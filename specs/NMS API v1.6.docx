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C9141F">
              <w:rPr>
                <w:noProof/>
                <w:webHidden/>
              </w:rPr>
              <w:t>4</w:t>
            </w:r>
            <w:r>
              <w:rPr>
                <w:noProof/>
                <w:webHidden/>
              </w:rPr>
              <w:fldChar w:fldCharType="end"/>
            </w:r>
          </w:hyperlink>
        </w:p>
        <w:p w14:paraId="75A62AFD"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"_Toc411454313" </w:instrText>
          </w:r>
          <w:ins w:id="6" w:author="Rob LaRubbio" w:date="2015-06-11T11:24:00Z"/>
          <w:r>
            <w:fldChar w:fldCharType="separate"/>
          </w:r>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r>
            <w:rPr>
              <w:noProof/>
            </w:rPr>
            <w:fldChar w:fldCharType="end"/>
          </w:r>
        </w:p>
        <w:p w14:paraId="02CC210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"_Toc411454314" </w:instrText>
          </w:r>
          <w:ins w:id="7" w:author="Rob LaRubbio" w:date="2015-06-11T11:24:00Z"/>
          <w:r>
            <w:fldChar w:fldCharType="separate"/>
          </w:r>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r>
            <w:rPr>
              <w:noProof/>
            </w:rPr>
            <w:fldChar w:fldCharType="end"/>
          </w:r>
        </w:p>
        <w:p w14:paraId="6C1BB96B"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"_Toc411454315" </w:instrText>
          </w:r>
          <w:ins w:id="8" w:author="Rob LaRubbio" w:date="2015-06-11T11:24:00Z"/>
          <w:r>
            <w:fldChar w:fldCharType="separate"/>
          </w:r>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r>
            <w:rPr>
              <w:noProof/>
            </w:rPr>
            <w:fldChar w:fldCharType="end"/>
          </w:r>
        </w:p>
        <w:p w14:paraId="7EA540B2"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"_Toc411454316" </w:instrText>
          </w:r>
          <w:ins w:id="9" w:author="Rob LaRubbio" w:date="2015-06-11T11:24:00Z"/>
          <w:r>
            <w:fldChar w:fldCharType="separate"/>
          </w:r>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r>
            <w:rPr>
              <w:noProof/>
            </w:rPr>
            <w:fldChar w:fldCharType="end"/>
          </w:r>
        </w:p>
        <w:p w14:paraId="24AFE321"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"_Toc411454317" </w:instrText>
          </w:r>
          <w:ins w:id="10" w:author="Rob LaRubbio" w:date="2015-06-11T11:24:00Z"/>
          <w:r>
            <w:fldChar w:fldCharType="separate"/>
          </w:r>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r>
            <w:rPr>
              <w:noProof/>
            </w:rPr>
            <w:fldChar w:fldCharType="end"/>
          </w:r>
        </w:p>
        <w:p w14:paraId="0AA92336"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"_Toc411454318" </w:instrText>
          </w:r>
          <w:ins w:id="11" w:author="Rob LaRubbio" w:date="2015-06-11T11:24:00Z"/>
          <w:r>
            <w:fldChar w:fldCharType="separate"/>
          </w:r>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r>
            <w:rPr>
              <w:noProof/>
            </w:rPr>
            <w:fldChar w:fldCharType="end"/>
          </w:r>
        </w:p>
        <w:p w14:paraId="15B88744"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"_Toc411454319" </w:instrText>
          </w:r>
          <w:ins w:id="12" w:author="Rob LaRubbio" w:date="2015-06-11T11:24:00Z"/>
          <w:r>
            <w:fldChar w:fldCharType="separate"/>
          </w:r>
          <w:r w:rsidR="0010407C" w:rsidRPr="00F534A7">
            <w:rPr>
              <w:rStyle w:val="Hyperlink"/>
              <w:noProof/>
            </w:rPr>
            <w:t>1.7</w:t>
          </w:r>
          <w:r w:rsidR="0010407C">
            <w:rPr>
              <w:rFonts w:asciiTheme="minorHAnsi" w:hAnsiTheme="minorHAnsi"/>
              <w:noProof/>
            </w:rPr>
            <w:tab/>
          </w:r>
          <w:r w:rsidR="0010407C" w:rsidRPr="00F534A7">
            <w:rPr>
              <w:rStyle w:val="Hyperlink"/>
              <w:noProof/>
            </w:rPr>
            <w:t>Revisions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r>
            <w:rPr>
              <w:noProof/>
            </w:rPr>
            <w:fldChar w:fldCharType="end"/>
          </w:r>
        </w:p>
        <w:p w14:paraId="6329FB77"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"_Toc411454320" </w:instrText>
          </w:r>
          <w:ins w:id="13" w:author="Rob LaRubbio" w:date="2015-06-11T11:24:00Z"/>
          <w:r>
            <w:fldChar w:fldCharType="separate"/>
          </w:r>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r>
            <w:rPr>
              <w:noProof/>
            </w:rPr>
            <w:fldChar w:fldCharType="end"/>
          </w:r>
        </w:p>
        <w:p w14:paraId="5CA0F42C"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"_Toc411454321" </w:instrText>
          </w:r>
          <w:ins w:id="14" w:author="Rob LaRubbio" w:date="2015-06-11T11:24:00Z"/>
          <w:r>
            <w:fldChar w:fldCharType="separate"/>
          </w:r>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r>
            <w:rPr>
              <w:noProof/>
            </w:rPr>
            <w:fldChar w:fldCharType="end"/>
          </w:r>
        </w:p>
        <w:p w14:paraId="25C4241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"_Toc411454322" </w:instrText>
          </w:r>
          <w:ins w:id="15" w:author="Rob LaRubbio" w:date="2015-06-11T11:24:00Z"/>
          <w:r>
            <w:fldChar w:fldCharType="separate"/>
          </w:r>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r>
            <w:rPr>
              <w:noProof/>
            </w:rPr>
            <w:fldChar w:fldCharType="end"/>
          </w:r>
        </w:p>
        <w:p w14:paraId="70A838C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"_Toc411454323" </w:instrText>
          </w:r>
          <w:ins w:id="16" w:author="Rob LaRubbio" w:date="2015-06-11T11:24:00Z"/>
          <w:r>
            <w:fldChar w:fldCharType="separate"/>
          </w:r>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r>
            <w:rPr>
              <w:noProof/>
            </w:rPr>
            <w:fldChar w:fldCharType="end"/>
          </w:r>
        </w:p>
        <w:p w14:paraId="00960DC6"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"_Toc411454324" </w:instrText>
          </w:r>
          <w:ins w:id="17" w:author="Rob LaRubbio" w:date="2015-06-11T11:24:00Z"/>
          <w:r>
            <w:fldChar w:fldCharType="separate"/>
          </w:r>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r>
            <w:rPr>
              <w:noProof/>
            </w:rPr>
            <w:fldChar w:fldCharType="end"/>
          </w:r>
        </w:p>
        <w:p w14:paraId="179B0753"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"_Toc411454325" </w:instrText>
          </w:r>
          <w:ins w:id="18" w:author="Rob LaRubbio" w:date="2015-06-11T11:24:00Z"/>
          <w:r>
            <w:fldChar w:fldCharType="separate"/>
          </w:r>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r>
            <w:rPr>
              <w:noProof/>
            </w:rPr>
            <w:fldChar w:fldCharType="end"/>
          </w:r>
        </w:p>
        <w:p w14:paraId="3174BCF1" w14:textId="6E7A9FB9"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"_Toc411454326" </w:instrText>
          </w:r>
          <w:ins w:id="19" w:author="Rob LaRubbio" w:date="2015-06-11T11:24:00Z"/>
          <w:r>
            <w:fldChar w:fldCharType="separate"/>
          </w:r>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C9141F">
            <w:rPr>
              <w:noProof/>
              <w:webHidden/>
            </w:rPr>
            <w:t>18</w:t>
          </w:r>
          <w:r w:rsidR="001639D2">
            <w:rPr>
              <w:noProof/>
              <w:webHidden/>
            </w:rPr>
            <w:fldChar w:fldCharType="end"/>
          </w:r>
          <w:r>
            <w:rPr>
              <w:noProof/>
            </w:rPr>
            <w:fldChar w:fldCharType="end"/>
          </w:r>
        </w:p>
        <w:p w14:paraId="66813AF5" w14:textId="714E732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"_Toc411454327" </w:instrText>
          </w:r>
          <w:ins w:id="20" w:author="Rob LaRubbio" w:date="2015-06-11T11:24:00Z"/>
          <w:r>
            <w:fldChar w:fldCharType="separate"/>
          </w:r>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C9141F">
            <w:rPr>
              <w:noProof/>
              <w:webHidden/>
            </w:rPr>
            <w:t>24</w:t>
          </w:r>
          <w:r w:rsidR="001639D2">
            <w:rPr>
              <w:noProof/>
              <w:webHidden/>
            </w:rPr>
            <w:fldChar w:fldCharType="end"/>
          </w:r>
          <w:r>
            <w:rPr>
              <w:noProof/>
            </w:rPr>
            <w:fldChar w:fldCharType="end"/>
          </w:r>
        </w:p>
        <w:p w14:paraId="06BFC38E" w14:textId="69A499D3"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"_Toc411454328" </w:instrText>
          </w:r>
          <w:ins w:id="21" w:author="Rob LaRubbio" w:date="2015-06-11T11:24:00Z"/>
          <w:r>
            <w:fldChar w:fldCharType="separate"/>
          </w:r>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C9141F">
            <w:rPr>
              <w:noProof/>
              <w:webHidden/>
            </w:rPr>
            <w:t>25</w:t>
          </w:r>
          <w:r w:rsidR="001639D2">
            <w:rPr>
              <w:noProof/>
              <w:webHidden/>
            </w:rPr>
            <w:fldChar w:fldCharType="end"/>
          </w:r>
          <w:r>
            <w:rPr>
              <w:noProof/>
            </w:rPr>
            <w:fldChar w:fldCharType="end"/>
          </w:r>
        </w:p>
        <w:p w14:paraId="05BDC1A8"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"_Toc411454329" </w:instrText>
          </w:r>
          <w:ins w:id="22" w:author="Rob LaRubbio" w:date="2015-06-11T11:24:00Z"/>
          <w:r>
            <w:fldChar w:fldCharType="separate"/>
          </w:r>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C9141F">
            <w:rPr>
              <w:noProof/>
              <w:webHidden/>
            </w:rPr>
            <w:t>26</w:t>
          </w:r>
          <w:r w:rsidR="001639D2">
            <w:rPr>
              <w:noProof/>
              <w:webHidden/>
            </w:rPr>
            <w:fldChar w:fldCharType="end"/>
          </w:r>
          <w:r>
            <w:rPr>
              <w:noProof/>
            </w:rPr>
            <w:fldChar w:fldCharType="end"/>
          </w:r>
        </w:p>
        <w:p w14:paraId="5BBAFDCE" w14:textId="6AAE1AD4"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"_Toc411454330" </w:instrText>
          </w:r>
          <w:ins w:id="23" w:author="Rob LaRubbio" w:date="2015-06-11T11:24:00Z"/>
          <w:r>
            <w:fldChar w:fldCharType="separate"/>
          </w:r>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C9141F">
            <w:rPr>
              <w:noProof/>
              <w:webHidden/>
            </w:rPr>
            <w:t>29</w:t>
          </w:r>
          <w:r w:rsidR="001639D2">
            <w:rPr>
              <w:noProof/>
              <w:webHidden/>
            </w:rPr>
            <w:fldChar w:fldCharType="end"/>
          </w:r>
          <w:r>
            <w:rPr>
              <w:noProof/>
            </w:rPr>
            <w:fldChar w:fldCharType="end"/>
          </w:r>
        </w:p>
        <w:p w14:paraId="2FA7B562" w14:textId="3448156D"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"_Toc411454331" </w:instrText>
          </w:r>
          <w:ins w:id="24" w:author="Rob LaRubbio" w:date="2015-06-11T11:24:00Z"/>
          <w:r>
            <w:fldChar w:fldCharType="separate"/>
          </w:r>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C9141F">
            <w:rPr>
              <w:noProof/>
              <w:webHidden/>
            </w:rPr>
            <w:t>32</w:t>
          </w:r>
          <w:r w:rsidR="001639D2">
            <w:rPr>
              <w:noProof/>
              <w:webHidden/>
            </w:rPr>
            <w:fldChar w:fldCharType="end"/>
          </w:r>
          <w:r>
            <w:rPr>
              <w:noProof/>
            </w:rPr>
            <w:fldChar w:fldCharType="end"/>
          </w:r>
        </w:p>
        <w:p w14:paraId="4FE63982" w14:textId="4C6ACB5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"_Toc411454332" </w:instrText>
          </w:r>
          <w:ins w:id="25" w:author="Rob LaRubbio" w:date="2015-06-11T11:24:00Z"/>
          <w:r>
            <w:fldChar w:fldCharType="separate"/>
          </w:r>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C9141F">
            <w:rPr>
              <w:noProof/>
              <w:webHidden/>
            </w:rPr>
            <w:t>34</w:t>
          </w:r>
          <w:r w:rsidR="001639D2">
            <w:rPr>
              <w:noProof/>
              <w:webHidden/>
            </w:rPr>
            <w:fldChar w:fldCharType="end"/>
          </w:r>
          <w:r>
            <w:rPr>
              <w:noProof/>
            </w:rPr>
            <w:fldChar w:fldCharType="end"/>
          </w:r>
        </w:p>
        <w:p w14:paraId="4E38FFF3" w14:textId="3807B328"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"_Toc411454333" </w:instrText>
          </w:r>
          <w:ins w:id="26" w:author="Rob LaRubbio" w:date="2015-06-11T11:24:00Z"/>
          <w:r>
            <w:fldChar w:fldCharType="separate"/>
          </w:r>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r>
            <w:rPr>
              <w:noProof/>
            </w:rPr>
            <w:fldChar w:fldCharType="end"/>
          </w:r>
        </w:p>
        <w:p w14:paraId="7BBFF14E" w14:textId="1A70C440"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"_Toc411454334" </w:instrText>
          </w:r>
          <w:ins w:id="27" w:author="Rob LaRubbio" w:date="2015-06-11T11:24:00Z"/>
          <w:r>
            <w:fldChar w:fldCharType="separate"/>
          </w:r>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r>
            <w:rPr>
              <w:noProof/>
            </w:rPr>
            <w:fldChar w:fldCharType="end"/>
          </w:r>
        </w:p>
        <w:p w14:paraId="0D9929FC" w14:textId="73257FFF"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"_Toc411454335" </w:instrText>
          </w:r>
          <w:ins w:id="28" w:author="Rob LaRubbio" w:date="2015-06-11T11:24:00Z"/>
          <w:r>
            <w:fldChar w:fldCharType="separate"/>
          </w:r>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r>
            <w:rPr>
              <w:noProof/>
            </w:rPr>
            <w:fldChar w:fldCharType="end"/>
          </w:r>
        </w:p>
        <w:p w14:paraId="47EC6AB5" w14:textId="00AC550C"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"_Toc411454367" </w:instrText>
          </w:r>
          <w:ins w:id="29" w:author="Rob LaRubbio" w:date="2015-06-11T11:24:00Z"/>
          <w:r>
            <w:fldChar w:fldCharType="separate"/>
          </w:r>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r>
            <w:rPr>
              <w:noProof/>
            </w:rPr>
            <w:fldChar w:fldCharType="end"/>
          </w:r>
        </w:p>
        <w:p w14:paraId="53C68A81" w14:textId="6E476720"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"_Toc411454368" </w:instrText>
          </w:r>
          <w:ins w:id="30" w:author="Rob LaRubbio" w:date="2015-06-11T11:24:00Z"/>
          <w:r>
            <w:fldChar w:fldCharType="separate"/>
          </w:r>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r>
            <w:rPr>
              <w:noProof/>
            </w:rPr>
            <w:fldChar w:fldCharType="end"/>
          </w:r>
        </w:p>
        <w:p w14:paraId="02BC4E29" w14:textId="444C388D" w:rsidR="0010407C" w:rsidRDefault="00394336">
          <w:pPr>
            <w:pStyle w:val="TOC1"/>
            <w:rPr>
              <w:rFonts w:asciiTheme="minorHAnsi" w:hAnsiTheme="minorHAnsi"/>
              <w:b w:val="0"/>
              <w:noProof/>
              <w:color w:val="auto"/>
              <w:sz w:val="22"/>
              <w:szCs w:val="22"/>
            </w:rPr>
          </w:pPr>
          <w:r>
            <w:fldChar w:fldCharType="begin"/>
          </w:r>
          <w:r>
            <w:instrText xml:space="preserve"> HYPERLINK \l "_Toc411454369" </w:instrText>
          </w:r>
          <w:ins w:id="31" w:author="Rob LaRubbio" w:date="2015-06-11T11:24:00Z"/>
          <w:r>
            <w:fldChar w:fldCharType="separate"/>
          </w:r>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r>
            <w:rPr>
              <w:noProof/>
            </w:rPr>
            <w:fldChar w:fldCharType="end"/>
          </w:r>
        </w:p>
        <w:p w14:paraId="0D0F1F77" w14:textId="3B225D41"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"_Toc411454370" </w:instrText>
          </w:r>
          <w:ins w:id="32" w:author="Rob LaRubbio" w:date="2015-06-11T11:24:00Z"/>
          <w:r>
            <w:fldChar w:fldCharType="separate"/>
          </w:r>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r>
            <w:rPr>
              <w:noProof/>
            </w:rPr>
            <w:fldChar w:fldCharType="end"/>
          </w:r>
        </w:p>
        <w:p w14:paraId="1836BDED" w14:textId="30604CE6"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"_Toc411454371" </w:instrText>
          </w:r>
          <w:ins w:id="33" w:author="Rob LaRubbio" w:date="2015-06-11T11:24:00Z"/>
          <w:r>
            <w:fldChar w:fldCharType="separate"/>
          </w:r>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r>
            <w:rPr>
              <w:noProof/>
            </w:rPr>
            <w:fldChar w:fldCharType="end"/>
          </w:r>
        </w:p>
        <w:p w14:paraId="0720DF38" w14:textId="7972D590"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"_Toc411454372" </w:instrText>
          </w:r>
          <w:ins w:id="34" w:author="Rob LaRubbio" w:date="2015-06-11T11:24:00Z"/>
          <w:r>
            <w:fldChar w:fldCharType="separate"/>
          </w:r>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r>
            <w:rPr>
              <w:noProof/>
            </w:rPr>
            <w:fldChar w:fldCharType="end"/>
          </w:r>
        </w:p>
        <w:p w14:paraId="13201F6E" w14:textId="4577F67D"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"_Toc411454373" </w:instrText>
          </w:r>
          <w:ins w:id="35" w:author="Rob LaRubbio" w:date="2015-06-11T11:24:00Z"/>
          <w:r>
            <w:fldChar w:fldCharType="separate"/>
          </w:r>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r>
            <w:rPr>
              <w:noProof/>
            </w:rPr>
            <w:fldChar w:fldCharType="end"/>
          </w:r>
        </w:p>
        <w:p w14:paraId="52628402" w14:textId="2637F8F2"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"_Toc411454374" </w:instrText>
          </w:r>
          <w:ins w:id="36" w:author="Rob LaRubbio" w:date="2015-06-11T11:24:00Z"/>
          <w:r>
            <w:fldChar w:fldCharType="separate"/>
          </w:r>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C9141F">
            <w:rPr>
              <w:noProof/>
              <w:webHidden/>
            </w:rPr>
            <w:t>46</w:t>
          </w:r>
          <w:r w:rsidR="001639D2">
            <w:rPr>
              <w:noProof/>
              <w:webHidden/>
            </w:rPr>
            <w:fldChar w:fldCharType="end"/>
          </w:r>
          <w:r>
            <w:rPr>
              <w:noProof/>
            </w:rPr>
            <w:fldChar w:fldCharType="end"/>
          </w:r>
        </w:p>
        <w:p w14:paraId="286F1609" w14:textId="4C562618"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"_Toc411454375" </w:instrText>
          </w:r>
          <w:ins w:id="37" w:author="Rob LaRubbio" w:date="2015-06-11T11:24:00Z"/>
          <w:r>
            <w:fldChar w:fldCharType="separate"/>
          </w:r>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C9141F">
            <w:rPr>
              <w:noProof/>
              <w:webHidden/>
            </w:rPr>
            <w:t>49</w:t>
          </w:r>
          <w:r w:rsidR="001639D2">
            <w:rPr>
              <w:noProof/>
              <w:webHidden/>
            </w:rPr>
            <w:fldChar w:fldCharType="end"/>
          </w:r>
          <w:r>
            <w:rPr>
              <w:noProof/>
            </w:rPr>
            <w:fldChar w:fldCharType="end"/>
          </w:r>
        </w:p>
        <w:p w14:paraId="48AD1636" w14:textId="200039D1"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"_Toc411454376" </w:instrText>
          </w:r>
          <w:ins w:id="38" w:author="Rob LaRubbio" w:date="2015-06-11T11:24:00Z"/>
          <w:r>
            <w:fldChar w:fldCharType="separate"/>
          </w:r>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r>
            <w:rPr>
              <w:noProof/>
            </w:rPr>
            <w:fldChar w:fldCharType="end"/>
          </w:r>
        </w:p>
        <w:p w14:paraId="3339DF46" w14:textId="43B6CB43"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"_Toc411454377" </w:instrText>
          </w:r>
          <w:ins w:id="39" w:author="Rob LaRubbio" w:date="2015-06-11T11:24:00Z"/>
          <w:r>
            <w:fldChar w:fldCharType="separate"/>
          </w:r>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r>
            <w:rPr>
              <w:noProof/>
            </w:rPr>
            <w:fldChar w:fldCharType="end"/>
          </w:r>
        </w:p>
        <w:p w14:paraId="4E37491C" w14:textId="56A095FE" w:rsidR="0010407C" w:rsidRDefault="00394336">
          <w:pPr>
            <w:pStyle w:val="TOC1"/>
            <w:rPr>
              <w:rFonts w:asciiTheme="minorHAnsi" w:hAnsiTheme="minorHAnsi"/>
              <w:b w:val="0"/>
              <w:noProof/>
              <w:color w:val="auto"/>
              <w:sz w:val="22"/>
              <w:szCs w:val="22"/>
            </w:rPr>
          </w:pPr>
          <w:r>
            <w:fldChar w:fldCharType="begin"/>
          </w:r>
          <w:r>
            <w:instrText xml:space="preserve"> HYPERLINK \l "_Toc411454378" </w:instrText>
          </w:r>
          <w:ins w:id="40" w:author="Rob LaRubbio" w:date="2015-06-11T11:24:00Z"/>
          <w:r>
            <w:fldChar w:fldCharType="separate"/>
          </w:r>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r>
            <w:rPr>
              <w:noProof/>
            </w:rPr>
            <w:fldChar w:fldCharType="end"/>
          </w:r>
        </w:p>
        <w:p w14:paraId="39FC985B" w14:textId="69A70424"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"_Toc411454379" </w:instrText>
          </w:r>
          <w:ins w:id="41" w:author="Rob LaRubbio" w:date="2015-06-11T11:24:00Z"/>
          <w:r>
            <w:fldChar w:fldCharType="separate"/>
          </w:r>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r>
            <w:rPr>
              <w:noProof/>
            </w:rPr>
            <w:fldChar w:fldCharType="end"/>
          </w:r>
        </w:p>
        <w:p w14:paraId="2A6DA517" w14:textId="4756D53C"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"_Toc411454380" </w:instrText>
          </w:r>
          <w:ins w:id="42" w:author="Rob LaRubbio" w:date="2015-06-11T11:24:00Z"/>
          <w:r>
            <w:fldChar w:fldCharType="separate"/>
          </w:r>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r>
            <w:rPr>
              <w:noProof/>
            </w:rPr>
            <w:fldChar w:fldCharType="end"/>
          </w:r>
        </w:p>
        <w:p w14:paraId="4B632884" w14:textId="693F37CF"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"_Toc411454381" </w:instrText>
          </w:r>
          <w:ins w:id="43" w:author="Rob LaRubbio" w:date="2015-06-11T11:24:00Z"/>
          <w:r>
            <w:fldChar w:fldCharType="separate"/>
          </w:r>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C9141F">
            <w:rPr>
              <w:noProof/>
              <w:webHidden/>
            </w:rPr>
            <w:t>52</w:t>
          </w:r>
          <w:r w:rsidR="001639D2">
            <w:rPr>
              <w:noProof/>
              <w:webHidden/>
            </w:rPr>
            <w:fldChar w:fldCharType="end"/>
          </w:r>
          <w:r>
            <w:rPr>
              <w:noProof/>
            </w:rPr>
            <w:fldChar w:fldCharType="end"/>
          </w:r>
        </w:p>
        <w:p w14:paraId="36161C88" w14:textId="394CF84F"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"_Toc411454382" </w:instrText>
          </w:r>
          <w:ins w:id="44" w:author="Rob LaRubbio" w:date="2015-06-11T11:24:00Z"/>
          <w:r>
            <w:fldChar w:fldCharType="separate"/>
          </w:r>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C9141F">
            <w:rPr>
              <w:noProof/>
              <w:webHidden/>
            </w:rPr>
            <w:t>54</w:t>
          </w:r>
          <w:r w:rsidR="001639D2">
            <w:rPr>
              <w:noProof/>
              <w:webHidden/>
            </w:rPr>
            <w:fldChar w:fldCharType="end"/>
          </w:r>
          <w:r>
            <w:rPr>
              <w:noProof/>
            </w:rPr>
            <w:fldChar w:fldCharType="end"/>
          </w:r>
        </w:p>
        <w:p w14:paraId="09515950" w14:textId="58DECF0E"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"_Toc411454383" </w:instrText>
          </w:r>
          <w:ins w:id="45" w:author="Rob LaRubbio" w:date="2015-06-11T11:24:00Z"/>
          <w:r>
            <w:fldChar w:fldCharType="separate"/>
          </w:r>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C9141F">
            <w:rPr>
              <w:noProof/>
              <w:webHidden/>
            </w:rPr>
            <w:t>55</w:t>
          </w:r>
          <w:r w:rsidR="001639D2">
            <w:rPr>
              <w:noProof/>
              <w:webHidden/>
            </w:rPr>
            <w:fldChar w:fldCharType="end"/>
          </w:r>
          <w:r>
            <w:rPr>
              <w:noProof/>
            </w:rPr>
            <w:fldChar w:fldCharType="end"/>
          </w:r>
        </w:p>
        <w:p w14:paraId="10DC059E" w14:textId="76BA3C8D"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"_Toc411454384" </w:instrText>
          </w:r>
          <w:ins w:id="46" w:author="Rob LaRubbio" w:date="2015-06-11T11:24:00Z"/>
          <w:r>
            <w:fldChar w:fldCharType="separate"/>
          </w:r>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C9141F">
            <w:rPr>
              <w:noProof/>
              <w:webHidden/>
            </w:rPr>
            <w:t>57</w:t>
          </w:r>
          <w:r w:rsidR="001639D2">
            <w:rPr>
              <w:noProof/>
              <w:webHidden/>
            </w:rPr>
            <w:fldChar w:fldCharType="end"/>
          </w:r>
          <w:r>
            <w:rPr>
              <w:noProof/>
            </w:rPr>
            <w:fldChar w:fldCharType="end"/>
          </w:r>
        </w:p>
        <w:p w14:paraId="63D030AC" w14:textId="61B1DFB6"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"_Toc411454385" </w:instrText>
          </w:r>
          <w:ins w:id="47" w:author="Rob LaRubbio" w:date="2015-06-11T11:24:00Z"/>
          <w:r>
            <w:fldChar w:fldCharType="separate"/>
          </w:r>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r>
            <w:rPr>
              <w:noProof/>
            </w:rPr>
            <w:fldChar w:fldCharType="end"/>
          </w:r>
        </w:p>
        <w:p w14:paraId="44E8321E" w14:textId="7FE037EF"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"_Toc411454386" </w:instrText>
          </w:r>
          <w:ins w:id="48" w:author="Rob LaRubbio" w:date="2015-06-11T11:24:00Z"/>
          <w:r>
            <w:fldChar w:fldCharType="separate"/>
          </w:r>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r>
            <w:rPr>
              <w:noProof/>
            </w:rPr>
            <w:fldChar w:fldCharType="end"/>
          </w:r>
        </w:p>
        <w:p w14:paraId="1AD77780" w14:textId="57CEBE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"_Toc411454387" </w:instrText>
          </w:r>
          <w:ins w:id="49" w:author="Rob LaRubbio" w:date="2015-06-11T11:24:00Z"/>
          <w:r>
            <w:fldChar w:fldCharType="separate"/>
          </w:r>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C9141F">
            <w:rPr>
              <w:noProof/>
              <w:webHidden/>
            </w:rPr>
            <w:t>63</w:t>
          </w:r>
          <w:r w:rsidR="001639D2">
            <w:rPr>
              <w:noProof/>
              <w:webHidden/>
            </w:rPr>
            <w:fldChar w:fldCharType="end"/>
          </w:r>
          <w:r>
            <w:rPr>
              <w:noProof/>
            </w:rPr>
            <w:fldChar w:fldCharType="end"/>
          </w:r>
        </w:p>
        <w:p w14:paraId="571031BB" w14:textId="316DB1C6"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"_Toc411454388" </w:instrText>
          </w:r>
          <w:ins w:id="50" w:author="Rob LaRubbio" w:date="2015-06-11T11:24:00Z"/>
          <w:r>
            <w:fldChar w:fldCharType="separate"/>
          </w:r>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C9141F">
            <w:rPr>
              <w:noProof/>
              <w:webHidden/>
            </w:rPr>
            <w:t>65</w:t>
          </w:r>
          <w:r w:rsidR="001639D2">
            <w:rPr>
              <w:noProof/>
              <w:webHidden/>
            </w:rPr>
            <w:fldChar w:fldCharType="end"/>
          </w:r>
          <w:r>
            <w:rPr>
              <w:noProof/>
            </w:rPr>
            <w:fldChar w:fldCharType="end"/>
          </w:r>
        </w:p>
        <w:p w14:paraId="2350B0AC" w14:textId="5849CAE6"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"_Toc411454389" </w:instrText>
          </w:r>
          <w:ins w:id="51" w:author="Rob LaRubbio" w:date="2015-06-11T11:24:00Z"/>
          <w:r>
            <w:fldChar w:fldCharType="separate"/>
          </w:r>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C9141F">
            <w:rPr>
              <w:noProof/>
              <w:webHidden/>
            </w:rPr>
            <w:t>67</w:t>
          </w:r>
          <w:r w:rsidR="001639D2">
            <w:rPr>
              <w:noProof/>
              <w:webHidden/>
            </w:rPr>
            <w:fldChar w:fldCharType="end"/>
          </w:r>
          <w:r>
            <w:rPr>
              <w:noProof/>
            </w:rPr>
            <w:fldChar w:fldCharType="end"/>
          </w:r>
        </w:p>
        <w:p w14:paraId="699672E0" w14:textId="21F9CED2"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"_Toc411454390" </w:instrText>
          </w:r>
          <w:ins w:id="52" w:author="Rob LaRubbio" w:date="2015-06-11T11:24:00Z"/>
          <w:r>
            <w:fldChar w:fldCharType="separate"/>
          </w:r>
          <w:r w:rsidR="0010407C" w:rsidRPr="00F534A7">
            <w:rPr>
              <w:rStyle w:val="Hyperlink"/>
              <w:noProof/>
            </w:rPr>
            <w:t>4.2.5</w:t>
          </w:r>
          <w:r w:rsidR="0010407C">
            <w:rPr>
              <w:rFonts w:asciiTheme="minorHAnsi" w:hAnsiTheme="minorHAnsi"/>
              <w:i w:val="0"/>
              <w:noProof/>
            </w:rPr>
            <w:tab/>
          </w:r>
          <w:r w:rsidR="0010407C" w:rsidRPr="00F534A7">
            <w:rPr>
              <w:rStyle w:val="Hyperlink"/>
              <w:noProof/>
            </w:rPr>
            <w:t>Save I</w:t>
          </w:r>
          <w:r w:rsidR="0010407C" w:rsidRPr="00F534A7">
            <w:rPr>
              <w:rStyle w:val="Hyperlink"/>
              <w:noProof/>
            </w:rPr>
            <w:t>n</w:t>
          </w:r>
          <w:r w:rsidR="0010407C" w:rsidRPr="00F534A7">
            <w:rPr>
              <w:rStyle w:val="Hyperlink"/>
              <w:noProof/>
            </w:rPr>
            <w:t>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C9141F">
            <w:rPr>
              <w:noProof/>
              <w:webHidden/>
            </w:rPr>
            <w:t>68</w:t>
          </w:r>
          <w:r w:rsidR="001639D2">
            <w:rPr>
              <w:noProof/>
              <w:webHidden/>
            </w:rPr>
            <w:fldChar w:fldCharType="end"/>
          </w:r>
          <w:r>
            <w:rPr>
              <w:noProof/>
            </w:rPr>
            <w:fldChar w:fldCharType="end"/>
          </w:r>
        </w:p>
        <w:p w14:paraId="4BC1E4A6" w14:textId="07800C09"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"_Toc411454391" </w:instrText>
          </w:r>
          <w:ins w:id="53" w:author="Rob LaRubbio" w:date="2015-06-11T11:24:00Z"/>
          <w:r>
            <w:fldChar w:fldCharType="separate"/>
          </w:r>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C9141F">
            <w:rPr>
              <w:noProof/>
              <w:webHidden/>
            </w:rPr>
            <w:t>71</w:t>
          </w:r>
          <w:r w:rsidR="001639D2">
            <w:rPr>
              <w:noProof/>
              <w:webHidden/>
            </w:rPr>
            <w:fldChar w:fldCharType="end"/>
          </w:r>
          <w:r>
            <w:rPr>
              <w:noProof/>
            </w:rPr>
            <w:fldChar w:fldCharType="end"/>
          </w:r>
        </w:p>
        <w:p w14:paraId="686D9602" w14:textId="565A5C28" w:rsidR="0010407C" w:rsidRDefault="00394336">
          <w:pPr>
            <w:pStyle w:val="TOC3"/>
            <w:tabs>
              <w:tab w:val="left" w:pos="960"/>
              <w:tab w:val="right" w:leader="dot" w:pos="8290"/>
            </w:tabs>
            <w:rPr>
              <w:rFonts w:asciiTheme="minorHAnsi" w:hAnsiTheme="minorHAnsi"/>
              <w:i w:val="0"/>
              <w:noProof/>
            </w:rPr>
          </w:pPr>
          <w:r>
            <w:lastRenderedPageBreak/>
            <w:fldChar w:fldCharType="begin"/>
          </w:r>
          <w:r>
            <w:instrText xml:space="preserve"> HYPERLINK \l "_Toc411454392" </w:instrText>
          </w:r>
          <w:ins w:id="54" w:author="Rob LaRubbio" w:date="2015-06-11T11:24:00Z"/>
          <w:r>
            <w:fldChar w:fldCharType="separate"/>
          </w:r>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C9141F">
            <w:rPr>
              <w:noProof/>
              <w:webHidden/>
            </w:rPr>
            <w:t>73</w:t>
          </w:r>
          <w:r w:rsidR="001639D2">
            <w:rPr>
              <w:noProof/>
              <w:webHidden/>
            </w:rPr>
            <w:fldChar w:fldCharType="end"/>
          </w:r>
          <w:r>
            <w:rPr>
              <w:noProof/>
            </w:rPr>
            <w:fldChar w:fldCharType="end"/>
          </w:r>
        </w:p>
        <w:p w14:paraId="4F20C589" w14:textId="638E4EC9"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"_Toc411454393" </w:instrText>
          </w:r>
          <w:ins w:id="55" w:author="Rob LaRubbio" w:date="2015-06-11T11:24:00Z"/>
          <w:r>
            <w:fldChar w:fldCharType="separate"/>
          </w:r>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C9141F">
            <w:rPr>
              <w:noProof/>
              <w:webHidden/>
            </w:rPr>
            <w:t>75</w:t>
          </w:r>
          <w:r w:rsidR="001639D2">
            <w:rPr>
              <w:noProof/>
              <w:webHidden/>
            </w:rPr>
            <w:fldChar w:fldCharType="end"/>
          </w:r>
          <w:r>
            <w:rPr>
              <w:noProof/>
            </w:rPr>
            <w:fldChar w:fldCharType="end"/>
          </w:r>
        </w:p>
        <w:p w14:paraId="3746E772" w14:textId="65715035"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"_Toc411454394" </w:instrText>
          </w:r>
          <w:ins w:id="56" w:author="Rob LaRubbio" w:date="2015-06-11T11:24:00Z"/>
          <w:r>
            <w:fldChar w:fldCharType="separate"/>
          </w:r>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r>
            <w:rPr>
              <w:noProof/>
            </w:rPr>
            <w:fldChar w:fldCharType="end"/>
          </w:r>
        </w:p>
        <w:p w14:paraId="3629CF9D" w14:textId="471EDD44"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"_Toc411454395" </w:instrText>
          </w:r>
          <w:ins w:id="57" w:author="Rob LaRubbio" w:date="2015-06-11T11:24:00Z"/>
          <w:r>
            <w:fldChar w:fldCharType="separate"/>
          </w:r>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r>
            <w:rPr>
              <w:noProof/>
            </w:rPr>
            <w:fldChar w:fldCharType="end"/>
          </w:r>
        </w:p>
        <w:p w14:paraId="7D0E93A5" w14:textId="061B55A5"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"_Toc411454396" </w:instrText>
          </w:r>
          <w:ins w:id="58" w:author="Rob LaRubbio" w:date="2015-06-11T11:24:00Z"/>
          <w:r>
            <w:fldChar w:fldCharType="separate"/>
          </w:r>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C9141F">
            <w:rPr>
              <w:noProof/>
              <w:webHidden/>
            </w:rPr>
            <w:t>79</w:t>
          </w:r>
          <w:r w:rsidR="001639D2">
            <w:rPr>
              <w:noProof/>
              <w:webHidden/>
            </w:rPr>
            <w:fldChar w:fldCharType="end"/>
          </w:r>
          <w:r>
            <w:rPr>
              <w:noProof/>
            </w:rPr>
            <w:fldChar w:fldCharType="end"/>
          </w:r>
        </w:p>
        <w:p w14:paraId="33432A70" w14:textId="61B1498C"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"_Toc411454397" </w:instrText>
          </w:r>
          <w:ins w:id="59" w:author="Rob LaRubbio" w:date="2015-06-11T11:24:00Z"/>
          <w:r>
            <w:fldChar w:fldCharType="separate"/>
          </w:r>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r>
            <w:rPr>
              <w:noProof/>
            </w:rPr>
            <w:fldChar w:fldCharType="end"/>
          </w:r>
        </w:p>
        <w:p w14:paraId="32BFCA27" w14:textId="695F58F2"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"_Toc411454398" </w:instrText>
          </w:r>
          <w:ins w:id="60" w:author="Rob LaRubbio" w:date="2015-06-11T11:24:00Z"/>
          <w:r>
            <w:fldChar w:fldCharType="separate"/>
          </w:r>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r>
            <w:rPr>
              <w:noProof/>
            </w:rPr>
            <w:fldChar w:fldCharType="end"/>
          </w:r>
        </w:p>
        <w:p w14:paraId="02BB0E3E" w14:textId="09E43AFF"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"_Toc411454399" </w:instrText>
          </w:r>
          <w:ins w:id="61" w:author="Rob LaRubbio" w:date="2015-06-11T11:24:00Z"/>
          <w:r>
            <w:fldChar w:fldCharType="separate"/>
          </w:r>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r>
            <w:rPr>
              <w:noProof/>
            </w:rPr>
            <w:fldChar w:fldCharType="end"/>
          </w:r>
        </w:p>
        <w:p w14:paraId="5D1E0C5B" w14:textId="13B7FE83"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"_Toc411454400" </w:instrText>
          </w:r>
          <w:ins w:id="62" w:author="Rob LaRubbio" w:date="2015-06-11T11:24:00Z"/>
          <w:r>
            <w:fldChar w:fldCharType="separate"/>
          </w:r>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r>
            <w:rPr>
              <w:noProof/>
            </w:rPr>
            <w:fldChar w:fldCharType="end"/>
          </w:r>
        </w:p>
        <w:p w14:paraId="64CCE2DD" w14:textId="14ABB212"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"_Toc411454401" </w:instrText>
          </w:r>
          <w:ins w:id="63" w:author="Rob LaRubbio" w:date="2015-06-11T11:24:00Z"/>
          <w:r>
            <w:fldChar w:fldCharType="separate"/>
          </w:r>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r>
            <w:rPr>
              <w:noProof/>
            </w:rPr>
            <w:fldChar w:fldCharType="end"/>
          </w:r>
        </w:p>
        <w:p w14:paraId="23282708" w14:textId="19DB2526"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"_Toc411454402" </w:instrText>
          </w:r>
          <w:ins w:id="64" w:author="Rob LaRubbio" w:date="2015-06-11T11:24:00Z"/>
          <w:r>
            <w:fldChar w:fldCharType="separate"/>
          </w:r>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r>
            <w:rPr>
              <w:noProof/>
            </w:rPr>
            <w:fldChar w:fldCharType="end"/>
          </w:r>
        </w:p>
        <w:p w14:paraId="566E2337" w14:textId="072CD6A9"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"_Toc411454403" </w:instrText>
          </w:r>
          <w:ins w:id="65" w:author="Rob LaRubbio" w:date="2015-06-11T11:24:00Z"/>
          <w:r>
            <w:fldChar w:fldCharType="separate"/>
          </w:r>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r>
            <w:rPr>
              <w:noProof/>
            </w:rPr>
            <w:fldChar w:fldCharType="end"/>
          </w:r>
        </w:p>
        <w:p w14:paraId="5A49CF7E" w14:textId="5E33B92E" w:rsidR="0010407C" w:rsidRDefault="00394336">
          <w:pPr>
            <w:pStyle w:val="TOC1"/>
            <w:rPr>
              <w:rFonts w:asciiTheme="minorHAnsi" w:hAnsiTheme="minorHAnsi"/>
              <w:b w:val="0"/>
              <w:noProof/>
              <w:color w:val="auto"/>
              <w:sz w:val="22"/>
              <w:szCs w:val="22"/>
            </w:rPr>
          </w:pPr>
          <w:r>
            <w:fldChar w:fldCharType="begin"/>
          </w:r>
          <w:r>
            <w:instrText xml:space="preserve"> HYPERLINK \l "_Toc411454404" </w:instrText>
          </w:r>
          <w:ins w:id="66" w:author="Rob LaRubbio" w:date="2015-06-11T11:24:00Z"/>
          <w:r>
            <w:fldChar w:fldCharType="separate"/>
          </w:r>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r>
            <w:rPr>
              <w:noProof/>
            </w:rPr>
            <w:fldChar w:fldCharType="end"/>
          </w:r>
        </w:p>
        <w:p w14:paraId="5CA9FECC" w14:textId="015404DD"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"_Toc411454405" </w:instrText>
          </w:r>
          <w:ins w:id="67" w:author="Rob LaRubbio" w:date="2015-06-11T11:24:00Z"/>
          <w:r>
            <w:fldChar w:fldCharType="separate"/>
          </w:r>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r>
            <w:rPr>
              <w:noProof/>
            </w:rPr>
            <w:fldChar w:fldCharType="end"/>
          </w:r>
        </w:p>
        <w:p w14:paraId="00A0B2C7" w14:textId="0F4B3C06"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"_Toc411454406" </w:instrText>
          </w:r>
          <w:ins w:id="68" w:author="Rob LaRubbio" w:date="2015-06-11T11:24:00Z"/>
          <w:r>
            <w:fldChar w:fldCharType="separate"/>
          </w:r>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r>
            <w:rPr>
              <w:noProof/>
            </w:rPr>
            <w:fldChar w:fldCharType="end"/>
          </w:r>
        </w:p>
        <w:p w14:paraId="2FF72787" w14:textId="544A6C53"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"_Toc411454407" </w:instrText>
          </w:r>
          <w:ins w:id="69" w:author="Rob LaRubbio" w:date="2015-06-11T11:24:00Z"/>
          <w:r>
            <w:fldChar w:fldCharType="separate"/>
          </w:r>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r>
            <w:rPr>
              <w:noProof/>
            </w:rPr>
            <w:fldChar w:fldCharType="end"/>
          </w:r>
        </w:p>
        <w:p w14:paraId="37B43877" w14:textId="462A8FB2"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"_Toc411454408" </w:instrText>
          </w:r>
          <w:ins w:id="70" w:author="Rob LaRubbio" w:date="2015-06-11T11:24:00Z"/>
          <w:r>
            <w:fldChar w:fldCharType="separate"/>
          </w:r>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r>
            <w:rPr>
              <w:noProof/>
            </w:rPr>
            <w:fldChar w:fldCharType="end"/>
          </w:r>
        </w:p>
        <w:p w14:paraId="17E70B15" w14:textId="69D7723C" w:rsidR="0010407C" w:rsidRDefault="00394336">
          <w:pPr>
            <w:pStyle w:val="TOC1"/>
            <w:rPr>
              <w:rFonts w:asciiTheme="minorHAnsi" w:hAnsiTheme="minorHAnsi"/>
              <w:b w:val="0"/>
              <w:noProof/>
              <w:color w:val="auto"/>
              <w:sz w:val="22"/>
              <w:szCs w:val="22"/>
            </w:rPr>
          </w:pPr>
          <w:r>
            <w:fldChar w:fldCharType="begin"/>
          </w:r>
          <w:r>
            <w:instrText xml:space="preserve"> HYPERLINK \l "_Toc411454409" </w:instrText>
          </w:r>
          <w:ins w:id="71" w:author="Rob LaRubbio" w:date="2015-06-11T11:24:00Z"/>
          <w:r>
            <w:fldChar w:fldCharType="separate"/>
          </w:r>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C9141F">
            <w:rPr>
              <w:noProof/>
              <w:webHidden/>
            </w:rPr>
            <w:t>86</w:t>
          </w:r>
          <w:r w:rsidR="001639D2">
            <w:rPr>
              <w:noProof/>
              <w:webHidden/>
            </w:rPr>
            <w:fldChar w:fldCharType="end"/>
          </w:r>
          <w:r>
            <w:rPr>
              <w:noProof/>
            </w:rPr>
            <w:fldChar w:fldCharType="end"/>
          </w:r>
        </w:p>
        <w:p w14:paraId="15A0D855" w14:textId="09464815" w:rsidR="0010407C" w:rsidRDefault="00394336">
          <w:pPr>
            <w:pStyle w:val="TOC1"/>
            <w:rPr>
              <w:rFonts w:asciiTheme="minorHAnsi" w:hAnsiTheme="minorHAnsi"/>
              <w:b w:val="0"/>
              <w:noProof/>
              <w:color w:val="auto"/>
              <w:sz w:val="22"/>
              <w:szCs w:val="22"/>
            </w:rPr>
          </w:pPr>
          <w:r>
            <w:fldChar w:fldCharType="begin"/>
          </w:r>
          <w:r>
            <w:instrText xml:space="preserve"> HYPERLINK \l "_Toc411454410" </w:instrText>
          </w:r>
          <w:ins w:id="72" w:author="Rob LaRubbio" w:date="2015-06-11T11:24:00Z"/>
          <w:r>
            <w:fldChar w:fldCharType="separate"/>
          </w:r>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r>
            <w:rPr>
              <w:noProof/>
            </w:rPr>
            <w:fldChar w:fldCharType="end"/>
          </w:r>
        </w:p>
        <w:p w14:paraId="5697F517" w14:textId="684810C3"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"_Toc411454411" </w:instrText>
          </w:r>
          <w:ins w:id="73" w:author="Rob LaRubbio" w:date="2015-06-11T11:24:00Z"/>
          <w:r>
            <w:fldChar w:fldCharType="separate"/>
          </w:r>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r>
            <w:rPr>
              <w:noProof/>
            </w:rPr>
            <w:fldChar w:fldCharType="end"/>
          </w:r>
        </w:p>
        <w:p w14:paraId="1EA266BF" w14:textId="2FB7FF74"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"_Toc411454412" </w:instrText>
          </w:r>
          <w:ins w:id="74" w:author="Rob LaRubbio" w:date="2015-06-11T11:24:00Z"/>
          <w:r>
            <w:fldChar w:fldCharType="separate"/>
          </w:r>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r>
            <w:rPr>
              <w:noProof/>
            </w:rPr>
            <w:fldChar w:fldCharType="end"/>
          </w:r>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75" w:name="_Toc406500954"/>
      <w:bookmarkStart w:id="76" w:name="_Toc411454312"/>
      <w:r>
        <w:lastRenderedPageBreak/>
        <w:t>Introduction &amp; Overview</w:t>
      </w:r>
      <w:bookmarkEnd w:id="75"/>
      <w:bookmarkEnd w:id="76"/>
      <w:bookmarkEnd w:id="0"/>
    </w:p>
    <w:p w14:paraId="1955E7CF" w14:textId="77777777" w:rsidR="00CA074D" w:rsidRDefault="00CA074D" w:rsidP="005C23E2">
      <w:pPr>
        <w:pStyle w:val="Heading2"/>
        <w:jc w:val="both"/>
      </w:pPr>
      <w:bookmarkStart w:id="77" w:name="_Toc405465967"/>
      <w:bookmarkStart w:id="78" w:name="_Toc406500955"/>
      <w:bookmarkStart w:id="79" w:name="_Toc411454313"/>
      <w:r w:rsidRPr="00CF2C8A">
        <w:t>Overview</w:t>
      </w:r>
      <w:bookmarkEnd w:id="77"/>
      <w:bookmarkEnd w:id="78"/>
      <w:bookmarkEnd w:id="79"/>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80" w:name="_Toc265071564"/>
      <w:bookmarkStart w:id="81" w:name="_Toc267841325"/>
      <w:bookmarkStart w:id="82" w:name="_Toc267841606"/>
      <w:bookmarkStart w:id="83" w:name="_Toc267913012"/>
      <w:bookmarkStart w:id="84" w:name="_Toc267913534"/>
      <w:bookmarkStart w:id="85" w:name="_Toc405465968"/>
      <w:bookmarkStart w:id="86" w:name="_Toc406500956"/>
      <w:bookmarkStart w:id="87" w:name="_Toc411454314"/>
      <w:r>
        <w:t>Objective of this document</w:t>
      </w:r>
      <w:bookmarkEnd w:id="80"/>
      <w:bookmarkEnd w:id="81"/>
      <w:bookmarkEnd w:id="82"/>
      <w:bookmarkEnd w:id="83"/>
      <w:bookmarkEnd w:id="84"/>
      <w:bookmarkEnd w:id="85"/>
      <w:bookmarkEnd w:id="86"/>
      <w:bookmarkEnd w:id="87"/>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88" w:name="_Toc405465969"/>
      <w:bookmarkStart w:id="89" w:name="_Toc406500957"/>
      <w:bookmarkStart w:id="90" w:name="_Toc411454315"/>
      <w:r>
        <w:t>Key Assumptions</w:t>
      </w:r>
      <w:bookmarkEnd w:id="88"/>
      <w:bookmarkEnd w:id="89"/>
      <w:bookmarkEnd w:id="90"/>
    </w:p>
    <w:p w14:paraId="76D49EC2" w14:textId="77777777" w:rsidR="003237E0" w:rsidRDefault="003237E0" w:rsidP="005C23E2">
      <w:pPr>
        <w:jc w:val="both"/>
      </w:pPr>
      <w:bookmarkStart w:id="91"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r>
        <w:t>callI</w:t>
      </w:r>
      <w:r w:rsidR="00CB0900">
        <w:t xml:space="preserve">d is same in every </w:t>
      </w:r>
      <w:r w:rsidR="003237E0" w:rsidRPr="003237E0">
        <w:t>request coming from IVR for the same call.</w:t>
      </w:r>
    </w:p>
    <w:p w14:paraId="209102B3" w14:textId="77777777" w:rsidR="00CA074D" w:rsidRDefault="00CA074D" w:rsidP="005C23E2">
      <w:pPr>
        <w:pStyle w:val="Heading2"/>
        <w:jc w:val="both"/>
      </w:pPr>
      <w:bookmarkStart w:id="92" w:name="_Toc406500958"/>
      <w:bookmarkStart w:id="93" w:name="_Toc411454316"/>
      <w:r>
        <w:t>Open Issues</w:t>
      </w:r>
      <w:bookmarkEnd w:id="91"/>
      <w:bookmarkEnd w:id="92"/>
      <w:bookmarkEnd w:id="93"/>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14:paraId="4924D5E6" w14:textId="77777777" w:rsidR="00A57EC6" w:rsidRDefault="00A57EC6" w:rsidP="005C23E2">
            <w:pPr>
              <w:jc w:val="both"/>
            </w:pPr>
          </w:p>
          <w:p w14:paraId="252EAD27" w14:textId="77777777" w:rsidR="00A57EC6" w:rsidRDefault="00645B24" w:rsidP="00645B24">
            <w:pPr>
              <w:jc w:val="both"/>
            </w:pPr>
            <w:r>
              <w:t>IMI team suggests to retrieve</w:t>
            </w:r>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r>
              <w:t>callStatus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r>
              <w:t>callDisconnectReason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r>
              <w:t>closed</w:t>
            </w:r>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If course version changes, will there be an impact on an existing user’s flow who has already completed a few chapters? Should the book marks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94" w:name="_Toc405465971"/>
            <w:bookmarkStart w:id="95"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96" w:name="_Toc411454317"/>
      <w:r>
        <w:t>Action Points</w:t>
      </w:r>
      <w:bookmarkEnd w:id="94"/>
      <w:bookmarkEnd w:id="95"/>
      <w:bookmarkEnd w:id="9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97" w:name="_Toc411454318"/>
      <w:bookmarkStart w:id="98" w:name="_Toc406500960"/>
      <w:r>
        <w:t>Pending Items</w:t>
      </w:r>
      <w:bookmarkEnd w:id="97"/>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99" w:name="_Toc411454319"/>
      <w:r>
        <w:t>Revisions</w:t>
      </w:r>
      <w:bookmarkEnd w:id="98"/>
      <w:bookmarkEnd w:id="99"/>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lastRenderedPageBreak/>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Update Kilkari Get User response to always include defaultLanguageLocationCode which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ins w:id="100" w:author="Rob LaRubbio" w:date="2015-06-11T11:25:00Z"/>
        </w:trPr>
        <w:tc>
          <w:tcPr>
            <w:tcW w:w="476" w:type="dxa"/>
          </w:tcPr>
          <w:p w14:paraId="07FC118A" w14:textId="1E7397B9" w:rsidR="00F17C05" w:rsidRDefault="00F17C05" w:rsidP="005C23E2">
            <w:pPr>
              <w:jc w:val="both"/>
              <w:rPr>
                <w:ins w:id="101" w:author="Rob LaRubbio" w:date="2015-06-11T11:25:00Z"/>
              </w:rPr>
            </w:pPr>
            <w:ins w:id="102" w:author="Rob LaRubbio" w:date="2015-06-11T11:25:00Z">
              <w:r>
                <w:t>17</w:t>
              </w:r>
            </w:ins>
          </w:p>
        </w:tc>
        <w:tc>
          <w:tcPr>
            <w:tcW w:w="946" w:type="dxa"/>
          </w:tcPr>
          <w:p w14:paraId="6C398BFC" w14:textId="53905A0A" w:rsidR="00F17C05" w:rsidRDefault="00F17C05" w:rsidP="005C23E2">
            <w:pPr>
              <w:jc w:val="both"/>
              <w:rPr>
                <w:ins w:id="103" w:author="Rob LaRubbio" w:date="2015-06-11T11:25:00Z"/>
              </w:rPr>
            </w:pPr>
            <w:ins w:id="104" w:author="Rob LaRubbio" w:date="2015-06-11T11:25:00Z">
              <w:r>
                <w:t>1.6</w:t>
              </w:r>
            </w:ins>
          </w:p>
        </w:tc>
        <w:tc>
          <w:tcPr>
            <w:tcW w:w="1566" w:type="dxa"/>
          </w:tcPr>
          <w:p w14:paraId="76BC2CDE" w14:textId="63DB168F" w:rsidR="00F17C05" w:rsidRDefault="00F17C05" w:rsidP="005C23E2">
            <w:pPr>
              <w:jc w:val="both"/>
              <w:rPr>
                <w:ins w:id="105" w:author="Rob LaRubbio" w:date="2015-06-11T11:25:00Z"/>
              </w:rPr>
            </w:pPr>
            <w:ins w:id="106" w:author="Rob LaRubbio" w:date="2015-06-11T11:25:00Z">
              <w:r>
                <w:t>11/06/2015</w:t>
              </w:r>
            </w:ins>
          </w:p>
        </w:tc>
        <w:tc>
          <w:tcPr>
            <w:tcW w:w="1515" w:type="dxa"/>
          </w:tcPr>
          <w:p w14:paraId="2C123743" w14:textId="66FD5F7D" w:rsidR="00F17C05" w:rsidRDefault="00F17C05" w:rsidP="005C23E2">
            <w:pPr>
              <w:jc w:val="both"/>
              <w:rPr>
                <w:ins w:id="107" w:author="Rob LaRubbio" w:date="2015-06-11T11:25:00Z"/>
              </w:rPr>
            </w:pPr>
            <w:ins w:id="108" w:author="Rob LaRubbio" w:date="2015-06-11T11:25:00Z">
              <w:r>
                <w:t>MA/MK/KK</w:t>
              </w:r>
            </w:ins>
          </w:p>
        </w:tc>
        <w:tc>
          <w:tcPr>
            <w:tcW w:w="1551" w:type="dxa"/>
          </w:tcPr>
          <w:p w14:paraId="51DECD7F" w14:textId="21451BB3" w:rsidR="00F17C05" w:rsidRDefault="00F17C05" w:rsidP="005C23E2">
            <w:pPr>
              <w:jc w:val="both"/>
              <w:rPr>
                <w:ins w:id="109" w:author="Rob LaRubbio" w:date="2015-06-11T11:25:00Z"/>
              </w:rPr>
            </w:pPr>
            <w:ins w:id="110" w:author="Rob LaRubbio" w:date="2015-06-11T11:25:00Z">
              <w:r>
                <w:t>Grameen</w:t>
              </w:r>
            </w:ins>
          </w:p>
        </w:tc>
        <w:tc>
          <w:tcPr>
            <w:tcW w:w="3644" w:type="dxa"/>
          </w:tcPr>
          <w:p w14:paraId="6B7E57E7" w14:textId="73445AF8" w:rsidR="00F17C05" w:rsidRDefault="00F17C05" w:rsidP="00840379">
            <w:pPr>
              <w:jc w:val="both"/>
              <w:rPr>
                <w:ins w:id="111" w:author="Rob LaRubbio" w:date="2015-06-11T11:25:00Z"/>
              </w:rPr>
            </w:pPr>
            <w:ins w:id="112" w:author="Rob LaRubbio" w:date="2015-06-11T11:25:00Z">
              <w:r>
                <w:t>Mark circle/operator as optional.  Add a 404 return code to subscription api</w:t>
              </w:r>
              <w:bookmarkStart w:id="113" w:name="_GoBack"/>
              <w:bookmarkEnd w:id="113"/>
            </w:ins>
          </w:p>
        </w:tc>
      </w:tr>
    </w:tbl>
    <w:p w14:paraId="3003CACA" w14:textId="77777777" w:rsidR="00B2674B" w:rsidRDefault="00B2674B" w:rsidP="005C23E2">
      <w:pPr>
        <w:jc w:val="both"/>
      </w:pPr>
    </w:p>
    <w:p w14:paraId="1C877503" w14:textId="77777777" w:rsidR="00527AF8" w:rsidRDefault="00527AF8" w:rsidP="00527AF8">
      <w:pPr>
        <w:pStyle w:val="Heading1"/>
        <w:jc w:val="both"/>
      </w:pPr>
      <w:bookmarkStart w:id="114" w:name="_Toc411454320"/>
      <w:bookmarkStart w:id="115" w:name="_Toc408318215"/>
      <w:bookmarkStart w:id="116" w:name="_Toc406500961"/>
      <w:bookmarkStart w:id="117" w:name="_Toc409199366"/>
      <w:r>
        <w:t>MA Service</w:t>
      </w:r>
      <w:bookmarkEnd w:id="114"/>
    </w:p>
    <w:p w14:paraId="13A0AE76" w14:textId="77777777" w:rsidR="00527AF8" w:rsidRDefault="00527AF8" w:rsidP="00527AF8">
      <w:pPr>
        <w:pStyle w:val="Heading2"/>
        <w:jc w:val="both"/>
      </w:pPr>
      <w:bookmarkStart w:id="118" w:name="_Toc411454321"/>
      <w:r>
        <w:t>Use cases</w:t>
      </w:r>
      <w:bookmarkEnd w:id="115"/>
      <w:bookmarkEnd w:id="118"/>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119" w:name="_Toc411454322"/>
      <w:r>
        <w:t>FLW/Anonymous User Calls MA</w:t>
      </w:r>
      <w:bookmarkEnd w:id="119"/>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C9141F" w:rsidRDefault="00C9141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C9141F" w:rsidRPr="00DF773E" w:rsidRDefault="00C9141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C9141F" w:rsidRPr="005C1978" w:rsidRDefault="00C9141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EA4B76" w:rsidRDefault="00EA4B76"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type id="_x0000_t32" coordsize="21600,21600" o:spt="32" o:oned="t" path="m,l21600,21600e" filled="f">
                  <v:path arrowok="t" fillok="f" o:connecttype="none"/>
                  <o:lock v:ext="edit" shapetype="t"/>
                </v:shapetyp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EA4B76" w:rsidRPr="00DF773E" w:rsidRDefault="00EA4B76"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EA4B76" w:rsidRPr="005C1978" w:rsidRDefault="00EA4B76"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C9141F" w:rsidRPr="00972B27" w:rsidRDefault="00C9141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C9141F" w:rsidRPr="001B52E5" w:rsidRDefault="00C9141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EA4B76" w:rsidRPr="003F0194" w:rsidRDefault="00EA4B76"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EA4B76" w:rsidRPr="00972B27" w:rsidRDefault="00EA4B76"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EA4B76" w:rsidRPr="001B52E5" w:rsidRDefault="00EA4B76"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120"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120"/>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r>
        <w:t>scores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121" w:name="_Toc363156930"/>
      <w:bookmarkStart w:id="122" w:name="_Toc411454323"/>
      <w:r>
        <w:t>Sending a Message to a Subscriber</w:t>
      </w:r>
      <w:bookmarkEnd w:id="121"/>
      <w:bookmarkEnd w:id="122"/>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o end user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123" w:name="_Toc363156931"/>
      <w:r>
        <w:t>SMS Delivery Status</w:t>
      </w:r>
      <w:bookmarkEnd w:id="123"/>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A notification about delivery of a message shall be sent by IMI solution, if a delivery notification url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124" w:name="_Toc411454324"/>
      <w:r>
        <w:t>APIs exposed by NMS_MoTech_MA</w:t>
      </w:r>
      <w:r w:rsidR="00A121D9">
        <w:t xml:space="preserve"> </w:t>
      </w:r>
      <w:r>
        <w:t>(called by IVR system)</w:t>
      </w:r>
      <w:bookmarkEnd w:id="124"/>
    </w:p>
    <w:p w14:paraId="7250E266" w14:textId="77777777" w:rsidR="00527AF8" w:rsidRDefault="00527AF8" w:rsidP="00527AF8">
      <w:pPr>
        <w:pStyle w:val="Heading3"/>
        <w:jc w:val="both"/>
      </w:pPr>
      <w:bookmarkStart w:id="125" w:name="_Toc409199744"/>
      <w:bookmarkStart w:id="126" w:name="_Toc411454325"/>
      <w:r>
        <w:t>Get User</w:t>
      </w:r>
      <w:bookmarkEnd w:id="125"/>
      <w:r>
        <w:t xml:space="preserve"> Details API</w:t>
      </w:r>
      <w:bookmarkEnd w:id="126"/>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r w:rsidRPr="00EB6872">
        <w:rPr>
          <w:szCs w:val="20"/>
        </w:rPr>
        <w:t>:</w:t>
      </w:r>
      <w:r w:rsidRPr="001B6A55">
        <w:rPr>
          <w:rFonts w:eastAsia="Calibri" w:cs="Arial"/>
          <w:color w:val="000000"/>
          <w:szCs w:val="20"/>
          <w:lang w:val="en-IN"/>
        </w:rPr>
        <w:t>http://&lt;motech:port&gt;/motech-platform-server/module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r>
        <w:t>callingNumber, operator, circle and callId are not present as query parameters.</w:t>
      </w:r>
    </w:p>
    <w:p w14:paraId="1D0F4D13" w14:textId="77777777" w:rsidR="00527AF8" w:rsidRDefault="00527AF8" w:rsidP="00E65978">
      <w:pPr>
        <w:pStyle w:val="ListParagraph"/>
        <w:numPr>
          <w:ilvl w:val="1"/>
          <w:numId w:val="6"/>
        </w:numPr>
        <w:jc w:val="both"/>
      </w:pPr>
      <w:r>
        <w:t>callingNumber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r>
              <w:t>callingNumber</w:t>
            </w:r>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r>
              <w:t>o</w:t>
            </w:r>
            <w:r w:rsidR="00527AF8" w:rsidRPr="00FB6E57">
              <w:t>perator</w:t>
            </w:r>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r w:rsidRPr="00FB6E57">
              <w:t>String</w:t>
            </w:r>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r w:rsidRPr="00FB6E57">
              <w:t>operator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r>
              <w:t>c</w:t>
            </w:r>
            <w:r w:rsidRPr="00FB6E57">
              <w:t>ircle</w:t>
            </w:r>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r w:rsidRPr="00FB6E57">
              <w:t>String</w:t>
            </w:r>
            <w:r>
              <w:t>(</w:t>
            </w:r>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r>
              <w:t>callId</w:t>
            </w:r>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r>
              <w:t>Number</w:t>
            </w:r>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r w:rsidRPr="00AF0117">
              <w:t>unique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r>
              <w:t>application/json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“languageLocationCode”: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defaultLanguageLocationCode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“allowedLanguageLocationCodes”: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0,</w:t>
            </w:r>
          </w:p>
          <w:p w14:paraId="7CD3C416"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lastRenderedPageBreak/>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48EABFE5" w14:textId="77777777" w:rsidR="008A060A" w:rsidRDefault="008A060A" w:rsidP="008A060A">
            <w:pPr>
              <w:jc w:val="both"/>
              <w:rPr>
                <w:rFonts w:eastAsia="Times New Roman" w:cs="Arial"/>
                <w:szCs w:val="20"/>
              </w:rPr>
            </w:pPr>
            <w:r w:rsidRPr="008A060A">
              <w:rPr>
                <w:rFonts w:eastAsia="Times New Roman" w:cs="Arial"/>
                <w:szCs w:val="20"/>
              </w:rPr>
              <w:t>}</w:t>
            </w:r>
          </w:p>
          <w:p w14:paraId="70D08E54" w14:textId="77777777" w:rsidR="00527AF8" w:rsidRDefault="00527AF8" w:rsidP="00FE78D0">
            <w:pPr>
              <w:jc w:val="both"/>
              <w:rPr>
                <w:rFonts w:eastAsia="Times New Roman" w:cs="Arial"/>
                <w:szCs w:val="20"/>
              </w:rPr>
            </w:pPr>
            <w:r>
              <w:rPr>
                <w:rFonts w:eastAsia="Times New Roman" w:cs="Arial"/>
                <w:szCs w:val="20"/>
              </w:rPr>
              <w:t>OR</w:t>
            </w:r>
          </w:p>
          <w:p w14:paraId="0BF11A10" w14:textId="77777777" w:rsidR="00527AF8" w:rsidRDefault="00527AF8" w:rsidP="00FE78D0">
            <w:pPr>
              <w:jc w:val="both"/>
              <w:rPr>
                <w:rFonts w:eastAsia="Times New Roman" w:cs="Arial"/>
                <w:szCs w:val="20"/>
              </w:rPr>
            </w:pPr>
          </w:p>
          <w:p w14:paraId="3B81A0DE"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FCDAC7D" w14:textId="7553B8B5" w:rsidR="008A060A" w:rsidRDefault="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305EFE85" w14:textId="77777777" w:rsidR="00757814" w:rsidRPr="008A060A" w:rsidRDefault="00757814" w:rsidP="008A060A">
            <w:pPr>
              <w:jc w:val="both"/>
              <w:rPr>
                <w:rFonts w:eastAsia="Times New Roman" w:cs="Arial"/>
                <w:szCs w:val="20"/>
              </w:rPr>
            </w:pPr>
            <w:r>
              <w:rPr>
                <w:rFonts w:eastAsia="Times New Roman" w:cs="Arial"/>
                <w:szCs w:val="20"/>
              </w:rPr>
              <w:t xml:space="preserve">    “defaultLanguageLocationCode”: 10,</w:t>
            </w:r>
          </w:p>
          <w:p w14:paraId="45B678EB" w14:textId="22D4A75C" w:rsidR="00D77511" w:rsidRPr="008A060A" w:rsidRDefault="00D77511" w:rsidP="00D77511">
            <w:pPr>
              <w:jc w:val="both"/>
              <w:rPr>
                <w:rFonts w:eastAsia="Times New Roman" w:cs="Arial"/>
                <w:szCs w:val="20"/>
              </w:rPr>
            </w:pPr>
            <w:r>
              <w:rPr>
                <w:rFonts w:eastAsia="Times New Roman" w:cs="Arial"/>
                <w:szCs w:val="20"/>
              </w:rPr>
              <w:t xml:space="preserve">    “allowedLanguageLocationCodes”: [],</w:t>
            </w:r>
          </w:p>
          <w:p w14:paraId="4756F641"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200,</w:t>
            </w:r>
          </w:p>
          <w:p w14:paraId="6E31EF75"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0CBC3F29"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2CCFD1D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3BB25663" w14:textId="77777777"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w:t>
            </w:r>
            <w:r w:rsidRPr="00527AF8">
              <w:rPr>
                <w:color w:val="000000" w:themeColor="text1"/>
              </w:rPr>
              <w:lastRenderedPageBreak/>
              <w:t>information is valid in request same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r w:rsidRPr="009B5709">
              <w:t>defaultLanguageLocationCode</w:t>
            </w:r>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r>
              <w:rPr>
                <w:rFonts w:cs="Arial"/>
                <w:szCs w:val="20"/>
              </w:rPr>
              <w:t>allowedLanguageLocationCodes</w:t>
            </w:r>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A list of language location codes that are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r w:rsidRPr="00B55D09">
              <w:rPr>
                <w:rFonts w:cs="Arial"/>
                <w:szCs w:val="20"/>
              </w:rPr>
              <w:t>currentUsageInPulses</w:t>
            </w:r>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r w:rsidRPr="00CE2412">
              <w:rPr>
                <w:rFonts w:cs="Arial"/>
                <w:szCs w:val="20"/>
              </w:rPr>
              <w:t>maxAllowedUsageInPulses</w:t>
            </w:r>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14:paraId="47BF9F0F" w14:textId="77777777" w:rsidTr="00FE78D0">
        <w:trPr>
          <w:trHeight w:val="244"/>
        </w:trPr>
        <w:tc>
          <w:tcPr>
            <w:tcW w:w="293" w:type="pct"/>
          </w:tcPr>
          <w:p w14:paraId="69F05595" w14:textId="57D7C41C" w:rsidR="00527AF8" w:rsidRPr="00B55D09" w:rsidRDefault="00D77511" w:rsidP="00FE78D0">
            <w:pPr>
              <w:jc w:val="both"/>
              <w:rPr>
                <w:rFonts w:cs="Arial"/>
                <w:szCs w:val="20"/>
              </w:rPr>
            </w:pPr>
            <w:r>
              <w:rPr>
                <w:rFonts w:cs="Arial"/>
                <w:szCs w:val="20"/>
              </w:rPr>
              <w:t>7</w:t>
            </w:r>
          </w:p>
        </w:tc>
        <w:tc>
          <w:tcPr>
            <w:tcW w:w="903" w:type="pct"/>
          </w:tcPr>
          <w:p w14:paraId="44101377" w14:textId="77777777" w:rsidR="00527AF8" w:rsidRPr="00B55D09" w:rsidRDefault="00527AF8" w:rsidP="00FE78D0">
            <w:pPr>
              <w:jc w:val="both"/>
              <w:rPr>
                <w:rFonts w:cs="Arial"/>
                <w:szCs w:val="20"/>
              </w:rPr>
            </w:pPr>
            <w:r>
              <w:rPr>
                <w:rFonts w:cs="Arial"/>
                <w:szCs w:val="20"/>
              </w:rPr>
              <w:t>e</w:t>
            </w:r>
            <w:r w:rsidRPr="00B55D09">
              <w:rPr>
                <w:rFonts w:cs="Arial"/>
                <w:szCs w:val="20"/>
              </w:rPr>
              <w:t>ndOfUsagePromptCounter</w:t>
            </w:r>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0B8B43B0" w:rsidR="00A8494C" w:rsidRDefault="00D77511" w:rsidP="00FE78D0">
            <w:pPr>
              <w:jc w:val="both"/>
              <w:rPr>
                <w:rFonts w:cs="Arial"/>
                <w:szCs w:val="20"/>
              </w:rPr>
            </w:pPr>
            <w:r>
              <w:rPr>
                <w:rFonts w:cs="Arial"/>
                <w:szCs w:val="20"/>
              </w:rPr>
              <w:t>8</w:t>
            </w:r>
          </w:p>
        </w:tc>
        <w:tc>
          <w:tcPr>
            <w:tcW w:w="903" w:type="pct"/>
          </w:tcPr>
          <w:p w14:paraId="1DD2E107" w14:textId="77777777" w:rsidR="00A8494C" w:rsidRDefault="00A8494C" w:rsidP="00FE78D0">
            <w:pPr>
              <w:jc w:val="both"/>
              <w:rPr>
                <w:rFonts w:cs="Arial"/>
                <w:szCs w:val="20"/>
              </w:rPr>
            </w:pPr>
            <w:r>
              <w:rPr>
                <w:rFonts w:eastAsia="Arial" w:cs="Arial"/>
                <w:szCs w:val="20"/>
              </w:rPr>
              <w:t>maxAllowedEndOfUsageProm</w:t>
            </w:r>
            <w:r>
              <w:rPr>
                <w:rFonts w:eastAsia="Arial" w:cs="Arial"/>
                <w:szCs w:val="20"/>
              </w:rPr>
              <w:lastRenderedPageBreak/>
              <w:t>pt</w:t>
            </w:r>
          </w:p>
        </w:tc>
        <w:tc>
          <w:tcPr>
            <w:tcW w:w="692" w:type="pct"/>
          </w:tcPr>
          <w:p w14:paraId="3E0F9A77" w14:textId="77777777" w:rsidR="00A8494C" w:rsidRPr="00B55D09" w:rsidRDefault="00A8494C" w:rsidP="00FE78D0">
            <w:pPr>
              <w:jc w:val="both"/>
              <w:rPr>
                <w:rFonts w:cs="Arial"/>
                <w:szCs w:val="20"/>
              </w:rPr>
            </w:pPr>
            <w:r>
              <w:rPr>
                <w:rFonts w:cs="Arial"/>
                <w:szCs w:val="20"/>
              </w:rPr>
              <w:lastRenderedPageBreak/>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 xml:space="preserve">Max number of times the End Of </w:t>
            </w:r>
            <w:r>
              <w:rPr>
                <w:rFonts w:cs="Arial"/>
                <w:szCs w:val="20"/>
              </w:rPr>
              <w:lastRenderedPageBreak/>
              <w:t>Usage prompt shall be played to the user.</w:t>
            </w:r>
          </w:p>
        </w:tc>
      </w:tr>
      <w:tr w:rsidR="0081713C" w:rsidRPr="00B55D09" w14:paraId="55F20467" w14:textId="77777777" w:rsidTr="00FE78D0">
        <w:trPr>
          <w:trHeight w:val="244"/>
        </w:trPr>
        <w:tc>
          <w:tcPr>
            <w:tcW w:w="293" w:type="pct"/>
          </w:tcPr>
          <w:p w14:paraId="7171E8CB" w14:textId="78B05E6C" w:rsidR="0081713C" w:rsidRDefault="00D77511" w:rsidP="00FE78D0">
            <w:pPr>
              <w:jc w:val="both"/>
              <w:rPr>
                <w:rFonts w:cs="Arial"/>
                <w:szCs w:val="20"/>
              </w:rPr>
            </w:pPr>
            <w:r>
              <w:rPr>
                <w:rFonts w:cs="Arial"/>
                <w:szCs w:val="20"/>
              </w:rPr>
              <w:lastRenderedPageBreak/>
              <w:t>9</w:t>
            </w:r>
          </w:p>
        </w:tc>
        <w:tc>
          <w:tcPr>
            <w:tcW w:w="903" w:type="pct"/>
          </w:tcPr>
          <w:p w14:paraId="39FCAA95" w14:textId="77777777" w:rsidR="0081713C" w:rsidRDefault="0081713C" w:rsidP="00FE78D0">
            <w:pPr>
              <w:jc w:val="both"/>
              <w:rPr>
                <w:rFonts w:eastAsia="Arial" w:cs="Arial"/>
                <w:szCs w:val="20"/>
              </w:rPr>
            </w:pPr>
            <w:r>
              <w:rPr>
                <w:szCs w:val="20"/>
              </w:rPr>
              <w:t>failureReason</w:t>
            </w:r>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127" w:name="_Toc409199745"/>
      <w:bookmarkStart w:id="128" w:name="_Toc411454326"/>
      <w:r>
        <w:t>Get MA Course</w:t>
      </w:r>
      <w:bookmarkEnd w:id="127"/>
      <w:r>
        <w:t xml:space="preserve"> API</w:t>
      </w:r>
      <w:bookmarkEnd w:id="128"/>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r>
              <w:t>application/json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r w:rsidRPr="00DE1B6A">
              <w:t>Response  Status</w:t>
            </w:r>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"chapters":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"name":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"id":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"file":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"score":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"id":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"files":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"ch1_0_ca.wav",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"ch1_1_ca.wav",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"ch1_2_ca.wav",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"ch1_3_ca.wav",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"ch1_4_ca.wav"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"lessons":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"name":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"file":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"file":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"name":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"file":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"file":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"name":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"file":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"file":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"name":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"file":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"file":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"quiz":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"name":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"id":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"file":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"questions":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"name":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"question":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"name":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"question":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"name":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"question":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"name":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"question":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14:paraId="4FA57179" w14:textId="77777777" w:rsidR="00527AF8" w:rsidRPr="00031093" w:rsidRDefault="008A74ED">
            <w:pPr>
              <w:jc w:val="both"/>
              <w:rPr>
                <w:szCs w:val="20"/>
              </w:rPr>
            </w:pPr>
            <w:r>
              <w:t xml:space="preserve">This example demonstrates the example of course where course has one chapter, 4 lessons </w:t>
            </w:r>
            <w:r>
              <w:lastRenderedPageBreak/>
              <w:t>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129" w:name="_Ref411451619"/>
      <w:r>
        <w:t>Body Elements</w:t>
      </w:r>
      <w:bookmarkEnd w:id="129"/>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r>
              <w:rPr>
                <w:szCs w:val="20"/>
              </w:rPr>
              <w:t>name</w:t>
            </w:r>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r>
              <w:rPr>
                <w:rFonts w:eastAsia="Arial" w:cs="Arial"/>
                <w:color w:val="000000"/>
                <w:szCs w:val="20"/>
              </w:rPr>
              <w:t>courseVersion</w:t>
            </w:r>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r w:rsidRPr="00D124B7">
              <w:rPr>
                <w:rFonts w:eastAsia="Arial" w:cs="Arial"/>
                <w:color w:val="000000"/>
                <w:szCs w:val="20"/>
              </w:rPr>
              <w:t>chapters</w:t>
            </w:r>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This is a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w:t>
            </w:r>
            <w:r w:rsidRPr="00E50389">
              <w:rPr>
                <w:szCs w:val="20"/>
              </w:rPr>
              <w:lastRenderedPageBreak/>
              <w:t xml:space="preserve">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lastRenderedPageBreak/>
              <w:t>13</w:t>
            </w:r>
          </w:p>
        </w:tc>
        <w:tc>
          <w:tcPr>
            <w:tcW w:w="926" w:type="pct"/>
          </w:tcPr>
          <w:p w14:paraId="1D2BDC2C"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This is a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a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lastRenderedPageBreak/>
              <w:t>24</w:t>
            </w:r>
          </w:p>
        </w:tc>
        <w:tc>
          <w:tcPr>
            <w:tcW w:w="926" w:type="pct"/>
          </w:tcPr>
          <w:p w14:paraId="04B3858A"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a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lastRenderedPageBreak/>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lastRenderedPageBreak/>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 xml:space="preserve">Specifies the name of audio file to </w:t>
            </w:r>
            <w:r w:rsidRPr="00B951A7">
              <w:rPr>
                <w:szCs w:val="20"/>
              </w:rPr>
              <w:lastRenderedPageBreak/>
              <w:t>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lastRenderedPageBreak/>
              <w:t>37</w:t>
            </w:r>
          </w:p>
        </w:tc>
        <w:tc>
          <w:tcPr>
            <w:tcW w:w="926" w:type="pct"/>
          </w:tcPr>
          <w:p w14:paraId="461A0901"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130" w:name="_Toc411454327"/>
      <w:bookmarkStart w:id="131" w:name="_Toc409199746"/>
      <w:r>
        <w:t>Get MA Course Version API</w:t>
      </w:r>
      <w:bookmarkEnd w:id="130"/>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r>
              <w:t>application/json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lastRenderedPageBreak/>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r>
              <w:rPr>
                <w:rFonts w:eastAsia="Arial" w:cs="Arial"/>
                <w:color w:val="000000"/>
                <w:szCs w:val="20"/>
              </w:rPr>
              <w:t>courseVersion</w:t>
            </w:r>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r>
              <w:rPr>
                <w:szCs w:val="20"/>
              </w:rPr>
              <w:t>failureReason</w:t>
            </w:r>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132" w:name="_Toc411454328"/>
      <w:r>
        <w:t>Get Bookmark</w:t>
      </w:r>
      <w:bookmarkEnd w:id="131"/>
      <w:r>
        <w:t xml:space="preserve"> with Score API</w:t>
      </w:r>
      <w:bookmarkEnd w:id="132"/>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r w:rsidRPr="00EB6872">
        <w:rPr>
          <w:szCs w:val="20"/>
        </w:rPr>
        <w:t>:</w:t>
      </w:r>
      <w:r w:rsidR="003D7883" w:rsidRPr="001B6A55">
        <w:rPr>
          <w:szCs w:val="20"/>
        </w:rPr>
        <w:t>http://&lt;motech:port&gt;/motech-platform-server/module/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r>
        <w:t xml:space="preserve">callingNumber, callId are not present as query parameters. </w:t>
      </w:r>
    </w:p>
    <w:p w14:paraId="2C5875E7" w14:textId="77777777" w:rsidR="00527AF8" w:rsidRDefault="00527AF8" w:rsidP="00E65978">
      <w:pPr>
        <w:pStyle w:val="ListParagraph"/>
        <w:numPr>
          <w:ilvl w:val="1"/>
          <w:numId w:val="6"/>
        </w:numPr>
        <w:jc w:val="both"/>
      </w:pPr>
      <w:r>
        <w:t>callingNumber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r>
              <w:t>callingNumber</w:t>
            </w:r>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r>
              <w:t>callI</w:t>
            </w:r>
            <w:r w:rsidR="00810061">
              <w:t>d</w:t>
            </w:r>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r>
              <w:t>application/json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lastRenderedPageBreak/>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"scoresByChapter":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r>
              <w:rPr>
                <w:rFonts w:cs="Arial"/>
                <w:szCs w:val="20"/>
              </w:rPr>
              <w:t xml:space="preserve">If </w:t>
            </w:r>
            <w:r w:rsidRPr="00510980" w:rsidDel="00DA2458">
              <w:rPr>
                <w:rFonts w:cs="Arial"/>
                <w:szCs w:val="20"/>
              </w:rPr>
              <w:t xml:space="preserve"> </w:t>
            </w:r>
            <w:r>
              <w:rPr>
                <w:rFonts w:cs="Arial"/>
                <w:szCs w:val="20"/>
              </w:rPr>
              <w:t>no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r>
              <w:rPr>
                <w:szCs w:val="20"/>
              </w:rPr>
              <w:t>failureReason</w:t>
            </w:r>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133" w:name="_Toc409199747"/>
      <w:bookmarkStart w:id="134" w:name="_Toc411454329"/>
      <w:r>
        <w:t>Save Bookmark</w:t>
      </w:r>
      <w:bookmarkEnd w:id="133"/>
      <w:r>
        <w:t xml:space="preserve"> with Score API</w:t>
      </w:r>
      <w:bookmarkEnd w:id="134"/>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lastRenderedPageBreak/>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r w:rsidRPr="001B6A55">
        <w:rPr>
          <w:szCs w:val="20"/>
        </w:rPr>
        <w:t>bookmarkWithScore</w:t>
      </w:r>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r>
              <w:t>application/json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r>
              <w:t>application/json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r>
              <w:rPr>
                <w:rFonts w:cs="Arial"/>
                <w:szCs w:val="20"/>
              </w:rPr>
              <w:t>callingNumber</w:t>
            </w:r>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r>
              <w:rPr>
                <w:rFonts w:cs="Arial"/>
                <w:szCs w:val="20"/>
              </w:rPr>
              <w:t>callId</w:t>
            </w:r>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135" w:name="_Toc408531765"/>
      <w:bookmarkStart w:id="136" w:name="_Toc408531766"/>
      <w:bookmarkStart w:id="137" w:name="_Toc408531767"/>
      <w:bookmarkStart w:id="138" w:name="_Toc408531775"/>
      <w:bookmarkStart w:id="139" w:name="_Toc408531782"/>
      <w:bookmarkStart w:id="140" w:name="_Toc408531764"/>
      <w:bookmarkStart w:id="141" w:name="_Toc409199748"/>
      <w:bookmarkEnd w:id="135"/>
      <w:bookmarkEnd w:id="136"/>
      <w:bookmarkEnd w:id="137"/>
      <w:bookmarkEnd w:id="138"/>
      <w:bookmarkEnd w:id="139"/>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r>
              <w:rPr>
                <w:szCs w:val="20"/>
              </w:rPr>
              <w:t>failureReason</w:t>
            </w:r>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142" w:name="_Toc411454330"/>
      <w:r>
        <w:t>Save CallDetails</w:t>
      </w:r>
      <w:bookmarkEnd w:id="140"/>
      <w:bookmarkEnd w:id="141"/>
      <w:r>
        <w:t xml:space="preserve"> API</w:t>
      </w:r>
      <w:bookmarkEnd w:id="142"/>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r>
              <w:t>application/json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r>
              <w:t>application/json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757814">
              <w:rPr>
                <w:color w:val="auto"/>
                <w:sz w:val="20"/>
                <w:lang w:val="en-US" w:eastAsia="en-US"/>
              </w:rPr>
              <w: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“correctAnswer</w:t>
            </w:r>
            <w:r w:rsidR="008854CF">
              <w:rPr>
                <w:color w:val="auto"/>
                <w:sz w:val="20"/>
                <w:lang w:val="en-US" w:eastAsia="en-US"/>
              </w:rPr>
              <w:t>Entered</w:t>
            </w:r>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r>
              <w:rPr>
                <w:rFonts w:cs="Arial"/>
                <w:szCs w:val="20"/>
              </w:rPr>
              <w:t>callingNumber</w:t>
            </w:r>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r w:rsidRPr="00322B76">
              <w:rPr>
                <w:rFonts w:cs="Arial"/>
                <w:szCs w:val="20"/>
              </w:rPr>
              <w:t>unique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14:paraId="78555C0A" w14:textId="77777777" w:rsidR="00527AF8" w:rsidRPr="002A4B73" w:rsidRDefault="00527AF8" w:rsidP="00FE78D0">
            <w:pPr>
              <w:jc w:val="both"/>
              <w:rPr>
                <w:rFonts w:cs="Arial"/>
                <w:szCs w:val="20"/>
              </w:rPr>
            </w:pPr>
            <w:r w:rsidRPr="002A4B73">
              <w:rPr>
                <w:rFonts w:cs="Arial"/>
                <w:szCs w:val="20"/>
              </w:rPr>
              <w:t>Yes</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25C58613"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ins w:id="143" w:author="Rob LaRubbio" w:date="2015-06-11T11:26:00Z">
              <w:r w:rsidR="00C9141F" w:rsidRPr="00C9141F">
                <w:rPr>
                  <w:rFonts w:cs="Arial"/>
                  <w:szCs w:val="20"/>
                  <w:rPrChange w:id="144" w:author="Rob LaRubbio" w:date="2015-06-11T11:26:00Z">
                    <w:rPr/>
                  </w:rPrChange>
                </w:rPr>
                <w:t>5.4</w:t>
              </w:r>
            </w:ins>
            <w:del w:id="145" w:author="Rob LaRubbio" w:date="2015-06-11T11:24:00Z">
              <w:r w:rsidR="00394336" w:rsidRPr="00920DE0" w:rsidDel="00F17C05">
                <w:rPr>
                  <w:rFonts w:cs="Arial"/>
                  <w:szCs w:val="20"/>
                </w:rPr>
                <w:delText>5.4</w:delText>
              </w:r>
            </w:del>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14:paraId="2ADE6A93" w14:textId="77777777" w:rsidR="00527AF8" w:rsidRPr="002A4B73" w:rsidRDefault="00527AF8" w:rsidP="00FE78D0">
            <w:pPr>
              <w:jc w:val="both"/>
              <w:rPr>
                <w:rFonts w:cs="Arial"/>
                <w:szCs w:val="20"/>
              </w:rPr>
            </w:pPr>
            <w:r w:rsidRPr="002A4B73">
              <w:rPr>
                <w:rFonts w:cs="Arial"/>
                <w:szCs w:val="20"/>
              </w:rPr>
              <w:t>Yes</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25B5488B"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ins w:id="146" w:author="Rob LaRubbio" w:date="2015-06-11T11:26:00Z">
              <w:r w:rsidR="00C9141F" w:rsidRPr="00C9141F">
                <w:rPr>
                  <w:rFonts w:cs="Arial"/>
                  <w:szCs w:val="20"/>
                  <w:rPrChange w:id="147" w:author="Rob LaRubbio" w:date="2015-06-11T11:26:00Z">
                    <w:rPr/>
                  </w:rPrChange>
                </w:rPr>
                <w:t>5.3</w:t>
              </w:r>
            </w:ins>
            <w:del w:id="148" w:author="Rob LaRubbio" w:date="2015-06-11T11:24:00Z">
              <w:r w:rsidR="00394336" w:rsidRPr="00920DE0" w:rsidDel="00F17C05">
                <w:rPr>
                  <w:rFonts w:cs="Arial"/>
                  <w:szCs w:val="20"/>
                </w:rPr>
                <w:delText>5.3</w:delText>
              </w:r>
            </w:del>
            <w:r w:rsidR="00FC1B5D">
              <w:fldChar w:fldCharType="end"/>
            </w:r>
          </w:p>
        </w:tc>
        <w:tc>
          <w:tcPr>
            <w:tcW w:w="2250" w:type="dxa"/>
          </w:tcPr>
          <w:p w14:paraId="7DBD4DB7" w14:textId="77777777"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r w:rsidRPr="002A4B73">
              <w:rPr>
                <w:rFonts w:cs="Arial"/>
                <w:szCs w:val="20"/>
              </w:rPr>
              <w:t>callStartTime</w:t>
            </w:r>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 xml:space="preserve">Time at which call </w:t>
            </w:r>
            <w:r w:rsidRPr="002A4B73">
              <w:rPr>
                <w:rFonts w:cs="Arial"/>
                <w:szCs w:val="20"/>
              </w:rPr>
              <w:lastRenderedPageBreak/>
              <w:t>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lastRenderedPageBreak/>
              <w:t>7</w:t>
            </w:r>
          </w:p>
        </w:tc>
        <w:tc>
          <w:tcPr>
            <w:tcW w:w="2430" w:type="dxa"/>
          </w:tcPr>
          <w:p w14:paraId="560A9F3D" w14:textId="77777777"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r>
              <w:rPr>
                <w:rFonts w:cs="Arial"/>
                <w:szCs w:val="20"/>
              </w:rPr>
              <w:t>callStatus</w:t>
            </w:r>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&lt;callData&gt;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r>
              <w:rPr>
                <w:rFonts w:cs="Arial"/>
                <w:szCs w:val="20"/>
              </w:rPr>
              <w:t>true –  completed</w:t>
            </w:r>
          </w:p>
          <w:p w14:paraId="4118CC14" w14:textId="77777777" w:rsidR="0043710A" w:rsidRPr="00EF5A57" w:rsidRDefault="0043710A" w:rsidP="00FE78D0">
            <w:pPr>
              <w:jc w:val="both"/>
              <w:rPr>
                <w:rFonts w:cs="Arial"/>
                <w:szCs w:val="20"/>
              </w:rPr>
            </w:pPr>
            <w:r>
              <w:rPr>
                <w:rFonts w:cs="Arial"/>
                <w:szCs w:val="20"/>
              </w:rPr>
              <w:t>false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r w:rsidRPr="002F06B5">
              <w:rPr>
                <w:rFonts w:cs="Arial"/>
                <w:szCs w:val="20"/>
              </w:rPr>
              <w:t>callData&gt;&gt;correctAnswer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r>
              <w:rPr>
                <w:rFonts w:cs="Arial"/>
                <w:szCs w:val="20"/>
              </w:rPr>
              <w:t>t</w:t>
            </w:r>
            <w:r w:rsidR="001639D2" w:rsidRPr="002F06B5">
              <w:rPr>
                <w:rFonts w:cs="Arial"/>
                <w:szCs w:val="20"/>
              </w:rPr>
              <w:t>rue – question answered correctly by user</w:t>
            </w:r>
          </w:p>
          <w:p w14:paraId="32ACF01B" w14:textId="77777777" w:rsidR="00404463" w:rsidRPr="00404463" w:rsidRDefault="00F12742" w:rsidP="00FE78D0">
            <w:pPr>
              <w:jc w:val="both"/>
              <w:rPr>
                <w:rFonts w:cs="Arial"/>
                <w:szCs w:val="20"/>
              </w:rPr>
            </w:pPr>
            <w:r>
              <w:rPr>
                <w:rFonts w:cs="Arial"/>
                <w:szCs w:val="20"/>
              </w:rPr>
              <w:t>f</w:t>
            </w:r>
            <w:r w:rsidR="001639D2" w:rsidRPr="002F06B5">
              <w:rPr>
                <w:rFonts w:cs="Arial"/>
                <w:szCs w:val="20"/>
              </w:rPr>
              <w:t>alse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r>
              <w:rPr>
                <w:szCs w:val="20"/>
              </w:rPr>
              <w:t>failureReason</w:t>
            </w:r>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149" w:name="_Toc409199749"/>
      <w:bookmarkStart w:id="150" w:name="_Toc411454331"/>
      <w:r>
        <w:t>Set User Language Location Code</w:t>
      </w:r>
      <w:bookmarkEnd w:id="149"/>
      <w:r>
        <w:t xml:space="preserve"> API</w:t>
      </w:r>
      <w:bookmarkEnd w:id="150"/>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lastRenderedPageBreak/>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r>
              <w:t>application/json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r>
              <w:t>application/json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r>
              <w:t>callingNumber</w:t>
            </w:r>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r>
              <w:t>callId</w:t>
            </w:r>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r>
              <w:t>l</w:t>
            </w:r>
            <w:r w:rsidRPr="00B87F5C">
              <w:t>anguageLocation</w:t>
            </w:r>
            <w:r>
              <w:t>C</w:t>
            </w:r>
            <w:r w:rsidRPr="00B87F5C">
              <w:t>ode</w:t>
            </w:r>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r>
              <w:rPr>
                <w:szCs w:val="20"/>
              </w:rPr>
              <w:t>failureReason</w:t>
            </w:r>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151" w:name="_Toc411454332"/>
      <w:r>
        <w:t>Delivery Notification API</w:t>
      </w:r>
      <w:bookmarkEnd w:id="151"/>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r>
              <w:t>application/json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r>
              <w:t>application/json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r>
              <w:rPr>
                <w:rFonts w:cs="Arial"/>
                <w:szCs w:val="20"/>
              </w:rPr>
              <w:t>address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r>
              <w:rPr>
                <w:rFonts w:cs="Arial"/>
                <w:szCs w:val="20"/>
              </w:rPr>
              <w:t>deliveryStatus</w:t>
            </w:r>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lastRenderedPageBreak/>
              <w:t>1</w:t>
            </w:r>
          </w:p>
        </w:tc>
        <w:tc>
          <w:tcPr>
            <w:tcW w:w="926" w:type="pct"/>
          </w:tcPr>
          <w:p w14:paraId="499F9244" w14:textId="77777777" w:rsidR="00A6596A" w:rsidRPr="00B84EE3" w:rsidRDefault="00A6596A" w:rsidP="001B6A55">
            <w:pPr>
              <w:jc w:val="both"/>
              <w:rPr>
                <w:szCs w:val="20"/>
              </w:rPr>
            </w:pPr>
            <w:r>
              <w:rPr>
                <w:szCs w:val="20"/>
              </w:rPr>
              <w:t>failureReason</w:t>
            </w:r>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152" w:name="_Toc411454333"/>
      <w:r>
        <w:t>APIs exposed by IVR to be called by NMS_MoTech_MA</w:t>
      </w:r>
      <w:bookmarkEnd w:id="152"/>
    </w:p>
    <w:p w14:paraId="70286C3F" w14:textId="77777777" w:rsidR="005923D5" w:rsidRDefault="005923D5" w:rsidP="005923D5">
      <w:pPr>
        <w:pStyle w:val="Heading3"/>
        <w:jc w:val="both"/>
      </w:pPr>
      <w:bookmarkStart w:id="153" w:name="_Toc409727778"/>
      <w:bookmarkStart w:id="154" w:name="_Toc411454334"/>
      <w:r>
        <w:t>Send Sms API</w:t>
      </w:r>
      <w:bookmarkEnd w:id="153"/>
      <w:bookmarkEnd w:id="154"/>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r>
              <w:t>application/json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r>
              <w:t>application/json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14:paraId="6EEE383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the  application’s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r w:rsidRPr="00B276B8">
              <w:rPr>
                <w:rFonts w:cs="Arial"/>
                <w:szCs w:val="20"/>
              </w:rPr>
              <w:t>messageType</w:t>
            </w:r>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r w:rsidRPr="00B276B8">
              <w:rPr>
                <w:rFonts w:cs="Arial"/>
                <w:szCs w:val="20"/>
              </w:rPr>
              <w:t>notifyURL</w:t>
            </w:r>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r w:rsidRPr="00B276B8">
              <w:rPr>
                <w:rFonts w:cs="Arial"/>
                <w:szCs w:val="20"/>
              </w:rPr>
              <w:t>callbackData</w:t>
            </w:r>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r w:rsidRPr="00B276B8">
              <w:rPr>
                <w:rFonts w:cs="Arial"/>
                <w:szCs w:val="20"/>
              </w:rPr>
              <w:t>senderName</w:t>
            </w:r>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155" w:name="_Toc242149826"/>
      <w:r>
        <w:t xml:space="preserve">Send Sms API </w:t>
      </w:r>
      <w:r w:rsidR="00350A13">
        <w:t>–</w:t>
      </w:r>
      <w:r>
        <w:t xml:space="preserve"> Response</w:t>
      </w:r>
    </w:p>
    <w:bookmarkEnd w:id="155"/>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r w:rsidRPr="00133D6A">
              <w:rPr>
                <w:szCs w:val="20"/>
              </w:rPr>
              <w:t>application/json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r>
              <w:rPr>
                <w:rFonts w:cs="Arial"/>
                <w:color w:val="000000"/>
                <w:szCs w:val="20"/>
              </w:rPr>
              <w:t>resourceURL</w:t>
            </w:r>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code</w:t>
            </w:r>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text</w:t>
            </w:r>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156" w:name="_Toc411454335"/>
      <w:r>
        <w:t>Constants</w:t>
      </w:r>
      <w:bookmarkEnd w:id="156"/>
    </w:p>
    <w:p w14:paraId="23F90866" w14:textId="77777777" w:rsidR="00527AF8" w:rsidRDefault="00527AF8" w:rsidP="00527AF8">
      <w:pPr>
        <w:pStyle w:val="Heading3"/>
      </w:pPr>
      <w:bookmarkStart w:id="157" w:name="_Toc411454336"/>
      <w:bookmarkStart w:id="158" w:name="_Toc411454337"/>
      <w:bookmarkStart w:id="159" w:name="_Toc411454338"/>
      <w:bookmarkStart w:id="160" w:name="_Toc411454339"/>
      <w:bookmarkStart w:id="161" w:name="_Toc411454340"/>
      <w:bookmarkStart w:id="162" w:name="_Toc411454365"/>
      <w:bookmarkStart w:id="163" w:name="_Toc411454366"/>
      <w:bookmarkStart w:id="164" w:name="_Ref410156727"/>
      <w:bookmarkStart w:id="165" w:name="_Ref410393154"/>
      <w:bookmarkStart w:id="166" w:name="_Toc411454367"/>
      <w:bookmarkEnd w:id="157"/>
      <w:bookmarkEnd w:id="158"/>
      <w:bookmarkEnd w:id="159"/>
      <w:bookmarkEnd w:id="160"/>
      <w:bookmarkEnd w:id="161"/>
      <w:bookmarkEnd w:id="162"/>
      <w:bookmarkEnd w:id="163"/>
      <w:r>
        <w:t xml:space="preserve">Send SMS API </w:t>
      </w:r>
      <w:r w:rsidR="00350A13">
        <w:t>–</w:t>
      </w:r>
      <w:r>
        <w:t xml:space="preserve"> Error Codes</w:t>
      </w:r>
      <w:bookmarkEnd w:id="164"/>
      <w:bookmarkEnd w:id="165"/>
      <w:bookmarkEnd w:id="166"/>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167" w:name="_Ref410419843"/>
      <w:bookmarkStart w:id="168" w:name="_Toc411454368"/>
      <w:r>
        <w:t>SMS Delivery Status</w:t>
      </w:r>
      <w:bookmarkEnd w:id="167"/>
      <w:bookmarkEnd w:id="168"/>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169" w:name="_Toc411454369"/>
      <w:r>
        <w:t>MK Service</w:t>
      </w:r>
      <w:bookmarkEnd w:id="169"/>
    </w:p>
    <w:p w14:paraId="302016F1" w14:textId="77777777" w:rsidR="00527AF8" w:rsidRDefault="00527AF8" w:rsidP="00527AF8">
      <w:pPr>
        <w:pStyle w:val="Heading2"/>
        <w:jc w:val="both"/>
      </w:pPr>
      <w:bookmarkStart w:id="170" w:name="_Toc411454370"/>
      <w:r>
        <w:t>Use cases</w:t>
      </w:r>
      <w:bookmarkEnd w:id="170"/>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171" w:name="_Toc411454371"/>
      <w:r>
        <w:t>FLW/Anonymous user Calls MK Service</w:t>
      </w:r>
      <w:bookmarkEnd w:id="171"/>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C9141F" w:rsidRDefault="00C9141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C9141F" w:rsidRDefault="00C9141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C9141F" w:rsidRPr="00897914" w:rsidRDefault="00C9141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EA4B76" w:rsidRDefault="00EA4B76"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EA4B76" w:rsidRDefault="00EA4B76"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A4B76" w:rsidRPr="00897914" w:rsidRDefault="00EA4B76"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172"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172"/>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Handling of the above mentioned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173" w:name="_Toc411454372"/>
      <w:r w:rsidRPr="00775432">
        <w:t>APIs exposed by NMS_MoTech_MK (called by IVR System)</w:t>
      </w:r>
      <w:bookmarkEnd w:id="173"/>
    </w:p>
    <w:p w14:paraId="42550014" w14:textId="77777777" w:rsidR="00527AF8" w:rsidRDefault="00527AF8" w:rsidP="00527AF8">
      <w:pPr>
        <w:pStyle w:val="Heading3"/>
        <w:jc w:val="both"/>
      </w:pPr>
      <w:bookmarkStart w:id="174" w:name="_Toc411454373"/>
      <w:r>
        <w:t>Get User Details API</w:t>
      </w:r>
      <w:bookmarkEnd w:id="174"/>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r w:rsidRPr="001B6A55">
        <w:rPr>
          <w:szCs w:val="20"/>
        </w:rPr>
        <w:t>?callingNumber=9999999900&amp;operator=A&amp;circle=AP&amp;callId=234000011111111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r>
              <w:t>callingNumber</w:t>
            </w:r>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r>
              <w:t>o</w:t>
            </w:r>
            <w:r w:rsidRPr="004112C6">
              <w:t>perator</w:t>
            </w:r>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r>
              <w:t>c</w:t>
            </w:r>
            <w:r w:rsidRPr="004112C6">
              <w:t>ircle</w:t>
            </w:r>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r w:rsidRPr="00AF0117">
              <w:t>callId</w:t>
            </w:r>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r>
              <w:t>application/json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r w:rsidRPr="00DE1B6A">
              <w:t>Response  Status</w:t>
            </w:r>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"defaultL</w:t>
            </w:r>
            <w:r w:rsidRPr="00590D62">
              <w:rPr>
                <w:rFonts w:eastAsia="Arial" w:cs="Arial"/>
                <w:szCs w:val="20"/>
              </w:rPr>
              <w:t>anguageLocationCode</w:t>
            </w:r>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14:paraId="7FC0B057" w14:textId="77777777" w:rsidR="00B64CA0" w:rsidRDefault="00590D62" w:rsidP="00FE78D0">
            <w:pPr>
              <w:jc w:val="both"/>
              <w:rPr>
                <w:rFonts w:eastAsia="Arial" w:cs="Arial"/>
                <w:szCs w:val="20"/>
              </w:rPr>
            </w:pPr>
            <w:r w:rsidRPr="00590D62">
              <w:rPr>
                <w:rFonts w:eastAsia="Arial" w:cs="Arial"/>
                <w:szCs w:val="20"/>
              </w:rPr>
              <w:t>}</w:t>
            </w:r>
          </w:p>
          <w:p w14:paraId="1E39F4F1" w14:textId="2397886F" w:rsidR="00527AF8" w:rsidRDefault="00527AF8" w:rsidP="00FE78D0">
            <w:pPr>
              <w:jc w:val="both"/>
              <w:rPr>
                <w:rFonts w:eastAsia="Arial" w:cs="Arial"/>
                <w:szCs w:val="20"/>
              </w:rPr>
            </w:pPr>
          </w:p>
          <w:p w14:paraId="3076746E" w14:textId="77777777" w:rsidR="00A8494C" w:rsidRDefault="00A8494C" w:rsidP="00FE78D0">
            <w:pPr>
              <w:jc w:val="both"/>
              <w:rPr>
                <w:rFonts w:eastAsia="Arial" w:cs="Arial"/>
                <w:szCs w:val="20"/>
              </w:rPr>
            </w:pPr>
            <w:r>
              <w:rPr>
                <w:rFonts w:eastAsia="Arial" w:cs="Arial"/>
                <w:szCs w:val="20"/>
              </w:rPr>
              <w:t>OR</w:t>
            </w:r>
          </w:p>
          <w:p w14:paraId="4B5D6040" w14:textId="77777777" w:rsidR="00A8494C" w:rsidRDefault="00A8494C" w:rsidP="00FE78D0">
            <w:pPr>
              <w:jc w:val="both"/>
              <w:rPr>
                <w:rFonts w:eastAsia="Arial" w:cs="Arial"/>
                <w:szCs w:val="20"/>
              </w:rPr>
            </w:pPr>
          </w:p>
          <w:p w14:paraId="58424B3E" w14:textId="77777777" w:rsidR="00555D08" w:rsidRPr="00555D08" w:rsidRDefault="00555D08" w:rsidP="00555D08">
            <w:pPr>
              <w:jc w:val="both"/>
              <w:rPr>
                <w:rFonts w:eastAsia="Arial" w:cs="Arial"/>
                <w:szCs w:val="20"/>
              </w:rPr>
            </w:pPr>
            <w:r w:rsidRPr="00555D08">
              <w:rPr>
                <w:rFonts w:eastAsia="Arial" w:cs="Arial"/>
                <w:szCs w:val="20"/>
              </w:rPr>
              <w:t>{</w:t>
            </w:r>
          </w:p>
          <w:p w14:paraId="024D7B1E" w14:textId="6897F15C" w:rsidR="00B64CA0" w:rsidRPr="00555D08" w:rsidRDefault="00555D08" w:rsidP="00D77511">
            <w:pPr>
              <w:jc w:val="both"/>
              <w:rPr>
                <w:rFonts w:eastAsia="Arial" w:cs="Arial"/>
                <w:szCs w:val="20"/>
              </w:rPr>
            </w:pPr>
            <w:r w:rsidRPr="00555D08">
              <w:rPr>
                <w:rFonts w:eastAsia="Arial" w:cs="Arial"/>
                <w:szCs w:val="20"/>
              </w:rPr>
              <w:lastRenderedPageBreak/>
              <w:t xml:space="preserve"> </w:t>
            </w:r>
            <w:r w:rsidR="00B64CA0">
              <w:rPr>
                <w:rFonts w:eastAsia="Arial" w:cs="Arial"/>
                <w:szCs w:val="20"/>
              </w:rPr>
              <w:t xml:space="preserve">   “</w:t>
            </w:r>
            <w:r w:rsidR="00B64CA0" w:rsidRPr="00590D62">
              <w:rPr>
                <w:rFonts w:eastAsia="Arial" w:cs="Arial"/>
                <w:szCs w:val="20"/>
              </w:rPr>
              <w:t>languageLocationCode</w:t>
            </w:r>
            <w:r w:rsidR="00B64CA0">
              <w:rPr>
                <w:rFonts w:eastAsia="Arial" w:cs="Arial"/>
                <w:szCs w:val="20"/>
              </w:rPr>
              <w:t>”: null,</w:t>
            </w:r>
          </w:p>
          <w:p w14:paraId="3C4E7207" w14:textId="61FC2DBE" w:rsidR="00D77511" w:rsidRPr="008A060A" w:rsidRDefault="00555D08" w:rsidP="00D77511">
            <w:pPr>
              <w:jc w:val="both"/>
              <w:rPr>
                <w:rFonts w:eastAsia="Times New Roman"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defaultLanguageLocationCode</w:t>
            </w:r>
            <w:r w:rsidR="003F5A2D">
              <w:rPr>
                <w:rFonts w:eastAsia="Arial" w:cs="Arial"/>
                <w:szCs w:val="20"/>
              </w:rPr>
              <w:t>"</w:t>
            </w:r>
            <w:r w:rsidRPr="00555D08">
              <w:rPr>
                <w:rFonts w:eastAsia="Arial" w:cs="Arial"/>
                <w:szCs w:val="20"/>
              </w:rPr>
              <w:t xml:space="preserve">: </w:t>
            </w:r>
            <w:r w:rsidR="000865AD">
              <w:rPr>
                <w:rFonts w:eastAsia="Arial" w:cs="Arial"/>
                <w:szCs w:val="20"/>
              </w:rPr>
              <w:t>“</w:t>
            </w:r>
            <w:r w:rsidRPr="00555D08">
              <w:rPr>
                <w:rFonts w:eastAsia="Arial" w:cs="Arial"/>
                <w:szCs w:val="20"/>
              </w:rPr>
              <w:t>10</w:t>
            </w:r>
            <w:r w:rsidR="000865AD">
              <w:rPr>
                <w:rFonts w:eastAsia="Arial" w:cs="Arial"/>
                <w:szCs w:val="20"/>
              </w:rPr>
              <w:t>”</w:t>
            </w:r>
            <w:r w:rsidRPr="00555D08">
              <w:rPr>
                <w:rFonts w:eastAsia="Arial" w:cs="Arial"/>
                <w:szCs w:val="20"/>
              </w:rPr>
              <w:t>,</w:t>
            </w:r>
            <w:r w:rsidR="00D77511">
              <w:rPr>
                <w:rFonts w:eastAsia="Times New Roman" w:cs="Arial"/>
                <w:szCs w:val="20"/>
              </w:rPr>
              <w:t xml:space="preserve">    “allowedLanguageLocationCodes”: [“10”, “99”, “34”],</w:t>
            </w:r>
          </w:p>
          <w:p w14:paraId="4787593C"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currentUsageInPulses</w:t>
            </w:r>
            <w:r w:rsidR="003F5A2D">
              <w:rPr>
                <w:rFonts w:eastAsia="Arial" w:cs="Arial"/>
                <w:szCs w:val="20"/>
              </w:rPr>
              <w:t>"</w:t>
            </w:r>
            <w:r w:rsidRPr="00555D08">
              <w:rPr>
                <w:rFonts w:eastAsia="Arial" w:cs="Arial"/>
                <w:szCs w:val="20"/>
              </w:rPr>
              <w:t>: 10,</w:t>
            </w:r>
          </w:p>
          <w:p w14:paraId="2E773BC6"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14:paraId="2F3CE0C4"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14:paraId="4D877DC5"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14:paraId="61F0BBBE"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14:paraId="6B5F454F" w14:textId="03F882F6"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lastRenderedPageBreak/>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In case parameter value is invalid "&lt;Parameter Name :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r>
              <w:rPr>
                <w:szCs w:val="20"/>
              </w:rPr>
              <w:t>c</w:t>
            </w:r>
            <w:r w:rsidRPr="00BB5EA1">
              <w:rPr>
                <w:szCs w:val="20"/>
              </w:rPr>
              <w:t>ircle</w:t>
            </w:r>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lastRenderedPageBreak/>
              <w:t>2</w:t>
            </w:r>
          </w:p>
        </w:tc>
        <w:tc>
          <w:tcPr>
            <w:tcW w:w="952" w:type="pct"/>
          </w:tcPr>
          <w:p w14:paraId="41CF4661" w14:textId="77777777"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r w:rsidRPr="00BB5EA1">
              <w:rPr>
                <w:szCs w:val="20"/>
              </w:rPr>
              <w:t>languageLocationCode</w:t>
            </w:r>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r>
              <w:rPr>
                <w:rFonts w:cs="Arial"/>
                <w:szCs w:val="20"/>
              </w:rPr>
              <w:t>allowedLanguageLocationCodes</w:t>
            </w:r>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A list of language location codes that are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r w:rsidRPr="00825D81">
              <w:rPr>
                <w:szCs w:val="20"/>
              </w:rPr>
              <w:t>currentUsageInPulses</w:t>
            </w:r>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t>6</w:t>
            </w:r>
          </w:p>
        </w:tc>
        <w:tc>
          <w:tcPr>
            <w:tcW w:w="952" w:type="pct"/>
          </w:tcPr>
          <w:p w14:paraId="14B0A664" w14:textId="77777777" w:rsidR="00D77511" w:rsidRPr="00B84EE3" w:rsidRDefault="00D77511" w:rsidP="00FE78D0">
            <w:pPr>
              <w:jc w:val="both"/>
              <w:rPr>
                <w:szCs w:val="20"/>
              </w:rPr>
            </w:pPr>
            <w:r w:rsidRPr="00B84EE3">
              <w:rPr>
                <w:szCs w:val="20"/>
              </w:rPr>
              <w:t>maxAllowedUsage</w:t>
            </w:r>
            <w:r>
              <w:rPr>
                <w:szCs w:val="20"/>
              </w:rPr>
              <w:t>InPulses</w:t>
            </w:r>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r>
              <w:rPr>
                <w:szCs w:val="20"/>
              </w:rPr>
              <w:t>welcomePromptFlag</w:t>
            </w:r>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r>
              <w:rPr>
                <w:szCs w:val="20"/>
              </w:rPr>
              <w:t>boolean</w:t>
            </w:r>
          </w:p>
        </w:tc>
        <w:tc>
          <w:tcPr>
            <w:tcW w:w="1119" w:type="pct"/>
          </w:tcPr>
          <w:p w14:paraId="7D13851D" w14:textId="77777777" w:rsidR="00D77511" w:rsidRDefault="00D77511" w:rsidP="00FE78D0">
            <w:pPr>
              <w:jc w:val="both"/>
              <w:rPr>
                <w:szCs w:val="20"/>
              </w:rPr>
            </w:pPr>
            <w:r>
              <w:rPr>
                <w:szCs w:val="20"/>
              </w:rPr>
              <w:t>false : Not Played</w:t>
            </w:r>
          </w:p>
          <w:p w14:paraId="70E6B114" w14:textId="77777777" w:rsidR="00D77511" w:rsidRPr="00E827C4" w:rsidRDefault="00D77511" w:rsidP="00FE78D0">
            <w:pPr>
              <w:jc w:val="both"/>
              <w:rPr>
                <w:szCs w:val="20"/>
                <w:highlight w:val="lightGray"/>
              </w:rPr>
            </w:pPr>
            <w:r>
              <w:rPr>
                <w:szCs w:val="20"/>
              </w:rPr>
              <w:t>true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r w:rsidRPr="00C35E7A">
              <w:rPr>
                <w:szCs w:val="20"/>
              </w:rPr>
              <w:t>endOfUsagePromptCounter</w:t>
            </w:r>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r>
              <w:rPr>
                <w:rFonts w:eastAsia="Arial" w:cs="Arial"/>
                <w:szCs w:val="20"/>
              </w:rPr>
              <w:t>maxAllowedEndOfUsagePrompt</w:t>
            </w:r>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r>
              <w:rPr>
                <w:szCs w:val="20"/>
              </w:rPr>
              <w:t>failureReason</w:t>
            </w:r>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175" w:name="_Toc411454374"/>
      <w:r>
        <w:t>Save Call Details API</w:t>
      </w:r>
      <w:bookmarkEnd w:id="175"/>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http://&lt;motech:port&gt;/motech-platform-server/module/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lastRenderedPageBreak/>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r>
              <w:t>application/json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r>
              <w:t>application/json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lastRenderedPageBreak/>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r>
              <w:rPr>
                <w:rFonts w:cs="Arial"/>
                <w:szCs w:val="20"/>
              </w:rPr>
              <w:t>callingNumber</w:t>
            </w:r>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r w:rsidRPr="00E46D1E">
              <w:rPr>
                <w:rFonts w:cs="Arial"/>
                <w:szCs w:val="20"/>
              </w:rPr>
              <w:t>callId</w:t>
            </w:r>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r w:rsidRPr="00E46D1E">
              <w:rPr>
                <w:rFonts w:cs="Arial"/>
                <w:szCs w:val="20"/>
              </w:rPr>
              <w:t>unique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14:paraId="35A9E916"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1F6FA220"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ins w:id="176" w:author="Rob LaRubbio" w:date="2015-06-11T11:26:00Z">
              <w:r w:rsidR="00C9141F" w:rsidRPr="00C9141F">
                <w:rPr>
                  <w:rFonts w:cs="Arial"/>
                  <w:szCs w:val="20"/>
                  <w:rPrChange w:id="177" w:author="Rob LaRubbio" w:date="2015-06-11T11:26:00Z">
                    <w:rPr/>
                  </w:rPrChange>
                </w:rPr>
                <w:t>5.4</w:t>
              </w:r>
            </w:ins>
            <w:del w:id="178" w:author="Rob LaRubbio" w:date="2015-06-11T11:24:00Z">
              <w:r w:rsidR="00394336" w:rsidRPr="00920DE0" w:rsidDel="00F17C05">
                <w:rPr>
                  <w:rFonts w:cs="Arial"/>
                  <w:szCs w:val="20"/>
                </w:rPr>
                <w:delText>5.4</w:delText>
              </w:r>
            </w:del>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14:paraId="01B7F85A"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18AB68EA"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ins w:id="179" w:author="Rob LaRubbio" w:date="2015-06-11T11:26:00Z">
              <w:r w:rsidR="00C9141F" w:rsidRPr="00C9141F">
                <w:rPr>
                  <w:rFonts w:cs="Arial"/>
                  <w:szCs w:val="20"/>
                  <w:rPrChange w:id="180" w:author="Rob LaRubbio" w:date="2015-06-11T11:26:00Z">
                    <w:rPr/>
                  </w:rPrChange>
                </w:rPr>
                <w:t>5.3</w:t>
              </w:r>
            </w:ins>
            <w:del w:id="181" w:author="Rob LaRubbio" w:date="2015-06-11T11:24:00Z">
              <w:r w:rsidR="00394336" w:rsidRPr="00920DE0" w:rsidDel="00F17C05">
                <w:rPr>
                  <w:rFonts w:cs="Arial"/>
                  <w:szCs w:val="20"/>
                </w:rPr>
                <w:delText>5.3</w:delText>
              </w:r>
            </w:del>
            <w:r w:rsidR="00FC1B5D">
              <w:fldChar w:fldCharType="end"/>
            </w:r>
          </w:p>
        </w:tc>
        <w:tc>
          <w:tcPr>
            <w:tcW w:w="1410" w:type="pct"/>
          </w:tcPr>
          <w:p w14:paraId="3B6362EB" w14:textId="77777777"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r>
              <w:rPr>
                <w:rFonts w:cs="Arial"/>
                <w:szCs w:val="20"/>
              </w:rPr>
              <w:t>endOfUsagePromptCounter</w:t>
            </w:r>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r>
              <w:rPr>
                <w:rFonts w:cs="Arial"/>
                <w:szCs w:val="20"/>
              </w:rPr>
              <w:t>boolean</w:t>
            </w:r>
          </w:p>
        </w:tc>
        <w:tc>
          <w:tcPr>
            <w:tcW w:w="987" w:type="pct"/>
            <w:gridSpan w:val="2"/>
          </w:tcPr>
          <w:p w14:paraId="551388BB" w14:textId="77777777" w:rsidR="00527AF8" w:rsidRDefault="00527AF8" w:rsidP="00FE78D0">
            <w:pPr>
              <w:jc w:val="both"/>
              <w:rPr>
                <w:rFonts w:cs="Arial"/>
                <w:szCs w:val="20"/>
              </w:rPr>
            </w:pPr>
            <w:r>
              <w:rPr>
                <w:rFonts w:cs="Arial"/>
                <w:szCs w:val="20"/>
              </w:rPr>
              <w:t>false – not played</w:t>
            </w:r>
          </w:p>
          <w:p w14:paraId="69715B07" w14:textId="77777777" w:rsidR="00527AF8" w:rsidRDefault="00527AF8" w:rsidP="00FE78D0">
            <w:pPr>
              <w:jc w:val="both"/>
              <w:rPr>
                <w:rFonts w:cs="Arial"/>
                <w:szCs w:val="20"/>
              </w:rPr>
            </w:pPr>
            <w:r>
              <w:rPr>
                <w:rFonts w:cs="Arial"/>
                <w:szCs w:val="20"/>
              </w:rPr>
              <w:t>true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r>
              <w:rPr>
                <w:rFonts w:cs="Arial"/>
                <w:szCs w:val="20"/>
              </w:rPr>
              <w:t>callStatus</w:t>
            </w:r>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&lt;callData&gt;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r w:rsidRPr="0012049C">
              <w:rPr>
                <w:rFonts w:cs="Arial"/>
                <w:szCs w:val="20"/>
              </w:rPr>
              <w:t xml:space="preserve">callData&gt;&gt;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r>
              <w:rPr>
                <w:rFonts w:cs="Arial"/>
                <w:szCs w:val="20"/>
              </w:rPr>
              <w:t>callData&gt;&gt;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w:t>
            </w:r>
            <w:r>
              <w:rPr>
                <w:szCs w:val="20"/>
              </w:rPr>
              <w:lastRenderedPageBreak/>
              <w:t>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r>
              <w:rPr>
                <w:szCs w:val="20"/>
              </w:rPr>
              <w:t>failureReason</w:t>
            </w:r>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82" w:name="_Toc411454375"/>
      <w:r>
        <w:t>Set User Language Location Code API</w:t>
      </w:r>
      <w:bookmarkEnd w:id="182"/>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w:t>
      </w:r>
      <w:r w:rsidR="00017428">
        <w:t>api/</w:t>
      </w:r>
      <w:r w:rsidR="00350A13" w:rsidRPr="00063392">
        <w:t>mobilekunji/</w:t>
      </w:r>
    </w:p>
    <w:p w14:paraId="0688802F" w14:textId="77777777" w:rsidR="00527AF8" w:rsidRPr="00063392" w:rsidRDefault="00527AF8" w:rsidP="00527AF8">
      <w:pPr>
        <w:jc w:val="both"/>
      </w:pPr>
      <w:r w:rsidRPr="0084387F">
        <w:t>languageLocationCode</w:t>
      </w:r>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r>
        <w:t>callingNumber,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lastRenderedPageBreak/>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r>
              <w:t>application/json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It specifies the format of the content  in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r>
              <w:t>application/json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r>
              <w:t>callingNumber</w:t>
            </w:r>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r>
              <w:t>callI</w:t>
            </w:r>
            <w:r w:rsidRPr="004112C6">
              <w:t>d</w:t>
            </w:r>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r w:rsidRPr="00DC4E12">
              <w:t>languageLocationCode</w:t>
            </w:r>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r>
              <w:rPr>
                <w:szCs w:val="20"/>
              </w:rPr>
              <w:t>failureReason</w:t>
            </w:r>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83" w:name="_Toc411454376"/>
      <w:r>
        <w:t>APIs exposed by IVR to be called by NMS_MoTech_MK</w:t>
      </w:r>
      <w:bookmarkEnd w:id="183"/>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184" w:name="_Toc411454377"/>
      <w:r>
        <w:t>Constants</w:t>
      </w:r>
      <w:bookmarkEnd w:id="184"/>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85" w:name="_Toc409453683"/>
      <w:bookmarkStart w:id="186" w:name="_Toc411454378"/>
      <w:r>
        <w:t>Kilkari Service</w:t>
      </w:r>
      <w:bookmarkEnd w:id="185"/>
      <w:bookmarkEnd w:id="186"/>
    </w:p>
    <w:p w14:paraId="020F9941" w14:textId="77777777" w:rsidR="00163F81" w:rsidRDefault="00163F81" w:rsidP="00163F81">
      <w:pPr>
        <w:pStyle w:val="Heading2"/>
        <w:jc w:val="both"/>
      </w:pPr>
      <w:bookmarkStart w:id="187" w:name="_Toc409453684"/>
      <w:bookmarkStart w:id="188" w:name="_Toc411454379"/>
      <w:r>
        <w:t>Use Cases</w:t>
      </w:r>
      <w:bookmarkEnd w:id="187"/>
      <w:bookmarkEnd w:id="188"/>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89" w:name="_Toc409453685"/>
      <w:bookmarkStart w:id="190" w:name="_Ref410159594"/>
      <w:bookmarkStart w:id="191" w:name="_Toc411454380"/>
      <w:r>
        <w:t>Language and Location Determination</w:t>
      </w:r>
      <w:bookmarkEnd w:id="189"/>
      <w:bookmarkEnd w:id="190"/>
      <w:bookmarkEnd w:id="191"/>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The caller is a new Beneficiary and its Circle information is not determined by IVR System.</w:t>
      </w:r>
    </w:p>
    <w:p w14:paraId="1F7591B7" w14:textId="77777777"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lastRenderedPageBreak/>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92" w:name="_Toc409453686"/>
      <w:bookmarkStart w:id="193" w:name="_Toc411454381"/>
      <w:r>
        <w:t>Subscription</w:t>
      </w:r>
      <w:bookmarkEnd w:id="192"/>
      <w:bookmarkEnd w:id="193"/>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C9141F" w:rsidRDefault="00C9141F" w:rsidP="00163F81">
                              <w:r>
                                <w:rPr>
                                  <w:b/>
                                </w:rPr>
                                <w:t>BENEFICIARY SUBSCRIPTION</w:t>
                              </w:r>
                            </w:p>
                            <w:p w14:paraId="5F4FAAEE" w14:textId="77777777" w:rsidR="00C9141F" w:rsidRDefault="00C9141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C9141F" w:rsidRDefault="00C9141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C9141F" w:rsidRPr="0056335D" w:rsidRDefault="00C9141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EA4B76" w:rsidRDefault="00EA4B76" w:rsidP="00163F81">
                        <w:r>
                          <w:rPr>
                            <w:b/>
                          </w:rPr>
                          <w:t>BENEFICIARY SUBSCRIPTION</w:t>
                        </w:r>
                      </w:p>
                      <w:p w:rsidR="00EA4B76" w:rsidRDefault="00EA4B76"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EA4B76" w:rsidRDefault="00EA4B76"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EA4B76" w:rsidRPr="0056335D" w:rsidRDefault="00EA4B76"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94"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194"/>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the consent is given by user,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95" w:name="_Toc409453687"/>
      <w:bookmarkStart w:id="196" w:name="_Toc411454382"/>
      <w:r>
        <w:t>Subscription Deactivation</w:t>
      </w:r>
      <w:bookmarkEnd w:id="195"/>
      <w:bookmarkEnd w:id="196"/>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97"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197"/>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98" w:name="_Toc409453688"/>
      <w:bookmarkStart w:id="199" w:name="_Toc411454383"/>
      <w:r>
        <w:t>Inbox Service</w:t>
      </w:r>
      <w:bookmarkEnd w:id="198"/>
      <w:bookmarkEnd w:id="199"/>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C9141F" w:rsidRDefault="00C9141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C9141F" w:rsidRDefault="00C9141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EA4B76" w:rsidRDefault="00EA4B76"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EA4B76" w:rsidRDefault="00EA4B76"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EA4B76" w:rsidRPr="009067FA" w:rsidRDefault="00EA4B76"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200"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200"/>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201" w:name="_Toc410398728"/>
      <w:bookmarkStart w:id="202" w:name="_Toc411454384"/>
      <w:bookmarkEnd w:id="201"/>
      <w:r>
        <w:t>OutBound Dialer Service</w:t>
      </w:r>
      <w:bookmarkEnd w:id="202"/>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203"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203"/>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of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is  passed.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the  number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retries(redial)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r w:rsidRPr="008B4156">
        <w:t>Msisdn(Number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Call End Time(Time when the call ended)</w:t>
      </w:r>
    </w:p>
    <w:p w14:paraId="767EE834" w14:textId="77777777" w:rsidR="00F87DA7" w:rsidRPr="008B4156" w:rsidRDefault="00F87DA7" w:rsidP="00F87DA7">
      <w:pPr>
        <w:pStyle w:val="ListParagraph"/>
        <w:numPr>
          <w:ilvl w:val="1"/>
          <w:numId w:val="14"/>
        </w:numPr>
        <w:jc w:val="both"/>
      </w:pPr>
      <w:r w:rsidRPr="008B4156">
        <w:t>Call Duration In Pulses(Total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CDRFileProcessedStatus  about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204" w:name="_Toc409453690"/>
      <w:bookmarkStart w:id="205" w:name="_Toc411454385"/>
      <w:r>
        <w:t>APIs Exposed by NMS_MoTech_Kilkari (called by IVR System)</w:t>
      </w:r>
      <w:bookmarkEnd w:id="204"/>
      <w:bookmarkEnd w:id="205"/>
    </w:p>
    <w:p w14:paraId="5497BA88" w14:textId="77777777" w:rsidR="00163F81" w:rsidRDefault="00163F81" w:rsidP="00163F81">
      <w:pPr>
        <w:pStyle w:val="Heading3"/>
        <w:jc w:val="both"/>
      </w:pPr>
      <w:bookmarkStart w:id="206" w:name="_Toc409453691"/>
      <w:bookmarkStart w:id="207" w:name="_Ref409696634"/>
      <w:bookmarkStart w:id="208" w:name="_Toc411454386"/>
      <w:r>
        <w:t>Get Subscriber Details API</w:t>
      </w:r>
      <w:bookmarkEnd w:id="206"/>
      <w:bookmarkEnd w:id="207"/>
      <w:bookmarkEnd w:id="208"/>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http://&lt;motech:port&gt;/motech-platform-server/module/</w:t>
      </w:r>
      <w:r w:rsidR="00017428">
        <w:t>api/</w:t>
      </w:r>
      <w:r w:rsidRPr="00E85A7D">
        <w:t>kilkari/user</w:t>
      </w:r>
    </w:p>
    <w:p w14:paraId="459CDF53" w14:textId="77777777" w:rsidR="00163F81" w:rsidRPr="007C6A7D" w:rsidRDefault="00163F81" w:rsidP="00163F81">
      <w:pPr>
        <w:jc w:val="both"/>
      </w:pPr>
      <w:r w:rsidRPr="00152DDF">
        <w:t>?callingNumber=9999999900&amp;operator=A&amp;circle=AP&amp;callId=123456789123456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r>
        <w:t xml:space="preserve">msisdn, operator, circle and callId are not present as query parameters. </w:t>
      </w:r>
    </w:p>
    <w:p w14:paraId="0DC3104F" w14:textId="77777777" w:rsidR="00163F81" w:rsidRDefault="00163F81" w:rsidP="00E65978">
      <w:pPr>
        <w:pStyle w:val="ListParagraph"/>
        <w:numPr>
          <w:ilvl w:val="1"/>
          <w:numId w:val="6"/>
        </w:numPr>
        <w:jc w:val="both"/>
      </w:pPr>
      <w:r>
        <w:lastRenderedPageBreak/>
        <w:t>msisdn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r>
              <w:t>callingNumber</w:t>
            </w:r>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r>
              <w:t>o</w:t>
            </w:r>
            <w:r w:rsidRPr="004112C6">
              <w:t>perator</w:t>
            </w:r>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r>
              <w:t>c</w:t>
            </w:r>
            <w:r w:rsidRPr="004112C6">
              <w:t>ircle</w:t>
            </w:r>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r>
              <w:t>callId</w:t>
            </w:r>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r>
              <w:t>application/json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languageLocationCode</w:t>
            </w:r>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r w:rsidRPr="002272D7">
              <w:rPr>
                <w:color w:val="000000" w:themeColor="text1"/>
              </w:rPr>
              <w:t>defaultLanguageLocationCode</w:t>
            </w:r>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defaultLanguageLocationCode</w:t>
            </w:r>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“allowedLanguageLocationCodes”: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lastRenderedPageBreak/>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Name : </w:t>
            </w:r>
            <w:r>
              <w:rPr>
                <w:szCs w:val="20"/>
              </w:rPr>
              <w:lastRenderedPageBreak/>
              <w:t>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r>
              <w:rPr>
                <w:rFonts w:cs="Arial"/>
                <w:szCs w:val="20"/>
              </w:rPr>
              <w:t>allowedLanguageLocationCodes</w:t>
            </w:r>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A list of language location codes that are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r>
              <w:rPr>
                <w:color w:val="000000" w:themeColor="text1"/>
              </w:rPr>
              <w:t>subscriptionPackList</w:t>
            </w:r>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r>
              <w:rPr>
                <w:szCs w:val="20"/>
              </w:rPr>
              <w:t>failureReason</w:t>
            </w:r>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209" w:name="_Toc409453692"/>
      <w:bookmarkStart w:id="210" w:name="_Ref409708339"/>
      <w:bookmarkStart w:id="211" w:name="_Toc411454387"/>
      <w:r>
        <w:t>Get Inbox Details API</w:t>
      </w:r>
      <w:bookmarkEnd w:id="209"/>
      <w:bookmarkEnd w:id="210"/>
      <w:bookmarkEnd w:id="211"/>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http://&lt;motech:port&gt;/motech-platform-server/module/</w:t>
      </w:r>
      <w:r w:rsidR="00017428">
        <w:t>api/</w:t>
      </w:r>
      <w:r w:rsidRPr="00152DDF">
        <w:t>kilkari/inbox</w:t>
      </w:r>
    </w:p>
    <w:p w14:paraId="667A97F9" w14:textId="77777777" w:rsidR="00163F81" w:rsidRPr="00152DDF" w:rsidRDefault="00163F81" w:rsidP="00163F81">
      <w:pPr>
        <w:jc w:val="both"/>
      </w:pPr>
      <w:r w:rsidRPr="00152DDF">
        <w:t>?callingNumber=9999999900&amp;callId=123456789123456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r>
        <w:t xml:space="preserve">msisdn, operator, circle and callId are not present as query parameters. </w:t>
      </w:r>
    </w:p>
    <w:p w14:paraId="3152C54C" w14:textId="77777777" w:rsidR="00163F81" w:rsidRDefault="00163F81" w:rsidP="00E65978">
      <w:pPr>
        <w:pStyle w:val="ListParagraph"/>
        <w:numPr>
          <w:ilvl w:val="1"/>
          <w:numId w:val="6"/>
        </w:numPr>
        <w:jc w:val="both"/>
      </w:pPr>
      <w:r>
        <w:t>msisdn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r>
              <w:t>callingNumber</w:t>
            </w:r>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r w:rsidRPr="00E46D1E">
              <w:t>call</w:t>
            </w:r>
            <w:r>
              <w:t>I</w:t>
            </w:r>
            <w:r w:rsidRPr="00E46D1E">
              <w:t>d</w:t>
            </w:r>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r>
              <w:t>languageLocationCode</w:t>
            </w:r>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r>
              <w:t>application/json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r>
              <w:rPr>
                <w:szCs w:val="20"/>
              </w:rPr>
              <w:t>failureReason</w:t>
            </w:r>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In case parameter value is invalid "&lt;Parameter Name :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r>
              <w:t>inboxS</w:t>
            </w:r>
            <w:r w:rsidRPr="00E827C4">
              <w:t>ubscription</w:t>
            </w:r>
            <w:r>
              <w:t>Detail</w:t>
            </w:r>
            <w:r w:rsidRPr="00E827C4">
              <w:t>List</w:t>
            </w:r>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&lt;subscriptionDetail&gt;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r w:rsidRPr="00A02AEB">
              <w:rPr>
                <w:color w:val="000000" w:themeColor="text1"/>
              </w:rPr>
              <w:t>subscriptionDetail&gt;&gt;subscriptio</w:t>
            </w:r>
            <w:r w:rsidRPr="00A02AEB">
              <w:rPr>
                <w:color w:val="000000" w:themeColor="text1"/>
              </w:rPr>
              <w:lastRenderedPageBreak/>
              <w:t>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 xml:space="preserve">Id of the subscription as generated by </w:t>
            </w:r>
            <w:r w:rsidRPr="00A02AEB">
              <w:rPr>
                <w:color w:val="000000" w:themeColor="text1"/>
              </w:rPr>
              <w:lastRenderedPageBreak/>
              <w:t>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lastRenderedPageBreak/>
              <w:t>4</w:t>
            </w:r>
          </w:p>
        </w:tc>
        <w:tc>
          <w:tcPr>
            <w:tcW w:w="926" w:type="pct"/>
          </w:tcPr>
          <w:p w14:paraId="3162F8AA" w14:textId="77777777"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r>
              <w:rPr>
                <w:szCs w:val="20"/>
              </w:rPr>
              <w:t>failureReason</w:t>
            </w:r>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212" w:name="_Toc409453693"/>
      <w:bookmarkStart w:id="213" w:name="_Ref409708268"/>
      <w:bookmarkStart w:id="214" w:name="_Toc411454388"/>
      <w:r>
        <w:t>Create Subscription Request API</w:t>
      </w:r>
      <w:bookmarkEnd w:id="212"/>
      <w:bookmarkEnd w:id="213"/>
      <w:bookmarkEnd w:id="214"/>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http://&lt;motech:port&gt;/motech-platform-server/module/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r>
              <w:t>application/json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It specifies the format of the content  in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r>
              <w:t>application/json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r>
              <w:t>callingNumber</w:t>
            </w:r>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r>
              <w:t>o</w:t>
            </w:r>
            <w:r w:rsidRPr="004112C6">
              <w:t>perator</w:t>
            </w:r>
          </w:p>
        </w:tc>
        <w:tc>
          <w:tcPr>
            <w:tcW w:w="685" w:type="pct"/>
          </w:tcPr>
          <w:p w14:paraId="21A8E7E8" w14:textId="37D7A011" w:rsidR="00163F81" w:rsidRDefault="00163F81" w:rsidP="00FE78D0">
            <w:pPr>
              <w:jc w:val="both"/>
            </w:pPr>
            <w:del w:id="215" w:author="Rob LaRubbio" w:date="2015-06-11T11:16:00Z">
              <w:r w:rsidRPr="009C5A03" w:rsidDel="00920DE0">
                <w:delText>Yes</w:delText>
              </w:r>
            </w:del>
            <w:ins w:id="216" w:author="Rob LaRubbio" w:date="2015-06-11T11:16:00Z">
              <w:r w:rsidR="00920DE0">
                <w:t>No</w:t>
              </w:r>
            </w:ins>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r>
              <w:t>c</w:t>
            </w:r>
            <w:r w:rsidRPr="004112C6">
              <w:t>ircle</w:t>
            </w:r>
          </w:p>
        </w:tc>
        <w:tc>
          <w:tcPr>
            <w:tcW w:w="685" w:type="pct"/>
          </w:tcPr>
          <w:p w14:paraId="5B052D9D" w14:textId="5B392A0D" w:rsidR="00163F81" w:rsidRPr="009C5A03" w:rsidRDefault="00163F81" w:rsidP="00FE78D0">
            <w:pPr>
              <w:jc w:val="both"/>
            </w:pPr>
            <w:del w:id="217" w:author="Rob LaRubbio" w:date="2015-06-11T11:16:00Z">
              <w:r w:rsidRPr="009C5A03" w:rsidDel="00920DE0">
                <w:delText>Yes</w:delText>
              </w:r>
            </w:del>
            <w:ins w:id="218" w:author="Rob LaRubbio" w:date="2015-06-11T11:16:00Z">
              <w:r w:rsidR="00920DE0">
                <w:t>No</w:t>
              </w:r>
            </w:ins>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r>
              <w:t>callI</w:t>
            </w:r>
            <w:r w:rsidRPr="00E46D1E">
              <w:t>d</w:t>
            </w:r>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r w:rsidRPr="003836F4">
              <w:t>subscriptionPack</w:t>
            </w:r>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r>
              <w:rPr>
                <w:szCs w:val="20"/>
              </w:rPr>
              <w:t>failureReason</w:t>
            </w:r>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r>
              <w:rPr>
                <w:szCs w:val="20"/>
              </w:rPr>
              <w:t>failureReason</w:t>
            </w:r>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In case parameter value is invalid "&lt;Parameter Name :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 xml:space="preserve">In case when call is received from state </w:t>
            </w:r>
            <w:r>
              <w:rPr>
                <w:szCs w:val="20"/>
              </w:rPr>
              <w:lastRenderedPageBreak/>
              <w:t>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r>
              <w:rPr>
                <w:szCs w:val="20"/>
              </w:rPr>
              <w:t>failureReason</w:t>
            </w:r>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219" w:name="_Toc409453694"/>
      <w:bookmarkStart w:id="220" w:name="_Ref409708305"/>
      <w:bookmarkStart w:id="221" w:name="_Toc411454389"/>
      <w:r>
        <w:t>Deactivate Subscription Request API</w:t>
      </w:r>
      <w:bookmarkEnd w:id="219"/>
      <w:bookmarkEnd w:id="220"/>
      <w:bookmarkEnd w:id="221"/>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http://&lt;motech:port&gt;/motech-platform-server/module/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r>
              <w:t>application/json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r>
              <w:t>application/json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777777" w:rsidR="00163F81" w:rsidRPr="006A4C8B" w:rsidRDefault="00163F81" w:rsidP="00FE78D0">
            <w:pPr>
              <w:pStyle w:val="Normal1"/>
              <w:jc w:val="both"/>
              <w:rPr>
                <w:sz w:val="20"/>
              </w:rPr>
            </w:pPr>
            <w:r w:rsidRPr="006A4C8B">
              <w:rPr>
                <w:sz w:val="20"/>
              </w:rPr>
              <w:t xml:space="preserve">    </w:t>
            </w:r>
            <w:r w:rsidR="003F5A2D">
              <w:rPr>
                <w:sz w:val="20"/>
              </w:rPr>
              <w:t>"</w:t>
            </w:r>
            <w:r>
              <w:rPr>
                <w:sz w:val="20"/>
              </w:rPr>
              <w:t>called</w:t>
            </w:r>
            <w:r w:rsidRPr="006A4C8B">
              <w:rPr>
                <w:sz w:val="20"/>
              </w:rPr>
              <w:t>N</w:t>
            </w:r>
            <w:r>
              <w:rPr>
                <w:sz w:val="20"/>
              </w:rPr>
              <w:t>umber</w:t>
            </w:r>
            <w:r w:rsidR="003F5A2D">
              <w:rPr>
                <w:sz w:val="20"/>
              </w:rPr>
              <w:t>"</w:t>
            </w:r>
            <w:r w:rsidRPr="006A4C8B">
              <w:rPr>
                <w:sz w:val="20"/>
              </w:rPr>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77777777" w:rsidR="00163F81" w:rsidRDefault="00163F81" w:rsidP="00FE78D0">
            <w:pPr>
              <w:jc w:val="both"/>
            </w:pPr>
            <w:r>
              <w:t>calledNumber</w:t>
            </w:r>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 xml:space="preserve">10 Digits (all digits </w:t>
            </w:r>
            <w:r>
              <w:lastRenderedPageBreak/>
              <w:t>must be present)</w:t>
            </w:r>
          </w:p>
        </w:tc>
        <w:tc>
          <w:tcPr>
            <w:tcW w:w="1320" w:type="pct"/>
          </w:tcPr>
          <w:p w14:paraId="2953AABD" w14:textId="77777777" w:rsidR="00163F81" w:rsidRDefault="00163F81" w:rsidP="00FE78D0">
            <w:pPr>
              <w:jc w:val="both"/>
            </w:pPr>
            <w:r>
              <w:lastRenderedPageBreak/>
              <w:t xml:space="preserve">10-digit mobile number </w:t>
            </w:r>
            <w:r>
              <w:lastRenderedPageBreak/>
              <w:t>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lastRenderedPageBreak/>
              <w:t>2</w:t>
            </w:r>
          </w:p>
        </w:tc>
        <w:tc>
          <w:tcPr>
            <w:tcW w:w="917" w:type="pct"/>
          </w:tcPr>
          <w:p w14:paraId="1C2558BE" w14:textId="77777777" w:rsidR="00163F81" w:rsidRPr="007E3E1F" w:rsidRDefault="00163F81" w:rsidP="00FE78D0">
            <w:pPr>
              <w:jc w:val="both"/>
            </w:pPr>
            <w:r w:rsidRPr="007E3E1F">
              <w:t>operator</w:t>
            </w:r>
          </w:p>
        </w:tc>
        <w:tc>
          <w:tcPr>
            <w:tcW w:w="685" w:type="pct"/>
          </w:tcPr>
          <w:p w14:paraId="5FCA350F" w14:textId="5CF88537" w:rsidR="00163F81" w:rsidRPr="007E3E1F" w:rsidRDefault="00163F81" w:rsidP="00FE78D0">
            <w:pPr>
              <w:jc w:val="both"/>
            </w:pPr>
            <w:del w:id="222" w:author="Rob LaRubbio" w:date="2015-06-11T11:14:00Z">
              <w:r w:rsidRPr="007E3E1F" w:rsidDel="00920DE0">
                <w:delText>Yes</w:delText>
              </w:r>
            </w:del>
            <w:ins w:id="223" w:author="Rob LaRubbio" w:date="2015-06-11T11:14:00Z">
              <w:r w:rsidR="00920DE0">
                <w:t>No</w:t>
              </w:r>
            </w:ins>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r w:rsidRPr="007E3E1F">
              <w:t>circle</w:t>
            </w:r>
          </w:p>
        </w:tc>
        <w:tc>
          <w:tcPr>
            <w:tcW w:w="685" w:type="pct"/>
          </w:tcPr>
          <w:p w14:paraId="3092A2A7" w14:textId="2CD31BFF" w:rsidR="00163F81" w:rsidRPr="007E3E1F" w:rsidRDefault="00163F81" w:rsidP="00FE78D0">
            <w:pPr>
              <w:jc w:val="both"/>
            </w:pPr>
            <w:del w:id="224" w:author="Rob LaRubbio" w:date="2015-06-11T11:14:00Z">
              <w:r w:rsidDel="00920DE0">
                <w:delText>Yes</w:delText>
              </w:r>
            </w:del>
            <w:ins w:id="225" w:author="Rob LaRubbio" w:date="2015-06-11T11:14:00Z">
              <w:r w:rsidR="00920DE0">
                <w:t>No</w:t>
              </w:r>
            </w:ins>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r>
              <w:t>callI</w:t>
            </w:r>
            <w:r w:rsidRPr="00E46D1E">
              <w:t>d</w:t>
            </w:r>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r w:rsidRPr="00A02AEB">
              <w:rPr>
                <w:color w:val="000000" w:themeColor="text1"/>
              </w:rPr>
              <w:t>subscriptionId</w:t>
            </w:r>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r>
              <w:rPr>
                <w:szCs w:val="20"/>
              </w:rPr>
              <w:t>failureReason</w:t>
            </w:r>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In case parameter value is invalid "&lt;Parameter Name :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rPr>
          <w:ins w:id="226" w:author="Rob LaRubbio" w:date="2015-06-11T11:15:00Z"/>
        </w:trPr>
        <w:tc>
          <w:tcPr>
            <w:tcW w:w="1188" w:type="dxa"/>
            <w:vMerge/>
          </w:tcPr>
          <w:p w14:paraId="19A11EE7" w14:textId="77777777" w:rsidR="00920DE0" w:rsidRPr="00031093" w:rsidRDefault="00920DE0" w:rsidP="00FE78D0">
            <w:pPr>
              <w:jc w:val="both"/>
              <w:rPr>
                <w:ins w:id="227" w:author="Rob LaRubbio" w:date="2015-06-11T11:15:00Z"/>
              </w:rPr>
            </w:pPr>
          </w:p>
        </w:tc>
        <w:tc>
          <w:tcPr>
            <w:tcW w:w="3315" w:type="dxa"/>
            <w:vMerge/>
            <w:shd w:val="clear" w:color="auto" w:fill="auto"/>
          </w:tcPr>
          <w:p w14:paraId="552B4FAB" w14:textId="77777777" w:rsidR="00920DE0" w:rsidRPr="00031093" w:rsidRDefault="00920DE0" w:rsidP="00FE78D0">
            <w:pPr>
              <w:jc w:val="both"/>
              <w:rPr>
                <w:ins w:id="228" w:author="Rob LaRubbio" w:date="2015-06-11T11:15:00Z"/>
              </w:rPr>
            </w:pPr>
          </w:p>
        </w:tc>
        <w:tc>
          <w:tcPr>
            <w:tcW w:w="956" w:type="dxa"/>
          </w:tcPr>
          <w:p w14:paraId="799C4575" w14:textId="00AE14DC" w:rsidR="00920DE0" w:rsidRDefault="00920DE0" w:rsidP="00FE78D0">
            <w:pPr>
              <w:jc w:val="both"/>
              <w:rPr>
                <w:ins w:id="229" w:author="Rob LaRubbio" w:date="2015-06-11T11:15:00Z"/>
                <w:color w:val="000000" w:themeColor="text1"/>
                <w:szCs w:val="20"/>
              </w:rPr>
            </w:pPr>
            <w:ins w:id="230" w:author="Rob LaRubbio" w:date="2015-06-11T11:15:00Z">
              <w:r>
                <w:rPr>
                  <w:color w:val="000000" w:themeColor="text1"/>
                  <w:szCs w:val="20"/>
                </w:rPr>
                <w:t>404</w:t>
              </w:r>
            </w:ins>
          </w:p>
        </w:tc>
        <w:tc>
          <w:tcPr>
            <w:tcW w:w="1471" w:type="dxa"/>
          </w:tcPr>
          <w:p w14:paraId="7B21A0BF" w14:textId="3162F5EB" w:rsidR="00920DE0" w:rsidRDefault="00920DE0" w:rsidP="00FE78D0">
            <w:pPr>
              <w:jc w:val="both"/>
              <w:rPr>
                <w:ins w:id="231" w:author="Rob LaRubbio" w:date="2015-06-11T11:15:00Z"/>
                <w:szCs w:val="20"/>
              </w:rPr>
            </w:pPr>
            <w:ins w:id="232" w:author="Rob LaRubbio" w:date="2015-06-11T11:15:00Z">
              <w:r>
                <w:rPr>
                  <w:szCs w:val="20"/>
                </w:rPr>
                <w:t>Application/json</w:t>
              </w:r>
            </w:ins>
          </w:p>
        </w:tc>
        <w:tc>
          <w:tcPr>
            <w:tcW w:w="2250" w:type="dxa"/>
          </w:tcPr>
          <w:p w14:paraId="5420BA58" w14:textId="6042C19C" w:rsidR="00920DE0" w:rsidRDefault="00920DE0" w:rsidP="00FE78D0">
            <w:pPr>
              <w:jc w:val="both"/>
              <w:rPr>
                <w:ins w:id="233" w:author="Rob LaRubbio" w:date="2015-06-11T11:15:00Z"/>
                <w:szCs w:val="20"/>
              </w:rPr>
            </w:pPr>
            <w:ins w:id="234" w:author="Rob LaRubbio" w:date="2015-06-11T11:15:00Z">
              <w:r>
                <w:rPr>
                  <w:szCs w:val="20"/>
                </w:rPr>
                <w:t>In case the provided subscription is not found in the database “&lt;Parameter Name: Not Found&gt;” will be returned</w:t>
              </w:r>
            </w:ins>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r>
              <w:rPr>
                <w:szCs w:val="20"/>
              </w:rPr>
              <w:t>failureReason</w:t>
            </w:r>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235" w:name="_Toc410398735"/>
      <w:bookmarkStart w:id="236" w:name="_Toc410398763"/>
      <w:bookmarkStart w:id="237" w:name="_Toc409453695"/>
      <w:bookmarkStart w:id="238" w:name="_Ref409708400"/>
      <w:bookmarkStart w:id="239" w:name="_Toc411454390"/>
      <w:bookmarkEnd w:id="235"/>
      <w:bookmarkEnd w:id="236"/>
      <w:r>
        <w:t>Save Inbox Call Details</w:t>
      </w:r>
      <w:bookmarkEnd w:id="237"/>
      <w:bookmarkEnd w:id="238"/>
      <w:bookmarkEnd w:id="239"/>
    </w:p>
    <w:p w14:paraId="6E4D0FA9" w14:textId="77777777" w:rsidR="00163F81" w:rsidRDefault="00163F81" w:rsidP="00163F81">
      <w:pPr>
        <w:jc w:val="both"/>
      </w:pPr>
    </w:p>
    <w:p w14:paraId="1D5EBD62" w14:textId="77777777" w:rsidR="00163F81" w:rsidRDefault="00163F81" w:rsidP="00163F81">
      <w:pPr>
        <w:jc w:val="both"/>
      </w:pPr>
      <w:r w:rsidRPr="000B5468">
        <w:lastRenderedPageBreak/>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http://&lt;motech:port&gt;/motech-platform-server/module/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r>
              <w:t>application/json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r>
              <w:t>application/json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lastRenderedPageBreak/>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r>
              <w:t>call</w:t>
            </w:r>
            <w:r w:rsidR="00D704C5">
              <w:t>ing</w:t>
            </w:r>
            <w:r>
              <w:t>Number</w:t>
            </w:r>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r>
              <w:t>o</w:t>
            </w:r>
            <w:r w:rsidRPr="004112C6">
              <w:t>perator</w:t>
            </w:r>
          </w:p>
        </w:tc>
        <w:tc>
          <w:tcPr>
            <w:tcW w:w="685" w:type="pct"/>
          </w:tcPr>
          <w:p w14:paraId="6CB27E4F" w14:textId="6C5F2DF0" w:rsidR="00163F81" w:rsidRDefault="00163F81" w:rsidP="00FE78D0">
            <w:pPr>
              <w:jc w:val="both"/>
            </w:pPr>
            <w:del w:id="240" w:author="Rob LaRubbio" w:date="2015-06-11T11:09:00Z">
              <w:r w:rsidRPr="009C5A03" w:rsidDel="00920DE0">
                <w:delText>Yes</w:delText>
              </w:r>
            </w:del>
            <w:ins w:id="241" w:author="Rob LaRubbio" w:date="2015-06-11T11:09:00Z">
              <w:r w:rsidR="00920DE0">
                <w:t>No</w:t>
              </w:r>
            </w:ins>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r>
              <w:t>c</w:t>
            </w:r>
            <w:r w:rsidRPr="004112C6">
              <w:t>ircle</w:t>
            </w:r>
          </w:p>
        </w:tc>
        <w:tc>
          <w:tcPr>
            <w:tcW w:w="685" w:type="pct"/>
          </w:tcPr>
          <w:p w14:paraId="293D9710" w14:textId="7D348B0E" w:rsidR="00163F81" w:rsidRPr="009C5A03" w:rsidRDefault="00163F81" w:rsidP="00FE78D0">
            <w:pPr>
              <w:jc w:val="both"/>
            </w:pPr>
            <w:del w:id="242" w:author="Rob LaRubbio" w:date="2015-06-11T11:09:00Z">
              <w:r w:rsidRPr="009C5A03" w:rsidDel="00920DE0">
                <w:delText>Yes</w:delText>
              </w:r>
            </w:del>
            <w:ins w:id="243" w:author="Rob LaRubbio" w:date="2015-06-11T11:09:00Z">
              <w:r w:rsidR="00920DE0">
                <w:t>No</w:t>
              </w:r>
            </w:ins>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r w:rsidRPr="00CA7393">
              <w:t>operator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r>
              <w:t>callId</w:t>
            </w:r>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r w:rsidRPr="00233C61">
              <w:t>callStartTime</w:t>
            </w:r>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r>
              <w:t>callEndTime</w:t>
            </w:r>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r w:rsidRPr="00912C68">
              <w:rPr>
                <w:color w:val="000000" w:themeColor="text1"/>
              </w:rPr>
              <w:t>callDurationInPulses</w:t>
            </w:r>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r w:rsidRPr="00912C68">
              <w:rPr>
                <w:color w:val="000000" w:themeColor="text1"/>
              </w:rPr>
              <w:t>callStatus</w:t>
            </w:r>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r w:rsidRPr="00FF4865">
              <w:t>callDisconnectReason</w:t>
            </w:r>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r>
              <w:t>content</w:t>
            </w:r>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77777777" w:rsidR="00163F81" w:rsidRPr="00E47F0E" w:rsidRDefault="00163F81" w:rsidP="00FE78D0">
            <w:pPr>
              <w:jc w:val="both"/>
              <w:rPr>
                <w:color w:val="FF0000"/>
              </w:rPr>
            </w:pPr>
            <w:r>
              <w:t>Array Size : 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&lt;callData&gt;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r>
              <w:t>{</w:t>
            </w:r>
            <w:r>
              <w:tab/>
            </w:r>
          </w:p>
          <w:p w14:paraId="3DBF7901" w14:textId="77777777"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r>
              <w:rPr>
                <w:szCs w:val="20"/>
              </w:rPr>
              <w:t>failureReason</w:t>
            </w:r>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244" w:name="_Toc410383283"/>
      <w:bookmarkStart w:id="245" w:name="_Toc411454391"/>
      <w:bookmarkStart w:id="246" w:name="_Toc409453697"/>
      <w:r>
        <w:t>CDR File Notification API</w:t>
      </w:r>
      <w:bookmarkEnd w:id="244"/>
      <w:bookmarkEnd w:id="245"/>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r w:rsidRPr="00A82276">
        <w:t xml:space="preserve">cdrFileNotification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http://&lt;motech:port&gt;/motech-platform-server/module/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lastRenderedPageBreak/>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r>
              <w:t>application/json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r>
              <w:t>application/json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r w:rsidRPr="00132D87">
              <w:rPr>
                <w:rFonts w:eastAsia="Arial" w:cs="Arial"/>
                <w:sz w:val="18"/>
                <w:szCs w:val="18"/>
              </w:rPr>
              <w:t>fileName</w:t>
            </w:r>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r>
              <w:rPr>
                <w:rFonts w:eastAsia="Arial" w:cs="Arial"/>
                <w:sz w:val="18"/>
                <w:szCs w:val="18"/>
              </w:rPr>
              <w:t>cdrSummary</w:t>
            </w:r>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r>
              <w:rPr>
                <w:rFonts w:eastAsia="Arial" w:cs="Arial"/>
                <w:sz w:val="18"/>
                <w:szCs w:val="18"/>
              </w:rPr>
              <w:t>cdrDetail</w:t>
            </w:r>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r w:rsidRPr="00A82276">
        <w:t xml:space="preserve">cdrFileNotification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r w:rsidRPr="00DE1B6A">
              <w:t>Response  Status</w:t>
            </w:r>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r>
              <w:t>{</w:t>
            </w:r>
            <w:r>
              <w:rPr>
                <w:rFonts w:eastAsia="Arial" w:cs="Arial"/>
              </w:rPr>
              <w:t xml:space="preserve"> </w:t>
            </w:r>
          </w:p>
          <w:p w14:paraId="186CA6FC" w14:textId="77777777"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lastRenderedPageBreak/>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r>
              <w:t>failureReason</w:t>
            </w:r>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247" w:name="_Toc411454392"/>
      <w:r>
        <w:t>FileProcessedStatus Notification API</w:t>
      </w:r>
      <w:bookmarkEnd w:id="247"/>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http://&lt;motech:port&gt;/motech-platform-server/module/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r w:rsidRPr="00421B24">
              <w:rPr>
                <w:rFonts w:cs="Arial"/>
                <w:szCs w:val="20"/>
              </w:rPr>
              <w:t>fileProcessedStatus</w:t>
            </w:r>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r w:rsidRPr="00421B24">
              <w:rPr>
                <w:rFonts w:cs="Arial"/>
                <w:szCs w:val="20"/>
              </w:rPr>
              <w:t>numeric</w:t>
            </w:r>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14:paraId="1179299F" w14:textId="77777777" w:rsidR="001C1483" w:rsidRPr="00421B24" w:rsidRDefault="001C1483" w:rsidP="001B6A55">
            <w:pPr>
              <w:rPr>
                <w:rFonts w:cs="Arial"/>
                <w:szCs w:val="20"/>
              </w:rPr>
            </w:pPr>
            <w:r>
              <w:rPr>
                <w:rFonts w:cs="Arial"/>
                <w:szCs w:val="20"/>
              </w:rPr>
              <w:t>failureReason</w:t>
            </w:r>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of  recordscount mismatch, the format would be: </w:t>
            </w:r>
            <w:r w:rsidR="003F5A2D">
              <w:rPr>
                <w:rFonts w:cs="Arial"/>
                <w:szCs w:val="20"/>
              </w:rPr>
              <w:t>"</w:t>
            </w:r>
            <w:r w:rsidRPr="00421B24">
              <w:rPr>
                <w:rFonts w:cs="Arial"/>
                <w:szCs w:val="20"/>
              </w:rPr>
              <w:t>Error in recordscount value: Expected value &lt;&lt;Passed by NMS.&gt;&gt;. Actual Value:&lt;&lt;calculated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of  checksum mismatch, the format would be: </w:t>
            </w:r>
            <w:r w:rsidR="003F5A2D">
              <w:rPr>
                <w:rFonts w:cs="Arial"/>
                <w:szCs w:val="20"/>
              </w:rPr>
              <w:t>"</w:t>
            </w:r>
            <w:r w:rsidRPr="00421B24">
              <w:rPr>
                <w:rFonts w:cs="Arial"/>
                <w:szCs w:val="20"/>
              </w:rPr>
              <w:t>Error in checksum value: Expected value &lt;&lt;Passed by NMS.&gt;&gt;. Actual Value:&lt;&lt;calculated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File:&lt;&lt;filename&gt;&gt;.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r w:rsidRPr="00DE1B6A">
              <w:t>Response  Status</w:t>
            </w:r>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r w:rsidR="001C1483">
              <w:t>failureReason</w:t>
            </w:r>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r>
              <w:t>failureReason</w:t>
            </w:r>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248" w:name="_Toc410383285"/>
      <w:bookmarkStart w:id="249" w:name="_Toc411454393"/>
      <w:r>
        <w:t>Call Notification API</w:t>
      </w:r>
      <w:bookmarkEnd w:id="248"/>
      <w:bookmarkEnd w:id="249"/>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Final-status of the OBD Request  is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r>
              <w:t>requestId</w:t>
            </w:r>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r>
              <w:t>m</w:t>
            </w:r>
            <w:r w:rsidR="001C1483">
              <w:t>sisdn</w:t>
            </w:r>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r>
              <w:t>attempts</w:t>
            </w:r>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r>
              <w:t>finalStatus</w:t>
            </w:r>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r>
              <w:t>serviceId</w:t>
            </w:r>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r>
              <w:t>cli</w:t>
            </w:r>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r>
              <w:t>callRecords</w:t>
            </w:r>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&lt;callRecord&gt;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14:paraId="2812C6AC" w14:textId="77777777" w:rsidR="00197A2E" w:rsidRDefault="00061626" w:rsidP="001B6A55">
            <w:r>
              <w:rPr>
                <w:rFonts w:cs="Arial"/>
                <w:szCs w:val="20"/>
              </w:rPr>
              <w:t>c</w:t>
            </w:r>
            <w:r w:rsidR="00197A2E" w:rsidRPr="00CC519F">
              <w:rPr>
                <w:rFonts w:cs="Arial"/>
                <w:szCs w:val="20"/>
              </w:rPr>
              <w:t>allId</w:t>
            </w:r>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r>
              <w:rPr>
                <w:rFonts w:cs="Arial"/>
                <w:szCs w:val="20"/>
              </w:rPr>
              <w:lastRenderedPageBreak/>
              <w:t>c</w:t>
            </w:r>
            <w:r w:rsidRPr="00CC519F">
              <w:rPr>
                <w:rFonts w:cs="Arial"/>
                <w:szCs w:val="20"/>
              </w:rPr>
              <w:t>ontentFile</w:t>
            </w:r>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14:paraId="49D0CCF5" w14:textId="77777777" w:rsidTr="00D55576">
        <w:tc>
          <w:tcPr>
            <w:tcW w:w="558" w:type="dxa"/>
          </w:tcPr>
          <w:p w14:paraId="0EEF8C7A" w14:textId="77777777" w:rsidR="00197A2E" w:rsidRDefault="00197A2E" w:rsidP="001B6A55">
            <w:r>
              <w:lastRenderedPageBreak/>
              <w:t>18</w:t>
            </w:r>
          </w:p>
        </w:tc>
        <w:tc>
          <w:tcPr>
            <w:tcW w:w="2250" w:type="dxa"/>
            <w:vAlign w:val="center"/>
          </w:tcPr>
          <w:p w14:paraId="16ECD0E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r>
              <w:rPr>
                <w:rFonts w:cs="Arial"/>
                <w:szCs w:val="20"/>
              </w:rPr>
              <w:t>o</w:t>
            </w:r>
            <w:r w:rsidRPr="00CC519F">
              <w:rPr>
                <w:rFonts w:cs="Arial"/>
                <w:szCs w:val="20"/>
              </w:rPr>
              <w:t>peratorId</w:t>
            </w:r>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r>
              <w:t>application/json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r>
              <w:t>application/json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r w:rsidRPr="00DE1B6A">
              <w:t>Response  Status</w:t>
            </w:r>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r>
              <w:t>failureReason</w:t>
            </w:r>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250" w:name="_Toc411454394"/>
      <w:r>
        <w:lastRenderedPageBreak/>
        <w:t>AP</w:t>
      </w:r>
      <w:r w:rsidR="00A121D9">
        <w:t>Is Exposed by IVR System</w:t>
      </w:r>
      <w:r>
        <w:t xml:space="preserve"> (called by</w:t>
      </w:r>
      <w:r w:rsidR="00A121D9">
        <w:t xml:space="preserve"> NMS_MoTech_Kilkari</w:t>
      </w:r>
      <w:r>
        <w:t>)</w:t>
      </w:r>
      <w:bookmarkEnd w:id="250"/>
      <w:r w:rsidR="00A121D9">
        <w:t xml:space="preserve"> </w:t>
      </w:r>
      <w:bookmarkEnd w:id="246"/>
    </w:p>
    <w:p w14:paraId="19006194" w14:textId="77777777" w:rsidR="001C1483" w:rsidRDefault="001C1483" w:rsidP="001C1483">
      <w:pPr>
        <w:pStyle w:val="Heading3"/>
        <w:tabs>
          <w:tab w:val="num" w:pos="540"/>
        </w:tabs>
        <w:jc w:val="both"/>
      </w:pPr>
      <w:bookmarkStart w:id="251" w:name="_Toc410383281"/>
      <w:bookmarkStart w:id="252" w:name="_Toc411454395"/>
      <w:bookmarkStart w:id="253" w:name="_Toc410383282"/>
      <w:r>
        <w:t>TargetFile Notification API</w:t>
      </w:r>
      <w:bookmarkEnd w:id="251"/>
      <w:bookmarkEnd w:id="252"/>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r>
        <w:t>fileName,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r w:rsidRPr="006144E8">
              <w:rPr>
                <w:rFonts w:cs="Arial"/>
              </w:rPr>
              <w:t>application/json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r w:rsidRPr="006144E8">
              <w:rPr>
                <w:rFonts w:cs="Arial"/>
              </w:rPr>
              <w:t>application/json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r w:rsidRPr="006144E8">
              <w:rPr>
                <w:rFonts w:cs="Arial"/>
              </w:rPr>
              <w:t>fileName</w:t>
            </w:r>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r>
              <w:rPr>
                <w:rFonts w:cs="Arial"/>
              </w:rPr>
              <w:t>c</w:t>
            </w:r>
            <w:r w:rsidRPr="006144E8">
              <w:rPr>
                <w:rFonts w:cs="Arial"/>
              </w:rPr>
              <w:t>hecksum</w:t>
            </w:r>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r w:rsidRPr="006144E8">
              <w:rPr>
                <w:rFonts w:cs="Arial"/>
              </w:rPr>
              <w:t>recordsCount</w:t>
            </w:r>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lastRenderedPageBreak/>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254" w:name="_Toc410383284"/>
      <w:bookmarkStart w:id="255" w:name="_Toc411454396"/>
      <w:bookmarkEnd w:id="253"/>
      <w:r w:rsidRPr="00D8470D">
        <w:t>CDRFileProcessedStatus</w:t>
      </w:r>
      <w:r>
        <w:t xml:space="preserve"> Notification API</w:t>
      </w:r>
      <w:bookmarkEnd w:id="254"/>
      <w:bookmarkEnd w:id="255"/>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r>
              <w:t>failureReason</w:t>
            </w:r>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of  recordsCount mismatch, the format would be: </w:t>
            </w:r>
            <w:r w:rsidR="003F5A2D">
              <w:rPr>
                <w:szCs w:val="20"/>
              </w:rPr>
              <w:t>"</w:t>
            </w:r>
            <w:r>
              <w:rPr>
                <w:szCs w:val="20"/>
              </w:rPr>
              <w:t>Error in recordscount value: Expected value &lt;&lt;Passed by IMI.&gt;&gt;. Actual Value:&lt;&lt;calculated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of  checksum mismatch, the format would be: </w:t>
            </w:r>
            <w:r w:rsidR="003F5A2D">
              <w:rPr>
                <w:szCs w:val="20"/>
              </w:rPr>
              <w:t>"</w:t>
            </w:r>
            <w:r>
              <w:rPr>
                <w:szCs w:val="20"/>
              </w:rPr>
              <w:t>Error in checksum value: Expected value &lt;&lt;Passed by IMI.&gt;&gt;. Actual Value:&lt;&lt;calculated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File:&lt;&lt;CDR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r>
              <w:t>application/json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r>
              <w:t>application/json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r w:rsidRPr="00DE1B6A">
              <w:t>Response  Status</w:t>
            </w:r>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lastRenderedPageBreak/>
              <w:t>Failure</w:t>
            </w:r>
          </w:p>
        </w:tc>
        <w:tc>
          <w:tcPr>
            <w:tcW w:w="2700" w:type="dxa"/>
          </w:tcPr>
          <w:p w14:paraId="2ECC2545" w14:textId="77777777"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r>
              <w:t>failureReason</w:t>
            </w:r>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256" w:name="_Toc411454397"/>
      <w:r>
        <w:rPr>
          <w:rFonts w:ascii="Arial" w:hAnsi="Arial" w:cs="Arial"/>
          <w:sz w:val="20"/>
          <w:szCs w:val="20"/>
        </w:rPr>
        <w:t>File Formats</w:t>
      </w:r>
      <w:bookmarkEnd w:id="256"/>
    </w:p>
    <w:p w14:paraId="653E432D" w14:textId="77777777" w:rsidR="008749ED" w:rsidRDefault="008749ED" w:rsidP="008749ED">
      <w:pPr>
        <w:pStyle w:val="Heading3"/>
      </w:pPr>
      <w:bookmarkStart w:id="257" w:name="_Toc411454398"/>
      <w:r>
        <w:t>Target File Format</w:t>
      </w:r>
      <w:bookmarkEnd w:id="257"/>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 xml:space="preserve">Week id of the messaged </w:t>
            </w:r>
            <w:r>
              <w:rPr>
                <w:rFonts w:cs="Arial"/>
                <w:szCs w:val="20"/>
              </w:rPr>
              <w:lastRenderedPageBreak/>
              <w:t>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lastRenderedPageBreak/>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r>
              <w:rPr>
                <w:rFonts w:cs="Arial"/>
                <w:szCs w:val="20"/>
              </w:rPr>
              <w:t>subscriptionOrigin</w:t>
            </w:r>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258" w:name="_Toc411454399"/>
      <w:r>
        <w:t>CDR Summary File Format</w:t>
      </w:r>
      <w:bookmarkEnd w:id="258"/>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259" w:name="_Toc411454400"/>
      <w:r>
        <w:t>CDR Detail File Format</w:t>
      </w:r>
      <w:bookmarkEnd w:id="259"/>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 xml:space="preserve">Attempt number (starting from 1 for the first call. In </w:t>
            </w:r>
            <w:r w:rsidRPr="00CC519F">
              <w:rPr>
                <w:rFonts w:cs="Arial"/>
                <w:szCs w:val="20"/>
              </w:rPr>
              <w:lastRenderedPageBreak/>
              <w:t>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lastRenderedPageBreak/>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260" w:name="_Toc411454401"/>
      <w:bookmarkStart w:id="261" w:name="_Toc408531814"/>
      <w:bookmarkStart w:id="262" w:name="_Toc409199382"/>
      <w:bookmarkStart w:id="263" w:name="_Toc409288295"/>
      <w:r>
        <w:t>Constants</w:t>
      </w:r>
      <w:bookmarkEnd w:id="260"/>
    </w:p>
    <w:p w14:paraId="45D7DD1C" w14:textId="77777777" w:rsidR="00152DDF" w:rsidRDefault="00152DDF" w:rsidP="00152DDF">
      <w:pPr>
        <w:pStyle w:val="Heading3"/>
      </w:pPr>
      <w:bookmarkStart w:id="264" w:name="_Ref410416938"/>
      <w:bookmarkStart w:id="265" w:name="_Ref410417040"/>
      <w:bookmarkStart w:id="266" w:name="_Toc411454402"/>
      <w:r>
        <w:t>OBD Status-Codes</w:t>
      </w:r>
      <w:bookmarkEnd w:id="264"/>
      <w:bookmarkEnd w:id="265"/>
      <w:bookmarkEnd w:id="266"/>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267" w:name="_Ref410416868"/>
      <w:bookmarkStart w:id="268" w:name="_Ref410418746"/>
      <w:bookmarkStart w:id="269" w:name="_Toc411454403"/>
      <w:r>
        <w:t>File Processing Notifications</w:t>
      </w:r>
      <w:bookmarkEnd w:id="267"/>
      <w:bookmarkEnd w:id="268"/>
      <w:bookmarkEnd w:id="269"/>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270" w:name="_Toc411454404"/>
      <w:r>
        <w:t xml:space="preserve">Common </w:t>
      </w:r>
      <w:bookmarkEnd w:id="261"/>
      <w:bookmarkEnd w:id="262"/>
      <w:bookmarkEnd w:id="263"/>
      <w:r>
        <w:t>Constants</w:t>
      </w:r>
      <w:bookmarkEnd w:id="270"/>
    </w:p>
    <w:p w14:paraId="7B89B342" w14:textId="77777777" w:rsidR="00163F81" w:rsidRDefault="00152DDF" w:rsidP="00163F81">
      <w:pPr>
        <w:pStyle w:val="Heading2"/>
      </w:pPr>
      <w:bookmarkStart w:id="271" w:name="_Ref410155991"/>
      <w:bookmarkStart w:id="272" w:name="_Toc411454405"/>
      <w:r>
        <w:t>C</w:t>
      </w:r>
      <w:r w:rsidR="00163F81">
        <w:t>all</w:t>
      </w:r>
      <w:r>
        <w:t xml:space="preserve"> </w:t>
      </w:r>
      <w:r w:rsidR="00163F81">
        <w:t>Disconnect</w:t>
      </w:r>
      <w:r>
        <w:t xml:space="preserve"> </w:t>
      </w:r>
      <w:r w:rsidR="00163F81">
        <w:t>Reason</w:t>
      </w:r>
      <w:bookmarkEnd w:id="271"/>
      <w:bookmarkEnd w:id="272"/>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273" w:name="_Ref410406872"/>
      <w:bookmarkStart w:id="274" w:name="_Toc411454406"/>
      <w:bookmarkEnd w:id="116"/>
      <w:bookmarkEnd w:id="117"/>
      <w:r>
        <w:t>Call Status</w:t>
      </w:r>
      <w:bookmarkEnd w:id="273"/>
      <w:bookmarkEnd w:id="274"/>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275" w:name="_Ref409207154"/>
      <w:bookmarkStart w:id="276" w:name="_Toc411454407"/>
      <w:bookmarkStart w:id="277" w:name="_Ref409275830"/>
      <w:r>
        <w:t>Circle Codes</w:t>
      </w:r>
      <w:bookmarkEnd w:id="275"/>
      <w:bookmarkEnd w:id="276"/>
      <w:r>
        <w:t xml:space="preserve"> </w:t>
      </w:r>
      <w:bookmarkEnd w:id="277"/>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278" w:name="_Ref410418593"/>
      <w:bookmarkStart w:id="279" w:name="_Toc411454408"/>
      <w:bookmarkStart w:id="280" w:name="_Ref409207248"/>
      <w:bookmarkStart w:id="281" w:name="_Ref409275804"/>
      <w:r>
        <w:t>Operator Codes</w:t>
      </w:r>
      <w:bookmarkEnd w:id="278"/>
      <w:bookmarkEnd w:id="279"/>
      <w:r>
        <w:t xml:space="preserve"> </w:t>
      </w:r>
      <w:bookmarkEnd w:id="280"/>
      <w:bookmarkEnd w:id="281"/>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282" w:name="_Ref410671550"/>
      <w:bookmarkStart w:id="283" w:name="_Toc411454409"/>
      <w:r>
        <w:t>HTTP Timeout Categories</w:t>
      </w:r>
      <w:bookmarkEnd w:id="282"/>
      <w:bookmarkEnd w:id="283"/>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Maximum number of retry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r>
              <w:t xml:space="preserve">MaxRetryAttempts : </w:t>
            </w:r>
            <w:r w:rsidR="00836619">
              <w:t>3</w:t>
            </w:r>
          </w:p>
          <w:p w14:paraId="0339BCE2" w14:textId="77777777" w:rsidR="00636EEB" w:rsidRDefault="00636EEB" w:rsidP="00D7621C">
            <w:pPr>
              <w:pStyle w:val="ListParagraph"/>
              <w:numPr>
                <w:ilvl w:val="0"/>
                <w:numId w:val="13"/>
              </w:numPr>
              <w:jc w:val="both"/>
            </w:pPr>
            <w:r>
              <w:t>Multiplier :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Third retry :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lastRenderedPageBreak/>
        <w:br w:type="page"/>
      </w:r>
      <w:bookmarkStart w:id="284" w:name="_Toc411454410"/>
      <w:r w:rsidR="00FE2BB0">
        <w:lastRenderedPageBreak/>
        <w:t>APPENDIX</w:t>
      </w:r>
      <w:bookmarkEnd w:id="284"/>
    </w:p>
    <w:p w14:paraId="4CB1555F" w14:textId="77777777" w:rsidR="00D22DFD" w:rsidRPr="00D22DFD" w:rsidRDefault="00D22DFD" w:rsidP="00EF437F"/>
    <w:p w14:paraId="4A24FE8B" w14:textId="77777777" w:rsidR="00E81794" w:rsidRDefault="00E81794" w:rsidP="005C23E2">
      <w:pPr>
        <w:pStyle w:val="Heading2"/>
        <w:jc w:val="both"/>
      </w:pPr>
      <w:bookmarkStart w:id="285" w:name="_Ref410042122"/>
      <w:bookmarkStart w:id="286" w:name="_Ref410043217"/>
      <w:bookmarkStart w:id="287" w:name="_Toc411454411"/>
      <w:r>
        <w:t>Content Table</w:t>
      </w:r>
      <w:r w:rsidR="00550883">
        <w:t xml:space="preserve"> [IMI team]</w:t>
      </w:r>
      <w:bookmarkEnd w:id="285"/>
      <w:bookmarkEnd w:id="286"/>
      <w:bookmarkEnd w:id="287"/>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r>
              <w:t>languagelocation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Note: The structure remains same for all the services. As shown above, the content id is unique and generated by the system for every new content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288" w:name="_Ref410158917"/>
      <w:bookmarkStart w:id="289" w:name="_Toc411454412"/>
      <w:r>
        <w:t>Language Location Code Mapping Table[Needed from BBC]</w:t>
      </w:r>
      <w:bookmarkEnd w:id="288"/>
      <w:bookmarkEnd w:id="289"/>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r>
              <w:t>languagelocation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C9141F" w:rsidRDefault="00C9141F" w:rsidP="008E38E0">
      <w:r>
        <w:separator/>
      </w:r>
    </w:p>
    <w:p w14:paraId="3EEBB19B" w14:textId="77777777" w:rsidR="00C9141F" w:rsidRDefault="00C9141F" w:rsidP="008E38E0"/>
  </w:endnote>
  <w:endnote w:type="continuationSeparator" w:id="0">
    <w:p w14:paraId="4699663D" w14:textId="77777777" w:rsidR="00C9141F" w:rsidRDefault="00C9141F" w:rsidP="008E38E0">
      <w:r>
        <w:continuationSeparator/>
      </w:r>
    </w:p>
    <w:p w14:paraId="05F419CA" w14:textId="77777777" w:rsidR="00C9141F" w:rsidRDefault="00C9141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C9141F" w:rsidRDefault="00C9141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C9141F" w:rsidRDefault="00C9141F" w:rsidP="008E38E0">
    <w:pPr>
      <w:pStyle w:val="Footer"/>
    </w:pPr>
  </w:p>
  <w:p w14:paraId="5781B47E" w14:textId="77777777" w:rsidR="00C9141F" w:rsidRDefault="00C9141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C9141F" w:rsidRDefault="00C9141F" w:rsidP="008E38E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88</w:t>
    </w:r>
    <w:r>
      <w:rPr>
        <w:rStyle w:val="PageNumber"/>
      </w:rPr>
      <w:fldChar w:fldCharType="end"/>
    </w:r>
  </w:p>
  <w:p w14:paraId="3375CF17" w14:textId="77777777" w:rsidR="00C9141F" w:rsidRDefault="00C9141F" w:rsidP="008E38E0">
    <w:pPr>
      <w:pStyle w:val="Footer"/>
    </w:pPr>
  </w:p>
  <w:p w14:paraId="4996615F" w14:textId="77777777" w:rsidR="00C9141F" w:rsidRDefault="00C9141F" w:rsidP="008E38E0"/>
  <w:p w14:paraId="2922664F" w14:textId="77777777" w:rsidR="00C9141F" w:rsidRDefault="00C914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C9141F" w:rsidRDefault="00C9141F" w:rsidP="008E38E0">
      <w:r>
        <w:separator/>
      </w:r>
    </w:p>
    <w:p w14:paraId="37B524B0" w14:textId="77777777" w:rsidR="00C9141F" w:rsidRDefault="00C9141F" w:rsidP="008E38E0"/>
  </w:footnote>
  <w:footnote w:type="continuationSeparator" w:id="0">
    <w:p w14:paraId="1F46219F" w14:textId="77777777" w:rsidR="00C9141F" w:rsidRDefault="00C9141F" w:rsidP="008E38E0">
      <w:r>
        <w:continuationSeparator/>
      </w:r>
    </w:p>
    <w:p w14:paraId="6084A50E" w14:textId="77777777" w:rsidR="00C9141F" w:rsidRDefault="00C9141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C9141F" w:rsidRPr="003F03DD" w14:paraId="7100F20E" w14:textId="77777777" w:rsidTr="00CB53BD">
      <w:tc>
        <w:tcPr>
          <w:tcW w:w="6487" w:type="dxa"/>
        </w:tcPr>
        <w:p w14:paraId="65EA14C1" w14:textId="77777777" w:rsidR="00C9141F" w:rsidRPr="003F03DD" w:rsidRDefault="00C9141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C9141F" w:rsidRPr="003F03DD" w:rsidRDefault="00C9141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C9141F" w:rsidRPr="003F03DD" w14:paraId="128C4227" w14:textId="77777777" w:rsidTr="00CB53BD">
      <w:tc>
        <w:tcPr>
          <w:tcW w:w="6487" w:type="dxa"/>
        </w:tcPr>
        <w:p w14:paraId="4C52F401" w14:textId="77777777" w:rsidR="00C9141F" w:rsidRPr="0058331C" w:rsidRDefault="00C9141F" w:rsidP="008E38E0">
          <w:pPr>
            <w:pStyle w:val="Header"/>
            <w:rPr>
              <w:iCs/>
            </w:rPr>
          </w:pPr>
          <w:r>
            <w:t>MOTECH-IVR System Interface Specification</w:t>
          </w:r>
        </w:p>
      </w:tc>
      <w:tc>
        <w:tcPr>
          <w:tcW w:w="3119" w:type="dxa"/>
          <w:vMerge/>
        </w:tcPr>
        <w:p w14:paraId="25679A04" w14:textId="77777777" w:rsidR="00C9141F" w:rsidRPr="003F03DD" w:rsidRDefault="00C9141F" w:rsidP="008E38E0">
          <w:pPr>
            <w:pStyle w:val="Header"/>
          </w:pPr>
        </w:p>
      </w:tc>
    </w:tr>
  </w:tbl>
  <w:p w14:paraId="29D29C93" w14:textId="77777777" w:rsidR="00C9141F" w:rsidRDefault="00C9141F" w:rsidP="008E38E0">
    <w:pPr>
      <w:pStyle w:val="Header"/>
    </w:pPr>
  </w:p>
  <w:p w14:paraId="0FCD750B" w14:textId="77777777" w:rsidR="00C9141F" w:rsidRDefault="00C9141F" w:rsidP="008E38E0"/>
  <w:p w14:paraId="580FDEF7" w14:textId="77777777" w:rsidR="00C9141F" w:rsidRDefault="00C9141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1">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8"/>
  </w:num>
  <w:num w:numId="4">
    <w:abstractNumId w:val="32"/>
  </w:num>
  <w:num w:numId="5">
    <w:abstractNumId w:val="21"/>
  </w:num>
  <w:num w:numId="6">
    <w:abstractNumId w:val="29"/>
  </w:num>
  <w:num w:numId="7">
    <w:abstractNumId w:val="46"/>
  </w:num>
  <w:num w:numId="8">
    <w:abstractNumId w:val="20"/>
  </w:num>
  <w:num w:numId="9">
    <w:abstractNumId w:val="25"/>
  </w:num>
  <w:num w:numId="10">
    <w:abstractNumId w:val="44"/>
  </w:num>
  <w:num w:numId="11">
    <w:abstractNumId w:val="26"/>
  </w:num>
  <w:num w:numId="12">
    <w:abstractNumId w:val="28"/>
  </w:num>
  <w:num w:numId="13">
    <w:abstractNumId w:val="12"/>
  </w:num>
  <w:num w:numId="14">
    <w:abstractNumId w:val="39"/>
  </w:num>
  <w:num w:numId="15">
    <w:abstractNumId w:val="11"/>
  </w:num>
  <w:num w:numId="16">
    <w:abstractNumId w:val="27"/>
  </w:num>
  <w:num w:numId="17">
    <w:abstractNumId w:val="15"/>
  </w:num>
  <w:num w:numId="18">
    <w:abstractNumId w:val="36"/>
  </w:num>
  <w:num w:numId="19">
    <w:abstractNumId w:val="42"/>
  </w:num>
  <w:num w:numId="20">
    <w:abstractNumId w:val="23"/>
  </w:num>
  <w:num w:numId="21">
    <w:abstractNumId w:val="43"/>
  </w:num>
  <w:num w:numId="22">
    <w:abstractNumId w:val="30"/>
  </w:num>
  <w:num w:numId="23">
    <w:abstractNumId w:val="1"/>
  </w:num>
  <w:num w:numId="24">
    <w:abstractNumId w:val="7"/>
  </w:num>
  <w:num w:numId="25">
    <w:abstractNumId w:val="4"/>
  </w:num>
  <w:num w:numId="26">
    <w:abstractNumId w:val="10"/>
  </w:num>
  <w:num w:numId="27">
    <w:abstractNumId w:val="41"/>
  </w:num>
  <w:num w:numId="28">
    <w:abstractNumId w:val="45"/>
  </w:num>
  <w:num w:numId="29">
    <w:abstractNumId w:val="49"/>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7"/>
  </w:num>
  <w:num w:numId="37">
    <w:abstractNumId w:val="34"/>
  </w:num>
  <w:num w:numId="38">
    <w:abstractNumId w:val="40"/>
  </w:num>
  <w:num w:numId="39">
    <w:abstractNumId w:val="6"/>
  </w:num>
  <w:num w:numId="40">
    <w:abstractNumId w:val="8"/>
  </w:num>
  <w:num w:numId="41">
    <w:abstractNumId w:val="38"/>
  </w:num>
  <w:num w:numId="42">
    <w:abstractNumId w:val="33"/>
  </w:num>
  <w:num w:numId="43">
    <w:abstractNumId w:val="35"/>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7"/>
  </w:num>
  <w:num w:numId="49">
    <w:abstractNumId w:val="5"/>
  </w:num>
  <w:num w:numId="50">
    <w:abstractNumId w:val="48"/>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77724-605F-2544-A3F1-6DFF36C5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88</Pages>
  <Words>20035</Words>
  <Characters>114203</Characters>
  <Application>Microsoft Macintosh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5</cp:revision>
  <cp:lastPrinted>2015-06-11T18:26:00Z</cp:lastPrinted>
  <dcterms:created xsi:type="dcterms:W3CDTF">2015-06-11T18:06:00Z</dcterms:created>
  <dcterms:modified xsi:type="dcterms:W3CDTF">2015-06-11T18:26:00Z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