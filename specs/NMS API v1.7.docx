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876ED" w14:textId="77777777" w:rsidR="006852AF" w:rsidRPr="00DE1B6A" w:rsidRDefault="006852AF" w:rsidP="005C23E2">
      <w:pPr>
        <w:pStyle w:val="Default"/>
        <w:jc w:val="both"/>
        <w:rPr>
          <w:rFonts w:asciiTheme="majorHAnsi" w:hAnsiTheme="majorHAnsi"/>
          <w:b/>
          <w:sz w:val="40"/>
          <w:szCs w:val="40"/>
        </w:rPr>
      </w:pPr>
      <w:r w:rsidRPr="00DE1B6A">
        <w:rPr>
          <w:rFonts w:asciiTheme="majorHAnsi" w:hAnsiTheme="majorHAnsi" w:cs="Times New Roman"/>
          <w:b/>
          <w:color w:val="auto"/>
          <w:sz w:val="40"/>
          <w:szCs w:val="40"/>
          <w:lang w:val="en-US"/>
        </w:rPr>
        <w:t>National MOTECH System (NMS)</w:t>
      </w:r>
    </w:p>
    <w:p w14:paraId="38C71DE5" w14:textId="77777777" w:rsidR="006852AF" w:rsidRPr="00DE1B6A" w:rsidRDefault="006852AF" w:rsidP="005C23E2">
      <w:pPr>
        <w:jc w:val="both"/>
      </w:pPr>
      <w:r w:rsidRPr="00DE1B6A">
        <w:t xml:space="preserve">MOTECH-IVR System Interface Specifications </w:t>
      </w:r>
    </w:p>
    <w:p w14:paraId="49D2A2B9" w14:textId="77777777" w:rsidR="000C573D" w:rsidRPr="006852AF" w:rsidRDefault="00B709FC" w:rsidP="005C23E2">
      <w:pPr>
        <w:jc w:val="both"/>
        <w:rPr>
          <w:sz w:val="24"/>
        </w:rPr>
      </w:pPr>
      <w:r>
        <w:rPr>
          <w:noProof/>
        </w:rPr>
        <mc:AlternateContent>
          <mc:Choice Requires="wps">
            <w:drawing>
              <wp:anchor distT="4294967291" distB="4294967291" distL="114300" distR="114300" simplePos="0" relativeHeight="251646464" behindDoc="0" locked="0" layoutInCell="1" allowOverlap="1" wp14:anchorId="7ED76C5C" wp14:editId="29650028">
                <wp:simplePos x="0" y="0"/>
                <wp:positionH relativeFrom="column">
                  <wp:posOffset>10795</wp:posOffset>
                </wp:positionH>
                <wp:positionV relativeFrom="paragraph">
                  <wp:posOffset>17144</wp:posOffset>
                </wp:positionV>
                <wp:extent cx="6113780" cy="0"/>
                <wp:effectExtent l="0" t="0" r="20320" b="19050"/>
                <wp:wrapNone/>
                <wp:docPr id="16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3780" cy="0"/>
                        </a:xfrm>
                        <a:prstGeom prst="straightConnector1">
                          <a:avLst/>
                        </a:prstGeom>
                        <a:noFill/>
                        <a:ln w="952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85pt;margin-top:1.35pt;width:481.4pt;height:0;z-index:2516464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" strokecolor="#365f91 [2404]"/>
            </w:pict>
          </mc:Fallback>
        </mc:AlternateContent>
      </w:r>
    </w:p>
    <w:p w14:paraId="30B96674" w14:textId="77777777" w:rsidR="006852AF" w:rsidRDefault="000C573D" w:rsidP="005C23E2">
      <w:pPr>
        <w:pStyle w:val="TOCHeading"/>
        <w:jc w:val="both"/>
      </w:pPr>
      <w:r>
        <w:br w:type="page"/>
      </w:r>
    </w:p>
    <w:bookmarkStart w:id="0" w:name="_Toc405465966" w:displacedByCustomXml="next"/>
    <w:bookmarkStart w:id="1" w:name="_Toc267913533" w:displacedByCustomXml="next"/>
    <w:bookmarkStart w:id="2" w:name="_Toc267913011" w:displacedByCustomXml="next"/>
    <w:bookmarkStart w:id="3" w:name="_Toc267841605" w:displacedByCustomXml="next"/>
    <w:bookmarkStart w:id="4" w:name="_Toc267841324" w:displacedByCustomXml="next"/>
    <w:bookmarkStart w:id="5" w:name="_Toc265071563" w:displacedByCustomXml="next"/>
    <w:sdt>
      <w:sdtPr>
        <w:rPr>
          <w:rFonts w:ascii="Arial" w:eastAsiaTheme="minorEastAsia" w:hAnsi="Arial" w:cstheme="minorBidi"/>
          <w:b w:val="0"/>
          <w:bCs w:val="0"/>
          <w:color w:val="auto"/>
          <w:sz w:val="20"/>
          <w:szCs w:val="24"/>
          <w:lang w:eastAsia="en-US"/>
        </w:rPr>
        <w:id w:val="-700160353"/>
        <w:docPartObj>
          <w:docPartGallery w:val="Table of Contents"/>
          <w:docPartUnique/>
        </w:docPartObj>
      </w:sdtPr>
      <w:sdtEndPr>
        <w:rPr>
          <w:noProof/>
        </w:rPr>
      </w:sdtEndPr>
      <w:sdtContent>
        <w:p w14:paraId="539C4269" w14:textId="77777777" w:rsidR="006852AF" w:rsidRDefault="006852AF" w:rsidP="005C23E2">
          <w:pPr>
            <w:pStyle w:val="TOCHeading"/>
            <w:jc w:val="both"/>
          </w:pPr>
          <w:r>
            <w:t>Table of Contents</w:t>
          </w:r>
        </w:p>
        <w:p w14:paraId="2CACA0EB" w14:textId="77777777" w:rsidR="0010407C" w:rsidRDefault="001639D2">
          <w:pPr>
            <w:pStyle w:val="TOC1"/>
            <w:rPr>
              <w:rFonts w:asciiTheme="minorHAnsi" w:hAnsiTheme="minorHAnsi"/>
              <w:b w:val="0"/>
              <w:noProof/>
              <w:color w:val="auto"/>
              <w:sz w:val="22"/>
              <w:szCs w:val="22"/>
            </w:rPr>
          </w:pPr>
          <w:r>
            <w:fldChar w:fldCharType="begin"/>
          </w:r>
          <w:r w:rsidR="006852AF">
            <w:instrText xml:space="preserve"> TOC \o "1-3" \h \z \u </w:instrText>
          </w:r>
          <w:r>
            <w:fldChar w:fldCharType="separate"/>
          </w:r>
          <w:hyperlink w:anchor="_Toc411454312" w:history="1">
            <w:r w:rsidR="0010407C" w:rsidRPr="00F534A7">
              <w:rPr>
                <w:rStyle w:val="Hyperlink"/>
                <w:noProof/>
              </w:rPr>
              <w:t>1</w:t>
            </w:r>
            <w:r w:rsidR="0010407C">
              <w:rPr>
                <w:rFonts w:asciiTheme="minorHAnsi" w:hAnsiTheme="minorHAnsi"/>
                <w:b w:val="0"/>
                <w:noProof/>
                <w:color w:val="auto"/>
                <w:sz w:val="22"/>
                <w:szCs w:val="22"/>
              </w:rPr>
              <w:tab/>
            </w:r>
            <w:r w:rsidR="0010407C" w:rsidRPr="00F534A7">
              <w:rPr>
                <w:rStyle w:val="Hyperlink"/>
                <w:noProof/>
              </w:rPr>
              <w:t>Introduction &amp; Overview</w:t>
            </w:r>
            <w:r w:rsidR="0010407C">
              <w:rPr>
                <w:noProof/>
                <w:webHidden/>
              </w:rPr>
              <w:tab/>
            </w:r>
            <w:r>
              <w:rPr>
                <w:noProof/>
                <w:webHidden/>
              </w:rPr>
              <w:fldChar w:fldCharType="begin"/>
            </w:r>
            <w:r w:rsidR="0010407C">
              <w:rPr>
                <w:noProof/>
                <w:webHidden/>
              </w:rPr>
              <w:instrText xml:space="preserve"> PAGEREF _Toc411454312 \h </w:instrText>
            </w:r>
            <w:r>
              <w:rPr>
                <w:noProof/>
                <w:webHidden/>
              </w:rPr>
            </w:r>
            <w:r>
              <w:rPr>
                <w:noProof/>
                <w:webHidden/>
              </w:rPr>
              <w:fldChar w:fldCharType="separate"/>
            </w:r>
            <w:r w:rsidR="00C9141F">
              <w:rPr>
                <w:noProof/>
                <w:webHidden/>
              </w:rPr>
              <w:t>4</w:t>
            </w:r>
            <w:r>
              <w:rPr>
                <w:noProof/>
                <w:webHidden/>
              </w:rPr>
              <w:fldChar w:fldCharType="end"/>
            </w:r>
          </w:hyperlink>
        </w:p>
        <w:p w14:paraId="75A62AFD" w14:textId="77777777" w:rsidR="0010407C" w:rsidRDefault="00394336">
          <w:pPr>
            <w:pStyle w:val="TOC2"/>
            <w:tabs>
              <w:tab w:val="left" w:pos="720"/>
              <w:tab w:val="right" w:leader="dot" w:pos="8290"/>
            </w:tabs>
            <w:rPr>
              <w:rFonts w:asciiTheme="minorHAnsi" w:hAnsiTheme="minorHAnsi"/>
              <w:noProof/>
            </w:rPr>
          </w:pPr>
          <w:hyperlink w:anchor="_Toc411454313" w:history="1">
            <w:r w:rsidR="0010407C" w:rsidRPr="00F534A7">
              <w:rPr>
                <w:rStyle w:val="Hyperlink"/>
                <w:noProof/>
              </w:rPr>
              <w:t>1.1</w:t>
            </w:r>
            <w:r w:rsidR="0010407C">
              <w:rPr>
                <w:rFonts w:asciiTheme="minorHAnsi" w:hAnsiTheme="minorHAnsi"/>
                <w:noProof/>
              </w:rPr>
              <w:tab/>
            </w:r>
            <w:r w:rsidR="0010407C" w:rsidRPr="00F534A7">
              <w:rPr>
                <w:rStyle w:val="Hyperlink"/>
                <w:noProof/>
              </w:rPr>
              <w:t>Overview</w:t>
            </w:r>
            <w:r w:rsidR="0010407C">
              <w:rPr>
                <w:noProof/>
                <w:webHidden/>
              </w:rPr>
              <w:tab/>
            </w:r>
            <w:r w:rsidR="001639D2">
              <w:rPr>
                <w:noProof/>
                <w:webHidden/>
              </w:rPr>
              <w:fldChar w:fldCharType="begin"/>
            </w:r>
            <w:r w:rsidR="0010407C">
              <w:rPr>
                <w:noProof/>
                <w:webHidden/>
              </w:rPr>
              <w:instrText xml:space="preserve"> PAGEREF _Toc411454313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02CC2107" w14:textId="77777777" w:rsidR="0010407C" w:rsidRDefault="00394336">
          <w:pPr>
            <w:pStyle w:val="TOC2"/>
            <w:tabs>
              <w:tab w:val="left" w:pos="720"/>
              <w:tab w:val="right" w:leader="dot" w:pos="8290"/>
            </w:tabs>
            <w:rPr>
              <w:rFonts w:asciiTheme="minorHAnsi" w:hAnsiTheme="minorHAnsi"/>
              <w:noProof/>
            </w:rPr>
          </w:pPr>
          <w:hyperlink w:anchor="_Toc411454314" w:history="1">
            <w:r w:rsidR="0010407C" w:rsidRPr="00F534A7">
              <w:rPr>
                <w:rStyle w:val="Hyperlink"/>
                <w:noProof/>
              </w:rPr>
              <w:t>1.2</w:t>
            </w:r>
            <w:r w:rsidR="0010407C">
              <w:rPr>
                <w:rFonts w:asciiTheme="minorHAnsi" w:hAnsiTheme="minorHAnsi"/>
                <w:noProof/>
              </w:rPr>
              <w:tab/>
            </w:r>
            <w:r w:rsidR="0010407C" w:rsidRPr="00F534A7">
              <w:rPr>
                <w:rStyle w:val="Hyperlink"/>
                <w:noProof/>
              </w:rPr>
              <w:t>Objective of this document</w:t>
            </w:r>
            <w:r w:rsidR="0010407C">
              <w:rPr>
                <w:noProof/>
                <w:webHidden/>
              </w:rPr>
              <w:tab/>
            </w:r>
            <w:r w:rsidR="001639D2">
              <w:rPr>
                <w:noProof/>
                <w:webHidden/>
              </w:rPr>
              <w:fldChar w:fldCharType="begin"/>
            </w:r>
            <w:r w:rsidR="0010407C">
              <w:rPr>
                <w:noProof/>
                <w:webHidden/>
              </w:rPr>
              <w:instrText xml:space="preserve"> PAGEREF _Toc411454314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6C1BB96B" w14:textId="77777777" w:rsidR="0010407C" w:rsidRDefault="00394336">
          <w:pPr>
            <w:pStyle w:val="TOC2"/>
            <w:tabs>
              <w:tab w:val="left" w:pos="720"/>
              <w:tab w:val="right" w:leader="dot" w:pos="8290"/>
            </w:tabs>
            <w:rPr>
              <w:rFonts w:asciiTheme="minorHAnsi" w:hAnsiTheme="minorHAnsi"/>
              <w:noProof/>
            </w:rPr>
          </w:pPr>
          <w:hyperlink w:anchor="_Toc411454315" w:history="1">
            <w:r w:rsidR="0010407C" w:rsidRPr="00F534A7">
              <w:rPr>
                <w:rStyle w:val="Hyperlink"/>
                <w:noProof/>
              </w:rPr>
              <w:t>1.3</w:t>
            </w:r>
            <w:r w:rsidR="0010407C">
              <w:rPr>
                <w:rFonts w:asciiTheme="minorHAnsi" w:hAnsiTheme="minorHAnsi"/>
                <w:noProof/>
              </w:rPr>
              <w:tab/>
            </w:r>
            <w:r w:rsidR="0010407C" w:rsidRPr="00F534A7">
              <w:rPr>
                <w:rStyle w:val="Hyperlink"/>
                <w:noProof/>
              </w:rPr>
              <w:t>Key Assumptions</w:t>
            </w:r>
            <w:r w:rsidR="0010407C">
              <w:rPr>
                <w:noProof/>
                <w:webHidden/>
              </w:rPr>
              <w:tab/>
            </w:r>
            <w:r w:rsidR="001639D2">
              <w:rPr>
                <w:noProof/>
                <w:webHidden/>
              </w:rPr>
              <w:fldChar w:fldCharType="begin"/>
            </w:r>
            <w:r w:rsidR="0010407C">
              <w:rPr>
                <w:noProof/>
                <w:webHidden/>
              </w:rPr>
              <w:instrText xml:space="preserve"> PAGEREF _Toc411454315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7EA540B2" w14:textId="77777777" w:rsidR="0010407C" w:rsidRDefault="00394336">
          <w:pPr>
            <w:pStyle w:val="TOC2"/>
            <w:tabs>
              <w:tab w:val="left" w:pos="720"/>
              <w:tab w:val="right" w:leader="dot" w:pos="8290"/>
            </w:tabs>
            <w:rPr>
              <w:rFonts w:asciiTheme="minorHAnsi" w:hAnsiTheme="minorHAnsi"/>
              <w:noProof/>
            </w:rPr>
          </w:pPr>
          <w:hyperlink w:anchor="_Toc411454316" w:history="1">
            <w:r w:rsidR="0010407C" w:rsidRPr="00F534A7">
              <w:rPr>
                <w:rStyle w:val="Hyperlink"/>
                <w:noProof/>
              </w:rPr>
              <w:t>1.4</w:t>
            </w:r>
            <w:r w:rsidR="0010407C">
              <w:rPr>
                <w:rFonts w:asciiTheme="minorHAnsi" w:hAnsiTheme="minorHAnsi"/>
                <w:noProof/>
              </w:rPr>
              <w:tab/>
            </w:r>
            <w:r w:rsidR="0010407C" w:rsidRPr="00F534A7">
              <w:rPr>
                <w:rStyle w:val="Hyperlink"/>
                <w:noProof/>
              </w:rPr>
              <w:t>Open Issues</w:t>
            </w:r>
            <w:r w:rsidR="0010407C">
              <w:rPr>
                <w:noProof/>
                <w:webHidden/>
              </w:rPr>
              <w:tab/>
            </w:r>
            <w:r w:rsidR="001639D2">
              <w:rPr>
                <w:noProof/>
                <w:webHidden/>
              </w:rPr>
              <w:fldChar w:fldCharType="begin"/>
            </w:r>
            <w:r w:rsidR="0010407C">
              <w:rPr>
                <w:noProof/>
                <w:webHidden/>
              </w:rPr>
              <w:instrText xml:space="preserve"> PAGEREF _Toc411454316 \h </w:instrText>
            </w:r>
            <w:r w:rsidR="001639D2">
              <w:rPr>
                <w:noProof/>
                <w:webHidden/>
              </w:rPr>
            </w:r>
            <w:r w:rsidR="001639D2">
              <w:rPr>
                <w:noProof/>
                <w:webHidden/>
              </w:rPr>
              <w:fldChar w:fldCharType="separate"/>
            </w:r>
            <w:r w:rsidR="00C9141F">
              <w:rPr>
                <w:noProof/>
                <w:webHidden/>
              </w:rPr>
              <w:t>4</w:t>
            </w:r>
            <w:r w:rsidR="001639D2">
              <w:rPr>
                <w:noProof/>
                <w:webHidden/>
              </w:rPr>
              <w:fldChar w:fldCharType="end"/>
            </w:r>
          </w:hyperlink>
        </w:p>
        <w:p w14:paraId="24AFE321" w14:textId="77777777" w:rsidR="0010407C" w:rsidRDefault="00394336">
          <w:pPr>
            <w:pStyle w:val="TOC2"/>
            <w:tabs>
              <w:tab w:val="left" w:pos="720"/>
              <w:tab w:val="right" w:leader="dot" w:pos="8290"/>
            </w:tabs>
            <w:rPr>
              <w:rFonts w:asciiTheme="minorHAnsi" w:hAnsiTheme="minorHAnsi"/>
              <w:noProof/>
            </w:rPr>
          </w:pPr>
          <w:hyperlink w:anchor="_Toc411454317" w:history="1">
            <w:r w:rsidR="0010407C" w:rsidRPr="00F534A7">
              <w:rPr>
                <w:rStyle w:val="Hyperlink"/>
                <w:noProof/>
              </w:rPr>
              <w:t>1.5</w:t>
            </w:r>
            <w:r w:rsidR="0010407C">
              <w:rPr>
                <w:rFonts w:asciiTheme="minorHAnsi" w:hAnsiTheme="minorHAnsi"/>
                <w:noProof/>
              </w:rPr>
              <w:tab/>
            </w:r>
            <w:r w:rsidR="0010407C" w:rsidRPr="00F534A7">
              <w:rPr>
                <w:rStyle w:val="Hyperlink"/>
                <w:noProof/>
              </w:rPr>
              <w:t>Action Points</w:t>
            </w:r>
            <w:r w:rsidR="0010407C">
              <w:rPr>
                <w:noProof/>
                <w:webHidden/>
              </w:rPr>
              <w:tab/>
            </w:r>
            <w:r w:rsidR="001639D2">
              <w:rPr>
                <w:noProof/>
                <w:webHidden/>
              </w:rPr>
              <w:fldChar w:fldCharType="begin"/>
            </w:r>
            <w:r w:rsidR="0010407C">
              <w:rPr>
                <w:noProof/>
                <w:webHidden/>
              </w:rPr>
              <w:instrText xml:space="preserve"> PAGEREF _Toc411454317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0AA92336" w14:textId="77777777" w:rsidR="0010407C" w:rsidRDefault="00394336">
          <w:pPr>
            <w:pStyle w:val="TOC2"/>
            <w:tabs>
              <w:tab w:val="left" w:pos="720"/>
              <w:tab w:val="right" w:leader="dot" w:pos="8290"/>
            </w:tabs>
            <w:rPr>
              <w:rFonts w:asciiTheme="minorHAnsi" w:hAnsiTheme="minorHAnsi"/>
              <w:noProof/>
            </w:rPr>
          </w:pPr>
          <w:hyperlink w:anchor="_Toc411454318" w:history="1">
            <w:r w:rsidR="0010407C" w:rsidRPr="00F534A7">
              <w:rPr>
                <w:rStyle w:val="Hyperlink"/>
                <w:noProof/>
              </w:rPr>
              <w:t>1.6</w:t>
            </w:r>
            <w:r w:rsidR="0010407C">
              <w:rPr>
                <w:rFonts w:asciiTheme="minorHAnsi" w:hAnsiTheme="minorHAnsi"/>
                <w:noProof/>
              </w:rPr>
              <w:tab/>
            </w:r>
            <w:r w:rsidR="0010407C" w:rsidRPr="00F534A7">
              <w:rPr>
                <w:rStyle w:val="Hyperlink"/>
                <w:noProof/>
              </w:rPr>
              <w:t>Pending Items</w:t>
            </w:r>
            <w:r w:rsidR="0010407C">
              <w:rPr>
                <w:noProof/>
                <w:webHidden/>
              </w:rPr>
              <w:tab/>
            </w:r>
            <w:r w:rsidR="001639D2">
              <w:rPr>
                <w:noProof/>
                <w:webHidden/>
              </w:rPr>
              <w:fldChar w:fldCharType="begin"/>
            </w:r>
            <w:r w:rsidR="0010407C">
              <w:rPr>
                <w:noProof/>
                <w:webHidden/>
              </w:rPr>
              <w:instrText xml:space="preserve"> PAGEREF _Toc411454318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15B88744" w14:textId="77777777" w:rsidR="0010407C" w:rsidRDefault="00394336">
          <w:pPr>
            <w:pStyle w:val="TOC2"/>
            <w:tabs>
              <w:tab w:val="left" w:pos="720"/>
              <w:tab w:val="right" w:leader="dot" w:pos="8290"/>
            </w:tabs>
            <w:rPr>
              <w:rFonts w:asciiTheme="minorHAnsi" w:hAnsiTheme="minorHAnsi"/>
              <w:noProof/>
            </w:rPr>
          </w:pPr>
          <w:hyperlink w:anchor="_Toc411454319" w:history="1">
            <w:r w:rsidR="0010407C" w:rsidRPr="00F534A7">
              <w:rPr>
                <w:rStyle w:val="Hyperlink"/>
                <w:noProof/>
              </w:rPr>
              <w:t>1.7</w:t>
            </w:r>
            <w:r w:rsidR="0010407C">
              <w:rPr>
                <w:rFonts w:asciiTheme="minorHAnsi" w:hAnsiTheme="minorHAnsi"/>
                <w:noProof/>
              </w:rPr>
              <w:tab/>
            </w:r>
            <w:r w:rsidR="0010407C" w:rsidRPr="00F534A7">
              <w:rPr>
                <w:rStyle w:val="Hyperlink"/>
                <w:noProof/>
              </w:rPr>
              <w:t>Re</w:t>
            </w:r>
            <w:r w:rsidR="0010407C" w:rsidRPr="00F534A7">
              <w:rPr>
                <w:rStyle w:val="Hyperlink"/>
                <w:noProof/>
              </w:rPr>
              <w:t>v</w:t>
            </w:r>
            <w:r w:rsidR="0010407C" w:rsidRPr="00F534A7">
              <w:rPr>
                <w:rStyle w:val="Hyperlink"/>
                <w:noProof/>
              </w:rPr>
              <w:t>isions</w:t>
            </w:r>
            <w:r w:rsidR="0010407C">
              <w:rPr>
                <w:noProof/>
                <w:webHidden/>
              </w:rPr>
              <w:tab/>
            </w:r>
            <w:r w:rsidR="001639D2">
              <w:rPr>
                <w:noProof/>
                <w:webHidden/>
              </w:rPr>
              <w:fldChar w:fldCharType="begin"/>
            </w:r>
            <w:r w:rsidR="0010407C">
              <w:rPr>
                <w:noProof/>
                <w:webHidden/>
              </w:rPr>
              <w:instrText xml:space="preserve"> PAGEREF _Toc411454319 \h </w:instrText>
            </w:r>
            <w:r w:rsidR="001639D2">
              <w:rPr>
                <w:noProof/>
                <w:webHidden/>
              </w:rPr>
            </w:r>
            <w:r w:rsidR="001639D2">
              <w:rPr>
                <w:noProof/>
                <w:webHidden/>
              </w:rPr>
              <w:fldChar w:fldCharType="separate"/>
            </w:r>
            <w:r w:rsidR="00C9141F">
              <w:rPr>
                <w:noProof/>
                <w:webHidden/>
              </w:rPr>
              <w:t>7</w:t>
            </w:r>
            <w:r w:rsidR="001639D2">
              <w:rPr>
                <w:noProof/>
                <w:webHidden/>
              </w:rPr>
              <w:fldChar w:fldCharType="end"/>
            </w:r>
          </w:hyperlink>
        </w:p>
        <w:p w14:paraId="6329FB77" w14:textId="77777777" w:rsidR="0010407C" w:rsidRDefault="00394336">
          <w:pPr>
            <w:pStyle w:val="TOC1"/>
            <w:rPr>
              <w:rFonts w:asciiTheme="minorHAnsi" w:hAnsiTheme="minorHAnsi"/>
              <w:b w:val="0"/>
              <w:noProof/>
              <w:color w:val="auto"/>
              <w:sz w:val="22"/>
              <w:szCs w:val="22"/>
            </w:rPr>
          </w:pPr>
          <w:hyperlink w:anchor="_Toc411454320" w:history="1">
            <w:r w:rsidR="0010407C" w:rsidRPr="00F534A7">
              <w:rPr>
                <w:rStyle w:val="Hyperlink"/>
                <w:noProof/>
              </w:rPr>
              <w:t>2</w:t>
            </w:r>
            <w:r w:rsidR="0010407C">
              <w:rPr>
                <w:rFonts w:asciiTheme="minorHAnsi" w:hAnsiTheme="minorHAnsi"/>
                <w:b w:val="0"/>
                <w:noProof/>
                <w:color w:val="auto"/>
                <w:sz w:val="22"/>
                <w:szCs w:val="22"/>
              </w:rPr>
              <w:tab/>
            </w:r>
            <w:r w:rsidR="0010407C" w:rsidRPr="00F534A7">
              <w:rPr>
                <w:rStyle w:val="Hyperlink"/>
                <w:noProof/>
              </w:rPr>
              <w:t>MA Service</w:t>
            </w:r>
            <w:r w:rsidR="0010407C">
              <w:rPr>
                <w:noProof/>
                <w:webHidden/>
              </w:rPr>
              <w:tab/>
            </w:r>
            <w:r w:rsidR="001639D2">
              <w:rPr>
                <w:noProof/>
                <w:webHidden/>
              </w:rPr>
              <w:fldChar w:fldCharType="begin"/>
            </w:r>
            <w:r w:rsidR="0010407C">
              <w:rPr>
                <w:noProof/>
                <w:webHidden/>
              </w:rPr>
              <w:instrText xml:space="preserve"> PAGEREF _Toc411454320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5CA0F42C" w14:textId="77777777" w:rsidR="0010407C" w:rsidRDefault="00394336">
          <w:pPr>
            <w:pStyle w:val="TOC2"/>
            <w:tabs>
              <w:tab w:val="left" w:pos="720"/>
              <w:tab w:val="right" w:leader="dot" w:pos="8290"/>
            </w:tabs>
            <w:rPr>
              <w:rFonts w:asciiTheme="minorHAnsi" w:hAnsiTheme="minorHAnsi"/>
              <w:noProof/>
            </w:rPr>
          </w:pPr>
          <w:hyperlink w:anchor="_Toc411454321" w:history="1">
            <w:r w:rsidR="0010407C" w:rsidRPr="00F534A7">
              <w:rPr>
                <w:rStyle w:val="Hyperlink"/>
                <w:noProof/>
              </w:rPr>
              <w:t>2.1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_Toc411454321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25C42410" w14:textId="77777777" w:rsidR="0010407C" w:rsidRDefault="00394336">
          <w:pPr>
            <w:pStyle w:val="TOC3"/>
            <w:tabs>
              <w:tab w:val="left" w:pos="960"/>
              <w:tab w:val="right" w:leader="dot" w:pos="8290"/>
            </w:tabs>
            <w:rPr>
              <w:rFonts w:asciiTheme="minorHAnsi" w:hAnsiTheme="minorHAnsi"/>
              <w:i w:val="0"/>
              <w:noProof/>
            </w:rPr>
          </w:pPr>
          <w:hyperlink w:anchor="_Toc411454322" w:history="1">
            <w:r w:rsidR="0010407C" w:rsidRPr="00F534A7">
              <w:rPr>
                <w:rStyle w:val="Hyperlink"/>
                <w:noProof/>
              </w:rPr>
              <w:t>2.1.1</w:t>
            </w:r>
            <w:r w:rsidR="0010407C">
              <w:rPr>
                <w:rFonts w:asciiTheme="minorHAnsi" w:hAnsiTheme="minorHAnsi"/>
                <w:i w:val="0"/>
                <w:noProof/>
              </w:rPr>
              <w:tab/>
            </w:r>
            <w:r w:rsidR="0010407C" w:rsidRPr="00F534A7">
              <w:rPr>
                <w:rStyle w:val="Hyperlink"/>
                <w:noProof/>
              </w:rPr>
              <w:t>FLW/Anonymous User Calls MA</w:t>
            </w:r>
            <w:r w:rsidR="0010407C">
              <w:rPr>
                <w:noProof/>
                <w:webHidden/>
              </w:rPr>
              <w:tab/>
            </w:r>
            <w:r w:rsidR="001639D2">
              <w:rPr>
                <w:noProof/>
                <w:webHidden/>
              </w:rPr>
              <w:fldChar w:fldCharType="begin"/>
            </w:r>
            <w:r w:rsidR="0010407C">
              <w:rPr>
                <w:noProof/>
                <w:webHidden/>
              </w:rPr>
              <w:instrText xml:space="preserve"> PAGEREF _Toc411454322 \h </w:instrText>
            </w:r>
            <w:r w:rsidR="001639D2">
              <w:rPr>
                <w:noProof/>
                <w:webHidden/>
              </w:rPr>
            </w:r>
            <w:r w:rsidR="001639D2">
              <w:rPr>
                <w:noProof/>
                <w:webHidden/>
              </w:rPr>
              <w:fldChar w:fldCharType="separate"/>
            </w:r>
            <w:r w:rsidR="00C9141F">
              <w:rPr>
                <w:noProof/>
                <w:webHidden/>
              </w:rPr>
              <w:t>9</w:t>
            </w:r>
            <w:r w:rsidR="001639D2">
              <w:rPr>
                <w:noProof/>
                <w:webHidden/>
              </w:rPr>
              <w:fldChar w:fldCharType="end"/>
            </w:r>
          </w:hyperlink>
        </w:p>
        <w:p w14:paraId="70A838C0" w14:textId="77777777" w:rsidR="0010407C" w:rsidRDefault="00394336">
          <w:pPr>
            <w:pStyle w:val="TOC3"/>
            <w:tabs>
              <w:tab w:val="left" w:pos="960"/>
              <w:tab w:val="right" w:leader="dot" w:pos="8290"/>
            </w:tabs>
            <w:rPr>
              <w:rFonts w:asciiTheme="minorHAnsi" w:hAnsiTheme="minorHAnsi"/>
              <w:i w:val="0"/>
              <w:noProof/>
            </w:rPr>
          </w:pPr>
          <w:hyperlink w:anchor="_Toc411454323" w:history="1">
            <w:r w:rsidR="0010407C" w:rsidRPr="00F534A7">
              <w:rPr>
                <w:rStyle w:val="Hyperlink"/>
                <w:noProof/>
              </w:rPr>
              <w:t>2.1.2</w:t>
            </w:r>
            <w:r w:rsidR="0010407C">
              <w:rPr>
                <w:rFonts w:asciiTheme="minorHAnsi" w:hAnsiTheme="minorHAnsi"/>
                <w:i w:val="0"/>
                <w:noProof/>
              </w:rPr>
              <w:tab/>
            </w:r>
            <w:r w:rsidR="0010407C" w:rsidRPr="00F534A7">
              <w:rPr>
                <w:rStyle w:val="Hyperlink"/>
                <w:noProof/>
              </w:rPr>
              <w:t>Sending a Message to a Subscriber</w:t>
            </w:r>
            <w:r w:rsidR="0010407C">
              <w:rPr>
                <w:noProof/>
                <w:webHidden/>
              </w:rPr>
              <w:tab/>
            </w:r>
            <w:r w:rsidR="001639D2">
              <w:rPr>
                <w:noProof/>
                <w:webHidden/>
              </w:rPr>
              <w:fldChar w:fldCharType="begin"/>
            </w:r>
            <w:r w:rsidR="0010407C">
              <w:rPr>
                <w:noProof/>
                <w:webHidden/>
              </w:rPr>
              <w:instrText xml:space="preserve"> PAGEREF _Toc411454323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00960DC6" w14:textId="77777777" w:rsidR="0010407C" w:rsidRDefault="00394336">
          <w:pPr>
            <w:pStyle w:val="TOC2"/>
            <w:tabs>
              <w:tab w:val="left" w:pos="720"/>
              <w:tab w:val="right" w:leader="dot" w:pos="8290"/>
            </w:tabs>
            <w:rPr>
              <w:rFonts w:asciiTheme="minorHAnsi" w:hAnsiTheme="minorHAnsi"/>
              <w:noProof/>
            </w:rPr>
          </w:pPr>
          <w:hyperlink w:anchor="_Toc411454324" w:history="1">
            <w:r w:rsidR="0010407C" w:rsidRPr="00F534A7">
              <w:rPr>
                <w:rStyle w:val="Hyperlink"/>
                <w:noProof/>
              </w:rPr>
              <w:t>2.2</w:t>
            </w:r>
            <w:r w:rsidR="0010407C">
              <w:rPr>
                <w:rFonts w:asciiTheme="minorHAnsi" w:hAnsiTheme="minorHAnsi"/>
                <w:noProof/>
              </w:rPr>
              <w:tab/>
            </w:r>
            <w:r w:rsidR="0010407C" w:rsidRPr="00F534A7">
              <w:rPr>
                <w:rStyle w:val="Hyperlink"/>
                <w:noProof/>
              </w:rPr>
              <w:t>APIs exposed by NMS_MoTech_MA (called by IVR system)</w:t>
            </w:r>
            <w:r w:rsidR="0010407C">
              <w:rPr>
                <w:noProof/>
                <w:webHidden/>
              </w:rPr>
              <w:tab/>
            </w:r>
            <w:r w:rsidR="001639D2">
              <w:rPr>
                <w:noProof/>
                <w:webHidden/>
              </w:rPr>
              <w:fldChar w:fldCharType="begin"/>
            </w:r>
            <w:r w:rsidR="0010407C">
              <w:rPr>
                <w:noProof/>
                <w:webHidden/>
              </w:rPr>
              <w:instrText xml:space="preserve"> PAGEREF _Toc411454324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179B0753" w14:textId="77777777" w:rsidR="0010407C" w:rsidRDefault="00394336">
          <w:pPr>
            <w:pStyle w:val="TOC3"/>
            <w:tabs>
              <w:tab w:val="left" w:pos="960"/>
              <w:tab w:val="right" w:leader="dot" w:pos="8290"/>
            </w:tabs>
            <w:rPr>
              <w:rFonts w:asciiTheme="minorHAnsi" w:hAnsiTheme="minorHAnsi"/>
              <w:i w:val="0"/>
              <w:noProof/>
            </w:rPr>
          </w:pPr>
          <w:hyperlink w:anchor="_Toc411454325" w:history="1">
            <w:r w:rsidR="0010407C" w:rsidRPr="00F534A7">
              <w:rPr>
                <w:rStyle w:val="Hyperlink"/>
                <w:noProof/>
              </w:rPr>
              <w:t>2.2.1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_Toc411454325 \h </w:instrText>
            </w:r>
            <w:r w:rsidR="001639D2">
              <w:rPr>
                <w:noProof/>
                <w:webHidden/>
              </w:rPr>
            </w:r>
            <w:r w:rsidR="001639D2">
              <w:rPr>
                <w:noProof/>
                <w:webHidden/>
              </w:rPr>
              <w:fldChar w:fldCharType="separate"/>
            </w:r>
            <w:r w:rsidR="00C9141F">
              <w:rPr>
                <w:noProof/>
                <w:webHidden/>
              </w:rPr>
              <w:t>14</w:t>
            </w:r>
            <w:r w:rsidR="001639D2">
              <w:rPr>
                <w:noProof/>
                <w:webHidden/>
              </w:rPr>
              <w:fldChar w:fldCharType="end"/>
            </w:r>
          </w:hyperlink>
        </w:p>
        <w:p w14:paraId="3174BCF1" w14:textId="6E7A9FB9" w:rsidR="0010407C" w:rsidRDefault="00394336">
          <w:pPr>
            <w:pStyle w:val="TOC3"/>
            <w:tabs>
              <w:tab w:val="left" w:pos="960"/>
              <w:tab w:val="right" w:leader="dot" w:pos="8290"/>
            </w:tabs>
            <w:rPr>
              <w:rFonts w:asciiTheme="minorHAnsi" w:hAnsiTheme="minorHAnsi"/>
              <w:i w:val="0"/>
              <w:noProof/>
            </w:rPr>
          </w:pPr>
          <w:hyperlink w:anchor="_Toc411454326" w:history="1">
            <w:r w:rsidR="0010407C" w:rsidRPr="00F534A7">
              <w:rPr>
                <w:rStyle w:val="Hyperlink"/>
                <w:noProof/>
              </w:rPr>
              <w:t>2.2.2</w:t>
            </w:r>
            <w:r w:rsidR="0010407C">
              <w:rPr>
                <w:rFonts w:asciiTheme="minorHAnsi" w:hAnsiTheme="minorHAnsi"/>
                <w:i w:val="0"/>
                <w:noProof/>
              </w:rPr>
              <w:tab/>
            </w:r>
            <w:r w:rsidR="0010407C" w:rsidRPr="00F534A7">
              <w:rPr>
                <w:rStyle w:val="Hyperlink"/>
                <w:noProof/>
              </w:rPr>
              <w:t>Get MA Course API</w:t>
            </w:r>
            <w:r w:rsidR="0010407C">
              <w:rPr>
                <w:noProof/>
                <w:webHidden/>
              </w:rPr>
              <w:tab/>
            </w:r>
            <w:r w:rsidR="001639D2">
              <w:rPr>
                <w:noProof/>
                <w:webHidden/>
              </w:rPr>
              <w:fldChar w:fldCharType="begin"/>
            </w:r>
            <w:r w:rsidR="0010407C">
              <w:rPr>
                <w:noProof/>
                <w:webHidden/>
              </w:rPr>
              <w:instrText xml:space="preserve"> PAGEREF _Toc411454326 \h </w:instrText>
            </w:r>
            <w:r w:rsidR="001639D2">
              <w:rPr>
                <w:noProof/>
                <w:webHidden/>
              </w:rPr>
            </w:r>
            <w:r w:rsidR="001639D2">
              <w:rPr>
                <w:noProof/>
                <w:webHidden/>
              </w:rPr>
              <w:fldChar w:fldCharType="separate"/>
            </w:r>
            <w:r w:rsidR="00C9141F">
              <w:rPr>
                <w:noProof/>
                <w:webHidden/>
              </w:rPr>
              <w:t>18</w:t>
            </w:r>
            <w:r w:rsidR="001639D2">
              <w:rPr>
                <w:noProof/>
                <w:webHidden/>
              </w:rPr>
              <w:fldChar w:fldCharType="end"/>
            </w:r>
          </w:hyperlink>
        </w:p>
        <w:p w14:paraId="66813AF5" w14:textId="714E7327" w:rsidR="0010407C" w:rsidRDefault="00394336">
          <w:pPr>
            <w:pStyle w:val="TOC3"/>
            <w:tabs>
              <w:tab w:val="left" w:pos="960"/>
              <w:tab w:val="right" w:leader="dot" w:pos="8290"/>
            </w:tabs>
            <w:rPr>
              <w:rFonts w:asciiTheme="minorHAnsi" w:hAnsiTheme="minorHAnsi"/>
              <w:i w:val="0"/>
              <w:noProof/>
            </w:rPr>
          </w:pPr>
          <w:hyperlink w:anchor="_Toc411454327" w:history="1">
            <w:r w:rsidR="0010407C" w:rsidRPr="00F534A7">
              <w:rPr>
                <w:rStyle w:val="Hyperlink"/>
                <w:noProof/>
              </w:rPr>
              <w:t>2.2.3</w:t>
            </w:r>
            <w:r w:rsidR="0010407C">
              <w:rPr>
                <w:rFonts w:asciiTheme="minorHAnsi" w:hAnsiTheme="minorHAnsi"/>
                <w:i w:val="0"/>
                <w:noProof/>
              </w:rPr>
              <w:tab/>
            </w:r>
            <w:r w:rsidR="0010407C" w:rsidRPr="00F534A7">
              <w:rPr>
                <w:rStyle w:val="Hyperlink"/>
                <w:noProof/>
              </w:rPr>
              <w:t>Get MA Course Version API</w:t>
            </w:r>
            <w:r w:rsidR="0010407C">
              <w:rPr>
                <w:noProof/>
                <w:webHidden/>
              </w:rPr>
              <w:tab/>
            </w:r>
            <w:r w:rsidR="001639D2">
              <w:rPr>
                <w:noProof/>
                <w:webHidden/>
              </w:rPr>
              <w:fldChar w:fldCharType="begin"/>
            </w:r>
            <w:r w:rsidR="0010407C">
              <w:rPr>
                <w:noProof/>
                <w:webHidden/>
              </w:rPr>
              <w:instrText xml:space="preserve"> PAGEREF _Toc411454327 \h </w:instrText>
            </w:r>
            <w:r w:rsidR="001639D2">
              <w:rPr>
                <w:noProof/>
                <w:webHidden/>
              </w:rPr>
            </w:r>
            <w:r w:rsidR="001639D2">
              <w:rPr>
                <w:noProof/>
                <w:webHidden/>
              </w:rPr>
              <w:fldChar w:fldCharType="separate"/>
            </w:r>
            <w:r w:rsidR="00C9141F">
              <w:rPr>
                <w:noProof/>
                <w:webHidden/>
              </w:rPr>
              <w:t>24</w:t>
            </w:r>
            <w:r w:rsidR="001639D2">
              <w:rPr>
                <w:noProof/>
                <w:webHidden/>
              </w:rPr>
              <w:fldChar w:fldCharType="end"/>
            </w:r>
          </w:hyperlink>
        </w:p>
        <w:p w14:paraId="06BFC38E" w14:textId="69A499D3" w:rsidR="0010407C" w:rsidRDefault="00394336">
          <w:pPr>
            <w:pStyle w:val="TOC3"/>
            <w:tabs>
              <w:tab w:val="left" w:pos="960"/>
              <w:tab w:val="right" w:leader="dot" w:pos="8290"/>
            </w:tabs>
            <w:rPr>
              <w:rFonts w:asciiTheme="minorHAnsi" w:hAnsiTheme="minorHAnsi"/>
              <w:i w:val="0"/>
              <w:noProof/>
            </w:rPr>
          </w:pPr>
          <w:hyperlink w:anchor="_Toc411454328" w:history="1">
            <w:r w:rsidR="0010407C" w:rsidRPr="00F534A7">
              <w:rPr>
                <w:rStyle w:val="Hyperlink"/>
                <w:noProof/>
              </w:rPr>
              <w:t>2.2.4</w:t>
            </w:r>
            <w:r w:rsidR="0010407C">
              <w:rPr>
                <w:rFonts w:asciiTheme="minorHAnsi" w:hAnsiTheme="minorHAnsi"/>
                <w:i w:val="0"/>
                <w:noProof/>
              </w:rPr>
              <w:tab/>
            </w:r>
            <w:r w:rsidR="0010407C" w:rsidRPr="00F534A7">
              <w:rPr>
                <w:rStyle w:val="Hyperlink"/>
                <w:noProof/>
              </w:rPr>
              <w:t>Get Bookmark with Score API</w:t>
            </w:r>
            <w:r w:rsidR="0010407C">
              <w:rPr>
                <w:noProof/>
                <w:webHidden/>
              </w:rPr>
              <w:tab/>
            </w:r>
            <w:r w:rsidR="001639D2">
              <w:rPr>
                <w:noProof/>
                <w:webHidden/>
              </w:rPr>
              <w:fldChar w:fldCharType="begin"/>
            </w:r>
            <w:r w:rsidR="0010407C">
              <w:rPr>
                <w:noProof/>
                <w:webHidden/>
              </w:rPr>
              <w:instrText xml:space="preserve"> PAGEREF _Toc411454328 \h </w:instrText>
            </w:r>
            <w:r w:rsidR="001639D2">
              <w:rPr>
                <w:noProof/>
                <w:webHidden/>
              </w:rPr>
            </w:r>
            <w:r w:rsidR="001639D2">
              <w:rPr>
                <w:noProof/>
                <w:webHidden/>
              </w:rPr>
              <w:fldChar w:fldCharType="separate"/>
            </w:r>
            <w:r w:rsidR="00C9141F">
              <w:rPr>
                <w:noProof/>
                <w:webHidden/>
              </w:rPr>
              <w:t>25</w:t>
            </w:r>
            <w:r w:rsidR="001639D2">
              <w:rPr>
                <w:noProof/>
                <w:webHidden/>
              </w:rPr>
              <w:fldChar w:fldCharType="end"/>
            </w:r>
          </w:hyperlink>
        </w:p>
        <w:p w14:paraId="05BDC1A8" w14:textId="77777777" w:rsidR="0010407C" w:rsidRDefault="00394336">
          <w:pPr>
            <w:pStyle w:val="TOC3"/>
            <w:tabs>
              <w:tab w:val="left" w:pos="960"/>
              <w:tab w:val="right" w:leader="dot" w:pos="8290"/>
            </w:tabs>
            <w:rPr>
              <w:rFonts w:asciiTheme="minorHAnsi" w:hAnsiTheme="minorHAnsi"/>
              <w:i w:val="0"/>
              <w:noProof/>
            </w:rPr>
          </w:pPr>
          <w:hyperlink w:anchor="_Toc411454329" w:history="1">
            <w:r w:rsidR="0010407C" w:rsidRPr="00F534A7">
              <w:rPr>
                <w:rStyle w:val="Hyperlink"/>
                <w:noProof/>
              </w:rPr>
              <w:t>2.2.5</w:t>
            </w:r>
            <w:r w:rsidR="0010407C">
              <w:rPr>
                <w:rFonts w:asciiTheme="minorHAnsi" w:hAnsiTheme="minorHAnsi"/>
                <w:i w:val="0"/>
                <w:noProof/>
              </w:rPr>
              <w:tab/>
            </w:r>
            <w:r w:rsidR="0010407C" w:rsidRPr="00F534A7">
              <w:rPr>
                <w:rStyle w:val="Hyperlink"/>
                <w:noProof/>
              </w:rPr>
              <w:t>Save Bookmark with Score API</w:t>
            </w:r>
            <w:r w:rsidR="0010407C">
              <w:rPr>
                <w:noProof/>
                <w:webHidden/>
              </w:rPr>
              <w:tab/>
            </w:r>
            <w:r w:rsidR="001639D2">
              <w:rPr>
                <w:noProof/>
                <w:webHidden/>
              </w:rPr>
              <w:fldChar w:fldCharType="begin"/>
            </w:r>
            <w:r w:rsidR="0010407C">
              <w:rPr>
                <w:noProof/>
                <w:webHidden/>
              </w:rPr>
              <w:instrText xml:space="preserve"> PAGEREF _Toc411454329 \h </w:instrText>
            </w:r>
            <w:r w:rsidR="001639D2">
              <w:rPr>
                <w:noProof/>
                <w:webHidden/>
              </w:rPr>
            </w:r>
            <w:r w:rsidR="001639D2">
              <w:rPr>
                <w:noProof/>
                <w:webHidden/>
              </w:rPr>
              <w:fldChar w:fldCharType="separate"/>
            </w:r>
            <w:r w:rsidR="00C9141F">
              <w:rPr>
                <w:noProof/>
                <w:webHidden/>
              </w:rPr>
              <w:t>26</w:t>
            </w:r>
            <w:r w:rsidR="001639D2">
              <w:rPr>
                <w:noProof/>
                <w:webHidden/>
              </w:rPr>
              <w:fldChar w:fldCharType="end"/>
            </w:r>
          </w:hyperlink>
        </w:p>
        <w:p w14:paraId="5BBAFDCE" w14:textId="6AAE1AD4" w:rsidR="0010407C" w:rsidRDefault="00394336">
          <w:pPr>
            <w:pStyle w:val="TOC3"/>
            <w:tabs>
              <w:tab w:val="left" w:pos="960"/>
              <w:tab w:val="right" w:leader="dot" w:pos="8290"/>
            </w:tabs>
            <w:rPr>
              <w:rFonts w:asciiTheme="minorHAnsi" w:hAnsiTheme="minorHAnsi"/>
              <w:i w:val="0"/>
              <w:noProof/>
            </w:rPr>
          </w:pPr>
          <w:hyperlink w:anchor="_Toc411454330" w:history="1">
            <w:r w:rsidR="0010407C" w:rsidRPr="00F534A7">
              <w:rPr>
                <w:rStyle w:val="Hyperlink"/>
                <w:noProof/>
              </w:rPr>
              <w:t>2.2.6</w:t>
            </w:r>
            <w:r w:rsidR="0010407C">
              <w:rPr>
                <w:rFonts w:asciiTheme="minorHAnsi" w:hAnsiTheme="minorHAnsi"/>
                <w:i w:val="0"/>
                <w:noProof/>
              </w:rPr>
              <w:tab/>
            </w:r>
            <w:r w:rsidR="0010407C" w:rsidRPr="00F534A7">
              <w:rPr>
                <w:rStyle w:val="Hyperlink"/>
                <w:noProof/>
              </w:rPr>
              <w:t>Save CallDetails API</w:t>
            </w:r>
            <w:r w:rsidR="0010407C">
              <w:rPr>
                <w:noProof/>
                <w:webHidden/>
              </w:rPr>
              <w:tab/>
            </w:r>
            <w:r w:rsidR="001639D2">
              <w:rPr>
                <w:noProof/>
                <w:webHidden/>
              </w:rPr>
              <w:fldChar w:fldCharType="begin"/>
            </w:r>
            <w:r w:rsidR="0010407C">
              <w:rPr>
                <w:noProof/>
                <w:webHidden/>
              </w:rPr>
              <w:instrText xml:space="preserve"> PAGEREF _Toc411454330 \h </w:instrText>
            </w:r>
            <w:r w:rsidR="001639D2">
              <w:rPr>
                <w:noProof/>
                <w:webHidden/>
              </w:rPr>
            </w:r>
            <w:r w:rsidR="001639D2">
              <w:rPr>
                <w:noProof/>
                <w:webHidden/>
              </w:rPr>
              <w:fldChar w:fldCharType="separate"/>
            </w:r>
            <w:r w:rsidR="00C9141F">
              <w:rPr>
                <w:noProof/>
                <w:webHidden/>
              </w:rPr>
              <w:t>29</w:t>
            </w:r>
            <w:r w:rsidR="001639D2">
              <w:rPr>
                <w:noProof/>
                <w:webHidden/>
              </w:rPr>
              <w:fldChar w:fldCharType="end"/>
            </w:r>
          </w:hyperlink>
        </w:p>
        <w:p w14:paraId="2FA7B562" w14:textId="3448156D" w:rsidR="0010407C" w:rsidRDefault="00394336">
          <w:pPr>
            <w:pStyle w:val="TOC3"/>
            <w:tabs>
              <w:tab w:val="left" w:pos="960"/>
              <w:tab w:val="right" w:leader="dot" w:pos="8290"/>
            </w:tabs>
            <w:rPr>
              <w:rFonts w:asciiTheme="minorHAnsi" w:hAnsiTheme="minorHAnsi"/>
              <w:i w:val="0"/>
              <w:noProof/>
            </w:rPr>
          </w:pPr>
          <w:hyperlink w:anchor="_Toc411454331" w:history="1">
            <w:r w:rsidR="0010407C" w:rsidRPr="00F534A7">
              <w:rPr>
                <w:rStyle w:val="Hyperlink"/>
                <w:noProof/>
              </w:rPr>
              <w:t>2.2.7</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_Toc411454331 \h </w:instrText>
            </w:r>
            <w:r w:rsidR="001639D2">
              <w:rPr>
                <w:noProof/>
                <w:webHidden/>
              </w:rPr>
            </w:r>
            <w:r w:rsidR="001639D2">
              <w:rPr>
                <w:noProof/>
                <w:webHidden/>
              </w:rPr>
              <w:fldChar w:fldCharType="separate"/>
            </w:r>
            <w:r w:rsidR="00C9141F">
              <w:rPr>
                <w:noProof/>
                <w:webHidden/>
              </w:rPr>
              <w:t>32</w:t>
            </w:r>
            <w:r w:rsidR="001639D2">
              <w:rPr>
                <w:noProof/>
                <w:webHidden/>
              </w:rPr>
              <w:fldChar w:fldCharType="end"/>
            </w:r>
          </w:hyperlink>
        </w:p>
        <w:p w14:paraId="4FE63982" w14:textId="4C6ACB57" w:rsidR="0010407C" w:rsidRDefault="00394336">
          <w:pPr>
            <w:pStyle w:val="TOC3"/>
            <w:tabs>
              <w:tab w:val="left" w:pos="960"/>
              <w:tab w:val="right" w:leader="dot" w:pos="8290"/>
            </w:tabs>
            <w:rPr>
              <w:rFonts w:asciiTheme="minorHAnsi" w:hAnsiTheme="minorHAnsi"/>
              <w:i w:val="0"/>
              <w:noProof/>
            </w:rPr>
          </w:pPr>
          <w:hyperlink w:anchor="_Toc411454332" w:history="1">
            <w:r w:rsidR="0010407C" w:rsidRPr="00F534A7">
              <w:rPr>
                <w:rStyle w:val="Hyperlink"/>
                <w:noProof/>
              </w:rPr>
              <w:t>2.2.8</w:t>
            </w:r>
            <w:r w:rsidR="0010407C">
              <w:rPr>
                <w:rFonts w:asciiTheme="minorHAnsi" w:hAnsiTheme="minorHAnsi"/>
                <w:i w:val="0"/>
                <w:noProof/>
              </w:rPr>
              <w:tab/>
            </w:r>
            <w:r w:rsidR="0010407C" w:rsidRPr="00F534A7">
              <w:rPr>
                <w:rStyle w:val="Hyperlink"/>
                <w:noProof/>
              </w:rPr>
              <w:t>Delivery Notification API</w:t>
            </w:r>
            <w:r w:rsidR="0010407C">
              <w:rPr>
                <w:noProof/>
                <w:webHidden/>
              </w:rPr>
              <w:tab/>
            </w:r>
            <w:r w:rsidR="001639D2">
              <w:rPr>
                <w:noProof/>
                <w:webHidden/>
              </w:rPr>
              <w:fldChar w:fldCharType="begin"/>
            </w:r>
            <w:r w:rsidR="0010407C">
              <w:rPr>
                <w:noProof/>
                <w:webHidden/>
              </w:rPr>
              <w:instrText xml:space="preserve"> PAGEREF _Toc411454332 \h </w:instrText>
            </w:r>
            <w:r w:rsidR="001639D2">
              <w:rPr>
                <w:noProof/>
                <w:webHidden/>
              </w:rPr>
            </w:r>
            <w:r w:rsidR="001639D2">
              <w:rPr>
                <w:noProof/>
                <w:webHidden/>
              </w:rPr>
              <w:fldChar w:fldCharType="separate"/>
            </w:r>
            <w:r w:rsidR="00C9141F">
              <w:rPr>
                <w:noProof/>
                <w:webHidden/>
              </w:rPr>
              <w:t>34</w:t>
            </w:r>
            <w:r w:rsidR="001639D2">
              <w:rPr>
                <w:noProof/>
                <w:webHidden/>
              </w:rPr>
              <w:fldChar w:fldCharType="end"/>
            </w:r>
          </w:hyperlink>
        </w:p>
        <w:p w14:paraId="4E38FFF3" w14:textId="3807B328" w:rsidR="0010407C" w:rsidRDefault="00394336">
          <w:pPr>
            <w:pStyle w:val="TOC2"/>
            <w:tabs>
              <w:tab w:val="left" w:pos="720"/>
              <w:tab w:val="right" w:leader="dot" w:pos="8290"/>
            </w:tabs>
            <w:rPr>
              <w:rFonts w:asciiTheme="minorHAnsi" w:hAnsiTheme="minorHAnsi"/>
              <w:noProof/>
            </w:rPr>
          </w:pPr>
          <w:hyperlink w:anchor="_Toc411454333" w:history="1">
            <w:r w:rsidR="0010407C" w:rsidRPr="00F534A7">
              <w:rPr>
                <w:rStyle w:val="Hyperlink"/>
                <w:noProof/>
              </w:rPr>
              <w:t>2.3</w:t>
            </w:r>
            <w:r w:rsidR="0010407C">
              <w:rPr>
                <w:rFonts w:asciiTheme="minorHAnsi" w:hAnsiTheme="minorHAnsi"/>
                <w:noProof/>
              </w:rPr>
              <w:tab/>
            </w:r>
            <w:r w:rsidR="0010407C" w:rsidRPr="00F534A7">
              <w:rPr>
                <w:rStyle w:val="Hyperlink"/>
                <w:noProof/>
              </w:rPr>
              <w:t>APIs exposed by IVR to be called by NMS_MoTech_MA</w:t>
            </w:r>
            <w:r w:rsidR="0010407C">
              <w:rPr>
                <w:noProof/>
                <w:webHidden/>
              </w:rPr>
              <w:tab/>
            </w:r>
            <w:r w:rsidR="001639D2">
              <w:rPr>
                <w:noProof/>
                <w:webHidden/>
              </w:rPr>
              <w:fldChar w:fldCharType="begin"/>
            </w:r>
            <w:r w:rsidR="0010407C">
              <w:rPr>
                <w:noProof/>
                <w:webHidden/>
              </w:rPr>
              <w:instrText xml:space="preserve"> PAGEREF _Toc411454333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hyperlink>
        </w:p>
        <w:p w14:paraId="7BBFF14E" w14:textId="1A70C440" w:rsidR="0010407C" w:rsidRDefault="00394336">
          <w:pPr>
            <w:pStyle w:val="TOC3"/>
            <w:tabs>
              <w:tab w:val="left" w:pos="960"/>
              <w:tab w:val="right" w:leader="dot" w:pos="8290"/>
            </w:tabs>
            <w:rPr>
              <w:rFonts w:asciiTheme="minorHAnsi" w:hAnsiTheme="minorHAnsi"/>
              <w:i w:val="0"/>
              <w:noProof/>
            </w:rPr>
          </w:pPr>
          <w:hyperlink w:anchor="_Toc411454334" w:history="1">
            <w:r w:rsidR="0010407C" w:rsidRPr="00F534A7">
              <w:rPr>
                <w:rStyle w:val="Hyperlink"/>
                <w:noProof/>
              </w:rPr>
              <w:t>2.3.1</w:t>
            </w:r>
            <w:r w:rsidR="0010407C">
              <w:rPr>
                <w:rFonts w:asciiTheme="minorHAnsi" w:hAnsiTheme="minorHAnsi"/>
                <w:i w:val="0"/>
                <w:noProof/>
              </w:rPr>
              <w:tab/>
            </w:r>
            <w:r w:rsidR="0010407C" w:rsidRPr="00F534A7">
              <w:rPr>
                <w:rStyle w:val="Hyperlink"/>
                <w:noProof/>
              </w:rPr>
              <w:t>Send Sms API</w:t>
            </w:r>
            <w:r w:rsidR="0010407C">
              <w:rPr>
                <w:noProof/>
                <w:webHidden/>
              </w:rPr>
              <w:tab/>
            </w:r>
            <w:r w:rsidR="001639D2">
              <w:rPr>
                <w:noProof/>
                <w:webHidden/>
              </w:rPr>
              <w:fldChar w:fldCharType="begin"/>
            </w:r>
            <w:r w:rsidR="0010407C">
              <w:rPr>
                <w:noProof/>
                <w:webHidden/>
              </w:rPr>
              <w:instrText xml:space="preserve"> PAGEREF _Toc411454334 \h </w:instrText>
            </w:r>
            <w:r w:rsidR="001639D2">
              <w:rPr>
                <w:noProof/>
                <w:webHidden/>
              </w:rPr>
            </w:r>
            <w:r w:rsidR="001639D2">
              <w:rPr>
                <w:noProof/>
                <w:webHidden/>
              </w:rPr>
              <w:fldChar w:fldCharType="separate"/>
            </w:r>
            <w:r w:rsidR="00C9141F">
              <w:rPr>
                <w:noProof/>
                <w:webHidden/>
              </w:rPr>
              <w:t>36</w:t>
            </w:r>
            <w:r w:rsidR="001639D2">
              <w:rPr>
                <w:noProof/>
                <w:webHidden/>
              </w:rPr>
              <w:fldChar w:fldCharType="end"/>
            </w:r>
          </w:hyperlink>
        </w:p>
        <w:p w14:paraId="0D9929FC" w14:textId="73257FFF" w:rsidR="0010407C" w:rsidRDefault="00394336">
          <w:pPr>
            <w:pStyle w:val="TOC2"/>
            <w:tabs>
              <w:tab w:val="left" w:pos="720"/>
              <w:tab w:val="right" w:leader="dot" w:pos="8290"/>
            </w:tabs>
            <w:rPr>
              <w:rFonts w:asciiTheme="minorHAnsi" w:hAnsiTheme="minorHAnsi"/>
              <w:noProof/>
            </w:rPr>
          </w:pPr>
          <w:hyperlink w:anchor="_Toc411454335" w:history="1">
            <w:r w:rsidR="0010407C" w:rsidRPr="00F534A7">
              <w:rPr>
                <w:rStyle w:val="Hyperlink"/>
                <w:noProof/>
              </w:rPr>
              <w:t>2.4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_Toc411454335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hyperlink>
        </w:p>
        <w:p w14:paraId="47EC6AB5" w14:textId="00AC550C" w:rsidR="0010407C" w:rsidRDefault="00394336">
          <w:pPr>
            <w:pStyle w:val="TOC3"/>
            <w:tabs>
              <w:tab w:val="left" w:pos="960"/>
              <w:tab w:val="right" w:leader="dot" w:pos="8290"/>
            </w:tabs>
            <w:rPr>
              <w:rFonts w:asciiTheme="minorHAnsi" w:hAnsiTheme="minorHAnsi"/>
              <w:i w:val="0"/>
              <w:noProof/>
            </w:rPr>
          </w:pPr>
          <w:hyperlink w:anchor="_Toc411454367" w:history="1">
            <w:r w:rsidR="0010407C" w:rsidRPr="00F534A7">
              <w:rPr>
                <w:rStyle w:val="Hyperlink"/>
                <w:noProof/>
              </w:rPr>
              <w:t>2.4.1</w:t>
            </w:r>
            <w:r w:rsidR="0010407C">
              <w:rPr>
                <w:rFonts w:asciiTheme="minorHAnsi" w:hAnsiTheme="minorHAnsi"/>
                <w:i w:val="0"/>
                <w:noProof/>
              </w:rPr>
              <w:tab/>
            </w:r>
            <w:r w:rsidR="0010407C" w:rsidRPr="00F534A7">
              <w:rPr>
                <w:rStyle w:val="Hyperlink"/>
                <w:noProof/>
              </w:rPr>
              <w:t>Send SMS API – Error Codes</w:t>
            </w:r>
            <w:r w:rsidR="0010407C">
              <w:rPr>
                <w:noProof/>
                <w:webHidden/>
              </w:rPr>
              <w:tab/>
            </w:r>
            <w:r w:rsidR="001639D2">
              <w:rPr>
                <w:noProof/>
                <w:webHidden/>
              </w:rPr>
              <w:fldChar w:fldCharType="begin"/>
            </w:r>
            <w:r w:rsidR="0010407C">
              <w:rPr>
                <w:noProof/>
                <w:webHidden/>
              </w:rPr>
              <w:instrText xml:space="preserve"> PAGEREF _Toc411454367 \h </w:instrText>
            </w:r>
            <w:r w:rsidR="001639D2">
              <w:rPr>
                <w:noProof/>
                <w:webHidden/>
              </w:rPr>
            </w:r>
            <w:r w:rsidR="001639D2">
              <w:rPr>
                <w:noProof/>
                <w:webHidden/>
              </w:rPr>
              <w:fldChar w:fldCharType="separate"/>
            </w:r>
            <w:r w:rsidR="00C9141F">
              <w:rPr>
                <w:noProof/>
                <w:webHidden/>
              </w:rPr>
              <w:t>39</w:t>
            </w:r>
            <w:r w:rsidR="001639D2">
              <w:rPr>
                <w:noProof/>
                <w:webHidden/>
              </w:rPr>
              <w:fldChar w:fldCharType="end"/>
            </w:r>
          </w:hyperlink>
        </w:p>
        <w:p w14:paraId="53C68A81" w14:textId="6E476720" w:rsidR="0010407C" w:rsidRDefault="00394336">
          <w:pPr>
            <w:pStyle w:val="TOC3"/>
            <w:tabs>
              <w:tab w:val="left" w:pos="960"/>
              <w:tab w:val="right" w:leader="dot" w:pos="8290"/>
            </w:tabs>
            <w:rPr>
              <w:rFonts w:asciiTheme="minorHAnsi" w:hAnsiTheme="minorHAnsi"/>
              <w:i w:val="0"/>
              <w:noProof/>
            </w:rPr>
          </w:pPr>
          <w:hyperlink w:anchor="_Toc411454368" w:history="1">
            <w:r w:rsidR="0010407C" w:rsidRPr="00F534A7">
              <w:rPr>
                <w:rStyle w:val="Hyperlink"/>
                <w:noProof/>
              </w:rPr>
              <w:t>2.4.2</w:t>
            </w:r>
            <w:r w:rsidR="0010407C">
              <w:rPr>
                <w:rFonts w:asciiTheme="minorHAnsi" w:hAnsiTheme="minorHAnsi"/>
                <w:i w:val="0"/>
                <w:noProof/>
              </w:rPr>
              <w:tab/>
            </w:r>
            <w:r w:rsidR="0010407C" w:rsidRPr="00F534A7">
              <w:rPr>
                <w:rStyle w:val="Hyperlink"/>
                <w:noProof/>
              </w:rPr>
              <w:t>SMS Delivery Status</w:t>
            </w:r>
            <w:r w:rsidR="0010407C">
              <w:rPr>
                <w:noProof/>
                <w:webHidden/>
              </w:rPr>
              <w:tab/>
            </w:r>
            <w:r w:rsidR="001639D2">
              <w:rPr>
                <w:noProof/>
                <w:webHidden/>
              </w:rPr>
              <w:fldChar w:fldCharType="begin"/>
            </w:r>
            <w:r w:rsidR="0010407C">
              <w:rPr>
                <w:noProof/>
                <w:webHidden/>
              </w:rPr>
              <w:instrText xml:space="preserve"> PAGEREF _Toc411454368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2BC4E29" w14:textId="444C388D" w:rsidR="0010407C" w:rsidRDefault="00394336">
          <w:pPr>
            <w:pStyle w:val="TOC1"/>
            <w:rPr>
              <w:rFonts w:asciiTheme="minorHAnsi" w:hAnsiTheme="minorHAnsi"/>
              <w:b w:val="0"/>
              <w:noProof/>
              <w:color w:val="auto"/>
              <w:sz w:val="22"/>
              <w:szCs w:val="22"/>
            </w:rPr>
          </w:pPr>
          <w:hyperlink w:anchor="_Toc411454369" w:history="1">
            <w:r w:rsidR="0010407C" w:rsidRPr="00F534A7">
              <w:rPr>
                <w:rStyle w:val="Hyperlink"/>
                <w:noProof/>
              </w:rPr>
              <w:t>3</w:t>
            </w:r>
            <w:r w:rsidR="0010407C">
              <w:rPr>
                <w:rFonts w:asciiTheme="minorHAnsi" w:hAnsiTheme="minorHAnsi"/>
                <w:b w:val="0"/>
                <w:noProof/>
                <w:color w:val="auto"/>
                <w:sz w:val="22"/>
                <w:szCs w:val="22"/>
              </w:rPr>
              <w:tab/>
            </w:r>
            <w:r w:rsidR="0010407C" w:rsidRPr="00F534A7">
              <w:rPr>
                <w:rStyle w:val="Hyperlink"/>
                <w:noProof/>
              </w:rPr>
              <w:t>MK Service</w:t>
            </w:r>
            <w:r w:rsidR="0010407C">
              <w:rPr>
                <w:noProof/>
                <w:webHidden/>
              </w:rPr>
              <w:tab/>
            </w:r>
            <w:r w:rsidR="001639D2">
              <w:rPr>
                <w:noProof/>
                <w:webHidden/>
              </w:rPr>
              <w:fldChar w:fldCharType="begin"/>
            </w:r>
            <w:r w:rsidR="0010407C">
              <w:rPr>
                <w:noProof/>
                <w:webHidden/>
              </w:rPr>
              <w:instrText xml:space="preserve"> PAGEREF _Toc411454369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D0F1F77" w14:textId="3B225D41" w:rsidR="0010407C" w:rsidRDefault="00394336">
          <w:pPr>
            <w:pStyle w:val="TOC2"/>
            <w:tabs>
              <w:tab w:val="left" w:pos="720"/>
              <w:tab w:val="right" w:leader="dot" w:pos="8290"/>
            </w:tabs>
            <w:rPr>
              <w:rFonts w:asciiTheme="minorHAnsi" w:hAnsiTheme="minorHAnsi"/>
              <w:noProof/>
            </w:rPr>
          </w:pPr>
          <w:hyperlink w:anchor="_Toc411454370" w:history="1">
            <w:r w:rsidR="0010407C" w:rsidRPr="00F534A7">
              <w:rPr>
                <w:rStyle w:val="Hyperlink"/>
                <w:noProof/>
              </w:rPr>
              <w:t>3.1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_Toc411454370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1836BDED" w14:textId="30604CE6" w:rsidR="0010407C" w:rsidRDefault="00394336">
          <w:pPr>
            <w:pStyle w:val="TOC3"/>
            <w:tabs>
              <w:tab w:val="left" w:pos="960"/>
              <w:tab w:val="right" w:leader="dot" w:pos="8290"/>
            </w:tabs>
            <w:rPr>
              <w:rFonts w:asciiTheme="minorHAnsi" w:hAnsiTheme="minorHAnsi"/>
              <w:i w:val="0"/>
              <w:noProof/>
            </w:rPr>
          </w:pPr>
          <w:hyperlink w:anchor="_Toc411454371" w:history="1">
            <w:r w:rsidR="0010407C" w:rsidRPr="00F534A7">
              <w:rPr>
                <w:rStyle w:val="Hyperlink"/>
                <w:noProof/>
              </w:rPr>
              <w:t>3.1.1</w:t>
            </w:r>
            <w:r w:rsidR="0010407C">
              <w:rPr>
                <w:rFonts w:asciiTheme="minorHAnsi" w:hAnsiTheme="minorHAnsi"/>
                <w:i w:val="0"/>
                <w:noProof/>
              </w:rPr>
              <w:tab/>
            </w:r>
            <w:r w:rsidR="0010407C" w:rsidRPr="00F534A7">
              <w:rPr>
                <w:rStyle w:val="Hyperlink"/>
                <w:noProof/>
              </w:rPr>
              <w:t>FLW/Anonymous user Calls MK Service</w:t>
            </w:r>
            <w:r w:rsidR="0010407C">
              <w:rPr>
                <w:noProof/>
                <w:webHidden/>
              </w:rPr>
              <w:tab/>
            </w:r>
            <w:r w:rsidR="001639D2">
              <w:rPr>
                <w:noProof/>
                <w:webHidden/>
              </w:rPr>
              <w:fldChar w:fldCharType="begin"/>
            </w:r>
            <w:r w:rsidR="0010407C">
              <w:rPr>
                <w:noProof/>
                <w:webHidden/>
              </w:rPr>
              <w:instrText xml:space="preserve"> PAGEREF _Toc411454371 \h </w:instrText>
            </w:r>
            <w:r w:rsidR="001639D2">
              <w:rPr>
                <w:noProof/>
                <w:webHidden/>
              </w:rPr>
            </w:r>
            <w:r w:rsidR="001639D2">
              <w:rPr>
                <w:noProof/>
                <w:webHidden/>
              </w:rPr>
              <w:fldChar w:fldCharType="separate"/>
            </w:r>
            <w:r w:rsidR="00C9141F">
              <w:rPr>
                <w:noProof/>
                <w:webHidden/>
              </w:rPr>
              <w:t>40</w:t>
            </w:r>
            <w:r w:rsidR="001639D2">
              <w:rPr>
                <w:noProof/>
                <w:webHidden/>
              </w:rPr>
              <w:fldChar w:fldCharType="end"/>
            </w:r>
          </w:hyperlink>
        </w:p>
        <w:p w14:paraId="0720DF38" w14:textId="7972D590" w:rsidR="0010407C" w:rsidRDefault="00394336">
          <w:pPr>
            <w:pStyle w:val="TOC2"/>
            <w:tabs>
              <w:tab w:val="left" w:pos="720"/>
              <w:tab w:val="right" w:leader="dot" w:pos="8290"/>
            </w:tabs>
            <w:rPr>
              <w:rFonts w:asciiTheme="minorHAnsi" w:hAnsiTheme="minorHAnsi"/>
              <w:noProof/>
            </w:rPr>
          </w:pPr>
          <w:hyperlink w:anchor="_Toc411454372" w:history="1">
            <w:r w:rsidR="0010407C" w:rsidRPr="00F534A7">
              <w:rPr>
                <w:rStyle w:val="Hyperlink"/>
                <w:noProof/>
              </w:rPr>
              <w:t>3.2</w:t>
            </w:r>
            <w:r w:rsidR="0010407C">
              <w:rPr>
                <w:rFonts w:asciiTheme="minorHAnsi" w:hAnsiTheme="minorHAnsi"/>
                <w:noProof/>
              </w:rPr>
              <w:tab/>
            </w:r>
            <w:r w:rsidR="0010407C" w:rsidRPr="00F534A7">
              <w:rPr>
                <w:rStyle w:val="Hyperlink"/>
                <w:noProof/>
              </w:rPr>
              <w:t>APIs exposed by NMS_MoTech_MK (called by IVR System)</w:t>
            </w:r>
            <w:r w:rsidR="0010407C">
              <w:rPr>
                <w:noProof/>
                <w:webHidden/>
              </w:rPr>
              <w:tab/>
            </w:r>
            <w:r w:rsidR="001639D2">
              <w:rPr>
                <w:noProof/>
                <w:webHidden/>
              </w:rPr>
              <w:fldChar w:fldCharType="begin"/>
            </w:r>
            <w:r w:rsidR="0010407C">
              <w:rPr>
                <w:noProof/>
                <w:webHidden/>
              </w:rPr>
              <w:instrText xml:space="preserve"> PAGEREF _Toc411454372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hyperlink>
        </w:p>
        <w:p w14:paraId="13201F6E" w14:textId="4577F67D" w:rsidR="0010407C" w:rsidRDefault="00394336">
          <w:pPr>
            <w:pStyle w:val="TOC3"/>
            <w:tabs>
              <w:tab w:val="left" w:pos="960"/>
              <w:tab w:val="right" w:leader="dot" w:pos="8290"/>
            </w:tabs>
            <w:rPr>
              <w:rFonts w:asciiTheme="minorHAnsi" w:hAnsiTheme="minorHAnsi"/>
              <w:i w:val="0"/>
              <w:noProof/>
            </w:rPr>
          </w:pPr>
          <w:hyperlink w:anchor="_Toc411454373" w:history="1">
            <w:r w:rsidR="0010407C" w:rsidRPr="00F534A7">
              <w:rPr>
                <w:rStyle w:val="Hyperlink"/>
                <w:noProof/>
              </w:rPr>
              <w:t>3.2.1</w:t>
            </w:r>
            <w:r w:rsidR="0010407C">
              <w:rPr>
                <w:rFonts w:asciiTheme="minorHAnsi" w:hAnsiTheme="minorHAnsi"/>
                <w:i w:val="0"/>
                <w:noProof/>
              </w:rPr>
              <w:tab/>
            </w:r>
            <w:r w:rsidR="0010407C" w:rsidRPr="00F534A7">
              <w:rPr>
                <w:rStyle w:val="Hyperlink"/>
                <w:noProof/>
              </w:rPr>
              <w:t>Get User Details API</w:t>
            </w:r>
            <w:r w:rsidR="0010407C">
              <w:rPr>
                <w:noProof/>
                <w:webHidden/>
              </w:rPr>
              <w:tab/>
            </w:r>
            <w:r w:rsidR="001639D2">
              <w:rPr>
                <w:noProof/>
                <w:webHidden/>
              </w:rPr>
              <w:fldChar w:fldCharType="begin"/>
            </w:r>
            <w:r w:rsidR="0010407C">
              <w:rPr>
                <w:noProof/>
                <w:webHidden/>
              </w:rPr>
              <w:instrText xml:space="preserve"> PAGEREF _Toc411454373 \h </w:instrText>
            </w:r>
            <w:r w:rsidR="001639D2">
              <w:rPr>
                <w:noProof/>
                <w:webHidden/>
              </w:rPr>
            </w:r>
            <w:r w:rsidR="001639D2">
              <w:rPr>
                <w:noProof/>
                <w:webHidden/>
              </w:rPr>
              <w:fldChar w:fldCharType="separate"/>
            </w:r>
            <w:r w:rsidR="00C9141F">
              <w:rPr>
                <w:noProof/>
                <w:webHidden/>
              </w:rPr>
              <w:t>43</w:t>
            </w:r>
            <w:r w:rsidR="001639D2">
              <w:rPr>
                <w:noProof/>
                <w:webHidden/>
              </w:rPr>
              <w:fldChar w:fldCharType="end"/>
            </w:r>
          </w:hyperlink>
        </w:p>
        <w:p w14:paraId="52628402" w14:textId="2637F8F2" w:rsidR="0010407C" w:rsidRDefault="00394336">
          <w:pPr>
            <w:pStyle w:val="TOC3"/>
            <w:tabs>
              <w:tab w:val="left" w:pos="960"/>
              <w:tab w:val="right" w:leader="dot" w:pos="8290"/>
            </w:tabs>
            <w:rPr>
              <w:rFonts w:asciiTheme="minorHAnsi" w:hAnsiTheme="minorHAnsi"/>
              <w:i w:val="0"/>
              <w:noProof/>
            </w:rPr>
          </w:pPr>
          <w:hyperlink w:anchor="_Toc411454374" w:history="1">
            <w:r w:rsidR="0010407C" w:rsidRPr="00F534A7">
              <w:rPr>
                <w:rStyle w:val="Hyperlink"/>
                <w:noProof/>
              </w:rPr>
              <w:t>3.2.2</w:t>
            </w:r>
            <w:r w:rsidR="0010407C">
              <w:rPr>
                <w:rFonts w:asciiTheme="minorHAnsi" w:hAnsiTheme="minorHAnsi"/>
                <w:i w:val="0"/>
                <w:noProof/>
              </w:rPr>
              <w:tab/>
            </w:r>
            <w:r w:rsidR="0010407C" w:rsidRPr="00F534A7">
              <w:rPr>
                <w:rStyle w:val="Hyperlink"/>
                <w:noProof/>
              </w:rPr>
              <w:t>Save Call Details API</w:t>
            </w:r>
            <w:r w:rsidR="0010407C">
              <w:rPr>
                <w:noProof/>
                <w:webHidden/>
              </w:rPr>
              <w:tab/>
            </w:r>
            <w:r w:rsidR="001639D2">
              <w:rPr>
                <w:noProof/>
                <w:webHidden/>
              </w:rPr>
              <w:fldChar w:fldCharType="begin"/>
            </w:r>
            <w:r w:rsidR="0010407C">
              <w:rPr>
                <w:noProof/>
                <w:webHidden/>
              </w:rPr>
              <w:instrText xml:space="preserve"> PAGEREF _Toc411454374 \h </w:instrText>
            </w:r>
            <w:r w:rsidR="001639D2">
              <w:rPr>
                <w:noProof/>
                <w:webHidden/>
              </w:rPr>
            </w:r>
            <w:r w:rsidR="001639D2">
              <w:rPr>
                <w:noProof/>
                <w:webHidden/>
              </w:rPr>
              <w:fldChar w:fldCharType="separate"/>
            </w:r>
            <w:r w:rsidR="00C9141F">
              <w:rPr>
                <w:noProof/>
                <w:webHidden/>
              </w:rPr>
              <w:t>46</w:t>
            </w:r>
            <w:r w:rsidR="001639D2">
              <w:rPr>
                <w:noProof/>
                <w:webHidden/>
              </w:rPr>
              <w:fldChar w:fldCharType="end"/>
            </w:r>
          </w:hyperlink>
        </w:p>
        <w:p w14:paraId="286F1609" w14:textId="4C562618" w:rsidR="0010407C" w:rsidRDefault="00394336">
          <w:pPr>
            <w:pStyle w:val="TOC3"/>
            <w:tabs>
              <w:tab w:val="left" w:pos="960"/>
              <w:tab w:val="right" w:leader="dot" w:pos="8290"/>
            </w:tabs>
            <w:rPr>
              <w:rFonts w:asciiTheme="minorHAnsi" w:hAnsiTheme="minorHAnsi"/>
              <w:i w:val="0"/>
              <w:noProof/>
            </w:rPr>
          </w:pPr>
          <w:hyperlink w:anchor="_Toc411454375" w:history="1">
            <w:r w:rsidR="0010407C" w:rsidRPr="00F534A7">
              <w:rPr>
                <w:rStyle w:val="Hyperlink"/>
                <w:noProof/>
              </w:rPr>
              <w:t>3.2.3</w:t>
            </w:r>
            <w:r w:rsidR="0010407C">
              <w:rPr>
                <w:rFonts w:asciiTheme="minorHAnsi" w:hAnsiTheme="minorHAnsi"/>
                <w:i w:val="0"/>
                <w:noProof/>
              </w:rPr>
              <w:tab/>
            </w:r>
            <w:r w:rsidR="0010407C" w:rsidRPr="00F534A7">
              <w:rPr>
                <w:rStyle w:val="Hyperlink"/>
                <w:noProof/>
              </w:rPr>
              <w:t>Set User Language Location Code API</w:t>
            </w:r>
            <w:r w:rsidR="0010407C">
              <w:rPr>
                <w:noProof/>
                <w:webHidden/>
              </w:rPr>
              <w:tab/>
            </w:r>
            <w:r w:rsidR="001639D2">
              <w:rPr>
                <w:noProof/>
                <w:webHidden/>
              </w:rPr>
              <w:fldChar w:fldCharType="begin"/>
            </w:r>
            <w:r w:rsidR="0010407C">
              <w:rPr>
                <w:noProof/>
                <w:webHidden/>
              </w:rPr>
              <w:instrText xml:space="preserve"> PAGEREF _Toc411454375 \h </w:instrText>
            </w:r>
            <w:r w:rsidR="001639D2">
              <w:rPr>
                <w:noProof/>
                <w:webHidden/>
              </w:rPr>
            </w:r>
            <w:r w:rsidR="001639D2">
              <w:rPr>
                <w:noProof/>
                <w:webHidden/>
              </w:rPr>
              <w:fldChar w:fldCharType="separate"/>
            </w:r>
            <w:r w:rsidR="00C9141F">
              <w:rPr>
                <w:noProof/>
                <w:webHidden/>
              </w:rPr>
              <w:t>49</w:t>
            </w:r>
            <w:r w:rsidR="001639D2">
              <w:rPr>
                <w:noProof/>
                <w:webHidden/>
              </w:rPr>
              <w:fldChar w:fldCharType="end"/>
            </w:r>
          </w:hyperlink>
        </w:p>
        <w:p w14:paraId="48AD1636" w14:textId="200039D1" w:rsidR="0010407C" w:rsidRDefault="00394336">
          <w:pPr>
            <w:pStyle w:val="TOC2"/>
            <w:tabs>
              <w:tab w:val="left" w:pos="720"/>
              <w:tab w:val="right" w:leader="dot" w:pos="8290"/>
            </w:tabs>
            <w:rPr>
              <w:rFonts w:asciiTheme="minorHAnsi" w:hAnsiTheme="minorHAnsi"/>
              <w:noProof/>
            </w:rPr>
          </w:pPr>
          <w:hyperlink w:anchor="_Toc411454376" w:history="1">
            <w:r w:rsidR="0010407C" w:rsidRPr="00F534A7">
              <w:rPr>
                <w:rStyle w:val="Hyperlink"/>
                <w:noProof/>
              </w:rPr>
              <w:t>3.3</w:t>
            </w:r>
            <w:r w:rsidR="0010407C">
              <w:rPr>
                <w:rFonts w:asciiTheme="minorHAnsi" w:hAnsiTheme="minorHAnsi"/>
                <w:noProof/>
              </w:rPr>
              <w:tab/>
            </w:r>
            <w:r w:rsidR="0010407C" w:rsidRPr="00F534A7">
              <w:rPr>
                <w:rStyle w:val="Hyperlink"/>
                <w:noProof/>
              </w:rPr>
              <w:t>APIs exposed by IVR to be called by NMS_MoTech_MK</w:t>
            </w:r>
            <w:r w:rsidR="0010407C">
              <w:rPr>
                <w:noProof/>
                <w:webHidden/>
              </w:rPr>
              <w:tab/>
            </w:r>
            <w:r w:rsidR="001639D2">
              <w:rPr>
                <w:noProof/>
                <w:webHidden/>
              </w:rPr>
              <w:fldChar w:fldCharType="begin"/>
            </w:r>
            <w:r w:rsidR="0010407C">
              <w:rPr>
                <w:noProof/>
                <w:webHidden/>
              </w:rPr>
              <w:instrText xml:space="preserve"> PAGEREF _Toc411454376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3339DF46" w14:textId="43B6CB43" w:rsidR="0010407C" w:rsidRDefault="00394336">
          <w:pPr>
            <w:pStyle w:val="TOC2"/>
            <w:tabs>
              <w:tab w:val="left" w:pos="720"/>
              <w:tab w:val="right" w:leader="dot" w:pos="8290"/>
            </w:tabs>
            <w:rPr>
              <w:rFonts w:asciiTheme="minorHAnsi" w:hAnsiTheme="minorHAnsi"/>
              <w:noProof/>
            </w:rPr>
          </w:pPr>
          <w:hyperlink w:anchor="_Toc411454377" w:history="1">
            <w:r w:rsidR="0010407C" w:rsidRPr="00F534A7">
              <w:rPr>
                <w:rStyle w:val="Hyperlink"/>
                <w:noProof/>
              </w:rPr>
              <w:t>3.4</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_Toc411454377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4E37491C" w14:textId="56A095FE" w:rsidR="0010407C" w:rsidRDefault="00394336">
          <w:pPr>
            <w:pStyle w:val="TOC1"/>
            <w:rPr>
              <w:rFonts w:asciiTheme="minorHAnsi" w:hAnsiTheme="minorHAnsi"/>
              <w:b w:val="0"/>
              <w:noProof/>
              <w:color w:val="auto"/>
              <w:sz w:val="22"/>
              <w:szCs w:val="22"/>
            </w:rPr>
          </w:pPr>
          <w:hyperlink w:anchor="_Toc411454378" w:history="1">
            <w:r w:rsidR="0010407C" w:rsidRPr="00F534A7">
              <w:rPr>
                <w:rStyle w:val="Hyperlink"/>
                <w:noProof/>
              </w:rPr>
              <w:t>4</w:t>
            </w:r>
            <w:r w:rsidR="0010407C">
              <w:rPr>
                <w:rFonts w:asciiTheme="minorHAnsi" w:hAnsiTheme="minorHAnsi"/>
                <w:b w:val="0"/>
                <w:noProof/>
                <w:color w:val="auto"/>
                <w:sz w:val="22"/>
                <w:szCs w:val="22"/>
              </w:rPr>
              <w:tab/>
            </w:r>
            <w:r w:rsidR="0010407C" w:rsidRPr="00F534A7">
              <w:rPr>
                <w:rStyle w:val="Hyperlink"/>
                <w:noProof/>
              </w:rPr>
              <w:t>Kilkari Service</w:t>
            </w:r>
            <w:r w:rsidR="0010407C">
              <w:rPr>
                <w:noProof/>
                <w:webHidden/>
              </w:rPr>
              <w:tab/>
            </w:r>
            <w:r w:rsidR="001639D2">
              <w:rPr>
                <w:noProof/>
                <w:webHidden/>
              </w:rPr>
              <w:fldChar w:fldCharType="begin"/>
            </w:r>
            <w:r w:rsidR="0010407C">
              <w:rPr>
                <w:noProof/>
                <w:webHidden/>
              </w:rPr>
              <w:instrText xml:space="preserve"> PAGEREF _Toc411454378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39FC985B" w14:textId="69A70424" w:rsidR="0010407C" w:rsidRDefault="00394336">
          <w:pPr>
            <w:pStyle w:val="TOC2"/>
            <w:tabs>
              <w:tab w:val="left" w:pos="720"/>
              <w:tab w:val="right" w:leader="dot" w:pos="8290"/>
            </w:tabs>
            <w:rPr>
              <w:rFonts w:asciiTheme="minorHAnsi" w:hAnsiTheme="minorHAnsi"/>
              <w:noProof/>
            </w:rPr>
          </w:pPr>
          <w:hyperlink w:anchor="_Toc411454379" w:history="1">
            <w:r w:rsidR="0010407C" w:rsidRPr="00F534A7">
              <w:rPr>
                <w:rStyle w:val="Hyperlink"/>
                <w:noProof/>
              </w:rPr>
              <w:t>4.1</w:t>
            </w:r>
            <w:r w:rsidR="0010407C">
              <w:rPr>
                <w:rFonts w:asciiTheme="minorHAnsi" w:hAnsiTheme="minorHAnsi"/>
                <w:noProof/>
              </w:rPr>
              <w:tab/>
            </w:r>
            <w:r w:rsidR="0010407C" w:rsidRPr="00F534A7">
              <w:rPr>
                <w:rStyle w:val="Hyperlink"/>
                <w:noProof/>
              </w:rPr>
              <w:t>Use Cases</w:t>
            </w:r>
            <w:r w:rsidR="0010407C">
              <w:rPr>
                <w:noProof/>
                <w:webHidden/>
              </w:rPr>
              <w:tab/>
            </w:r>
            <w:r w:rsidR="001639D2">
              <w:rPr>
                <w:noProof/>
                <w:webHidden/>
              </w:rPr>
              <w:fldChar w:fldCharType="begin"/>
            </w:r>
            <w:r w:rsidR="0010407C">
              <w:rPr>
                <w:noProof/>
                <w:webHidden/>
              </w:rPr>
              <w:instrText xml:space="preserve"> PAGEREF _Toc411454379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2A6DA517" w14:textId="4756D53C" w:rsidR="0010407C" w:rsidRDefault="00394336">
          <w:pPr>
            <w:pStyle w:val="TOC3"/>
            <w:tabs>
              <w:tab w:val="left" w:pos="960"/>
              <w:tab w:val="right" w:leader="dot" w:pos="8290"/>
            </w:tabs>
            <w:rPr>
              <w:rFonts w:asciiTheme="minorHAnsi" w:hAnsiTheme="minorHAnsi"/>
              <w:i w:val="0"/>
              <w:noProof/>
            </w:rPr>
          </w:pPr>
          <w:hyperlink w:anchor="_Toc411454380" w:history="1">
            <w:r w:rsidR="0010407C" w:rsidRPr="00F534A7">
              <w:rPr>
                <w:rStyle w:val="Hyperlink"/>
                <w:noProof/>
              </w:rPr>
              <w:t>4.1.1</w:t>
            </w:r>
            <w:r w:rsidR="0010407C">
              <w:rPr>
                <w:rFonts w:asciiTheme="minorHAnsi" w:hAnsiTheme="minorHAnsi"/>
                <w:i w:val="0"/>
                <w:noProof/>
              </w:rPr>
              <w:tab/>
            </w:r>
            <w:r w:rsidR="0010407C" w:rsidRPr="00F534A7">
              <w:rPr>
                <w:rStyle w:val="Hyperlink"/>
                <w:noProof/>
              </w:rPr>
              <w:t>Language and Location Determination</w:t>
            </w:r>
            <w:r w:rsidR="0010407C">
              <w:rPr>
                <w:noProof/>
                <w:webHidden/>
              </w:rPr>
              <w:tab/>
            </w:r>
            <w:r w:rsidR="001639D2">
              <w:rPr>
                <w:noProof/>
                <w:webHidden/>
              </w:rPr>
              <w:fldChar w:fldCharType="begin"/>
            </w:r>
            <w:r w:rsidR="0010407C">
              <w:rPr>
                <w:noProof/>
                <w:webHidden/>
              </w:rPr>
              <w:instrText xml:space="preserve"> PAGEREF _Toc411454380 \h </w:instrText>
            </w:r>
            <w:r w:rsidR="001639D2">
              <w:rPr>
                <w:noProof/>
                <w:webHidden/>
              </w:rPr>
            </w:r>
            <w:r w:rsidR="001639D2">
              <w:rPr>
                <w:noProof/>
                <w:webHidden/>
              </w:rPr>
              <w:fldChar w:fldCharType="separate"/>
            </w:r>
            <w:r w:rsidR="00C9141F">
              <w:rPr>
                <w:noProof/>
                <w:webHidden/>
              </w:rPr>
              <w:t>51</w:t>
            </w:r>
            <w:r w:rsidR="001639D2">
              <w:rPr>
                <w:noProof/>
                <w:webHidden/>
              </w:rPr>
              <w:fldChar w:fldCharType="end"/>
            </w:r>
          </w:hyperlink>
        </w:p>
        <w:p w14:paraId="4B632884" w14:textId="693F37CF" w:rsidR="0010407C" w:rsidRDefault="00394336">
          <w:pPr>
            <w:pStyle w:val="TOC3"/>
            <w:tabs>
              <w:tab w:val="left" w:pos="960"/>
              <w:tab w:val="right" w:leader="dot" w:pos="8290"/>
            </w:tabs>
            <w:rPr>
              <w:rFonts w:asciiTheme="minorHAnsi" w:hAnsiTheme="minorHAnsi"/>
              <w:i w:val="0"/>
              <w:noProof/>
            </w:rPr>
          </w:pPr>
          <w:hyperlink w:anchor="_Toc411454381" w:history="1">
            <w:r w:rsidR="0010407C" w:rsidRPr="00F534A7">
              <w:rPr>
                <w:rStyle w:val="Hyperlink"/>
                <w:noProof/>
              </w:rPr>
              <w:t>4.1.2</w:t>
            </w:r>
            <w:r w:rsidR="0010407C">
              <w:rPr>
                <w:rFonts w:asciiTheme="minorHAnsi" w:hAnsiTheme="minorHAnsi"/>
                <w:i w:val="0"/>
                <w:noProof/>
              </w:rPr>
              <w:tab/>
            </w:r>
            <w:r w:rsidR="0010407C" w:rsidRPr="00F534A7">
              <w:rPr>
                <w:rStyle w:val="Hyperlink"/>
                <w:noProof/>
              </w:rPr>
              <w:t>Subscription</w:t>
            </w:r>
            <w:r w:rsidR="0010407C">
              <w:rPr>
                <w:noProof/>
                <w:webHidden/>
              </w:rPr>
              <w:tab/>
            </w:r>
            <w:r w:rsidR="001639D2">
              <w:rPr>
                <w:noProof/>
                <w:webHidden/>
              </w:rPr>
              <w:fldChar w:fldCharType="begin"/>
            </w:r>
            <w:r w:rsidR="0010407C">
              <w:rPr>
                <w:noProof/>
                <w:webHidden/>
              </w:rPr>
              <w:instrText xml:space="preserve"> PAGEREF _Toc411454381 \h </w:instrText>
            </w:r>
            <w:r w:rsidR="001639D2">
              <w:rPr>
                <w:noProof/>
                <w:webHidden/>
              </w:rPr>
            </w:r>
            <w:r w:rsidR="001639D2">
              <w:rPr>
                <w:noProof/>
                <w:webHidden/>
              </w:rPr>
              <w:fldChar w:fldCharType="separate"/>
            </w:r>
            <w:r w:rsidR="00C9141F">
              <w:rPr>
                <w:noProof/>
                <w:webHidden/>
              </w:rPr>
              <w:t>52</w:t>
            </w:r>
            <w:r w:rsidR="001639D2">
              <w:rPr>
                <w:noProof/>
                <w:webHidden/>
              </w:rPr>
              <w:fldChar w:fldCharType="end"/>
            </w:r>
          </w:hyperlink>
        </w:p>
        <w:p w14:paraId="36161C88" w14:textId="394CF84F" w:rsidR="0010407C" w:rsidRDefault="00394336">
          <w:pPr>
            <w:pStyle w:val="TOC3"/>
            <w:tabs>
              <w:tab w:val="left" w:pos="960"/>
              <w:tab w:val="right" w:leader="dot" w:pos="8290"/>
            </w:tabs>
            <w:rPr>
              <w:rFonts w:asciiTheme="minorHAnsi" w:hAnsiTheme="minorHAnsi"/>
              <w:i w:val="0"/>
              <w:noProof/>
            </w:rPr>
          </w:pPr>
          <w:hyperlink w:anchor="_Toc411454382" w:history="1">
            <w:r w:rsidR="0010407C" w:rsidRPr="00F534A7">
              <w:rPr>
                <w:rStyle w:val="Hyperlink"/>
                <w:noProof/>
              </w:rPr>
              <w:t>4.1.3</w:t>
            </w:r>
            <w:r w:rsidR="0010407C">
              <w:rPr>
                <w:rFonts w:asciiTheme="minorHAnsi" w:hAnsiTheme="minorHAnsi"/>
                <w:i w:val="0"/>
                <w:noProof/>
              </w:rPr>
              <w:tab/>
            </w:r>
            <w:r w:rsidR="0010407C" w:rsidRPr="00F534A7">
              <w:rPr>
                <w:rStyle w:val="Hyperlink"/>
                <w:noProof/>
              </w:rPr>
              <w:t>Subscription Deactivation</w:t>
            </w:r>
            <w:r w:rsidR="0010407C">
              <w:rPr>
                <w:noProof/>
                <w:webHidden/>
              </w:rPr>
              <w:tab/>
            </w:r>
            <w:r w:rsidR="001639D2">
              <w:rPr>
                <w:noProof/>
                <w:webHidden/>
              </w:rPr>
              <w:fldChar w:fldCharType="begin"/>
            </w:r>
            <w:r w:rsidR="0010407C">
              <w:rPr>
                <w:noProof/>
                <w:webHidden/>
              </w:rPr>
              <w:instrText xml:space="preserve"> PAGEREF _Toc411454382 \h </w:instrText>
            </w:r>
            <w:r w:rsidR="001639D2">
              <w:rPr>
                <w:noProof/>
                <w:webHidden/>
              </w:rPr>
            </w:r>
            <w:r w:rsidR="001639D2">
              <w:rPr>
                <w:noProof/>
                <w:webHidden/>
              </w:rPr>
              <w:fldChar w:fldCharType="separate"/>
            </w:r>
            <w:r w:rsidR="00C9141F">
              <w:rPr>
                <w:noProof/>
                <w:webHidden/>
              </w:rPr>
              <w:t>54</w:t>
            </w:r>
            <w:r w:rsidR="001639D2">
              <w:rPr>
                <w:noProof/>
                <w:webHidden/>
              </w:rPr>
              <w:fldChar w:fldCharType="end"/>
            </w:r>
          </w:hyperlink>
        </w:p>
        <w:p w14:paraId="09515950" w14:textId="58DECF0E" w:rsidR="0010407C" w:rsidRDefault="00394336">
          <w:pPr>
            <w:pStyle w:val="TOC3"/>
            <w:tabs>
              <w:tab w:val="left" w:pos="960"/>
              <w:tab w:val="right" w:leader="dot" w:pos="8290"/>
            </w:tabs>
            <w:rPr>
              <w:rFonts w:asciiTheme="minorHAnsi" w:hAnsiTheme="minorHAnsi"/>
              <w:i w:val="0"/>
              <w:noProof/>
            </w:rPr>
          </w:pPr>
          <w:hyperlink w:anchor="_Toc411454383" w:history="1">
            <w:r w:rsidR="0010407C" w:rsidRPr="00F534A7">
              <w:rPr>
                <w:rStyle w:val="Hyperlink"/>
                <w:noProof/>
              </w:rPr>
              <w:t>4.1.4</w:t>
            </w:r>
            <w:r w:rsidR="0010407C">
              <w:rPr>
                <w:rFonts w:asciiTheme="minorHAnsi" w:hAnsiTheme="minorHAnsi"/>
                <w:i w:val="0"/>
                <w:noProof/>
              </w:rPr>
              <w:tab/>
            </w:r>
            <w:r w:rsidR="0010407C" w:rsidRPr="00F534A7">
              <w:rPr>
                <w:rStyle w:val="Hyperlink"/>
                <w:noProof/>
              </w:rPr>
              <w:t>Inbox Service</w:t>
            </w:r>
            <w:r w:rsidR="0010407C">
              <w:rPr>
                <w:noProof/>
                <w:webHidden/>
              </w:rPr>
              <w:tab/>
            </w:r>
            <w:r w:rsidR="001639D2">
              <w:rPr>
                <w:noProof/>
                <w:webHidden/>
              </w:rPr>
              <w:fldChar w:fldCharType="begin"/>
            </w:r>
            <w:r w:rsidR="0010407C">
              <w:rPr>
                <w:noProof/>
                <w:webHidden/>
              </w:rPr>
              <w:instrText xml:space="preserve"> PAGEREF _Toc411454383 \h </w:instrText>
            </w:r>
            <w:r w:rsidR="001639D2">
              <w:rPr>
                <w:noProof/>
                <w:webHidden/>
              </w:rPr>
            </w:r>
            <w:r w:rsidR="001639D2">
              <w:rPr>
                <w:noProof/>
                <w:webHidden/>
              </w:rPr>
              <w:fldChar w:fldCharType="separate"/>
            </w:r>
            <w:r w:rsidR="00C9141F">
              <w:rPr>
                <w:noProof/>
                <w:webHidden/>
              </w:rPr>
              <w:t>55</w:t>
            </w:r>
            <w:r w:rsidR="001639D2">
              <w:rPr>
                <w:noProof/>
                <w:webHidden/>
              </w:rPr>
              <w:fldChar w:fldCharType="end"/>
            </w:r>
          </w:hyperlink>
        </w:p>
        <w:p w14:paraId="10DC059E" w14:textId="76BA3C8D" w:rsidR="0010407C" w:rsidRDefault="00394336">
          <w:pPr>
            <w:pStyle w:val="TOC3"/>
            <w:tabs>
              <w:tab w:val="left" w:pos="960"/>
              <w:tab w:val="right" w:leader="dot" w:pos="8290"/>
            </w:tabs>
            <w:rPr>
              <w:rFonts w:asciiTheme="minorHAnsi" w:hAnsiTheme="minorHAnsi"/>
              <w:i w:val="0"/>
              <w:noProof/>
            </w:rPr>
          </w:pPr>
          <w:hyperlink w:anchor="_Toc411454384" w:history="1">
            <w:r w:rsidR="0010407C" w:rsidRPr="00F534A7">
              <w:rPr>
                <w:rStyle w:val="Hyperlink"/>
                <w:noProof/>
              </w:rPr>
              <w:t>4.1.5</w:t>
            </w:r>
            <w:r w:rsidR="0010407C">
              <w:rPr>
                <w:rFonts w:asciiTheme="minorHAnsi" w:hAnsiTheme="minorHAnsi"/>
                <w:i w:val="0"/>
                <w:noProof/>
              </w:rPr>
              <w:tab/>
            </w:r>
            <w:r w:rsidR="0010407C" w:rsidRPr="00F534A7">
              <w:rPr>
                <w:rStyle w:val="Hyperlink"/>
                <w:noProof/>
              </w:rPr>
              <w:t>OutBound Dialer Service</w:t>
            </w:r>
            <w:r w:rsidR="0010407C">
              <w:rPr>
                <w:noProof/>
                <w:webHidden/>
              </w:rPr>
              <w:tab/>
            </w:r>
            <w:r w:rsidR="001639D2">
              <w:rPr>
                <w:noProof/>
                <w:webHidden/>
              </w:rPr>
              <w:fldChar w:fldCharType="begin"/>
            </w:r>
            <w:r w:rsidR="0010407C">
              <w:rPr>
                <w:noProof/>
                <w:webHidden/>
              </w:rPr>
              <w:instrText xml:space="preserve"> PAGEREF _Toc411454384 \h </w:instrText>
            </w:r>
            <w:r w:rsidR="001639D2">
              <w:rPr>
                <w:noProof/>
                <w:webHidden/>
              </w:rPr>
            </w:r>
            <w:r w:rsidR="001639D2">
              <w:rPr>
                <w:noProof/>
                <w:webHidden/>
              </w:rPr>
              <w:fldChar w:fldCharType="separate"/>
            </w:r>
            <w:r w:rsidR="00C9141F">
              <w:rPr>
                <w:noProof/>
                <w:webHidden/>
              </w:rPr>
              <w:t>57</w:t>
            </w:r>
            <w:r w:rsidR="001639D2">
              <w:rPr>
                <w:noProof/>
                <w:webHidden/>
              </w:rPr>
              <w:fldChar w:fldCharType="end"/>
            </w:r>
          </w:hyperlink>
        </w:p>
        <w:p w14:paraId="63D030AC" w14:textId="61B1DFB6" w:rsidR="0010407C" w:rsidRDefault="00394336">
          <w:pPr>
            <w:pStyle w:val="TOC2"/>
            <w:tabs>
              <w:tab w:val="left" w:pos="720"/>
              <w:tab w:val="right" w:leader="dot" w:pos="8290"/>
            </w:tabs>
            <w:rPr>
              <w:rFonts w:asciiTheme="minorHAnsi" w:hAnsiTheme="minorHAnsi"/>
              <w:noProof/>
            </w:rPr>
          </w:pPr>
          <w:hyperlink w:anchor="_Toc411454385" w:history="1">
            <w:r w:rsidR="0010407C" w:rsidRPr="00F534A7">
              <w:rPr>
                <w:rStyle w:val="Hyperlink"/>
                <w:noProof/>
              </w:rPr>
              <w:t>4.2</w:t>
            </w:r>
            <w:r w:rsidR="0010407C">
              <w:rPr>
                <w:rFonts w:asciiTheme="minorHAnsi" w:hAnsiTheme="minorHAnsi"/>
                <w:noProof/>
              </w:rPr>
              <w:tab/>
            </w:r>
            <w:r w:rsidR="0010407C" w:rsidRPr="00F534A7">
              <w:rPr>
                <w:rStyle w:val="Hyperlink"/>
                <w:noProof/>
              </w:rPr>
              <w:t>APIs Exposed by NMS_MoTech_Kilkari (called by IVR System)</w:t>
            </w:r>
            <w:r w:rsidR="0010407C">
              <w:rPr>
                <w:noProof/>
                <w:webHidden/>
              </w:rPr>
              <w:tab/>
            </w:r>
            <w:r w:rsidR="001639D2">
              <w:rPr>
                <w:noProof/>
                <w:webHidden/>
              </w:rPr>
              <w:fldChar w:fldCharType="begin"/>
            </w:r>
            <w:r w:rsidR="0010407C">
              <w:rPr>
                <w:noProof/>
                <w:webHidden/>
              </w:rPr>
              <w:instrText xml:space="preserve"> PAGEREF _Toc411454385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hyperlink>
        </w:p>
        <w:p w14:paraId="44E8321E" w14:textId="7FE037EF" w:rsidR="0010407C" w:rsidRDefault="00394336">
          <w:pPr>
            <w:pStyle w:val="TOC3"/>
            <w:tabs>
              <w:tab w:val="left" w:pos="960"/>
              <w:tab w:val="right" w:leader="dot" w:pos="8290"/>
            </w:tabs>
            <w:rPr>
              <w:rFonts w:asciiTheme="minorHAnsi" w:hAnsiTheme="minorHAnsi"/>
              <w:i w:val="0"/>
              <w:noProof/>
            </w:rPr>
          </w:pPr>
          <w:hyperlink w:anchor="_Toc411454386" w:history="1">
            <w:r w:rsidR="0010407C" w:rsidRPr="00F534A7">
              <w:rPr>
                <w:rStyle w:val="Hyperlink"/>
                <w:noProof/>
              </w:rPr>
              <w:t>4.2.1</w:t>
            </w:r>
            <w:r w:rsidR="0010407C">
              <w:rPr>
                <w:rFonts w:asciiTheme="minorHAnsi" w:hAnsiTheme="minorHAnsi"/>
                <w:i w:val="0"/>
                <w:noProof/>
              </w:rPr>
              <w:tab/>
            </w:r>
            <w:r w:rsidR="0010407C" w:rsidRPr="00F534A7">
              <w:rPr>
                <w:rStyle w:val="Hyperlink"/>
                <w:noProof/>
              </w:rPr>
              <w:t>Get Subscriber Details API</w:t>
            </w:r>
            <w:r w:rsidR="0010407C">
              <w:rPr>
                <w:noProof/>
                <w:webHidden/>
              </w:rPr>
              <w:tab/>
            </w:r>
            <w:r w:rsidR="001639D2">
              <w:rPr>
                <w:noProof/>
                <w:webHidden/>
              </w:rPr>
              <w:fldChar w:fldCharType="begin"/>
            </w:r>
            <w:r w:rsidR="0010407C">
              <w:rPr>
                <w:noProof/>
                <w:webHidden/>
              </w:rPr>
              <w:instrText xml:space="preserve"> PAGEREF _Toc411454386 \h </w:instrText>
            </w:r>
            <w:r w:rsidR="001639D2">
              <w:rPr>
                <w:noProof/>
                <w:webHidden/>
              </w:rPr>
            </w:r>
            <w:r w:rsidR="001639D2">
              <w:rPr>
                <w:noProof/>
                <w:webHidden/>
              </w:rPr>
              <w:fldChar w:fldCharType="separate"/>
            </w:r>
            <w:r w:rsidR="00C9141F">
              <w:rPr>
                <w:noProof/>
                <w:webHidden/>
              </w:rPr>
              <w:t>60</w:t>
            </w:r>
            <w:r w:rsidR="001639D2">
              <w:rPr>
                <w:noProof/>
                <w:webHidden/>
              </w:rPr>
              <w:fldChar w:fldCharType="end"/>
            </w:r>
          </w:hyperlink>
        </w:p>
        <w:p w14:paraId="1AD77780" w14:textId="57CEBE77" w:rsidR="0010407C" w:rsidRDefault="00394336">
          <w:pPr>
            <w:pStyle w:val="TOC3"/>
            <w:tabs>
              <w:tab w:val="left" w:pos="960"/>
              <w:tab w:val="right" w:leader="dot" w:pos="8290"/>
            </w:tabs>
            <w:rPr>
              <w:rFonts w:asciiTheme="minorHAnsi" w:hAnsiTheme="minorHAnsi"/>
              <w:i w:val="0"/>
              <w:noProof/>
            </w:rPr>
          </w:pPr>
          <w:hyperlink w:anchor="_Toc411454387" w:history="1">
            <w:r w:rsidR="0010407C" w:rsidRPr="00F534A7">
              <w:rPr>
                <w:rStyle w:val="Hyperlink"/>
                <w:noProof/>
              </w:rPr>
              <w:t>4.2.2</w:t>
            </w:r>
            <w:r w:rsidR="0010407C">
              <w:rPr>
                <w:rFonts w:asciiTheme="minorHAnsi" w:hAnsiTheme="minorHAnsi"/>
                <w:i w:val="0"/>
                <w:noProof/>
              </w:rPr>
              <w:tab/>
            </w:r>
            <w:r w:rsidR="0010407C" w:rsidRPr="00F534A7">
              <w:rPr>
                <w:rStyle w:val="Hyperlink"/>
                <w:noProof/>
              </w:rPr>
              <w:t>Get Inbox Details API</w:t>
            </w:r>
            <w:r w:rsidR="0010407C">
              <w:rPr>
                <w:noProof/>
                <w:webHidden/>
              </w:rPr>
              <w:tab/>
            </w:r>
            <w:r w:rsidR="001639D2">
              <w:rPr>
                <w:noProof/>
                <w:webHidden/>
              </w:rPr>
              <w:fldChar w:fldCharType="begin"/>
            </w:r>
            <w:r w:rsidR="0010407C">
              <w:rPr>
                <w:noProof/>
                <w:webHidden/>
              </w:rPr>
              <w:instrText xml:space="preserve"> PAGEREF _Toc411454387 \h </w:instrText>
            </w:r>
            <w:r w:rsidR="001639D2">
              <w:rPr>
                <w:noProof/>
                <w:webHidden/>
              </w:rPr>
            </w:r>
            <w:r w:rsidR="001639D2">
              <w:rPr>
                <w:noProof/>
                <w:webHidden/>
              </w:rPr>
              <w:fldChar w:fldCharType="separate"/>
            </w:r>
            <w:r w:rsidR="00C9141F">
              <w:rPr>
                <w:noProof/>
                <w:webHidden/>
              </w:rPr>
              <w:t>63</w:t>
            </w:r>
            <w:r w:rsidR="001639D2">
              <w:rPr>
                <w:noProof/>
                <w:webHidden/>
              </w:rPr>
              <w:fldChar w:fldCharType="end"/>
            </w:r>
          </w:hyperlink>
        </w:p>
        <w:p w14:paraId="571031BB" w14:textId="316DB1C6" w:rsidR="0010407C" w:rsidRDefault="00394336">
          <w:pPr>
            <w:pStyle w:val="TOC3"/>
            <w:tabs>
              <w:tab w:val="left" w:pos="960"/>
              <w:tab w:val="right" w:leader="dot" w:pos="8290"/>
            </w:tabs>
            <w:rPr>
              <w:rFonts w:asciiTheme="minorHAnsi" w:hAnsiTheme="minorHAnsi"/>
              <w:i w:val="0"/>
              <w:noProof/>
            </w:rPr>
          </w:pPr>
          <w:hyperlink w:anchor="_Toc411454388" w:history="1">
            <w:r w:rsidR="0010407C" w:rsidRPr="00F534A7">
              <w:rPr>
                <w:rStyle w:val="Hyperlink"/>
                <w:noProof/>
              </w:rPr>
              <w:t>4.2.3</w:t>
            </w:r>
            <w:r w:rsidR="0010407C">
              <w:rPr>
                <w:rFonts w:asciiTheme="minorHAnsi" w:hAnsiTheme="minorHAnsi"/>
                <w:i w:val="0"/>
                <w:noProof/>
              </w:rPr>
              <w:tab/>
            </w:r>
            <w:r w:rsidR="0010407C" w:rsidRPr="00F534A7">
              <w:rPr>
                <w:rStyle w:val="Hyperlink"/>
                <w:noProof/>
              </w:rPr>
              <w:t>Create Subscription Request API</w:t>
            </w:r>
            <w:r w:rsidR="0010407C">
              <w:rPr>
                <w:noProof/>
                <w:webHidden/>
              </w:rPr>
              <w:tab/>
            </w:r>
            <w:r w:rsidR="001639D2">
              <w:rPr>
                <w:noProof/>
                <w:webHidden/>
              </w:rPr>
              <w:fldChar w:fldCharType="begin"/>
            </w:r>
            <w:r w:rsidR="0010407C">
              <w:rPr>
                <w:noProof/>
                <w:webHidden/>
              </w:rPr>
              <w:instrText xml:space="preserve"> PAGEREF _Toc411454388 \h </w:instrText>
            </w:r>
            <w:r w:rsidR="001639D2">
              <w:rPr>
                <w:noProof/>
                <w:webHidden/>
              </w:rPr>
            </w:r>
            <w:r w:rsidR="001639D2">
              <w:rPr>
                <w:noProof/>
                <w:webHidden/>
              </w:rPr>
              <w:fldChar w:fldCharType="separate"/>
            </w:r>
            <w:r w:rsidR="00C9141F">
              <w:rPr>
                <w:noProof/>
                <w:webHidden/>
              </w:rPr>
              <w:t>65</w:t>
            </w:r>
            <w:r w:rsidR="001639D2">
              <w:rPr>
                <w:noProof/>
                <w:webHidden/>
              </w:rPr>
              <w:fldChar w:fldCharType="end"/>
            </w:r>
          </w:hyperlink>
        </w:p>
        <w:p w14:paraId="2350B0AC" w14:textId="5849CAE6" w:rsidR="0010407C" w:rsidRDefault="00394336">
          <w:pPr>
            <w:pStyle w:val="TOC3"/>
            <w:tabs>
              <w:tab w:val="left" w:pos="960"/>
              <w:tab w:val="right" w:leader="dot" w:pos="8290"/>
            </w:tabs>
            <w:rPr>
              <w:rFonts w:asciiTheme="minorHAnsi" w:hAnsiTheme="minorHAnsi"/>
              <w:i w:val="0"/>
              <w:noProof/>
            </w:rPr>
          </w:pPr>
          <w:hyperlink w:anchor="_Toc411454389" w:history="1">
            <w:r w:rsidR="0010407C" w:rsidRPr="00F534A7">
              <w:rPr>
                <w:rStyle w:val="Hyperlink"/>
                <w:noProof/>
              </w:rPr>
              <w:t>4.2.4</w:t>
            </w:r>
            <w:r w:rsidR="0010407C">
              <w:rPr>
                <w:rFonts w:asciiTheme="minorHAnsi" w:hAnsiTheme="minorHAnsi"/>
                <w:i w:val="0"/>
                <w:noProof/>
              </w:rPr>
              <w:tab/>
            </w:r>
            <w:r w:rsidR="0010407C" w:rsidRPr="00F534A7">
              <w:rPr>
                <w:rStyle w:val="Hyperlink"/>
                <w:noProof/>
              </w:rPr>
              <w:t>Deactivate Subscription Request API</w:t>
            </w:r>
            <w:r w:rsidR="0010407C">
              <w:rPr>
                <w:noProof/>
                <w:webHidden/>
              </w:rPr>
              <w:tab/>
            </w:r>
            <w:r w:rsidR="001639D2">
              <w:rPr>
                <w:noProof/>
                <w:webHidden/>
              </w:rPr>
              <w:fldChar w:fldCharType="begin"/>
            </w:r>
            <w:r w:rsidR="0010407C">
              <w:rPr>
                <w:noProof/>
                <w:webHidden/>
              </w:rPr>
              <w:instrText xml:space="preserve"> PAGEREF _Toc411454389 \h </w:instrText>
            </w:r>
            <w:r w:rsidR="001639D2">
              <w:rPr>
                <w:noProof/>
                <w:webHidden/>
              </w:rPr>
            </w:r>
            <w:r w:rsidR="001639D2">
              <w:rPr>
                <w:noProof/>
                <w:webHidden/>
              </w:rPr>
              <w:fldChar w:fldCharType="separate"/>
            </w:r>
            <w:r w:rsidR="00C9141F">
              <w:rPr>
                <w:noProof/>
                <w:webHidden/>
              </w:rPr>
              <w:t>67</w:t>
            </w:r>
            <w:r w:rsidR="001639D2">
              <w:rPr>
                <w:noProof/>
                <w:webHidden/>
              </w:rPr>
              <w:fldChar w:fldCharType="end"/>
            </w:r>
          </w:hyperlink>
        </w:p>
        <w:p w14:paraId="699672E0" w14:textId="21F9CED2" w:rsidR="0010407C" w:rsidRDefault="00394336">
          <w:pPr>
            <w:pStyle w:val="TOC3"/>
            <w:tabs>
              <w:tab w:val="left" w:pos="960"/>
              <w:tab w:val="right" w:leader="dot" w:pos="8290"/>
            </w:tabs>
            <w:rPr>
              <w:rFonts w:asciiTheme="minorHAnsi" w:hAnsiTheme="minorHAnsi"/>
              <w:i w:val="0"/>
              <w:noProof/>
            </w:rPr>
          </w:pPr>
          <w:hyperlink w:anchor="_Toc411454390" w:history="1">
            <w:r w:rsidR="0010407C" w:rsidRPr="00F534A7">
              <w:rPr>
                <w:rStyle w:val="Hyperlink"/>
                <w:noProof/>
              </w:rPr>
              <w:t>4.2.5</w:t>
            </w:r>
            <w:r w:rsidR="0010407C">
              <w:rPr>
                <w:rFonts w:asciiTheme="minorHAnsi" w:hAnsiTheme="minorHAnsi"/>
                <w:i w:val="0"/>
                <w:noProof/>
              </w:rPr>
              <w:tab/>
            </w:r>
            <w:r w:rsidR="0010407C" w:rsidRPr="00F534A7">
              <w:rPr>
                <w:rStyle w:val="Hyperlink"/>
                <w:noProof/>
              </w:rPr>
              <w:t>Save Inbox Call Details</w:t>
            </w:r>
            <w:r w:rsidR="0010407C">
              <w:rPr>
                <w:noProof/>
                <w:webHidden/>
              </w:rPr>
              <w:tab/>
            </w:r>
            <w:r w:rsidR="001639D2">
              <w:rPr>
                <w:noProof/>
                <w:webHidden/>
              </w:rPr>
              <w:fldChar w:fldCharType="begin"/>
            </w:r>
            <w:r w:rsidR="0010407C">
              <w:rPr>
                <w:noProof/>
                <w:webHidden/>
              </w:rPr>
              <w:instrText xml:space="preserve"> PAGEREF _Toc411454390 \h </w:instrText>
            </w:r>
            <w:r w:rsidR="001639D2">
              <w:rPr>
                <w:noProof/>
                <w:webHidden/>
              </w:rPr>
            </w:r>
            <w:r w:rsidR="001639D2">
              <w:rPr>
                <w:noProof/>
                <w:webHidden/>
              </w:rPr>
              <w:fldChar w:fldCharType="separate"/>
            </w:r>
            <w:r w:rsidR="00C9141F">
              <w:rPr>
                <w:noProof/>
                <w:webHidden/>
              </w:rPr>
              <w:t>68</w:t>
            </w:r>
            <w:r w:rsidR="001639D2">
              <w:rPr>
                <w:noProof/>
                <w:webHidden/>
              </w:rPr>
              <w:fldChar w:fldCharType="end"/>
            </w:r>
          </w:hyperlink>
        </w:p>
        <w:p w14:paraId="4BC1E4A6" w14:textId="07800C09" w:rsidR="0010407C" w:rsidRDefault="00394336">
          <w:pPr>
            <w:pStyle w:val="TOC3"/>
            <w:tabs>
              <w:tab w:val="left" w:pos="960"/>
              <w:tab w:val="right" w:leader="dot" w:pos="8290"/>
            </w:tabs>
            <w:rPr>
              <w:rFonts w:asciiTheme="minorHAnsi" w:hAnsiTheme="minorHAnsi"/>
              <w:i w:val="0"/>
              <w:noProof/>
            </w:rPr>
          </w:pPr>
          <w:hyperlink w:anchor="_Toc411454391" w:history="1">
            <w:r w:rsidR="0010407C" w:rsidRPr="00F534A7">
              <w:rPr>
                <w:rStyle w:val="Hyperlink"/>
                <w:noProof/>
              </w:rPr>
              <w:t>4.2.6</w:t>
            </w:r>
            <w:r w:rsidR="0010407C">
              <w:rPr>
                <w:rFonts w:asciiTheme="minorHAnsi" w:hAnsiTheme="minorHAnsi"/>
                <w:i w:val="0"/>
                <w:noProof/>
              </w:rPr>
              <w:tab/>
            </w:r>
            <w:r w:rsidR="0010407C" w:rsidRPr="00F534A7">
              <w:rPr>
                <w:rStyle w:val="Hyperlink"/>
                <w:noProof/>
              </w:rPr>
              <w:t>CDR File Notification API</w:t>
            </w:r>
            <w:r w:rsidR="0010407C">
              <w:rPr>
                <w:noProof/>
                <w:webHidden/>
              </w:rPr>
              <w:tab/>
            </w:r>
            <w:r w:rsidR="001639D2">
              <w:rPr>
                <w:noProof/>
                <w:webHidden/>
              </w:rPr>
              <w:fldChar w:fldCharType="begin"/>
            </w:r>
            <w:r w:rsidR="0010407C">
              <w:rPr>
                <w:noProof/>
                <w:webHidden/>
              </w:rPr>
              <w:instrText xml:space="preserve"> PAGEREF _Toc411454391 \h </w:instrText>
            </w:r>
            <w:r w:rsidR="001639D2">
              <w:rPr>
                <w:noProof/>
                <w:webHidden/>
              </w:rPr>
            </w:r>
            <w:r w:rsidR="001639D2">
              <w:rPr>
                <w:noProof/>
                <w:webHidden/>
              </w:rPr>
              <w:fldChar w:fldCharType="separate"/>
            </w:r>
            <w:r w:rsidR="00C9141F">
              <w:rPr>
                <w:noProof/>
                <w:webHidden/>
              </w:rPr>
              <w:t>71</w:t>
            </w:r>
            <w:r w:rsidR="001639D2">
              <w:rPr>
                <w:noProof/>
                <w:webHidden/>
              </w:rPr>
              <w:fldChar w:fldCharType="end"/>
            </w:r>
          </w:hyperlink>
        </w:p>
        <w:p w14:paraId="686D9602" w14:textId="565A5C28" w:rsidR="0010407C" w:rsidRDefault="00394336">
          <w:pPr>
            <w:pStyle w:val="TOC3"/>
            <w:tabs>
              <w:tab w:val="left" w:pos="960"/>
              <w:tab w:val="right" w:leader="dot" w:pos="8290"/>
            </w:tabs>
            <w:rPr>
              <w:rFonts w:asciiTheme="minorHAnsi" w:hAnsiTheme="minorHAnsi"/>
              <w:i w:val="0"/>
              <w:noProof/>
            </w:rPr>
          </w:pPr>
          <w:hyperlink w:anchor="_Toc411454392" w:history="1">
            <w:r w:rsidR="0010407C" w:rsidRPr="00F534A7">
              <w:rPr>
                <w:rStyle w:val="Hyperlink"/>
                <w:noProof/>
              </w:rPr>
              <w:t>4.2.7</w:t>
            </w:r>
            <w:r w:rsidR="0010407C">
              <w:rPr>
                <w:rFonts w:asciiTheme="minorHAnsi" w:hAnsiTheme="minorHAnsi"/>
                <w:i w:val="0"/>
                <w:noProof/>
              </w:rPr>
              <w:tab/>
            </w:r>
            <w:r w:rsidR="0010407C" w:rsidRPr="00F534A7">
              <w:rPr>
                <w:rStyle w:val="Hyperlink"/>
                <w:noProof/>
              </w:rPr>
              <w:t>FileProcessedStatus Notification API</w:t>
            </w:r>
            <w:r w:rsidR="0010407C">
              <w:rPr>
                <w:noProof/>
                <w:webHidden/>
              </w:rPr>
              <w:tab/>
            </w:r>
            <w:r w:rsidR="001639D2">
              <w:rPr>
                <w:noProof/>
                <w:webHidden/>
              </w:rPr>
              <w:fldChar w:fldCharType="begin"/>
            </w:r>
            <w:r w:rsidR="0010407C">
              <w:rPr>
                <w:noProof/>
                <w:webHidden/>
              </w:rPr>
              <w:instrText xml:space="preserve"> PAGEREF _Toc411454392 \h </w:instrText>
            </w:r>
            <w:r w:rsidR="001639D2">
              <w:rPr>
                <w:noProof/>
                <w:webHidden/>
              </w:rPr>
            </w:r>
            <w:r w:rsidR="001639D2">
              <w:rPr>
                <w:noProof/>
                <w:webHidden/>
              </w:rPr>
              <w:fldChar w:fldCharType="separate"/>
            </w:r>
            <w:r w:rsidR="00C9141F">
              <w:rPr>
                <w:noProof/>
                <w:webHidden/>
              </w:rPr>
              <w:t>73</w:t>
            </w:r>
            <w:r w:rsidR="001639D2">
              <w:rPr>
                <w:noProof/>
                <w:webHidden/>
              </w:rPr>
              <w:fldChar w:fldCharType="end"/>
            </w:r>
          </w:hyperlink>
        </w:p>
        <w:p w14:paraId="4F20C589" w14:textId="638E4EC9" w:rsidR="0010407C" w:rsidRDefault="00394336">
          <w:pPr>
            <w:pStyle w:val="TOC3"/>
            <w:tabs>
              <w:tab w:val="left" w:pos="960"/>
              <w:tab w:val="right" w:leader="dot" w:pos="8290"/>
            </w:tabs>
            <w:rPr>
              <w:rFonts w:asciiTheme="minorHAnsi" w:hAnsiTheme="minorHAnsi"/>
              <w:i w:val="0"/>
              <w:noProof/>
            </w:rPr>
          </w:pPr>
          <w:hyperlink w:anchor="_Toc411454393" w:history="1">
            <w:r w:rsidR="0010407C" w:rsidRPr="00F534A7">
              <w:rPr>
                <w:rStyle w:val="Hyperlink"/>
                <w:noProof/>
              </w:rPr>
              <w:t>4.2.8</w:t>
            </w:r>
            <w:r w:rsidR="0010407C">
              <w:rPr>
                <w:rFonts w:asciiTheme="minorHAnsi" w:hAnsiTheme="minorHAnsi"/>
                <w:i w:val="0"/>
                <w:noProof/>
              </w:rPr>
              <w:tab/>
            </w:r>
            <w:r w:rsidR="0010407C" w:rsidRPr="00F534A7">
              <w:rPr>
                <w:rStyle w:val="Hyperlink"/>
                <w:noProof/>
              </w:rPr>
              <w:t>Call Notification API</w:t>
            </w:r>
            <w:r w:rsidR="0010407C">
              <w:rPr>
                <w:noProof/>
                <w:webHidden/>
              </w:rPr>
              <w:tab/>
            </w:r>
            <w:r w:rsidR="001639D2">
              <w:rPr>
                <w:noProof/>
                <w:webHidden/>
              </w:rPr>
              <w:fldChar w:fldCharType="begin"/>
            </w:r>
            <w:r w:rsidR="0010407C">
              <w:rPr>
                <w:noProof/>
                <w:webHidden/>
              </w:rPr>
              <w:instrText xml:space="preserve"> PAGEREF _Toc411454393 \h </w:instrText>
            </w:r>
            <w:r w:rsidR="001639D2">
              <w:rPr>
                <w:noProof/>
                <w:webHidden/>
              </w:rPr>
            </w:r>
            <w:r w:rsidR="001639D2">
              <w:rPr>
                <w:noProof/>
                <w:webHidden/>
              </w:rPr>
              <w:fldChar w:fldCharType="separate"/>
            </w:r>
            <w:r w:rsidR="00C9141F">
              <w:rPr>
                <w:noProof/>
                <w:webHidden/>
              </w:rPr>
              <w:t>75</w:t>
            </w:r>
            <w:r w:rsidR="001639D2">
              <w:rPr>
                <w:noProof/>
                <w:webHidden/>
              </w:rPr>
              <w:fldChar w:fldCharType="end"/>
            </w:r>
          </w:hyperlink>
        </w:p>
        <w:p w14:paraId="3746E772" w14:textId="65715035" w:rsidR="0010407C" w:rsidRDefault="00394336">
          <w:pPr>
            <w:pStyle w:val="TOC2"/>
            <w:tabs>
              <w:tab w:val="left" w:pos="720"/>
              <w:tab w:val="right" w:leader="dot" w:pos="8290"/>
            </w:tabs>
            <w:rPr>
              <w:rFonts w:asciiTheme="minorHAnsi" w:hAnsiTheme="minorHAnsi"/>
              <w:noProof/>
            </w:rPr>
          </w:pPr>
          <w:hyperlink w:anchor="_Toc411454394" w:history="1">
            <w:r w:rsidR="0010407C" w:rsidRPr="00F534A7">
              <w:rPr>
                <w:rStyle w:val="Hyperlink"/>
                <w:noProof/>
              </w:rPr>
              <w:t>4.3</w:t>
            </w:r>
            <w:r w:rsidR="0010407C">
              <w:rPr>
                <w:rFonts w:asciiTheme="minorHAnsi" w:hAnsiTheme="minorHAnsi"/>
                <w:noProof/>
              </w:rPr>
              <w:tab/>
            </w:r>
            <w:r w:rsidR="0010407C" w:rsidRPr="00F534A7">
              <w:rPr>
                <w:rStyle w:val="Hyperlink"/>
                <w:noProof/>
              </w:rPr>
              <w:t>APIs Exposed by IVR System (called by NMS_MoTech_Kilkari)</w:t>
            </w:r>
            <w:r w:rsidR="0010407C">
              <w:rPr>
                <w:noProof/>
                <w:webHidden/>
              </w:rPr>
              <w:tab/>
            </w:r>
            <w:r w:rsidR="001639D2">
              <w:rPr>
                <w:noProof/>
                <w:webHidden/>
              </w:rPr>
              <w:fldChar w:fldCharType="begin"/>
            </w:r>
            <w:r w:rsidR="0010407C">
              <w:rPr>
                <w:noProof/>
                <w:webHidden/>
              </w:rPr>
              <w:instrText xml:space="preserve"> PAGEREF _Toc411454394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hyperlink>
        </w:p>
        <w:p w14:paraId="3629CF9D" w14:textId="471EDD44" w:rsidR="0010407C" w:rsidRDefault="00394336">
          <w:pPr>
            <w:pStyle w:val="TOC3"/>
            <w:tabs>
              <w:tab w:val="left" w:pos="960"/>
              <w:tab w:val="right" w:leader="dot" w:pos="8290"/>
            </w:tabs>
            <w:rPr>
              <w:rFonts w:asciiTheme="minorHAnsi" w:hAnsiTheme="minorHAnsi"/>
              <w:i w:val="0"/>
              <w:noProof/>
            </w:rPr>
          </w:pPr>
          <w:hyperlink w:anchor="_Toc411454395" w:history="1">
            <w:r w:rsidR="0010407C" w:rsidRPr="00F534A7">
              <w:rPr>
                <w:rStyle w:val="Hyperlink"/>
                <w:noProof/>
              </w:rPr>
              <w:t>4.3.1</w:t>
            </w:r>
            <w:r w:rsidR="0010407C">
              <w:rPr>
                <w:rFonts w:asciiTheme="minorHAnsi" w:hAnsiTheme="minorHAnsi"/>
                <w:i w:val="0"/>
                <w:noProof/>
              </w:rPr>
              <w:tab/>
            </w:r>
            <w:r w:rsidR="0010407C" w:rsidRPr="00F534A7">
              <w:rPr>
                <w:rStyle w:val="Hyperlink"/>
                <w:noProof/>
              </w:rPr>
              <w:t>TargetFile Notification API</w:t>
            </w:r>
            <w:r w:rsidR="0010407C">
              <w:rPr>
                <w:noProof/>
                <w:webHidden/>
              </w:rPr>
              <w:tab/>
            </w:r>
            <w:r w:rsidR="001639D2">
              <w:rPr>
                <w:noProof/>
                <w:webHidden/>
              </w:rPr>
              <w:fldChar w:fldCharType="begin"/>
            </w:r>
            <w:r w:rsidR="0010407C">
              <w:rPr>
                <w:noProof/>
                <w:webHidden/>
              </w:rPr>
              <w:instrText xml:space="preserve"> PAGEREF _Toc411454395 \h </w:instrText>
            </w:r>
            <w:r w:rsidR="001639D2">
              <w:rPr>
                <w:noProof/>
                <w:webHidden/>
              </w:rPr>
            </w:r>
            <w:r w:rsidR="001639D2">
              <w:rPr>
                <w:noProof/>
                <w:webHidden/>
              </w:rPr>
              <w:fldChar w:fldCharType="separate"/>
            </w:r>
            <w:r w:rsidR="00C9141F">
              <w:rPr>
                <w:noProof/>
                <w:webHidden/>
              </w:rPr>
              <w:t>78</w:t>
            </w:r>
            <w:r w:rsidR="001639D2">
              <w:rPr>
                <w:noProof/>
                <w:webHidden/>
              </w:rPr>
              <w:fldChar w:fldCharType="end"/>
            </w:r>
          </w:hyperlink>
        </w:p>
        <w:p w14:paraId="7D0E93A5" w14:textId="061B55A5" w:rsidR="0010407C" w:rsidRDefault="00394336">
          <w:pPr>
            <w:pStyle w:val="TOC3"/>
            <w:tabs>
              <w:tab w:val="left" w:pos="960"/>
              <w:tab w:val="right" w:leader="dot" w:pos="8290"/>
            </w:tabs>
            <w:rPr>
              <w:rFonts w:asciiTheme="minorHAnsi" w:hAnsiTheme="minorHAnsi"/>
              <w:i w:val="0"/>
              <w:noProof/>
            </w:rPr>
          </w:pPr>
          <w:hyperlink w:anchor="_Toc411454396" w:history="1">
            <w:r w:rsidR="0010407C" w:rsidRPr="00F534A7">
              <w:rPr>
                <w:rStyle w:val="Hyperlink"/>
                <w:noProof/>
              </w:rPr>
              <w:t>4.3.2</w:t>
            </w:r>
            <w:r w:rsidR="0010407C">
              <w:rPr>
                <w:rFonts w:asciiTheme="minorHAnsi" w:hAnsiTheme="minorHAnsi"/>
                <w:i w:val="0"/>
                <w:noProof/>
              </w:rPr>
              <w:tab/>
            </w:r>
            <w:r w:rsidR="0010407C" w:rsidRPr="00F534A7">
              <w:rPr>
                <w:rStyle w:val="Hyperlink"/>
                <w:noProof/>
              </w:rPr>
              <w:t>CDRFileProcessedStatus Notification API</w:t>
            </w:r>
            <w:r w:rsidR="0010407C">
              <w:rPr>
                <w:noProof/>
                <w:webHidden/>
              </w:rPr>
              <w:tab/>
            </w:r>
            <w:r w:rsidR="001639D2">
              <w:rPr>
                <w:noProof/>
                <w:webHidden/>
              </w:rPr>
              <w:fldChar w:fldCharType="begin"/>
            </w:r>
            <w:r w:rsidR="0010407C">
              <w:rPr>
                <w:noProof/>
                <w:webHidden/>
              </w:rPr>
              <w:instrText xml:space="preserve"> PAGEREF _Toc411454396 \h </w:instrText>
            </w:r>
            <w:r w:rsidR="001639D2">
              <w:rPr>
                <w:noProof/>
                <w:webHidden/>
              </w:rPr>
            </w:r>
            <w:r w:rsidR="001639D2">
              <w:rPr>
                <w:noProof/>
                <w:webHidden/>
              </w:rPr>
              <w:fldChar w:fldCharType="separate"/>
            </w:r>
            <w:r w:rsidR="00C9141F">
              <w:rPr>
                <w:noProof/>
                <w:webHidden/>
              </w:rPr>
              <w:t>79</w:t>
            </w:r>
            <w:r w:rsidR="001639D2">
              <w:rPr>
                <w:noProof/>
                <w:webHidden/>
              </w:rPr>
              <w:fldChar w:fldCharType="end"/>
            </w:r>
          </w:hyperlink>
        </w:p>
        <w:p w14:paraId="33432A70" w14:textId="61B1498C" w:rsidR="0010407C" w:rsidRDefault="00394336">
          <w:pPr>
            <w:pStyle w:val="TOC2"/>
            <w:tabs>
              <w:tab w:val="left" w:pos="720"/>
              <w:tab w:val="right" w:leader="dot" w:pos="8290"/>
            </w:tabs>
            <w:rPr>
              <w:rFonts w:asciiTheme="minorHAnsi" w:hAnsiTheme="minorHAnsi"/>
              <w:noProof/>
            </w:rPr>
          </w:pPr>
          <w:hyperlink w:anchor="_Toc411454397" w:history="1">
            <w:r w:rsidR="0010407C" w:rsidRPr="00F534A7">
              <w:rPr>
                <w:rStyle w:val="Hyperlink"/>
                <w:rFonts w:cs="Arial"/>
                <w:noProof/>
              </w:rPr>
              <w:t>4.4</w:t>
            </w:r>
            <w:r w:rsidR="0010407C">
              <w:rPr>
                <w:rFonts w:asciiTheme="minorHAnsi" w:hAnsiTheme="minorHAnsi"/>
                <w:noProof/>
              </w:rPr>
              <w:tab/>
            </w:r>
            <w:r w:rsidR="0010407C" w:rsidRPr="00F534A7">
              <w:rPr>
                <w:rStyle w:val="Hyperlink"/>
                <w:rFonts w:cs="Arial"/>
                <w:noProof/>
              </w:rPr>
              <w:t>File Formats</w:t>
            </w:r>
            <w:r w:rsidR="0010407C">
              <w:rPr>
                <w:noProof/>
                <w:webHidden/>
              </w:rPr>
              <w:tab/>
            </w:r>
            <w:r w:rsidR="001639D2">
              <w:rPr>
                <w:noProof/>
                <w:webHidden/>
              </w:rPr>
              <w:fldChar w:fldCharType="begin"/>
            </w:r>
            <w:r w:rsidR="0010407C">
              <w:rPr>
                <w:noProof/>
                <w:webHidden/>
              </w:rPr>
              <w:instrText xml:space="preserve"> PAGEREF _Toc411454397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hyperlink>
        </w:p>
        <w:p w14:paraId="32BFCA27" w14:textId="695F58F2" w:rsidR="0010407C" w:rsidRDefault="00394336">
          <w:pPr>
            <w:pStyle w:val="TOC3"/>
            <w:tabs>
              <w:tab w:val="left" w:pos="960"/>
              <w:tab w:val="right" w:leader="dot" w:pos="8290"/>
            </w:tabs>
            <w:rPr>
              <w:rFonts w:asciiTheme="minorHAnsi" w:hAnsiTheme="minorHAnsi"/>
              <w:i w:val="0"/>
              <w:noProof/>
            </w:rPr>
          </w:pPr>
          <w:hyperlink w:anchor="_Toc411454398" w:history="1">
            <w:r w:rsidR="0010407C" w:rsidRPr="00F534A7">
              <w:rPr>
                <w:rStyle w:val="Hyperlink"/>
                <w:noProof/>
              </w:rPr>
              <w:t>4.4.1</w:t>
            </w:r>
            <w:r w:rsidR="0010407C">
              <w:rPr>
                <w:rFonts w:asciiTheme="minorHAnsi" w:hAnsiTheme="minorHAnsi"/>
                <w:i w:val="0"/>
                <w:noProof/>
              </w:rPr>
              <w:tab/>
            </w:r>
            <w:r w:rsidR="0010407C" w:rsidRPr="00F534A7">
              <w:rPr>
                <w:rStyle w:val="Hyperlink"/>
                <w:noProof/>
              </w:rPr>
              <w:t>Target File Format</w:t>
            </w:r>
            <w:r w:rsidR="0010407C">
              <w:rPr>
                <w:noProof/>
                <w:webHidden/>
              </w:rPr>
              <w:tab/>
            </w:r>
            <w:r w:rsidR="001639D2">
              <w:rPr>
                <w:noProof/>
                <w:webHidden/>
              </w:rPr>
              <w:fldChar w:fldCharType="begin"/>
            </w:r>
            <w:r w:rsidR="0010407C">
              <w:rPr>
                <w:noProof/>
                <w:webHidden/>
              </w:rPr>
              <w:instrText xml:space="preserve"> PAGEREF _Toc411454398 \h </w:instrText>
            </w:r>
            <w:r w:rsidR="001639D2">
              <w:rPr>
                <w:noProof/>
                <w:webHidden/>
              </w:rPr>
            </w:r>
            <w:r w:rsidR="001639D2">
              <w:rPr>
                <w:noProof/>
                <w:webHidden/>
              </w:rPr>
              <w:fldChar w:fldCharType="separate"/>
            </w:r>
            <w:r w:rsidR="00C9141F">
              <w:rPr>
                <w:noProof/>
                <w:webHidden/>
              </w:rPr>
              <w:t>81</w:t>
            </w:r>
            <w:r w:rsidR="001639D2">
              <w:rPr>
                <w:noProof/>
                <w:webHidden/>
              </w:rPr>
              <w:fldChar w:fldCharType="end"/>
            </w:r>
          </w:hyperlink>
        </w:p>
        <w:p w14:paraId="02BB0E3E" w14:textId="09E43AFF" w:rsidR="0010407C" w:rsidRDefault="00394336">
          <w:pPr>
            <w:pStyle w:val="TOC3"/>
            <w:tabs>
              <w:tab w:val="left" w:pos="960"/>
              <w:tab w:val="right" w:leader="dot" w:pos="8290"/>
            </w:tabs>
            <w:rPr>
              <w:rFonts w:asciiTheme="minorHAnsi" w:hAnsiTheme="minorHAnsi"/>
              <w:i w:val="0"/>
              <w:noProof/>
            </w:rPr>
          </w:pPr>
          <w:hyperlink w:anchor="_Toc411454399" w:history="1">
            <w:r w:rsidR="0010407C" w:rsidRPr="00F534A7">
              <w:rPr>
                <w:rStyle w:val="Hyperlink"/>
                <w:noProof/>
              </w:rPr>
              <w:t>4.4.2</w:t>
            </w:r>
            <w:r w:rsidR="0010407C">
              <w:rPr>
                <w:rFonts w:asciiTheme="minorHAnsi" w:hAnsiTheme="minorHAnsi"/>
                <w:i w:val="0"/>
                <w:noProof/>
              </w:rPr>
              <w:tab/>
            </w:r>
            <w:r w:rsidR="0010407C" w:rsidRPr="00F534A7">
              <w:rPr>
                <w:rStyle w:val="Hyperlink"/>
                <w:noProof/>
              </w:rPr>
              <w:t>CDR Summary File Format</w:t>
            </w:r>
            <w:r w:rsidR="0010407C">
              <w:rPr>
                <w:noProof/>
                <w:webHidden/>
              </w:rPr>
              <w:tab/>
            </w:r>
            <w:r w:rsidR="001639D2">
              <w:rPr>
                <w:noProof/>
                <w:webHidden/>
              </w:rPr>
              <w:fldChar w:fldCharType="begin"/>
            </w:r>
            <w:r w:rsidR="0010407C">
              <w:rPr>
                <w:noProof/>
                <w:webHidden/>
              </w:rPr>
              <w:instrText xml:space="preserve"> PAGEREF _Toc411454399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hyperlink>
        </w:p>
        <w:p w14:paraId="5D1E0C5B" w14:textId="13B7FE83" w:rsidR="0010407C" w:rsidRDefault="00394336">
          <w:pPr>
            <w:pStyle w:val="TOC3"/>
            <w:tabs>
              <w:tab w:val="left" w:pos="960"/>
              <w:tab w:val="right" w:leader="dot" w:pos="8290"/>
            </w:tabs>
            <w:rPr>
              <w:rFonts w:asciiTheme="minorHAnsi" w:hAnsiTheme="minorHAnsi"/>
              <w:i w:val="0"/>
              <w:noProof/>
            </w:rPr>
          </w:pPr>
          <w:hyperlink w:anchor="_Toc411454400" w:history="1">
            <w:r w:rsidR="0010407C" w:rsidRPr="00F534A7">
              <w:rPr>
                <w:rStyle w:val="Hyperlink"/>
                <w:noProof/>
              </w:rPr>
              <w:t>4.4.3</w:t>
            </w:r>
            <w:r w:rsidR="0010407C">
              <w:rPr>
                <w:rFonts w:asciiTheme="minorHAnsi" w:hAnsiTheme="minorHAnsi"/>
                <w:i w:val="0"/>
                <w:noProof/>
              </w:rPr>
              <w:tab/>
            </w:r>
            <w:r w:rsidR="0010407C" w:rsidRPr="00F534A7">
              <w:rPr>
                <w:rStyle w:val="Hyperlink"/>
                <w:noProof/>
              </w:rPr>
              <w:t>CDR Detail File Format</w:t>
            </w:r>
            <w:r w:rsidR="0010407C">
              <w:rPr>
                <w:noProof/>
                <w:webHidden/>
              </w:rPr>
              <w:tab/>
            </w:r>
            <w:r w:rsidR="001639D2">
              <w:rPr>
                <w:noProof/>
                <w:webHidden/>
              </w:rPr>
              <w:fldChar w:fldCharType="begin"/>
            </w:r>
            <w:r w:rsidR="0010407C">
              <w:rPr>
                <w:noProof/>
                <w:webHidden/>
              </w:rPr>
              <w:instrText xml:space="preserve"> PAGEREF _Toc411454400 \h </w:instrText>
            </w:r>
            <w:r w:rsidR="001639D2">
              <w:rPr>
                <w:noProof/>
                <w:webHidden/>
              </w:rPr>
            </w:r>
            <w:r w:rsidR="001639D2">
              <w:rPr>
                <w:noProof/>
                <w:webHidden/>
              </w:rPr>
              <w:fldChar w:fldCharType="separate"/>
            </w:r>
            <w:r w:rsidR="00C9141F">
              <w:rPr>
                <w:noProof/>
                <w:webHidden/>
              </w:rPr>
              <w:t>82</w:t>
            </w:r>
            <w:r w:rsidR="001639D2">
              <w:rPr>
                <w:noProof/>
                <w:webHidden/>
              </w:rPr>
              <w:fldChar w:fldCharType="end"/>
            </w:r>
          </w:hyperlink>
        </w:p>
        <w:p w14:paraId="64CCE2DD" w14:textId="14ABB212" w:rsidR="0010407C" w:rsidRDefault="00394336">
          <w:pPr>
            <w:pStyle w:val="TOC2"/>
            <w:tabs>
              <w:tab w:val="left" w:pos="720"/>
              <w:tab w:val="right" w:leader="dot" w:pos="8290"/>
            </w:tabs>
            <w:rPr>
              <w:rFonts w:asciiTheme="minorHAnsi" w:hAnsiTheme="minorHAnsi"/>
              <w:noProof/>
            </w:rPr>
          </w:pPr>
          <w:hyperlink w:anchor="_Toc411454401" w:history="1">
            <w:r w:rsidR="0010407C" w:rsidRPr="00F534A7">
              <w:rPr>
                <w:rStyle w:val="Hyperlink"/>
                <w:noProof/>
              </w:rPr>
              <w:t>4.5</w:t>
            </w:r>
            <w:r w:rsidR="0010407C">
              <w:rPr>
                <w:rFonts w:asciiTheme="minorHAnsi" w:hAnsiTheme="minorHAnsi"/>
                <w:noProof/>
              </w:rPr>
              <w:tab/>
            </w:r>
            <w:r w:rsidR="0010407C" w:rsidRPr="00F534A7">
              <w:rPr>
                <w:rStyle w:val="Hyperlink"/>
                <w:noProof/>
              </w:rPr>
              <w:t>Constants</w:t>
            </w:r>
            <w:r w:rsidR="0010407C">
              <w:rPr>
                <w:noProof/>
                <w:webHidden/>
              </w:rPr>
              <w:tab/>
            </w:r>
            <w:r w:rsidR="001639D2">
              <w:rPr>
                <w:noProof/>
                <w:webHidden/>
              </w:rPr>
              <w:fldChar w:fldCharType="begin"/>
            </w:r>
            <w:r w:rsidR="0010407C">
              <w:rPr>
                <w:noProof/>
                <w:webHidden/>
              </w:rPr>
              <w:instrText xml:space="preserve"> PAGEREF _Toc411454401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hyperlink>
        </w:p>
        <w:p w14:paraId="23282708" w14:textId="19DB2526" w:rsidR="0010407C" w:rsidRDefault="00394336">
          <w:pPr>
            <w:pStyle w:val="TOC3"/>
            <w:tabs>
              <w:tab w:val="left" w:pos="960"/>
              <w:tab w:val="right" w:leader="dot" w:pos="8290"/>
            </w:tabs>
            <w:rPr>
              <w:rFonts w:asciiTheme="minorHAnsi" w:hAnsiTheme="minorHAnsi"/>
              <w:i w:val="0"/>
              <w:noProof/>
            </w:rPr>
          </w:pPr>
          <w:hyperlink w:anchor="_Toc411454402" w:history="1">
            <w:r w:rsidR="0010407C" w:rsidRPr="00F534A7">
              <w:rPr>
                <w:rStyle w:val="Hyperlink"/>
                <w:noProof/>
              </w:rPr>
              <w:t>4.5.1</w:t>
            </w:r>
            <w:r w:rsidR="0010407C">
              <w:rPr>
                <w:rFonts w:asciiTheme="minorHAnsi" w:hAnsiTheme="minorHAnsi"/>
                <w:i w:val="0"/>
                <w:noProof/>
              </w:rPr>
              <w:tab/>
            </w:r>
            <w:r w:rsidR="0010407C" w:rsidRPr="00F534A7">
              <w:rPr>
                <w:rStyle w:val="Hyperlink"/>
                <w:noProof/>
              </w:rPr>
              <w:t>OBD Status-Codes</w:t>
            </w:r>
            <w:r w:rsidR="0010407C">
              <w:rPr>
                <w:noProof/>
                <w:webHidden/>
              </w:rPr>
              <w:tab/>
            </w:r>
            <w:r w:rsidR="001639D2">
              <w:rPr>
                <w:noProof/>
                <w:webHidden/>
              </w:rPr>
              <w:fldChar w:fldCharType="begin"/>
            </w:r>
            <w:r w:rsidR="0010407C">
              <w:rPr>
                <w:noProof/>
                <w:webHidden/>
              </w:rPr>
              <w:instrText xml:space="preserve"> PAGEREF _Toc411454402 \h </w:instrText>
            </w:r>
            <w:r w:rsidR="001639D2">
              <w:rPr>
                <w:noProof/>
                <w:webHidden/>
              </w:rPr>
            </w:r>
            <w:r w:rsidR="001639D2">
              <w:rPr>
                <w:noProof/>
                <w:webHidden/>
              </w:rPr>
              <w:fldChar w:fldCharType="separate"/>
            </w:r>
            <w:r w:rsidR="00C9141F">
              <w:rPr>
                <w:noProof/>
                <w:webHidden/>
              </w:rPr>
              <w:t>83</w:t>
            </w:r>
            <w:r w:rsidR="001639D2">
              <w:rPr>
                <w:noProof/>
                <w:webHidden/>
              </w:rPr>
              <w:fldChar w:fldCharType="end"/>
            </w:r>
          </w:hyperlink>
        </w:p>
        <w:p w14:paraId="566E2337" w14:textId="072CD6A9" w:rsidR="0010407C" w:rsidRDefault="00394336">
          <w:pPr>
            <w:pStyle w:val="TOC3"/>
            <w:tabs>
              <w:tab w:val="left" w:pos="960"/>
              <w:tab w:val="right" w:leader="dot" w:pos="8290"/>
            </w:tabs>
            <w:rPr>
              <w:rFonts w:asciiTheme="minorHAnsi" w:hAnsiTheme="minorHAnsi"/>
              <w:i w:val="0"/>
              <w:noProof/>
            </w:rPr>
          </w:pPr>
          <w:hyperlink w:anchor="_Toc411454403" w:history="1">
            <w:r w:rsidR="0010407C" w:rsidRPr="00F534A7">
              <w:rPr>
                <w:rStyle w:val="Hyperlink"/>
                <w:noProof/>
              </w:rPr>
              <w:t>4.5.2</w:t>
            </w:r>
            <w:r w:rsidR="0010407C">
              <w:rPr>
                <w:rFonts w:asciiTheme="minorHAnsi" w:hAnsiTheme="minorHAnsi"/>
                <w:i w:val="0"/>
                <w:noProof/>
              </w:rPr>
              <w:tab/>
            </w:r>
            <w:r w:rsidR="0010407C" w:rsidRPr="00F534A7">
              <w:rPr>
                <w:rStyle w:val="Hyperlink"/>
                <w:noProof/>
              </w:rPr>
              <w:t>File Processing Notifications</w:t>
            </w:r>
            <w:r w:rsidR="0010407C">
              <w:rPr>
                <w:noProof/>
                <w:webHidden/>
              </w:rPr>
              <w:tab/>
            </w:r>
            <w:r w:rsidR="001639D2">
              <w:rPr>
                <w:noProof/>
                <w:webHidden/>
              </w:rPr>
              <w:fldChar w:fldCharType="begin"/>
            </w:r>
            <w:r w:rsidR="0010407C">
              <w:rPr>
                <w:noProof/>
                <w:webHidden/>
              </w:rPr>
              <w:instrText xml:space="preserve"> PAGEREF _Toc411454403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5A49CF7E" w14:textId="5E33B92E" w:rsidR="0010407C" w:rsidRDefault="00394336">
          <w:pPr>
            <w:pStyle w:val="TOC1"/>
            <w:rPr>
              <w:rFonts w:asciiTheme="minorHAnsi" w:hAnsiTheme="minorHAnsi"/>
              <w:b w:val="0"/>
              <w:noProof/>
              <w:color w:val="auto"/>
              <w:sz w:val="22"/>
              <w:szCs w:val="22"/>
            </w:rPr>
          </w:pPr>
          <w:hyperlink w:anchor="_Toc411454404" w:history="1">
            <w:r w:rsidR="0010407C" w:rsidRPr="00F534A7">
              <w:rPr>
                <w:rStyle w:val="Hyperlink"/>
                <w:noProof/>
              </w:rPr>
              <w:t>5</w:t>
            </w:r>
            <w:r w:rsidR="0010407C">
              <w:rPr>
                <w:rFonts w:asciiTheme="minorHAnsi" w:hAnsiTheme="minorHAnsi"/>
                <w:b w:val="0"/>
                <w:noProof/>
                <w:color w:val="auto"/>
                <w:sz w:val="22"/>
                <w:szCs w:val="22"/>
              </w:rPr>
              <w:tab/>
            </w:r>
            <w:r w:rsidR="0010407C" w:rsidRPr="00F534A7">
              <w:rPr>
                <w:rStyle w:val="Hyperlink"/>
                <w:noProof/>
              </w:rPr>
              <w:t>Common Constants</w:t>
            </w:r>
            <w:r w:rsidR="0010407C">
              <w:rPr>
                <w:noProof/>
                <w:webHidden/>
              </w:rPr>
              <w:tab/>
            </w:r>
            <w:r w:rsidR="001639D2">
              <w:rPr>
                <w:noProof/>
                <w:webHidden/>
              </w:rPr>
              <w:fldChar w:fldCharType="begin"/>
            </w:r>
            <w:r w:rsidR="0010407C">
              <w:rPr>
                <w:noProof/>
                <w:webHidden/>
              </w:rPr>
              <w:instrText xml:space="preserve"> PAGEREF _Toc411454404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5CA9FECC" w14:textId="015404DD" w:rsidR="0010407C" w:rsidRDefault="00394336">
          <w:pPr>
            <w:pStyle w:val="TOC2"/>
            <w:tabs>
              <w:tab w:val="left" w:pos="720"/>
              <w:tab w:val="right" w:leader="dot" w:pos="8290"/>
            </w:tabs>
            <w:rPr>
              <w:rFonts w:asciiTheme="minorHAnsi" w:hAnsiTheme="minorHAnsi"/>
              <w:noProof/>
            </w:rPr>
          </w:pPr>
          <w:hyperlink w:anchor="_Toc411454405" w:history="1">
            <w:r w:rsidR="0010407C" w:rsidRPr="00F534A7">
              <w:rPr>
                <w:rStyle w:val="Hyperlink"/>
                <w:noProof/>
              </w:rPr>
              <w:t>5.1</w:t>
            </w:r>
            <w:r w:rsidR="0010407C">
              <w:rPr>
                <w:rFonts w:asciiTheme="minorHAnsi" w:hAnsiTheme="minorHAnsi"/>
                <w:noProof/>
              </w:rPr>
              <w:tab/>
            </w:r>
            <w:r w:rsidR="0010407C" w:rsidRPr="00F534A7">
              <w:rPr>
                <w:rStyle w:val="Hyperlink"/>
                <w:noProof/>
              </w:rPr>
              <w:t>Call Disconnect Reason</w:t>
            </w:r>
            <w:r w:rsidR="0010407C">
              <w:rPr>
                <w:noProof/>
                <w:webHidden/>
              </w:rPr>
              <w:tab/>
            </w:r>
            <w:r w:rsidR="001639D2">
              <w:rPr>
                <w:noProof/>
                <w:webHidden/>
              </w:rPr>
              <w:fldChar w:fldCharType="begin"/>
            </w:r>
            <w:r w:rsidR="0010407C">
              <w:rPr>
                <w:noProof/>
                <w:webHidden/>
              </w:rPr>
              <w:instrText xml:space="preserve"> PAGEREF _Toc411454405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00A0B2C7" w14:textId="0F4B3C06" w:rsidR="0010407C" w:rsidRDefault="00394336">
          <w:pPr>
            <w:pStyle w:val="TOC2"/>
            <w:tabs>
              <w:tab w:val="left" w:pos="720"/>
              <w:tab w:val="right" w:leader="dot" w:pos="8290"/>
            </w:tabs>
            <w:rPr>
              <w:rFonts w:asciiTheme="minorHAnsi" w:hAnsiTheme="minorHAnsi"/>
              <w:noProof/>
            </w:rPr>
          </w:pPr>
          <w:hyperlink w:anchor="_Toc411454406" w:history="1">
            <w:r w:rsidR="0010407C" w:rsidRPr="00F534A7">
              <w:rPr>
                <w:rStyle w:val="Hyperlink"/>
                <w:noProof/>
              </w:rPr>
              <w:t>5.2</w:t>
            </w:r>
            <w:r w:rsidR="0010407C">
              <w:rPr>
                <w:rFonts w:asciiTheme="minorHAnsi" w:hAnsiTheme="minorHAnsi"/>
                <w:noProof/>
              </w:rPr>
              <w:tab/>
            </w:r>
            <w:r w:rsidR="0010407C" w:rsidRPr="00F534A7">
              <w:rPr>
                <w:rStyle w:val="Hyperlink"/>
                <w:noProof/>
              </w:rPr>
              <w:t>Call Status</w:t>
            </w:r>
            <w:r w:rsidR="0010407C">
              <w:rPr>
                <w:noProof/>
                <w:webHidden/>
              </w:rPr>
              <w:tab/>
            </w:r>
            <w:r w:rsidR="001639D2">
              <w:rPr>
                <w:noProof/>
                <w:webHidden/>
              </w:rPr>
              <w:fldChar w:fldCharType="begin"/>
            </w:r>
            <w:r w:rsidR="0010407C">
              <w:rPr>
                <w:noProof/>
                <w:webHidden/>
              </w:rPr>
              <w:instrText xml:space="preserve"> PAGEREF _Toc411454406 \h </w:instrText>
            </w:r>
            <w:r w:rsidR="001639D2">
              <w:rPr>
                <w:noProof/>
                <w:webHidden/>
              </w:rPr>
            </w:r>
            <w:r w:rsidR="001639D2">
              <w:rPr>
                <w:noProof/>
                <w:webHidden/>
              </w:rPr>
              <w:fldChar w:fldCharType="separate"/>
            </w:r>
            <w:r w:rsidR="00C9141F">
              <w:rPr>
                <w:noProof/>
                <w:webHidden/>
              </w:rPr>
              <w:t>84</w:t>
            </w:r>
            <w:r w:rsidR="001639D2">
              <w:rPr>
                <w:noProof/>
                <w:webHidden/>
              </w:rPr>
              <w:fldChar w:fldCharType="end"/>
            </w:r>
          </w:hyperlink>
        </w:p>
        <w:p w14:paraId="2FF72787" w14:textId="544A6C53" w:rsidR="0010407C" w:rsidRDefault="00394336">
          <w:pPr>
            <w:pStyle w:val="TOC2"/>
            <w:tabs>
              <w:tab w:val="left" w:pos="720"/>
              <w:tab w:val="right" w:leader="dot" w:pos="8290"/>
            </w:tabs>
            <w:rPr>
              <w:rFonts w:asciiTheme="minorHAnsi" w:hAnsiTheme="minorHAnsi"/>
              <w:noProof/>
            </w:rPr>
          </w:pPr>
          <w:hyperlink w:anchor="_Toc411454407" w:history="1">
            <w:r w:rsidR="0010407C" w:rsidRPr="00F534A7">
              <w:rPr>
                <w:rStyle w:val="Hyperlink"/>
                <w:noProof/>
              </w:rPr>
              <w:t>5.3</w:t>
            </w:r>
            <w:r w:rsidR="0010407C">
              <w:rPr>
                <w:rFonts w:asciiTheme="minorHAnsi" w:hAnsiTheme="minorHAnsi"/>
                <w:noProof/>
              </w:rPr>
              <w:tab/>
            </w:r>
            <w:r w:rsidR="0010407C" w:rsidRPr="00F534A7">
              <w:rPr>
                <w:rStyle w:val="Hyperlink"/>
                <w:noProof/>
              </w:rPr>
              <w:t>Circle Codes</w:t>
            </w:r>
            <w:r w:rsidR="0010407C">
              <w:rPr>
                <w:noProof/>
                <w:webHidden/>
              </w:rPr>
              <w:tab/>
            </w:r>
            <w:r w:rsidR="001639D2">
              <w:rPr>
                <w:noProof/>
                <w:webHidden/>
              </w:rPr>
              <w:fldChar w:fldCharType="begin"/>
            </w:r>
            <w:r w:rsidR="0010407C">
              <w:rPr>
                <w:noProof/>
                <w:webHidden/>
              </w:rPr>
              <w:instrText xml:space="preserve"> PAGEREF _Toc411454407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hyperlink>
        </w:p>
        <w:p w14:paraId="37B43877" w14:textId="462A8FB2" w:rsidR="0010407C" w:rsidRDefault="00394336">
          <w:pPr>
            <w:pStyle w:val="TOC2"/>
            <w:tabs>
              <w:tab w:val="left" w:pos="720"/>
              <w:tab w:val="right" w:leader="dot" w:pos="8290"/>
            </w:tabs>
            <w:rPr>
              <w:rFonts w:asciiTheme="minorHAnsi" w:hAnsiTheme="minorHAnsi"/>
              <w:noProof/>
            </w:rPr>
          </w:pPr>
          <w:hyperlink w:anchor="_Toc411454408" w:history="1">
            <w:r w:rsidR="0010407C" w:rsidRPr="00F534A7">
              <w:rPr>
                <w:rStyle w:val="Hyperlink"/>
                <w:noProof/>
              </w:rPr>
              <w:t>5.4</w:t>
            </w:r>
            <w:r w:rsidR="0010407C">
              <w:rPr>
                <w:rFonts w:asciiTheme="minorHAnsi" w:hAnsiTheme="minorHAnsi"/>
                <w:noProof/>
              </w:rPr>
              <w:tab/>
            </w:r>
            <w:r w:rsidR="0010407C" w:rsidRPr="00F534A7">
              <w:rPr>
                <w:rStyle w:val="Hyperlink"/>
                <w:noProof/>
              </w:rPr>
              <w:t>Operator Codes</w:t>
            </w:r>
            <w:r w:rsidR="0010407C">
              <w:rPr>
                <w:noProof/>
                <w:webHidden/>
              </w:rPr>
              <w:tab/>
            </w:r>
            <w:r w:rsidR="001639D2">
              <w:rPr>
                <w:noProof/>
                <w:webHidden/>
              </w:rPr>
              <w:fldChar w:fldCharType="begin"/>
            </w:r>
            <w:r w:rsidR="0010407C">
              <w:rPr>
                <w:noProof/>
                <w:webHidden/>
              </w:rPr>
              <w:instrText xml:space="preserve"> PAGEREF _Toc411454408 \h </w:instrText>
            </w:r>
            <w:r w:rsidR="001639D2">
              <w:rPr>
                <w:noProof/>
                <w:webHidden/>
              </w:rPr>
            </w:r>
            <w:r w:rsidR="001639D2">
              <w:rPr>
                <w:noProof/>
                <w:webHidden/>
              </w:rPr>
              <w:fldChar w:fldCharType="separate"/>
            </w:r>
            <w:r w:rsidR="00C9141F">
              <w:rPr>
                <w:noProof/>
                <w:webHidden/>
              </w:rPr>
              <w:t>85</w:t>
            </w:r>
            <w:r w:rsidR="001639D2">
              <w:rPr>
                <w:noProof/>
                <w:webHidden/>
              </w:rPr>
              <w:fldChar w:fldCharType="end"/>
            </w:r>
          </w:hyperlink>
        </w:p>
        <w:p w14:paraId="17E70B15" w14:textId="69D7723C" w:rsidR="0010407C" w:rsidRDefault="00394336">
          <w:pPr>
            <w:pStyle w:val="TOC1"/>
            <w:rPr>
              <w:rFonts w:asciiTheme="minorHAnsi" w:hAnsiTheme="minorHAnsi"/>
              <w:b w:val="0"/>
              <w:noProof/>
              <w:color w:val="auto"/>
              <w:sz w:val="22"/>
              <w:szCs w:val="22"/>
            </w:rPr>
          </w:pPr>
          <w:hyperlink w:anchor="_Toc411454409" w:history="1">
            <w:r w:rsidR="0010407C" w:rsidRPr="00F534A7">
              <w:rPr>
                <w:rStyle w:val="Hyperlink"/>
                <w:noProof/>
              </w:rPr>
              <w:t>6</w:t>
            </w:r>
            <w:r w:rsidR="0010407C">
              <w:rPr>
                <w:rFonts w:asciiTheme="minorHAnsi" w:hAnsiTheme="minorHAnsi"/>
                <w:b w:val="0"/>
                <w:noProof/>
                <w:color w:val="auto"/>
                <w:sz w:val="22"/>
                <w:szCs w:val="22"/>
              </w:rPr>
              <w:tab/>
            </w:r>
            <w:r w:rsidR="0010407C" w:rsidRPr="00F534A7">
              <w:rPr>
                <w:rStyle w:val="Hyperlink"/>
                <w:noProof/>
              </w:rPr>
              <w:t>HTTP Timeout Categories</w:t>
            </w:r>
            <w:r w:rsidR="0010407C">
              <w:rPr>
                <w:noProof/>
                <w:webHidden/>
              </w:rPr>
              <w:tab/>
            </w:r>
            <w:r w:rsidR="001639D2">
              <w:rPr>
                <w:noProof/>
                <w:webHidden/>
              </w:rPr>
              <w:fldChar w:fldCharType="begin"/>
            </w:r>
            <w:r w:rsidR="0010407C">
              <w:rPr>
                <w:noProof/>
                <w:webHidden/>
              </w:rPr>
              <w:instrText xml:space="preserve"> PAGEREF _Toc411454409 \h </w:instrText>
            </w:r>
            <w:r w:rsidR="001639D2">
              <w:rPr>
                <w:noProof/>
                <w:webHidden/>
              </w:rPr>
            </w:r>
            <w:r w:rsidR="001639D2">
              <w:rPr>
                <w:noProof/>
                <w:webHidden/>
              </w:rPr>
              <w:fldChar w:fldCharType="separate"/>
            </w:r>
            <w:r w:rsidR="00C9141F">
              <w:rPr>
                <w:noProof/>
                <w:webHidden/>
              </w:rPr>
              <w:t>86</w:t>
            </w:r>
            <w:r w:rsidR="001639D2">
              <w:rPr>
                <w:noProof/>
                <w:webHidden/>
              </w:rPr>
              <w:fldChar w:fldCharType="end"/>
            </w:r>
          </w:hyperlink>
        </w:p>
        <w:p w14:paraId="15A0D855" w14:textId="09464815" w:rsidR="0010407C" w:rsidRDefault="00394336">
          <w:pPr>
            <w:pStyle w:val="TOC1"/>
            <w:rPr>
              <w:rFonts w:asciiTheme="minorHAnsi" w:hAnsiTheme="minorHAnsi"/>
              <w:b w:val="0"/>
              <w:noProof/>
              <w:color w:val="auto"/>
              <w:sz w:val="22"/>
              <w:szCs w:val="22"/>
            </w:rPr>
          </w:pPr>
          <w:hyperlink w:anchor="_Toc411454410" w:history="1">
            <w:r w:rsidR="0010407C" w:rsidRPr="00F534A7">
              <w:rPr>
                <w:rStyle w:val="Hyperlink"/>
                <w:noProof/>
              </w:rPr>
              <w:t>7</w:t>
            </w:r>
            <w:r w:rsidR="0010407C">
              <w:rPr>
                <w:rFonts w:asciiTheme="minorHAnsi" w:hAnsiTheme="minorHAnsi"/>
                <w:b w:val="0"/>
                <w:noProof/>
                <w:color w:val="auto"/>
                <w:sz w:val="22"/>
                <w:szCs w:val="22"/>
              </w:rPr>
              <w:tab/>
            </w:r>
            <w:r w:rsidR="0010407C" w:rsidRPr="00F534A7">
              <w:rPr>
                <w:rStyle w:val="Hyperlink"/>
                <w:noProof/>
              </w:rPr>
              <w:t>APPENDIX</w:t>
            </w:r>
            <w:r w:rsidR="0010407C">
              <w:rPr>
                <w:noProof/>
                <w:webHidden/>
              </w:rPr>
              <w:tab/>
            </w:r>
            <w:r w:rsidR="001639D2">
              <w:rPr>
                <w:noProof/>
                <w:webHidden/>
              </w:rPr>
              <w:fldChar w:fldCharType="begin"/>
            </w:r>
            <w:r w:rsidR="0010407C">
              <w:rPr>
                <w:noProof/>
                <w:webHidden/>
              </w:rPr>
              <w:instrText xml:space="preserve"> PAGEREF _Toc411454410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5697F517" w14:textId="684810C3" w:rsidR="0010407C" w:rsidRDefault="00394336">
          <w:pPr>
            <w:pStyle w:val="TOC2"/>
            <w:tabs>
              <w:tab w:val="left" w:pos="720"/>
              <w:tab w:val="right" w:leader="dot" w:pos="8290"/>
            </w:tabs>
            <w:rPr>
              <w:rFonts w:asciiTheme="minorHAnsi" w:hAnsiTheme="minorHAnsi"/>
              <w:noProof/>
            </w:rPr>
          </w:pPr>
          <w:hyperlink w:anchor="_Toc411454411" w:history="1">
            <w:r w:rsidR="0010407C" w:rsidRPr="00F534A7">
              <w:rPr>
                <w:rStyle w:val="Hyperlink"/>
                <w:noProof/>
              </w:rPr>
              <w:t>7.1</w:t>
            </w:r>
            <w:r w:rsidR="0010407C">
              <w:rPr>
                <w:rFonts w:asciiTheme="minorHAnsi" w:hAnsiTheme="minorHAnsi"/>
                <w:noProof/>
              </w:rPr>
              <w:tab/>
            </w:r>
            <w:r w:rsidR="0010407C" w:rsidRPr="00F534A7">
              <w:rPr>
                <w:rStyle w:val="Hyperlink"/>
                <w:noProof/>
              </w:rPr>
              <w:t>Content Table [IMI team]</w:t>
            </w:r>
            <w:r w:rsidR="0010407C">
              <w:rPr>
                <w:noProof/>
                <w:webHidden/>
              </w:rPr>
              <w:tab/>
            </w:r>
            <w:r w:rsidR="001639D2">
              <w:rPr>
                <w:noProof/>
                <w:webHidden/>
              </w:rPr>
              <w:fldChar w:fldCharType="begin"/>
            </w:r>
            <w:r w:rsidR="0010407C">
              <w:rPr>
                <w:noProof/>
                <w:webHidden/>
              </w:rPr>
              <w:instrText xml:space="preserve"> PAGEREF _Toc411454411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1EA266BF" w14:textId="2FB7FF74" w:rsidR="0010407C" w:rsidRDefault="00394336">
          <w:pPr>
            <w:pStyle w:val="TOC2"/>
            <w:tabs>
              <w:tab w:val="left" w:pos="720"/>
              <w:tab w:val="right" w:leader="dot" w:pos="8290"/>
            </w:tabs>
            <w:rPr>
              <w:rFonts w:asciiTheme="minorHAnsi" w:hAnsiTheme="minorHAnsi"/>
              <w:noProof/>
            </w:rPr>
          </w:pPr>
          <w:hyperlink w:anchor="_Toc411454412" w:history="1">
            <w:r w:rsidR="0010407C" w:rsidRPr="00F534A7">
              <w:rPr>
                <w:rStyle w:val="Hyperlink"/>
                <w:noProof/>
              </w:rPr>
              <w:t>7.2</w:t>
            </w:r>
            <w:r w:rsidR="0010407C">
              <w:rPr>
                <w:rFonts w:asciiTheme="minorHAnsi" w:hAnsiTheme="minorHAnsi"/>
                <w:noProof/>
              </w:rPr>
              <w:tab/>
            </w:r>
            <w:r w:rsidR="0010407C" w:rsidRPr="00F534A7">
              <w:rPr>
                <w:rStyle w:val="Hyperlink"/>
                <w:noProof/>
              </w:rPr>
              <w:t>Language Location Code Mapping Table[Needed from BBC]</w:t>
            </w:r>
            <w:r w:rsidR="0010407C">
              <w:rPr>
                <w:noProof/>
                <w:webHidden/>
              </w:rPr>
              <w:tab/>
            </w:r>
            <w:r w:rsidR="001639D2">
              <w:rPr>
                <w:noProof/>
                <w:webHidden/>
              </w:rPr>
              <w:fldChar w:fldCharType="begin"/>
            </w:r>
            <w:r w:rsidR="0010407C">
              <w:rPr>
                <w:noProof/>
                <w:webHidden/>
              </w:rPr>
              <w:instrText xml:space="preserve"> PAGEREF _Toc411454412 \h </w:instrText>
            </w:r>
            <w:r w:rsidR="001639D2">
              <w:rPr>
                <w:noProof/>
                <w:webHidden/>
              </w:rPr>
            </w:r>
            <w:r w:rsidR="001639D2">
              <w:rPr>
                <w:noProof/>
                <w:webHidden/>
              </w:rPr>
              <w:fldChar w:fldCharType="separate"/>
            </w:r>
            <w:r w:rsidR="00C9141F">
              <w:rPr>
                <w:noProof/>
                <w:webHidden/>
              </w:rPr>
              <w:t>88</w:t>
            </w:r>
            <w:r w:rsidR="001639D2">
              <w:rPr>
                <w:noProof/>
                <w:webHidden/>
              </w:rPr>
              <w:fldChar w:fldCharType="end"/>
            </w:r>
          </w:hyperlink>
        </w:p>
        <w:p w14:paraId="574C7CBC" w14:textId="77777777" w:rsidR="00965FB9" w:rsidRDefault="001639D2" w:rsidP="00965FB9">
          <w:pPr>
            <w:jc w:val="both"/>
            <w:rPr>
              <w:noProof/>
            </w:rPr>
          </w:pPr>
          <w:r>
            <w:rPr>
              <w:b/>
              <w:bCs/>
              <w:noProof/>
            </w:rPr>
            <w:fldChar w:fldCharType="end"/>
          </w:r>
        </w:p>
      </w:sdtContent>
    </w:sdt>
    <w:p w14:paraId="2C5A1FD9" w14:textId="77777777" w:rsidR="00965FB9" w:rsidRDefault="00965FB9" w:rsidP="00965FB9">
      <w:pPr>
        <w:jc w:val="both"/>
        <w:rPr>
          <w:noProof/>
        </w:rPr>
      </w:pPr>
    </w:p>
    <w:p w14:paraId="1884A2B9" w14:textId="77777777" w:rsidR="00965FB9" w:rsidRDefault="00965FB9" w:rsidP="00965FB9">
      <w:pPr>
        <w:jc w:val="both"/>
        <w:rPr>
          <w:noProof/>
        </w:rPr>
      </w:pPr>
    </w:p>
    <w:p w14:paraId="33635359" w14:textId="77777777" w:rsidR="00965FB9" w:rsidRDefault="00965FB9" w:rsidP="00965FB9">
      <w:pPr>
        <w:pStyle w:val="TOCHeading"/>
        <w:jc w:val="both"/>
      </w:pPr>
      <w:r>
        <w:t>Table of Figures</w:t>
      </w:r>
    </w:p>
    <w:p w14:paraId="04814365" w14:textId="77777777" w:rsidR="00965FB9" w:rsidRDefault="00965FB9" w:rsidP="00965FB9">
      <w:pPr>
        <w:jc w:val="both"/>
        <w:rPr>
          <w:noProof/>
        </w:rPr>
      </w:pPr>
    </w:p>
    <w:p w14:paraId="6E0326CC" w14:textId="77777777" w:rsidR="0010407C" w:rsidRDefault="001639D2">
      <w:pPr>
        <w:pStyle w:val="TableofFigures"/>
        <w:tabs>
          <w:tab w:val="right" w:leader="dot" w:pos="8290"/>
        </w:tabs>
        <w:rPr>
          <w:rFonts w:asciiTheme="minorHAnsi" w:hAnsiTheme="minorHAnsi"/>
          <w:noProof/>
          <w:sz w:val="22"/>
          <w:szCs w:val="22"/>
        </w:rPr>
      </w:pPr>
      <w:r>
        <w:fldChar w:fldCharType="begin"/>
      </w:r>
      <w:r w:rsidR="00965FB9">
        <w:instrText xml:space="preserve"> TOC \c "Figure" </w:instrText>
      </w:r>
      <w:r>
        <w:fldChar w:fldCharType="separate"/>
      </w:r>
      <w:r w:rsidR="0010407C">
        <w:rPr>
          <w:noProof/>
        </w:rPr>
        <w:t>Figure 1: MA Call Flow</w:t>
      </w:r>
      <w:r w:rsidR="0010407C">
        <w:rPr>
          <w:noProof/>
        </w:rPr>
        <w:tab/>
      </w:r>
      <w:r>
        <w:rPr>
          <w:noProof/>
        </w:rPr>
        <w:fldChar w:fldCharType="begin"/>
      </w:r>
      <w:r w:rsidR="0010407C">
        <w:rPr>
          <w:noProof/>
        </w:rPr>
        <w:instrText xml:space="preserve"> PAGEREF _Toc411454413 \h </w:instrText>
      </w:r>
      <w:r>
        <w:rPr>
          <w:noProof/>
        </w:rPr>
      </w:r>
      <w:r>
        <w:rPr>
          <w:noProof/>
        </w:rPr>
        <w:fldChar w:fldCharType="separate"/>
      </w:r>
      <w:r w:rsidR="00C9141F">
        <w:rPr>
          <w:noProof/>
        </w:rPr>
        <w:t>11</w:t>
      </w:r>
      <w:r>
        <w:rPr>
          <w:noProof/>
        </w:rPr>
        <w:fldChar w:fldCharType="end"/>
      </w:r>
    </w:p>
    <w:p w14:paraId="09F4474A" w14:textId="40CFCD39" w:rsidR="0010407C" w:rsidRDefault="0010407C">
      <w:pPr>
        <w:pStyle w:val="TableofFigures"/>
        <w:tabs>
          <w:tab w:val="right" w:leader="dot" w:pos="8290"/>
        </w:tabs>
        <w:rPr>
          <w:rFonts w:asciiTheme="minorHAnsi" w:hAnsiTheme="minorHAnsi"/>
          <w:noProof/>
          <w:sz w:val="22"/>
          <w:szCs w:val="22"/>
        </w:rPr>
      </w:pPr>
      <w:r>
        <w:rPr>
          <w:noProof/>
        </w:rPr>
        <w:t>Figure 2: MK Call Flow</w:t>
      </w:r>
      <w:r>
        <w:rPr>
          <w:noProof/>
        </w:rPr>
        <w:tab/>
      </w:r>
      <w:r w:rsidR="001639D2">
        <w:rPr>
          <w:noProof/>
        </w:rPr>
        <w:fldChar w:fldCharType="begin"/>
      </w:r>
      <w:r>
        <w:rPr>
          <w:noProof/>
        </w:rPr>
        <w:instrText xml:space="preserve"> PAGEREF _Toc411454414 \h </w:instrText>
      </w:r>
      <w:r w:rsidR="001639D2">
        <w:rPr>
          <w:noProof/>
        </w:rPr>
      </w:r>
      <w:r w:rsidR="001639D2">
        <w:rPr>
          <w:noProof/>
        </w:rPr>
        <w:fldChar w:fldCharType="separate"/>
      </w:r>
      <w:r w:rsidR="00C9141F">
        <w:rPr>
          <w:noProof/>
        </w:rPr>
        <w:t>41</w:t>
      </w:r>
      <w:r w:rsidR="001639D2">
        <w:rPr>
          <w:noProof/>
        </w:rPr>
        <w:fldChar w:fldCharType="end"/>
      </w:r>
    </w:p>
    <w:p w14:paraId="7B5F9A00" w14:textId="7F00D381" w:rsidR="0010407C" w:rsidRDefault="0010407C">
      <w:pPr>
        <w:pStyle w:val="TableofFigures"/>
        <w:tabs>
          <w:tab w:val="right" w:leader="dot" w:pos="8290"/>
        </w:tabs>
        <w:rPr>
          <w:rFonts w:asciiTheme="minorHAnsi" w:hAnsiTheme="minorHAnsi"/>
          <w:noProof/>
          <w:sz w:val="22"/>
          <w:szCs w:val="22"/>
        </w:rPr>
      </w:pPr>
      <w:r>
        <w:rPr>
          <w:noProof/>
        </w:rPr>
        <w:t>Figure 3: Language Determination and Subscription</w:t>
      </w:r>
      <w:r>
        <w:rPr>
          <w:noProof/>
        </w:rPr>
        <w:tab/>
      </w:r>
      <w:r w:rsidR="001639D2">
        <w:rPr>
          <w:noProof/>
        </w:rPr>
        <w:fldChar w:fldCharType="begin"/>
      </w:r>
      <w:r>
        <w:rPr>
          <w:noProof/>
        </w:rPr>
        <w:instrText xml:space="preserve"> PAGEREF _Toc411454415 \h </w:instrText>
      </w:r>
      <w:r w:rsidR="001639D2">
        <w:rPr>
          <w:noProof/>
        </w:rPr>
      </w:r>
      <w:r w:rsidR="001639D2">
        <w:rPr>
          <w:noProof/>
        </w:rPr>
        <w:fldChar w:fldCharType="separate"/>
      </w:r>
      <w:r w:rsidR="00C9141F">
        <w:rPr>
          <w:noProof/>
        </w:rPr>
        <w:t>53</w:t>
      </w:r>
      <w:r w:rsidR="001639D2">
        <w:rPr>
          <w:noProof/>
        </w:rPr>
        <w:fldChar w:fldCharType="end"/>
      </w:r>
    </w:p>
    <w:p w14:paraId="1DA3F414" w14:textId="5DBEE6DC" w:rsidR="0010407C" w:rsidRDefault="0010407C">
      <w:pPr>
        <w:pStyle w:val="TableofFigures"/>
        <w:tabs>
          <w:tab w:val="right" w:leader="dot" w:pos="8290"/>
        </w:tabs>
        <w:rPr>
          <w:rFonts w:asciiTheme="minorHAnsi" w:hAnsiTheme="minorHAnsi"/>
          <w:noProof/>
          <w:sz w:val="22"/>
          <w:szCs w:val="22"/>
        </w:rPr>
      </w:pPr>
      <w:r>
        <w:rPr>
          <w:noProof/>
        </w:rPr>
        <w:t>Figure 4: Subscription Deactivation</w:t>
      </w:r>
      <w:r>
        <w:rPr>
          <w:noProof/>
        </w:rPr>
        <w:tab/>
      </w:r>
      <w:r w:rsidR="001639D2">
        <w:rPr>
          <w:noProof/>
        </w:rPr>
        <w:fldChar w:fldCharType="begin"/>
      </w:r>
      <w:r>
        <w:rPr>
          <w:noProof/>
        </w:rPr>
        <w:instrText xml:space="preserve"> PAGEREF _Toc411454416 \h </w:instrText>
      </w:r>
      <w:r w:rsidR="001639D2">
        <w:rPr>
          <w:noProof/>
        </w:rPr>
      </w:r>
      <w:r w:rsidR="001639D2">
        <w:rPr>
          <w:noProof/>
        </w:rPr>
        <w:fldChar w:fldCharType="separate"/>
      </w:r>
      <w:r w:rsidR="00C9141F">
        <w:rPr>
          <w:noProof/>
        </w:rPr>
        <w:t>55</w:t>
      </w:r>
      <w:r w:rsidR="001639D2">
        <w:rPr>
          <w:noProof/>
        </w:rPr>
        <w:fldChar w:fldCharType="end"/>
      </w:r>
    </w:p>
    <w:p w14:paraId="35D76355" w14:textId="7FAB6E71" w:rsidR="0010407C" w:rsidRDefault="0010407C">
      <w:pPr>
        <w:pStyle w:val="TableofFigures"/>
        <w:tabs>
          <w:tab w:val="right" w:leader="dot" w:pos="8290"/>
        </w:tabs>
        <w:rPr>
          <w:rFonts w:asciiTheme="minorHAnsi" w:hAnsiTheme="minorHAnsi"/>
          <w:noProof/>
          <w:sz w:val="22"/>
          <w:szCs w:val="22"/>
        </w:rPr>
      </w:pPr>
      <w:r>
        <w:rPr>
          <w:noProof/>
        </w:rPr>
        <w:t>Figure 5: Inbox Service</w:t>
      </w:r>
      <w:r>
        <w:rPr>
          <w:noProof/>
        </w:rPr>
        <w:tab/>
      </w:r>
      <w:r w:rsidR="001639D2">
        <w:rPr>
          <w:noProof/>
        </w:rPr>
        <w:fldChar w:fldCharType="begin"/>
      </w:r>
      <w:r>
        <w:rPr>
          <w:noProof/>
        </w:rPr>
        <w:instrText xml:space="preserve"> PAGEREF _Toc411454417 \h </w:instrText>
      </w:r>
      <w:r w:rsidR="001639D2">
        <w:rPr>
          <w:noProof/>
        </w:rPr>
      </w:r>
      <w:r w:rsidR="001639D2">
        <w:rPr>
          <w:noProof/>
        </w:rPr>
        <w:fldChar w:fldCharType="separate"/>
      </w:r>
      <w:r w:rsidR="00C9141F">
        <w:rPr>
          <w:noProof/>
        </w:rPr>
        <w:t>56</w:t>
      </w:r>
      <w:r w:rsidR="001639D2">
        <w:rPr>
          <w:noProof/>
        </w:rPr>
        <w:fldChar w:fldCharType="end"/>
      </w:r>
    </w:p>
    <w:p w14:paraId="230A72F8" w14:textId="6EB8F429" w:rsidR="0010407C" w:rsidRDefault="0010407C">
      <w:pPr>
        <w:pStyle w:val="TableofFigures"/>
        <w:tabs>
          <w:tab w:val="right" w:leader="dot" w:pos="8290"/>
        </w:tabs>
        <w:rPr>
          <w:rFonts w:asciiTheme="minorHAnsi" w:hAnsiTheme="minorHAnsi"/>
          <w:noProof/>
          <w:sz w:val="22"/>
          <w:szCs w:val="22"/>
        </w:rPr>
      </w:pPr>
      <w:r>
        <w:rPr>
          <w:noProof/>
        </w:rPr>
        <w:t>Figure 6: Kilkari Service-Integration Flow</w:t>
      </w:r>
      <w:r>
        <w:rPr>
          <w:noProof/>
        </w:rPr>
        <w:tab/>
      </w:r>
      <w:r w:rsidR="001639D2">
        <w:rPr>
          <w:noProof/>
        </w:rPr>
        <w:fldChar w:fldCharType="begin"/>
      </w:r>
      <w:r>
        <w:rPr>
          <w:noProof/>
        </w:rPr>
        <w:instrText xml:space="preserve"> PAGEREF _Toc411454418 \h </w:instrText>
      </w:r>
      <w:r w:rsidR="001639D2">
        <w:rPr>
          <w:noProof/>
        </w:rPr>
      </w:r>
      <w:r w:rsidR="001639D2">
        <w:rPr>
          <w:noProof/>
        </w:rPr>
        <w:fldChar w:fldCharType="separate"/>
      </w:r>
      <w:r w:rsidR="00C9141F">
        <w:rPr>
          <w:noProof/>
        </w:rPr>
        <w:t>58</w:t>
      </w:r>
      <w:r w:rsidR="001639D2">
        <w:rPr>
          <w:noProof/>
        </w:rPr>
        <w:fldChar w:fldCharType="end"/>
      </w:r>
    </w:p>
    <w:p w14:paraId="62E96BAF" w14:textId="77777777" w:rsidR="00CA074D" w:rsidRDefault="001639D2" w:rsidP="005C23E2">
      <w:pPr>
        <w:jc w:val="both"/>
        <w:rPr>
          <w:rFonts w:asciiTheme="majorHAnsi" w:eastAsiaTheme="majorEastAsia" w:hAnsiTheme="majorHAnsi" w:cstheme="majorBidi"/>
          <w:color w:val="345A8A" w:themeColor="accent1" w:themeShade="B5"/>
          <w:sz w:val="32"/>
          <w:szCs w:val="32"/>
        </w:rPr>
      </w:pPr>
      <w:r>
        <w:fldChar w:fldCharType="end"/>
      </w:r>
      <w:r w:rsidR="00CA074D">
        <w:br w:type="page"/>
      </w:r>
    </w:p>
    <w:p w14:paraId="2FD4FF61" w14:textId="77777777" w:rsidR="00CA074D" w:rsidRDefault="00CA074D" w:rsidP="005C23E2">
      <w:pPr>
        <w:pStyle w:val="Heading1"/>
        <w:jc w:val="both"/>
      </w:pPr>
      <w:bookmarkStart w:id="6" w:name="_Toc406500954"/>
      <w:bookmarkStart w:id="7" w:name="_Toc411454312"/>
      <w:r>
        <w:lastRenderedPageBreak/>
        <w:t>Introduction &amp; Overview</w:t>
      </w:r>
      <w:bookmarkEnd w:id="6"/>
      <w:bookmarkEnd w:id="7"/>
      <w:bookmarkEnd w:id="0"/>
    </w:p>
    <w:p w14:paraId="1955E7CF" w14:textId="77777777" w:rsidR="00CA074D" w:rsidRDefault="00CA074D" w:rsidP="005C23E2">
      <w:pPr>
        <w:pStyle w:val="Heading2"/>
        <w:jc w:val="both"/>
      </w:pPr>
      <w:bookmarkStart w:id="8" w:name="_Toc405465967"/>
      <w:bookmarkStart w:id="9" w:name="_Toc406500955"/>
      <w:bookmarkStart w:id="10" w:name="_Toc411454313"/>
      <w:r w:rsidRPr="00CF2C8A">
        <w:t>Overview</w:t>
      </w:r>
      <w:bookmarkEnd w:id="8"/>
      <w:bookmarkEnd w:id="9"/>
      <w:bookmarkEnd w:id="10"/>
      <w:bookmarkEnd w:id="5"/>
      <w:bookmarkEnd w:id="4"/>
      <w:bookmarkEnd w:id="3"/>
      <w:bookmarkEnd w:id="2"/>
      <w:bookmarkEnd w:id="1"/>
    </w:p>
    <w:p w14:paraId="0FAAB330" w14:textId="77777777" w:rsidR="009E4607" w:rsidRDefault="009E4607" w:rsidP="009E4607">
      <w:pPr>
        <w:spacing w:before="360"/>
      </w:pPr>
      <w:r w:rsidRPr="000B5789">
        <w:rPr>
          <w:b/>
        </w:rPr>
        <w:t>National MOTECH System</w:t>
      </w:r>
      <w:r w:rsidRPr="00C158C0">
        <w:t xml:space="preserve"> (</w:t>
      </w:r>
      <w:r w:rsidRPr="000B5789">
        <w:rPr>
          <w:b/>
        </w:rPr>
        <w:t>NMS</w:t>
      </w:r>
      <w:r w:rsidRPr="00C158C0">
        <w:t xml:space="preserve">) </w:t>
      </w:r>
      <w:r w:rsidRPr="007100A2">
        <w:t>is a system that shall deliver three m</w:t>
      </w:r>
      <w:r w:rsidRPr="00C158C0">
        <w:t xml:space="preserve">aternal and child health </w:t>
      </w:r>
      <w:r w:rsidRPr="007100A2">
        <w:t xml:space="preserve">IVR services, namely </w:t>
      </w:r>
      <w:r>
        <w:t>Mobile Kunji,</w:t>
      </w:r>
      <w:r w:rsidRPr="00C158C0">
        <w:t xml:space="preserve"> </w:t>
      </w:r>
      <w:r>
        <w:t>Mobile Academy and Kilkari;</w:t>
      </w:r>
      <w:r w:rsidRPr="00C158C0">
        <w:t xml:space="preserve"> </w:t>
      </w:r>
      <w:r>
        <w:t xml:space="preserve">at a </w:t>
      </w:r>
      <w:r w:rsidRPr="007100A2">
        <w:t>pan India</w:t>
      </w:r>
      <w:r>
        <w:t xml:space="preserve"> level </w:t>
      </w:r>
      <w:r w:rsidRPr="00C158C0">
        <w:t>via a Toll Free, centralized long-code.</w:t>
      </w:r>
    </w:p>
    <w:p w14:paraId="22A8FAC0" w14:textId="77777777" w:rsidR="009E4607" w:rsidRDefault="009E4607" w:rsidP="00E65978">
      <w:pPr>
        <w:pStyle w:val="ListParagraph"/>
        <w:numPr>
          <w:ilvl w:val="0"/>
          <w:numId w:val="35"/>
        </w:numPr>
        <w:spacing w:after="200" w:line="276" w:lineRule="auto"/>
      </w:pPr>
      <w:r w:rsidRPr="007D6586">
        <w:rPr>
          <w:b/>
        </w:rPr>
        <w:t>Mobile Academy</w:t>
      </w:r>
      <w:r w:rsidRPr="007100A2">
        <w:t xml:space="preserve"> </w:t>
      </w:r>
      <w:r>
        <w:t xml:space="preserve">service </w:t>
      </w:r>
      <w:r w:rsidRPr="007100A2">
        <w:t xml:space="preserve">is an </w:t>
      </w:r>
      <w:r>
        <w:t xml:space="preserve">inbound </w:t>
      </w:r>
      <w:r w:rsidRPr="007100A2">
        <w:t xml:space="preserve">IVR mobile training course on reproductive, maternal, newborn and child health (RMNCH) for </w:t>
      </w:r>
      <w:r>
        <w:t>Front Line Workers (FLWs)</w:t>
      </w:r>
      <w:r w:rsidRPr="007100A2">
        <w:t>, designed to expand their knowledge of life-saving preventative health and enhance their capacity to communicate and engage effecti</w:t>
      </w:r>
      <w:r w:rsidRPr="000B5789">
        <w:t>vely with families. FLWs can access the course from any phone</w:t>
      </w:r>
      <w:r>
        <w:t xml:space="preserve"> by dialing a toll free long code</w:t>
      </w:r>
      <w:r w:rsidRPr="000B5789">
        <w:t>, and complete it at their convenience.</w:t>
      </w:r>
    </w:p>
    <w:p w14:paraId="47A86813" w14:textId="77777777" w:rsidR="009E4607" w:rsidRPr="00C158C0" w:rsidRDefault="009E4607" w:rsidP="00E65978">
      <w:pPr>
        <w:pStyle w:val="ListParagraph"/>
        <w:numPr>
          <w:ilvl w:val="0"/>
          <w:numId w:val="35"/>
        </w:numPr>
        <w:spacing w:after="200" w:line="276" w:lineRule="auto"/>
      </w:pPr>
      <w:r w:rsidRPr="009D6DEC">
        <w:rPr>
          <w:b/>
        </w:rPr>
        <w:t>Mobile Kunji</w:t>
      </w:r>
      <w:r>
        <w:t xml:space="preserve"> service includes an IVR based mobile service and a printed deck of illustrated cards on a ring, which together communicate essential audio-visual information on pregnancy and newborn health. Each card carries a unique long code and a card number printed on it. User has to dial the long code and enter the card number to access the specific audio content. Mobile Kunji is designed for use during counseling sessions with families and seeks to build support for healthy practices within families and communities.</w:t>
      </w:r>
    </w:p>
    <w:p w14:paraId="22AD6FF4" w14:textId="77777777" w:rsidR="009E4607" w:rsidRDefault="009E4607" w:rsidP="00E65978">
      <w:pPr>
        <w:pStyle w:val="ListParagraph"/>
        <w:numPr>
          <w:ilvl w:val="0"/>
          <w:numId w:val="35"/>
        </w:numPr>
        <w:spacing w:after="200" w:line="276" w:lineRule="auto"/>
      </w:pPr>
      <w:r w:rsidRPr="007D6586">
        <w:rPr>
          <w:b/>
        </w:rPr>
        <w:t>Kilkari</w:t>
      </w:r>
      <w:r>
        <w:t xml:space="preserve"> service is an IVR subscription service that delivers time-sensitive audio information about maternal and child health to the mobile phones of husbands, their pregnant wives, and mothers of young children for upto 72 weeks, linked to the woman’s stage of pregnancy or and child’s age. The service covers the critical time period – where the most deaths occur - from the 2</w:t>
      </w:r>
      <w:r w:rsidRPr="00086505">
        <w:rPr>
          <w:vertAlign w:val="superscript"/>
        </w:rPr>
        <w:t>nd</w:t>
      </w:r>
      <w:r>
        <w:t xml:space="preserve"> trimester of pregnancy until the child is one year old.</w:t>
      </w:r>
    </w:p>
    <w:p w14:paraId="72ACAF51" w14:textId="77777777" w:rsidR="00CA074D" w:rsidRPr="00DE0BC4" w:rsidRDefault="009E4607" w:rsidP="009E4607">
      <w:pPr>
        <w:jc w:val="both"/>
      </w:pPr>
      <w:r w:rsidRPr="00C158C0">
        <w:t xml:space="preserve">IVR services </w:t>
      </w:r>
      <w:r>
        <w:t>shall be</w:t>
      </w:r>
      <w:r w:rsidRPr="00C158C0">
        <w:t xml:space="preserve"> powered by an open-source platform called </w:t>
      </w:r>
      <w:r w:rsidRPr="000B5789">
        <w:rPr>
          <w:b/>
        </w:rPr>
        <w:t>MOTECH</w:t>
      </w:r>
      <w:r w:rsidRPr="00C158C0">
        <w:t xml:space="preserve"> (</w:t>
      </w:r>
      <w:r w:rsidRPr="000B5789">
        <w:rPr>
          <w:b/>
        </w:rPr>
        <w:t>Mobile Technology for Community Health</w:t>
      </w:r>
      <w:r w:rsidRPr="00C158C0">
        <w:t xml:space="preserve">). The MOTECH platform </w:t>
      </w:r>
      <w:r>
        <w:t>has been</w:t>
      </w:r>
      <w:r w:rsidRPr="00C158C0">
        <w:t xml:space="preserve"> developed by the Grameen Foundation, a not-for-profit organization headquartered in the United States. The MOTECH platform combines the integration capabilities of an Enterprise Service Bus (ESB) with a flexible open source application development framework.</w:t>
      </w:r>
    </w:p>
    <w:p w14:paraId="65CEA1CC" w14:textId="77777777" w:rsidR="00CA074D" w:rsidRDefault="00CA074D" w:rsidP="005C23E2">
      <w:pPr>
        <w:pStyle w:val="Heading2"/>
        <w:jc w:val="both"/>
      </w:pPr>
      <w:bookmarkStart w:id="11" w:name="_Toc265071564"/>
      <w:bookmarkStart w:id="12" w:name="_Toc267841325"/>
      <w:bookmarkStart w:id="13" w:name="_Toc267841606"/>
      <w:bookmarkStart w:id="14" w:name="_Toc267913012"/>
      <w:bookmarkStart w:id="15" w:name="_Toc267913534"/>
      <w:bookmarkStart w:id="16" w:name="_Toc405465968"/>
      <w:bookmarkStart w:id="17" w:name="_Toc406500956"/>
      <w:bookmarkStart w:id="18" w:name="_Toc411454314"/>
      <w:r>
        <w:t>Objective of this document</w:t>
      </w:r>
      <w:bookmarkEnd w:id="11"/>
      <w:bookmarkEnd w:id="12"/>
      <w:bookmarkEnd w:id="13"/>
      <w:bookmarkEnd w:id="14"/>
      <w:bookmarkEnd w:id="15"/>
      <w:bookmarkEnd w:id="16"/>
      <w:bookmarkEnd w:id="17"/>
      <w:bookmarkEnd w:id="18"/>
    </w:p>
    <w:p w14:paraId="4321F430" w14:textId="77777777" w:rsidR="009E4607" w:rsidRPr="009E4607" w:rsidRDefault="009E4607" w:rsidP="009E4607"/>
    <w:p w14:paraId="08A1B08E" w14:textId="77777777" w:rsidR="00CA074D" w:rsidRPr="00DE0BC4" w:rsidRDefault="00CA074D" w:rsidP="005C23E2">
      <w:pPr>
        <w:jc w:val="both"/>
      </w:pPr>
      <w:r w:rsidRPr="00DE0BC4">
        <w:t xml:space="preserve">This Interface Specification describes the interface between MOTECH Implementation modules and IVR System that will </w:t>
      </w:r>
      <w:r w:rsidR="00DE1B6A" w:rsidRPr="00DE0BC4">
        <w:t xml:space="preserve">be developed for </w:t>
      </w:r>
      <w:r w:rsidR="009E4607">
        <w:t>NMS project.</w:t>
      </w:r>
    </w:p>
    <w:p w14:paraId="3DFEE644" w14:textId="77777777" w:rsidR="00CA074D" w:rsidRDefault="00CA074D" w:rsidP="005C23E2">
      <w:pPr>
        <w:pStyle w:val="Heading2"/>
        <w:jc w:val="both"/>
      </w:pPr>
      <w:bookmarkStart w:id="19" w:name="_Toc405465969"/>
      <w:bookmarkStart w:id="20" w:name="_Toc406500957"/>
      <w:bookmarkStart w:id="21" w:name="_Toc411454315"/>
      <w:r>
        <w:t>Key Assumptions</w:t>
      </w:r>
      <w:bookmarkEnd w:id="19"/>
      <w:bookmarkEnd w:id="20"/>
      <w:bookmarkEnd w:id="21"/>
    </w:p>
    <w:p w14:paraId="76D49EC2" w14:textId="77777777" w:rsidR="003237E0" w:rsidRDefault="003237E0" w:rsidP="005C23E2">
      <w:pPr>
        <w:jc w:val="both"/>
      </w:pPr>
      <w:bookmarkStart w:id="22" w:name="_Toc405465970"/>
    </w:p>
    <w:p w14:paraId="55DB736F" w14:textId="77777777" w:rsidR="003237E0" w:rsidRDefault="003237E0" w:rsidP="00E65978">
      <w:pPr>
        <w:pStyle w:val="ListParagraph"/>
        <w:numPr>
          <w:ilvl w:val="0"/>
          <w:numId w:val="4"/>
        </w:numPr>
        <w:jc w:val="both"/>
      </w:pPr>
      <w:r>
        <w:t>The map</w:t>
      </w:r>
      <w:r w:rsidR="00317245">
        <w:t>ping of circle, state, district, languageLocationCode and</w:t>
      </w:r>
      <w:r>
        <w:t xml:space="preserve"> </w:t>
      </w:r>
      <w:r w:rsidR="00802F67">
        <w:t>Language</w:t>
      </w:r>
      <w:r>
        <w:t xml:space="preserve"> is available in NMS database.</w:t>
      </w:r>
    </w:p>
    <w:p w14:paraId="5EE84602" w14:textId="77777777" w:rsidR="00C23728" w:rsidRDefault="00C23728" w:rsidP="00E65978">
      <w:pPr>
        <w:pStyle w:val="ListParagraph"/>
        <w:numPr>
          <w:ilvl w:val="0"/>
          <w:numId w:val="4"/>
        </w:numPr>
        <w:jc w:val="both"/>
      </w:pPr>
      <w:r>
        <w:t xml:space="preserve">While uploading an FLW in MoTech database, verify that its location details are available. Also verify that his location is mapped to a </w:t>
      </w:r>
      <w:r w:rsidR="00802F67">
        <w:t>Language</w:t>
      </w:r>
      <w:r>
        <w:t xml:space="preserve"> else </w:t>
      </w:r>
      <w:r w:rsidR="00645B24">
        <w:t>the</w:t>
      </w:r>
      <w:r w:rsidR="00A77742">
        <w:t xml:space="preserve"> </w:t>
      </w:r>
      <w:r w:rsidR="00A0025A">
        <w:t>FLW record</w:t>
      </w:r>
      <w:r w:rsidR="00645B24">
        <w:t xml:space="preserve"> shall be rejected</w:t>
      </w:r>
      <w:r>
        <w:t>.</w:t>
      </w:r>
    </w:p>
    <w:p w14:paraId="0FD2AF05" w14:textId="77777777" w:rsidR="003237E0" w:rsidRDefault="00D33FF0" w:rsidP="00E65978">
      <w:pPr>
        <w:pStyle w:val="ListParagraph"/>
        <w:numPr>
          <w:ilvl w:val="0"/>
          <w:numId w:val="4"/>
        </w:numPr>
        <w:jc w:val="both"/>
      </w:pPr>
      <w:r>
        <w:t>callI</w:t>
      </w:r>
      <w:r w:rsidR="00CB0900">
        <w:t xml:space="preserve">d is same in every </w:t>
      </w:r>
      <w:r w:rsidR="003237E0" w:rsidRPr="003237E0">
        <w:t>request coming from IVR for the same call.</w:t>
      </w:r>
    </w:p>
    <w:p w14:paraId="209102B3" w14:textId="77777777" w:rsidR="00CA074D" w:rsidRDefault="00CA074D" w:rsidP="005C23E2">
      <w:pPr>
        <w:pStyle w:val="Heading2"/>
        <w:jc w:val="both"/>
      </w:pPr>
      <w:bookmarkStart w:id="23" w:name="_Toc406500958"/>
      <w:bookmarkStart w:id="24" w:name="_Toc411454316"/>
      <w:r>
        <w:t>Open Issues</w:t>
      </w:r>
      <w:bookmarkEnd w:id="22"/>
      <w:bookmarkEnd w:id="23"/>
      <w:bookmarkEnd w:id="24"/>
    </w:p>
    <w:p w14:paraId="7621431F" w14:textId="77777777" w:rsidR="00CB0900" w:rsidRPr="00CB0900" w:rsidRDefault="00CB0900" w:rsidP="00CB0900"/>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461"/>
        <w:gridCol w:w="1242"/>
        <w:gridCol w:w="1134"/>
        <w:gridCol w:w="2301"/>
      </w:tblGrid>
      <w:tr w:rsidR="00CA074D" w:rsidRPr="00A01C8F" w14:paraId="664391D2" w14:textId="77777777" w:rsidTr="00A01C8F">
        <w:tc>
          <w:tcPr>
            <w:tcW w:w="468" w:type="dxa"/>
            <w:shd w:val="clear" w:color="auto" w:fill="D9D9D9" w:themeFill="background1" w:themeFillShade="D9"/>
          </w:tcPr>
          <w:p w14:paraId="75190201" w14:textId="77777777" w:rsidR="00CA074D" w:rsidRPr="00A01C8F" w:rsidRDefault="00CA074D" w:rsidP="005C23E2">
            <w:pPr>
              <w:jc w:val="both"/>
            </w:pPr>
            <w:r w:rsidRPr="00A01C8F">
              <w:t>#</w:t>
            </w:r>
          </w:p>
        </w:tc>
        <w:tc>
          <w:tcPr>
            <w:tcW w:w="4461" w:type="dxa"/>
            <w:shd w:val="clear" w:color="auto" w:fill="D9D9D9" w:themeFill="background1" w:themeFillShade="D9"/>
          </w:tcPr>
          <w:p w14:paraId="5B6EE968" w14:textId="77777777" w:rsidR="00CA074D" w:rsidRPr="00A01C8F" w:rsidRDefault="00CA074D" w:rsidP="005C23E2">
            <w:pPr>
              <w:jc w:val="both"/>
            </w:pPr>
            <w:r w:rsidRPr="00A01C8F">
              <w:t>Issue</w:t>
            </w:r>
          </w:p>
        </w:tc>
        <w:tc>
          <w:tcPr>
            <w:tcW w:w="1242" w:type="dxa"/>
            <w:shd w:val="clear" w:color="auto" w:fill="D9D9D9" w:themeFill="background1" w:themeFillShade="D9"/>
          </w:tcPr>
          <w:p w14:paraId="48FD1D29" w14:textId="77777777" w:rsidR="00CA074D" w:rsidRPr="00A01C8F" w:rsidRDefault="00CA074D" w:rsidP="005C23E2">
            <w:pPr>
              <w:jc w:val="both"/>
            </w:pPr>
            <w:r w:rsidRPr="00A01C8F">
              <w:t>Owner</w:t>
            </w:r>
          </w:p>
        </w:tc>
        <w:tc>
          <w:tcPr>
            <w:tcW w:w="1134" w:type="dxa"/>
            <w:shd w:val="clear" w:color="auto" w:fill="D9D9D9" w:themeFill="background1" w:themeFillShade="D9"/>
          </w:tcPr>
          <w:p w14:paraId="31549AB1" w14:textId="77777777" w:rsidR="00CA074D" w:rsidRPr="00A01C8F" w:rsidRDefault="00CA074D" w:rsidP="005C23E2">
            <w:pPr>
              <w:jc w:val="both"/>
            </w:pPr>
            <w:r w:rsidRPr="00A01C8F">
              <w:t>Status</w:t>
            </w:r>
          </w:p>
        </w:tc>
        <w:tc>
          <w:tcPr>
            <w:tcW w:w="2301" w:type="dxa"/>
            <w:shd w:val="clear" w:color="auto" w:fill="D9D9D9" w:themeFill="background1" w:themeFillShade="D9"/>
          </w:tcPr>
          <w:p w14:paraId="15BF4841" w14:textId="77777777" w:rsidR="00CA074D" w:rsidRPr="00A01C8F" w:rsidRDefault="00CA074D" w:rsidP="005C23E2">
            <w:pPr>
              <w:jc w:val="both"/>
            </w:pPr>
            <w:r w:rsidRPr="00A01C8F">
              <w:t>Remarks</w:t>
            </w:r>
          </w:p>
        </w:tc>
      </w:tr>
      <w:tr w:rsidR="003237E0" w:rsidRPr="00900252" w14:paraId="152638DF" w14:textId="77777777" w:rsidTr="00A01C8F">
        <w:trPr>
          <w:trHeight w:val="350"/>
        </w:trPr>
        <w:tc>
          <w:tcPr>
            <w:tcW w:w="468" w:type="dxa"/>
          </w:tcPr>
          <w:p w14:paraId="493E0592" w14:textId="77777777" w:rsidR="003237E0" w:rsidRPr="00A01C8F" w:rsidRDefault="003237E0" w:rsidP="005C23E2">
            <w:pPr>
              <w:jc w:val="both"/>
            </w:pPr>
            <w:r>
              <w:t>1.</w:t>
            </w:r>
          </w:p>
        </w:tc>
        <w:tc>
          <w:tcPr>
            <w:tcW w:w="4461" w:type="dxa"/>
          </w:tcPr>
          <w:p w14:paraId="6B689B89" w14:textId="77777777" w:rsidR="003237E0" w:rsidRPr="00A01C8F" w:rsidRDefault="003237E0" w:rsidP="005C23E2">
            <w:pPr>
              <w:jc w:val="both"/>
            </w:pPr>
            <w:r>
              <w:t xml:space="preserve">The VXML files retrieved by the IVR can be cached for some duration so that the same </w:t>
            </w:r>
            <w:r>
              <w:lastRenderedPageBreak/>
              <w:t>need not be requested again on every call.</w:t>
            </w:r>
          </w:p>
        </w:tc>
        <w:tc>
          <w:tcPr>
            <w:tcW w:w="1242" w:type="dxa"/>
          </w:tcPr>
          <w:p w14:paraId="2723CD62" w14:textId="77777777" w:rsidR="003237E0" w:rsidRPr="00A01C8F" w:rsidRDefault="00CB0900" w:rsidP="005C23E2">
            <w:pPr>
              <w:jc w:val="both"/>
            </w:pPr>
            <w:r>
              <w:lastRenderedPageBreak/>
              <w:t>IMI Team</w:t>
            </w:r>
          </w:p>
        </w:tc>
        <w:tc>
          <w:tcPr>
            <w:tcW w:w="1134" w:type="dxa"/>
          </w:tcPr>
          <w:p w14:paraId="238AF0C2" w14:textId="77777777" w:rsidR="003237E0" w:rsidRPr="00A01C8F" w:rsidRDefault="00BA75D8" w:rsidP="005C23E2">
            <w:pPr>
              <w:jc w:val="both"/>
            </w:pPr>
            <w:r>
              <w:t>C</w:t>
            </w:r>
            <w:r w:rsidR="00411437">
              <w:t>losed</w:t>
            </w:r>
          </w:p>
        </w:tc>
        <w:tc>
          <w:tcPr>
            <w:tcW w:w="2301" w:type="dxa"/>
          </w:tcPr>
          <w:p w14:paraId="2443193F" w14:textId="77777777" w:rsidR="00411437" w:rsidRDefault="00A115FA" w:rsidP="005C23E2">
            <w:pPr>
              <w:jc w:val="both"/>
            </w:pPr>
            <w:r>
              <w:t xml:space="preserve">VXML files are static files. IVR platform shall </w:t>
            </w:r>
            <w:r>
              <w:lastRenderedPageBreak/>
              <w:t>cache the same.</w:t>
            </w:r>
          </w:p>
          <w:p w14:paraId="3D2C4667" w14:textId="77777777" w:rsidR="00A115FA" w:rsidRDefault="00A115FA" w:rsidP="005C23E2">
            <w:pPr>
              <w:jc w:val="both"/>
            </w:pPr>
          </w:p>
          <w:p w14:paraId="66959FF4" w14:textId="77777777" w:rsidR="00411437" w:rsidRPr="00A01C8F" w:rsidRDefault="00411437" w:rsidP="005C23E2">
            <w:pPr>
              <w:jc w:val="both"/>
            </w:pPr>
            <w:r>
              <w:t>22.01.15: motech shall not host the vxml files. The vxml files shall reside on ivr system.</w:t>
            </w:r>
          </w:p>
        </w:tc>
      </w:tr>
      <w:tr w:rsidR="003237E0" w:rsidRPr="00900252" w14:paraId="4C39A4EE" w14:textId="77777777" w:rsidTr="00A01C8F">
        <w:trPr>
          <w:trHeight w:val="350"/>
        </w:trPr>
        <w:tc>
          <w:tcPr>
            <w:tcW w:w="468" w:type="dxa"/>
          </w:tcPr>
          <w:p w14:paraId="766085B2" w14:textId="77777777" w:rsidR="003237E0" w:rsidRDefault="003237E0" w:rsidP="005C23E2">
            <w:pPr>
              <w:jc w:val="both"/>
            </w:pPr>
            <w:r>
              <w:lastRenderedPageBreak/>
              <w:t xml:space="preserve">2. </w:t>
            </w:r>
          </w:p>
        </w:tc>
        <w:tc>
          <w:tcPr>
            <w:tcW w:w="4461" w:type="dxa"/>
          </w:tcPr>
          <w:p w14:paraId="6FF5F0D4" w14:textId="77777777" w:rsidR="00A57EC6" w:rsidRDefault="003237E0" w:rsidP="005C23E2">
            <w:pPr>
              <w:jc w:val="both"/>
            </w:pPr>
            <w:r>
              <w:t xml:space="preserve">The </w:t>
            </w:r>
            <w:r w:rsidR="00970DD8">
              <w:t xml:space="preserve">static </w:t>
            </w:r>
            <w:r>
              <w:t>course structure retrieved by IVR from NMS_MoTech_MA can be cached for some specific duration at IVR</w:t>
            </w:r>
            <w:r w:rsidR="00970DD8">
              <w:t>.</w:t>
            </w:r>
            <w:r w:rsidR="00A57EC6">
              <w:t xml:space="preserve"> (It is possible to maintain course version and in call IMI can get course version and if it is different it can fetch  the complete course)</w:t>
            </w:r>
          </w:p>
          <w:p w14:paraId="4924D5E6" w14:textId="77777777" w:rsidR="00A57EC6" w:rsidRDefault="00A57EC6" w:rsidP="005C23E2">
            <w:pPr>
              <w:jc w:val="both"/>
            </w:pPr>
          </w:p>
          <w:p w14:paraId="252EAD27" w14:textId="77777777" w:rsidR="00A57EC6" w:rsidRDefault="00645B24" w:rsidP="00645B24">
            <w:pPr>
              <w:jc w:val="both"/>
            </w:pPr>
            <w:r>
              <w:t>IMI team suggests to retrieve</w:t>
            </w:r>
            <w:r w:rsidR="00A57EC6">
              <w:t xml:space="preserve"> the course structure chapter wise.</w:t>
            </w:r>
          </w:p>
        </w:tc>
        <w:tc>
          <w:tcPr>
            <w:tcW w:w="1242" w:type="dxa"/>
          </w:tcPr>
          <w:p w14:paraId="0AB5676B" w14:textId="77777777" w:rsidR="003237E0" w:rsidRPr="00A01C8F" w:rsidRDefault="00CB0900" w:rsidP="005C23E2">
            <w:pPr>
              <w:jc w:val="both"/>
            </w:pPr>
            <w:r>
              <w:t>IMI Team</w:t>
            </w:r>
          </w:p>
        </w:tc>
        <w:tc>
          <w:tcPr>
            <w:tcW w:w="1134" w:type="dxa"/>
          </w:tcPr>
          <w:p w14:paraId="6C4D3AD3" w14:textId="77777777" w:rsidR="003237E0" w:rsidRPr="00A01C8F" w:rsidRDefault="00BA75D8" w:rsidP="005C23E2">
            <w:pPr>
              <w:jc w:val="both"/>
            </w:pPr>
            <w:r>
              <w:t>C</w:t>
            </w:r>
            <w:r w:rsidR="00411437">
              <w:t>losed</w:t>
            </w:r>
          </w:p>
        </w:tc>
        <w:tc>
          <w:tcPr>
            <w:tcW w:w="2301" w:type="dxa"/>
          </w:tcPr>
          <w:p w14:paraId="69D6B160" w14:textId="77777777" w:rsidR="003237E0" w:rsidRDefault="00F751DC" w:rsidP="005C23E2">
            <w:pPr>
              <w:jc w:val="both"/>
            </w:pPr>
            <w:r>
              <w:t>Course structure to be retrieved by DVP at start up time.</w:t>
            </w:r>
          </w:p>
          <w:p w14:paraId="6C5FB279" w14:textId="77777777" w:rsidR="00F751DC" w:rsidRDefault="00F751DC" w:rsidP="00F751DC">
            <w:pPr>
              <w:jc w:val="both"/>
            </w:pPr>
            <w:r>
              <w:t>For course version in each call API to be called by DVP.</w:t>
            </w:r>
          </w:p>
          <w:p w14:paraId="2E4EBCCD" w14:textId="77777777" w:rsidR="00411437" w:rsidRDefault="00411437" w:rsidP="00F751DC">
            <w:pPr>
              <w:jc w:val="both"/>
            </w:pPr>
          </w:p>
          <w:p w14:paraId="1DADCD3B" w14:textId="77777777" w:rsidR="00411437" w:rsidRDefault="00411437" w:rsidP="00F751DC">
            <w:pPr>
              <w:jc w:val="both"/>
            </w:pPr>
            <w:r>
              <w:t>22.01.2015: motech shall provide a get course version api. During the call, ivr system shall check course version and if it does not match with the version existing on ivr then it shall fetch the course structure</w:t>
            </w:r>
          </w:p>
          <w:p w14:paraId="2FA71239" w14:textId="77777777" w:rsidR="00A115FA" w:rsidRDefault="00A115FA" w:rsidP="00F751DC">
            <w:pPr>
              <w:jc w:val="both"/>
            </w:pPr>
          </w:p>
          <w:p w14:paraId="3772DA9E" w14:textId="77777777" w:rsidR="00A115FA" w:rsidRPr="00A01C8F" w:rsidRDefault="00A115FA" w:rsidP="00F751DC">
            <w:pPr>
              <w:jc w:val="both"/>
            </w:pPr>
          </w:p>
        </w:tc>
      </w:tr>
      <w:tr w:rsidR="005B0925" w:rsidRPr="00900252" w14:paraId="7FFA8F1A" w14:textId="77777777" w:rsidTr="00A01C8F">
        <w:trPr>
          <w:trHeight w:val="350"/>
        </w:trPr>
        <w:tc>
          <w:tcPr>
            <w:tcW w:w="468" w:type="dxa"/>
          </w:tcPr>
          <w:p w14:paraId="5A792DE1" w14:textId="77777777" w:rsidR="005B0925" w:rsidRDefault="005B0925" w:rsidP="005C23E2">
            <w:pPr>
              <w:jc w:val="both"/>
            </w:pPr>
            <w:r>
              <w:t>3.</w:t>
            </w:r>
          </w:p>
        </w:tc>
        <w:tc>
          <w:tcPr>
            <w:tcW w:w="4461" w:type="dxa"/>
          </w:tcPr>
          <w:p w14:paraId="75E1EE65" w14:textId="77777777" w:rsidR="005B0925" w:rsidRDefault="005B0925" w:rsidP="005C23E2">
            <w:pPr>
              <w:jc w:val="both"/>
            </w:pPr>
            <w:r>
              <w:t>Once an anonymous user calls in, her details are entered into the system. Will she be known as ‘active user’ during next call or will continue to be anonymous?</w:t>
            </w:r>
          </w:p>
        </w:tc>
        <w:tc>
          <w:tcPr>
            <w:tcW w:w="1242" w:type="dxa"/>
          </w:tcPr>
          <w:p w14:paraId="77839AD7" w14:textId="77777777" w:rsidR="005B0925" w:rsidRPr="00A01C8F" w:rsidRDefault="00CB0900" w:rsidP="005C23E2">
            <w:pPr>
              <w:jc w:val="both"/>
            </w:pPr>
            <w:r>
              <w:t>BBC</w:t>
            </w:r>
          </w:p>
        </w:tc>
        <w:tc>
          <w:tcPr>
            <w:tcW w:w="1134" w:type="dxa"/>
          </w:tcPr>
          <w:p w14:paraId="0ED81794" w14:textId="77777777" w:rsidR="005B0925" w:rsidRPr="00A01C8F" w:rsidRDefault="0058371C" w:rsidP="005C23E2">
            <w:pPr>
              <w:jc w:val="both"/>
            </w:pPr>
            <w:r>
              <w:t>Closed</w:t>
            </w:r>
          </w:p>
        </w:tc>
        <w:tc>
          <w:tcPr>
            <w:tcW w:w="2301" w:type="dxa"/>
          </w:tcPr>
          <w:p w14:paraId="130D4AC8" w14:textId="77777777" w:rsidR="005B0925" w:rsidRPr="00A01C8F" w:rsidRDefault="0058371C" w:rsidP="005C23E2">
            <w:pPr>
              <w:jc w:val="both"/>
            </w:pPr>
            <w:r>
              <w:t>Shall be covered in Requirement doc. No impact on this document.</w:t>
            </w:r>
          </w:p>
        </w:tc>
      </w:tr>
      <w:tr w:rsidR="007D0935" w:rsidRPr="00900252" w14:paraId="752202D0" w14:textId="77777777" w:rsidTr="00A01C8F">
        <w:trPr>
          <w:trHeight w:val="350"/>
        </w:trPr>
        <w:tc>
          <w:tcPr>
            <w:tcW w:w="468" w:type="dxa"/>
          </w:tcPr>
          <w:p w14:paraId="4A50DE58" w14:textId="77777777" w:rsidR="007D0935" w:rsidRDefault="007D0935" w:rsidP="005C23E2">
            <w:pPr>
              <w:jc w:val="both"/>
            </w:pPr>
            <w:r>
              <w:t>4.</w:t>
            </w:r>
          </w:p>
        </w:tc>
        <w:tc>
          <w:tcPr>
            <w:tcW w:w="4461" w:type="dxa"/>
          </w:tcPr>
          <w:p w14:paraId="1B6EA03A" w14:textId="77777777" w:rsidR="007D0935" w:rsidRDefault="007D0935" w:rsidP="005C23E2">
            <w:pPr>
              <w:jc w:val="both"/>
            </w:pPr>
            <w:r>
              <w:t xml:space="preserve">The MA/MK course is played to the user depending upon her usage availability. Given the maximum allowed usage and the usage consumed, can IVR take decision on whether to </w:t>
            </w:r>
            <w:r w:rsidR="00E37D47">
              <w:t>play</w:t>
            </w:r>
            <w:r>
              <w:t xml:space="preserve"> the course?</w:t>
            </w:r>
          </w:p>
        </w:tc>
        <w:tc>
          <w:tcPr>
            <w:tcW w:w="1242" w:type="dxa"/>
          </w:tcPr>
          <w:p w14:paraId="7E0584C4" w14:textId="77777777" w:rsidR="007D0935" w:rsidRPr="00A01C8F" w:rsidRDefault="00CB0900" w:rsidP="005C23E2">
            <w:pPr>
              <w:jc w:val="both"/>
            </w:pPr>
            <w:r>
              <w:t>IMI Team</w:t>
            </w:r>
          </w:p>
        </w:tc>
        <w:tc>
          <w:tcPr>
            <w:tcW w:w="1134" w:type="dxa"/>
          </w:tcPr>
          <w:p w14:paraId="34C36025" w14:textId="77777777" w:rsidR="007D0935" w:rsidRPr="00A01C8F" w:rsidRDefault="00CB0900" w:rsidP="005C23E2">
            <w:pPr>
              <w:jc w:val="both"/>
            </w:pPr>
            <w:r>
              <w:t>Closed</w:t>
            </w:r>
          </w:p>
        </w:tc>
        <w:tc>
          <w:tcPr>
            <w:tcW w:w="2301" w:type="dxa"/>
          </w:tcPr>
          <w:p w14:paraId="464C388B" w14:textId="77777777" w:rsidR="007D0935" w:rsidRPr="00A01C8F" w:rsidRDefault="00CB0900" w:rsidP="005C23E2">
            <w:pPr>
              <w:jc w:val="both"/>
            </w:pPr>
            <w:r>
              <w:t>IVR System shall take the decision to allow call or not based on maximum usage and usage consumed</w:t>
            </w:r>
          </w:p>
        </w:tc>
      </w:tr>
      <w:tr w:rsidR="00C51002" w:rsidRPr="00900252" w14:paraId="6DB5E02B" w14:textId="77777777" w:rsidTr="00A01C8F">
        <w:trPr>
          <w:trHeight w:val="350"/>
        </w:trPr>
        <w:tc>
          <w:tcPr>
            <w:tcW w:w="468" w:type="dxa"/>
          </w:tcPr>
          <w:p w14:paraId="34D2C8FE" w14:textId="77777777" w:rsidR="00C51002" w:rsidRDefault="00C51002" w:rsidP="005C23E2">
            <w:pPr>
              <w:jc w:val="both"/>
            </w:pPr>
            <w:r>
              <w:t>5</w:t>
            </w:r>
          </w:p>
        </w:tc>
        <w:tc>
          <w:tcPr>
            <w:tcW w:w="4461" w:type="dxa"/>
          </w:tcPr>
          <w:p w14:paraId="1575939D" w14:textId="77777777" w:rsidR="00C51002" w:rsidRDefault="00C51002" w:rsidP="005C23E2">
            <w:pPr>
              <w:jc w:val="both"/>
            </w:pPr>
            <w:r>
              <w:t xml:space="preserve">If MoTech does not have information about language preference of the user, can </w:t>
            </w:r>
            <w:r w:rsidRPr="00161B87">
              <w:t xml:space="preserve">IVR prompt user to enter </w:t>
            </w:r>
            <w:r>
              <w:t>Language_Location</w:t>
            </w:r>
            <w:r w:rsidRPr="00161B87">
              <w:t xml:space="preserve"> code</w:t>
            </w:r>
            <w:r>
              <w:t>?</w:t>
            </w:r>
          </w:p>
        </w:tc>
        <w:tc>
          <w:tcPr>
            <w:tcW w:w="1242" w:type="dxa"/>
          </w:tcPr>
          <w:p w14:paraId="5AACB19F" w14:textId="77777777" w:rsidR="00C51002" w:rsidRPr="00A01C8F" w:rsidRDefault="00CB0900" w:rsidP="005C23E2">
            <w:pPr>
              <w:jc w:val="both"/>
            </w:pPr>
            <w:r>
              <w:t>BBC</w:t>
            </w:r>
          </w:p>
        </w:tc>
        <w:tc>
          <w:tcPr>
            <w:tcW w:w="1134" w:type="dxa"/>
          </w:tcPr>
          <w:p w14:paraId="2E26F475" w14:textId="77777777" w:rsidR="00C51002" w:rsidRPr="00A01C8F" w:rsidRDefault="00411437" w:rsidP="005C23E2">
            <w:pPr>
              <w:jc w:val="both"/>
            </w:pPr>
            <w:r>
              <w:t>Closed</w:t>
            </w:r>
          </w:p>
        </w:tc>
        <w:tc>
          <w:tcPr>
            <w:tcW w:w="2301" w:type="dxa"/>
          </w:tcPr>
          <w:p w14:paraId="277D0239" w14:textId="77777777" w:rsidR="00C51002" w:rsidRDefault="00CB0900" w:rsidP="005C23E2">
            <w:pPr>
              <w:jc w:val="both"/>
            </w:pPr>
            <w:r>
              <w:t>User Testing results awaited</w:t>
            </w:r>
          </w:p>
          <w:p w14:paraId="01CB16C2" w14:textId="77777777" w:rsidR="00411437" w:rsidRDefault="00411437" w:rsidP="005C23E2">
            <w:pPr>
              <w:jc w:val="both"/>
            </w:pPr>
          </w:p>
          <w:p w14:paraId="6734BFFB" w14:textId="77777777" w:rsidR="00411437" w:rsidRPr="00A01C8F" w:rsidRDefault="00411437" w:rsidP="005C23E2">
            <w:pPr>
              <w:jc w:val="both"/>
            </w:pPr>
            <w:r>
              <w:t>22.01: as per user testing results 2 digit location language code shall be entered by user in such a case</w:t>
            </w:r>
          </w:p>
        </w:tc>
      </w:tr>
      <w:tr w:rsidR="00143AD2" w:rsidRPr="00900252" w14:paraId="7A0D2358" w14:textId="77777777" w:rsidTr="00A01C8F">
        <w:trPr>
          <w:trHeight w:val="350"/>
        </w:trPr>
        <w:tc>
          <w:tcPr>
            <w:tcW w:w="468" w:type="dxa"/>
          </w:tcPr>
          <w:p w14:paraId="7565B63F" w14:textId="77777777" w:rsidR="00143AD2" w:rsidRDefault="00143AD2" w:rsidP="005C23E2">
            <w:pPr>
              <w:jc w:val="both"/>
            </w:pPr>
            <w:r>
              <w:t>6</w:t>
            </w:r>
          </w:p>
        </w:tc>
        <w:tc>
          <w:tcPr>
            <w:tcW w:w="4461" w:type="dxa"/>
          </w:tcPr>
          <w:p w14:paraId="5A0D8CFD" w14:textId="77777777" w:rsidR="00143AD2" w:rsidRDefault="00143AD2" w:rsidP="00322B76">
            <w:pPr>
              <w:jc w:val="both"/>
            </w:pPr>
            <w:r>
              <w:t xml:space="preserve">Data types of </w:t>
            </w:r>
            <w:r w:rsidR="00D33FF0">
              <w:t>callI</w:t>
            </w:r>
            <w:r w:rsidR="00322B76">
              <w:t>d to be decided</w:t>
            </w:r>
          </w:p>
        </w:tc>
        <w:tc>
          <w:tcPr>
            <w:tcW w:w="1242" w:type="dxa"/>
          </w:tcPr>
          <w:p w14:paraId="54E6BAB9" w14:textId="77777777" w:rsidR="00143AD2" w:rsidRPr="00A01C8F" w:rsidRDefault="00645B24" w:rsidP="005C23E2">
            <w:pPr>
              <w:jc w:val="both"/>
            </w:pPr>
            <w:r>
              <w:t>Aricent/</w:t>
            </w:r>
            <w:r w:rsidR="00CB0900">
              <w:t>IMI team</w:t>
            </w:r>
          </w:p>
        </w:tc>
        <w:tc>
          <w:tcPr>
            <w:tcW w:w="1134" w:type="dxa"/>
          </w:tcPr>
          <w:p w14:paraId="32962BDE" w14:textId="77777777" w:rsidR="00143AD2" w:rsidRPr="00A01C8F" w:rsidRDefault="00322B76" w:rsidP="005C23E2">
            <w:pPr>
              <w:jc w:val="both"/>
            </w:pPr>
            <w:r>
              <w:t>Closed</w:t>
            </w:r>
          </w:p>
        </w:tc>
        <w:tc>
          <w:tcPr>
            <w:tcW w:w="2301" w:type="dxa"/>
          </w:tcPr>
          <w:p w14:paraId="461DA343" w14:textId="77777777" w:rsidR="00143AD2" w:rsidRPr="00A01C8F" w:rsidRDefault="00322B76" w:rsidP="005C23E2">
            <w:pPr>
              <w:jc w:val="both"/>
            </w:pPr>
            <w:r>
              <w:t>Call ID is 15 digits number</w:t>
            </w:r>
          </w:p>
        </w:tc>
      </w:tr>
      <w:tr w:rsidR="00143AD2" w:rsidRPr="00900252" w14:paraId="10588827" w14:textId="77777777" w:rsidTr="00A01C8F">
        <w:trPr>
          <w:trHeight w:val="350"/>
        </w:trPr>
        <w:tc>
          <w:tcPr>
            <w:tcW w:w="468" w:type="dxa"/>
          </w:tcPr>
          <w:p w14:paraId="6511D749" w14:textId="77777777" w:rsidR="00143AD2" w:rsidRDefault="00143AD2" w:rsidP="005C23E2">
            <w:pPr>
              <w:jc w:val="both"/>
            </w:pPr>
            <w:r>
              <w:t>7</w:t>
            </w:r>
          </w:p>
        </w:tc>
        <w:tc>
          <w:tcPr>
            <w:tcW w:w="4461" w:type="dxa"/>
          </w:tcPr>
          <w:p w14:paraId="787CF025" w14:textId="77777777" w:rsidR="00A57EC6" w:rsidRDefault="00143AD2" w:rsidP="005C23E2">
            <w:pPr>
              <w:jc w:val="both"/>
            </w:pPr>
            <w:r>
              <w:t xml:space="preserve">Is language_location code required in response to the Get User </w:t>
            </w:r>
            <w:r w:rsidR="00074539">
              <w:t>API?</w:t>
            </w:r>
          </w:p>
        </w:tc>
        <w:tc>
          <w:tcPr>
            <w:tcW w:w="1242" w:type="dxa"/>
          </w:tcPr>
          <w:p w14:paraId="6C15B978" w14:textId="77777777" w:rsidR="00143AD2" w:rsidRPr="00A01C8F" w:rsidRDefault="0058371C" w:rsidP="005C23E2">
            <w:pPr>
              <w:jc w:val="both"/>
            </w:pPr>
            <w:r>
              <w:t>Aricent/</w:t>
            </w:r>
            <w:r w:rsidR="00CB0900">
              <w:t>IMI team</w:t>
            </w:r>
          </w:p>
        </w:tc>
        <w:tc>
          <w:tcPr>
            <w:tcW w:w="1134" w:type="dxa"/>
          </w:tcPr>
          <w:p w14:paraId="18791E84" w14:textId="77777777" w:rsidR="00143AD2" w:rsidRPr="00A01C8F" w:rsidRDefault="00411437" w:rsidP="005C23E2">
            <w:pPr>
              <w:jc w:val="both"/>
            </w:pPr>
            <w:r>
              <w:t>Closed</w:t>
            </w:r>
          </w:p>
        </w:tc>
        <w:tc>
          <w:tcPr>
            <w:tcW w:w="2301" w:type="dxa"/>
          </w:tcPr>
          <w:p w14:paraId="79947369" w14:textId="77777777" w:rsidR="00143AD2" w:rsidRDefault="00CB0900" w:rsidP="005C23E2">
            <w:pPr>
              <w:jc w:val="both"/>
            </w:pPr>
            <w:r>
              <w:t>Depends on item 5</w:t>
            </w:r>
          </w:p>
          <w:p w14:paraId="4F1C6B98" w14:textId="77777777" w:rsidR="00411437" w:rsidRPr="00A01C8F" w:rsidRDefault="00411437" w:rsidP="005C23E2">
            <w:pPr>
              <w:jc w:val="both"/>
            </w:pPr>
            <w:r>
              <w:t>22.01: yes</w:t>
            </w:r>
          </w:p>
        </w:tc>
      </w:tr>
      <w:tr w:rsidR="00A57EC6" w:rsidRPr="00900252" w14:paraId="1512AA44" w14:textId="77777777" w:rsidTr="00A01C8F">
        <w:trPr>
          <w:trHeight w:val="350"/>
        </w:trPr>
        <w:tc>
          <w:tcPr>
            <w:tcW w:w="468" w:type="dxa"/>
          </w:tcPr>
          <w:p w14:paraId="2F6C0328" w14:textId="77777777" w:rsidR="00A57EC6" w:rsidRDefault="00A57EC6" w:rsidP="005C23E2">
            <w:pPr>
              <w:jc w:val="both"/>
            </w:pPr>
            <w:r>
              <w:t>8</w:t>
            </w:r>
          </w:p>
        </w:tc>
        <w:tc>
          <w:tcPr>
            <w:tcW w:w="4461" w:type="dxa"/>
          </w:tcPr>
          <w:p w14:paraId="5DC1D7D7" w14:textId="77777777" w:rsidR="00A57EC6" w:rsidRDefault="00A57EC6" w:rsidP="005C23E2">
            <w:pPr>
              <w:jc w:val="both"/>
            </w:pPr>
            <w:r>
              <w:t xml:space="preserve">Is state required in response to the Get User </w:t>
            </w:r>
            <w:r w:rsidR="00074539">
              <w:t>API?</w:t>
            </w:r>
          </w:p>
        </w:tc>
        <w:tc>
          <w:tcPr>
            <w:tcW w:w="1242" w:type="dxa"/>
          </w:tcPr>
          <w:p w14:paraId="708249CA" w14:textId="77777777" w:rsidR="00A57EC6" w:rsidRDefault="00645B24" w:rsidP="005C23E2">
            <w:pPr>
              <w:jc w:val="both"/>
            </w:pPr>
            <w:r>
              <w:t>Aricent/IMI team</w:t>
            </w:r>
          </w:p>
        </w:tc>
        <w:tc>
          <w:tcPr>
            <w:tcW w:w="1134" w:type="dxa"/>
          </w:tcPr>
          <w:p w14:paraId="5155BFCB" w14:textId="77777777" w:rsidR="00A57EC6" w:rsidRDefault="00411437" w:rsidP="005C23E2">
            <w:pPr>
              <w:jc w:val="both"/>
            </w:pPr>
            <w:r>
              <w:t>Closed</w:t>
            </w:r>
          </w:p>
        </w:tc>
        <w:tc>
          <w:tcPr>
            <w:tcW w:w="2301" w:type="dxa"/>
          </w:tcPr>
          <w:p w14:paraId="61ABC0DC" w14:textId="77777777" w:rsidR="00A57EC6" w:rsidRDefault="00411437" w:rsidP="005C23E2">
            <w:pPr>
              <w:jc w:val="both"/>
            </w:pPr>
            <w:r>
              <w:t>22.01: state information is not returned</w:t>
            </w:r>
          </w:p>
        </w:tc>
      </w:tr>
      <w:tr w:rsidR="00A57EC6" w:rsidRPr="00900252" w14:paraId="2A549F18" w14:textId="77777777" w:rsidTr="00A01C8F">
        <w:trPr>
          <w:trHeight w:val="350"/>
        </w:trPr>
        <w:tc>
          <w:tcPr>
            <w:tcW w:w="468" w:type="dxa"/>
          </w:tcPr>
          <w:p w14:paraId="081AAD3A" w14:textId="77777777" w:rsidR="00A57EC6" w:rsidRDefault="00A57EC6" w:rsidP="005C23E2">
            <w:pPr>
              <w:jc w:val="both"/>
            </w:pPr>
            <w:r>
              <w:t>9</w:t>
            </w:r>
          </w:p>
        </w:tc>
        <w:tc>
          <w:tcPr>
            <w:tcW w:w="4461" w:type="dxa"/>
          </w:tcPr>
          <w:p w14:paraId="0274383B" w14:textId="77777777" w:rsidR="00A57EC6" w:rsidRDefault="00A57EC6" w:rsidP="00A57EC6">
            <w:pPr>
              <w:jc w:val="both"/>
            </w:pPr>
            <w:r>
              <w:t xml:space="preserve">Is language required in response to the Get User </w:t>
            </w:r>
            <w:r w:rsidR="00074539">
              <w:t>API?</w:t>
            </w:r>
          </w:p>
        </w:tc>
        <w:tc>
          <w:tcPr>
            <w:tcW w:w="1242" w:type="dxa"/>
          </w:tcPr>
          <w:p w14:paraId="3F9DDEB7" w14:textId="77777777" w:rsidR="00A57EC6" w:rsidRDefault="00645B24" w:rsidP="005C23E2">
            <w:pPr>
              <w:jc w:val="both"/>
            </w:pPr>
            <w:r>
              <w:t>Aricent/IMI team</w:t>
            </w:r>
          </w:p>
        </w:tc>
        <w:tc>
          <w:tcPr>
            <w:tcW w:w="1134" w:type="dxa"/>
          </w:tcPr>
          <w:p w14:paraId="2675DD90" w14:textId="77777777" w:rsidR="00A57EC6" w:rsidRDefault="00411437" w:rsidP="005C23E2">
            <w:pPr>
              <w:jc w:val="both"/>
            </w:pPr>
            <w:r>
              <w:t>Closed</w:t>
            </w:r>
          </w:p>
        </w:tc>
        <w:tc>
          <w:tcPr>
            <w:tcW w:w="2301" w:type="dxa"/>
          </w:tcPr>
          <w:p w14:paraId="12C1A7F2" w14:textId="77777777" w:rsidR="00A57EC6" w:rsidRDefault="00411437" w:rsidP="005C23E2">
            <w:pPr>
              <w:jc w:val="both"/>
            </w:pPr>
            <w:r>
              <w:t>22.01: Language is not required. Language location code is enough</w:t>
            </w:r>
          </w:p>
        </w:tc>
      </w:tr>
      <w:tr w:rsidR="00A57EC6" w:rsidRPr="00900252" w14:paraId="786B1D5D" w14:textId="77777777" w:rsidTr="000E44B6">
        <w:trPr>
          <w:trHeight w:val="350"/>
        </w:trPr>
        <w:tc>
          <w:tcPr>
            <w:tcW w:w="468" w:type="dxa"/>
          </w:tcPr>
          <w:p w14:paraId="0B682DB2" w14:textId="77777777" w:rsidR="00A57EC6" w:rsidRDefault="00A57EC6" w:rsidP="000E44B6">
            <w:pPr>
              <w:jc w:val="both"/>
            </w:pPr>
            <w:r>
              <w:t>10</w:t>
            </w:r>
          </w:p>
        </w:tc>
        <w:tc>
          <w:tcPr>
            <w:tcW w:w="4461" w:type="dxa"/>
          </w:tcPr>
          <w:p w14:paraId="36ADAE33" w14:textId="77777777" w:rsidR="00A57EC6" w:rsidRDefault="00A57EC6" w:rsidP="000E44B6">
            <w:pPr>
              <w:jc w:val="both"/>
            </w:pPr>
            <w:r>
              <w:t>Do we need registration status in get User API?</w:t>
            </w:r>
          </w:p>
        </w:tc>
        <w:tc>
          <w:tcPr>
            <w:tcW w:w="1242" w:type="dxa"/>
          </w:tcPr>
          <w:p w14:paraId="4000BEA2" w14:textId="77777777" w:rsidR="00A57EC6" w:rsidRDefault="00645B24" w:rsidP="000E44B6">
            <w:pPr>
              <w:jc w:val="both"/>
            </w:pPr>
            <w:r>
              <w:t>Aricent/</w:t>
            </w:r>
            <w:r w:rsidR="00A57EC6">
              <w:t>IMI team</w:t>
            </w:r>
          </w:p>
        </w:tc>
        <w:tc>
          <w:tcPr>
            <w:tcW w:w="1134" w:type="dxa"/>
          </w:tcPr>
          <w:p w14:paraId="779E1A19" w14:textId="77777777" w:rsidR="00A57EC6" w:rsidRDefault="00BA75D8" w:rsidP="000E44B6">
            <w:pPr>
              <w:jc w:val="both"/>
            </w:pPr>
            <w:r>
              <w:t>C</w:t>
            </w:r>
            <w:r w:rsidR="00411437">
              <w:t>losed</w:t>
            </w:r>
          </w:p>
        </w:tc>
        <w:tc>
          <w:tcPr>
            <w:tcW w:w="2301" w:type="dxa"/>
          </w:tcPr>
          <w:p w14:paraId="075C3BB4" w14:textId="77777777" w:rsidR="00A57EC6" w:rsidRPr="00A01C8F" w:rsidRDefault="00411437" w:rsidP="000E44B6">
            <w:pPr>
              <w:jc w:val="both"/>
            </w:pPr>
            <w:r>
              <w:t>22.01: not required</w:t>
            </w:r>
          </w:p>
        </w:tc>
      </w:tr>
      <w:tr w:rsidR="00CB0900" w:rsidRPr="00900252" w14:paraId="0223E08B" w14:textId="77777777" w:rsidTr="00A01C8F">
        <w:trPr>
          <w:trHeight w:val="350"/>
        </w:trPr>
        <w:tc>
          <w:tcPr>
            <w:tcW w:w="468" w:type="dxa"/>
          </w:tcPr>
          <w:p w14:paraId="405262BC" w14:textId="77777777" w:rsidR="00CB0900" w:rsidRDefault="00A57EC6" w:rsidP="005C23E2">
            <w:pPr>
              <w:jc w:val="both"/>
            </w:pPr>
            <w:r>
              <w:t>11</w:t>
            </w:r>
          </w:p>
        </w:tc>
        <w:tc>
          <w:tcPr>
            <w:tcW w:w="4461" w:type="dxa"/>
          </w:tcPr>
          <w:p w14:paraId="33A29A25" w14:textId="77777777" w:rsidR="00CB0900" w:rsidRDefault="00CB0900" w:rsidP="0058371C">
            <w:pPr>
              <w:jc w:val="both"/>
            </w:pPr>
            <w:r>
              <w:t>Is it required to validate</w:t>
            </w:r>
            <w:r w:rsidR="00411437">
              <w:t xml:space="preserve"> </w:t>
            </w:r>
            <w:r>
              <w:t>circle of caller in MOTECH?</w:t>
            </w:r>
          </w:p>
        </w:tc>
        <w:tc>
          <w:tcPr>
            <w:tcW w:w="1242" w:type="dxa"/>
          </w:tcPr>
          <w:p w14:paraId="00003ABD" w14:textId="77777777" w:rsidR="00CB0900" w:rsidRPr="00A01C8F" w:rsidRDefault="00CB0900" w:rsidP="005C23E2">
            <w:pPr>
              <w:jc w:val="both"/>
            </w:pPr>
            <w:r>
              <w:t>BBC</w:t>
            </w:r>
          </w:p>
        </w:tc>
        <w:tc>
          <w:tcPr>
            <w:tcW w:w="1134" w:type="dxa"/>
          </w:tcPr>
          <w:p w14:paraId="23DA081A" w14:textId="77777777" w:rsidR="00CB0900" w:rsidRPr="00A01C8F" w:rsidRDefault="00BA75D8" w:rsidP="005C23E2">
            <w:pPr>
              <w:jc w:val="both"/>
            </w:pPr>
            <w:r>
              <w:t>Closed</w:t>
            </w:r>
          </w:p>
        </w:tc>
        <w:tc>
          <w:tcPr>
            <w:tcW w:w="2301" w:type="dxa"/>
          </w:tcPr>
          <w:p w14:paraId="7E75A40F" w14:textId="77777777" w:rsidR="00CB0900" w:rsidRPr="00A01C8F" w:rsidRDefault="00BA75D8" w:rsidP="005C23E2">
            <w:pPr>
              <w:jc w:val="both"/>
            </w:pPr>
            <w:r>
              <w:t>22.01: not needed</w:t>
            </w:r>
          </w:p>
        </w:tc>
      </w:tr>
      <w:tr w:rsidR="00A0728D" w:rsidRPr="00900252" w14:paraId="4B5316E1" w14:textId="77777777" w:rsidTr="00A01C8F">
        <w:trPr>
          <w:trHeight w:val="350"/>
        </w:trPr>
        <w:tc>
          <w:tcPr>
            <w:tcW w:w="468" w:type="dxa"/>
          </w:tcPr>
          <w:p w14:paraId="3569E92C" w14:textId="77777777" w:rsidR="00A0728D" w:rsidRDefault="00A0728D" w:rsidP="005C23E2">
            <w:pPr>
              <w:jc w:val="both"/>
            </w:pPr>
            <w:r>
              <w:lastRenderedPageBreak/>
              <w:t>12</w:t>
            </w:r>
          </w:p>
        </w:tc>
        <w:tc>
          <w:tcPr>
            <w:tcW w:w="4461" w:type="dxa"/>
          </w:tcPr>
          <w:p w14:paraId="3B230B10" w14:textId="77777777" w:rsidR="00A0728D" w:rsidRDefault="00A0728D" w:rsidP="005C23E2">
            <w:pPr>
              <w:jc w:val="both"/>
            </w:pPr>
            <w:r>
              <w:t>Is retry logic needed for SMS</w:t>
            </w:r>
          </w:p>
        </w:tc>
        <w:tc>
          <w:tcPr>
            <w:tcW w:w="1242" w:type="dxa"/>
          </w:tcPr>
          <w:p w14:paraId="4A6C39A2" w14:textId="77777777" w:rsidR="00A0728D" w:rsidRDefault="00A0728D" w:rsidP="005C23E2">
            <w:pPr>
              <w:jc w:val="both"/>
            </w:pPr>
            <w:r>
              <w:t>BBC</w:t>
            </w:r>
          </w:p>
        </w:tc>
        <w:tc>
          <w:tcPr>
            <w:tcW w:w="1134" w:type="dxa"/>
          </w:tcPr>
          <w:p w14:paraId="34EBC701" w14:textId="77777777" w:rsidR="00A0728D" w:rsidRDefault="0058371C" w:rsidP="005C23E2">
            <w:pPr>
              <w:jc w:val="both"/>
            </w:pPr>
            <w:r>
              <w:t>C</w:t>
            </w:r>
            <w:r w:rsidR="00645B24">
              <w:t>losed</w:t>
            </w:r>
          </w:p>
        </w:tc>
        <w:tc>
          <w:tcPr>
            <w:tcW w:w="2301" w:type="dxa"/>
          </w:tcPr>
          <w:p w14:paraId="543E5252" w14:textId="77777777" w:rsidR="00A0728D" w:rsidRDefault="00645B24" w:rsidP="00645B24">
            <w:pPr>
              <w:jc w:val="both"/>
            </w:pPr>
            <w:r>
              <w:t>19.01: Prakhar clarified that retry for SMS is not needed</w:t>
            </w:r>
          </w:p>
          <w:p w14:paraId="75E8EF46" w14:textId="77777777" w:rsidR="00411437" w:rsidRDefault="00411437" w:rsidP="00645B24">
            <w:pPr>
              <w:jc w:val="both"/>
            </w:pPr>
          </w:p>
          <w:p w14:paraId="04304852" w14:textId="77777777" w:rsidR="00411437" w:rsidRPr="00A01C8F" w:rsidRDefault="00411437" w:rsidP="00645B24">
            <w:pPr>
              <w:jc w:val="both"/>
            </w:pPr>
            <w:r>
              <w:t>22.01: retry is required. Shall be updated in requirement</w:t>
            </w:r>
          </w:p>
        </w:tc>
      </w:tr>
      <w:tr w:rsidR="00A97996" w:rsidRPr="00900252" w14:paraId="51FCCE3B" w14:textId="77777777" w:rsidTr="008A2F56">
        <w:trPr>
          <w:trHeight w:val="350"/>
        </w:trPr>
        <w:tc>
          <w:tcPr>
            <w:tcW w:w="468" w:type="dxa"/>
          </w:tcPr>
          <w:p w14:paraId="4DA18C34" w14:textId="77777777" w:rsidR="00A97996" w:rsidRDefault="00A97996" w:rsidP="008A2F56">
            <w:pPr>
              <w:jc w:val="both"/>
            </w:pPr>
            <w:r>
              <w:t>13</w:t>
            </w:r>
          </w:p>
        </w:tc>
        <w:tc>
          <w:tcPr>
            <w:tcW w:w="4461" w:type="dxa"/>
          </w:tcPr>
          <w:p w14:paraId="498C9842" w14:textId="77777777" w:rsidR="00A97996" w:rsidRDefault="00A97996" w:rsidP="00DA2EC0">
            <w:pPr>
              <w:jc w:val="both"/>
            </w:pPr>
            <w:r>
              <w:t>call</w:t>
            </w:r>
            <w:r w:rsidR="00DA2EC0">
              <w:t>S</w:t>
            </w:r>
            <w:r>
              <w:t>tart</w:t>
            </w:r>
            <w:r w:rsidR="00DA2EC0">
              <w:t>Ti</w:t>
            </w:r>
            <w:r>
              <w:t>me and call</w:t>
            </w:r>
            <w:r w:rsidR="00DA2EC0">
              <w:t>E</w:t>
            </w:r>
            <w:r>
              <w:t>nd</w:t>
            </w:r>
            <w:r w:rsidR="00DA2EC0">
              <w:t>T</w:t>
            </w:r>
            <w:r>
              <w:t>ime</w:t>
            </w:r>
            <w:r w:rsidR="00645B24">
              <w:t xml:space="preserve">format </w:t>
            </w:r>
            <w:r>
              <w:t>to be discussed with IVR</w:t>
            </w:r>
          </w:p>
        </w:tc>
        <w:tc>
          <w:tcPr>
            <w:tcW w:w="1242" w:type="dxa"/>
          </w:tcPr>
          <w:p w14:paraId="31B9EF00" w14:textId="77777777" w:rsidR="00A97996" w:rsidRDefault="00645B24" w:rsidP="008A2F56">
            <w:pPr>
              <w:jc w:val="both"/>
            </w:pPr>
            <w:r>
              <w:t>Aricent/IMI team</w:t>
            </w:r>
          </w:p>
        </w:tc>
        <w:tc>
          <w:tcPr>
            <w:tcW w:w="1134" w:type="dxa"/>
          </w:tcPr>
          <w:p w14:paraId="4512905E" w14:textId="77777777" w:rsidR="00A97996" w:rsidRDefault="00411437" w:rsidP="008A2F56">
            <w:pPr>
              <w:jc w:val="both"/>
            </w:pPr>
            <w:r>
              <w:t>Closed</w:t>
            </w:r>
          </w:p>
        </w:tc>
        <w:tc>
          <w:tcPr>
            <w:tcW w:w="2301" w:type="dxa"/>
          </w:tcPr>
          <w:p w14:paraId="743936EB" w14:textId="77777777" w:rsidR="00A97996" w:rsidRPr="00A01C8F" w:rsidRDefault="00411437" w:rsidP="008A2F56">
            <w:pPr>
              <w:jc w:val="both"/>
            </w:pPr>
            <w:r>
              <w:t>Epoch time format shall be used</w:t>
            </w:r>
          </w:p>
        </w:tc>
      </w:tr>
      <w:tr w:rsidR="00645B24" w:rsidRPr="00900252" w14:paraId="5EDF075E" w14:textId="77777777" w:rsidTr="008A2F56">
        <w:trPr>
          <w:trHeight w:val="350"/>
        </w:trPr>
        <w:tc>
          <w:tcPr>
            <w:tcW w:w="468" w:type="dxa"/>
          </w:tcPr>
          <w:p w14:paraId="6A8086D2" w14:textId="77777777" w:rsidR="00645B24" w:rsidRDefault="00645B24" w:rsidP="008A2F56">
            <w:pPr>
              <w:jc w:val="both"/>
            </w:pPr>
            <w:r>
              <w:t>14</w:t>
            </w:r>
          </w:p>
        </w:tc>
        <w:tc>
          <w:tcPr>
            <w:tcW w:w="4461" w:type="dxa"/>
          </w:tcPr>
          <w:p w14:paraId="5FC11AE0" w14:textId="77777777" w:rsidR="00645B24" w:rsidRDefault="00645B24" w:rsidP="00DA2EC0">
            <w:pPr>
              <w:jc w:val="both"/>
            </w:pPr>
            <w:r>
              <w:t xml:space="preserve">Is it needed to send the call details at the end of incoming calls for subscription creation and </w:t>
            </w:r>
            <w:r w:rsidR="0058371C">
              <w:t>deactivation?</w:t>
            </w:r>
            <w:r>
              <w:t xml:space="preserve"> However call details in these cases are not needed for the reporting.</w:t>
            </w:r>
          </w:p>
        </w:tc>
        <w:tc>
          <w:tcPr>
            <w:tcW w:w="1242" w:type="dxa"/>
          </w:tcPr>
          <w:p w14:paraId="0E30F57F" w14:textId="77777777" w:rsidR="00645B24" w:rsidRDefault="00645B24" w:rsidP="008A2F56">
            <w:pPr>
              <w:jc w:val="both"/>
            </w:pPr>
            <w:r>
              <w:t>Aricent</w:t>
            </w:r>
          </w:p>
        </w:tc>
        <w:tc>
          <w:tcPr>
            <w:tcW w:w="1134" w:type="dxa"/>
          </w:tcPr>
          <w:p w14:paraId="0746AEC1" w14:textId="77777777" w:rsidR="00645B24" w:rsidRDefault="003D2CBC" w:rsidP="008A2F56">
            <w:pPr>
              <w:jc w:val="both"/>
            </w:pPr>
            <w:r>
              <w:t>Closed</w:t>
            </w:r>
          </w:p>
        </w:tc>
        <w:tc>
          <w:tcPr>
            <w:tcW w:w="2301" w:type="dxa"/>
          </w:tcPr>
          <w:p w14:paraId="3DAADCA2" w14:textId="77777777" w:rsidR="00645B24" w:rsidRPr="00A01C8F" w:rsidRDefault="003D2CBC" w:rsidP="008A2F56">
            <w:pPr>
              <w:jc w:val="both"/>
            </w:pPr>
            <w:r>
              <w:t>22.01: Not needed</w:t>
            </w:r>
          </w:p>
        </w:tc>
      </w:tr>
      <w:tr w:rsidR="00EF437F" w:rsidRPr="00EF437F" w14:paraId="2B1ECA91" w14:textId="77777777" w:rsidTr="008A2F56">
        <w:trPr>
          <w:trHeight w:val="350"/>
        </w:trPr>
        <w:tc>
          <w:tcPr>
            <w:tcW w:w="468" w:type="dxa"/>
          </w:tcPr>
          <w:p w14:paraId="2D2A9D28" w14:textId="77777777" w:rsidR="00645B24" w:rsidRPr="001B6A55" w:rsidRDefault="00645B24" w:rsidP="008A2F56">
            <w:pPr>
              <w:jc w:val="both"/>
            </w:pPr>
            <w:r w:rsidRPr="001B6A55">
              <w:t>15</w:t>
            </w:r>
          </w:p>
        </w:tc>
        <w:tc>
          <w:tcPr>
            <w:tcW w:w="4461" w:type="dxa"/>
          </w:tcPr>
          <w:p w14:paraId="56DBD29C" w14:textId="77777777" w:rsidR="00645B24" w:rsidRPr="001B6A55" w:rsidRDefault="004F7F96" w:rsidP="004F7F96">
            <w:pPr>
              <w:jc w:val="both"/>
            </w:pPr>
            <w:r w:rsidRPr="001B6A55">
              <w:t xml:space="preserve">There is a field called callStatus in </w:t>
            </w:r>
            <w:r w:rsidR="00645B24" w:rsidRPr="001B6A55">
              <w:t>Inbox access reports.</w:t>
            </w:r>
            <w:r w:rsidRPr="001B6A55">
              <w:t xml:space="preserve"> The values for this field are not clear.</w:t>
            </w:r>
          </w:p>
        </w:tc>
        <w:tc>
          <w:tcPr>
            <w:tcW w:w="1242" w:type="dxa"/>
          </w:tcPr>
          <w:p w14:paraId="4A2B84A9" w14:textId="77777777" w:rsidR="00645B24" w:rsidRPr="001B6A55" w:rsidRDefault="00A63572" w:rsidP="008A2F56">
            <w:pPr>
              <w:jc w:val="both"/>
            </w:pPr>
            <w:r w:rsidRPr="001B6A55">
              <w:t>BBC</w:t>
            </w:r>
          </w:p>
        </w:tc>
        <w:tc>
          <w:tcPr>
            <w:tcW w:w="1134" w:type="dxa"/>
          </w:tcPr>
          <w:p w14:paraId="028D2702" w14:textId="77777777" w:rsidR="00645B24" w:rsidRPr="001B6A55" w:rsidRDefault="002812CE" w:rsidP="008A2F56">
            <w:pPr>
              <w:jc w:val="both"/>
            </w:pPr>
            <w:r w:rsidRPr="001B6A55">
              <w:t>Closed</w:t>
            </w:r>
          </w:p>
        </w:tc>
        <w:tc>
          <w:tcPr>
            <w:tcW w:w="2301" w:type="dxa"/>
          </w:tcPr>
          <w:p w14:paraId="7C1E2282" w14:textId="77777777" w:rsidR="00645B24" w:rsidRPr="001B6A55" w:rsidRDefault="002812CE" w:rsidP="008A2F56">
            <w:pPr>
              <w:jc w:val="both"/>
            </w:pPr>
            <w:r>
              <w:t>callStatus is kept in callDetail API, but is not needed in Kilkari Inbox Access Report.</w:t>
            </w:r>
          </w:p>
        </w:tc>
      </w:tr>
      <w:tr w:rsidR="00B2051E" w:rsidRPr="00D61EC9" w14:paraId="5DACE8C6" w14:textId="77777777" w:rsidTr="008A2F56">
        <w:trPr>
          <w:trHeight w:val="350"/>
        </w:trPr>
        <w:tc>
          <w:tcPr>
            <w:tcW w:w="468" w:type="dxa"/>
          </w:tcPr>
          <w:p w14:paraId="574DF876" w14:textId="77777777" w:rsidR="00B2051E" w:rsidRPr="00D61EC9" w:rsidRDefault="00B2051E" w:rsidP="008A2F56">
            <w:pPr>
              <w:jc w:val="both"/>
              <w:rPr>
                <w:color w:val="000000" w:themeColor="text1"/>
              </w:rPr>
            </w:pPr>
            <w:r w:rsidRPr="00D61EC9">
              <w:rPr>
                <w:color w:val="000000" w:themeColor="text1"/>
              </w:rPr>
              <w:t>16</w:t>
            </w:r>
          </w:p>
        </w:tc>
        <w:tc>
          <w:tcPr>
            <w:tcW w:w="4461" w:type="dxa"/>
          </w:tcPr>
          <w:p w14:paraId="6541B443" w14:textId="77777777" w:rsidR="00B2051E" w:rsidRPr="00D61EC9" w:rsidRDefault="00B2051E" w:rsidP="00FE78D0">
            <w:pPr>
              <w:jc w:val="both"/>
              <w:rPr>
                <w:color w:val="000000" w:themeColor="text1"/>
              </w:rPr>
            </w:pPr>
            <w:r w:rsidRPr="00D61EC9">
              <w:rPr>
                <w:color w:val="000000" w:themeColor="text1"/>
              </w:rPr>
              <w:t>What shall be the format of subscriptionId?</w:t>
            </w:r>
          </w:p>
        </w:tc>
        <w:tc>
          <w:tcPr>
            <w:tcW w:w="1242" w:type="dxa"/>
          </w:tcPr>
          <w:p w14:paraId="24AD4FAC" w14:textId="77777777" w:rsidR="00B2051E" w:rsidRPr="00D61EC9" w:rsidRDefault="00B2051E" w:rsidP="00FE78D0">
            <w:pPr>
              <w:jc w:val="both"/>
              <w:rPr>
                <w:color w:val="000000" w:themeColor="text1"/>
              </w:rPr>
            </w:pPr>
            <w:r w:rsidRPr="00D61EC9">
              <w:rPr>
                <w:color w:val="000000" w:themeColor="text1"/>
              </w:rPr>
              <w:t>Aricent</w:t>
            </w:r>
          </w:p>
        </w:tc>
        <w:tc>
          <w:tcPr>
            <w:tcW w:w="1134" w:type="dxa"/>
          </w:tcPr>
          <w:p w14:paraId="27D65174" w14:textId="77777777" w:rsidR="00B2051E" w:rsidRPr="00D61EC9" w:rsidRDefault="00B2051E" w:rsidP="00FE78D0">
            <w:pPr>
              <w:jc w:val="both"/>
              <w:rPr>
                <w:color w:val="000000" w:themeColor="text1"/>
              </w:rPr>
            </w:pPr>
            <w:r w:rsidRPr="00D61EC9">
              <w:rPr>
                <w:color w:val="000000" w:themeColor="text1"/>
              </w:rPr>
              <w:t>Closed</w:t>
            </w:r>
          </w:p>
        </w:tc>
        <w:tc>
          <w:tcPr>
            <w:tcW w:w="2301" w:type="dxa"/>
          </w:tcPr>
          <w:p w14:paraId="63FF8C0E" w14:textId="77777777" w:rsidR="00B2051E" w:rsidRPr="00D61EC9" w:rsidRDefault="00B2051E" w:rsidP="00FE78D0">
            <w:pPr>
              <w:jc w:val="both"/>
              <w:rPr>
                <w:color w:val="000000" w:themeColor="text1"/>
              </w:rPr>
            </w:pPr>
            <w:r w:rsidRPr="00D61EC9">
              <w:rPr>
                <w:color w:val="000000" w:themeColor="text1"/>
              </w:rPr>
              <w:t xml:space="preserve">Subscription id will be UUID which will be sent over interface as 36 chars, e.g.  </w:t>
            </w:r>
            <w:r w:rsidRPr="00D61EC9">
              <w:rPr>
                <w:rFonts w:ascii="Courier New" w:hAnsi="Courier New" w:cs="Courier New"/>
                <w:b/>
                <w:bCs/>
                <w:color w:val="000000" w:themeColor="text1"/>
                <w:sz w:val="21"/>
                <w:szCs w:val="21"/>
              </w:rPr>
              <w:t>de305d54-75b4-431b-adb2-eb6b9e546013</w:t>
            </w:r>
          </w:p>
        </w:tc>
      </w:tr>
      <w:tr w:rsidR="0058371C" w:rsidRPr="00900252" w14:paraId="75EBC2AD" w14:textId="77777777" w:rsidTr="008A2F56">
        <w:trPr>
          <w:trHeight w:val="350"/>
        </w:trPr>
        <w:tc>
          <w:tcPr>
            <w:tcW w:w="468" w:type="dxa"/>
          </w:tcPr>
          <w:p w14:paraId="4D6ADF27" w14:textId="77777777" w:rsidR="0058371C" w:rsidRDefault="0058371C" w:rsidP="008A2F56">
            <w:pPr>
              <w:jc w:val="both"/>
            </w:pPr>
            <w:r>
              <w:t>17</w:t>
            </w:r>
          </w:p>
        </w:tc>
        <w:tc>
          <w:tcPr>
            <w:tcW w:w="4461" w:type="dxa"/>
          </w:tcPr>
          <w:p w14:paraId="17FFB23D" w14:textId="77777777" w:rsidR="0058371C" w:rsidRDefault="0058371C" w:rsidP="00DA2EC0">
            <w:pPr>
              <w:jc w:val="both"/>
            </w:pPr>
            <w:r>
              <w:t>Format of send SMS message need to be agreed with IVR</w:t>
            </w:r>
          </w:p>
        </w:tc>
        <w:tc>
          <w:tcPr>
            <w:tcW w:w="1242" w:type="dxa"/>
          </w:tcPr>
          <w:p w14:paraId="4765842F" w14:textId="77777777" w:rsidR="0058371C" w:rsidRDefault="0058371C" w:rsidP="008A2F56">
            <w:pPr>
              <w:jc w:val="both"/>
            </w:pPr>
            <w:r>
              <w:t>Aricent</w:t>
            </w:r>
            <w:r w:rsidR="00BA75D8">
              <w:t>/IMI team</w:t>
            </w:r>
          </w:p>
        </w:tc>
        <w:tc>
          <w:tcPr>
            <w:tcW w:w="1134" w:type="dxa"/>
          </w:tcPr>
          <w:p w14:paraId="1C8CD77E" w14:textId="77777777" w:rsidR="0058371C" w:rsidRDefault="002A4AEC" w:rsidP="008A2F56">
            <w:pPr>
              <w:jc w:val="both"/>
            </w:pPr>
            <w:r>
              <w:t>Closed</w:t>
            </w:r>
          </w:p>
        </w:tc>
        <w:tc>
          <w:tcPr>
            <w:tcW w:w="2301" w:type="dxa"/>
          </w:tcPr>
          <w:p w14:paraId="6233BD23" w14:textId="77777777" w:rsidR="0058371C" w:rsidRPr="00A01C8F" w:rsidRDefault="002A4AEC" w:rsidP="008A2F56">
            <w:pPr>
              <w:jc w:val="both"/>
            </w:pPr>
            <w:r>
              <w:t>JSON API. Updated in this document.</w:t>
            </w:r>
          </w:p>
        </w:tc>
      </w:tr>
      <w:tr w:rsidR="00EF437F" w:rsidRPr="00EF437F" w14:paraId="3406B901" w14:textId="77777777" w:rsidTr="008A2F56">
        <w:trPr>
          <w:trHeight w:val="350"/>
        </w:trPr>
        <w:tc>
          <w:tcPr>
            <w:tcW w:w="468" w:type="dxa"/>
          </w:tcPr>
          <w:p w14:paraId="70985451" w14:textId="77777777" w:rsidR="0058371C" w:rsidRPr="00EF437F" w:rsidRDefault="0058371C" w:rsidP="008A2F56">
            <w:pPr>
              <w:jc w:val="both"/>
            </w:pPr>
            <w:r w:rsidRPr="00EF437F">
              <w:t>18</w:t>
            </w:r>
          </w:p>
        </w:tc>
        <w:tc>
          <w:tcPr>
            <w:tcW w:w="4461" w:type="dxa"/>
          </w:tcPr>
          <w:p w14:paraId="1EE78FCE" w14:textId="77777777" w:rsidR="0058371C" w:rsidRPr="00EF437F" w:rsidRDefault="0058371C" w:rsidP="00DA2EC0">
            <w:pPr>
              <w:jc w:val="both"/>
            </w:pPr>
            <w:r w:rsidRPr="00EF437F">
              <w:t>Outbound call option need to be finalized</w:t>
            </w:r>
          </w:p>
        </w:tc>
        <w:tc>
          <w:tcPr>
            <w:tcW w:w="1242" w:type="dxa"/>
          </w:tcPr>
          <w:p w14:paraId="3484865D" w14:textId="77777777" w:rsidR="0058371C" w:rsidRPr="00EF437F" w:rsidRDefault="0058371C" w:rsidP="008A2F56">
            <w:pPr>
              <w:jc w:val="both"/>
            </w:pPr>
            <w:r w:rsidRPr="00EF437F">
              <w:t>Aricent</w:t>
            </w:r>
            <w:r w:rsidR="00BA75D8" w:rsidRPr="00EF437F">
              <w:t>/GF</w:t>
            </w:r>
            <w:r w:rsidR="00617B09" w:rsidRPr="00EF437F">
              <w:t>/IMI team</w:t>
            </w:r>
          </w:p>
        </w:tc>
        <w:tc>
          <w:tcPr>
            <w:tcW w:w="1134" w:type="dxa"/>
          </w:tcPr>
          <w:p w14:paraId="5B235DEC" w14:textId="77777777" w:rsidR="0058371C" w:rsidRPr="00EF437F" w:rsidRDefault="00EF437F" w:rsidP="008A2F56">
            <w:pPr>
              <w:jc w:val="both"/>
            </w:pPr>
            <w:r w:rsidRPr="00EF437F">
              <w:t>Closed</w:t>
            </w:r>
          </w:p>
        </w:tc>
        <w:tc>
          <w:tcPr>
            <w:tcW w:w="2301" w:type="dxa"/>
          </w:tcPr>
          <w:p w14:paraId="76D71327" w14:textId="77777777" w:rsidR="0058371C" w:rsidRPr="00EF437F" w:rsidRDefault="002A4AEC" w:rsidP="008A2F56">
            <w:pPr>
              <w:jc w:val="both"/>
            </w:pPr>
            <w:r w:rsidRPr="00EF437F">
              <w:t>Document sent by IMI.</w:t>
            </w:r>
          </w:p>
        </w:tc>
      </w:tr>
      <w:tr w:rsidR="00F156AA" w:rsidRPr="00900252" w14:paraId="2E751F6D" w14:textId="77777777" w:rsidTr="008A2F56">
        <w:trPr>
          <w:trHeight w:val="350"/>
        </w:trPr>
        <w:tc>
          <w:tcPr>
            <w:tcW w:w="468" w:type="dxa"/>
          </w:tcPr>
          <w:p w14:paraId="00F41C55" w14:textId="77777777" w:rsidR="00F156AA" w:rsidRDefault="00F156AA" w:rsidP="008A2F56">
            <w:pPr>
              <w:jc w:val="both"/>
            </w:pPr>
            <w:r>
              <w:t>19</w:t>
            </w:r>
          </w:p>
        </w:tc>
        <w:tc>
          <w:tcPr>
            <w:tcW w:w="4461" w:type="dxa"/>
          </w:tcPr>
          <w:p w14:paraId="2FEF8880" w14:textId="77777777" w:rsidR="00F156AA" w:rsidRDefault="00F156AA" w:rsidP="00DA2EC0">
            <w:pPr>
              <w:jc w:val="both"/>
            </w:pPr>
            <w:r>
              <w:t>Content table format to be finalized</w:t>
            </w:r>
          </w:p>
        </w:tc>
        <w:tc>
          <w:tcPr>
            <w:tcW w:w="1242" w:type="dxa"/>
          </w:tcPr>
          <w:p w14:paraId="13546302" w14:textId="77777777" w:rsidR="00F156AA" w:rsidRDefault="00F156AA" w:rsidP="008A2F56">
            <w:pPr>
              <w:jc w:val="both"/>
            </w:pPr>
            <w:r>
              <w:t>IMI team</w:t>
            </w:r>
          </w:p>
        </w:tc>
        <w:tc>
          <w:tcPr>
            <w:tcW w:w="1134" w:type="dxa"/>
          </w:tcPr>
          <w:p w14:paraId="2766EDCD" w14:textId="77777777" w:rsidR="00F156AA" w:rsidRDefault="00D22DFD" w:rsidP="008A2F56">
            <w:pPr>
              <w:jc w:val="both"/>
            </w:pPr>
            <w:r>
              <w:t>Closed</w:t>
            </w:r>
          </w:p>
        </w:tc>
        <w:tc>
          <w:tcPr>
            <w:tcW w:w="2301" w:type="dxa"/>
          </w:tcPr>
          <w:p w14:paraId="32BD97CB" w14:textId="77777777" w:rsidR="00F156AA" w:rsidRPr="00A01C8F" w:rsidRDefault="00D22DFD" w:rsidP="008A2F56">
            <w:pPr>
              <w:jc w:val="both"/>
            </w:pPr>
            <w:r>
              <w:t>Updated table is included in the document</w:t>
            </w:r>
          </w:p>
        </w:tc>
      </w:tr>
      <w:tr w:rsidR="007B3412" w:rsidRPr="00900252" w14:paraId="20434C67" w14:textId="77777777" w:rsidTr="008A2F56">
        <w:trPr>
          <w:trHeight w:val="350"/>
        </w:trPr>
        <w:tc>
          <w:tcPr>
            <w:tcW w:w="468" w:type="dxa"/>
          </w:tcPr>
          <w:p w14:paraId="5E435E2B" w14:textId="77777777" w:rsidR="007B3412" w:rsidRDefault="007B3412" w:rsidP="008A2F56">
            <w:pPr>
              <w:jc w:val="both"/>
            </w:pPr>
            <w:r>
              <w:t>20</w:t>
            </w:r>
          </w:p>
        </w:tc>
        <w:tc>
          <w:tcPr>
            <w:tcW w:w="4461" w:type="dxa"/>
          </w:tcPr>
          <w:p w14:paraId="59807757" w14:textId="77777777" w:rsidR="007B3412" w:rsidRDefault="007B3412" w:rsidP="00DA2EC0">
            <w:pPr>
              <w:jc w:val="both"/>
            </w:pPr>
            <w:r>
              <w:t>Operator codes to be provided</w:t>
            </w:r>
          </w:p>
        </w:tc>
        <w:tc>
          <w:tcPr>
            <w:tcW w:w="1242" w:type="dxa"/>
          </w:tcPr>
          <w:p w14:paraId="306F335A" w14:textId="77777777" w:rsidR="007B3412" w:rsidRDefault="007B3412" w:rsidP="008A2F56">
            <w:pPr>
              <w:jc w:val="both"/>
            </w:pPr>
            <w:r>
              <w:t>IMI team</w:t>
            </w:r>
          </w:p>
        </w:tc>
        <w:tc>
          <w:tcPr>
            <w:tcW w:w="1134" w:type="dxa"/>
          </w:tcPr>
          <w:p w14:paraId="3511C901" w14:textId="77777777" w:rsidR="007B3412" w:rsidRDefault="00D22DFD" w:rsidP="008A2F56">
            <w:pPr>
              <w:jc w:val="both"/>
            </w:pPr>
            <w:r>
              <w:t>Closed</w:t>
            </w:r>
          </w:p>
        </w:tc>
        <w:tc>
          <w:tcPr>
            <w:tcW w:w="2301" w:type="dxa"/>
          </w:tcPr>
          <w:p w14:paraId="065905E1" w14:textId="77777777" w:rsidR="007B3412" w:rsidRPr="00A01C8F" w:rsidRDefault="00D22DFD" w:rsidP="008A2F56">
            <w:pPr>
              <w:jc w:val="both"/>
            </w:pPr>
            <w:r>
              <w:t>Updated table is included in the document</w:t>
            </w:r>
          </w:p>
        </w:tc>
      </w:tr>
      <w:tr w:rsidR="00F16CA7" w:rsidRPr="00900252" w14:paraId="69689AD9" w14:textId="77777777" w:rsidTr="008A2F56">
        <w:trPr>
          <w:trHeight w:val="350"/>
        </w:trPr>
        <w:tc>
          <w:tcPr>
            <w:tcW w:w="468" w:type="dxa"/>
          </w:tcPr>
          <w:p w14:paraId="50D6BFB8" w14:textId="77777777" w:rsidR="00F16CA7" w:rsidRDefault="004F7F96" w:rsidP="00B542DB">
            <w:pPr>
              <w:jc w:val="both"/>
            </w:pPr>
            <w:r>
              <w:t>21</w:t>
            </w:r>
          </w:p>
        </w:tc>
        <w:tc>
          <w:tcPr>
            <w:tcW w:w="4461" w:type="dxa"/>
          </w:tcPr>
          <w:p w14:paraId="5985C770" w14:textId="77777777" w:rsidR="00F16CA7" w:rsidRDefault="00F16CA7" w:rsidP="00617B09">
            <w:pPr>
              <w:jc w:val="both"/>
            </w:pPr>
            <w:r>
              <w:t>callDisconnectReason to be provided by IMI team</w:t>
            </w:r>
          </w:p>
        </w:tc>
        <w:tc>
          <w:tcPr>
            <w:tcW w:w="1242" w:type="dxa"/>
          </w:tcPr>
          <w:p w14:paraId="7C410C78" w14:textId="77777777" w:rsidR="00F16CA7" w:rsidRDefault="00F16CA7" w:rsidP="00B542DB">
            <w:pPr>
              <w:jc w:val="both"/>
            </w:pPr>
            <w:r>
              <w:t>IMI team</w:t>
            </w:r>
          </w:p>
        </w:tc>
        <w:tc>
          <w:tcPr>
            <w:tcW w:w="1134" w:type="dxa"/>
          </w:tcPr>
          <w:p w14:paraId="6688504D" w14:textId="77777777" w:rsidR="00F16CA7" w:rsidRDefault="0092531F" w:rsidP="00B542DB">
            <w:pPr>
              <w:jc w:val="both"/>
            </w:pPr>
            <w:r>
              <w:t>closed</w:t>
            </w:r>
          </w:p>
        </w:tc>
        <w:tc>
          <w:tcPr>
            <w:tcW w:w="2301" w:type="dxa"/>
          </w:tcPr>
          <w:p w14:paraId="167D8BCB" w14:textId="77777777" w:rsidR="00F16CA7" w:rsidRPr="00A01C8F" w:rsidRDefault="0092531F" w:rsidP="00B542DB">
            <w:pPr>
              <w:jc w:val="both"/>
            </w:pPr>
            <w:r>
              <w:t>Updated.</w:t>
            </w:r>
          </w:p>
        </w:tc>
      </w:tr>
      <w:tr w:rsidR="00565DB9" w:rsidRPr="00565DB9" w14:paraId="749004DC" w14:textId="77777777" w:rsidTr="008A2F56">
        <w:trPr>
          <w:trHeight w:val="350"/>
        </w:trPr>
        <w:tc>
          <w:tcPr>
            <w:tcW w:w="468" w:type="dxa"/>
          </w:tcPr>
          <w:p w14:paraId="6D096832" w14:textId="77777777" w:rsidR="00A115FA" w:rsidRPr="001B6A55" w:rsidRDefault="004F7F96" w:rsidP="00B542DB">
            <w:pPr>
              <w:jc w:val="both"/>
            </w:pPr>
            <w:r w:rsidRPr="001B6A55">
              <w:t>22</w:t>
            </w:r>
          </w:p>
        </w:tc>
        <w:tc>
          <w:tcPr>
            <w:tcW w:w="4461" w:type="dxa"/>
          </w:tcPr>
          <w:p w14:paraId="1CEF3F8D" w14:textId="77777777" w:rsidR="00A115FA" w:rsidRPr="001B6A55" w:rsidRDefault="00A115FA" w:rsidP="00A115FA">
            <w:pPr>
              <w:jc w:val="both"/>
            </w:pPr>
            <w:r w:rsidRPr="001B6A55">
              <w:t>If course version changes, will there be an impact on an existing user’s flow who has already completed a few chapters? Should the book marks be ignored and start from chapter 1? Or should we continue as per the bookmarks?</w:t>
            </w:r>
          </w:p>
        </w:tc>
        <w:tc>
          <w:tcPr>
            <w:tcW w:w="1242" w:type="dxa"/>
          </w:tcPr>
          <w:p w14:paraId="2165C197" w14:textId="77777777" w:rsidR="00A115FA" w:rsidRPr="001B6A55" w:rsidRDefault="00865407" w:rsidP="00B542DB">
            <w:pPr>
              <w:jc w:val="both"/>
            </w:pPr>
            <w:r w:rsidRPr="001B6A55">
              <w:t>BBC</w:t>
            </w:r>
          </w:p>
        </w:tc>
        <w:tc>
          <w:tcPr>
            <w:tcW w:w="1134" w:type="dxa"/>
          </w:tcPr>
          <w:p w14:paraId="57C08EA1" w14:textId="77777777" w:rsidR="00A115FA" w:rsidRPr="001B6A55" w:rsidRDefault="00771088" w:rsidP="00B542DB">
            <w:pPr>
              <w:jc w:val="both"/>
            </w:pPr>
            <w:r>
              <w:t>Closed</w:t>
            </w:r>
          </w:p>
        </w:tc>
        <w:tc>
          <w:tcPr>
            <w:tcW w:w="2301" w:type="dxa"/>
          </w:tcPr>
          <w:p w14:paraId="112C88FD" w14:textId="77777777" w:rsidR="00A115FA" w:rsidRPr="001B6A55" w:rsidRDefault="00771088" w:rsidP="00350A13">
            <w:pPr>
              <w:jc w:val="both"/>
            </w:pPr>
            <w:r>
              <w:t>All the bookmarks shall be reset for all user</w:t>
            </w:r>
            <w:r w:rsidR="00993D61">
              <w:t>s</w:t>
            </w:r>
            <w:r>
              <w:t xml:space="preserve"> whenever the version is changed.</w:t>
            </w:r>
          </w:p>
        </w:tc>
      </w:tr>
      <w:tr w:rsidR="007844FB" w14:paraId="6BC2953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5417598B" w14:textId="77777777" w:rsidR="007844FB" w:rsidRPr="007844FB" w:rsidRDefault="007844FB" w:rsidP="007844FB">
            <w:pPr>
              <w:jc w:val="both"/>
            </w:pPr>
            <w:bookmarkStart w:id="25" w:name="_Toc405465971"/>
            <w:bookmarkStart w:id="26" w:name="_Toc406500959"/>
            <w:r>
              <w:t>23</w:t>
            </w:r>
          </w:p>
        </w:tc>
        <w:tc>
          <w:tcPr>
            <w:tcW w:w="4461" w:type="dxa"/>
            <w:tcBorders>
              <w:top w:val="single" w:sz="4" w:space="0" w:color="auto"/>
              <w:left w:val="single" w:sz="4" w:space="0" w:color="auto"/>
              <w:bottom w:val="single" w:sz="4" w:space="0" w:color="auto"/>
              <w:right w:val="single" w:sz="4" w:space="0" w:color="auto"/>
            </w:tcBorders>
          </w:tcPr>
          <w:p w14:paraId="1ED2F972" w14:textId="77777777" w:rsidR="007844FB" w:rsidRPr="007844FB" w:rsidRDefault="007844FB" w:rsidP="007844FB">
            <w:pPr>
              <w:jc w:val="both"/>
            </w:pPr>
            <w:r w:rsidRPr="007844FB">
              <w:t>FTP Server – will ftp server be provided by Aricent?</w:t>
            </w:r>
          </w:p>
        </w:tc>
        <w:tc>
          <w:tcPr>
            <w:tcW w:w="1242" w:type="dxa"/>
            <w:tcBorders>
              <w:top w:val="single" w:sz="4" w:space="0" w:color="auto"/>
              <w:left w:val="single" w:sz="4" w:space="0" w:color="auto"/>
              <w:bottom w:val="single" w:sz="4" w:space="0" w:color="auto"/>
              <w:right w:val="single" w:sz="4" w:space="0" w:color="auto"/>
            </w:tcBorders>
          </w:tcPr>
          <w:p w14:paraId="1EB85CFD" w14:textId="77777777" w:rsidR="007844FB" w:rsidRPr="007844FB" w:rsidRDefault="007844FB" w:rsidP="007844FB">
            <w:pPr>
              <w:jc w:val="both"/>
            </w:pPr>
            <w:r w:rsidRPr="007844FB">
              <w:t>Aricent/ IMI</w:t>
            </w:r>
          </w:p>
        </w:tc>
        <w:tc>
          <w:tcPr>
            <w:tcW w:w="1134" w:type="dxa"/>
            <w:tcBorders>
              <w:top w:val="single" w:sz="4" w:space="0" w:color="auto"/>
              <w:left w:val="single" w:sz="4" w:space="0" w:color="auto"/>
              <w:bottom w:val="single" w:sz="4" w:space="0" w:color="auto"/>
              <w:right w:val="single" w:sz="4" w:space="0" w:color="auto"/>
            </w:tcBorders>
          </w:tcPr>
          <w:p w14:paraId="21D40FD5"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F702183" w14:textId="77777777" w:rsidR="007844FB" w:rsidRPr="007844FB" w:rsidRDefault="007844FB" w:rsidP="007844FB">
            <w:pPr>
              <w:jc w:val="both"/>
            </w:pPr>
            <w:r w:rsidRPr="007844FB">
              <w:t>It is decided to use SCP instead of FTP</w:t>
            </w:r>
          </w:p>
        </w:tc>
      </w:tr>
      <w:tr w:rsidR="007844FB" w14:paraId="75BEE8D1"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2E2B3F9" w14:textId="77777777" w:rsidR="007844FB" w:rsidRPr="007844FB" w:rsidRDefault="007844FB" w:rsidP="007844FB">
            <w:pPr>
              <w:jc w:val="both"/>
            </w:pPr>
            <w:r>
              <w:t>24</w:t>
            </w:r>
          </w:p>
        </w:tc>
        <w:tc>
          <w:tcPr>
            <w:tcW w:w="4461" w:type="dxa"/>
            <w:tcBorders>
              <w:top w:val="single" w:sz="4" w:space="0" w:color="auto"/>
              <w:left w:val="single" w:sz="4" w:space="0" w:color="auto"/>
              <w:bottom w:val="single" w:sz="4" w:space="0" w:color="auto"/>
              <w:right w:val="single" w:sz="4" w:space="0" w:color="auto"/>
            </w:tcBorders>
          </w:tcPr>
          <w:p w14:paraId="6E1F2767" w14:textId="77777777" w:rsidR="007844FB" w:rsidRPr="007844FB" w:rsidRDefault="007844FB" w:rsidP="007844FB">
            <w:pPr>
              <w:jc w:val="both"/>
            </w:pPr>
            <w:r w:rsidRPr="007844FB">
              <w:t>FileCopyStatus Notification API &amp; CDR File Upload API URLs to be shared by Aricent</w:t>
            </w:r>
          </w:p>
        </w:tc>
        <w:tc>
          <w:tcPr>
            <w:tcW w:w="1242" w:type="dxa"/>
            <w:tcBorders>
              <w:top w:val="single" w:sz="4" w:space="0" w:color="auto"/>
              <w:left w:val="single" w:sz="4" w:space="0" w:color="auto"/>
              <w:bottom w:val="single" w:sz="4" w:space="0" w:color="auto"/>
              <w:right w:val="single" w:sz="4" w:space="0" w:color="auto"/>
            </w:tcBorders>
          </w:tcPr>
          <w:p w14:paraId="3C37935A"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B1CC421"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599CF70F" w14:textId="77777777" w:rsidR="007844FB" w:rsidRPr="007844FB" w:rsidRDefault="007844FB" w:rsidP="007844FB">
            <w:pPr>
              <w:jc w:val="both"/>
            </w:pPr>
            <w:r w:rsidRPr="007844FB">
              <w:t>Updated</w:t>
            </w:r>
          </w:p>
        </w:tc>
      </w:tr>
      <w:tr w:rsidR="007844FB" w14:paraId="36998DCB"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7F6891F" w14:textId="77777777" w:rsidR="007844FB" w:rsidRPr="007844FB" w:rsidRDefault="007844FB" w:rsidP="007844FB">
            <w:pPr>
              <w:jc w:val="both"/>
            </w:pPr>
            <w:r>
              <w:t>25</w:t>
            </w:r>
          </w:p>
        </w:tc>
        <w:tc>
          <w:tcPr>
            <w:tcW w:w="4461" w:type="dxa"/>
            <w:tcBorders>
              <w:top w:val="single" w:sz="4" w:space="0" w:color="auto"/>
              <w:left w:val="single" w:sz="4" w:space="0" w:color="auto"/>
              <w:bottom w:val="single" w:sz="4" w:space="0" w:color="auto"/>
              <w:right w:val="single" w:sz="4" w:space="0" w:color="auto"/>
            </w:tcBorders>
          </w:tcPr>
          <w:p w14:paraId="07F73305" w14:textId="77777777" w:rsidR="007844FB" w:rsidRPr="007844FB" w:rsidRDefault="007844FB" w:rsidP="007844FB">
            <w:pPr>
              <w:jc w:val="both"/>
            </w:pPr>
            <w:r w:rsidRPr="007844FB">
              <w:t>Do we need multiple FTP accounts? In such case Server ID needs to be passed in the APIs. If only one FTP account is used, we can ignore that parameter</w:t>
            </w:r>
          </w:p>
        </w:tc>
        <w:tc>
          <w:tcPr>
            <w:tcW w:w="1242" w:type="dxa"/>
            <w:tcBorders>
              <w:top w:val="single" w:sz="4" w:space="0" w:color="auto"/>
              <w:left w:val="single" w:sz="4" w:space="0" w:color="auto"/>
              <w:bottom w:val="single" w:sz="4" w:space="0" w:color="auto"/>
              <w:right w:val="single" w:sz="4" w:space="0" w:color="auto"/>
            </w:tcBorders>
          </w:tcPr>
          <w:p w14:paraId="316D089B" w14:textId="77777777" w:rsidR="007844FB" w:rsidRPr="007844FB" w:rsidRDefault="007844FB" w:rsidP="007844FB">
            <w:pPr>
              <w:jc w:val="both"/>
            </w:pPr>
            <w:r w:rsidRPr="007844FB">
              <w:t>Aricent</w:t>
            </w:r>
          </w:p>
        </w:tc>
        <w:tc>
          <w:tcPr>
            <w:tcW w:w="1134" w:type="dxa"/>
            <w:tcBorders>
              <w:top w:val="single" w:sz="4" w:space="0" w:color="auto"/>
              <w:left w:val="single" w:sz="4" w:space="0" w:color="auto"/>
              <w:bottom w:val="single" w:sz="4" w:space="0" w:color="auto"/>
              <w:right w:val="single" w:sz="4" w:space="0" w:color="auto"/>
            </w:tcBorders>
          </w:tcPr>
          <w:p w14:paraId="3EEFE838" w14:textId="77777777" w:rsidR="007844FB" w:rsidRPr="007844FB" w:rsidRDefault="007844FB" w:rsidP="007844FB">
            <w:pPr>
              <w:jc w:val="both"/>
            </w:pPr>
            <w:r w:rsidRPr="007844FB">
              <w:t>Closed</w:t>
            </w:r>
          </w:p>
        </w:tc>
        <w:tc>
          <w:tcPr>
            <w:tcW w:w="2301" w:type="dxa"/>
            <w:tcBorders>
              <w:top w:val="single" w:sz="4" w:space="0" w:color="auto"/>
              <w:left w:val="single" w:sz="4" w:space="0" w:color="auto"/>
              <w:bottom w:val="single" w:sz="4" w:space="0" w:color="auto"/>
              <w:right w:val="single" w:sz="4" w:space="0" w:color="auto"/>
            </w:tcBorders>
          </w:tcPr>
          <w:p w14:paraId="14AC71E1" w14:textId="77777777" w:rsidR="007844FB" w:rsidRPr="007844FB" w:rsidRDefault="007844FB" w:rsidP="007844FB">
            <w:pPr>
              <w:jc w:val="both"/>
            </w:pPr>
            <w:r w:rsidRPr="007844FB">
              <w:t>ServerId parameter is now removed. Instead IVR platform shall store the location (path) to copy the files in its configuration. And SCP shall be used instead of FTP</w:t>
            </w:r>
          </w:p>
        </w:tc>
      </w:tr>
      <w:tr w:rsidR="007844FB" w14:paraId="3A1DF02A"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3BE18268" w14:textId="77777777" w:rsidR="007844FB" w:rsidRPr="007844FB" w:rsidRDefault="007844FB" w:rsidP="007844FB">
            <w:pPr>
              <w:jc w:val="both"/>
            </w:pPr>
            <w:r>
              <w:t>26</w:t>
            </w:r>
          </w:p>
        </w:tc>
        <w:tc>
          <w:tcPr>
            <w:tcW w:w="4461" w:type="dxa"/>
            <w:tcBorders>
              <w:top w:val="single" w:sz="4" w:space="0" w:color="auto"/>
              <w:left w:val="single" w:sz="4" w:space="0" w:color="auto"/>
              <w:bottom w:val="single" w:sz="4" w:space="0" w:color="auto"/>
              <w:right w:val="single" w:sz="4" w:space="0" w:color="auto"/>
            </w:tcBorders>
          </w:tcPr>
          <w:p w14:paraId="5554AB91" w14:textId="77777777" w:rsidR="007844FB" w:rsidRPr="007844FB" w:rsidRDefault="007844FB" w:rsidP="007844FB">
            <w:pPr>
              <w:jc w:val="both"/>
            </w:pPr>
            <w:r>
              <w:t>Frequency of retries for HTTP timeout to be agreed</w:t>
            </w:r>
          </w:p>
        </w:tc>
        <w:tc>
          <w:tcPr>
            <w:tcW w:w="1242" w:type="dxa"/>
            <w:tcBorders>
              <w:top w:val="single" w:sz="4" w:space="0" w:color="auto"/>
              <w:left w:val="single" w:sz="4" w:space="0" w:color="auto"/>
              <w:bottom w:val="single" w:sz="4" w:space="0" w:color="auto"/>
              <w:right w:val="single" w:sz="4" w:space="0" w:color="auto"/>
            </w:tcBorders>
          </w:tcPr>
          <w:p w14:paraId="2C46C713" w14:textId="77777777" w:rsidR="007844FB" w:rsidRPr="007844FB" w:rsidRDefault="007844FB" w:rsidP="007844FB">
            <w:pPr>
              <w:jc w:val="both"/>
            </w:pPr>
            <w:r>
              <w:t>Aricent/BBC/IMI</w:t>
            </w:r>
          </w:p>
        </w:tc>
        <w:tc>
          <w:tcPr>
            <w:tcW w:w="1134" w:type="dxa"/>
            <w:tcBorders>
              <w:top w:val="single" w:sz="4" w:space="0" w:color="auto"/>
              <w:left w:val="single" w:sz="4" w:space="0" w:color="auto"/>
              <w:bottom w:val="single" w:sz="4" w:space="0" w:color="auto"/>
              <w:right w:val="single" w:sz="4" w:space="0" w:color="auto"/>
            </w:tcBorders>
          </w:tcPr>
          <w:p w14:paraId="324FDEDF"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3D25E8FA" w14:textId="77777777" w:rsidR="007844FB" w:rsidRPr="007844FB" w:rsidRDefault="007844FB" w:rsidP="007844FB">
            <w:pPr>
              <w:jc w:val="both"/>
            </w:pPr>
            <w:r>
              <w:t>To be discussed and agreed in the meeting.</w:t>
            </w:r>
          </w:p>
          <w:p w14:paraId="7267A219" w14:textId="77777777" w:rsidR="007844FB" w:rsidRPr="007844FB" w:rsidRDefault="007844FB" w:rsidP="007844FB">
            <w:pPr>
              <w:jc w:val="both"/>
            </w:pPr>
            <w:r>
              <w:t>30-Jan: 3 retries</w:t>
            </w:r>
          </w:p>
          <w:p w14:paraId="0CC28CC6" w14:textId="77777777" w:rsidR="007844FB" w:rsidRDefault="007844FB" w:rsidP="007844FB">
            <w:pPr>
              <w:pStyle w:val="ListParagraph"/>
              <w:numPr>
                <w:ilvl w:val="0"/>
                <w:numId w:val="44"/>
              </w:numPr>
            </w:pPr>
            <w:r>
              <w:lastRenderedPageBreak/>
              <w:t>First try – After 5 minutes</w:t>
            </w:r>
          </w:p>
          <w:p w14:paraId="1E9F4CCB" w14:textId="77777777" w:rsidR="007844FB" w:rsidRDefault="007844FB" w:rsidP="007844FB">
            <w:pPr>
              <w:pStyle w:val="ListParagraph"/>
              <w:numPr>
                <w:ilvl w:val="0"/>
                <w:numId w:val="44"/>
              </w:numPr>
            </w:pPr>
            <w:r>
              <w:t>Second retry – after 10 minutes</w:t>
            </w:r>
          </w:p>
          <w:p w14:paraId="6051B873" w14:textId="77777777" w:rsidR="007844FB" w:rsidRPr="007844FB" w:rsidRDefault="007844FB" w:rsidP="007844FB">
            <w:pPr>
              <w:pStyle w:val="ListParagraph"/>
              <w:numPr>
                <w:ilvl w:val="0"/>
                <w:numId w:val="44"/>
              </w:numPr>
            </w:pPr>
            <w:r>
              <w:t>Third retry – after 20 minutes</w:t>
            </w:r>
          </w:p>
        </w:tc>
      </w:tr>
      <w:tr w:rsidR="00F95DFF" w:rsidRPr="00F95DFF" w14:paraId="5DA721ED"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299353AD" w14:textId="77777777" w:rsidR="007844FB" w:rsidRPr="00F95DFF" w:rsidRDefault="007844FB" w:rsidP="007844FB">
            <w:pPr>
              <w:jc w:val="both"/>
              <w:rPr>
                <w:color w:val="FF0000"/>
              </w:rPr>
            </w:pPr>
            <w:r w:rsidRPr="00F95DFF">
              <w:rPr>
                <w:color w:val="FF0000"/>
              </w:rPr>
              <w:lastRenderedPageBreak/>
              <w:t>27</w:t>
            </w:r>
          </w:p>
        </w:tc>
        <w:tc>
          <w:tcPr>
            <w:tcW w:w="4461" w:type="dxa"/>
            <w:tcBorders>
              <w:top w:val="single" w:sz="4" w:space="0" w:color="auto"/>
              <w:left w:val="single" w:sz="4" w:space="0" w:color="auto"/>
              <w:bottom w:val="single" w:sz="4" w:space="0" w:color="auto"/>
              <w:right w:val="single" w:sz="4" w:space="0" w:color="auto"/>
            </w:tcBorders>
          </w:tcPr>
          <w:p w14:paraId="13FDD437" w14:textId="77777777" w:rsidR="007844FB" w:rsidRPr="00F95DFF" w:rsidRDefault="007844FB" w:rsidP="007844FB">
            <w:pPr>
              <w:jc w:val="both"/>
              <w:rPr>
                <w:color w:val="FF0000"/>
              </w:rPr>
            </w:pPr>
            <w:r w:rsidRPr="00F95DFF">
              <w:rPr>
                <w:color w:val="FF0000"/>
              </w:rPr>
              <w:t>Process for Alarms/Emails to be sent in case of failure needs to be agreed</w:t>
            </w:r>
          </w:p>
        </w:tc>
        <w:tc>
          <w:tcPr>
            <w:tcW w:w="1242" w:type="dxa"/>
            <w:tcBorders>
              <w:top w:val="single" w:sz="4" w:space="0" w:color="auto"/>
              <w:left w:val="single" w:sz="4" w:space="0" w:color="auto"/>
              <w:bottom w:val="single" w:sz="4" w:space="0" w:color="auto"/>
              <w:right w:val="single" w:sz="4" w:space="0" w:color="auto"/>
            </w:tcBorders>
          </w:tcPr>
          <w:p w14:paraId="0BC2F695" w14:textId="77777777" w:rsidR="007844FB" w:rsidRPr="00F95DFF" w:rsidRDefault="008936E6" w:rsidP="007844FB">
            <w:pPr>
              <w:jc w:val="both"/>
              <w:rPr>
                <w:color w:val="FF0000"/>
              </w:rPr>
            </w:pPr>
            <w:r>
              <w:rPr>
                <w:color w:val="FF0000"/>
              </w:rPr>
              <w:t>BBC</w:t>
            </w:r>
          </w:p>
        </w:tc>
        <w:tc>
          <w:tcPr>
            <w:tcW w:w="1134" w:type="dxa"/>
            <w:tcBorders>
              <w:top w:val="single" w:sz="4" w:space="0" w:color="auto"/>
              <w:left w:val="single" w:sz="4" w:space="0" w:color="auto"/>
              <w:bottom w:val="single" w:sz="4" w:space="0" w:color="auto"/>
              <w:right w:val="single" w:sz="4" w:space="0" w:color="auto"/>
            </w:tcBorders>
          </w:tcPr>
          <w:p w14:paraId="517A793C" w14:textId="77777777" w:rsidR="007844FB" w:rsidRPr="00F95DFF" w:rsidRDefault="007844FB" w:rsidP="007844FB">
            <w:pPr>
              <w:jc w:val="both"/>
              <w:rPr>
                <w:color w:val="FF0000"/>
              </w:rPr>
            </w:pPr>
            <w:r w:rsidRPr="00F95DFF">
              <w:rPr>
                <w:color w:val="FF0000"/>
              </w:rPr>
              <w:t>Open</w:t>
            </w:r>
          </w:p>
        </w:tc>
        <w:tc>
          <w:tcPr>
            <w:tcW w:w="2301" w:type="dxa"/>
            <w:tcBorders>
              <w:top w:val="single" w:sz="4" w:space="0" w:color="auto"/>
              <w:left w:val="single" w:sz="4" w:space="0" w:color="auto"/>
              <w:bottom w:val="single" w:sz="4" w:space="0" w:color="auto"/>
              <w:right w:val="single" w:sz="4" w:space="0" w:color="auto"/>
            </w:tcBorders>
          </w:tcPr>
          <w:p w14:paraId="6289DB18" w14:textId="77777777" w:rsidR="007844FB" w:rsidRPr="00F95DFF" w:rsidRDefault="00EE717F">
            <w:pPr>
              <w:pStyle w:val="ListParagraph"/>
              <w:ind w:left="-15"/>
              <w:rPr>
                <w:color w:val="FF0000"/>
              </w:rPr>
            </w:pPr>
            <w:r>
              <w:rPr>
                <w:color w:val="FF0000"/>
              </w:rPr>
              <w:t>Action on Sanchit to check whether email server shall be available in data center or not</w:t>
            </w:r>
          </w:p>
        </w:tc>
      </w:tr>
      <w:tr w:rsidR="007844FB" w14:paraId="7C01F223" w14:textId="77777777" w:rsidTr="007844FB">
        <w:trPr>
          <w:trHeight w:val="350"/>
        </w:trPr>
        <w:tc>
          <w:tcPr>
            <w:tcW w:w="468" w:type="dxa"/>
            <w:tcBorders>
              <w:top w:val="single" w:sz="4" w:space="0" w:color="auto"/>
              <w:left w:val="single" w:sz="4" w:space="0" w:color="auto"/>
              <w:bottom w:val="single" w:sz="4" w:space="0" w:color="auto"/>
              <w:right w:val="single" w:sz="4" w:space="0" w:color="auto"/>
            </w:tcBorders>
          </w:tcPr>
          <w:p w14:paraId="6FCD64C0" w14:textId="77777777" w:rsidR="007844FB" w:rsidRPr="007844FB" w:rsidRDefault="007844FB" w:rsidP="007844FB">
            <w:pPr>
              <w:jc w:val="both"/>
            </w:pPr>
            <w:r>
              <w:t>28</w:t>
            </w:r>
          </w:p>
        </w:tc>
        <w:tc>
          <w:tcPr>
            <w:tcW w:w="4461" w:type="dxa"/>
            <w:tcBorders>
              <w:top w:val="single" w:sz="4" w:space="0" w:color="auto"/>
              <w:left w:val="single" w:sz="4" w:space="0" w:color="auto"/>
              <w:bottom w:val="single" w:sz="4" w:space="0" w:color="auto"/>
              <w:right w:val="single" w:sz="4" w:space="0" w:color="auto"/>
            </w:tcBorders>
          </w:tcPr>
          <w:p w14:paraId="359F09EB" w14:textId="77777777" w:rsidR="007844FB" w:rsidRPr="007844FB" w:rsidRDefault="007844FB" w:rsidP="007844FB">
            <w:pPr>
              <w:jc w:val="both"/>
            </w:pPr>
            <w:r>
              <w:t>Checksum algorithm to be used</w:t>
            </w:r>
          </w:p>
        </w:tc>
        <w:tc>
          <w:tcPr>
            <w:tcW w:w="1242" w:type="dxa"/>
            <w:tcBorders>
              <w:top w:val="single" w:sz="4" w:space="0" w:color="auto"/>
              <w:left w:val="single" w:sz="4" w:space="0" w:color="auto"/>
              <w:bottom w:val="single" w:sz="4" w:space="0" w:color="auto"/>
              <w:right w:val="single" w:sz="4" w:space="0" w:color="auto"/>
            </w:tcBorders>
          </w:tcPr>
          <w:p w14:paraId="314C5310" w14:textId="77777777" w:rsidR="007844FB" w:rsidRPr="007844FB" w:rsidRDefault="007844FB" w:rsidP="007844FB">
            <w:pPr>
              <w:jc w:val="both"/>
            </w:pPr>
            <w:r>
              <w:t>IMI/Aricent</w:t>
            </w:r>
          </w:p>
        </w:tc>
        <w:tc>
          <w:tcPr>
            <w:tcW w:w="1134" w:type="dxa"/>
            <w:tcBorders>
              <w:top w:val="single" w:sz="4" w:space="0" w:color="auto"/>
              <w:left w:val="single" w:sz="4" w:space="0" w:color="auto"/>
              <w:bottom w:val="single" w:sz="4" w:space="0" w:color="auto"/>
              <w:right w:val="single" w:sz="4" w:space="0" w:color="auto"/>
            </w:tcBorders>
          </w:tcPr>
          <w:p w14:paraId="581B6CB8" w14:textId="77777777" w:rsidR="007844FB" w:rsidRPr="007844FB" w:rsidRDefault="007844FB" w:rsidP="007844FB">
            <w:pPr>
              <w:jc w:val="both"/>
            </w:pPr>
            <w:r>
              <w:t>Closed</w:t>
            </w:r>
          </w:p>
        </w:tc>
        <w:tc>
          <w:tcPr>
            <w:tcW w:w="2301" w:type="dxa"/>
            <w:tcBorders>
              <w:top w:val="single" w:sz="4" w:space="0" w:color="auto"/>
              <w:left w:val="single" w:sz="4" w:space="0" w:color="auto"/>
              <w:bottom w:val="single" w:sz="4" w:space="0" w:color="auto"/>
              <w:right w:val="single" w:sz="4" w:space="0" w:color="auto"/>
            </w:tcBorders>
          </w:tcPr>
          <w:p w14:paraId="2F26BBDE" w14:textId="77777777" w:rsidR="007844FB" w:rsidRPr="007844FB" w:rsidRDefault="007844FB" w:rsidP="007844FB">
            <w:pPr>
              <w:jc w:val="both"/>
            </w:pPr>
            <w:r>
              <w:t>MD5 shall be used</w:t>
            </w:r>
          </w:p>
        </w:tc>
      </w:tr>
    </w:tbl>
    <w:p w14:paraId="71B31549" w14:textId="77777777" w:rsidR="00CA074D" w:rsidRDefault="00CA074D" w:rsidP="005C23E2">
      <w:pPr>
        <w:pStyle w:val="Heading2"/>
        <w:jc w:val="both"/>
      </w:pPr>
      <w:bookmarkStart w:id="27" w:name="_Toc411454317"/>
      <w:r>
        <w:t>Action Points</w:t>
      </w:r>
      <w:bookmarkEnd w:id="25"/>
      <w:bookmarkEnd w:id="26"/>
      <w:bookmarkEnd w:id="2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170"/>
        <w:gridCol w:w="1170"/>
        <w:gridCol w:w="2340"/>
      </w:tblGrid>
      <w:tr w:rsidR="00CA074D" w:rsidRPr="00A01C8F" w14:paraId="38BEB935" w14:textId="77777777" w:rsidTr="00A01C8F">
        <w:tc>
          <w:tcPr>
            <w:tcW w:w="468" w:type="dxa"/>
            <w:shd w:val="clear" w:color="auto" w:fill="D9D9D9" w:themeFill="background1" w:themeFillShade="D9"/>
          </w:tcPr>
          <w:p w14:paraId="7E4472FF" w14:textId="77777777" w:rsidR="00CA074D" w:rsidRPr="00A01C8F" w:rsidRDefault="00A01C8F" w:rsidP="005C23E2">
            <w:pPr>
              <w:jc w:val="both"/>
            </w:pPr>
            <w:r>
              <w:t>#</w:t>
            </w:r>
          </w:p>
        </w:tc>
        <w:tc>
          <w:tcPr>
            <w:tcW w:w="4500" w:type="dxa"/>
            <w:shd w:val="clear" w:color="auto" w:fill="D9D9D9" w:themeFill="background1" w:themeFillShade="D9"/>
          </w:tcPr>
          <w:p w14:paraId="22FCACFB" w14:textId="77777777" w:rsidR="00CA074D" w:rsidRPr="00A01C8F" w:rsidRDefault="00CA074D" w:rsidP="005C23E2">
            <w:pPr>
              <w:jc w:val="both"/>
            </w:pPr>
            <w:r w:rsidRPr="00A01C8F">
              <w:t>Issue</w:t>
            </w:r>
          </w:p>
        </w:tc>
        <w:tc>
          <w:tcPr>
            <w:tcW w:w="1170" w:type="dxa"/>
            <w:shd w:val="clear" w:color="auto" w:fill="D9D9D9" w:themeFill="background1" w:themeFillShade="D9"/>
          </w:tcPr>
          <w:p w14:paraId="5284D4E7" w14:textId="77777777" w:rsidR="00CA074D" w:rsidRPr="00A01C8F" w:rsidRDefault="00CA074D" w:rsidP="005C23E2">
            <w:pPr>
              <w:jc w:val="both"/>
            </w:pPr>
            <w:r w:rsidRPr="00A01C8F">
              <w:t>Owner</w:t>
            </w:r>
          </w:p>
        </w:tc>
        <w:tc>
          <w:tcPr>
            <w:tcW w:w="1170" w:type="dxa"/>
            <w:shd w:val="clear" w:color="auto" w:fill="D9D9D9" w:themeFill="background1" w:themeFillShade="D9"/>
          </w:tcPr>
          <w:p w14:paraId="4CE872D7" w14:textId="77777777" w:rsidR="00CA074D" w:rsidRPr="00A01C8F" w:rsidRDefault="00CA074D" w:rsidP="005C23E2">
            <w:pPr>
              <w:jc w:val="both"/>
            </w:pPr>
            <w:r w:rsidRPr="00A01C8F">
              <w:t>Status</w:t>
            </w:r>
          </w:p>
        </w:tc>
        <w:tc>
          <w:tcPr>
            <w:tcW w:w="2340" w:type="dxa"/>
            <w:shd w:val="clear" w:color="auto" w:fill="D9D9D9" w:themeFill="background1" w:themeFillShade="D9"/>
          </w:tcPr>
          <w:p w14:paraId="0C8A828B" w14:textId="77777777" w:rsidR="00CA074D" w:rsidRPr="00A01C8F" w:rsidRDefault="00CA074D" w:rsidP="005C23E2">
            <w:pPr>
              <w:jc w:val="both"/>
            </w:pPr>
            <w:r w:rsidRPr="00A01C8F">
              <w:t>Remarks</w:t>
            </w:r>
          </w:p>
        </w:tc>
      </w:tr>
      <w:tr w:rsidR="00CA074D" w:rsidRPr="00900252" w14:paraId="25EF777E" w14:textId="77777777" w:rsidTr="00A01C8F">
        <w:trPr>
          <w:trHeight w:val="350"/>
        </w:trPr>
        <w:tc>
          <w:tcPr>
            <w:tcW w:w="468" w:type="dxa"/>
          </w:tcPr>
          <w:p w14:paraId="07D3EE44" w14:textId="77777777" w:rsidR="00CA074D" w:rsidRPr="00D71C5E" w:rsidRDefault="00A01C8F" w:rsidP="005C23E2">
            <w:pPr>
              <w:jc w:val="both"/>
            </w:pPr>
            <w:r>
              <w:t>1.</w:t>
            </w:r>
          </w:p>
        </w:tc>
        <w:tc>
          <w:tcPr>
            <w:tcW w:w="4500" w:type="dxa"/>
          </w:tcPr>
          <w:p w14:paraId="6868492B" w14:textId="77777777" w:rsidR="00CA074D" w:rsidRPr="00D71C5E" w:rsidRDefault="00CA074D" w:rsidP="005C23E2">
            <w:pPr>
              <w:jc w:val="both"/>
            </w:pPr>
          </w:p>
        </w:tc>
        <w:tc>
          <w:tcPr>
            <w:tcW w:w="1170" w:type="dxa"/>
          </w:tcPr>
          <w:p w14:paraId="03CBE5BE" w14:textId="77777777" w:rsidR="00CA074D" w:rsidRPr="00D71C5E" w:rsidRDefault="00CA074D" w:rsidP="005C23E2">
            <w:pPr>
              <w:jc w:val="both"/>
            </w:pPr>
          </w:p>
        </w:tc>
        <w:tc>
          <w:tcPr>
            <w:tcW w:w="1170" w:type="dxa"/>
          </w:tcPr>
          <w:p w14:paraId="40396BD0" w14:textId="77777777" w:rsidR="00CA074D" w:rsidRPr="005A571F" w:rsidRDefault="00CA074D" w:rsidP="005C23E2">
            <w:pPr>
              <w:jc w:val="both"/>
            </w:pPr>
          </w:p>
        </w:tc>
        <w:tc>
          <w:tcPr>
            <w:tcW w:w="2340" w:type="dxa"/>
          </w:tcPr>
          <w:p w14:paraId="75E9D078" w14:textId="77777777" w:rsidR="00CA074D" w:rsidRPr="00D71C5E" w:rsidRDefault="00CA074D" w:rsidP="005C23E2">
            <w:pPr>
              <w:jc w:val="both"/>
            </w:pPr>
          </w:p>
        </w:tc>
      </w:tr>
    </w:tbl>
    <w:p w14:paraId="6EC7E5D3" w14:textId="77777777" w:rsidR="004F7F96" w:rsidRDefault="004F7F96" w:rsidP="005C23E2">
      <w:pPr>
        <w:pStyle w:val="Heading2"/>
        <w:jc w:val="both"/>
      </w:pPr>
      <w:bookmarkStart w:id="28" w:name="_Toc411454318"/>
      <w:bookmarkStart w:id="29" w:name="_Toc406500960"/>
      <w:r>
        <w:t>Pending Items</w:t>
      </w:r>
      <w:bookmarkEnd w:id="28"/>
    </w:p>
    <w:p w14:paraId="05C8D3AE" w14:textId="77777777" w:rsidR="004F7F96" w:rsidRDefault="004F7F96" w:rsidP="004F7F9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4500"/>
        <w:gridCol w:w="1530"/>
        <w:gridCol w:w="1440"/>
        <w:gridCol w:w="1710"/>
      </w:tblGrid>
      <w:tr w:rsidR="004F7F96" w:rsidRPr="004F7F96" w14:paraId="6A505C28" w14:textId="77777777" w:rsidTr="004F7F96">
        <w:tc>
          <w:tcPr>
            <w:tcW w:w="468" w:type="dxa"/>
            <w:shd w:val="clear" w:color="auto" w:fill="D9D9D9" w:themeFill="background1" w:themeFillShade="D9"/>
          </w:tcPr>
          <w:p w14:paraId="046D6FCA" w14:textId="77777777" w:rsidR="004F7F96" w:rsidRPr="004F7F96" w:rsidRDefault="004F7F96" w:rsidP="004F7F96">
            <w:pPr>
              <w:rPr>
                <w:rFonts w:cs="Arial"/>
                <w:color w:val="000000" w:themeColor="text1"/>
                <w:szCs w:val="20"/>
              </w:rPr>
            </w:pPr>
            <w:r w:rsidRPr="004F7F96">
              <w:rPr>
                <w:rFonts w:cs="Arial"/>
                <w:color w:val="000000" w:themeColor="text1"/>
                <w:szCs w:val="20"/>
              </w:rPr>
              <w:t>#</w:t>
            </w:r>
          </w:p>
        </w:tc>
        <w:tc>
          <w:tcPr>
            <w:tcW w:w="4500" w:type="dxa"/>
            <w:shd w:val="clear" w:color="auto" w:fill="D9D9D9" w:themeFill="background1" w:themeFillShade="D9"/>
          </w:tcPr>
          <w:p w14:paraId="756646FC" w14:textId="77777777" w:rsidR="004F7F96" w:rsidRPr="004F7F96" w:rsidRDefault="004F7F96" w:rsidP="004F7F96">
            <w:pPr>
              <w:rPr>
                <w:rFonts w:cs="Arial"/>
                <w:color w:val="000000" w:themeColor="text1"/>
                <w:szCs w:val="20"/>
              </w:rPr>
            </w:pPr>
            <w:r w:rsidRPr="004F7F96">
              <w:rPr>
                <w:rFonts w:cs="Arial"/>
                <w:color w:val="000000" w:themeColor="text1"/>
                <w:szCs w:val="20"/>
              </w:rPr>
              <w:t>Item</w:t>
            </w:r>
          </w:p>
        </w:tc>
        <w:tc>
          <w:tcPr>
            <w:tcW w:w="1530" w:type="dxa"/>
            <w:shd w:val="clear" w:color="auto" w:fill="D9D9D9" w:themeFill="background1" w:themeFillShade="D9"/>
          </w:tcPr>
          <w:p w14:paraId="6FBE30FF" w14:textId="77777777" w:rsidR="004F7F96" w:rsidRPr="004F7F96" w:rsidRDefault="004F7F96" w:rsidP="004F7F96">
            <w:pPr>
              <w:rPr>
                <w:rFonts w:cs="Arial"/>
                <w:color w:val="000000" w:themeColor="text1"/>
                <w:szCs w:val="20"/>
              </w:rPr>
            </w:pPr>
            <w:r w:rsidRPr="004F7F96">
              <w:rPr>
                <w:rFonts w:cs="Arial"/>
                <w:color w:val="000000" w:themeColor="text1"/>
                <w:szCs w:val="20"/>
              </w:rPr>
              <w:t>Owner</w:t>
            </w:r>
          </w:p>
        </w:tc>
        <w:tc>
          <w:tcPr>
            <w:tcW w:w="1440" w:type="dxa"/>
            <w:shd w:val="clear" w:color="auto" w:fill="D9D9D9" w:themeFill="background1" w:themeFillShade="D9"/>
          </w:tcPr>
          <w:p w14:paraId="6E6AA5CA" w14:textId="77777777" w:rsidR="004F7F96" w:rsidRPr="004F7F96" w:rsidRDefault="004F7F96" w:rsidP="004F7F96">
            <w:pPr>
              <w:rPr>
                <w:rFonts w:cs="Arial"/>
                <w:color w:val="000000" w:themeColor="text1"/>
                <w:szCs w:val="20"/>
              </w:rPr>
            </w:pPr>
            <w:r w:rsidRPr="004F7F96">
              <w:rPr>
                <w:rFonts w:cs="Arial"/>
                <w:color w:val="000000" w:themeColor="text1"/>
                <w:szCs w:val="20"/>
              </w:rPr>
              <w:t>Status</w:t>
            </w:r>
          </w:p>
        </w:tc>
        <w:tc>
          <w:tcPr>
            <w:tcW w:w="1710" w:type="dxa"/>
            <w:shd w:val="clear" w:color="auto" w:fill="D9D9D9" w:themeFill="background1" w:themeFillShade="D9"/>
          </w:tcPr>
          <w:p w14:paraId="0C6719AB" w14:textId="77777777" w:rsidR="004F7F96" w:rsidRPr="004F7F96" w:rsidRDefault="004F7F96" w:rsidP="004F7F96">
            <w:pPr>
              <w:rPr>
                <w:rFonts w:cs="Arial"/>
                <w:color w:val="000000" w:themeColor="text1"/>
                <w:szCs w:val="20"/>
              </w:rPr>
            </w:pPr>
            <w:r w:rsidRPr="004F7F96">
              <w:rPr>
                <w:rFonts w:cs="Arial"/>
                <w:color w:val="000000" w:themeColor="text1"/>
                <w:szCs w:val="20"/>
              </w:rPr>
              <w:t>Remarks</w:t>
            </w:r>
          </w:p>
        </w:tc>
      </w:tr>
      <w:tr w:rsidR="004F7F96" w:rsidRPr="004F7F96" w14:paraId="726C419C" w14:textId="77777777" w:rsidTr="004F7F96">
        <w:trPr>
          <w:trHeight w:val="350"/>
        </w:trPr>
        <w:tc>
          <w:tcPr>
            <w:tcW w:w="468" w:type="dxa"/>
          </w:tcPr>
          <w:p w14:paraId="27EC5CB9" w14:textId="77777777" w:rsidR="004F7F96" w:rsidRPr="004F7F96" w:rsidRDefault="004F7F96" w:rsidP="004F7F96">
            <w:pPr>
              <w:rPr>
                <w:rFonts w:cs="Arial"/>
                <w:color w:val="000000" w:themeColor="text1"/>
                <w:szCs w:val="20"/>
              </w:rPr>
            </w:pPr>
            <w:r w:rsidRPr="004F7F96">
              <w:rPr>
                <w:rFonts w:cs="Arial"/>
                <w:color w:val="000000" w:themeColor="text1"/>
                <w:szCs w:val="20"/>
              </w:rPr>
              <w:t>1.</w:t>
            </w:r>
          </w:p>
        </w:tc>
        <w:tc>
          <w:tcPr>
            <w:tcW w:w="4500" w:type="dxa"/>
          </w:tcPr>
          <w:p w14:paraId="31ADF827" w14:textId="77777777" w:rsidR="004F7F96" w:rsidRPr="004F7F96" w:rsidRDefault="004F7F96" w:rsidP="004F7F96">
            <w:pPr>
              <w:rPr>
                <w:rFonts w:cs="Arial"/>
                <w:color w:val="000000" w:themeColor="text1"/>
                <w:szCs w:val="20"/>
              </w:rPr>
            </w:pPr>
            <w:r w:rsidRPr="004F7F96">
              <w:rPr>
                <w:rFonts w:cs="Arial"/>
                <w:color w:val="000000" w:themeColor="text1"/>
                <w:szCs w:val="20"/>
              </w:rPr>
              <w:t>OBD part need to be merged with this document.</w:t>
            </w:r>
          </w:p>
          <w:p w14:paraId="7A15CCED" w14:textId="77777777" w:rsidR="004F7F96" w:rsidRPr="004F7F96" w:rsidRDefault="004F7F96" w:rsidP="004F7F96">
            <w:pPr>
              <w:rPr>
                <w:rFonts w:cs="Arial"/>
                <w:color w:val="000000" w:themeColor="text1"/>
                <w:szCs w:val="20"/>
              </w:rPr>
            </w:pPr>
          </w:p>
        </w:tc>
        <w:tc>
          <w:tcPr>
            <w:tcW w:w="1530" w:type="dxa"/>
          </w:tcPr>
          <w:p w14:paraId="31639B5B" w14:textId="77777777" w:rsidR="004F7F96" w:rsidRPr="004F7F96" w:rsidRDefault="004F7F96" w:rsidP="004F7F96">
            <w:pPr>
              <w:rPr>
                <w:rFonts w:cs="Arial"/>
                <w:color w:val="000000" w:themeColor="text1"/>
                <w:szCs w:val="20"/>
              </w:rPr>
            </w:pPr>
            <w:r w:rsidRPr="004F7F96">
              <w:rPr>
                <w:rFonts w:cs="Arial"/>
                <w:color w:val="000000" w:themeColor="text1"/>
                <w:szCs w:val="20"/>
              </w:rPr>
              <w:t>IMI/Aricent</w:t>
            </w:r>
          </w:p>
        </w:tc>
        <w:tc>
          <w:tcPr>
            <w:tcW w:w="1440" w:type="dxa"/>
          </w:tcPr>
          <w:p w14:paraId="554BC441" w14:textId="77777777" w:rsidR="004F7F96" w:rsidRPr="004F7F96" w:rsidRDefault="00987C7E" w:rsidP="004F7F96">
            <w:pPr>
              <w:rPr>
                <w:rFonts w:cs="Arial"/>
                <w:color w:val="000000" w:themeColor="text1"/>
                <w:szCs w:val="20"/>
              </w:rPr>
            </w:pPr>
            <w:r>
              <w:rPr>
                <w:rFonts w:cs="Arial"/>
                <w:color w:val="000000" w:themeColor="text1"/>
                <w:szCs w:val="20"/>
              </w:rPr>
              <w:t>closed</w:t>
            </w:r>
          </w:p>
        </w:tc>
        <w:tc>
          <w:tcPr>
            <w:tcW w:w="1710" w:type="dxa"/>
          </w:tcPr>
          <w:p w14:paraId="56B4D56B" w14:textId="77777777" w:rsidR="004F7F96" w:rsidRPr="004F7F96" w:rsidRDefault="004F7F96" w:rsidP="004F7F96">
            <w:pPr>
              <w:rPr>
                <w:rFonts w:cs="Arial"/>
                <w:color w:val="000000" w:themeColor="text1"/>
                <w:szCs w:val="20"/>
              </w:rPr>
            </w:pPr>
          </w:p>
        </w:tc>
      </w:tr>
      <w:tr w:rsidR="004F7F96" w:rsidRPr="00F95DFF" w14:paraId="1BF42F6F" w14:textId="77777777" w:rsidTr="004F7F96">
        <w:trPr>
          <w:trHeight w:val="350"/>
        </w:trPr>
        <w:tc>
          <w:tcPr>
            <w:tcW w:w="468" w:type="dxa"/>
          </w:tcPr>
          <w:p w14:paraId="3E1DF269" w14:textId="77777777" w:rsidR="004F7F96" w:rsidRPr="00F95DFF" w:rsidRDefault="004F7F96" w:rsidP="004F7F96">
            <w:pPr>
              <w:rPr>
                <w:rFonts w:cs="Arial"/>
                <w:color w:val="FF0000"/>
                <w:szCs w:val="20"/>
              </w:rPr>
            </w:pPr>
            <w:r w:rsidRPr="00F95DFF">
              <w:rPr>
                <w:rFonts w:cs="Arial"/>
                <w:color w:val="FF0000"/>
                <w:szCs w:val="20"/>
              </w:rPr>
              <w:t>2</w:t>
            </w:r>
          </w:p>
        </w:tc>
        <w:tc>
          <w:tcPr>
            <w:tcW w:w="4500" w:type="dxa"/>
          </w:tcPr>
          <w:p w14:paraId="1DE97FFC" w14:textId="77777777" w:rsidR="004F7F96" w:rsidRPr="00F95DFF" w:rsidRDefault="004F7F96" w:rsidP="00596D86">
            <w:pPr>
              <w:rPr>
                <w:color w:val="FF0000"/>
              </w:rPr>
            </w:pPr>
            <w:r w:rsidRPr="00F95DFF">
              <w:rPr>
                <w:rFonts w:cs="Arial"/>
                <w:color w:val="FF0000"/>
                <w:szCs w:val="20"/>
              </w:rPr>
              <w:t>Content table need to be filled up</w:t>
            </w:r>
            <w:r w:rsidR="00246898" w:rsidRPr="00F95DFF">
              <w:rPr>
                <w:rFonts w:cs="Arial"/>
                <w:color w:val="FF0000"/>
                <w:szCs w:val="20"/>
              </w:rPr>
              <w:t xml:space="preserve">. This will require mapping of languageLocationCode, content name, content file and content duration for MA, MK and Kilkari. Additionally card number for MK </w:t>
            </w:r>
            <w:r w:rsidR="00E36699" w:rsidRPr="00F95DFF">
              <w:rPr>
                <w:rFonts w:cs="Arial"/>
                <w:color w:val="FF0000"/>
                <w:szCs w:val="20"/>
              </w:rPr>
              <w:t>is also needed in</w:t>
            </w:r>
            <w:r w:rsidR="00246898" w:rsidRPr="00F95DFF">
              <w:rPr>
                <w:rFonts w:cs="Arial"/>
                <w:color w:val="FF0000"/>
                <w:szCs w:val="20"/>
              </w:rPr>
              <w:t xml:space="preserve"> mapping.</w:t>
            </w:r>
          </w:p>
        </w:tc>
        <w:tc>
          <w:tcPr>
            <w:tcW w:w="1530" w:type="dxa"/>
          </w:tcPr>
          <w:p w14:paraId="21DFB839" w14:textId="77777777" w:rsidR="004F7F96" w:rsidRPr="00F95DFF" w:rsidRDefault="00987C7E" w:rsidP="004F7F96">
            <w:pPr>
              <w:rPr>
                <w:rFonts w:cs="Arial"/>
                <w:color w:val="FF0000"/>
                <w:szCs w:val="20"/>
              </w:rPr>
            </w:pPr>
            <w:r w:rsidRPr="00F95DFF">
              <w:rPr>
                <w:rFonts w:cs="Arial"/>
                <w:color w:val="FF0000"/>
                <w:szCs w:val="20"/>
              </w:rPr>
              <w:t>BBC/IMI</w:t>
            </w:r>
          </w:p>
        </w:tc>
        <w:tc>
          <w:tcPr>
            <w:tcW w:w="1440" w:type="dxa"/>
          </w:tcPr>
          <w:p w14:paraId="1EAB15BC"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46D9B86" w14:textId="77777777" w:rsidR="004F7F96" w:rsidRPr="00F95DFF" w:rsidRDefault="004F7F96" w:rsidP="004F7F96">
            <w:pPr>
              <w:rPr>
                <w:rFonts w:cs="Arial"/>
                <w:color w:val="FF0000"/>
                <w:szCs w:val="20"/>
              </w:rPr>
            </w:pPr>
          </w:p>
        </w:tc>
      </w:tr>
      <w:tr w:rsidR="004F7F96" w:rsidRPr="00F95DFF" w14:paraId="68767505" w14:textId="77777777" w:rsidTr="004F7F96">
        <w:trPr>
          <w:trHeight w:val="350"/>
        </w:trPr>
        <w:tc>
          <w:tcPr>
            <w:tcW w:w="468" w:type="dxa"/>
          </w:tcPr>
          <w:p w14:paraId="01CC814E" w14:textId="77777777" w:rsidR="004F7F96" w:rsidRPr="00F95DFF" w:rsidRDefault="004F7F96" w:rsidP="004F7F96">
            <w:pPr>
              <w:rPr>
                <w:rFonts w:cs="Arial"/>
                <w:color w:val="FF0000"/>
                <w:szCs w:val="20"/>
              </w:rPr>
            </w:pPr>
            <w:r w:rsidRPr="00F95DFF">
              <w:rPr>
                <w:rFonts w:cs="Arial"/>
                <w:color w:val="FF0000"/>
                <w:szCs w:val="20"/>
              </w:rPr>
              <w:t>3</w:t>
            </w:r>
          </w:p>
        </w:tc>
        <w:tc>
          <w:tcPr>
            <w:tcW w:w="4500" w:type="dxa"/>
          </w:tcPr>
          <w:p w14:paraId="1D8947DB" w14:textId="77777777" w:rsidR="004F7F96" w:rsidRPr="00F95DFF" w:rsidRDefault="004F7F96" w:rsidP="004F7F96">
            <w:pPr>
              <w:rPr>
                <w:rFonts w:cs="Arial"/>
                <w:color w:val="FF0000"/>
                <w:szCs w:val="20"/>
              </w:rPr>
            </w:pPr>
            <w:r w:rsidRPr="00F95DFF">
              <w:rPr>
                <w:rFonts w:cs="Arial"/>
                <w:color w:val="FF0000"/>
                <w:szCs w:val="20"/>
              </w:rPr>
              <w:t>Language Location codes mapping to circle, state and district is to be provided</w:t>
            </w:r>
          </w:p>
          <w:p w14:paraId="36967115" w14:textId="77777777" w:rsidR="004F7F96" w:rsidRPr="00F95DFF" w:rsidRDefault="004F7F96" w:rsidP="004F7F96">
            <w:pPr>
              <w:rPr>
                <w:rFonts w:cs="Arial"/>
                <w:color w:val="FF0000"/>
                <w:szCs w:val="20"/>
              </w:rPr>
            </w:pPr>
          </w:p>
        </w:tc>
        <w:tc>
          <w:tcPr>
            <w:tcW w:w="1530" w:type="dxa"/>
          </w:tcPr>
          <w:p w14:paraId="447CF8E9" w14:textId="77777777" w:rsidR="004F7F96" w:rsidRPr="00F95DFF" w:rsidRDefault="004F7F96" w:rsidP="004F7F96">
            <w:pPr>
              <w:rPr>
                <w:rFonts w:cs="Arial"/>
                <w:color w:val="FF0000"/>
                <w:szCs w:val="20"/>
              </w:rPr>
            </w:pPr>
            <w:r w:rsidRPr="00F95DFF">
              <w:rPr>
                <w:rFonts w:cs="Arial"/>
                <w:color w:val="FF0000"/>
                <w:szCs w:val="20"/>
              </w:rPr>
              <w:t>BBC</w:t>
            </w:r>
          </w:p>
        </w:tc>
        <w:tc>
          <w:tcPr>
            <w:tcW w:w="1440" w:type="dxa"/>
          </w:tcPr>
          <w:p w14:paraId="0965EB06"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25F5F9A2" w14:textId="77777777" w:rsidR="004F7F96" w:rsidRPr="00F95DFF" w:rsidRDefault="004F7F96" w:rsidP="004F7F96">
            <w:pPr>
              <w:rPr>
                <w:rFonts w:cs="Arial"/>
                <w:color w:val="FF0000"/>
                <w:szCs w:val="20"/>
              </w:rPr>
            </w:pPr>
          </w:p>
        </w:tc>
      </w:tr>
      <w:tr w:rsidR="004F7F96" w:rsidRPr="00F95DFF" w14:paraId="6AA53356" w14:textId="77777777" w:rsidTr="004F7F96">
        <w:trPr>
          <w:trHeight w:val="350"/>
        </w:trPr>
        <w:tc>
          <w:tcPr>
            <w:tcW w:w="468" w:type="dxa"/>
          </w:tcPr>
          <w:p w14:paraId="2374315C" w14:textId="77777777" w:rsidR="004F7F96" w:rsidRPr="00F95DFF" w:rsidRDefault="004F7F96" w:rsidP="004F7F96">
            <w:pPr>
              <w:rPr>
                <w:rFonts w:cs="Arial"/>
                <w:color w:val="FF0000"/>
                <w:szCs w:val="20"/>
              </w:rPr>
            </w:pPr>
            <w:r w:rsidRPr="00F95DFF">
              <w:rPr>
                <w:rFonts w:cs="Arial"/>
                <w:color w:val="FF0000"/>
                <w:szCs w:val="20"/>
              </w:rPr>
              <w:t>4</w:t>
            </w:r>
          </w:p>
        </w:tc>
        <w:tc>
          <w:tcPr>
            <w:tcW w:w="4500" w:type="dxa"/>
          </w:tcPr>
          <w:p w14:paraId="3B966985" w14:textId="77777777" w:rsidR="004F7F96" w:rsidRPr="00F95DFF" w:rsidRDefault="004F7F96" w:rsidP="004F7F96">
            <w:pPr>
              <w:rPr>
                <w:rFonts w:cs="Arial"/>
                <w:color w:val="FF0000"/>
                <w:szCs w:val="20"/>
              </w:rPr>
            </w:pPr>
            <w:r w:rsidRPr="00F95DFF">
              <w:rPr>
                <w:rFonts w:cs="Arial"/>
                <w:color w:val="FF0000"/>
                <w:szCs w:val="20"/>
              </w:rPr>
              <w:t>URL for SMS notification need to be provided by GF</w:t>
            </w:r>
          </w:p>
        </w:tc>
        <w:tc>
          <w:tcPr>
            <w:tcW w:w="1530" w:type="dxa"/>
          </w:tcPr>
          <w:p w14:paraId="145AD7A7" w14:textId="77777777" w:rsidR="004F7F96" w:rsidRPr="00F95DFF" w:rsidRDefault="004F7F96" w:rsidP="004F7F96">
            <w:pPr>
              <w:rPr>
                <w:rFonts w:cs="Arial"/>
                <w:color w:val="FF0000"/>
                <w:szCs w:val="20"/>
              </w:rPr>
            </w:pPr>
            <w:r w:rsidRPr="00F95DFF">
              <w:rPr>
                <w:rFonts w:cs="Arial"/>
                <w:color w:val="FF0000"/>
                <w:szCs w:val="20"/>
              </w:rPr>
              <w:t>GF</w:t>
            </w:r>
          </w:p>
        </w:tc>
        <w:tc>
          <w:tcPr>
            <w:tcW w:w="1440" w:type="dxa"/>
          </w:tcPr>
          <w:p w14:paraId="7C0FEE51" w14:textId="77777777" w:rsidR="004F7F96" w:rsidRPr="00F95DFF" w:rsidRDefault="004F7F96" w:rsidP="004F7F96">
            <w:pPr>
              <w:rPr>
                <w:rFonts w:cs="Arial"/>
                <w:color w:val="FF0000"/>
                <w:szCs w:val="20"/>
              </w:rPr>
            </w:pPr>
            <w:r w:rsidRPr="00F95DFF">
              <w:rPr>
                <w:rFonts w:cs="Arial"/>
                <w:color w:val="FF0000"/>
                <w:szCs w:val="20"/>
              </w:rPr>
              <w:t>Pending</w:t>
            </w:r>
          </w:p>
        </w:tc>
        <w:tc>
          <w:tcPr>
            <w:tcW w:w="1710" w:type="dxa"/>
          </w:tcPr>
          <w:p w14:paraId="0A3692AA" w14:textId="77777777" w:rsidR="004F7F96" w:rsidRPr="00F95DFF" w:rsidRDefault="004F7F96" w:rsidP="004F7F96">
            <w:pPr>
              <w:rPr>
                <w:rFonts w:cs="Arial"/>
                <w:color w:val="FF0000"/>
                <w:szCs w:val="20"/>
              </w:rPr>
            </w:pPr>
          </w:p>
        </w:tc>
      </w:tr>
    </w:tbl>
    <w:p w14:paraId="5EAF5131" w14:textId="77777777" w:rsidR="004F7F96" w:rsidRPr="004F7F96" w:rsidRDefault="004F7F96" w:rsidP="004F7F96"/>
    <w:p w14:paraId="06CAB4AC" w14:textId="77777777" w:rsidR="000C55FF" w:rsidRDefault="00BC2704" w:rsidP="005C23E2">
      <w:pPr>
        <w:pStyle w:val="Heading2"/>
        <w:jc w:val="both"/>
      </w:pPr>
      <w:bookmarkStart w:id="30" w:name="_Toc411454319"/>
      <w:r>
        <w:t>Revisions</w:t>
      </w:r>
      <w:bookmarkEnd w:id="29"/>
      <w:bookmarkEnd w:id="30"/>
    </w:p>
    <w:p w14:paraId="2981E53B" w14:textId="77777777" w:rsidR="006F7C60" w:rsidRPr="006F7C60" w:rsidRDefault="006F7C60" w:rsidP="005C23E2">
      <w:pPr>
        <w:jc w:val="both"/>
      </w:pPr>
    </w:p>
    <w:tbl>
      <w:tblPr>
        <w:tblStyle w:val="TableGrid"/>
        <w:tblW w:w="9698" w:type="dxa"/>
        <w:tblLayout w:type="fixed"/>
        <w:tblLook w:val="04A0" w:firstRow="1" w:lastRow="0" w:firstColumn="1" w:lastColumn="0" w:noHBand="0" w:noVBand="1"/>
      </w:tblPr>
      <w:tblGrid>
        <w:gridCol w:w="476"/>
        <w:gridCol w:w="946"/>
        <w:gridCol w:w="1566"/>
        <w:gridCol w:w="1515"/>
        <w:gridCol w:w="1551"/>
        <w:gridCol w:w="3644"/>
      </w:tblGrid>
      <w:tr w:rsidR="00A01C8F" w:rsidRPr="00A01C8F" w14:paraId="3794D111" w14:textId="77777777" w:rsidTr="00EE2684">
        <w:trPr>
          <w:trHeight w:val="344"/>
        </w:trPr>
        <w:tc>
          <w:tcPr>
            <w:tcW w:w="476" w:type="dxa"/>
            <w:shd w:val="clear" w:color="auto" w:fill="D9D9D9" w:themeFill="background1" w:themeFillShade="D9"/>
          </w:tcPr>
          <w:p w14:paraId="7743CB7E" w14:textId="77777777" w:rsidR="00A01C8F" w:rsidRPr="00A01C8F" w:rsidRDefault="00A01C8F" w:rsidP="005C23E2">
            <w:pPr>
              <w:jc w:val="both"/>
            </w:pPr>
            <w:r w:rsidRPr="00A01C8F">
              <w:t>#</w:t>
            </w:r>
          </w:p>
        </w:tc>
        <w:tc>
          <w:tcPr>
            <w:tcW w:w="946" w:type="dxa"/>
            <w:shd w:val="clear" w:color="auto" w:fill="D9D9D9" w:themeFill="background1" w:themeFillShade="D9"/>
          </w:tcPr>
          <w:p w14:paraId="7EE2906A" w14:textId="77777777" w:rsidR="00A01C8F" w:rsidRPr="00A01C8F" w:rsidRDefault="00A01C8F" w:rsidP="005C23E2">
            <w:pPr>
              <w:jc w:val="both"/>
            </w:pPr>
            <w:r w:rsidRPr="00A01C8F">
              <w:t>Version</w:t>
            </w:r>
          </w:p>
        </w:tc>
        <w:tc>
          <w:tcPr>
            <w:tcW w:w="1566" w:type="dxa"/>
            <w:shd w:val="clear" w:color="auto" w:fill="D9D9D9" w:themeFill="background1" w:themeFillShade="D9"/>
          </w:tcPr>
          <w:p w14:paraId="54CB2539" w14:textId="77777777" w:rsidR="00A01C8F" w:rsidRPr="00A01C8F" w:rsidRDefault="00A01C8F" w:rsidP="005C23E2">
            <w:pPr>
              <w:jc w:val="both"/>
            </w:pPr>
            <w:r w:rsidRPr="00A01C8F">
              <w:t>Date</w:t>
            </w:r>
          </w:p>
        </w:tc>
        <w:tc>
          <w:tcPr>
            <w:tcW w:w="1515" w:type="dxa"/>
            <w:shd w:val="clear" w:color="auto" w:fill="D9D9D9" w:themeFill="background1" w:themeFillShade="D9"/>
          </w:tcPr>
          <w:p w14:paraId="105FD925" w14:textId="77777777" w:rsidR="00A01C8F" w:rsidRPr="00A01C8F" w:rsidRDefault="00A01C8F" w:rsidP="005C23E2">
            <w:pPr>
              <w:jc w:val="both"/>
            </w:pPr>
            <w:r w:rsidRPr="00A01C8F">
              <w:t>Functional Area</w:t>
            </w:r>
          </w:p>
        </w:tc>
        <w:tc>
          <w:tcPr>
            <w:tcW w:w="1551" w:type="dxa"/>
            <w:shd w:val="clear" w:color="auto" w:fill="D9D9D9" w:themeFill="background1" w:themeFillShade="D9"/>
          </w:tcPr>
          <w:p w14:paraId="481A2753" w14:textId="77777777" w:rsidR="00A01C8F" w:rsidRPr="00A01C8F" w:rsidRDefault="00A01C8F" w:rsidP="005C23E2">
            <w:pPr>
              <w:jc w:val="both"/>
            </w:pPr>
            <w:r w:rsidRPr="00A01C8F">
              <w:t>Owner</w:t>
            </w:r>
          </w:p>
        </w:tc>
        <w:tc>
          <w:tcPr>
            <w:tcW w:w="3644" w:type="dxa"/>
            <w:shd w:val="clear" w:color="auto" w:fill="D9D9D9" w:themeFill="background1" w:themeFillShade="D9"/>
          </w:tcPr>
          <w:p w14:paraId="2E636E8D" w14:textId="77777777" w:rsidR="00A01C8F" w:rsidRPr="00A01C8F" w:rsidRDefault="00A01C8F" w:rsidP="005C23E2">
            <w:pPr>
              <w:jc w:val="both"/>
            </w:pPr>
            <w:r w:rsidRPr="00A01C8F">
              <w:t>Notes</w:t>
            </w:r>
          </w:p>
        </w:tc>
      </w:tr>
      <w:tr w:rsidR="00A01C8F" w:rsidRPr="006F7C60" w14:paraId="4466758E" w14:textId="77777777" w:rsidTr="00EE2684">
        <w:trPr>
          <w:trHeight w:val="226"/>
        </w:trPr>
        <w:tc>
          <w:tcPr>
            <w:tcW w:w="476" w:type="dxa"/>
          </w:tcPr>
          <w:p w14:paraId="63255BB4" w14:textId="77777777" w:rsidR="00A01C8F" w:rsidRPr="006F7C60" w:rsidRDefault="00A01C8F" w:rsidP="005C23E2">
            <w:pPr>
              <w:jc w:val="both"/>
            </w:pPr>
            <w:r>
              <w:t>1.</w:t>
            </w:r>
          </w:p>
        </w:tc>
        <w:tc>
          <w:tcPr>
            <w:tcW w:w="946" w:type="dxa"/>
          </w:tcPr>
          <w:p w14:paraId="2B3C0320" w14:textId="77777777" w:rsidR="00A01C8F" w:rsidRPr="006F7C60" w:rsidRDefault="008116BF" w:rsidP="005C23E2">
            <w:pPr>
              <w:jc w:val="both"/>
            </w:pPr>
            <w:r>
              <w:t>0.</w:t>
            </w:r>
            <w:r w:rsidR="00957467">
              <w:t>1</w:t>
            </w:r>
          </w:p>
        </w:tc>
        <w:tc>
          <w:tcPr>
            <w:tcW w:w="1566" w:type="dxa"/>
          </w:tcPr>
          <w:p w14:paraId="3850AA55" w14:textId="77777777" w:rsidR="00A01C8F" w:rsidRPr="006F7C60" w:rsidRDefault="008116BF" w:rsidP="005C23E2">
            <w:pPr>
              <w:jc w:val="both"/>
            </w:pPr>
            <w:r>
              <w:t>24/12/2014</w:t>
            </w:r>
          </w:p>
        </w:tc>
        <w:tc>
          <w:tcPr>
            <w:tcW w:w="1515" w:type="dxa"/>
          </w:tcPr>
          <w:p w14:paraId="09A35234" w14:textId="77777777" w:rsidR="00A01C8F" w:rsidRPr="006F7C60" w:rsidRDefault="008116BF" w:rsidP="005C23E2">
            <w:pPr>
              <w:jc w:val="both"/>
            </w:pPr>
            <w:r>
              <w:t>Kilkari</w:t>
            </w:r>
          </w:p>
        </w:tc>
        <w:tc>
          <w:tcPr>
            <w:tcW w:w="1551" w:type="dxa"/>
          </w:tcPr>
          <w:p w14:paraId="599547C4" w14:textId="77777777" w:rsidR="00A01C8F" w:rsidRPr="006F7C60" w:rsidRDefault="008116BF" w:rsidP="005C23E2">
            <w:pPr>
              <w:jc w:val="both"/>
            </w:pPr>
            <w:r>
              <w:t>Manish</w:t>
            </w:r>
          </w:p>
        </w:tc>
        <w:tc>
          <w:tcPr>
            <w:tcW w:w="3644" w:type="dxa"/>
          </w:tcPr>
          <w:p w14:paraId="4EEF10DB" w14:textId="77777777" w:rsidR="00A01C8F" w:rsidRPr="006F7C60" w:rsidRDefault="008116BF" w:rsidP="005C23E2">
            <w:pPr>
              <w:jc w:val="both"/>
            </w:pPr>
            <w:r>
              <w:t>This is template version with sample API for Kilkari Subscription</w:t>
            </w:r>
          </w:p>
        </w:tc>
      </w:tr>
      <w:tr w:rsidR="00EF7D04" w:rsidRPr="006F7C60" w14:paraId="40A616C5" w14:textId="77777777" w:rsidTr="00EE2684">
        <w:trPr>
          <w:trHeight w:val="226"/>
        </w:trPr>
        <w:tc>
          <w:tcPr>
            <w:tcW w:w="476" w:type="dxa"/>
          </w:tcPr>
          <w:p w14:paraId="29B893D1" w14:textId="77777777" w:rsidR="00EF7D04" w:rsidRDefault="00EF7D04" w:rsidP="005C23E2">
            <w:pPr>
              <w:jc w:val="both"/>
            </w:pPr>
            <w:r>
              <w:t>2</w:t>
            </w:r>
          </w:p>
        </w:tc>
        <w:tc>
          <w:tcPr>
            <w:tcW w:w="946" w:type="dxa"/>
          </w:tcPr>
          <w:p w14:paraId="290B7A7D" w14:textId="77777777" w:rsidR="00EF7D04" w:rsidRDefault="00EF7D04" w:rsidP="005C23E2">
            <w:pPr>
              <w:jc w:val="both"/>
            </w:pPr>
            <w:r>
              <w:t>0.2</w:t>
            </w:r>
          </w:p>
        </w:tc>
        <w:tc>
          <w:tcPr>
            <w:tcW w:w="1566" w:type="dxa"/>
          </w:tcPr>
          <w:p w14:paraId="3866E4C7" w14:textId="77777777" w:rsidR="00EF7D04" w:rsidRDefault="00EF7D04" w:rsidP="005C23E2">
            <w:pPr>
              <w:jc w:val="both"/>
            </w:pPr>
            <w:r>
              <w:t>08/01/2015</w:t>
            </w:r>
          </w:p>
        </w:tc>
        <w:tc>
          <w:tcPr>
            <w:tcW w:w="1515" w:type="dxa"/>
          </w:tcPr>
          <w:p w14:paraId="5E637830" w14:textId="77777777" w:rsidR="00EF7D04" w:rsidRDefault="00EF7D04" w:rsidP="005C23E2">
            <w:pPr>
              <w:jc w:val="both"/>
            </w:pPr>
            <w:r>
              <w:t>MA/MK/Kilkari</w:t>
            </w:r>
          </w:p>
        </w:tc>
        <w:tc>
          <w:tcPr>
            <w:tcW w:w="1551" w:type="dxa"/>
          </w:tcPr>
          <w:p w14:paraId="2906B7BC" w14:textId="77777777" w:rsidR="00EF7D04" w:rsidRDefault="00EF7D04" w:rsidP="005C23E2">
            <w:pPr>
              <w:jc w:val="both"/>
            </w:pPr>
            <w:r>
              <w:t>Aricent Team</w:t>
            </w:r>
          </w:p>
        </w:tc>
        <w:tc>
          <w:tcPr>
            <w:tcW w:w="3644" w:type="dxa"/>
          </w:tcPr>
          <w:p w14:paraId="01C3692A" w14:textId="77777777" w:rsidR="00EF7D04" w:rsidRDefault="00EF7D04" w:rsidP="005C23E2">
            <w:pPr>
              <w:jc w:val="both"/>
            </w:pPr>
            <w:r>
              <w:t>Added the scenarios for MA/MK and Kilkari services</w:t>
            </w:r>
          </w:p>
        </w:tc>
      </w:tr>
      <w:tr w:rsidR="00EE2684" w:rsidRPr="006F7C60" w14:paraId="6DEBCA2B" w14:textId="77777777" w:rsidTr="00EE2684">
        <w:trPr>
          <w:trHeight w:val="226"/>
        </w:trPr>
        <w:tc>
          <w:tcPr>
            <w:tcW w:w="476" w:type="dxa"/>
          </w:tcPr>
          <w:p w14:paraId="3EC46B58" w14:textId="77777777" w:rsidR="00EE2684" w:rsidRDefault="00EE2684" w:rsidP="005C23E2">
            <w:pPr>
              <w:jc w:val="both"/>
            </w:pPr>
            <w:r>
              <w:t>3</w:t>
            </w:r>
          </w:p>
        </w:tc>
        <w:tc>
          <w:tcPr>
            <w:tcW w:w="946" w:type="dxa"/>
          </w:tcPr>
          <w:p w14:paraId="1056EF68" w14:textId="77777777" w:rsidR="00EE2684" w:rsidRDefault="00EE2684" w:rsidP="005C23E2">
            <w:pPr>
              <w:jc w:val="both"/>
            </w:pPr>
            <w:r>
              <w:t>0.3</w:t>
            </w:r>
          </w:p>
        </w:tc>
        <w:tc>
          <w:tcPr>
            <w:tcW w:w="1566" w:type="dxa"/>
          </w:tcPr>
          <w:p w14:paraId="722B137D" w14:textId="77777777" w:rsidR="00EE2684" w:rsidRDefault="00EE2684" w:rsidP="005C23E2">
            <w:pPr>
              <w:jc w:val="both"/>
            </w:pPr>
            <w:r>
              <w:t>16/01/2015</w:t>
            </w:r>
          </w:p>
        </w:tc>
        <w:tc>
          <w:tcPr>
            <w:tcW w:w="1515" w:type="dxa"/>
          </w:tcPr>
          <w:p w14:paraId="799790C7" w14:textId="77777777" w:rsidR="00EE2684" w:rsidRDefault="00EE2684" w:rsidP="005C23E2">
            <w:pPr>
              <w:jc w:val="both"/>
            </w:pPr>
            <w:r>
              <w:t>MA/MK/Kilkari</w:t>
            </w:r>
          </w:p>
        </w:tc>
        <w:tc>
          <w:tcPr>
            <w:tcW w:w="1551" w:type="dxa"/>
          </w:tcPr>
          <w:p w14:paraId="469A1190" w14:textId="77777777" w:rsidR="00EE2684" w:rsidRDefault="00EE2684" w:rsidP="005C23E2">
            <w:pPr>
              <w:jc w:val="both"/>
            </w:pPr>
            <w:r>
              <w:t>Aricent Team</w:t>
            </w:r>
          </w:p>
        </w:tc>
        <w:tc>
          <w:tcPr>
            <w:tcW w:w="3644" w:type="dxa"/>
          </w:tcPr>
          <w:p w14:paraId="1FA0911D" w14:textId="77777777" w:rsidR="00EE2684" w:rsidRDefault="00EE2684" w:rsidP="005C23E2">
            <w:pPr>
              <w:jc w:val="both"/>
            </w:pPr>
            <w:r>
              <w:t>Incorporated the review comments received in workshop</w:t>
            </w:r>
          </w:p>
        </w:tc>
      </w:tr>
      <w:tr w:rsidR="003E0829" w:rsidRPr="006F7C60" w14:paraId="064A39F4" w14:textId="77777777" w:rsidTr="00EE2684">
        <w:trPr>
          <w:trHeight w:val="226"/>
        </w:trPr>
        <w:tc>
          <w:tcPr>
            <w:tcW w:w="476" w:type="dxa"/>
          </w:tcPr>
          <w:p w14:paraId="09B7BC26" w14:textId="77777777" w:rsidR="003E0829" w:rsidRDefault="003E0829" w:rsidP="005C23E2">
            <w:pPr>
              <w:jc w:val="both"/>
            </w:pPr>
            <w:r>
              <w:t>4</w:t>
            </w:r>
          </w:p>
        </w:tc>
        <w:tc>
          <w:tcPr>
            <w:tcW w:w="946" w:type="dxa"/>
          </w:tcPr>
          <w:p w14:paraId="68B9C044" w14:textId="77777777" w:rsidR="003E0829" w:rsidRDefault="003E0829" w:rsidP="005C23E2">
            <w:pPr>
              <w:jc w:val="both"/>
            </w:pPr>
            <w:r>
              <w:t>0.4</w:t>
            </w:r>
          </w:p>
        </w:tc>
        <w:tc>
          <w:tcPr>
            <w:tcW w:w="1566" w:type="dxa"/>
          </w:tcPr>
          <w:p w14:paraId="3911CEF7" w14:textId="77777777" w:rsidR="003E0829" w:rsidRDefault="003E0829" w:rsidP="005C23E2">
            <w:pPr>
              <w:jc w:val="both"/>
            </w:pPr>
            <w:r>
              <w:t>17/01/2015</w:t>
            </w:r>
          </w:p>
        </w:tc>
        <w:tc>
          <w:tcPr>
            <w:tcW w:w="1515" w:type="dxa"/>
          </w:tcPr>
          <w:p w14:paraId="7B3DA089" w14:textId="77777777" w:rsidR="003E0829" w:rsidRDefault="003E0829" w:rsidP="005C23E2">
            <w:pPr>
              <w:jc w:val="both"/>
            </w:pPr>
            <w:r>
              <w:t>MA/MK/Kilkari</w:t>
            </w:r>
          </w:p>
        </w:tc>
        <w:tc>
          <w:tcPr>
            <w:tcW w:w="1551" w:type="dxa"/>
          </w:tcPr>
          <w:p w14:paraId="06449A90" w14:textId="77777777" w:rsidR="003E0829" w:rsidRDefault="003E0829" w:rsidP="005C23E2">
            <w:pPr>
              <w:jc w:val="both"/>
            </w:pPr>
            <w:r>
              <w:t>Aricent Team</w:t>
            </w:r>
          </w:p>
        </w:tc>
        <w:tc>
          <w:tcPr>
            <w:tcW w:w="3644" w:type="dxa"/>
          </w:tcPr>
          <w:p w14:paraId="10EA4448" w14:textId="77777777" w:rsidR="003E0829" w:rsidRDefault="003E0829" w:rsidP="005C23E2">
            <w:pPr>
              <w:jc w:val="both"/>
            </w:pPr>
            <w:r>
              <w:t>Merged the inputs received from IMI team for SMS sending and Outbound calls</w:t>
            </w:r>
          </w:p>
        </w:tc>
      </w:tr>
      <w:tr w:rsidR="004E5C32" w:rsidRPr="006F7C60" w14:paraId="1223382A" w14:textId="77777777" w:rsidTr="00EE2684">
        <w:trPr>
          <w:trHeight w:val="226"/>
        </w:trPr>
        <w:tc>
          <w:tcPr>
            <w:tcW w:w="476" w:type="dxa"/>
          </w:tcPr>
          <w:p w14:paraId="689DF72B" w14:textId="77777777" w:rsidR="004E5C32" w:rsidRDefault="004E5C32" w:rsidP="005C23E2">
            <w:pPr>
              <w:jc w:val="both"/>
            </w:pPr>
            <w:r>
              <w:t>5</w:t>
            </w:r>
          </w:p>
        </w:tc>
        <w:tc>
          <w:tcPr>
            <w:tcW w:w="946" w:type="dxa"/>
          </w:tcPr>
          <w:p w14:paraId="0F2008F0" w14:textId="77777777" w:rsidR="004E5C32" w:rsidRDefault="004E5C32" w:rsidP="005C23E2">
            <w:pPr>
              <w:jc w:val="both"/>
            </w:pPr>
            <w:r>
              <w:t>0.5</w:t>
            </w:r>
          </w:p>
        </w:tc>
        <w:tc>
          <w:tcPr>
            <w:tcW w:w="1566" w:type="dxa"/>
          </w:tcPr>
          <w:p w14:paraId="5B038A45" w14:textId="77777777" w:rsidR="004E5C32" w:rsidRDefault="004E5C32" w:rsidP="005C23E2">
            <w:pPr>
              <w:jc w:val="both"/>
            </w:pPr>
            <w:r>
              <w:t>19/01/2015</w:t>
            </w:r>
          </w:p>
        </w:tc>
        <w:tc>
          <w:tcPr>
            <w:tcW w:w="1515" w:type="dxa"/>
          </w:tcPr>
          <w:p w14:paraId="31DC63EA" w14:textId="77777777" w:rsidR="004E5C32" w:rsidRDefault="004E5C32" w:rsidP="005C23E2">
            <w:pPr>
              <w:jc w:val="both"/>
            </w:pPr>
            <w:r>
              <w:t>MA/MK/Kilkari</w:t>
            </w:r>
          </w:p>
        </w:tc>
        <w:tc>
          <w:tcPr>
            <w:tcW w:w="1551" w:type="dxa"/>
          </w:tcPr>
          <w:p w14:paraId="6EF1E298" w14:textId="77777777" w:rsidR="004E5C32" w:rsidRDefault="004E5C32" w:rsidP="005C23E2">
            <w:pPr>
              <w:jc w:val="both"/>
            </w:pPr>
            <w:r>
              <w:t>Aricent Team</w:t>
            </w:r>
          </w:p>
        </w:tc>
        <w:tc>
          <w:tcPr>
            <w:tcW w:w="3644" w:type="dxa"/>
          </w:tcPr>
          <w:p w14:paraId="508ED236" w14:textId="77777777" w:rsidR="004E5C32" w:rsidRDefault="00566230" w:rsidP="005C23E2">
            <w:pPr>
              <w:jc w:val="both"/>
            </w:pPr>
            <w:r>
              <w:t>Added open issues</w:t>
            </w:r>
          </w:p>
        </w:tc>
      </w:tr>
      <w:tr w:rsidR="00566230" w:rsidRPr="006F7C60" w14:paraId="4D9C47C1" w14:textId="77777777" w:rsidTr="00EE2684">
        <w:trPr>
          <w:trHeight w:val="226"/>
        </w:trPr>
        <w:tc>
          <w:tcPr>
            <w:tcW w:w="476" w:type="dxa"/>
          </w:tcPr>
          <w:p w14:paraId="6C2E4EDD" w14:textId="77777777" w:rsidR="00566230" w:rsidRDefault="00566230" w:rsidP="005C23E2">
            <w:pPr>
              <w:jc w:val="both"/>
            </w:pPr>
            <w:r>
              <w:t>6</w:t>
            </w:r>
          </w:p>
        </w:tc>
        <w:tc>
          <w:tcPr>
            <w:tcW w:w="946" w:type="dxa"/>
          </w:tcPr>
          <w:p w14:paraId="4794698C" w14:textId="77777777" w:rsidR="00566230" w:rsidRDefault="00566230" w:rsidP="005C23E2">
            <w:pPr>
              <w:jc w:val="both"/>
            </w:pPr>
            <w:r>
              <w:t>0.6</w:t>
            </w:r>
            <w:r w:rsidR="00EF437F">
              <w:t xml:space="preserve"> - .19</w:t>
            </w:r>
          </w:p>
        </w:tc>
        <w:tc>
          <w:tcPr>
            <w:tcW w:w="1566" w:type="dxa"/>
          </w:tcPr>
          <w:p w14:paraId="23A2040A" w14:textId="77777777" w:rsidR="00566230" w:rsidRDefault="00566230" w:rsidP="005C23E2">
            <w:pPr>
              <w:jc w:val="both"/>
            </w:pPr>
            <w:r>
              <w:t>22/01/2015</w:t>
            </w:r>
          </w:p>
        </w:tc>
        <w:tc>
          <w:tcPr>
            <w:tcW w:w="1515" w:type="dxa"/>
          </w:tcPr>
          <w:p w14:paraId="1981C7DB" w14:textId="77777777" w:rsidR="00566230" w:rsidRDefault="00566230" w:rsidP="005C23E2">
            <w:pPr>
              <w:jc w:val="both"/>
            </w:pPr>
            <w:r>
              <w:t>MA/MK/Kilkari</w:t>
            </w:r>
          </w:p>
        </w:tc>
        <w:tc>
          <w:tcPr>
            <w:tcW w:w="1551" w:type="dxa"/>
          </w:tcPr>
          <w:p w14:paraId="22DCD655" w14:textId="77777777" w:rsidR="00566230" w:rsidRDefault="00566230" w:rsidP="005C23E2">
            <w:pPr>
              <w:jc w:val="both"/>
            </w:pPr>
            <w:r>
              <w:t>Aricent Team</w:t>
            </w:r>
          </w:p>
        </w:tc>
        <w:tc>
          <w:tcPr>
            <w:tcW w:w="3644" w:type="dxa"/>
          </w:tcPr>
          <w:p w14:paraId="0D173015" w14:textId="77777777" w:rsidR="00566230" w:rsidRDefault="00566230" w:rsidP="00566230">
            <w:pPr>
              <w:jc w:val="both"/>
            </w:pPr>
            <w:r>
              <w:t>Updated with comments received in workshop on 22.01.2015.</w:t>
            </w:r>
          </w:p>
        </w:tc>
      </w:tr>
      <w:tr w:rsidR="00EF437F" w:rsidRPr="006F7C60" w14:paraId="15A48094" w14:textId="77777777" w:rsidTr="00EE2684">
        <w:trPr>
          <w:trHeight w:val="226"/>
        </w:trPr>
        <w:tc>
          <w:tcPr>
            <w:tcW w:w="476" w:type="dxa"/>
          </w:tcPr>
          <w:p w14:paraId="7F79A4CE" w14:textId="77777777" w:rsidR="00EF437F" w:rsidRDefault="00EF437F" w:rsidP="005C23E2">
            <w:pPr>
              <w:jc w:val="both"/>
            </w:pPr>
            <w:r>
              <w:t>7</w:t>
            </w:r>
          </w:p>
        </w:tc>
        <w:tc>
          <w:tcPr>
            <w:tcW w:w="946" w:type="dxa"/>
          </w:tcPr>
          <w:p w14:paraId="78B4700A" w14:textId="77777777" w:rsidR="00EF437F" w:rsidRDefault="00651ECF" w:rsidP="005C23E2">
            <w:pPr>
              <w:jc w:val="both"/>
            </w:pPr>
            <w:r>
              <w:t>0</w:t>
            </w:r>
            <w:r w:rsidR="00EF437F">
              <w:t>.20</w:t>
            </w:r>
          </w:p>
        </w:tc>
        <w:tc>
          <w:tcPr>
            <w:tcW w:w="1566" w:type="dxa"/>
          </w:tcPr>
          <w:p w14:paraId="3D3B1D8E" w14:textId="77777777" w:rsidR="00EF437F" w:rsidRDefault="00565DB9" w:rsidP="005C23E2">
            <w:pPr>
              <w:jc w:val="both"/>
            </w:pPr>
            <w:r>
              <w:t>27/01/2015</w:t>
            </w:r>
          </w:p>
        </w:tc>
        <w:tc>
          <w:tcPr>
            <w:tcW w:w="1515" w:type="dxa"/>
          </w:tcPr>
          <w:p w14:paraId="1FE9960C" w14:textId="77777777" w:rsidR="00EF437F" w:rsidRDefault="00565DB9" w:rsidP="005C23E2">
            <w:pPr>
              <w:jc w:val="both"/>
            </w:pPr>
            <w:r>
              <w:t>MA/MK/Kilkari</w:t>
            </w:r>
          </w:p>
        </w:tc>
        <w:tc>
          <w:tcPr>
            <w:tcW w:w="1551" w:type="dxa"/>
          </w:tcPr>
          <w:p w14:paraId="5F2E0C72" w14:textId="77777777" w:rsidR="00EF437F" w:rsidRDefault="00565DB9" w:rsidP="005C23E2">
            <w:pPr>
              <w:jc w:val="both"/>
            </w:pPr>
            <w:r>
              <w:t>Aricent Team</w:t>
            </w:r>
          </w:p>
        </w:tc>
        <w:tc>
          <w:tcPr>
            <w:tcW w:w="3644" w:type="dxa"/>
          </w:tcPr>
          <w:p w14:paraId="04A05333" w14:textId="77777777" w:rsidR="00EF437F" w:rsidRDefault="00565DB9" w:rsidP="00566230">
            <w:pPr>
              <w:jc w:val="both"/>
            </w:pPr>
            <w:r>
              <w:t>Updates from IMI</w:t>
            </w:r>
          </w:p>
        </w:tc>
      </w:tr>
      <w:tr w:rsidR="00BD7512" w:rsidRPr="006F7C60" w14:paraId="356BF6BF" w14:textId="77777777" w:rsidTr="00EE2684">
        <w:trPr>
          <w:trHeight w:val="226"/>
        </w:trPr>
        <w:tc>
          <w:tcPr>
            <w:tcW w:w="476" w:type="dxa"/>
          </w:tcPr>
          <w:p w14:paraId="62E57851" w14:textId="77777777" w:rsidR="00BD7512" w:rsidRDefault="00BD7512" w:rsidP="005C23E2">
            <w:pPr>
              <w:jc w:val="both"/>
            </w:pPr>
            <w:r>
              <w:t>8</w:t>
            </w:r>
          </w:p>
        </w:tc>
        <w:tc>
          <w:tcPr>
            <w:tcW w:w="946" w:type="dxa"/>
          </w:tcPr>
          <w:p w14:paraId="1845B15E" w14:textId="77777777" w:rsidR="00BD7512" w:rsidRDefault="00BD7512" w:rsidP="005C23E2">
            <w:pPr>
              <w:jc w:val="both"/>
            </w:pPr>
            <w:r>
              <w:t>0.21</w:t>
            </w:r>
          </w:p>
        </w:tc>
        <w:tc>
          <w:tcPr>
            <w:tcW w:w="1566" w:type="dxa"/>
          </w:tcPr>
          <w:p w14:paraId="44B212E1" w14:textId="77777777" w:rsidR="00BD7512" w:rsidRDefault="00BD7512" w:rsidP="005C23E2">
            <w:pPr>
              <w:jc w:val="both"/>
            </w:pPr>
            <w:r>
              <w:t>29/01/2015</w:t>
            </w:r>
          </w:p>
        </w:tc>
        <w:tc>
          <w:tcPr>
            <w:tcW w:w="1515" w:type="dxa"/>
          </w:tcPr>
          <w:p w14:paraId="7E8B1042" w14:textId="77777777" w:rsidR="00BD7512" w:rsidRDefault="00BD7512" w:rsidP="005C23E2">
            <w:pPr>
              <w:jc w:val="both"/>
            </w:pPr>
            <w:r>
              <w:t>MA/MK/Kilkari</w:t>
            </w:r>
          </w:p>
        </w:tc>
        <w:tc>
          <w:tcPr>
            <w:tcW w:w="1551" w:type="dxa"/>
          </w:tcPr>
          <w:p w14:paraId="37FBC1F7" w14:textId="77777777" w:rsidR="00BD7512" w:rsidRDefault="00BD7512" w:rsidP="005C23E2">
            <w:pPr>
              <w:jc w:val="both"/>
            </w:pPr>
            <w:r>
              <w:t>Aricent Team</w:t>
            </w:r>
          </w:p>
        </w:tc>
        <w:tc>
          <w:tcPr>
            <w:tcW w:w="3644" w:type="dxa"/>
          </w:tcPr>
          <w:p w14:paraId="504D02A9" w14:textId="77777777" w:rsidR="00BD7512" w:rsidRDefault="00BD7512" w:rsidP="00566230">
            <w:pPr>
              <w:jc w:val="both"/>
            </w:pPr>
            <w:r>
              <w:t xml:space="preserve">Incorporated review comments of </w:t>
            </w:r>
            <w:r>
              <w:lastRenderedPageBreak/>
              <w:t>Rob</w:t>
            </w:r>
            <w:r w:rsidR="00A121D9">
              <w:t>, Ravi</w:t>
            </w:r>
            <w:r>
              <w:t xml:space="preserve"> and Koshal</w:t>
            </w:r>
          </w:p>
        </w:tc>
      </w:tr>
      <w:tr w:rsidR="00987C7E" w:rsidRPr="006F7C60" w14:paraId="0E216F92" w14:textId="77777777" w:rsidTr="00EE2684">
        <w:trPr>
          <w:trHeight w:val="226"/>
        </w:trPr>
        <w:tc>
          <w:tcPr>
            <w:tcW w:w="476" w:type="dxa"/>
          </w:tcPr>
          <w:p w14:paraId="09E5BFB4" w14:textId="77777777" w:rsidR="00987C7E" w:rsidRDefault="00987C7E" w:rsidP="005C23E2">
            <w:pPr>
              <w:jc w:val="both"/>
            </w:pPr>
            <w:r>
              <w:lastRenderedPageBreak/>
              <w:t>9</w:t>
            </w:r>
          </w:p>
        </w:tc>
        <w:tc>
          <w:tcPr>
            <w:tcW w:w="946" w:type="dxa"/>
          </w:tcPr>
          <w:p w14:paraId="4DF8065A" w14:textId="77777777" w:rsidR="00987C7E" w:rsidRDefault="00987C7E" w:rsidP="005C23E2">
            <w:pPr>
              <w:jc w:val="both"/>
            </w:pPr>
            <w:r>
              <w:t>0.22</w:t>
            </w:r>
          </w:p>
        </w:tc>
        <w:tc>
          <w:tcPr>
            <w:tcW w:w="1566" w:type="dxa"/>
          </w:tcPr>
          <w:p w14:paraId="3F1879BF" w14:textId="77777777" w:rsidR="00987C7E" w:rsidRDefault="00987C7E" w:rsidP="005C23E2">
            <w:pPr>
              <w:jc w:val="both"/>
            </w:pPr>
            <w:r>
              <w:t>30/11/2015</w:t>
            </w:r>
          </w:p>
        </w:tc>
        <w:tc>
          <w:tcPr>
            <w:tcW w:w="1515" w:type="dxa"/>
          </w:tcPr>
          <w:p w14:paraId="29036011" w14:textId="77777777" w:rsidR="00987C7E" w:rsidRDefault="00987C7E" w:rsidP="005C23E2">
            <w:pPr>
              <w:jc w:val="both"/>
            </w:pPr>
            <w:r>
              <w:t>MA/MK/Kilkari</w:t>
            </w:r>
          </w:p>
        </w:tc>
        <w:tc>
          <w:tcPr>
            <w:tcW w:w="1551" w:type="dxa"/>
          </w:tcPr>
          <w:p w14:paraId="01893130" w14:textId="77777777" w:rsidR="00987C7E" w:rsidRDefault="00987C7E" w:rsidP="005C23E2">
            <w:pPr>
              <w:jc w:val="both"/>
            </w:pPr>
            <w:r>
              <w:t>Aricent Team/IMI team</w:t>
            </w:r>
          </w:p>
        </w:tc>
        <w:tc>
          <w:tcPr>
            <w:tcW w:w="3644" w:type="dxa"/>
          </w:tcPr>
          <w:p w14:paraId="0730BD15" w14:textId="77777777" w:rsidR="00987C7E" w:rsidRDefault="00987C7E" w:rsidP="00566230">
            <w:pPr>
              <w:jc w:val="both"/>
            </w:pPr>
            <w:r>
              <w:t>Updated the document with comments during workshop</w:t>
            </w:r>
          </w:p>
          <w:p w14:paraId="73D27C69" w14:textId="77777777" w:rsidR="00987C7E" w:rsidRDefault="00987C7E" w:rsidP="00566230">
            <w:pPr>
              <w:jc w:val="both"/>
            </w:pPr>
          </w:p>
          <w:p w14:paraId="6CFBACCF" w14:textId="77777777" w:rsidR="00987C7E" w:rsidRDefault="00987C7E" w:rsidP="00566230">
            <w:pPr>
              <w:jc w:val="both"/>
            </w:pPr>
            <w:r>
              <w:t>OBD document merged with this document.</w:t>
            </w:r>
          </w:p>
        </w:tc>
      </w:tr>
      <w:tr w:rsidR="0023681C" w:rsidRPr="006F7C60" w14:paraId="3EA09050" w14:textId="77777777" w:rsidTr="00EE2684">
        <w:trPr>
          <w:trHeight w:val="226"/>
        </w:trPr>
        <w:tc>
          <w:tcPr>
            <w:tcW w:w="476" w:type="dxa"/>
          </w:tcPr>
          <w:p w14:paraId="33C1FCF2" w14:textId="77777777" w:rsidR="0023681C" w:rsidRDefault="0023681C" w:rsidP="005C23E2">
            <w:pPr>
              <w:jc w:val="both"/>
            </w:pPr>
            <w:r>
              <w:t>10</w:t>
            </w:r>
          </w:p>
        </w:tc>
        <w:tc>
          <w:tcPr>
            <w:tcW w:w="946" w:type="dxa"/>
          </w:tcPr>
          <w:p w14:paraId="34119FA4" w14:textId="77777777" w:rsidR="0023681C" w:rsidRDefault="0023681C" w:rsidP="005C23E2">
            <w:pPr>
              <w:jc w:val="both"/>
            </w:pPr>
            <w:r>
              <w:t>0.23</w:t>
            </w:r>
          </w:p>
        </w:tc>
        <w:tc>
          <w:tcPr>
            <w:tcW w:w="1566" w:type="dxa"/>
          </w:tcPr>
          <w:p w14:paraId="2326143F" w14:textId="77777777" w:rsidR="0023681C" w:rsidRDefault="0023681C" w:rsidP="005C23E2">
            <w:pPr>
              <w:jc w:val="both"/>
            </w:pPr>
            <w:r>
              <w:t>02/02/2015</w:t>
            </w:r>
          </w:p>
        </w:tc>
        <w:tc>
          <w:tcPr>
            <w:tcW w:w="1515" w:type="dxa"/>
          </w:tcPr>
          <w:p w14:paraId="06E37B2C" w14:textId="77777777" w:rsidR="0023681C" w:rsidRDefault="0023681C" w:rsidP="005C23E2">
            <w:pPr>
              <w:jc w:val="both"/>
            </w:pPr>
            <w:r>
              <w:t>MA/MK/Kilkari</w:t>
            </w:r>
          </w:p>
        </w:tc>
        <w:tc>
          <w:tcPr>
            <w:tcW w:w="1551" w:type="dxa"/>
          </w:tcPr>
          <w:p w14:paraId="5FF908FF" w14:textId="77777777" w:rsidR="0023681C" w:rsidRDefault="0023681C" w:rsidP="005C23E2">
            <w:pPr>
              <w:jc w:val="both"/>
            </w:pPr>
            <w:r>
              <w:t>Aricent Team/IMI team</w:t>
            </w:r>
          </w:p>
        </w:tc>
        <w:tc>
          <w:tcPr>
            <w:tcW w:w="3644" w:type="dxa"/>
          </w:tcPr>
          <w:p w14:paraId="6FDAF972" w14:textId="77777777" w:rsidR="0023681C" w:rsidRDefault="0023681C" w:rsidP="00566230">
            <w:pPr>
              <w:jc w:val="both"/>
            </w:pPr>
            <w:r>
              <w:t>Updated with review comments from Rob</w:t>
            </w:r>
          </w:p>
        </w:tc>
      </w:tr>
      <w:tr w:rsidR="00FA48A4" w:rsidRPr="006F7C60" w14:paraId="689E64AD" w14:textId="77777777" w:rsidTr="00EE2684">
        <w:trPr>
          <w:trHeight w:val="226"/>
        </w:trPr>
        <w:tc>
          <w:tcPr>
            <w:tcW w:w="476" w:type="dxa"/>
          </w:tcPr>
          <w:p w14:paraId="30CD1751" w14:textId="77777777" w:rsidR="00FA48A4" w:rsidRDefault="00FA48A4" w:rsidP="005C23E2">
            <w:pPr>
              <w:jc w:val="both"/>
            </w:pPr>
            <w:r>
              <w:t>11</w:t>
            </w:r>
          </w:p>
        </w:tc>
        <w:tc>
          <w:tcPr>
            <w:tcW w:w="946" w:type="dxa"/>
          </w:tcPr>
          <w:p w14:paraId="4704587D" w14:textId="77777777" w:rsidR="00FA48A4" w:rsidRDefault="00FA48A4" w:rsidP="005C23E2">
            <w:pPr>
              <w:jc w:val="both"/>
            </w:pPr>
            <w:r>
              <w:t>1.0</w:t>
            </w:r>
          </w:p>
        </w:tc>
        <w:tc>
          <w:tcPr>
            <w:tcW w:w="1566" w:type="dxa"/>
          </w:tcPr>
          <w:p w14:paraId="0CC399FE" w14:textId="77777777" w:rsidR="00FA48A4" w:rsidRDefault="00FA48A4" w:rsidP="005C23E2">
            <w:pPr>
              <w:jc w:val="both"/>
            </w:pPr>
            <w:r>
              <w:t>03/02/2015</w:t>
            </w:r>
          </w:p>
        </w:tc>
        <w:tc>
          <w:tcPr>
            <w:tcW w:w="1515" w:type="dxa"/>
          </w:tcPr>
          <w:p w14:paraId="46F74BF0" w14:textId="77777777" w:rsidR="00FA48A4" w:rsidRDefault="00FA48A4" w:rsidP="005C23E2">
            <w:pPr>
              <w:jc w:val="both"/>
            </w:pPr>
            <w:r>
              <w:t>MA/MK/Kilkari</w:t>
            </w:r>
          </w:p>
        </w:tc>
        <w:tc>
          <w:tcPr>
            <w:tcW w:w="1551" w:type="dxa"/>
          </w:tcPr>
          <w:p w14:paraId="1829058A" w14:textId="77777777" w:rsidR="00FA48A4" w:rsidRDefault="00FA48A4" w:rsidP="005C23E2">
            <w:pPr>
              <w:jc w:val="both"/>
            </w:pPr>
            <w:r>
              <w:t>Aricent Team/IMI team</w:t>
            </w:r>
          </w:p>
        </w:tc>
        <w:tc>
          <w:tcPr>
            <w:tcW w:w="3644" w:type="dxa"/>
          </w:tcPr>
          <w:p w14:paraId="78C64051" w14:textId="77777777" w:rsidR="00FA48A4" w:rsidRDefault="00FA48A4" w:rsidP="00566230">
            <w:pPr>
              <w:jc w:val="both"/>
            </w:pPr>
            <w:r>
              <w:t>Track changes accepted and 1.0 version created</w:t>
            </w:r>
          </w:p>
        </w:tc>
      </w:tr>
      <w:tr w:rsidR="0010407C" w:rsidRPr="006F7C60" w14:paraId="02699966" w14:textId="77777777" w:rsidTr="00EE2684">
        <w:trPr>
          <w:trHeight w:val="226"/>
        </w:trPr>
        <w:tc>
          <w:tcPr>
            <w:tcW w:w="476" w:type="dxa"/>
          </w:tcPr>
          <w:p w14:paraId="1F89276D" w14:textId="77777777" w:rsidR="0010407C" w:rsidRDefault="0010407C" w:rsidP="005C23E2">
            <w:pPr>
              <w:jc w:val="both"/>
            </w:pPr>
            <w:r>
              <w:t>12</w:t>
            </w:r>
          </w:p>
        </w:tc>
        <w:tc>
          <w:tcPr>
            <w:tcW w:w="946" w:type="dxa"/>
          </w:tcPr>
          <w:p w14:paraId="6BBA4D9F" w14:textId="77777777" w:rsidR="0010407C" w:rsidRDefault="0010407C" w:rsidP="005C23E2">
            <w:pPr>
              <w:jc w:val="both"/>
            </w:pPr>
            <w:r>
              <w:t>1.1</w:t>
            </w:r>
          </w:p>
        </w:tc>
        <w:tc>
          <w:tcPr>
            <w:tcW w:w="1566" w:type="dxa"/>
          </w:tcPr>
          <w:p w14:paraId="6540C279" w14:textId="77777777" w:rsidR="0010407C" w:rsidRDefault="0010407C" w:rsidP="005C23E2">
            <w:pPr>
              <w:jc w:val="both"/>
            </w:pPr>
            <w:r>
              <w:t>11/02/2015</w:t>
            </w:r>
          </w:p>
        </w:tc>
        <w:tc>
          <w:tcPr>
            <w:tcW w:w="1515" w:type="dxa"/>
          </w:tcPr>
          <w:p w14:paraId="00718396" w14:textId="77777777" w:rsidR="0010407C" w:rsidRDefault="0010407C" w:rsidP="005C23E2">
            <w:pPr>
              <w:jc w:val="both"/>
            </w:pPr>
            <w:r>
              <w:t>MA</w:t>
            </w:r>
          </w:p>
        </w:tc>
        <w:tc>
          <w:tcPr>
            <w:tcW w:w="1551" w:type="dxa"/>
          </w:tcPr>
          <w:p w14:paraId="1DD1CCFD" w14:textId="77777777" w:rsidR="0010407C" w:rsidRDefault="0010407C" w:rsidP="005C23E2">
            <w:pPr>
              <w:jc w:val="both"/>
            </w:pPr>
            <w:r>
              <w:t>Aricent Team</w:t>
            </w:r>
          </w:p>
        </w:tc>
        <w:tc>
          <w:tcPr>
            <w:tcW w:w="3644" w:type="dxa"/>
          </w:tcPr>
          <w:p w14:paraId="14B1C1EF" w14:textId="77777777" w:rsidR="0010407C" w:rsidRDefault="0010407C" w:rsidP="00566230">
            <w:pPr>
              <w:jc w:val="both"/>
            </w:pPr>
            <w:r>
              <w:t>Updated course structure, version and bookmark APIs</w:t>
            </w:r>
          </w:p>
        </w:tc>
      </w:tr>
      <w:tr w:rsidR="00531F89" w:rsidRPr="006F7C60" w14:paraId="0971BE59" w14:textId="77777777" w:rsidTr="00EE2684">
        <w:trPr>
          <w:trHeight w:val="226"/>
        </w:trPr>
        <w:tc>
          <w:tcPr>
            <w:tcW w:w="476" w:type="dxa"/>
          </w:tcPr>
          <w:p w14:paraId="282E964A" w14:textId="77777777" w:rsidR="00531F89" w:rsidRDefault="00531F89" w:rsidP="005C23E2">
            <w:pPr>
              <w:jc w:val="both"/>
            </w:pPr>
            <w:r>
              <w:t>13</w:t>
            </w:r>
          </w:p>
        </w:tc>
        <w:tc>
          <w:tcPr>
            <w:tcW w:w="946" w:type="dxa"/>
          </w:tcPr>
          <w:p w14:paraId="1E4867DF" w14:textId="77777777" w:rsidR="00531F89" w:rsidRDefault="00531F89" w:rsidP="005C23E2">
            <w:pPr>
              <w:jc w:val="both"/>
            </w:pPr>
            <w:r>
              <w:t>1.2</w:t>
            </w:r>
          </w:p>
        </w:tc>
        <w:tc>
          <w:tcPr>
            <w:tcW w:w="1566" w:type="dxa"/>
          </w:tcPr>
          <w:p w14:paraId="5AC593B7" w14:textId="77777777" w:rsidR="00531F89" w:rsidRDefault="00531F89" w:rsidP="005C23E2">
            <w:pPr>
              <w:jc w:val="both"/>
            </w:pPr>
            <w:r>
              <w:t>15/04/2015</w:t>
            </w:r>
          </w:p>
        </w:tc>
        <w:tc>
          <w:tcPr>
            <w:tcW w:w="1515" w:type="dxa"/>
          </w:tcPr>
          <w:p w14:paraId="68C0B06D" w14:textId="77777777" w:rsidR="00531F89" w:rsidRDefault="00531F89" w:rsidP="005C23E2">
            <w:pPr>
              <w:jc w:val="both"/>
            </w:pPr>
            <w:r>
              <w:t>MA/MK/Kilkari</w:t>
            </w:r>
          </w:p>
        </w:tc>
        <w:tc>
          <w:tcPr>
            <w:tcW w:w="1551" w:type="dxa"/>
          </w:tcPr>
          <w:p w14:paraId="433D3F22" w14:textId="77777777" w:rsidR="00531F89" w:rsidRDefault="00531F89" w:rsidP="005C23E2">
            <w:pPr>
              <w:jc w:val="both"/>
            </w:pPr>
            <w:r>
              <w:t>Aricent Team</w:t>
            </w:r>
          </w:p>
        </w:tc>
        <w:tc>
          <w:tcPr>
            <w:tcW w:w="3644" w:type="dxa"/>
          </w:tcPr>
          <w:p w14:paraId="1FABC6A8" w14:textId="77777777" w:rsidR="00EA4B76" w:rsidRDefault="00EA4B76" w:rsidP="00EA4B76">
            <w:pPr>
              <w:pStyle w:val="ListParagraph"/>
              <w:numPr>
                <w:ilvl w:val="0"/>
                <w:numId w:val="51"/>
              </w:numPr>
              <w:jc w:val="both"/>
            </w:pPr>
            <w:r>
              <w:t>Section 2.2.1, Section 3.2</w:t>
            </w:r>
            <w:r w:rsidR="000B1085">
              <w:t>.1, Section 2.2.7, Section 3.2.3</w:t>
            </w:r>
            <w:r>
              <w:t>: Added two error codes 403 and 501 in MA and MK</w:t>
            </w:r>
          </w:p>
          <w:p w14:paraId="1BF0E390" w14:textId="77777777" w:rsidR="00EA4B76" w:rsidRDefault="00EA4B76" w:rsidP="00EA4B76">
            <w:pPr>
              <w:pStyle w:val="ListParagraph"/>
              <w:numPr>
                <w:ilvl w:val="0"/>
                <w:numId w:val="51"/>
              </w:numPr>
              <w:jc w:val="both"/>
            </w:pPr>
            <w:r>
              <w:t>Section 4.2.1, Section 4.2.2, Section 4.2.3: Added an error code 501 in Kilkari</w:t>
            </w:r>
          </w:p>
          <w:p w14:paraId="0356DE90" w14:textId="77777777" w:rsidR="00EA4B76" w:rsidRDefault="00EA4B76" w:rsidP="00EA4B76">
            <w:pPr>
              <w:pStyle w:val="ListParagraph"/>
              <w:numPr>
                <w:ilvl w:val="0"/>
                <w:numId w:val="51"/>
              </w:numPr>
              <w:jc w:val="both"/>
            </w:pPr>
            <w:r>
              <w:t>Section 2.2.6: Added a new field,</w:t>
            </w:r>
            <w:r w:rsidRPr="001A3CF4">
              <w:rPr>
                <w:rFonts w:cs="Arial"/>
                <w:szCs w:val="20"/>
              </w:rPr>
              <w:t xml:space="preserve"> correctAnswer</w:t>
            </w:r>
            <w:r>
              <w:rPr>
                <w:rFonts w:cs="Arial"/>
                <w:szCs w:val="20"/>
              </w:rPr>
              <w:t>Entered</w:t>
            </w:r>
            <w:r>
              <w:t>, in save CallDetails API</w:t>
            </w:r>
          </w:p>
          <w:p w14:paraId="36A4E639" w14:textId="77777777" w:rsidR="00EA4B76" w:rsidRDefault="00EA4B76" w:rsidP="00EA4B76">
            <w:pPr>
              <w:pStyle w:val="ListParagraph"/>
              <w:numPr>
                <w:ilvl w:val="0"/>
                <w:numId w:val="51"/>
              </w:numPr>
              <w:jc w:val="both"/>
            </w:pPr>
            <w:r>
              <w:t>Section 4.2.6.1, 4.2.7.1: Changed URL in the APIs</w:t>
            </w:r>
          </w:p>
          <w:p w14:paraId="6F20DD1D" w14:textId="77777777" w:rsidR="00EA4B76" w:rsidRDefault="00EA4B76" w:rsidP="00EA4B76">
            <w:pPr>
              <w:pStyle w:val="ListParagraph"/>
              <w:numPr>
                <w:ilvl w:val="0"/>
                <w:numId w:val="51"/>
              </w:numPr>
              <w:jc w:val="both"/>
            </w:pPr>
            <w:r>
              <w:t xml:space="preserve">Corrected the datatype of mkCardNumber , defaultLanguageLocationCode, languageLocationCode and </w:t>
            </w:r>
            <w:r w:rsidRPr="00A02AEB">
              <w:rPr>
                <w:color w:val="000000" w:themeColor="text1"/>
              </w:rPr>
              <w:t>inboxWeekId</w:t>
            </w:r>
            <w:r>
              <w:rPr>
                <w:color w:val="000000" w:themeColor="text1"/>
              </w:rPr>
              <w:t xml:space="preserve">  </w:t>
            </w:r>
            <w:r>
              <w:t>to String</w:t>
            </w:r>
          </w:p>
          <w:p w14:paraId="5ACF9B84" w14:textId="77777777" w:rsidR="00FD7E35" w:rsidRDefault="00EA4B76" w:rsidP="002F06B5">
            <w:pPr>
              <w:pStyle w:val="ListParagraph"/>
              <w:numPr>
                <w:ilvl w:val="0"/>
                <w:numId w:val="51"/>
              </w:numPr>
              <w:jc w:val="both"/>
            </w:pPr>
            <w:r>
              <w:t>Section 4.2.4.1.5, Section 4.2.5.1.5: Removed failureReason from Request Body</w:t>
            </w:r>
          </w:p>
          <w:p w14:paraId="698E0C10" w14:textId="77777777" w:rsidR="00E241CF" w:rsidRDefault="00E241CF" w:rsidP="00E241CF">
            <w:pPr>
              <w:jc w:val="both"/>
            </w:pPr>
          </w:p>
        </w:tc>
      </w:tr>
      <w:tr w:rsidR="00E241CF" w:rsidRPr="006F7C60" w14:paraId="62108D26" w14:textId="77777777" w:rsidTr="00EE2684">
        <w:trPr>
          <w:trHeight w:val="226"/>
        </w:trPr>
        <w:tc>
          <w:tcPr>
            <w:tcW w:w="476" w:type="dxa"/>
          </w:tcPr>
          <w:p w14:paraId="6BA00B76" w14:textId="77777777" w:rsidR="00E241CF" w:rsidRDefault="00E241CF" w:rsidP="005C23E2">
            <w:pPr>
              <w:jc w:val="both"/>
            </w:pPr>
            <w:r>
              <w:t>14</w:t>
            </w:r>
          </w:p>
        </w:tc>
        <w:tc>
          <w:tcPr>
            <w:tcW w:w="946" w:type="dxa"/>
          </w:tcPr>
          <w:p w14:paraId="75E4915E" w14:textId="77777777" w:rsidR="00E241CF" w:rsidRDefault="00E241CF" w:rsidP="005C23E2">
            <w:pPr>
              <w:jc w:val="both"/>
            </w:pPr>
            <w:r>
              <w:t>1.3</w:t>
            </w:r>
          </w:p>
        </w:tc>
        <w:tc>
          <w:tcPr>
            <w:tcW w:w="1566" w:type="dxa"/>
          </w:tcPr>
          <w:p w14:paraId="5CA9CBBE" w14:textId="77777777" w:rsidR="00E241CF" w:rsidRDefault="00E241CF" w:rsidP="005C23E2">
            <w:pPr>
              <w:jc w:val="both"/>
            </w:pPr>
            <w:r>
              <w:t>11/05/2015</w:t>
            </w:r>
          </w:p>
        </w:tc>
        <w:tc>
          <w:tcPr>
            <w:tcW w:w="1515" w:type="dxa"/>
          </w:tcPr>
          <w:p w14:paraId="78FA16F4" w14:textId="77777777" w:rsidR="00E241CF" w:rsidRDefault="00E241CF" w:rsidP="005C23E2">
            <w:pPr>
              <w:jc w:val="both"/>
            </w:pPr>
          </w:p>
        </w:tc>
        <w:tc>
          <w:tcPr>
            <w:tcW w:w="1551" w:type="dxa"/>
          </w:tcPr>
          <w:p w14:paraId="2D4F942A" w14:textId="77777777" w:rsidR="00E241CF" w:rsidRDefault="00E241CF" w:rsidP="005C23E2">
            <w:pPr>
              <w:jc w:val="both"/>
            </w:pPr>
            <w:r>
              <w:t>Grameen</w:t>
            </w:r>
          </w:p>
        </w:tc>
        <w:tc>
          <w:tcPr>
            <w:tcW w:w="3644" w:type="dxa"/>
          </w:tcPr>
          <w:p w14:paraId="60F3DD1B" w14:textId="77777777" w:rsidR="00757814" w:rsidRDefault="00757814" w:rsidP="00713C50">
            <w:pPr>
              <w:jc w:val="both"/>
            </w:pPr>
            <w:r>
              <w:t>2.2.1.2 Consolidate return format for new and existing users</w:t>
            </w:r>
            <w:r w:rsidR="00B64CA0">
              <w:t>.  Remove cirlce</w:t>
            </w:r>
          </w:p>
          <w:p w14:paraId="06764A73" w14:textId="77777777" w:rsidR="00757814" w:rsidRDefault="00757814" w:rsidP="00713C50">
            <w:pPr>
              <w:jc w:val="both"/>
            </w:pPr>
            <w:r>
              <w:t>2.2.6.1.[5,6] Change contentFile to contentFileName</w:t>
            </w:r>
          </w:p>
          <w:p w14:paraId="0312D800" w14:textId="77777777" w:rsidR="00713C50" w:rsidRDefault="00713C50" w:rsidP="00713C50">
            <w:pPr>
              <w:jc w:val="both"/>
            </w:pPr>
            <w:r>
              <w:t>2.5.3.1 Update SMS Delivery status url</w:t>
            </w:r>
          </w:p>
          <w:p w14:paraId="04F530A6" w14:textId="77777777" w:rsidR="00B64CA0" w:rsidRDefault="00B64CA0" w:rsidP="00713C50">
            <w:pPr>
              <w:jc w:val="both"/>
            </w:pPr>
            <w:r>
              <w:t>3.2.1.2 Consolidate return format for new and existing users.  Remove circle</w:t>
            </w:r>
          </w:p>
          <w:p w14:paraId="4D581012" w14:textId="77777777" w:rsidR="00757814" w:rsidRDefault="00757814" w:rsidP="00713C50">
            <w:pPr>
              <w:jc w:val="both"/>
            </w:pPr>
            <w:r>
              <w:t>3.2.2.1.[</w:t>
            </w:r>
            <w:r w:rsidR="00713C50">
              <w:t>6</w:t>
            </w:r>
            <w:r>
              <w:t>,7] Change mkCardNumber to mkCardCode, change audioFileName to contentFileName</w:t>
            </w:r>
          </w:p>
          <w:p w14:paraId="466D631D" w14:textId="77777777" w:rsidR="00713C50" w:rsidRDefault="00E241CF" w:rsidP="00E241CF">
            <w:pPr>
              <w:jc w:val="both"/>
            </w:pPr>
            <w:r>
              <w:t>4.4.1 Add Subscription origin to targetFile</w:t>
            </w:r>
          </w:p>
          <w:p w14:paraId="6D801F42" w14:textId="77777777" w:rsidR="001F21F0" w:rsidRDefault="001F21F0">
            <w:pPr>
              <w:jc w:val="both"/>
            </w:pPr>
            <w:r>
              <w:t>4.2.1, 4.2.2.2, 4.2.2.2.1, 4.2.3.1.5, 4.2.5.1, 4.2.5.1.5 Change 76WeeksPack to 72WeeksPack</w:t>
            </w:r>
          </w:p>
          <w:p w14:paraId="673C0B01" w14:textId="77777777" w:rsidR="00757814" w:rsidRDefault="00757814">
            <w:pPr>
              <w:jc w:val="both"/>
            </w:pPr>
            <w:r>
              <w:t>4.2.2.2 Add 404 return to get inbox details</w:t>
            </w:r>
          </w:p>
          <w:p w14:paraId="057F1217" w14:textId="77777777" w:rsidR="00B64CA0" w:rsidRDefault="00B64CA0">
            <w:pPr>
              <w:jc w:val="both"/>
            </w:pPr>
          </w:p>
          <w:p w14:paraId="76E59EF8" w14:textId="77777777" w:rsidR="00B64CA0" w:rsidRDefault="00B64CA0">
            <w:pPr>
              <w:jc w:val="both"/>
            </w:pPr>
            <w:r>
              <w:lastRenderedPageBreak/>
              <w:t>Update all URLs used to access MOTECH</w:t>
            </w:r>
          </w:p>
        </w:tc>
      </w:tr>
      <w:tr w:rsidR="00D77511" w:rsidRPr="006F7C60" w14:paraId="77375D75" w14:textId="77777777" w:rsidTr="00EE2684">
        <w:trPr>
          <w:trHeight w:val="226"/>
        </w:trPr>
        <w:tc>
          <w:tcPr>
            <w:tcW w:w="476" w:type="dxa"/>
          </w:tcPr>
          <w:p w14:paraId="185D0027" w14:textId="22093BC1" w:rsidR="00D77511" w:rsidRDefault="00D77511" w:rsidP="005C23E2">
            <w:pPr>
              <w:jc w:val="both"/>
            </w:pPr>
            <w:r>
              <w:lastRenderedPageBreak/>
              <w:t>15</w:t>
            </w:r>
          </w:p>
        </w:tc>
        <w:tc>
          <w:tcPr>
            <w:tcW w:w="946" w:type="dxa"/>
          </w:tcPr>
          <w:p w14:paraId="42DBA306" w14:textId="57462478" w:rsidR="00D77511" w:rsidRDefault="00D77511" w:rsidP="005C23E2">
            <w:pPr>
              <w:jc w:val="both"/>
            </w:pPr>
            <w:r>
              <w:t>1.4</w:t>
            </w:r>
          </w:p>
        </w:tc>
        <w:tc>
          <w:tcPr>
            <w:tcW w:w="1566" w:type="dxa"/>
          </w:tcPr>
          <w:p w14:paraId="7F09E243" w14:textId="38F1E2C4" w:rsidR="00D77511" w:rsidRDefault="00D77511" w:rsidP="005C23E2">
            <w:pPr>
              <w:jc w:val="both"/>
            </w:pPr>
            <w:r>
              <w:t>14/05/2015</w:t>
            </w:r>
          </w:p>
        </w:tc>
        <w:tc>
          <w:tcPr>
            <w:tcW w:w="1515" w:type="dxa"/>
          </w:tcPr>
          <w:p w14:paraId="393A1050" w14:textId="2371F7C2" w:rsidR="00D77511" w:rsidRDefault="00D77511" w:rsidP="005C23E2">
            <w:pPr>
              <w:jc w:val="both"/>
            </w:pPr>
            <w:r>
              <w:t>MA/MK/KK</w:t>
            </w:r>
          </w:p>
        </w:tc>
        <w:tc>
          <w:tcPr>
            <w:tcW w:w="1551" w:type="dxa"/>
          </w:tcPr>
          <w:p w14:paraId="03909D2A" w14:textId="663AA0B8" w:rsidR="00D77511" w:rsidRDefault="00D77511" w:rsidP="005C23E2">
            <w:pPr>
              <w:jc w:val="both"/>
            </w:pPr>
            <w:r>
              <w:t>Grameen</w:t>
            </w:r>
          </w:p>
        </w:tc>
        <w:tc>
          <w:tcPr>
            <w:tcW w:w="3644" w:type="dxa"/>
          </w:tcPr>
          <w:p w14:paraId="5785B1F9" w14:textId="77777777" w:rsidR="00D77511" w:rsidRDefault="00D77511" w:rsidP="00713C50">
            <w:pPr>
              <w:jc w:val="both"/>
            </w:pPr>
            <w:r>
              <w:t>In all Get User APIs return the acceptable list of language location codes.</w:t>
            </w:r>
          </w:p>
          <w:p w14:paraId="3F097BB8" w14:textId="77777777" w:rsidR="00AC413A" w:rsidRDefault="00AC413A" w:rsidP="00713C50">
            <w:pPr>
              <w:jc w:val="both"/>
            </w:pPr>
          </w:p>
          <w:p w14:paraId="5DEA0E67" w14:textId="1CCA6C0D" w:rsidR="00AC413A" w:rsidRDefault="00AC413A" w:rsidP="00713C50">
            <w:pPr>
              <w:jc w:val="both"/>
            </w:pPr>
            <w:r>
              <w:t>Update Kilkari Get User response to always include defaultLanguageLocationCode which was left out of the previous amendment.</w:t>
            </w:r>
          </w:p>
        </w:tc>
      </w:tr>
      <w:tr w:rsidR="00840379" w:rsidRPr="006F7C60" w14:paraId="5F7BF840" w14:textId="77777777" w:rsidTr="00EE2684">
        <w:trPr>
          <w:trHeight w:val="226"/>
        </w:trPr>
        <w:tc>
          <w:tcPr>
            <w:tcW w:w="476" w:type="dxa"/>
          </w:tcPr>
          <w:p w14:paraId="41CDD696" w14:textId="31EFA124" w:rsidR="00840379" w:rsidRDefault="00840379" w:rsidP="005C23E2">
            <w:pPr>
              <w:jc w:val="both"/>
            </w:pPr>
            <w:r>
              <w:t>16</w:t>
            </w:r>
          </w:p>
        </w:tc>
        <w:tc>
          <w:tcPr>
            <w:tcW w:w="946" w:type="dxa"/>
          </w:tcPr>
          <w:p w14:paraId="10AE09CB" w14:textId="5105BF83" w:rsidR="00840379" w:rsidRDefault="00840379" w:rsidP="005C23E2">
            <w:pPr>
              <w:jc w:val="both"/>
            </w:pPr>
            <w:r>
              <w:t>1.5</w:t>
            </w:r>
          </w:p>
        </w:tc>
        <w:tc>
          <w:tcPr>
            <w:tcW w:w="1566" w:type="dxa"/>
          </w:tcPr>
          <w:p w14:paraId="7FBA674A" w14:textId="6490F1D5" w:rsidR="00840379" w:rsidRDefault="00840379" w:rsidP="005C23E2">
            <w:pPr>
              <w:jc w:val="both"/>
            </w:pPr>
            <w:r>
              <w:t>10/06/2015</w:t>
            </w:r>
          </w:p>
        </w:tc>
        <w:tc>
          <w:tcPr>
            <w:tcW w:w="1515" w:type="dxa"/>
          </w:tcPr>
          <w:p w14:paraId="2D198B14" w14:textId="279A7224" w:rsidR="00840379" w:rsidRDefault="00840379" w:rsidP="005C23E2">
            <w:pPr>
              <w:jc w:val="both"/>
            </w:pPr>
            <w:r>
              <w:t>MA/MK/KK</w:t>
            </w:r>
          </w:p>
        </w:tc>
        <w:tc>
          <w:tcPr>
            <w:tcW w:w="1551" w:type="dxa"/>
          </w:tcPr>
          <w:p w14:paraId="47F94838" w14:textId="6B1988EC" w:rsidR="00840379" w:rsidRDefault="00840379" w:rsidP="005C23E2">
            <w:pPr>
              <w:jc w:val="both"/>
            </w:pPr>
            <w:r>
              <w:t>Grameen</w:t>
            </w:r>
          </w:p>
        </w:tc>
        <w:tc>
          <w:tcPr>
            <w:tcW w:w="3644" w:type="dxa"/>
          </w:tcPr>
          <w:p w14:paraId="179EA1B8" w14:textId="77777777" w:rsidR="00840379" w:rsidRDefault="00840379" w:rsidP="00840379">
            <w:pPr>
              <w:jc w:val="both"/>
            </w:pPr>
            <w:r>
              <w:t>- Get Subscriber Details: Mark circle as not required in response</w:t>
            </w:r>
          </w:p>
          <w:p w14:paraId="3BAECC9C" w14:textId="77777777" w:rsidR="00840379" w:rsidRDefault="00840379" w:rsidP="00840379">
            <w:pPr>
              <w:jc w:val="both"/>
            </w:pPr>
            <w:r>
              <w:t xml:space="preserve"> - Get Inbox Details: languageLocationCode is not required in </w:t>
            </w:r>
          </w:p>
          <w:p w14:paraId="7688BCB2" w14:textId="76BBF557" w:rsidR="00840379" w:rsidRPr="00840379" w:rsidRDefault="00840379" w:rsidP="00840379">
            <w:r>
              <w:t xml:space="preserve"> - </w:t>
            </w:r>
            <w:r w:rsidRPr="00840379">
              <w:t>Create Subscription: Allow 404</w:t>
            </w:r>
          </w:p>
          <w:p w14:paraId="6E40AE46" w14:textId="77777777" w:rsidR="00840379" w:rsidRPr="00840379" w:rsidRDefault="00840379" w:rsidP="00840379">
            <w:r>
              <w:t xml:space="preserve"> - </w:t>
            </w:r>
            <w:r w:rsidRPr="00840379">
              <w:t>Get User: Update spec to show circle and operator as optional parameters in the GetUser apis</w:t>
            </w:r>
          </w:p>
          <w:p w14:paraId="415470E6" w14:textId="23C01467" w:rsidR="00840379" w:rsidRDefault="00840379" w:rsidP="00713C50">
            <w:pPr>
              <w:jc w:val="both"/>
            </w:pPr>
          </w:p>
        </w:tc>
      </w:tr>
      <w:tr w:rsidR="00F17C05" w:rsidRPr="006F7C60" w14:paraId="68FF1FCB" w14:textId="77777777" w:rsidTr="00EE2684">
        <w:trPr>
          <w:trHeight w:val="226"/>
        </w:trPr>
        <w:tc>
          <w:tcPr>
            <w:tcW w:w="476" w:type="dxa"/>
          </w:tcPr>
          <w:p w14:paraId="07FC118A" w14:textId="1E7397B9" w:rsidR="00F17C05" w:rsidRDefault="00F17C05" w:rsidP="005C23E2">
            <w:pPr>
              <w:jc w:val="both"/>
            </w:pPr>
            <w:r>
              <w:t>17</w:t>
            </w:r>
          </w:p>
        </w:tc>
        <w:tc>
          <w:tcPr>
            <w:tcW w:w="946" w:type="dxa"/>
          </w:tcPr>
          <w:p w14:paraId="6C398BFC" w14:textId="53905A0A" w:rsidR="00F17C05" w:rsidRDefault="00F17C05" w:rsidP="005C23E2">
            <w:pPr>
              <w:jc w:val="both"/>
            </w:pPr>
            <w:r>
              <w:t>1.6</w:t>
            </w:r>
          </w:p>
        </w:tc>
        <w:tc>
          <w:tcPr>
            <w:tcW w:w="1566" w:type="dxa"/>
          </w:tcPr>
          <w:p w14:paraId="76BC2CDE" w14:textId="63DB168F" w:rsidR="00F17C05" w:rsidRDefault="00F17C05" w:rsidP="005C23E2">
            <w:pPr>
              <w:jc w:val="both"/>
            </w:pPr>
            <w:r>
              <w:t>11/06/2015</w:t>
            </w:r>
          </w:p>
        </w:tc>
        <w:tc>
          <w:tcPr>
            <w:tcW w:w="1515" w:type="dxa"/>
          </w:tcPr>
          <w:p w14:paraId="2C123743" w14:textId="66FD5F7D" w:rsidR="00F17C05" w:rsidRDefault="00F17C05" w:rsidP="005C23E2">
            <w:pPr>
              <w:jc w:val="both"/>
            </w:pPr>
            <w:r>
              <w:t>MA/MK/KK</w:t>
            </w:r>
          </w:p>
        </w:tc>
        <w:tc>
          <w:tcPr>
            <w:tcW w:w="1551" w:type="dxa"/>
          </w:tcPr>
          <w:p w14:paraId="51DECD7F" w14:textId="21451BB3" w:rsidR="00F17C05" w:rsidRDefault="00F17C05" w:rsidP="005C23E2">
            <w:pPr>
              <w:jc w:val="both"/>
            </w:pPr>
            <w:r>
              <w:t>Grameen</w:t>
            </w:r>
          </w:p>
        </w:tc>
        <w:tc>
          <w:tcPr>
            <w:tcW w:w="3644" w:type="dxa"/>
          </w:tcPr>
          <w:p w14:paraId="6B7E57E7" w14:textId="73445AF8" w:rsidR="00F17C05" w:rsidRDefault="00F17C05" w:rsidP="00840379">
            <w:pPr>
              <w:jc w:val="both"/>
            </w:pPr>
            <w:r>
              <w:t>Mark circle/operator as optional.  Add a 404 return code to subscription api</w:t>
            </w:r>
          </w:p>
        </w:tc>
      </w:tr>
      <w:tr w:rsidR="000E4378" w:rsidRPr="006F7C60" w14:paraId="4D4675B7" w14:textId="77777777" w:rsidTr="00EE2684">
        <w:trPr>
          <w:trHeight w:val="226"/>
          <w:ins w:id="31" w:author="Rob LaRubbio" w:date="2015-06-25T12:42:00Z"/>
        </w:trPr>
        <w:tc>
          <w:tcPr>
            <w:tcW w:w="476" w:type="dxa"/>
          </w:tcPr>
          <w:p w14:paraId="57B86C2C" w14:textId="7080A0EC" w:rsidR="000E4378" w:rsidRDefault="000E4378" w:rsidP="005C23E2">
            <w:pPr>
              <w:jc w:val="both"/>
              <w:rPr>
                <w:ins w:id="32" w:author="Rob LaRubbio" w:date="2015-06-25T12:42:00Z"/>
              </w:rPr>
            </w:pPr>
            <w:ins w:id="33" w:author="Rob LaRubbio" w:date="2015-06-25T12:42:00Z">
              <w:r>
                <w:t>18</w:t>
              </w:r>
            </w:ins>
          </w:p>
        </w:tc>
        <w:tc>
          <w:tcPr>
            <w:tcW w:w="946" w:type="dxa"/>
          </w:tcPr>
          <w:p w14:paraId="591AC08E" w14:textId="11AA69EF" w:rsidR="000E4378" w:rsidRDefault="000E4378" w:rsidP="005C23E2">
            <w:pPr>
              <w:jc w:val="both"/>
              <w:rPr>
                <w:ins w:id="34" w:author="Rob LaRubbio" w:date="2015-06-25T12:42:00Z"/>
              </w:rPr>
            </w:pPr>
            <w:ins w:id="35" w:author="Rob LaRubbio" w:date="2015-06-25T12:42:00Z">
              <w:r>
                <w:t>1.7</w:t>
              </w:r>
            </w:ins>
          </w:p>
        </w:tc>
        <w:tc>
          <w:tcPr>
            <w:tcW w:w="1566" w:type="dxa"/>
          </w:tcPr>
          <w:p w14:paraId="7259E8FD" w14:textId="51AEB463" w:rsidR="000E4378" w:rsidRDefault="000E4378" w:rsidP="005C23E2">
            <w:pPr>
              <w:jc w:val="both"/>
              <w:rPr>
                <w:ins w:id="36" w:author="Rob LaRubbio" w:date="2015-06-25T12:42:00Z"/>
              </w:rPr>
            </w:pPr>
            <w:ins w:id="37" w:author="Rob LaRubbio" w:date="2015-06-25T12:42:00Z">
              <w:r>
                <w:t>25/06/2015</w:t>
              </w:r>
            </w:ins>
          </w:p>
        </w:tc>
        <w:tc>
          <w:tcPr>
            <w:tcW w:w="1515" w:type="dxa"/>
          </w:tcPr>
          <w:p w14:paraId="7E4C3734" w14:textId="364B2D81" w:rsidR="000E4378" w:rsidRDefault="000E4378" w:rsidP="005C23E2">
            <w:pPr>
              <w:jc w:val="both"/>
              <w:rPr>
                <w:ins w:id="38" w:author="Rob LaRubbio" w:date="2015-06-25T12:42:00Z"/>
              </w:rPr>
            </w:pPr>
            <w:ins w:id="39" w:author="Rob LaRubbio" w:date="2015-06-25T12:43:00Z">
              <w:r>
                <w:t>KK</w:t>
              </w:r>
            </w:ins>
          </w:p>
        </w:tc>
        <w:tc>
          <w:tcPr>
            <w:tcW w:w="1551" w:type="dxa"/>
          </w:tcPr>
          <w:p w14:paraId="4CEECB7D" w14:textId="7D1D8B25" w:rsidR="000E4378" w:rsidRDefault="000E4378" w:rsidP="005C23E2">
            <w:pPr>
              <w:jc w:val="both"/>
              <w:rPr>
                <w:ins w:id="40" w:author="Rob LaRubbio" w:date="2015-06-25T12:42:00Z"/>
              </w:rPr>
            </w:pPr>
            <w:ins w:id="41" w:author="Rob LaRubbio" w:date="2015-06-25T12:43:00Z">
              <w:r>
                <w:t>Grameen</w:t>
              </w:r>
            </w:ins>
          </w:p>
        </w:tc>
        <w:tc>
          <w:tcPr>
            <w:tcW w:w="3644" w:type="dxa"/>
          </w:tcPr>
          <w:p w14:paraId="7170101C" w14:textId="77777777" w:rsidR="000E4378" w:rsidRDefault="000E4378" w:rsidP="00840379">
            <w:pPr>
              <w:jc w:val="both"/>
              <w:rPr>
                <w:ins w:id="42" w:author="Rob LaRubbio" w:date="2015-06-25T12:43:00Z"/>
              </w:rPr>
            </w:pPr>
            <w:ins w:id="43" w:author="Rob LaRubbio" w:date="2015-06-25T12:42:00Z">
              <w:r>
                <w:t>4.2.1.2.[4,5] change calledNumber to callingNumber</w:t>
              </w:r>
            </w:ins>
          </w:p>
          <w:p w14:paraId="00014F29" w14:textId="08731793" w:rsidR="000E4378" w:rsidRDefault="000E4378" w:rsidP="00840379">
            <w:pPr>
              <w:jc w:val="both"/>
              <w:rPr>
                <w:ins w:id="44" w:author="Rob LaRubbio" w:date="2015-06-25T12:42:00Z"/>
              </w:rPr>
            </w:pPr>
            <w:ins w:id="45" w:author="Rob LaRubbio" w:date="2015-06-25T12:44:00Z">
              <w:r>
                <w:t>4.2.5.1.5 Change range for contents list</w:t>
              </w:r>
            </w:ins>
            <w:bookmarkStart w:id="46" w:name="_GoBack"/>
            <w:bookmarkEnd w:id="46"/>
          </w:p>
        </w:tc>
      </w:tr>
    </w:tbl>
    <w:p w14:paraId="3003CACA" w14:textId="77777777" w:rsidR="00B2674B" w:rsidRDefault="00B2674B" w:rsidP="005C23E2">
      <w:pPr>
        <w:jc w:val="both"/>
      </w:pPr>
    </w:p>
    <w:p w14:paraId="1C877503" w14:textId="77777777" w:rsidR="00527AF8" w:rsidRDefault="00527AF8" w:rsidP="00527AF8">
      <w:pPr>
        <w:pStyle w:val="Heading1"/>
        <w:jc w:val="both"/>
      </w:pPr>
      <w:bookmarkStart w:id="47" w:name="_Toc411454320"/>
      <w:bookmarkStart w:id="48" w:name="_Toc408318215"/>
      <w:bookmarkStart w:id="49" w:name="_Toc406500961"/>
      <w:bookmarkStart w:id="50" w:name="_Toc409199366"/>
      <w:r>
        <w:t>MA Service</w:t>
      </w:r>
      <w:bookmarkEnd w:id="47"/>
    </w:p>
    <w:p w14:paraId="13A0AE76" w14:textId="77777777" w:rsidR="00527AF8" w:rsidRDefault="00527AF8" w:rsidP="00527AF8">
      <w:pPr>
        <w:pStyle w:val="Heading2"/>
        <w:jc w:val="both"/>
      </w:pPr>
      <w:bookmarkStart w:id="51" w:name="_Toc411454321"/>
      <w:r>
        <w:t>Use cases</w:t>
      </w:r>
      <w:bookmarkEnd w:id="48"/>
      <w:bookmarkEnd w:id="51"/>
    </w:p>
    <w:p w14:paraId="1651AB74" w14:textId="77777777" w:rsidR="00527AF8" w:rsidRPr="00FA6D6F" w:rsidRDefault="00527AF8" w:rsidP="00527AF8">
      <w:pPr>
        <w:jc w:val="both"/>
      </w:pPr>
    </w:p>
    <w:p w14:paraId="562B38A9" w14:textId="77777777" w:rsidR="00527AF8" w:rsidRDefault="00527AF8" w:rsidP="00527AF8">
      <w:pPr>
        <w:jc w:val="both"/>
      </w:pPr>
      <w:r>
        <w:t xml:space="preserve">This section details the use cases/scenarios for interaction between IVR system and Mobile Academy service (NMS_MoTech_MA). </w:t>
      </w:r>
    </w:p>
    <w:p w14:paraId="53299C16" w14:textId="77777777" w:rsidR="00527AF8" w:rsidRDefault="00527AF8" w:rsidP="00527AF8">
      <w:pPr>
        <w:pStyle w:val="Heading3"/>
        <w:jc w:val="both"/>
      </w:pPr>
      <w:bookmarkStart w:id="52" w:name="_Toc411454322"/>
      <w:r>
        <w:t>FLW/Anonymous User Calls MA</w:t>
      </w:r>
      <w:bookmarkEnd w:id="52"/>
    </w:p>
    <w:p w14:paraId="7E55D905" w14:textId="77777777" w:rsidR="00527AF8" w:rsidRDefault="00527AF8" w:rsidP="00527AF8">
      <w:pPr>
        <w:jc w:val="both"/>
      </w:pPr>
    </w:p>
    <w:p w14:paraId="3E739DA3" w14:textId="77777777" w:rsidR="00527AF8" w:rsidRDefault="00527AF8" w:rsidP="00527AF8">
      <w:pPr>
        <w:jc w:val="both"/>
      </w:pPr>
      <w:r>
        <w:t xml:space="preserve">When a user calls MA, based on the B-party number (long-code or toll free number received from the network) IVR Platform shall identify the service as MA service and will answer the call. The figure below shows the interaction scenario between IVR System and Motech MA service. </w:t>
      </w:r>
    </w:p>
    <w:p w14:paraId="747343C3" w14:textId="77777777" w:rsidR="00527AF8" w:rsidRDefault="00527AF8" w:rsidP="00527AF8">
      <w:pPr>
        <w:jc w:val="both"/>
      </w:pPr>
    </w:p>
    <w:p w14:paraId="04FB8FF9" w14:textId="77777777" w:rsidR="00527AF8" w:rsidRDefault="00527AF8" w:rsidP="00527AF8">
      <w:pPr>
        <w:jc w:val="both"/>
      </w:pPr>
      <w:r>
        <w:t xml:space="preserve">IVR shall process the VXML for MA call flow available with it and shall proceed with the call as detailed below. </w:t>
      </w:r>
    </w:p>
    <w:p w14:paraId="41CEE7F3" w14:textId="77777777" w:rsidR="00527AF8" w:rsidRDefault="00527AF8" w:rsidP="00527AF8">
      <w:pPr>
        <w:jc w:val="both"/>
      </w:pPr>
      <w:r>
        <w:t>Scenario is as follows:</w:t>
      </w:r>
    </w:p>
    <w:p w14:paraId="39A51A5D" w14:textId="77777777" w:rsidR="00527AF8" w:rsidRPr="008E38E0" w:rsidRDefault="00527AF8" w:rsidP="00E65978">
      <w:pPr>
        <w:pStyle w:val="ListParagraph"/>
        <w:numPr>
          <w:ilvl w:val="0"/>
          <w:numId w:val="14"/>
        </w:numPr>
        <w:jc w:val="both"/>
      </w:pPr>
      <w:r w:rsidRPr="008E38E0">
        <w:t>Use</w:t>
      </w:r>
      <w:r>
        <w:t>r dials the MA</w:t>
      </w:r>
      <w:r w:rsidRPr="008E38E0">
        <w:t xml:space="preserve"> long code and call terminates at IVR System</w:t>
      </w:r>
    </w:p>
    <w:p w14:paraId="0DF12766"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77811DB6" w14:textId="77777777" w:rsidR="00527AF8" w:rsidRDefault="00527AF8" w:rsidP="00E65978">
      <w:pPr>
        <w:pStyle w:val="ListParagraph"/>
        <w:numPr>
          <w:ilvl w:val="0"/>
          <w:numId w:val="14"/>
        </w:numPr>
        <w:jc w:val="both"/>
      </w:pPr>
      <w:r>
        <w:t>IVR System shall proceed with the call flow defiled in the VXML for MA.</w:t>
      </w:r>
    </w:p>
    <w:p w14:paraId="2F5DCF05" w14:textId="77777777" w:rsidR="00527AF8" w:rsidRDefault="00527AF8" w:rsidP="00527AF8">
      <w:pPr>
        <w:jc w:val="both"/>
      </w:pPr>
    </w:p>
    <w:p w14:paraId="3CDBCF0E"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57A31690" w14:textId="77777777" w:rsidR="00527AF8" w:rsidRDefault="00527AF8" w:rsidP="00527AF8">
      <w:pPr>
        <w:jc w:val="both"/>
      </w:pPr>
    </w:p>
    <w:p w14:paraId="26A58148" w14:textId="77777777" w:rsidR="00527AF8" w:rsidRPr="00B52177" w:rsidRDefault="00527AF8" w:rsidP="00527AF8">
      <w:pPr>
        <w:ind w:left="-1080" w:right="-700"/>
        <w:jc w:val="both"/>
      </w:pPr>
    </w:p>
    <w:p w14:paraId="365D815F" w14:textId="77777777" w:rsidR="00527AF8" w:rsidRDefault="00B709FC" w:rsidP="00527AF8">
      <w:pPr>
        <w:jc w:val="both"/>
        <w:rPr>
          <w:noProof/>
        </w:rPr>
      </w:pPr>
      <w:r>
        <w:rPr>
          <w:noProof/>
        </w:rPr>
        <w:lastRenderedPageBreak/>
        <mc:AlternateContent>
          <mc:Choice Requires="wpc">
            <w:drawing>
              <wp:inline distT="0" distB="0" distL="0" distR="0" wp14:anchorId="22C3C664" wp14:editId="4B9EA539">
                <wp:extent cx="6099175" cy="7920355"/>
                <wp:effectExtent l="0" t="3810" r="0" b="10160"/>
                <wp:docPr id="241" name="Canvas 16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22" name="Rectangle 161"/>
                        <wps:cNvSpPr>
                          <a:spLocks noChangeArrowheads="1"/>
                        </wps:cNvSpPr>
                        <wps:spPr bwMode="auto">
                          <a:xfrm>
                            <a:off x="177102" y="1293409"/>
                            <a:ext cx="5315065" cy="25070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59556A8" w14:textId="77777777" w:rsidR="00C9141F" w:rsidRDefault="00C9141F" w:rsidP="00D0297E">
                              <w:pPr>
                                <w:rPr>
                                  <w:b/>
                                </w:rPr>
                              </w:pPr>
                              <w:r>
                                <w:rPr>
                                  <w:b/>
                                </w:rPr>
                                <w:t xml:space="preserve">     LANGUAGE AND LOCATION DETERMI</w:t>
                              </w:r>
                              <w:r w:rsidRPr="003F0194">
                                <w:rPr>
                                  <w:b/>
                                </w:rPr>
                                <w:t>NATION</w:t>
                              </w:r>
                              <w:r w:rsidDel="00E01E6A">
                                <w:rPr>
                                  <w:b/>
                                </w:rPr>
                                <w:t xml:space="preserve"> </w:t>
                              </w:r>
                            </w:p>
                            <w:p w14:paraId="3D2A331D" w14:textId="77777777" w:rsidR="00C9141F" w:rsidRDefault="00C9141F" w:rsidP="00D0297E">
                              <w:pPr>
                                <w:rPr>
                                  <w:b/>
                                </w:rPr>
                              </w:pPr>
                            </w:p>
                            <w:p w14:paraId="16F7AF56" w14:textId="77777777" w:rsidR="00C9141F" w:rsidRDefault="00C9141F" w:rsidP="00D0297E">
                              <w:pPr>
                                <w:rPr>
                                  <w:b/>
                                </w:rPr>
                              </w:pPr>
                            </w:p>
                            <w:p w14:paraId="370E3AE1" w14:textId="77777777" w:rsidR="00C9141F" w:rsidRDefault="00C9141F" w:rsidP="00D0297E">
                              <w:pPr>
                                <w:rPr>
                                  <w:b/>
                                </w:rPr>
                              </w:pPr>
                            </w:p>
                            <w:p w14:paraId="37F58BE7" w14:textId="77777777" w:rsidR="00C9141F" w:rsidRDefault="00C9141F" w:rsidP="00D0297E">
                              <w:pPr>
                                <w:rPr>
                                  <w:b/>
                                </w:rPr>
                              </w:pPr>
                            </w:p>
                            <w:p w14:paraId="6204DF4D" w14:textId="77777777" w:rsidR="00C9141F" w:rsidRDefault="00C9141F" w:rsidP="00D0297E">
                              <w:pPr>
                                <w:rPr>
                                  <w:b/>
                                </w:rPr>
                              </w:pPr>
                            </w:p>
                            <w:p w14:paraId="6FF78AA0" w14:textId="77777777" w:rsidR="00C9141F" w:rsidRDefault="00C9141F" w:rsidP="00D0297E">
                              <w:pPr>
                                <w:rPr>
                                  <w:b/>
                                </w:rPr>
                              </w:pPr>
                            </w:p>
                            <w:p w14:paraId="068E0D6C" w14:textId="77777777" w:rsidR="00C9141F" w:rsidRDefault="00C9141F" w:rsidP="00D0297E">
                              <w:pPr>
                                <w:rPr>
                                  <w:b/>
                                </w:rPr>
                              </w:pPr>
                            </w:p>
                            <w:p w14:paraId="12A58DED" w14:textId="77777777" w:rsidR="00C9141F" w:rsidRDefault="00C9141F" w:rsidP="00D0297E">
                              <w:pPr>
                                <w:rPr>
                                  <w:b/>
                                </w:rPr>
                              </w:pPr>
                            </w:p>
                            <w:p w14:paraId="74427E95" w14:textId="77777777" w:rsidR="00C9141F" w:rsidRDefault="00C9141F" w:rsidP="00D0297E">
                              <w:pPr>
                                <w:rPr>
                                  <w:b/>
                                </w:rPr>
                              </w:pPr>
                            </w:p>
                            <w:p w14:paraId="35FF10E4" w14:textId="77777777" w:rsidR="00C9141F" w:rsidRDefault="00C9141F" w:rsidP="00D0297E">
                              <w:pPr>
                                <w:rPr>
                                  <w:b/>
                                </w:rPr>
                              </w:pPr>
                            </w:p>
                            <w:p w14:paraId="1537D0EC" w14:textId="77777777" w:rsidR="00C9141F" w:rsidRDefault="00C9141F" w:rsidP="00D0297E">
                              <w:pPr>
                                <w:rPr>
                                  <w:b/>
                                </w:rPr>
                              </w:pPr>
                            </w:p>
                            <w:p w14:paraId="1956BC43" w14:textId="77777777" w:rsidR="00C9141F" w:rsidRDefault="00C9141F" w:rsidP="00D0297E">
                              <w:pPr>
                                <w:rPr>
                                  <w:b/>
                                </w:rPr>
                              </w:pPr>
                            </w:p>
                            <w:p w14:paraId="2F81179B" w14:textId="77777777" w:rsidR="00C9141F" w:rsidRDefault="00C9141F" w:rsidP="00D0297E">
                              <w:pPr>
                                <w:rPr>
                                  <w:b/>
                                </w:rPr>
                              </w:pPr>
                            </w:p>
                            <w:p w14:paraId="067350CE" w14:textId="77777777" w:rsidR="00C9141F" w:rsidRDefault="00C9141F" w:rsidP="00D0297E">
                              <w:pPr>
                                <w:rPr>
                                  <w:b/>
                                </w:rPr>
                              </w:pPr>
                            </w:p>
                            <w:p w14:paraId="10EFAADB" w14:textId="77777777" w:rsidR="00C9141F" w:rsidRDefault="00C9141F" w:rsidP="00D0297E">
                              <w:pPr>
                                <w:rPr>
                                  <w:b/>
                                </w:rPr>
                              </w:pPr>
                            </w:p>
                            <w:p w14:paraId="557A59FD" w14:textId="77777777" w:rsidR="00C9141F" w:rsidRPr="005E192E" w:rsidRDefault="00C9141F" w:rsidP="00D0297E">
                              <w:pPr>
                                <w:rPr>
                                  <w:b/>
                                </w:rPr>
                              </w:pPr>
                              <w:r>
                                <w:rPr>
                                  <w:b/>
                                </w:rPr>
                                <w:t xml:space="preserve">     BOOKMARK DETERMI</w:t>
                              </w:r>
                              <w:r w:rsidRPr="005E192E">
                                <w:rPr>
                                  <w:b/>
                                </w:rPr>
                                <w:t>NATION</w:t>
                              </w:r>
                            </w:p>
                            <w:p w14:paraId="51DB3539" w14:textId="77777777" w:rsidR="00C9141F" w:rsidRDefault="00C9141F" w:rsidP="00D0297E">
                              <w:pPr>
                                <w:rPr>
                                  <w:b/>
                                </w:rPr>
                              </w:pPr>
                            </w:p>
                            <w:p w14:paraId="61959E47" w14:textId="77777777" w:rsidR="00C9141F" w:rsidRDefault="00C9141F" w:rsidP="00D0297E">
                              <w:pPr>
                                <w:rPr>
                                  <w:b/>
                                </w:rPr>
                              </w:pPr>
                            </w:p>
                            <w:p w14:paraId="43E5EA13" w14:textId="77777777" w:rsidR="00C9141F" w:rsidRDefault="00C9141F" w:rsidP="00D0297E">
                              <w:pPr>
                                <w:rPr>
                                  <w:b/>
                                </w:rPr>
                              </w:pPr>
                            </w:p>
                            <w:p w14:paraId="6651C466" w14:textId="77777777" w:rsidR="00C9141F" w:rsidRDefault="00C9141F" w:rsidP="00D0297E">
                              <w:pPr>
                                <w:rPr>
                                  <w:b/>
                                </w:rPr>
                              </w:pPr>
                            </w:p>
                            <w:p w14:paraId="69E873AA" w14:textId="77777777" w:rsidR="00C9141F" w:rsidRDefault="00C9141F" w:rsidP="00D0297E">
                              <w:pPr>
                                <w:rPr>
                                  <w:b/>
                                </w:rPr>
                              </w:pPr>
                            </w:p>
                            <w:p w14:paraId="15AA2F34" w14:textId="77777777" w:rsidR="00C9141F" w:rsidRDefault="00C9141F" w:rsidP="00D0297E">
                              <w:pPr>
                                <w:rPr>
                                  <w:b/>
                                </w:rPr>
                              </w:pPr>
                            </w:p>
                            <w:p w14:paraId="3CE1ADB1" w14:textId="77777777" w:rsidR="00C9141F" w:rsidRDefault="00C9141F" w:rsidP="00D0297E">
                              <w:pPr>
                                <w:rPr>
                                  <w:b/>
                                </w:rPr>
                              </w:pPr>
                            </w:p>
                            <w:p w14:paraId="38D123F0" w14:textId="77777777" w:rsidR="00C9141F" w:rsidRDefault="00C9141F" w:rsidP="00D0297E">
                              <w:pPr>
                                <w:rPr>
                                  <w:b/>
                                </w:rPr>
                              </w:pPr>
                            </w:p>
                            <w:p w14:paraId="4A5C7059"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3" name="Rectangle 161"/>
                        <wps:cNvSpPr>
                          <a:spLocks noChangeArrowheads="1"/>
                        </wps:cNvSpPr>
                        <wps:spPr bwMode="auto">
                          <a:xfrm>
                            <a:off x="177102" y="3845527"/>
                            <a:ext cx="5315065" cy="19006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0A36CFED" w14:textId="77777777" w:rsidR="00C9141F" w:rsidRDefault="00C9141F" w:rsidP="00D0297E">
                              <w:pPr>
                                <w:rPr>
                                  <w:b/>
                                </w:rPr>
                              </w:pPr>
                              <w:r>
                                <w:rPr>
                                  <w:b/>
                                </w:rPr>
                                <w:t xml:space="preserve">     </w:t>
                              </w:r>
                            </w:p>
                            <w:p w14:paraId="73D35BA9" w14:textId="77777777" w:rsidR="00C9141F" w:rsidRDefault="00C9141F" w:rsidP="00D0297E">
                              <w:pPr>
                                <w:rPr>
                                  <w:b/>
                                </w:rPr>
                              </w:pPr>
                            </w:p>
                            <w:p w14:paraId="0E7054D0" w14:textId="77777777" w:rsidR="00C9141F" w:rsidRDefault="00C9141F" w:rsidP="00D0297E">
                              <w:pPr>
                                <w:rPr>
                                  <w:b/>
                                </w:rPr>
                              </w:pPr>
                            </w:p>
                            <w:p w14:paraId="06727121" w14:textId="77777777" w:rsidR="00C9141F" w:rsidRDefault="00C9141F" w:rsidP="00D0297E">
                              <w:pPr>
                                <w:rPr>
                                  <w:b/>
                                </w:rPr>
                              </w:pPr>
                            </w:p>
                            <w:p w14:paraId="6F6AAFFD" w14:textId="77777777" w:rsidR="00C9141F" w:rsidRDefault="00C9141F" w:rsidP="00D0297E">
                              <w:pPr>
                                <w:rPr>
                                  <w:b/>
                                </w:rPr>
                              </w:pPr>
                            </w:p>
                            <w:p w14:paraId="6AEE752B" w14:textId="77777777" w:rsidR="00C9141F" w:rsidRDefault="00C9141F" w:rsidP="00D0297E">
                              <w:pPr>
                                <w:rPr>
                                  <w:b/>
                                </w:rPr>
                              </w:pPr>
                            </w:p>
                            <w:p w14:paraId="5911E0FD" w14:textId="77777777" w:rsidR="00C9141F" w:rsidRDefault="00C9141F" w:rsidP="00D0297E">
                              <w:pPr>
                                <w:rPr>
                                  <w:b/>
                                </w:rPr>
                              </w:pPr>
                            </w:p>
                            <w:p w14:paraId="1DF1392E" w14:textId="77777777" w:rsidR="00C9141F" w:rsidRDefault="00C9141F" w:rsidP="00D0297E">
                              <w:pPr>
                                <w:rPr>
                                  <w:b/>
                                </w:rPr>
                              </w:pPr>
                            </w:p>
                            <w:p w14:paraId="4A2B696F" w14:textId="77777777" w:rsidR="00C9141F" w:rsidRDefault="00C9141F" w:rsidP="00D0297E">
                              <w:pPr>
                                <w:rPr>
                                  <w:b/>
                                </w:rPr>
                              </w:pPr>
                            </w:p>
                            <w:p w14:paraId="7E78AB5A" w14:textId="77777777" w:rsidR="00C9141F" w:rsidRDefault="00C9141F" w:rsidP="00D0297E">
                              <w:pPr>
                                <w:rPr>
                                  <w:b/>
                                </w:rPr>
                              </w:pPr>
                            </w:p>
                            <w:p w14:paraId="76528857" w14:textId="77777777" w:rsidR="00C9141F" w:rsidRDefault="00C9141F" w:rsidP="00D0297E">
                              <w:pPr>
                                <w:rPr>
                                  <w:b/>
                                </w:rPr>
                              </w:pPr>
                            </w:p>
                            <w:p w14:paraId="57455A21" w14:textId="77777777" w:rsidR="00C9141F" w:rsidRDefault="00C9141F" w:rsidP="00D0297E">
                              <w:pPr>
                                <w:rPr>
                                  <w:b/>
                                </w:rPr>
                              </w:pPr>
                            </w:p>
                            <w:p w14:paraId="1A9F8CD1" w14:textId="77777777" w:rsidR="00C9141F" w:rsidRDefault="00C9141F" w:rsidP="00D0297E">
                              <w:pPr>
                                <w:rPr>
                                  <w:b/>
                                </w:rPr>
                              </w:pPr>
                            </w:p>
                            <w:p w14:paraId="75E9E5D2" w14:textId="77777777" w:rsidR="00C9141F" w:rsidRDefault="00C9141F" w:rsidP="00D0297E">
                              <w:pPr>
                                <w:rPr>
                                  <w:b/>
                                </w:rPr>
                              </w:pPr>
                            </w:p>
                            <w:p w14:paraId="29229676" w14:textId="77777777" w:rsidR="00C9141F" w:rsidRDefault="00C9141F" w:rsidP="00D0297E">
                              <w:pPr>
                                <w:rPr>
                                  <w:b/>
                                </w:rPr>
                              </w:pPr>
                            </w:p>
                            <w:p w14:paraId="2EF2F95F" w14:textId="77777777" w:rsidR="00C9141F" w:rsidRDefault="00C9141F" w:rsidP="00D0297E">
                              <w:pPr>
                                <w:rPr>
                                  <w:b/>
                                </w:rPr>
                              </w:pPr>
                            </w:p>
                            <w:p w14:paraId="3A557672" w14:textId="77777777" w:rsidR="00C9141F" w:rsidRPr="005E192E" w:rsidRDefault="00C9141F" w:rsidP="00D0297E">
                              <w:pPr>
                                <w:rPr>
                                  <w:b/>
                                </w:rPr>
                              </w:pPr>
                              <w:r>
                                <w:rPr>
                                  <w:b/>
                                </w:rPr>
                                <w:t xml:space="preserve">     BOOKMARK DETERMI</w:t>
                              </w:r>
                              <w:r w:rsidRPr="005E192E">
                                <w:rPr>
                                  <w:b/>
                                </w:rPr>
                                <w:t>NATION</w:t>
                              </w:r>
                            </w:p>
                            <w:p w14:paraId="7BADD172" w14:textId="77777777" w:rsidR="00C9141F" w:rsidRDefault="00C9141F" w:rsidP="00D0297E">
                              <w:pPr>
                                <w:rPr>
                                  <w:b/>
                                </w:rPr>
                              </w:pPr>
                            </w:p>
                            <w:p w14:paraId="5649010B" w14:textId="77777777" w:rsidR="00C9141F" w:rsidRDefault="00C9141F" w:rsidP="00D0297E">
                              <w:pPr>
                                <w:rPr>
                                  <w:b/>
                                </w:rPr>
                              </w:pPr>
                            </w:p>
                            <w:p w14:paraId="49B9DBF0" w14:textId="77777777" w:rsidR="00C9141F" w:rsidRDefault="00C9141F" w:rsidP="00D0297E">
                              <w:pPr>
                                <w:rPr>
                                  <w:b/>
                                </w:rPr>
                              </w:pPr>
                            </w:p>
                            <w:p w14:paraId="7A3750F6" w14:textId="77777777" w:rsidR="00C9141F" w:rsidRDefault="00C9141F" w:rsidP="00D0297E">
                              <w:pPr>
                                <w:rPr>
                                  <w:b/>
                                </w:rPr>
                              </w:pPr>
                            </w:p>
                            <w:p w14:paraId="3729F836" w14:textId="77777777" w:rsidR="00C9141F" w:rsidRDefault="00C9141F" w:rsidP="00D0297E">
                              <w:pPr>
                                <w:rPr>
                                  <w:b/>
                                </w:rPr>
                              </w:pPr>
                            </w:p>
                            <w:p w14:paraId="6023F96B" w14:textId="77777777" w:rsidR="00C9141F" w:rsidRDefault="00C9141F" w:rsidP="00D0297E">
                              <w:pPr>
                                <w:rPr>
                                  <w:b/>
                                </w:rPr>
                              </w:pPr>
                            </w:p>
                            <w:p w14:paraId="5F247ADA" w14:textId="77777777" w:rsidR="00C9141F" w:rsidRDefault="00C9141F" w:rsidP="00D0297E">
                              <w:pPr>
                                <w:rPr>
                                  <w:b/>
                                </w:rPr>
                              </w:pPr>
                            </w:p>
                            <w:p w14:paraId="1589D623" w14:textId="77777777" w:rsidR="00C9141F" w:rsidRDefault="00C9141F" w:rsidP="00D0297E">
                              <w:pPr>
                                <w:rPr>
                                  <w:b/>
                                </w:rPr>
                              </w:pPr>
                            </w:p>
                            <w:p w14:paraId="63E8C77E"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4" name="Rectangle 161"/>
                        <wps:cNvSpPr>
                          <a:spLocks noChangeArrowheads="1"/>
                        </wps:cNvSpPr>
                        <wps:spPr bwMode="auto">
                          <a:xfrm>
                            <a:off x="177102" y="6089642"/>
                            <a:ext cx="5315065" cy="1647811"/>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2B4B457" w14:textId="77777777" w:rsidR="00C9141F" w:rsidRDefault="00C9141F" w:rsidP="00D0297E">
                              <w:pPr>
                                <w:rPr>
                                  <w:b/>
                                </w:rPr>
                              </w:pPr>
                              <w:r>
                                <w:rPr>
                                  <w:b/>
                                </w:rPr>
                                <w:t xml:space="preserve">     BOOKMARK DETERMI</w:t>
                              </w:r>
                              <w:r w:rsidRPr="003F0194">
                                <w:rPr>
                                  <w:b/>
                                </w:rPr>
                                <w:t>NATION</w:t>
                              </w:r>
                            </w:p>
                            <w:p w14:paraId="1977639F" w14:textId="77777777" w:rsidR="00C9141F" w:rsidRDefault="00C9141F" w:rsidP="00D0297E">
                              <w:pPr>
                                <w:rPr>
                                  <w:b/>
                                </w:rPr>
                              </w:pPr>
                            </w:p>
                            <w:p w14:paraId="1435818A" w14:textId="77777777" w:rsidR="00C9141F" w:rsidRDefault="00C9141F" w:rsidP="00D0297E">
                              <w:pPr>
                                <w:rPr>
                                  <w:b/>
                                </w:rPr>
                              </w:pPr>
                            </w:p>
                            <w:p w14:paraId="63B73624" w14:textId="77777777" w:rsidR="00C9141F" w:rsidRDefault="00C9141F" w:rsidP="00D0297E">
                              <w:pPr>
                                <w:rPr>
                                  <w:b/>
                                </w:rPr>
                              </w:pPr>
                            </w:p>
                            <w:p w14:paraId="06A4E6F6" w14:textId="77777777" w:rsidR="00C9141F" w:rsidRDefault="00C9141F" w:rsidP="00D0297E">
                              <w:pPr>
                                <w:rPr>
                                  <w:b/>
                                </w:rPr>
                              </w:pPr>
                            </w:p>
                            <w:p w14:paraId="7F3D23B6" w14:textId="77777777" w:rsidR="00C9141F" w:rsidRDefault="00C9141F" w:rsidP="00D0297E">
                              <w:pPr>
                                <w:rPr>
                                  <w:b/>
                                </w:rPr>
                              </w:pPr>
                            </w:p>
                            <w:p w14:paraId="678FEDBB" w14:textId="77777777" w:rsidR="00C9141F" w:rsidRDefault="00C9141F" w:rsidP="00D0297E">
                              <w:pPr>
                                <w:rPr>
                                  <w:b/>
                                </w:rPr>
                              </w:pPr>
                            </w:p>
                            <w:p w14:paraId="17A01F70" w14:textId="77777777" w:rsidR="00C9141F" w:rsidRDefault="00C9141F" w:rsidP="00D0297E">
                              <w:pPr>
                                <w:rPr>
                                  <w:b/>
                                </w:rPr>
                              </w:pPr>
                            </w:p>
                            <w:p w14:paraId="74E2D2DE" w14:textId="77777777" w:rsidR="00C9141F" w:rsidRDefault="00C9141F" w:rsidP="00D0297E">
                              <w:pPr>
                                <w:rPr>
                                  <w:b/>
                                </w:rPr>
                              </w:pPr>
                            </w:p>
                            <w:p w14:paraId="3CC07DEB" w14:textId="77777777" w:rsidR="00C9141F" w:rsidRDefault="00C9141F" w:rsidP="00D0297E">
                              <w:pPr>
                                <w:rPr>
                                  <w:b/>
                                </w:rPr>
                              </w:pPr>
                            </w:p>
                            <w:p w14:paraId="3FAB702C" w14:textId="77777777" w:rsidR="00C9141F" w:rsidRDefault="00C9141F" w:rsidP="00D0297E">
                              <w:pPr>
                                <w:rPr>
                                  <w:b/>
                                </w:rPr>
                              </w:pPr>
                            </w:p>
                            <w:p w14:paraId="2EFB0C9F" w14:textId="77777777" w:rsidR="00C9141F" w:rsidRDefault="00C9141F" w:rsidP="00D0297E">
                              <w:pPr>
                                <w:rPr>
                                  <w:b/>
                                </w:rPr>
                              </w:pPr>
                            </w:p>
                            <w:p w14:paraId="701FF1EC" w14:textId="77777777" w:rsidR="00C9141F" w:rsidRDefault="00C9141F" w:rsidP="00D0297E">
                              <w:pPr>
                                <w:rPr>
                                  <w:b/>
                                </w:rPr>
                              </w:pPr>
                            </w:p>
                            <w:p w14:paraId="1490D37D" w14:textId="77777777" w:rsidR="00C9141F" w:rsidRDefault="00C9141F" w:rsidP="00D0297E">
                              <w:pPr>
                                <w:rPr>
                                  <w:b/>
                                </w:rPr>
                              </w:pPr>
                            </w:p>
                            <w:p w14:paraId="130E137E" w14:textId="77777777" w:rsidR="00C9141F" w:rsidRDefault="00C9141F" w:rsidP="00D0297E">
                              <w:pPr>
                                <w:rPr>
                                  <w:b/>
                                </w:rPr>
                              </w:pPr>
                            </w:p>
                            <w:p w14:paraId="1E0E7B47" w14:textId="77777777" w:rsidR="00C9141F" w:rsidRDefault="00C9141F" w:rsidP="00D0297E">
                              <w:pPr>
                                <w:rPr>
                                  <w:b/>
                                </w:rPr>
                              </w:pPr>
                            </w:p>
                            <w:p w14:paraId="2C9C169B" w14:textId="77777777" w:rsidR="00C9141F" w:rsidRPr="005E192E" w:rsidRDefault="00C9141F" w:rsidP="00D0297E">
                              <w:pPr>
                                <w:rPr>
                                  <w:b/>
                                </w:rPr>
                              </w:pPr>
                              <w:r>
                                <w:rPr>
                                  <w:b/>
                                </w:rPr>
                                <w:t xml:space="preserve">     BOOKMARK DETERMI</w:t>
                              </w:r>
                              <w:r w:rsidRPr="005E192E">
                                <w:rPr>
                                  <w:b/>
                                </w:rPr>
                                <w:t>NATION</w:t>
                              </w:r>
                            </w:p>
                            <w:p w14:paraId="7B1BFA8B" w14:textId="77777777" w:rsidR="00C9141F" w:rsidRDefault="00C9141F" w:rsidP="00D0297E">
                              <w:pPr>
                                <w:rPr>
                                  <w:b/>
                                </w:rPr>
                              </w:pPr>
                            </w:p>
                            <w:p w14:paraId="7B679636" w14:textId="77777777" w:rsidR="00C9141F" w:rsidRDefault="00C9141F" w:rsidP="00D0297E">
                              <w:pPr>
                                <w:rPr>
                                  <w:b/>
                                </w:rPr>
                              </w:pPr>
                            </w:p>
                            <w:p w14:paraId="4FFA8F3A" w14:textId="77777777" w:rsidR="00C9141F" w:rsidRDefault="00C9141F" w:rsidP="00D0297E">
                              <w:pPr>
                                <w:rPr>
                                  <w:b/>
                                </w:rPr>
                              </w:pPr>
                            </w:p>
                            <w:p w14:paraId="5A55766A" w14:textId="77777777" w:rsidR="00C9141F" w:rsidRDefault="00C9141F" w:rsidP="00D0297E">
                              <w:pPr>
                                <w:rPr>
                                  <w:b/>
                                </w:rPr>
                              </w:pPr>
                            </w:p>
                            <w:p w14:paraId="1BACB240" w14:textId="77777777" w:rsidR="00C9141F" w:rsidRDefault="00C9141F" w:rsidP="00D0297E">
                              <w:pPr>
                                <w:rPr>
                                  <w:b/>
                                </w:rPr>
                              </w:pPr>
                            </w:p>
                            <w:p w14:paraId="4B3F10C0" w14:textId="77777777" w:rsidR="00C9141F" w:rsidRDefault="00C9141F" w:rsidP="00D0297E">
                              <w:pPr>
                                <w:rPr>
                                  <w:b/>
                                </w:rPr>
                              </w:pPr>
                            </w:p>
                            <w:p w14:paraId="4D7264E0" w14:textId="77777777" w:rsidR="00C9141F" w:rsidRDefault="00C9141F" w:rsidP="00D0297E">
                              <w:pPr>
                                <w:rPr>
                                  <w:b/>
                                </w:rPr>
                              </w:pPr>
                            </w:p>
                            <w:p w14:paraId="3894B806" w14:textId="77777777" w:rsidR="00C9141F" w:rsidRDefault="00C9141F" w:rsidP="00D0297E">
                              <w:pPr>
                                <w:rPr>
                                  <w:b/>
                                </w:rPr>
                              </w:pPr>
                            </w:p>
                            <w:p w14:paraId="3C647F11" w14:textId="77777777" w:rsidR="00C9141F" w:rsidRPr="003F0194" w:rsidRDefault="00C9141F" w:rsidP="00D0297E">
                              <w:pPr>
                                <w:rPr>
                                  <w:b/>
                                </w:rPr>
                              </w:pPr>
                            </w:p>
                          </w:txbxContent>
                        </wps:txbx>
                        <wps:bodyPr rot="0" vert="horz" wrap="square" lIns="91440" tIns="45720" rIns="91440" bIns="45720" anchor="ctr" anchorCtr="0" upright="1">
                          <a:noAutofit/>
                        </wps:bodyPr>
                      </wps:wsp>
                      <wps:wsp>
                        <wps:cNvPr id="1625" name="Rectangle 161"/>
                        <wps:cNvSpPr>
                          <a:spLocks noChangeArrowheads="1"/>
                        </wps:cNvSpPr>
                        <wps:spPr bwMode="auto">
                          <a:xfrm>
                            <a:off x="396205" y="6986249"/>
                            <a:ext cx="4908560" cy="574704"/>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6" name="Rectangle 161"/>
                        <wps:cNvSpPr>
                          <a:spLocks noChangeArrowheads="1"/>
                        </wps:cNvSpPr>
                        <wps:spPr bwMode="auto">
                          <a:xfrm>
                            <a:off x="398705" y="6264243"/>
                            <a:ext cx="4907360" cy="6534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7" name="Rectangle 161"/>
                        <wps:cNvSpPr>
                          <a:spLocks noChangeArrowheads="1"/>
                        </wps:cNvSpPr>
                        <wps:spPr bwMode="auto">
                          <a:xfrm>
                            <a:off x="396205" y="4117329"/>
                            <a:ext cx="4893360" cy="475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28" name="Rectangle 161"/>
                        <wps:cNvSpPr>
                          <a:spLocks noChangeArrowheads="1"/>
                        </wps:cNvSpPr>
                        <wps:spPr bwMode="auto">
                          <a:xfrm>
                            <a:off x="386705" y="3303223"/>
                            <a:ext cx="4901560" cy="4509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29" name="Rectangle 161"/>
                        <wps:cNvSpPr>
                          <a:spLocks noChangeArrowheads="1"/>
                        </wps:cNvSpPr>
                        <wps:spPr bwMode="auto">
                          <a:xfrm>
                            <a:off x="394305" y="4709733"/>
                            <a:ext cx="4907360" cy="979207"/>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630" name="Rectangle 153"/>
                        <wps:cNvSpPr>
                          <a:spLocks noChangeArrowheads="1"/>
                        </wps:cNvSpPr>
                        <wps:spPr bwMode="auto">
                          <a:xfrm>
                            <a:off x="396205" y="1590011"/>
                            <a:ext cx="4892060" cy="16459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1631" name="Rectangle 43"/>
                        <wps:cNvSpPr>
                          <a:spLocks noChangeArrowheads="1"/>
                        </wps:cNvSpPr>
                        <wps:spPr bwMode="auto">
                          <a:xfrm>
                            <a:off x="36100" y="289502"/>
                            <a:ext cx="700509" cy="3931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82EDC36" w14:textId="77777777" w:rsidR="00C9141F" w:rsidRDefault="00C9141F" w:rsidP="00D0297E">
                              <w:pPr>
                                <w:jc w:val="center"/>
                              </w:pPr>
                              <w:r>
                                <w:t>User</w:t>
                              </w:r>
                            </w:p>
                          </w:txbxContent>
                        </wps:txbx>
                        <wps:bodyPr rot="0" vert="horz" wrap="square" lIns="91440" tIns="45720" rIns="91440" bIns="45720" anchor="ctr" anchorCtr="0" upright="1">
                          <a:noAutofit/>
                        </wps:bodyPr>
                      </wps:wsp>
                      <wps:wsp>
                        <wps:cNvPr id="64" name="Rectangle 1185"/>
                        <wps:cNvSpPr>
                          <a:spLocks noChangeArrowheads="1"/>
                        </wps:cNvSpPr>
                        <wps:spPr bwMode="auto">
                          <a:xfrm>
                            <a:off x="1714521" y="262802"/>
                            <a:ext cx="699709" cy="4109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8647E8" w14:textId="77777777" w:rsidR="00C9141F" w:rsidRDefault="00C9141F" w:rsidP="00D0297E">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65" name="Line 1186"/>
                        <wps:cNvCnPr/>
                        <wps:spPr bwMode="auto">
                          <a:xfrm>
                            <a:off x="2065625" y="682605"/>
                            <a:ext cx="31800" cy="72377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66" name="Straight Arrow Connector 78"/>
                        <wps:cNvCnPr>
                          <a:cxnSpLocks noChangeShapeType="1"/>
                        </wps:cNvCnPr>
                        <wps:spPr bwMode="auto">
                          <a:xfrm>
                            <a:off x="305404" y="1026707"/>
                            <a:ext cx="1760222"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7" name="Rectangle 86"/>
                        <wps:cNvSpPr>
                          <a:spLocks noChangeArrowheads="1"/>
                        </wps:cNvSpPr>
                        <wps:spPr bwMode="auto">
                          <a:xfrm>
                            <a:off x="843210" y="2292916"/>
                            <a:ext cx="27413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9C4FD4D" w14:textId="77777777" w:rsidR="00C9141F" w:rsidRPr="00417760" w:rsidRDefault="00C9141F"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wps:txbx>
                        <wps:bodyPr rot="0" vert="horz" wrap="square" lIns="91440" tIns="45720" rIns="91440" bIns="45720" anchor="ctr" anchorCtr="0" upright="1">
                          <a:noAutofit/>
                        </wps:bodyPr>
                      </wps:wsp>
                      <wps:wsp>
                        <wps:cNvPr id="68" name="Straight Arrow Connector 148"/>
                        <wps:cNvCnPr>
                          <a:cxnSpLocks noChangeShapeType="1"/>
                        </wps:cNvCnPr>
                        <wps:spPr bwMode="auto">
                          <a:xfrm flipH="1">
                            <a:off x="2059325" y="3625825"/>
                            <a:ext cx="16770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69" name="Text Box 1191"/>
                        <wps:cNvSpPr txBox="1">
                          <a:spLocks noChangeArrowheads="1"/>
                        </wps:cNvSpPr>
                        <wps:spPr bwMode="auto">
                          <a:xfrm>
                            <a:off x="1996425" y="3498824"/>
                            <a:ext cx="1792622" cy="25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8ACE5"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14:paraId="698D8CCE" w14:textId="77777777" w:rsidR="00C9141F" w:rsidRPr="00897914" w:rsidRDefault="00C9141F" w:rsidP="00D0297E">
                              <w:pPr>
                                <w:rPr>
                                  <w:szCs w:val="12"/>
                                </w:rPr>
                              </w:pPr>
                            </w:p>
                            <w:p w14:paraId="765F9CD7" w14:textId="77777777" w:rsidR="00C9141F" w:rsidRPr="000D47FF" w:rsidRDefault="00C9141F" w:rsidP="00D0297E">
                              <w:pPr>
                                <w:rPr>
                                  <w:szCs w:val="12"/>
                                </w:rPr>
                              </w:pPr>
                            </w:p>
                          </w:txbxContent>
                        </wps:txbx>
                        <wps:bodyPr rot="0" vert="horz" wrap="square" lIns="91440" tIns="45720" rIns="91440" bIns="45720" anchor="t" anchorCtr="0" upright="1">
                          <a:noAutofit/>
                        </wps:bodyPr>
                      </wps:wsp>
                      <wps:wsp>
                        <wps:cNvPr id="70" name="Text Box 1192"/>
                        <wps:cNvSpPr txBox="1">
                          <a:spLocks noChangeArrowheads="1"/>
                        </wps:cNvSpPr>
                        <wps:spPr bwMode="auto">
                          <a:xfrm>
                            <a:off x="394305" y="855906"/>
                            <a:ext cx="16764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217DE" w14:textId="77777777" w:rsidR="00C9141F" w:rsidRDefault="00C9141F" w:rsidP="00D0297E">
                              <w:pPr>
                                <w:pStyle w:val="NormalWeb"/>
                                <w:spacing w:before="0" w:beforeAutospacing="0" w:after="0" w:afterAutospacing="0"/>
                                <w:jc w:val="center"/>
                              </w:pPr>
                              <w:r>
                                <w:rPr>
                                  <w:rFonts w:ascii="Arial" w:eastAsia="MS Mincho" w:hAnsi="Arial"/>
                                  <w:sz w:val="12"/>
                                  <w:szCs w:val="12"/>
                                </w:rPr>
                                <w:t>User Dials Long Code for MA</w:t>
                              </w:r>
                            </w:p>
                          </w:txbxContent>
                        </wps:txbx>
                        <wps:bodyPr rot="0" vert="horz" wrap="square" lIns="91440" tIns="45720" rIns="91440" bIns="45720" anchor="t" anchorCtr="0" upright="1">
                          <a:noAutofit/>
                        </wps:bodyPr>
                      </wps:wsp>
                      <wps:wsp>
                        <wps:cNvPr id="71" name="Rectangle 1193"/>
                        <wps:cNvSpPr>
                          <a:spLocks noChangeArrowheads="1"/>
                        </wps:cNvSpPr>
                        <wps:spPr bwMode="auto">
                          <a:xfrm>
                            <a:off x="3272140" y="218402"/>
                            <a:ext cx="1035713" cy="433703"/>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E10680D" w14:textId="77777777" w:rsidR="00C9141F" w:rsidRDefault="00C9141F" w:rsidP="00D0297E">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72" name="Line 1194"/>
                        <wps:cNvCnPr/>
                        <wps:spPr bwMode="auto">
                          <a:xfrm flipH="1">
                            <a:off x="3789047" y="673705"/>
                            <a:ext cx="600" cy="72466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3" name="Line 1195"/>
                        <wps:cNvCnPr/>
                        <wps:spPr bwMode="auto">
                          <a:xfrm>
                            <a:off x="297804" y="682605"/>
                            <a:ext cx="7600" cy="7186350"/>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74" name="Text Box 71"/>
                        <wps:cNvSpPr txBox="1">
                          <a:spLocks noChangeArrowheads="1"/>
                        </wps:cNvSpPr>
                        <wps:spPr bwMode="auto">
                          <a:xfrm>
                            <a:off x="1882723" y="1043907"/>
                            <a:ext cx="19825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CC558" w14:textId="77777777" w:rsidR="00C9141F" w:rsidRDefault="00C9141F" w:rsidP="00D0297E">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75" name="AutoShape 76"/>
                        <wps:cNvCnPr>
                          <a:cxnSpLocks noChangeShapeType="1"/>
                        </wps:cNvCnPr>
                        <wps:spPr bwMode="auto">
                          <a:xfrm>
                            <a:off x="2121526" y="1228009"/>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6" name="Text Box 1208"/>
                        <wps:cNvSpPr txBox="1">
                          <a:spLocks noChangeArrowheads="1"/>
                        </wps:cNvSpPr>
                        <wps:spPr bwMode="auto">
                          <a:xfrm>
                            <a:off x="3855747" y="1595711"/>
                            <a:ext cx="14325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363B54B" w14:textId="77777777" w:rsidR="00C9141F" w:rsidRPr="00316105" w:rsidRDefault="00C9141F"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77" name="Text Box 1209"/>
                        <wps:cNvSpPr txBox="1">
                          <a:spLocks noChangeArrowheads="1"/>
                        </wps:cNvSpPr>
                        <wps:spPr bwMode="auto">
                          <a:xfrm>
                            <a:off x="3855747" y="3304523"/>
                            <a:ext cx="14325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07C025B" w14:textId="77777777" w:rsidR="00C9141F" w:rsidRPr="00316105" w:rsidRDefault="00C9141F"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0732AFC" w14:textId="77777777" w:rsidR="00C9141F" w:rsidRPr="00316105" w:rsidRDefault="00C9141F" w:rsidP="00D0297E">
                              <w:pPr>
                                <w:rPr>
                                  <w:sz w:val="12"/>
                                  <w:szCs w:val="12"/>
                                </w:rPr>
                              </w:pPr>
                            </w:p>
                          </w:txbxContent>
                        </wps:txbx>
                        <wps:bodyPr rot="0" vert="horz" wrap="square" lIns="91440" tIns="45720" rIns="91440" bIns="45720" anchor="t" anchorCtr="0" upright="1">
                          <a:noAutofit/>
                        </wps:bodyPr>
                      </wps:wsp>
                      <wps:wsp>
                        <wps:cNvPr id="78" name="AutoShape 80"/>
                        <wps:cNvCnPr>
                          <a:cxnSpLocks noChangeShapeType="1"/>
                        </wps:cNvCnPr>
                        <wps:spPr bwMode="auto">
                          <a:xfrm>
                            <a:off x="2091026" y="2663118"/>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79" name="Text Box 81"/>
                        <wps:cNvSpPr txBox="1">
                          <a:spLocks noChangeArrowheads="1"/>
                        </wps:cNvSpPr>
                        <wps:spPr bwMode="auto">
                          <a:xfrm>
                            <a:off x="1898623" y="2544418"/>
                            <a:ext cx="1982524"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B0D7" w14:textId="77777777" w:rsidR="00C9141F" w:rsidRPr="009029E3" w:rsidRDefault="00C9141F"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14:paraId="167D2DDB" w14:textId="77777777" w:rsidR="00C9141F" w:rsidRPr="009029E3" w:rsidRDefault="00C9141F" w:rsidP="00D0297E">
                              <w:pPr>
                                <w:pStyle w:val="NormalWeb"/>
                                <w:spacing w:before="0" w:beforeAutospacing="0" w:after="0" w:afterAutospacing="0"/>
                                <w:jc w:val="center"/>
                                <w:rPr>
                                  <w:rFonts w:ascii="Arial" w:hAnsi="Arial" w:cs="Arial"/>
                                  <w:sz w:val="12"/>
                                  <w:szCs w:val="12"/>
                                </w:rPr>
                              </w:pPr>
                            </w:p>
                            <w:p w14:paraId="5B54E6E0" w14:textId="77777777" w:rsidR="00C9141F" w:rsidRPr="009029E3" w:rsidRDefault="00C9141F" w:rsidP="00D0297E">
                              <w:pPr>
                                <w:rPr>
                                  <w:rFonts w:cs="Arial"/>
                                  <w:sz w:val="12"/>
                                  <w:szCs w:val="12"/>
                                </w:rPr>
                              </w:pPr>
                            </w:p>
                          </w:txbxContent>
                        </wps:txbx>
                        <wps:bodyPr rot="0" vert="horz" wrap="square" lIns="91440" tIns="45720" rIns="91440" bIns="45720" anchor="t" anchorCtr="0" upright="1">
                          <a:noAutofit/>
                        </wps:bodyPr>
                      </wps:wsp>
                      <wps:wsp>
                        <wps:cNvPr id="80" name="Text Box 1213"/>
                        <wps:cNvSpPr txBox="1">
                          <a:spLocks noChangeArrowheads="1"/>
                        </wps:cNvSpPr>
                        <wps:spPr bwMode="auto">
                          <a:xfrm>
                            <a:off x="3870348" y="4717433"/>
                            <a:ext cx="14325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D8F5609" w14:textId="77777777" w:rsidR="00C9141F" w:rsidRPr="000D47FF"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81" name="Text Box 1218"/>
                        <wps:cNvSpPr txBox="1">
                          <a:spLocks noChangeArrowheads="1"/>
                        </wps:cNvSpPr>
                        <wps:spPr bwMode="auto">
                          <a:xfrm>
                            <a:off x="2153226" y="1911313"/>
                            <a:ext cx="1431318" cy="240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67897" w14:textId="77777777" w:rsidR="00C9141F" w:rsidRPr="00633DD9" w:rsidRDefault="00C9141F"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wps:txbx>
                        <wps:bodyPr rot="0" vert="horz" wrap="square" lIns="91440" tIns="45720" rIns="91440" bIns="45720" anchor="t" anchorCtr="0" upright="1">
                          <a:noAutofit/>
                        </wps:bodyPr>
                      </wps:wsp>
                      <wps:wsp>
                        <wps:cNvPr id="82" name="AutoShape 74"/>
                        <wps:cNvCnPr>
                          <a:cxnSpLocks noChangeShapeType="1"/>
                        </wps:cNvCnPr>
                        <wps:spPr bwMode="auto">
                          <a:xfrm flipH="1">
                            <a:off x="2047225" y="3131822"/>
                            <a:ext cx="1692321" cy="6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3" name="Text Box 1220"/>
                        <wps:cNvSpPr txBox="1">
                          <a:spLocks noChangeArrowheads="1"/>
                        </wps:cNvSpPr>
                        <wps:spPr bwMode="auto">
                          <a:xfrm>
                            <a:off x="1978624" y="3007321"/>
                            <a:ext cx="1952024" cy="36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995A" w14:textId="77777777" w:rsidR="00C9141F" w:rsidRPr="000617C3" w:rsidRDefault="00C9141F"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14:paraId="1724F713" w14:textId="77777777" w:rsidR="00C9141F" w:rsidRPr="00897914" w:rsidRDefault="00C9141F" w:rsidP="00D0297E">
                              <w:pPr>
                                <w:rPr>
                                  <w:szCs w:val="12"/>
                                </w:rPr>
                              </w:pPr>
                            </w:p>
                          </w:txbxContent>
                        </wps:txbx>
                        <wps:bodyPr rot="0" vert="horz" wrap="square" lIns="91440" tIns="45720" rIns="91440" bIns="45720" anchor="t" anchorCtr="0" upright="1">
                          <a:noAutofit/>
                        </wps:bodyPr>
                      </wps:wsp>
                      <wps:wsp>
                        <wps:cNvPr id="84" name="Rectangle 55"/>
                        <wps:cNvSpPr>
                          <a:spLocks noChangeArrowheads="1"/>
                        </wps:cNvSpPr>
                        <wps:spPr bwMode="auto">
                          <a:xfrm>
                            <a:off x="1198815" y="6517645"/>
                            <a:ext cx="1815522" cy="1822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248539B"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wps:txbx>
                        <wps:bodyPr rot="0" vert="horz" wrap="square" lIns="91440" tIns="45720" rIns="91440" bIns="45720" anchor="ctr" anchorCtr="0" upright="1">
                          <a:noAutofit/>
                        </wps:bodyPr>
                      </wps:wsp>
                      <wps:wsp>
                        <wps:cNvPr id="85" name="Text Box 1222"/>
                        <wps:cNvSpPr txBox="1">
                          <a:spLocks noChangeArrowheads="1"/>
                        </wps:cNvSpPr>
                        <wps:spPr bwMode="auto">
                          <a:xfrm>
                            <a:off x="3856947" y="4117329"/>
                            <a:ext cx="14326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9E55BE" w14:textId="77777777" w:rsidR="00C9141F" w:rsidRPr="00316105" w:rsidRDefault="00C9141F"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86" name="Rectangle 84"/>
                        <wps:cNvSpPr>
                          <a:spLocks noChangeArrowheads="1"/>
                        </wps:cNvSpPr>
                        <wps:spPr bwMode="auto">
                          <a:xfrm>
                            <a:off x="1178514" y="4145229"/>
                            <a:ext cx="1970424" cy="386103"/>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60A71D5" w14:textId="77777777" w:rsidR="00C9141F" w:rsidRPr="00B33BAD"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wps:txbx>
                        <wps:bodyPr rot="0" vert="horz" wrap="square" lIns="91440" tIns="45720" rIns="91440" bIns="45720" anchor="ctr" anchorCtr="0" upright="1">
                          <a:noAutofit/>
                        </wps:bodyPr>
                      </wps:wsp>
                      <wps:wsp>
                        <wps:cNvPr id="87" name="Text Box 1224"/>
                        <wps:cNvSpPr txBox="1">
                          <a:spLocks noChangeArrowheads="1"/>
                        </wps:cNvSpPr>
                        <wps:spPr bwMode="auto">
                          <a:xfrm>
                            <a:off x="3881148" y="6264243"/>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1114D36" w14:textId="77777777" w:rsidR="00C9141F" w:rsidRPr="00316105" w:rsidRDefault="00C9141F"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wps:txbx>
                        <wps:bodyPr rot="0" vert="horz" wrap="square" lIns="91440" tIns="45720" rIns="91440" bIns="45720" anchor="t" anchorCtr="0" upright="1">
                          <a:noAutofit/>
                        </wps:bodyPr>
                      </wps:wsp>
                      <wps:wsp>
                        <wps:cNvPr id="88" name="Rectangle 55"/>
                        <wps:cNvSpPr>
                          <a:spLocks noChangeArrowheads="1"/>
                        </wps:cNvSpPr>
                        <wps:spPr bwMode="auto">
                          <a:xfrm>
                            <a:off x="1146814" y="7305651"/>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16DE2204"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wps:txbx>
                        <wps:bodyPr rot="0" vert="horz" wrap="square" lIns="91440" tIns="45720" rIns="91440" bIns="45720" anchor="ctr" anchorCtr="0" upright="1">
                          <a:noAutofit/>
                        </wps:bodyPr>
                      </wps:wsp>
                      <wps:wsp>
                        <wps:cNvPr id="90" name="Text Box 1226"/>
                        <wps:cNvSpPr txBox="1">
                          <a:spLocks noChangeArrowheads="1"/>
                        </wps:cNvSpPr>
                        <wps:spPr bwMode="auto">
                          <a:xfrm>
                            <a:off x="3873548" y="6986249"/>
                            <a:ext cx="1432518" cy="221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3B83468A" w14:textId="77777777" w:rsidR="00C9141F" w:rsidRPr="00316105" w:rsidRDefault="00C9141F"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wps:txbx>
                        <wps:bodyPr rot="0" vert="horz" wrap="square" lIns="91440" tIns="45720" rIns="91440" bIns="45720" anchor="t" anchorCtr="0" upright="1">
                          <a:noAutofit/>
                        </wps:bodyPr>
                      </wps:wsp>
                      <wps:wsp>
                        <wps:cNvPr id="91" name="Straight Arrow Connector 80"/>
                        <wps:cNvCnPr>
                          <a:cxnSpLocks noChangeShapeType="1"/>
                        </wps:cNvCnPr>
                        <wps:spPr bwMode="auto">
                          <a:xfrm>
                            <a:off x="2136726" y="5881341"/>
                            <a:ext cx="16777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92" name="Text Box 1229"/>
                        <wps:cNvSpPr txBox="1">
                          <a:spLocks noChangeArrowheads="1"/>
                        </wps:cNvSpPr>
                        <wps:spPr bwMode="auto">
                          <a:xfrm>
                            <a:off x="2046625" y="5728340"/>
                            <a:ext cx="1758322"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37508"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wps:txbx>
                        <wps:bodyPr rot="0" vert="horz" wrap="square" lIns="91440" tIns="45720" rIns="91440" bIns="45720" anchor="t" anchorCtr="0" upright="1">
                          <a:noAutofit/>
                        </wps:bodyPr>
                      </wps:wsp>
                      <wps:wsp>
                        <wps:cNvPr id="93" name="Text Box 1230"/>
                        <wps:cNvSpPr txBox="1">
                          <a:spLocks noChangeArrowheads="1"/>
                        </wps:cNvSpPr>
                        <wps:spPr bwMode="auto">
                          <a:xfrm>
                            <a:off x="2153226" y="5870541"/>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EB790"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wps:txbx>
                        <wps:bodyPr rot="0" vert="horz" wrap="square" lIns="91440" tIns="45720" rIns="91440" bIns="45720" anchor="t" anchorCtr="0" upright="1">
                          <a:noAutofit/>
                        </wps:bodyPr>
                      </wps:wsp>
                      <wps:wsp>
                        <wps:cNvPr id="94" name="Rectangle 55"/>
                        <wps:cNvSpPr>
                          <a:spLocks noChangeArrowheads="1"/>
                        </wps:cNvSpPr>
                        <wps:spPr bwMode="auto">
                          <a:xfrm>
                            <a:off x="1200115" y="6723347"/>
                            <a:ext cx="1814822" cy="1823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BC0553" w14:textId="77777777" w:rsidR="00C9141F" w:rsidRPr="0009142B" w:rsidRDefault="00C9141F"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wps:txbx>
                        <wps:bodyPr rot="0" vert="horz" wrap="square" lIns="91440" tIns="45720" rIns="91440" bIns="45720" anchor="ctr" anchorCtr="0" upright="1">
                          <a:noAutofit/>
                        </wps:bodyPr>
                      </wps:wsp>
                      <wps:wsp>
                        <wps:cNvPr id="95" name="Text Box 1431"/>
                        <wps:cNvSpPr txBox="1">
                          <a:spLocks noChangeArrowheads="1"/>
                        </wps:cNvSpPr>
                        <wps:spPr bwMode="auto">
                          <a:xfrm>
                            <a:off x="2171027" y="4677432"/>
                            <a:ext cx="1413517" cy="19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B252"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wps:txbx>
                        <wps:bodyPr rot="0" vert="horz" wrap="square" lIns="91440" tIns="45720" rIns="91440" bIns="45720" anchor="t" anchorCtr="0" upright="1">
                          <a:noAutofit/>
                        </wps:bodyPr>
                      </wps:wsp>
                      <wps:wsp>
                        <wps:cNvPr id="1632" name="Straight Arrow Connector 80"/>
                        <wps:cNvCnPr/>
                        <wps:spPr bwMode="auto">
                          <a:xfrm>
                            <a:off x="2105626" y="4832334"/>
                            <a:ext cx="16777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3" name="Text Box 1230"/>
                        <wps:cNvSpPr txBox="1">
                          <a:spLocks noChangeArrowheads="1"/>
                        </wps:cNvSpPr>
                        <wps:spPr bwMode="auto">
                          <a:xfrm>
                            <a:off x="2273928" y="4861534"/>
                            <a:ext cx="1532919"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705" w14:textId="77777777" w:rsidR="00C9141F" w:rsidRPr="00DF773E" w:rsidRDefault="00C9141F" w:rsidP="00D0297E">
                              <w:pPr>
                                <w:rPr>
                                  <w:szCs w:val="12"/>
                                </w:rPr>
                              </w:pPr>
                              <w:r>
                                <w:rPr>
                                  <w:rFonts w:eastAsia="MS Mincho" w:cs="Arial"/>
                                  <w:sz w:val="12"/>
                                  <w:szCs w:val="12"/>
                                </w:rPr>
                                <w:t>Send MA course version</w:t>
                              </w:r>
                            </w:p>
                          </w:txbxContent>
                        </wps:txbx>
                        <wps:bodyPr rot="0" vert="horz" wrap="square" lIns="91440" tIns="45720" rIns="91440" bIns="45720" anchor="t" anchorCtr="0" upright="1">
                          <a:noAutofit/>
                        </wps:bodyPr>
                      </wps:wsp>
                      <wps:wsp>
                        <wps:cNvPr id="1634" name="Rectangle 84"/>
                        <wps:cNvSpPr>
                          <a:spLocks noChangeArrowheads="1"/>
                        </wps:cNvSpPr>
                        <wps:spPr bwMode="auto">
                          <a:xfrm>
                            <a:off x="904211" y="5104735"/>
                            <a:ext cx="2387029" cy="2045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0DA10E50" w14:textId="77777777" w:rsidR="00C9141F" w:rsidRPr="00B33BAD" w:rsidRDefault="00C9141F"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wps:txbx>
                        <wps:bodyPr rot="0" vert="horz" wrap="square" lIns="91440" tIns="45720" rIns="91440" bIns="45720" anchor="ctr" anchorCtr="0" upright="1">
                          <a:noAutofit/>
                        </wps:bodyPr>
                      </wps:wsp>
                      <wps:wsp>
                        <wps:cNvPr id="1635" name="Text Box 1229"/>
                        <wps:cNvSpPr txBox="1">
                          <a:spLocks noChangeArrowheads="1"/>
                        </wps:cNvSpPr>
                        <wps:spPr bwMode="auto">
                          <a:xfrm>
                            <a:off x="2094226" y="5309237"/>
                            <a:ext cx="1591920" cy="22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135D3" w14:textId="77777777" w:rsidR="00C9141F" w:rsidRPr="007B2825" w:rsidRDefault="00C9141F"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wps:txbx>
                        <wps:bodyPr rot="0" vert="horz" wrap="square" lIns="91440" tIns="45720" rIns="91440" bIns="45720" anchor="t" anchorCtr="0" upright="1">
                          <a:noAutofit/>
                        </wps:bodyPr>
                      </wps:wsp>
                      <wps:wsp>
                        <wps:cNvPr id="1636" name="Straight Arrow Connector 80"/>
                        <wps:cNvCnPr/>
                        <wps:spPr bwMode="auto">
                          <a:xfrm>
                            <a:off x="2117726" y="5471738"/>
                            <a:ext cx="1677621" cy="7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37" name="Text Box 1217"/>
                        <wps:cNvSpPr txBox="1">
                          <a:spLocks noChangeArrowheads="1"/>
                        </wps:cNvSpPr>
                        <wps:spPr bwMode="auto">
                          <a:xfrm>
                            <a:off x="1967224" y="5466038"/>
                            <a:ext cx="1617320" cy="280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7FBA" w14:textId="77777777" w:rsidR="00C9141F" w:rsidRPr="00FE79C5" w:rsidRDefault="00C9141F"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wps:txbx>
                        <wps:bodyPr rot="0" vert="horz" wrap="square" lIns="91440" tIns="45720" rIns="91440" bIns="45720" anchor="t" anchorCtr="0" upright="1">
                          <a:noAutofit/>
                        </wps:bodyPr>
                      </wps:wsp>
                      <wps:wsp>
                        <wps:cNvPr id="1638" name="Text Box 91"/>
                        <wps:cNvSpPr txBox="1">
                          <a:spLocks noChangeArrowheads="1"/>
                        </wps:cNvSpPr>
                        <wps:spPr bwMode="auto">
                          <a:xfrm>
                            <a:off x="381605" y="3891927"/>
                            <a:ext cx="1952624" cy="216502"/>
                          </a:xfrm>
                          <a:prstGeom prst="rect">
                            <a:avLst/>
                          </a:prstGeom>
                          <a:solidFill>
                            <a:srgbClr val="FFFFFF"/>
                          </a:solidFill>
                          <a:ln w="9525">
                            <a:solidFill>
                              <a:schemeClr val="bg1">
                                <a:lumMod val="100000"/>
                                <a:lumOff val="0"/>
                              </a:schemeClr>
                            </a:solidFill>
                            <a:miter lim="800000"/>
                            <a:headEnd/>
                            <a:tailEnd/>
                          </a:ln>
                        </wps:spPr>
                        <wps:txbx>
                          <w:txbxContent>
                            <w:p w14:paraId="09FEE692" w14:textId="77777777" w:rsidR="00C9141F" w:rsidRPr="005C1978" w:rsidRDefault="00C9141F" w:rsidP="00D0297E">
                              <w:pPr>
                                <w:rPr>
                                  <w:b/>
                                </w:rPr>
                              </w:pPr>
                              <w:r w:rsidRPr="005C1978">
                                <w:rPr>
                                  <w:b/>
                                </w:rPr>
                                <w:t>USAGE DETERMINATION</w:t>
                              </w:r>
                            </w:p>
                          </w:txbxContent>
                        </wps:txbx>
                        <wps:bodyPr rot="0" vert="horz" wrap="square" lIns="91440" tIns="45720" rIns="91440" bIns="45720" anchor="t" anchorCtr="0" upright="1">
                          <a:noAutofit/>
                        </wps:bodyPr>
                      </wps:wsp>
                      <wps:wsp>
                        <wps:cNvPr id="1639" name="AutoShape 76"/>
                        <wps:cNvCnPr/>
                        <wps:spPr bwMode="auto">
                          <a:xfrm>
                            <a:off x="2059325" y="2078314"/>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0" name="AutoShape 76"/>
                        <wps:cNvCnPr/>
                        <wps:spPr bwMode="auto">
                          <a:xfrm>
                            <a:off x="2085326" y="5020935"/>
                            <a:ext cx="17043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1" name="AutoShape 76"/>
                        <wps:cNvCnPr/>
                        <wps:spPr bwMode="auto">
                          <a:xfrm>
                            <a:off x="2084026" y="5633739"/>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642" name="AutoShape 76"/>
                        <wps:cNvCnPr/>
                        <wps:spPr bwMode="auto">
                          <a:xfrm>
                            <a:off x="2084026" y="6015342"/>
                            <a:ext cx="1704421" cy="600"/>
                          </a:xfrm>
                          <a:prstGeom prst="straightConnector1">
                            <a:avLst/>
                          </a:prstGeom>
                          <a:noFill/>
                          <a:ln w="9525">
                            <a:solidFill>
                              <a:schemeClr val="tx1">
                                <a:lumMod val="100000"/>
                                <a:lumOff val="0"/>
                              </a:schemeClr>
                            </a:solidFill>
                            <a:round/>
                            <a:headEnd type="arrow" w="med" len="med"/>
                            <a:tailEnd type="oval"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id="Canvas 1678" o:spid="_x0000_s1026" editas="canvas" style="width:480.25pt;height:623.65pt;mso-position-horizontal-relative:char;mso-position-vertical-relative:line" coordsize="60991,7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991;height:79203;visibility:visible;mso-wrap-style:square">
                  <v:fill o:detectmouseclick="t"/>
                  <v:path o:connecttype="none"/>
                </v:shape>
                <v:rect id="Rectangle 161" o:spid="_x0000_s1028" style="position:absolute;left:1771;top:12934;width:53150;height:25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iSB8MA&#10;AADdAAAADwAAAGRycy9kb3ducmV2LnhtbERPTWsCMRC9F/ofwhS81awLyrIaRQqlLT3VtuJxSMbN&#10;6mayJKm7/feNIPQ2j/c5q83oOnGhEFvPCmbTAgSx9qblRsHX5/NjBSImZIOdZ1LwSxE26/u7FdbG&#10;D/xBl11qRA7hWKMCm1JfSxm1JYdx6nvizB19cJgyDI00AYcc7jpZFsVCOmw5N1js6cmSPu9+nIJh&#10;rqsT2/DWbGcvev9+cNW3LZWaPIzbJYhEY/oX39yvJs9flCVcv8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iSB8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LANGUAGE AND LOCATION DETERMI</w:t>
                        </w:r>
                        <w:r w:rsidRPr="003F0194">
                          <w:rPr>
                            <w:b/>
                          </w:rPr>
                          <w:t>NATION</w:t>
                        </w:r>
                        <w:r w:rsidDel="00E01E6A">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29" style="position:absolute;left:1771;top:38455;width:53150;height:19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Q3nMMA&#10;AADdAAAADwAAAGRycy9kb3ducmV2LnhtbERPTUsDMRC9C/6HMEJvbbZbLM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Q3n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0" style="position:absolute;left:1771;top:60896;width:53150;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2v6MMA&#10;AADdAAAADwAAAGRycy9kb3ducmV2LnhtbERPTUsDMRC9C/6HMEJvbbZLLcvatBRBbOnJVsXjkIyb&#10;1c1kSWJ3+++NUPA2j/c5q83oOnGmEFvPCuazAgSx9qblRsHr6WlagYgJ2WDnmRRcKMJmfXuzwtr4&#10;gV/ofEyNyCEca1RgU+prKaO25DDOfE+cuU8fHKYMQyNNwCGHu06WRbGUDlvODRZ7erSkv48/TsFw&#10;r6svtmHfbOfP+v3w4ao3Wyo1uRu3DyASjelffHXvTJ6/LBfw900+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2v6MMAAADdAAAADwAAAAAAAAAAAAAAAACYAgAAZHJzL2Rv&#10;d25yZXYueG1sUEsFBgAAAAAEAAQA9QAAAIgDAAAAAA==&#10;" fillcolor="white [3212]" strokecolor="black [3213]" strokeweight="1.5pt">
                  <v:shadow on="t" color="#622423 [1605]" opacity=".5" offset="0,0"/>
                  <v:textbox>
                    <w:txbxContent>
                      <w:p w:rsidR="00EA4B76" w:rsidRDefault="00EA4B76" w:rsidP="00D0297E">
                        <w:pPr>
                          <w:rPr>
                            <w:b/>
                          </w:rPr>
                        </w:pPr>
                        <w:r>
                          <w:rPr>
                            <w:b/>
                          </w:rPr>
                          <w:t xml:space="preserve">     BOOKMARK DETERMI</w:t>
                        </w:r>
                        <w:r w:rsidRPr="003F0194">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5E192E" w:rsidRDefault="00EA4B76" w:rsidP="00D0297E">
                        <w:pPr>
                          <w:rPr>
                            <w:b/>
                          </w:rPr>
                        </w:pPr>
                        <w:r>
                          <w:rPr>
                            <w:b/>
                          </w:rPr>
                          <w:t xml:space="preserve">     BOOKMARK DETERMI</w:t>
                        </w:r>
                        <w:r w:rsidRPr="005E192E">
                          <w:rPr>
                            <w:b/>
                          </w:rPr>
                          <w:t>NATION</w:t>
                        </w: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Default="00EA4B76" w:rsidP="00D0297E">
                        <w:pPr>
                          <w:rPr>
                            <w:b/>
                          </w:rPr>
                        </w:pPr>
                      </w:p>
                      <w:p w:rsidR="00EA4B76" w:rsidRPr="003F0194" w:rsidRDefault="00EA4B76" w:rsidP="00D0297E">
                        <w:pPr>
                          <w:rPr>
                            <w:b/>
                          </w:rPr>
                        </w:pPr>
                      </w:p>
                    </w:txbxContent>
                  </v:textbox>
                </v:rect>
                <v:rect id="Rectangle 161" o:spid="_x0000_s1031" style="position:absolute;left:3962;top:69862;width:49085;height:5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W68MA&#10;AADdAAAADwAAAGRycy9kb3ducmV2LnhtbERPS4vCMBC+C/sfwix401ShYmtTKYuCLMji4+JtaMa2&#10;2ExKk9X67zeCsLf5+J6TrQfTijv1rrGsYDaNQBCXVjdcKTiftpMlCOeRNbaWScGTHKzzj1GGqbYP&#10;PtD96CsRQtilqKD2vkuldGVNBt3UdsSBu9reoA+wr6Tu8RHCTSvnUbSQBhsODTV29FVTeTv+GgX7&#10;y08xxLtL4uLNc/8dzc5JUmyUGn8OxQqEp8H/i9/unQ7zF/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IW68MAAADdAAAADwAAAAAAAAAAAAAAAACYAgAAZHJzL2Rv&#10;d25yZXYueG1sUEsFBgAAAAAEAAQA9QAAAIgDAAAAAA==&#10;" fillcolor="#f2f2f2 [3052]" strokecolor="black [3213]">
                  <v:shadow on="t" color="#622423 [1605]" opacity=".5" offset="0,0"/>
                </v:rect>
                <v:rect id="Rectangle 161" o:spid="_x0000_s1032" style="position:absolute;left:3987;top:62642;width:49073;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InMMA&#10;AADdAAAADwAAAGRycy9kb3ducmV2LnhtbERPS4vCMBC+C/sfwix401TBYmtTKYuCLMji4+JtaMa2&#10;2ExKk9X67zeCsLf5+J6TrQfTijv1rrGsYDaNQBCXVjdcKTiftpMlCOeRNbaWScGTHKzzj1GGqbYP&#10;PtD96CsRQtilqKD2vkuldGVNBt3UdsSBu9reoA+wr6Tu8RHCTSvnURRLgw2Hhho7+qqpvB1/jYL9&#10;5acYFrtL4hab5/47mp2TpNgoNf4cihUIT4P/F7/dOx3mx/MYXt+EE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CInMMAAADdAAAADwAAAAAAAAAAAAAAAACYAgAAZHJzL2Rv&#10;d25yZXYueG1sUEsFBgAAAAAEAAQA9QAAAIgDAAAAAA==&#10;" fillcolor="#f2f2f2 [3052]" strokecolor="black [3213]">
                  <v:shadow on="t" color="#622423 [1605]" opacity=".5" offset="0,0"/>
                </v:rect>
                <v:rect id="Rectangle 161" o:spid="_x0000_s1033" style="position:absolute;left:3962;top:41173;width:48933;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tB8QA&#10;AADdAAAADwAAAGRycy9kb3ducmV2LnhtbERPS2vCQBC+F/wPyxS81Y2CqYmuEsRCKEjxcfE2ZMck&#10;NDsbstuY/Hu3UOhtPr7nbHaDaURPnastK5jPIhDEhdU1lwqul4+3FQjnkTU2lknBSA5228nLBlNt&#10;H3yi/uxLEULYpaig8r5NpXRFRQbdzLbEgbvbzqAPsCul7vARwk0jF1EUS4M1h4YKW9pXVHyff4yC&#10;4+0rG5b5LXHLw3j8jObXJMkOSk1fh2wNwtPg/8V/7lyH+fHiHX6/CSf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8LQfEAAAA3QAAAA8AAAAAAAAAAAAAAAAAmAIAAGRycy9k&#10;b3ducmV2LnhtbFBLBQYAAAAABAAEAPUAAACJAwAAAAA=&#10;" fillcolor="#f2f2f2 [3052]" strokecolor="black [3213]">
                  <v:shadow on="t" color="#622423 [1605]" opacity=".5" offset="0,0"/>
                </v:rect>
                <v:rect id="Rectangle 161" o:spid="_x0000_s1034" style="position:absolute;left:3867;top:33032;width:49015;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VsYA&#10;AADdAAAADwAAAGRycy9kb3ducmV2LnhtbESPQWvCQBCF74L/YZmCF6kbc1BJXaUIgiC0NCp4HLJj&#10;EszOhuyqyb/vHAq9zfDevPfNetu7Rj2pC7VnA/NZAoq48Lbm0sD5tH9fgQoR2WLjmQwMFGC7GY/W&#10;mFn/4h965rFUEsIhQwNVjG2mdSgqchhmviUW7eY7h1HWrtS2w5eEu0anSbLQDmuWhgpb2lVU3POH&#10;M3CcXi/l13d+a4flvQj1chfSx2DM5K3//AAVqY//5r/rgxX8RSq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unVsYAAADdAAAADwAAAAAAAAAAAAAAAACYAgAAZHJz&#10;L2Rvd25yZXYueG1sUEsFBgAAAAAEAAQA9QAAAIsDAAAAAA==&#10;" fillcolor="#f2f2f2 [3052]" strokecolor="black [3213]">
                  <v:shadow on="t" color="#205867 [1608]" opacity=".5" offset="0,0"/>
                </v:rect>
                <v:rect id="Rectangle 161" o:spid="_x0000_s1035" style="position:absolute;left:3943;top:47097;width:49073;height:9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c7sMA&#10;AADdAAAADwAAAGRycy9kb3ducmV2LnhtbERPTYvCMBC9C/sfwix401RBsdW0lEVBBFmsXrwNzdgW&#10;m0lpslr/vVlY2Ns83udsssG04kG9aywrmE0jEMSl1Q1XCi7n3WQFwnlkja1lUvAiB1n6Mdpgou2T&#10;T/QofCVCCLsEFdTed4mUrqzJoJvajjhwN9sb9AH2ldQ9PkO4aeU8ipbSYMOhocaOvmoq78WPUXC8&#10;fufDYn+N3WL7Oh6i2SWO861S488hX4PwNPh/8Z97r8P85TyG32/CCT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c7sMAAADdAAAADwAAAAAAAAAAAAAAAACYAgAAZHJzL2Rv&#10;d25yZXYueG1sUEsFBgAAAAAEAAQA9QAAAIgDAAAAAA==&#10;" fillcolor="#f2f2f2 [3052]" strokecolor="black [3213]">
                  <v:shadow on="t" color="#622423 [1605]" opacity=".5" offset="0,0"/>
                </v:rect>
                <v:rect id="Rectangle 153" o:spid="_x0000_s1036" style="position:absolute;left:3962;top:15900;width:48920;height:16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9jcYA&#10;AADdAAAADwAAAGRycy9kb3ducmV2LnhtbESPQWvCQBCF74X+h2UKvRTdaMFI6ipFEApCi1HB45Ad&#10;k2B2NmRXTf69cyh4m+G9ee+bxap3jbpRF2rPBibjBBRx4W3NpYHDfjOagwoR2WLjmQwMFGC1fH1Z&#10;YGb9nXd0y2OpJIRDhgaqGNtM61BU5DCMfUss2tl3DqOsXalth3cJd42eJslMO6xZGipsaV1Rccmv&#10;zsD243Qsf//yczuklyLU6TpMr4Mx72/99xeoSH18mv+vf6zgzz6FX76REf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Q9jcYAAADdAAAADwAAAAAAAAAAAAAAAACYAgAAZHJz&#10;L2Rvd25yZXYueG1sUEsFBgAAAAAEAAQA9QAAAIsDAAAAAA==&#10;" fillcolor="#f2f2f2 [3052]" strokecolor="black [3213]">
                  <v:shadow on="t" color="#205867 [1608]" opacity=".5" offset="0,0"/>
                </v:rect>
                <v:rect id="Rectangle 43" o:spid="_x0000_s1037" style="position:absolute;left:361;top:2895;width:700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IVsMA&#10;AADdAAAADwAAAGRycy9kb3ducmV2LnhtbERPTYvCMBC9C/sfwizsTVNdKVKNIksVES+6e/E2NGNb&#10;bCbdJtXqrzeC4G0e73Nmi85U4kKNKy0rGA4iEMSZ1SXnCv5+V/0JCOeRNVaWScGNHCzmH70ZJtpe&#10;eU+Xg89FCGGXoILC+zqR0mUFGXQDWxMH7mQbgz7AJpe6wWsIN5UcRVEsDZYcGgqs6aeg7HxojYJR&#10;u02rjWm38W5ybNN7Go/Xx3+lvj675RSEp86/xS/3Rof58fcQ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IVsMAAADdAAAADwAAAAAAAAAAAAAAAACYAgAAZHJzL2Rv&#10;d25yZXYueG1sUEsFBgAAAAAEAAQA9QAAAIgDAAAAAA==&#10;" fillcolor="white [3201]" strokecolor="black [3200]" strokeweight=".5pt">
                  <v:textbox>
                    <w:txbxContent>
                      <w:p w:rsidR="00EA4B76" w:rsidRDefault="00EA4B76" w:rsidP="00D0297E">
                        <w:pPr>
                          <w:jc w:val="center"/>
                        </w:pPr>
                        <w:r>
                          <w:t>User</w:t>
                        </w:r>
                      </w:p>
                    </w:txbxContent>
                  </v:textbox>
                </v:rect>
                <v:rect id="Rectangle 1185" o:spid="_x0000_s1038" style="position:absolute;left:17145;top:2628;width:6997;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UesQA&#10;AADbAAAADwAAAGRycy9kb3ducmV2LnhtbESPT4vCMBTE74LfITzBm6YrUqRrlGXpiogX/1x6ezRv&#10;27LNS7dJtfrpjSB4HGbmN8xy3ZtaXKh1lWUFH9MIBHFudcWFgvPpZ7IA4TyyxtoyKbiRg/VqOFhi&#10;ou2VD3Q5+kIECLsEFZTeN4mULi/JoJvahjh4v7Y16INsC6lbvAa4qeUsimJpsOKwUGJD3yXlf8fO&#10;KJh1u7Temm4X7xdZl97TeL7J/pUaj/qvTxCeev8Ov9pbrSCew/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FHr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IVR</w:t>
                        </w:r>
                      </w:p>
                    </w:txbxContent>
                  </v:textbox>
                </v:rect>
                <v:line id="Line 1186" o:spid="_x0000_s1039" style="position:absolute;visibility:visible;mso-wrap-style:square" from="20656,6826" to="20974,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Dak8MAAADbAAAADwAAAGRycy9kb3ducmV2LnhtbESPzWrCQBSF9wXfYbhCN6KTBioSHUWC&#10;FleVRhcur5lrEszcCTNTk759Ryh0eTg/H2e1GUwrHuR8Y1nB2ywBQVxa3XCl4HzaTxcgfEDW2Fom&#10;BT/kYbMevaww07bnL3oUoRJxhH2GCuoQukxKX9Zk0M9sRxy9m3UGQ5SuktphH8dNK9MkmUuDDUdC&#10;jR3lNZX34ttEyC7XOMHJPk+LY3/92B1S93lR6nU8bJcgAg3hP/zXPmgF83d4fo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Q2pPDAAAA2wAAAA8AAAAAAAAAAAAA&#10;AAAAoQIAAGRycy9kb3ducmV2LnhtbFBLBQYAAAAABAAEAPkAAACRAwAAAAA=&#10;" strokecolor="black [3040]">
                  <v:shadow on="t" opacity=".5" offset="0,0"/>
                </v:line>
                <v:shapetype id="_x0000_t32" coordsize="21600,21600" o:spt="32" o:oned="t" path="m,l21600,21600e" filled="f">
                  <v:path arrowok="t" fillok="f" o:connecttype="none"/>
                  <o:lock v:ext="edit" shapetype="t"/>
                </v:shapetype>
                <v:shape id="Straight Arrow Connector 78" o:spid="_x0000_s1040" type="#_x0000_t32" style="position:absolute;left:3054;top:10267;width:1760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7ZesUAAADbAAAADwAAAGRycy9kb3ducmV2LnhtbESPT2vCQBTE74LfYXmCN93YQ5DUVUpt&#10;S7UHMe2hvT2yL39o9m2aXZPYT+8KgsdhZn7DrDaDqUVHrassK1jMIxDEmdUVFwq+Pl9nSxDOI2us&#10;LZOCMznYrMejFSba9nykLvWFCBB2CSoovW8SKV1WkkE3tw1x8HLbGvRBtoXULfYBbmr5EEWxNFhx&#10;WCixoeeSst/0ZBTI7UteEO3/K2f/Utu9/Rw+vndKTSfD0yMIT4O/h2/td60gjuH6JfwA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7ZesUAAADbAAAADwAAAAAAAAAA&#10;AAAAAAChAgAAZHJzL2Rvd25yZXYueG1sUEsFBgAAAAAEAAQA+QAAAJMDAAAAAA==&#10;" strokecolor="black [3213]">
                  <v:stroke startarrow="oval" endarrow="open"/>
                  <v:shadow on="t" color="black" opacity=".5" offset="0,0"/>
                </v:shape>
                <v:rect id="Rectangle 86" o:spid="_x0000_s1041" style="position:absolute;left:8432;top:22929;width:27413;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7h8QA&#10;AADbAAAADwAAAGRycy9kb3ducmV2LnhtbESPQWvCQBSE70L/w/IK3nTTCrZEN0FqLR7VKnh8ZJ9J&#10;avZtmt3q5t+7QsHjMDPfMPM8mEZcqHO1ZQUv4wQEcWF1zaWC/fdq9A7CeWSNjWVS0JODPHsazDHV&#10;9spbuux8KSKEXYoKKu/bVEpXVGTQjW1LHL2T7Qz6KLtS6g6vEW4a+ZokU2mw5rhQYUsfFRXn3Z9R&#10;EL7azWLz86nD8jjp/ao/nJe/B6WGz2ExA+Ep+Ef4v73WCqZ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f+4fEAAAA2wAAAA8AAAAAAAAAAAAAAAAAmAIAAGRycy9k&#10;b3ducmV2LnhtbFBLBQYAAAAABAAEAPUAAACJAwAAAAA=&#10;" fillcolor="white [3201]" strokecolor="black [3200]">
                  <v:shadow on="t" opacity=".5" offset="0,0"/>
                  <v:textbox>
                    <w:txbxContent>
                      <w:p w:rsidR="00EA4B76" w:rsidRPr="00417760" w:rsidRDefault="00EA4B76" w:rsidP="00D0297E">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languageLocationCode</w:t>
                        </w:r>
                      </w:p>
                    </w:txbxContent>
                  </v:textbox>
                </v:rect>
                <v:shape id="Straight Arrow Connector 148" o:spid="_x0000_s1042" type="#_x0000_t32" style="position:absolute;left:20593;top:36258;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11WcEAAADbAAAADwAAAGRycy9kb3ducmV2LnhtbERPy2qDQBTdB/oPwy10F8d0YazNKCFQ&#10;6KolaZEsL871QZ074kzV+PWdRaDLw3kfisX0YqLRdZYV7KIYBHFldceNgu+vt20Kwnlkjb1lUnAj&#10;B0X+sDlgpu3MZ5ouvhEhhF2GClrvh0xKV7Vk0EV2IA5cbUeDPsCxkXrEOYSbXj7HcSINdhwaWhzo&#10;1FL1c/k1CtbPtCznl+vtI+1X7a9Jvd+faqWeHpfjKwhPi/8X393vWkESxoYv4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VZwQAAANsAAAAPAAAAAAAAAAAAAAAA&#10;AKECAABkcnMvZG93bnJldi54bWxQSwUGAAAAAAQABAD5AAAAjwMAAAAA&#10;" strokecolor="black [3213]">
                  <v:stroke startarrow="oval" endarrow="open"/>
                  <v:shadow on="t" color="black" opacity=".5" offset="0,0"/>
                </v:shape>
                <v:shapetype id="_x0000_t202" coordsize="21600,21600" o:spt="202" path="m,l,21600r21600,l21600,xe">
                  <v:stroke joinstyle="miter"/>
                  <v:path gradientshapeok="t" o:connecttype="rect"/>
                </v:shapetype>
                <v:shape id="Text Box 1191" o:spid="_x0000_s1043" type="#_x0000_t202" style="position:absolute;left:19964;top:34988;width:1792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circle and languageLocation Code</w:t>
                        </w:r>
                      </w:p>
                      <w:p w:rsidR="00EA4B76" w:rsidRPr="00897914" w:rsidRDefault="00EA4B76" w:rsidP="00D0297E">
                        <w:pPr>
                          <w:rPr>
                            <w:szCs w:val="12"/>
                          </w:rPr>
                        </w:pPr>
                      </w:p>
                      <w:p w:rsidR="00EA4B76" w:rsidRPr="000D47FF" w:rsidRDefault="00EA4B76" w:rsidP="00D0297E">
                        <w:pPr>
                          <w:rPr>
                            <w:szCs w:val="12"/>
                          </w:rPr>
                        </w:pPr>
                      </w:p>
                    </w:txbxContent>
                  </v:textbox>
                </v:shape>
                <v:shape id="Text Box 1192" o:spid="_x0000_s1044" type="#_x0000_t202" style="position:absolute;left:3943;top:8559;width:16764;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User Dials Long Code for MA</w:t>
                        </w:r>
                      </w:p>
                    </w:txbxContent>
                  </v:textbox>
                </v:shape>
                <v:rect id="Rectangle 1193" o:spid="_x0000_s1045" style="position:absolute;left:32721;top:2184;width:10357;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hP8QA&#10;AADbAAAADwAAAGRycy9kb3ducmV2LnhtbESPQYvCMBSE78L+h/AW9qapslSpRpGliogX3b14ezTP&#10;tti8dJtUq7/eCILHYWa+YWaLzlTiQo0rLSsYDiIQxJnVJecK/n5X/QkI55E1VpZJwY0cLOYfvRkm&#10;2l55T5eDz0WAsEtQQeF9nUjpsoIMuoGtiYN3so1BH2STS93gNcBNJUdRFEuDJYeFAmv6KSg7H1qj&#10;YNRu02pj2m28mxzb9J7G3+vjv1Jfn91yCsJT59/hV3ujFYyH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qIT/EAAAA2wAAAA8AAAAAAAAAAAAAAAAAmAIAAGRycy9k&#10;b3ducmV2LnhtbFBLBQYAAAAABAAEAPUAAACJAwAAAAA=&#10;" fillcolor="white [3201]" strokecolor="black [3200]" strokeweight=".5pt">
                  <v:textbox>
                    <w:txbxContent>
                      <w:p w:rsidR="00EA4B76" w:rsidRDefault="00EA4B76" w:rsidP="00D0297E">
                        <w:pPr>
                          <w:pStyle w:val="NormalWeb"/>
                          <w:spacing w:before="0" w:beforeAutospacing="0" w:after="0" w:afterAutospacing="0"/>
                          <w:jc w:val="center"/>
                        </w:pPr>
                        <w:r>
                          <w:rPr>
                            <w:rFonts w:ascii="Arial" w:eastAsia="MS Mincho" w:hAnsi="Arial"/>
                            <w:sz w:val="20"/>
                            <w:szCs w:val="20"/>
                          </w:rPr>
                          <w:t>NMS_MoTech_MA</w:t>
                        </w:r>
                      </w:p>
                    </w:txbxContent>
                  </v:textbox>
                </v:rect>
                <v:line id="Line 1194" o:spid="_x0000_s1046" style="position:absolute;flip:x;visibility:visible;mso-wrap-style:square" from="37890,6737" to="37896,7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MQAAADbAAAADwAAAGRycy9kb3ducmV2LnhtbESPQWvCQBSE70L/w/IK3nRTFS2pq1RB&#10;EA+FaOr5NfuaDc2+jdlV4793C4LHYWa+YebLztbiQq2vHCt4GyYgiAunKy4V5IfN4B2ED8gaa8ek&#10;4EYelouX3hxT7a6c0WUfShEh7FNUYEJoUil9YciiH7qGOHq/rrUYomxLqVu8Rrit5ShJptJixXHB&#10;YENrQ8Xf/mwVHE+3bpX9TMZ5/r0+fB13weSZVqr/2n1+gAjUhWf40d5qBbMR/H+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8QxAAAANsAAAAPAAAAAAAAAAAA&#10;AAAAAKECAABkcnMvZG93bnJldi54bWxQSwUGAAAAAAQABAD5AAAAkgMAAAAA&#10;" strokecolor="black [3040]">
                  <v:shadow on="t" opacity=".5" offset="0,0"/>
                </v:line>
                <v:line id="Line 1195" o:spid="_x0000_s1047" style="position:absolute;visibility:visible;mso-wrap-style:square" from="2978,6826" to="3054,78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xocMAAADbAAAADwAAAGRycy9kb3ducmV2LnhtbESPzWrCQBSF94W+w3AFN6ITI7SSOkoJ&#10;Kq4sjS66vM3cJsHMnTAzmvj2TqHQ5eH8fJzVZjCtuJHzjWUF81kCgri0uuFKwfm0my5B+ICssbVM&#10;Cu7kYbN+flphpm3Pn3QrQiXiCPsMFdQhdJmUvqzJoJ/Zjjh6P9YZDFG6SmqHfRw3rUyT5EUabDgS&#10;auwor6m8FFcTIdtc4wQnuzwtPvrv/faQuuOXUuPR8P4GItAQ/sN/7YNW8LqA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scaHDAAAA2wAAAA8AAAAAAAAAAAAA&#10;AAAAoQIAAGRycy9kb3ducmV2LnhtbFBLBQYAAAAABAAEAPkAAACRAwAAAAA=&#10;" strokecolor="black [3040]">
                  <v:shadow on="t" opacity=".5" offset="0,0"/>
                </v:line>
                <v:shape id="Text Box 71" o:spid="_x0000_s1048" type="#_x0000_t202" style="position:absolute;left:18827;top:10439;width:19825;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EA4B76" w:rsidRDefault="00EA4B76" w:rsidP="00D0297E">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049" type="#_x0000_t32" style="position:absolute;left:21215;top:12280;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R0MUAAADbAAAADwAAAGRycy9kb3ducmV2LnhtbESPQWvCQBSE7wX/w/IEb3VjwSrRVaSt&#10;pdaDGD3o7ZF9JsHs25jdxrS/3i0IHoeZ+YaZzltTioZqV1hWMOhHIIhTqwvOFOx3y+cxCOeRNZaW&#10;ScEvOZjPOk9TjLW98paaxGciQNjFqCD3voqldGlOBl3fVsTBO9naoA+yzqSu8RrgppQvUfQqDRYc&#10;FnKs6C2n9Jz8GAXy/eOUEX3/Fc5eEtt8Hjfrw0qpXrddTEB4av0jfG9/aQWjIfx/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XR0MUAAADbAAAADwAAAAAAAAAA&#10;AAAAAAChAgAAZHJzL2Rvd25yZXYueG1sUEsFBgAAAAAEAAQA+QAAAJMDAAAAAA==&#10;" strokecolor="black [3213]">
                  <v:stroke startarrow="oval" endarrow="open"/>
                  <v:shadow on="t" color="black" opacity=".5" offset="0,0"/>
                </v:shape>
                <v:shape id="Text Box 1208" o:spid="_x0000_s1050" type="#_x0000_t202" style="position:absolute;left:38557;top:15957;width:14325;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tNMQA&#10;AADbAAAADwAAAGRycy9kb3ducmV2LnhtbESPQWsCMRSE74L/IbxCb5rVgspqlCIIrQii9lBvz+R1&#10;d+nmZUnSdfvvjSB4HGbmG2ax6mwtWvKhcqxgNMxAEGtnKi4UfJ02gxmIEJEN1o5JwT8FWC37vQXm&#10;xl35QO0xFiJBOOSooIyxyaUMuiSLYega4uT9OG8xJukLaTxeE9zWcpxlE2mx4rRQYkPrkvTv8c8q&#10;aDO93b+dR9Fd/Od+q7+nxWF3Uer1pXufg4jUxWf40f4wCqYTuH9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BrTT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209" o:spid="_x0000_s1051" type="#_x0000_t202" style="position:absolute;left:38557;top:33045;width:143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0Ir8QA&#10;AADbAAAADwAAAGRycy9kb3ducmV2LnhtbESPQWsCMRSE74L/ITzBm2ZV6MpqlFIoWCmI1kN7eybP&#10;3aWblyVJ1+2/bwShx2FmvmHW2942oiMfascKZtMMBLF2puZSwfnjdbIEESKywcYxKfilANvNcLDG&#10;wrgbH6k7xVIkCIcCFVQxtoWUQVdkMUxdS5y8q/MWY5K+lMbjLcFtI+dZ9iQt1pwWKmzppSL9ffqx&#10;CrpM7w+Lr1l0F/922OvPvDy+X5Qaj/rnFYhIffwPP9o7oyDP4f4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NCK/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D0297E">
                        <w:pPr>
                          <w:rPr>
                            <w:sz w:val="12"/>
                            <w:szCs w:val="12"/>
                          </w:rPr>
                        </w:pPr>
                      </w:p>
                    </w:txbxContent>
                  </v:textbox>
                </v:shape>
                <v:shape id="AutoShape 80" o:spid="_x0000_s1052" type="#_x0000_t32" style="position:absolute;left:20910;top:26631;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sEAAADbAAAADwAAAGRycy9kb3ducmV2LnhtbERPu27CMBTdkfoP1q3EBk47FBQwCNFS&#10;8RhQAwNsV/EliYivQ2xC4OvxgNTx6LzH09aUoqHaFZYVfPQjEMSp1QVnCva7RW8IwnlkjaVlUnAn&#10;B9PJW2eMsbY3/qMm8ZkIIexiVJB7X8VSujQng65vK+LAnWxt0AdYZ1LXeAvhppSfUfQlDRYcGnKs&#10;aJ5Tek6uRoH8/jllROtH4ewlsc3vcbs5rJTqvrezEQhPrf8Xv9xLrWAQxoYv4QfIy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H5OwQAAANsAAAAPAAAAAAAAAAAAAAAA&#10;AKECAABkcnMvZG93bnJldi54bWxQSwUGAAAAAAQABAD5AAAAjwMAAAAA&#10;" strokecolor="black [3213]">
                  <v:stroke startarrow="oval" endarrow="open"/>
                  <v:shadow on="t" color="black" opacity=".5" offset="0,0"/>
                </v:shape>
                <v:shape id="Text Box 81" o:spid="_x0000_s1053" type="#_x0000_t202" style="position:absolute;left:18986;top:25444;width:1982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EA4B76" w:rsidRPr="009029E3" w:rsidRDefault="00EA4B76" w:rsidP="00D0297E">
                        <w:pPr>
                          <w:pStyle w:val="NormalWeb"/>
                          <w:spacing w:before="0" w:beforeAutospacing="0" w:after="0" w:afterAutospacing="0"/>
                          <w:jc w:val="center"/>
                          <w:rPr>
                            <w:rFonts w:ascii="Arial" w:hAnsi="Arial" w:cs="Arial"/>
                            <w:sz w:val="12"/>
                            <w:szCs w:val="12"/>
                          </w:rPr>
                        </w:pPr>
                        <w:r w:rsidRPr="009029E3">
                          <w:rPr>
                            <w:rFonts w:ascii="Arial" w:hAnsi="Arial" w:cs="Arial"/>
                            <w:sz w:val="12"/>
                            <w:szCs w:val="12"/>
                          </w:rPr>
                          <w:t>Set User languageLocation code API</w:t>
                        </w:r>
                      </w:p>
                      <w:p w:rsidR="00EA4B76" w:rsidRPr="009029E3" w:rsidRDefault="00EA4B76" w:rsidP="00D0297E">
                        <w:pPr>
                          <w:pStyle w:val="NormalWeb"/>
                          <w:spacing w:before="0" w:beforeAutospacing="0" w:after="0" w:afterAutospacing="0"/>
                          <w:jc w:val="center"/>
                          <w:rPr>
                            <w:rFonts w:ascii="Arial" w:hAnsi="Arial" w:cs="Arial"/>
                            <w:sz w:val="12"/>
                            <w:szCs w:val="12"/>
                          </w:rPr>
                        </w:pPr>
                      </w:p>
                      <w:p w:rsidR="00EA4B76" w:rsidRPr="009029E3" w:rsidRDefault="00EA4B76" w:rsidP="00D0297E">
                        <w:pPr>
                          <w:rPr>
                            <w:rFonts w:cs="Arial"/>
                            <w:sz w:val="12"/>
                            <w:szCs w:val="12"/>
                          </w:rPr>
                        </w:pPr>
                      </w:p>
                    </w:txbxContent>
                  </v:textbox>
                </v:shape>
                <v:shape id="Text Box 1213" o:spid="_x0000_s1054" type="#_x0000_t202" style="position:absolute;left:38703;top:47174;width:14325;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g/MEA&#10;AADbAAAADwAAAGRycy9kb3ducmV2LnhtbERPTWsCMRC9C/0PYQreNGsFldUopVBQEUTtod7GZNxd&#10;3EyWJK7rv28OBY+P971YdbYWLflQOVYwGmYgiLUzFRcKfk7fgxmIEJEN1o5JwZMCrJZvvQXmxj34&#10;QO0xFiKFcMhRQRljk0sZdEkWw9A1xIm7Om8xJugLaTw+Urit5UeWTaTFilNDiQ19laRvx7tV0GZ6&#10;ux+fR9Fd/Ga/1b/T4rC7KNV/7z7nICJ18SX+d6+Ngllan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x4PzBAAAA2wAAAA8AAAAAAAAAAAAAAAAAmAIAAGRycy9kb3du&#10;cmV2LnhtbFBLBQYAAAAABAAEAPUAAACGAwAAAAA=&#10;" fillcolor="#d8d8d8 [2732]">
                  <v:shadow on="t" opacity=".5" offset="0,0"/>
                  <v:textbox>
                    <w:txbxContent>
                      <w:p w:rsidR="00EA4B76" w:rsidRPr="000D47FF"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available/Usage not capped</w:t>
                        </w:r>
                      </w:p>
                    </w:txbxContent>
                  </v:textbox>
                </v:shape>
                <v:shape id="Text Box 1218" o:spid="_x0000_s1055" type="#_x0000_t202" style="position:absolute;left:21532;top:19113;width:14313;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EA4B76" w:rsidRPr="00633DD9" w:rsidRDefault="00EA4B76" w:rsidP="00D0297E">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languageLocationCode</w:t>
                        </w:r>
                      </w:p>
                    </w:txbxContent>
                  </v:textbox>
                </v:shape>
                <v:shape id="AutoShape 74" o:spid="_x0000_s1056" type="#_x0000_t32" style="position:absolute;left:20472;top:31318;width:1692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z+cUAAADbAAAADwAAAGRycy9kb3ducmV2LnhtbESPzW7CMBCE70i8g7WVeiNOORRIcSJE&#10;WwmqcgD6AKt48yPidYhdkvTp60qVOI5m5hvNOhtMI27UudqygqcoBkGcW11zqeDr/D5bgnAeWWNj&#10;mRSM5CBLp5M1Jtr2fKTbyZciQNglqKDyvk2kdHlFBl1kW+LgFbYz6IPsSqk77APcNHIex8/SYM1h&#10;ocKWthXll9O3UbDn7VAcXmV+9Av5Nl4/fla7z7NSjw/D5gWEp8Hfw//tnVawnMPfl/AD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vz+cUAAADbAAAADwAAAAAAAAAA&#10;AAAAAAChAgAAZHJzL2Rvd25yZXYueG1sUEsFBgAAAAAEAAQA+QAAAJMDAAAAAA==&#10;">
                  <v:stroke startarrow="oval" endarrow="block"/>
                </v:shape>
                <v:shape id="Text Box 1220" o:spid="_x0000_s1057" type="#_x0000_t202" style="position:absolute;left:19786;top:30073;width:19520;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EA4B76" w:rsidRPr="000617C3" w:rsidRDefault="00EA4B76" w:rsidP="00D0297E">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Send Response</w:t>
                        </w:r>
                      </w:p>
                      <w:p w:rsidR="00EA4B76" w:rsidRPr="00897914" w:rsidRDefault="00EA4B76" w:rsidP="00D0297E">
                        <w:pPr>
                          <w:rPr>
                            <w:szCs w:val="12"/>
                          </w:rPr>
                        </w:pPr>
                      </w:p>
                    </w:txbxContent>
                  </v:textbox>
                </v:shape>
                <v:rect id="Rectangle 55" o:spid="_x0000_s1058" style="position:absolute;left:11988;top:65176;width:18155;height:1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GDCsQA&#10;AADbAAAADwAAAGRycy9kb3ducmV2LnhtbESPT2vCQBTE74V+h+UVvNVNqxSJ2YjUP3i0toLHR/aZ&#10;RLNv0+yqm2/vFgoeh5n5DZPNgmnElTpXW1bwNkxAEBdW11wq+PlevU5AOI+ssbFMCnpyMMufnzJM&#10;tb3xF113vhQRwi5FBZX3bSqlKyoy6Ia2JY7e0XYGfZRdKXWHtwg3jXxPkg9psOa4UGFLnxUV593F&#10;KAjrdjvfnpY6LA6j3q/6/Xnxu1dq8BLmUxCegn+E/9sbrWAyhr8v8Qf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gwr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MA Welcome Message </w:t>
                        </w:r>
                      </w:p>
                    </w:txbxContent>
                  </v:textbox>
                </v:rect>
                <v:shape id="Text Box 1222" o:spid="_x0000_s1059" type="#_x0000_t202" style="position:absolute;left:38569;top:41173;width:1432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DZMUA&#10;AADbAAAADwAAAGRycy9kb3ducmV2LnhtbESPT2sCMRTE7wW/Q3hCbzVrpVVWo4hQsFIQ/xz09kye&#10;u4ublyVJ1+23bwoFj8PM/IaZLTpbi5Z8qBwrGA4yEMTamYoLBcfDx8sERIjIBmvHpOCHAizmvacZ&#10;5sbdeUftPhYiQTjkqKCMscmlDLoki2HgGuLkXZ23GJP0hTQe7wlua/maZe/SYsVpocSGViXp2/7b&#10;KmgzvdmOzsPoLv5zu9GncbH7uij13O+WUxCRuvgI/7fXRsHkDf6+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kNkxQAAANsAAAAPAAAAAAAAAAAAAAAAAJgCAABkcnMv&#10;ZG93bnJldi54bWxQSwUGAAAAAAQABAD1AAAAig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060" style="position:absolute;left:11785;top:41452;width:1970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45sQA&#10;AADbAAAADwAAAGRycy9kb3ducmV2LnhtbESPzWrDMBCE74W8g9hAb42cFoxxo4TQ1KFHNz+Q42Jt&#10;bTfWyrGURH77qlDocZiZb5jFKphO3GhwrWUF81kCgriyuuVawWFfPGUgnEfW2FkmBSM5WC0nDwvM&#10;tb3zJ912vhYRwi5HBY33fS6lqxoy6Ga2J47elx0M+iiHWuoB7xFuOvmcJKk02HJcaLCnt4aq8+5q&#10;FIRtX67L73cdNqeX0Rfj8by5HJV6nIb1KwhPwf+H/9ofWkGWwu+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ObEAAAA2wAAAA8AAAAAAAAAAAAAAAAAmAIAAGRycy9k&#10;b3ducmV2LnhtbFBLBQYAAAAABAAEAPUAAACJAwAAAAA=&#10;" fillcolor="white [3201]" strokecolor="black [3200]">
                  <v:shadow on="t" opacity=".5" offset="0,0"/>
                  <v:textbox>
                    <w:txbxContent>
                      <w:p w:rsidR="00EA4B76" w:rsidRPr="00B33BAD"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terminate the call and send call Details to motech (Refer SAVE CALL BLOCK)</w:t>
                        </w:r>
                      </w:p>
                    </w:txbxContent>
                  </v:textbox>
                </v:rect>
                <v:shape id="Text Box 1224" o:spid="_x0000_s1061" type="#_x0000_t202" style="position:absolute;left:38811;top:6264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4iMQA&#10;AADbAAAADwAAAGRycy9kb3ducmV2LnhtbESPQWsCMRSE7wX/Q3iCt5pVocpqlCIIVgTR9tDenslz&#10;d+nmZUnSdf33jSB4HGbmG2ax6mwtWvKhcqxgNMxAEGtnKi4UfH1uXmcgQkQ2WDsmBTcKsFr2XhaY&#10;G3flI7WnWIgE4ZCjgjLGJpcy6JIshqFriJN3cd5iTNIX0ni8Jrit5TjL3qTFitNCiQ2tS9K/pz+r&#10;oM307jD5GUV39h+Hnf6eFsf9WalBv3ufg4jUxWf40d4aBbMp3L+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YeIjEAAAA2wAAAA8AAAAAAAAAAAAAAAAAmAIAAGRycy9k&#10;b3ducmV2LnhtbFBLBQYAAAAABAAEAPUAAACJAw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3a</w:t>
                        </w:r>
                        <w:r w:rsidRPr="008141D0">
                          <w:rPr>
                            <w:sz w:val="12"/>
                            <w:szCs w:val="12"/>
                          </w:rPr>
                          <w:t xml:space="preserve">: </w:t>
                        </w:r>
                        <w:r>
                          <w:rPr>
                            <w:sz w:val="12"/>
                            <w:szCs w:val="12"/>
                          </w:rPr>
                          <w:t>Bookmark not available</w:t>
                        </w:r>
                      </w:p>
                    </w:txbxContent>
                  </v:textbox>
                </v:shape>
                <v:rect id="Rectangle 55" o:spid="_x0000_s1062" style="position:absolute;left:11468;top:73056;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JD78A&#10;AADbAAAADwAAAGRycy9kb3ducmV2LnhtbERPy4rCMBTdC/5DuII7TR1hkGoU0VFm6RNcXpprW21u&#10;ahM1/XuzGJjl4bxni2Aq8aLGlZYVjIYJCOLM6pJzBafjZjAB4TyyxsoyKWjJwWLe7cww1fbNe3od&#10;fC5iCLsUFRTe16mULivIoBvamjhyV9sY9BE2udQNvmO4qeRXknxLgyXHhgJrWhWU3Q9PoyBs691y&#10;d/vRYX0Zt37Tnu/rx1mpfi8spyA8Bf8v/nP/agWTODZ+iT9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IkPvwAAANsAAAAPAAAAAAAAAAAAAAAAAJgCAABkcnMvZG93bnJl&#10;di54bWxQSwUGAAAAAAQABAD1AAAAhAM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 xml:space="preserve">the bookmarked flow </w:t>
                        </w:r>
                      </w:p>
                    </w:txbxContent>
                  </v:textbox>
                </v:rect>
                <v:shape id="Text Box 1226" o:spid="_x0000_s1063" type="#_x0000_t202" style="position:absolute;left:38735;top:69862;width:14325;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IcIA&#10;AADbAAAADwAAAGRycy9kb3ducmV2LnhtbERPy2oCMRTdC/5DuEJ3mrGFVkejSKFQpSA+Frq7JteZ&#10;wcnNkMRx+vfNouDycN7zZWdr0ZIPlWMF41EGglg7U3Gh4Hj4Gk5AhIhssHZMCn4pwHLR780xN+7B&#10;O2r3sRAphEOOCsoYm1zKoEuyGEauIU7c1XmLMUFfSOPxkcJtLV+z7F1arDg1lNjQZ0n6tr9bBW2m&#10;N9u38zi6i19vN/r0Uex+Lkq9DLrVDESkLj7F/+5vo2Ca1qcv6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6HYhwgAAANsAAAAPAAAAAAAAAAAAAAAAAJgCAABkcnMvZG93&#10;bnJldi54bWxQSwUGAAAAAAQABAD1AAAAhwMAAAAA&#10;" fillcolor="#d8d8d8 [2732]">
                  <v:shadow on="t" opacity=".5" offset="0,0"/>
                  <v:textbox>
                    <w:txbxContent>
                      <w:p w:rsidR="00EA4B76" w:rsidRPr="00316105" w:rsidRDefault="00EA4B76" w:rsidP="00D0297E">
                        <w:pPr>
                          <w:rPr>
                            <w:sz w:val="12"/>
                            <w:szCs w:val="12"/>
                          </w:rPr>
                        </w:pPr>
                        <w:r w:rsidRPr="008141D0">
                          <w:rPr>
                            <w:sz w:val="12"/>
                            <w:szCs w:val="12"/>
                          </w:rPr>
                          <w:t xml:space="preserve">Case </w:t>
                        </w:r>
                        <w:r>
                          <w:rPr>
                            <w:sz w:val="12"/>
                            <w:szCs w:val="12"/>
                          </w:rPr>
                          <w:t>3b</w:t>
                        </w:r>
                        <w:r w:rsidRPr="008141D0">
                          <w:rPr>
                            <w:sz w:val="12"/>
                            <w:szCs w:val="12"/>
                          </w:rPr>
                          <w:t xml:space="preserve">: </w:t>
                        </w:r>
                        <w:r>
                          <w:rPr>
                            <w:sz w:val="12"/>
                            <w:szCs w:val="12"/>
                          </w:rPr>
                          <w:t>Bookmark available</w:t>
                        </w:r>
                      </w:p>
                    </w:txbxContent>
                  </v:textbox>
                </v:shape>
                <v:shape id="Straight Arrow Connector 80" o:spid="_x0000_s1064" type="#_x0000_t32" style="position:absolute;left:21367;top:58813;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xKcUAAADbAAAADwAAAGRycy9kb3ducmV2LnhtbESPT2vCQBTE7wW/w/IEb3VjD1Kjq4j/&#10;sO1BjB709sg+k2D2bZpdY9pP3y0IHoeZ+Q0zmbWmFA3VrrCsYNCPQBCnVhecKTge1q/vIJxH1lha&#10;JgU/5GA27bxMMNb2zntqEp+JAGEXo4Lc+yqW0qU5GXR9WxEH72Jrgz7IOpO6xnuAm1K+RdFQGiw4&#10;LORY0SKn9JrcjAK5XF0yos/fwtnvxDab8+7r9KFUr9vOxyA8tf4ZfrS3WsFoAP9fw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sIxKcUAAADbAAAADwAAAAAAAAAA&#10;AAAAAAChAgAAZHJzL2Rvd25yZXYueG1sUEsFBgAAAAAEAAQA+QAAAJMDAAAAAA==&#10;" strokecolor="black [3213]">
                  <v:stroke startarrow="oval" endarrow="open"/>
                  <v:shadow on="t" color="black" opacity=".5" offset="0,0"/>
                </v:shape>
                <v:shape id="Text Box 1229" o:spid="_x0000_s1065" type="#_x0000_t202" style="position:absolute;left:20466;top:57283;width:17583;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 xml:space="preserve">Get Bookmark </w:t>
                        </w:r>
                        <w:r>
                          <w:rPr>
                            <w:rFonts w:ascii="Arial" w:eastAsia="MS Mincho" w:hAnsi="Arial" w:cs="Arial"/>
                            <w:sz w:val="12"/>
                            <w:szCs w:val="12"/>
                          </w:rPr>
                          <w:t xml:space="preserve">with Score </w:t>
                        </w:r>
                        <w:r w:rsidRPr="007B2825">
                          <w:rPr>
                            <w:rFonts w:ascii="Arial" w:eastAsia="MS Mincho" w:hAnsi="Arial" w:cs="Arial"/>
                            <w:sz w:val="12"/>
                            <w:szCs w:val="12"/>
                          </w:rPr>
                          <w:t>API</w:t>
                        </w:r>
                      </w:p>
                    </w:txbxContent>
                  </v:textbox>
                </v:shape>
                <v:shape id="Text Box 1230" o:spid="_x0000_s1066" type="#_x0000_t202" style="position:absolute;left:21532;top:5870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Bookmark with Score</w:t>
                        </w:r>
                      </w:p>
                    </w:txbxContent>
                  </v:textbox>
                </v:shape>
                <v:rect id="Rectangle 55" o:spid="_x0000_s1067" style="position:absolute;left:12001;top:67233;width:18148;height:1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V18QA&#10;AADbAAAADwAAAGRycy9kb3ducmV2LnhtbESPQWvCQBSE70L/w/IK3nRTLdKmrhJMlR7VVujxkX1N&#10;UrNv0+yqm3/vCkKPw8x8w8yXwTTiTJ2rLSt4GicgiAuray4VfH2uRy8gnEfW2FgmBT05WC4eBnNM&#10;tb3wjs57X4oIYZeigsr7NpXSFRUZdGPbEkfvx3YGfZRdKXWHlwg3jZwkyUwarDkuVNjSqqLiuD8Z&#10;BWHTbrPt77sO+fe09+v+cMz/DkoNH0P2BsJT8P/he/tDK3h9ht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FdfEAAAA2wAAAA8AAAAAAAAAAAAAAAAAmAIAAGRycy9k&#10;b3ducmV2LnhtbFBLBQYAAAAABAAEAPUAAACJAwAAAAA=&#10;" fillcolor="white [3201]" strokecolor="black [3200]">
                  <v:shadow on="t" opacity=".5" offset="0,0"/>
                  <v:textbox>
                    <w:txbxContent>
                      <w:p w:rsidR="00EA4B76" w:rsidRPr="0009142B" w:rsidRDefault="00EA4B76" w:rsidP="00D0297E">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Course from Chapter-1</w:t>
                        </w:r>
                      </w:p>
                    </w:txbxContent>
                  </v:textbox>
                </v:rect>
                <v:shape id="Text Box 1431" o:spid="_x0000_s1068" type="#_x0000_t202" style="position:absolute;left:21710;top:46774;width:1413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Get MA course version API</w:t>
                        </w:r>
                      </w:p>
                    </w:txbxContent>
                  </v:textbox>
                </v:shape>
                <v:shape id="Straight Arrow Connector 80" o:spid="_x0000_s1069" type="#_x0000_t32" style="position:absolute;left:21056;top:48323;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Sf+sQAAADdAAAADwAAAGRycy9kb3ducmV2LnhtbERPS2vCQBC+F/wPywje6kYFkdSNiC/6&#10;OBRjD+1tyE4emJ2N2TWm/fXdgtDbfHzPWa56U4uOWldZVjAZRyCIM6srLhR8nPaPCxDOI2usLZOC&#10;b3KwSgYPS4y1vfGRutQXIoSwi1FB6X0TS+mykgy6sW2IA5fb1qAPsC2kbvEWwk0tp1E0lwYrDg0l&#10;NrQpKTunV6NAbnd5QfT6Uzl7SW13+Hp/+3xRajTs108gPPX+X3x3P+swfz6bwt834QS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J/6xAAAAN0AAAAPAAAAAAAAAAAA&#10;AAAAAKECAABkcnMvZG93bnJldi54bWxQSwUGAAAAAAQABAD5AAAAkgMAAAAA&#10;" strokecolor="black [3213]">
                  <v:stroke startarrow="oval" endarrow="open"/>
                  <v:shadow on="t" color="black" opacity=".5" offset="0,0"/>
                </v:shape>
                <v:shape id="Text Box 1230" o:spid="_x0000_s1070" type="#_x0000_t202" style="position:absolute;left:22739;top:48615;width:15329;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xGcMA&#10;AADdAAAADwAAAGRycy9kb3ducmV2LnhtbERPS2vCQBC+F/wPywje6m61FU2zEWkRPLUYH9DbkB2T&#10;0OxsyK4m/ffdQsHbfHzPSdeDbcSNOl871vA0VSCIC2dqLjUcD9vHJQgfkA02jknDD3lYZ6OHFBPj&#10;et7TLQ+liCHsE9RQhdAmUvqiIot+6lriyF1cZzFE2JXSdNjHcNvImVILabHm2FBhS28VFd/51Wo4&#10;fVy+zs/qs3y3L23vBiXZrqTWk/GweQURaAh38b97Z+L8xXwO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zxGcMAAADdAAAADwAAAAAAAAAAAAAAAACYAgAAZHJzL2Rv&#10;d25yZXYueG1sUEsFBgAAAAAEAAQA9QAAAIgDAAAAAA==&#10;" filled="f" stroked="f">
                  <v:textbox>
                    <w:txbxContent>
                      <w:p w:rsidR="00EA4B76" w:rsidRPr="00DF773E" w:rsidRDefault="00EA4B76" w:rsidP="00D0297E">
                        <w:pPr>
                          <w:rPr>
                            <w:szCs w:val="12"/>
                          </w:rPr>
                        </w:pPr>
                        <w:r>
                          <w:rPr>
                            <w:rFonts w:eastAsia="MS Mincho" w:cs="Arial"/>
                            <w:sz w:val="12"/>
                            <w:szCs w:val="12"/>
                          </w:rPr>
                          <w:t>Send MA course version</w:t>
                        </w:r>
                      </w:p>
                    </w:txbxContent>
                  </v:textbox>
                </v:shape>
                <v:rect id="Rectangle 84" o:spid="_x0000_s1071" style="position:absolute;left:9042;top:51047;width:23870;height:2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6msMA&#10;AADdAAAADwAAAGRycy9kb3ducmV2LnhtbERPTWvCQBC9F/oflil4q5tWEYluglQtHq1V8DhkxySa&#10;nU2zW938e1co9DaP9znzPJhGXKlztWUFb8MEBHFhdc2lgv33+nUKwnlkjY1lUtCTgzx7fppjqu2N&#10;v+i686WIIexSVFB536ZSuqIig25oW+LInWxn0EfYlVJ3eIvhppHvSTKRBmuODRW29FFRcdn9GgXh&#10;s90utueVDsvjqPfr/nBZ/hyUGryExQyEp+D/xX/ujY7zJ6MxPL6JJ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66msMAAADdAAAADwAAAAAAAAAAAAAAAACYAgAAZHJzL2Rv&#10;d25yZXYueG1sUEsFBgAAAAAEAAQA9QAAAIgDAAAAAA==&#10;" fillcolor="white [3201]" strokecolor="black [3200]">
                  <v:shadow on="t" opacity=".5" offset="0,0"/>
                  <v:textbox>
                    <w:txbxContent>
                      <w:p w:rsidR="00EA4B76" w:rsidRPr="00B33BAD" w:rsidRDefault="00EA4B76" w:rsidP="00D0297E">
                        <w:pPr>
                          <w:pStyle w:val="NormalWeb"/>
                          <w:spacing w:before="0" w:beforeAutospacing="0" w:after="0" w:afterAutospacing="0"/>
                          <w:rPr>
                            <w:rFonts w:ascii="Arial" w:eastAsia="MS Mincho" w:hAnsi="Arial"/>
                            <w:sz w:val="12"/>
                            <w:szCs w:val="12"/>
                          </w:rPr>
                        </w:pPr>
                        <w:r>
                          <w:rPr>
                            <w:rFonts w:ascii="Arial" w:eastAsia="MS Mincho" w:hAnsi="Arial"/>
                            <w:sz w:val="12"/>
                            <w:szCs w:val="12"/>
                          </w:rPr>
                          <w:t>If newer version of MA course is available, fetch course again</w:t>
                        </w:r>
                      </w:p>
                    </w:txbxContent>
                  </v:textbox>
                </v:rect>
                <v:shape id="Text Box 1229" o:spid="_x0000_s1072" type="#_x0000_t202" style="position:absolute;left:20942;top:53092;width:15919;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nM9sMA&#10;AADdAAAADwAAAGRycy9kb3ducmV2LnhtbERPTWvCQBC9F/wPywi91V2tio3ZiLQUPLWY1oK3ITsm&#10;wexsyG5N/PduoeBtHu9z0s1gG3GhzteONUwnCgRx4UzNpYbvr/enFQgfkA02jknDlTxsstFDiolx&#10;Pe/pkodSxBD2CWqoQmgTKX1RkUU/cS1x5E6usxgi7EppOuxjuG3kTKmltFhzbKiwpdeKinP+azUc&#10;Pk7Hn7n6LN/sou3doCTbF6n143jYrkEEGsJd/O/emTh/+byAv2/iC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nM9sMAAADdAAAADwAAAAAAAAAAAAAAAACYAgAAZHJzL2Rv&#10;d25yZXYueG1sUEsFBgAAAAAEAAQA9QAAAIgDAAAAAA==&#10;" filled="f" stroked="f">
                  <v:textbox>
                    <w:txbxContent>
                      <w:p w:rsidR="00EA4B76" w:rsidRPr="007B2825" w:rsidRDefault="00EA4B76" w:rsidP="00D0297E">
                        <w:pPr>
                          <w:pStyle w:val="NormalWeb"/>
                          <w:spacing w:before="0" w:beforeAutospacing="0" w:after="0" w:afterAutospacing="0"/>
                          <w:jc w:val="center"/>
                          <w:rPr>
                            <w:rFonts w:ascii="Arial" w:eastAsia="MS Mincho" w:hAnsi="Arial" w:cs="Arial"/>
                            <w:sz w:val="12"/>
                            <w:szCs w:val="12"/>
                          </w:rPr>
                        </w:pPr>
                        <w:r w:rsidRPr="007B2825">
                          <w:rPr>
                            <w:rFonts w:ascii="Arial" w:eastAsia="MS Mincho" w:hAnsi="Arial" w:cs="Arial"/>
                            <w:sz w:val="12"/>
                            <w:szCs w:val="12"/>
                          </w:rPr>
                          <w:t>Get</w:t>
                        </w:r>
                        <w:r>
                          <w:rPr>
                            <w:rFonts w:ascii="Arial" w:eastAsia="MS Mincho" w:hAnsi="Arial" w:cs="Arial"/>
                            <w:sz w:val="12"/>
                            <w:szCs w:val="12"/>
                          </w:rPr>
                          <w:t xml:space="preserve"> MA Course</w:t>
                        </w:r>
                        <w:r w:rsidRPr="007B2825">
                          <w:rPr>
                            <w:rFonts w:ascii="Arial" w:eastAsia="MS Mincho" w:hAnsi="Arial" w:cs="Arial"/>
                            <w:sz w:val="12"/>
                            <w:szCs w:val="12"/>
                          </w:rPr>
                          <w:t xml:space="preserve"> API</w:t>
                        </w:r>
                      </w:p>
                    </w:txbxContent>
                  </v:textbox>
                </v:shape>
                <v:shape id="Straight Arrow Connector 80" o:spid="_x0000_s1073" type="#_x0000_t32" style="position:absolute;left:21177;top:54717;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Z+cQAAADdAAAADwAAAGRycy9kb3ducmV2LnhtbERPTWvCQBC9F/wPywje6sYKoURXKdqK&#10;2oMYe2hvQ3ZMgtnZNLvG6K93CwVv83ifM513phItNa60rGA0jEAQZ1aXnCv4Onw8v4JwHlljZZkU&#10;XMnBfNZ7mmKi7YX31KY+FyGEXYIKCu/rREqXFWTQDW1NHLijbQz6AJtc6gYvIdxU8iWKYmmw5NBQ&#10;YE2LgrJTejYK5PL9mBNtb6Wzv6ltVz+7z++NUoN+9zYB4anzD/G/e63D/Hgcw9834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5n5xAAAAN0AAAAPAAAAAAAAAAAA&#10;AAAAAKECAABkcnMvZG93bnJldi54bWxQSwUGAAAAAAQABAD5AAAAkgMAAAAA&#10;" strokecolor="black [3213]">
                  <v:stroke startarrow="oval" endarrow="open"/>
                  <v:shadow on="t" color="black" opacity=".5" offset="0,0"/>
                </v:shape>
                <v:shape id="Text Box 1217" o:spid="_x0000_s1074" type="#_x0000_t202" style="position:absolute;left:19672;top:54660;width:16173;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3GsIA&#10;AADdAAAADwAAAGRycy9kb3ducmV2LnhtbERPS2sCMRC+F/wPYQRvNbG2PlajFEXw1OITvA2bcXdx&#10;M1k20d3+e1Mo9DYf33Pmy9aW4kG1LxxrGPQVCOLUmYIzDcfD5nUCwgdkg6Vj0vBDHpaLzsscE+Ma&#10;3tFjHzIRQ9gnqCEPoUqk9GlOFn3fVcSRu7raYoiwzqSpsYnhtpRvSo2kxYJjQ44VrXJKb/u71XD6&#10;ul7O7+o7W9uPqnGtkmynUutet/2cgQjUhn/xn3tr4vzRcAy/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5/cawgAAAN0AAAAPAAAAAAAAAAAAAAAAAJgCAABkcnMvZG93&#10;bnJldi54bWxQSwUGAAAAAAQABAD1AAAAhwMAAAAA&#10;" filled="f" stroked="f">
                  <v:textbox>
                    <w:txbxContent>
                      <w:p w:rsidR="00EA4B76" w:rsidRPr="00FE79C5" w:rsidRDefault="00EA4B76" w:rsidP="00D0297E">
                        <w:pPr>
                          <w:pStyle w:val="NormalWeb"/>
                          <w:spacing w:before="0" w:beforeAutospacing="0" w:after="0" w:afterAutospacing="0"/>
                          <w:jc w:val="center"/>
                          <w:rPr>
                            <w:szCs w:val="12"/>
                          </w:rPr>
                        </w:pPr>
                        <w:r>
                          <w:rPr>
                            <w:rFonts w:ascii="Arial" w:eastAsia="MS Mincho" w:hAnsi="Arial" w:cs="Arial"/>
                            <w:sz w:val="12"/>
                            <w:szCs w:val="12"/>
                          </w:rPr>
                          <w:t>Send Course-Structure</w:t>
                        </w:r>
                      </w:p>
                    </w:txbxContent>
                  </v:textbox>
                </v:shape>
                <v:shape id="Text Box 91" o:spid="_x0000_s1075" type="#_x0000_t202" style="position:absolute;left:3816;top:38919;width:19526;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cbMcA&#10;AADdAAAADwAAAGRycy9kb3ducmV2LnhtbESPQWvCQBCF74X+h2WE3upGLaFGVykVpZdSjKIex+yY&#10;hGZnQ3araX9951DobYb35r1v5sveNepKXag9GxgNE1DEhbc1lwb2u/XjM6gQkS02nsnANwVYLu7v&#10;5phZf+MtXfNYKgnhkKGBKsY20zoUFTkMQ98Si3bxncMoa1dq2+FNwl2jx0mSaoc1S0OFLb1WVHzm&#10;X85AKJL08PGUH45nvaGfqbWr0+bdmIdB/zIDFamP/+a/6zcr+OlE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GzHAAAA3QAAAA8AAAAAAAAAAAAAAAAAmAIAAGRy&#10;cy9kb3ducmV2LnhtbFBLBQYAAAAABAAEAPUAAACMAwAAAAA=&#10;" strokecolor="white [3212]">
                  <v:textbox>
                    <w:txbxContent>
                      <w:p w:rsidR="00EA4B76" w:rsidRPr="005C1978" w:rsidRDefault="00EA4B76" w:rsidP="00D0297E">
                        <w:pPr>
                          <w:rPr>
                            <w:b/>
                          </w:rPr>
                        </w:pPr>
                        <w:r w:rsidRPr="005C1978">
                          <w:rPr>
                            <w:b/>
                          </w:rPr>
                          <w:t>USAGE DETERMINATION</w:t>
                        </w:r>
                      </w:p>
                    </w:txbxContent>
                  </v:textbox>
                </v:shape>
                <v:shape id="AutoShape 76" o:spid="_x0000_s1076" type="#_x0000_t32" style="position:absolute;left:20593;top:20783;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y0d8IAAADdAAAADwAAAGRycy9kb3ducmV2LnhtbERPzUrDQBC+C77DMoI3u6mFGGO3RSyF&#10;elGMPsCQHZPQ7Gzc2abr27uC4G0+vt9Zb5Mb1UxBBs8GlosCFHHr7cCdgY/3/U0FSiKyxdEzGfgm&#10;ge3m8mKNtfVnfqO5iZ3KISw1GuhjnGqtpe3JoSz8RJy5Tx8cxgxDp23Acw53o74tilI7HDg39DjR&#10;U0/tsTk5A81rPEqaD1V4+SrlLj1X1XInxlxfpccHUJFS/Bf/uQ82zy9X9/D7TT5Bb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y0d8IAAADdAAAADwAAAAAAAAAAAAAA&#10;AAChAgAAZHJzL2Rvd25yZXYueG1sUEsFBgAAAAAEAAQA+QAAAJADAAAAAA==&#10;" strokecolor="black [3213]">
                  <v:stroke startarrow="open" endarrow="oval"/>
                  <v:shadow on="t" color="black" opacity=".5" offset="0,0"/>
                </v:shape>
                <v:shape id="AutoShape 76" o:spid="_x0000_s1077" type="#_x0000_t32" style="position:absolute;left:20853;top:50209;width:1704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Bul8UAAADdAAAADwAAAGRycy9kb3ducmV2LnhtbESPQU/DMAyF70j8h8iTdmPp0FSqsmya&#10;QJPGBUThB1iNaas1SYlDl/17fEDiZus9v/d5u89uVDNFHoI3sF4VoMi3wQ6+M/D5cbyrQHFCb3EM&#10;ngxciWG/u73ZYm3Dxb/T3KROSYjnGg30KU211tz25JBXYSIv2leIDpOssdM24kXC3ajvi6LUDgcv&#10;DT1O9NRTe25+nIHmLZ05z6cqvn6X/JBfqmr9zMYsF/nwCCpRTv/mv+uTFfxyI/zyjYygd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Bul8UAAADdAAAADwAAAAAAAAAA&#10;AAAAAAChAgAAZHJzL2Rvd25yZXYueG1sUEsFBgAAAAAEAAQA+QAAAJMDAAAAAA==&#10;" strokecolor="black [3213]">
                  <v:stroke startarrow="open" endarrow="oval"/>
                  <v:shadow on="t" color="black" opacity=".5" offset="0,0"/>
                </v:shape>
                <v:shape id="AutoShape 76" o:spid="_x0000_s1078" type="#_x0000_t32" style="position:absolute;left:20840;top:56337;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LDMEAAADdAAAADwAAAGRycy9kb3ducmV2LnhtbERPzUrEMBC+C75DGMGbm1aklrrZZVGE&#10;9aLY9QGGZrYt20xqJnbj2xtB8DYf3++st8lNaqEgo2cD5aoARdx5O3Jv4OPwfFODkohscfJMBr5J&#10;YLu5vFhjY/2Z32lpY69yCEuDBoYY50Zr6QZyKCs/E2fu6IPDmGHotQ14zuFu0rdFUWmHI+eGAWd6&#10;HKg7tV/OQPsWT5KWfR1ePyu5Ty91XT6JMddXafcAKlKK/+I/997m+dVdCb/f5BP0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PMsMwQAAAN0AAAAPAAAAAAAAAAAAAAAA&#10;AKECAABkcnMvZG93bnJldi54bWxQSwUGAAAAAAQABAD5AAAAjwMAAAAA&#10;" strokecolor="black [3213]">
                  <v:stroke startarrow="open" endarrow="oval"/>
                  <v:shadow on="t" color="black" opacity=".5" offset="0,0"/>
                </v:shape>
                <v:shape id="AutoShape 76" o:spid="_x0000_s1079" type="#_x0000_t32" style="position:absolute;left:20840;top:60153;width:170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5Ve8IAAADdAAAADwAAAGRycy9kb3ducmV2LnhtbERPzUrDQBC+C32HZYTe7KalxBC7LaII&#10;9aIYfYAhOyah2dl0Z03Xt3cFwdt8fL+zOyQ3qpmCDJ4NrFcFKOLW24E7Ax/vTzcVKInIFkfPZOCb&#10;BA77xdUOa+sv/EZzEzuVQ1hqNNDHONVaS9uTQ1n5iThznz44jBmGTtuAlxzuRr0pilI7HDg39DjR&#10;Q0/tqflyBprXeJI0H6vwci7lNj1X1fpRjFlep/s7UJFS/Bf/uY82zy+3G/j9Jp+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5Ve8IAAADdAAAADwAAAAAAAAAAAAAA&#10;AAChAgAAZHJzL2Rvd25yZXYueG1sUEsFBgAAAAAEAAQA+QAAAJADAAAAAA==&#10;" strokecolor="black [3213]">
                  <v:stroke startarrow="open" endarrow="oval"/>
                  <v:shadow on="t" color="black" opacity=".5" offset="0,0"/>
                </v:shape>
                <w10:anchorlock/>
              </v:group>
            </w:pict>
          </mc:Fallback>
        </mc:AlternateContent>
      </w:r>
    </w:p>
    <w:p w14:paraId="3C38E7AA" w14:textId="77777777" w:rsidR="00527AF8" w:rsidRDefault="00B709FC" w:rsidP="00527AF8">
      <w:pPr>
        <w:jc w:val="both"/>
      </w:pPr>
      <w:r>
        <w:rPr>
          <w:noProof/>
        </w:rPr>
        <w:lastRenderedPageBreak/>
        <mc:AlternateContent>
          <mc:Choice Requires="wpc">
            <w:drawing>
              <wp:inline distT="0" distB="0" distL="0" distR="0" wp14:anchorId="20354CB5" wp14:editId="37CC7CCB">
                <wp:extent cx="5333365" cy="4845050"/>
                <wp:effectExtent l="0" t="3810" r="635" b="8890"/>
                <wp:docPr id="1621" name="Canvas 16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0" name="Rectangle 161"/>
                        <wps:cNvSpPr>
                          <a:spLocks noChangeArrowheads="1"/>
                        </wps:cNvSpPr>
                        <wps:spPr bwMode="auto">
                          <a:xfrm>
                            <a:off x="9500" y="3206133"/>
                            <a:ext cx="5314365" cy="1224213"/>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3A31A3CB" w14:textId="77777777" w:rsidR="00C9141F" w:rsidRDefault="00C9141F" w:rsidP="00FD689A">
                              <w:pPr>
                                <w:rPr>
                                  <w:b/>
                                </w:rPr>
                              </w:pPr>
                              <w:r w:rsidRPr="005E192E">
                                <w:rPr>
                                  <w:b/>
                                </w:rPr>
                                <w:t xml:space="preserve">SAVE </w:t>
                              </w:r>
                              <w:r>
                                <w:rPr>
                                  <w:b/>
                                </w:rPr>
                                <w:t>CALL DETAILS</w:t>
                              </w:r>
                            </w:p>
                            <w:p w14:paraId="1D65662F" w14:textId="77777777" w:rsidR="00C9141F" w:rsidRDefault="00C9141F" w:rsidP="00FD689A">
                              <w:pPr>
                                <w:rPr>
                                  <w:b/>
                                </w:rPr>
                              </w:pPr>
                            </w:p>
                            <w:p w14:paraId="560DDED5" w14:textId="77777777" w:rsidR="00C9141F" w:rsidRDefault="00C9141F" w:rsidP="00FD689A">
                              <w:pPr>
                                <w:rPr>
                                  <w:b/>
                                </w:rPr>
                              </w:pPr>
                            </w:p>
                            <w:p w14:paraId="6D2A6F56" w14:textId="77777777" w:rsidR="00C9141F" w:rsidRDefault="00C9141F" w:rsidP="00FD689A">
                              <w:pPr>
                                <w:rPr>
                                  <w:b/>
                                </w:rPr>
                              </w:pPr>
                            </w:p>
                            <w:p w14:paraId="0FFE2DE8" w14:textId="77777777" w:rsidR="00C9141F" w:rsidRDefault="00C9141F" w:rsidP="00FD689A">
                              <w:pPr>
                                <w:rPr>
                                  <w:b/>
                                </w:rPr>
                              </w:pPr>
                            </w:p>
                            <w:p w14:paraId="2533D3E8" w14:textId="77777777" w:rsidR="00C9141F" w:rsidRDefault="00C9141F" w:rsidP="00FD689A">
                              <w:pPr>
                                <w:rPr>
                                  <w:b/>
                                </w:rPr>
                              </w:pPr>
                            </w:p>
                            <w:p w14:paraId="50552EB7" w14:textId="77777777" w:rsidR="00C9141F" w:rsidRDefault="00C9141F" w:rsidP="00FD689A">
                              <w:pPr>
                                <w:rPr>
                                  <w:b/>
                                </w:rPr>
                              </w:pPr>
                            </w:p>
                            <w:p w14:paraId="6EEE0E99" w14:textId="77777777" w:rsidR="00C9141F" w:rsidRDefault="00C9141F" w:rsidP="00FD689A">
                              <w:pPr>
                                <w:rPr>
                                  <w:b/>
                                </w:rPr>
                              </w:pPr>
                            </w:p>
                            <w:p w14:paraId="3DB307E8" w14:textId="77777777" w:rsidR="00C9141F" w:rsidRPr="005E192E" w:rsidRDefault="00C9141F" w:rsidP="00FD689A">
                              <w:pPr>
                                <w:rPr>
                                  <w:b/>
                                </w:rPr>
                              </w:pPr>
                            </w:p>
                            <w:p w14:paraId="184320BB" w14:textId="77777777" w:rsidR="00C9141F" w:rsidRDefault="00C9141F" w:rsidP="00FD689A">
                              <w:pPr>
                                <w:rPr>
                                  <w:b/>
                                </w:rPr>
                              </w:pPr>
                            </w:p>
                            <w:p w14:paraId="624B6A6B" w14:textId="77777777" w:rsidR="00C9141F" w:rsidRDefault="00C9141F" w:rsidP="00FD689A">
                              <w:pPr>
                                <w:rPr>
                                  <w:b/>
                                </w:rPr>
                              </w:pPr>
                            </w:p>
                            <w:p w14:paraId="023E6577" w14:textId="77777777" w:rsidR="00C9141F" w:rsidRDefault="00C9141F" w:rsidP="00FD689A">
                              <w:pPr>
                                <w:rPr>
                                  <w:b/>
                                </w:rPr>
                              </w:pPr>
                            </w:p>
                            <w:p w14:paraId="2EC72A7F" w14:textId="77777777" w:rsidR="00C9141F" w:rsidRDefault="00C9141F" w:rsidP="00FD689A">
                              <w:pPr>
                                <w:rPr>
                                  <w:b/>
                                </w:rPr>
                              </w:pPr>
                            </w:p>
                            <w:p w14:paraId="29B620AF" w14:textId="77777777" w:rsidR="00C9141F" w:rsidRDefault="00C9141F" w:rsidP="00FD689A">
                              <w:pPr>
                                <w:rPr>
                                  <w:b/>
                                </w:rPr>
                              </w:pPr>
                            </w:p>
                            <w:p w14:paraId="4B109C2F" w14:textId="77777777" w:rsidR="00C9141F" w:rsidRDefault="00C9141F" w:rsidP="00FD689A">
                              <w:pPr>
                                <w:rPr>
                                  <w:b/>
                                </w:rPr>
                              </w:pPr>
                            </w:p>
                            <w:p w14:paraId="5744A345" w14:textId="77777777" w:rsidR="00C9141F" w:rsidRDefault="00C9141F" w:rsidP="00FD689A">
                              <w:pPr>
                                <w:rPr>
                                  <w:b/>
                                </w:rPr>
                              </w:pPr>
                            </w:p>
                            <w:p w14:paraId="7F3872FE" w14:textId="77777777" w:rsidR="00C9141F" w:rsidRDefault="00C9141F" w:rsidP="00FD689A">
                              <w:pPr>
                                <w:rPr>
                                  <w:b/>
                                </w:rPr>
                              </w:pPr>
                            </w:p>
                            <w:p w14:paraId="33A06DD0" w14:textId="77777777" w:rsidR="00C9141F" w:rsidRPr="003F0194" w:rsidRDefault="00C9141F" w:rsidP="00FD689A">
                              <w:pPr>
                                <w:rPr>
                                  <w:b/>
                                </w:rPr>
                              </w:pPr>
                            </w:p>
                          </w:txbxContent>
                        </wps:txbx>
                        <wps:bodyPr rot="0" vert="horz" wrap="square" lIns="91440" tIns="45720" rIns="91440" bIns="45720" anchor="ctr" anchorCtr="0" upright="1">
                          <a:noAutofit/>
                        </wps:bodyPr>
                      </wps:wsp>
                      <wps:wsp>
                        <wps:cNvPr id="151" name="Rectangle 161"/>
                        <wps:cNvSpPr>
                          <a:spLocks noChangeArrowheads="1"/>
                        </wps:cNvSpPr>
                        <wps:spPr bwMode="auto">
                          <a:xfrm>
                            <a:off x="9500" y="655907"/>
                            <a:ext cx="5283264" cy="2440925"/>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4FD0A0E2" w14:textId="77777777" w:rsidR="00C9141F" w:rsidRPr="003F0194" w:rsidRDefault="00C9141F" w:rsidP="00FD689A">
                              <w:pPr>
                                <w:rPr>
                                  <w:b/>
                                </w:rPr>
                              </w:pPr>
                              <w:r w:rsidRPr="005E192E">
                                <w:rPr>
                                  <w:b/>
                                </w:rPr>
                                <w:t xml:space="preserve">SAVE </w:t>
                              </w:r>
                              <w:r>
                                <w:rPr>
                                  <w:b/>
                                </w:rPr>
                                <w:t>S</w:t>
                              </w:r>
                              <w:r w:rsidRPr="005E192E">
                                <w:rPr>
                                  <w:b/>
                                </w:rPr>
                                <w:t xml:space="preserve"> </w:t>
                              </w:r>
                            </w:p>
                          </w:txbxContent>
                        </wps:txbx>
                        <wps:bodyPr rot="0" vert="horz" wrap="square" lIns="91440" tIns="45720" rIns="91440" bIns="45720" anchor="ctr" anchorCtr="0" upright="1">
                          <a:noAutofit/>
                        </wps:bodyPr>
                      </wps:wsp>
                      <wps:wsp>
                        <wps:cNvPr id="152" name="Text Box 418"/>
                        <wps:cNvSpPr txBox="1">
                          <a:spLocks noChangeArrowheads="1"/>
                        </wps:cNvSpPr>
                        <wps:spPr bwMode="auto">
                          <a:xfrm>
                            <a:off x="301604" y="664807"/>
                            <a:ext cx="1538619" cy="221002"/>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A49D557" w14:textId="77777777" w:rsidR="00C9141F" w:rsidRPr="00972B27" w:rsidRDefault="00C9141F" w:rsidP="00FD689A">
                              <w:pPr>
                                <w:rPr>
                                  <w:b/>
                                </w:rPr>
                              </w:pPr>
                              <w:r w:rsidRPr="00972B27">
                                <w:rPr>
                                  <w:b/>
                                </w:rPr>
                                <w:t>SAVE BOOKMARK</w:t>
                              </w:r>
                            </w:p>
                          </w:txbxContent>
                        </wps:txbx>
                        <wps:bodyPr rot="0" vert="horz" wrap="square" lIns="91440" tIns="45720" rIns="91440" bIns="45720" anchor="t" anchorCtr="0" upright="1">
                          <a:noAutofit/>
                        </wps:bodyPr>
                      </wps:wsp>
                      <wps:wsp>
                        <wps:cNvPr id="153" name="Rectangle 161"/>
                        <wps:cNvSpPr>
                          <a:spLocks noChangeArrowheads="1"/>
                        </wps:cNvSpPr>
                        <wps:spPr bwMode="auto">
                          <a:xfrm>
                            <a:off x="94601" y="3423935"/>
                            <a:ext cx="5110462" cy="9080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4" name="Rectangle 161"/>
                        <wps:cNvSpPr>
                          <a:spLocks noChangeArrowheads="1"/>
                        </wps:cNvSpPr>
                        <wps:spPr bwMode="auto">
                          <a:xfrm>
                            <a:off x="95801" y="1565216"/>
                            <a:ext cx="5110562" cy="1084011"/>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5" name="Rectangle 161"/>
                        <wps:cNvSpPr>
                          <a:spLocks noChangeArrowheads="1"/>
                        </wps:cNvSpPr>
                        <wps:spPr bwMode="auto">
                          <a:xfrm>
                            <a:off x="94601" y="932810"/>
                            <a:ext cx="5110462" cy="574606"/>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156" name="Rectangle 5"/>
                        <wps:cNvSpPr>
                          <a:spLocks noChangeArrowheads="1"/>
                        </wps:cNvSpPr>
                        <wps:spPr bwMode="auto">
                          <a:xfrm>
                            <a:off x="445105" y="162502"/>
                            <a:ext cx="700409" cy="4337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7DC9F2" w14:textId="77777777" w:rsidR="00C9141F" w:rsidRPr="001B52E5" w:rsidRDefault="00C9141F" w:rsidP="00FD689A">
                              <w:pPr>
                                <w:jc w:val="center"/>
                              </w:pPr>
                              <w:r>
                                <w:t>User</w:t>
                              </w:r>
                            </w:p>
                          </w:txbxContent>
                        </wps:txbx>
                        <wps:bodyPr rot="0" vert="horz" wrap="square" lIns="91440" tIns="45720" rIns="91440" bIns="45720" anchor="ctr" anchorCtr="0" upright="1">
                          <a:noAutofit/>
                        </wps:bodyPr>
                      </wps:wsp>
                      <wps:wsp>
                        <wps:cNvPr id="157" name="Rectangle 1151"/>
                        <wps:cNvSpPr>
                          <a:spLocks noChangeArrowheads="1"/>
                        </wps:cNvSpPr>
                        <wps:spPr bwMode="auto">
                          <a:xfrm>
                            <a:off x="2123426" y="162502"/>
                            <a:ext cx="700409" cy="4109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CDAAEE" w14:textId="77777777" w:rsidR="00C9141F" w:rsidRDefault="00C9141F" w:rsidP="00FD689A">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158" name="Rectangle 1152"/>
                        <wps:cNvSpPr>
                          <a:spLocks noChangeArrowheads="1"/>
                        </wps:cNvSpPr>
                        <wps:spPr bwMode="auto">
                          <a:xfrm>
                            <a:off x="3630944" y="163102"/>
                            <a:ext cx="1035013" cy="410304"/>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CE6535C" w14:textId="77777777" w:rsidR="00C9141F" w:rsidRDefault="00C9141F" w:rsidP="00FD689A">
                              <w:pPr>
                                <w:pStyle w:val="NormalWeb"/>
                                <w:spacing w:before="0" w:beforeAutospacing="0" w:after="0" w:afterAutospacing="0"/>
                                <w:jc w:val="center"/>
                              </w:pPr>
                              <w:r>
                                <w:rPr>
                                  <w:rFonts w:ascii="Arial" w:eastAsia="MS Mincho" w:hAnsi="Arial"/>
                                  <w:sz w:val="20"/>
                                  <w:szCs w:val="20"/>
                                </w:rPr>
                                <w:t>NMS_MoTech_MA</w:t>
                              </w:r>
                            </w:p>
                          </w:txbxContent>
                        </wps:txbx>
                        <wps:bodyPr rot="0" vert="horz" wrap="square" lIns="91440" tIns="45720" rIns="91440" bIns="45720" anchor="ctr" anchorCtr="0" upright="1">
                          <a:noAutofit/>
                        </wps:bodyPr>
                      </wps:wsp>
                      <wps:wsp>
                        <wps:cNvPr id="159" name="Line 1153"/>
                        <wps:cNvCnPr/>
                        <wps:spPr bwMode="auto">
                          <a:xfrm flipH="1">
                            <a:off x="797510" y="582206"/>
                            <a:ext cx="600" cy="425774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 name="Line 1154"/>
                        <wps:cNvCnPr/>
                        <wps:spPr bwMode="auto">
                          <a:xfrm>
                            <a:off x="2473930" y="581606"/>
                            <a:ext cx="30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2" name="Line 1155"/>
                        <wps:cNvCnPr/>
                        <wps:spPr bwMode="auto">
                          <a:xfrm>
                            <a:off x="4151651" y="581606"/>
                            <a:ext cx="35500" cy="417264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3" name="Straight Arrow Connector 148"/>
                        <wps:cNvCnPr/>
                        <wps:spPr bwMode="auto">
                          <a:xfrm flipH="1">
                            <a:off x="2465730" y="2914030"/>
                            <a:ext cx="16770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4" name="Text Box 1157"/>
                        <wps:cNvSpPr txBox="1">
                          <a:spLocks noChangeArrowheads="1"/>
                        </wps:cNvSpPr>
                        <wps:spPr bwMode="auto">
                          <a:xfrm>
                            <a:off x="2602232" y="2722228"/>
                            <a:ext cx="1677720" cy="28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562F87"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Send Response </w:t>
                              </w:r>
                            </w:p>
                          </w:txbxContent>
                        </wps:txbx>
                        <wps:bodyPr rot="0" vert="horz" wrap="square" lIns="91440" tIns="45720" rIns="91440" bIns="45720" anchor="t" anchorCtr="0" upright="1">
                          <a:noAutofit/>
                        </wps:bodyPr>
                      </wps:wsp>
                      <wps:wsp>
                        <wps:cNvPr id="1605" name="Text Box 1158"/>
                        <wps:cNvSpPr txBox="1">
                          <a:spLocks noChangeArrowheads="1"/>
                        </wps:cNvSpPr>
                        <wps:spPr bwMode="auto">
                          <a:xfrm>
                            <a:off x="236803" y="1569716"/>
                            <a:ext cx="1433817" cy="2654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64F5D5D" w14:textId="77777777" w:rsidR="00C9141F" w:rsidRPr="00316105" w:rsidRDefault="00C9141F"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14:paraId="7DBD7181" w14:textId="77777777" w:rsidR="00C9141F" w:rsidRPr="003F0194" w:rsidRDefault="00C9141F" w:rsidP="00FD689A">
                              <w:pPr>
                                <w:rPr>
                                  <w:szCs w:val="12"/>
                                </w:rPr>
                              </w:pPr>
                            </w:p>
                          </w:txbxContent>
                        </wps:txbx>
                        <wps:bodyPr rot="0" vert="horz" wrap="square" lIns="91440" tIns="45720" rIns="91440" bIns="45720" anchor="t" anchorCtr="0" upright="1">
                          <a:noAutofit/>
                        </wps:bodyPr>
                      </wps:wsp>
                      <wps:wsp>
                        <wps:cNvPr id="1606" name="Text Box 1159"/>
                        <wps:cNvSpPr txBox="1">
                          <a:spLocks noChangeArrowheads="1"/>
                        </wps:cNvSpPr>
                        <wps:spPr bwMode="auto">
                          <a:xfrm>
                            <a:off x="257103" y="932810"/>
                            <a:ext cx="1432617"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24B9F8D4" w14:textId="77777777" w:rsidR="00C9141F" w:rsidRPr="00316105" w:rsidRDefault="00C9141F"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wps:txbx>
                        <wps:bodyPr rot="0" vert="horz" wrap="square" lIns="91440" tIns="45720" rIns="91440" bIns="45720" anchor="t" anchorCtr="0" upright="1">
                          <a:noAutofit/>
                        </wps:bodyPr>
                      </wps:wsp>
                      <wps:wsp>
                        <wps:cNvPr id="1607" name="Rectangle 20"/>
                        <wps:cNvSpPr>
                          <a:spLocks noChangeArrowheads="1"/>
                        </wps:cNvSpPr>
                        <wps:spPr bwMode="auto">
                          <a:xfrm>
                            <a:off x="3562943" y="1264213"/>
                            <a:ext cx="1249115" cy="207002"/>
                          </a:xfrm>
                          <a:prstGeom prst="rect">
                            <a:avLst/>
                          </a:prstGeom>
                          <a:solidFill>
                            <a:srgbClr val="FFFFFF"/>
                          </a:solidFill>
                          <a:ln w="9525">
                            <a:solidFill>
                              <a:srgbClr val="000000"/>
                            </a:solidFill>
                            <a:miter lim="800000"/>
                            <a:headEnd/>
                            <a:tailEnd/>
                          </a:ln>
                        </wps:spPr>
                        <wps:txbx>
                          <w:txbxContent>
                            <w:p w14:paraId="40638A3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wps:txbx>
                        <wps:bodyPr rot="0" vert="horz" wrap="square" lIns="91440" tIns="45720" rIns="91440" bIns="45720" anchor="t" anchorCtr="0" upright="1">
                          <a:noAutofit/>
                        </wps:bodyPr>
                      </wps:wsp>
                      <wps:wsp>
                        <wps:cNvPr id="1608" name="Straight Arrow Connector 80"/>
                        <wps:cNvCnPr/>
                        <wps:spPr bwMode="auto">
                          <a:xfrm>
                            <a:off x="2504431" y="1200712"/>
                            <a:ext cx="16777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09" name="Text Box 1162"/>
                        <wps:cNvSpPr txBox="1">
                          <a:spLocks noChangeArrowheads="1"/>
                        </wps:cNvSpPr>
                        <wps:spPr bwMode="auto">
                          <a:xfrm>
                            <a:off x="2473930" y="987410"/>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C4959A" w14:textId="77777777" w:rsidR="00C9141F" w:rsidRDefault="00C9141F" w:rsidP="00FD689A">
                              <w:pPr>
                                <w:pStyle w:val="NormalWeb"/>
                                <w:spacing w:before="0" w:beforeAutospacing="0" w:after="0" w:afterAutospacing="0"/>
                                <w:jc w:val="center"/>
                              </w:pPr>
                              <w:r>
                                <w:rPr>
                                  <w:rFonts w:ascii="Arial" w:eastAsia="MS Mincho" w:hAnsi="Arial"/>
                                  <w:sz w:val="12"/>
                                  <w:szCs w:val="12"/>
                                </w:rPr>
                                <w:t>Save Bookmark with Score API</w:t>
                              </w:r>
                            </w:p>
                          </w:txbxContent>
                        </wps:txbx>
                        <wps:bodyPr rot="0" vert="horz" wrap="square" lIns="91440" tIns="45720" rIns="91440" bIns="45720" anchor="t" anchorCtr="0" upright="1">
                          <a:noAutofit/>
                        </wps:bodyPr>
                      </wps:wsp>
                      <wps:wsp>
                        <wps:cNvPr id="1610" name="Text Box 1163"/>
                        <wps:cNvSpPr txBox="1">
                          <a:spLocks noChangeArrowheads="1"/>
                        </wps:cNvSpPr>
                        <wps:spPr bwMode="auto">
                          <a:xfrm>
                            <a:off x="2460630" y="1623017"/>
                            <a:ext cx="1691021" cy="28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363869" w14:textId="77777777" w:rsidR="00C9141F" w:rsidRDefault="00C9141F" w:rsidP="00FD689A">
                              <w:pPr>
                                <w:pStyle w:val="NormalWeb"/>
                                <w:spacing w:before="0" w:beforeAutospacing="0" w:after="0" w:afterAutospacing="0"/>
                                <w:jc w:val="center"/>
                                <w:rPr>
                                  <w:rFonts w:ascii="Arial" w:eastAsia="MS Mincho" w:hAnsi="Arial" w:cs="Arial"/>
                                  <w:sz w:val="12"/>
                                  <w:szCs w:val="12"/>
                                </w:rPr>
                              </w:pPr>
                            </w:p>
                            <w:p w14:paraId="1E1EE2AD" w14:textId="77777777" w:rsidR="00C9141F" w:rsidRPr="001D0631" w:rsidRDefault="00C9141F"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wps:txbx>
                        <wps:bodyPr rot="0" vert="horz" wrap="square" lIns="91440" tIns="45720" rIns="91440" bIns="45720" anchor="t" anchorCtr="0" upright="1">
                          <a:noAutofit/>
                        </wps:bodyPr>
                      </wps:wsp>
                      <wps:wsp>
                        <wps:cNvPr id="1611" name="Straight Arrow Connector 80"/>
                        <wps:cNvCnPr/>
                        <wps:spPr bwMode="auto">
                          <a:xfrm>
                            <a:off x="2488530" y="1907520"/>
                            <a:ext cx="16777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2" name="Rectangle 20"/>
                        <wps:cNvSpPr>
                          <a:spLocks noChangeArrowheads="1"/>
                        </wps:cNvSpPr>
                        <wps:spPr bwMode="auto">
                          <a:xfrm>
                            <a:off x="3719145" y="1968520"/>
                            <a:ext cx="873811" cy="207002"/>
                          </a:xfrm>
                          <a:prstGeom prst="rect">
                            <a:avLst/>
                          </a:prstGeom>
                          <a:solidFill>
                            <a:srgbClr val="FFFFFF"/>
                          </a:solidFill>
                          <a:ln w="9525">
                            <a:solidFill>
                              <a:srgbClr val="000000"/>
                            </a:solidFill>
                            <a:miter lim="800000"/>
                            <a:headEnd/>
                            <a:tailEnd/>
                          </a:ln>
                        </wps:spPr>
                        <wps:txbx>
                          <w:txbxContent>
                            <w:p w14:paraId="44BE768A"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wps:txbx>
                        <wps:bodyPr rot="0" vert="horz" wrap="square" lIns="91440" tIns="45720" rIns="91440" bIns="45720" anchor="t" anchorCtr="0" upright="1">
                          <a:noAutofit/>
                        </wps:bodyPr>
                      </wps:wsp>
                      <wps:wsp>
                        <wps:cNvPr id="1613" name="Text Box 1166"/>
                        <wps:cNvSpPr txBox="1">
                          <a:spLocks noChangeArrowheads="1"/>
                        </wps:cNvSpPr>
                        <wps:spPr bwMode="auto">
                          <a:xfrm>
                            <a:off x="97101" y="3417535"/>
                            <a:ext cx="1592619" cy="266703"/>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127A22F7" w14:textId="77777777" w:rsidR="00C9141F" w:rsidRPr="00316105" w:rsidRDefault="00C9141F"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wps:txbx>
                        <wps:bodyPr rot="0" vert="horz" wrap="square" lIns="91440" tIns="45720" rIns="91440" bIns="45720" anchor="t" anchorCtr="0" upright="1">
                          <a:noAutofit/>
                        </wps:bodyPr>
                      </wps:wsp>
                      <wps:wsp>
                        <wps:cNvPr id="1614" name="Rectangle 20"/>
                        <wps:cNvSpPr>
                          <a:spLocks noChangeArrowheads="1"/>
                        </wps:cNvSpPr>
                        <wps:spPr bwMode="auto">
                          <a:xfrm>
                            <a:off x="3747746" y="3684238"/>
                            <a:ext cx="873811" cy="207002"/>
                          </a:xfrm>
                          <a:prstGeom prst="rect">
                            <a:avLst/>
                          </a:prstGeom>
                          <a:solidFill>
                            <a:srgbClr val="FFFFFF"/>
                          </a:solidFill>
                          <a:ln w="9525">
                            <a:solidFill>
                              <a:srgbClr val="000000"/>
                            </a:solidFill>
                            <a:miter lim="800000"/>
                            <a:headEnd/>
                            <a:tailEnd/>
                          </a:ln>
                        </wps:spPr>
                        <wps:txbx>
                          <w:txbxContent>
                            <w:p w14:paraId="6B85EACF" w14:textId="77777777" w:rsidR="00C9141F" w:rsidRPr="00B33BAD" w:rsidRDefault="00C9141F"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wps:txbx>
                        <wps:bodyPr rot="0" vert="horz" wrap="square" lIns="91440" tIns="45720" rIns="91440" bIns="45720" anchor="t" anchorCtr="0" upright="1">
                          <a:noAutofit/>
                        </wps:bodyPr>
                      </wps:wsp>
                      <wps:wsp>
                        <wps:cNvPr id="1615" name="Straight Arrow Connector 80"/>
                        <wps:cNvCnPr/>
                        <wps:spPr bwMode="auto">
                          <a:xfrm>
                            <a:off x="2509531" y="3635338"/>
                            <a:ext cx="1677620"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616" name="Text Box 1169"/>
                        <wps:cNvSpPr txBox="1">
                          <a:spLocks noChangeArrowheads="1"/>
                        </wps:cNvSpPr>
                        <wps:spPr bwMode="auto">
                          <a:xfrm>
                            <a:off x="2475230" y="3423935"/>
                            <a:ext cx="1677720" cy="21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C3C6" w14:textId="77777777" w:rsidR="00C9141F" w:rsidRDefault="00C9141F" w:rsidP="00FD689A">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617" name="AutoShape 414"/>
                        <wps:cNvCnPr>
                          <a:cxnSpLocks noChangeShapeType="1"/>
                        </wps:cNvCnPr>
                        <wps:spPr bwMode="auto">
                          <a:xfrm>
                            <a:off x="4151651" y="581606"/>
                            <a:ext cx="60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8" name="Rectangle 20"/>
                        <wps:cNvSpPr>
                          <a:spLocks noChangeArrowheads="1"/>
                        </wps:cNvSpPr>
                        <wps:spPr bwMode="auto">
                          <a:xfrm>
                            <a:off x="2682833" y="2343124"/>
                            <a:ext cx="2448630" cy="207002"/>
                          </a:xfrm>
                          <a:prstGeom prst="rect">
                            <a:avLst/>
                          </a:prstGeom>
                          <a:solidFill>
                            <a:srgbClr val="FFFFFF"/>
                          </a:solidFill>
                          <a:ln w="9525">
                            <a:solidFill>
                              <a:srgbClr val="000000"/>
                            </a:solidFill>
                            <a:miter lim="800000"/>
                            <a:headEnd/>
                            <a:tailEnd/>
                          </a:ln>
                        </wps:spPr>
                        <wps:txbx>
                          <w:txbxContent>
                            <w:p w14:paraId="57B88B50" w14:textId="77777777" w:rsidR="00C9141F" w:rsidRPr="00B33BAD" w:rsidRDefault="00C9141F"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wps:txbx>
                        <wps:bodyPr rot="0" vert="horz" wrap="square" lIns="91440" tIns="45720" rIns="91440" bIns="45720" anchor="t" anchorCtr="0" upright="1">
                          <a:noAutofit/>
                        </wps:bodyPr>
                      </wps:wsp>
                      <wps:wsp>
                        <wps:cNvPr id="1619" name="Text Box 1157"/>
                        <wps:cNvSpPr txBox="1">
                          <a:spLocks noChangeArrowheads="1"/>
                        </wps:cNvSpPr>
                        <wps:spPr bwMode="auto">
                          <a:xfrm>
                            <a:off x="2465730" y="3853840"/>
                            <a:ext cx="1677620" cy="211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26E8F5" w14:textId="77777777" w:rsidR="00C9141F" w:rsidRDefault="00C9141F" w:rsidP="00FD689A">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620" name="Straight Arrow Connector 148"/>
                        <wps:cNvCnPr/>
                        <wps:spPr bwMode="auto">
                          <a:xfrm flipH="1">
                            <a:off x="2475830" y="4064642"/>
                            <a:ext cx="1677120"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c:wpc>
                  </a:graphicData>
                </a:graphic>
              </wp:inline>
            </w:drawing>
          </mc:Choice>
          <mc:Fallback>
            <w:pict>
              <v:group id="Canvas 1631" o:spid="_x0000_s1080" editas="canvas" style="width:419.95pt;height:381.5pt;mso-position-horizontal-relative:char;mso-position-vertical-relative:line" coordsize="53333,4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">
                <v:shape id="_x0000_s1081" type="#_x0000_t75" style="position:absolute;width:53333;height:48450;visibility:visible;mso-wrap-style:square">
                  <v:fill o:detectmouseclick="t"/>
                  <v:path o:connecttype="none"/>
                </v:shape>
                <v:rect id="Rectangle 161" o:spid="_x0000_s1082" style="position:absolute;left:95;top:32061;width:53143;height:1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dxcQA&#10;AADcAAAADwAAAGRycy9kb3ducmV2LnhtbESPQUsDMRCF74L/IYzgzWZbqCxr01IKpYonaxWPQzJu&#10;1m4mSxK76793DoK3Gd6b975ZbabQqwul3EU2MJ9VoIhtdB23Bk6v+7saVC7IDvvIZOCHMmzW11cr&#10;bFwc+YUux9IqCeHcoAFfytBona2ngHkWB2LRPmMKWGRNrXYJRwkPvV5U1b0O2LE0eBxo58mej9/B&#10;wLi09Rf79NRu5wf7/vwR6je/MOb2Zto+gCo0lX/z3/WjE/yl4MszMoF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HcXEAAAA3AAAAA8AAAAAAAAAAAAAAAAAmAIAAGRycy9k&#10;b3ducmV2LnhtbFBLBQYAAAAABAAEAPUAAACJAwAAAAA=&#10;" fillcolor="white [3212]" strokecolor="black [3213]" strokeweight="1.5pt">
                  <v:shadow on="t" color="#622423 [1605]" opacity=".5" offset="0,0"/>
                  <v:textbox>
                    <w:txbxContent>
                      <w:p w:rsidR="00EA4B76" w:rsidRDefault="00EA4B76" w:rsidP="00FD689A">
                        <w:pPr>
                          <w:rPr>
                            <w:b/>
                          </w:rPr>
                        </w:pPr>
                        <w:r w:rsidRPr="005E192E">
                          <w:rPr>
                            <w:b/>
                          </w:rPr>
                          <w:t xml:space="preserve">SAVE </w:t>
                        </w:r>
                        <w:r>
                          <w:rPr>
                            <w:b/>
                          </w:rPr>
                          <w:t>CALL DETAILS</w:t>
                        </w: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5E192E"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Default="00EA4B76" w:rsidP="00FD689A">
                        <w:pPr>
                          <w:rPr>
                            <w:b/>
                          </w:rPr>
                        </w:pPr>
                      </w:p>
                      <w:p w:rsidR="00EA4B76" w:rsidRPr="003F0194" w:rsidRDefault="00EA4B76" w:rsidP="00FD689A">
                        <w:pPr>
                          <w:rPr>
                            <w:b/>
                          </w:rPr>
                        </w:pPr>
                      </w:p>
                    </w:txbxContent>
                  </v:textbox>
                </v:rect>
                <v:rect id="Rectangle 161" o:spid="_x0000_s1083" style="position:absolute;left:95;top:6559;width:52832;height:24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4XsIA&#10;AADcAAAADwAAAGRycy9kb3ducmV2LnhtbERP30vDMBB+F/wfwgm+2bSDSemWjSHIJj45N/HxSG5N&#10;tbmUJK7df78Igm/38f285XpyvThTiJ1nBVVRgiDW3nTcKji8Pz/UIGJCNth7JgUXirBe3d4ssTF+&#10;5Dc671MrcgjHBhXYlIZGyqgtOYyFH4gzd/LBYcowtNIEHHO46+WsLB+lw45zg8WBnizp7/2PUzDO&#10;df3FNry0m2qrP14/XX20M6Xu76bNAkSiKf2L/9w7k+fPK/h9Jl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LhewgAAANwAAAAPAAAAAAAAAAAAAAAAAJgCAABkcnMvZG93&#10;bnJldi54bWxQSwUGAAAAAAQABAD1AAAAhwMAAAAA&#10;" fillcolor="white [3212]" strokecolor="black [3213]" strokeweight="1.5pt">
                  <v:shadow on="t" color="#622423 [1605]" opacity=".5" offset="0,0"/>
                  <v:textbox>
                    <w:txbxContent>
                      <w:p w:rsidR="00EA4B76" w:rsidRPr="003F0194" w:rsidRDefault="00EA4B76" w:rsidP="00FD689A">
                        <w:pPr>
                          <w:rPr>
                            <w:b/>
                          </w:rPr>
                        </w:pPr>
                        <w:r w:rsidRPr="005E192E">
                          <w:rPr>
                            <w:b/>
                          </w:rPr>
                          <w:t xml:space="preserve">SAVE </w:t>
                        </w:r>
                        <w:r>
                          <w:rPr>
                            <w:b/>
                          </w:rPr>
                          <w:t>S</w:t>
                        </w:r>
                        <w:r w:rsidRPr="005E192E">
                          <w:rPr>
                            <w:b/>
                          </w:rPr>
                          <w:t xml:space="preserve"> </w:t>
                        </w:r>
                      </w:p>
                    </w:txbxContent>
                  </v:textbox>
                </v:rect>
                <v:shape id="Text Box 418" o:spid="_x0000_s1084" type="#_x0000_t202" style="position:absolute;left:3016;top:6648;width:15386;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5tcIA&#10;AADcAAAADwAAAGRycy9kb3ducmV2LnhtbERPTYvCMBC9C/6HMMJeZE1XUEo1igrigniwdvE6NGNb&#10;bCalydruv98Igrd5vM9ZrntTiwe1rrKs4GsSgSDOra64UJBd9p8xCOeRNdaWScEfOVivhoMlJtp2&#10;fKZH6gsRQtglqKD0vkmkdHlJBt3ENsSBu9nWoA+wLaRusQvhppbTKJpLgxWHhhIb2pWU39Nfo+A4&#10;Ro6zmK8/u9PmWnT7g99mB6U+Rv1mAcJT79/il/tbh/mzKTyfC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Dm1wgAAANwAAAAPAAAAAAAAAAAAAAAAAJgCAABkcnMvZG93&#10;bnJldi54bWxQSwUGAAAAAAQABAD1AAAAhwMAAAAA&#10;" fillcolor="white [3212]" strokecolor="white [3212]">
                  <v:textbox>
                    <w:txbxContent>
                      <w:p w:rsidR="00EA4B76" w:rsidRPr="00972B27" w:rsidRDefault="00EA4B76" w:rsidP="00FD689A">
                        <w:pPr>
                          <w:rPr>
                            <w:b/>
                          </w:rPr>
                        </w:pPr>
                        <w:r w:rsidRPr="00972B27">
                          <w:rPr>
                            <w:b/>
                          </w:rPr>
                          <w:t>SAVE BOOKMARK</w:t>
                        </w:r>
                      </w:p>
                    </w:txbxContent>
                  </v:textbox>
                </v:shape>
                <v:rect id="Rectangle 161" o:spid="_x0000_s1085" style="position:absolute;left:946;top:34239;width:51104;height:9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AfMIA&#10;AADcAAAADwAAAGRycy9kb3ducmV2LnhtbERPTYvCMBC9C/sfwgjeNHWl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8B8wgAAANwAAAAPAAAAAAAAAAAAAAAAAJgCAABkcnMvZG93&#10;bnJldi54bWxQSwUGAAAAAAQABAD1AAAAhwMAAAAA&#10;" fillcolor="#f2f2f2 [3052]" strokecolor="black [3213]">
                  <v:shadow on="t" color="#622423 [1605]" opacity=".5" offset="0,0"/>
                </v:rect>
                <v:rect id="Rectangle 161" o:spid="_x0000_s1086" style="position:absolute;left:958;top:15652;width:51105;height:10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YCMIA&#10;AADcAAAADwAAAGRycy9kb3ducmV2LnhtbERPTYvCMBC9C/sfwgjeNHWxsu0apSwKIojY9eJtaGbb&#10;YjMpTVbrvzeC4G0e73MWq9404kqdqy0rmE4iEMSF1TWXCk6/m/EXCOeRNTaWScGdHKyWH4MFptre&#10;+EjX3JcihLBLUUHlfZtK6YqKDLqJbYkD92c7gz7ArpS6w1sIN438jKK5NFhzaKiwpZ+Kikv+bxTs&#10;z4esj7fnxMXr+34XTU9Jkq2VGg377BuEp9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gIwgAAANwAAAAPAAAAAAAAAAAAAAAAAJgCAABkcnMvZG93&#10;bnJldi54bWxQSwUGAAAAAAQABAD1AAAAhwMAAAAA&#10;" fillcolor="#f2f2f2 [3052]" strokecolor="black [3213]">
                  <v:shadow on="t" color="#622423 [1605]" opacity=".5" offset="0,0"/>
                </v:rect>
                <v:rect id="Rectangle 161" o:spid="_x0000_s1087" style="position:absolute;left:946;top:9328;width:51104;height:5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L9k8IA&#10;AADcAAAADwAAAGRycy9kb3ducmV2LnhtbERPTYvCMBC9C/6HMII3TRW6bGtTKaIggiyrXrwNzdgW&#10;m0lpotZ/v1lY2Ns83udk68G04km9aywrWMwjEMSl1Q1XCi7n3ewThPPIGlvLpOBNDtb5eJRhqu2L&#10;v+l58pUIIexSVFB736VSurImg25uO+LA3Wxv0AfYV1L3+ArhppXLKPqQBhsODTV2tKmpvJ8eRsHx&#10;+lUM8f6auHj7Ph6ixSVJiq1S08lQrEB4Gvy/+M+912F+HMP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v2TwgAAANwAAAAPAAAAAAAAAAAAAAAAAJgCAABkcnMvZG93&#10;bnJldi54bWxQSwUGAAAAAAQABAD1AAAAhwMAAAAA&#10;" fillcolor="#f2f2f2 [3052]" strokecolor="black [3213]">
                  <v:shadow on="t" color="#622423 [1605]" opacity=".5" offset="0,0"/>
                </v:rect>
                <v:rect id="Rectangle 5" o:spid="_x0000_s1088" style="position:absolute;left:4451;top:1625;width:7004;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WeLMQA&#10;AADcAAAADwAAAGRycy9kb3ducmV2LnhtbERPS2vCQBC+F/oflil4qxuDDZ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FnizEAAAA3AAAAA8AAAAAAAAAAAAAAAAAmAIAAGRycy9k&#10;b3ducmV2LnhtbFBLBQYAAAAABAAEAPUAAACJAwAAAAA=&#10;" fillcolor="white [3201]" strokecolor="black [3200]" strokeweight=".5pt">
                  <v:textbox>
                    <w:txbxContent>
                      <w:p w:rsidR="00EA4B76" w:rsidRPr="001B52E5" w:rsidRDefault="00EA4B76" w:rsidP="00FD689A">
                        <w:pPr>
                          <w:jc w:val="center"/>
                        </w:pPr>
                        <w:r>
                          <w:t>User</w:t>
                        </w:r>
                      </w:p>
                    </w:txbxContent>
                  </v:textbox>
                </v:rect>
                <v:rect id="Rectangle 1151" o:spid="_x0000_s1089" style="position:absolute;left:21234;top:1625;width:7004;height:4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7t8QA&#10;AADcAAAADwAAAGRycy9kb3ducmV2LnhtbERPTWvCQBC9C/6HZQq96abSRkndBClpEenF2Iu3ITtN&#10;QrOzaXajqb/eLQje5vE+Z52NphUn6l1jWcHTPAJBXFrdcKXg6/A+W4FwHllja5kU/JGDLJ1O1pho&#10;e+Y9nQpfiRDCLkEFtfddIqUrazLo5rYjDty37Q36APtK6h7PIdy0chFFsTTYcGiosaO3msqfYjAK&#10;FsMub7dm2MWfq+OQX/L4+eP4q9Tjw7h5BeFp9Hfxzb3VYf7LEv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O7fEAAAA3AAAAA8AAAAAAAAAAAAAAAAAmAIAAGRycy9k&#10;b3ducmV2LnhtbFBLBQYAAAAABAAEAPUAAACJAw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IVR</w:t>
                        </w:r>
                      </w:p>
                    </w:txbxContent>
                  </v:textbox>
                </v:rect>
                <v:rect id="Rectangle 1152" o:spid="_x0000_s1090" style="position:absolute;left:36309;top:1631;width:10350;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vxcYA&#10;AADcAAAADwAAAGRycy9kb3ducmV2LnhtbESPQWvCQBCF74X+h2UK3uqmokFSVyklikgv1V68Ddkx&#10;CWZn0+xGo7/eORR6m+G9ee+bxWpwjbpQF2rPBt7GCSjiwtuaSwM/h/XrHFSIyBYbz2TgRgFWy+en&#10;BWbWX/mbLvtYKgnhkKGBKsY20zoUFTkMY98Si3byncMoa1dq2+FVwl2jJ0mSaoc1S0OFLX1WVJz3&#10;vTMw6Xd5s3X9Lv2aH/v8nqfTzfHXmNHL8PEOKtIQ/81/11sr+DOhlWdkAr1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avxcYAAADcAAAADwAAAAAAAAAAAAAAAACYAgAAZHJz&#10;L2Rvd25yZXYueG1sUEsFBgAAAAAEAAQA9QAAAIsDAAAAAA==&#10;" fillcolor="white [3201]" strokecolor="black [3200]" strokeweight=".5pt">
                  <v:textbox>
                    <w:txbxContent>
                      <w:p w:rsidR="00EA4B76" w:rsidRDefault="00EA4B76" w:rsidP="00FD689A">
                        <w:pPr>
                          <w:pStyle w:val="NormalWeb"/>
                          <w:spacing w:before="0" w:beforeAutospacing="0" w:after="0" w:afterAutospacing="0"/>
                          <w:jc w:val="center"/>
                        </w:pPr>
                        <w:r>
                          <w:rPr>
                            <w:rFonts w:ascii="Arial" w:eastAsia="MS Mincho" w:hAnsi="Arial"/>
                            <w:sz w:val="20"/>
                            <w:szCs w:val="20"/>
                          </w:rPr>
                          <w:t>NMS_MoTech_MA</w:t>
                        </w:r>
                      </w:p>
                    </w:txbxContent>
                  </v:textbox>
                </v:rect>
                <v:line id="Line 1153" o:spid="_x0000_s1091" style="position:absolute;flip:x;visibility:visible;mso-wrap-style:square" from="7975,5822" to="7981,48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f2sIAAADcAAAADwAAAGRycy9kb3ducmV2LnhtbERPS4vCMBC+C/6HMII3TRV012oUERaW&#10;XVzW18Hb0Ewf2ExKE23990YQvM3H95zFqjWluFHtCssKRsMIBHFidcGZguPha/AJwnlkjaVlUnAn&#10;B6tlt7PAWNuGd3Tb+0yEEHYxKsi9r2IpXZKTQTe0FXHgUlsb9AHWmdQ1NiHclHIcRVNpsODQkGNF&#10;m5ySy/5qFKTuWm3OJ+3Tj5/tbpv+Zn/Y/CvV77XrOQhPrX+LX+5vHeZPZ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0f2sIAAADcAAAADwAAAAAAAAAAAAAA&#10;AAChAgAAZHJzL2Rvd25yZXYueG1sUEsFBgAAAAAEAAQA+QAAAJADAAAAAA==&#10;" strokecolor="black [3040]"/>
                <v:line id="Line 1154" o:spid="_x0000_s1092" style="position:absolute;visibility:visible;mso-wrap-style:square" from="24739,5816" to="25044,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T2MQAAADdAAAADwAAAGRycy9kb3ducmV2LnhtbESPT2sCMRDF7wW/Qxiht5rdli66GkWk&#10;0mJP/rsPm3F3cTNZk6jptzeFQm8zvPd+82a2iKYTN3K+tawgH2UgiCurW64VHPbrlzEIH5A1dpZJ&#10;wQ95WMwHTzMstb3zlm67UIsEYV+igiaEvpTSVw0Z9CPbEyftZJ3BkFZXS+3wnuCmk69ZVkiDLacL&#10;Dfa0aqg6764mUfLjxcjP8wSPG/ftPt6K+B4vSj0P43IKIlAM/+a/9JdO9Yssh99v0gh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PYxAAAAN0AAAAPAAAAAAAAAAAA&#10;AAAAAKECAABkcnMvZG93bnJldi54bWxQSwUGAAAAAAQABAD5AAAAkgMAAAAA&#10;" strokecolor="black [3040]"/>
                <v:line id="Line 1155" o:spid="_x0000_s1093" style="position:absolute;visibility:visible;mso-wrap-style:square" from="41516,5816" to="41871,47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0Nr8UAAADdAAAADwAAAGRycy9kb3ducmV2LnhtbESPzWrDMBCE74W8g9hCb4mclJrWjRxC&#10;SGhJTs3PfbG2trG1ciQlUd8+KhR622Vmvp2dL6LpxZWcby0rmE4yEMSV1S3XCo6HzfgVhA/IGnvL&#10;pOCHPCzK0cMcC21v/EXXfahFgrAvUEETwlBI6auGDPqJHYiT9m2dwZBWV0vt8JbgppezLMulwZbT&#10;hQYHWjVUdfuLSZTp6WzkR/eGp63bufVzHl/iWamnx7h8BxEohn/zX/pTp/p5NoPfb9IIsr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0Nr8UAAADdAAAADwAAAAAAAAAA&#10;AAAAAAChAgAAZHJzL2Rvd25yZXYueG1sUEsFBgAAAAAEAAQA+QAAAJMDAAAAAA==&#10;" strokecolor="black [3040]"/>
                <v:shape id="Straight Arrow Connector 148" o:spid="_x0000_s1094" type="#_x0000_t32" style="position:absolute;left:24657;top:2914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avfMMAAADdAAAADwAAAGRycy9kb3ducmV2LnhtbERPTWvCQBC9F/oflhF6qxstSEhdRQQh&#10;PQgaxfOQHZPU7GzY3Saxv94tFLzN433Ocj2aVvTkfGNZwWyagCAurW64UnA+7d5TED4ga2wtk4I7&#10;eVivXl+WmGk78JH6IlQihrDPUEEdQpdJ6cuaDPqp7Ygjd7XOYIjQVVI7HGK4aeU8SRbSYMOxocaO&#10;tjWVt+LHKDjmzn/dL7f5YZ/vqfS772va/Cr1Nhk3nyACjeEp/nfnOs5fJB/w9008Qa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r3zDAAAA3QAAAA8AAAAAAAAAAAAA&#10;AAAAoQIAAGRycy9kb3ducmV2LnhtbFBLBQYAAAAABAAEAPkAAACRAwAAAAA=&#10;" strokecolor="black [3213]" strokeweight=".25pt">
                  <v:stroke startarrow="oval" endarrow="open"/>
                  <v:shadow color="black" opacity="24903f" origin=",.5" offset="0,.55556mm"/>
                </v:shape>
                <v:shape id="Text Box 1157" o:spid="_x0000_s1095" type="#_x0000_t202" style="position:absolute;left:26022;top:27222;width:1677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STcUA&#10;AADdAAAADwAAAGRycy9kb3ducmV2LnhtbERPTWvCQBC9F/wPywjemo2iIqmrhECoSHvQ5uJtzI5J&#10;aHY2Zrea+uu7hUJv83ifs94OphU36l1jWcE0ikEQl1Y3XCkoPvLnFQjnkTW2lknBNznYbkZPa0y0&#10;vfOBbkdfiRDCLkEFtfddIqUrazLoItsRB+5ie4M+wL6Susd7CDetnMXxUhpsODTU2FFWU/l5/DIK&#10;9ln+jofzzKwebfb6dkm7a3FaKDUZD+kLCE+D/xf/uXc6zF/Gc/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5JN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Send Response </w:t>
                        </w:r>
                      </w:p>
                    </w:txbxContent>
                  </v:textbox>
                </v:shape>
                <v:shape id="Text Box 1158" o:spid="_x0000_s1096" type="#_x0000_t202" style="position:absolute;left:2368;top:15697;width:14338;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pnsQA&#10;AADdAAAADwAAAGRycy9kb3ducmV2LnhtbERPS2sCMRC+F/ofwhR6q4ktVVmNUgqFVgri46C3MRl3&#10;l24mS5Ku23/fCIK3+fieM1v0rhEdhVh71jAcKBDExtuaSw277cfTBERMyBYbz6ThjyIs5vd3Myys&#10;P/Oauk0qRQ7hWKCGKqW2kDKaihzGgW+JM3fywWHKMJTSBjzncNfIZ6VG0mHNuaHClt4rMj+bX6eh&#10;U2a5ejkMkz+Gr9XS7Mfl+vuo9eND/zYFkahPN/HV/Wnz/JF6hcs3+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sqZ7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4b</w:t>
                        </w:r>
                        <w:r w:rsidRPr="008141D0">
                          <w:rPr>
                            <w:sz w:val="12"/>
                            <w:szCs w:val="12"/>
                          </w:rPr>
                          <w:t xml:space="preserve">: </w:t>
                        </w:r>
                        <w:r>
                          <w:rPr>
                            <w:sz w:val="12"/>
                            <w:szCs w:val="12"/>
                          </w:rPr>
                          <w:t>Call disconnected after course completion</w:t>
                        </w:r>
                      </w:p>
                      <w:p w:rsidR="00EA4B76" w:rsidRPr="003F0194" w:rsidRDefault="00EA4B76" w:rsidP="00FD689A">
                        <w:pPr>
                          <w:rPr>
                            <w:szCs w:val="12"/>
                          </w:rPr>
                        </w:pPr>
                      </w:p>
                    </w:txbxContent>
                  </v:textbox>
                </v:shape>
                <v:shape id="Text Box 1159" o:spid="_x0000_s1097" type="#_x0000_t202" style="position:absolute;left:2571;top:9328;width:143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436cQA&#10;AADdAAAADwAAAGRycy9kb3ducmV2LnhtbERPTWsCMRC9C/0PYQq9aWILa1mNUgqFVgTR9tDexmTc&#10;XbqZLEm6rv/eCEJv83ifs1gNrhU9hdh41jCdKBDExtuGKw1fn2/jZxAxIVtsPZOGM0VYLe9GCyyt&#10;P/GO+n2qRA7hWKKGOqWulDKamhzGie+IM3f0wWHKMFTSBjzlcNfKR6UK6bDh3FBjR681md/9n9PQ&#10;K7PePv1Mkz+Ej+3afM+q3eag9cP98DIHkWhI/+Kb+93m+YUq4PpNPkE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n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4a</w:t>
                        </w:r>
                        <w:r w:rsidRPr="008141D0">
                          <w:rPr>
                            <w:sz w:val="12"/>
                            <w:szCs w:val="12"/>
                          </w:rPr>
                          <w:t xml:space="preserve">: </w:t>
                        </w:r>
                        <w:r>
                          <w:rPr>
                            <w:sz w:val="12"/>
                            <w:szCs w:val="12"/>
                          </w:rPr>
                          <w:t>Call dropped/disconnected while playing the course</w:t>
                        </w:r>
                      </w:p>
                    </w:txbxContent>
                  </v:textbox>
                </v:shape>
                <v:rect id="Rectangle 20" o:spid="_x0000_s1098" style="position:absolute;left:35629;top:12642;width:12491;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MkcQA&#10;AADdAAAADwAAAGRycy9kb3ducmV2LnhtbERPTWvCQBC9C/6HZYTedFcL2kY3IhZLe9Tk0tuYnSap&#10;2dmQXWPaX98tCL3N433OZjvYRvTU+dqxhvlMgSAunKm51JBnh+kTCB+QDTaOScM3edim49EGE+Nu&#10;fKT+FEoRQ9gnqKEKoU2k9EVFFv3MtcSR+3SdxRBhV0rT4S2G20YulFpKizXHhgpb2ldUXE5Xq+Fc&#10;L3L8OWavyj4fHsP7kH1dP160fpgMuzWIQEP4F9/dbybOX6oV/H0TT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hTJH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Bookmark and Score</w:t>
                        </w:r>
                      </w:p>
                    </w:txbxContent>
                  </v:textbox>
                </v:rect>
                <v:shape id="Straight Arrow Connector 80" o:spid="_x0000_s1099" type="#_x0000_t32" style="position:absolute;left:25044;top:12007;width:1677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QM8IAAADdAAAADwAAAGRycy9kb3ducmV2LnhtbESPwY7CMAxE7yvxD5GR9rak7KFChYAQ&#10;EojLHmj5ANOYtqJxShNo+Xt8WImbrRnPPK82o2vVk/rQeDYwnyWgiEtvG64MnIv9zwJUiMgWW89k&#10;4EUBNuvJ1woz6wc+0TOPlZIQDhkaqGPsMq1DWZPDMPMdsWhX3zuMsvaVtj0OEu5a/ZskqXbYsDTU&#10;2NGupvKWP5yBy3DI9+nrUfylnHe3gu7jwqIx39NxuwQVaYwf8//10Qp+mgiufCMj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SQM8IAAADdAAAADwAAAAAAAAAAAAAA&#10;AAChAgAAZHJzL2Rvd25yZXYueG1sUEsFBgAAAAAEAAQA+QAAAJADAAAAAA==&#10;" strokecolor="black [3213]" strokeweight=".25pt">
                  <v:stroke startarrow="oval" endarrow="open"/>
                  <v:shadow color="black" opacity="24903f" origin=",.5" offset="0,.55556mm"/>
                </v:shape>
                <v:shape id="Text Box 1162" o:spid="_x0000_s1100" type="#_x0000_t202" style="position:absolute;left:24739;top:9874;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08MA&#10;AADdAAAADwAAAGRycy9kb3ducmV2LnhtbERPTYvCMBC9C/6HMII3TRUUrUaRgiiyHnS9eBubsS02&#10;k9pErfvrzcLC3ubxPme+bEwpnlS7wrKCQT8CQZxaXXCm4PS97k1AOI+ssbRMCt7kYLlot+YYa/vi&#10;Az2PPhMhhF2MCnLvq1hKl+Zk0PVtRRy4q60N+gDrTOoaXyHclHIYRWNpsODQkGNFSU7p7fgwCnbJ&#10;eo+Hy9BMfspk83VdVffTeaRUt9OsZiA8Nf5f/Ofe6jB/HE3h95twgl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908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Save Bookmark with Score API</w:t>
                        </w:r>
                      </w:p>
                    </w:txbxContent>
                  </v:textbox>
                </v:shape>
                <v:shape id="Text Box 1163" o:spid="_x0000_s1101" type="#_x0000_t202" style="position:absolute;left:24606;top:16230;width:1691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kCk8cA&#10;AADdAAAADwAAAGRycy9kb3ducmV2LnhtbESPQWvCQBCF70L/wzKF3nSjUJHoKhKQSqkHNRdv0+yY&#10;hGZn0+yqaX+9cxC8zfDevPfNYtW7Rl2pC7VnA+NRAoq48Lbm0kB+3AxnoEJEtth4JgN/FGC1fBks&#10;MLX+xnu6HmKpJIRDigaqGNtU61BU5DCMfEss2tl3DqOsXalthzcJd42eJMlUO6xZGipsKauo+Dlc&#10;nIHPbLPD/ffEzf6b7OPrvG5/89O7MW+v/XoOKlIfn+bH9dYK/nQs/PKNj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ZApPHAAAA3QAAAA8AAAAAAAAAAAAAAAAAmAIAAGRy&#10;cy9kb3ducmV2LnhtbFBLBQYAAAAABAAEAPUAAACMAwAAAAA=&#10;" filled="f" stroked="f" strokeweight=".5pt">
                  <v:textbox>
                    <w:txbxContent>
                      <w:p w:rsidR="00EA4B76" w:rsidRDefault="00EA4B76" w:rsidP="00FD689A">
                        <w:pPr>
                          <w:pStyle w:val="NormalWeb"/>
                          <w:spacing w:before="0" w:beforeAutospacing="0" w:after="0" w:afterAutospacing="0"/>
                          <w:jc w:val="center"/>
                          <w:rPr>
                            <w:rFonts w:ascii="Arial" w:eastAsia="MS Mincho" w:hAnsi="Arial" w:cs="Arial"/>
                            <w:sz w:val="12"/>
                            <w:szCs w:val="12"/>
                          </w:rPr>
                        </w:pPr>
                      </w:p>
                      <w:p w:rsidR="00EA4B76" w:rsidRPr="001D0631" w:rsidRDefault="00EA4B76" w:rsidP="00FD689A">
                        <w:pPr>
                          <w:pStyle w:val="NormalWeb"/>
                          <w:spacing w:before="0" w:beforeAutospacing="0" w:after="0" w:afterAutospacing="0"/>
                          <w:jc w:val="center"/>
                          <w:rPr>
                            <w:rFonts w:ascii="Arial" w:hAnsi="Arial" w:cs="Arial"/>
                            <w:sz w:val="12"/>
                            <w:szCs w:val="12"/>
                          </w:rPr>
                        </w:pPr>
                        <w:r>
                          <w:rPr>
                            <w:rFonts w:ascii="Arial" w:eastAsia="MS Mincho" w:hAnsi="Arial" w:cs="Arial"/>
                            <w:sz w:val="12"/>
                            <w:szCs w:val="12"/>
                          </w:rPr>
                          <w:t>Save Bookmark with Score API</w:t>
                        </w:r>
                      </w:p>
                    </w:txbxContent>
                  </v:textbox>
                </v:shape>
                <v:shape id="Straight Arrow Connector 80" o:spid="_x0000_s1102" type="#_x0000_t32" style="position:absolute;left:24885;top:19075;width:167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vc78AAADdAAAADwAAAGRycy9kb3ducmV2LnhtbERPy6rCMBDdC/5DGMGdpr2LItUoIih3&#10;48LWDxibsS02k9pEW//eCIK7OZznrDaDacSTOldbVhDPIxDEhdU1lwrO+X62AOE8ssbGMil4kYPN&#10;ejxaYaptzyd6Zr4UIYRdigoq79tUSldUZNDNbUscuKvtDPoAu1LqDvsQbhr5F0WJNFhzaKiwpV1F&#10;xS17GAWX/pDtk9cjPyactbec7sNCo1LTybBdgvA0+J/46/7XYX4Sx/D5Jpwg1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vevc78AAADdAAAADwAAAAAAAAAAAAAAAACh&#10;AgAAZHJzL2Rvd25yZXYueG1sUEsFBgAAAAAEAAQA+QAAAI0DAAAAAA==&#10;" strokecolor="black [3213]" strokeweight=".25pt">
                  <v:stroke startarrow="oval" endarrow="open"/>
                  <v:shadow color="black" opacity="24903f" origin=",.5" offset="0,.55556mm"/>
                </v:shape>
                <v:rect id="Rectangle 20" o:spid="_x0000_s1103" style="position:absolute;left:37191;top:19685;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51MEA&#10;AADdAAAADwAAAGRycy9kb3ducmV2LnhtbERPTYvCMBC9L/gfwgje1tQK4lajiIuLHrVevI3N2Fab&#10;SWmiVn+9EYS9zeN9znTemkrcqHGlZQWDfgSCOLO65FzBPl19j0E4j6yxskwKHuRgPut8TTHR9s5b&#10;uu18LkIIuwQVFN7XiZQuK8ig69uaOHAn2xj0ATa51A3eQ7ipZBxFI2mw5NBQYE3LgrLL7moUHMt4&#10;j89t+heZn9XQb9r0fD38KtXrtosJCE+t/xd/3Gsd5o8GMby/CS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PedTBAAAA3QAAAA8AAAAAAAAAAAAAAAAAmAIAAGRycy9kb3du&#10;cmV2LnhtbFBLBQYAAAAABAAEAPUAAACG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Reset</w:t>
                        </w:r>
                        <w:r w:rsidRPr="00B33BAD">
                          <w:rPr>
                            <w:rFonts w:ascii="Arial" w:eastAsia="MS Mincho" w:hAnsi="Arial"/>
                            <w:sz w:val="12"/>
                            <w:szCs w:val="12"/>
                          </w:rPr>
                          <w:t xml:space="preserve"> </w:t>
                        </w:r>
                        <w:r>
                          <w:rPr>
                            <w:rFonts w:ascii="Arial" w:eastAsia="MS Mincho" w:hAnsi="Arial"/>
                            <w:sz w:val="12"/>
                            <w:szCs w:val="12"/>
                          </w:rPr>
                          <w:t>Bookmark</w:t>
                        </w:r>
                      </w:p>
                    </w:txbxContent>
                  </v:textbox>
                </v:rect>
                <v:shape id="Text Box 1166" o:spid="_x0000_s1104" type="#_x0000_t202" style="position:absolute;left:971;top:34175;width:1592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rMQA&#10;AADdAAAADwAAAGRycy9kb3ducmV2LnhtbERPTWsCMRC9C/6HMIXeNLsKKlujFEFoRRC1h/Y2JtPd&#10;pZvJkqTr+u+bguBtHu9zluveNqIjH2rHCvJxBoJYO1NzqeDjvB0tQISIbLBxTApuFGC9Gg6WWBh3&#10;5SN1p1iKFMKhQAVVjG0hZdAVWQxj1xIn7tt5izFBX0rj8ZrCbSMnWTaTFmtODRW2tKlI/5x+rYIu&#10;07vD9CuP7uLfDzv9OS+P+4tSz0/96wuISH18iO/uN5Pmz/Ip/H+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AqzEAAAA3QAAAA8AAAAAAAAAAAAAAAAAmAIAAGRycy9k&#10;b3ducmV2LnhtbFBLBQYAAAAABAAEAPUAAACJAwAAAAA=&#10;" fillcolor="#d8d8d8 [2732]">
                  <v:shadow on="t" opacity=".5" offset="0,0"/>
                  <v:textbox>
                    <w:txbxContent>
                      <w:p w:rsidR="00EA4B76" w:rsidRPr="00316105" w:rsidRDefault="00EA4B76" w:rsidP="00FD689A">
                        <w:pPr>
                          <w:rPr>
                            <w:sz w:val="12"/>
                            <w:szCs w:val="12"/>
                          </w:rPr>
                        </w:pPr>
                        <w:r w:rsidRPr="008141D0">
                          <w:rPr>
                            <w:sz w:val="12"/>
                            <w:szCs w:val="12"/>
                          </w:rPr>
                          <w:t xml:space="preserve">Case </w:t>
                        </w:r>
                        <w:r>
                          <w:rPr>
                            <w:sz w:val="12"/>
                            <w:szCs w:val="12"/>
                          </w:rPr>
                          <w:t>5</w:t>
                        </w:r>
                        <w:r w:rsidRPr="008141D0">
                          <w:rPr>
                            <w:sz w:val="12"/>
                            <w:szCs w:val="12"/>
                          </w:rPr>
                          <w:t xml:space="preserve">: </w:t>
                        </w:r>
                        <w:r>
                          <w:rPr>
                            <w:sz w:val="12"/>
                            <w:szCs w:val="12"/>
                          </w:rPr>
                          <w:t>Call dropped/disconnected</w:t>
                        </w:r>
                      </w:p>
                    </w:txbxContent>
                  </v:textbox>
                </v:shape>
                <v:rect id="Rectangle 20" o:spid="_x0000_s1105" style="position:absolute;left:37477;top:36842;width:8738;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O8QA&#10;AADdAAAADwAAAGRycy9kb3ducmV2LnhtbERPTWvCQBC9F/wPywi91Y1apEZXESXFHpN46W3Mjkna&#10;7GzIbjT213cLBW/zeJ+z3g6mEVfqXG1ZwXQSgSAurK65VHDKk5c3EM4ja2wsk4I7OdhuRk9rjLW9&#10;cUrXzJcihLCLUUHlfRtL6YqKDLqJbYkDd7GdQR9gV0rd4S2Em0bOomghDdYcGipsaV9R8Z31RsG5&#10;np3wJ83fI7NM5v5jyL/6z4NSz+NhtwLhafAP8b/7qMP8xfQV/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RDvEAAAA3QAAAA8AAAAAAAAAAAAAAAAAmAIAAGRycy9k&#10;b3ducmV2LnhtbFBLBQYAAAAABAAEAPUAAACJAwAAAAA=&#10;">
                  <v:textbox>
                    <w:txbxContent>
                      <w:p w:rsidR="00EA4B76" w:rsidRPr="00B33BAD" w:rsidRDefault="00EA4B76" w:rsidP="00FD689A">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Save </w:t>
                        </w:r>
                        <w:r>
                          <w:rPr>
                            <w:rFonts w:ascii="Arial" w:eastAsia="MS Mincho" w:hAnsi="Arial"/>
                            <w:sz w:val="12"/>
                            <w:szCs w:val="12"/>
                          </w:rPr>
                          <w:t>Call Details</w:t>
                        </w:r>
                      </w:p>
                    </w:txbxContent>
                  </v:textbox>
                </v:rect>
                <v:shape id="Straight Arrow Connector 80" o:spid="_x0000_s1106" type="#_x0000_t32" style="position:absolute;left:25095;top:36353;width:1677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pcMAAAADdAAAADwAAAGRycy9kb3ducmV2LnhtbERPzYrCMBC+C75DGMGbTRUs0jWKCMpe&#10;9mDrA8w2Y1tsJrWJtr69EQRv8/H9zno7mEY8qHO1ZQXzKAZBXFhdc6ngnB9mKxDOI2tsLJOCJznY&#10;bsajNaba9nyiR+ZLEULYpaig8r5NpXRFRQZdZFviwF1sZ9AH2JVSd9iHcNPIRRwn0mDNoaHClvYV&#10;FdfsbhT898fskDzv+V/CWXvN6TasNCo1nQy7HxCeBv8Vf9y/OsxP5kt4fxNO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HMqXDAAAAA3QAAAA8AAAAAAAAAAAAAAAAA&#10;oQIAAGRycy9kb3ducmV2LnhtbFBLBQYAAAAABAAEAPkAAACOAwAAAAA=&#10;" strokecolor="black [3213]" strokeweight=".25pt">
                  <v:stroke startarrow="oval" endarrow="open"/>
                  <v:shadow color="black" opacity="24903f" origin=",.5" offset="0,.55556mm"/>
                </v:shape>
                <v:shape id="Text Box 1169" o:spid="_x0000_s1107" type="#_x0000_t202" style="position:absolute;left:24752;top:34239;width:16777;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fMMA&#10;AADdAAAADwAAAGRycy9kb3ducmV2LnhtbERPTYvCMBC9L+x/CLPgbU0VLNI1ihRkRfSg9rK3sRnb&#10;YjPpNlGrv94Igrd5vM+ZzDpTiwu1rrKsYNCPQBDnVldcKMj2i+8xCOeRNdaWScGNHMymnx8TTLS9&#10;8pYuO1+IEMIuQQWl900ipctLMuj6tiEO3NG2Bn2AbSF1i9cQbmo5jKJYGqw4NJTYUFpSftqdjYJV&#10;utjg9jA043ud/q6P8+Y/+xsp1fvq5j8gPHX+LX65lzrMjwcxPL8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w/fMMAAADdAAAADwAAAAAAAAAAAAAAAACYAgAAZHJzL2Rv&#10;d25yZXYueG1sUEsFBgAAAAAEAAQA9QAAAIgDA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AutoShape 414" o:spid="_x0000_s1108" type="#_x0000_t32" style="position:absolute;left:41516;top:5816;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ytcQAAADdAAAADwAAAGRycy9kb3ducmV2LnhtbERPTWsCMRC9C/0PYQq9iGa3oJatUdaC&#10;UAse1Hqfbqab0M1k3URd/31TKHibx/uc+bJ3jbhQF6xnBfk4A0FceW25VvB5WI9eQISIrLHxTApu&#10;FGC5eBjMsdD+yju67GMtUgiHAhWYGNtCylAZchjGviVO3LfvHMYEu1rqDq8p3DXyOcum0qHl1GCw&#10;pTdD1c/+7BRsN/mq/DJ287E72e1kXTbnenhU6umxL19BROrjXfzvftdp/jSfwd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WjK1xAAAAN0AAAAPAAAAAAAAAAAA&#10;AAAAAKECAABkcnMvZG93bnJldi54bWxQSwUGAAAAAAQABAD5AAAAkgMAAAAA&#10;"/>
                <v:rect id="Rectangle 20" o:spid="_x0000_s1109" style="position:absolute;left:26828;top:23431;width:24486;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OPsYA&#10;AADdAAAADwAAAGRycy9kb3ducmV2LnhtbESPQW/CMAyF75P4D5En7TZSmIRGIa0mEGg7QnvZzWtM&#10;261xqiZAt1+PD0i72XrP731e56Pr1IWG0Ho2MJsmoIgrb1uuDZTF7vkVVIjIFjvPZOCXAuTZ5GGN&#10;qfVXPtDlGGslIRxSNNDE2Kdah6ohh2Hqe2LRTn5wGGUdam0HvEq46/Q8SRbaYcvS0GBPm4aqn+PZ&#10;Gfhq5yX+HYp94pa7l/gxFt/nz60xT4/j2wpUpDH+m+/X71bwFzPBlW9kBJ3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dOPsYAAADdAAAADwAAAAAAAAAAAAAAAACYAgAAZHJz&#10;L2Rvd25yZXYueG1sUEsFBgAAAAAEAAQA9QAAAIsDAAAAAA==&#10;">
                  <v:textbox>
                    <w:txbxContent>
                      <w:p w:rsidR="00EA4B76" w:rsidRPr="00B33BAD" w:rsidRDefault="00EA4B76" w:rsidP="00FD689A">
                        <w:pPr>
                          <w:pStyle w:val="NormalWeb"/>
                          <w:spacing w:before="0" w:beforeAutospacing="0" w:after="0" w:afterAutospacing="0"/>
                          <w:rPr>
                            <w:rFonts w:ascii="Arial" w:eastAsia="MS Mincho" w:hAnsi="Arial"/>
                            <w:sz w:val="12"/>
                            <w:szCs w:val="12"/>
                          </w:rPr>
                        </w:pPr>
                        <w:r>
                          <w:rPr>
                            <w:rFonts w:ascii="Arial" w:eastAsia="MS Mincho" w:hAnsi="Arial"/>
                            <w:sz w:val="12"/>
                            <w:szCs w:val="12"/>
                          </w:rPr>
                          <w:t>Raise an event to send SMS if qualifying score has been achieved</w:t>
                        </w:r>
                      </w:p>
                    </w:txbxContent>
                  </v:textbox>
                </v:rect>
                <v:shape id="Text Box 1157" o:spid="_x0000_s1110" type="#_x0000_t202" style="position:absolute;left:24657;top:38538;width:1677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rDsUA&#10;AADdAAAADwAAAGRycy9kb3ducmV2LnhtbERPTWvCQBC9F/oflil4azYKBo2uIgFpKfWg5tLbNDsm&#10;wexsmt2atL/eFQRv83ifs1wPphEX6lxtWcE4ikEQF1bXXCrIj9vXGQjnkTU2lknBHzlYr56flphq&#10;2/OeLgdfihDCLkUFlfdtKqUrKjLoItsSB+5kO4M+wK6UusM+hJtGTuI4kQZrDg0VtpRVVJwPv0bB&#10;R7bd4f57Ymb/Tfb2edq0P/nXVKnRy7BZgPA0+If47n7XYX4ynsPtm3CC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46sOxQAAAN0AAAAPAAAAAAAAAAAAAAAAAJgCAABkcnMv&#10;ZG93bnJldi54bWxQSwUGAAAAAAQABAD1AAAAigMAAAAA&#10;" filled="f" stroked="f" strokeweight=".5pt">
                  <v:textbox>
                    <w:txbxContent>
                      <w:p w:rsidR="00EA4B76" w:rsidRDefault="00EA4B76" w:rsidP="00FD689A">
                        <w:pPr>
                          <w:pStyle w:val="NormalWeb"/>
                          <w:spacing w:before="0" w:beforeAutospacing="0" w:after="0" w:afterAutospacing="0"/>
                          <w:jc w:val="center"/>
                        </w:pPr>
                        <w:r>
                          <w:rPr>
                            <w:rFonts w:ascii="Arial" w:eastAsia="MS Mincho" w:hAnsi="Arial"/>
                            <w:sz w:val="12"/>
                            <w:szCs w:val="12"/>
                          </w:rPr>
                          <w:t>Send Response</w:t>
                        </w:r>
                      </w:p>
                    </w:txbxContent>
                  </v:textbox>
                </v:shape>
                <v:shape id="Straight Arrow Connector 148" o:spid="_x0000_s1111" type="#_x0000_t32" style="position:absolute;left:24758;top:40646;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ta8UAAADdAAAADwAAAGRycy9kb3ducmV2LnhtbESPT2vCQBDF74V+h2UK3uqmOYhEV5GC&#10;kB4E/+F5yI5JNDsbdrca++k7B8HbDO/Ne7+ZLwfXqRuF2Ho28DXOQBFX3rZcGzge1p9TUDEhW+w8&#10;k4EHRVgu3t/mWFh/5x3d9qlWEsKxQANNSn2hdawachjHvicW7eyDwyRrqLUNeJdw1+k8yybaYcvS&#10;0GBP3w1V1/2vM7ArQ/x5nK75dlNuqIrry3na/hkz+hhWM1CJhvQyP69LK/iTXPjlGxlB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Fta8UAAADdAAAADwAAAAAAAAAA&#10;AAAAAAChAgAAZHJzL2Rvd25yZXYueG1sUEsFBgAAAAAEAAQA+QAAAJMDAAAAAA==&#10;" strokecolor="black [3213]" strokeweight=".25pt">
                  <v:stroke startarrow="oval" endarrow="open"/>
                  <v:shadow color="black" opacity="24903f" origin=",.5" offset="0,.55556mm"/>
                </v:shape>
                <w10:anchorlock/>
              </v:group>
            </w:pict>
          </mc:Fallback>
        </mc:AlternateContent>
      </w:r>
    </w:p>
    <w:p w14:paraId="6E1C298A" w14:textId="77777777" w:rsidR="00527AF8" w:rsidRDefault="00527AF8" w:rsidP="00527AF8">
      <w:pPr>
        <w:jc w:val="both"/>
      </w:pPr>
    </w:p>
    <w:p w14:paraId="49728998" w14:textId="77777777" w:rsidR="00527AF8" w:rsidRDefault="00527AF8" w:rsidP="00527AF8">
      <w:pPr>
        <w:pStyle w:val="Caption"/>
        <w:jc w:val="center"/>
        <w:rPr>
          <w:rFonts w:asciiTheme="majorHAnsi" w:eastAsiaTheme="majorEastAsia" w:hAnsiTheme="majorHAnsi" w:cstheme="majorBidi"/>
          <w:b w:val="0"/>
          <w:bCs w:val="0"/>
        </w:rPr>
      </w:pPr>
      <w:bookmarkStart w:id="53" w:name="_Toc411454413"/>
      <w:r>
        <w:t xml:space="preserve">Figure </w:t>
      </w:r>
      <w:r w:rsidR="001639D2">
        <w:fldChar w:fldCharType="begin"/>
      </w:r>
      <w:r w:rsidR="006F54C1">
        <w:instrText xml:space="preserve"> SEQ Figure \* ARABIC </w:instrText>
      </w:r>
      <w:r w:rsidR="001639D2">
        <w:fldChar w:fldCharType="separate"/>
      </w:r>
      <w:r w:rsidR="00C9141F">
        <w:rPr>
          <w:noProof/>
        </w:rPr>
        <w:t>1</w:t>
      </w:r>
      <w:r w:rsidR="001639D2">
        <w:rPr>
          <w:noProof/>
        </w:rPr>
        <w:fldChar w:fldCharType="end"/>
      </w:r>
      <w:r>
        <w:rPr>
          <w:noProof/>
        </w:rPr>
        <w:t>:</w:t>
      </w:r>
      <w:r>
        <w:t xml:space="preserve"> MA Call Flow</w:t>
      </w:r>
      <w:bookmarkEnd w:id="53"/>
    </w:p>
    <w:p w14:paraId="4A156CCD" w14:textId="77777777" w:rsidR="00527AF8" w:rsidRDefault="00527AF8" w:rsidP="00527AF8">
      <w:pPr>
        <w:pStyle w:val="Heading4"/>
        <w:jc w:val="both"/>
      </w:pPr>
      <w:r>
        <w:t>Language and Location Determination</w:t>
      </w:r>
    </w:p>
    <w:p w14:paraId="32FBD37C" w14:textId="77777777" w:rsidR="00527AF8" w:rsidRDefault="00527AF8" w:rsidP="00527AF8">
      <w:pPr>
        <w:jc w:val="both"/>
      </w:pPr>
    </w:p>
    <w:p w14:paraId="01ECFBD1"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7B852424" w14:textId="77777777" w:rsidR="00527AF8" w:rsidRDefault="00527AF8" w:rsidP="00527AF8">
      <w:pPr>
        <w:jc w:val="both"/>
      </w:pPr>
    </w:p>
    <w:p w14:paraId="3DC86128" w14:textId="77777777" w:rsidR="00527AF8" w:rsidRDefault="00527AF8" w:rsidP="00527AF8">
      <w:pPr>
        <w:jc w:val="both"/>
      </w:pPr>
      <w:r>
        <w:t xml:space="preserve">IVR invokes </w:t>
      </w:r>
      <w:r w:rsidR="003F5A2D">
        <w:t>"</w:t>
      </w:r>
      <w:r>
        <w:t>Get User</w:t>
      </w:r>
      <w:r w:rsidR="003F5A2D">
        <w:t>"</w:t>
      </w:r>
      <w:r>
        <w:t xml:space="preserve"> API on MoTech to determ</w:t>
      </w:r>
      <w:r w:rsidR="00D1382B">
        <w:t xml:space="preserve">ine language </w:t>
      </w:r>
      <w:r>
        <w:t>and usage details.</w:t>
      </w:r>
    </w:p>
    <w:p w14:paraId="4B441179" w14:textId="77777777" w:rsidR="00527AF8" w:rsidRDefault="00527AF8" w:rsidP="00527AF8">
      <w:pPr>
        <w:jc w:val="both"/>
      </w:pPr>
    </w:p>
    <w:p w14:paraId="0D5F35E9" w14:textId="77777777" w:rsidR="00527AF8" w:rsidRDefault="00527AF8" w:rsidP="00527AF8">
      <w:pPr>
        <w:jc w:val="both"/>
      </w:pPr>
      <w:r>
        <w:t>Following two possibilities are there:</w:t>
      </w:r>
    </w:p>
    <w:p w14:paraId="18A3F527" w14:textId="77777777" w:rsidR="00527AF8" w:rsidRDefault="00527AF8" w:rsidP="00527AF8">
      <w:pPr>
        <w:pStyle w:val="Heading5"/>
        <w:jc w:val="both"/>
      </w:pPr>
      <w:r>
        <w:t>Language information not available with NMS</w:t>
      </w:r>
    </w:p>
    <w:p w14:paraId="650093E9" w14:textId="77777777" w:rsidR="00527AF8" w:rsidRDefault="00527AF8" w:rsidP="00527AF8">
      <w:pPr>
        <w:jc w:val="both"/>
      </w:pPr>
    </w:p>
    <w:p w14:paraId="62373B11" w14:textId="77777777" w:rsidR="00527AF8" w:rsidRDefault="00527AF8" w:rsidP="00527AF8">
      <w:pPr>
        <w:jc w:val="both"/>
      </w:pPr>
      <w:r>
        <w:t>Following cases are possible in this scenario:</w:t>
      </w:r>
    </w:p>
    <w:p w14:paraId="7BE1EAD1" w14:textId="77777777" w:rsidR="00527AF8" w:rsidRDefault="00527AF8" w:rsidP="00E65978">
      <w:pPr>
        <w:pStyle w:val="ListParagraph"/>
        <w:numPr>
          <w:ilvl w:val="0"/>
          <w:numId w:val="26"/>
        </w:numPr>
        <w:jc w:val="both"/>
      </w:pPr>
      <w:r>
        <w:t>Anonymous user calls first time – circle not known</w:t>
      </w:r>
    </w:p>
    <w:p w14:paraId="24FA467E"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not mapped to any </w:t>
      </w:r>
      <w:r>
        <w:t>languageLocationCode at MoTech</w:t>
      </w:r>
    </w:p>
    <w:p w14:paraId="306F1F46" w14:textId="77777777" w:rsidR="00527AF8" w:rsidRDefault="00527AF8" w:rsidP="00E65978">
      <w:pPr>
        <w:pStyle w:val="ListParagraph"/>
        <w:numPr>
          <w:ilvl w:val="0"/>
          <w:numId w:val="26"/>
        </w:numPr>
        <w:jc w:val="both"/>
      </w:pPr>
      <w:r>
        <w:t>A</w:t>
      </w:r>
      <w:r w:rsidRPr="00161B87">
        <w:t>nonymous user</w:t>
      </w:r>
      <w:r>
        <w:t xml:space="preserve"> calls first time </w:t>
      </w:r>
      <w:r w:rsidR="00350A13">
        <w:t>–</w:t>
      </w:r>
      <w:r>
        <w:t xml:space="preserve"> </w:t>
      </w:r>
      <w:r w:rsidRPr="00161B87">
        <w:t xml:space="preserve">circle provided by IVR but circle mapped to multiple </w:t>
      </w:r>
      <w:r>
        <w:t>languageLocationCodes at MoTech</w:t>
      </w:r>
    </w:p>
    <w:p w14:paraId="320F8F8E" w14:textId="77777777" w:rsidR="00527AF8" w:rsidRDefault="00527AF8" w:rsidP="00527AF8">
      <w:pPr>
        <w:jc w:val="both"/>
      </w:pPr>
    </w:p>
    <w:p w14:paraId="1A030D3C" w14:textId="77777777" w:rsidR="00527AF8" w:rsidRDefault="00527AF8" w:rsidP="00527AF8">
      <w:pPr>
        <w:jc w:val="both"/>
      </w:pPr>
      <w:r>
        <w:t>Each of the above case will be handled as follows:</w:t>
      </w:r>
    </w:p>
    <w:p w14:paraId="021F77B0" w14:textId="77777777" w:rsidR="00527AF8" w:rsidRPr="00F71B03" w:rsidRDefault="00527AF8" w:rsidP="00527AF8">
      <w:pPr>
        <w:ind w:left="360" w:hanging="360"/>
        <w:jc w:val="both"/>
      </w:pPr>
    </w:p>
    <w:p w14:paraId="0C3F59F5" w14:textId="77777777" w:rsidR="00527AF8" w:rsidRPr="00161B87" w:rsidRDefault="00527AF8" w:rsidP="00E65978">
      <w:pPr>
        <w:pStyle w:val="ListParagraph"/>
        <w:numPr>
          <w:ilvl w:val="0"/>
          <w:numId w:val="27"/>
        </w:numPr>
        <w:jc w:val="both"/>
      </w:pPr>
      <w:r>
        <w:lastRenderedPageBreak/>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56AB643" w14:textId="77777777" w:rsidR="00527AF8" w:rsidRPr="00161B87" w:rsidRDefault="00527AF8" w:rsidP="00E65978">
      <w:pPr>
        <w:pStyle w:val="ListParagraph"/>
        <w:numPr>
          <w:ilvl w:val="0"/>
          <w:numId w:val="27"/>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19DF2A42" w14:textId="77777777" w:rsidR="00527AF8" w:rsidRPr="00161B87" w:rsidRDefault="00527AF8" w:rsidP="00E65978">
      <w:pPr>
        <w:pStyle w:val="ListParagraph"/>
        <w:numPr>
          <w:ilvl w:val="0"/>
          <w:numId w:val="27"/>
        </w:numPr>
        <w:jc w:val="both"/>
      </w:pPr>
      <w:r>
        <w:t xml:space="preserve">User shall enter </w:t>
      </w:r>
      <w:r w:rsidRPr="00161B87">
        <w:t>relevant code</w:t>
      </w:r>
      <w:r>
        <w:t xml:space="preserve"> using DTMF input.</w:t>
      </w:r>
    </w:p>
    <w:p w14:paraId="2164EF55" w14:textId="77777777" w:rsidR="00527AF8" w:rsidRDefault="00527AF8" w:rsidP="00E65978">
      <w:pPr>
        <w:pStyle w:val="ListParagraph"/>
        <w:numPr>
          <w:ilvl w:val="0"/>
          <w:numId w:val="27"/>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383E630D" w14:textId="77777777" w:rsidR="00527AF8" w:rsidRPr="00287395" w:rsidRDefault="00527AF8" w:rsidP="00E65978">
      <w:pPr>
        <w:pStyle w:val="ListParagraph"/>
        <w:numPr>
          <w:ilvl w:val="0"/>
          <w:numId w:val="27"/>
        </w:numPr>
        <w:jc w:val="both"/>
      </w:pPr>
      <w:r>
        <w:t>MoTech will set the code for that user in the database.</w:t>
      </w:r>
    </w:p>
    <w:p w14:paraId="4C6AB506" w14:textId="77777777" w:rsidR="00527AF8" w:rsidRPr="0063084D" w:rsidRDefault="00527AF8" w:rsidP="00527AF8">
      <w:pPr>
        <w:pStyle w:val="Heading5"/>
        <w:jc w:val="both"/>
      </w:pPr>
      <w:r>
        <w:t>Language information available with NMS</w:t>
      </w:r>
    </w:p>
    <w:p w14:paraId="34AF9613" w14:textId="77777777" w:rsidR="00527AF8" w:rsidRDefault="00527AF8" w:rsidP="00527AF8">
      <w:pPr>
        <w:jc w:val="both"/>
      </w:pPr>
    </w:p>
    <w:p w14:paraId="4F1D2A26" w14:textId="77777777" w:rsidR="00527AF8" w:rsidRDefault="00527AF8" w:rsidP="00527AF8">
      <w:pPr>
        <w:jc w:val="both"/>
      </w:pPr>
      <w:r>
        <w:t>Following cases are possible in this scenario:</w:t>
      </w:r>
    </w:p>
    <w:p w14:paraId="2CE6C614" w14:textId="77777777" w:rsidR="00527AF8" w:rsidRDefault="00527AF8" w:rsidP="00527AF8">
      <w:pPr>
        <w:jc w:val="both"/>
      </w:pPr>
    </w:p>
    <w:p w14:paraId="2C49B1AD" w14:textId="77777777" w:rsidR="00527AF8" w:rsidRDefault="00527AF8" w:rsidP="00E65978">
      <w:pPr>
        <w:pStyle w:val="ListParagraph"/>
        <w:numPr>
          <w:ilvl w:val="0"/>
          <w:numId w:val="28"/>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22320D78" w14:textId="77777777" w:rsidR="00527AF8" w:rsidRDefault="00527AF8" w:rsidP="00E65978">
      <w:pPr>
        <w:pStyle w:val="ListParagraph"/>
        <w:numPr>
          <w:ilvl w:val="0"/>
          <w:numId w:val="28"/>
        </w:numPr>
        <w:jc w:val="both"/>
      </w:pPr>
      <w:r w:rsidRPr="00161B87">
        <w:t>Inactive user</w:t>
      </w:r>
      <w:r>
        <w:t xml:space="preserve"> calls first time – languageLocation code</w:t>
      </w:r>
      <w:r w:rsidRPr="00161B87">
        <w:t xml:space="preserve"> retrieved based on state and district</w:t>
      </w:r>
      <w:r>
        <w:t>.</w:t>
      </w:r>
    </w:p>
    <w:p w14:paraId="753B8357" w14:textId="77777777" w:rsidR="00527AF8" w:rsidRDefault="00527AF8" w:rsidP="00E65978">
      <w:pPr>
        <w:pStyle w:val="ListParagraph"/>
        <w:numPr>
          <w:ilvl w:val="0"/>
          <w:numId w:val="28"/>
        </w:numPr>
        <w:jc w:val="both"/>
      </w:pPr>
      <w:r>
        <w:t>User is a repeat user – anonymous or active.</w:t>
      </w:r>
    </w:p>
    <w:p w14:paraId="072A9D24" w14:textId="77777777" w:rsidR="00527AF8" w:rsidRDefault="00527AF8" w:rsidP="00527AF8">
      <w:pPr>
        <w:jc w:val="both"/>
      </w:pPr>
    </w:p>
    <w:p w14:paraId="08DB1D5D" w14:textId="77777777" w:rsidR="00527AF8" w:rsidRPr="002F2691" w:rsidRDefault="00527AF8" w:rsidP="00527AF8">
      <w:pPr>
        <w:jc w:val="both"/>
      </w:pPr>
      <w:r>
        <w:t xml:space="preserve">In each of the above case, MoTech will return circle and languageLocation code information as response to the </w:t>
      </w:r>
      <w:r w:rsidR="003F5A2D">
        <w:t>"</w:t>
      </w:r>
      <w:r>
        <w:t>Get User Detail</w:t>
      </w:r>
      <w:r w:rsidR="003F5A2D">
        <w:t>"</w:t>
      </w:r>
      <w:r>
        <w:t xml:space="preserve"> API.</w:t>
      </w:r>
    </w:p>
    <w:p w14:paraId="59021D80" w14:textId="77777777" w:rsidR="00527AF8" w:rsidRDefault="00527AF8" w:rsidP="00527AF8">
      <w:pPr>
        <w:pStyle w:val="Heading4"/>
        <w:jc w:val="both"/>
      </w:pPr>
      <w:r>
        <w:t>Usage Determination</w:t>
      </w:r>
    </w:p>
    <w:p w14:paraId="4132917D" w14:textId="77777777" w:rsidR="00527AF8" w:rsidRDefault="00527AF8" w:rsidP="00527AF8">
      <w:pPr>
        <w:jc w:val="both"/>
      </w:pPr>
    </w:p>
    <w:p w14:paraId="4C044805" w14:textId="77777777" w:rsidR="00527AF8" w:rsidRDefault="00527AF8" w:rsidP="00527AF8">
      <w:pPr>
        <w:jc w:val="both"/>
      </w:pPr>
      <w:r>
        <w:t xml:space="preserve">This section describes the behavior of NMS based on availability of usage for the user. Usage details will be available in user details only and will be retrieved in </w:t>
      </w:r>
      <w:r w:rsidR="003F5A2D">
        <w:t>"</w:t>
      </w:r>
      <w:r>
        <w:t>Get User Details</w:t>
      </w:r>
      <w:r w:rsidR="003F5A2D">
        <w:t>"</w:t>
      </w:r>
      <w:r>
        <w:t xml:space="preserve"> API already invoked above.</w:t>
      </w:r>
    </w:p>
    <w:p w14:paraId="5B4BB8F6" w14:textId="77777777" w:rsidR="00527AF8" w:rsidRDefault="00527AF8" w:rsidP="00527AF8">
      <w:pPr>
        <w:jc w:val="both"/>
      </w:pPr>
    </w:p>
    <w:p w14:paraId="0303AAB5" w14:textId="77777777" w:rsidR="00527AF8" w:rsidRPr="0018232F" w:rsidRDefault="00527AF8" w:rsidP="00527AF8">
      <w:pPr>
        <w:jc w:val="both"/>
      </w:pPr>
      <w:r>
        <w:t>Following two cases are possible here:</w:t>
      </w:r>
    </w:p>
    <w:p w14:paraId="3EB8A677" w14:textId="77777777" w:rsidR="00527AF8" w:rsidRDefault="00527AF8" w:rsidP="00527AF8">
      <w:pPr>
        <w:pStyle w:val="Heading5"/>
        <w:jc w:val="both"/>
      </w:pPr>
      <w:r>
        <w:t>Usage capped and exhausted</w:t>
      </w:r>
    </w:p>
    <w:p w14:paraId="4CD6EC5D" w14:textId="77777777" w:rsidR="00527AF8" w:rsidRDefault="00527AF8" w:rsidP="00527AF8">
      <w:pPr>
        <w:jc w:val="both"/>
      </w:pPr>
    </w:p>
    <w:p w14:paraId="6C36810D" w14:textId="77777777" w:rsidR="00527AF8" w:rsidRDefault="00527AF8"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 </w:t>
      </w:r>
    </w:p>
    <w:p w14:paraId="0201C4B1" w14:textId="77777777" w:rsidR="00527AF8" w:rsidRDefault="00527AF8" w:rsidP="00527AF8">
      <w:pPr>
        <w:jc w:val="both"/>
      </w:pPr>
    </w:p>
    <w:p w14:paraId="18E35C3F" w14:textId="77777777" w:rsidR="00527AF8" w:rsidRDefault="00527AF8" w:rsidP="00527AF8">
      <w:pPr>
        <w:jc w:val="both"/>
      </w:pPr>
      <w:r>
        <w:t xml:space="preserve">IVR System shall also invoke </w:t>
      </w:r>
      <w:r w:rsidR="003F5A2D">
        <w:t>"</w:t>
      </w:r>
      <w:r>
        <w:t>Save Call Details</w:t>
      </w:r>
      <w:r w:rsidR="003F5A2D">
        <w:t>"</w:t>
      </w:r>
      <w:r>
        <w:t xml:space="preserve"> API on MoTech to save the call detail records.</w:t>
      </w:r>
    </w:p>
    <w:p w14:paraId="65569B3A" w14:textId="77777777" w:rsidR="00527AF8" w:rsidRDefault="00527AF8" w:rsidP="00527AF8">
      <w:pPr>
        <w:pStyle w:val="Heading5"/>
        <w:jc w:val="both"/>
      </w:pPr>
      <w:r>
        <w:t>Usage capped and available/Usage not capped</w:t>
      </w:r>
    </w:p>
    <w:p w14:paraId="468DF5B5" w14:textId="77777777" w:rsidR="00527AF8" w:rsidRDefault="00527AF8" w:rsidP="00527AF8">
      <w:pPr>
        <w:jc w:val="both"/>
      </w:pPr>
    </w:p>
    <w:p w14:paraId="4F180156" w14:textId="77777777" w:rsidR="00527AF8" w:rsidRDefault="00354B41" w:rsidP="00527AF8">
      <w:pPr>
        <w:jc w:val="both"/>
      </w:pPr>
      <w:r>
        <w:t xml:space="preserve">This case is applicable, when either the usage is available or the service is uncapped. In each case IVR system shall continue with the call and </w:t>
      </w:r>
      <w:r w:rsidR="00527AF8">
        <w:t xml:space="preserve">shall invoke </w:t>
      </w:r>
      <w:r w:rsidR="003F5A2D">
        <w:t>"</w:t>
      </w:r>
      <w:r w:rsidR="00527AF8">
        <w:t>Get MA Course Version</w:t>
      </w:r>
      <w:r w:rsidR="003F5A2D">
        <w:t>"</w:t>
      </w:r>
      <w:r w:rsidR="00527AF8">
        <w:t xml:space="preserve"> API on MoTech to get the version of MA course structure.</w:t>
      </w:r>
    </w:p>
    <w:p w14:paraId="66F81F40" w14:textId="77777777" w:rsidR="00527AF8" w:rsidRDefault="00527AF8" w:rsidP="00527AF8">
      <w:pPr>
        <w:jc w:val="both"/>
      </w:pPr>
      <w:r>
        <w:t xml:space="preserve">If a newer version of course is available or course structure is not available with IVR, it shall invoke </w:t>
      </w:r>
      <w:r w:rsidR="003F5A2D">
        <w:t>"</w:t>
      </w:r>
      <w:r>
        <w:t>Get MA course</w:t>
      </w:r>
      <w:r w:rsidR="003F5A2D">
        <w:t>"</w:t>
      </w:r>
      <w:r>
        <w:t xml:space="preserve"> API to fetch the course structure else it will live with the existing structure only.</w:t>
      </w:r>
    </w:p>
    <w:p w14:paraId="57D3C060" w14:textId="77777777" w:rsidR="00527AF8" w:rsidRPr="005E1432" w:rsidRDefault="00527AF8" w:rsidP="00527AF8">
      <w:pPr>
        <w:jc w:val="both"/>
      </w:pPr>
    </w:p>
    <w:p w14:paraId="718812D1" w14:textId="77777777" w:rsidR="00527AF8" w:rsidRDefault="00527AF8" w:rsidP="00527AF8">
      <w:pPr>
        <w:jc w:val="both"/>
      </w:pPr>
      <w:r>
        <w:t>IVR shall then proceed with determination of bookmark for the user. The decision for starting point of the course will be made based on bookmark.</w:t>
      </w:r>
    </w:p>
    <w:p w14:paraId="0C46C401" w14:textId="77777777" w:rsidR="00527AF8" w:rsidRDefault="00527AF8" w:rsidP="00527AF8">
      <w:pPr>
        <w:jc w:val="both"/>
      </w:pPr>
    </w:p>
    <w:p w14:paraId="11DA1962" w14:textId="77777777" w:rsidR="00527AF8" w:rsidRDefault="00527AF8" w:rsidP="00527AF8">
      <w:pPr>
        <w:pStyle w:val="Heading4"/>
        <w:jc w:val="both"/>
      </w:pPr>
      <w:r>
        <w:t>Bookmark Determination</w:t>
      </w:r>
    </w:p>
    <w:p w14:paraId="770C6EDC" w14:textId="77777777" w:rsidR="00527AF8" w:rsidRDefault="00527AF8" w:rsidP="00527AF8">
      <w:pPr>
        <w:jc w:val="both"/>
      </w:pPr>
    </w:p>
    <w:p w14:paraId="3305D8D8" w14:textId="77777777" w:rsidR="00527AF8" w:rsidRDefault="00527AF8" w:rsidP="00527AF8">
      <w:pPr>
        <w:jc w:val="both"/>
      </w:pPr>
      <w:r>
        <w:lastRenderedPageBreak/>
        <w:t xml:space="preserve">This section describes the scenarios for bookmark determination and IVR behavior for the same. IVR shall invoke </w:t>
      </w:r>
      <w:r w:rsidR="003F5A2D">
        <w:t>"</w:t>
      </w:r>
      <w:r>
        <w:t>Get Bookmark with Score</w:t>
      </w:r>
      <w:r w:rsidR="003F5A2D">
        <w:t>"</w:t>
      </w:r>
      <w:r>
        <w:t xml:space="preserve"> API on MoTech to get the bookmark details of the user. The </w:t>
      </w:r>
      <w:r w:rsidR="00620973">
        <w:t xml:space="preserve">bookmark represents </w:t>
      </w:r>
      <w:r>
        <w:t>details of course unit which is to be played.</w:t>
      </w:r>
    </w:p>
    <w:p w14:paraId="025CB81B" w14:textId="77777777" w:rsidR="00620973" w:rsidRDefault="00620973" w:rsidP="00527AF8">
      <w:pPr>
        <w:jc w:val="both"/>
      </w:pPr>
    </w:p>
    <w:p w14:paraId="3A0F8AEC" w14:textId="77777777" w:rsidR="00527AF8" w:rsidRPr="005E1432" w:rsidRDefault="00527AF8" w:rsidP="00527AF8">
      <w:pPr>
        <w:jc w:val="both"/>
      </w:pPr>
      <w:r>
        <w:t>Following two cases are there:</w:t>
      </w:r>
    </w:p>
    <w:p w14:paraId="01515289" w14:textId="77777777" w:rsidR="00527AF8" w:rsidRDefault="00527AF8" w:rsidP="00527AF8">
      <w:pPr>
        <w:pStyle w:val="Heading5"/>
        <w:jc w:val="both"/>
      </w:pPr>
      <w:r>
        <w:t>Bookmark not available</w:t>
      </w:r>
    </w:p>
    <w:p w14:paraId="27D8113C" w14:textId="77777777" w:rsidR="00527AF8" w:rsidRDefault="00527AF8" w:rsidP="00527AF8">
      <w:pPr>
        <w:jc w:val="both"/>
      </w:pPr>
    </w:p>
    <w:p w14:paraId="2719FEDF" w14:textId="77777777" w:rsidR="00527AF8" w:rsidRPr="005E1432" w:rsidRDefault="00527AF8" w:rsidP="00527AF8">
      <w:pPr>
        <w:jc w:val="both"/>
      </w:pPr>
      <w:r>
        <w:t>In this case, IVR shall play the MA course welcome message followed by the actual course content.</w:t>
      </w:r>
    </w:p>
    <w:p w14:paraId="2B536859" w14:textId="77777777" w:rsidR="00527AF8" w:rsidRDefault="00527AF8" w:rsidP="00527AF8">
      <w:pPr>
        <w:pStyle w:val="Heading5"/>
        <w:jc w:val="both"/>
      </w:pPr>
      <w:r>
        <w:t>Bookmark available</w:t>
      </w:r>
    </w:p>
    <w:p w14:paraId="39D6EA6C" w14:textId="77777777" w:rsidR="00527AF8" w:rsidRDefault="00527AF8" w:rsidP="00527AF8">
      <w:pPr>
        <w:jc w:val="both"/>
      </w:pPr>
    </w:p>
    <w:p w14:paraId="04EC0964" w14:textId="77777777" w:rsidR="00527AF8" w:rsidRPr="005E1432" w:rsidRDefault="00527AF8" w:rsidP="00527AF8">
      <w:pPr>
        <w:jc w:val="both"/>
      </w:pPr>
      <w:r>
        <w:t>In this case, IVR shall play the MA course starting from bookmarked location.</w:t>
      </w:r>
    </w:p>
    <w:p w14:paraId="6E30FC85" w14:textId="77777777" w:rsidR="00527AF8" w:rsidRDefault="00527AF8" w:rsidP="00527AF8">
      <w:pPr>
        <w:pStyle w:val="Heading4"/>
        <w:jc w:val="both"/>
      </w:pPr>
      <w:r>
        <w:t>Save Bookmark</w:t>
      </w:r>
    </w:p>
    <w:p w14:paraId="6854672F" w14:textId="77777777" w:rsidR="00527AF8" w:rsidRDefault="00527AF8" w:rsidP="00527AF8">
      <w:pPr>
        <w:jc w:val="both"/>
      </w:pPr>
    </w:p>
    <w:p w14:paraId="0907736F" w14:textId="77777777" w:rsidR="00527AF8" w:rsidRPr="006F1C93" w:rsidRDefault="00527AF8" w:rsidP="00527AF8">
      <w:pPr>
        <w:jc w:val="both"/>
      </w:pPr>
      <w:r>
        <w:t>This section describes how bookmark will be saved for a user when the call gets dropped/disconnected. Following cases are possible:</w:t>
      </w:r>
    </w:p>
    <w:p w14:paraId="7DE41860" w14:textId="77777777" w:rsidR="00527AF8" w:rsidRDefault="00527AF8" w:rsidP="00527AF8">
      <w:pPr>
        <w:pStyle w:val="Heading5"/>
        <w:jc w:val="both"/>
      </w:pPr>
      <w:r>
        <w:t>Call dropped/disconnected while playing course</w:t>
      </w:r>
    </w:p>
    <w:p w14:paraId="32881DC7" w14:textId="77777777" w:rsidR="00527AF8" w:rsidRDefault="00527AF8" w:rsidP="00527AF8">
      <w:pPr>
        <w:jc w:val="both"/>
      </w:pPr>
    </w:p>
    <w:p w14:paraId="2AEB1B5C" w14:textId="77777777" w:rsidR="00527AF8" w:rsidRDefault="00527AF8" w:rsidP="00527AF8">
      <w:pPr>
        <w:jc w:val="both"/>
      </w:pPr>
      <w:r>
        <w:t xml:space="preserve">While playing the course, call can get disconnected on chapter/lesson or quiz. In each of the case, following details will be sent to MoTech in </w:t>
      </w:r>
      <w:r w:rsidR="003F5A2D">
        <w:t>"</w:t>
      </w:r>
      <w:r>
        <w:t>Save Bookmark with Score</w:t>
      </w:r>
      <w:r w:rsidR="003F5A2D">
        <w:t>"</w:t>
      </w:r>
      <w:r>
        <w:t xml:space="preserve"> API:</w:t>
      </w:r>
    </w:p>
    <w:p w14:paraId="18855784" w14:textId="77777777" w:rsidR="00527AF8" w:rsidRDefault="00527AF8" w:rsidP="00527AF8">
      <w:pPr>
        <w:jc w:val="both"/>
      </w:pPr>
    </w:p>
    <w:p w14:paraId="4E7B142E" w14:textId="77777777" w:rsidR="00527AF8" w:rsidRDefault="004739A9" w:rsidP="004739A9">
      <w:pPr>
        <w:pStyle w:val="ListParagraph"/>
        <w:numPr>
          <w:ilvl w:val="0"/>
          <w:numId w:val="29"/>
        </w:numPr>
        <w:jc w:val="both"/>
      </w:pPr>
      <w:r>
        <w:t>Id of the node to be bookmarked</w:t>
      </w:r>
      <w:r w:rsidR="00304E7D">
        <w:t xml:space="preserve"> in course tree</w:t>
      </w:r>
      <w:r>
        <w:t>.</w:t>
      </w:r>
    </w:p>
    <w:p w14:paraId="62C20F83" w14:textId="77777777" w:rsidR="00527AF8" w:rsidRDefault="00527AF8" w:rsidP="00E65978">
      <w:pPr>
        <w:pStyle w:val="ListParagraph"/>
        <w:numPr>
          <w:ilvl w:val="0"/>
          <w:numId w:val="29"/>
        </w:numPr>
        <w:jc w:val="both"/>
      </w:pPr>
      <w:r>
        <w:t>scores of quiz being attempted till bookmark location</w:t>
      </w:r>
    </w:p>
    <w:p w14:paraId="49D9F685" w14:textId="77777777" w:rsidR="00527AF8" w:rsidRDefault="00527AF8" w:rsidP="00527AF8">
      <w:pPr>
        <w:jc w:val="both"/>
      </w:pPr>
    </w:p>
    <w:p w14:paraId="49D335AA" w14:textId="77777777" w:rsidR="00527AF8" w:rsidRDefault="00527AF8" w:rsidP="00527AF8">
      <w:pPr>
        <w:jc w:val="both"/>
      </w:pPr>
      <w:r>
        <w:t>The MoTech shall persist all this inform</w:t>
      </w:r>
      <w:r w:rsidR="00D61C51">
        <w:t xml:space="preserve">ation the database and return </w:t>
      </w:r>
      <w:r>
        <w:t>response to IVR.</w:t>
      </w:r>
    </w:p>
    <w:p w14:paraId="46BEA36F" w14:textId="77777777" w:rsidR="00527AF8" w:rsidRDefault="00527AF8" w:rsidP="00527AF8">
      <w:pPr>
        <w:jc w:val="both"/>
      </w:pPr>
    </w:p>
    <w:p w14:paraId="1A90A9A6" w14:textId="77777777" w:rsidR="00527AF8" w:rsidRDefault="00527AF8" w:rsidP="00527AF8">
      <w:pPr>
        <w:pStyle w:val="Heading5"/>
        <w:jc w:val="both"/>
      </w:pPr>
      <w:r>
        <w:t>Call disconnected after course completion</w:t>
      </w:r>
    </w:p>
    <w:p w14:paraId="3AC9145B" w14:textId="77777777" w:rsidR="00527AF8" w:rsidRDefault="00527AF8" w:rsidP="00527AF8">
      <w:pPr>
        <w:jc w:val="both"/>
      </w:pPr>
    </w:p>
    <w:p w14:paraId="4F1EB2BC" w14:textId="77777777" w:rsidR="00527AF8" w:rsidRDefault="00527AF8" w:rsidP="00527AF8">
      <w:pPr>
        <w:jc w:val="both"/>
      </w:pPr>
      <w:r>
        <w:t>This is the scenario when user shall listen to MA course completely and shall disconnect the call herself after listening to her score.</w:t>
      </w:r>
    </w:p>
    <w:p w14:paraId="67BBC1AB" w14:textId="77777777" w:rsidR="00527AF8" w:rsidRDefault="00527AF8" w:rsidP="00527AF8">
      <w:pPr>
        <w:jc w:val="both"/>
      </w:pPr>
    </w:p>
    <w:p w14:paraId="2901A220" w14:textId="77777777" w:rsidR="00527AF8" w:rsidRDefault="00527AF8" w:rsidP="00527AF8">
      <w:pPr>
        <w:jc w:val="both"/>
      </w:pPr>
      <w:r>
        <w:t xml:space="preserve">In this scenario – </w:t>
      </w:r>
    </w:p>
    <w:p w14:paraId="3EB579C5" w14:textId="77777777" w:rsidR="00527AF8" w:rsidRDefault="00527AF8" w:rsidP="00E65978">
      <w:pPr>
        <w:pStyle w:val="ListParagraph"/>
        <w:numPr>
          <w:ilvl w:val="0"/>
          <w:numId w:val="5"/>
        </w:numPr>
        <w:jc w:val="both"/>
      </w:pPr>
      <w:r>
        <w:t>The user shall listen to MA course completely.</w:t>
      </w:r>
    </w:p>
    <w:p w14:paraId="530D53BB" w14:textId="77777777" w:rsidR="00527AF8" w:rsidRDefault="00527AF8" w:rsidP="00E65978">
      <w:pPr>
        <w:pStyle w:val="ListParagraph"/>
        <w:numPr>
          <w:ilvl w:val="0"/>
          <w:numId w:val="5"/>
        </w:numPr>
        <w:jc w:val="both"/>
      </w:pPr>
      <w:r>
        <w:t>The course result shall be played by IVR to the user.</w:t>
      </w:r>
    </w:p>
    <w:p w14:paraId="41520C9E" w14:textId="77777777" w:rsidR="00527AF8" w:rsidRDefault="00527AF8" w:rsidP="00E65978">
      <w:pPr>
        <w:pStyle w:val="ListParagraph"/>
        <w:numPr>
          <w:ilvl w:val="0"/>
          <w:numId w:val="5"/>
        </w:numPr>
        <w:jc w:val="both"/>
      </w:pPr>
      <w:r>
        <w:t>The call will be terminated.</w:t>
      </w:r>
    </w:p>
    <w:p w14:paraId="03BAE185" w14:textId="77777777" w:rsidR="00527AF8" w:rsidRDefault="00527AF8" w:rsidP="00E65978">
      <w:pPr>
        <w:pStyle w:val="ListParagraph"/>
        <w:numPr>
          <w:ilvl w:val="0"/>
          <w:numId w:val="5"/>
        </w:numPr>
        <w:jc w:val="both"/>
      </w:pPr>
      <w:r>
        <w:t xml:space="preserve">The IVR shall invoke </w:t>
      </w:r>
      <w:r w:rsidR="003F5A2D">
        <w:t>"</w:t>
      </w:r>
      <w:r>
        <w:t>Save Bookmark with Score</w:t>
      </w:r>
      <w:r w:rsidR="003F5A2D">
        <w:t>"</w:t>
      </w:r>
      <w:r>
        <w:t xml:space="preserve"> for sending bookmark details. The bookmark shall indicate that the course is completed.</w:t>
      </w:r>
    </w:p>
    <w:p w14:paraId="336A4FCF" w14:textId="77777777" w:rsidR="00527AF8" w:rsidRDefault="00527AF8" w:rsidP="00E65978">
      <w:pPr>
        <w:pStyle w:val="ListParagraph"/>
        <w:numPr>
          <w:ilvl w:val="0"/>
          <w:numId w:val="5"/>
        </w:numPr>
        <w:jc w:val="both"/>
      </w:pPr>
      <w:r>
        <w:t>Motech shall reset the bookmark to point to the start of course for the next call.</w:t>
      </w:r>
    </w:p>
    <w:p w14:paraId="10847D49" w14:textId="77777777" w:rsidR="00527AF8" w:rsidRDefault="00527AF8" w:rsidP="00E65978">
      <w:pPr>
        <w:pStyle w:val="ListParagraph"/>
        <w:numPr>
          <w:ilvl w:val="0"/>
          <w:numId w:val="5"/>
        </w:numPr>
        <w:jc w:val="both"/>
      </w:pPr>
      <w:r>
        <w:t>If the user has achieved minimum qualifying score then MoTech shall raise an event for sending SMS to the user.</w:t>
      </w:r>
    </w:p>
    <w:p w14:paraId="45C71F21" w14:textId="77777777" w:rsidR="00527AF8" w:rsidRDefault="00527AF8" w:rsidP="00527AF8">
      <w:pPr>
        <w:pStyle w:val="ListParagraph"/>
        <w:numPr>
          <w:ilvl w:val="0"/>
          <w:numId w:val="0"/>
        </w:numPr>
        <w:ind w:left="1080"/>
        <w:jc w:val="both"/>
      </w:pPr>
    </w:p>
    <w:p w14:paraId="03020504" w14:textId="77777777" w:rsidR="00527AF8" w:rsidRDefault="00527AF8" w:rsidP="00527AF8">
      <w:pPr>
        <w:jc w:val="both"/>
      </w:pPr>
      <w:r>
        <w:t xml:space="preserve">The MoTech shall </w:t>
      </w:r>
      <w:r w:rsidR="00670964">
        <w:t>save</w:t>
      </w:r>
      <w:r>
        <w:t xml:space="preserve"> all this inform</w:t>
      </w:r>
      <w:r w:rsidR="00D61C51">
        <w:t xml:space="preserve">ation the database and return </w:t>
      </w:r>
      <w:r>
        <w:t>response to IVR.</w:t>
      </w:r>
    </w:p>
    <w:p w14:paraId="7F871DA0" w14:textId="77777777" w:rsidR="00527AF8" w:rsidRPr="001B2C25" w:rsidRDefault="00527AF8" w:rsidP="00527AF8">
      <w:pPr>
        <w:pStyle w:val="Heading4"/>
        <w:jc w:val="both"/>
      </w:pPr>
      <w:r>
        <w:t>Save Call Details</w:t>
      </w:r>
    </w:p>
    <w:p w14:paraId="7D8885A6" w14:textId="77777777" w:rsidR="00527AF8" w:rsidRDefault="00527AF8" w:rsidP="00527AF8">
      <w:pPr>
        <w:jc w:val="both"/>
      </w:pPr>
    </w:p>
    <w:p w14:paraId="797C3241" w14:textId="77777777" w:rsidR="00527AF8" w:rsidRDefault="00527AF8" w:rsidP="00527AF8">
      <w:pPr>
        <w:jc w:val="both"/>
      </w:pPr>
      <w:r>
        <w:t xml:space="preserve">Once the bookmark is saved, IVR should get the call records saved in MoTech database. IVR shall invoke </w:t>
      </w:r>
      <w:r w:rsidR="003F5A2D">
        <w:t>"</w:t>
      </w:r>
      <w:r>
        <w:t>Save Call Details</w:t>
      </w:r>
      <w:r w:rsidR="003F5A2D">
        <w:t>"</w:t>
      </w:r>
      <w:r>
        <w:t xml:space="preserve"> API and shall provide records for content being played during the call and also call statistics. MoTech shall save all these records and shall respond to IVR accordingly.</w:t>
      </w:r>
    </w:p>
    <w:p w14:paraId="2CA0D8AE" w14:textId="77777777" w:rsidR="00527AF8" w:rsidRDefault="00527AF8" w:rsidP="00527AF8">
      <w:pPr>
        <w:pStyle w:val="Heading4"/>
        <w:jc w:val="both"/>
      </w:pPr>
      <w:r>
        <w:t>Erroneous request from IVR</w:t>
      </w:r>
    </w:p>
    <w:p w14:paraId="31A568CC" w14:textId="77777777" w:rsidR="00527AF8" w:rsidRDefault="00527AF8" w:rsidP="00527AF8">
      <w:pPr>
        <w:jc w:val="both"/>
      </w:pPr>
    </w:p>
    <w:p w14:paraId="31B22EEE" w14:textId="77777777" w:rsidR="00527AF8" w:rsidRDefault="00527AF8" w:rsidP="00527AF8">
      <w:pPr>
        <w:jc w:val="both"/>
      </w:pPr>
      <w:r>
        <w:lastRenderedPageBreak/>
        <w:t>This is the scenario when there is some error in the request sent by IVR to MoTech. In this case, MoTech will respond with appropriate error code.</w:t>
      </w:r>
    </w:p>
    <w:p w14:paraId="1BBF2B9E" w14:textId="77777777" w:rsidR="00527AF8" w:rsidRDefault="00527AF8" w:rsidP="00527AF8">
      <w:pPr>
        <w:jc w:val="both"/>
      </w:pPr>
    </w:p>
    <w:p w14:paraId="0FF906FF" w14:textId="77777777" w:rsidR="00527AF8" w:rsidRDefault="00527AF8" w:rsidP="00527AF8">
      <w:pPr>
        <w:jc w:val="both"/>
      </w:pPr>
      <w:r>
        <w:t xml:space="preserve">IVR shall handle the exception and play an error message and drop the call and shall invoke </w:t>
      </w:r>
      <w:r w:rsidR="003F5A2D">
        <w:t>"</w:t>
      </w:r>
      <w:r>
        <w:t>Save Call Details</w:t>
      </w:r>
      <w:r w:rsidR="003F5A2D">
        <w:t>"</w:t>
      </w:r>
      <w:r>
        <w:t xml:space="preserve"> API on MoTech to save call details records.</w:t>
      </w:r>
    </w:p>
    <w:p w14:paraId="5F8E19C2" w14:textId="77777777" w:rsidR="00527AF8" w:rsidRDefault="00527AF8" w:rsidP="00527AF8">
      <w:pPr>
        <w:jc w:val="both"/>
      </w:pPr>
    </w:p>
    <w:p w14:paraId="697F1F5C" w14:textId="77777777" w:rsidR="00527AF8" w:rsidRDefault="00527AF8" w:rsidP="00527AF8">
      <w:pPr>
        <w:pStyle w:val="Heading3"/>
        <w:jc w:val="both"/>
      </w:pPr>
      <w:bookmarkStart w:id="54" w:name="_Toc363156930"/>
      <w:bookmarkStart w:id="55" w:name="_Toc411454323"/>
      <w:r>
        <w:t>Sending a Message to a Subscriber</w:t>
      </w:r>
      <w:bookmarkEnd w:id="54"/>
      <w:bookmarkEnd w:id="55"/>
      <w:r>
        <w:t xml:space="preserve"> </w:t>
      </w:r>
    </w:p>
    <w:p w14:paraId="4CE2FE3D" w14:textId="77777777" w:rsidR="00A70A56" w:rsidRDefault="00A70A56" w:rsidP="00527AF8">
      <w:pPr>
        <w:jc w:val="both"/>
      </w:pPr>
    </w:p>
    <w:p w14:paraId="3B4040A1" w14:textId="77777777" w:rsidR="00527AF8" w:rsidRDefault="00527AF8" w:rsidP="00527AF8">
      <w:pPr>
        <w:jc w:val="both"/>
      </w:pPr>
      <w:r>
        <w:t>At the completion of course, MA service shal</w:t>
      </w:r>
      <w:r w:rsidR="00A70A56">
        <w:t>l send a SMS to user (Anonymou</w:t>
      </w:r>
      <w:r w:rsidR="00A121D9">
        <w:t>s/</w:t>
      </w:r>
      <w:r>
        <w:t>FLW) with a reference number. The SMS sent to use shall be in the native language with English characters.</w:t>
      </w:r>
    </w:p>
    <w:p w14:paraId="2AFC2B7E" w14:textId="77777777" w:rsidR="008B2246" w:rsidRDefault="008B2246" w:rsidP="00527AF8">
      <w:pPr>
        <w:jc w:val="both"/>
      </w:pPr>
    </w:p>
    <w:p w14:paraId="271D53CC" w14:textId="77777777" w:rsidR="00527AF8" w:rsidRDefault="00527AF8" w:rsidP="00527AF8">
      <w:pPr>
        <w:jc w:val="both"/>
      </w:pPr>
      <w:r>
        <w:t>The functionality exposed by IMI for sending a message t</w:t>
      </w:r>
      <w:r w:rsidR="008B2246">
        <w:t>o end user is discussed in the following section.</w:t>
      </w:r>
    </w:p>
    <w:p w14:paraId="2B24767A" w14:textId="77777777" w:rsidR="00527AF8" w:rsidRDefault="00527AF8" w:rsidP="00527AF8">
      <w:pPr>
        <w:jc w:val="both"/>
      </w:pPr>
    </w:p>
    <w:p w14:paraId="30E1F718" w14:textId="77777777" w:rsidR="00527AF8" w:rsidRDefault="00527AF8" w:rsidP="00527AF8">
      <w:pPr>
        <w:pStyle w:val="Heading4"/>
        <w:jc w:val="both"/>
      </w:pPr>
      <w:r w:rsidRPr="00575CD1">
        <w:t>Submit SMS request</w:t>
      </w:r>
    </w:p>
    <w:p w14:paraId="67D12636" w14:textId="77777777" w:rsidR="00527AF8" w:rsidRDefault="00527AF8" w:rsidP="00527AF8">
      <w:pPr>
        <w:jc w:val="both"/>
      </w:pPr>
    </w:p>
    <w:p w14:paraId="5DB3E54B" w14:textId="77777777" w:rsidR="00527AF8" w:rsidRDefault="00527AF8" w:rsidP="00527AF8">
      <w:pPr>
        <w:jc w:val="both"/>
      </w:pPr>
      <w:r>
        <w:t xml:space="preserve">NMS </w:t>
      </w:r>
      <w:r w:rsidR="008B2246">
        <w:t xml:space="preserve">MA service </w:t>
      </w:r>
      <w:r w:rsidR="00670964">
        <w:t>can send a SMS</w:t>
      </w:r>
      <w:r>
        <w:t xml:space="preserve"> to a destination address using the operation – </w:t>
      </w:r>
      <w:r w:rsidR="003F5A2D">
        <w:t>"</w:t>
      </w:r>
      <w:r w:rsidRPr="008B2246">
        <w:t>Send</w:t>
      </w:r>
      <w:r w:rsidR="008B2246" w:rsidRPr="008B2246">
        <w:t xml:space="preserve"> </w:t>
      </w:r>
      <w:r w:rsidRPr="008B2246">
        <w:t>Sms</w:t>
      </w:r>
      <w:r w:rsidR="008B2246" w:rsidRPr="008B2246">
        <w:t xml:space="preserve"> </w:t>
      </w:r>
      <w:r w:rsidRPr="008B2246">
        <w:t>Request</w:t>
      </w:r>
      <w:r w:rsidR="008B2246" w:rsidRPr="008B2246">
        <w:t xml:space="preserve"> API</w:t>
      </w:r>
      <w:r w:rsidR="003F5A2D">
        <w:t>"</w:t>
      </w:r>
      <w:r>
        <w:t xml:space="preserve">. The delivery notification of the </w:t>
      </w:r>
      <w:r w:rsidR="00670964">
        <w:t>SMS</w:t>
      </w:r>
      <w:r>
        <w:t xml:space="preserve"> message can be tracked in multiple ways. They are explained in the next section. </w:t>
      </w:r>
    </w:p>
    <w:p w14:paraId="59705BDD" w14:textId="77777777" w:rsidR="00527AF8" w:rsidRDefault="00527AF8" w:rsidP="00527AF8">
      <w:pPr>
        <w:jc w:val="both"/>
      </w:pPr>
    </w:p>
    <w:p w14:paraId="46812386" w14:textId="77777777" w:rsidR="00527AF8" w:rsidRDefault="00527AF8" w:rsidP="00527AF8">
      <w:pPr>
        <w:pStyle w:val="Heading4"/>
        <w:jc w:val="both"/>
      </w:pPr>
      <w:bookmarkStart w:id="56" w:name="_Toc363156931"/>
      <w:r>
        <w:t>SMS Delivery Status</w:t>
      </w:r>
      <w:bookmarkEnd w:id="56"/>
    </w:p>
    <w:p w14:paraId="633C9748" w14:textId="77777777" w:rsidR="00527AF8" w:rsidRDefault="00527AF8" w:rsidP="00527AF8">
      <w:pPr>
        <w:jc w:val="both"/>
      </w:pPr>
    </w:p>
    <w:p w14:paraId="26848990" w14:textId="77777777" w:rsidR="00527AF8" w:rsidRPr="00651ECF" w:rsidRDefault="00527AF8" w:rsidP="00527AF8">
      <w:pPr>
        <w:jc w:val="both"/>
        <w:rPr>
          <w:rFonts w:cs="Arial"/>
          <w:szCs w:val="20"/>
        </w:rPr>
      </w:pPr>
      <w:r w:rsidRPr="00651ECF">
        <w:rPr>
          <w:rFonts w:cs="Arial"/>
          <w:szCs w:val="20"/>
        </w:rPr>
        <w:t>Status of an SMS Delivery can be tracked in two ways:</w:t>
      </w:r>
    </w:p>
    <w:p w14:paraId="459E1C13"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Pull Mode – NMS queries IMI system to check for the status of SMS delivery</w:t>
      </w:r>
    </w:p>
    <w:p w14:paraId="5DA7D8AC" w14:textId="77777777" w:rsidR="00527AF8" w:rsidRPr="00651ECF" w:rsidRDefault="00527AF8" w:rsidP="00E65978">
      <w:pPr>
        <w:pStyle w:val="ListParagraph"/>
        <w:keepNext/>
        <w:keepLines/>
        <w:numPr>
          <w:ilvl w:val="0"/>
          <w:numId w:val="33"/>
        </w:numPr>
        <w:spacing w:line="360" w:lineRule="auto"/>
        <w:jc w:val="both"/>
        <w:rPr>
          <w:rFonts w:cs="Arial"/>
          <w:szCs w:val="20"/>
        </w:rPr>
      </w:pPr>
      <w:r w:rsidRPr="00651ECF">
        <w:rPr>
          <w:rFonts w:cs="Arial"/>
          <w:szCs w:val="20"/>
        </w:rPr>
        <w:t>Push Mode – IMI sends notification to enterprise application when there is a definite delivery information (i.e. either delivered or delivery is impossible)</w:t>
      </w:r>
    </w:p>
    <w:p w14:paraId="0B301B2D" w14:textId="77777777" w:rsidR="00527AF8" w:rsidRPr="00651ECF" w:rsidRDefault="00670964" w:rsidP="00527AF8">
      <w:pPr>
        <w:jc w:val="both"/>
        <w:rPr>
          <w:rFonts w:cs="Arial"/>
          <w:szCs w:val="20"/>
        </w:rPr>
      </w:pPr>
      <w:r>
        <w:rPr>
          <w:rFonts w:cs="Arial"/>
          <w:szCs w:val="20"/>
        </w:rPr>
        <w:t>NMS MA service shall use Push mode to receive the delivery notification.</w:t>
      </w:r>
    </w:p>
    <w:p w14:paraId="4F8F34E9" w14:textId="77777777" w:rsidR="00527AF8" w:rsidRPr="00651ECF" w:rsidRDefault="00527AF8" w:rsidP="00527AF8">
      <w:pPr>
        <w:pStyle w:val="Bullet1"/>
        <w:numPr>
          <w:ilvl w:val="0"/>
          <w:numId w:val="0"/>
        </w:numPr>
        <w:ind w:left="720"/>
        <w:rPr>
          <w:rFonts w:ascii="Arial" w:hAnsi="Arial" w:cs="Arial"/>
          <w:b/>
          <w:szCs w:val="20"/>
        </w:rPr>
      </w:pPr>
    </w:p>
    <w:p w14:paraId="43EDA4E3" w14:textId="77777777" w:rsidR="00527AF8" w:rsidRPr="00651ECF" w:rsidRDefault="00527AF8" w:rsidP="00527AF8">
      <w:pPr>
        <w:jc w:val="both"/>
        <w:rPr>
          <w:rFonts w:cs="Arial"/>
          <w:b/>
          <w:szCs w:val="20"/>
        </w:rPr>
      </w:pPr>
      <w:r w:rsidRPr="00651ECF">
        <w:rPr>
          <w:rFonts w:cs="Arial"/>
          <w:b/>
          <w:szCs w:val="20"/>
        </w:rPr>
        <w:t>Push Mode – Notification URL</w:t>
      </w:r>
    </w:p>
    <w:p w14:paraId="0EDB74EE" w14:textId="77777777" w:rsidR="00527AF8" w:rsidRPr="00651ECF" w:rsidRDefault="00527AF8" w:rsidP="00527AF8">
      <w:pPr>
        <w:jc w:val="both"/>
        <w:rPr>
          <w:rFonts w:cs="Arial"/>
          <w:szCs w:val="20"/>
        </w:rPr>
      </w:pPr>
    </w:p>
    <w:p w14:paraId="1421877C" w14:textId="77777777" w:rsidR="00527AF8" w:rsidRPr="00651ECF" w:rsidRDefault="00527AF8" w:rsidP="00527AF8">
      <w:pPr>
        <w:jc w:val="both"/>
        <w:rPr>
          <w:rFonts w:cs="Arial"/>
          <w:szCs w:val="20"/>
        </w:rPr>
      </w:pPr>
      <w:r w:rsidRPr="00651ECF">
        <w:rPr>
          <w:rFonts w:cs="Arial"/>
          <w:szCs w:val="20"/>
        </w:rPr>
        <w:t>A notification about delivery of a message shall be sent by IMI solution, if a delivery notification url is configured.  Notification shall be sent in one of the two following conditions:</w:t>
      </w:r>
    </w:p>
    <w:p w14:paraId="65575C4A"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DeliveryImpossible</w:t>
      </w:r>
      <w:r>
        <w:rPr>
          <w:rFonts w:ascii="Arial" w:hAnsi="Arial" w:cs="Arial"/>
          <w:b/>
          <w:sz w:val="20"/>
        </w:rPr>
        <w:t>’</w:t>
      </w:r>
      <w:r w:rsidR="00527AF8" w:rsidRPr="00651ECF">
        <w:rPr>
          <w:rFonts w:ascii="Arial" w:hAnsi="Arial" w:cs="Arial"/>
          <w:sz w:val="20"/>
        </w:rPr>
        <w:t xml:space="preserve">: Unsuccessful delivery </w:t>
      </w:r>
      <w:r w:rsidR="000D67BA">
        <w:rPr>
          <w:rFonts w:ascii="Arial" w:hAnsi="Arial" w:cs="Arial"/>
          <w:sz w:val="20"/>
        </w:rPr>
        <w:t>i.e.</w:t>
      </w:r>
      <w:r w:rsidR="00527AF8" w:rsidRPr="00651ECF">
        <w:rPr>
          <w:rFonts w:ascii="Arial" w:hAnsi="Arial" w:cs="Arial"/>
          <w:sz w:val="20"/>
        </w:rPr>
        <w:t xml:space="preserve"> message could not be delivered before it expired.</w:t>
      </w:r>
    </w:p>
    <w:p w14:paraId="637C5E38" w14:textId="77777777" w:rsidR="00527AF8" w:rsidRPr="00651ECF" w:rsidRDefault="00350A13" w:rsidP="00527AF8">
      <w:pPr>
        <w:pStyle w:val="Tablelist"/>
        <w:rPr>
          <w:rFonts w:ascii="Arial" w:hAnsi="Arial" w:cs="Arial"/>
          <w:sz w:val="20"/>
        </w:rPr>
      </w:pPr>
      <w:r>
        <w:rPr>
          <w:rFonts w:ascii="Arial" w:hAnsi="Arial" w:cs="Arial"/>
          <w:b/>
          <w:sz w:val="20"/>
        </w:rPr>
        <w:t>‘</w:t>
      </w:r>
      <w:r w:rsidR="00527AF8" w:rsidRPr="00651ECF">
        <w:rPr>
          <w:rFonts w:ascii="Arial" w:hAnsi="Arial" w:cs="Arial"/>
          <w:b/>
          <w:sz w:val="20"/>
        </w:rPr>
        <w:t>DeliveredToTerminal</w:t>
      </w:r>
      <w:r>
        <w:rPr>
          <w:rFonts w:ascii="Arial" w:hAnsi="Arial" w:cs="Arial"/>
          <w:b/>
          <w:sz w:val="20"/>
        </w:rPr>
        <w:t>’</w:t>
      </w:r>
      <w:r w:rsidR="00527AF8" w:rsidRPr="00651ECF">
        <w:rPr>
          <w:rFonts w:ascii="Arial" w:hAnsi="Arial" w:cs="Arial"/>
          <w:sz w:val="20"/>
        </w:rPr>
        <w:t>: In case of concatenated messages, only when all the SMS-parts have been successfully delivered to the terminal.</w:t>
      </w:r>
    </w:p>
    <w:p w14:paraId="3537744B" w14:textId="77777777" w:rsidR="00527AF8" w:rsidRPr="00651ECF" w:rsidRDefault="00527AF8" w:rsidP="00527AF8">
      <w:pPr>
        <w:pStyle w:val="Tablelist"/>
        <w:numPr>
          <w:ilvl w:val="0"/>
          <w:numId w:val="0"/>
        </w:numPr>
        <w:rPr>
          <w:rFonts w:ascii="Arial" w:hAnsi="Arial" w:cs="Arial"/>
          <w:b/>
          <w:sz w:val="20"/>
        </w:rPr>
      </w:pPr>
    </w:p>
    <w:p w14:paraId="2B7534F1" w14:textId="77777777" w:rsidR="00527AF8" w:rsidRPr="00651ECF" w:rsidRDefault="00527AF8" w:rsidP="00527AF8">
      <w:pPr>
        <w:jc w:val="both"/>
        <w:rPr>
          <w:rFonts w:cs="Arial"/>
          <w:szCs w:val="20"/>
        </w:rPr>
      </w:pPr>
      <w:r w:rsidRPr="00651ECF">
        <w:rPr>
          <w:rFonts w:cs="Arial"/>
          <w:szCs w:val="20"/>
        </w:rPr>
        <w:t>Notification URL can be defined in SendSMS’sReceiptRequest</w:t>
      </w:r>
    </w:p>
    <w:p w14:paraId="4A7CD745" w14:textId="77777777" w:rsidR="00527AF8" w:rsidRDefault="00527AF8" w:rsidP="00527AF8">
      <w:pPr>
        <w:jc w:val="both"/>
      </w:pPr>
    </w:p>
    <w:p w14:paraId="325B441D" w14:textId="77777777" w:rsidR="00527AF8" w:rsidRDefault="00527AF8" w:rsidP="00527AF8">
      <w:pPr>
        <w:pStyle w:val="Heading2"/>
        <w:jc w:val="both"/>
      </w:pPr>
      <w:bookmarkStart w:id="57" w:name="_Toc411454324"/>
      <w:r>
        <w:t>APIs exposed by NMS_MoTech_MA</w:t>
      </w:r>
      <w:r w:rsidR="00A121D9">
        <w:t xml:space="preserve"> </w:t>
      </w:r>
      <w:r>
        <w:t>(called by IVR system)</w:t>
      </w:r>
      <w:bookmarkEnd w:id="57"/>
    </w:p>
    <w:p w14:paraId="7250E266" w14:textId="77777777" w:rsidR="00527AF8" w:rsidRDefault="00527AF8" w:rsidP="00527AF8">
      <w:pPr>
        <w:pStyle w:val="Heading3"/>
        <w:jc w:val="both"/>
      </w:pPr>
      <w:bookmarkStart w:id="58" w:name="_Toc409199744"/>
      <w:bookmarkStart w:id="59" w:name="_Toc411454325"/>
      <w:r>
        <w:t>Get User</w:t>
      </w:r>
      <w:bookmarkEnd w:id="58"/>
      <w:r>
        <w:t xml:space="preserve"> Details API</w:t>
      </w:r>
      <w:bookmarkEnd w:id="59"/>
    </w:p>
    <w:p w14:paraId="240A6967" w14:textId="77777777" w:rsidR="00527AF8" w:rsidRPr="00510980" w:rsidRDefault="00527AF8" w:rsidP="00527AF8"/>
    <w:p w14:paraId="3E7A621E" w14:textId="77777777" w:rsidR="00527AF8" w:rsidRDefault="00527AF8"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78130099" w14:textId="77777777" w:rsidR="00527AF8" w:rsidRPr="002A3A31" w:rsidRDefault="00527AF8" w:rsidP="00527AF8">
      <w:pPr>
        <w:pStyle w:val="Heading4"/>
        <w:jc w:val="both"/>
      </w:pPr>
      <w:r>
        <w:lastRenderedPageBreak/>
        <w:t xml:space="preserve">Get User </w:t>
      </w:r>
      <w:r w:rsidR="00350A13">
        <w:t>–</w:t>
      </w:r>
      <w:r>
        <w:t xml:space="preserve"> Request</w:t>
      </w:r>
    </w:p>
    <w:p w14:paraId="0C0AD669" w14:textId="77777777" w:rsidR="00527AF8" w:rsidRPr="006110FF" w:rsidRDefault="00527AF8" w:rsidP="00527AF8">
      <w:pPr>
        <w:jc w:val="both"/>
      </w:pPr>
    </w:p>
    <w:p w14:paraId="16D0321E" w14:textId="5E671BCB" w:rsidR="00B64CA0" w:rsidRPr="00B64CA0" w:rsidRDefault="00527AF8" w:rsidP="00B64CA0">
      <w:pPr>
        <w:jc w:val="both"/>
        <w:rPr>
          <w:rFonts w:eastAsia="Calibri" w:cs="Arial"/>
          <w:color w:val="000000"/>
        </w:rPr>
      </w:pPr>
      <w:r w:rsidRPr="00DE1B6A">
        <w:rPr>
          <w:b/>
          <w:szCs w:val="20"/>
        </w:rPr>
        <w:t>URL</w:t>
      </w:r>
      <w:r w:rsidRPr="00EB6872">
        <w:rPr>
          <w:szCs w:val="20"/>
        </w:rPr>
        <w:t>:</w:t>
      </w:r>
      <w:r w:rsidRPr="001B6A55">
        <w:rPr>
          <w:rFonts w:eastAsia="Calibri" w:cs="Arial"/>
          <w:color w:val="000000"/>
          <w:szCs w:val="20"/>
          <w:lang w:val="en-IN"/>
        </w:rPr>
        <w:t>http://&lt;motech:port&gt;/motech-platform-server/module</w:t>
      </w:r>
      <w:r w:rsidR="00B64CA0" w:rsidRPr="00B64CA0">
        <w:rPr>
          <w:rFonts w:eastAsia="Calibri" w:cs="Arial"/>
          <w:i/>
          <w:iCs/>
          <w:color w:val="000000"/>
        </w:rPr>
        <w:t>/api/mobileacademy/user</w:t>
      </w:r>
    </w:p>
    <w:p w14:paraId="4C1F76AC" w14:textId="34A2139D" w:rsidR="00527AF8" w:rsidRPr="001B6A55" w:rsidRDefault="00527AF8" w:rsidP="00527AF8">
      <w:pPr>
        <w:jc w:val="both"/>
        <w:rPr>
          <w:rFonts w:eastAsia="Calibri" w:cs="Arial"/>
          <w:color w:val="000000"/>
          <w:szCs w:val="20"/>
          <w:lang w:val="en-IN"/>
        </w:rPr>
      </w:pPr>
      <w:r w:rsidRPr="001B6A55">
        <w:rPr>
          <w:rFonts w:eastAsia="Calibri" w:cs="Arial"/>
          <w:color w:val="000000"/>
          <w:szCs w:val="20"/>
          <w:lang w:val="en-IN"/>
        </w:rPr>
        <w:t>?callingNumber=9999999900&amp;operator=A&amp;circle=AP&amp;callId=123456789012345</w:t>
      </w:r>
    </w:p>
    <w:p w14:paraId="6E189327" w14:textId="77777777" w:rsidR="00527AF8" w:rsidRDefault="00527AF8" w:rsidP="00527AF8">
      <w:pPr>
        <w:jc w:val="both"/>
        <w:rPr>
          <w:b/>
          <w:szCs w:val="20"/>
        </w:rPr>
      </w:pPr>
    </w:p>
    <w:p w14:paraId="3FD223D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7BB700A5" w14:textId="77777777" w:rsidR="00527AF8" w:rsidRDefault="00527AF8" w:rsidP="00527AF8">
      <w:pPr>
        <w:pStyle w:val="Heading5"/>
        <w:jc w:val="both"/>
      </w:pPr>
      <w:r>
        <w:t>Validations</w:t>
      </w:r>
    </w:p>
    <w:p w14:paraId="36A0A397" w14:textId="77777777" w:rsidR="00527AF8" w:rsidRPr="007A57D8" w:rsidRDefault="00527AF8" w:rsidP="00527AF8">
      <w:pPr>
        <w:jc w:val="both"/>
      </w:pPr>
    </w:p>
    <w:p w14:paraId="4BB0B631" w14:textId="77777777" w:rsidR="00527AF8" w:rsidRDefault="00527AF8" w:rsidP="00E65978">
      <w:pPr>
        <w:pStyle w:val="ListParagraph"/>
        <w:numPr>
          <w:ilvl w:val="0"/>
          <w:numId w:val="6"/>
        </w:numPr>
        <w:jc w:val="both"/>
      </w:pPr>
      <w:r>
        <w:t>Motech shall return appropriate http error code in following case</w:t>
      </w:r>
    </w:p>
    <w:p w14:paraId="554A4393" w14:textId="77777777" w:rsidR="00527AF8" w:rsidRDefault="00527AF8" w:rsidP="00E65978">
      <w:pPr>
        <w:pStyle w:val="ListParagraph"/>
        <w:numPr>
          <w:ilvl w:val="1"/>
          <w:numId w:val="6"/>
        </w:numPr>
        <w:jc w:val="both"/>
      </w:pPr>
      <w:r>
        <w:t>callingNumber, operator, circle and callId are not present as query parameters.</w:t>
      </w:r>
    </w:p>
    <w:p w14:paraId="1D0F4D13" w14:textId="77777777" w:rsidR="00527AF8" w:rsidRDefault="00527AF8" w:rsidP="00E65978">
      <w:pPr>
        <w:pStyle w:val="ListParagraph"/>
        <w:numPr>
          <w:ilvl w:val="1"/>
          <w:numId w:val="6"/>
        </w:numPr>
        <w:jc w:val="both"/>
      </w:pPr>
      <w:r>
        <w:t>callingNumber does not contain 10 digits.</w:t>
      </w:r>
    </w:p>
    <w:p w14:paraId="6F0C903D" w14:textId="77777777" w:rsidR="00527AF8" w:rsidRDefault="00527AF8" w:rsidP="00527AF8">
      <w:pPr>
        <w:pStyle w:val="Heading5"/>
        <w:jc w:val="both"/>
      </w:pPr>
      <w:r>
        <w:t>Http time Out</w:t>
      </w:r>
    </w:p>
    <w:p w14:paraId="50067928"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37A048" w14:textId="77777777" w:rsidTr="00D7621C">
        <w:trPr>
          <w:trHeight w:val="244"/>
        </w:trPr>
        <w:tc>
          <w:tcPr>
            <w:tcW w:w="3007" w:type="pct"/>
            <w:shd w:val="clear" w:color="auto" w:fill="D9D9D9" w:themeFill="background1" w:themeFillShade="D9"/>
            <w:vAlign w:val="bottom"/>
          </w:tcPr>
          <w:p w14:paraId="2362DD42"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2CEEBC5"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58E7421E" w14:textId="77777777" w:rsidTr="00D7621C">
        <w:trPr>
          <w:trHeight w:val="386"/>
        </w:trPr>
        <w:tc>
          <w:tcPr>
            <w:tcW w:w="3007" w:type="pct"/>
          </w:tcPr>
          <w:p w14:paraId="2C0CE172"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05318C7D"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AE06745" w14:textId="77777777" w:rsidR="00527AF8" w:rsidRDefault="00527AF8" w:rsidP="00D7621C">
      <w:pPr>
        <w:pStyle w:val="ListParagraph"/>
        <w:numPr>
          <w:ilvl w:val="0"/>
          <w:numId w:val="0"/>
        </w:numPr>
        <w:ind w:left="720"/>
        <w:jc w:val="both"/>
      </w:pPr>
    </w:p>
    <w:p w14:paraId="4DE68AE5" w14:textId="77777777" w:rsidR="00527AF8" w:rsidRDefault="00527AF8" w:rsidP="00527AF8">
      <w:pPr>
        <w:pStyle w:val="Heading5"/>
        <w:jc w:val="both"/>
      </w:pPr>
      <w:r>
        <w:t xml:space="preserve">Query Parameters </w:t>
      </w:r>
    </w:p>
    <w:p w14:paraId="206B6250" w14:textId="77777777" w:rsidR="00527AF8" w:rsidRPr="00B55D09" w:rsidRDefault="00527AF8" w:rsidP="00527AF8"/>
    <w:p w14:paraId="52A758D9"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14:paraId="215BE50B" w14:textId="77777777" w:rsidTr="00FE78D0">
        <w:tc>
          <w:tcPr>
            <w:tcW w:w="558" w:type="dxa"/>
            <w:shd w:val="clear" w:color="auto" w:fill="D9D9D9" w:themeFill="background1" w:themeFillShade="D9"/>
          </w:tcPr>
          <w:p w14:paraId="7908691A" w14:textId="77777777" w:rsidR="00527AF8" w:rsidRDefault="00527AF8" w:rsidP="00FE78D0">
            <w:pPr>
              <w:jc w:val="both"/>
            </w:pPr>
            <w:r>
              <w:t>#</w:t>
            </w:r>
          </w:p>
        </w:tc>
        <w:tc>
          <w:tcPr>
            <w:tcW w:w="1801" w:type="dxa"/>
            <w:shd w:val="clear" w:color="auto" w:fill="D9D9D9" w:themeFill="background1" w:themeFillShade="D9"/>
          </w:tcPr>
          <w:p w14:paraId="52B4F657" w14:textId="77777777" w:rsidR="00527AF8" w:rsidRDefault="00527AF8" w:rsidP="00FE78D0">
            <w:pPr>
              <w:jc w:val="both"/>
            </w:pPr>
            <w:r>
              <w:t>Parameter Name</w:t>
            </w:r>
          </w:p>
        </w:tc>
        <w:tc>
          <w:tcPr>
            <w:tcW w:w="1284" w:type="dxa"/>
            <w:shd w:val="clear" w:color="auto" w:fill="D9D9D9" w:themeFill="background1" w:themeFillShade="D9"/>
          </w:tcPr>
          <w:p w14:paraId="035B5707" w14:textId="77777777" w:rsidR="00527AF8" w:rsidRDefault="00527AF8" w:rsidP="00FE78D0">
            <w:pPr>
              <w:jc w:val="both"/>
            </w:pPr>
            <w:r>
              <w:t>Mandatory</w:t>
            </w:r>
          </w:p>
        </w:tc>
        <w:tc>
          <w:tcPr>
            <w:tcW w:w="1685" w:type="dxa"/>
            <w:shd w:val="clear" w:color="auto" w:fill="D9D9D9" w:themeFill="background1" w:themeFillShade="D9"/>
          </w:tcPr>
          <w:p w14:paraId="62265ED7" w14:textId="77777777" w:rsidR="00527AF8" w:rsidRDefault="00527AF8" w:rsidP="00FE78D0">
            <w:pPr>
              <w:jc w:val="both"/>
            </w:pPr>
            <w:r>
              <w:t>Data type</w:t>
            </w:r>
          </w:p>
        </w:tc>
        <w:tc>
          <w:tcPr>
            <w:tcW w:w="1278" w:type="dxa"/>
            <w:shd w:val="clear" w:color="auto" w:fill="D9D9D9" w:themeFill="background1" w:themeFillShade="D9"/>
          </w:tcPr>
          <w:p w14:paraId="751139E4" w14:textId="77777777" w:rsidR="00527AF8" w:rsidRDefault="00527AF8" w:rsidP="00FE78D0">
            <w:pPr>
              <w:jc w:val="both"/>
            </w:pPr>
            <w:r>
              <w:t>Range</w:t>
            </w:r>
          </w:p>
        </w:tc>
        <w:tc>
          <w:tcPr>
            <w:tcW w:w="2592" w:type="dxa"/>
            <w:shd w:val="clear" w:color="auto" w:fill="D9D9D9" w:themeFill="background1" w:themeFillShade="D9"/>
          </w:tcPr>
          <w:p w14:paraId="30E6CD3A" w14:textId="77777777" w:rsidR="00527AF8" w:rsidRDefault="00527AF8" w:rsidP="00FE78D0">
            <w:pPr>
              <w:jc w:val="both"/>
            </w:pPr>
            <w:r>
              <w:t>Description</w:t>
            </w:r>
          </w:p>
        </w:tc>
      </w:tr>
      <w:tr w:rsidR="00527AF8" w14:paraId="73F725B3" w14:textId="77777777" w:rsidTr="00FE78D0">
        <w:tc>
          <w:tcPr>
            <w:tcW w:w="558" w:type="dxa"/>
          </w:tcPr>
          <w:p w14:paraId="5D6E8899" w14:textId="77777777" w:rsidR="00527AF8" w:rsidRDefault="00527AF8" w:rsidP="00FE78D0">
            <w:pPr>
              <w:jc w:val="both"/>
            </w:pPr>
            <w:r>
              <w:t>1</w:t>
            </w:r>
          </w:p>
        </w:tc>
        <w:tc>
          <w:tcPr>
            <w:tcW w:w="1801" w:type="dxa"/>
          </w:tcPr>
          <w:p w14:paraId="747B38DC" w14:textId="77777777" w:rsidR="00527AF8" w:rsidRDefault="00527AF8" w:rsidP="00FE78D0">
            <w:pPr>
              <w:jc w:val="both"/>
            </w:pPr>
            <w:r>
              <w:t>callingNumber</w:t>
            </w:r>
          </w:p>
        </w:tc>
        <w:tc>
          <w:tcPr>
            <w:tcW w:w="1284" w:type="dxa"/>
          </w:tcPr>
          <w:p w14:paraId="3641439D" w14:textId="77777777" w:rsidR="00527AF8" w:rsidRDefault="00527AF8" w:rsidP="00FE78D0">
            <w:pPr>
              <w:jc w:val="both"/>
            </w:pPr>
            <w:r>
              <w:t>Yes</w:t>
            </w:r>
          </w:p>
        </w:tc>
        <w:tc>
          <w:tcPr>
            <w:tcW w:w="1685" w:type="dxa"/>
          </w:tcPr>
          <w:p w14:paraId="00CBA2E6" w14:textId="77777777" w:rsidR="00527AF8" w:rsidRDefault="00527AF8" w:rsidP="00FE78D0">
            <w:pPr>
              <w:jc w:val="both"/>
            </w:pPr>
            <w:r>
              <w:t>Number (10 digits)</w:t>
            </w:r>
          </w:p>
        </w:tc>
        <w:tc>
          <w:tcPr>
            <w:tcW w:w="1278" w:type="dxa"/>
          </w:tcPr>
          <w:p w14:paraId="1F350243" w14:textId="77777777" w:rsidR="00527AF8" w:rsidRDefault="00527AF8" w:rsidP="00FE78D0">
            <w:pPr>
              <w:jc w:val="both"/>
            </w:pPr>
            <w:r>
              <w:t>NA</w:t>
            </w:r>
          </w:p>
        </w:tc>
        <w:tc>
          <w:tcPr>
            <w:tcW w:w="2592" w:type="dxa"/>
          </w:tcPr>
          <w:p w14:paraId="4FA47A5D" w14:textId="77777777" w:rsidR="00527AF8" w:rsidRDefault="00527AF8" w:rsidP="00FE78D0">
            <w:pPr>
              <w:jc w:val="both"/>
            </w:pPr>
            <w:r>
              <w:t xml:space="preserve">10-digit mobile number of the caller </w:t>
            </w:r>
          </w:p>
        </w:tc>
      </w:tr>
      <w:tr w:rsidR="00527AF8" w:rsidRPr="00FB6E57" w14:paraId="1BA77900" w14:textId="77777777" w:rsidTr="00FE78D0">
        <w:tc>
          <w:tcPr>
            <w:tcW w:w="558" w:type="dxa"/>
          </w:tcPr>
          <w:p w14:paraId="6B6E395D" w14:textId="77777777" w:rsidR="00527AF8" w:rsidRPr="00FB6E57" w:rsidRDefault="00527AF8" w:rsidP="00FE78D0">
            <w:pPr>
              <w:jc w:val="both"/>
            </w:pPr>
            <w:r w:rsidRPr="00FB6E57">
              <w:t>2</w:t>
            </w:r>
          </w:p>
        </w:tc>
        <w:tc>
          <w:tcPr>
            <w:tcW w:w="1801" w:type="dxa"/>
          </w:tcPr>
          <w:p w14:paraId="7E9B9001" w14:textId="77777777" w:rsidR="00527AF8" w:rsidRPr="00FB6E57" w:rsidRDefault="005A748E" w:rsidP="00FE78D0">
            <w:pPr>
              <w:jc w:val="both"/>
            </w:pPr>
            <w:r>
              <w:t>o</w:t>
            </w:r>
            <w:r w:rsidR="00527AF8" w:rsidRPr="00FB6E57">
              <w:t>perator</w:t>
            </w:r>
          </w:p>
        </w:tc>
        <w:tc>
          <w:tcPr>
            <w:tcW w:w="1284" w:type="dxa"/>
          </w:tcPr>
          <w:p w14:paraId="30F073DF" w14:textId="6179F783" w:rsidR="00527AF8" w:rsidRPr="00FB6E57" w:rsidRDefault="00840379" w:rsidP="00FE78D0">
            <w:pPr>
              <w:jc w:val="both"/>
            </w:pPr>
            <w:r>
              <w:t>No</w:t>
            </w:r>
          </w:p>
        </w:tc>
        <w:tc>
          <w:tcPr>
            <w:tcW w:w="1685" w:type="dxa"/>
          </w:tcPr>
          <w:p w14:paraId="1399EF15" w14:textId="77777777" w:rsidR="00527AF8" w:rsidRPr="00FB6E57" w:rsidRDefault="00527AF8" w:rsidP="00FE78D0">
            <w:pPr>
              <w:jc w:val="both"/>
            </w:pPr>
            <w:r w:rsidRPr="00FB6E57">
              <w:t>String</w:t>
            </w:r>
            <w:r>
              <w:t>(Max 255 characters)</w:t>
            </w:r>
          </w:p>
        </w:tc>
        <w:tc>
          <w:tcPr>
            <w:tcW w:w="1278" w:type="dxa"/>
          </w:tcPr>
          <w:p w14:paraId="1375AD88"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248EF706" w14:textId="77777777" w:rsidR="00527AF8" w:rsidRPr="00FB6E57" w:rsidRDefault="00527AF8" w:rsidP="00FE78D0">
            <w:pPr>
              <w:jc w:val="both"/>
            </w:pPr>
            <w:r w:rsidRPr="00FB6E57">
              <w:t>operator of caller</w:t>
            </w:r>
          </w:p>
        </w:tc>
      </w:tr>
      <w:tr w:rsidR="00527AF8" w:rsidRPr="00FB6E57" w14:paraId="4B13AD95" w14:textId="77777777" w:rsidTr="00FE78D0">
        <w:tc>
          <w:tcPr>
            <w:tcW w:w="558" w:type="dxa"/>
          </w:tcPr>
          <w:p w14:paraId="02D9A3FC" w14:textId="77777777" w:rsidR="00527AF8" w:rsidRPr="00FB6E57" w:rsidRDefault="00527AF8" w:rsidP="00FE78D0">
            <w:pPr>
              <w:jc w:val="both"/>
            </w:pPr>
            <w:r w:rsidRPr="00FB6E57">
              <w:t>3</w:t>
            </w:r>
          </w:p>
        </w:tc>
        <w:tc>
          <w:tcPr>
            <w:tcW w:w="1801" w:type="dxa"/>
          </w:tcPr>
          <w:p w14:paraId="7274A9C0" w14:textId="77777777" w:rsidR="00527AF8" w:rsidRPr="00FB6E57" w:rsidRDefault="00527AF8" w:rsidP="00FE78D0">
            <w:pPr>
              <w:jc w:val="both"/>
            </w:pPr>
            <w:r>
              <w:t>c</w:t>
            </w:r>
            <w:r w:rsidRPr="00FB6E57">
              <w:t>ircle</w:t>
            </w:r>
          </w:p>
        </w:tc>
        <w:tc>
          <w:tcPr>
            <w:tcW w:w="1284" w:type="dxa"/>
          </w:tcPr>
          <w:p w14:paraId="00A1153B" w14:textId="1F1939A7" w:rsidR="00527AF8" w:rsidRPr="00FB6E57" w:rsidRDefault="00840379" w:rsidP="00FE78D0">
            <w:pPr>
              <w:jc w:val="both"/>
            </w:pPr>
            <w:r>
              <w:t>No</w:t>
            </w:r>
          </w:p>
        </w:tc>
        <w:tc>
          <w:tcPr>
            <w:tcW w:w="1685" w:type="dxa"/>
          </w:tcPr>
          <w:p w14:paraId="3EB820D2" w14:textId="77777777" w:rsidR="00527AF8" w:rsidRPr="00FB6E57" w:rsidRDefault="00527AF8" w:rsidP="00FE78D0">
            <w:pPr>
              <w:jc w:val="both"/>
            </w:pPr>
            <w:r w:rsidRPr="00FB6E57">
              <w:t>String</w:t>
            </w:r>
            <w:r>
              <w:t>(</w:t>
            </w:r>
            <w:r w:rsidRPr="00FB6E57">
              <w:t>Max 255 char</w:t>
            </w:r>
            <w:r>
              <w:t>acters)</w:t>
            </w:r>
          </w:p>
        </w:tc>
        <w:tc>
          <w:tcPr>
            <w:tcW w:w="1278" w:type="dxa"/>
          </w:tcPr>
          <w:p w14:paraId="38CFEE75"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1BFBDF77" w14:textId="77777777" w:rsidR="00527AF8" w:rsidRDefault="00527AF8" w:rsidP="00FE78D0">
            <w:pPr>
              <w:jc w:val="both"/>
            </w:pPr>
            <w:r>
              <w:t>C</w:t>
            </w:r>
            <w:r w:rsidRPr="00FB6E57">
              <w:t>ircle from where the call is originating</w:t>
            </w:r>
            <w:r>
              <w:t>.</w:t>
            </w:r>
          </w:p>
          <w:p w14:paraId="28B88D5B" w14:textId="77777777" w:rsidR="00527AF8" w:rsidRDefault="00527AF8" w:rsidP="00FE78D0">
            <w:pPr>
              <w:jc w:val="both"/>
            </w:pPr>
          </w:p>
        </w:tc>
      </w:tr>
      <w:tr w:rsidR="00527AF8" w:rsidRPr="00AF0117" w14:paraId="54E418F5" w14:textId="77777777" w:rsidTr="00FE78D0">
        <w:tc>
          <w:tcPr>
            <w:tcW w:w="558" w:type="dxa"/>
          </w:tcPr>
          <w:p w14:paraId="4CF6F895" w14:textId="77777777" w:rsidR="00527AF8" w:rsidRPr="00AF0117" w:rsidRDefault="00527AF8" w:rsidP="00FE78D0">
            <w:pPr>
              <w:jc w:val="both"/>
            </w:pPr>
            <w:r w:rsidRPr="00AF0117">
              <w:t>4</w:t>
            </w:r>
          </w:p>
        </w:tc>
        <w:tc>
          <w:tcPr>
            <w:tcW w:w="1801" w:type="dxa"/>
          </w:tcPr>
          <w:p w14:paraId="39AB4299" w14:textId="77777777" w:rsidR="00527AF8" w:rsidRDefault="00527AF8" w:rsidP="00FE78D0">
            <w:pPr>
              <w:jc w:val="both"/>
            </w:pPr>
            <w:r>
              <w:t>callId</w:t>
            </w:r>
          </w:p>
        </w:tc>
        <w:tc>
          <w:tcPr>
            <w:tcW w:w="1284" w:type="dxa"/>
          </w:tcPr>
          <w:p w14:paraId="7A26B295" w14:textId="77777777" w:rsidR="00527AF8" w:rsidRPr="00AF0117" w:rsidRDefault="00527AF8" w:rsidP="00FE78D0">
            <w:pPr>
              <w:jc w:val="both"/>
            </w:pPr>
            <w:r w:rsidRPr="00AF0117">
              <w:t>Yes</w:t>
            </w:r>
          </w:p>
        </w:tc>
        <w:tc>
          <w:tcPr>
            <w:tcW w:w="1685" w:type="dxa"/>
          </w:tcPr>
          <w:p w14:paraId="399DF783" w14:textId="77777777" w:rsidR="00527AF8" w:rsidRPr="00AF0117" w:rsidRDefault="00527AF8" w:rsidP="00FE78D0">
            <w:pPr>
              <w:jc w:val="both"/>
            </w:pPr>
            <w:r>
              <w:t>Number</w:t>
            </w:r>
            <w:r w:rsidRPr="00AF0117">
              <w:t>(15 digits)</w:t>
            </w:r>
          </w:p>
        </w:tc>
        <w:tc>
          <w:tcPr>
            <w:tcW w:w="1278" w:type="dxa"/>
          </w:tcPr>
          <w:p w14:paraId="7C2D4051" w14:textId="77777777" w:rsidR="00527AF8" w:rsidRPr="00AF0117" w:rsidRDefault="00527AF8" w:rsidP="00FE78D0">
            <w:pPr>
              <w:jc w:val="both"/>
            </w:pPr>
            <w:r>
              <w:t>NA</w:t>
            </w:r>
          </w:p>
        </w:tc>
        <w:tc>
          <w:tcPr>
            <w:tcW w:w="2592" w:type="dxa"/>
          </w:tcPr>
          <w:p w14:paraId="6F095A8F" w14:textId="77777777" w:rsidR="00527AF8" w:rsidRPr="00AF0117" w:rsidRDefault="00527AF8" w:rsidP="00FE78D0">
            <w:pPr>
              <w:jc w:val="both"/>
            </w:pPr>
            <w:r w:rsidRPr="00AF0117">
              <w:t>unique call id assigned by IVR</w:t>
            </w:r>
          </w:p>
        </w:tc>
      </w:tr>
    </w:tbl>
    <w:p w14:paraId="4D9E5654" w14:textId="77777777" w:rsidR="00527AF8" w:rsidRPr="004112C6" w:rsidRDefault="00527AF8" w:rsidP="00527AF8">
      <w:pPr>
        <w:jc w:val="both"/>
      </w:pPr>
    </w:p>
    <w:p w14:paraId="4E62C0DD" w14:textId="77777777" w:rsidR="00527AF8" w:rsidRDefault="00527AF8" w:rsidP="00527AF8">
      <w:pPr>
        <w:pStyle w:val="Heading5"/>
        <w:jc w:val="both"/>
      </w:pPr>
      <w:r>
        <w:t xml:space="preserve">Headers </w:t>
      </w:r>
    </w:p>
    <w:p w14:paraId="3D8DAAC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9B2CF2C" w14:textId="77777777" w:rsidTr="00FE78D0">
        <w:tc>
          <w:tcPr>
            <w:tcW w:w="1512" w:type="dxa"/>
            <w:shd w:val="clear" w:color="auto" w:fill="D9D9D9" w:themeFill="background1" w:themeFillShade="D9"/>
          </w:tcPr>
          <w:p w14:paraId="7EDDCC50" w14:textId="77777777" w:rsidR="00527AF8" w:rsidRDefault="00527AF8" w:rsidP="00FE78D0">
            <w:pPr>
              <w:jc w:val="both"/>
            </w:pPr>
            <w:r>
              <w:t>Header Name</w:t>
            </w:r>
          </w:p>
        </w:tc>
        <w:tc>
          <w:tcPr>
            <w:tcW w:w="1595" w:type="dxa"/>
            <w:shd w:val="clear" w:color="auto" w:fill="D9D9D9" w:themeFill="background1" w:themeFillShade="D9"/>
          </w:tcPr>
          <w:p w14:paraId="1DF41D77" w14:textId="77777777" w:rsidR="00527AF8" w:rsidRDefault="00527AF8" w:rsidP="00FE78D0">
            <w:pPr>
              <w:jc w:val="both"/>
            </w:pPr>
            <w:r>
              <w:t>Header Value</w:t>
            </w:r>
          </w:p>
        </w:tc>
        <w:tc>
          <w:tcPr>
            <w:tcW w:w="1341" w:type="dxa"/>
            <w:shd w:val="clear" w:color="auto" w:fill="D9D9D9" w:themeFill="background1" w:themeFillShade="D9"/>
          </w:tcPr>
          <w:p w14:paraId="391B1035" w14:textId="77777777" w:rsidR="00527AF8" w:rsidRDefault="00527AF8" w:rsidP="00FE78D0">
            <w:pPr>
              <w:jc w:val="both"/>
            </w:pPr>
            <w:r>
              <w:t>Mandatory</w:t>
            </w:r>
          </w:p>
        </w:tc>
        <w:tc>
          <w:tcPr>
            <w:tcW w:w="4732" w:type="dxa"/>
            <w:shd w:val="clear" w:color="auto" w:fill="D9D9D9" w:themeFill="background1" w:themeFillShade="D9"/>
          </w:tcPr>
          <w:p w14:paraId="5E49A103" w14:textId="77777777" w:rsidR="00527AF8" w:rsidRDefault="00527AF8" w:rsidP="00FE78D0">
            <w:pPr>
              <w:jc w:val="both"/>
            </w:pPr>
            <w:r>
              <w:t>Description</w:t>
            </w:r>
          </w:p>
        </w:tc>
      </w:tr>
      <w:tr w:rsidR="00527AF8" w14:paraId="4C2C63D5" w14:textId="77777777" w:rsidTr="00FE78D0">
        <w:tc>
          <w:tcPr>
            <w:tcW w:w="1512" w:type="dxa"/>
          </w:tcPr>
          <w:p w14:paraId="6BC2B814" w14:textId="77777777" w:rsidR="00527AF8" w:rsidRPr="0065474C" w:rsidRDefault="00527AF8" w:rsidP="00FE78D0">
            <w:pPr>
              <w:jc w:val="both"/>
            </w:pPr>
            <w:r>
              <w:t>Accept</w:t>
            </w:r>
          </w:p>
        </w:tc>
        <w:tc>
          <w:tcPr>
            <w:tcW w:w="1595" w:type="dxa"/>
          </w:tcPr>
          <w:p w14:paraId="281CC317" w14:textId="77777777" w:rsidR="00527AF8" w:rsidRPr="0065474C" w:rsidRDefault="00527AF8" w:rsidP="00FE78D0">
            <w:pPr>
              <w:jc w:val="both"/>
            </w:pPr>
            <w:r>
              <w:t>application/json</w:t>
            </w:r>
          </w:p>
        </w:tc>
        <w:tc>
          <w:tcPr>
            <w:tcW w:w="1341" w:type="dxa"/>
          </w:tcPr>
          <w:p w14:paraId="72750B84" w14:textId="77777777" w:rsidR="00527AF8" w:rsidRPr="0065474C" w:rsidRDefault="00527AF8" w:rsidP="00FE78D0">
            <w:pPr>
              <w:jc w:val="both"/>
            </w:pPr>
            <w:r>
              <w:t>Yes</w:t>
            </w:r>
          </w:p>
        </w:tc>
        <w:tc>
          <w:tcPr>
            <w:tcW w:w="4732" w:type="dxa"/>
          </w:tcPr>
          <w:p w14:paraId="0F47AFB5" w14:textId="77777777" w:rsidR="00527AF8" w:rsidRPr="00706077" w:rsidRDefault="00527AF8" w:rsidP="00FE78D0">
            <w:pPr>
              <w:jc w:val="both"/>
            </w:pPr>
            <w:r>
              <w:t>It specifies the format of the content accepted by the API invoker.</w:t>
            </w:r>
          </w:p>
        </w:tc>
      </w:tr>
    </w:tbl>
    <w:p w14:paraId="5DFEBB3E" w14:textId="77777777" w:rsidR="00527AF8" w:rsidRPr="00F86535" w:rsidRDefault="00527AF8" w:rsidP="00527AF8">
      <w:pPr>
        <w:jc w:val="both"/>
      </w:pPr>
    </w:p>
    <w:p w14:paraId="106223B3" w14:textId="77777777" w:rsidR="00527AF8" w:rsidRDefault="00527AF8" w:rsidP="00527AF8">
      <w:pPr>
        <w:pStyle w:val="Heading4"/>
        <w:jc w:val="both"/>
      </w:pPr>
      <w:r>
        <w:t xml:space="preserve">Get User </w:t>
      </w:r>
      <w:r w:rsidR="00350A13">
        <w:t>–</w:t>
      </w:r>
      <w:r>
        <w:t xml:space="preserve"> Response </w:t>
      </w:r>
    </w:p>
    <w:p w14:paraId="20004C4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870"/>
        <w:gridCol w:w="990"/>
        <w:gridCol w:w="1620"/>
        <w:gridCol w:w="1512"/>
      </w:tblGrid>
      <w:tr w:rsidR="00527AF8" w:rsidRPr="00B55D09" w14:paraId="74CEB858" w14:textId="77777777" w:rsidTr="00FE78D0">
        <w:tc>
          <w:tcPr>
            <w:tcW w:w="1188" w:type="dxa"/>
            <w:shd w:val="clear" w:color="auto" w:fill="D9D9D9" w:themeFill="background1" w:themeFillShade="D9"/>
          </w:tcPr>
          <w:p w14:paraId="467A960F" w14:textId="77777777" w:rsidR="00527AF8" w:rsidRPr="00B55D09" w:rsidRDefault="00527AF8" w:rsidP="00FE78D0">
            <w:pPr>
              <w:jc w:val="both"/>
              <w:rPr>
                <w:rFonts w:cs="Arial"/>
                <w:szCs w:val="20"/>
              </w:rPr>
            </w:pPr>
            <w:r w:rsidRPr="00B55D09">
              <w:rPr>
                <w:rFonts w:cs="Arial"/>
                <w:szCs w:val="20"/>
              </w:rPr>
              <w:t>Response  Status</w:t>
            </w:r>
          </w:p>
        </w:tc>
        <w:tc>
          <w:tcPr>
            <w:tcW w:w="3870" w:type="dxa"/>
            <w:shd w:val="clear" w:color="auto" w:fill="D9D9D9" w:themeFill="background1" w:themeFillShade="D9"/>
          </w:tcPr>
          <w:p w14:paraId="67DB909E" w14:textId="77777777" w:rsidR="00527AF8" w:rsidRPr="00B55D09" w:rsidRDefault="00527AF8" w:rsidP="00FE78D0">
            <w:pPr>
              <w:jc w:val="both"/>
              <w:rPr>
                <w:rFonts w:cs="Arial"/>
                <w:szCs w:val="20"/>
              </w:rPr>
            </w:pPr>
            <w:r w:rsidRPr="00B55D09">
              <w:rPr>
                <w:rFonts w:cs="Arial"/>
                <w:szCs w:val="20"/>
              </w:rPr>
              <w:t>Body Example</w:t>
            </w:r>
          </w:p>
        </w:tc>
        <w:tc>
          <w:tcPr>
            <w:tcW w:w="990" w:type="dxa"/>
            <w:shd w:val="clear" w:color="auto" w:fill="D9D9D9" w:themeFill="background1" w:themeFillShade="D9"/>
          </w:tcPr>
          <w:p w14:paraId="6D47EF10" w14:textId="77777777" w:rsidR="00527AF8" w:rsidRPr="00B55D09" w:rsidRDefault="00527AF8" w:rsidP="00FE78D0">
            <w:pPr>
              <w:jc w:val="both"/>
              <w:rPr>
                <w:rFonts w:cs="Arial"/>
                <w:szCs w:val="20"/>
              </w:rPr>
            </w:pPr>
            <w:r w:rsidRPr="00B55D09">
              <w:rPr>
                <w:rFonts w:cs="Arial"/>
                <w:szCs w:val="20"/>
              </w:rPr>
              <w:t>HTTP Status Code</w:t>
            </w:r>
          </w:p>
        </w:tc>
        <w:tc>
          <w:tcPr>
            <w:tcW w:w="1620" w:type="dxa"/>
            <w:shd w:val="clear" w:color="auto" w:fill="D9D9D9" w:themeFill="background1" w:themeFillShade="D9"/>
          </w:tcPr>
          <w:p w14:paraId="7BAB27B4" w14:textId="77777777" w:rsidR="00527AF8" w:rsidRPr="00B55D09" w:rsidRDefault="00527AF8" w:rsidP="00FE78D0">
            <w:pPr>
              <w:jc w:val="both"/>
              <w:rPr>
                <w:rFonts w:cs="Arial"/>
                <w:szCs w:val="20"/>
              </w:rPr>
            </w:pPr>
            <w:r w:rsidRPr="00B55D09">
              <w:rPr>
                <w:rFonts w:cs="Arial"/>
                <w:szCs w:val="20"/>
              </w:rPr>
              <w:t>Content Type</w:t>
            </w:r>
          </w:p>
        </w:tc>
        <w:tc>
          <w:tcPr>
            <w:tcW w:w="1512" w:type="dxa"/>
            <w:shd w:val="clear" w:color="auto" w:fill="D9D9D9" w:themeFill="background1" w:themeFillShade="D9"/>
          </w:tcPr>
          <w:p w14:paraId="701F1DFF" w14:textId="77777777" w:rsidR="00527AF8" w:rsidRPr="00B55D09" w:rsidRDefault="00527AF8" w:rsidP="00FE78D0">
            <w:pPr>
              <w:jc w:val="both"/>
              <w:rPr>
                <w:rFonts w:cs="Arial"/>
                <w:szCs w:val="20"/>
              </w:rPr>
            </w:pPr>
            <w:r w:rsidRPr="00B55D09">
              <w:rPr>
                <w:rFonts w:cs="Arial"/>
                <w:szCs w:val="20"/>
              </w:rPr>
              <w:t>Description</w:t>
            </w:r>
          </w:p>
        </w:tc>
      </w:tr>
      <w:tr w:rsidR="00527AF8" w:rsidRPr="00B55D09" w14:paraId="38AE97E3" w14:textId="77777777" w:rsidTr="00FE78D0">
        <w:trPr>
          <w:trHeight w:val="346"/>
        </w:trPr>
        <w:tc>
          <w:tcPr>
            <w:tcW w:w="1188" w:type="dxa"/>
          </w:tcPr>
          <w:p w14:paraId="3982F9C9" w14:textId="77777777" w:rsidR="00527AF8" w:rsidRPr="009B5709" w:rsidRDefault="00527AF8" w:rsidP="00FE78D0">
            <w:pPr>
              <w:jc w:val="both"/>
              <w:rPr>
                <w:rFonts w:cs="Arial"/>
                <w:szCs w:val="20"/>
              </w:rPr>
            </w:pPr>
            <w:r w:rsidRPr="009B5709">
              <w:rPr>
                <w:rFonts w:cs="Arial"/>
                <w:szCs w:val="20"/>
              </w:rPr>
              <w:t>Successful</w:t>
            </w:r>
          </w:p>
        </w:tc>
        <w:tc>
          <w:tcPr>
            <w:tcW w:w="3870" w:type="dxa"/>
          </w:tcPr>
          <w:p w14:paraId="70B56A8F" w14:textId="77777777" w:rsidR="00527AF8" w:rsidRPr="009B5709" w:rsidRDefault="00527AF8" w:rsidP="00FE78D0">
            <w:pPr>
              <w:jc w:val="both"/>
              <w:rPr>
                <w:rFonts w:eastAsia="Arial" w:cs="Arial"/>
                <w:szCs w:val="20"/>
              </w:rPr>
            </w:pPr>
          </w:p>
          <w:p w14:paraId="7AC5E848"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56D0792" w14:textId="772C15D5" w:rsidR="00757814" w:rsidRPr="008A060A" w:rsidRDefault="008A060A" w:rsidP="00D77511">
            <w:pPr>
              <w:jc w:val="both"/>
              <w:rPr>
                <w:rFonts w:eastAsia="Times New Roman" w:cs="Arial"/>
                <w:szCs w:val="20"/>
              </w:rPr>
            </w:pPr>
            <w:r w:rsidRPr="008A060A">
              <w:rPr>
                <w:rFonts w:eastAsia="Times New Roman" w:cs="Arial"/>
                <w:szCs w:val="20"/>
              </w:rPr>
              <w:t xml:space="preserve"> </w:t>
            </w:r>
            <w:r w:rsidR="00B64CA0">
              <w:rPr>
                <w:rFonts w:eastAsia="Times New Roman" w:cs="Arial"/>
                <w:szCs w:val="20"/>
              </w:rPr>
              <w:t xml:space="preserve">   </w:t>
            </w:r>
            <w:r w:rsidR="00757814">
              <w:rPr>
                <w:rFonts w:eastAsia="Times New Roman" w:cs="Arial"/>
                <w:szCs w:val="20"/>
              </w:rPr>
              <w:t>“languageLocationCode”: null,</w:t>
            </w:r>
          </w:p>
          <w:p w14:paraId="12C837CB" w14:textId="77777777" w:rsid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defaultLanguageLocationCode</w:t>
            </w:r>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69A35217" w14:textId="7F8F2079" w:rsidR="00D77511" w:rsidRPr="008A060A" w:rsidRDefault="00D77511" w:rsidP="008A060A">
            <w:pPr>
              <w:jc w:val="both"/>
              <w:rPr>
                <w:rFonts w:eastAsia="Times New Roman" w:cs="Arial"/>
                <w:szCs w:val="20"/>
              </w:rPr>
            </w:pPr>
            <w:r>
              <w:rPr>
                <w:rFonts w:eastAsia="Times New Roman" w:cs="Arial"/>
                <w:szCs w:val="20"/>
              </w:rPr>
              <w:t xml:space="preserve">    “allowedLanguageLocationCodes”: [“10”, “99”, “34”],</w:t>
            </w:r>
          </w:p>
          <w:p w14:paraId="261132B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0,</w:t>
            </w:r>
          </w:p>
          <w:p w14:paraId="7CD3C416"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63167ADF"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7074B904" w14:textId="77777777" w:rsidR="008A060A" w:rsidRPr="008A060A" w:rsidRDefault="008A060A" w:rsidP="008A060A">
            <w:pPr>
              <w:jc w:val="both"/>
              <w:rPr>
                <w:rFonts w:eastAsia="Times New Roman" w:cs="Arial"/>
                <w:szCs w:val="20"/>
              </w:rPr>
            </w:pPr>
            <w:r w:rsidRPr="008A060A">
              <w:rPr>
                <w:rFonts w:eastAsia="Times New Roman" w:cs="Arial"/>
                <w:szCs w:val="20"/>
              </w:rPr>
              <w:lastRenderedPageBreak/>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48EABFE5" w14:textId="77777777" w:rsidR="008A060A" w:rsidRDefault="008A060A" w:rsidP="008A060A">
            <w:pPr>
              <w:jc w:val="both"/>
              <w:rPr>
                <w:rFonts w:eastAsia="Times New Roman" w:cs="Arial"/>
                <w:szCs w:val="20"/>
              </w:rPr>
            </w:pPr>
            <w:r w:rsidRPr="008A060A">
              <w:rPr>
                <w:rFonts w:eastAsia="Times New Roman" w:cs="Arial"/>
                <w:szCs w:val="20"/>
              </w:rPr>
              <w:t>}</w:t>
            </w:r>
          </w:p>
          <w:p w14:paraId="70D08E54" w14:textId="77777777" w:rsidR="00527AF8" w:rsidRDefault="00527AF8" w:rsidP="00FE78D0">
            <w:pPr>
              <w:jc w:val="both"/>
              <w:rPr>
                <w:rFonts w:eastAsia="Times New Roman" w:cs="Arial"/>
                <w:szCs w:val="20"/>
              </w:rPr>
            </w:pPr>
            <w:r>
              <w:rPr>
                <w:rFonts w:eastAsia="Times New Roman" w:cs="Arial"/>
                <w:szCs w:val="20"/>
              </w:rPr>
              <w:t>OR</w:t>
            </w:r>
          </w:p>
          <w:p w14:paraId="0BF11A10" w14:textId="77777777" w:rsidR="00527AF8" w:rsidRDefault="00527AF8" w:rsidP="00FE78D0">
            <w:pPr>
              <w:jc w:val="both"/>
              <w:rPr>
                <w:rFonts w:eastAsia="Times New Roman" w:cs="Arial"/>
                <w:szCs w:val="20"/>
              </w:rPr>
            </w:pPr>
          </w:p>
          <w:p w14:paraId="3B81A0DE" w14:textId="77777777" w:rsidR="008A060A" w:rsidRPr="008A060A" w:rsidRDefault="008A060A" w:rsidP="008A060A">
            <w:pPr>
              <w:jc w:val="both"/>
              <w:rPr>
                <w:rFonts w:eastAsia="Times New Roman" w:cs="Arial"/>
                <w:szCs w:val="20"/>
              </w:rPr>
            </w:pPr>
            <w:r w:rsidRPr="008A060A">
              <w:rPr>
                <w:rFonts w:eastAsia="Times New Roman" w:cs="Arial"/>
                <w:szCs w:val="20"/>
              </w:rPr>
              <w:t>{</w:t>
            </w:r>
          </w:p>
          <w:p w14:paraId="1FCDAC7D" w14:textId="7553B8B5" w:rsidR="008A060A" w:rsidRDefault="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languageLocationCode</w:t>
            </w:r>
            <w:r w:rsidR="003F5A2D">
              <w:rPr>
                <w:rFonts w:eastAsia="Times New Roman" w:cs="Arial"/>
                <w:szCs w:val="20"/>
              </w:rPr>
              <w:t>"</w:t>
            </w:r>
            <w:r w:rsidRPr="008A060A">
              <w:rPr>
                <w:rFonts w:eastAsia="Times New Roman" w:cs="Arial"/>
                <w:szCs w:val="20"/>
              </w:rPr>
              <w:t xml:space="preserve">: </w:t>
            </w:r>
            <w:r w:rsidR="000865AD">
              <w:rPr>
                <w:rFonts w:eastAsia="Times New Roman" w:cs="Arial"/>
                <w:szCs w:val="20"/>
              </w:rPr>
              <w:t>“</w:t>
            </w:r>
            <w:r w:rsidRPr="008A060A">
              <w:rPr>
                <w:rFonts w:eastAsia="Times New Roman" w:cs="Arial"/>
                <w:szCs w:val="20"/>
              </w:rPr>
              <w:t>10</w:t>
            </w:r>
            <w:r w:rsidR="000865AD">
              <w:rPr>
                <w:rFonts w:eastAsia="Times New Roman" w:cs="Arial"/>
                <w:szCs w:val="20"/>
              </w:rPr>
              <w:t>”</w:t>
            </w:r>
            <w:r w:rsidRPr="008A060A">
              <w:rPr>
                <w:rFonts w:eastAsia="Times New Roman" w:cs="Arial"/>
                <w:szCs w:val="20"/>
              </w:rPr>
              <w:t>,</w:t>
            </w:r>
          </w:p>
          <w:p w14:paraId="305EFE85" w14:textId="77777777" w:rsidR="00757814" w:rsidRPr="008A060A" w:rsidRDefault="00757814" w:rsidP="008A060A">
            <w:pPr>
              <w:jc w:val="both"/>
              <w:rPr>
                <w:rFonts w:eastAsia="Times New Roman" w:cs="Arial"/>
                <w:szCs w:val="20"/>
              </w:rPr>
            </w:pPr>
            <w:r>
              <w:rPr>
                <w:rFonts w:eastAsia="Times New Roman" w:cs="Arial"/>
                <w:szCs w:val="20"/>
              </w:rPr>
              <w:t xml:space="preserve">    “defaultLanguageLocationCode”: 10,</w:t>
            </w:r>
          </w:p>
          <w:p w14:paraId="45B678EB" w14:textId="22D4A75C" w:rsidR="00D77511" w:rsidRPr="008A060A" w:rsidRDefault="00D77511" w:rsidP="00D77511">
            <w:pPr>
              <w:jc w:val="both"/>
              <w:rPr>
                <w:rFonts w:eastAsia="Times New Roman" w:cs="Arial"/>
                <w:szCs w:val="20"/>
              </w:rPr>
            </w:pPr>
            <w:r>
              <w:rPr>
                <w:rFonts w:eastAsia="Times New Roman" w:cs="Arial"/>
                <w:szCs w:val="20"/>
              </w:rPr>
              <w:t xml:space="preserve">    “allowedLanguageLocationCodes”: [],</w:t>
            </w:r>
          </w:p>
          <w:p w14:paraId="4756F641"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currentUsageInPulses</w:t>
            </w:r>
            <w:r w:rsidR="003F5A2D">
              <w:rPr>
                <w:rFonts w:eastAsia="Times New Roman" w:cs="Arial"/>
                <w:szCs w:val="20"/>
              </w:rPr>
              <w:t>"</w:t>
            </w:r>
            <w:r w:rsidRPr="008A060A">
              <w:rPr>
                <w:rFonts w:eastAsia="Times New Roman" w:cs="Arial"/>
                <w:szCs w:val="20"/>
              </w:rPr>
              <w:t>: 200,</w:t>
            </w:r>
          </w:p>
          <w:p w14:paraId="6E31EF75"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maxAllowedUsageInPulses</w:t>
            </w:r>
            <w:r w:rsidR="003F5A2D">
              <w:rPr>
                <w:rFonts w:eastAsia="Times New Roman" w:cs="Arial"/>
                <w:szCs w:val="20"/>
              </w:rPr>
              <w:t>"</w:t>
            </w:r>
            <w:r w:rsidRPr="008A060A">
              <w:rPr>
                <w:rFonts w:eastAsia="Times New Roman" w:cs="Arial"/>
                <w:szCs w:val="20"/>
              </w:rPr>
              <w:t>: 3600,</w:t>
            </w:r>
          </w:p>
          <w:p w14:paraId="0CBC3F29"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endOfUsagePromptCounter</w:t>
            </w:r>
            <w:r w:rsidR="003F5A2D">
              <w:rPr>
                <w:rFonts w:eastAsia="Times New Roman" w:cs="Arial"/>
                <w:szCs w:val="20"/>
              </w:rPr>
              <w:t>"</w:t>
            </w:r>
            <w:r w:rsidRPr="008A060A">
              <w:rPr>
                <w:rFonts w:eastAsia="Times New Roman" w:cs="Arial"/>
                <w:szCs w:val="20"/>
              </w:rPr>
              <w:t>: 0,</w:t>
            </w:r>
          </w:p>
          <w:p w14:paraId="2CCFD1DA" w14:textId="77777777" w:rsidR="008A060A" w:rsidRPr="008A060A" w:rsidRDefault="008A060A" w:rsidP="008A060A">
            <w:pPr>
              <w:jc w:val="both"/>
              <w:rPr>
                <w:rFonts w:eastAsia="Times New Roman" w:cs="Arial"/>
                <w:szCs w:val="20"/>
              </w:rPr>
            </w:pPr>
            <w:r w:rsidRPr="008A060A">
              <w:rPr>
                <w:rFonts w:eastAsia="Times New Roman" w:cs="Arial"/>
                <w:szCs w:val="20"/>
              </w:rPr>
              <w:t xml:space="preserve">    </w:t>
            </w:r>
            <w:r w:rsidR="003F5A2D">
              <w:rPr>
                <w:rFonts w:eastAsia="Times New Roman" w:cs="Arial"/>
                <w:szCs w:val="20"/>
              </w:rPr>
              <w:t>"</w:t>
            </w:r>
            <w:r w:rsidRPr="008A060A">
              <w:rPr>
                <w:rFonts w:eastAsia="Times New Roman" w:cs="Arial"/>
                <w:szCs w:val="20"/>
              </w:rPr>
              <w:t>maxAllowedEndOfUsagePrompt</w:t>
            </w:r>
            <w:r w:rsidR="003F5A2D">
              <w:rPr>
                <w:rFonts w:eastAsia="Times New Roman" w:cs="Arial"/>
                <w:szCs w:val="20"/>
              </w:rPr>
              <w:t>"</w:t>
            </w:r>
            <w:r w:rsidRPr="008A060A">
              <w:rPr>
                <w:rFonts w:eastAsia="Times New Roman" w:cs="Arial"/>
                <w:szCs w:val="20"/>
              </w:rPr>
              <w:t>: 2</w:t>
            </w:r>
          </w:p>
          <w:p w14:paraId="3BB25663" w14:textId="77777777" w:rsidR="00527AF8" w:rsidRPr="009B5709" w:rsidRDefault="008A060A" w:rsidP="008A060A">
            <w:pPr>
              <w:jc w:val="both"/>
              <w:rPr>
                <w:rFonts w:eastAsia="Times New Roman" w:cs="Arial"/>
                <w:szCs w:val="20"/>
              </w:rPr>
            </w:pPr>
            <w:r w:rsidRPr="008A060A">
              <w:rPr>
                <w:rFonts w:eastAsia="Times New Roman" w:cs="Arial"/>
                <w:szCs w:val="20"/>
              </w:rPr>
              <w:t>}</w:t>
            </w:r>
          </w:p>
        </w:tc>
        <w:tc>
          <w:tcPr>
            <w:tcW w:w="990" w:type="dxa"/>
            <w:tcBorders>
              <w:bottom w:val="single" w:sz="4" w:space="0" w:color="auto"/>
            </w:tcBorders>
          </w:tcPr>
          <w:p w14:paraId="43A8E4AA" w14:textId="77777777" w:rsidR="00527AF8" w:rsidRPr="00B55D09" w:rsidRDefault="00527AF8" w:rsidP="00FE78D0">
            <w:pPr>
              <w:jc w:val="both"/>
              <w:rPr>
                <w:rFonts w:cs="Arial"/>
                <w:szCs w:val="20"/>
              </w:rPr>
            </w:pPr>
            <w:r w:rsidRPr="00B55D09">
              <w:rPr>
                <w:rFonts w:cs="Arial"/>
                <w:szCs w:val="20"/>
              </w:rPr>
              <w:lastRenderedPageBreak/>
              <w:t>200</w:t>
            </w:r>
          </w:p>
        </w:tc>
        <w:tc>
          <w:tcPr>
            <w:tcW w:w="1620" w:type="dxa"/>
            <w:tcBorders>
              <w:bottom w:val="single" w:sz="4" w:space="0" w:color="auto"/>
            </w:tcBorders>
          </w:tcPr>
          <w:p w14:paraId="41591949" w14:textId="77777777" w:rsidR="00527AF8" w:rsidRPr="00B55D09" w:rsidRDefault="00527AF8" w:rsidP="00FE78D0">
            <w:pPr>
              <w:jc w:val="both"/>
              <w:rPr>
                <w:rFonts w:cs="Arial"/>
                <w:szCs w:val="20"/>
              </w:rPr>
            </w:pPr>
            <w:r w:rsidRPr="00B55D09">
              <w:rPr>
                <w:rFonts w:cs="Arial"/>
                <w:szCs w:val="20"/>
              </w:rPr>
              <w:t>Application/json</w:t>
            </w:r>
          </w:p>
        </w:tc>
        <w:tc>
          <w:tcPr>
            <w:tcW w:w="1512" w:type="dxa"/>
            <w:tcBorders>
              <w:bottom w:val="single" w:sz="4" w:space="0" w:color="auto"/>
            </w:tcBorders>
          </w:tcPr>
          <w:p w14:paraId="122BE2F5" w14:textId="77777777" w:rsidR="00527AF8" w:rsidRPr="00B55D09" w:rsidRDefault="00527AF8" w:rsidP="00FE78D0">
            <w:pPr>
              <w:jc w:val="both"/>
              <w:rPr>
                <w:rFonts w:cs="Arial"/>
                <w:szCs w:val="20"/>
              </w:rPr>
            </w:pPr>
          </w:p>
        </w:tc>
      </w:tr>
      <w:tr w:rsidR="00BC06C9" w:rsidRPr="00B55D09" w14:paraId="7A4D2EC5" w14:textId="77777777" w:rsidTr="00FE78D0">
        <w:tc>
          <w:tcPr>
            <w:tcW w:w="1188" w:type="dxa"/>
            <w:vMerge w:val="restart"/>
          </w:tcPr>
          <w:p w14:paraId="1D05B2DD" w14:textId="77777777" w:rsidR="00BC06C9" w:rsidRPr="00B55D09" w:rsidRDefault="00BC06C9" w:rsidP="00FE78D0">
            <w:pPr>
              <w:jc w:val="both"/>
              <w:rPr>
                <w:rFonts w:cs="Arial"/>
                <w:szCs w:val="20"/>
              </w:rPr>
            </w:pPr>
            <w:r w:rsidRPr="00B55D09">
              <w:rPr>
                <w:rFonts w:cs="Arial"/>
                <w:szCs w:val="20"/>
              </w:rPr>
              <w:lastRenderedPageBreak/>
              <w:t>Failure</w:t>
            </w:r>
          </w:p>
        </w:tc>
        <w:tc>
          <w:tcPr>
            <w:tcW w:w="3870" w:type="dxa"/>
            <w:vMerge w:val="restart"/>
            <w:shd w:val="clear" w:color="auto" w:fill="auto"/>
          </w:tcPr>
          <w:p w14:paraId="7EAB8220" w14:textId="77777777" w:rsidR="00BC06C9" w:rsidRPr="008A060A" w:rsidRDefault="00BC06C9" w:rsidP="008A060A">
            <w:pPr>
              <w:jc w:val="both"/>
              <w:rPr>
                <w:rFonts w:cs="Arial"/>
                <w:szCs w:val="20"/>
              </w:rPr>
            </w:pPr>
            <w:r w:rsidRPr="008A060A">
              <w:rPr>
                <w:rFonts w:cs="Arial"/>
                <w:szCs w:val="20"/>
              </w:rPr>
              <w:t>{</w:t>
            </w:r>
          </w:p>
          <w:p w14:paraId="14AC0E86" w14:textId="77777777" w:rsidR="00BC06C9" w:rsidRPr="008A060A" w:rsidRDefault="00BC06C9" w:rsidP="008A060A">
            <w:pPr>
              <w:jc w:val="both"/>
              <w:rPr>
                <w:rFonts w:cs="Arial"/>
                <w:szCs w:val="20"/>
              </w:rPr>
            </w:pPr>
            <w:r w:rsidRPr="008A060A">
              <w:rPr>
                <w:rFonts w:cs="Arial"/>
                <w:szCs w:val="20"/>
              </w:rPr>
              <w:t xml:space="preserve">    </w:t>
            </w:r>
            <w:r>
              <w:rPr>
                <w:rFonts w:cs="Arial"/>
                <w:szCs w:val="20"/>
              </w:rPr>
              <w:t>"</w:t>
            </w:r>
            <w:r w:rsidRPr="008A060A">
              <w:rPr>
                <w:rFonts w:cs="Arial"/>
                <w:szCs w:val="20"/>
              </w:rPr>
              <w:t>failureReason</w:t>
            </w:r>
            <w:r>
              <w:rPr>
                <w:rFonts w:cs="Arial"/>
                <w:szCs w:val="20"/>
              </w:rPr>
              <w:t>"</w:t>
            </w:r>
            <w:r w:rsidRPr="008A060A">
              <w:rPr>
                <w:rFonts w:cs="Arial"/>
                <w:szCs w:val="20"/>
              </w:rPr>
              <w:t xml:space="preserve">: </w:t>
            </w:r>
            <w:r>
              <w:rPr>
                <w:rFonts w:cs="Arial"/>
                <w:szCs w:val="20"/>
              </w:rPr>
              <w:t>"</w:t>
            </w:r>
            <w:r w:rsidRPr="008A060A">
              <w:rPr>
                <w:rFonts w:cs="Arial"/>
                <w:szCs w:val="20"/>
              </w:rPr>
              <w:t>&lt;Description of the failure reason&gt;</w:t>
            </w:r>
            <w:r>
              <w:rPr>
                <w:rFonts w:cs="Arial"/>
                <w:szCs w:val="20"/>
              </w:rPr>
              <w:t>"</w:t>
            </w:r>
          </w:p>
          <w:p w14:paraId="27B5D8C3" w14:textId="77777777" w:rsidR="00BC06C9" w:rsidRPr="008A060A" w:rsidRDefault="00BC06C9" w:rsidP="008A060A">
            <w:pPr>
              <w:jc w:val="both"/>
              <w:rPr>
                <w:rFonts w:cs="Arial"/>
                <w:b/>
                <w:szCs w:val="20"/>
                <w:highlight w:val="lightGray"/>
              </w:rPr>
            </w:pPr>
            <w:r w:rsidRPr="008A060A">
              <w:rPr>
                <w:rFonts w:cs="Arial"/>
                <w:szCs w:val="20"/>
              </w:rPr>
              <w:t>}</w:t>
            </w:r>
          </w:p>
        </w:tc>
        <w:tc>
          <w:tcPr>
            <w:tcW w:w="990" w:type="dxa"/>
          </w:tcPr>
          <w:p w14:paraId="06497F85" w14:textId="77777777" w:rsidR="00BC06C9" w:rsidRPr="00031093" w:rsidRDefault="00BC06C9" w:rsidP="00FE78D0">
            <w:pPr>
              <w:jc w:val="both"/>
              <w:rPr>
                <w:szCs w:val="20"/>
              </w:rPr>
            </w:pPr>
            <w:r>
              <w:rPr>
                <w:szCs w:val="20"/>
              </w:rPr>
              <w:t>400</w:t>
            </w:r>
          </w:p>
          <w:p w14:paraId="4CADBA27" w14:textId="77777777" w:rsidR="00BC06C9" w:rsidRPr="00031093" w:rsidRDefault="00BC06C9" w:rsidP="00FE78D0">
            <w:pPr>
              <w:jc w:val="both"/>
              <w:rPr>
                <w:szCs w:val="20"/>
              </w:rPr>
            </w:pPr>
          </w:p>
        </w:tc>
        <w:tc>
          <w:tcPr>
            <w:tcW w:w="1620" w:type="dxa"/>
          </w:tcPr>
          <w:p w14:paraId="3FCB43C8" w14:textId="77777777" w:rsidR="00BC06C9" w:rsidRPr="00031093" w:rsidRDefault="00BC06C9" w:rsidP="00FE78D0">
            <w:pPr>
              <w:jc w:val="both"/>
              <w:rPr>
                <w:szCs w:val="20"/>
              </w:rPr>
            </w:pPr>
            <w:r w:rsidRPr="0076019E">
              <w:rPr>
                <w:szCs w:val="20"/>
              </w:rPr>
              <w:t>Application/json</w:t>
            </w:r>
          </w:p>
        </w:tc>
        <w:tc>
          <w:tcPr>
            <w:tcW w:w="1512" w:type="dxa"/>
          </w:tcPr>
          <w:p w14:paraId="73F432C9" w14:textId="77777777" w:rsidR="00BC06C9" w:rsidRPr="00031093" w:rsidRDefault="00BC06C9" w:rsidP="00FE78D0">
            <w:pPr>
              <w:jc w:val="both"/>
              <w:rPr>
                <w:szCs w:val="20"/>
              </w:rPr>
            </w:pPr>
            <w:r>
              <w:rPr>
                <w:szCs w:val="20"/>
              </w:rPr>
              <w:t>In case parameter value is invalid "&lt;Parameter Name : Invalid Value&gt;" shall be returned in failure reason</w:t>
            </w:r>
          </w:p>
        </w:tc>
      </w:tr>
      <w:tr w:rsidR="00BC06C9" w:rsidRPr="00B55D09" w14:paraId="1A82A277" w14:textId="77777777" w:rsidTr="00FE78D0">
        <w:tc>
          <w:tcPr>
            <w:tcW w:w="1188" w:type="dxa"/>
            <w:vMerge/>
          </w:tcPr>
          <w:p w14:paraId="7E082F2D" w14:textId="77777777" w:rsidR="00BC06C9" w:rsidRPr="00B55D09" w:rsidRDefault="00BC06C9" w:rsidP="00FE78D0">
            <w:pPr>
              <w:jc w:val="both"/>
              <w:rPr>
                <w:rFonts w:cs="Arial"/>
                <w:szCs w:val="20"/>
              </w:rPr>
            </w:pPr>
          </w:p>
        </w:tc>
        <w:tc>
          <w:tcPr>
            <w:tcW w:w="3870" w:type="dxa"/>
            <w:vMerge/>
            <w:shd w:val="clear" w:color="auto" w:fill="auto"/>
          </w:tcPr>
          <w:p w14:paraId="1B06DC0B" w14:textId="77777777" w:rsidR="00BC06C9" w:rsidRPr="00B55D09" w:rsidRDefault="00BC06C9" w:rsidP="00FE78D0">
            <w:pPr>
              <w:jc w:val="both"/>
              <w:rPr>
                <w:rFonts w:eastAsia="Arial" w:cs="Arial"/>
                <w:color w:val="000000"/>
                <w:szCs w:val="20"/>
              </w:rPr>
            </w:pPr>
          </w:p>
        </w:tc>
        <w:tc>
          <w:tcPr>
            <w:tcW w:w="990" w:type="dxa"/>
          </w:tcPr>
          <w:p w14:paraId="71344DDC" w14:textId="77777777" w:rsidR="00BC06C9" w:rsidRDefault="00BC06C9" w:rsidP="00FE78D0">
            <w:pPr>
              <w:jc w:val="both"/>
              <w:rPr>
                <w:szCs w:val="20"/>
              </w:rPr>
            </w:pPr>
            <w:r>
              <w:rPr>
                <w:szCs w:val="20"/>
              </w:rPr>
              <w:t>400</w:t>
            </w:r>
          </w:p>
        </w:tc>
        <w:tc>
          <w:tcPr>
            <w:tcW w:w="1620" w:type="dxa"/>
          </w:tcPr>
          <w:p w14:paraId="7E9BF624" w14:textId="77777777" w:rsidR="00BC06C9" w:rsidRPr="0076019E" w:rsidRDefault="00BC06C9" w:rsidP="00FE78D0">
            <w:pPr>
              <w:jc w:val="both"/>
              <w:rPr>
                <w:szCs w:val="20"/>
              </w:rPr>
            </w:pPr>
            <w:r>
              <w:rPr>
                <w:szCs w:val="20"/>
              </w:rPr>
              <w:t>Application/json</w:t>
            </w:r>
          </w:p>
        </w:tc>
        <w:tc>
          <w:tcPr>
            <w:tcW w:w="1512" w:type="dxa"/>
          </w:tcPr>
          <w:p w14:paraId="403EC1C8" w14:textId="77777777" w:rsidR="00BC06C9" w:rsidRDefault="00BC06C9" w:rsidP="00FE78D0">
            <w:pPr>
              <w:jc w:val="both"/>
              <w:rPr>
                <w:szCs w:val="20"/>
              </w:rPr>
            </w:pPr>
            <w:r>
              <w:rPr>
                <w:szCs w:val="20"/>
              </w:rPr>
              <w:t>In case mandatory parameter is missing</w:t>
            </w:r>
          </w:p>
          <w:p w14:paraId="429CF57D" w14:textId="77777777" w:rsidR="00BC06C9" w:rsidRPr="00031093" w:rsidRDefault="00BC06C9" w:rsidP="00FE78D0">
            <w:pPr>
              <w:jc w:val="both"/>
              <w:rPr>
                <w:szCs w:val="20"/>
              </w:rPr>
            </w:pPr>
            <w:r>
              <w:rPr>
                <w:szCs w:val="20"/>
              </w:rPr>
              <w:t>"&lt;Parameter Name: Not Present&gt;" shall be returned in failure reason</w:t>
            </w:r>
          </w:p>
        </w:tc>
      </w:tr>
      <w:tr w:rsidR="00BC06C9" w:rsidRPr="00B55D09" w14:paraId="4A1E0DBF" w14:textId="77777777" w:rsidTr="00FE78D0">
        <w:tc>
          <w:tcPr>
            <w:tcW w:w="1188" w:type="dxa"/>
            <w:vMerge/>
          </w:tcPr>
          <w:p w14:paraId="209F71D8" w14:textId="77777777" w:rsidR="00BC06C9" w:rsidRPr="00B55D09" w:rsidRDefault="00BC06C9" w:rsidP="00FE78D0">
            <w:pPr>
              <w:jc w:val="both"/>
              <w:rPr>
                <w:rFonts w:cs="Arial"/>
                <w:szCs w:val="20"/>
              </w:rPr>
            </w:pPr>
          </w:p>
        </w:tc>
        <w:tc>
          <w:tcPr>
            <w:tcW w:w="3870" w:type="dxa"/>
            <w:vMerge/>
            <w:shd w:val="clear" w:color="auto" w:fill="auto"/>
          </w:tcPr>
          <w:p w14:paraId="1FDF314E" w14:textId="77777777" w:rsidR="00BC06C9" w:rsidRPr="00B55D09" w:rsidRDefault="00BC06C9" w:rsidP="00FE78D0">
            <w:pPr>
              <w:jc w:val="both"/>
              <w:rPr>
                <w:rFonts w:cs="Arial"/>
                <w:szCs w:val="20"/>
              </w:rPr>
            </w:pPr>
          </w:p>
        </w:tc>
        <w:tc>
          <w:tcPr>
            <w:tcW w:w="990" w:type="dxa"/>
          </w:tcPr>
          <w:p w14:paraId="50733BE6" w14:textId="77777777" w:rsidR="00BC06C9" w:rsidRPr="00FC1079" w:rsidRDefault="00BC06C9" w:rsidP="00FE78D0">
            <w:pPr>
              <w:jc w:val="both"/>
              <w:rPr>
                <w:szCs w:val="20"/>
              </w:rPr>
            </w:pPr>
            <w:r>
              <w:rPr>
                <w:color w:val="000000" w:themeColor="text1"/>
                <w:szCs w:val="20"/>
              </w:rPr>
              <w:t>500</w:t>
            </w:r>
          </w:p>
        </w:tc>
        <w:tc>
          <w:tcPr>
            <w:tcW w:w="1620" w:type="dxa"/>
          </w:tcPr>
          <w:p w14:paraId="6FCDDA17" w14:textId="77777777" w:rsidR="00BC06C9" w:rsidRPr="0076019E" w:rsidRDefault="00BC06C9" w:rsidP="00FE78D0">
            <w:pPr>
              <w:jc w:val="both"/>
              <w:rPr>
                <w:szCs w:val="20"/>
              </w:rPr>
            </w:pPr>
            <w:r>
              <w:rPr>
                <w:szCs w:val="20"/>
              </w:rPr>
              <w:t>Application/json</w:t>
            </w:r>
          </w:p>
        </w:tc>
        <w:tc>
          <w:tcPr>
            <w:tcW w:w="1512" w:type="dxa"/>
          </w:tcPr>
          <w:p w14:paraId="4734A801" w14:textId="77777777" w:rsidR="00BC06C9" w:rsidRDefault="00BC06C9" w:rsidP="00FE78D0">
            <w:pPr>
              <w:jc w:val="both"/>
              <w:rPr>
                <w:szCs w:val="20"/>
              </w:rPr>
            </w:pPr>
            <w:r>
              <w:rPr>
                <w:szCs w:val="20"/>
              </w:rPr>
              <w:t>In case of internal motech error "Internal Error" shall be returned in the failure reason</w:t>
            </w:r>
          </w:p>
        </w:tc>
      </w:tr>
      <w:tr w:rsidR="00BC06C9" w:rsidRPr="00B55D09" w14:paraId="19BBF0F5" w14:textId="77777777" w:rsidTr="00FE78D0">
        <w:tc>
          <w:tcPr>
            <w:tcW w:w="1188" w:type="dxa"/>
            <w:vMerge/>
          </w:tcPr>
          <w:p w14:paraId="7E023AFD" w14:textId="77777777" w:rsidR="00BC06C9" w:rsidRPr="00B55D09" w:rsidRDefault="00BC06C9" w:rsidP="00FE78D0">
            <w:pPr>
              <w:jc w:val="both"/>
              <w:rPr>
                <w:rFonts w:cs="Arial"/>
                <w:szCs w:val="20"/>
              </w:rPr>
            </w:pPr>
          </w:p>
        </w:tc>
        <w:tc>
          <w:tcPr>
            <w:tcW w:w="3870" w:type="dxa"/>
            <w:vMerge/>
            <w:shd w:val="clear" w:color="auto" w:fill="auto"/>
          </w:tcPr>
          <w:p w14:paraId="369DFD9D" w14:textId="77777777" w:rsidR="00BC06C9" w:rsidRPr="00B55D09" w:rsidRDefault="00BC06C9" w:rsidP="00FE78D0">
            <w:pPr>
              <w:jc w:val="both"/>
              <w:rPr>
                <w:rFonts w:cs="Arial"/>
                <w:szCs w:val="20"/>
              </w:rPr>
            </w:pPr>
          </w:p>
        </w:tc>
        <w:tc>
          <w:tcPr>
            <w:tcW w:w="990" w:type="dxa"/>
          </w:tcPr>
          <w:p w14:paraId="661733B2" w14:textId="77777777" w:rsidR="00BC06C9" w:rsidRDefault="00BC06C9" w:rsidP="00FE78D0">
            <w:pPr>
              <w:jc w:val="both"/>
              <w:rPr>
                <w:color w:val="000000" w:themeColor="text1"/>
                <w:szCs w:val="20"/>
              </w:rPr>
            </w:pPr>
            <w:r>
              <w:rPr>
                <w:color w:val="000000" w:themeColor="text1"/>
                <w:szCs w:val="20"/>
              </w:rPr>
              <w:t>403</w:t>
            </w:r>
          </w:p>
        </w:tc>
        <w:tc>
          <w:tcPr>
            <w:tcW w:w="1620" w:type="dxa"/>
          </w:tcPr>
          <w:p w14:paraId="23270E54" w14:textId="77777777" w:rsidR="00BC06C9" w:rsidRDefault="00BC06C9" w:rsidP="00FE78D0">
            <w:pPr>
              <w:jc w:val="both"/>
              <w:rPr>
                <w:szCs w:val="20"/>
              </w:rPr>
            </w:pPr>
            <w:r>
              <w:rPr>
                <w:szCs w:val="20"/>
              </w:rPr>
              <w:t>Application/json</w:t>
            </w:r>
          </w:p>
        </w:tc>
        <w:tc>
          <w:tcPr>
            <w:tcW w:w="1512" w:type="dxa"/>
          </w:tcPr>
          <w:p w14:paraId="2C5D7E1D" w14:textId="77777777" w:rsidR="00BC06C9" w:rsidRDefault="00BC06C9" w:rsidP="00FE78D0">
            <w:pPr>
              <w:jc w:val="both"/>
              <w:rPr>
                <w:szCs w:val="20"/>
              </w:rPr>
            </w:pPr>
            <w:r>
              <w:rPr>
                <w:szCs w:val="20"/>
              </w:rPr>
              <w:t>In case when whitelisting is enabled and user’s MSISDN is not found in whitelist</w:t>
            </w:r>
          </w:p>
        </w:tc>
      </w:tr>
      <w:tr w:rsidR="00BC06C9" w:rsidRPr="00B55D09" w14:paraId="59D5FA67" w14:textId="77777777" w:rsidTr="00FE78D0">
        <w:tc>
          <w:tcPr>
            <w:tcW w:w="1188" w:type="dxa"/>
            <w:vMerge/>
          </w:tcPr>
          <w:p w14:paraId="5A17B959" w14:textId="77777777" w:rsidR="00BC06C9" w:rsidRPr="00B55D09" w:rsidRDefault="00BC06C9" w:rsidP="00FE78D0">
            <w:pPr>
              <w:jc w:val="both"/>
              <w:rPr>
                <w:rFonts w:cs="Arial"/>
                <w:szCs w:val="20"/>
              </w:rPr>
            </w:pPr>
          </w:p>
        </w:tc>
        <w:tc>
          <w:tcPr>
            <w:tcW w:w="3870" w:type="dxa"/>
            <w:vMerge/>
            <w:shd w:val="clear" w:color="auto" w:fill="auto"/>
          </w:tcPr>
          <w:p w14:paraId="5B2E7D12" w14:textId="77777777" w:rsidR="00BC06C9" w:rsidRPr="00B55D09" w:rsidRDefault="00BC06C9" w:rsidP="00FE78D0">
            <w:pPr>
              <w:jc w:val="both"/>
              <w:rPr>
                <w:rFonts w:cs="Arial"/>
                <w:szCs w:val="20"/>
              </w:rPr>
            </w:pPr>
          </w:p>
        </w:tc>
        <w:tc>
          <w:tcPr>
            <w:tcW w:w="990" w:type="dxa"/>
          </w:tcPr>
          <w:p w14:paraId="21811167" w14:textId="77777777" w:rsidR="00BC06C9" w:rsidRDefault="00BC06C9" w:rsidP="00FE78D0">
            <w:pPr>
              <w:jc w:val="both"/>
              <w:rPr>
                <w:color w:val="000000" w:themeColor="text1"/>
                <w:szCs w:val="20"/>
              </w:rPr>
            </w:pPr>
            <w:r>
              <w:rPr>
                <w:color w:val="000000" w:themeColor="text1"/>
                <w:szCs w:val="20"/>
              </w:rPr>
              <w:t>501</w:t>
            </w:r>
          </w:p>
        </w:tc>
        <w:tc>
          <w:tcPr>
            <w:tcW w:w="1620" w:type="dxa"/>
          </w:tcPr>
          <w:p w14:paraId="6F856B8A" w14:textId="77777777" w:rsidR="00BC06C9" w:rsidRDefault="00BC06C9" w:rsidP="00FE78D0">
            <w:pPr>
              <w:jc w:val="both"/>
              <w:rPr>
                <w:szCs w:val="20"/>
              </w:rPr>
            </w:pPr>
            <w:r>
              <w:rPr>
                <w:szCs w:val="20"/>
              </w:rPr>
              <w:t>Application/json</w:t>
            </w:r>
          </w:p>
        </w:tc>
        <w:tc>
          <w:tcPr>
            <w:tcW w:w="1512" w:type="dxa"/>
          </w:tcPr>
          <w:p w14:paraId="6C7B8624" w14:textId="77777777" w:rsidR="00BC06C9" w:rsidRDefault="00BC06C9" w:rsidP="00FE78D0">
            <w:pPr>
              <w:jc w:val="both"/>
              <w:rPr>
                <w:szCs w:val="20"/>
              </w:rPr>
            </w:pPr>
            <w:r>
              <w:rPr>
                <w:szCs w:val="20"/>
              </w:rPr>
              <w:t>In case when call is received from state where service is not deployed</w:t>
            </w:r>
          </w:p>
        </w:tc>
      </w:tr>
    </w:tbl>
    <w:p w14:paraId="00F42DD8" w14:textId="77777777" w:rsidR="00527AF8" w:rsidRDefault="00527AF8" w:rsidP="00527AF8">
      <w:pPr>
        <w:pStyle w:val="Heading5"/>
        <w:jc w:val="both"/>
      </w:pPr>
      <w:r>
        <w:t>Body Elements</w:t>
      </w:r>
    </w:p>
    <w:p w14:paraId="328F6494"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4"/>
        <w:gridCol w:w="1644"/>
        <w:gridCol w:w="1260"/>
        <w:gridCol w:w="2522"/>
        <w:gridCol w:w="1439"/>
        <w:gridCol w:w="1706"/>
      </w:tblGrid>
      <w:tr w:rsidR="00527AF8" w:rsidRPr="00B55D09" w14:paraId="7680E93F" w14:textId="77777777" w:rsidTr="00FE78D0">
        <w:trPr>
          <w:trHeight w:val="244"/>
        </w:trPr>
        <w:tc>
          <w:tcPr>
            <w:tcW w:w="293" w:type="pct"/>
            <w:shd w:val="clear" w:color="auto" w:fill="D9D9D9" w:themeFill="background1" w:themeFillShade="D9"/>
          </w:tcPr>
          <w:p w14:paraId="42124294" w14:textId="77777777" w:rsidR="00527AF8" w:rsidRPr="00B55D09" w:rsidRDefault="00527AF8" w:rsidP="00FE78D0">
            <w:pPr>
              <w:jc w:val="both"/>
              <w:rPr>
                <w:rFonts w:cs="Arial"/>
                <w:szCs w:val="20"/>
              </w:rPr>
            </w:pPr>
            <w:r w:rsidRPr="00B55D09">
              <w:rPr>
                <w:rFonts w:cs="Arial"/>
                <w:szCs w:val="20"/>
              </w:rPr>
              <w:t>#</w:t>
            </w:r>
          </w:p>
        </w:tc>
        <w:tc>
          <w:tcPr>
            <w:tcW w:w="903" w:type="pct"/>
            <w:shd w:val="clear" w:color="auto" w:fill="D9D9D9" w:themeFill="background1" w:themeFillShade="D9"/>
          </w:tcPr>
          <w:p w14:paraId="519111AD" w14:textId="77777777" w:rsidR="00527AF8" w:rsidRPr="00B55D09" w:rsidRDefault="00527AF8" w:rsidP="00FE78D0">
            <w:pPr>
              <w:jc w:val="both"/>
              <w:rPr>
                <w:rFonts w:cs="Arial"/>
                <w:szCs w:val="20"/>
              </w:rPr>
            </w:pPr>
            <w:r w:rsidRPr="00B55D09">
              <w:rPr>
                <w:rFonts w:cs="Arial"/>
                <w:szCs w:val="20"/>
              </w:rPr>
              <w:t>Element Name</w:t>
            </w:r>
          </w:p>
        </w:tc>
        <w:tc>
          <w:tcPr>
            <w:tcW w:w="692" w:type="pct"/>
            <w:shd w:val="clear" w:color="auto" w:fill="D9D9D9" w:themeFill="background1" w:themeFillShade="D9"/>
          </w:tcPr>
          <w:p w14:paraId="455FFD34" w14:textId="77777777" w:rsidR="00527AF8" w:rsidRPr="00B55D09" w:rsidRDefault="00527AF8" w:rsidP="00FE78D0">
            <w:pPr>
              <w:jc w:val="both"/>
              <w:rPr>
                <w:rFonts w:cs="Arial"/>
                <w:szCs w:val="20"/>
              </w:rPr>
            </w:pPr>
            <w:r w:rsidRPr="00B55D09">
              <w:rPr>
                <w:rFonts w:cs="Arial"/>
                <w:szCs w:val="20"/>
              </w:rPr>
              <w:t>Mandatory</w:t>
            </w:r>
          </w:p>
        </w:tc>
        <w:tc>
          <w:tcPr>
            <w:tcW w:w="1385" w:type="pct"/>
            <w:shd w:val="clear" w:color="auto" w:fill="D9D9D9" w:themeFill="background1" w:themeFillShade="D9"/>
          </w:tcPr>
          <w:p w14:paraId="0E818830" w14:textId="77777777" w:rsidR="00527AF8" w:rsidRPr="00B55D09" w:rsidRDefault="00527AF8" w:rsidP="00FE78D0">
            <w:pPr>
              <w:jc w:val="both"/>
              <w:rPr>
                <w:rFonts w:cs="Arial"/>
                <w:szCs w:val="20"/>
              </w:rPr>
            </w:pPr>
            <w:r w:rsidRPr="00B55D09">
              <w:rPr>
                <w:rFonts w:cs="Arial"/>
                <w:szCs w:val="20"/>
              </w:rPr>
              <w:t>Data type</w:t>
            </w:r>
          </w:p>
        </w:tc>
        <w:tc>
          <w:tcPr>
            <w:tcW w:w="790" w:type="pct"/>
            <w:shd w:val="clear" w:color="auto" w:fill="D9D9D9" w:themeFill="background1" w:themeFillShade="D9"/>
          </w:tcPr>
          <w:p w14:paraId="1A525A2E" w14:textId="77777777" w:rsidR="00527AF8" w:rsidRPr="00B55D09" w:rsidRDefault="00527AF8" w:rsidP="00FE78D0">
            <w:pPr>
              <w:jc w:val="both"/>
              <w:rPr>
                <w:rFonts w:cs="Arial"/>
                <w:szCs w:val="20"/>
              </w:rPr>
            </w:pPr>
            <w:r w:rsidRPr="00B55D09">
              <w:rPr>
                <w:rFonts w:cs="Arial"/>
                <w:szCs w:val="20"/>
              </w:rPr>
              <w:t>Range</w:t>
            </w:r>
          </w:p>
        </w:tc>
        <w:tc>
          <w:tcPr>
            <w:tcW w:w="937" w:type="pct"/>
            <w:shd w:val="clear" w:color="auto" w:fill="D9D9D9" w:themeFill="background1" w:themeFillShade="D9"/>
          </w:tcPr>
          <w:p w14:paraId="645A47C9" w14:textId="77777777" w:rsidR="00527AF8" w:rsidRPr="00B55D09" w:rsidRDefault="00527AF8" w:rsidP="00FE78D0">
            <w:pPr>
              <w:jc w:val="both"/>
              <w:rPr>
                <w:rFonts w:cs="Arial"/>
                <w:szCs w:val="20"/>
              </w:rPr>
            </w:pPr>
            <w:r w:rsidRPr="00B55D09">
              <w:rPr>
                <w:rFonts w:cs="Arial"/>
                <w:szCs w:val="20"/>
              </w:rPr>
              <w:t>Details</w:t>
            </w:r>
          </w:p>
        </w:tc>
      </w:tr>
      <w:tr w:rsidR="00527AF8" w:rsidRPr="009B5709" w14:paraId="7F2BDFE0" w14:textId="77777777" w:rsidTr="00FE78D0">
        <w:trPr>
          <w:trHeight w:val="244"/>
        </w:trPr>
        <w:tc>
          <w:tcPr>
            <w:tcW w:w="293" w:type="pct"/>
          </w:tcPr>
          <w:p w14:paraId="4A81000F" w14:textId="77777777" w:rsidR="00527AF8" w:rsidRPr="009B5709" w:rsidRDefault="008727D0" w:rsidP="00FE78D0">
            <w:pPr>
              <w:jc w:val="both"/>
              <w:rPr>
                <w:rFonts w:cs="Arial"/>
                <w:szCs w:val="20"/>
              </w:rPr>
            </w:pPr>
            <w:r>
              <w:rPr>
                <w:rFonts w:cs="Arial"/>
                <w:szCs w:val="20"/>
              </w:rPr>
              <w:t>1</w:t>
            </w:r>
          </w:p>
        </w:tc>
        <w:tc>
          <w:tcPr>
            <w:tcW w:w="903" w:type="pct"/>
          </w:tcPr>
          <w:p w14:paraId="51EC2820" w14:textId="77777777" w:rsidR="00527AF8" w:rsidRPr="009B5709" w:rsidRDefault="00527AF8" w:rsidP="00FE78D0">
            <w:pPr>
              <w:jc w:val="both"/>
              <w:rPr>
                <w:rFonts w:cs="Arial"/>
                <w:szCs w:val="20"/>
              </w:rPr>
            </w:pPr>
            <w:r>
              <w:rPr>
                <w:rFonts w:cs="Arial"/>
                <w:szCs w:val="20"/>
              </w:rPr>
              <w:t>c</w:t>
            </w:r>
            <w:r w:rsidRPr="009B5709">
              <w:rPr>
                <w:rFonts w:cs="Arial"/>
                <w:szCs w:val="20"/>
              </w:rPr>
              <w:t>ircle</w:t>
            </w:r>
          </w:p>
        </w:tc>
        <w:tc>
          <w:tcPr>
            <w:tcW w:w="692" w:type="pct"/>
          </w:tcPr>
          <w:p w14:paraId="6BCC23F2" w14:textId="77777777" w:rsidR="00527AF8" w:rsidRPr="009B5709" w:rsidRDefault="00527AF8" w:rsidP="00FE78D0">
            <w:pPr>
              <w:jc w:val="both"/>
              <w:rPr>
                <w:rFonts w:cs="Arial"/>
                <w:szCs w:val="20"/>
              </w:rPr>
            </w:pPr>
            <w:r w:rsidRPr="009B5709">
              <w:rPr>
                <w:rFonts w:cs="Arial"/>
                <w:szCs w:val="20"/>
              </w:rPr>
              <w:t>Yes</w:t>
            </w:r>
          </w:p>
        </w:tc>
        <w:tc>
          <w:tcPr>
            <w:tcW w:w="1385" w:type="pct"/>
          </w:tcPr>
          <w:p w14:paraId="118BF054" w14:textId="77777777" w:rsidR="00527AF8" w:rsidRPr="009B5709" w:rsidRDefault="00527AF8" w:rsidP="00FE78D0">
            <w:pPr>
              <w:jc w:val="both"/>
              <w:rPr>
                <w:rFonts w:cs="Arial"/>
                <w:szCs w:val="20"/>
              </w:rPr>
            </w:pPr>
            <w:r w:rsidRPr="009B5709">
              <w:rPr>
                <w:rFonts w:cs="Arial"/>
                <w:szCs w:val="20"/>
              </w:rPr>
              <w:t>String (Max 2 chars)</w:t>
            </w:r>
          </w:p>
        </w:tc>
        <w:tc>
          <w:tcPr>
            <w:tcW w:w="790" w:type="pct"/>
          </w:tcPr>
          <w:p w14:paraId="408F9245" w14:textId="77777777" w:rsidR="00527AF8" w:rsidRPr="009B5709" w:rsidRDefault="00527AF8" w:rsidP="00FE78D0">
            <w:pPr>
              <w:jc w:val="both"/>
            </w:pPr>
            <w:r w:rsidRPr="009B5709">
              <w:t>NA</w:t>
            </w:r>
          </w:p>
        </w:tc>
        <w:tc>
          <w:tcPr>
            <w:tcW w:w="937" w:type="pct"/>
          </w:tcPr>
          <w:p w14:paraId="5EEB2D0B" w14:textId="77777777" w:rsidR="00527AF8" w:rsidRPr="00527AF8" w:rsidRDefault="00527AF8" w:rsidP="00FE78D0">
            <w:pPr>
              <w:jc w:val="both"/>
              <w:rPr>
                <w:rFonts w:cs="Arial"/>
                <w:color w:val="000000" w:themeColor="text1"/>
                <w:szCs w:val="20"/>
              </w:rPr>
            </w:pPr>
            <w:r w:rsidRPr="00527AF8">
              <w:rPr>
                <w:color w:val="000000" w:themeColor="text1"/>
              </w:rPr>
              <w:t xml:space="preserve">If the circle </w:t>
            </w:r>
            <w:r w:rsidRPr="00527AF8">
              <w:rPr>
                <w:color w:val="000000" w:themeColor="text1"/>
              </w:rPr>
              <w:lastRenderedPageBreak/>
              <w:t>information is valid in request same shall be returned otherwise circle information determined by Motech shall be returned.</w:t>
            </w:r>
          </w:p>
        </w:tc>
      </w:tr>
      <w:tr w:rsidR="00527AF8" w:rsidRPr="009B5709" w14:paraId="74250F47" w14:textId="77777777" w:rsidTr="00FE78D0">
        <w:trPr>
          <w:trHeight w:val="244"/>
        </w:trPr>
        <w:tc>
          <w:tcPr>
            <w:tcW w:w="293" w:type="pct"/>
          </w:tcPr>
          <w:p w14:paraId="51388F42" w14:textId="77777777" w:rsidR="00527AF8" w:rsidRPr="009B5709" w:rsidRDefault="008727D0" w:rsidP="00FE78D0">
            <w:pPr>
              <w:jc w:val="both"/>
              <w:rPr>
                <w:rFonts w:cs="Arial"/>
                <w:szCs w:val="20"/>
              </w:rPr>
            </w:pPr>
            <w:r>
              <w:rPr>
                <w:rFonts w:cs="Arial"/>
                <w:szCs w:val="20"/>
              </w:rPr>
              <w:lastRenderedPageBreak/>
              <w:t>2</w:t>
            </w:r>
          </w:p>
        </w:tc>
        <w:tc>
          <w:tcPr>
            <w:tcW w:w="903" w:type="pct"/>
          </w:tcPr>
          <w:p w14:paraId="01DCACA0" w14:textId="77777777" w:rsidR="00527AF8" w:rsidRPr="009B5709" w:rsidRDefault="00527AF8" w:rsidP="00FE78D0">
            <w:pPr>
              <w:jc w:val="both"/>
              <w:rPr>
                <w:rFonts w:cs="Arial"/>
                <w:szCs w:val="20"/>
              </w:rPr>
            </w:pPr>
            <w:r>
              <w:rPr>
                <w:rFonts w:cs="Arial"/>
                <w:szCs w:val="20"/>
              </w:rPr>
              <w:t>l</w:t>
            </w:r>
            <w:r w:rsidRPr="009B5709">
              <w:rPr>
                <w:rFonts w:cs="Arial"/>
                <w:szCs w:val="20"/>
              </w:rPr>
              <w:t>anguageLocationCode</w:t>
            </w:r>
          </w:p>
        </w:tc>
        <w:tc>
          <w:tcPr>
            <w:tcW w:w="692" w:type="pct"/>
          </w:tcPr>
          <w:p w14:paraId="09D71AD8" w14:textId="77777777" w:rsidR="00527AF8" w:rsidRPr="009B5709" w:rsidRDefault="00527AF8" w:rsidP="00FE78D0">
            <w:pPr>
              <w:jc w:val="both"/>
              <w:rPr>
                <w:rFonts w:cs="Arial"/>
                <w:szCs w:val="20"/>
              </w:rPr>
            </w:pPr>
            <w:r>
              <w:rPr>
                <w:rFonts w:cs="Arial"/>
                <w:szCs w:val="20"/>
              </w:rPr>
              <w:t>No</w:t>
            </w:r>
          </w:p>
        </w:tc>
        <w:tc>
          <w:tcPr>
            <w:tcW w:w="1385" w:type="pct"/>
          </w:tcPr>
          <w:p w14:paraId="1C2D8419" w14:textId="77777777" w:rsidR="00527AF8" w:rsidRPr="009B5709" w:rsidRDefault="000865AD" w:rsidP="00FE78D0">
            <w:pPr>
              <w:jc w:val="both"/>
              <w:rPr>
                <w:rFonts w:cs="Arial"/>
                <w:szCs w:val="20"/>
              </w:rPr>
            </w:pPr>
            <w:r>
              <w:rPr>
                <w:rFonts w:cs="Arial"/>
                <w:szCs w:val="20"/>
              </w:rPr>
              <w:t>String</w:t>
            </w:r>
          </w:p>
          <w:p w14:paraId="19318353" w14:textId="77777777" w:rsidR="00527AF8" w:rsidRPr="009B5709" w:rsidRDefault="00527AF8" w:rsidP="00FE78D0">
            <w:pPr>
              <w:jc w:val="both"/>
              <w:rPr>
                <w:rFonts w:cs="Arial"/>
                <w:szCs w:val="20"/>
              </w:rPr>
            </w:pPr>
          </w:p>
        </w:tc>
        <w:tc>
          <w:tcPr>
            <w:tcW w:w="790" w:type="pct"/>
          </w:tcPr>
          <w:p w14:paraId="1B87BFFD" w14:textId="77777777" w:rsidR="00527AF8" w:rsidRPr="009B5709"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41DD0AEA" w14:textId="77777777" w:rsidR="00527AF8" w:rsidRPr="00527AF8" w:rsidRDefault="00527AF8" w:rsidP="00FE78D0">
            <w:pPr>
              <w:jc w:val="both"/>
              <w:rPr>
                <w:rFonts w:cs="Arial"/>
                <w:color w:val="000000" w:themeColor="text1"/>
                <w:szCs w:val="20"/>
              </w:rPr>
            </w:pPr>
            <w:r w:rsidRPr="00527AF8">
              <w:rPr>
                <w:rFonts w:cs="Arial"/>
                <w:color w:val="000000" w:themeColor="text1"/>
                <w:szCs w:val="20"/>
              </w:rPr>
              <w:t>Code for uniquely identifying user location and language details.</w:t>
            </w:r>
          </w:p>
          <w:p w14:paraId="57F88577"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determined.</w:t>
            </w:r>
          </w:p>
        </w:tc>
      </w:tr>
      <w:tr w:rsidR="00527AF8" w:rsidRPr="009B5709" w14:paraId="325FF8DC" w14:textId="77777777" w:rsidTr="00FE78D0">
        <w:trPr>
          <w:trHeight w:val="244"/>
        </w:trPr>
        <w:tc>
          <w:tcPr>
            <w:tcW w:w="293" w:type="pct"/>
          </w:tcPr>
          <w:p w14:paraId="4CC809F5" w14:textId="77777777" w:rsidR="00527AF8" w:rsidRPr="009B5709" w:rsidRDefault="008727D0" w:rsidP="00FE78D0">
            <w:pPr>
              <w:jc w:val="both"/>
              <w:rPr>
                <w:rFonts w:cs="Arial"/>
                <w:szCs w:val="20"/>
              </w:rPr>
            </w:pPr>
            <w:r>
              <w:rPr>
                <w:rFonts w:cs="Arial"/>
                <w:szCs w:val="20"/>
              </w:rPr>
              <w:t>3</w:t>
            </w:r>
          </w:p>
        </w:tc>
        <w:tc>
          <w:tcPr>
            <w:tcW w:w="903" w:type="pct"/>
          </w:tcPr>
          <w:p w14:paraId="3132DCE3" w14:textId="77777777" w:rsidR="00527AF8" w:rsidRPr="009B5709" w:rsidRDefault="00527AF8" w:rsidP="00FE78D0">
            <w:pPr>
              <w:jc w:val="both"/>
              <w:rPr>
                <w:rFonts w:cs="Arial"/>
                <w:szCs w:val="20"/>
              </w:rPr>
            </w:pPr>
            <w:r w:rsidRPr="009B5709">
              <w:t>defaultLanguageLocationCode</w:t>
            </w:r>
          </w:p>
        </w:tc>
        <w:tc>
          <w:tcPr>
            <w:tcW w:w="692" w:type="pct"/>
          </w:tcPr>
          <w:p w14:paraId="0750C4FD" w14:textId="77777777" w:rsidR="00527AF8" w:rsidRPr="009B5709" w:rsidRDefault="00527AF8" w:rsidP="00FE78D0">
            <w:pPr>
              <w:jc w:val="both"/>
              <w:rPr>
                <w:rFonts w:cs="Arial"/>
                <w:szCs w:val="20"/>
              </w:rPr>
            </w:pPr>
            <w:r>
              <w:rPr>
                <w:rFonts w:cs="Arial"/>
                <w:szCs w:val="20"/>
              </w:rPr>
              <w:t>No</w:t>
            </w:r>
          </w:p>
        </w:tc>
        <w:tc>
          <w:tcPr>
            <w:tcW w:w="1385" w:type="pct"/>
          </w:tcPr>
          <w:p w14:paraId="40A1CD31" w14:textId="77777777" w:rsidR="00527AF8" w:rsidRPr="009B5709" w:rsidRDefault="000865AD" w:rsidP="00FE78D0">
            <w:pPr>
              <w:jc w:val="both"/>
              <w:rPr>
                <w:rFonts w:cs="Arial"/>
                <w:szCs w:val="20"/>
              </w:rPr>
            </w:pPr>
            <w:r>
              <w:rPr>
                <w:rFonts w:cs="Arial"/>
                <w:szCs w:val="20"/>
              </w:rPr>
              <w:t>String</w:t>
            </w:r>
          </w:p>
        </w:tc>
        <w:tc>
          <w:tcPr>
            <w:tcW w:w="790" w:type="pct"/>
          </w:tcPr>
          <w:p w14:paraId="1A499BE2" w14:textId="77777777" w:rsidR="00527AF8" w:rsidRPr="009B5709" w:rsidRDefault="00527AF8" w:rsidP="00FE78D0">
            <w:pPr>
              <w:jc w:val="both"/>
              <w:rPr>
                <w:rFonts w:eastAsia="Arial" w:cs="Arial"/>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937" w:type="pct"/>
          </w:tcPr>
          <w:p w14:paraId="14EDE0BB" w14:textId="77777777" w:rsidR="00527AF8" w:rsidRPr="00527AF8" w:rsidRDefault="00527AF8" w:rsidP="00FE78D0">
            <w:pPr>
              <w:jc w:val="both"/>
              <w:rPr>
                <w:color w:val="000000" w:themeColor="text1"/>
              </w:rPr>
            </w:pPr>
            <w:r w:rsidRPr="00527AF8">
              <w:rPr>
                <w:color w:val="000000" w:themeColor="text1"/>
              </w:rPr>
              <w:t>Default language location code set for circle.</w:t>
            </w:r>
          </w:p>
          <w:p w14:paraId="04D31F2F" w14:textId="77777777" w:rsidR="00527AF8" w:rsidRPr="00527AF8" w:rsidRDefault="00527AF8" w:rsidP="00FE78D0">
            <w:pPr>
              <w:jc w:val="both"/>
              <w:rPr>
                <w:rFonts w:cs="Arial"/>
                <w:color w:val="000000" w:themeColor="text1"/>
                <w:szCs w:val="20"/>
              </w:rPr>
            </w:pPr>
            <w:r w:rsidRPr="00527AF8">
              <w:rPr>
                <w:color w:val="000000" w:themeColor="text1"/>
              </w:rPr>
              <w:t>This element present if language location code is not determined.</w:t>
            </w:r>
          </w:p>
        </w:tc>
      </w:tr>
      <w:tr w:rsidR="00D77511" w:rsidRPr="00B55D09" w14:paraId="14BF363E" w14:textId="77777777" w:rsidTr="00FE78D0">
        <w:trPr>
          <w:trHeight w:val="244"/>
        </w:trPr>
        <w:tc>
          <w:tcPr>
            <w:tcW w:w="293" w:type="pct"/>
          </w:tcPr>
          <w:p w14:paraId="0B82B968" w14:textId="0690AA64" w:rsidR="00D77511" w:rsidRDefault="00D77511" w:rsidP="00FE78D0">
            <w:pPr>
              <w:jc w:val="both"/>
              <w:rPr>
                <w:rFonts w:cs="Arial"/>
                <w:szCs w:val="20"/>
              </w:rPr>
            </w:pPr>
            <w:r>
              <w:rPr>
                <w:rFonts w:cs="Arial"/>
                <w:szCs w:val="20"/>
              </w:rPr>
              <w:t>4</w:t>
            </w:r>
          </w:p>
        </w:tc>
        <w:tc>
          <w:tcPr>
            <w:tcW w:w="903" w:type="pct"/>
          </w:tcPr>
          <w:p w14:paraId="310F7557" w14:textId="76E564D7" w:rsidR="00D77511" w:rsidRPr="00B55D09" w:rsidRDefault="00D77511" w:rsidP="00FE78D0">
            <w:pPr>
              <w:jc w:val="both"/>
              <w:rPr>
                <w:rFonts w:cs="Arial"/>
                <w:szCs w:val="20"/>
              </w:rPr>
            </w:pPr>
            <w:r>
              <w:rPr>
                <w:rFonts w:cs="Arial"/>
                <w:szCs w:val="20"/>
              </w:rPr>
              <w:t>allowedLanguageLocationCodes</w:t>
            </w:r>
          </w:p>
        </w:tc>
        <w:tc>
          <w:tcPr>
            <w:tcW w:w="692" w:type="pct"/>
          </w:tcPr>
          <w:p w14:paraId="39156B0A" w14:textId="595A73E1" w:rsidR="00D77511" w:rsidRPr="00B55D09" w:rsidRDefault="00D77511" w:rsidP="00FE78D0">
            <w:pPr>
              <w:jc w:val="both"/>
              <w:rPr>
                <w:rFonts w:cs="Arial"/>
                <w:szCs w:val="20"/>
              </w:rPr>
            </w:pPr>
            <w:r>
              <w:rPr>
                <w:rFonts w:cs="Arial"/>
                <w:szCs w:val="20"/>
              </w:rPr>
              <w:t>No</w:t>
            </w:r>
          </w:p>
        </w:tc>
        <w:tc>
          <w:tcPr>
            <w:tcW w:w="1385" w:type="pct"/>
          </w:tcPr>
          <w:p w14:paraId="05B82FB6" w14:textId="7E1C6E9A" w:rsidR="00D77511" w:rsidRPr="00B55D09" w:rsidRDefault="00D77511" w:rsidP="00FE78D0">
            <w:pPr>
              <w:jc w:val="both"/>
              <w:rPr>
                <w:rFonts w:cs="Arial"/>
                <w:szCs w:val="20"/>
              </w:rPr>
            </w:pPr>
            <w:r>
              <w:rPr>
                <w:rFonts w:cs="Arial"/>
                <w:szCs w:val="20"/>
              </w:rPr>
              <w:t>Array of String</w:t>
            </w:r>
          </w:p>
        </w:tc>
        <w:tc>
          <w:tcPr>
            <w:tcW w:w="790" w:type="pct"/>
          </w:tcPr>
          <w:p w14:paraId="060AFAC4" w14:textId="77777777" w:rsidR="00D77511" w:rsidRPr="00B55D09" w:rsidRDefault="00D77511" w:rsidP="00FE78D0">
            <w:pPr>
              <w:jc w:val="both"/>
              <w:rPr>
                <w:rFonts w:cs="Arial"/>
                <w:szCs w:val="20"/>
              </w:rPr>
            </w:pPr>
          </w:p>
        </w:tc>
        <w:tc>
          <w:tcPr>
            <w:tcW w:w="937" w:type="pct"/>
          </w:tcPr>
          <w:p w14:paraId="6E42D3AB" w14:textId="23CC116B" w:rsidR="00D77511" w:rsidRPr="00B55D09" w:rsidRDefault="00D77511" w:rsidP="00FE78D0">
            <w:pPr>
              <w:jc w:val="both"/>
              <w:rPr>
                <w:rFonts w:cs="Arial"/>
                <w:szCs w:val="20"/>
              </w:rPr>
            </w:pPr>
            <w:r>
              <w:rPr>
                <w:rFonts w:cs="Arial"/>
                <w:szCs w:val="20"/>
              </w:rPr>
              <w:t>A list of language location codes that are valid for the circle.  If no circle then all language location codes.  Only returned if the user has no language preference saved.</w:t>
            </w:r>
          </w:p>
        </w:tc>
      </w:tr>
      <w:tr w:rsidR="00527AF8" w:rsidRPr="00B55D09" w14:paraId="74B075E4" w14:textId="77777777" w:rsidTr="00FE78D0">
        <w:trPr>
          <w:trHeight w:val="244"/>
        </w:trPr>
        <w:tc>
          <w:tcPr>
            <w:tcW w:w="293" w:type="pct"/>
          </w:tcPr>
          <w:p w14:paraId="26DADEE6" w14:textId="76B334A4" w:rsidR="00527AF8" w:rsidRPr="00B55D09" w:rsidRDefault="00D77511" w:rsidP="00FE78D0">
            <w:pPr>
              <w:jc w:val="both"/>
              <w:rPr>
                <w:rFonts w:cs="Arial"/>
                <w:szCs w:val="20"/>
              </w:rPr>
            </w:pPr>
            <w:r>
              <w:rPr>
                <w:rFonts w:cs="Arial"/>
                <w:szCs w:val="20"/>
              </w:rPr>
              <w:t>5</w:t>
            </w:r>
          </w:p>
        </w:tc>
        <w:tc>
          <w:tcPr>
            <w:tcW w:w="903" w:type="pct"/>
          </w:tcPr>
          <w:p w14:paraId="35A5E244" w14:textId="77777777" w:rsidR="00527AF8" w:rsidRPr="00B55D09" w:rsidRDefault="00527AF8" w:rsidP="00FE78D0">
            <w:pPr>
              <w:jc w:val="both"/>
              <w:rPr>
                <w:rFonts w:cs="Arial"/>
                <w:szCs w:val="20"/>
              </w:rPr>
            </w:pPr>
            <w:r w:rsidRPr="00B55D09">
              <w:rPr>
                <w:rFonts w:cs="Arial"/>
                <w:szCs w:val="20"/>
              </w:rPr>
              <w:t>currentUsageInPulses</w:t>
            </w:r>
          </w:p>
        </w:tc>
        <w:tc>
          <w:tcPr>
            <w:tcW w:w="692" w:type="pct"/>
          </w:tcPr>
          <w:p w14:paraId="37E613D5" w14:textId="77777777" w:rsidR="00527AF8" w:rsidRPr="00B55D09" w:rsidRDefault="00527AF8" w:rsidP="00FE78D0">
            <w:pPr>
              <w:jc w:val="both"/>
              <w:rPr>
                <w:rFonts w:cs="Arial"/>
                <w:szCs w:val="20"/>
              </w:rPr>
            </w:pPr>
            <w:r w:rsidRPr="00B55D09">
              <w:rPr>
                <w:rFonts w:cs="Arial"/>
                <w:szCs w:val="20"/>
              </w:rPr>
              <w:t>Yes</w:t>
            </w:r>
          </w:p>
        </w:tc>
        <w:tc>
          <w:tcPr>
            <w:tcW w:w="1385" w:type="pct"/>
          </w:tcPr>
          <w:p w14:paraId="1093B703"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0DE09F65" w14:textId="77777777" w:rsidR="00527AF8" w:rsidRPr="00B55D09" w:rsidRDefault="00527AF8" w:rsidP="00FE78D0">
            <w:pPr>
              <w:jc w:val="both"/>
              <w:rPr>
                <w:rFonts w:cs="Arial"/>
                <w:szCs w:val="20"/>
              </w:rPr>
            </w:pPr>
            <w:r w:rsidRPr="00B55D09">
              <w:rPr>
                <w:rFonts w:cs="Arial"/>
                <w:szCs w:val="20"/>
              </w:rPr>
              <w:t>NA</w:t>
            </w:r>
          </w:p>
        </w:tc>
        <w:tc>
          <w:tcPr>
            <w:tcW w:w="937" w:type="pct"/>
          </w:tcPr>
          <w:p w14:paraId="7D4FAD18" w14:textId="77777777" w:rsidR="00527AF8" w:rsidRPr="00B55D09" w:rsidRDefault="00527AF8" w:rsidP="00FE78D0">
            <w:pPr>
              <w:jc w:val="both"/>
              <w:rPr>
                <w:rFonts w:cs="Arial"/>
                <w:szCs w:val="20"/>
              </w:rPr>
            </w:pPr>
            <w:r w:rsidRPr="00B55D09">
              <w:rPr>
                <w:rFonts w:cs="Arial"/>
                <w:szCs w:val="20"/>
              </w:rPr>
              <w:t>No. of pulses consumed for MA service</w:t>
            </w:r>
          </w:p>
        </w:tc>
      </w:tr>
      <w:tr w:rsidR="00527AF8" w:rsidRPr="00CE2412" w14:paraId="74368099" w14:textId="77777777" w:rsidTr="00FE78D0">
        <w:trPr>
          <w:trHeight w:val="244"/>
        </w:trPr>
        <w:tc>
          <w:tcPr>
            <w:tcW w:w="293" w:type="pct"/>
          </w:tcPr>
          <w:p w14:paraId="30A7958E" w14:textId="53F77887" w:rsidR="00527AF8" w:rsidRPr="00CE2412" w:rsidRDefault="00D77511" w:rsidP="00FE78D0">
            <w:pPr>
              <w:jc w:val="both"/>
              <w:rPr>
                <w:rFonts w:cs="Arial"/>
                <w:szCs w:val="20"/>
              </w:rPr>
            </w:pPr>
            <w:r>
              <w:rPr>
                <w:rFonts w:cs="Arial"/>
                <w:szCs w:val="20"/>
              </w:rPr>
              <w:t>6</w:t>
            </w:r>
          </w:p>
        </w:tc>
        <w:tc>
          <w:tcPr>
            <w:tcW w:w="903" w:type="pct"/>
          </w:tcPr>
          <w:p w14:paraId="28212774" w14:textId="77777777" w:rsidR="00527AF8" w:rsidRPr="00CE2412" w:rsidRDefault="00527AF8" w:rsidP="00FE78D0">
            <w:pPr>
              <w:jc w:val="both"/>
              <w:rPr>
                <w:rFonts w:cs="Arial"/>
                <w:szCs w:val="20"/>
              </w:rPr>
            </w:pPr>
            <w:r w:rsidRPr="00CE2412">
              <w:rPr>
                <w:rFonts w:cs="Arial"/>
                <w:szCs w:val="20"/>
              </w:rPr>
              <w:t>maxAllowedUsageInPulses</w:t>
            </w:r>
          </w:p>
        </w:tc>
        <w:tc>
          <w:tcPr>
            <w:tcW w:w="692" w:type="pct"/>
          </w:tcPr>
          <w:p w14:paraId="1AF34FD4" w14:textId="77777777" w:rsidR="00527AF8" w:rsidRPr="00CE2412" w:rsidRDefault="00527AF8" w:rsidP="00FE78D0">
            <w:pPr>
              <w:jc w:val="both"/>
              <w:rPr>
                <w:rFonts w:cs="Arial"/>
                <w:szCs w:val="20"/>
              </w:rPr>
            </w:pPr>
            <w:r w:rsidRPr="00CE2412">
              <w:rPr>
                <w:rFonts w:cs="Arial"/>
                <w:szCs w:val="20"/>
              </w:rPr>
              <w:t>Yes</w:t>
            </w:r>
          </w:p>
        </w:tc>
        <w:tc>
          <w:tcPr>
            <w:tcW w:w="1385" w:type="pct"/>
          </w:tcPr>
          <w:p w14:paraId="034A44D2" w14:textId="77777777" w:rsidR="00527AF8" w:rsidRPr="00CE2412" w:rsidRDefault="00527AF8" w:rsidP="00FE78D0">
            <w:pPr>
              <w:rPr>
                <w:rFonts w:cs="Arial"/>
                <w:szCs w:val="20"/>
              </w:rPr>
            </w:pPr>
            <w:r w:rsidRPr="00CE2412">
              <w:rPr>
                <w:rFonts w:cs="Arial"/>
                <w:szCs w:val="20"/>
              </w:rPr>
              <w:t>Integer</w:t>
            </w:r>
          </w:p>
        </w:tc>
        <w:tc>
          <w:tcPr>
            <w:tcW w:w="790" w:type="pct"/>
          </w:tcPr>
          <w:p w14:paraId="533EE6BB" w14:textId="77777777" w:rsidR="00527AF8" w:rsidRPr="00CE2412" w:rsidRDefault="00527AF8" w:rsidP="00FE78D0">
            <w:pPr>
              <w:jc w:val="both"/>
              <w:rPr>
                <w:rFonts w:cs="Arial"/>
                <w:szCs w:val="20"/>
                <w:highlight w:val="lightGray"/>
              </w:rPr>
            </w:pPr>
            <w:r>
              <w:rPr>
                <w:rFonts w:cs="Arial"/>
                <w:szCs w:val="20"/>
              </w:rPr>
              <w:t>-1 for uncapped</w:t>
            </w:r>
          </w:p>
        </w:tc>
        <w:tc>
          <w:tcPr>
            <w:tcW w:w="937" w:type="pct"/>
          </w:tcPr>
          <w:p w14:paraId="2F2687DA" w14:textId="77777777" w:rsidR="00527AF8" w:rsidRPr="00CE2412" w:rsidRDefault="00527AF8" w:rsidP="00FE78D0">
            <w:pPr>
              <w:jc w:val="both"/>
              <w:rPr>
                <w:rFonts w:cs="Arial"/>
                <w:szCs w:val="20"/>
              </w:rPr>
            </w:pPr>
            <w:r w:rsidRPr="00CE2412">
              <w:rPr>
                <w:rFonts w:cs="Arial"/>
                <w:szCs w:val="20"/>
              </w:rPr>
              <w:t>Indicates maxi</w:t>
            </w:r>
            <w:r w:rsidR="00A70A56">
              <w:rPr>
                <w:rFonts w:cs="Arial"/>
                <w:szCs w:val="20"/>
              </w:rPr>
              <w:t>m</w:t>
            </w:r>
            <w:r w:rsidRPr="00CE2412">
              <w:rPr>
                <w:rFonts w:cs="Arial"/>
                <w:szCs w:val="20"/>
              </w:rPr>
              <w:t>um allowed usage (in pulses) for a user.</w:t>
            </w:r>
          </w:p>
        </w:tc>
      </w:tr>
      <w:tr w:rsidR="00527AF8" w:rsidRPr="00B55D09" w14:paraId="47BF9F0F" w14:textId="77777777" w:rsidTr="00FE78D0">
        <w:trPr>
          <w:trHeight w:val="244"/>
        </w:trPr>
        <w:tc>
          <w:tcPr>
            <w:tcW w:w="293" w:type="pct"/>
          </w:tcPr>
          <w:p w14:paraId="69F05595" w14:textId="57D7C41C" w:rsidR="00527AF8" w:rsidRPr="00B55D09" w:rsidRDefault="00D77511" w:rsidP="00FE78D0">
            <w:pPr>
              <w:jc w:val="both"/>
              <w:rPr>
                <w:rFonts w:cs="Arial"/>
                <w:szCs w:val="20"/>
              </w:rPr>
            </w:pPr>
            <w:r>
              <w:rPr>
                <w:rFonts w:cs="Arial"/>
                <w:szCs w:val="20"/>
              </w:rPr>
              <w:t>7</w:t>
            </w:r>
          </w:p>
        </w:tc>
        <w:tc>
          <w:tcPr>
            <w:tcW w:w="903" w:type="pct"/>
          </w:tcPr>
          <w:p w14:paraId="44101377" w14:textId="77777777" w:rsidR="00527AF8" w:rsidRPr="00B55D09" w:rsidRDefault="00527AF8" w:rsidP="00FE78D0">
            <w:pPr>
              <w:jc w:val="both"/>
              <w:rPr>
                <w:rFonts w:cs="Arial"/>
                <w:szCs w:val="20"/>
              </w:rPr>
            </w:pPr>
            <w:r>
              <w:rPr>
                <w:rFonts w:cs="Arial"/>
                <w:szCs w:val="20"/>
              </w:rPr>
              <w:t>e</w:t>
            </w:r>
            <w:r w:rsidRPr="00B55D09">
              <w:rPr>
                <w:rFonts w:cs="Arial"/>
                <w:szCs w:val="20"/>
              </w:rPr>
              <w:t>ndOfUsagePromptCounter</w:t>
            </w:r>
          </w:p>
        </w:tc>
        <w:tc>
          <w:tcPr>
            <w:tcW w:w="692" w:type="pct"/>
          </w:tcPr>
          <w:p w14:paraId="37C78A02" w14:textId="77777777" w:rsidR="00527AF8" w:rsidRPr="00B55D09" w:rsidRDefault="00527AF8" w:rsidP="00FE78D0">
            <w:pPr>
              <w:jc w:val="both"/>
              <w:rPr>
                <w:rFonts w:cs="Arial"/>
                <w:szCs w:val="20"/>
              </w:rPr>
            </w:pPr>
            <w:r w:rsidRPr="00B55D09">
              <w:rPr>
                <w:rFonts w:cs="Arial"/>
                <w:szCs w:val="20"/>
              </w:rPr>
              <w:t>Yes</w:t>
            </w:r>
          </w:p>
        </w:tc>
        <w:tc>
          <w:tcPr>
            <w:tcW w:w="1385" w:type="pct"/>
          </w:tcPr>
          <w:p w14:paraId="7D063707" w14:textId="77777777" w:rsidR="00527AF8" w:rsidRPr="00B55D09" w:rsidRDefault="00527AF8" w:rsidP="00FE78D0">
            <w:pPr>
              <w:jc w:val="both"/>
              <w:rPr>
                <w:rFonts w:cs="Arial"/>
                <w:szCs w:val="20"/>
              </w:rPr>
            </w:pPr>
            <w:r w:rsidRPr="00B55D09">
              <w:rPr>
                <w:rFonts w:cs="Arial"/>
                <w:szCs w:val="20"/>
              </w:rPr>
              <w:t>Integer</w:t>
            </w:r>
          </w:p>
        </w:tc>
        <w:tc>
          <w:tcPr>
            <w:tcW w:w="790" w:type="pct"/>
          </w:tcPr>
          <w:p w14:paraId="727A129B" w14:textId="77777777" w:rsidR="00527AF8" w:rsidRPr="00B55D09" w:rsidRDefault="00527AF8" w:rsidP="00FE78D0">
            <w:pPr>
              <w:jc w:val="both"/>
              <w:rPr>
                <w:rFonts w:cs="Arial"/>
                <w:szCs w:val="20"/>
                <w:highlight w:val="lightGray"/>
              </w:rPr>
            </w:pPr>
            <w:r w:rsidRPr="00B55D09">
              <w:rPr>
                <w:rFonts w:cs="Arial"/>
                <w:szCs w:val="20"/>
              </w:rPr>
              <w:t>NA</w:t>
            </w:r>
          </w:p>
        </w:tc>
        <w:tc>
          <w:tcPr>
            <w:tcW w:w="937" w:type="pct"/>
          </w:tcPr>
          <w:p w14:paraId="5028C94E" w14:textId="77777777" w:rsidR="00527AF8" w:rsidRPr="00B55D09" w:rsidRDefault="00527AF8" w:rsidP="00FE78D0">
            <w:pPr>
              <w:jc w:val="both"/>
              <w:rPr>
                <w:rFonts w:cs="Arial"/>
                <w:szCs w:val="20"/>
              </w:rPr>
            </w:pPr>
            <w:r w:rsidRPr="00B55D09">
              <w:rPr>
                <w:rFonts w:cs="Arial"/>
                <w:szCs w:val="20"/>
              </w:rPr>
              <w:t>Indicates no.</w:t>
            </w:r>
            <w:r>
              <w:rPr>
                <w:rFonts w:cs="Arial"/>
                <w:szCs w:val="20"/>
              </w:rPr>
              <w:t xml:space="preserve"> of times end of usage message h</w:t>
            </w:r>
            <w:r w:rsidRPr="00B55D09">
              <w:rPr>
                <w:rFonts w:cs="Arial"/>
                <w:szCs w:val="20"/>
              </w:rPr>
              <w:t>as been played to user.</w:t>
            </w:r>
          </w:p>
        </w:tc>
      </w:tr>
      <w:tr w:rsidR="00A8494C" w:rsidRPr="00B55D09" w14:paraId="4E56C289" w14:textId="77777777" w:rsidTr="00FE78D0">
        <w:trPr>
          <w:trHeight w:val="244"/>
        </w:trPr>
        <w:tc>
          <w:tcPr>
            <w:tcW w:w="293" w:type="pct"/>
          </w:tcPr>
          <w:p w14:paraId="1D45E79B" w14:textId="0B8B43B0" w:rsidR="00A8494C" w:rsidRDefault="00D77511" w:rsidP="00FE78D0">
            <w:pPr>
              <w:jc w:val="both"/>
              <w:rPr>
                <w:rFonts w:cs="Arial"/>
                <w:szCs w:val="20"/>
              </w:rPr>
            </w:pPr>
            <w:r>
              <w:rPr>
                <w:rFonts w:cs="Arial"/>
                <w:szCs w:val="20"/>
              </w:rPr>
              <w:t>8</w:t>
            </w:r>
          </w:p>
        </w:tc>
        <w:tc>
          <w:tcPr>
            <w:tcW w:w="903" w:type="pct"/>
          </w:tcPr>
          <w:p w14:paraId="1DD2E107" w14:textId="77777777" w:rsidR="00A8494C" w:rsidRDefault="00A8494C" w:rsidP="00FE78D0">
            <w:pPr>
              <w:jc w:val="both"/>
              <w:rPr>
                <w:rFonts w:cs="Arial"/>
                <w:szCs w:val="20"/>
              </w:rPr>
            </w:pPr>
            <w:r>
              <w:rPr>
                <w:rFonts w:eastAsia="Arial" w:cs="Arial"/>
                <w:szCs w:val="20"/>
              </w:rPr>
              <w:t>maxAllowedEndOfUsageProm</w:t>
            </w:r>
            <w:r>
              <w:rPr>
                <w:rFonts w:eastAsia="Arial" w:cs="Arial"/>
                <w:szCs w:val="20"/>
              </w:rPr>
              <w:lastRenderedPageBreak/>
              <w:t>pt</w:t>
            </w:r>
          </w:p>
        </w:tc>
        <w:tc>
          <w:tcPr>
            <w:tcW w:w="692" w:type="pct"/>
          </w:tcPr>
          <w:p w14:paraId="3E0F9A77" w14:textId="77777777" w:rsidR="00A8494C" w:rsidRPr="00B55D09" w:rsidRDefault="00A8494C" w:rsidP="00FE78D0">
            <w:pPr>
              <w:jc w:val="both"/>
              <w:rPr>
                <w:rFonts w:cs="Arial"/>
                <w:szCs w:val="20"/>
              </w:rPr>
            </w:pPr>
            <w:r>
              <w:rPr>
                <w:rFonts w:cs="Arial"/>
                <w:szCs w:val="20"/>
              </w:rPr>
              <w:lastRenderedPageBreak/>
              <w:t>Yes</w:t>
            </w:r>
          </w:p>
        </w:tc>
        <w:tc>
          <w:tcPr>
            <w:tcW w:w="1385" w:type="pct"/>
          </w:tcPr>
          <w:p w14:paraId="77A5A7A9" w14:textId="77777777" w:rsidR="00A8494C" w:rsidRPr="00B55D09" w:rsidRDefault="00A8494C" w:rsidP="00FE78D0">
            <w:pPr>
              <w:jc w:val="both"/>
              <w:rPr>
                <w:rFonts w:cs="Arial"/>
                <w:szCs w:val="20"/>
              </w:rPr>
            </w:pPr>
            <w:r>
              <w:rPr>
                <w:rFonts w:cs="Arial"/>
                <w:szCs w:val="20"/>
              </w:rPr>
              <w:t>Integer</w:t>
            </w:r>
          </w:p>
        </w:tc>
        <w:tc>
          <w:tcPr>
            <w:tcW w:w="790" w:type="pct"/>
          </w:tcPr>
          <w:p w14:paraId="291DF5D5" w14:textId="77777777" w:rsidR="00A8494C" w:rsidRPr="00B55D09" w:rsidRDefault="00A8494C" w:rsidP="00FE78D0">
            <w:pPr>
              <w:jc w:val="both"/>
              <w:rPr>
                <w:rFonts w:cs="Arial"/>
                <w:szCs w:val="20"/>
              </w:rPr>
            </w:pPr>
            <w:r>
              <w:rPr>
                <w:rFonts w:cs="Arial"/>
                <w:szCs w:val="20"/>
              </w:rPr>
              <w:t>NA</w:t>
            </w:r>
          </w:p>
        </w:tc>
        <w:tc>
          <w:tcPr>
            <w:tcW w:w="937" w:type="pct"/>
          </w:tcPr>
          <w:p w14:paraId="7D6CB488" w14:textId="77777777" w:rsidR="00A8494C" w:rsidRPr="00B55D09" w:rsidRDefault="00A8494C" w:rsidP="00FE78D0">
            <w:pPr>
              <w:jc w:val="both"/>
              <w:rPr>
                <w:rFonts w:cs="Arial"/>
                <w:szCs w:val="20"/>
              </w:rPr>
            </w:pPr>
            <w:r>
              <w:rPr>
                <w:rFonts w:cs="Arial"/>
                <w:szCs w:val="20"/>
              </w:rPr>
              <w:t xml:space="preserve">Max number of times the End Of </w:t>
            </w:r>
            <w:r>
              <w:rPr>
                <w:rFonts w:cs="Arial"/>
                <w:szCs w:val="20"/>
              </w:rPr>
              <w:lastRenderedPageBreak/>
              <w:t>Usage prompt shall be played to the user.</w:t>
            </w:r>
          </w:p>
        </w:tc>
      </w:tr>
      <w:tr w:rsidR="0081713C" w:rsidRPr="00B55D09" w14:paraId="55F20467" w14:textId="77777777" w:rsidTr="00FE78D0">
        <w:trPr>
          <w:trHeight w:val="244"/>
        </w:trPr>
        <w:tc>
          <w:tcPr>
            <w:tcW w:w="293" w:type="pct"/>
          </w:tcPr>
          <w:p w14:paraId="7171E8CB" w14:textId="78B05E6C" w:rsidR="0081713C" w:rsidRDefault="00D77511" w:rsidP="00FE78D0">
            <w:pPr>
              <w:jc w:val="both"/>
              <w:rPr>
                <w:rFonts w:cs="Arial"/>
                <w:szCs w:val="20"/>
              </w:rPr>
            </w:pPr>
            <w:r>
              <w:rPr>
                <w:rFonts w:cs="Arial"/>
                <w:szCs w:val="20"/>
              </w:rPr>
              <w:lastRenderedPageBreak/>
              <w:t>9</w:t>
            </w:r>
          </w:p>
        </w:tc>
        <w:tc>
          <w:tcPr>
            <w:tcW w:w="903" w:type="pct"/>
          </w:tcPr>
          <w:p w14:paraId="39FCAA95" w14:textId="77777777" w:rsidR="0081713C" w:rsidRDefault="0081713C" w:rsidP="00FE78D0">
            <w:pPr>
              <w:jc w:val="both"/>
              <w:rPr>
                <w:rFonts w:eastAsia="Arial" w:cs="Arial"/>
                <w:szCs w:val="20"/>
              </w:rPr>
            </w:pPr>
            <w:r>
              <w:rPr>
                <w:szCs w:val="20"/>
              </w:rPr>
              <w:t>failureReason</w:t>
            </w:r>
          </w:p>
        </w:tc>
        <w:tc>
          <w:tcPr>
            <w:tcW w:w="692" w:type="pct"/>
          </w:tcPr>
          <w:p w14:paraId="2D28F344" w14:textId="77777777" w:rsidR="0081713C" w:rsidRDefault="0081713C" w:rsidP="00FE78D0">
            <w:pPr>
              <w:jc w:val="both"/>
              <w:rPr>
                <w:rFonts w:cs="Arial"/>
                <w:szCs w:val="20"/>
              </w:rPr>
            </w:pPr>
            <w:r>
              <w:rPr>
                <w:szCs w:val="20"/>
              </w:rPr>
              <w:t>No</w:t>
            </w:r>
          </w:p>
        </w:tc>
        <w:tc>
          <w:tcPr>
            <w:tcW w:w="1385" w:type="pct"/>
          </w:tcPr>
          <w:p w14:paraId="17094914" w14:textId="77777777" w:rsidR="0081713C" w:rsidRDefault="0081713C" w:rsidP="00FE78D0">
            <w:pPr>
              <w:jc w:val="both"/>
              <w:rPr>
                <w:rFonts w:cs="Arial"/>
                <w:szCs w:val="20"/>
              </w:rPr>
            </w:pPr>
            <w:r>
              <w:rPr>
                <w:szCs w:val="20"/>
              </w:rPr>
              <w:t>String</w:t>
            </w:r>
          </w:p>
        </w:tc>
        <w:tc>
          <w:tcPr>
            <w:tcW w:w="790" w:type="pct"/>
          </w:tcPr>
          <w:p w14:paraId="5A4541C8" w14:textId="77777777" w:rsidR="0081713C" w:rsidRDefault="0081713C" w:rsidP="00FE78D0">
            <w:pPr>
              <w:jc w:val="both"/>
              <w:rPr>
                <w:rFonts w:cs="Arial"/>
                <w:szCs w:val="20"/>
              </w:rPr>
            </w:pPr>
          </w:p>
        </w:tc>
        <w:tc>
          <w:tcPr>
            <w:tcW w:w="937" w:type="pct"/>
          </w:tcPr>
          <w:p w14:paraId="2DF9745E" w14:textId="77777777" w:rsidR="0081713C" w:rsidRDefault="0081713C" w:rsidP="00FE78D0">
            <w:pPr>
              <w:jc w:val="both"/>
              <w:rPr>
                <w:rFonts w:cs="Arial"/>
                <w:szCs w:val="20"/>
              </w:rPr>
            </w:pPr>
            <w:r>
              <w:rPr>
                <w:szCs w:val="20"/>
              </w:rPr>
              <w:t>Reason for the request failure</w:t>
            </w:r>
          </w:p>
        </w:tc>
      </w:tr>
    </w:tbl>
    <w:p w14:paraId="409FBD7B" w14:textId="77777777" w:rsidR="00527AF8" w:rsidRDefault="00527AF8" w:rsidP="00527AF8">
      <w:pPr>
        <w:jc w:val="both"/>
      </w:pPr>
    </w:p>
    <w:p w14:paraId="4B34FE43" w14:textId="77777777" w:rsidR="00527AF8" w:rsidRDefault="00527AF8" w:rsidP="00527AF8">
      <w:pPr>
        <w:pStyle w:val="Heading3"/>
        <w:jc w:val="both"/>
      </w:pPr>
      <w:bookmarkStart w:id="60" w:name="_Toc409199745"/>
      <w:bookmarkStart w:id="61" w:name="_Toc411454326"/>
      <w:r>
        <w:t>Get MA Course</w:t>
      </w:r>
      <w:bookmarkEnd w:id="60"/>
      <w:r>
        <w:t xml:space="preserve"> API</w:t>
      </w:r>
      <w:bookmarkEnd w:id="61"/>
    </w:p>
    <w:p w14:paraId="4B0B1D5E" w14:textId="77777777" w:rsidR="00527AF8" w:rsidRDefault="00527AF8" w:rsidP="00527AF8">
      <w:pPr>
        <w:jc w:val="both"/>
      </w:pPr>
    </w:p>
    <w:p w14:paraId="04726E80" w14:textId="77777777" w:rsidR="00527AF8" w:rsidRDefault="00527AF8" w:rsidP="00527AF8">
      <w:pPr>
        <w:jc w:val="both"/>
      </w:pPr>
      <w:r>
        <w:t>IVR shall invoke this API to get the MA course str</w:t>
      </w:r>
      <w:r w:rsidR="00A70A56">
        <w:t>ucture</w:t>
      </w:r>
      <w:r>
        <w:t>.</w:t>
      </w:r>
    </w:p>
    <w:p w14:paraId="3505E5B0" w14:textId="77777777" w:rsidR="00527AF8" w:rsidRPr="002A3A31" w:rsidRDefault="00527AF8" w:rsidP="00527AF8">
      <w:pPr>
        <w:pStyle w:val="Heading4"/>
        <w:jc w:val="both"/>
      </w:pPr>
      <w:r>
        <w:t xml:space="preserve">Get MA Course </w:t>
      </w:r>
      <w:r w:rsidR="00350A13">
        <w:t>–</w:t>
      </w:r>
      <w:r>
        <w:t xml:space="preserve"> Request</w:t>
      </w:r>
    </w:p>
    <w:p w14:paraId="3E496BD3" w14:textId="77777777" w:rsidR="00527AF8" w:rsidRPr="006110FF" w:rsidRDefault="00527AF8" w:rsidP="00527AF8">
      <w:pPr>
        <w:jc w:val="both"/>
      </w:pPr>
    </w:p>
    <w:p w14:paraId="21BA6428"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rFonts w:eastAsia="Calibri" w:cs="Arial"/>
          <w:color w:val="000000"/>
          <w:szCs w:val="20"/>
          <w:lang w:val="en-IN"/>
        </w:rPr>
        <w:t>http://&lt;motech:port&gt;/motech-platform-server/module/</w:t>
      </w:r>
      <w:r w:rsidR="00017428">
        <w:rPr>
          <w:rFonts w:eastAsia="Calibri" w:cs="Arial"/>
          <w:color w:val="000000"/>
          <w:szCs w:val="20"/>
          <w:lang w:val="en-IN"/>
        </w:rPr>
        <w:t>api/</w:t>
      </w:r>
      <w:r w:rsidR="003D7883" w:rsidRPr="00E85A7D">
        <w:rPr>
          <w:rFonts w:eastAsia="Calibri" w:cs="Arial"/>
          <w:color w:val="000000"/>
          <w:szCs w:val="20"/>
          <w:lang w:val="en-IN"/>
        </w:rPr>
        <w:t>mobileacademy/course</w:t>
      </w:r>
    </w:p>
    <w:p w14:paraId="06A11898" w14:textId="77777777" w:rsidR="00527AF8" w:rsidRDefault="00527AF8" w:rsidP="00527AF8">
      <w:pPr>
        <w:jc w:val="both"/>
        <w:rPr>
          <w:b/>
          <w:szCs w:val="20"/>
        </w:rPr>
      </w:pPr>
    </w:p>
    <w:p w14:paraId="6D392C53"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45665354" w14:textId="77777777" w:rsidR="00527AF8" w:rsidRDefault="00527AF8" w:rsidP="00527AF8">
      <w:pPr>
        <w:pStyle w:val="Heading5"/>
        <w:jc w:val="both"/>
      </w:pPr>
      <w:r>
        <w:t>Validations</w:t>
      </w:r>
    </w:p>
    <w:p w14:paraId="01979C01" w14:textId="77777777" w:rsidR="00527AF8" w:rsidRDefault="00527AF8" w:rsidP="00527AF8">
      <w:pPr>
        <w:tabs>
          <w:tab w:val="left" w:pos="1190"/>
        </w:tabs>
        <w:jc w:val="both"/>
      </w:pPr>
    </w:p>
    <w:p w14:paraId="304887B7" w14:textId="77777777" w:rsidR="00527AF8" w:rsidRDefault="00527AF8" w:rsidP="00527AF8">
      <w:pPr>
        <w:tabs>
          <w:tab w:val="left" w:pos="1190"/>
        </w:tabs>
        <w:jc w:val="both"/>
      </w:pPr>
      <w:r>
        <w:t>None</w:t>
      </w:r>
    </w:p>
    <w:p w14:paraId="698B378B" w14:textId="77777777" w:rsidR="00527AF8" w:rsidRDefault="00527AF8" w:rsidP="00527AF8">
      <w:pPr>
        <w:pStyle w:val="Heading5"/>
        <w:jc w:val="both"/>
      </w:pPr>
      <w:r>
        <w:t>Http time Out</w:t>
      </w:r>
    </w:p>
    <w:p w14:paraId="1CDEC074" w14:textId="77777777" w:rsidR="00547065" w:rsidRPr="007A57D8" w:rsidRDefault="00547065" w:rsidP="00547065">
      <w:pPr>
        <w:jc w:val="both"/>
      </w:pPr>
    </w:p>
    <w:tbl>
      <w:tblPr>
        <w:tblStyle w:val="TableGrid"/>
        <w:tblW w:w="2653" w:type="pct"/>
        <w:tblLayout w:type="fixed"/>
        <w:tblLook w:val="04A0" w:firstRow="1" w:lastRow="0" w:firstColumn="1" w:lastColumn="0" w:noHBand="0" w:noVBand="1"/>
      </w:tblPr>
      <w:tblGrid>
        <w:gridCol w:w="2718"/>
        <w:gridCol w:w="1801"/>
      </w:tblGrid>
      <w:tr w:rsidR="00547065" w:rsidRPr="00FF4865" w14:paraId="77072BE3" w14:textId="77777777" w:rsidTr="00D55576">
        <w:trPr>
          <w:trHeight w:val="244"/>
        </w:trPr>
        <w:tc>
          <w:tcPr>
            <w:tcW w:w="3007" w:type="pct"/>
            <w:shd w:val="clear" w:color="auto" w:fill="D9D9D9" w:themeFill="background1" w:themeFillShade="D9"/>
            <w:vAlign w:val="bottom"/>
          </w:tcPr>
          <w:p w14:paraId="2889E1FB" w14:textId="77777777" w:rsidR="00547065" w:rsidRPr="00FF4865" w:rsidRDefault="00547065"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CAF2ABB" w14:textId="77777777" w:rsidR="00547065" w:rsidRPr="00FF4865" w:rsidRDefault="00547065" w:rsidP="00D55576">
            <w:pPr>
              <w:jc w:val="both"/>
              <w:rPr>
                <w:szCs w:val="20"/>
              </w:rPr>
            </w:pPr>
            <w:r>
              <w:rPr>
                <w:rFonts w:eastAsia="Times New Roman" w:cs="Arial"/>
                <w:b/>
                <w:szCs w:val="20"/>
              </w:rPr>
              <w:t>Description</w:t>
            </w:r>
          </w:p>
        </w:tc>
      </w:tr>
      <w:tr w:rsidR="00547065" w:rsidRPr="00FF4865" w14:paraId="1726BFB7" w14:textId="77777777" w:rsidTr="00D55576">
        <w:trPr>
          <w:trHeight w:val="386"/>
        </w:trPr>
        <w:tc>
          <w:tcPr>
            <w:tcW w:w="3007" w:type="pct"/>
          </w:tcPr>
          <w:p w14:paraId="692B8924" w14:textId="77777777" w:rsidR="00547065" w:rsidRPr="00FF4865" w:rsidRDefault="00547065" w:rsidP="00D55576">
            <w:pPr>
              <w:tabs>
                <w:tab w:val="left" w:pos="1114"/>
              </w:tabs>
              <w:ind w:left="360" w:hanging="360"/>
              <w:jc w:val="both"/>
              <w:rPr>
                <w:rFonts w:cs="Arial"/>
                <w:szCs w:val="20"/>
              </w:rPr>
            </w:pPr>
            <w:r>
              <w:rPr>
                <w:rFonts w:cs="Arial"/>
                <w:szCs w:val="20"/>
              </w:rPr>
              <w:t>Online</w:t>
            </w:r>
          </w:p>
        </w:tc>
        <w:tc>
          <w:tcPr>
            <w:tcW w:w="1993" w:type="pct"/>
          </w:tcPr>
          <w:p w14:paraId="463916A6" w14:textId="77777777" w:rsidR="00547065" w:rsidRPr="00FF4865" w:rsidRDefault="00547065"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495880D" w14:textId="77777777" w:rsidR="00527AF8" w:rsidRPr="000C573D" w:rsidRDefault="00527AF8" w:rsidP="00527AF8">
      <w:pPr>
        <w:pStyle w:val="Heading5"/>
        <w:jc w:val="both"/>
      </w:pPr>
      <w:r>
        <w:t xml:space="preserve">Query Parameters </w:t>
      </w:r>
    </w:p>
    <w:p w14:paraId="379139E2" w14:textId="77777777" w:rsidR="00527AF8" w:rsidRDefault="00527AF8" w:rsidP="00527AF8">
      <w:pPr>
        <w:jc w:val="both"/>
      </w:pPr>
    </w:p>
    <w:p w14:paraId="596660CD" w14:textId="77777777" w:rsidR="00527AF8" w:rsidRPr="004112C6" w:rsidRDefault="00527AF8" w:rsidP="00527AF8">
      <w:pPr>
        <w:jc w:val="both"/>
      </w:pPr>
      <w:r>
        <w:t>None</w:t>
      </w:r>
    </w:p>
    <w:p w14:paraId="479C802C" w14:textId="77777777" w:rsidR="00527AF8" w:rsidRDefault="00527AF8" w:rsidP="00527AF8">
      <w:pPr>
        <w:pStyle w:val="Heading5"/>
        <w:jc w:val="both"/>
      </w:pPr>
      <w:r>
        <w:t xml:space="preserve">Headers </w:t>
      </w:r>
    </w:p>
    <w:p w14:paraId="59EE00C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C8A0EA2" w14:textId="77777777" w:rsidTr="00FE78D0">
        <w:tc>
          <w:tcPr>
            <w:tcW w:w="1512" w:type="dxa"/>
            <w:shd w:val="clear" w:color="auto" w:fill="D9D9D9" w:themeFill="background1" w:themeFillShade="D9"/>
          </w:tcPr>
          <w:p w14:paraId="1AA1E376" w14:textId="77777777" w:rsidR="00527AF8" w:rsidRDefault="00527AF8" w:rsidP="00FE78D0">
            <w:pPr>
              <w:jc w:val="both"/>
            </w:pPr>
            <w:r>
              <w:t>Header Name</w:t>
            </w:r>
          </w:p>
        </w:tc>
        <w:tc>
          <w:tcPr>
            <w:tcW w:w="1595" w:type="dxa"/>
            <w:shd w:val="clear" w:color="auto" w:fill="D9D9D9" w:themeFill="background1" w:themeFillShade="D9"/>
          </w:tcPr>
          <w:p w14:paraId="4F9FECAC" w14:textId="77777777" w:rsidR="00527AF8" w:rsidRDefault="00527AF8" w:rsidP="00FE78D0">
            <w:pPr>
              <w:jc w:val="both"/>
            </w:pPr>
            <w:r>
              <w:t>Header Value</w:t>
            </w:r>
          </w:p>
        </w:tc>
        <w:tc>
          <w:tcPr>
            <w:tcW w:w="1341" w:type="dxa"/>
            <w:shd w:val="clear" w:color="auto" w:fill="D9D9D9" w:themeFill="background1" w:themeFillShade="D9"/>
          </w:tcPr>
          <w:p w14:paraId="45477546" w14:textId="77777777" w:rsidR="00527AF8" w:rsidRDefault="00527AF8" w:rsidP="00FE78D0">
            <w:pPr>
              <w:jc w:val="both"/>
            </w:pPr>
            <w:r>
              <w:t>Mandatory</w:t>
            </w:r>
          </w:p>
        </w:tc>
        <w:tc>
          <w:tcPr>
            <w:tcW w:w="4732" w:type="dxa"/>
            <w:shd w:val="clear" w:color="auto" w:fill="D9D9D9" w:themeFill="background1" w:themeFillShade="D9"/>
          </w:tcPr>
          <w:p w14:paraId="616AE2C2" w14:textId="77777777" w:rsidR="00527AF8" w:rsidRDefault="00527AF8" w:rsidP="00FE78D0">
            <w:pPr>
              <w:jc w:val="both"/>
            </w:pPr>
            <w:r>
              <w:t>Description</w:t>
            </w:r>
          </w:p>
        </w:tc>
      </w:tr>
      <w:tr w:rsidR="00527AF8" w14:paraId="262C5813" w14:textId="77777777" w:rsidTr="00FE78D0">
        <w:tc>
          <w:tcPr>
            <w:tcW w:w="1512" w:type="dxa"/>
          </w:tcPr>
          <w:p w14:paraId="376034BE" w14:textId="77777777" w:rsidR="00527AF8" w:rsidRPr="0065474C" w:rsidRDefault="00527AF8" w:rsidP="00FE78D0">
            <w:pPr>
              <w:jc w:val="both"/>
            </w:pPr>
            <w:r>
              <w:t>Accept</w:t>
            </w:r>
          </w:p>
        </w:tc>
        <w:tc>
          <w:tcPr>
            <w:tcW w:w="1595" w:type="dxa"/>
          </w:tcPr>
          <w:p w14:paraId="00D43957" w14:textId="77777777" w:rsidR="00527AF8" w:rsidRPr="0065474C" w:rsidRDefault="00527AF8" w:rsidP="00FE78D0">
            <w:pPr>
              <w:jc w:val="both"/>
            </w:pPr>
            <w:r>
              <w:t>application/json</w:t>
            </w:r>
          </w:p>
        </w:tc>
        <w:tc>
          <w:tcPr>
            <w:tcW w:w="1341" w:type="dxa"/>
          </w:tcPr>
          <w:p w14:paraId="68A869B0" w14:textId="77777777" w:rsidR="00527AF8" w:rsidRPr="0065474C" w:rsidRDefault="00527AF8" w:rsidP="00FE78D0">
            <w:pPr>
              <w:jc w:val="both"/>
            </w:pPr>
            <w:r>
              <w:t>Yes</w:t>
            </w:r>
          </w:p>
        </w:tc>
        <w:tc>
          <w:tcPr>
            <w:tcW w:w="4732" w:type="dxa"/>
          </w:tcPr>
          <w:p w14:paraId="1FEB6FCA" w14:textId="77777777" w:rsidR="00527AF8" w:rsidRPr="00706077" w:rsidRDefault="00527AF8" w:rsidP="00FE78D0">
            <w:pPr>
              <w:jc w:val="both"/>
            </w:pPr>
            <w:r>
              <w:t>It specifies the format of the content accepted by the API invoker.</w:t>
            </w:r>
          </w:p>
        </w:tc>
      </w:tr>
    </w:tbl>
    <w:p w14:paraId="0E3B9384" w14:textId="77777777" w:rsidR="00527AF8" w:rsidRPr="00F86535" w:rsidRDefault="00527AF8" w:rsidP="00527AF8">
      <w:pPr>
        <w:jc w:val="both"/>
      </w:pPr>
    </w:p>
    <w:p w14:paraId="1E96F4CA" w14:textId="77777777" w:rsidR="008A74ED" w:rsidRDefault="00527AF8" w:rsidP="00527AF8">
      <w:pPr>
        <w:pStyle w:val="Heading4"/>
        <w:jc w:val="both"/>
      </w:pPr>
      <w:r>
        <w:t xml:space="preserve">Get MA Course </w:t>
      </w:r>
      <w:r w:rsidR="00350A13">
        <w:t>–</w:t>
      </w:r>
      <w:r>
        <w:t xml:space="preserve"> Response</w:t>
      </w:r>
    </w:p>
    <w:p w14:paraId="2039A7F3" w14:textId="77777777" w:rsidR="00527AF8" w:rsidRDefault="00527AF8" w:rsidP="00BE65EA">
      <w:r>
        <w:t xml:space="preserve"> </w:t>
      </w:r>
    </w:p>
    <w:p w14:paraId="5EECE274"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5220"/>
        <w:gridCol w:w="630"/>
        <w:gridCol w:w="900"/>
        <w:gridCol w:w="1242"/>
      </w:tblGrid>
      <w:tr w:rsidR="00527AF8" w:rsidRPr="00DE1B6A" w14:paraId="436851F6" w14:textId="77777777" w:rsidTr="00BE65EA">
        <w:tc>
          <w:tcPr>
            <w:tcW w:w="1188" w:type="dxa"/>
            <w:shd w:val="clear" w:color="auto" w:fill="D9D9D9" w:themeFill="background1" w:themeFillShade="D9"/>
          </w:tcPr>
          <w:p w14:paraId="40B8596D" w14:textId="77777777" w:rsidR="00527AF8" w:rsidRPr="00DE1B6A" w:rsidRDefault="00527AF8" w:rsidP="00FE78D0">
            <w:pPr>
              <w:jc w:val="both"/>
            </w:pPr>
            <w:r w:rsidRPr="00DE1B6A">
              <w:t>Response  Status</w:t>
            </w:r>
          </w:p>
        </w:tc>
        <w:tc>
          <w:tcPr>
            <w:tcW w:w="5220" w:type="dxa"/>
            <w:shd w:val="clear" w:color="auto" w:fill="D9D9D9" w:themeFill="background1" w:themeFillShade="D9"/>
          </w:tcPr>
          <w:p w14:paraId="7B4B89E7" w14:textId="77777777" w:rsidR="00527AF8" w:rsidRPr="00DE1B6A" w:rsidRDefault="00527AF8" w:rsidP="00FE78D0">
            <w:pPr>
              <w:jc w:val="both"/>
            </w:pPr>
            <w:r w:rsidRPr="00DE1B6A">
              <w:t>Body</w:t>
            </w:r>
            <w:r>
              <w:t xml:space="preserve"> Example</w:t>
            </w:r>
          </w:p>
        </w:tc>
        <w:tc>
          <w:tcPr>
            <w:tcW w:w="630" w:type="dxa"/>
            <w:shd w:val="clear" w:color="auto" w:fill="D9D9D9" w:themeFill="background1" w:themeFillShade="D9"/>
          </w:tcPr>
          <w:p w14:paraId="1BF664EC" w14:textId="77777777" w:rsidR="00527AF8" w:rsidRPr="00DE1B6A" w:rsidRDefault="00527AF8" w:rsidP="00FE78D0">
            <w:pPr>
              <w:jc w:val="both"/>
            </w:pPr>
            <w:r w:rsidRPr="00DE1B6A">
              <w:t>HTTP Status Code</w:t>
            </w:r>
          </w:p>
        </w:tc>
        <w:tc>
          <w:tcPr>
            <w:tcW w:w="900" w:type="dxa"/>
            <w:shd w:val="clear" w:color="auto" w:fill="D9D9D9" w:themeFill="background1" w:themeFillShade="D9"/>
          </w:tcPr>
          <w:p w14:paraId="568A6AE7" w14:textId="77777777" w:rsidR="00527AF8" w:rsidRPr="00DE1B6A" w:rsidRDefault="00527AF8" w:rsidP="00FE78D0">
            <w:pPr>
              <w:jc w:val="both"/>
            </w:pPr>
            <w:r w:rsidRPr="00DE1B6A">
              <w:t>Content Type</w:t>
            </w:r>
          </w:p>
        </w:tc>
        <w:tc>
          <w:tcPr>
            <w:tcW w:w="1242" w:type="dxa"/>
            <w:shd w:val="clear" w:color="auto" w:fill="D9D9D9" w:themeFill="background1" w:themeFillShade="D9"/>
          </w:tcPr>
          <w:p w14:paraId="17341077" w14:textId="77777777" w:rsidR="00527AF8" w:rsidRPr="00DE1B6A" w:rsidRDefault="00527AF8" w:rsidP="00FE78D0">
            <w:pPr>
              <w:jc w:val="both"/>
            </w:pPr>
            <w:r w:rsidRPr="00DE1B6A">
              <w:t>Description</w:t>
            </w:r>
          </w:p>
        </w:tc>
      </w:tr>
      <w:tr w:rsidR="00527AF8" w14:paraId="18FEFDA2" w14:textId="77777777" w:rsidTr="00BE65EA">
        <w:trPr>
          <w:trHeight w:val="346"/>
        </w:trPr>
        <w:tc>
          <w:tcPr>
            <w:tcW w:w="1188" w:type="dxa"/>
          </w:tcPr>
          <w:p w14:paraId="141D3511" w14:textId="77777777" w:rsidR="00527AF8" w:rsidRPr="00031093" w:rsidRDefault="00527AF8" w:rsidP="00FE78D0">
            <w:pPr>
              <w:jc w:val="both"/>
              <w:rPr>
                <w:szCs w:val="20"/>
              </w:rPr>
            </w:pPr>
            <w:r w:rsidRPr="00031093">
              <w:rPr>
                <w:szCs w:val="20"/>
              </w:rPr>
              <w:t>Successful</w:t>
            </w:r>
          </w:p>
        </w:tc>
        <w:tc>
          <w:tcPr>
            <w:tcW w:w="5220" w:type="dxa"/>
          </w:tcPr>
          <w:p w14:paraId="3F8999D4" w14:textId="77777777" w:rsidR="00886D18" w:rsidRPr="00886D18" w:rsidRDefault="00886D18" w:rsidP="00886D18">
            <w:pPr>
              <w:jc w:val="both"/>
              <w:rPr>
                <w:rFonts w:eastAsia="Arial" w:cs="Arial"/>
                <w:szCs w:val="20"/>
              </w:rPr>
            </w:pPr>
            <w:r w:rsidRPr="00886D18">
              <w:rPr>
                <w:rFonts w:eastAsia="Arial" w:cs="Arial"/>
                <w:szCs w:val="20"/>
              </w:rPr>
              <w:t>{</w:t>
            </w:r>
          </w:p>
          <w:p w14:paraId="1CDF2CE4" w14:textId="77777777" w:rsidR="00886D18" w:rsidRPr="00886D18" w:rsidRDefault="00886D18" w:rsidP="00886D18">
            <w:pPr>
              <w:jc w:val="both"/>
              <w:rPr>
                <w:rFonts w:eastAsia="Arial" w:cs="Arial"/>
                <w:szCs w:val="20"/>
              </w:rPr>
            </w:pPr>
            <w:r w:rsidRPr="00886D18">
              <w:rPr>
                <w:rFonts w:eastAsia="Arial" w:cs="Arial"/>
                <w:szCs w:val="20"/>
              </w:rPr>
              <w:t xml:space="preserve">    "name": "MobileAcademyCourse",</w:t>
            </w:r>
          </w:p>
          <w:p w14:paraId="38C9D642" w14:textId="77777777" w:rsidR="00886D18" w:rsidRPr="00886D18" w:rsidRDefault="00886D18" w:rsidP="00886D18">
            <w:pPr>
              <w:jc w:val="both"/>
              <w:rPr>
                <w:rFonts w:eastAsia="Arial" w:cs="Arial"/>
                <w:szCs w:val="20"/>
              </w:rPr>
            </w:pPr>
            <w:r w:rsidRPr="00886D18">
              <w:rPr>
                <w:rFonts w:eastAsia="Arial" w:cs="Arial"/>
                <w:szCs w:val="20"/>
              </w:rPr>
              <w:t xml:space="preserve">    "courseVersion": 1422951856,</w:t>
            </w:r>
          </w:p>
          <w:p w14:paraId="322D7AFE" w14:textId="77777777" w:rsidR="00886D18" w:rsidRPr="00886D18" w:rsidRDefault="00886D18" w:rsidP="00886D18">
            <w:pPr>
              <w:jc w:val="both"/>
              <w:rPr>
                <w:rFonts w:eastAsia="Arial" w:cs="Arial"/>
                <w:szCs w:val="20"/>
              </w:rPr>
            </w:pPr>
            <w:r w:rsidRPr="00886D18">
              <w:rPr>
                <w:rFonts w:eastAsia="Arial" w:cs="Arial"/>
                <w:szCs w:val="20"/>
              </w:rPr>
              <w:t xml:space="preserve">    "chapters": [</w:t>
            </w:r>
          </w:p>
          <w:p w14:paraId="15D4340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8DC842E" w14:textId="77777777" w:rsidR="00886D18" w:rsidRPr="00886D18" w:rsidRDefault="00886D18" w:rsidP="00886D18">
            <w:pPr>
              <w:jc w:val="both"/>
              <w:rPr>
                <w:rFonts w:eastAsia="Arial" w:cs="Arial"/>
                <w:szCs w:val="20"/>
              </w:rPr>
            </w:pPr>
            <w:r w:rsidRPr="00886D18">
              <w:rPr>
                <w:rFonts w:eastAsia="Arial" w:cs="Arial"/>
                <w:szCs w:val="20"/>
              </w:rPr>
              <w:t xml:space="preserve">            "name": "Chapter01",</w:t>
            </w:r>
          </w:p>
          <w:p w14:paraId="0EC77C74"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15FE3A45"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550E3185" w14:textId="77777777" w:rsidR="00886D18" w:rsidRPr="00886D18" w:rsidRDefault="00886D18" w:rsidP="00886D18">
            <w:pPr>
              <w:jc w:val="both"/>
              <w:rPr>
                <w:rFonts w:eastAsia="Arial" w:cs="Arial"/>
                <w:szCs w:val="20"/>
              </w:rPr>
            </w:pPr>
            <w:r w:rsidRPr="00886D18">
              <w:rPr>
                <w:rFonts w:eastAsia="Arial" w:cs="Arial"/>
                <w:szCs w:val="20"/>
              </w:rPr>
              <w:t xml:space="preserve">                    "id": "Chapter01_EndMenu",</w:t>
            </w:r>
          </w:p>
          <w:p w14:paraId="1C8EADF6" w14:textId="77777777" w:rsidR="00886D18" w:rsidRPr="00886D18" w:rsidRDefault="00886D18" w:rsidP="00886D18">
            <w:pPr>
              <w:jc w:val="both"/>
              <w:rPr>
                <w:rFonts w:eastAsia="Arial" w:cs="Arial"/>
                <w:szCs w:val="20"/>
              </w:rPr>
            </w:pPr>
            <w:r w:rsidRPr="00886D18">
              <w:rPr>
                <w:rFonts w:eastAsia="Arial" w:cs="Arial"/>
                <w:szCs w:val="20"/>
              </w:rPr>
              <w:t xml:space="preserve">                    "file": "ch1_end_op.wav"</w:t>
            </w:r>
          </w:p>
          <w:p w14:paraId="28B46666"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BC91B17"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"score": {</w:t>
            </w:r>
          </w:p>
          <w:p w14:paraId="5D21187F" w14:textId="77777777" w:rsidR="00886D18" w:rsidRPr="00886D18" w:rsidRDefault="00886D18" w:rsidP="00886D18">
            <w:pPr>
              <w:jc w:val="both"/>
              <w:rPr>
                <w:rFonts w:eastAsia="Arial" w:cs="Arial"/>
                <w:szCs w:val="20"/>
              </w:rPr>
            </w:pPr>
            <w:r w:rsidRPr="00886D18">
              <w:rPr>
                <w:rFonts w:eastAsia="Arial" w:cs="Arial"/>
                <w:szCs w:val="20"/>
              </w:rPr>
              <w:t xml:space="preserve">                    "id": "Chapter01_Score",</w:t>
            </w:r>
          </w:p>
          <w:p w14:paraId="59B5A37E" w14:textId="77777777" w:rsidR="00886D18" w:rsidRPr="00886D18" w:rsidRDefault="00886D18" w:rsidP="00886D18">
            <w:pPr>
              <w:jc w:val="both"/>
              <w:rPr>
                <w:rFonts w:eastAsia="Arial" w:cs="Arial"/>
                <w:szCs w:val="20"/>
              </w:rPr>
            </w:pPr>
            <w:r w:rsidRPr="00886D18">
              <w:rPr>
                <w:rFonts w:eastAsia="Arial" w:cs="Arial"/>
                <w:szCs w:val="20"/>
              </w:rPr>
              <w:t xml:space="preserve">                    "files": [</w:t>
            </w:r>
          </w:p>
          <w:p w14:paraId="284DED12" w14:textId="77777777" w:rsidR="00886D18" w:rsidRPr="00886D18" w:rsidRDefault="00886D18" w:rsidP="00886D18">
            <w:pPr>
              <w:jc w:val="both"/>
              <w:rPr>
                <w:rFonts w:eastAsia="Arial" w:cs="Arial"/>
                <w:szCs w:val="20"/>
              </w:rPr>
            </w:pPr>
            <w:r w:rsidRPr="00886D18">
              <w:rPr>
                <w:rFonts w:eastAsia="Arial" w:cs="Arial"/>
                <w:szCs w:val="20"/>
              </w:rPr>
              <w:t xml:space="preserve">                        "ch1_0_ca.wav",</w:t>
            </w:r>
          </w:p>
          <w:p w14:paraId="508C8C47" w14:textId="77777777" w:rsidR="00886D18" w:rsidRPr="00886D18" w:rsidRDefault="00886D18" w:rsidP="00886D18">
            <w:pPr>
              <w:jc w:val="both"/>
              <w:rPr>
                <w:rFonts w:eastAsia="Arial" w:cs="Arial"/>
                <w:szCs w:val="20"/>
              </w:rPr>
            </w:pPr>
            <w:r w:rsidRPr="00886D18">
              <w:rPr>
                <w:rFonts w:eastAsia="Arial" w:cs="Arial"/>
                <w:szCs w:val="20"/>
              </w:rPr>
              <w:t xml:space="preserve">                        "ch1_1_ca.wav",</w:t>
            </w:r>
          </w:p>
          <w:p w14:paraId="3AEE573C" w14:textId="77777777" w:rsidR="00886D18" w:rsidRPr="00886D18" w:rsidRDefault="00886D18" w:rsidP="00886D18">
            <w:pPr>
              <w:jc w:val="both"/>
              <w:rPr>
                <w:rFonts w:eastAsia="Arial" w:cs="Arial"/>
                <w:szCs w:val="20"/>
              </w:rPr>
            </w:pPr>
            <w:r w:rsidRPr="00886D18">
              <w:rPr>
                <w:rFonts w:eastAsia="Arial" w:cs="Arial"/>
                <w:szCs w:val="20"/>
              </w:rPr>
              <w:t xml:space="preserve">                        "ch1_2_ca.wav",</w:t>
            </w:r>
          </w:p>
          <w:p w14:paraId="649571A9" w14:textId="77777777" w:rsidR="00886D18" w:rsidRPr="00886D18" w:rsidRDefault="00886D18" w:rsidP="00886D18">
            <w:pPr>
              <w:jc w:val="both"/>
              <w:rPr>
                <w:rFonts w:eastAsia="Arial" w:cs="Arial"/>
                <w:szCs w:val="20"/>
              </w:rPr>
            </w:pPr>
            <w:r w:rsidRPr="00886D18">
              <w:rPr>
                <w:rFonts w:eastAsia="Arial" w:cs="Arial"/>
                <w:szCs w:val="20"/>
              </w:rPr>
              <w:t xml:space="preserve">                        "ch1_3_ca.wav",</w:t>
            </w:r>
          </w:p>
          <w:p w14:paraId="54364A91" w14:textId="77777777" w:rsidR="00886D18" w:rsidRPr="00886D18" w:rsidRDefault="00886D18" w:rsidP="00886D18">
            <w:pPr>
              <w:jc w:val="both"/>
              <w:rPr>
                <w:rFonts w:eastAsia="Arial" w:cs="Arial"/>
                <w:szCs w:val="20"/>
              </w:rPr>
            </w:pPr>
            <w:r w:rsidRPr="00886D18">
              <w:rPr>
                <w:rFonts w:eastAsia="Arial" w:cs="Arial"/>
                <w:szCs w:val="20"/>
              </w:rPr>
              <w:t xml:space="preserve">                        "ch1_4_ca.wav"</w:t>
            </w:r>
          </w:p>
          <w:p w14:paraId="41D7854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420BE2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2B8A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C7F641F" w14:textId="77777777" w:rsidR="00886D18" w:rsidRPr="00886D18" w:rsidRDefault="00886D18" w:rsidP="00886D18">
            <w:pPr>
              <w:jc w:val="both"/>
              <w:rPr>
                <w:rFonts w:eastAsia="Arial" w:cs="Arial"/>
                <w:szCs w:val="20"/>
              </w:rPr>
            </w:pPr>
            <w:r w:rsidRPr="00886D18">
              <w:rPr>
                <w:rFonts w:eastAsia="Arial" w:cs="Arial"/>
                <w:szCs w:val="20"/>
              </w:rPr>
              <w:t xml:space="preserve">            "lessons": [</w:t>
            </w:r>
          </w:p>
          <w:p w14:paraId="1E30E83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549F9A5" w14:textId="77777777" w:rsidR="00886D18" w:rsidRPr="00886D18" w:rsidRDefault="00886D18" w:rsidP="00886D18">
            <w:pPr>
              <w:jc w:val="both"/>
              <w:rPr>
                <w:rFonts w:eastAsia="Arial" w:cs="Arial"/>
                <w:szCs w:val="20"/>
              </w:rPr>
            </w:pPr>
            <w:r w:rsidRPr="00886D18">
              <w:rPr>
                <w:rFonts w:eastAsia="Arial" w:cs="Arial"/>
                <w:szCs w:val="20"/>
              </w:rPr>
              <w:t xml:space="preserve">                    "name": "Lesson01",</w:t>
            </w:r>
          </w:p>
          <w:p w14:paraId="11FB237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6A8C0449"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188D5AF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"Chapter01_Lesson01",</w:t>
            </w:r>
          </w:p>
          <w:p w14:paraId="01E82FB2" w14:textId="77777777" w:rsidR="00886D18" w:rsidRPr="00886D18" w:rsidRDefault="00886D18" w:rsidP="00886D18">
            <w:pPr>
              <w:jc w:val="both"/>
              <w:rPr>
                <w:rFonts w:eastAsia="Arial" w:cs="Arial"/>
                <w:szCs w:val="20"/>
              </w:rPr>
            </w:pPr>
            <w:r w:rsidRPr="00886D18">
              <w:rPr>
                <w:rFonts w:eastAsia="Arial" w:cs="Arial"/>
                <w:szCs w:val="20"/>
              </w:rPr>
              <w:t xml:space="preserve">                            "file": "ch1_l1.wav"</w:t>
            </w:r>
          </w:p>
          <w:p w14:paraId="437A715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5B00DB"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D3CB1C3"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"Chapter01_LessonEndMenu01",</w:t>
            </w:r>
          </w:p>
          <w:p w14:paraId="1C7C8EBD" w14:textId="77777777" w:rsidR="00886D18" w:rsidRPr="00886D18" w:rsidRDefault="00886D18" w:rsidP="00886D18">
            <w:pPr>
              <w:jc w:val="both"/>
              <w:rPr>
                <w:rFonts w:eastAsia="Arial" w:cs="Arial"/>
                <w:szCs w:val="20"/>
              </w:rPr>
            </w:pPr>
            <w:r w:rsidRPr="00886D18">
              <w:rPr>
                <w:rFonts w:eastAsia="Arial" w:cs="Arial"/>
                <w:szCs w:val="20"/>
              </w:rPr>
              <w:t xml:space="preserve">                            "file": "ch1_l1_op.wav"</w:t>
            </w:r>
          </w:p>
          <w:p w14:paraId="717C96B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3AFC5B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94033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EFFD16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7121D7C" w14:textId="77777777" w:rsidR="00886D18" w:rsidRPr="00886D18" w:rsidRDefault="00886D18" w:rsidP="00886D18">
            <w:pPr>
              <w:jc w:val="both"/>
              <w:rPr>
                <w:rFonts w:eastAsia="Arial" w:cs="Arial"/>
                <w:szCs w:val="20"/>
              </w:rPr>
            </w:pPr>
            <w:r w:rsidRPr="00886D18">
              <w:rPr>
                <w:rFonts w:eastAsia="Arial" w:cs="Arial"/>
                <w:szCs w:val="20"/>
              </w:rPr>
              <w:t xml:space="preserve">                    "name": "Lesson02",</w:t>
            </w:r>
          </w:p>
          <w:p w14:paraId="1D02048D"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71755B47"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3E3BACA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"Chapter01_Lesson02",</w:t>
            </w:r>
          </w:p>
          <w:p w14:paraId="125A5D74" w14:textId="77777777" w:rsidR="00886D18" w:rsidRPr="00886D18" w:rsidRDefault="00886D18" w:rsidP="00886D18">
            <w:pPr>
              <w:jc w:val="both"/>
              <w:rPr>
                <w:rFonts w:eastAsia="Arial" w:cs="Arial"/>
                <w:szCs w:val="20"/>
              </w:rPr>
            </w:pPr>
            <w:r w:rsidRPr="00886D18">
              <w:rPr>
                <w:rFonts w:eastAsia="Arial" w:cs="Arial"/>
                <w:szCs w:val="20"/>
              </w:rPr>
              <w:t xml:space="preserve">                            "file": "ch1_l2.wav"</w:t>
            </w:r>
          </w:p>
          <w:p w14:paraId="2FBFF12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922520"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0EA727ED"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"Chapter01_LessonEndMenu02",</w:t>
            </w:r>
          </w:p>
          <w:p w14:paraId="3DB366C5" w14:textId="77777777" w:rsidR="00886D18" w:rsidRPr="00886D18" w:rsidRDefault="00886D18" w:rsidP="00886D18">
            <w:pPr>
              <w:jc w:val="both"/>
              <w:rPr>
                <w:rFonts w:eastAsia="Arial" w:cs="Arial"/>
                <w:szCs w:val="20"/>
              </w:rPr>
            </w:pPr>
            <w:r w:rsidRPr="00886D18">
              <w:rPr>
                <w:rFonts w:eastAsia="Arial" w:cs="Arial"/>
                <w:szCs w:val="20"/>
              </w:rPr>
              <w:t xml:space="preserve">                            "file": "ch1_l2_op.wav"</w:t>
            </w:r>
          </w:p>
          <w:p w14:paraId="267A6BD5"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187A32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B8B8BD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800A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1ACDDA" w14:textId="77777777" w:rsidR="00886D18" w:rsidRPr="00886D18" w:rsidRDefault="00886D18" w:rsidP="00886D18">
            <w:pPr>
              <w:jc w:val="both"/>
              <w:rPr>
                <w:rFonts w:eastAsia="Arial" w:cs="Arial"/>
                <w:szCs w:val="20"/>
              </w:rPr>
            </w:pPr>
            <w:r w:rsidRPr="00886D18">
              <w:rPr>
                <w:rFonts w:eastAsia="Arial" w:cs="Arial"/>
                <w:szCs w:val="20"/>
              </w:rPr>
              <w:t xml:space="preserve">                    "name": "Lesson03",</w:t>
            </w:r>
          </w:p>
          <w:p w14:paraId="39582140"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0500742A"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7D750F8C"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"Chapter01_Lesson03",</w:t>
            </w:r>
          </w:p>
          <w:p w14:paraId="0EE27914" w14:textId="77777777" w:rsidR="00886D18" w:rsidRPr="00886D18" w:rsidRDefault="00886D18" w:rsidP="00886D18">
            <w:pPr>
              <w:jc w:val="both"/>
              <w:rPr>
                <w:rFonts w:eastAsia="Arial" w:cs="Arial"/>
                <w:szCs w:val="20"/>
              </w:rPr>
            </w:pPr>
            <w:r w:rsidRPr="00886D18">
              <w:rPr>
                <w:rFonts w:eastAsia="Arial" w:cs="Arial"/>
                <w:szCs w:val="20"/>
              </w:rPr>
              <w:t xml:space="preserve">                            "file": "ch1_l3.wav"</w:t>
            </w:r>
          </w:p>
          <w:p w14:paraId="214BBAA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143551A"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3F24C380"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"Chapter01_LessonEndMenu03",</w:t>
            </w:r>
          </w:p>
          <w:p w14:paraId="006CE57D" w14:textId="77777777" w:rsidR="00886D18" w:rsidRPr="00886D18" w:rsidRDefault="00886D18" w:rsidP="00886D18">
            <w:pPr>
              <w:jc w:val="both"/>
              <w:rPr>
                <w:rFonts w:eastAsia="Arial" w:cs="Arial"/>
                <w:szCs w:val="20"/>
              </w:rPr>
            </w:pPr>
            <w:r w:rsidRPr="00886D18">
              <w:rPr>
                <w:rFonts w:eastAsia="Arial" w:cs="Arial"/>
                <w:szCs w:val="20"/>
              </w:rPr>
              <w:t xml:space="preserve">                            "file": "ch1_l3_op.wav"</w:t>
            </w:r>
          </w:p>
          <w:p w14:paraId="6CAC93A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AA0E3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DF04C8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6B52DF0"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FB027EF" w14:textId="77777777" w:rsidR="00886D18" w:rsidRPr="00886D18" w:rsidRDefault="00886D18" w:rsidP="00886D18">
            <w:pPr>
              <w:jc w:val="both"/>
              <w:rPr>
                <w:rFonts w:eastAsia="Arial" w:cs="Arial"/>
                <w:szCs w:val="20"/>
              </w:rPr>
            </w:pPr>
            <w:r w:rsidRPr="00886D18">
              <w:rPr>
                <w:rFonts w:eastAsia="Arial" w:cs="Arial"/>
                <w:szCs w:val="20"/>
              </w:rPr>
              <w:t xml:space="preserve">                    "name": "Lesson04",</w:t>
            </w:r>
          </w:p>
          <w:p w14:paraId="73F8A3D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4B2226F" w14:textId="77777777" w:rsidR="00886D18" w:rsidRPr="00886D18" w:rsidRDefault="00886D18" w:rsidP="00886D18">
            <w:pPr>
              <w:jc w:val="both"/>
              <w:rPr>
                <w:rFonts w:eastAsia="Arial" w:cs="Arial"/>
                <w:szCs w:val="20"/>
              </w:rPr>
            </w:pPr>
            <w:r w:rsidRPr="00886D18">
              <w:rPr>
                <w:rFonts w:eastAsia="Arial" w:cs="Arial"/>
                <w:szCs w:val="20"/>
              </w:rPr>
              <w:t xml:space="preserve">                        "lesson": {</w:t>
            </w:r>
          </w:p>
          <w:p w14:paraId="60DFC022"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"Chapter01_Lesson04",</w:t>
            </w:r>
          </w:p>
          <w:p w14:paraId="02DAC0F5" w14:textId="77777777" w:rsidR="00886D18" w:rsidRPr="00886D18" w:rsidRDefault="00886D18" w:rsidP="00886D18">
            <w:pPr>
              <w:jc w:val="both"/>
              <w:rPr>
                <w:rFonts w:eastAsia="Arial" w:cs="Arial"/>
                <w:szCs w:val="20"/>
              </w:rPr>
            </w:pPr>
            <w:r w:rsidRPr="00886D18">
              <w:rPr>
                <w:rFonts w:eastAsia="Arial" w:cs="Arial"/>
                <w:szCs w:val="20"/>
              </w:rPr>
              <w:t xml:space="preserve">                            "file": "ch1_l4.wav"</w:t>
            </w:r>
          </w:p>
          <w:p w14:paraId="1D2919FF"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4CD71ECF"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73C5CD81" w14:textId="77777777" w:rsidR="00886D18" w:rsidRPr="00886D18" w:rsidRDefault="00886D18" w:rsidP="00886D18">
            <w:pPr>
              <w:jc w:val="both"/>
              <w:rPr>
                <w:rFonts w:eastAsia="Arial" w:cs="Arial"/>
                <w:szCs w:val="20"/>
              </w:rPr>
            </w:pPr>
            <w:r w:rsidRPr="00886D18">
              <w:rPr>
                <w:rFonts w:eastAsia="Arial" w:cs="Arial"/>
                <w:szCs w:val="20"/>
              </w:rPr>
              <w:t xml:space="preserve">                            "id": "Chapter01_LessonEndMenu04",</w:t>
            </w:r>
          </w:p>
          <w:p w14:paraId="0669B3B2" w14:textId="77777777" w:rsidR="00886D18" w:rsidRPr="00886D18" w:rsidRDefault="00886D18" w:rsidP="00886D18">
            <w:pPr>
              <w:jc w:val="both"/>
              <w:rPr>
                <w:rFonts w:eastAsia="Arial" w:cs="Arial"/>
                <w:szCs w:val="20"/>
              </w:rPr>
            </w:pPr>
            <w:r w:rsidRPr="00886D18">
              <w:rPr>
                <w:rFonts w:eastAsia="Arial" w:cs="Arial"/>
                <w:szCs w:val="20"/>
              </w:rPr>
              <w:t xml:space="preserve">                            "file": "ch1_l4_op.wav"</w:t>
            </w:r>
          </w:p>
          <w:p w14:paraId="201F6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EEA2B94"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896AC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7628FF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B39EEEA" w14:textId="77777777" w:rsidR="00886D18" w:rsidRPr="00886D18" w:rsidRDefault="00886D18" w:rsidP="00886D18">
            <w:pPr>
              <w:jc w:val="both"/>
              <w:rPr>
                <w:rFonts w:eastAsia="Arial" w:cs="Arial"/>
                <w:szCs w:val="20"/>
              </w:rPr>
            </w:pPr>
            <w:r w:rsidRPr="00886D18">
              <w:rPr>
                <w:rFonts w:eastAsia="Arial" w:cs="Arial"/>
                <w:szCs w:val="20"/>
              </w:rPr>
              <w:t xml:space="preserve">            "quiz": {</w:t>
            </w:r>
          </w:p>
          <w:p w14:paraId="588F6E55" w14:textId="77777777" w:rsidR="00886D18" w:rsidRPr="00886D18" w:rsidRDefault="00886D18" w:rsidP="00886D18">
            <w:pPr>
              <w:jc w:val="both"/>
              <w:rPr>
                <w:rFonts w:eastAsia="Arial" w:cs="Arial"/>
                <w:szCs w:val="20"/>
              </w:rPr>
            </w:pPr>
            <w:r w:rsidRPr="00886D18">
              <w:rPr>
                <w:rFonts w:eastAsia="Arial" w:cs="Arial"/>
                <w:szCs w:val="20"/>
              </w:rPr>
              <w:t xml:space="preserve">                "name": "Quiz",</w:t>
            </w:r>
          </w:p>
          <w:p w14:paraId="11889F3A"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41514093" w14:textId="77777777" w:rsidR="00886D18" w:rsidRPr="00886D18" w:rsidRDefault="00886D18" w:rsidP="00886D18">
            <w:pPr>
              <w:jc w:val="both"/>
              <w:rPr>
                <w:rFonts w:eastAsia="Arial" w:cs="Arial"/>
                <w:szCs w:val="20"/>
              </w:rPr>
            </w:pPr>
            <w:r w:rsidRPr="00886D18">
              <w:rPr>
                <w:rFonts w:eastAsia="Arial" w:cs="Arial"/>
                <w:szCs w:val="20"/>
              </w:rPr>
              <w:t xml:space="preserve">                    "menu": {</w:t>
            </w:r>
          </w:p>
          <w:p w14:paraId="65270C56" w14:textId="77777777" w:rsidR="00886D18" w:rsidRPr="00886D18" w:rsidRDefault="00886D18" w:rsidP="00886D18">
            <w:pPr>
              <w:jc w:val="both"/>
              <w:rPr>
                <w:rFonts w:eastAsia="Arial" w:cs="Arial"/>
                <w:szCs w:val="20"/>
              </w:rPr>
            </w:pPr>
            <w:r w:rsidRPr="00886D18">
              <w:rPr>
                <w:rFonts w:eastAsia="Arial" w:cs="Arial"/>
                <w:szCs w:val="20"/>
              </w:rPr>
              <w:t xml:space="preserve">                        "id": "Chapter01_QuizHeader",</w:t>
            </w:r>
          </w:p>
          <w:p w14:paraId="26111D47" w14:textId="77777777" w:rsidR="00886D18" w:rsidRPr="00886D18" w:rsidRDefault="00886D18" w:rsidP="00886D18">
            <w:pPr>
              <w:jc w:val="both"/>
              <w:rPr>
                <w:rFonts w:eastAsia="Arial" w:cs="Arial"/>
                <w:szCs w:val="20"/>
              </w:rPr>
            </w:pPr>
            <w:r w:rsidRPr="00886D18">
              <w:rPr>
                <w:rFonts w:eastAsia="Arial" w:cs="Arial"/>
                <w:szCs w:val="20"/>
              </w:rPr>
              <w:t xml:space="preserve">                        "file": "ch1_qp.wav"</w:t>
            </w:r>
          </w:p>
          <w:p w14:paraId="799D050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D7E93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511BAC70" w14:textId="77777777" w:rsidR="00886D18" w:rsidRPr="00886D18" w:rsidRDefault="00886D18" w:rsidP="00886D18">
            <w:pPr>
              <w:jc w:val="both"/>
              <w:rPr>
                <w:rFonts w:eastAsia="Arial" w:cs="Arial"/>
                <w:szCs w:val="20"/>
              </w:rPr>
            </w:pPr>
            <w:r w:rsidRPr="00886D18">
              <w:rPr>
                <w:rFonts w:eastAsia="Arial" w:cs="Arial"/>
                <w:szCs w:val="20"/>
              </w:rPr>
              <w:t xml:space="preserve">                "questions": [</w:t>
            </w:r>
          </w:p>
          <w:p w14:paraId="2DB3386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F86A619" w14:textId="77777777" w:rsidR="00886D18" w:rsidRPr="00886D18" w:rsidRDefault="00886D18" w:rsidP="00886D18">
            <w:pPr>
              <w:jc w:val="both"/>
              <w:rPr>
                <w:rFonts w:eastAsia="Arial" w:cs="Arial"/>
                <w:szCs w:val="20"/>
              </w:rPr>
            </w:pPr>
            <w:r w:rsidRPr="00886D18">
              <w:rPr>
                <w:rFonts w:eastAsia="Arial" w:cs="Arial"/>
                <w:szCs w:val="20"/>
              </w:rPr>
              <w:t xml:space="preserve">                        "name": "Question01",</w:t>
            </w:r>
          </w:p>
          <w:p w14:paraId="7B9EE42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19A3623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BFACA4B"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"Chapter01_Question01",</w:t>
            </w:r>
          </w:p>
          <w:p w14:paraId="4F2F6694" w14:textId="77777777" w:rsidR="00886D18" w:rsidRPr="00886D18" w:rsidRDefault="00886D18" w:rsidP="00886D18">
            <w:pPr>
              <w:jc w:val="both"/>
              <w:rPr>
                <w:rFonts w:eastAsia="Arial" w:cs="Arial"/>
                <w:szCs w:val="20"/>
              </w:rPr>
            </w:pPr>
            <w:r w:rsidRPr="00886D18">
              <w:rPr>
                <w:rFonts w:eastAsia="Arial" w:cs="Arial"/>
                <w:szCs w:val="20"/>
              </w:rPr>
              <w:t xml:space="preserve">                            "question": "ch1_q1.wav",</w:t>
            </w:r>
          </w:p>
          <w:p w14:paraId="687F129B"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"ch1_q1_ca.wav",</w:t>
            </w:r>
          </w:p>
          <w:p w14:paraId="6DF9B227" w14:textId="77777777" w:rsidR="00886D18" w:rsidRPr="00886D18" w:rsidRDefault="00886D18" w:rsidP="00886D18">
            <w:pPr>
              <w:jc w:val="both"/>
              <w:rPr>
                <w:rFonts w:eastAsia="Arial" w:cs="Arial"/>
                <w:szCs w:val="20"/>
              </w:rPr>
            </w:pPr>
            <w:r w:rsidRPr="00886D18">
              <w:rPr>
                <w:rFonts w:eastAsia="Arial" w:cs="Arial"/>
                <w:szCs w:val="20"/>
              </w:rPr>
              <w:t xml:space="preserve">                            "wrongAnswer": "ch1_q1_wa.wav"</w:t>
            </w:r>
          </w:p>
          <w:p w14:paraId="1F3466F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85E3798"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187885B"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786BF23" w14:textId="77777777" w:rsidR="00886D18" w:rsidRPr="00886D18" w:rsidRDefault="00886D18" w:rsidP="00886D18">
            <w:pPr>
              <w:jc w:val="both"/>
              <w:rPr>
                <w:rFonts w:eastAsia="Arial" w:cs="Arial"/>
                <w:szCs w:val="20"/>
              </w:rPr>
            </w:pPr>
            <w:r w:rsidRPr="00886D18">
              <w:rPr>
                <w:rFonts w:eastAsia="Arial" w:cs="Arial"/>
                <w:szCs w:val="20"/>
              </w:rPr>
              <w:t xml:space="preserve">                        "name": "Question02",</w:t>
            </w:r>
          </w:p>
          <w:p w14:paraId="275F5E69" w14:textId="77777777" w:rsidR="00886D18" w:rsidRPr="00886D18" w:rsidRDefault="00886D18" w:rsidP="00886D18">
            <w:pPr>
              <w:jc w:val="both"/>
              <w:rPr>
                <w:rFonts w:eastAsia="Arial" w:cs="Arial"/>
                <w:szCs w:val="20"/>
              </w:rPr>
            </w:pPr>
            <w:r w:rsidRPr="00886D18">
              <w:rPr>
                <w:rFonts w:eastAsia="Arial" w:cs="Arial"/>
                <w:szCs w:val="20"/>
              </w:rPr>
              <w:t xml:space="preserve">                        "</w:t>
            </w:r>
            <w:r w:rsidR="0010407C">
              <w:rPr>
                <w:rFonts w:eastAsia="Arial" w:cs="Arial"/>
                <w:szCs w:val="20"/>
              </w:rPr>
              <w:t>c</w:t>
            </w:r>
            <w:r w:rsidRPr="00886D18">
              <w:rPr>
                <w:rFonts w:eastAsia="Arial" w:cs="Arial"/>
                <w:szCs w:val="20"/>
              </w:rPr>
              <w:t>orrectAnswerOption": 1,</w:t>
            </w:r>
          </w:p>
          <w:p w14:paraId="10B59A92"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1F77DE6"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"Chapter01_Question02",</w:t>
            </w:r>
          </w:p>
          <w:p w14:paraId="2EA5B680" w14:textId="77777777" w:rsidR="00886D18" w:rsidRPr="00886D18" w:rsidRDefault="00886D18" w:rsidP="00886D18">
            <w:pPr>
              <w:jc w:val="both"/>
              <w:rPr>
                <w:rFonts w:eastAsia="Arial" w:cs="Arial"/>
                <w:szCs w:val="20"/>
              </w:rPr>
            </w:pPr>
            <w:r w:rsidRPr="00886D18">
              <w:rPr>
                <w:rFonts w:eastAsia="Arial" w:cs="Arial"/>
                <w:szCs w:val="20"/>
              </w:rPr>
              <w:t xml:space="preserve">                            "question": "ch1_q2.wav",</w:t>
            </w:r>
          </w:p>
          <w:p w14:paraId="26570D17"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"ch1_q2_ca.wav",</w:t>
            </w:r>
          </w:p>
          <w:p w14:paraId="749DF4DB" w14:textId="77777777" w:rsidR="00886D18" w:rsidRPr="00886D18" w:rsidRDefault="00886D18" w:rsidP="00886D18">
            <w:pPr>
              <w:jc w:val="both"/>
              <w:rPr>
                <w:rFonts w:eastAsia="Arial" w:cs="Arial"/>
                <w:szCs w:val="20"/>
              </w:rPr>
            </w:pPr>
            <w:r w:rsidRPr="00886D18">
              <w:rPr>
                <w:rFonts w:eastAsia="Arial" w:cs="Arial"/>
                <w:szCs w:val="20"/>
              </w:rPr>
              <w:t xml:space="preserve">                            "wrongAnswer": "ch1_q2_wa.wav"</w:t>
            </w:r>
          </w:p>
          <w:p w14:paraId="6AC77D07"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2145EF9"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628C1972"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33B923F3" w14:textId="77777777" w:rsidR="00886D18" w:rsidRPr="00886D18" w:rsidRDefault="00886D18" w:rsidP="00886D18">
            <w:pPr>
              <w:jc w:val="both"/>
              <w:rPr>
                <w:rFonts w:eastAsia="Arial" w:cs="Arial"/>
                <w:szCs w:val="20"/>
              </w:rPr>
            </w:pPr>
            <w:r w:rsidRPr="00886D18">
              <w:rPr>
                <w:rFonts w:eastAsia="Arial" w:cs="Arial"/>
                <w:szCs w:val="20"/>
              </w:rPr>
              <w:t xml:space="preserve">                        "name": "Question03",</w:t>
            </w:r>
          </w:p>
          <w:p w14:paraId="60A5039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358750F5"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3399B13"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"Chapter01_Question03",</w:t>
            </w:r>
          </w:p>
          <w:p w14:paraId="73FEFA19" w14:textId="77777777" w:rsidR="00886D18" w:rsidRPr="00886D18" w:rsidRDefault="00886D18" w:rsidP="00886D18">
            <w:pPr>
              <w:jc w:val="both"/>
              <w:rPr>
                <w:rFonts w:eastAsia="Arial" w:cs="Arial"/>
                <w:szCs w:val="20"/>
              </w:rPr>
            </w:pPr>
            <w:r w:rsidRPr="00886D18">
              <w:rPr>
                <w:rFonts w:eastAsia="Arial" w:cs="Arial"/>
                <w:szCs w:val="20"/>
              </w:rPr>
              <w:t xml:space="preserve">                            "question": "ch1_q3.wav",</w:t>
            </w:r>
          </w:p>
          <w:p w14:paraId="17CD74E4"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"ch1_q3_ca.wav",</w:t>
            </w:r>
          </w:p>
          <w:p w14:paraId="400A0035" w14:textId="77777777" w:rsidR="00886D18" w:rsidRPr="00886D18" w:rsidRDefault="00886D18" w:rsidP="00886D18">
            <w:pPr>
              <w:jc w:val="both"/>
              <w:rPr>
                <w:rFonts w:eastAsia="Arial" w:cs="Arial"/>
                <w:szCs w:val="20"/>
              </w:rPr>
            </w:pPr>
            <w:r w:rsidRPr="00886D18">
              <w:rPr>
                <w:rFonts w:eastAsia="Arial" w:cs="Arial"/>
                <w:szCs w:val="20"/>
              </w:rPr>
              <w:t xml:space="preserve">                            "wrongAnswer": "ch1_q3_wa.wav"</w:t>
            </w:r>
          </w:p>
          <w:p w14:paraId="5AB6BFA1"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FE25D2E"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1A1D7173"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696040B" w14:textId="77777777" w:rsidR="00886D18" w:rsidRPr="00886D18" w:rsidRDefault="00886D18" w:rsidP="00886D18">
            <w:pPr>
              <w:jc w:val="both"/>
              <w:rPr>
                <w:rFonts w:eastAsia="Arial" w:cs="Arial"/>
                <w:szCs w:val="20"/>
              </w:rPr>
            </w:pPr>
            <w:r w:rsidRPr="00886D18">
              <w:rPr>
                <w:rFonts w:eastAsia="Arial" w:cs="Arial"/>
                <w:szCs w:val="20"/>
              </w:rPr>
              <w:t xml:space="preserve">                        "name": "Question04",</w:t>
            </w:r>
          </w:p>
          <w:p w14:paraId="74260DD5" w14:textId="77777777" w:rsidR="00886D18" w:rsidRPr="00886D18" w:rsidRDefault="00886D18" w:rsidP="00886D18">
            <w:pPr>
              <w:jc w:val="both"/>
              <w:rPr>
                <w:rFonts w:eastAsia="Arial" w:cs="Arial"/>
                <w:szCs w:val="20"/>
              </w:rPr>
            </w:pPr>
            <w:r w:rsidRPr="00886D18">
              <w:rPr>
                <w:rFonts w:eastAsia="Arial" w:cs="Arial"/>
                <w:szCs w:val="20"/>
              </w:rPr>
              <w:t xml:space="preserve">                        "correctAnswerOption": 1,</w:t>
            </w:r>
          </w:p>
          <w:p w14:paraId="72ED9DAF" w14:textId="77777777" w:rsidR="00886D18" w:rsidRPr="00886D18" w:rsidRDefault="00886D18" w:rsidP="00886D18">
            <w:pPr>
              <w:jc w:val="both"/>
              <w:rPr>
                <w:rFonts w:eastAsia="Arial" w:cs="Arial"/>
                <w:szCs w:val="20"/>
              </w:rPr>
            </w:pPr>
            <w:r w:rsidRPr="00886D18">
              <w:rPr>
                <w:rFonts w:eastAsia="Arial" w:cs="Arial"/>
                <w:szCs w:val="20"/>
              </w:rPr>
              <w:t xml:space="preserve">                        "content": {</w:t>
            </w:r>
          </w:p>
          <w:p w14:paraId="20C745C7" w14:textId="77777777" w:rsidR="00886D18" w:rsidRPr="00886D18" w:rsidRDefault="00886D18" w:rsidP="00886D18">
            <w:pPr>
              <w:jc w:val="both"/>
              <w:rPr>
                <w:rFonts w:eastAsia="Arial" w:cs="Arial"/>
                <w:szCs w:val="20"/>
              </w:rPr>
            </w:pPr>
            <w:r w:rsidRPr="00886D18">
              <w:rPr>
                <w:rFonts w:eastAsia="Arial" w:cs="Arial"/>
                <w:szCs w:val="20"/>
              </w:rPr>
              <w:t xml:space="preserve">                            "question": "ch1_q4.wav",</w:t>
            </w:r>
          </w:p>
          <w:p w14:paraId="17CC98DF" w14:textId="77777777" w:rsidR="00886D18" w:rsidRPr="00886D18" w:rsidRDefault="00886D18" w:rsidP="00886D18">
            <w:pPr>
              <w:jc w:val="both"/>
              <w:rPr>
                <w:rFonts w:eastAsia="Arial" w:cs="Arial"/>
                <w:szCs w:val="20"/>
              </w:rPr>
            </w:pPr>
            <w:r w:rsidRPr="00886D18">
              <w:rPr>
                <w:rFonts w:eastAsia="Arial" w:cs="Arial"/>
                <w:szCs w:val="20"/>
              </w:rPr>
              <w:t xml:space="preserve">                            "id": "Chapter01_Question04",</w:t>
            </w:r>
          </w:p>
          <w:p w14:paraId="1F11519F" w14:textId="77777777" w:rsidR="00886D18" w:rsidRPr="00886D18" w:rsidRDefault="00886D18" w:rsidP="00886D18">
            <w:pPr>
              <w:jc w:val="both"/>
              <w:rPr>
                <w:rFonts w:eastAsia="Arial" w:cs="Arial"/>
                <w:szCs w:val="20"/>
              </w:rPr>
            </w:pPr>
            <w:r w:rsidRPr="00886D18">
              <w:rPr>
                <w:rFonts w:eastAsia="Arial" w:cs="Arial"/>
                <w:szCs w:val="20"/>
              </w:rPr>
              <w:t xml:space="preserve">                            "correctAnswer": "ch1_q4_ca.wav",</w:t>
            </w:r>
          </w:p>
          <w:p w14:paraId="7674F37C" w14:textId="77777777" w:rsidR="00886D18" w:rsidRPr="00886D18" w:rsidRDefault="00886D18" w:rsidP="00886D18">
            <w:pPr>
              <w:jc w:val="both"/>
              <w:rPr>
                <w:rFonts w:eastAsia="Arial" w:cs="Arial"/>
                <w:szCs w:val="20"/>
              </w:rPr>
            </w:pPr>
            <w:r w:rsidRPr="00886D18">
              <w:rPr>
                <w:rFonts w:eastAsia="Arial" w:cs="Arial"/>
                <w:szCs w:val="20"/>
              </w:rPr>
              <w:t xml:space="preserve">                            "wrongAnswer": "ch1_q4_wa.wav"</w:t>
            </w:r>
          </w:p>
          <w:p w14:paraId="7FADDB1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4BBC36D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E9186D8" w14:textId="77777777" w:rsidR="00886D18" w:rsidRPr="00886D18" w:rsidRDefault="00886D18" w:rsidP="00886D18">
            <w:pPr>
              <w:jc w:val="both"/>
              <w:rPr>
                <w:rFonts w:eastAsia="Arial" w:cs="Arial"/>
                <w:szCs w:val="20"/>
              </w:rPr>
            </w:pPr>
            <w:r w:rsidRPr="00886D18">
              <w:rPr>
                <w:rFonts w:eastAsia="Arial" w:cs="Arial"/>
                <w:szCs w:val="20"/>
              </w:rPr>
              <w:lastRenderedPageBreak/>
              <w:t xml:space="preserve">                ]</w:t>
            </w:r>
          </w:p>
          <w:p w14:paraId="7FEEB5AD"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03BCAA4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77DE40EF"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46DFF6C" w14:textId="77777777" w:rsidR="00886D18" w:rsidRPr="00886D18" w:rsidRDefault="00886D18" w:rsidP="00886D18">
            <w:pPr>
              <w:jc w:val="both"/>
              <w:rPr>
                <w:rFonts w:eastAsia="Arial" w:cs="Arial"/>
                <w:szCs w:val="20"/>
              </w:rPr>
            </w:pPr>
            <w:r w:rsidRPr="00886D18">
              <w:rPr>
                <w:rFonts w:eastAsia="Arial" w:cs="Arial"/>
                <w:szCs w:val="20"/>
              </w:rPr>
              <w:t xml:space="preserve">    ]</w:t>
            </w:r>
          </w:p>
          <w:p w14:paraId="2AEC899C" w14:textId="77777777" w:rsidR="00527AF8" w:rsidRPr="005B734C" w:rsidRDefault="00886D18" w:rsidP="00FE78D0">
            <w:pPr>
              <w:jc w:val="both"/>
              <w:rPr>
                <w:rFonts w:eastAsia="Arial" w:cs="Arial"/>
                <w:sz w:val="16"/>
                <w:szCs w:val="16"/>
              </w:rPr>
            </w:pPr>
            <w:r w:rsidRPr="00886D18">
              <w:rPr>
                <w:rFonts w:eastAsia="Arial" w:cs="Arial"/>
                <w:szCs w:val="20"/>
              </w:rPr>
              <w:t>}</w:t>
            </w:r>
          </w:p>
        </w:tc>
        <w:tc>
          <w:tcPr>
            <w:tcW w:w="630" w:type="dxa"/>
            <w:tcBorders>
              <w:bottom w:val="single" w:sz="4" w:space="0" w:color="auto"/>
            </w:tcBorders>
          </w:tcPr>
          <w:p w14:paraId="4F67E210" w14:textId="77777777" w:rsidR="00527AF8" w:rsidRPr="00031093" w:rsidRDefault="00527AF8" w:rsidP="00FE78D0">
            <w:pPr>
              <w:jc w:val="both"/>
              <w:rPr>
                <w:szCs w:val="20"/>
              </w:rPr>
            </w:pPr>
            <w:r w:rsidRPr="00031093">
              <w:rPr>
                <w:szCs w:val="20"/>
              </w:rPr>
              <w:lastRenderedPageBreak/>
              <w:t>200</w:t>
            </w:r>
          </w:p>
        </w:tc>
        <w:tc>
          <w:tcPr>
            <w:tcW w:w="900" w:type="dxa"/>
            <w:tcBorders>
              <w:bottom w:val="single" w:sz="4" w:space="0" w:color="auto"/>
            </w:tcBorders>
          </w:tcPr>
          <w:p w14:paraId="5F586916" w14:textId="77777777" w:rsidR="00B27579" w:rsidRDefault="00527AF8" w:rsidP="00FE78D0">
            <w:pPr>
              <w:jc w:val="both"/>
              <w:rPr>
                <w:szCs w:val="20"/>
              </w:rPr>
            </w:pPr>
            <w:r w:rsidRPr="00031093">
              <w:rPr>
                <w:szCs w:val="20"/>
              </w:rPr>
              <w:t>Application/</w:t>
            </w:r>
          </w:p>
          <w:p w14:paraId="5DC452B2" w14:textId="77777777" w:rsidR="00527AF8" w:rsidRPr="00031093" w:rsidRDefault="00527AF8" w:rsidP="00FE78D0">
            <w:pPr>
              <w:jc w:val="both"/>
              <w:rPr>
                <w:szCs w:val="20"/>
              </w:rPr>
            </w:pPr>
            <w:r w:rsidRPr="00031093">
              <w:rPr>
                <w:szCs w:val="20"/>
              </w:rPr>
              <w:t>json</w:t>
            </w:r>
          </w:p>
        </w:tc>
        <w:tc>
          <w:tcPr>
            <w:tcW w:w="1242" w:type="dxa"/>
            <w:tcBorders>
              <w:bottom w:val="single" w:sz="4" w:space="0" w:color="auto"/>
            </w:tcBorders>
          </w:tcPr>
          <w:p w14:paraId="4FA57179" w14:textId="77777777" w:rsidR="00527AF8" w:rsidRPr="00031093" w:rsidRDefault="008A74ED">
            <w:pPr>
              <w:jc w:val="both"/>
              <w:rPr>
                <w:szCs w:val="20"/>
              </w:rPr>
            </w:pPr>
            <w:r>
              <w:t xml:space="preserve">This example demonstrates the example of course where course has one chapter, 4 lessons </w:t>
            </w:r>
            <w:r>
              <w:lastRenderedPageBreak/>
              <w:t>and 4 questions.</w:t>
            </w:r>
          </w:p>
        </w:tc>
      </w:tr>
      <w:tr w:rsidR="00527AF8" w14:paraId="71540CFD" w14:textId="77777777" w:rsidTr="00BE65EA">
        <w:trPr>
          <w:trHeight w:val="346"/>
        </w:trPr>
        <w:tc>
          <w:tcPr>
            <w:tcW w:w="1188" w:type="dxa"/>
          </w:tcPr>
          <w:p w14:paraId="0954FF0E" w14:textId="77777777" w:rsidR="00527AF8" w:rsidRPr="00031093" w:rsidRDefault="00527AF8" w:rsidP="00FE78D0">
            <w:pPr>
              <w:jc w:val="both"/>
              <w:rPr>
                <w:szCs w:val="20"/>
              </w:rPr>
            </w:pPr>
            <w:r w:rsidRPr="00031093">
              <w:rPr>
                <w:szCs w:val="20"/>
              </w:rPr>
              <w:lastRenderedPageBreak/>
              <w:t>Failure</w:t>
            </w:r>
          </w:p>
        </w:tc>
        <w:tc>
          <w:tcPr>
            <w:tcW w:w="5220" w:type="dxa"/>
          </w:tcPr>
          <w:p w14:paraId="1CC96F57"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76C1195F"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F73743" w14:textId="77777777" w:rsidR="00527AF8" w:rsidRDefault="00527AF8" w:rsidP="00FE78D0">
            <w:pPr>
              <w:jc w:val="both"/>
              <w:rPr>
                <w:rFonts w:eastAsia="Arial" w:cs="Arial"/>
                <w:szCs w:val="20"/>
              </w:rPr>
            </w:pPr>
            <w:r w:rsidRPr="00A052B4">
              <w:rPr>
                <w:rFonts w:eastAsia="Arial" w:cs="Arial"/>
                <w:color w:val="000000"/>
                <w:szCs w:val="20"/>
              </w:rPr>
              <w:t>}</w:t>
            </w:r>
          </w:p>
        </w:tc>
        <w:tc>
          <w:tcPr>
            <w:tcW w:w="630" w:type="dxa"/>
            <w:tcBorders>
              <w:bottom w:val="single" w:sz="4" w:space="0" w:color="auto"/>
            </w:tcBorders>
          </w:tcPr>
          <w:p w14:paraId="6F0FF8F4" w14:textId="77777777" w:rsidR="00527AF8" w:rsidRPr="00031093" w:rsidRDefault="00527AF8" w:rsidP="00FE78D0">
            <w:pPr>
              <w:jc w:val="both"/>
              <w:rPr>
                <w:szCs w:val="20"/>
              </w:rPr>
            </w:pPr>
            <w:r>
              <w:rPr>
                <w:color w:val="000000" w:themeColor="text1"/>
                <w:szCs w:val="20"/>
              </w:rPr>
              <w:t>500</w:t>
            </w:r>
          </w:p>
        </w:tc>
        <w:tc>
          <w:tcPr>
            <w:tcW w:w="900" w:type="dxa"/>
            <w:tcBorders>
              <w:bottom w:val="single" w:sz="4" w:space="0" w:color="auto"/>
            </w:tcBorders>
          </w:tcPr>
          <w:p w14:paraId="52CE8CE5" w14:textId="77777777" w:rsidR="00527AF8" w:rsidRDefault="00527AF8" w:rsidP="00FE78D0">
            <w:pPr>
              <w:jc w:val="both"/>
            </w:pPr>
            <w:r w:rsidRPr="0076019E">
              <w:rPr>
                <w:szCs w:val="20"/>
              </w:rPr>
              <w:t>Application/json</w:t>
            </w:r>
          </w:p>
        </w:tc>
        <w:tc>
          <w:tcPr>
            <w:tcW w:w="1242" w:type="dxa"/>
            <w:tcBorders>
              <w:bottom w:val="single" w:sz="4" w:space="0" w:color="auto"/>
            </w:tcBorders>
          </w:tcPr>
          <w:p w14:paraId="59000887" w14:textId="77777777" w:rsidR="00527AF8" w:rsidRPr="00031093" w:rsidRDefault="003F5A2D" w:rsidP="00FE78D0">
            <w:pPr>
              <w:jc w:val="both"/>
              <w:rPr>
                <w:szCs w:val="20"/>
              </w:rPr>
            </w:pPr>
            <w:r>
              <w:rPr>
                <w:szCs w:val="20"/>
              </w:rPr>
              <w:t>""</w:t>
            </w:r>
            <w:r w:rsidR="00527AF8">
              <w:rPr>
                <w:szCs w:val="20"/>
              </w:rPr>
              <w:t>Internal Error</w:t>
            </w:r>
            <w:r>
              <w:rPr>
                <w:szCs w:val="20"/>
              </w:rPr>
              <w:t>""</w:t>
            </w:r>
          </w:p>
        </w:tc>
      </w:tr>
    </w:tbl>
    <w:p w14:paraId="40833FF8" w14:textId="77777777" w:rsidR="00527AF8" w:rsidRDefault="00527AF8" w:rsidP="00527AF8">
      <w:pPr>
        <w:jc w:val="both"/>
      </w:pPr>
    </w:p>
    <w:p w14:paraId="0639E2E4" w14:textId="77777777" w:rsidR="00527AF8" w:rsidRDefault="00527AF8" w:rsidP="00527AF8">
      <w:pPr>
        <w:pStyle w:val="Heading5"/>
        <w:jc w:val="both"/>
      </w:pPr>
      <w:bookmarkStart w:id="62" w:name="_Ref411451619"/>
      <w:r>
        <w:t>Body Elements</w:t>
      </w:r>
      <w:bookmarkEnd w:id="62"/>
    </w:p>
    <w:p w14:paraId="75C1F77A"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6"/>
        <w:gridCol w:w="1258"/>
        <w:gridCol w:w="1256"/>
        <w:gridCol w:w="1131"/>
        <w:gridCol w:w="3238"/>
      </w:tblGrid>
      <w:tr w:rsidR="00527AF8" w:rsidRPr="00DE1B6A" w14:paraId="1233728F" w14:textId="77777777" w:rsidTr="00BE65EA">
        <w:trPr>
          <w:trHeight w:val="244"/>
        </w:trPr>
        <w:tc>
          <w:tcPr>
            <w:tcW w:w="294" w:type="pct"/>
            <w:shd w:val="clear" w:color="auto" w:fill="D9D9D9" w:themeFill="background1" w:themeFillShade="D9"/>
          </w:tcPr>
          <w:p w14:paraId="2D3FFB6F" w14:textId="77777777" w:rsidR="00527AF8" w:rsidRPr="00DE1B6A" w:rsidRDefault="00527AF8" w:rsidP="00FE78D0">
            <w:pPr>
              <w:jc w:val="both"/>
            </w:pPr>
            <w:r w:rsidRPr="00DE1B6A">
              <w:t>#</w:t>
            </w:r>
          </w:p>
        </w:tc>
        <w:tc>
          <w:tcPr>
            <w:tcW w:w="926" w:type="pct"/>
            <w:shd w:val="clear" w:color="auto" w:fill="D9D9D9" w:themeFill="background1" w:themeFillShade="D9"/>
          </w:tcPr>
          <w:p w14:paraId="0A9D8B66"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8F972C3"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74B49135" w14:textId="77777777" w:rsidR="00527AF8" w:rsidRPr="00DE1B6A" w:rsidRDefault="00527AF8" w:rsidP="00FE78D0">
            <w:pPr>
              <w:jc w:val="both"/>
            </w:pPr>
            <w:r w:rsidRPr="00DE1B6A">
              <w:t>Data type</w:t>
            </w:r>
          </w:p>
        </w:tc>
        <w:tc>
          <w:tcPr>
            <w:tcW w:w="621" w:type="pct"/>
            <w:shd w:val="clear" w:color="auto" w:fill="D9D9D9" w:themeFill="background1" w:themeFillShade="D9"/>
          </w:tcPr>
          <w:p w14:paraId="4E338D72" w14:textId="77777777" w:rsidR="00527AF8" w:rsidRPr="00DE1B6A" w:rsidRDefault="00527AF8" w:rsidP="00FE78D0">
            <w:pPr>
              <w:jc w:val="both"/>
            </w:pPr>
            <w:r>
              <w:t>Range</w:t>
            </w:r>
          </w:p>
        </w:tc>
        <w:tc>
          <w:tcPr>
            <w:tcW w:w="1778" w:type="pct"/>
            <w:shd w:val="clear" w:color="auto" w:fill="D9D9D9" w:themeFill="background1" w:themeFillShade="D9"/>
          </w:tcPr>
          <w:p w14:paraId="2AC63D89" w14:textId="77777777" w:rsidR="00527AF8" w:rsidRPr="00DE1B6A" w:rsidRDefault="00527AF8" w:rsidP="00FE78D0">
            <w:pPr>
              <w:jc w:val="both"/>
            </w:pPr>
            <w:r w:rsidRPr="00DE1B6A">
              <w:t>Details</w:t>
            </w:r>
          </w:p>
        </w:tc>
      </w:tr>
      <w:tr w:rsidR="00B951A7" w14:paraId="6B48DBE2" w14:textId="77777777" w:rsidTr="00BE65EA">
        <w:trPr>
          <w:trHeight w:val="244"/>
        </w:trPr>
        <w:tc>
          <w:tcPr>
            <w:tcW w:w="294" w:type="pct"/>
          </w:tcPr>
          <w:p w14:paraId="5ABE9DDB" w14:textId="77777777" w:rsidR="00B951A7" w:rsidRDefault="00B951A7" w:rsidP="00FE78D0">
            <w:pPr>
              <w:jc w:val="both"/>
              <w:rPr>
                <w:szCs w:val="20"/>
              </w:rPr>
            </w:pPr>
            <w:r w:rsidRPr="00167BA9">
              <w:rPr>
                <w:szCs w:val="20"/>
              </w:rPr>
              <w:t>1</w:t>
            </w:r>
          </w:p>
        </w:tc>
        <w:tc>
          <w:tcPr>
            <w:tcW w:w="926" w:type="pct"/>
          </w:tcPr>
          <w:p w14:paraId="5DBAC674" w14:textId="77777777" w:rsidR="00B951A7" w:rsidRDefault="00B951A7" w:rsidP="00FE78D0">
            <w:pPr>
              <w:jc w:val="both"/>
              <w:rPr>
                <w:szCs w:val="20"/>
              </w:rPr>
            </w:pPr>
            <w:r>
              <w:rPr>
                <w:szCs w:val="20"/>
              </w:rPr>
              <w:t>name</w:t>
            </w:r>
          </w:p>
        </w:tc>
        <w:tc>
          <w:tcPr>
            <w:tcW w:w="691" w:type="pct"/>
          </w:tcPr>
          <w:p w14:paraId="615C3F8F" w14:textId="77777777" w:rsidR="00B951A7" w:rsidRDefault="00B951A7" w:rsidP="00FE78D0">
            <w:pPr>
              <w:jc w:val="both"/>
              <w:rPr>
                <w:szCs w:val="20"/>
              </w:rPr>
            </w:pPr>
            <w:r>
              <w:rPr>
                <w:szCs w:val="20"/>
              </w:rPr>
              <w:t>Yes</w:t>
            </w:r>
          </w:p>
        </w:tc>
        <w:tc>
          <w:tcPr>
            <w:tcW w:w="690" w:type="pct"/>
          </w:tcPr>
          <w:p w14:paraId="2AFF2E9C" w14:textId="77777777" w:rsidR="00B951A7" w:rsidRDefault="00B951A7" w:rsidP="00FE78D0">
            <w:pPr>
              <w:jc w:val="both"/>
              <w:rPr>
                <w:szCs w:val="20"/>
              </w:rPr>
            </w:pPr>
            <w:r>
              <w:rPr>
                <w:szCs w:val="20"/>
              </w:rPr>
              <w:t>String</w:t>
            </w:r>
          </w:p>
        </w:tc>
        <w:tc>
          <w:tcPr>
            <w:tcW w:w="621" w:type="pct"/>
          </w:tcPr>
          <w:p w14:paraId="1AABF276" w14:textId="77777777" w:rsidR="00B951A7" w:rsidRPr="00E827C4" w:rsidRDefault="00B951A7" w:rsidP="00FE78D0">
            <w:pPr>
              <w:jc w:val="both"/>
              <w:rPr>
                <w:szCs w:val="20"/>
              </w:rPr>
            </w:pPr>
            <w:r>
              <w:rPr>
                <w:szCs w:val="20"/>
              </w:rPr>
              <w:t>NA</w:t>
            </w:r>
          </w:p>
        </w:tc>
        <w:tc>
          <w:tcPr>
            <w:tcW w:w="1778" w:type="pct"/>
          </w:tcPr>
          <w:p w14:paraId="51815FE6" w14:textId="77777777" w:rsidR="00B951A7" w:rsidRDefault="00B951A7" w:rsidP="0035194A">
            <w:pPr>
              <w:jc w:val="both"/>
              <w:rPr>
                <w:szCs w:val="20"/>
              </w:rPr>
            </w:pPr>
            <w:r>
              <w:rPr>
                <w:szCs w:val="20"/>
              </w:rPr>
              <w:t xml:space="preserve">Name of the </w:t>
            </w:r>
            <w:r w:rsidR="0035194A">
              <w:rPr>
                <w:szCs w:val="20"/>
              </w:rPr>
              <w:t xml:space="preserve">MA </w:t>
            </w:r>
            <w:r>
              <w:rPr>
                <w:szCs w:val="20"/>
              </w:rPr>
              <w:t>course</w:t>
            </w:r>
            <w:r w:rsidR="0035194A">
              <w:rPr>
                <w:szCs w:val="20"/>
              </w:rPr>
              <w:t>.</w:t>
            </w:r>
          </w:p>
        </w:tc>
      </w:tr>
      <w:tr w:rsidR="00B951A7" w14:paraId="62E0D6E3" w14:textId="77777777" w:rsidTr="00D124B7">
        <w:trPr>
          <w:trHeight w:val="244"/>
        </w:trPr>
        <w:tc>
          <w:tcPr>
            <w:tcW w:w="294" w:type="pct"/>
          </w:tcPr>
          <w:p w14:paraId="65286B6E" w14:textId="77777777" w:rsidR="00B951A7" w:rsidRDefault="00B951A7" w:rsidP="00D124B7">
            <w:pPr>
              <w:jc w:val="both"/>
              <w:rPr>
                <w:szCs w:val="20"/>
              </w:rPr>
            </w:pPr>
            <w:r>
              <w:rPr>
                <w:szCs w:val="20"/>
              </w:rPr>
              <w:t>2</w:t>
            </w:r>
          </w:p>
        </w:tc>
        <w:tc>
          <w:tcPr>
            <w:tcW w:w="926" w:type="pct"/>
          </w:tcPr>
          <w:p w14:paraId="5AAE3E64" w14:textId="77777777" w:rsidR="00B951A7" w:rsidRDefault="00B951A7" w:rsidP="00D124B7">
            <w:pPr>
              <w:jc w:val="both"/>
              <w:rPr>
                <w:szCs w:val="20"/>
              </w:rPr>
            </w:pPr>
            <w:r>
              <w:rPr>
                <w:rFonts w:eastAsia="Arial" w:cs="Arial"/>
                <w:color w:val="000000"/>
                <w:szCs w:val="20"/>
              </w:rPr>
              <w:t>courseVersion</w:t>
            </w:r>
          </w:p>
        </w:tc>
        <w:tc>
          <w:tcPr>
            <w:tcW w:w="691" w:type="pct"/>
          </w:tcPr>
          <w:p w14:paraId="699C5D97" w14:textId="77777777" w:rsidR="00B951A7" w:rsidRDefault="00B951A7" w:rsidP="00D124B7">
            <w:pPr>
              <w:jc w:val="both"/>
              <w:rPr>
                <w:szCs w:val="20"/>
              </w:rPr>
            </w:pPr>
            <w:r>
              <w:rPr>
                <w:szCs w:val="20"/>
              </w:rPr>
              <w:t>Yes</w:t>
            </w:r>
          </w:p>
        </w:tc>
        <w:tc>
          <w:tcPr>
            <w:tcW w:w="690" w:type="pct"/>
          </w:tcPr>
          <w:p w14:paraId="2EBF4CD6" w14:textId="77777777" w:rsidR="00B951A7" w:rsidRDefault="00B951A7" w:rsidP="00D124B7">
            <w:pPr>
              <w:jc w:val="both"/>
              <w:rPr>
                <w:szCs w:val="20"/>
              </w:rPr>
            </w:pPr>
            <w:r>
              <w:rPr>
                <w:szCs w:val="20"/>
              </w:rPr>
              <w:t>Integer</w:t>
            </w:r>
          </w:p>
        </w:tc>
        <w:tc>
          <w:tcPr>
            <w:tcW w:w="621" w:type="pct"/>
          </w:tcPr>
          <w:p w14:paraId="7BF3858E" w14:textId="77777777" w:rsidR="00B951A7" w:rsidRDefault="00B951A7" w:rsidP="00D124B7">
            <w:pPr>
              <w:jc w:val="both"/>
              <w:rPr>
                <w:szCs w:val="20"/>
              </w:rPr>
            </w:pPr>
            <w:r>
              <w:rPr>
                <w:szCs w:val="20"/>
              </w:rPr>
              <w:t>NA</w:t>
            </w:r>
          </w:p>
        </w:tc>
        <w:tc>
          <w:tcPr>
            <w:tcW w:w="1778" w:type="pct"/>
          </w:tcPr>
          <w:p w14:paraId="4857944B" w14:textId="77777777" w:rsidR="00B951A7" w:rsidRDefault="00B951A7" w:rsidP="00D124B7">
            <w:pPr>
              <w:jc w:val="both"/>
              <w:rPr>
                <w:szCs w:val="20"/>
              </w:rPr>
            </w:pPr>
            <w:r>
              <w:rPr>
                <w:szCs w:val="20"/>
              </w:rPr>
              <w:t>Last modification date of MA course in epoch format. It will serve as unique version for the course.</w:t>
            </w:r>
          </w:p>
        </w:tc>
      </w:tr>
      <w:tr w:rsidR="00B951A7" w14:paraId="7F901C83" w14:textId="77777777" w:rsidTr="00BE65EA">
        <w:trPr>
          <w:trHeight w:val="244"/>
        </w:trPr>
        <w:tc>
          <w:tcPr>
            <w:tcW w:w="294" w:type="pct"/>
          </w:tcPr>
          <w:p w14:paraId="66A0B3E7" w14:textId="77777777" w:rsidR="00B951A7" w:rsidRDefault="00B951A7" w:rsidP="00FE78D0">
            <w:pPr>
              <w:jc w:val="both"/>
              <w:rPr>
                <w:szCs w:val="20"/>
              </w:rPr>
            </w:pPr>
            <w:r>
              <w:rPr>
                <w:szCs w:val="20"/>
              </w:rPr>
              <w:t>3</w:t>
            </w:r>
          </w:p>
        </w:tc>
        <w:tc>
          <w:tcPr>
            <w:tcW w:w="926" w:type="pct"/>
          </w:tcPr>
          <w:p w14:paraId="3E22A545" w14:textId="77777777" w:rsidR="00482502" w:rsidRDefault="00B951A7">
            <w:pPr>
              <w:jc w:val="both"/>
              <w:rPr>
                <w:szCs w:val="20"/>
              </w:rPr>
            </w:pPr>
            <w:r w:rsidRPr="00D124B7">
              <w:rPr>
                <w:rFonts w:eastAsia="Arial" w:cs="Arial"/>
                <w:color w:val="000000"/>
                <w:szCs w:val="20"/>
              </w:rPr>
              <w:t>chapters</w:t>
            </w:r>
          </w:p>
        </w:tc>
        <w:tc>
          <w:tcPr>
            <w:tcW w:w="691" w:type="pct"/>
          </w:tcPr>
          <w:p w14:paraId="522B27AD" w14:textId="77777777" w:rsidR="00B951A7" w:rsidRDefault="00B951A7" w:rsidP="00FE78D0">
            <w:pPr>
              <w:jc w:val="both"/>
              <w:rPr>
                <w:szCs w:val="20"/>
              </w:rPr>
            </w:pPr>
            <w:r>
              <w:rPr>
                <w:szCs w:val="20"/>
              </w:rPr>
              <w:t>Yes</w:t>
            </w:r>
          </w:p>
        </w:tc>
        <w:tc>
          <w:tcPr>
            <w:tcW w:w="690" w:type="pct"/>
          </w:tcPr>
          <w:p w14:paraId="5C9DE8FE" w14:textId="77777777" w:rsidR="00B951A7" w:rsidRDefault="00B951A7" w:rsidP="00FE78D0">
            <w:pPr>
              <w:jc w:val="both"/>
              <w:rPr>
                <w:szCs w:val="20"/>
              </w:rPr>
            </w:pPr>
            <w:r>
              <w:rPr>
                <w:szCs w:val="20"/>
              </w:rPr>
              <w:t>Array&lt;Chapter&gt;</w:t>
            </w:r>
          </w:p>
        </w:tc>
        <w:tc>
          <w:tcPr>
            <w:tcW w:w="621" w:type="pct"/>
          </w:tcPr>
          <w:p w14:paraId="31004D9D" w14:textId="77777777" w:rsidR="00B951A7" w:rsidRDefault="00B951A7" w:rsidP="00FE78D0">
            <w:pPr>
              <w:jc w:val="both"/>
              <w:rPr>
                <w:szCs w:val="20"/>
              </w:rPr>
            </w:pPr>
            <w:r>
              <w:rPr>
                <w:szCs w:val="20"/>
              </w:rPr>
              <w:t>NA</w:t>
            </w:r>
          </w:p>
        </w:tc>
        <w:tc>
          <w:tcPr>
            <w:tcW w:w="1778" w:type="pct"/>
          </w:tcPr>
          <w:p w14:paraId="73AE44BE" w14:textId="77777777" w:rsidR="00B951A7" w:rsidRDefault="00B951A7" w:rsidP="00FE78D0">
            <w:pPr>
              <w:jc w:val="both"/>
              <w:rPr>
                <w:szCs w:val="20"/>
              </w:rPr>
            </w:pPr>
            <w:r w:rsidRPr="00AB781B">
              <w:rPr>
                <w:szCs w:val="20"/>
              </w:rPr>
              <w:t>Specifies the list of chapters in course along with their details. This list will contain 11 elements, one for each chapter.</w:t>
            </w:r>
          </w:p>
        </w:tc>
      </w:tr>
      <w:tr w:rsidR="00B951A7" w14:paraId="1B776A38" w14:textId="77777777" w:rsidTr="00D124B7">
        <w:trPr>
          <w:trHeight w:val="244"/>
        </w:trPr>
        <w:tc>
          <w:tcPr>
            <w:tcW w:w="294" w:type="pct"/>
          </w:tcPr>
          <w:p w14:paraId="56A2D895" w14:textId="77777777" w:rsidR="00B951A7" w:rsidRDefault="00B951A7" w:rsidP="00FE78D0">
            <w:pPr>
              <w:jc w:val="both"/>
              <w:rPr>
                <w:szCs w:val="20"/>
              </w:rPr>
            </w:pPr>
            <w:r>
              <w:rPr>
                <w:szCs w:val="20"/>
              </w:rPr>
              <w:t>4</w:t>
            </w:r>
          </w:p>
        </w:tc>
        <w:tc>
          <w:tcPr>
            <w:tcW w:w="926" w:type="pct"/>
          </w:tcPr>
          <w:p w14:paraId="405BA3DF" w14:textId="77777777" w:rsidR="00B951A7" w:rsidRPr="00D124B7" w:rsidRDefault="008A74ED" w:rsidP="00D124B7">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w:t>
            </w:r>
          </w:p>
        </w:tc>
        <w:tc>
          <w:tcPr>
            <w:tcW w:w="691" w:type="pct"/>
          </w:tcPr>
          <w:p w14:paraId="16AA7064" w14:textId="77777777" w:rsidR="00B951A7" w:rsidRDefault="00B951A7" w:rsidP="00FE78D0">
            <w:pPr>
              <w:jc w:val="both"/>
              <w:rPr>
                <w:szCs w:val="20"/>
              </w:rPr>
            </w:pPr>
            <w:r>
              <w:rPr>
                <w:szCs w:val="20"/>
              </w:rPr>
              <w:t>Yes</w:t>
            </w:r>
          </w:p>
        </w:tc>
        <w:tc>
          <w:tcPr>
            <w:tcW w:w="690" w:type="pct"/>
          </w:tcPr>
          <w:p w14:paraId="23A65FA8" w14:textId="77777777" w:rsidR="00B951A7" w:rsidRDefault="00B951A7" w:rsidP="00FE78D0">
            <w:pPr>
              <w:jc w:val="both"/>
              <w:rPr>
                <w:szCs w:val="20"/>
              </w:rPr>
            </w:pPr>
            <w:r>
              <w:rPr>
                <w:szCs w:val="20"/>
              </w:rPr>
              <w:t>Object</w:t>
            </w:r>
          </w:p>
        </w:tc>
        <w:tc>
          <w:tcPr>
            <w:tcW w:w="621" w:type="pct"/>
          </w:tcPr>
          <w:p w14:paraId="40B073C4" w14:textId="77777777" w:rsidR="00B951A7" w:rsidRDefault="00B951A7" w:rsidP="00FE78D0">
            <w:pPr>
              <w:jc w:val="both"/>
              <w:rPr>
                <w:szCs w:val="20"/>
              </w:rPr>
            </w:pPr>
            <w:r>
              <w:rPr>
                <w:szCs w:val="20"/>
              </w:rPr>
              <w:t>NA</w:t>
            </w:r>
          </w:p>
        </w:tc>
        <w:tc>
          <w:tcPr>
            <w:tcW w:w="1778" w:type="pct"/>
          </w:tcPr>
          <w:p w14:paraId="4C5607D6" w14:textId="77777777" w:rsidR="00B951A7" w:rsidRDefault="00B951A7" w:rsidP="00FE78D0">
            <w:pPr>
              <w:jc w:val="both"/>
              <w:rPr>
                <w:szCs w:val="20"/>
              </w:rPr>
            </w:pPr>
            <w:r>
              <w:rPr>
                <w:szCs w:val="20"/>
              </w:rPr>
              <w:t>This will contain details about a particular chapter.</w:t>
            </w:r>
          </w:p>
        </w:tc>
      </w:tr>
      <w:tr w:rsidR="00B951A7" w14:paraId="7F6D5D60" w14:textId="77777777" w:rsidTr="00F32DF3">
        <w:trPr>
          <w:trHeight w:val="244"/>
        </w:trPr>
        <w:tc>
          <w:tcPr>
            <w:tcW w:w="294" w:type="pct"/>
          </w:tcPr>
          <w:p w14:paraId="4F32B924" w14:textId="77777777" w:rsidR="00B951A7" w:rsidRDefault="00B951A7" w:rsidP="00F32DF3">
            <w:pPr>
              <w:jc w:val="both"/>
              <w:rPr>
                <w:szCs w:val="20"/>
              </w:rPr>
            </w:pPr>
            <w:r>
              <w:rPr>
                <w:szCs w:val="20"/>
              </w:rPr>
              <w:t>5</w:t>
            </w:r>
          </w:p>
        </w:tc>
        <w:tc>
          <w:tcPr>
            <w:tcW w:w="926" w:type="pct"/>
          </w:tcPr>
          <w:p w14:paraId="67F568E7" w14:textId="77777777" w:rsidR="00B951A7" w:rsidRDefault="008A74ED" w:rsidP="00F32DF3">
            <w:pPr>
              <w:jc w:val="both"/>
              <w:rPr>
                <w:rFonts w:eastAsia="Arial" w:cs="Arial"/>
                <w:color w:val="000000"/>
                <w:szCs w:val="20"/>
              </w:rPr>
            </w:pPr>
            <w:r>
              <w:rPr>
                <w:rFonts w:eastAsia="Arial" w:cs="Arial"/>
                <w:color w:val="000000"/>
                <w:szCs w:val="20"/>
              </w:rPr>
              <w:t>c</w:t>
            </w:r>
            <w:r w:rsidR="00B951A7" w:rsidRPr="00D124B7">
              <w:rPr>
                <w:rFonts w:eastAsia="Arial" w:cs="Arial"/>
                <w:color w:val="000000"/>
                <w:szCs w:val="20"/>
              </w:rPr>
              <w:t>hapters</w:t>
            </w:r>
            <w:r w:rsidR="00B951A7">
              <w:rPr>
                <w:rFonts w:eastAsia="Arial" w:cs="Arial"/>
                <w:color w:val="000000"/>
                <w:szCs w:val="20"/>
              </w:rPr>
              <w:t>&gt;&gt;</w:t>
            </w:r>
            <w:r>
              <w:rPr>
                <w:rFonts w:eastAsia="Arial" w:cs="Arial"/>
                <w:color w:val="000000"/>
                <w:szCs w:val="20"/>
              </w:rPr>
              <w:t>c</w:t>
            </w:r>
            <w:r w:rsidR="00B951A7">
              <w:rPr>
                <w:rFonts w:eastAsia="Arial" w:cs="Arial"/>
                <w:color w:val="000000"/>
                <w:szCs w:val="20"/>
              </w:rPr>
              <w:t>hapter&gt;&gt;name</w:t>
            </w:r>
          </w:p>
        </w:tc>
        <w:tc>
          <w:tcPr>
            <w:tcW w:w="691" w:type="pct"/>
          </w:tcPr>
          <w:p w14:paraId="4CC6430E" w14:textId="77777777" w:rsidR="00B951A7" w:rsidRDefault="00B951A7" w:rsidP="00F32DF3">
            <w:pPr>
              <w:jc w:val="both"/>
              <w:rPr>
                <w:szCs w:val="20"/>
              </w:rPr>
            </w:pPr>
            <w:r>
              <w:rPr>
                <w:szCs w:val="20"/>
              </w:rPr>
              <w:t>Yes</w:t>
            </w:r>
          </w:p>
        </w:tc>
        <w:tc>
          <w:tcPr>
            <w:tcW w:w="690" w:type="pct"/>
          </w:tcPr>
          <w:p w14:paraId="6D074175" w14:textId="77777777" w:rsidR="00B951A7" w:rsidRDefault="00B951A7" w:rsidP="00F32DF3">
            <w:pPr>
              <w:jc w:val="both"/>
              <w:rPr>
                <w:szCs w:val="20"/>
              </w:rPr>
            </w:pPr>
            <w:r>
              <w:rPr>
                <w:szCs w:val="20"/>
              </w:rPr>
              <w:t>String</w:t>
            </w:r>
          </w:p>
        </w:tc>
        <w:tc>
          <w:tcPr>
            <w:tcW w:w="621" w:type="pct"/>
          </w:tcPr>
          <w:p w14:paraId="4A670962" w14:textId="77777777" w:rsidR="00B951A7" w:rsidRDefault="00B951A7" w:rsidP="00F32DF3">
            <w:pPr>
              <w:jc w:val="both"/>
              <w:rPr>
                <w:szCs w:val="20"/>
              </w:rPr>
            </w:pPr>
            <w:r>
              <w:rPr>
                <w:szCs w:val="20"/>
              </w:rPr>
              <w:t>NA</w:t>
            </w:r>
          </w:p>
        </w:tc>
        <w:tc>
          <w:tcPr>
            <w:tcW w:w="1778" w:type="pct"/>
          </w:tcPr>
          <w:p w14:paraId="6DDFD362" w14:textId="77777777" w:rsidR="00B951A7" w:rsidRPr="00AB781B" w:rsidRDefault="00B951A7" w:rsidP="00AB781B">
            <w:pPr>
              <w:jc w:val="both"/>
              <w:rPr>
                <w:szCs w:val="20"/>
              </w:rPr>
            </w:pPr>
            <w:r w:rsidRPr="00AB781B">
              <w:rPr>
                <w:szCs w:val="20"/>
              </w:rPr>
              <w:t>Specifies the name of</w:t>
            </w:r>
            <w:r>
              <w:rPr>
                <w:szCs w:val="20"/>
              </w:rPr>
              <w:t xml:space="preserve"> the chapter</w:t>
            </w:r>
          </w:p>
          <w:p w14:paraId="3EBD4E30" w14:textId="77777777" w:rsidR="00482502" w:rsidRDefault="00B951A7">
            <w:pPr>
              <w:jc w:val="both"/>
              <w:rPr>
                <w:szCs w:val="20"/>
              </w:rPr>
            </w:pPr>
            <w:r>
              <w:rPr>
                <w:szCs w:val="20"/>
              </w:rPr>
              <w:t>In format of “Chapter&lt;chapterId&gt;”, where chapterId will be from 01 to 11.</w:t>
            </w:r>
          </w:p>
        </w:tc>
      </w:tr>
      <w:tr w:rsidR="00AB781B" w14:paraId="630B770A" w14:textId="77777777" w:rsidTr="00F32DF3">
        <w:trPr>
          <w:trHeight w:val="244"/>
        </w:trPr>
        <w:tc>
          <w:tcPr>
            <w:tcW w:w="294" w:type="pct"/>
          </w:tcPr>
          <w:p w14:paraId="21A43931" w14:textId="77777777" w:rsidR="00AB781B" w:rsidRDefault="00B951A7" w:rsidP="00F32DF3">
            <w:pPr>
              <w:jc w:val="both"/>
              <w:rPr>
                <w:szCs w:val="20"/>
              </w:rPr>
            </w:pPr>
            <w:r>
              <w:rPr>
                <w:szCs w:val="20"/>
              </w:rPr>
              <w:t>6</w:t>
            </w:r>
          </w:p>
        </w:tc>
        <w:tc>
          <w:tcPr>
            <w:tcW w:w="926" w:type="pct"/>
          </w:tcPr>
          <w:p w14:paraId="3432D675"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AB781B">
              <w:rPr>
                <w:rFonts w:eastAsia="Arial" w:cs="Arial"/>
                <w:color w:val="000000"/>
                <w:szCs w:val="20"/>
              </w:rPr>
              <w:t>hapter&gt;&gt;content</w:t>
            </w:r>
          </w:p>
        </w:tc>
        <w:tc>
          <w:tcPr>
            <w:tcW w:w="691" w:type="pct"/>
          </w:tcPr>
          <w:p w14:paraId="1D5A0F30" w14:textId="77777777" w:rsidR="00AB781B" w:rsidRDefault="00AB781B" w:rsidP="00F32DF3">
            <w:pPr>
              <w:jc w:val="both"/>
              <w:rPr>
                <w:szCs w:val="20"/>
              </w:rPr>
            </w:pPr>
            <w:r w:rsidRPr="00B66309">
              <w:rPr>
                <w:szCs w:val="20"/>
              </w:rPr>
              <w:t>Yes</w:t>
            </w:r>
          </w:p>
        </w:tc>
        <w:tc>
          <w:tcPr>
            <w:tcW w:w="690" w:type="pct"/>
          </w:tcPr>
          <w:p w14:paraId="23055F42" w14:textId="77777777" w:rsidR="00AB781B" w:rsidRDefault="00AB781B" w:rsidP="00F32DF3">
            <w:pPr>
              <w:jc w:val="both"/>
              <w:rPr>
                <w:szCs w:val="20"/>
              </w:rPr>
            </w:pPr>
            <w:r>
              <w:rPr>
                <w:szCs w:val="20"/>
              </w:rPr>
              <w:t>Object</w:t>
            </w:r>
          </w:p>
        </w:tc>
        <w:tc>
          <w:tcPr>
            <w:tcW w:w="621" w:type="pct"/>
          </w:tcPr>
          <w:p w14:paraId="20243102" w14:textId="77777777" w:rsidR="00AB781B" w:rsidRDefault="00AB781B" w:rsidP="00F32DF3">
            <w:pPr>
              <w:jc w:val="both"/>
              <w:rPr>
                <w:szCs w:val="20"/>
              </w:rPr>
            </w:pPr>
            <w:r>
              <w:rPr>
                <w:szCs w:val="20"/>
              </w:rPr>
              <w:t>NA</w:t>
            </w:r>
          </w:p>
        </w:tc>
        <w:tc>
          <w:tcPr>
            <w:tcW w:w="1778" w:type="pct"/>
          </w:tcPr>
          <w:p w14:paraId="2778DEE3" w14:textId="77777777" w:rsidR="00AB781B" w:rsidRDefault="00B951A7" w:rsidP="00F32DF3">
            <w:pPr>
              <w:jc w:val="both"/>
              <w:rPr>
                <w:szCs w:val="20"/>
              </w:rPr>
            </w:pPr>
            <w:r>
              <w:rPr>
                <w:szCs w:val="20"/>
              </w:rPr>
              <w:t>Contains details about end menu file and score files.</w:t>
            </w:r>
          </w:p>
        </w:tc>
      </w:tr>
      <w:tr w:rsidR="00AB781B" w14:paraId="46DF8A6A" w14:textId="77777777" w:rsidTr="00F32DF3">
        <w:trPr>
          <w:trHeight w:val="244"/>
        </w:trPr>
        <w:tc>
          <w:tcPr>
            <w:tcW w:w="294" w:type="pct"/>
          </w:tcPr>
          <w:p w14:paraId="49E2ACE6" w14:textId="77777777" w:rsidR="00AB781B" w:rsidRDefault="00B951A7" w:rsidP="00F32DF3">
            <w:pPr>
              <w:jc w:val="both"/>
              <w:rPr>
                <w:szCs w:val="20"/>
              </w:rPr>
            </w:pPr>
            <w:r>
              <w:rPr>
                <w:szCs w:val="20"/>
              </w:rPr>
              <w:t>7</w:t>
            </w:r>
          </w:p>
        </w:tc>
        <w:tc>
          <w:tcPr>
            <w:tcW w:w="926" w:type="pct"/>
          </w:tcPr>
          <w:p w14:paraId="180FCD79" w14:textId="77777777" w:rsidR="00AB781B" w:rsidRDefault="008A74ED" w:rsidP="00F32DF3">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&gt;&gt;</w:t>
            </w:r>
            <w:r>
              <w:rPr>
                <w:rFonts w:eastAsia="Arial" w:cs="Arial"/>
                <w:color w:val="000000"/>
                <w:szCs w:val="20"/>
              </w:rPr>
              <w:t>c</w:t>
            </w:r>
            <w:r w:rsidR="00BC628C">
              <w:rPr>
                <w:rFonts w:eastAsia="Arial" w:cs="Arial"/>
                <w:color w:val="000000"/>
                <w:szCs w:val="20"/>
              </w:rPr>
              <w:t>hapter&gt;&gt;</w:t>
            </w:r>
            <w:r>
              <w:rPr>
                <w:rFonts w:eastAsia="Arial" w:cs="Arial"/>
                <w:color w:val="000000"/>
                <w:szCs w:val="20"/>
              </w:rPr>
              <w:t>c</w:t>
            </w:r>
            <w:r w:rsidR="0010420A">
              <w:rPr>
                <w:rFonts w:eastAsia="Arial" w:cs="Arial"/>
                <w:color w:val="000000"/>
                <w:szCs w:val="20"/>
              </w:rPr>
              <w:t>ontent&gt;&gt;menu</w:t>
            </w:r>
          </w:p>
        </w:tc>
        <w:tc>
          <w:tcPr>
            <w:tcW w:w="691" w:type="pct"/>
          </w:tcPr>
          <w:p w14:paraId="314A4D3C" w14:textId="77777777" w:rsidR="00AB781B" w:rsidRDefault="00AB781B" w:rsidP="00F32DF3">
            <w:pPr>
              <w:jc w:val="both"/>
              <w:rPr>
                <w:szCs w:val="20"/>
              </w:rPr>
            </w:pPr>
            <w:r w:rsidRPr="00B66309">
              <w:rPr>
                <w:szCs w:val="20"/>
              </w:rPr>
              <w:t>Yes</w:t>
            </w:r>
          </w:p>
        </w:tc>
        <w:tc>
          <w:tcPr>
            <w:tcW w:w="690" w:type="pct"/>
          </w:tcPr>
          <w:p w14:paraId="0A81CC12" w14:textId="77777777" w:rsidR="00AB781B" w:rsidRDefault="0010420A" w:rsidP="00F32DF3">
            <w:pPr>
              <w:jc w:val="both"/>
              <w:rPr>
                <w:szCs w:val="20"/>
              </w:rPr>
            </w:pPr>
            <w:r>
              <w:rPr>
                <w:szCs w:val="20"/>
              </w:rPr>
              <w:t>Object</w:t>
            </w:r>
          </w:p>
        </w:tc>
        <w:tc>
          <w:tcPr>
            <w:tcW w:w="621" w:type="pct"/>
          </w:tcPr>
          <w:p w14:paraId="307E76C7" w14:textId="77777777" w:rsidR="00AB781B" w:rsidRDefault="00AB781B" w:rsidP="00F32DF3">
            <w:pPr>
              <w:jc w:val="both"/>
              <w:rPr>
                <w:szCs w:val="20"/>
              </w:rPr>
            </w:pPr>
            <w:r>
              <w:rPr>
                <w:szCs w:val="20"/>
              </w:rPr>
              <w:t>NA</w:t>
            </w:r>
          </w:p>
        </w:tc>
        <w:tc>
          <w:tcPr>
            <w:tcW w:w="1778" w:type="pct"/>
          </w:tcPr>
          <w:p w14:paraId="7E9F7885" w14:textId="77777777" w:rsidR="00482502" w:rsidRDefault="0010420A">
            <w:pPr>
              <w:jc w:val="both"/>
              <w:rPr>
                <w:szCs w:val="20"/>
              </w:rPr>
            </w:pPr>
            <w:r>
              <w:rPr>
                <w:szCs w:val="20"/>
              </w:rPr>
              <w:t xml:space="preserve">Contains the details about the menu file to be played at the end of the chapter </w:t>
            </w:r>
          </w:p>
        </w:tc>
      </w:tr>
      <w:tr w:rsidR="0010420A" w14:paraId="6E8D2178" w14:textId="77777777" w:rsidTr="00F32DF3">
        <w:trPr>
          <w:trHeight w:val="244"/>
        </w:trPr>
        <w:tc>
          <w:tcPr>
            <w:tcW w:w="294" w:type="pct"/>
          </w:tcPr>
          <w:p w14:paraId="08CDE758" w14:textId="77777777" w:rsidR="0010420A" w:rsidRDefault="00B951A7" w:rsidP="00F32DF3">
            <w:pPr>
              <w:jc w:val="both"/>
              <w:rPr>
                <w:szCs w:val="20"/>
              </w:rPr>
            </w:pPr>
            <w:r>
              <w:rPr>
                <w:szCs w:val="20"/>
              </w:rPr>
              <w:t>8</w:t>
            </w:r>
          </w:p>
        </w:tc>
        <w:tc>
          <w:tcPr>
            <w:tcW w:w="926" w:type="pct"/>
          </w:tcPr>
          <w:p w14:paraId="5E30BE7C" w14:textId="77777777" w:rsidR="00482502" w:rsidRDefault="008A74ED">
            <w:pPr>
              <w:jc w:val="both"/>
              <w:rPr>
                <w:rFonts w:eastAsia="Arial" w:cs="Arial"/>
                <w:color w:val="000000"/>
                <w:szCs w:val="20"/>
              </w:rPr>
            </w:pPr>
            <w:r>
              <w:rPr>
                <w:rFonts w:eastAsia="Arial" w:cs="Arial"/>
                <w:color w:val="000000"/>
                <w:szCs w:val="20"/>
              </w:rPr>
              <w:t>c</w:t>
            </w:r>
            <w:r w:rsidR="00BC628C" w:rsidRPr="00D124B7">
              <w:rPr>
                <w:rFonts w:eastAsia="Arial" w:cs="Arial"/>
                <w:color w:val="000000"/>
                <w:szCs w:val="20"/>
              </w:rPr>
              <w:t>hapters</w:t>
            </w:r>
            <w:r w:rsidR="00BC628C">
              <w:rPr>
                <w:rFonts w:eastAsia="Arial" w:cs="Arial"/>
                <w:color w:val="000000"/>
                <w:szCs w:val="20"/>
              </w:rPr>
              <w:t xml:space="preserve">&gt;&gt; </w:t>
            </w:r>
            <w:r>
              <w:rPr>
                <w:rFonts w:eastAsia="Arial" w:cs="Arial"/>
                <w:color w:val="000000"/>
                <w:szCs w:val="20"/>
              </w:rPr>
              <w:t>c</w:t>
            </w:r>
            <w:r w:rsidR="00BC628C">
              <w:rPr>
                <w:rFonts w:eastAsia="Arial" w:cs="Arial"/>
                <w:color w:val="000000"/>
                <w:szCs w:val="20"/>
              </w:rPr>
              <w:t>hapter&gt;&gt;</w:t>
            </w:r>
            <w:r w:rsidR="00F32DF3">
              <w:rPr>
                <w:rFonts w:eastAsia="Arial" w:cs="Arial"/>
                <w:color w:val="000000"/>
                <w:szCs w:val="20"/>
              </w:rPr>
              <w:t>content&gt;&gt;</w:t>
            </w:r>
            <w:r>
              <w:rPr>
                <w:rFonts w:eastAsia="Arial" w:cs="Arial"/>
                <w:color w:val="000000"/>
                <w:szCs w:val="20"/>
              </w:rPr>
              <w:t>m</w:t>
            </w:r>
            <w:r w:rsidR="0010420A">
              <w:rPr>
                <w:rFonts w:eastAsia="Arial" w:cs="Arial"/>
                <w:color w:val="000000"/>
                <w:szCs w:val="20"/>
              </w:rPr>
              <w:t>enu&gt;&gt;id</w:t>
            </w:r>
          </w:p>
        </w:tc>
        <w:tc>
          <w:tcPr>
            <w:tcW w:w="691" w:type="pct"/>
          </w:tcPr>
          <w:p w14:paraId="0F0878A3" w14:textId="77777777" w:rsidR="0010420A" w:rsidRDefault="0010420A" w:rsidP="00F32DF3">
            <w:pPr>
              <w:jc w:val="both"/>
              <w:rPr>
                <w:szCs w:val="20"/>
              </w:rPr>
            </w:pPr>
            <w:r w:rsidRPr="00B66309">
              <w:rPr>
                <w:szCs w:val="20"/>
              </w:rPr>
              <w:t>Yes</w:t>
            </w:r>
          </w:p>
        </w:tc>
        <w:tc>
          <w:tcPr>
            <w:tcW w:w="690" w:type="pct"/>
          </w:tcPr>
          <w:p w14:paraId="5308B3AB" w14:textId="77777777" w:rsidR="0010420A" w:rsidRDefault="0010420A" w:rsidP="00F32DF3">
            <w:pPr>
              <w:jc w:val="both"/>
              <w:rPr>
                <w:szCs w:val="20"/>
              </w:rPr>
            </w:pPr>
            <w:r>
              <w:rPr>
                <w:szCs w:val="20"/>
              </w:rPr>
              <w:t>String</w:t>
            </w:r>
          </w:p>
        </w:tc>
        <w:tc>
          <w:tcPr>
            <w:tcW w:w="621" w:type="pct"/>
          </w:tcPr>
          <w:p w14:paraId="0FE198A4" w14:textId="77777777" w:rsidR="0010420A" w:rsidRDefault="0010420A" w:rsidP="00F32DF3">
            <w:pPr>
              <w:jc w:val="both"/>
              <w:rPr>
                <w:szCs w:val="20"/>
              </w:rPr>
            </w:pPr>
            <w:r>
              <w:rPr>
                <w:szCs w:val="20"/>
              </w:rPr>
              <w:t>NA</w:t>
            </w:r>
          </w:p>
        </w:tc>
        <w:tc>
          <w:tcPr>
            <w:tcW w:w="1778" w:type="pct"/>
          </w:tcPr>
          <w:p w14:paraId="5CA9862C" w14:textId="77777777" w:rsidR="00482502" w:rsidRDefault="0010420A">
            <w:pPr>
              <w:jc w:val="both"/>
              <w:rPr>
                <w:szCs w:val="20"/>
              </w:rPr>
            </w:pPr>
            <w:r>
              <w:rPr>
                <w:szCs w:val="20"/>
              </w:rPr>
              <w:t>This is id for the End menu file of the chapter in the format”Chapter&lt;</w:t>
            </w:r>
            <w:r w:rsidR="000E27D8">
              <w:rPr>
                <w:szCs w:val="20"/>
              </w:rPr>
              <w:t>ChapterI</w:t>
            </w:r>
            <w:r>
              <w:rPr>
                <w:szCs w:val="20"/>
              </w:rPr>
              <w:t>d&gt;_EndMenu”</w:t>
            </w:r>
            <w:r w:rsidR="000E27D8">
              <w:rPr>
                <w:szCs w:val="20"/>
              </w:rPr>
              <w:t>, where chapterI</w:t>
            </w:r>
            <w:r>
              <w:rPr>
                <w:szCs w:val="20"/>
              </w:rPr>
              <w:t xml:space="preserve">d varies from </w:t>
            </w:r>
            <w:r w:rsidR="000E27D8">
              <w:rPr>
                <w:szCs w:val="20"/>
              </w:rPr>
              <w:t>0</w:t>
            </w:r>
            <w:r>
              <w:rPr>
                <w:szCs w:val="20"/>
              </w:rPr>
              <w:t>1 to 11.</w:t>
            </w:r>
          </w:p>
        </w:tc>
      </w:tr>
      <w:tr w:rsidR="0010420A" w14:paraId="202EC306" w14:textId="77777777" w:rsidTr="00F32DF3">
        <w:trPr>
          <w:trHeight w:val="244"/>
        </w:trPr>
        <w:tc>
          <w:tcPr>
            <w:tcW w:w="294" w:type="pct"/>
          </w:tcPr>
          <w:p w14:paraId="3749F07B" w14:textId="77777777" w:rsidR="0010420A" w:rsidRDefault="00B951A7" w:rsidP="00F32DF3">
            <w:pPr>
              <w:jc w:val="both"/>
              <w:rPr>
                <w:szCs w:val="20"/>
              </w:rPr>
            </w:pPr>
            <w:r>
              <w:rPr>
                <w:szCs w:val="20"/>
              </w:rPr>
              <w:t>9</w:t>
            </w:r>
          </w:p>
        </w:tc>
        <w:tc>
          <w:tcPr>
            <w:tcW w:w="926" w:type="pct"/>
          </w:tcPr>
          <w:p w14:paraId="2A9B6A23"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m</w:t>
            </w:r>
            <w:r w:rsidR="00F32DF3">
              <w:rPr>
                <w:rFonts w:eastAsia="Arial" w:cs="Arial"/>
                <w:color w:val="000000"/>
                <w:szCs w:val="20"/>
              </w:rPr>
              <w:t>enu&gt;&gt;</w:t>
            </w:r>
            <w:r w:rsidR="0010420A">
              <w:rPr>
                <w:rFonts w:eastAsia="Arial" w:cs="Arial"/>
                <w:color w:val="000000"/>
                <w:szCs w:val="20"/>
              </w:rPr>
              <w:t>file</w:t>
            </w:r>
          </w:p>
        </w:tc>
        <w:tc>
          <w:tcPr>
            <w:tcW w:w="691" w:type="pct"/>
          </w:tcPr>
          <w:p w14:paraId="2743972F" w14:textId="77777777" w:rsidR="0010420A" w:rsidRDefault="0010420A" w:rsidP="00F32DF3">
            <w:pPr>
              <w:jc w:val="both"/>
              <w:rPr>
                <w:szCs w:val="20"/>
              </w:rPr>
            </w:pPr>
            <w:r w:rsidRPr="00B66309">
              <w:rPr>
                <w:szCs w:val="20"/>
              </w:rPr>
              <w:t>Yes</w:t>
            </w:r>
          </w:p>
        </w:tc>
        <w:tc>
          <w:tcPr>
            <w:tcW w:w="690" w:type="pct"/>
          </w:tcPr>
          <w:p w14:paraId="670BB113" w14:textId="77777777" w:rsidR="0010420A" w:rsidRDefault="0010420A" w:rsidP="00F32DF3">
            <w:pPr>
              <w:jc w:val="both"/>
              <w:rPr>
                <w:szCs w:val="20"/>
              </w:rPr>
            </w:pPr>
            <w:r>
              <w:rPr>
                <w:szCs w:val="20"/>
              </w:rPr>
              <w:t>String</w:t>
            </w:r>
          </w:p>
        </w:tc>
        <w:tc>
          <w:tcPr>
            <w:tcW w:w="621" w:type="pct"/>
          </w:tcPr>
          <w:p w14:paraId="46951F49" w14:textId="77777777" w:rsidR="0010420A" w:rsidRDefault="0010420A" w:rsidP="00F32DF3">
            <w:pPr>
              <w:jc w:val="both"/>
              <w:rPr>
                <w:szCs w:val="20"/>
              </w:rPr>
            </w:pPr>
            <w:r>
              <w:rPr>
                <w:szCs w:val="20"/>
              </w:rPr>
              <w:t>NA</w:t>
            </w:r>
          </w:p>
        </w:tc>
        <w:tc>
          <w:tcPr>
            <w:tcW w:w="1778" w:type="pct"/>
          </w:tcPr>
          <w:p w14:paraId="61DE173F" w14:textId="77777777" w:rsidR="0010420A" w:rsidRDefault="0010420A" w:rsidP="00F32DF3">
            <w:pPr>
              <w:jc w:val="both"/>
              <w:rPr>
                <w:szCs w:val="20"/>
              </w:rPr>
            </w:pPr>
            <w:r w:rsidRPr="0010420A">
              <w:rPr>
                <w:szCs w:val="20"/>
              </w:rPr>
              <w:t>Name of audio file to be played at the end of chapter for prompting the user to either repeat the chapter or go to next chapter.</w:t>
            </w:r>
          </w:p>
        </w:tc>
      </w:tr>
      <w:tr w:rsidR="0010420A" w14:paraId="2ED94899" w14:textId="77777777" w:rsidTr="00F32DF3">
        <w:trPr>
          <w:trHeight w:val="244"/>
        </w:trPr>
        <w:tc>
          <w:tcPr>
            <w:tcW w:w="294" w:type="pct"/>
          </w:tcPr>
          <w:p w14:paraId="3CFC8FAD" w14:textId="77777777" w:rsidR="0010420A" w:rsidRDefault="00B951A7" w:rsidP="00F32DF3">
            <w:pPr>
              <w:jc w:val="both"/>
              <w:rPr>
                <w:szCs w:val="20"/>
              </w:rPr>
            </w:pPr>
            <w:r>
              <w:rPr>
                <w:szCs w:val="20"/>
              </w:rPr>
              <w:t>10</w:t>
            </w:r>
          </w:p>
        </w:tc>
        <w:tc>
          <w:tcPr>
            <w:tcW w:w="926" w:type="pct"/>
          </w:tcPr>
          <w:p w14:paraId="4020B92A"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sidR="0010420A">
              <w:rPr>
                <w:rFonts w:eastAsia="Arial" w:cs="Arial"/>
                <w:color w:val="000000"/>
                <w:szCs w:val="20"/>
              </w:rPr>
              <w:t>score</w:t>
            </w:r>
          </w:p>
        </w:tc>
        <w:tc>
          <w:tcPr>
            <w:tcW w:w="691" w:type="pct"/>
          </w:tcPr>
          <w:p w14:paraId="426C4784" w14:textId="77777777" w:rsidR="0010420A" w:rsidRDefault="0010420A" w:rsidP="00F32DF3">
            <w:pPr>
              <w:jc w:val="both"/>
              <w:rPr>
                <w:szCs w:val="20"/>
              </w:rPr>
            </w:pPr>
            <w:r w:rsidRPr="00B66309">
              <w:rPr>
                <w:szCs w:val="20"/>
              </w:rPr>
              <w:t>Yes</w:t>
            </w:r>
          </w:p>
        </w:tc>
        <w:tc>
          <w:tcPr>
            <w:tcW w:w="690" w:type="pct"/>
          </w:tcPr>
          <w:p w14:paraId="4F0062D3" w14:textId="77777777" w:rsidR="0010420A" w:rsidRDefault="0010420A" w:rsidP="00F32DF3">
            <w:pPr>
              <w:jc w:val="both"/>
              <w:rPr>
                <w:szCs w:val="20"/>
              </w:rPr>
            </w:pPr>
            <w:r>
              <w:rPr>
                <w:szCs w:val="20"/>
              </w:rPr>
              <w:t>Object</w:t>
            </w:r>
          </w:p>
        </w:tc>
        <w:tc>
          <w:tcPr>
            <w:tcW w:w="621" w:type="pct"/>
          </w:tcPr>
          <w:p w14:paraId="5CDC2A9E" w14:textId="77777777" w:rsidR="0010420A" w:rsidRDefault="0010420A" w:rsidP="00F32DF3">
            <w:pPr>
              <w:jc w:val="both"/>
              <w:rPr>
                <w:szCs w:val="20"/>
              </w:rPr>
            </w:pPr>
            <w:r>
              <w:rPr>
                <w:szCs w:val="20"/>
              </w:rPr>
              <w:t>NA</w:t>
            </w:r>
          </w:p>
        </w:tc>
        <w:tc>
          <w:tcPr>
            <w:tcW w:w="1778" w:type="pct"/>
          </w:tcPr>
          <w:p w14:paraId="055BD3CE" w14:textId="77777777" w:rsidR="0010420A" w:rsidRDefault="0010420A" w:rsidP="00F32DF3">
            <w:pPr>
              <w:jc w:val="both"/>
              <w:rPr>
                <w:szCs w:val="20"/>
              </w:rPr>
            </w:pPr>
            <w:r>
              <w:rPr>
                <w:szCs w:val="20"/>
              </w:rPr>
              <w:t>This field contains information about the different files to be played at the end of chapter depending upon the user’s score in the quiz.</w:t>
            </w:r>
          </w:p>
        </w:tc>
      </w:tr>
      <w:tr w:rsidR="0010420A" w14:paraId="02EF5D49" w14:textId="77777777" w:rsidTr="00F32DF3">
        <w:trPr>
          <w:trHeight w:val="244"/>
        </w:trPr>
        <w:tc>
          <w:tcPr>
            <w:tcW w:w="294" w:type="pct"/>
          </w:tcPr>
          <w:p w14:paraId="60C2E95A" w14:textId="77777777" w:rsidR="0010420A" w:rsidRDefault="00B951A7" w:rsidP="00F32DF3">
            <w:pPr>
              <w:jc w:val="both"/>
              <w:rPr>
                <w:szCs w:val="20"/>
              </w:rPr>
            </w:pPr>
            <w:r>
              <w:rPr>
                <w:szCs w:val="20"/>
              </w:rPr>
              <w:t>11</w:t>
            </w:r>
          </w:p>
        </w:tc>
        <w:tc>
          <w:tcPr>
            <w:tcW w:w="926" w:type="pct"/>
          </w:tcPr>
          <w:p w14:paraId="307EFE62" w14:textId="77777777" w:rsidR="0010420A"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core&gt;&gt;id</w:t>
            </w:r>
          </w:p>
        </w:tc>
        <w:tc>
          <w:tcPr>
            <w:tcW w:w="691" w:type="pct"/>
          </w:tcPr>
          <w:p w14:paraId="12F1C388" w14:textId="77777777" w:rsidR="0010420A" w:rsidRDefault="0010420A" w:rsidP="00F32DF3">
            <w:pPr>
              <w:jc w:val="both"/>
              <w:rPr>
                <w:szCs w:val="20"/>
              </w:rPr>
            </w:pPr>
            <w:r w:rsidRPr="00B66309">
              <w:rPr>
                <w:szCs w:val="20"/>
              </w:rPr>
              <w:t>Yes</w:t>
            </w:r>
          </w:p>
        </w:tc>
        <w:tc>
          <w:tcPr>
            <w:tcW w:w="690" w:type="pct"/>
          </w:tcPr>
          <w:p w14:paraId="5FE6E849" w14:textId="77777777" w:rsidR="0010420A" w:rsidRDefault="0010420A" w:rsidP="00F32DF3">
            <w:pPr>
              <w:jc w:val="both"/>
              <w:rPr>
                <w:szCs w:val="20"/>
              </w:rPr>
            </w:pPr>
            <w:r>
              <w:rPr>
                <w:szCs w:val="20"/>
              </w:rPr>
              <w:t>String</w:t>
            </w:r>
          </w:p>
        </w:tc>
        <w:tc>
          <w:tcPr>
            <w:tcW w:w="621" w:type="pct"/>
          </w:tcPr>
          <w:p w14:paraId="386A14FB" w14:textId="77777777" w:rsidR="0010420A" w:rsidRDefault="0010420A" w:rsidP="00F32DF3">
            <w:pPr>
              <w:jc w:val="both"/>
              <w:rPr>
                <w:szCs w:val="20"/>
              </w:rPr>
            </w:pPr>
            <w:r>
              <w:rPr>
                <w:szCs w:val="20"/>
              </w:rPr>
              <w:t>NA</w:t>
            </w:r>
          </w:p>
        </w:tc>
        <w:tc>
          <w:tcPr>
            <w:tcW w:w="1778" w:type="pct"/>
          </w:tcPr>
          <w:p w14:paraId="58B3C091" w14:textId="77777777" w:rsidR="00482502" w:rsidRDefault="0010420A">
            <w:pPr>
              <w:jc w:val="both"/>
              <w:rPr>
                <w:szCs w:val="20"/>
              </w:rPr>
            </w:pPr>
            <w:r>
              <w:rPr>
                <w:szCs w:val="20"/>
              </w:rPr>
              <w:t>This is a id for the Score files of the chapter in the format ”Chapter&lt;Chapter</w:t>
            </w:r>
            <w:r w:rsidR="000E27D8">
              <w:rPr>
                <w:szCs w:val="20"/>
              </w:rPr>
              <w:t>Id</w:t>
            </w:r>
            <w:r>
              <w:rPr>
                <w:szCs w:val="20"/>
              </w:rPr>
              <w:t>&gt;_Score”</w:t>
            </w:r>
            <w:r w:rsidR="000E27D8">
              <w:rPr>
                <w:szCs w:val="20"/>
              </w:rPr>
              <w:t>, where chapterI</w:t>
            </w:r>
            <w:r>
              <w:rPr>
                <w:szCs w:val="20"/>
              </w:rPr>
              <w:t xml:space="preserve">d varies from </w:t>
            </w:r>
            <w:r w:rsidR="000E27D8">
              <w:rPr>
                <w:szCs w:val="20"/>
              </w:rPr>
              <w:t>0</w:t>
            </w:r>
            <w:r>
              <w:rPr>
                <w:szCs w:val="20"/>
              </w:rPr>
              <w:t>1 to 11.</w:t>
            </w:r>
          </w:p>
        </w:tc>
      </w:tr>
      <w:tr w:rsidR="0010420A" w14:paraId="19B32685" w14:textId="77777777" w:rsidTr="00F32DF3">
        <w:trPr>
          <w:trHeight w:val="244"/>
        </w:trPr>
        <w:tc>
          <w:tcPr>
            <w:tcW w:w="294" w:type="pct"/>
          </w:tcPr>
          <w:p w14:paraId="33DA6E7F" w14:textId="77777777" w:rsidR="0010420A" w:rsidRDefault="00B951A7" w:rsidP="00F32DF3">
            <w:pPr>
              <w:jc w:val="both"/>
              <w:rPr>
                <w:szCs w:val="20"/>
              </w:rPr>
            </w:pPr>
            <w:r>
              <w:rPr>
                <w:szCs w:val="20"/>
              </w:rPr>
              <w:t>12</w:t>
            </w:r>
          </w:p>
        </w:tc>
        <w:tc>
          <w:tcPr>
            <w:tcW w:w="926" w:type="pct"/>
          </w:tcPr>
          <w:p w14:paraId="5DCDC1B9" w14:textId="77777777" w:rsidR="0010420A"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hapter&gt;&gt;content&gt;&gt;</w:t>
            </w:r>
            <w:r>
              <w:rPr>
                <w:rFonts w:eastAsia="Arial" w:cs="Arial"/>
                <w:color w:val="000000"/>
                <w:szCs w:val="20"/>
              </w:rPr>
              <w:t>s</w:t>
            </w:r>
            <w:r w:rsidR="0010420A">
              <w:rPr>
                <w:rFonts w:eastAsia="Arial" w:cs="Arial"/>
                <w:color w:val="000000"/>
                <w:szCs w:val="20"/>
              </w:rPr>
              <w:t>core</w:t>
            </w:r>
            <w:r w:rsidR="0010420A" w:rsidRPr="00BE1B50">
              <w:rPr>
                <w:rFonts w:eastAsia="Arial" w:cs="Arial"/>
                <w:color w:val="000000"/>
                <w:szCs w:val="20"/>
              </w:rPr>
              <w:t xml:space="preserve"> &gt;&gt;</w:t>
            </w:r>
            <w:r w:rsidR="0010420A">
              <w:rPr>
                <w:rFonts w:eastAsia="Arial" w:cs="Arial"/>
                <w:color w:val="000000"/>
                <w:szCs w:val="20"/>
              </w:rPr>
              <w:t>files</w:t>
            </w:r>
          </w:p>
        </w:tc>
        <w:tc>
          <w:tcPr>
            <w:tcW w:w="691" w:type="pct"/>
          </w:tcPr>
          <w:p w14:paraId="398DC0E8" w14:textId="77777777" w:rsidR="0010420A" w:rsidRDefault="0010420A" w:rsidP="00F32DF3">
            <w:pPr>
              <w:jc w:val="both"/>
              <w:rPr>
                <w:szCs w:val="20"/>
              </w:rPr>
            </w:pPr>
            <w:r w:rsidRPr="00B66309">
              <w:rPr>
                <w:szCs w:val="20"/>
              </w:rPr>
              <w:t>Yes</w:t>
            </w:r>
          </w:p>
        </w:tc>
        <w:tc>
          <w:tcPr>
            <w:tcW w:w="690" w:type="pct"/>
          </w:tcPr>
          <w:p w14:paraId="0E2E50F0" w14:textId="77777777" w:rsidR="00482502" w:rsidRDefault="0010420A">
            <w:pPr>
              <w:jc w:val="both"/>
              <w:rPr>
                <w:szCs w:val="20"/>
              </w:rPr>
            </w:pPr>
            <w:r>
              <w:rPr>
                <w:szCs w:val="20"/>
              </w:rPr>
              <w:t>Array&lt;</w:t>
            </w:r>
            <w:r w:rsidR="00E50389">
              <w:rPr>
                <w:szCs w:val="20"/>
              </w:rPr>
              <w:t>String</w:t>
            </w:r>
            <w:r>
              <w:rPr>
                <w:szCs w:val="20"/>
              </w:rPr>
              <w:t>&gt;</w:t>
            </w:r>
          </w:p>
        </w:tc>
        <w:tc>
          <w:tcPr>
            <w:tcW w:w="621" w:type="pct"/>
          </w:tcPr>
          <w:p w14:paraId="21E3B3B2" w14:textId="77777777" w:rsidR="0010420A" w:rsidRDefault="0010420A" w:rsidP="00F32DF3">
            <w:pPr>
              <w:jc w:val="both"/>
              <w:rPr>
                <w:szCs w:val="20"/>
              </w:rPr>
            </w:pPr>
            <w:r>
              <w:rPr>
                <w:szCs w:val="20"/>
              </w:rPr>
              <w:t>NA</w:t>
            </w:r>
          </w:p>
        </w:tc>
        <w:tc>
          <w:tcPr>
            <w:tcW w:w="1778" w:type="pct"/>
          </w:tcPr>
          <w:p w14:paraId="37718975" w14:textId="77777777" w:rsidR="00482502" w:rsidRDefault="00E50389">
            <w:pPr>
              <w:jc w:val="both"/>
              <w:rPr>
                <w:szCs w:val="20"/>
              </w:rPr>
            </w:pPr>
            <w:r>
              <w:rPr>
                <w:szCs w:val="20"/>
              </w:rPr>
              <w:t xml:space="preserve">It contains </w:t>
            </w:r>
            <w:r w:rsidR="00B951A7">
              <w:rPr>
                <w:szCs w:val="20"/>
              </w:rPr>
              <w:t>list</w:t>
            </w:r>
            <w:r w:rsidRPr="00E50389">
              <w:rPr>
                <w:szCs w:val="20"/>
              </w:rPr>
              <w:t xml:space="preserve"> of audio files to be played at the time of completion of chapter depending upon the score of user</w:t>
            </w:r>
            <w:r>
              <w:rPr>
                <w:szCs w:val="20"/>
              </w:rPr>
              <w:t xml:space="preserve"> in quiz</w:t>
            </w:r>
            <w:r w:rsidRPr="00E50389">
              <w:rPr>
                <w:szCs w:val="20"/>
              </w:rPr>
              <w:t>.</w:t>
            </w:r>
            <w:r>
              <w:t xml:space="preserve"> </w:t>
            </w:r>
            <w:r w:rsidRPr="00E50389">
              <w:rPr>
                <w:szCs w:val="20"/>
              </w:rPr>
              <w:t xml:space="preserve">For </w:t>
            </w:r>
            <w:r w:rsidRPr="00E50389">
              <w:rPr>
                <w:szCs w:val="20"/>
              </w:rPr>
              <w:lastRenderedPageBreak/>
              <w:t xml:space="preserve">instance, </w:t>
            </w:r>
            <w:r>
              <w:rPr>
                <w:szCs w:val="20"/>
              </w:rPr>
              <w:t>first file in the list</w:t>
            </w:r>
            <w:r w:rsidRPr="00E50389">
              <w:rPr>
                <w:szCs w:val="20"/>
              </w:rPr>
              <w:t xml:space="preserve"> specifies the file to be played if user has scored zero in quiz, </w:t>
            </w:r>
            <w:r>
              <w:rPr>
                <w:szCs w:val="20"/>
              </w:rPr>
              <w:t>Second</w:t>
            </w:r>
            <w:r w:rsidRPr="00E50389">
              <w:rPr>
                <w:szCs w:val="20"/>
              </w:rPr>
              <w:t xml:space="preserve"> file </w:t>
            </w:r>
            <w:r>
              <w:rPr>
                <w:szCs w:val="20"/>
              </w:rPr>
              <w:t>in the list has</w:t>
            </w:r>
            <w:r w:rsidRPr="00E50389">
              <w:rPr>
                <w:szCs w:val="20"/>
              </w:rPr>
              <w:t xml:space="preserve"> to be played if user has scored one in quiz and so on.</w:t>
            </w:r>
          </w:p>
        </w:tc>
      </w:tr>
      <w:tr w:rsidR="00E50389" w14:paraId="491A2178" w14:textId="77777777" w:rsidTr="00F32DF3">
        <w:trPr>
          <w:trHeight w:val="244"/>
        </w:trPr>
        <w:tc>
          <w:tcPr>
            <w:tcW w:w="294" w:type="pct"/>
          </w:tcPr>
          <w:p w14:paraId="08D98E11" w14:textId="77777777" w:rsidR="00E50389" w:rsidRDefault="00B951A7" w:rsidP="00F32DF3">
            <w:pPr>
              <w:jc w:val="both"/>
              <w:rPr>
                <w:szCs w:val="20"/>
              </w:rPr>
            </w:pPr>
            <w:r>
              <w:rPr>
                <w:szCs w:val="20"/>
              </w:rPr>
              <w:lastRenderedPageBreak/>
              <w:t>13</w:t>
            </w:r>
          </w:p>
        </w:tc>
        <w:tc>
          <w:tcPr>
            <w:tcW w:w="926" w:type="pct"/>
          </w:tcPr>
          <w:p w14:paraId="1D2BDC2C" w14:textId="77777777" w:rsidR="00482502"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E50389">
              <w:rPr>
                <w:rFonts w:eastAsia="Arial" w:cs="Arial"/>
                <w:color w:val="000000"/>
                <w:szCs w:val="20"/>
              </w:rPr>
              <w:t>hapter&gt;&gt;lessons</w:t>
            </w:r>
          </w:p>
        </w:tc>
        <w:tc>
          <w:tcPr>
            <w:tcW w:w="691" w:type="pct"/>
          </w:tcPr>
          <w:p w14:paraId="36AA4E17" w14:textId="77777777" w:rsidR="00E50389" w:rsidRDefault="00E50389" w:rsidP="00F32DF3">
            <w:pPr>
              <w:jc w:val="both"/>
              <w:rPr>
                <w:szCs w:val="20"/>
              </w:rPr>
            </w:pPr>
            <w:r>
              <w:rPr>
                <w:szCs w:val="20"/>
              </w:rPr>
              <w:t>Yes</w:t>
            </w:r>
          </w:p>
        </w:tc>
        <w:tc>
          <w:tcPr>
            <w:tcW w:w="690" w:type="pct"/>
          </w:tcPr>
          <w:p w14:paraId="3E82947C" w14:textId="77777777" w:rsidR="00482502" w:rsidRDefault="00E50389">
            <w:pPr>
              <w:jc w:val="both"/>
              <w:rPr>
                <w:szCs w:val="20"/>
              </w:rPr>
            </w:pPr>
            <w:r>
              <w:rPr>
                <w:szCs w:val="20"/>
              </w:rPr>
              <w:t>Array&lt;Lesson&gt;</w:t>
            </w:r>
          </w:p>
        </w:tc>
        <w:tc>
          <w:tcPr>
            <w:tcW w:w="621" w:type="pct"/>
          </w:tcPr>
          <w:p w14:paraId="32872181" w14:textId="77777777" w:rsidR="00E50389" w:rsidRDefault="00E50389" w:rsidP="00F32DF3">
            <w:pPr>
              <w:jc w:val="both"/>
              <w:rPr>
                <w:szCs w:val="20"/>
              </w:rPr>
            </w:pPr>
            <w:r>
              <w:rPr>
                <w:szCs w:val="20"/>
              </w:rPr>
              <w:t>NA</w:t>
            </w:r>
          </w:p>
        </w:tc>
        <w:tc>
          <w:tcPr>
            <w:tcW w:w="1778" w:type="pct"/>
          </w:tcPr>
          <w:p w14:paraId="051D1E25" w14:textId="77777777" w:rsidR="00482502" w:rsidRDefault="00E50389">
            <w:pPr>
              <w:jc w:val="both"/>
              <w:rPr>
                <w:szCs w:val="20"/>
              </w:rPr>
            </w:pPr>
            <w:r w:rsidRPr="00E50389">
              <w:rPr>
                <w:szCs w:val="20"/>
              </w:rPr>
              <w:t>Specifies the list of lessons in a given chapter alongwith their details. The list will contain four elements, one for each lesson.</w:t>
            </w:r>
          </w:p>
        </w:tc>
      </w:tr>
      <w:tr w:rsidR="00E50389" w14:paraId="0628A74D" w14:textId="77777777" w:rsidTr="00F32DF3">
        <w:trPr>
          <w:trHeight w:val="244"/>
        </w:trPr>
        <w:tc>
          <w:tcPr>
            <w:tcW w:w="294" w:type="pct"/>
          </w:tcPr>
          <w:p w14:paraId="0A82E2FF" w14:textId="77777777" w:rsidR="00E50389" w:rsidRDefault="00B951A7" w:rsidP="00F32DF3">
            <w:pPr>
              <w:jc w:val="both"/>
              <w:rPr>
                <w:szCs w:val="20"/>
              </w:rPr>
            </w:pPr>
            <w:r>
              <w:rPr>
                <w:szCs w:val="20"/>
              </w:rPr>
              <w:t>14</w:t>
            </w:r>
          </w:p>
        </w:tc>
        <w:tc>
          <w:tcPr>
            <w:tcW w:w="926" w:type="pct"/>
          </w:tcPr>
          <w:p w14:paraId="5A4B016A"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 &gt;&gt;</w:t>
            </w:r>
            <w:r>
              <w:rPr>
                <w:rFonts w:eastAsia="Arial" w:cs="Arial"/>
                <w:color w:val="000000"/>
                <w:szCs w:val="20"/>
              </w:rPr>
              <w:t>l</w:t>
            </w:r>
            <w:r w:rsidR="00E50389">
              <w:rPr>
                <w:rFonts w:eastAsia="Arial" w:cs="Arial"/>
                <w:color w:val="000000"/>
                <w:szCs w:val="20"/>
              </w:rPr>
              <w:t>esson</w:t>
            </w:r>
          </w:p>
        </w:tc>
        <w:tc>
          <w:tcPr>
            <w:tcW w:w="691" w:type="pct"/>
          </w:tcPr>
          <w:p w14:paraId="0A8222DE" w14:textId="77777777" w:rsidR="00E50389" w:rsidRDefault="00E50389" w:rsidP="00F32DF3">
            <w:pPr>
              <w:jc w:val="both"/>
              <w:rPr>
                <w:szCs w:val="20"/>
              </w:rPr>
            </w:pPr>
            <w:r w:rsidRPr="00B66309">
              <w:rPr>
                <w:szCs w:val="20"/>
              </w:rPr>
              <w:t>Yes</w:t>
            </w:r>
          </w:p>
        </w:tc>
        <w:tc>
          <w:tcPr>
            <w:tcW w:w="690" w:type="pct"/>
          </w:tcPr>
          <w:p w14:paraId="3D804C94" w14:textId="77777777" w:rsidR="00E50389" w:rsidRDefault="00E50389" w:rsidP="00F32DF3">
            <w:pPr>
              <w:jc w:val="both"/>
              <w:rPr>
                <w:szCs w:val="20"/>
              </w:rPr>
            </w:pPr>
            <w:r>
              <w:rPr>
                <w:szCs w:val="20"/>
              </w:rPr>
              <w:t>Object</w:t>
            </w:r>
          </w:p>
        </w:tc>
        <w:tc>
          <w:tcPr>
            <w:tcW w:w="621" w:type="pct"/>
          </w:tcPr>
          <w:p w14:paraId="7E06B0DD" w14:textId="77777777" w:rsidR="00E50389" w:rsidRDefault="00E50389" w:rsidP="00F32DF3">
            <w:pPr>
              <w:jc w:val="both"/>
              <w:rPr>
                <w:szCs w:val="20"/>
              </w:rPr>
            </w:pPr>
            <w:r>
              <w:rPr>
                <w:szCs w:val="20"/>
              </w:rPr>
              <w:t>NA</w:t>
            </w:r>
          </w:p>
        </w:tc>
        <w:tc>
          <w:tcPr>
            <w:tcW w:w="1778" w:type="pct"/>
          </w:tcPr>
          <w:p w14:paraId="61BC0C17" w14:textId="77777777" w:rsidR="00482502" w:rsidRDefault="00E50389">
            <w:pPr>
              <w:jc w:val="both"/>
              <w:rPr>
                <w:szCs w:val="20"/>
              </w:rPr>
            </w:pPr>
            <w:r>
              <w:rPr>
                <w:szCs w:val="20"/>
              </w:rPr>
              <w:t>This will contain details about a particular lesson of a particular chapter.</w:t>
            </w:r>
          </w:p>
        </w:tc>
      </w:tr>
      <w:tr w:rsidR="00E50389" w14:paraId="02001296" w14:textId="77777777" w:rsidTr="00D124B7">
        <w:trPr>
          <w:trHeight w:val="244"/>
        </w:trPr>
        <w:tc>
          <w:tcPr>
            <w:tcW w:w="294" w:type="pct"/>
          </w:tcPr>
          <w:p w14:paraId="60A6D963" w14:textId="77777777" w:rsidR="00E50389" w:rsidRDefault="00B951A7" w:rsidP="00FE78D0">
            <w:pPr>
              <w:jc w:val="both"/>
              <w:rPr>
                <w:szCs w:val="20"/>
              </w:rPr>
            </w:pPr>
            <w:r>
              <w:rPr>
                <w:szCs w:val="20"/>
              </w:rPr>
              <w:t>15</w:t>
            </w:r>
          </w:p>
        </w:tc>
        <w:tc>
          <w:tcPr>
            <w:tcW w:w="926" w:type="pct"/>
          </w:tcPr>
          <w:p w14:paraId="7BEE8F71"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E50389">
              <w:rPr>
                <w:rFonts w:eastAsia="Arial" w:cs="Arial"/>
                <w:color w:val="000000"/>
                <w:szCs w:val="20"/>
              </w:rPr>
              <w:t>esson&gt;&gt;name</w:t>
            </w:r>
          </w:p>
        </w:tc>
        <w:tc>
          <w:tcPr>
            <w:tcW w:w="691" w:type="pct"/>
          </w:tcPr>
          <w:p w14:paraId="0A01D226" w14:textId="77777777" w:rsidR="00E50389" w:rsidRDefault="00E50389" w:rsidP="00FE78D0">
            <w:pPr>
              <w:jc w:val="both"/>
              <w:rPr>
                <w:szCs w:val="20"/>
              </w:rPr>
            </w:pPr>
            <w:r>
              <w:rPr>
                <w:szCs w:val="20"/>
              </w:rPr>
              <w:t>Yes</w:t>
            </w:r>
          </w:p>
        </w:tc>
        <w:tc>
          <w:tcPr>
            <w:tcW w:w="690" w:type="pct"/>
          </w:tcPr>
          <w:p w14:paraId="02E7A518" w14:textId="77777777" w:rsidR="00E50389" w:rsidRDefault="00E50389" w:rsidP="00FE78D0">
            <w:pPr>
              <w:jc w:val="both"/>
              <w:rPr>
                <w:szCs w:val="20"/>
              </w:rPr>
            </w:pPr>
            <w:r>
              <w:rPr>
                <w:szCs w:val="20"/>
              </w:rPr>
              <w:t>String</w:t>
            </w:r>
          </w:p>
        </w:tc>
        <w:tc>
          <w:tcPr>
            <w:tcW w:w="621" w:type="pct"/>
          </w:tcPr>
          <w:p w14:paraId="0BB5406C" w14:textId="77777777" w:rsidR="00E50389" w:rsidRDefault="00E50389" w:rsidP="00FE78D0">
            <w:pPr>
              <w:jc w:val="both"/>
              <w:rPr>
                <w:szCs w:val="20"/>
              </w:rPr>
            </w:pPr>
            <w:r>
              <w:rPr>
                <w:szCs w:val="20"/>
              </w:rPr>
              <w:t>NA</w:t>
            </w:r>
          </w:p>
        </w:tc>
        <w:tc>
          <w:tcPr>
            <w:tcW w:w="1778" w:type="pct"/>
          </w:tcPr>
          <w:p w14:paraId="43751347" w14:textId="77777777" w:rsidR="00E50389" w:rsidRPr="00AB781B" w:rsidRDefault="00E50389" w:rsidP="00F32DF3">
            <w:pPr>
              <w:jc w:val="both"/>
              <w:rPr>
                <w:szCs w:val="20"/>
              </w:rPr>
            </w:pPr>
            <w:r w:rsidRPr="00AB781B">
              <w:rPr>
                <w:szCs w:val="20"/>
              </w:rPr>
              <w:t>Specifies the name of</w:t>
            </w:r>
            <w:r>
              <w:rPr>
                <w:szCs w:val="20"/>
              </w:rPr>
              <w:t xml:space="preserve"> the lesson</w:t>
            </w:r>
          </w:p>
          <w:p w14:paraId="7D71636C" w14:textId="77777777" w:rsidR="00482502" w:rsidRDefault="00E50389">
            <w:pPr>
              <w:jc w:val="both"/>
              <w:rPr>
                <w:szCs w:val="20"/>
              </w:rPr>
            </w:pPr>
            <w:r>
              <w:rPr>
                <w:szCs w:val="20"/>
              </w:rPr>
              <w:t>In format of “Lesson&lt;lesson</w:t>
            </w:r>
            <w:r w:rsidR="000E27D8">
              <w:rPr>
                <w:szCs w:val="20"/>
              </w:rPr>
              <w:t>I</w:t>
            </w:r>
            <w:r>
              <w:rPr>
                <w:szCs w:val="20"/>
              </w:rPr>
              <w:t>d&gt;”, where lesson</w:t>
            </w:r>
            <w:r w:rsidR="000E27D8">
              <w:rPr>
                <w:szCs w:val="20"/>
              </w:rPr>
              <w:t>I</w:t>
            </w:r>
            <w:r>
              <w:rPr>
                <w:szCs w:val="20"/>
              </w:rPr>
              <w:t xml:space="preserve">d will be from </w:t>
            </w:r>
            <w:r w:rsidR="000E27D8">
              <w:rPr>
                <w:szCs w:val="20"/>
              </w:rPr>
              <w:t>0</w:t>
            </w:r>
            <w:r>
              <w:rPr>
                <w:szCs w:val="20"/>
              </w:rPr>
              <w:t xml:space="preserve">1 to </w:t>
            </w:r>
            <w:r w:rsidR="000E27D8">
              <w:rPr>
                <w:szCs w:val="20"/>
              </w:rPr>
              <w:t>0</w:t>
            </w:r>
            <w:r>
              <w:rPr>
                <w:szCs w:val="20"/>
              </w:rPr>
              <w:t>4.</w:t>
            </w:r>
          </w:p>
        </w:tc>
      </w:tr>
      <w:tr w:rsidR="00E50389" w14:paraId="6DA1AA8F" w14:textId="77777777" w:rsidTr="00D124B7">
        <w:trPr>
          <w:trHeight w:val="244"/>
        </w:trPr>
        <w:tc>
          <w:tcPr>
            <w:tcW w:w="294" w:type="pct"/>
          </w:tcPr>
          <w:p w14:paraId="57D5AAC8" w14:textId="77777777" w:rsidR="00E50389" w:rsidRDefault="00B951A7" w:rsidP="00FE78D0">
            <w:pPr>
              <w:jc w:val="both"/>
              <w:rPr>
                <w:szCs w:val="20"/>
              </w:rPr>
            </w:pPr>
            <w:r>
              <w:rPr>
                <w:szCs w:val="20"/>
              </w:rPr>
              <w:t>16</w:t>
            </w:r>
          </w:p>
        </w:tc>
        <w:tc>
          <w:tcPr>
            <w:tcW w:w="926" w:type="pct"/>
          </w:tcPr>
          <w:p w14:paraId="3B058D88"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w:t>
            </w:r>
            <w:r w:rsidR="00E50389">
              <w:rPr>
                <w:rFonts w:eastAsia="Arial" w:cs="Arial"/>
                <w:color w:val="000000"/>
                <w:szCs w:val="20"/>
              </w:rPr>
              <w:t>&gt;&gt;content</w:t>
            </w:r>
          </w:p>
        </w:tc>
        <w:tc>
          <w:tcPr>
            <w:tcW w:w="691" w:type="pct"/>
          </w:tcPr>
          <w:p w14:paraId="5F1360D6" w14:textId="77777777" w:rsidR="00E50389" w:rsidRDefault="00E50389" w:rsidP="00FE78D0">
            <w:pPr>
              <w:jc w:val="both"/>
              <w:rPr>
                <w:szCs w:val="20"/>
              </w:rPr>
            </w:pPr>
            <w:r w:rsidRPr="00B66309">
              <w:rPr>
                <w:szCs w:val="20"/>
              </w:rPr>
              <w:t>Yes</w:t>
            </w:r>
          </w:p>
        </w:tc>
        <w:tc>
          <w:tcPr>
            <w:tcW w:w="690" w:type="pct"/>
          </w:tcPr>
          <w:p w14:paraId="0576E80F" w14:textId="77777777" w:rsidR="00E50389" w:rsidRDefault="00E50389" w:rsidP="00FE78D0">
            <w:pPr>
              <w:jc w:val="both"/>
              <w:rPr>
                <w:szCs w:val="20"/>
              </w:rPr>
            </w:pPr>
            <w:r>
              <w:rPr>
                <w:szCs w:val="20"/>
              </w:rPr>
              <w:t>Object</w:t>
            </w:r>
          </w:p>
        </w:tc>
        <w:tc>
          <w:tcPr>
            <w:tcW w:w="621" w:type="pct"/>
          </w:tcPr>
          <w:p w14:paraId="3DB133A8" w14:textId="77777777" w:rsidR="00E50389" w:rsidRDefault="00E50389" w:rsidP="00FE78D0">
            <w:pPr>
              <w:jc w:val="both"/>
              <w:rPr>
                <w:szCs w:val="20"/>
              </w:rPr>
            </w:pPr>
            <w:r>
              <w:rPr>
                <w:szCs w:val="20"/>
              </w:rPr>
              <w:t>NA</w:t>
            </w:r>
          </w:p>
        </w:tc>
        <w:tc>
          <w:tcPr>
            <w:tcW w:w="1778" w:type="pct"/>
          </w:tcPr>
          <w:p w14:paraId="52179450" w14:textId="77777777" w:rsidR="00482502" w:rsidRDefault="00967081">
            <w:pPr>
              <w:jc w:val="both"/>
              <w:rPr>
                <w:szCs w:val="20"/>
              </w:rPr>
            </w:pPr>
            <w:r>
              <w:rPr>
                <w:szCs w:val="20"/>
              </w:rPr>
              <w:t>Contains details about</w:t>
            </w:r>
            <w:r w:rsidR="00E50389" w:rsidRPr="00AB781B">
              <w:rPr>
                <w:szCs w:val="20"/>
              </w:rPr>
              <w:t xml:space="preserve"> actual content files to be played while playing a </w:t>
            </w:r>
            <w:r w:rsidR="00E50389">
              <w:rPr>
                <w:szCs w:val="20"/>
              </w:rPr>
              <w:t>lesson</w:t>
            </w:r>
            <w:r w:rsidR="00E50389" w:rsidRPr="00AB781B">
              <w:rPr>
                <w:szCs w:val="20"/>
              </w:rPr>
              <w:t>.</w:t>
            </w:r>
          </w:p>
        </w:tc>
      </w:tr>
      <w:tr w:rsidR="000E27D8" w:rsidRPr="00AB781B" w14:paraId="1CE22637" w14:textId="77777777" w:rsidTr="00F32DF3">
        <w:trPr>
          <w:trHeight w:val="244"/>
        </w:trPr>
        <w:tc>
          <w:tcPr>
            <w:tcW w:w="294" w:type="pct"/>
          </w:tcPr>
          <w:p w14:paraId="6E19268F" w14:textId="77777777" w:rsidR="000E27D8" w:rsidRDefault="00B951A7" w:rsidP="00F32DF3">
            <w:pPr>
              <w:jc w:val="both"/>
              <w:rPr>
                <w:szCs w:val="20"/>
              </w:rPr>
            </w:pPr>
            <w:r>
              <w:rPr>
                <w:szCs w:val="20"/>
              </w:rPr>
              <w:t>17</w:t>
            </w:r>
          </w:p>
        </w:tc>
        <w:tc>
          <w:tcPr>
            <w:tcW w:w="926" w:type="pct"/>
          </w:tcPr>
          <w:p w14:paraId="55E92A78"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0E27D8">
              <w:rPr>
                <w:rFonts w:eastAsia="Arial" w:cs="Arial"/>
                <w:color w:val="000000"/>
                <w:szCs w:val="20"/>
              </w:rPr>
              <w:t>&gt;&gt;</w:t>
            </w:r>
            <w:r w:rsidR="000E27D8">
              <w:rPr>
                <w:szCs w:val="20"/>
              </w:rPr>
              <w:t>lesson</w:t>
            </w:r>
          </w:p>
        </w:tc>
        <w:tc>
          <w:tcPr>
            <w:tcW w:w="691" w:type="pct"/>
          </w:tcPr>
          <w:p w14:paraId="6D0F146F" w14:textId="77777777" w:rsidR="000E27D8" w:rsidRPr="00B66309" w:rsidRDefault="000E27D8" w:rsidP="00F32DF3">
            <w:pPr>
              <w:jc w:val="both"/>
              <w:rPr>
                <w:szCs w:val="20"/>
              </w:rPr>
            </w:pPr>
            <w:r w:rsidRPr="00B66309">
              <w:rPr>
                <w:szCs w:val="20"/>
              </w:rPr>
              <w:t>Yes</w:t>
            </w:r>
          </w:p>
        </w:tc>
        <w:tc>
          <w:tcPr>
            <w:tcW w:w="690" w:type="pct"/>
          </w:tcPr>
          <w:p w14:paraId="768FD42B" w14:textId="77777777" w:rsidR="000E27D8" w:rsidRDefault="000E27D8" w:rsidP="00F32DF3">
            <w:pPr>
              <w:jc w:val="both"/>
              <w:rPr>
                <w:szCs w:val="20"/>
              </w:rPr>
            </w:pPr>
            <w:r>
              <w:rPr>
                <w:szCs w:val="20"/>
              </w:rPr>
              <w:t>Object</w:t>
            </w:r>
          </w:p>
        </w:tc>
        <w:tc>
          <w:tcPr>
            <w:tcW w:w="621" w:type="pct"/>
          </w:tcPr>
          <w:p w14:paraId="06CB5A8E" w14:textId="77777777" w:rsidR="000E27D8" w:rsidRDefault="000E27D8" w:rsidP="00F32DF3">
            <w:pPr>
              <w:jc w:val="both"/>
              <w:rPr>
                <w:szCs w:val="20"/>
              </w:rPr>
            </w:pPr>
            <w:r>
              <w:rPr>
                <w:szCs w:val="20"/>
              </w:rPr>
              <w:t>NA</w:t>
            </w:r>
          </w:p>
        </w:tc>
        <w:tc>
          <w:tcPr>
            <w:tcW w:w="1778" w:type="pct"/>
          </w:tcPr>
          <w:p w14:paraId="425DA079" w14:textId="77777777" w:rsidR="00482502" w:rsidRDefault="000E27D8">
            <w:pPr>
              <w:jc w:val="both"/>
              <w:rPr>
                <w:szCs w:val="20"/>
              </w:rPr>
            </w:pPr>
            <w:r>
              <w:rPr>
                <w:szCs w:val="20"/>
              </w:rPr>
              <w:t xml:space="preserve">Contains the details about the content file to be played in the lesson. </w:t>
            </w:r>
          </w:p>
        </w:tc>
      </w:tr>
      <w:tr w:rsidR="000E27D8" w14:paraId="52934D73" w14:textId="77777777" w:rsidTr="00F32DF3">
        <w:trPr>
          <w:trHeight w:val="244"/>
        </w:trPr>
        <w:tc>
          <w:tcPr>
            <w:tcW w:w="294" w:type="pct"/>
          </w:tcPr>
          <w:p w14:paraId="2AE0C0CE" w14:textId="77777777" w:rsidR="000E27D8" w:rsidRDefault="00B951A7" w:rsidP="00F32DF3">
            <w:pPr>
              <w:jc w:val="both"/>
              <w:rPr>
                <w:szCs w:val="20"/>
              </w:rPr>
            </w:pPr>
            <w:r>
              <w:rPr>
                <w:szCs w:val="20"/>
              </w:rPr>
              <w:t>18</w:t>
            </w:r>
          </w:p>
        </w:tc>
        <w:tc>
          <w:tcPr>
            <w:tcW w:w="926" w:type="pct"/>
          </w:tcPr>
          <w:p w14:paraId="0B517ADA"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Pr>
                <w:rFonts w:eastAsia="Arial" w:cs="Arial"/>
                <w:color w:val="000000"/>
                <w:szCs w:val="20"/>
              </w:rPr>
              <w:t xml:space="preserve"> </w:t>
            </w:r>
            <w:r w:rsidR="000E27D8">
              <w:rPr>
                <w:rFonts w:eastAsia="Arial" w:cs="Arial"/>
                <w:color w:val="000000"/>
                <w:szCs w:val="20"/>
              </w:rPr>
              <w:t>&gt;&gt;id</w:t>
            </w:r>
          </w:p>
        </w:tc>
        <w:tc>
          <w:tcPr>
            <w:tcW w:w="691" w:type="pct"/>
          </w:tcPr>
          <w:p w14:paraId="4FE2B2C5" w14:textId="77777777" w:rsidR="000E27D8" w:rsidRDefault="000E27D8" w:rsidP="00F32DF3">
            <w:pPr>
              <w:jc w:val="both"/>
              <w:rPr>
                <w:szCs w:val="20"/>
              </w:rPr>
            </w:pPr>
            <w:r w:rsidRPr="00B66309">
              <w:rPr>
                <w:szCs w:val="20"/>
              </w:rPr>
              <w:t>Yes</w:t>
            </w:r>
          </w:p>
        </w:tc>
        <w:tc>
          <w:tcPr>
            <w:tcW w:w="690" w:type="pct"/>
          </w:tcPr>
          <w:p w14:paraId="46F10489" w14:textId="77777777" w:rsidR="000E27D8" w:rsidRDefault="000E27D8" w:rsidP="00F32DF3">
            <w:pPr>
              <w:jc w:val="both"/>
              <w:rPr>
                <w:szCs w:val="20"/>
              </w:rPr>
            </w:pPr>
            <w:r>
              <w:rPr>
                <w:szCs w:val="20"/>
              </w:rPr>
              <w:t>String</w:t>
            </w:r>
          </w:p>
        </w:tc>
        <w:tc>
          <w:tcPr>
            <w:tcW w:w="621" w:type="pct"/>
          </w:tcPr>
          <w:p w14:paraId="2747D4DC" w14:textId="77777777" w:rsidR="000E27D8" w:rsidRDefault="000E27D8" w:rsidP="00F32DF3">
            <w:pPr>
              <w:jc w:val="both"/>
              <w:rPr>
                <w:szCs w:val="20"/>
              </w:rPr>
            </w:pPr>
            <w:r>
              <w:rPr>
                <w:szCs w:val="20"/>
              </w:rPr>
              <w:t>NA</w:t>
            </w:r>
          </w:p>
        </w:tc>
        <w:tc>
          <w:tcPr>
            <w:tcW w:w="1778" w:type="pct"/>
          </w:tcPr>
          <w:p w14:paraId="09BDD4A4" w14:textId="77777777" w:rsidR="00482502" w:rsidRDefault="000E27D8">
            <w:pPr>
              <w:jc w:val="both"/>
              <w:rPr>
                <w:szCs w:val="20"/>
              </w:rPr>
            </w:pPr>
            <w:r>
              <w:rPr>
                <w:szCs w:val="20"/>
              </w:rPr>
              <w:t>This is a id for the Content file of the lesson in the format ”Chapter&lt;ChapterId&gt;_Lesson&lt;LessonId&gt;”, where ChapterId varies from 01 to 11 and LessonId varies from 01 to 04.</w:t>
            </w:r>
          </w:p>
        </w:tc>
      </w:tr>
      <w:tr w:rsidR="000E27D8" w14:paraId="3357D68F" w14:textId="77777777" w:rsidTr="00F32DF3">
        <w:trPr>
          <w:trHeight w:val="244"/>
        </w:trPr>
        <w:tc>
          <w:tcPr>
            <w:tcW w:w="294" w:type="pct"/>
          </w:tcPr>
          <w:p w14:paraId="780F259E" w14:textId="77777777" w:rsidR="000E27D8" w:rsidRDefault="00B951A7" w:rsidP="00F32DF3">
            <w:pPr>
              <w:jc w:val="both"/>
              <w:rPr>
                <w:szCs w:val="20"/>
              </w:rPr>
            </w:pPr>
            <w:r>
              <w:rPr>
                <w:szCs w:val="20"/>
              </w:rPr>
              <w:t>19</w:t>
            </w:r>
          </w:p>
        </w:tc>
        <w:tc>
          <w:tcPr>
            <w:tcW w:w="926" w:type="pct"/>
          </w:tcPr>
          <w:p w14:paraId="78230D5D" w14:textId="77777777" w:rsidR="000E27D8"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w:t>
            </w:r>
            <w:r w:rsidR="00F32DF3">
              <w:rPr>
                <w:szCs w:val="20"/>
              </w:rPr>
              <w:t>lesson</w:t>
            </w:r>
            <w:r w:rsidR="00F32DF3" w:rsidRPr="00BE1B50">
              <w:rPr>
                <w:rFonts w:eastAsia="Arial" w:cs="Arial"/>
                <w:color w:val="000000"/>
                <w:szCs w:val="20"/>
              </w:rPr>
              <w:t xml:space="preserve"> </w:t>
            </w:r>
            <w:r w:rsidR="000E27D8" w:rsidRPr="00BE1B50">
              <w:rPr>
                <w:rFonts w:eastAsia="Arial" w:cs="Arial"/>
                <w:color w:val="000000"/>
                <w:szCs w:val="20"/>
              </w:rPr>
              <w:t>&gt;&gt;</w:t>
            </w:r>
            <w:r w:rsidR="000E27D8">
              <w:rPr>
                <w:rFonts w:eastAsia="Arial" w:cs="Arial"/>
                <w:color w:val="000000"/>
                <w:szCs w:val="20"/>
              </w:rPr>
              <w:t>file</w:t>
            </w:r>
          </w:p>
        </w:tc>
        <w:tc>
          <w:tcPr>
            <w:tcW w:w="691" w:type="pct"/>
          </w:tcPr>
          <w:p w14:paraId="73C4A96F" w14:textId="77777777" w:rsidR="000E27D8" w:rsidRDefault="000E27D8" w:rsidP="00F32DF3">
            <w:pPr>
              <w:jc w:val="both"/>
              <w:rPr>
                <w:szCs w:val="20"/>
              </w:rPr>
            </w:pPr>
            <w:r w:rsidRPr="00B66309">
              <w:rPr>
                <w:szCs w:val="20"/>
              </w:rPr>
              <w:t>Yes</w:t>
            </w:r>
          </w:p>
        </w:tc>
        <w:tc>
          <w:tcPr>
            <w:tcW w:w="690" w:type="pct"/>
          </w:tcPr>
          <w:p w14:paraId="5AA502E1" w14:textId="77777777" w:rsidR="000E27D8" w:rsidRDefault="000E27D8" w:rsidP="00F32DF3">
            <w:pPr>
              <w:jc w:val="both"/>
              <w:rPr>
                <w:szCs w:val="20"/>
              </w:rPr>
            </w:pPr>
            <w:r>
              <w:rPr>
                <w:szCs w:val="20"/>
              </w:rPr>
              <w:t>String</w:t>
            </w:r>
          </w:p>
        </w:tc>
        <w:tc>
          <w:tcPr>
            <w:tcW w:w="621" w:type="pct"/>
          </w:tcPr>
          <w:p w14:paraId="076C5FD0" w14:textId="77777777" w:rsidR="000E27D8" w:rsidRDefault="000E27D8" w:rsidP="00F32DF3">
            <w:pPr>
              <w:jc w:val="both"/>
              <w:rPr>
                <w:szCs w:val="20"/>
              </w:rPr>
            </w:pPr>
            <w:r>
              <w:rPr>
                <w:szCs w:val="20"/>
              </w:rPr>
              <w:t>NA</w:t>
            </w:r>
          </w:p>
        </w:tc>
        <w:tc>
          <w:tcPr>
            <w:tcW w:w="1778" w:type="pct"/>
          </w:tcPr>
          <w:p w14:paraId="63A45B85" w14:textId="77777777" w:rsidR="000E27D8" w:rsidRDefault="000E27D8" w:rsidP="00F32DF3">
            <w:pPr>
              <w:jc w:val="both"/>
              <w:rPr>
                <w:szCs w:val="20"/>
              </w:rPr>
            </w:pPr>
            <w:r w:rsidRPr="000E27D8">
              <w:rPr>
                <w:szCs w:val="20"/>
              </w:rPr>
              <w:t>Name of audio file to be played containing actual audio content for the lesson.</w:t>
            </w:r>
          </w:p>
        </w:tc>
      </w:tr>
      <w:tr w:rsidR="00E50389" w14:paraId="4F0CC44D" w14:textId="77777777" w:rsidTr="00D124B7">
        <w:trPr>
          <w:trHeight w:val="244"/>
        </w:trPr>
        <w:tc>
          <w:tcPr>
            <w:tcW w:w="294" w:type="pct"/>
          </w:tcPr>
          <w:p w14:paraId="4BCEEC3D" w14:textId="77777777" w:rsidR="00E50389" w:rsidRDefault="00B951A7" w:rsidP="00FE78D0">
            <w:pPr>
              <w:jc w:val="both"/>
              <w:rPr>
                <w:szCs w:val="20"/>
              </w:rPr>
            </w:pPr>
            <w:r>
              <w:rPr>
                <w:szCs w:val="20"/>
              </w:rPr>
              <w:t>20</w:t>
            </w:r>
          </w:p>
        </w:tc>
        <w:tc>
          <w:tcPr>
            <w:tcW w:w="926" w:type="pct"/>
          </w:tcPr>
          <w:p w14:paraId="5C49B427" w14:textId="77777777" w:rsidR="00E50389" w:rsidRDefault="008A74ED" w:rsidP="00D124B7">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w:t>
            </w:r>
            <w:r w:rsidR="00E50389">
              <w:rPr>
                <w:rFonts w:eastAsia="Arial" w:cs="Arial"/>
                <w:color w:val="000000"/>
                <w:szCs w:val="20"/>
              </w:rPr>
              <w:t>&gt;&gt;menu</w:t>
            </w:r>
          </w:p>
        </w:tc>
        <w:tc>
          <w:tcPr>
            <w:tcW w:w="691" w:type="pct"/>
          </w:tcPr>
          <w:p w14:paraId="12912DC3" w14:textId="77777777" w:rsidR="00E50389" w:rsidRPr="00B66309" w:rsidRDefault="00E50389" w:rsidP="00FE78D0">
            <w:pPr>
              <w:jc w:val="both"/>
              <w:rPr>
                <w:szCs w:val="20"/>
              </w:rPr>
            </w:pPr>
            <w:r w:rsidRPr="00B66309">
              <w:rPr>
                <w:szCs w:val="20"/>
              </w:rPr>
              <w:t>Yes</w:t>
            </w:r>
          </w:p>
        </w:tc>
        <w:tc>
          <w:tcPr>
            <w:tcW w:w="690" w:type="pct"/>
          </w:tcPr>
          <w:p w14:paraId="66955366" w14:textId="77777777" w:rsidR="00E50389" w:rsidRDefault="00E50389" w:rsidP="00FE78D0">
            <w:pPr>
              <w:jc w:val="both"/>
              <w:rPr>
                <w:szCs w:val="20"/>
              </w:rPr>
            </w:pPr>
            <w:r>
              <w:rPr>
                <w:szCs w:val="20"/>
              </w:rPr>
              <w:t>Object</w:t>
            </w:r>
          </w:p>
        </w:tc>
        <w:tc>
          <w:tcPr>
            <w:tcW w:w="621" w:type="pct"/>
          </w:tcPr>
          <w:p w14:paraId="09AD6DCA" w14:textId="77777777" w:rsidR="00E50389" w:rsidRDefault="00E50389" w:rsidP="00FE78D0">
            <w:pPr>
              <w:jc w:val="both"/>
              <w:rPr>
                <w:szCs w:val="20"/>
              </w:rPr>
            </w:pPr>
            <w:r>
              <w:rPr>
                <w:szCs w:val="20"/>
              </w:rPr>
              <w:t>NA</w:t>
            </w:r>
          </w:p>
        </w:tc>
        <w:tc>
          <w:tcPr>
            <w:tcW w:w="1778" w:type="pct"/>
          </w:tcPr>
          <w:p w14:paraId="5D5989EA" w14:textId="77777777" w:rsidR="00482502" w:rsidRDefault="00E50389">
            <w:pPr>
              <w:jc w:val="both"/>
              <w:rPr>
                <w:szCs w:val="20"/>
              </w:rPr>
            </w:pPr>
            <w:r>
              <w:rPr>
                <w:szCs w:val="20"/>
              </w:rPr>
              <w:t xml:space="preserve">Contains the details about the menu file to be played at the end of the </w:t>
            </w:r>
            <w:r w:rsidR="000E27D8">
              <w:rPr>
                <w:szCs w:val="20"/>
              </w:rPr>
              <w:t>lesson.</w:t>
            </w:r>
            <w:r>
              <w:rPr>
                <w:szCs w:val="20"/>
              </w:rPr>
              <w:t xml:space="preserve"> </w:t>
            </w:r>
          </w:p>
        </w:tc>
      </w:tr>
      <w:tr w:rsidR="00E50389" w14:paraId="7975F936" w14:textId="77777777" w:rsidTr="00F32DF3">
        <w:trPr>
          <w:trHeight w:val="244"/>
        </w:trPr>
        <w:tc>
          <w:tcPr>
            <w:tcW w:w="294" w:type="pct"/>
          </w:tcPr>
          <w:p w14:paraId="37D3A633" w14:textId="77777777" w:rsidR="00E50389" w:rsidRDefault="00B951A7" w:rsidP="00F32DF3">
            <w:pPr>
              <w:jc w:val="both"/>
              <w:rPr>
                <w:szCs w:val="20"/>
              </w:rPr>
            </w:pPr>
            <w:r>
              <w:rPr>
                <w:szCs w:val="20"/>
              </w:rPr>
              <w:t>21</w:t>
            </w:r>
          </w:p>
        </w:tc>
        <w:tc>
          <w:tcPr>
            <w:tcW w:w="926" w:type="pct"/>
          </w:tcPr>
          <w:p w14:paraId="4D9BBF67"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 xml:space="preserve">esson &gt;&gt;content &gt;&gt;menu </w:t>
            </w:r>
            <w:r w:rsidR="00E50389">
              <w:rPr>
                <w:rFonts w:eastAsia="Arial" w:cs="Arial"/>
                <w:color w:val="000000"/>
                <w:szCs w:val="20"/>
              </w:rPr>
              <w:t>&gt;&gt;id</w:t>
            </w:r>
          </w:p>
        </w:tc>
        <w:tc>
          <w:tcPr>
            <w:tcW w:w="691" w:type="pct"/>
          </w:tcPr>
          <w:p w14:paraId="6B0ABA31" w14:textId="77777777" w:rsidR="00E50389" w:rsidRDefault="00E50389" w:rsidP="00F32DF3">
            <w:pPr>
              <w:jc w:val="both"/>
              <w:rPr>
                <w:szCs w:val="20"/>
              </w:rPr>
            </w:pPr>
            <w:r w:rsidRPr="00B66309">
              <w:rPr>
                <w:szCs w:val="20"/>
              </w:rPr>
              <w:t>Yes</w:t>
            </w:r>
          </w:p>
        </w:tc>
        <w:tc>
          <w:tcPr>
            <w:tcW w:w="690" w:type="pct"/>
          </w:tcPr>
          <w:p w14:paraId="1595D999" w14:textId="77777777" w:rsidR="00E50389" w:rsidRDefault="00E50389" w:rsidP="00F32DF3">
            <w:pPr>
              <w:jc w:val="both"/>
              <w:rPr>
                <w:szCs w:val="20"/>
              </w:rPr>
            </w:pPr>
            <w:r>
              <w:rPr>
                <w:szCs w:val="20"/>
              </w:rPr>
              <w:t>String</w:t>
            </w:r>
          </w:p>
        </w:tc>
        <w:tc>
          <w:tcPr>
            <w:tcW w:w="621" w:type="pct"/>
          </w:tcPr>
          <w:p w14:paraId="30C9765C" w14:textId="77777777" w:rsidR="00E50389" w:rsidRDefault="00E50389" w:rsidP="00F32DF3">
            <w:pPr>
              <w:jc w:val="both"/>
              <w:rPr>
                <w:szCs w:val="20"/>
              </w:rPr>
            </w:pPr>
            <w:r>
              <w:rPr>
                <w:szCs w:val="20"/>
              </w:rPr>
              <w:t>NA</w:t>
            </w:r>
          </w:p>
        </w:tc>
        <w:tc>
          <w:tcPr>
            <w:tcW w:w="1778" w:type="pct"/>
          </w:tcPr>
          <w:p w14:paraId="3BCE6E9B" w14:textId="77777777" w:rsidR="00482502" w:rsidRDefault="00E50389">
            <w:pPr>
              <w:jc w:val="both"/>
              <w:rPr>
                <w:szCs w:val="20"/>
              </w:rPr>
            </w:pPr>
            <w:r>
              <w:rPr>
                <w:szCs w:val="20"/>
              </w:rPr>
              <w:t xml:space="preserve">This is a id for the End menu file of the </w:t>
            </w:r>
            <w:r w:rsidR="000E27D8">
              <w:rPr>
                <w:szCs w:val="20"/>
              </w:rPr>
              <w:t>lesson</w:t>
            </w:r>
            <w:r>
              <w:rPr>
                <w:szCs w:val="20"/>
              </w:rPr>
              <w:t xml:space="preserve"> in the format</w:t>
            </w:r>
            <w:r w:rsidR="000E27D8">
              <w:rPr>
                <w:szCs w:val="20"/>
              </w:rPr>
              <w:t xml:space="preserve"> </w:t>
            </w:r>
            <w:r>
              <w:rPr>
                <w:szCs w:val="20"/>
              </w:rPr>
              <w:t>”Chapter&lt;</w:t>
            </w:r>
            <w:r w:rsidR="000E27D8">
              <w:rPr>
                <w:szCs w:val="20"/>
              </w:rPr>
              <w:t>ChapterI</w:t>
            </w:r>
            <w:r>
              <w:rPr>
                <w:szCs w:val="20"/>
              </w:rPr>
              <w:t>d&gt;_</w:t>
            </w:r>
            <w:r w:rsidR="000E27D8" w:rsidRPr="000E27D8">
              <w:rPr>
                <w:szCs w:val="20"/>
              </w:rPr>
              <w:t>LessonEndMenu</w:t>
            </w:r>
            <w:r w:rsidR="000E27D8">
              <w:rPr>
                <w:szCs w:val="20"/>
              </w:rPr>
              <w:t>&lt;LessonId&gt;</w:t>
            </w:r>
            <w:r>
              <w:rPr>
                <w:szCs w:val="20"/>
              </w:rPr>
              <w:t>”</w:t>
            </w:r>
            <w:r w:rsidR="000E27D8">
              <w:rPr>
                <w:szCs w:val="20"/>
              </w:rPr>
              <w:t>, where chapterI</w:t>
            </w:r>
            <w:r>
              <w:rPr>
                <w:szCs w:val="20"/>
              </w:rPr>
              <w:t xml:space="preserve">d varies from </w:t>
            </w:r>
            <w:r w:rsidR="0033359F">
              <w:rPr>
                <w:szCs w:val="20"/>
              </w:rPr>
              <w:t>0</w:t>
            </w:r>
            <w:r>
              <w:rPr>
                <w:szCs w:val="20"/>
              </w:rPr>
              <w:t>1 to 11</w:t>
            </w:r>
            <w:r w:rsidR="000E27D8">
              <w:rPr>
                <w:szCs w:val="20"/>
              </w:rPr>
              <w:t xml:space="preserve"> and LessonId varies from 01 to 04.</w:t>
            </w:r>
          </w:p>
        </w:tc>
      </w:tr>
      <w:tr w:rsidR="00E50389" w14:paraId="22EA13E7" w14:textId="77777777" w:rsidTr="00F32DF3">
        <w:trPr>
          <w:trHeight w:val="244"/>
        </w:trPr>
        <w:tc>
          <w:tcPr>
            <w:tcW w:w="294" w:type="pct"/>
          </w:tcPr>
          <w:p w14:paraId="3DE682B4" w14:textId="77777777" w:rsidR="00E50389" w:rsidRDefault="00B951A7" w:rsidP="00F32DF3">
            <w:pPr>
              <w:jc w:val="both"/>
              <w:rPr>
                <w:szCs w:val="20"/>
              </w:rPr>
            </w:pPr>
            <w:r>
              <w:rPr>
                <w:szCs w:val="20"/>
              </w:rPr>
              <w:t>22</w:t>
            </w:r>
          </w:p>
        </w:tc>
        <w:tc>
          <w:tcPr>
            <w:tcW w:w="926" w:type="pct"/>
          </w:tcPr>
          <w:p w14:paraId="4F31176B" w14:textId="77777777" w:rsidR="00E50389"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hapter&gt;&gt;lessons&gt;&gt;</w:t>
            </w:r>
            <w:r>
              <w:rPr>
                <w:rFonts w:eastAsia="Arial" w:cs="Arial"/>
                <w:color w:val="000000"/>
                <w:szCs w:val="20"/>
              </w:rPr>
              <w:t>l</w:t>
            </w:r>
            <w:r w:rsidR="00F32DF3">
              <w:rPr>
                <w:rFonts w:eastAsia="Arial" w:cs="Arial"/>
                <w:color w:val="000000"/>
                <w:szCs w:val="20"/>
              </w:rPr>
              <w:t>esson &gt;&gt;content &gt;&gt;menu</w:t>
            </w:r>
            <w:r w:rsidR="00F32DF3" w:rsidRPr="00BE1B50">
              <w:rPr>
                <w:rFonts w:eastAsia="Arial" w:cs="Arial"/>
                <w:color w:val="000000"/>
                <w:szCs w:val="20"/>
              </w:rPr>
              <w:t xml:space="preserve"> </w:t>
            </w:r>
            <w:r w:rsidR="00E50389" w:rsidRPr="00BE1B50">
              <w:rPr>
                <w:rFonts w:eastAsia="Arial" w:cs="Arial"/>
                <w:color w:val="000000"/>
                <w:szCs w:val="20"/>
              </w:rPr>
              <w:t>&gt;&gt;</w:t>
            </w:r>
            <w:r w:rsidR="00E50389">
              <w:rPr>
                <w:rFonts w:eastAsia="Arial" w:cs="Arial"/>
                <w:color w:val="000000"/>
                <w:szCs w:val="20"/>
              </w:rPr>
              <w:t>file</w:t>
            </w:r>
          </w:p>
        </w:tc>
        <w:tc>
          <w:tcPr>
            <w:tcW w:w="691" w:type="pct"/>
          </w:tcPr>
          <w:p w14:paraId="295C5085" w14:textId="77777777" w:rsidR="00E50389" w:rsidRDefault="00E50389" w:rsidP="00F32DF3">
            <w:pPr>
              <w:jc w:val="both"/>
              <w:rPr>
                <w:szCs w:val="20"/>
              </w:rPr>
            </w:pPr>
            <w:r w:rsidRPr="00B66309">
              <w:rPr>
                <w:szCs w:val="20"/>
              </w:rPr>
              <w:t>Yes</w:t>
            </w:r>
          </w:p>
        </w:tc>
        <w:tc>
          <w:tcPr>
            <w:tcW w:w="690" w:type="pct"/>
          </w:tcPr>
          <w:p w14:paraId="5589C054" w14:textId="77777777" w:rsidR="00E50389" w:rsidRDefault="00E50389" w:rsidP="00F32DF3">
            <w:pPr>
              <w:jc w:val="both"/>
              <w:rPr>
                <w:szCs w:val="20"/>
              </w:rPr>
            </w:pPr>
            <w:r>
              <w:rPr>
                <w:szCs w:val="20"/>
              </w:rPr>
              <w:t>String</w:t>
            </w:r>
          </w:p>
        </w:tc>
        <w:tc>
          <w:tcPr>
            <w:tcW w:w="621" w:type="pct"/>
          </w:tcPr>
          <w:p w14:paraId="20A43155" w14:textId="77777777" w:rsidR="00E50389" w:rsidRDefault="00E50389" w:rsidP="00F32DF3">
            <w:pPr>
              <w:jc w:val="both"/>
              <w:rPr>
                <w:szCs w:val="20"/>
              </w:rPr>
            </w:pPr>
            <w:r>
              <w:rPr>
                <w:szCs w:val="20"/>
              </w:rPr>
              <w:t>NA</w:t>
            </w:r>
          </w:p>
        </w:tc>
        <w:tc>
          <w:tcPr>
            <w:tcW w:w="1778" w:type="pct"/>
          </w:tcPr>
          <w:p w14:paraId="5605430C" w14:textId="77777777" w:rsidR="00E50389" w:rsidRDefault="000E27D8" w:rsidP="00F32DF3">
            <w:pPr>
              <w:jc w:val="both"/>
              <w:rPr>
                <w:szCs w:val="20"/>
              </w:rPr>
            </w:pPr>
            <w:r w:rsidRPr="000E27D8">
              <w:rPr>
                <w:szCs w:val="20"/>
              </w:rPr>
              <w:t>Name of audio file to be played at the end of lesson for prompting the user to either repeat the lesson or go to next lesson.</w:t>
            </w:r>
          </w:p>
        </w:tc>
      </w:tr>
      <w:tr w:rsidR="00BC628C" w14:paraId="0B9EAB7F" w14:textId="77777777" w:rsidTr="00F32DF3">
        <w:trPr>
          <w:trHeight w:val="244"/>
        </w:trPr>
        <w:tc>
          <w:tcPr>
            <w:tcW w:w="294" w:type="pct"/>
          </w:tcPr>
          <w:p w14:paraId="090A5804" w14:textId="77777777" w:rsidR="00BC628C" w:rsidRDefault="00B951A7" w:rsidP="00F32DF3">
            <w:pPr>
              <w:jc w:val="both"/>
              <w:rPr>
                <w:szCs w:val="20"/>
              </w:rPr>
            </w:pPr>
            <w:r>
              <w:rPr>
                <w:szCs w:val="20"/>
              </w:rPr>
              <w:t>23</w:t>
            </w:r>
          </w:p>
        </w:tc>
        <w:tc>
          <w:tcPr>
            <w:tcW w:w="926" w:type="pct"/>
          </w:tcPr>
          <w:p w14:paraId="6CDF55C9"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w:t>
            </w:r>
            <w:r w:rsidR="00BC628C">
              <w:rPr>
                <w:rFonts w:eastAsia="Arial" w:cs="Arial"/>
                <w:color w:val="000000"/>
                <w:szCs w:val="20"/>
              </w:rPr>
              <w:t>&gt;&gt;</w:t>
            </w:r>
            <w:r>
              <w:rPr>
                <w:rFonts w:eastAsia="Arial" w:cs="Arial"/>
                <w:color w:val="000000"/>
                <w:szCs w:val="20"/>
              </w:rPr>
              <w:t>q</w:t>
            </w:r>
            <w:r w:rsidR="00BC628C">
              <w:rPr>
                <w:rFonts w:eastAsia="Arial" w:cs="Arial"/>
                <w:color w:val="000000"/>
                <w:szCs w:val="20"/>
              </w:rPr>
              <w:t>uiz</w:t>
            </w:r>
          </w:p>
        </w:tc>
        <w:tc>
          <w:tcPr>
            <w:tcW w:w="691" w:type="pct"/>
          </w:tcPr>
          <w:p w14:paraId="4EEAF309" w14:textId="77777777" w:rsidR="00BC628C" w:rsidRPr="00B66309" w:rsidRDefault="00BC628C" w:rsidP="00F32DF3">
            <w:pPr>
              <w:jc w:val="both"/>
              <w:rPr>
                <w:szCs w:val="20"/>
              </w:rPr>
            </w:pPr>
            <w:r>
              <w:rPr>
                <w:szCs w:val="20"/>
              </w:rPr>
              <w:t>Yes</w:t>
            </w:r>
          </w:p>
        </w:tc>
        <w:tc>
          <w:tcPr>
            <w:tcW w:w="690" w:type="pct"/>
          </w:tcPr>
          <w:p w14:paraId="267A7338" w14:textId="77777777" w:rsidR="00BC628C" w:rsidRDefault="00BC628C" w:rsidP="00F32DF3">
            <w:pPr>
              <w:jc w:val="both"/>
              <w:rPr>
                <w:szCs w:val="20"/>
              </w:rPr>
            </w:pPr>
            <w:r>
              <w:rPr>
                <w:szCs w:val="20"/>
              </w:rPr>
              <w:t>Object</w:t>
            </w:r>
          </w:p>
        </w:tc>
        <w:tc>
          <w:tcPr>
            <w:tcW w:w="621" w:type="pct"/>
          </w:tcPr>
          <w:p w14:paraId="42A2E1BE" w14:textId="77777777" w:rsidR="00BC628C" w:rsidRDefault="00BC628C" w:rsidP="00F32DF3">
            <w:pPr>
              <w:jc w:val="both"/>
              <w:rPr>
                <w:szCs w:val="20"/>
              </w:rPr>
            </w:pPr>
            <w:r w:rsidRPr="005C1BB8">
              <w:rPr>
                <w:szCs w:val="20"/>
              </w:rPr>
              <w:t>NA</w:t>
            </w:r>
          </w:p>
        </w:tc>
        <w:tc>
          <w:tcPr>
            <w:tcW w:w="1778" w:type="pct"/>
          </w:tcPr>
          <w:p w14:paraId="7DBB0AEA" w14:textId="77777777" w:rsidR="00BC628C" w:rsidRDefault="00BC628C" w:rsidP="00F32DF3">
            <w:pPr>
              <w:jc w:val="both"/>
              <w:rPr>
                <w:szCs w:val="20"/>
              </w:rPr>
            </w:pPr>
            <w:r>
              <w:rPr>
                <w:szCs w:val="20"/>
              </w:rPr>
              <w:t>This section contains information about various files to be played during the quiz</w:t>
            </w:r>
            <w:r w:rsidRPr="00BC628C">
              <w:rPr>
                <w:szCs w:val="20"/>
              </w:rPr>
              <w:t>.</w:t>
            </w:r>
          </w:p>
        </w:tc>
      </w:tr>
      <w:tr w:rsidR="00BC628C" w14:paraId="54F3F7C1" w14:textId="77777777" w:rsidTr="00F32DF3">
        <w:trPr>
          <w:trHeight w:val="244"/>
        </w:trPr>
        <w:tc>
          <w:tcPr>
            <w:tcW w:w="294" w:type="pct"/>
          </w:tcPr>
          <w:p w14:paraId="6125DD9C" w14:textId="77777777" w:rsidR="00BC628C" w:rsidRDefault="00B951A7" w:rsidP="00F32DF3">
            <w:pPr>
              <w:jc w:val="both"/>
              <w:rPr>
                <w:szCs w:val="20"/>
              </w:rPr>
            </w:pPr>
            <w:r>
              <w:rPr>
                <w:szCs w:val="20"/>
              </w:rPr>
              <w:lastRenderedPageBreak/>
              <w:t>24</w:t>
            </w:r>
          </w:p>
        </w:tc>
        <w:tc>
          <w:tcPr>
            <w:tcW w:w="926" w:type="pct"/>
          </w:tcPr>
          <w:p w14:paraId="04B3858A"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&gt;&gt;name</w:t>
            </w:r>
          </w:p>
        </w:tc>
        <w:tc>
          <w:tcPr>
            <w:tcW w:w="691" w:type="pct"/>
          </w:tcPr>
          <w:p w14:paraId="7616A6C4" w14:textId="77777777" w:rsidR="00BC628C" w:rsidRPr="00B66309" w:rsidRDefault="00BC628C" w:rsidP="00F32DF3">
            <w:pPr>
              <w:jc w:val="both"/>
              <w:rPr>
                <w:szCs w:val="20"/>
              </w:rPr>
            </w:pPr>
            <w:r>
              <w:rPr>
                <w:szCs w:val="20"/>
              </w:rPr>
              <w:t>Yes</w:t>
            </w:r>
          </w:p>
        </w:tc>
        <w:tc>
          <w:tcPr>
            <w:tcW w:w="690" w:type="pct"/>
          </w:tcPr>
          <w:p w14:paraId="5E08B0C7" w14:textId="77777777" w:rsidR="00BC628C" w:rsidRDefault="00BC628C" w:rsidP="00F32DF3">
            <w:pPr>
              <w:jc w:val="both"/>
              <w:rPr>
                <w:szCs w:val="20"/>
              </w:rPr>
            </w:pPr>
            <w:r>
              <w:rPr>
                <w:szCs w:val="20"/>
              </w:rPr>
              <w:t>String</w:t>
            </w:r>
          </w:p>
        </w:tc>
        <w:tc>
          <w:tcPr>
            <w:tcW w:w="621" w:type="pct"/>
          </w:tcPr>
          <w:p w14:paraId="0E729AA3" w14:textId="77777777" w:rsidR="00BC628C" w:rsidRDefault="00BC628C" w:rsidP="00F32DF3">
            <w:pPr>
              <w:jc w:val="both"/>
              <w:rPr>
                <w:szCs w:val="20"/>
              </w:rPr>
            </w:pPr>
            <w:r w:rsidRPr="005C1BB8">
              <w:rPr>
                <w:szCs w:val="20"/>
              </w:rPr>
              <w:t>NA</w:t>
            </w:r>
          </w:p>
        </w:tc>
        <w:tc>
          <w:tcPr>
            <w:tcW w:w="1778" w:type="pct"/>
          </w:tcPr>
          <w:p w14:paraId="5DA3189C" w14:textId="77777777" w:rsidR="00482502" w:rsidRDefault="00BC628C">
            <w:pPr>
              <w:jc w:val="both"/>
              <w:rPr>
                <w:szCs w:val="20"/>
              </w:rPr>
            </w:pPr>
            <w:r w:rsidRPr="00BC628C">
              <w:rPr>
                <w:szCs w:val="20"/>
              </w:rPr>
              <w:t xml:space="preserve">Specifies the name of quiz associated to a particular chapter </w:t>
            </w:r>
            <w:r>
              <w:rPr>
                <w:szCs w:val="20"/>
              </w:rPr>
              <w:t xml:space="preserve">in the format </w:t>
            </w:r>
            <w:r w:rsidR="0033359F">
              <w:rPr>
                <w:szCs w:val="20"/>
              </w:rPr>
              <w:t xml:space="preserve"> </w:t>
            </w:r>
            <w:r>
              <w:rPr>
                <w:szCs w:val="20"/>
              </w:rPr>
              <w:t>”Quiz”.</w:t>
            </w:r>
          </w:p>
        </w:tc>
      </w:tr>
      <w:tr w:rsidR="00BC628C" w14:paraId="5E4A93FB" w14:textId="77777777" w:rsidTr="00F32DF3">
        <w:trPr>
          <w:trHeight w:val="244"/>
        </w:trPr>
        <w:tc>
          <w:tcPr>
            <w:tcW w:w="294" w:type="pct"/>
          </w:tcPr>
          <w:p w14:paraId="2E749436" w14:textId="77777777" w:rsidR="00BC628C" w:rsidRDefault="00B951A7" w:rsidP="00F32DF3">
            <w:pPr>
              <w:jc w:val="both"/>
              <w:rPr>
                <w:szCs w:val="20"/>
              </w:rPr>
            </w:pPr>
            <w:r>
              <w:rPr>
                <w:szCs w:val="20"/>
              </w:rPr>
              <w:t>25</w:t>
            </w:r>
          </w:p>
        </w:tc>
        <w:tc>
          <w:tcPr>
            <w:tcW w:w="926" w:type="pct"/>
          </w:tcPr>
          <w:p w14:paraId="4966A113"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w:t>
            </w:r>
            <w:r w:rsidR="00BC628C">
              <w:rPr>
                <w:rFonts w:eastAsia="Arial" w:cs="Arial"/>
                <w:color w:val="000000"/>
                <w:szCs w:val="20"/>
              </w:rPr>
              <w:t>&gt;&gt;content</w:t>
            </w:r>
          </w:p>
        </w:tc>
        <w:tc>
          <w:tcPr>
            <w:tcW w:w="691" w:type="pct"/>
          </w:tcPr>
          <w:p w14:paraId="013E3E5B" w14:textId="77777777" w:rsidR="00BC628C" w:rsidRPr="00B66309" w:rsidRDefault="00BC628C" w:rsidP="00F32DF3">
            <w:pPr>
              <w:jc w:val="both"/>
              <w:rPr>
                <w:szCs w:val="20"/>
              </w:rPr>
            </w:pPr>
            <w:r>
              <w:rPr>
                <w:szCs w:val="20"/>
              </w:rPr>
              <w:t>Yes</w:t>
            </w:r>
          </w:p>
        </w:tc>
        <w:tc>
          <w:tcPr>
            <w:tcW w:w="690" w:type="pct"/>
          </w:tcPr>
          <w:p w14:paraId="4BEAE47A" w14:textId="77777777" w:rsidR="00BC628C" w:rsidRDefault="00BC628C" w:rsidP="00F32DF3">
            <w:pPr>
              <w:jc w:val="both"/>
              <w:rPr>
                <w:szCs w:val="20"/>
              </w:rPr>
            </w:pPr>
            <w:r>
              <w:rPr>
                <w:szCs w:val="20"/>
              </w:rPr>
              <w:t>Object</w:t>
            </w:r>
          </w:p>
        </w:tc>
        <w:tc>
          <w:tcPr>
            <w:tcW w:w="621" w:type="pct"/>
          </w:tcPr>
          <w:p w14:paraId="0D4BF7BD" w14:textId="77777777" w:rsidR="00BC628C" w:rsidRDefault="00BC628C" w:rsidP="00F32DF3">
            <w:pPr>
              <w:jc w:val="both"/>
              <w:rPr>
                <w:szCs w:val="20"/>
              </w:rPr>
            </w:pPr>
            <w:r w:rsidRPr="005C1BB8">
              <w:rPr>
                <w:szCs w:val="20"/>
              </w:rPr>
              <w:t>NA</w:t>
            </w:r>
          </w:p>
        </w:tc>
        <w:tc>
          <w:tcPr>
            <w:tcW w:w="1778" w:type="pct"/>
          </w:tcPr>
          <w:p w14:paraId="366BBD51" w14:textId="77777777" w:rsidR="00BC628C" w:rsidRDefault="00BC628C" w:rsidP="00F32DF3">
            <w:pPr>
              <w:jc w:val="both"/>
              <w:rPr>
                <w:szCs w:val="20"/>
              </w:rPr>
            </w:pPr>
            <w:r>
              <w:rPr>
                <w:szCs w:val="20"/>
              </w:rPr>
              <w:t>Contains details about file to be played as the Quiz Header</w:t>
            </w:r>
          </w:p>
        </w:tc>
      </w:tr>
      <w:tr w:rsidR="00BC628C" w14:paraId="210ED31E" w14:textId="77777777" w:rsidTr="00F32DF3">
        <w:trPr>
          <w:trHeight w:val="244"/>
        </w:trPr>
        <w:tc>
          <w:tcPr>
            <w:tcW w:w="294" w:type="pct"/>
          </w:tcPr>
          <w:p w14:paraId="6E1BEFEE" w14:textId="77777777" w:rsidR="00BC628C" w:rsidRDefault="00B951A7" w:rsidP="00F32DF3">
            <w:pPr>
              <w:jc w:val="both"/>
              <w:rPr>
                <w:szCs w:val="20"/>
              </w:rPr>
            </w:pPr>
            <w:r>
              <w:rPr>
                <w:szCs w:val="20"/>
              </w:rPr>
              <w:t>26</w:t>
            </w:r>
          </w:p>
        </w:tc>
        <w:tc>
          <w:tcPr>
            <w:tcW w:w="926" w:type="pct"/>
          </w:tcPr>
          <w:p w14:paraId="40D05EF1"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 &gt;&gt;content &gt;&gt;</w:t>
            </w:r>
            <w:r w:rsidR="00BC628C">
              <w:rPr>
                <w:rFonts w:eastAsia="Arial" w:cs="Arial"/>
                <w:color w:val="000000"/>
                <w:szCs w:val="20"/>
              </w:rPr>
              <w:t>menu</w:t>
            </w:r>
          </w:p>
        </w:tc>
        <w:tc>
          <w:tcPr>
            <w:tcW w:w="691" w:type="pct"/>
          </w:tcPr>
          <w:p w14:paraId="14D72988" w14:textId="77777777" w:rsidR="00BC628C" w:rsidRPr="00B66309" w:rsidRDefault="00BC628C" w:rsidP="00F32DF3">
            <w:pPr>
              <w:jc w:val="both"/>
              <w:rPr>
                <w:szCs w:val="20"/>
              </w:rPr>
            </w:pPr>
            <w:r>
              <w:rPr>
                <w:szCs w:val="20"/>
              </w:rPr>
              <w:t>Yes</w:t>
            </w:r>
          </w:p>
        </w:tc>
        <w:tc>
          <w:tcPr>
            <w:tcW w:w="690" w:type="pct"/>
          </w:tcPr>
          <w:p w14:paraId="1D61020D" w14:textId="77777777" w:rsidR="00BC628C" w:rsidRDefault="00BC628C" w:rsidP="00F32DF3">
            <w:pPr>
              <w:jc w:val="both"/>
              <w:rPr>
                <w:szCs w:val="20"/>
              </w:rPr>
            </w:pPr>
            <w:r>
              <w:rPr>
                <w:szCs w:val="20"/>
              </w:rPr>
              <w:t>Object</w:t>
            </w:r>
          </w:p>
        </w:tc>
        <w:tc>
          <w:tcPr>
            <w:tcW w:w="621" w:type="pct"/>
          </w:tcPr>
          <w:p w14:paraId="2D9876AE" w14:textId="77777777" w:rsidR="00BC628C" w:rsidRDefault="00BC628C" w:rsidP="00F32DF3">
            <w:pPr>
              <w:jc w:val="both"/>
              <w:rPr>
                <w:szCs w:val="20"/>
              </w:rPr>
            </w:pPr>
            <w:r w:rsidRPr="005C1BB8">
              <w:rPr>
                <w:szCs w:val="20"/>
              </w:rPr>
              <w:t>NA</w:t>
            </w:r>
          </w:p>
        </w:tc>
        <w:tc>
          <w:tcPr>
            <w:tcW w:w="1778" w:type="pct"/>
          </w:tcPr>
          <w:p w14:paraId="4D0DAF67" w14:textId="77777777" w:rsidR="00BC628C" w:rsidRDefault="00BC628C" w:rsidP="00F32DF3">
            <w:pPr>
              <w:jc w:val="both"/>
              <w:rPr>
                <w:szCs w:val="20"/>
              </w:rPr>
            </w:pPr>
            <w:r>
              <w:rPr>
                <w:szCs w:val="20"/>
              </w:rPr>
              <w:t>This contains detail about the file to be played before the quiz</w:t>
            </w:r>
          </w:p>
        </w:tc>
      </w:tr>
      <w:tr w:rsidR="00BC628C" w14:paraId="13A83434" w14:textId="77777777" w:rsidTr="00F32DF3">
        <w:trPr>
          <w:trHeight w:val="244"/>
        </w:trPr>
        <w:tc>
          <w:tcPr>
            <w:tcW w:w="294" w:type="pct"/>
          </w:tcPr>
          <w:p w14:paraId="50C5F16D" w14:textId="77777777" w:rsidR="00BC628C" w:rsidRDefault="00B951A7" w:rsidP="00F32DF3">
            <w:pPr>
              <w:jc w:val="both"/>
              <w:rPr>
                <w:szCs w:val="20"/>
              </w:rPr>
            </w:pPr>
            <w:r>
              <w:rPr>
                <w:szCs w:val="20"/>
              </w:rPr>
              <w:t>27</w:t>
            </w:r>
          </w:p>
        </w:tc>
        <w:tc>
          <w:tcPr>
            <w:tcW w:w="926" w:type="pct"/>
          </w:tcPr>
          <w:p w14:paraId="54CBC008"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&gt;&gt;id</w:t>
            </w:r>
          </w:p>
        </w:tc>
        <w:tc>
          <w:tcPr>
            <w:tcW w:w="691" w:type="pct"/>
          </w:tcPr>
          <w:p w14:paraId="2792E027" w14:textId="77777777" w:rsidR="00BC628C" w:rsidRPr="00B66309" w:rsidRDefault="00BC628C" w:rsidP="00F32DF3">
            <w:pPr>
              <w:jc w:val="both"/>
              <w:rPr>
                <w:szCs w:val="20"/>
              </w:rPr>
            </w:pPr>
            <w:r>
              <w:rPr>
                <w:szCs w:val="20"/>
              </w:rPr>
              <w:t>Yes</w:t>
            </w:r>
          </w:p>
        </w:tc>
        <w:tc>
          <w:tcPr>
            <w:tcW w:w="690" w:type="pct"/>
          </w:tcPr>
          <w:p w14:paraId="48AE0B90" w14:textId="77777777" w:rsidR="00BC628C" w:rsidRDefault="00BC628C" w:rsidP="00F32DF3">
            <w:pPr>
              <w:jc w:val="both"/>
              <w:rPr>
                <w:szCs w:val="20"/>
              </w:rPr>
            </w:pPr>
            <w:r>
              <w:rPr>
                <w:szCs w:val="20"/>
              </w:rPr>
              <w:t>String</w:t>
            </w:r>
          </w:p>
        </w:tc>
        <w:tc>
          <w:tcPr>
            <w:tcW w:w="621" w:type="pct"/>
          </w:tcPr>
          <w:p w14:paraId="57FE7385" w14:textId="77777777" w:rsidR="00BC628C" w:rsidRDefault="00BC628C" w:rsidP="00F32DF3">
            <w:pPr>
              <w:jc w:val="both"/>
              <w:rPr>
                <w:szCs w:val="20"/>
              </w:rPr>
            </w:pPr>
            <w:r w:rsidRPr="005C1BB8">
              <w:rPr>
                <w:szCs w:val="20"/>
              </w:rPr>
              <w:t>NA</w:t>
            </w:r>
          </w:p>
        </w:tc>
        <w:tc>
          <w:tcPr>
            <w:tcW w:w="1778" w:type="pct"/>
          </w:tcPr>
          <w:p w14:paraId="57A297D9" w14:textId="77777777" w:rsidR="00482502" w:rsidRDefault="00BC628C">
            <w:pPr>
              <w:jc w:val="both"/>
              <w:rPr>
                <w:szCs w:val="20"/>
              </w:rPr>
            </w:pPr>
            <w:r>
              <w:rPr>
                <w:szCs w:val="20"/>
              </w:rPr>
              <w:t xml:space="preserve">This is a id for the </w:t>
            </w:r>
            <w:r w:rsidR="000F27B6">
              <w:rPr>
                <w:szCs w:val="20"/>
              </w:rPr>
              <w:t xml:space="preserve">quiz header to be played. The format is </w:t>
            </w:r>
            <w:r>
              <w:rPr>
                <w:szCs w:val="20"/>
              </w:rPr>
              <w:t xml:space="preserve"> ”Chapter&lt;ChapterId&gt;_</w:t>
            </w:r>
            <w:r w:rsidR="00B951A7">
              <w:rPr>
                <w:szCs w:val="20"/>
              </w:rPr>
              <w:t>Quiz</w:t>
            </w:r>
            <w:r w:rsidR="000F27B6">
              <w:rPr>
                <w:szCs w:val="20"/>
              </w:rPr>
              <w:t>Header</w:t>
            </w:r>
            <w:r>
              <w:rPr>
                <w:szCs w:val="20"/>
              </w:rPr>
              <w:t>&gt;”, whe</w:t>
            </w:r>
            <w:r w:rsidR="00B951A7">
              <w:rPr>
                <w:szCs w:val="20"/>
              </w:rPr>
              <w:t xml:space="preserve">re chapterId varies from </w:t>
            </w:r>
            <w:r w:rsidR="0033359F">
              <w:rPr>
                <w:szCs w:val="20"/>
              </w:rPr>
              <w:t>0</w:t>
            </w:r>
            <w:r w:rsidR="00B951A7">
              <w:rPr>
                <w:szCs w:val="20"/>
              </w:rPr>
              <w:t>1 to 11</w:t>
            </w:r>
            <w:r>
              <w:rPr>
                <w:szCs w:val="20"/>
              </w:rPr>
              <w:t>.</w:t>
            </w:r>
          </w:p>
        </w:tc>
      </w:tr>
      <w:tr w:rsidR="00BC628C" w14:paraId="5B10AD21" w14:textId="77777777" w:rsidTr="00F32DF3">
        <w:trPr>
          <w:trHeight w:val="244"/>
        </w:trPr>
        <w:tc>
          <w:tcPr>
            <w:tcW w:w="294" w:type="pct"/>
          </w:tcPr>
          <w:p w14:paraId="36E77699" w14:textId="77777777" w:rsidR="00BC628C" w:rsidRDefault="00B951A7" w:rsidP="00F32DF3">
            <w:pPr>
              <w:jc w:val="both"/>
              <w:rPr>
                <w:szCs w:val="20"/>
              </w:rPr>
            </w:pPr>
            <w:r>
              <w:rPr>
                <w:szCs w:val="20"/>
              </w:rPr>
              <w:t>28</w:t>
            </w:r>
          </w:p>
        </w:tc>
        <w:tc>
          <w:tcPr>
            <w:tcW w:w="926" w:type="pct"/>
          </w:tcPr>
          <w:p w14:paraId="68BD9EE6" w14:textId="77777777" w:rsidR="00BC628C" w:rsidRDefault="008A74ED" w:rsidP="00F32DF3">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 xml:space="preserve">uiz &gt;&gt;content &gt;&gt;menu </w:t>
            </w:r>
            <w:r w:rsidR="00BC628C">
              <w:rPr>
                <w:rFonts w:eastAsia="Arial" w:cs="Arial"/>
                <w:color w:val="000000"/>
                <w:szCs w:val="20"/>
              </w:rPr>
              <w:t>&gt;&gt;file</w:t>
            </w:r>
          </w:p>
        </w:tc>
        <w:tc>
          <w:tcPr>
            <w:tcW w:w="691" w:type="pct"/>
          </w:tcPr>
          <w:p w14:paraId="4D85DD28" w14:textId="77777777" w:rsidR="00BC628C" w:rsidRPr="00B66309" w:rsidRDefault="00BC628C" w:rsidP="00F32DF3">
            <w:pPr>
              <w:jc w:val="both"/>
              <w:rPr>
                <w:szCs w:val="20"/>
              </w:rPr>
            </w:pPr>
            <w:r>
              <w:rPr>
                <w:szCs w:val="20"/>
              </w:rPr>
              <w:t>Yes</w:t>
            </w:r>
          </w:p>
        </w:tc>
        <w:tc>
          <w:tcPr>
            <w:tcW w:w="690" w:type="pct"/>
          </w:tcPr>
          <w:p w14:paraId="23822E2F" w14:textId="77777777" w:rsidR="00BC628C" w:rsidRDefault="00BC628C" w:rsidP="00F32DF3">
            <w:pPr>
              <w:jc w:val="both"/>
              <w:rPr>
                <w:szCs w:val="20"/>
              </w:rPr>
            </w:pPr>
            <w:r>
              <w:rPr>
                <w:szCs w:val="20"/>
              </w:rPr>
              <w:t>String</w:t>
            </w:r>
          </w:p>
        </w:tc>
        <w:tc>
          <w:tcPr>
            <w:tcW w:w="621" w:type="pct"/>
          </w:tcPr>
          <w:p w14:paraId="54329511" w14:textId="77777777" w:rsidR="00BC628C" w:rsidRDefault="00BC628C" w:rsidP="00F32DF3">
            <w:pPr>
              <w:jc w:val="both"/>
              <w:rPr>
                <w:szCs w:val="20"/>
              </w:rPr>
            </w:pPr>
            <w:r w:rsidRPr="005C1BB8">
              <w:rPr>
                <w:szCs w:val="20"/>
              </w:rPr>
              <w:t>NA</w:t>
            </w:r>
          </w:p>
        </w:tc>
        <w:tc>
          <w:tcPr>
            <w:tcW w:w="1778" w:type="pct"/>
          </w:tcPr>
          <w:p w14:paraId="338D9EC5" w14:textId="77777777" w:rsidR="00BC628C" w:rsidRDefault="00BC628C" w:rsidP="00F32DF3">
            <w:pPr>
              <w:jc w:val="both"/>
              <w:rPr>
                <w:szCs w:val="20"/>
              </w:rPr>
            </w:pPr>
            <w:r>
              <w:rPr>
                <w:szCs w:val="20"/>
              </w:rPr>
              <w:t>S</w:t>
            </w:r>
            <w:r w:rsidRPr="00BC628C">
              <w:rPr>
                <w:szCs w:val="20"/>
              </w:rPr>
              <w:t>pecifies the name of audio file to be played at the start of the quiz</w:t>
            </w:r>
          </w:p>
        </w:tc>
      </w:tr>
      <w:tr w:rsidR="00F32DF3" w14:paraId="5B6A5BAB" w14:textId="77777777" w:rsidTr="00F32DF3">
        <w:trPr>
          <w:trHeight w:val="244"/>
        </w:trPr>
        <w:tc>
          <w:tcPr>
            <w:tcW w:w="294" w:type="pct"/>
          </w:tcPr>
          <w:p w14:paraId="29CEA25B" w14:textId="77777777" w:rsidR="00F32DF3" w:rsidRDefault="00B951A7" w:rsidP="00F32DF3">
            <w:pPr>
              <w:jc w:val="both"/>
              <w:rPr>
                <w:szCs w:val="20"/>
              </w:rPr>
            </w:pPr>
            <w:r>
              <w:rPr>
                <w:szCs w:val="20"/>
              </w:rPr>
              <w:t>29</w:t>
            </w:r>
          </w:p>
        </w:tc>
        <w:tc>
          <w:tcPr>
            <w:tcW w:w="926" w:type="pct"/>
          </w:tcPr>
          <w:p w14:paraId="77374EF4"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w:t>
            </w:r>
          </w:p>
        </w:tc>
        <w:tc>
          <w:tcPr>
            <w:tcW w:w="691" w:type="pct"/>
          </w:tcPr>
          <w:p w14:paraId="1FDCD4F0" w14:textId="77777777" w:rsidR="00F32DF3" w:rsidRPr="00B66309" w:rsidRDefault="00F32DF3" w:rsidP="00F32DF3">
            <w:pPr>
              <w:jc w:val="both"/>
              <w:rPr>
                <w:szCs w:val="20"/>
              </w:rPr>
            </w:pPr>
            <w:r>
              <w:rPr>
                <w:szCs w:val="20"/>
              </w:rPr>
              <w:t>Yes</w:t>
            </w:r>
          </w:p>
        </w:tc>
        <w:tc>
          <w:tcPr>
            <w:tcW w:w="690" w:type="pct"/>
          </w:tcPr>
          <w:p w14:paraId="75E1BD0C" w14:textId="77777777" w:rsidR="00F32DF3" w:rsidRDefault="00F32DF3" w:rsidP="00F32DF3">
            <w:pPr>
              <w:jc w:val="both"/>
              <w:rPr>
                <w:szCs w:val="20"/>
              </w:rPr>
            </w:pPr>
            <w:r>
              <w:rPr>
                <w:szCs w:val="20"/>
              </w:rPr>
              <w:t>Array&lt;Question&gt;</w:t>
            </w:r>
          </w:p>
        </w:tc>
        <w:tc>
          <w:tcPr>
            <w:tcW w:w="621" w:type="pct"/>
          </w:tcPr>
          <w:p w14:paraId="701E6899" w14:textId="77777777" w:rsidR="00F32DF3" w:rsidRDefault="00F32DF3" w:rsidP="00F32DF3">
            <w:pPr>
              <w:jc w:val="both"/>
              <w:rPr>
                <w:szCs w:val="20"/>
              </w:rPr>
            </w:pPr>
            <w:r w:rsidRPr="005C1BB8">
              <w:rPr>
                <w:szCs w:val="20"/>
              </w:rPr>
              <w:t>NA</w:t>
            </w:r>
          </w:p>
        </w:tc>
        <w:tc>
          <w:tcPr>
            <w:tcW w:w="1778" w:type="pct"/>
          </w:tcPr>
          <w:p w14:paraId="599F9D82" w14:textId="77777777" w:rsidR="00482502" w:rsidRDefault="00F32DF3">
            <w:pPr>
              <w:jc w:val="both"/>
              <w:rPr>
                <w:szCs w:val="20"/>
              </w:rPr>
            </w:pPr>
            <w:r w:rsidRPr="00F32DF3">
              <w:rPr>
                <w:szCs w:val="20"/>
              </w:rPr>
              <w:t>Contains list of questions to be played after user has listened to all four lessons in a chapter. The list will contain four elements, one for each question.</w:t>
            </w:r>
          </w:p>
        </w:tc>
      </w:tr>
      <w:tr w:rsidR="00F32DF3" w14:paraId="0C3B8644" w14:textId="77777777" w:rsidTr="00F32DF3">
        <w:trPr>
          <w:trHeight w:val="244"/>
        </w:trPr>
        <w:tc>
          <w:tcPr>
            <w:tcW w:w="294" w:type="pct"/>
          </w:tcPr>
          <w:p w14:paraId="1A4B87FD" w14:textId="77777777" w:rsidR="00F32DF3" w:rsidRDefault="00B951A7" w:rsidP="00F32DF3">
            <w:pPr>
              <w:jc w:val="both"/>
              <w:rPr>
                <w:szCs w:val="20"/>
              </w:rPr>
            </w:pPr>
            <w:r>
              <w:rPr>
                <w:szCs w:val="20"/>
              </w:rPr>
              <w:t>30</w:t>
            </w:r>
          </w:p>
        </w:tc>
        <w:tc>
          <w:tcPr>
            <w:tcW w:w="926" w:type="pct"/>
          </w:tcPr>
          <w:p w14:paraId="5EACB8B8" w14:textId="77777777" w:rsidR="00F32DF3" w:rsidRDefault="008A74ED">
            <w:pPr>
              <w:jc w:val="both"/>
              <w:rPr>
                <w:rFonts w:eastAsia="Arial" w:cs="Arial"/>
                <w:color w:val="000000"/>
                <w:szCs w:val="20"/>
              </w:rPr>
            </w:pPr>
            <w:r>
              <w:rPr>
                <w:rFonts w:eastAsia="Arial" w:cs="Arial"/>
                <w:color w:val="000000"/>
                <w:szCs w:val="20"/>
              </w:rPr>
              <w:t>c</w:t>
            </w:r>
            <w:r w:rsidR="00F32DF3" w:rsidRPr="00D124B7">
              <w:rPr>
                <w:rFonts w:eastAsia="Arial" w:cs="Arial"/>
                <w:color w:val="000000"/>
                <w:szCs w:val="20"/>
              </w:rPr>
              <w:t>hapters</w:t>
            </w:r>
            <w:r w:rsidR="00F32DF3">
              <w:rPr>
                <w:rFonts w:eastAsia="Arial" w:cs="Arial"/>
                <w:color w:val="000000"/>
                <w:szCs w:val="20"/>
              </w:rPr>
              <w:t xml:space="preserve">&gt;&gt; </w:t>
            </w:r>
            <w:r>
              <w:rPr>
                <w:rFonts w:eastAsia="Arial" w:cs="Arial"/>
                <w:color w:val="000000"/>
                <w:szCs w:val="20"/>
              </w:rPr>
              <w:t>c</w:t>
            </w:r>
            <w:r w:rsidR="00F32DF3">
              <w:rPr>
                <w:rFonts w:eastAsia="Arial" w:cs="Arial"/>
                <w:color w:val="000000"/>
                <w:szCs w:val="20"/>
              </w:rPr>
              <w:t>hapter&gt;&gt;</w:t>
            </w:r>
            <w:r w:rsidR="0010407C">
              <w:rPr>
                <w:rFonts w:eastAsia="Arial" w:cs="Arial"/>
                <w:color w:val="000000"/>
                <w:szCs w:val="20"/>
              </w:rPr>
              <w:t>q</w:t>
            </w:r>
            <w:r w:rsidR="00F32DF3">
              <w:rPr>
                <w:rFonts w:eastAsia="Arial" w:cs="Arial"/>
                <w:color w:val="000000"/>
                <w:szCs w:val="20"/>
              </w:rPr>
              <w:t>uiz&gt;&gt;questions&gt;&gt;</w:t>
            </w:r>
            <w:r w:rsidR="0010407C">
              <w:rPr>
                <w:rFonts w:eastAsia="Arial" w:cs="Arial"/>
                <w:color w:val="000000"/>
                <w:szCs w:val="20"/>
              </w:rPr>
              <w:t>q</w:t>
            </w:r>
            <w:r w:rsidR="00F32DF3">
              <w:rPr>
                <w:rFonts w:eastAsia="Arial" w:cs="Arial"/>
                <w:color w:val="000000"/>
                <w:szCs w:val="20"/>
              </w:rPr>
              <w:t>uestion</w:t>
            </w:r>
          </w:p>
        </w:tc>
        <w:tc>
          <w:tcPr>
            <w:tcW w:w="691" w:type="pct"/>
          </w:tcPr>
          <w:p w14:paraId="23375372" w14:textId="77777777" w:rsidR="00F32DF3" w:rsidRPr="00B66309" w:rsidRDefault="00F32DF3" w:rsidP="00F32DF3">
            <w:pPr>
              <w:jc w:val="both"/>
              <w:rPr>
                <w:szCs w:val="20"/>
              </w:rPr>
            </w:pPr>
            <w:r>
              <w:rPr>
                <w:szCs w:val="20"/>
              </w:rPr>
              <w:t>Yes</w:t>
            </w:r>
          </w:p>
        </w:tc>
        <w:tc>
          <w:tcPr>
            <w:tcW w:w="690" w:type="pct"/>
          </w:tcPr>
          <w:p w14:paraId="1C8905C5" w14:textId="77777777" w:rsidR="00F32DF3" w:rsidRDefault="00F32DF3" w:rsidP="00F32DF3">
            <w:pPr>
              <w:jc w:val="both"/>
              <w:rPr>
                <w:szCs w:val="20"/>
              </w:rPr>
            </w:pPr>
            <w:r>
              <w:rPr>
                <w:szCs w:val="20"/>
              </w:rPr>
              <w:t>Object</w:t>
            </w:r>
          </w:p>
        </w:tc>
        <w:tc>
          <w:tcPr>
            <w:tcW w:w="621" w:type="pct"/>
          </w:tcPr>
          <w:p w14:paraId="4FAF29BC" w14:textId="77777777" w:rsidR="00F32DF3" w:rsidRDefault="00F32DF3" w:rsidP="00F32DF3">
            <w:pPr>
              <w:jc w:val="both"/>
              <w:rPr>
                <w:szCs w:val="20"/>
              </w:rPr>
            </w:pPr>
            <w:r w:rsidRPr="005C1BB8">
              <w:rPr>
                <w:szCs w:val="20"/>
              </w:rPr>
              <w:t>NA</w:t>
            </w:r>
          </w:p>
        </w:tc>
        <w:tc>
          <w:tcPr>
            <w:tcW w:w="1778" w:type="pct"/>
          </w:tcPr>
          <w:p w14:paraId="0DE102F7" w14:textId="77777777" w:rsidR="00F32DF3" w:rsidRDefault="00967081" w:rsidP="00F32DF3">
            <w:pPr>
              <w:jc w:val="both"/>
              <w:rPr>
                <w:szCs w:val="20"/>
              </w:rPr>
            </w:pPr>
            <w:r>
              <w:rPr>
                <w:szCs w:val="20"/>
              </w:rPr>
              <w:t>This contains</w:t>
            </w:r>
            <w:r w:rsidR="00F32DF3">
              <w:rPr>
                <w:szCs w:val="20"/>
              </w:rPr>
              <w:t xml:space="preserve"> details about a particular question of the quiz.</w:t>
            </w:r>
          </w:p>
        </w:tc>
      </w:tr>
      <w:tr w:rsidR="00F32DF3" w14:paraId="4B56EBF2" w14:textId="77777777" w:rsidTr="00F32DF3">
        <w:trPr>
          <w:trHeight w:val="244"/>
        </w:trPr>
        <w:tc>
          <w:tcPr>
            <w:tcW w:w="294" w:type="pct"/>
          </w:tcPr>
          <w:p w14:paraId="629A8B95" w14:textId="77777777" w:rsidR="00F32DF3" w:rsidRDefault="00B951A7" w:rsidP="00F32DF3">
            <w:pPr>
              <w:jc w:val="both"/>
              <w:rPr>
                <w:szCs w:val="20"/>
              </w:rPr>
            </w:pPr>
            <w:r>
              <w:rPr>
                <w:szCs w:val="20"/>
              </w:rPr>
              <w:t>31</w:t>
            </w:r>
          </w:p>
        </w:tc>
        <w:tc>
          <w:tcPr>
            <w:tcW w:w="926" w:type="pct"/>
          </w:tcPr>
          <w:p w14:paraId="5DE9CBC3"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sidR="0010407C">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&gt;&gt;name</w:t>
            </w:r>
          </w:p>
        </w:tc>
        <w:tc>
          <w:tcPr>
            <w:tcW w:w="691" w:type="pct"/>
          </w:tcPr>
          <w:p w14:paraId="6D3AE29C" w14:textId="77777777" w:rsidR="00F32DF3" w:rsidRPr="00B66309" w:rsidRDefault="00F32DF3" w:rsidP="00F32DF3">
            <w:pPr>
              <w:jc w:val="both"/>
              <w:rPr>
                <w:szCs w:val="20"/>
              </w:rPr>
            </w:pPr>
            <w:r>
              <w:rPr>
                <w:szCs w:val="20"/>
              </w:rPr>
              <w:t>Yes</w:t>
            </w:r>
          </w:p>
        </w:tc>
        <w:tc>
          <w:tcPr>
            <w:tcW w:w="690" w:type="pct"/>
          </w:tcPr>
          <w:p w14:paraId="071474A9" w14:textId="77777777" w:rsidR="00F32DF3" w:rsidRDefault="00F32DF3" w:rsidP="00F32DF3">
            <w:pPr>
              <w:jc w:val="both"/>
              <w:rPr>
                <w:szCs w:val="20"/>
              </w:rPr>
            </w:pPr>
            <w:r>
              <w:rPr>
                <w:szCs w:val="20"/>
              </w:rPr>
              <w:t>String</w:t>
            </w:r>
          </w:p>
        </w:tc>
        <w:tc>
          <w:tcPr>
            <w:tcW w:w="621" w:type="pct"/>
          </w:tcPr>
          <w:p w14:paraId="36CC1FC8" w14:textId="77777777" w:rsidR="00F32DF3" w:rsidRDefault="00F32DF3" w:rsidP="00F32DF3">
            <w:pPr>
              <w:jc w:val="both"/>
              <w:rPr>
                <w:szCs w:val="20"/>
              </w:rPr>
            </w:pPr>
            <w:r w:rsidRPr="005C1BB8">
              <w:rPr>
                <w:szCs w:val="20"/>
              </w:rPr>
              <w:t>NA</w:t>
            </w:r>
          </w:p>
        </w:tc>
        <w:tc>
          <w:tcPr>
            <w:tcW w:w="1778" w:type="pct"/>
          </w:tcPr>
          <w:p w14:paraId="4FEC11D3" w14:textId="77777777" w:rsidR="00F32DF3" w:rsidRPr="00F32DF3" w:rsidRDefault="00F32DF3" w:rsidP="00F32DF3">
            <w:pPr>
              <w:jc w:val="both"/>
              <w:rPr>
                <w:szCs w:val="20"/>
              </w:rPr>
            </w:pPr>
            <w:r w:rsidRPr="00F32DF3">
              <w:rPr>
                <w:szCs w:val="20"/>
              </w:rPr>
              <w:t>Specifies the name of question associated to a particular chapter</w:t>
            </w:r>
            <w:r>
              <w:rPr>
                <w:szCs w:val="20"/>
              </w:rPr>
              <w:t xml:space="preserve"> </w:t>
            </w:r>
            <w:r w:rsidR="00B951A7">
              <w:rPr>
                <w:szCs w:val="20"/>
              </w:rPr>
              <w:t xml:space="preserve">in the format </w:t>
            </w:r>
            <w:r>
              <w:rPr>
                <w:szCs w:val="20"/>
              </w:rPr>
              <w:t>”</w:t>
            </w:r>
            <w:r w:rsidR="00B951A7">
              <w:rPr>
                <w:szCs w:val="20"/>
              </w:rPr>
              <w:t>Question</w:t>
            </w:r>
            <w:r>
              <w:rPr>
                <w:szCs w:val="20"/>
              </w:rPr>
              <w:t>&lt;</w:t>
            </w:r>
            <w:r w:rsidR="00B951A7">
              <w:rPr>
                <w:szCs w:val="20"/>
              </w:rPr>
              <w:t>Question</w:t>
            </w:r>
            <w:r>
              <w:rPr>
                <w:szCs w:val="20"/>
              </w:rPr>
              <w:t xml:space="preserve">Id&gt;”, where </w:t>
            </w:r>
            <w:r w:rsidR="00B951A7">
              <w:rPr>
                <w:szCs w:val="20"/>
              </w:rPr>
              <w:t xml:space="preserve">QuestionId </w:t>
            </w:r>
            <w:r>
              <w:rPr>
                <w:szCs w:val="20"/>
              </w:rPr>
              <w:t>varies from 01 to 04.</w:t>
            </w:r>
          </w:p>
          <w:p w14:paraId="2E74A126" w14:textId="77777777" w:rsidR="00F32DF3" w:rsidRDefault="00F32DF3" w:rsidP="00F32DF3">
            <w:pPr>
              <w:jc w:val="both"/>
              <w:rPr>
                <w:szCs w:val="20"/>
              </w:rPr>
            </w:pPr>
          </w:p>
        </w:tc>
      </w:tr>
      <w:tr w:rsidR="00F32DF3" w14:paraId="4F1756DE" w14:textId="77777777" w:rsidTr="00F32DF3">
        <w:trPr>
          <w:trHeight w:val="244"/>
        </w:trPr>
        <w:tc>
          <w:tcPr>
            <w:tcW w:w="294" w:type="pct"/>
          </w:tcPr>
          <w:p w14:paraId="60A68525" w14:textId="77777777" w:rsidR="00F32DF3" w:rsidRDefault="00B951A7" w:rsidP="00F32DF3">
            <w:pPr>
              <w:jc w:val="both"/>
              <w:rPr>
                <w:szCs w:val="20"/>
              </w:rPr>
            </w:pPr>
            <w:r>
              <w:rPr>
                <w:szCs w:val="20"/>
              </w:rPr>
              <w:t>32</w:t>
            </w:r>
          </w:p>
        </w:tc>
        <w:tc>
          <w:tcPr>
            <w:tcW w:w="926" w:type="pct"/>
          </w:tcPr>
          <w:p w14:paraId="6F4EBB4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&gt;&gt;id</w:t>
            </w:r>
          </w:p>
        </w:tc>
        <w:tc>
          <w:tcPr>
            <w:tcW w:w="691" w:type="pct"/>
          </w:tcPr>
          <w:p w14:paraId="3A74512A" w14:textId="77777777" w:rsidR="00F32DF3" w:rsidRPr="00B66309" w:rsidRDefault="00F32DF3" w:rsidP="00F32DF3">
            <w:pPr>
              <w:jc w:val="both"/>
              <w:rPr>
                <w:szCs w:val="20"/>
              </w:rPr>
            </w:pPr>
            <w:r>
              <w:rPr>
                <w:szCs w:val="20"/>
              </w:rPr>
              <w:t>Yes</w:t>
            </w:r>
          </w:p>
        </w:tc>
        <w:tc>
          <w:tcPr>
            <w:tcW w:w="690" w:type="pct"/>
          </w:tcPr>
          <w:p w14:paraId="1B5A8A28" w14:textId="77777777" w:rsidR="00F32DF3" w:rsidRDefault="00F32DF3" w:rsidP="00F32DF3">
            <w:pPr>
              <w:jc w:val="both"/>
              <w:rPr>
                <w:szCs w:val="20"/>
              </w:rPr>
            </w:pPr>
            <w:r w:rsidRPr="005F5237">
              <w:rPr>
                <w:szCs w:val="20"/>
              </w:rPr>
              <w:t>String</w:t>
            </w:r>
          </w:p>
        </w:tc>
        <w:tc>
          <w:tcPr>
            <w:tcW w:w="621" w:type="pct"/>
          </w:tcPr>
          <w:p w14:paraId="7B72E876" w14:textId="77777777" w:rsidR="00F32DF3" w:rsidRDefault="00F32DF3" w:rsidP="00F32DF3">
            <w:pPr>
              <w:jc w:val="both"/>
              <w:rPr>
                <w:szCs w:val="20"/>
              </w:rPr>
            </w:pPr>
            <w:r w:rsidRPr="005C1BB8">
              <w:rPr>
                <w:szCs w:val="20"/>
              </w:rPr>
              <w:t>NA</w:t>
            </w:r>
          </w:p>
        </w:tc>
        <w:tc>
          <w:tcPr>
            <w:tcW w:w="1778" w:type="pct"/>
          </w:tcPr>
          <w:p w14:paraId="024CDF19" w14:textId="77777777" w:rsidR="00B951A7" w:rsidRPr="00F32DF3" w:rsidRDefault="00B951A7" w:rsidP="00B951A7">
            <w:pPr>
              <w:jc w:val="both"/>
              <w:rPr>
                <w:szCs w:val="20"/>
              </w:rPr>
            </w:pPr>
            <w:r w:rsidRPr="00F32DF3">
              <w:rPr>
                <w:szCs w:val="20"/>
              </w:rPr>
              <w:t xml:space="preserve">Specifies the </w:t>
            </w:r>
            <w:r>
              <w:rPr>
                <w:szCs w:val="20"/>
              </w:rPr>
              <w:t>id</w:t>
            </w:r>
            <w:r w:rsidRPr="00F32DF3">
              <w:rPr>
                <w:szCs w:val="20"/>
              </w:rPr>
              <w:t xml:space="preserve"> of question associated to a particular chapter</w:t>
            </w:r>
            <w:r>
              <w:rPr>
                <w:szCs w:val="20"/>
              </w:rPr>
              <w:t xml:space="preserve"> in the format ” Chapter&lt;ChapterId&gt;_Question&lt;QuestionId&gt;”, where chapterId varies from </w:t>
            </w:r>
            <w:r w:rsidR="0033359F">
              <w:rPr>
                <w:szCs w:val="20"/>
              </w:rPr>
              <w:t>0</w:t>
            </w:r>
            <w:r>
              <w:rPr>
                <w:szCs w:val="20"/>
              </w:rPr>
              <w:t>1 to 11 &amp; QuestionId varies from 01 to 04.</w:t>
            </w:r>
          </w:p>
          <w:p w14:paraId="5A1768AB" w14:textId="77777777" w:rsidR="00F32DF3" w:rsidRDefault="00F32DF3" w:rsidP="00F32DF3">
            <w:pPr>
              <w:jc w:val="both"/>
              <w:rPr>
                <w:szCs w:val="20"/>
              </w:rPr>
            </w:pPr>
          </w:p>
        </w:tc>
      </w:tr>
      <w:tr w:rsidR="00F32DF3" w14:paraId="14E3A120" w14:textId="77777777" w:rsidTr="00F32DF3">
        <w:trPr>
          <w:trHeight w:val="244"/>
        </w:trPr>
        <w:tc>
          <w:tcPr>
            <w:tcW w:w="294" w:type="pct"/>
          </w:tcPr>
          <w:p w14:paraId="4D6C5EF6" w14:textId="77777777" w:rsidR="00F32DF3" w:rsidRDefault="00B951A7" w:rsidP="00F32DF3">
            <w:pPr>
              <w:jc w:val="both"/>
              <w:rPr>
                <w:szCs w:val="20"/>
              </w:rPr>
            </w:pPr>
            <w:r>
              <w:rPr>
                <w:szCs w:val="20"/>
              </w:rPr>
              <w:t>33</w:t>
            </w:r>
          </w:p>
        </w:tc>
        <w:tc>
          <w:tcPr>
            <w:tcW w:w="926" w:type="pct"/>
          </w:tcPr>
          <w:p w14:paraId="5183D4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&gt;&gt;correctAnswerOption</w:t>
            </w:r>
          </w:p>
        </w:tc>
        <w:tc>
          <w:tcPr>
            <w:tcW w:w="691" w:type="pct"/>
          </w:tcPr>
          <w:p w14:paraId="49881A69" w14:textId="77777777" w:rsidR="00F32DF3" w:rsidRPr="00B66309" w:rsidRDefault="00F32DF3" w:rsidP="00F32DF3">
            <w:pPr>
              <w:jc w:val="both"/>
              <w:rPr>
                <w:szCs w:val="20"/>
              </w:rPr>
            </w:pPr>
            <w:r>
              <w:rPr>
                <w:szCs w:val="20"/>
              </w:rPr>
              <w:t>Yes</w:t>
            </w:r>
          </w:p>
        </w:tc>
        <w:tc>
          <w:tcPr>
            <w:tcW w:w="690" w:type="pct"/>
          </w:tcPr>
          <w:p w14:paraId="056A08BD" w14:textId="77777777" w:rsidR="00F32DF3" w:rsidRDefault="00F32DF3" w:rsidP="00F32DF3">
            <w:pPr>
              <w:jc w:val="both"/>
              <w:rPr>
                <w:szCs w:val="20"/>
              </w:rPr>
            </w:pPr>
            <w:r>
              <w:rPr>
                <w:szCs w:val="20"/>
              </w:rPr>
              <w:t>Integer</w:t>
            </w:r>
          </w:p>
        </w:tc>
        <w:tc>
          <w:tcPr>
            <w:tcW w:w="621" w:type="pct"/>
          </w:tcPr>
          <w:p w14:paraId="4FDDDEED" w14:textId="77777777" w:rsidR="00F32DF3" w:rsidRDefault="00F32DF3" w:rsidP="00F32DF3">
            <w:pPr>
              <w:jc w:val="both"/>
              <w:rPr>
                <w:szCs w:val="20"/>
              </w:rPr>
            </w:pPr>
            <w:r w:rsidRPr="005C1BB8">
              <w:rPr>
                <w:szCs w:val="20"/>
              </w:rPr>
              <w:t>NA</w:t>
            </w:r>
          </w:p>
        </w:tc>
        <w:tc>
          <w:tcPr>
            <w:tcW w:w="1778" w:type="pct"/>
          </w:tcPr>
          <w:p w14:paraId="0DBE00A5" w14:textId="77777777" w:rsidR="00B951A7" w:rsidRPr="00B951A7" w:rsidRDefault="00B951A7" w:rsidP="00B951A7">
            <w:pPr>
              <w:jc w:val="both"/>
              <w:rPr>
                <w:szCs w:val="20"/>
              </w:rPr>
            </w:pPr>
            <w:r w:rsidRPr="00B951A7">
              <w:rPr>
                <w:szCs w:val="20"/>
              </w:rPr>
              <w:t>It specifies the DTMF input for correct answer to the given question.</w:t>
            </w:r>
          </w:p>
          <w:p w14:paraId="4D2B658D" w14:textId="77777777" w:rsidR="00F32DF3" w:rsidRDefault="00F32DF3" w:rsidP="00F32DF3">
            <w:pPr>
              <w:jc w:val="both"/>
              <w:rPr>
                <w:szCs w:val="20"/>
              </w:rPr>
            </w:pPr>
          </w:p>
        </w:tc>
      </w:tr>
      <w:tr w:rsidR="00F32DF3" w14:paraId="22667351" w14:textId="77777777" w:rsidTr="00F32DF3">
        <w:trPr>
          <w:trHeight w:val="244"/>
        </w:trPr>
        <w:tc>
          <w:tcPr>
            <w:tcW w:w="294" w:type="pct"/>
          </w:tcPr>
          <w:p w14:paraId="7BA9065D" w14:textId="77777777" w:rsidR="00F32DF3" w:rsidRDefault="00B951A7" w:rsidP="00F32DF3">
            <w:pPr>
              <w:jc w:val="both"/>
              <w:rPr>
                <w:szCs w:val="20"/>
              </w:rPr>
            </w:pPr>
            <w:r>
              <w:rPr>
                <w:szCs w:val="20"/>
              </w:rPr>
              <w:t>34</w:t>
            </w:r>
          </w:p>
        </w:tc>
        <w:tc>
          <w:tcPr>
            <w:tcW w:w="926" w:type="pct"/>
          </w:tcPr>
          <w:p w14:paraId="1E661167" w14:textId="77777777" w:rsidR="00F32DF3" w:rsidRDefault="008A74ED" w:rsidP="00F32DF3">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w:t>
            </w:r>
          </w:p>
        </w:tc>
        <w:tc>
          <w:tcPr>
            <w:tcW w:w="691" w:type="pct"/>
          </w:tcPr>
          <w:p w14:paraId="4CB65A62" w14:textId="77777777" w:rsidR="00F32DF3" w:rsidRPr="00B66309" w:rsidRDefault="00F32DF3" w:rsidP="00F32DF3">
            <w:pPr>
              <w:jc w:val="both"/>
              <w:rPr>
                <w:szCs w:val="20"/>
              </w:rPr>
            </w:pPr>
            <w:r>
              <w:rPr>
                <w:szCs w:val="20"/>
              </w:rPr>
              <w:t>Yes</w:t>
            </w:r>
          </w:p>
        </w:tc>
        <w:tc>
          <w:tcPr>
            <w:tcW w:w="690" w:type="pct"/>
          </w:tcPr>
          <w:p w14:paraId="0AB643C3" w14:textId="77777777" w:rsidR="00F32DF3" w:rsidRDefault="00F32DF3" w:rsidP="00F32DF3">
            <w:pPr>
              <w:jc w:val="both"/>
              <w:rPr>
                <w:szCs w:val="20"/>
              </w:rPr>
            </w:pPr>
            <w:r>
              <w:rPr>
                <w:szCs w:val="20"/>
              </w:rPr>
              <w:t>Object</w:t>
            </w:r>
          </w:p>
        </w:tc>
        <w:tc>
          <w:tcPr>
            <w:tcW w:w="621" w:type="pct"/>
          </w:tcPr>
          <w:p w14:paraId="0D52415F" w14:textId="77777777" w:rsidR="00F32DF3" w:rsidRDefault="00F32DF3" w:rsidP="00F32DF3">
            <w:pPr>
              <w:jc w:val="both"/>
              <w:rPr>
                <w:szCs w:val="20"/>
              </w:rPr>
            </w:pPr>
            <w:r w:rsidRPr="005C1BB8">
              <w:rPr>
                <w:szCs w:val="20"/>
              </w:rPr>
              <w:t>NA</w:t>
            </w:r>
          </w:p>
        </w:tc>
        <w:tc>
          <w:tcPr>
            <w:tcW w:w="1778" w:type="pct"/>
          </w:tcPr>
          <w:p w14:paraId="27A28F76" w14:textId="77777777" w:rsidR="00F32DF3" w:rsidRDefault="00B951A7" w:rsidP="00F32DF3">
            <w:pPr>
              <w:jc w:val="both"/>
              <w:rPr>
                <w:szCs w:val="20"/>
              </w:rPr>
            </w:pPr>
            <w:r>
              <w:rPr>
                <w:szCs w:val="20"/>
              </w:rPr>
              <w:t>This contains details about various files to be played during the question.</w:t>
            </w:r>
          </w:p>
        </w:tc>
      </w:tr>
      <w:tr w:rsidR="00F32DF3" w14:paraId="4D2986DE" w14:textId="77777777" w:rsidTr="00F32DF3">
        <w:trPr>
          <w:trHeight w:val="244"/>
        </w:trPr>
        <w:tc>
          <w:tcPr>
            <w:tcW w:w="294" w:type="pct"/>
          </w:tcPr>
          <w:p w14:paraId="4F62AEE9" w14:textId="77777777" w:rsidR="00F32DF3" w:rsidRDefault="00B951A7" w:rsidP="00F32DF3">
            <w:pPr>
              <w:jc w:val="both"/>
              <w:rPr>
                <w:szCs w:val="20"/>
              </w:rPr>
            </w:pPr>
            <w:r>
              <w:rPr>
                <w:szCs w:val="20"/>
              </w:rPr>
              <w:t>35</w:t>
            </w:r>
          </w:p>
        </w:tc>
        <w:tc>
          <w:tcPr>
            <w:tcW w:w="926" w:type="pct"/>
          </w:tcPr>
          <w:p w14:paraId="17DCFB3C"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&gt;&gt;content&gt;&gt;question</w:t>
            </w:r>
          </w:p>
        </w:tc>
        <w:tc>
          <w:tcPr>
            <w:tcW w:w="691" w:type="pct"/>
          </w:tcPr>
          <w:p w14:paraId="139EF76E" w14:textId="77777777" w:rsidR="00F32DF3" w:rsidRPr="00B66309" w:rsidRDefault="00F32DF3" w:rsidP="00F32DF3">
            <w:pPr>
              <w:jc w:val="both"/>
              <w:rPr>
                <w:szCs w:val="20"/>
              </w:rPr>
            </w:pPr>
            <w:r>
              <w:rPr>
                <w:szCs w:val="20"/>
              </w:rPr>
              <w:t>Yes</w:t>
            </w:r>
          </w:p>
        </w:tc>
        <w:tc>
          <w:tcPr>
            <w:tcW w:w="690" w:type="pct"/>
          </w:tcPr>
          <w:p w14:paraId="5486E724" w14:textId="77777777" w:rsidR="00F32DF3" w:rsidRDefault="00F32DF3" w:rsidP="00F32DF3">
            <w:pPr>
              <w:jc w:val="both"/>
              <w:rPr>
                <w:szCs w:val="20"/>
              </w:rPr>
            </w:pPr>
            <w:r>
              <w:rPr>
                <w:szCs w:val="20"/>
              </w:rPr>
              <w:t>String</w:t>
            </w:r>
          </w:p>
        </w:tc>
        <w:tc>
          <w:tcPr>
            <w:tcW w:w="621" w:type="pct"/>
          </w:tcPr>
          <w:p w14:paraId="565E220C" w14:textId="77777777" w:rsidR="00F32DF3" w:rsidRDefault="00F32DF3" w:rsidP="00F32DF3">
            <w:pPr>
              <w:jc w:val="both"/>
              <w:rPr>
                <w:szCs w:val="20"/>
              </w:rPr>
            </w:pPr>
            <w:r w:rsidRPr="005C1BB8">
              <w:rPr>
                <w:szCs w:val="20"/>
              </w:rPr>
              <w:t>NA</w:t>
            </w:r>
          </w:p>
        </w:tc>
        <w:tc>
          <w:tcPr>
            <w:tcW w:w="1778" w:type="pct"/>
          </w:tcPr>
          <w:p w14:paraId="744D1B9F" w14:textId="77777777" w:rsidR="00F32DF3" w:rsidRDefault="00B951A7" w:rsidP="00F32DF3">
            <w:pPr>
              <w:jc w:val="both"/>
              <w:rPr>
                <w:szCs w:val="20"/>
              </w:rPr>
            </w:pPr>
            <w:r w:rsidRPr="00B951A7">
              <w:rPr>
                <w:szCs w:val="20"/>
              </w:rPr>
              <w:t>Specifies the name of audio file to be played for the question.</w:t>
            </w:r>
          </w:p>
        </w:tc>
      </w:tr>
      <w:tr w:rsidR="00F32DF3" w14:paraId="1E2E7682" w14:textId="77777777" w:rsidTr="00F32DF3">
        <w:trPr>
          <w:trHeight w:val="244"/>
        </w:trPr>
        <w:tc>
          <w:tcPr>
            <w:tcW w:w="294" w:type="pct"/>
          </w:tcPr>
          <w:p w14:paraId="4D27BFE6" w14:textId="77777777" w:rsidR="00F32DF3" w:rsidRDefault="00B951A7" w:rsidP="00F32DF3">
            <w:pPr>
              <w:jc w:val="both"/>
              <w:rPr>
                <w:szCs w:val="20"/>
              </w:rPr>
            </w:pPr>
            <w:r>
              <w:rPr>
                <w:szCs w:val="20"/>
              </w:rPr>
              <w:t>36</w:t>
            </w:r>
          </w:p>
        </w:tc>
        <w:tc>
          <w:tcPr>
            <w:tcW w:w="926" w:type="pct"/>
          </w:tcPr>
          <w:p w14:paraId="08F9BED0"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lastRenderedPageBreak/>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&gt;&gt;content&gt;&gt;correctAnswer</w:t>
            </w:r>
          </w:p>
        </w:tc>
        <w:tc>
          <w:tcPr>
            <w:tcW w:w="691" w:type="pct"/>
          </w:tcPr>
          <w:p w14:paraId="7019E662" w14:textId="77777777" w:rsidR="00F32DF3" w:rsidRPr="00B66309" w:rsidRDefault="00F32DF3" w:rsidP="00F32DF3">
            <w:pPr>
              <w:jc w:val="both"/>
              <w:rPr>
                <w:szCs w:val="20"/>
              </w:rPr>
            </w:pPr>
            <w:r>
              <w:rPr>
                <w:szCs w:val="20"/>
              </w:rPr>
              <w:lastRenderedPageBreak/>
              <w:t>Yes</w:t>
            </w:r>
          </w:p>
        </w:tc>
        <w:tc>
          <w:tcPr>
            <w:tcW w:w="690" w:type="pct"/>
          </w:tcPr>
          <w:p w14:paraId="2CA83FFA" w14:textId="77777777" w:rsidR="00F32DF3" w:rsidRDefault="00F32DF3" w:rsidP="00F32DF3">
            <w:pPr>
              <w:jc w:val="both"/>
              <w:rPr>
                <w:szCs w:val="20"/>
              </w:rPr>
            </w:pPr>
            <w:r>
              <w:rPr>
                <w:szCs w:val="20"/>
              </w:rPr>
              <w:t>String</w:t>
            </w:r>
          </w:p>
        </w:tc>
        <w:tc>
          <w:tcPr>
            <w:tcW w:w="621" w:type="pct"/>
          </w:tcPr>
          <w:p w14:paraId="4DAB35C2" w14:textId="77777777" w:rsidR="00F32DF3" w:rsidRDefault="00F32DF3" w:rsidP="00F32DF3">
            <w:pPr>
              <w:jc w:val="both"/>
              <w:rPr>
                <w:szCs w:val="20"/>
              </w:rPr>
            </w:pPr>
            <w:r w:rsidRPr="005C1BB8">
              <w:rPr>
                <w:szCs w:val="20"/>
              </w:rPr>
              <w:t>NA</w:t>
            </w:r>
          </w:p>
        </w:tc>
        <w:tc>
          <w:tcPr>
            <w:tcW w:w="1778" w:type="pct"/>
          </w:tcPr>
          <w:p w14:paraId="3C3A2872" w14:textId="77777777" w:rsidR="00F32DF3" w:rsidRDefault="00B951A7" w:rsidP="00F32DF3">
            <w:pPr>
              <w:jc w:val="both"/>
              <w:rPr>
                <w:szCs w:val="20"/>
              </w:rPr>
            </w:pPr>
            <w:r w:rsidRPr="00B951A7">
              <w:rPr>
                <w:szCs w:val="20"/>
              </w:rPr>
              <w:t xml:space="preserve">Specifies the name of audio file to </w:t>
            </w:r>
            <w:r w:rsidRPr="00B951A7">
              <w:rPr>
                <w:szCs w:val="20"/>
              </w:rPr>
              <w:lastRenderedPageBreak/>
              <w:t>be played if user has provided correct DTMF input in answer to above question.</w:t>
            </w:r>
          </w:p>
        </w:tc>
      </w:tr>
      <w:tr w:rsidR="00F32DF3" w14:paraId="289DEEA9" w14:textId="77777777" w:rsidTr="00D124B7">
        <w:trPr>
          <w:trHeight w:val="244"/>
        </w:trPr>
        <w:tc>
          <w:tcPr>
            <w:tcW w:w="294" w:type="pct"/>
          </w:tcPr>
          <w:p w14:paraId="77850B93" w14:textId="77777777" w:rsidR="00F32DF3" w:rsidRDefault="00B951A7" w:rsidP="00FE78D0">
            <w:pPr>
              <w:jc w:val="both"/>
              <w:rPr>
                <w:szCs w:val="20"/>
              </w:rPr>
            </w:pPr>
            <w:r>
              <w:rPr>
                <w:szCs w:val="20"/>
              </w:rPr>
              <w:lastRenderedPageBreak/>
              <w:t>37</w:t>
            </w:r>
          </w:p>
        </w:tc>
        <w:tc>
          <w:tcPr>
            <w:tcW w:w="926" w:type="pct"/>
          </w:tcPr>
          <w:p w14:paraId="461A0901" w14:textId="77777777" w:rsidR="00F32DF3" w:rsidRDefault="008A74ED">
            <w:pPr>
              <w:jc w:val="both"/>
              <w:rPr>
                <w:rFonts w:eastAsia="Arial" w:cs="Arial"/>
                <w:color w:val="000000"/>
                <w:szCs w:val="20"/>
              </w:rPr>
            </w:pPr>
            <w:r>
              <w:rPr>
                <w:rFonts w:eastAsia="Arial" w:cs="Arial"/>
                <w:color w:val="000000"/>
                <w:szCs w:val="20"/>
              </w:rPr>
              <w:t>c</w:t>
            </w:r>
            <w:r w:rsidR="00F32DF3" w:rsidRPr="00837E74">
              <w:rPr>
                <w:rFonts w:eastAsia="Arial" w:cs="Arial"/>
                <w:color w:val="000000"/>
                <w:szCs w:val="20"/>
              </w:rPr>
              <w:t xml:space="preserve">hapters&gt;&gt; </w:t>
            </w:r>
            <w:r>
              <w:rPr>
                <w:rFonts w:eastAsia="Arial" w:cs="Arial"/>
                <w:color w:val="000000"/>
                <w:szCs w:val="20"/>
              </w:rPr>
              <w:t>c</w:t>
            </w:r>
            <w:r w:rsidR="00F32DF3" w:rsidRPr="00837E74">
              <w:rPr>
                <w:rFonts w:eastAsia="Arial" w:cs="Arial"/>
                <w:color w:val="000000"/>
                <w:szCs w:val="20"/>
              </w:rPr>
              <w:t>hapter&gt;&gt;</w:t>
            </w:r>
            <w:r>
              <w:rPr>
                <w:rFonts w:eastAsia="Arial" w:cs="Arial"/>
                <w:color w:val="000000"/>
                <w:szCs w:val="20"/>
              </w:rPr>
              <w:t>q</w:t>
            </w:r>
            <w:r w:rsidR="00F32DF3" w:rsidRPr="00837E74">
              <w:rPr>
                <w:rFonts w:eastAsia="Arial" w:cs="Arial"/>
                <w:color w:val="000000"/>
                <w:szCs w:val="20"/>
              </w:rPr>
              <w:t>uiz&gt;&gt;questions&gt;&gt;</w:t>
            </w:r>
            <w:r w:rsidR="0010407C">
              <w:rPr>
                <w:rFonts w:eastAsia="Arial" w:cs="Arial"/>
                <w:color w:val="000000"/>
                <w:szCs w:val="20"/>
              </w:rPr>
              <w:t>q</w:t>
            </w:r>
            <w:r w:rsidR="00F32DF3" w:rsidRPr="00837E74">
              <w:rPr>
                <w:rFonts w:eastAsia="Arial" w:cs="Arial"/>
                <w:color w:val="000000"/>
                <w:szCs w:val="20"/>
              </w:rPr>
              <w:t>uestion</w:t>
            </w:r>
            <w:r w:rsidR="00F32DF3">
              <w:rPr>
                <w:rFonts w:eastAsia="Arial" w:cs="Arial"/>
                <w:color w:val="000000"/>
                <w:szCs w:val="20"/>
              </w:rPr>
              <w:t>&gt;&gt;content&gt;&gt;wrongAnswer</w:t>
            </w:r>
          </w:p>
        </w:tc>
        <w:tc>
          <w:tcPr>
            <w:tcW w:w="691" w:type="pct"/>
          </w:tcPr>
          <w:p w14:paraId="6FD835EA" w14:textId="77777777" w:rsidR="00F32DF3" w:rsidRPr="00B66309" w:rsidRDefault="00F32DF3" w:rsidP="00FE78D0">
            <w:pPr>
              <w:jc w:val="both"/>
              <w:rPr>
                <w:szCs w:val="20"/>
              </w:rPr>
            </w:pPr>
            <w:r>
              <w:rPr>
                <w:szCs w:val="20"/>
              </w:rPr>
              <w:t>Yes</w:t>
            </w:r>
          </w:p>
        </w:tc>
        <w:tc>
          <w:tcPr>
            <w:tcW w:w="690" w:type="pct"/>
          </w:tcPr>
          <w:p w14:paraId="549947F2" w14:textId="77777777" w:rsidR="00F32DF3" w:rsidRDefault="00F32DF3" w:rsidP="00FE78D0">
            <w:pPr>
              <w:jc w:val="both"/>
              <w:rPr>
                <w:szCs w:val="20"/>
              </w:rPr>
            </w:pPr>
            <w:r>
              <w:rPr>
                <w:szCs w:val="20"/>
              </w:rPr>
              <w:t>String</w:t>
            </w:r>
          </w:p>
        </w:tc>
        <w:tc>
          <w:tcPr>
            <w:tcW w:w="621" w:type="pct"/>
          </w:tcPr>
          <w:p w14:paraId="1769E529" w14:textId="77777777" w:rsidR="00F32DF3" w:rsidRDefault="00F32DF3" w:rsidP="00FE78D0">
            <w:pPr>
              <w:jc w:val="both"/>
              <w:rPr>
                <w:szCs w:val="20"/>
              </w:rPr>
            </w:pPr>
            <w:r w:rsidRPr="005C1BB8">
              <w:rPr>
                <w:szCs w:val="20"/>
              </w:rPr>
              <w:t>NA</w:t>
            </w:r>
          </w:p>
        </w:tc>
        <w:tc>
          <w:tcPr>
            <w:tcW w:w="1778" w:type="pct"/>
          </w:tcPr>
          <w:p w14:paraId="54890BFE" w14:textId="77777777" w:rsidR="00F32DF3" w:rsidRDefault="00B951A7" w:rsidP="00E50389">
            <w:pPr>
              <w:jc w:val="both"/>
              <w:rPr>
                <w:szCs w:val="20"/>
              </w:rPr>
            </w:pPr>
            <w:r w:rsidRPr="00B951A7">
              <w:rPr>
                <w:szCs w:val="20"/>
              </w:rPr>
              <w:t>Specifies the name of audio file to be played if user has not provided correct DTMF input in answer to above question.</w:t>
            </w:r>
          </w:p>
        </w:tc>
      </w:tr>
    </w:tbl>
    <w:p w14:paraId="4DD985A3" w14:textId="77777777" w:rsidR="00527AF8" w:rsidRDefault="00527AF8" w:rsidP="00527AF8">
      <w:pPr>
        <w:pStyle w:val="Heading3"/>
        <w:jc w:val="both"/>
      </w:pPr>
      <w:bookmarkStart w:id="63" w:name="_Toc411454327"/>
      <w:bookmarkStart w:id="64" w:name="_Toc409199746"/>
      <w:r>
        <w:t>Get MA Course Version API</w:t>
      </w:r>
      <w:bookmarkEnd w:id="63"/>
    </w:p>
    <w:p w14:paraId="2CE8998E" w14:textId="77777777" w:rsidR="00527AF8" w:rsidRDefault="00527AF8" w:rsidP="00527AF8">
      <w:pPr>
        <w:jc w:val="both"/>
      </w:pPr>
    </w:p>
    <w:p w14:paraId="7257A02B" w14:textId="77777777" w:rsidR="00527AF8" w:rsidRDefault="00527AF8" w:rsidP="00527AF8">
      <w:pPr>
        <w:jc w:val="both"/>
      </w:pPr>
      <w:r>
        <w:t>IVR shall invoke this API to get the MA course structure version.</w:t>
      </w:r>
    </w:p>
    <w:p w14:paraId="26A88BAE" w14:textId="77777777" w:rsidR="00527AF8" w:rsidRPr="002A3A31" w:rsidRDefault="00527AF8" w:rsidP="00527AF8">
      <w:pPr>
        <w:pStyle w:val="Heading4"/>
        <w:jc w:val="both"/>
      </w:pPr>
      <w:r>
        <w:t xml:space="preserve">Get MA Course Version </w:t>
      </w:r>
      <w:r w:rsidR="00350A13">
        <w:t>–</w:t>
      </w:r>
      <w:r>
        <w:t xml:space="preserve"> Request</w:t>
      </w:r>
    </w:p>
    <w:p w14:paraId="2B036801" w14:textId="77777777" w:rsidR="00527AF8" w:rsidRPr="006110FF" w:rsidRDefault="00527AF8" w:rsidP="00527AF8">
      <w:pPr>
        <w:jc w:val="both"/>
      </w:pPr>
    </w:p>
    <w:p w14:paraId="3CB9C761" w14:textId="77777777" w:rsidR="00527AF8" w:rsidRPr="001B6A55" w:rsidRDefault="00527AF8" w:rsidP="00527AF8">
      <w:pPr>
        <w:jc w:val="both"/>
        <w:rPr>
          <w:rFonts w:eastAsia="Calibri" w:cs="Arial"/>
          <w:color w:val="000000"/>
          <w:szCs w:val="20"/>
          <w:lang w:val="en-IN"/>
        </w:rPr>
      </w:pPr>
      <w:r w:rsidRPr="008E2B66">
        <w:rPr>
          <w:b/>
          <w:color w:val="4F81BD" w:themeColor="accent1"/>
          <w:szCs w:val="20"/>
        </w:rPr>
        <w:t>URL</w:t>
      </w:r>
      <w:r w:rsidRPr="008E2B66">
        <w:rPr>
          <w:color w:val="4F81BD" w:themeColor="accent1"/>
          <w:szCs w:val="20"/>
        </w:rPr>
        <w:t xml:space="preserve">: </w:t>
      </w:r>
      <w:r w:rsidR="003D7883" w:rsidRPr="00E85A7D">
        <w:rPr>
          <w:color w:val="000000"/>
        </w:rPr>
        <w:t>http://&lt;motech:port&gt;/motech-platform-server/module/</w:t>
      </w:r>
      <w:r w:rsidR="00017428">
        <w:rPr>
          <w:color w:val="000000"/>
        </w:rPr>
        <w:t>api/</w:t>
      </w:r>
      <w:r w:rsidR="003D7883" w:rsidRPr="00E85A7D">
        <w:rPr>
          <w:color w:val="000000"/>
        </w:rPr>
        <w:t>mobileacademy/courseVersion</w:t>
      </w:r>
    </w:p>
    <w:p w14:paraId="3E22A5FC" w14:textId="77777777" w:rsidR="00527AF8" w:rsidRDefault="00527AF8" w:rsidP="00527AF8">
      <w:pPr>
        <w:jc w:val="both"/>
        <w:rPr>
          <w:b/>
          <w:szCs w:val="20"/>
        </w:rPr>
      </w:pPr>
    </w:p>
    <w:p w14:paraId="524694E7" w14:textId="77777777" w:rsidR="00527AF8" w:rsidRPr="00EB6872" w:rsidRDefault="00527AF8" w:rsidP="00527AF8">
      <w:pPr>
        <w:tabs>
          <w:tab w:val="left" w:pos="5067"/>
        </w:tabs>
        <w:jc w:val="both"/>
        <w:rPr>
          <w:szCs w:val="20"/>
        </w:rPr>
      </w:pPr>
      <w:r w:rsidRPr="00DE1B6A">
        <w:rPr>
          <w:b/>
          <w:szCs w:val="20"/>
        </w:rPr>
        <w:t>Method</w:t>
      </w:r>
      <w:r w:rsidRPr="00EB6872">
        <w:rPr>
          <w:szCs w:val="20"/>
        </w:rPr>
        <w:t xml:space="preserve">: </w:t>
      </w:r>
      <w:r>
        <w:rPr>
          <w:szCs w:val="20"/>
        </w:rPr>
        <w:t>GET</w:t>
      </w:r>
      <w:r>
        <w:rPr>
          <w:szCs w:val="20"/>
        </w:rPr>
        <w:tab/>
      </w:r>
    </w:p>
    <w:p w14:paraId="78CB5262" w14:textId="77777777" w:rsidR="00527AF8" w:rsidRDefault="00527AF8" w:rsidP="00527AF8">
      <w:pPr>
        <w:pStyle w:val="Heading5"/>
        <w:jc w:val="both"/>
      </w:pPr>
      <w:r>
        <w:t>Validations</w:t>
      </w:r>
    </w:p>
    <w:p w14:paraId="2B246C18" w14:textId="77777777" w:rsidR="00527AF8" w:rsidRDefault="00527AF8" w:rsidP="00527AF8">
      <w:pPr>
        <w:tabs>
          <w:tab w:val="left" w:pos="1190"/>
        </w:tabs>
        <w:jc w:val="both"/>
      </w:pPr>
    </w:p>
    <w:p w14:paraId="2F539D2D" w14:textId="77777777" w:rsidR="00527AF8" w:rsidRDefault="00527AF8" w:rsidP="00527AF8">
      <w:pPr>
        <w:tabs>
          <w:tab w:val="left" w:pos="1190"/>
        </w:tabs>
        <w:jc w:val="both"/>
      </w:pPr>
      <w:r>
        <w:t>None</w:t>
      </w:r>
    </w:p>
    <w:p w14:paraId="35C193A0" w14:textId="77777777" w:rsidR="00527AF8" w:rsidRDefault="00527AF8" w:rsidP="00527AF8">
      <w:pPr>
        <w:pStyle w:val="Heading5"/>
        <w:jc w:val="both"/>
      </w:pPr>
      <w:r>
        <w:t>Http time Out</w:t>
      </w:r>
    </w:p>
    <w:p w14:paraId="5E493784"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798AF118" w14:textId="77777777" w:rsidTr="00D55576">
        <w:trPr>
          <w:trHeight w:val="244"/>
        </w:trPr>
        <w:tc>
          <w:tcPr>
            <w:tcW w:w="3007" w:type="pct"/>
            <w:shd w:val="clear" w:color="auto" w:fill="D9D9D9" w:themeFill="background1" w:themeFillShade="D9"/>
            <w:vAlign w:val="bottom"/>
          </w:tcPr>
          <w:p w14:paraId="39E3AD5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E7E2CD6"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60AA6EB" w14:textId="77777777" w:rsidTr="00D55576">
        <w:trPr>
          <w:trHeight w:val="386"/>
        </w:trPr>
        <w:tc>
          <w:tcPr>
            <w:tcW w:w="3007" w:type="pct"/>
          </w:tcPr>
          <w:p w14:paraId="62502086"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36FCA9CB"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1B23481" w14:textId="77777777" w:rsidR="00527AF8" w:rsidRPr="000C573D" w:rsidRDefault="00527AF8" w:rsidP="00527AF8">
      <w:pPr>
        <w:pStyle w:val="Heading5"/>
        <w:jc w:val="both"/>
      </w:pPr>
      <w:r>
        <w:t xml:space="preserve">Query Parameters </w:t>
      </w:r>
    </w:p>
    <w:p w14:paraId="1C94F602" w14:textId="77777777" w:rsidR="00527AF8" w:rsidRDefault="00527AF8" w:rsidP="00527AF8">
      <w:pPr>
        <w:jc w:val="both"/>
      </w:pPr>
    </w:p>
    <w:p w14:paraId="19AE6699" w14:textId="77777777" w:rsidR="00527AF8" w:rsidRPr="004112C6" w:rsidRDefault="00527AF8" w:rsidP="00527AF8">
      <w:pPr>
        <w:jc w:val="both"/>
      </w:pPr>
      <w:r>
        <w:t>None</w:t>
      </w:r>
    </w:p>
    <w:p w14:paraId="52A2B414" w14:textId="77777777" w:rsidR="00527AF8" w:rsidRDefault="00527AF8" w:rsidP="00527AF8">
      <w:pPr>
        <w:pStyle w:val="Heading5"/>
        <w:jc w:val="both"/>
      </w:pPr>
      <w:r>
        <w:t xml:space="preserve">Headers </w:t>
      </w:r>
    </w:p>
    <w:p w14:paraId="46E33B75"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092B9B10" w14:textId="77777777" w:rsidTr="00FE78D0">
        <w:tc>
          <w:tcPr>
            <w:tcW w:w="1512" w:type="dxa"/>
            <w:shd w:val="clear" w:color="auto" w:fill="D9D9D9" w:themeFill="background1" w:themeFillShade="D9"/>
          </w:tcPr>
          <w:p w14:paraId="166CC954" w14:textId="77777777" w:rsidR="00527AF8" w:rsidRDefault="00527AF8" w:rsidP="00FE78D0">
            <w:pPr>
              <w:jc w:val="both"/>
            </w:pPr>
            <w:r>
              <w:t>Header Name</w:t>
            </w:r>
          </w:p>
        </w:tc>
        <w:tc>
          <w:tcPr>
            <w:tcW w:w="1595" w:type="dxa"/>
            <w:shd w:val="clear" w:color="auto" w:fill="D9D9D9" w:themeFill="background1" w:themeFillShade="D9"/>
          </w:tcPr>
          <w:p w14:paraId="66745C7A" w14:textId="77777777" w:rsidR="00527AF8" w:rsidRDefault="00527AF8" w:rsidP="00FE78D0">
            <w:pPr>
              <w:jc w:val="both"/>
            </w:pPr>
            <w:r>
              <w:t>Header Value</w:t>
            </w:r>
          </w:p>
        </w:tc>
        <w:tc>
          <w:tcPr>
            <w:tcW w:w="1341" w:type="dxa"/>
            <w:shd w:val="clear" w:color="auto" w:fill="D9D9D9" w:themeFill="background1" w:themeFillShade="D9"/>
          </w:tcPr>
          <w:p w14:paraId="190CA0AB" w14:textId="77777777" w:rsidR="00527AF8" w:rsidRDefault="00527AF8" w:rsidP="00FE78D0">
            <w:pPr>
              <w:jc w:val="both"/>
            </w:pPr>
            <w:r>
              <w:t>Mandatory</w:t>
            </w:r>
          </w:p>
        </w:tc>
        <w:tc>
          <w:tcPr>
            <w:tcW w:w="4732" w:type="dxa"/>
            <w:shd w:val="clear" w:color="auto" w:fill="D9D9D9" w:themeFill="background1" w:themeFillShade="D9"/>
          </w:tcPr>
          <w:p w14:paraId="147C8CA0" w14:textId="77777777" w:rsidR="00527AF8" w:rsidRDefault="00527AF8" w:rsidP="00FE78D0">
            <w:pPr>
              <w:jc w:val="both"/>
            </w:pPr>
            <w:r>
              <w:t>Description</w:t>
            </w:r>
          </w:p>
        </w:tc>
      </w:tr>
      <w:tr w:rsidR="00527AF8" w14:paraId="597655C6" w14:textId="77777777" w:rsidTr="00FE78D0">
        <w:tc>
          <w:tcPr>
            <w:tcW w:w="1512" w:type="dxa"/>
          </w:tcPr>
          <w:p w14:paraId="68E86C7B" w14:textId="77777777" w:rsidR="00527AF8" w:rsidRPr="0065474C" w:rsidRDefault="00527AF8" w:rsidP="00FE78D0">
            <w:pPr>
              <w:jc w:val="both"/>
            </w:pPr>
            <w:r>
              <w:t>Accept</w:t>
            </w:r>
          </w:p>
        </w:tc>
        <w:tc>
          <w:tcPr>
            <w:tcW w:w="1595" w:type="dxa"/>
          </w:tcPr>
          <w:p w14:paraId="3796A950" w14:textId="77777777" w:rsidR="00527AF8" w:rsidRPr="0065474C" w:rsidRDefault="00527AF8" w:rsidP="00FE78D0">
            <w:pPr>
              <w:jc w:val="both"/>
            </w:pPr>
            <w:r>
              <w:t>application/json</w:t>
            </w:r>
          </w:p>
        </w:tc>
        <w:tc>
          <w:tcPr>
            <w:tcW w:w="1341" w:type="dxa"/>
          </w:tcPr>
          <w:p w14:paraId="29EA3ADB" w14:textId="77777777" w:rsidR="00527AF8" w:rsidRPr="0065474C" w:rsidRDefault="00527AF8" w:rsidP="00FE78D0">
            <w:pPr>
              <w:jc w:val="both"/>
            </w:pPr>
            <w:r>
              <w:t>Yes</w:t>
            </w:r>
          </w:p>
        </w:tc>
        <w:tc>
          <w:tcPr>
            <w:tcW w:w="4732" w:type="dxa"/>
          </w:tcPr>
          <w:p w14:paraId="19E0A067" w14:textId="77777777" w:rsidR="00527AF8" w:rsidRPr="00706077" w:rsidRDefault="00527AF8" w:rsidP="00FE78D0">
            <w:pPr>
              <w:jc w:val="both"/>
            </w:pPr>
            <w:r>
              <w:t>It specifies the format of the content accepted by the API invoker.</w:t>
            </w:r>
          </w:p>
        </w:tc>
      </w:tr>
    </w:tbl>
    <w:p w14:paraId="2BC57C46" w14:textId="77777777" w:rsidR="00527AF8" w:rsidRPr="00F86535" w:rsidRDefault="00527AF8" w:rsidP="00527AF8">
      <w:pPr>
        <w:jc w:val="both"/>
      </w:pPr>
    </w:p>
    <w:p w14:paraId="523D601F" w14:textId="77777777" w:rsidR="00527AF8" w:rsidRDefault="00527AF8" w:rsidP="00527AF8">
      <w:pPr>
        <w:pStyle w:val="Heading4"/>
        <w:jc w:val="both"/>
      </w:pPr>
      <w:r>
        <w:t xml:space="preserve">Get MA Course Version </w:t>
      </w:r>
      <w:r w:rsidR="00350A13">
        <w:t>–</w:t>
      </w:r>
      <w:r>
        <w:t xml:space="preserve"> Response </w:t>
      </w:r>
    </w:p>
    <w:p w14:paraId="179D652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849"/>
        <w:gridCol w:w="1872"/>
      </w:tblGrid>
      <w:tr w:rsidR="00527AF8" w:rsidRPr="006419FD" w14:paraId="69893E4B" w14:textId="77777777" w:rsidTr="00FE78D0">
        <w:tc>
          <w:tcPr>
            <w:tcW w:w="1188" w:type="dxa"/>
            <w:shd w:val="clear" w:color="auto" w:fill="D9D9D9" w:themeFill="background1" w:themeFillShade="D9"/>
          </w:tcPr>
          <w:p w14:paraId="0C3F0FA5" w14:textId="77777777" w:rsidR="00527AF8" w:rsidRPr="006419FD" w:rsidRDefault="00527AF8" w:rsidP="00FE78D0">
            <w:pPr>
              <w:jc w:val="both"/>
              <w:rPr>
                <w:szCs w:val="20"/>
              </w:rPr>
            </w:pPr>
            <w:r w:rsidRPr="006419FD">
              <w:rPr>
                <w:szCs w:val="20"/>
              </w:rPr>
              <w:t>Response  Status</w:t>
            </w:r>
          </w:p>
        </w:tc>
        <w:tc>
          <w:tcPr>
            <w:tcW w:w="3315" w:type="dxa"/>
            <w:shd w:val="clear" w:color="auto" w:fill="D9D9D9" w:themeFill="background1" w:themeFillShade="D9"/>
          </w:tcPr>
          <w:p w14:paraId="6A47EB6E" w14:textId="77777777" w:rsidR="00527AF8" w:rsidRPr="006419FD" w:rsidRDefault="00527AF8" w:rsidP="00FE78D0">
            <w:pPr>
              <w:jc w:val="both"/>
              <w:rPr>
                <w:szCs w:val="20"/>
              </w:rPr>
            </w:pPr>
            <w:r w:rsidRPr="006419FD">
              <w:rPr>
                <w:szCs w:val="20"/>
              </w:rPr>
              <w:t>Body Example</w:t>
            </w:r>
          </w:p>
        </w:tc>
        <w:tc>
          <w:tcPr>
            <w:tcW w:w="956" w:type="dxa"/>
            <w:shd w:val="clear" w:color="auto" w:fill="D9D9D9" w:themeFill="background1" w:themeFillShade="D9"/>
          </w:tcPr>
          <w:p w14:paraId="641FC788" w14:textId="77777777" w:rsidR="00527AF8" w:rsidRPr="006419FD" w:rsidRDefault="00527AF8" w:rsidP="00FE78D0">
            <w:pPr>
              <w:jc w:val="both"/>
              <w:rPr>
                <w:szCs w:val="20"/>
              </w:rPr>
            </w:pPr>
            <w:r w:rsidRPr="006419FD">
              <w:rPr>
                <w:szCs w:val="20"/>
              </w:rPr>
              <w:t>HTTP Status Code</w:t>
            </w:r>
          </w:p>
        </w:tc>
        <w:tc>
          <w:tcPr>
            <w:tcW w:w="1849" w:type="dxa"/>
            <w:shd w:val="clear" w:color="auto" w:fill="D9D9D9" w:themeFill="background1" w:themeFillShade="D9"/>
          </w:tcPr>
          <w:p w14:paraId="32368DD0" w14:textId="77777777" w:rsidR="00527AF8" w:rsidRPr="006419FD" w:rsidRDefault="00527AF8" w:rsidP="00FE78D0">
            <w:pPr>
              <w:jc w:val="both"/>
              <w:rPr>
                <w:szCs w:val="20"/>
              </w:rPr>
            </w:pPr>
            <w:r w:rsidRPr="006419FD">
              <w:rPr>
                <w:szCs w:val="20"/>
              </w:rPr>
              <w:t>Content Type</w:t>
            </w:r>
          </w:p>
        </w:tc>
        <w:tc>
          <w:tcPr>
            <w:tcW w:w="1872" w:type="dxa"/>
            <w:shd w:val="clear" w:color="auto" w:fill="D9D9D9" w:themeFill="background1" w:themeFillShade="D9"/>
          </w:tcPr>
          <w:p w14:paraId="71EB437E" w14:textId="77777777" w:rsidR="00527AF8" w:rsidRPr="006419FD" w:rsidRDefault="00527AF8" w:rsidP="00FE78D0">
            <w:pPr>
              <w:jc w:val="both"/>
              <w:rPr>
                <w:szCs w:val="20"/>
              </w:rPr>
            </w:pPr>
            <w:r w:rsidRPr="006419FD">
              <w:rPr>
                <w:szCs w:val="20"/>
              </w:rPr>
              <w:t>Description</w:t>
            </w:r>
          </w:p>
        </w:tc>
      </w:tr>
      <w:tr w:rsidR="00527AF8" w:rsidRPr="006419FD" w14:paraId="734D1ABE" w14:textId="77777777" w:rsidTr="00FE78D0">
        <w:trPr>
          <w:trHeight w:val="346"/>
        </w:trPr>
        <w:tc>
          <w:tcPr>
            <w:tcW w:w="1188" w:type="dxa"/>
          </w:tcPr>
          <w:p w14:paraId="5127B776" w14:textId="77777777" w:rsidR="00527AF8" w:rsidRPr="006419FD" w:rsidRDefault="00527AF8" w:rsidP="00FE78D0">
            <w:pPr>
              <w:jc w:val="both"/>
              <w:rPr>
                <w:szCs w:val="20"/>
              </w:rPr>
            </w:pPr>
            <w:r w:rsidRPr="006419FD">
              <w:rPr>
                <w:szCs w:val="20"/>
              </w:rPr>
              <w:t>Successful</w:t>
            </w:r>
          </w:p>
        </w:tc>
        <w:tc>
          <w:tcPr>
            <w:tcW w:w="3315" w:type="dxa"/>
          </w:tcPr>
          <w:p w14:paraId="7BB5F923" w14:textId="77777777" w:rsidR="00527AF8" w:rsidRPr="006419FD" w:rsidRDefault="00527AF8" w:rsidP="00FE78D0">
            <w:pPr>
              <w:jc w:val="both"/>
              <w:rPr>
                <w:rFonts w:eastAsia="Arial" w:cs="Arial"/>
                <w:color w:val="000000"/>
                <w:szCs w:val="20"/>
              </w:rPr>
            </w:pPr>
            <w:r w:rsidRPr="006419FD">
              <w:rPr>
                <w:rFonts w:eastAsia="Arial" w:cs="Arial"/>
                <w:color w:val="000000"/>
                <w:szCs w:val="20"/>
              </w:rPr>
              <w:t>{</w:t>
            </w:r>
          </w:p>
          <w:p w14:paraId="0F23BAAA" w14:textId="77777777" w:rsidR="00527AF8" w:rsidRPr="006419FD" w:rsidRDefault="003F5A2D" w:rsidP="00FE78D0">
            <w:pPr>
              <w:jc w:val="both"/>
              <w:rPr>
                <w:rFonts w:eastAsia="Arial" w:cs="Arial"/>
                <w:color w:val="000000"/>
                <w:szCs w:val="20"/>
              </w:rPr>
            </w:pPr>
            <w:r>
              <w:rPr>
                <w:rFonts w:eastAsia="Arial" w:cs="Arial"/>
                <w:color w:val="000000"/>
                <w:szCs w:val="20"/>
              </w:rPr>
              <w:t>"</w:t>
            </w:r>
            <w:r w:rsidR="00C7138F">
              <w:rPr>
                <w:rFonts w:eastAsia="Arial" w:cs="Arial"/>
                <w:color w:val="000000"/>
                <w:szCs w:val="20"/>
              </w:rPr>
              <w:t>courseVersion</w:t>
            </w:r>
            <w:r>
              <w:rPr>
                <w:rFonts w:eastAsia="Arial" w:cs="Arial"/>
                <w:color w:val="000000"/>
                <w:szCs w:val="20"/>
              </w:rPr>
              <w:t>"</w:t>
            </w:r>
            <w:r w:rsidR="00527AF8" w:rsidRPr="006419FD">
              <w:rPr>
                <w:rFonts w:eastAsia="Arial" w:cs="Arial"/>
                <w:color w:val="000000"/>
                <w:szCs w:val="20"/>
              </w:rPr>
              <w:t>:</w:t>
            </w:r>
            <w:r w:rsidR="005926A7">
              <w:rPr>
                <w:rFonts w:eastAsia="Arial" w:cs="Arial"/>
                <w:color w:val="000000"/>
                <w:szCs w:val="20"/>
              </w:rPr>
              <w:t xml:space="preserve"> </w:t>
            </w:r>
            <w:r w:rsidR="00DD31C2" w:rsidRPr="00DD31C2">
              <w:rPr>
                <w:rFonts w:eastAsia="Arial" w:cs="Arial"/>
                <w:color w:val="000000"/>
                <w:szCs w:val="20"/>
              </w:rPr>
              <w:t>1422951856</w:t>
            </w:r>
          </w:p>
          <w:p w14:paraId="68BCC47A" w14:textId="77777777" w:rsidR="00527AF8" w:rsidRPr="006419FD" w:rsidRDefault="00527AF8" w:rsidP="00FE78D0">
            <w:pPr>
              <w:jc w:val="both"/>
              <w:rPr>
                <w:rFonts w:eastAsia="Arial" w:cs="Arial"/>
                <w:szCs w:val="20"/>
              </w:rPr>
            </w:pPr>
            <w:r w:rsidRPr="006419FD">
              <w:rPr>
                <w:rFonts w:eastAsia="Arial" w:cs="Arial"/>
                <w:color w:val="000000"/>
                <w:szCs w:val="20"/>
              </w:rPr>
              <w:t>}</w:t>
            </w:r>
          </w:p>
          <w:p w14:paraId="2CCA696B" w14:textId="77777777" w:rsidR="00527AF8" w:rsidRPr="006419FD" w:rsidRDefault="00527AF8" w:rsidP="00FE78D0">
            <w:pPr>
              <w:jc w:val="both"/>
              <w:rPr>
                <w:rFonts w:eastAsia="Arial" w:cs="Arial"/>
                <w:szCs w:val="20"/>
              </w:rPr>
            </w:pPr>
          </w:p>
        </w:tc>
        <w:tc>
          <w:tcPr>
            <w:tcW w:w="956" w:type="dxa"/>
            <w:tcBorders>
              <w:bottom w:val="single" w:sz="4" w:space="0" w:color="auto"/>
            </w:tcBorders>
          </w:tcPr>
          <w:p w14:paraId="6C3AF354" w14:textId="77777777" w:rsidR="00527AF8" w:rsidRPr="006419FD" w:rsidRDefault="00527AF8" w:rsidP="00FE78D0">
            <w:pPr>
              <w:jc w:val="both"/>
              <w:rPr>
                <w:szCs w:val="20"/>
              </w:rPr>
            </w:pPr>
            <w:r w:rsidRPr="006419FD">
              <w:rPr>
                <w:szCs w:val="20"/>
              </w:rPr>
              <w:t>200</w:t>
            </w:r>
          </w:p>
        </w:tc>
        <w:tc>
          <w:tcPr>
            <w:tcW w:w="1849" w:type="dxa"/>
            <w:tcBorders>
              <w:bottom w:val="single" w:sz="4" w:space="0" w:color="auto"/>
            </w:tcBorders>
          </w:tcPr>
          <w:p w14:paraId="2C95C5F8"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08D876AA" w14:textId="77777777" w:rsidR="00527AF8" w:rsidRPr="006419FD" w:rsidRDefault="00527AF8" w:rsidP="00FE78D0">
            <w:pPr>
              <w:jc w:val="both"/>
              <w:rPr>
                <w:szCs w:val="20"/>
              </w:rPr>
            </w:pPr>
          </w:p>
        </w:tc>
      </w:tr>
      <w:tr w:rsidR="00527AF8" w:rsidRPr="006419FD" w14:paraId="1C0F1FBE" w14:textId="77777777" w:rsidTr="00FE78D0">
        <w:trPr>
          <w:trHeight w:val="346"/>
        </w:trPr>
        <w:tc>
          <w:tcPr>
            <w:tcW w:w="1188" w:type="dxa"/>
          </w:tcPr>
          <w:p w14:paraId="7007D3B2" w14:textId="77777777" w:rsidR="00527AF8" w:rsidRPr="006419FD" w:rsidRDefault="00527AF8" w:rsidP="00FE78D0">
            <w:pPr>
              <w:jc w:val="both"/>
              <w:rPr>
                <w:szCs w:val="20"/>
              </w:rPr>
            </w:pPr>
            <w:r w:rsidRPr="006419FD">
              <w:rPr>
                <w:szCs w:val="20"/>
              </w:rPr>
              <w:t>Failure</w:t>
            </w:r>
          </w:p>
        </w:tc>
        <w:tc>
          <w:tcPr>
            <w:tcW w:w="3315" w:type="dxa"/>
          </w:tcPr>
          <w:p w14:paraId="77514A6C" w14:textId="77777777" w:rsidR="00527AF8" w:rsidRPr="006419FD" w:rsidRDefault="00527AF8" w:rsidP="00FE78D0">
            <w:pPr>
              <w:jc w:val="both"/>
              <w:rPr>
                <w:rFonts w:eastAsia="Arial" w:cs="Arial"/>
                <w:szCs w:val="20"/>
              </w:rPr>
            </w:pPr>
            <w:r w:rsidRPr="006419FD">
              <w:rPr>
                <w:rFonts w:eastAsia="Arial" w:cs="Arial"/>
                <w:szCs w:val="20"/>
              </w:rPr>
              <w:t>{</w:t>
            </w:r>
          </w:p>
          <w:p w14:paraId="04A10DB2" w14:textId="77777777" w:rsidR="00527AF8" w:rsidRPr="006419FD" w:rsidRDefault="00527AF8" w:rsidP="00FE78D0">
            <w:pPr>
              <w:jc w:val="both"/>
              <w:rPr>
                <w:rFonts w:eastAsia="Arial" w:cs="Arial"/>
                <w:color w:val="000000"/>
                <w:szCs w:val="20"/>
              </w:rPr>
            </w:pPr>
            <w:r w:rsidRPr="006419FD">
              <w:rPr>
                <w:rFonts w:eastAsia="Arial" w:cs="Arial"/>
                <w:color w:val="000000"/>
                <w:szCs w:val="20"/>
              </w:rPr>
              <w:t xml:space="preserve">    </w:t>
            </w:r>
            <w:r w:rsidR="003F5A2D">
              <w:rPr>
                <w:rFonts w:eastAsia="Arial" w:cs="Arial"/>
                <w:color w:val="000000"/>
                <w:szCs w:val="20"/>
              </w:rPr>
              <w:t>"</w:t>
            </w:r>
            <w:r w:rsidRPr="00B276B8">
              <w:rPr>
                <w:rFonts w:eastAsia="Arial" w:cs="Arial"/>
                <w:color w:val="000000"/>
                <w:szCs w:val="20"/>
              </w:rPr>
              <w:t>failureReason</w:t>
            </w:r>
            <w:r w:rsidR="003F5A2D">
              <w:rPr>
                <w:rFonts w:eastAsia="Arial" w:cs="Arial"/>
                <w:color w:val="000000"/>
                <w:szCs w:val="20"/>
              </w:rPr>
              <w:t>"</w:t>
            </w:r>
            <w:r w:rsidRPr="006419FD">
              <w:rPr>
                <w:rFonts w:eastAsia="Arial" w:cs="Arial"/>
                <w:color w:val="000000"/>
                <w:szCs w:val="20"/>
              </w:rPr>
              <w:t xml:space="preserve"> : </w:t>
            </w:r>
            <w:r w:rsidR="003F5A2D">
              <w:rPr>
                <w:rFonts w:eastAsia="Arial" w:cs="Arial"/>
                <w:color w:val="000000"/>
                <w:szCs w:val="20"/>
              </w:rPr>
              <w:t>"</w:t>
            </w:r>
            <w:r w:rsidRPr="006419FD">
              <w:rPr>
                <w:rFonts w:eastAsia="Arial" w:cs="Arial"/>
                <w:color w:val="000000"/>
                <w:szCs w:val="20"/>
              </w:rPr>
              <w:t>&lt;Description of the failure reason&gt;</w:t>
            </w:r>
            <w:r w:rsidR="003F5A2D">
              <w:rPr>
                <w:rFonts w:eastAsia="Arial" w:cs="Arial"/>
                <w:color w:val="000000"/>
                <w:szCs w:val="20"/>
              </w:rPr>
              <w:t>"</w:t>
            </w:r>
          </w:p>
          <w:p w14:paraId="31970DE7" w14:textId="77777777" w:rsidR="00527AF8" w:rsidRPr="006419FD" w:rsidRDefault="00527AF8" w:rsidP="00FE78D0">
            <w:pPr>
              <w:jc w:val="both"/>
              <w:rPr>
                <w:rFonts w:eastAsia="Arial" w:cs="Arial"/>
                <w:szCs w:val="20"/>
              </w:rPr>
            </w:pPr>
            <w:r w:rsidRPr="006419FD">
              <w:rPr>
                <w:rFonts w:eastAsia="Arial" w:cs="Arial"/>
                <w:color w:val="000000"/>
                <w:szCs w:val="20"/>
              </w:rPr>
              <w:t>}</w:t>
            </w:r>
          </w:p>
        </w:tc>
        <w:tc>
          <w:tcPr>
            <w:tcW w:w="956" w:type="dxa"/>
            <w:tcBorders>
              <w:bottom w:val="single" w:sz="4" w:space="0" w:color="auto"/>
            </w:tcBorders>
          </w:tcPr>
          <w:p w14:paraId="0AFD1F27" w14:textId="77777777" w:rsidR="00527AF8" w:rsidRPr="006419FD" w:rsidRDefault="00527AF8" w:rsidP="00FE78D0">
            <w:pPr>
              <w:jc w:val="both"/>
              <w:rPr>
                <w:szCs w:val="20"/>
              </w:rPr>
            </w:pPr>
            <w:r>
              <w:rPr>
                <w:color w:val="000000" w:themeColor="text1"/>
                <w:szCs w:val="20"/>
              </w:rPr>
              <w:t>500</w:t>
            </w:r>
          </w:p>
        </w:tc>
        <w:tc>
          <w:tcPr>
            <w:tcW w:w="1849" w:type="dxa"/>
            <w:tcBorders>
              <w:bottom w:val="single" w:sz="4" w:space="0" w:color="auto"/>
            </w:tcBorders>
          </w:tcPr>
          <w:p w14:paraId="2BA0D28B" w14:textId="77777777" w:rsidR="00527AF8" w:rsidRPr="006419FD" w:rsidRDefault="00527AF8" w:rsidP="00FE78D0">
            <w:pPr>
              <w:jc w:val="both"/>
              <w:rPr>
                <w:szCs w:val="20"/>
              </w:rPr>
            </w:pPr>
            <w:r w:rsidRPr="006419FD">
              <w:rPr>
                <w:szCs w:val="20"/>
              </w:rPr>
              <w:t>Application/json</w:t>
            </w:r>
          </w:p>
        </w:tc>
        <w:tc>
          <w:tcPr>
            <w:tcW w:w="1872" w:type="dxa"/>
            <w:tcBorders>
              <w:bottom w:val="single" w:sz="4" w:space="0" w:color="auto"/>
            </w:tcBorders>
          </w:tcPr>
          <w:p w14:paraId="53B9DAE3" w14:textId="77777777" w:rsidR="00527AF8" w:rsidRPr="006419FD" w:rsidRDefault="003F5A2D" w:rsidP="00FE78D0">
            <w:pPr>
              <w:jc w:val="both"/>
              <w:rPr>
                <w:szCs w:val="20"/>
              </w:rPr>
            </w:pPr>
            <w:r>
              <w:rPr>
                <w:szCs w:val="20"/>
              </w:rPr>
              <w:t>"</w:t>
            </w:r>
            <w:r w:rsidR="00527AF8" w:rsidRPr="006419FD">
              <w:rPr>
                <w:szCs w:val="20"/>
              </w:rPr>
              <w:t>Internal Error</w:t>
            </w:r>
            <w:r>
              <w:rPr>
                <w:szCs w:val="20"/>
              </w:rPr>
              <w:t>"</w:t>
            </w:r>
          </w:p>
        </w:tc>
      </w:tr>
    </w:tbl>
    <w:p w14:paraId="0B41775F" w14:textId="77777777" w:rsidR="00527AF8" w:rsidRDefault="00527AF8" w:rsidP="00527AF8">
      <w:pPr>
        <w:jc w:val="both"/>
      </w:pPr>
    </w:p>
    <w:p w14:paraId="698D2597" w14:textId="77777777" w:rsidR="00527AF8" w:rsidRDefault="00527AF8" w:rsidP="00527AF8">
      <w:pPr>
        <w:pStyle w:val="Heading5"/>
        <w:jc w:val="both"/>
      </w:pPr>
      <w:r>
        <w:lastRenderedPageBreak/>
        <w:t>Body Elements</w:t>
      </w:r>
    </w:p>
    <w:p w14:paraId="66E806E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26ECA419" w14:textId="77777777" w:rsidTr="00FE78D0">
        <w:trPr>
          <w:trHeight w:val="244"/>
        </w:trPr>
        <w:tc>
          <w:tcPr>
            <w:tcW w:w="294" w:type="pct"/>
            <w:shd w:val="clear" w:color="auto" w:fill="D9D9D9" w:themeFill="background1" w:themeFillShade="D9"/>
          </w:tcPr>
          <w:p w14:paraId="6E5D4E63" w14:textId="77777777" w:rsidR="00527AF8" w:rsidRPr="00DE1B6A" w:rsidRDefault="00527AF8" w:rsidP="00FE78D0">
            <w:pPr>
              <w:jc w:val="both"/>
            </w:pPr>
            <w:r w:rsidRPr="00DE1B6A">
              <w:t>#</w:t>
            </w:r>
          </w:p>
        </w:tc>
        <w:tc>
          <w:tcPr>
            <w:tcW w:w="926" w:type="pct"/>
            <w:shd w:val="clear" w:color="auto" w:fill="D9D9D9" w:themeFill="background1" w:themeFillShade="D9"/>
          </w:tcPr>
          <w:p w14:paraId="0C952BF2"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51C39FAE"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58D1BBF6"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0124BFD6" w14:textId="77777777" w:rsidR="00527AF8" w:rsidRPr="00DE1B6A" w:rsidRDefault="00527AF8" w:rsidP="00FE78D0">
            <w:pPr>
              <w:jc w:val="both"/>
            </w:pPr>
            <w:r>
              <w:t>Range</w:t>
            </w:r>
          </w:p>
        </w:tc>
        <w:tc>
          <w:tcPr>
            <w:tcW w:w="1283" w:type="pct"/>
            <w:shd w:val="clear" w:color="auto" w:fill="D9D9D9" w:themeFill="background1" w:themeFillShade="D9"/>
          </w:tcPr>
          <w:p w14:paraId="79E024B1" w14:textId="77777777" w:rsidR="00527AF8" w:rsidRPr="00DE1B6A" w:rsidRDefault="00527AF8" w:rsidP="00FE78D0">
            <w:pPr>
              <w:jc w:val="both"/>
            </w:pPr>
            <w:r w:rsidRPr="00DE1B6A">
              <w:t>Details</w:t>
            </w:r>
          </w:p>
        </w:tc>
      </w:tr>
      <w:tr w:rsidR="00527AF8" w14:paraId="05ED7717" w14:textId="77777777" w:rsidTr="00FE78D0">
        <w:trPr>
          <w:trHeight w:val="244"/>
        </w:trPr>
        <w:tc>
          <w:tcPr>
            <w:tcW w:w="294" w:type="pct"/>
          </w:tcPr>
          <w:p w14:paraId="5F601398" w14:textId="77777777" w:rsidR="00527AF8" w:rsidRDefault="008727D0" w:rsidP="00FE78D0">
            <w:pPr>
              <w:jc w:val="both"/>
              <w:rPr>
                <w:szCs w:val="20"/>
              </w:rPr>
            </w:pPr>
            <w:r>
              <w:rPr>
                <w:szCs w:val="20"/>
              </w:rPr>
              <w:t>1</w:t>
            </w:r>
          </w:p>
        </w:tc>
        <w:tc>
          <w:tcPr>
            <w:tcW w:w="926" w:type="pct"/>
          </w:tcPr>
          <w:p w14:paraId="03DC971F" w14:textId="77777777" w:rsidR="00527AF8" w:rsidRDefault="00C7138F" w:rsidP="00FE78D0">
            <w:pPr>
              <w:jc w:val="both"/>
              <w:rPr>
                <w:szCs w:val="20"/>
              </w:rPr>
            </w:pPr>
            <w:r>
              <w:rPr>
                <w:rFonts w:eastAsia="Arial" w:cs="Arial"/>
                <w:color w:val="000000"/>
                <w:szCs w:val="20"/>
              </w:rPr>
              <w:t>courseVersion</w:t>
            </w:r>
          </w:p>
        </w:tc>
        <w:tc>
          <w:tcPr>
            <w:tcW w:w="691" w:type="pct"/>
          </w:tcPr>
          <w:p w14:paraId="409E3F20" w14:textId="77777777" w:rsidR="00527AF8" w:rsidRDefault="00527AF8" w:rsidP="00FE78D0">
            <w:pPr>
              <w:jc w:val="both"/>
              <w:rPr>
                <w:szCs w:val="20"/>
              </w:rPr>
            </w:pPr>
            <w:r>
              <w:rPr>
                <w:szCs w:val="20"/>
              </w:rPr>
              <w:t>Yes</w:t>
            </w:r>
          </w:p>
        </w:tc>
        <w:tc>
          <w:tcPr>
            <w:tcW w:w="690" w:type="pct"/>
          </w:tcPr>
          <w:p w14:paraId="11E897AD" w14:textId="77777777" w:rsidR="00527AF8" w:rsidRDefault="00DD31C2" w:rsidP="00FE78D0">
            <w:pPr>
              <w:jc w:val="both"/>
              <w:rPr>
                <w:szCs w:val="20"/>
              </w:rPr>
            </w:pPr>
            <w:r>
              <w:rPr>
                <w:szCs w:val="20"/>
              </w:rPr>
              <w:t>Integer</w:t>
            </w:r>
          </w:p>
        </w:tc>
        <w:tc>
          <w:tcPr>
            <w:tcW w:w="1116" w:type="pct"/>
          </w:tcPr>
          <w:p w14:paraId="230F94A7" w14:textId="77777777" w:rsidR="00527AF8" w:rsidRPr="00E827C4" w:rsidRDefault="00527AF8" w:rsidP="00FE78D0">
            <w:pPr>
              <w:jc w:val="both"/>
              <w:rPr>
                <w:szCs w:val="20"/>
              </w:rPr>
            </w:pPr>
            <w:r>
              <w:rPr>
                <w:szCs w:val="20"/>
              </w:rPr>
              <w:t>NA</w:t>
            </w:r>
          </w:p>
        </w:tc>
        <w:tc>
          <w:tcPr>
            <w:tcW w:w="1283" w:type="pct"/>
          </w:tcPr>
          <w:p w14:paraId="27C6851D" w14:textId="77777777" w:rsidR="00527AF8" w:rsidRDefault="00DD31C2" w:rsidP="00FE78D0">
            <w:pPr>
              <w:jc w:val="both"/>
              <w:rPr>
                <w:szCs w:val="20"/>
              </w:rPr>
            </w:pPr>
            <w:r>
              <w:rPr>
                <w:szCs w:val="20"/>
              </w:rPr>
              <w:t>Last modification dat</w:t>
            </w:r>
            <w:r w:rsidR="00FE38E2">
              <w:rPr>
                <w:szCs w:val="20"/>
              </w:rPr>
              <w:t>e of MA course</w:t>
            </w:r>
            <w:r w:rsidR="00C7138F">
              <w:rPr>
                <w:szCs w:val="20"/>
              </w:rPr>
              <w:t xml:space="preserve"> in epoch format</w:t>
            </w:r>
            <w:r w:rsidR="00FE38E2">
              <w:rPr>
                <w:szCs w:val="20"/>
              </w:rPr>
              <w:t>. It will serve as</w:t>
            </w:r>
            <w:r>
              <w:rPr>
                <w:szCs w:val="20"/>
              </w:rPr>
              <w:t xml:space="preserve"> unique version for the course.</w:t>
            </w:r>
          </w:p>
        </w:tc>
      </w:tr>
      <w:tr w:rsidR="00C87966" w14:paraId="106FFB25" w14:textId="77777777" w:rsidTr="00FE78D0">
        <w:trPr>
          <w:trHeight w:val="244"/>
        </w:trPr>
        <w:tc>
          <w:tcPr>
            <w:tcW w:w="294" w:type="pct"/>
          </w:tcPr>
          <w:p w14:paraId="01FE60C3" w14:textId="77777777" w:rsidR="00C87966" w:rsidRDefault="00C87966" w:rsidP="00FE78D0">
            <w:pPr>
              <w:jc w:val="both"/>
              <w:rPr>
                <w:szCs w:val="20"/>
              </w:rPr>
            </w:pPr>
            <w:r>
              <w:rPr>
                <w:rFonts w:cs="Arial"/>
                <w:szCs w:val="20"/>
              </w:rPr>
              <w:t>2</w:t>
            </w:r>
          </w:p>
        </w:tc>
        <w:tc>
          <w:tcPr>
            <w:tcW w:w="926" w:type="pct"/>
          </w:tcPr>
          <w:p w14:paraId="16D2BD2F" w14:textId="77777777" w:rsidR="00C87966" w:rsidRDefault="00C87966" w:rsidP="00FE78D0">
            <w:pPr>
              <w:jc w:val="both"/>
              <w:rPr>
                <w:szCs w:val="20"/>
              </w:rPr>
            </w:pPr>
            <w:r>
              <w:rPr>
                <w:szCs w:val="20"/>
              </w:rPr>
              <w:t>failureReason</w:t>
            </w:r>
          </w:p>
        </w:tc>
        <w:tc>
          <w:tcPr>
            <w:tcW w:w="691" w:type="pct"/>
          </w:tcPr>
          <w:p w14:paraId="2DB06B3A" w14:textId="77777777" w:rsidR="00C87966" w:rsidRDefault="00C87966" w:rsidP="00FE78D0">
            <w:pPr>
              <w:jc w:val="both"/>
              <w:rPr>
                <w:szCs w:val="20"/>
              </w:rPr>
            </w:pPr>
            <w:r>
              <w:rPr>
                <w:szCs w:val="20"/>
              </w:rPr>
              <w:t>No</w:t>
            </w:r>
          </w:p>
        </w:tc>
        <w:tc>
          <w:tcPr>
            <w:tcW w:w="690" w:type="pct"/>
          </w:tcPr>
          <w:p w14:paraId="640E4E8F" w14:textId="77777777" w:rsidR="00C87966" w:rsidRDefault="00C87966" w:rsidP="00FE78D0">
            <w:pPr>
              <w:jc w:val="both"/>
              <w:rPr>
                <w:szCs w:val="20"/>
              </w:rPr>
            </w:pPr>
            <w:r>
              <w:rPr>
                <w:szCs w:val="20"/>
              </w:rPr>
              <w:t>String</w:t>
            </w:r>
          </w:p>
        </w:tc>
        <w:tc>
          <w:tcPr>
            <w:tcW w:w="1116" w:type="pct"/>
          </w:tcPr>
          <w:p w14:paraId="13E8B086" w14:textId="77777777" w:rsidR="00C87966" w:rsidRDefault="00C87966" w:rsidP="00FE78D0">
            <w:pPr>
              <w:jc w:val="both"/>
              <w:rPr>
                <w:szCs w:val="20"/>
              </w:rPr>
            </w:pPr>
          </w:p>
        </w:tc>
        <w:tc>
          <w:tcPr>
            <w:tcW w:w="1283" w:type="pct"/>
          </w:tcPr>
          <w:p w14:paraId="60C8BFB9" w14:textId="77777777" w:rsidR="00C87966" w:rsidRDefault="00C87966" w:rsidP="00FE78D0">
            <w:pPr>
              <w:jc w:val="both"/>
              <w:rPr>
                <w:szCs w:val="20"/>
              </w:rPr>
            </w:pPr>
            <w:r>
              <w:rPr>
                <w:szCs w:val="20"/>
              </w:rPr>
              <w:t>Reason for the request failure</w:t>
            </w:r>
          </w:p>
        </w:tc>
      </w:tr>
    </w:tbl>
    <w:p w14:paraId="3302733D" w14:textId="77777777" w:rsidR="00527AF8" w:rsidRDefault="00527AF8" w:rsidP="00527AF8">
      <w:pPr>
        <w:pStyle w:val="Heading3"/>
        <w:jc w:val="both"/>
      </w:pPr>
      <w:bookmarkStart w:id="65" w:name="_Toc411454328"/>
      <w:r>
        <w:t>Get Bookmark</w:t>
      </w:r>
      <w:bookmarkEnd w:id="64"/>
      <w:r>
        <w:t xml:space="preserve"> with Score API</w:t>
      </w:r>
      <w:bookmarkEnd w:id="65"/>
    </w:p>
    <w:p w14:paraId="000BB8DD" w14:textId="77777777" w:rsidR="00A70A56" w:rsidRPr="00A70A56" w:rsidRDefault="00A70A56" w:rsidP="00A70A56"/>
    <w:p w14:paraId="5CBFB79F" w14:textId="77777777" w:rsidR="00527AF8" w:rsidRPr="00454E84" w:rsidRDefault="00527AF8" w:rsidP="00A70A56">
      <w:r>
        <w:t>IVR shall invoke this API to get bookmark details of the user along</w:t>
      </w:r>
      <w:r w:rsidR="00A70A56">
        <w:t xml:space="preserve"> </w:t>
      </w:r>
      <w:r>
        <w:t>with scores of chapters already completed.</w:t>
      </w:r>
    </w:p>
    <w:p w14:paraId="41F43797" w14:textId="77777777" w:rsidR="00527AF8" w:rsidRPr="002A3A31" w:rsidRDefault="00527AF8" w:rsidP="00527AF8">
      <w:pPr>
        <w:pStyle w:val="Heading4"/>
        <w:jc w:val="both"/>
      </w:pPr>
      <w:r>
        <w:t>Get Bookmark with Score- Request</w:t>
      </w:r>
    </w:p>
    <w:p w14:paraId="51056163" w14:textId="77777777" w:rsidR="00527AF8" w:rsidRPr="006110FF" w:rsidRDefault="00527AF8" w:rsidP="00527AF8">
      <w:pPr>
        <w:jc w:val="both"/>
      </w:pPr>
    </w:p>
    <w:p w14:paraId="56760262" w14:textId="77777777" w:rsidR="00527AF8" w:rsidRPr="00C814BF" w:rsidRDefault="00527AF8" w:rsidP="00527AF8">
      <w:pPr>
        <w:jc w:val="both"/>
        <w:rPr>
          <w:rStyle w:val="Hyperlink"/>
          <w:szCs w:val="20"/>
        </w:rPr>
      </w:pPr>
      <w:r w:rsidRPr="00DE1B6A">
        <w:rPr>
          <w:b/>
          <w:szCs w:val="20"/>
        </w:rPr>
        <w:t>URL</w:t>
      </w:r>
      <w:r w:rsidRPr="00EB6872">
        <w:rPr>
          <w:szCs w:val="20"/>
        </w:rPr>
        <w:t>:</w:t>
      </w:r>
      <w:r w:rsidR="003D7883" w:rsidRPr="001B6A55">
        <w:rPr>
          <w:szCs w:val="20"/>
        </w:rPr>
        <w:t>http://&lt;motech:port&gt;/motech-platform-server/module/</w:t>
      </w:r>
      <w:r w:rsidR="00017428">
        <w:rPr>
          <w:szCs w:val="20"/>
        </w:rPr>
        <w:t>api/</w:t>
      </w:r>
      <w:r w:rsidR="003D7883" w:rsidRPr="001B6A55">
        <w:rPr>
          <w:szCs w:val="20"/>
        </w:rPr>
        <w:t xml:space="preserve">mobileacademy/ </w:t>
      </w:r>
      <w:r w:rsidR="003D7883" w:rsidRPr="001B6A55">
        <w:t>bookmarkWithScore</w:t>
      </w:r>
      <w:r w:rsidR="003D7883" w:rsidRPr="001B6A55">
        <w:rPr>
          <w:szCs w:val="20"/>
        </w:rPr>
        <w:t>?callingNumber=9999999900</w:t>
      </w:r>
      <w:r w:rsidRPr="001B6A55">
        <w:rPr>
          <w:szCs w:val="20"/>
        </w:rPr>
        <w:t>&amp;callId=123456789012345</w:t>
      </w:r>
    </w:p>
    <w:p w14:paraId="08464744" w14:textId="77777777" w:rsidR="00527AF8" w:rsidRDefault="00527AF8" w:rsidP="00527AF8">
      <w:pPr>
        <w:jc w:val="both"/>
        <w:rPr>
          <w:b/>
          <w:szCs w:val="20"/>
        </w:rPr>
      </w:pPr>
    </w:p>
    <w:p w14:paraId="0B28B121"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33200605" w14:textId="77777777" w:rsidR="00527AF8" w:rsidRDefault="00527AF8" w:rsidP="00527AF8">
      <w:pPr>
        <w:pStyle w:val="Heading5"/>
        <w:jc w:val="both"/>
      </w:pPr>
      <w:r>
        <w:t>Validations</w:t>
      </w:r>
    </w:p>
    <w:p w14:paraId="6E93CF25" w14:textId="77777777" w:rsidR="00527AF8" w:rsidRPr="007A57D8" w:rsidRDefault="00527AF8" w:rsidP="00527AF8">
      <w:pPr>
        <w:jc w:val="both"/>
      </w:pPr>
    </w:p>
    <w:p w14:paraId="377EBCC5" w14:textId="77777777" w:rsidR="00527AF8" w:rsidRDefault="00527AF8" w:rsidP="00E65978">
      <w:pPr>
        <w:pStyle w:val="ListParagraph"/>
        <w:numPr>
          <w:ilvl w:val="0"/>
          <w:numId w:val="6"/>
        </w:numPr>
        <w:jc w:val="both"/>
      </w:pPr>
      <w:r>
        <w:t>Motech shall return appropriate http error code in following case</w:t>
      </w:r>
    </w:p>
    <w:p w14:paraId="141CB500" w14:textId="77777777" w:rsidR="00527AF8" w:rsidRDefault="00527AF8" w:rsidP="00E65978">
      <w:pPr>
        <w:pStyle w:val="ListParagraph"/>
        <w:numPr>
          <w:ilvl w:val="1"/>
          <w:numId w:val="6"/>
        </w:numPr>
        <w:jc w:val="both"/>
      </w:pPr>
      <w:r>
        <w:t xml:space="preserve">callingNumber, callId are not present as query parameters. </w:t>
      </w:r>
    </w:p>
    <w:p w14:paraId="2C5875E7" w14:textId="77777777" w:rsidR="00527AF8" w:rsidRDefault="00527AF8" w:rsidP="00E65978">
      <w:pPr>
        <w:pStyle w:val="ListParagraph"/>
        <w:numPr>
          <w:ilvl w:val="1"/>
          <w:numId w:val="6"/>
        </w:numPr>
        <w:jc w:val="both"/>
      </w:pPr>
      <w:r>
        <w:t>callingNumber does not contain 10 digits.</w:t>
      </w:r>
    </w:p>
    <w:p w14:paraId="58AFDB89" w14:textId="77777777" w:rsidR="00527AF8" w:rsidRDefault="00527AF8" w:rsidP="00527AF8">
      <w:pPr>
        <w:pStyle w:val="Heading5"/>
        <w:jc w:val="both"/>
      </w:pPr>
      <w:r>
        <w:t>Http time Out</w:t>
      </w:r>
    </w:p>
    <w:p w14:paraId="6D85EE95"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654F390B" w14:textId="77777777" w:rsidTr="00D55576">
        <w:trPr>
          <w:trHeight w:val="244"/>
        </w:trPr>
        <w:tc>
          <w:tcPr>
            <w:tcW w:w="3007" w:type="pct"/>
            <w:shd w:val="clear" w:color="auto" w:fill="D9D9D9" w:themeFill="background1" w:themeFillShade="D9"/>
            <w:vAlign w:val="bottom"/>
          </w:tcPr>
          <w:p w14:paraId="461EC5D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98786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0DE2DAAF" w14:textId="77777777" w:rsidTr="00D55576">
        <w:trPr>
          <w:trHeight w:val="386"/>
        </w:trPr>
        <w:tc>
          <w:tcPr>
            <w:tcW w:w="3007" w:type="pct"/>
          </w:tcPr>
          <w:p w14:paraId="2B4C34FD"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25998728"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2EC142F" w14:textId="77777777" w:rsidR="00527AF8" w:rsidRPr="000C573D" w:rsidRDefault="00527AF8" w:rsidP="00527AF8">
      <w:pPr>
        <w:pStyle w:val="Heading5"/>
        <w:jc w:val="both"/>
      </w:pPr>
      <w:r>
        <w:t xml:space="preserve">Query Parameters </w:t>
      </w:r>
    </w:p>
    <w:p w14:paraId="45CF3A26"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0A41AEA" w14:textId="77777777" w:rsidTr="00FE78D0">
        <w:tc>
          <w:tcPr>
            <w:tcW w:w="558" w:type="dxa"/>
            <w:shd w:val="clear" w:color="auto" w:fill="D9D9D9" w:themeFill="background1" w:themeFillShade="D9"/>
          </w:tcPr>
          <w:p w14:paraId="39F68CEF" w14:textId="77777777" w:rsidR="00527AF8" w:rsidRDefault="00527AF8" w:rsidP="00FE78D0">
            <w:pPr>
              <w:jc w:val="both"/>
            </w:pPr>
            <w:r>
              <w:t>#</w:t>
            </w:r>
          </w:p>
        </w:tc>
        <w:tc>
          <w:tcPr>
            <w:tcW w:w="1801" w:type="dxa"/>
            <w:shd w:val="clear" w:color="auto" w:fill="D9D9D9" w:themeFill="background1" w:themeFillShade="D9"/>
          </w:tcPr>
          <w:p w14:paraId="42899174" w14:textId="77777777" w:rsidR="00527AF8" w:rsidRDefault="00527AF8" w:rsidP="00FE78D0">
            <w:pPr>
              <w:jc w:val="both"/>
            </w:pPr>
            <w:r>
              <w:t>Parameter Name</w:t>
            </w:r>
          </w:p>
        </w:tc>
        <w:tc>
          <w:tcPr>
            <w:tcW w:w="1284" w:type="dxa"/>
            <w:shd w:val="clear" w:color="auto" w:fill="D9D9D9" w:themeFill="background1" w:themeFillShade="D9"/>
          </w:tcPr>
          <w:p w14:paraId="329DE6CF" w14:textId="77777777" w:rsidR="00527AF8" w:rsidRDefault="00527AF8" w:rsidP="00FE78D0">
            <w:pPr>
              <w:jc w:val="both"/>
            </w:pPr>
            <w:r>
              <w:t>Mandatory</w:t>
            </w:r>
          </w:p>
        </w:tc>
        <w:tc>
          <w:tcPr>
            <w:tcW w:w="1134" w:type="dxa"/>
            <w:shd w:val="clear" w:color="auto" w:fill="D9D9D9" w:themeFill="background1" w:themeFillShade="D9"/>
          </w:tcPr>
          <w:p w14:paraId="6EAC5A9A" w14:textId="77777777" w:rsidR="00527AF8" w:rsidRDefault="00527AF8" w:rsidP="00FE78D0">
            <w:pPr>
              <w:jc w:val="both"/>
            </w:pPr>
            <w:r>
              <w:t>Data type</w:t>
            </w:r>
          </w:p>
        </w:tc>
        <w:tc>
          <w:tcPr>
            <w:tcW w:w="1829" w:type="dxa"/>
            <w:shd w:val="clear" w:color="auto" w:fill="D9D9D9" w:themeFill="background1" w:themeFillShade="D9"/>
          </w:tcPr>
          <w:p w14:paraId="651CCA1E" w14:textId="77777777" w:rsidR="00527AF8" w:rsidRDefault="00527AF8" w:rsidP="00FE78D0">
            <w:pPr>
              <w:jc w:val="both"/>
            </w:pPr>
            <w:r>
              <w:t>Range</w:t>
            </w:r>
          </w:p>
        </w:tc>
        <w:tc>
          <w:tcPr>
            <w:tcW w:w="2592" w:type="dxa"/>
            <w:shd w:val="clear" w:color="auto" w:fill="D9D9D9" w:themeFill="background1" w:themeFillShade="D9"/>
          </w:tcPr>
          <w:p w14:paraId="1C82CAA0" w14:textId="77777777" w:rsidR="00527AF8" w:rsidRDefault="00527AF8" w:rsidP="00FE78D0">
            <w:pPr>
              <w:jc w:val="both"/>
            </w:pPr>
            <w:r>
              <w:t>Description</w:t>
            </w:r>
          </w:p>
        </w:tc>
      </w:tr>
      <w:tr w:rsidR="00527AF8" w14:paraId="0201CE36" w14:textId="77777777" w:rsidTr="00FE78D0">
        <w:tc>
          <w:tcPr>
            <w:tcW w:w="558" w:type="dxa"/>
          </w:tcPr>
          <w:p w14:paraId="12A96518" w14:textId="77777777" w:rsidR="00527AF8" w:rsidRDefault="00527AF8" w:rsidP="00FE78D0">
            <w:pPr>
              <w:jc w:val="both"/>
            </w:pPr>
            <w:r>
              <w:t>1</w:t>
            </w:r>
          </w:p>
        </w:tc>
        <w:tc>
          <w:tcPr>
            <w:tcW w:w="1801" w:type="dxa"/>
          </w:tcPr>
          <w:p w14:paraId="0797F448" w14:textId="77777777" w:rsidR="00527AF8" w:rsidRDefault="00527AF8" w:rsidP="00FE78D0">
            <w:pPr>
              <w:jc w:val="both"/>
            </w:pPr>
            <w:r>
              <w:t>callingNumber</w:t>
            </w:r>
          </w:p>
        </w:tc>
        <w:tc>
          <w:tcPr>
            <w:tcW w:w="1284" w:type="dxa"/>
          </w:tcPr>
          <w:p w14:paraId="6B832839" w14:textId="77777777" w:rsidR="00527AF8" w:rsidRDefault="00527AF8" w:rsidP="00FE78D0">
            <w:pPr>
              <w:jc w:val="both"/>
            </w:pPr>
            <w:r>
              <w:t>Yes</w:t>
            </w:r>
          </w:p>
        </w:tc>
        <w:tc>
          <w:tcPr>
            <w:tcW w:w="1134" w:type="dxa"/>
          </w:tcPr>
          <w:p w14:paraId="21AB0A25" w14:textId="77777777" w:rsidR="00527AF8" w:rsidRDefault="00527AF8" w:rsidP="00FE78D0">
            <w:pPr>
              <w:jc w:val="both"/>
            </w:pPr>
            <w:r>
              <w:t>Number (10 digits)</w:t>
            </w:r>
          </w:p>
        </w:tc>
        <w:tc>
          <w:tcPr>
            <w:tcW w:w="1829" w:type="dxa"/>
          </w:tcPr>
          <w:p w14:paraId="39B0F599" w14:textId="77777777" w:rsidR="00527AF8" w:rsidRDefault="00527AF8" w:rsidP="00FE78D0">
            <w:pPr>
              <w:jc w:val="both"/>
            </w:pPr>
            <w:r>
              <w:t>NA</w:t>
            </w:r>
          </w:p>
        </w:tc>
        <w:tc>
          <w:tcPr>
            <w:tcW w:w="2592" w:type="dxa"/>
          </w:tcPr>
          <w:p w14:paraId="54CAC559" w14:textId="77777777" w:rsidR="00527AF8" w:rsidRDefault="00527AF8" w:rsidP="00FE78D0">
            <w:pPr>
              <w:jc w:val="both"/>
            </w:pPr>
            <w:r>
              <w:t xml:space="preserve">10-digit mobile number of the caller </w:t>
            </w:r>
          </w:p>
        </w:tc>
      </w:tr>
      <w:tr w:rsidR="00527AF8" w14:paraId="283B6912" w14:textId="77777777" w:rsidTr="00FE78D0">
        <w:tc>
          <w:tcPr>
            <w:tcW w:w="558" w:type="dxa"/>
          </w:tcPr>
          <w:p w14:paraId="1A50B028" w14:textId="77777777" w:rsidR="00527AF8" w:rsidRDefault="00527AF8" w:rsidP="00FE78D0">
            <w:pPr>
              <w:jc w:val="both"/>
            </w:pPr>
            <w:r>
              <w:t>2</w:t>
            </w:r>
          </w:p>
        </w:tc>
        <w:tc>
          <w:tcPr>
            <w:tcW w:w="1801" w:type="dxa"/>
          </w:tcPr>
          <w:p w14:paraId="2482AD67" w14:textId="77777777" w:rsidR="00527AF8" w:rsidRDefault="00054C58" w:rsidP="00FE78D0">
            <w:pPr>
              <w:jc w:val="both"/>
            </w:pPr>
            <w:r>
              <w:t>callI</w:t>
            </w:r>
            <w:r w:rsidR="00810061">
              <w:t>d</w:t>
            </w:r>
          </w:p>
        </w:tc>
        <w:tc>
          <w:tcPr>
            <w:tcW w:w="1284" w:type="dxa"/>
          </w:tcPr>
          <w:p w14:paraId="4442FBBE" w14:textId="77777777" w:rsidR="00527AF8" w:rsidRDefault="00527AF8" w:rsidP="00FE78D0">
            <w:pPr>
              <w:jc w:val="both"/>
            </w:pPr>
            <w:r>
              <w:t>Yes</w:t>
            </w:r>
          </w:p>
        </w:tc>
        <w:tc>
          <w:tcPr>
            <w:tcW w:w="1134" w:type="dxa"/>
          </w:tcPr>
          <w:p w14:paraId="58C0921F" w14:textId="77777777" w:rsidR="00527AF8" w:rsidRDefault="00527AF8" w:rsidP="00FE78D0">
            <w:pPr>
              <w:jc w:val="both"/>
            </w:pPr>
            <w:r>
              <w:t>Number (15 digits)</w:t>
            </w:r>
          </w:p>
        </w:tc>
        <w:tc>
          <w:tcPr>
            <w:tcW w:w="1829" w:type="dxa"/>
          </w:tcPr>
          <w:p w14:paraId="6EB290E4" w14:textId="77777777" w:rsidR="00527AF8" w:rsidRDefault="00527AF8" w:rsidP="00FE78D0">
            <w:pPr>
              <w:jc w:val="both"/>
            </w:pPr>
            <w:r>
              <w:t>NA</w:t>
            </w:r>
          </w:p>
        </w:tc>
        <w:tc>
          <w:tcPr>
            <w:tcW w:w="2592" w:type="dxa"/>
          </w:tcPr>
          <w:p w14:paraId="536D6EAB" w14:textId="77777777" w:rsidR="00527AF8" w:rsidRDefault="00527AF8" w:rsidP="00FE78D0">
            <w:pPr>
              <w:jc w:val="both"/>
            </w:pPr>
            <w:r>
              <w:t>15 digit call ID</w:t>
            </w:r>
          </w:p>
        </w:tc>
      </w:tr>
    </w:tbl>
    <w:p w14:paraId="0A3A8DF1" w14:textId="77777777" w:rsidR="00527AF8" w:rsidRPr="004112C6" w:rsidRDefault="00527AF8" w:rsidP="00527AF8">
      <w:pPr>
        <w:jc w:val="both"/>
      </w:pPr>
    </w:p>
    <w:p w14:paraId="03640516" w14:textId="77777777" w:rsidR="00527AF8" w:rsidRDefault="00527AF8" w:rsidP="00527AF8">
      <w:pPr>
        <w:jc w:val="both"/>
      </w:pPr>
    </w:p>
    <w:p w14:paraId="2F23C8C0" w14:textId="77777777" w:rsidR="00527AF8" w:rsidRDefault="00527AF8" w:rsidP="00527AF8">
      <w:pPr>
        <w:pStyle w:val="Heading5"/>
        <w:jc w:val="both"/>
      </w:pPr>
      <w:r>
        <w:t xml:space="preserve">Headers </w:t>
      </w:r>
    </w:p>
    <w:p w14:paraId="0AD94A9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8B2940E" w14:textId="77777777" w:rsidTr="00FE78D0">
        <w:tc>
          <w:tcPr>
            <w:tcW w:w="1512" w:type="dxa"/>
            <w:shd w:val="clear" w:color="auto" w:fill="D9D9D9" w:themeFill="background1" w:themeFillShade="D9"/>
          </w:tcPr>
          <w:p w14:paraId="4D0F385B" w14:textId="77777777" w:rsidR="00527AF8" w:rsidRDefault="00527AF8" w:rsidP="00FE78D0">
            <w:pPr>
              <w:jc w:val="both"/>
            </w:pPr>
            <w:r>
              <w:t>Header Name</w:t>
            </w:r>
          </w:p>
        </w:tc>
        <w:tc>
          <w:tcPr>
            <w:tcW w:w="1595" w:type="dxa"/>
            <w:shd w:val="clear" w:color="auto" w:fill="D9D9D9" w:themeFill="background1" w:themeFillShade="D9"/>
          </w:tcPr>
          <w:p w14:paraId="5BF1C90F" w14:textId="77777777" w:rsidR="00527AF8" w:rsidRDefault="00527AF8" w:rsidP="00FE78D0">
            <w:pPr>
              <w:jc w:val="both"/>
            </w:pPr>
            <w:r>
              <w:t>Header Value</w:t>
            </w:r>
          </w:p>
        </w:tc>
        <w:tc>
          <w:tcPr>
            <w:tcW w:w="1341" w:type="dxa"/>
            <w:shd w:val="clear" w:color="auto" w:fill="D9D9D9" w:themeFill="background1" w:themeFillShade="D9"/>
          </w:tcPr>
          <w:p w14:paraId="65BB21A8" w14:textId="77777777" w:rsidR="00527AF8" w:rsidRDefault="00527AF8" w:rsidP="00FE78D0">
            <w:pPr>
              <w:jc w:val="both"/>
            </w:pPr>
            <w:r>
              <w:t>Mandatory</w:t>
            </w:r>
          </w:p>
        </w:tc>
        <w:tc>
          <w:tcPr>
            <w:tcW w:w="4732" w:type="dxa"/>
            <w:shd w:val="clear" w:color="auto" w:fill="D9D9D9" w:themeFill="background1" w:themeFillShade="D9"/>
          </w:tcPr>
          <w:p w14:paraId="570728BC" w14:textId="77777777" w:rsidR="00527AF8" w:rsidRDefault="00527AF8" w:rsidP="00FE78D0">
            <w:pPr>
              <w:jc w:val="both"/>
            </w:pPr>
            <w:r>
              <w:t>Description</w:t>
            </w:r>
          </w:p>
        </w:tc>
      </w:tr>
      <w:tr w:rsidR="00527AF8" w14:paraId="2166C4E4" w14:textId="77777777" w:rsidTr="00FE78D0">
        <w:tc>
          <w:tcPr>
            <w:tcW w:w="1512" w:type="dxa"/>
          </w:tcPr>
          <w:p w14:paraId="05E6BC2C" w14:textId="77777777" w:rsidR="00527AF8" w:rsidRPr="0065474C" w:rsidRDefault="00527AF8" w:rsidP="00FE78D0">
            <w:pPr>
              <w:jc w:val="both"/>
            </w:pPr>
            <w:r>
              <w:t>Accept</w:t>
            </w:r>
          </w:p>
        </w:tc>
        <w:tc>
          <w:tcPr>
            <w:tcW w:w="1595" w:type="dxa"/>
          </w:tcPr>
          <w:p w14:paraId="7FCDAAB7" w14:textId="77777777" w:rsidR="00527AF8" w:rsidRPr="0065474C" w:rsidRDefault="00527AF8" w:rsidP="00FE78D0">
            <w:pPr>
              <w:jc w:val="both"/>
            </w:pPr>
            <w:r>
              <w:t>application/json</w:t>
            </w:r>
          </w:p>
        </w:tc>
        <w:tc>
          <w:tcPr>
            <w:tcW w:w="1341" w:type="dxa"/>
          </w:tcPr>
          <w:p w14:paraId="101B1A4E" w14:textId="77777777" w:rsidR="00527AF8" w:rsidRPr="0065474C" w:rsidRDefault="00527AF8" w:rsidP="00FE78D0">
            <w:pPr>
              <w:jc w:val="both"/>
            </w:pPr>
            <w:r>
              <w:t>Yes</w:t>
            </w:r>
          </w:p>
        </w:tc>
        <w:tc>
          <w:tcPr>
            <w:tcW w:w="4732" w:type="dxa"/>
          </w:tcPr>
          <w:p w14:paraId="7ACCE47F" w14:textId="77777777" w:rsidR="00527AF8" w:rsidRPr="00706077" w:rsidRDefault="00527AF8" w:rsidP="00FE78D0">
            <w:pPr>
              <w:jc w:val="both"/>
            </w:pPr>
            <w:r>
              <w:t>It specifies the format of the content accepted by the API invoker.</w:t>
            </w:r>
          </w:p>
        </w:tc>
      </w:tr>
    </w:tbl>
    <w:p w14:paraId="7E9C0FE7" w14:textId="77777777" w:rsidR="00527AF8" w:rsidRPr="00F86535" w:rsidRDefault="00527AF8" w:rsidP="00527AF8">
      <w:pPr>
        <w:jc w:val="both"/>
      </w:pPr>
    </w:p>
    <w:p w14:paraId="441B1025" w14:textId="77777777" w:rsidR="00527AF8" w:rsidRDefault="00527AF8" w:rsidP="00527AF8">
      <w:pPr>
        <w:pStyle w:val="Heading4"/>
        <w:jc w:val="both"/>
      </w:pPr>
      <w:r>
        <w:t xml:space="preserve">Get Bookmark with Score </w:t>
      </w:r>
      <w:r w:rsidR="00350A13">
        <w:t>–</w:t>
      </w:r>
      <w:r>
        <w:t xml:space="preserve"> Response </w:t>
      </w:r>
    </w:p>
    <w:p w14:paraId="5D4745C3"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690"/>
        <w:gridCol w:w="1170"/>
        <w:gridCol w:w="882"/>
        <w:gridCol w:w="2250"/>
      </w:tblGrid>
      <w:tr w:rsidR="00527AF8" w:rsidRPr="00EF5A57" w14:paraId="774EDE41" w14:textId="77777777" w:rsidTr="00FE78D0">
        <w:tc>
          <w:tcPr>
            <w:tcW w:w="1188" w:type="dxa"/>
            <w:shd w:val="clear" w:color="auto" w:fill="D9D9D9" w:themeFill="background1" w:themeFillShade="D9"/>
          </w:tcPr>
          <w:p w14:paraId="124C4061" w14:textId="77777777" w:rsidR="00527AF8" w:rsidRPr="00EF5A57" w:rsidRDefault="00527AF8" w:rsidP="00FE78D0">
            <w:pPr>
              <w:jc w:val="both"/>
              <w:rPr>
                <w:szCs w:val="20"/>
              </w:rPr>
            </w:pPr>
            <w:r w:rsidRPr="00EF5A57">
              <w:rPr>
                <w:szCs w:val="20"/>
              </w:rPr>
              <w:t>Response  Status</w:t>
            </w:r>
          </w:p>
        </w:tc>
        <w:tc>
          <w:tcPr>
            <w:tcW w:w="3690" w:type="dxa"/>
            <w:shd w:val="clear" w:color="auto" w:fill="D9D9D9" w:themeFill="background1" w:themeFillShade="D9"/>
          </w:tcPr>
          <w:p w14:paraId="124E8A5B" w14:textId="77777777" w:rsidR="00527AF8" w:rsidRPr="00EF5A57" w:rsidRDefault="00527AF8" w:rsidP="00FE78D0">
            <w:pPr>
              <w:jc w:val="both"/>
              <w:rPr>
                <w:szCs w:val="20"/>
              </w:rPr>
            </w:pPr>
            <w:r w:rsidRPr="00EF5A57">
              <w:rPr>
                <w:szCs w:val="20"/>
              </w:rPr>
              <w:t>Body Example</w:t>
            </w:r>
          </w:p>
        </w:tc>
        <w:tc>
          <w:tcPr>
            <w:tcW w:w="1170" w:type="dxa"/>
            <w:shd w:val="clear" w:color="auto" w:fill="D9D9D9" w:themeFill="background1" w:themeFillShade="D9"/>
          </w:tcPr>
          <w:p w14:paraId="6A1E729D" w14:textId="77777777" w:rsidR="00527AF8" w:rsidRPr="00EF5A57" w:rsidRDefault="00527AF8" w:rsidP="00FE78D0">
            <w:pPr>
              <w:jc w:val="both"/>
              <w:rPr>
                <w:szCs w:val="20"/>
              </w:rPr>
            </w:pPr>
            <w:r w:rsidRPr="00EF5A57">
              <w:rPr>
                <w:szCs w:val="20"/>
              </w:rPr>
              <w:t>HTTP Status Code</w:t>
            </w:r>
          </w:p>
        </w:tc>
        <w:tc>
          <w:tcPr>
            <w:tcW w:w="882" w:type="dxa"/>
            <w:shd w:val="clear" w:color="auto" w:fill="D9D9D9" w:themeFill="background1" w:themeFillShade="D9"/>
          </w:tcPr>
          <w:p w14:paraId="2D1FDBA9" w14:textId="77777777" w:rsidR="00527AF8" w:rsidRPr="00EF5A57" w:rsidRDefault="00527AF8" w:rsidP="00FE78D0">
            <w:pPr>
              <w:jc w:val="both"/>
              <w:rPr>
                <w:szCs w:val="20"/>
              </w:rPr>
            </w:pPr>
            <w:r w:rsidRPr="00EF5A57">
              <w:rPr>
                <w:szCs w:val="20"/>
              </w:rPr>
              <w:t>Content Type</w:t>
            </w:r>
          </w:p>
        </w:tc>
        <w:tc>
          <w:tcPr>
            <w:tcW w:w="2250" w:type="dxa"/>
            <w:shd w:val="clear" w:color="auto" w:fill="D9D9D9" w:themeFill="background1" w:themeFillShade="D9"/>
          </w:tcPr>
          <w:p w14:paraId="3A3AA814" w14:textId="77777777" w:rsidR="00527AF8" w:rsidRPr="00EF5A57" w:rsidRDefault="00527AF8" w:rsidP="00FE78D0">
            <w:pPr>
              <w:jc w:val="both"/>
              <w:rPr>
                <w:szCs w:val="20"/>
              </w:rPr>
            </w:pPr>
            <w:r w:rsidRPr="00EF5A57">
              <w:rPr>
                <w:szCs w:val="20"/>
              </w:rPr>
              <w:t>Description</w:t>
            </w:r>
          </w:p>
        </w:tc>
      </w:tr>
      <w:tr w:rsidR="00527AF8" w:rsidRPr="00EF5A57" w14:paraId="08507144" w14:textId="77777777" w:rsidTr="00FE78D0">
        <w:trPr>
          <w:trHeight w:val="346"/>
        </w:trPr>
        <w:tc>
          <w:tcPr>
            <w:tcW w:w="1188" w:type="dxa"/>
          </w:tcPr>
          <w:p w14:paraId="27B15F66" w14:textId="77777777" w:rsidR="00527AF8" w:rsidRPr="00EF5A57" w:rsidRDefault="00527AF8" w:rsidP="00FE78D0">
            <w:pPr>
              <w:jc w:val="both"/>
              <w:rPr>
                <w:szCs w:val="20"/>
              </w:rPr>
            </w:pPr>
            <w:r w:rsidRPr="00EF5A57">
              <w:rPr>
                <w:szCs w:val="20"/>
              </w:rPr>
              <w:lastRenderedPageBreak/>
              <w:t>Successful</w:t>
            </w:r>
          </w:p>
        </w:tc>
        <w:tc>
          <w:tcPr>
            <w:tcW w:w="3690" w:type="dxa"/>
          </w:tcPr>
          <w:p w14:paraId="5AA5823A" w14:textId="77777777" w:rsidR="00BE7EFC" w:rsidRPr="00BE7EFC" w:rsidRDefault="00BE7EFC" w:rsidP="00BE7EFC">
            <w:pPr>
              <w:jc w:val="both"/>
              <w:rPr>
                <w:rFonts w:eastAsia="Arial" w:cs="Arial"/>
                <w:szCs w:val="20"/>
              </w:rPr>
            </w:pPr>
            <w:r w:rsidRPr="00BE7EFC">
              <w:rPr>
                <w:rFonts w:eastAsia="Arial" w:cs="Arial"/>
                <w:szCs w:val="20"/>
              </w:rPr>
              <w:t>{</w:t>
            </w:r>
          </w:p>
          <w:p w14:paraId="1A81D16D" w14:textId="77777777" w:rsidR="00BE7EFC" w:rsidRPr="00BE7EFC" w:rsidRDefault="00BE7EFC" w:rsidP="00BE7EFC">
            <w:pPr>
              <w:jc w:val="both"/>
              <w:rPr>
                <w:rFonts w:eastAsia="Arial" w:cs="Arial"/>
                <w:szCs w:val="20"/>
              </w:rPr>
            </w:pPr>
            <w:r w:rsidRPr="00BE7EFC">
              <w:rPr>
                <w:rFonts w:eastAsia="Arial" w:cs="Arial"/>
                <w:szCs w:val="20"/>
              </w:rPr>
              <w:t xml:space="preserve">    "bookmark": "</w:t>
            </w:r>
            <w:r w:rsidR="003D7706">
              <w:rPr>
                <w:rFonts w:eastAsia="Arial" w:cs="Arial"/>
                <w:szCs w:val="20"/>
              </w:rPr>
              <w:t>Chapter</w:t>
            </w:r>
            <w:r w:rsidR="00F43AD0">
              <w:rPr>
                <w:rFonts w:eastAsia="Arial" w:cs="Arial"/>
                <w:szCs w:val="20"/>
              </w:rPr>
              <w:t>01</w:t>
            </w:r>
            <w:r w:rsidR="003D7706">
              <w:rPr>
                <w:rFonts w:eastAsia="Arial" w:cs="Arial"/>
                <w:szCs w:val="20"/>
              </w:rPr>
              <w:t>_</w:t>
            </w:r>
            <w:r w:rsidR="00F43AD0">
              <w:rPr>
                <w:rFonts w:eastAsia="Arial" w:cs="Arial"/>
                <w:szCs w:val="20"/>
              </w:rPr>
              <w:t>Lesson01</w:t>
            </w:r>
            <w:r w:rsidRPr="00BE7EFC">
              <w:rPr>
                <w:rFonts w:eastAsia="Arial" w:cs="Arial"/>
                <w:szCs w:val="20"/>
              </w:rPr>
              <w:t>",</w:t>
            </w:r>
          </w:p>
          <w:p w14:paraId="014BFAB9" w14:textId="77777777" w:rsidR="00BE7EFC" w:rsidRPr="00BE7EFC" w:rsidRDefault="00BE7EFC" w:rsidP="00BE7EFC">
            <w:pPr>
              <w:jc w:val="both"/>
              <w:rPr>
                <w:rFonts w:eastAsia="Arial" w:cs="Arial"/>
                <w:szCs w:val="20"/>
              </w:rPr>
            </w:pPr>
            <w:r w:rsidRPr="00BE7EFC">
              <w:rPr>
                <w:rFonts w:eastAsia="Arial" w:cs="Arial"/>
                <w:szCs w:val="20"/>
              </w:rPr>
              <w:t xml:space="preserve">    "scoresByChapter": {</w:t>
            </w:r>
          </w:p>
          <w:p w14:paraId="5ADE408E" w14:textId="77777777" w:rsidR="00BE7EFC" w:rsidRPr="00BE7EFC" w:rsidRDefault="00BE7EFC" w:rsidP="00BE7EFC">
            <w:pPr>
              <w:jc w:val="both"/>
              <w:rPr>
                <w:rFonts w:eastAsia="Arial" w:cs="Arial"/>
                <w:szCs w:val="20"/>
              </w:rPr>
            </w:pPr>
            <w:r w:rsidRPr="00BE7EFC">
              <w:rPr>
                <w:rFonts w:eastAsia="Arial" w:cs="Arial"/>
                <w:szCs w:val="20"/>
              </w:rPr>
              <w:t xml:space="preserve">        "1": 2,</w:t>
            </w:r>
          </w:p>
          <w:p w14:paraId="1B5F6E04" w14:textId="77777777" w:rsidR="00BE7EFC" w:rsidRPr="00BE7EFC" w:rsidRDefault="00BE7EFC" w:rsidP="00BE7EFC">
            <w:pPr>
              <w:jc w:val="both"/>
              <w:rPr>
                <w:rFonts w:eastAsia="Arial" w:cs="Arial"/>
                <w:szCs w:val="20"/>
              </w:rPr>
            </w:pPr>
            <w:r w:rsidRPr="00BE7EFC">
              <w:rPr>
                <w:rFonts w:eastAsia="Arial" w:cs="Arial"/>
                <w:szCs w:val="20"/>
              </w:rPr>
              <w:t xml:space="preserve">        "2": 1,</w:t>
            </w:r>
          </w:p>
          <w:p w14:paraId="370C5A02" w14:textId="77777777" w:rsidR="00BE7EFC" w:rsidRPr="00BE7EFC" w:rsidRDefault="00BE7EFC" w:rsidP="00BE7EFC">
            <w:pPr>
              <w:jc w:val="both"/>
              <w:rPr>
                <w:rFonts w:eastAsia="Arial" w:cs="Arial"/>
                <w:szCs w:val="20"/>
              </w:rPr>
            </w:pPr>
            <w:r w:rsidRPr="00BE7EFC">
              <w:rPr>
                <w:rFonts w:eastAsia="Arial" w:cs="Arial"/>
                <w:szCs w:val="20"/>
              </w:rPr>
              <w:t xml:space="preserve">        "3": 0</w:t>
            </w:r>
          </w:p>
          <w:p w14:paraId="6FE5CE4C" w14:textId="77777777" w:rsidR="00BE7EFC" w:rsidRPr="00BE7EFC" w:rsidRDefault="00BE7EFC" w:rsidP="00BE7EFC">
            <w:pPr>
              <w:jc w:val="both"/>
              <w:rPr>
                <w:rFonts w:eastAsia="Arial" w:cs="Arial"/>
                <w:szCs w:val="20"/>
              </w:rPr>
            </w:pPr>
            <w:r w:rsidRPr="00BE7EFC">
              <w:rPr>
                <w:rFonts w:eastAsia="Arial" w:cs="Arial"/>
                <w:szCs w:val="20"/>
              </w:rPr>
              <w:t xml:space="preserve">    }</w:t>
            </w:r>
          </w:p>
          <w:p w14:paraId="5E283610" w14:textId="77777777" w:rsidR="00527AF8" w:rsidRPr="00EF5A57" w:rsidRDefault="00BE7EFC" w:rsidP="00FE78D0">
            <w:pPr>
              <w:jc w:val="both"/>
              <w:rPr>
                <w:rFonts w:eastAsia="Times New Roman" w:cs="Times New Roman"/>
                <w:szCs w:val="20"/>
              </w:rPr>
            </w:pPr>
            <w:r w:rsidRPr="00BE7EFC">
              <w:rPr>
                <w:rFonts w:eastAsia="Arial" w:cs="Arial"/>
                <w:szCs w:val="20"/>
              </w:rPr>
              <w:t>}</w:t>
            </w:r>
          </w:p>
        </w:tc>
        <w:tc>
          <w:tcPr>
            <w:tcW w:w="1170" w:type="dxa"/>
            <w:tcBorders>
              <w:bottom w:val="single" w:sz="4" w:space="0" w:color="auto"/>
            </w:tcBorders>
          </w:tcPr>
          <w:p w14:paraId="47AEF8C7" w14:textId="77777777" w:rsidR="00527AF8" w:rsidRPr="00EF5A57" w:rsidRDefault="00527AF8" w:rsidP="00FE78D0">
            <w:pPr>
              <w:jc w:val="both"/>
              <w:rPr>
                <w:szCs w:val="20"/>
              </w:rPr>
            </w:pPr>
            <w:r w:rsidRPr="00EF5A57">
              <w:rPr>
                <w:szCs w:val="20"/>
              </w:rPr>
              <w:t>200</w:t>
            </w:r>
          </w:p>
        </w:tc>
        <w:tc>
          <w:tcPr>
            <w:tcW w:w="882" w:type="dxa"/>
            <w:tcBorders>
              <w:bottom w:val="single" w:sz="4" w:space="0" w:color="auto"/>
            </w:tcBorders>
          </w:tcPr>
          <w:p w14:paraId="1E8AB287" w14:textId="77777777" w:rsidR="00527AF8" w:rsidRPr="00EF5A57" w:rsidRDefault="00527AF8" w:rsidP="00FE78D0">
            <w:pPr>
              <w:jc w:val="both"/>
              <w:rPr>
                <w:szCs w:val="20"/>
              </w:rPr>
            </w:pPr>
            <w:r w:rsidRPr="00EF5A57">
              <w:rPr>
                <w:szCs w:val="20"/>
              </w:rPr>
              <w:t>Application/json</w:t>
            </w:r>
          </w:p>
        </w:tc>
        <w:tc>
          <w:tcPr>
            <w:tcW w:w="2250" w:type="dxa"/>
            <w:tcBorders>
              <w:bottom w:val="single" w:sz="4" w:space="0" w:color="auto"/>
            </w:tcBorders>
          </w:tcPr>
          <w:p w14:paraId="49EF9C6A" w14:textId="77777777" w:rsidR="00527AF8" w:rsidRPr="00EF5A57" w:rsidRDefault="00527AF8" w:rsidP="00FE78D0">
            <w:pPr>
              <w:jc w:val="both"/>
              <w:rPr>
                <w:szCs w:val="20"/>
              </w:rPr>
            </w:pPr>
          </w:p>
        </w:tc>
      </w:tr>
      <w:tr w:rsidR="00527AF8" w:rsidRPr="00EF5A57" w14:paraId="36152CB5" w14:textId="77777777" w:rsidTr="00FE78D0">
        <w:tc>
          <w:tcPr>
            <w:tcW w:w="1188" w:type="dxa"/>
            <w:vMerge w:val="restart"/>
          </w:tcPr>
          <w:p w14:paraId="1116009E" w14:textId="77777777" w:rsidR="00527AF8" w:rsidRPr="00EF5A57" w:rsidRDefault="00527AF8" w:rsidP="00FE78D0">
            <w:pPr>
              <w:jc w:val="both"/>
              <w:rPr>
                <w:szCs w:val="20"/>
              </w:rPr>
            </w:pPr>
            <w:r w:rsidRPr="00EF5A57">
              <w:rPr>
                <w:szCs w:val="20"/>
              </w:rPr>
              <w:t>Failure</w:t>
            </w:r>
          </w:p>
        </w:tc>
        <w:tc>
          <w:tcPr>
            <w:tcW w:w="3690" w:type="dxa"/>
            <w:vMerge w:val="restart"/>
            <w:shd w:val="clear" w:color="auto" w:fill="auto"/>
          </w:tcPr>
          <w:p w14:paraId="142268BF" w14:textId="77777777" w:rsidR="00527AF8" w:rsidRPr="00A052B4" w:rsidRDefault="00527AF8" w:rsidP="00FE78D0">
            <w:pPr>
              <w:jc w:val="both"/>
              <w:rPr>
                <w:rFonts w:eastAsia="Arial" w:cs="Arial"/>
                <w:color w:val="000000"/>
                <w:szCs w:val="20"/>
              </w:rPr>
            </w:pPr>
            <w:r w:rsidRPr="00A052B4">
              <w:rPr>
                <w:rFonts w:eastAsia="Arial" w:cs="Arial"/>
                <w:color w:val="000000"/>
                <w:szCs w:val="20"/>
              </w:rPr>
              <w:t>{</w:t>
            </w:r>
          </w:p>
          <w:p w14:paraId="07191579" w14:textId="77777777" w:rsidR="00527AF8" w:rsidRPr="00A052B4" w:rsidRDefault="003F5A2D" w:rsidP="00FE78D0">
            <w:pPr>
              <w:jc w:val="both"/>
              <w:rPr>
                <w:rFonts w:eastAsia="Arial" w:cs="Arial"/>
                <w:color w:val="000000"/>
                <w:szCs w:val="20"/>
              </w:rPr>
            </w:pPr>
            <w:r>
              <w:rPr>
                <w:rFonts w:eastAsia="Arial" w:cs="Arial"/>
                <w:color w:val="000000"/>
                <w:szCs w:val="20"/>
              </w:rPr>
              <w:t>"</w:t>
            </w:r>
            <w:r w:rsidR="00527AF8" w:rsidRPr="00A052B4">
              <w:rPr>
                <w:rFonts w:eastAsia="Arial" w:cs="Arial"/>
                <w:color w:val="000000"/>
                <w:szCs w:val="20"/>
              </w:rPr>
              <w:t>failureReason</w:t>
            </w:r>
            <w:r>
              <w:rPr>
                <w:rFonts w:eastAsia="Arial" w:cs="Arial"/>
                <w:color w:val="000000"/>
                <w:szCs w:val="20"/>
              </w:rPr>
              <w:t>"</w:t>
            </w:r>
            <w:r w:rsidR="00527AF8" w:rsidRPr="00A052B4">
              <w:rPr>
                <w:rFonts w:eastAsia="Arial" w:cs="Arial"/>
                <w:color w:val="000000"/>
                <w:szCs w:val="20"/>
              </w:rPr>
              <w:t xml:space="preserve">: </w:t>
            </w:r>
            <w:r>
              <w:rPr>
                <w:rFonts w:eastAsia="Arial" w:cs="Arial"/>
                <w:color w:val="000000"/>
                <w:szCs w:val="20"/>
              </w:rPr>
              <w:t>"</w:t>
            </w:r>
            <w:r w:rsidR="00527AF8" w:rsidRPr="00A052B4">
              <w:rPr>
                <w:rFonts w:eastAsia="Arial" w:cs="Arial"/>
                <w:color w:val="000000"/>
                <w:szCs w:val="20"/>
              </w:rPr>
              <w:t>&lt;Description of the failure reason&gt;</w:t>
            </w:r>
            <w:r>
              <w:rPr>
                <w:rFonts w:eastAsia="Arial" w:cs="Arial"/>
                <w:color w:val="000000"/>
                <w:szCs w:val="20"/>
              </w:rPr>
              <w:t>"</w:t>
            </w:r>
          </w:p>
          <w:p w14:paraId="68596B44" w14:textId="77777777" w:rsidR="00527AF8" w:rsidRPr="00EF5A57" w:rsidRDefault="00527AF8" w:rsidP="00FE78D0">
            <w:pPr>
              <w:jc w:val="both"/>
              <w:rPr>
                <w:szCs w:val="20"/>
                <w:highlight w:val="lightGray"/>
              </w:rPr>
            </w:pPr>
            <w:r w:rsidRPr="00A052B4">
              <w:rPr>
                <w:rFonts w:eastAsia="Arial" w:cs="Arial"/>
                <w:color w:val="000000"/>
                <w:szCs w:val="20"/>
              </w:rPr>
              <w:t>}</w:t>
            </w:r>
          </w:p>
        </w:tc>
        <w:tc>
          <w:tcPr>
            <w:tcW w:w="1170" w:type="dxa"/>
            <w:vMerge w:val="restart"/>
          </w:tcPr>
          <w:p w14:paraId="49750544" w14:textId="77777777" w:rsidR="00527AF8" w:rsidRPr="00EF5A57" w:rsidRDefault="00527AF8" w:rsidP="00FE78D0">
            <w:pPr>
              <w:jc w:val="both"/>
              <w:rPr>
                <w:szCs w:val="20"/>
              </w:rPr>
            </w:pPr>
            <w:r w:rsidRPr="00EF5A57">
              <w:rPr>
                <w:szCs w:val="20"/>
              </w:rPr>
              <w:t>400</w:t>
            </w:r>
          </w:p>
        </w:tc>
        <w:tc>
          <w:tcPr>
            <w:tcW w:w="882" w:type="dxa"/>
            <w:vMerge w:val="restart"/>
          </w:tcPr>
          <w:p w14:paraId="2957DB52" w14:textId="77777777" w:rsidR="00527AF8" w:rsidRPr="00EF5A57" w:rsidRDefault="00527AF8" w:rsidP="00FE78D0">
            <w:pPr>
              <w:jc w:val="both"/>
              <w:rPr>
                <w:szCs w:val="20"/>
              </w:rPr>
            </w:pPr>
            <w:r w:rsidRPr="00EF5A57">
              <w:rPr>
                <w:szCs w:val="20"/>
              </w:rPr>
              <w:t>Application/json</w:t>
            </w:r>
          </w:p>
        </w:tc>
        <w:tc>
          <w:tcPr>
            <w:tcW w:w="2250" w:type="dxa"/>
          </w:tcPr>
          <w:p w14:paraId="2A85958F" w14:textId="77777777" w:rsidR="00527AF8" w:rsidRDefault="00527AF8" w:rsidP="00FE78D0">
            <w:pPr>
              <w:jc w:val="both"/>
              <w:rPr>
                <w:szCs w:val="20"/>
              </w:rPr>
            </w:pPr>
            <w:r>
              <w:rPr>
                <w:szCs w:val="20"/>
              </w:rPr>
              <w:t>In case parameter value is invalid</w:t>
            </w:r>
          </w:p>
          <w:p w14:paraId="61C74E56" w14:textId="77777777" w:rsidR="00527AF8" w:rsidRPr="00031093" w:rsidRDefault="003F5A2D" w:rsidP="00FE78D0">
            <w:pPr>
              <w:jc w:val="both"/>
              <w:rPr>
                <w:szCs w:val="20"/>
              </w:rPr>
            </w:pPr>
            <w:r>
              <w:rPr>
                <w:szCs w:val="20"/>
              </w:rPr>
              <w:t>"</w:t>
            </w:r>
            <w:r w:rsidR="00527AF8">
              <w:rPr>
                <w:szCs w:val="20"/>
              </w:rPr>
              <w:t>&lt;Parameter Name:  Invalid value&gt;</w:t>
            </w:r>
            <w:r>
              <w:rPr>
                <w:szCs w:val="20"/>
              </w:rPr>
              <w:t>"</w:t>
            </w:r>
            <w:r w:rsidR="00527AF8">
              <w:rPr>
                <w:szCs w:val="20"/>
              </w:rPr>
              <w:t xml:space="preserve"> shall be returned in failure reason</w:t>
            </w:r>
          </w:p>
        </w:tc>
      </w:tr>
      <w:tr w:rsidR="00527AF8" w:rsidRPr="00EF5A57" w14:paraId="6745BDCC" w14:textId="77777777" w:rsidTr="00FE78D0">
        <w:tc>
          <w:tcPr>
            <w:tcW w:w="1188" w:type="dxa"/>
            <w:vMerge/>
          </w:tcPr>
          <w:p w14:paraId="6560F212" w14:textId="77777777" w:rsidR="00527AF8" w:rsidRPr="00EF5A57" w:rsidRDefault="00527AF8" w:rsidP="00FE78D0">
            <w:pPr>
              <w:jc w:val="both"/>
              <w:rPr>
                <w:szCs w:val="20"/>
              </w:rPr>
            </w:pPr>
          </w:p>
        </w:tc>
        <w:tc>
          <w:tcPr>
            <w:tcW w:w="3690" w:type="dxa"/>
            <w:vMerge/>
            <w:shd w:val="clear" w:color="auto" w:fill="auto"/>
          </w:tcPr>
          <w:p w14:paraId="53337FF8" w14:textId="77777777" w:rsidR="00527AF8" w:rsidRPr="00EF5A57" w:rsidRDefault="00527AF8" w:rsidP="00FE78D0">
            <w:pPr>
              <w:jc w:val="both"/>
              <w:rPr>
                <w:szCs w:val="20"/>
              </w:rPr>
            </w:pPr>
          </w:p>
        </w:tc>
        <w:tc>
          <w:tcPr>
            <w:tcW w:w="1170" w:type="dxa"/>
            <w:vMerge/>
          </w:tcPr>
          <w:p w14:paraId="79C1285A" w14:textId="77777777" w:rsidR="00527AF8" w:rsidRPr="00EF5A57" w:rsidRDefault="00527AF8" w:rsidP="00FE78D0">
            <w:pPr>
              <w:jc w:val="both"/>
              <w:rPr>
                <w:szCs w:val="20"/>
              </w:rPr>
            </w:pPr>
          </w:p>
        </w:tc>
        <w:tc>
          <w:tcPr>
            <w:tcW w:w="882" w:type="dxa"/>
            <w:vMerge/>
          </w:tcPr>
          <w:p w14:paraId="02360E0B" w14:textId="77777777" w:rsidR="00527AF8" w:rsidRPr="00EF5A57" w:rsidRDefault="00527AF8" w:rsidP="00FE78D0">
            <w:pPr>
              <w:jc w:val="both"/>
              <w:rPr>
                <w:szCs w:val="20"/>
              </w:rPr>
            </w:pPr>
          </w:p>
        </w:tc>
        <w:tc>
          <w:tcPr>
            <w:tcW w:w="2250" w:type="dxa"/>
          </w:tcPr>
          <w:p w14:paraId="6EC56D85" w14:textId="77777777" w:rsidR="00527AF8" w:rsidRDefault="00527AF8" w:rsidP="00FE78D0">
            <w:pPr>
              <w:jc w:val="both"/>
              <w:rPr>
                <w:szCs w:val="20"/>
              </w:rPr>
            </w:pPr>
            <w:r>
              <w:rPr>
                <w:szCs w:val="20"/>
              </w:rPr>
              <w:t>In case mandatory parameter is missing</w:t>
            </w:r>
          </w:p>
          <w:p w14:paraId="270789FF"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EF5A57" w14:paraId="3529378F" w14:textId="77777777" w:rsidTr="00FE78D0">
        <w:tc>
          <w:tcPr>
            <w:tcW w:w="1188" w:type="dxa"/>
            <w:vMerge/>
          </w:tcPr>
          <w:p w14:paraId="798F23DB" w14:textId="77777777" w:rsidR="00527AF8" w:rsidRPr="00EF5A57" w:rsidRDefault="00527AF8" w:rsidP="00FE78D0">
            <w:pPr>
              <w:jc w:val="both"/>
              <w:rPr>
                <w:szCs w:val="20"/>
              </w:rPr>
            </w:pPr>
          </w:p>
        </w:tc>
        <w:tc>
          <w:tcPr>
            <w:tcW w:w="3690" w:type="dxa"/>
            <w:vMerge/>
            <w:shd w:val="clear" w:color="auto" w:fill="auto"/>
          </w:tcPr>
          <w:p w14:paraId="035F8638" w14:textId="77777777" w:rsidR="00527AF8" w:rsidRPr="00EF5A57" w:rsidRDefault="00527AF8" w:rsidP="00FE78D0">
            <w:pPr>
              <w:jc w:val="both"/>
              <w:rPr>
                <w:szCs w:val="20"/>
              </w:rPr>
            </w:pPr>
          </w:p>
        </w:tc>
        <w:tc>
          <w:tcPr>
            <w:tcW w:w="1170" w:type="dxa"/>
          </w:tcPr>
          <w:p w14:paraId="02ACB6FD" w14:textId="77777777" w:rsidR="00527AF8" w:rsidRPr="00EF5A57" w:rsidRDefault="00527AF8" w:rsidP="00FE78D0">
            <w:pPr>
              <w:jc w:val="both"/>
              <w:rPr>
                <w:szCs w:val="20"/>
              </w:rPr>
            </w:pPr>
            <w:r>
              <w:rPr>
                <w:color w:val="000000" w:themeColor="text1"/>
                <w:szCs w:val="20"/>
              </w:rPr>
              <w:t>500</w:t>
            </w:r>
          </w:p>
        </w:tc>
        <w:tc>
          <w:tcPr>
            <w:tcW w:w="882" w:type="dxa"/>
            <w:vMerge/>
          </w:tcPr>
          <w:p w14:paraId="36F4B491" w14:textId="77777777" w:rsidR="00527AF8" w:rsidRPr="00EF5A57" w:rsidRDefault="00527AF8" w:rsidP="00FE78D0">
            <w:pPr>
              <w:jc w:val="both"/>
              <w:rPr>
                <w:szCs w:val="20"/>
              </w:rPr>
            </w:pPr>
          </w:p>
        </w:tc>
        <w:tc>
          <w:tcPr>
            <w:tcW w:w="2250" w:type="dxa"/>
          </w:tcPr>
          <w:p w14:paraId="64C00268" w14:textId="77777777" w:rsidR="00527AF8" w:rsidRPr="00EF5A57"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retuned in failure reason</w:t>
            </w:r>
          </w:p>
        </w:tc>
      </w:tr>
    </w:tbl>
    <w:p w14:paraId="09453262" w14:textId="77777777" w:rsidR="00527AF8" w:rsidRDefault="00527AF8" w:rsidP="00527AF8">
      <w:pPr>
        <w:jc w:val="both"/>
      </w:pPr>
    </w:p>
    <w:p w14:paraId="3EAA8D61" w14:textId="77777777" w:rsidR="00527AF8" w:rsidRDefault="00527AF8" w:rsidP="00527AF8">
      <w:pPr>
        <w:pStyle w:val="Heading5"/>
        <w:jc w:val="both"/>
      </w:pPr>
      <w:r>
        <w:t>Body Elements</w:t>
      </w:r>
    </w:p>
    <w:p w14:paraId="2FFE896C" w14:textId="77777777" w:rsidR="00527AF8" w:rsidRDefault="00527AF8" w:rsidP="00527AF8">
      <w:pPr>
        <w:jc w:val="both"/>
      </w:pPr>
    </w:p>
    <w:p w14:paraId="52EABD2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6D744957" w14:textId="77777777" w:rsidTr="00FE78D0">
        <w:tc>
          <w:tcPr>
            <w:tcW w:w="558" w:type="dxa"/>
            <w:shd w:val="clear" w:color="auto" w:fill="D9D9D9" w:themeFill="background1" w:themeFillShade="D9"/>
          </w:tcPr>
          <w:p w14:paraId="1266DDCE"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0F57E58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3A0C4C26"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04D20FD2"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09B59FBE"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17BDF532"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062F1FBB" w14:textId="77777777" w:rsidTr="00FE78D0">
        <w:tc>
          <w:tcPr>
            <w:tcW w:w="558" w:type="dxa"/>
          </w:tcPr>
          <w:p w14:paraId="212E8811" w14:textId="77777777" w:rsidR="00527AF8" w:rsidRPr="00510980" w:rsidRDefault="008727D0" w:rsidP="00FE78D0">
            <w:pPr>
              <w:jc w:val="both"/>
              <w:rPr>
                <w:rFonts w:cs="Arial"/>
                <w:szCs w:val="20"/>
              </w:rPr>
            </w:pPr>
            <w:r>
              <w:rPr>
                <w:rFonts w:cs="Arial"/>
                <w:szCs w:val="20"/>
              </w:rPr>
              <w:t>1</w:t>
            </w:r>
          </w:p>
        </w:tc>
        <w:tc>
          <w:tcPr>
            <w:tcW w:w="1801" w:type="dxa"/>
          </w:tcPr>
          <w:p w14:paraId="1126B897" w14:textId="77777777" w:rsidR="00527AF8" w:rsidRPr="00510980" w:rsidRDefault="00F43AD0" w:rsidP="00FE78D0">
            <w:pPr>
              <w:jc w:val="both"/>
              <w:rPr>
                <w:rFonts w:cs="Arial"/>
                <w:szCs w:val="20"/>
              </w:rPr>
            </w:pPr>
            <w:r w:rsidRPr="00510980">
              <w:rPr>
                <w:rFonts w:cs="Arial"/>
                <w:szCs w:val="20"/>
              </w:rPr>
              <w:t>B</w:t>
            </w:r>
            <w:r w:rsidR="00527AF8" w:rsidRPr="00510980">
              <w:rPr>
                <w:rFonts w:cs="Arial"/>
                <w:szCs w:val="20"/>
              </w:rPr>
              <w:t>ookmark</w:t>
            </w:r>
          </w:p>
        </w:tc>
        <w:tc>
          <w:tcPr>
            <w:tcW w:w="1284" w:type="dxa"/>
          </w:tcPr>
          <w:p w14:paraId="1584261D" w14:textId="77777777" w:rsidR="00527AF8" w:rsidRPr="00510980" w:rsidRDefault="00492498" w:rsidP="00FE78D0">
            <w:pPr>
              <w:jc w:val="both"/>
              <w:rPr>
                <w:rFonts w:cs="Arial"/>
                <w:szCs w:val="20"/>
              </w:rPr>
            </w:pPr>
            <w:r>
              <w:rPr>
                <w:rFonts w:cs="Arial"/>
                <w:szCs w:val="20"/>
              </w:rPr>
              <w:t>No</w:t>
            </w:r>
          </w:p>
        </w:tc>
        <w:tc>
          <w:tcPr>
            <w:tcW w:w="1685" w:type="dxa"/>
          </w:tcPr>
          <w:p w14:paraId="09B6F54A" w14:textId="77777777" w:rsidR="00527AF8" w:rsidRPr="00510980" w:rsidRDefault="00F03318" w:rsidP="00FE78D0">
            <w:pPr>
              <w:jc w:val="both"/>
              <w:rPr>
                <w:rFonts w:cs="Arial"/>
                <w:szCs w:val="20"/>
              </w:rPr>
            </w:pPr>
            <w:r>
              <w:rPr>
                <w:rFonts w:cs="Arial"/>
                <w:szCs w:val="20"/>
              </w:rPr>
              <w:t>String</w:t>
            </w:r>
          </w:p>
        </w:tc>
        <w:tc>
          <w:tcPr>
            <w:tcW w:w="1278" w:type="dxa"/>
          </w:tcPr>
          <w:p w14:paraId="4AECC7B0" w14:textId="77777777" w:rsidR="00527AF8" w:rsidRPr="00510980" w:rsidRDefault="00527AF8" w:rsidP="00FE78D0">
            <w:pPr>
              <w:jc w:val="both"/>
              <w:rPr>
                <w:rFonts w:cs="Arial"/>
                <w:szCs w:val="20"/>
              </w:rPr>
            </w:pPr>
            <w:r>
              <w:rPr>
                <w:rFonts w:cs="Arial"/>
                <w:szCs w:val="20"/>
              </w:rPr>
              <w:t>NA</w:t>
            </w:r>
          </w:p>
        </w:tc>
        <w:tc>
          <w:tcPr>
            <w:tcW w:w="2592" w:type="dxa"/>
          </w:tcPr>
          <w:p w14:paraId="78B5806D" w14:textId="77777777" w:rsidR="00D124B7" w:rsidRDefault="00DA2458">
            <w:pPr>
              <w:jc w:val="both"/>
              <w:rPr>
                <w:rFonts w:cs="Arial"/>
                <w:szCs w:val="20"/>
              </w:rPr>
            </w:pPr>
            <w:r>
              <w:rPr>
                <w:rFonts w:cs="Arial"/>
                <w:szCs w:val="20"/>
              </w:rPr>
              <w:t>Id of the node in course tree to be bookmarked.</w:t>
            </w:r>
            <w:r w:rsidR="000F27B6">
              <w:rPr>
                <w:rFonts w:cs="Arial"/>
                <w:szCs w:val="20"/>
              </w:rPr>
              <w:t xml:space="preserve">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660CDF77" w14:textId="77777777" w:rsidR="005F55FF" w:rsidRDefault="00492498">
            <w:pPr>
              <w:jc w:val="both"/>
              <w:rPr>
                <w:rFonts w:cs="Arial"/>
                <w:szCs w:val="20"/>
              </w:rPr>
            </w:pPr>
            <w:r>
              <w:rPr>
                <w:rFonts w:cs="Arial"/>
                <w:szCs w:val="20"/>
              </w:rPr>
              <w:t xml:space="preserve">If </w:t>
            </w:r>
            <w:r w:rsidRPr="00510980" w:rsidDel="00DA2458">
              <w:rPr>
                <w:rFonts w:cs="Arial"/>
                <w:szCs w:val="20"/>
              </w:rPr>
              <w:t xml:space="preserve"> </w:t>
            </w:r>
            <w:r>
              <w:rPr>
                <w:rFonts w:cs="Arial"/>
                <w:szCs w:val="20"/>
              </w:rPr>
              <w:t>no bookmark is available with MoTech then it will not be sent in re</w:t>
            </w:r>
            <w:r w:rsidR="005F55FF">
              <w:rPr>
                <w:rFonts w:cs="Arial"/>
                <w:szCs w:val="20"/>
              </w:rPr>
              <w:t>s</w:t>
            </w:r>
            <w:r>
              <w:rPr>
                <w:rFonts w:cs="Arial"/>
                <w:szCs w:val="20"/>
              </w:rPr>
              <w:t>ponse.</w:t>
            </w:r>
          </w:p>
          <w:p w14:paraId="16E5BA77" w14:textId="77777777" w:rsidR="00D124B7" w:rsidRDefault="00D124B7">
            <w:pPr>
              <w:jc w:val="both"/>
              <w:rPr>
                <w:rFonts w:cs="Arial"/>
                <w:szCs w:val="20"/>
              </w:rPr>
            </w:pPr>
          </w:p>
        </w:tc>
      </w:tr>
      <w:tr w:rsidR="00527AF8" w:rsidRPr="00152B94" w14:paraId="24706CB6" w14:textId="77777777" w:rsidTr="00FE78D0">
        <w:tc>
          <w:tcPr>
            <w:tcW w:w="558" w:type="dxa"/>
          </w:tcPr>
          <w:p w14:paraId="58E0FAC2" w14:textId="77777777" w:rsidR="00527AF8" w:rsidRPr="00152B94" w:rsidRDefault="00F03318" w:rsidP="00FE78D0">
            <w:pPr>
              <w:jc w:val="both"/>
              <w:rPr>
                <w:rFonts w:cs="Arial"/>
                <w:szCs w:val="20"/>
              </w:rPr>
            </w:pPr>
            <w:r>
              <w:rPr>
                <w:rFonts w:cs="Arial"/>
                <w:szCs w:val="20"/>
              </w:rPr>
              <w:t>2</w:t>
            </w:r>
          </w:p>
        </w:tc>
        <w:tc>
          <w:tcPr>
            <w:tcW w:w="1801" w:type="dxa"/>
          </w:tcPr>
          <w:p w14:paraId="4A00DCA9"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1E1E26B9" w14:textId="77777777" w:rsidR="00527AF8" w:rsidRPr="00152B94" w:rsidRDefault="00492498" w:rsidP="00FE78D0">
            <w:pPr>
              <w:jc w:val="both"/>
              <w:rPr>
                <w:rFonts w:cs="Arial"/>
                <w:szCs w:val="20"/>
              </w:rPr>
            </w:pPr>
            <w:r>
              <w:rPr>
                <w:rFonts w:cs="Arial"/>
                <w:szCs w:val="20"/>
              </w:rPr>
              <w:t>No</w:t>
            </w:r>
          </w:p>
        </w:tc>
        <w:tc>
          <w:tcPr>
            <w:tcW w:w="1685" w:type="dxa"/>
          </w:tcPr>
          <w:p w14:paraId="05C04D32" w14:textId="77777777" w:rsidR="00527AF8" w:rsidRPr="00152B94" w:rsidRDefault="008B0619" w:rsidP="00A028BD">
            <w:pPr>
              <w:jc w:val="both"/>
              <w:rPr>
                <w:rFonts w:cs="Arial"/>
                <w:szCs w:val="20"/>
              </w:rPr>
            </w:pPr>
            <w:r>
              <w:rPr>
                <w:rFonts w:cs="Arial"/>
                <w:szCs w:val="20"/>
              </w:rPr>
              <w:t>Object</w:t>
            </w:r>
          </w:p>
        </w:tc>
        <w:tc>
          <w:tcPr>
            <w:tcW w:w="1278" w:type="dxa"/>
          </w:tcPr>
          <w:p w14:paraId="3D5E1D4E" w14:textId="77777777" w:rsidR="00527AF8" w:rsidRPr="00152B94" w:rsidRDefault="00527AF8" w:rsidP="00FE78D0">
            <w:pPr>
              <w:jc w:val="both"/>
              <w:rPr>
                <w:rFonts w:cs="Arial"/>
                <w:szCs w:val="20"/>
              </w:rPr>
            </w:pPr>
          </w:p>
        </w:tc>
        <w:tc>
          <w:tcPr>
            <w:tcW w:w="2592" w:type="dxa"/>
          </w:tcPr>
          <w:p w14:paraId="5E96FE45" w14:textId="77777777" w:rsidR="00527AF8" w:rsidRDefault="0024240E" w:rsidP="00A028BD">
            <w:pPr>
              <w:jc w:val="both"/>
              <w:rPr>
                <w:rFonts w:cs="Arial"/>
                <w:szCs w:val="20"/>
              </w:rPr>
            </w:pPr>
            <w:r>
              <w:rPr>
                <w:rFonts w:cs="Arial"/>
                <w:szCs w:val="20"/>
              </w:rPr>
              <w:t>Chapter Number as key (String) and its score as value</w:t>
            </w:r>
            <w:r w:rsidR="0036514F">
              <w:rPr>
                <w:rFonts w:cs="Arial"/>
                <w:szCs w:val="20"/>
              </w:rPr>
              <w:t xml:space="preserve"> </w:t>
            </w:r>
            <w:r>
              <w:rPr>
                <w:rFonts w:cs="Arial"/>
                <w:szCs w:val="20"/>
              </w:rPr>
              <w:t>(Integer).</w:t>
            </w:r>
          </w:p>
          <w:p w14:paraId="61A57B1A" w14:textId="77777777" w:rsidR="00492498" w:rsidRPr="00152B94" w:rsidRDefault="00492498" w:rsidP="00A028BD">
            <w:pPr>
              <w:jc w:val="both"/>
              <w:rPr>
                <w:rFonts w:cs="Arial"/>
                <w:szCs w:val="20"/>
              </w:rPr>
            </w:pPr>
            <w:r>
              <w:rPr>
                <w:rFonts w:cs="Arial"/>
                <w:szCs w:val="20"/>
              </w:rPr>
              <w:t>If scores data is not available with MoTech then it will not be sent in response.</w:t>
            </w:r>
          </w:p>
        </w:tc>
      </w:tr>
      <w:tr w:rsidR="009D3FB3" w:rsidRPr="00152B94" w14:paraId="12F564CB" w14:textId="77777777" w:rsidTr="00FE78D0">
        <w:tc>
          <w:tcPr>
            <w:tcW w:w="558" w:type="dxa"/>
          </w:tcPr>
          <w:p w14:paraId="08075AE9" w14:textId="77777777" w:rsidR="009D3FB3" w:rsidRDefault="00F03318" w:rsidP="00FE78D0">
            <w:pPr>
              <w:jc w:val="both"/>
              <w:rPr>
                <w:rFonts w:cs="Arial"/>
                <w:szCs w:val="20"/>
              </w:rPr>
            </w:pPr>
            <w:r>
              <w:rPr>
                <w:rFonts w:cs="Arial"/>
                <w:szCs w:val="20"/>
              </w:rPr>
              <w:t>3</w:t>
            </w:r>
          </w:p>
        </w:tc>
        <w:tc>
          <w:tcPr>
            <w:tcW w:w="1801" w:type="dxa"/>
          </w:tcPr>
          <w:p w14:paraId="1D37597D" w14:textId="77777777" w:rsidR="009D3FB3" w:rsidRDefault="009D3FB3" w:rsidP="00FE78D0">
            <w:pPr>
              <w:jc w:val="both"/>
              <w:rPr>
                <w:rFonts w:cs="Arial"/>
                <w:szCs w:val="20"/>
              </w:rPr>
            </w:pPr>
            <w:r>
              <w:rPr>
                <w:szCs w:val="20"/>
              </w:rPr>
              <w:t>failureReason</w:t>
            </w:r>
          </w:p>
        </w:tc>
        <w:tc>
          <w:tcPr>
            <w:tcW w:w="1284" w:type="dxa"/>
          </w:tcPr>
          <w:p w14:paraId="6F70D6C4" w14:textId="77777777" w:rsidR="009D3FB3" w:rsidRPr="00152B94" w:rsidRDefault="009D3FB3" w:rsidP="00FE78D0">
            <w:pPr>
              <w:jc w:val="both"/>
              <w:rPr>
                <w:rFonts w:cs="Arial"/>
                <w:szCs w:val="20"/>
              </w:rPr>
            </w:pPr>
            <w:r>
              <w:rPr>
                <w:szCs w:val="20"/>
              </w:rPr>
              <w:t>No</w:t>
            </w:r>
          </w:p>
        </w:tc>
        <w:tc>
          <w:tcPr>
            <w:tcW w:w="1685" w:type="dxa"/>
          </w:tcPr>
          <w:p w14:paraId="56EC0C8C" w14:textId="77777777" w:rsidR="009D3FB3" w:rsidRPr="00152B94" w:rsidRDefault="009D3FB3" w:rsidP="00FE78D0">
            <w:pPr>
              <w:jc w:val="both"/>
              <w:rPr>
                <w:rFonts w:cs="Arial"/>
                <w:szCs w:val="20"/>
              </w:rPr>
            </w:pPr>
            <w:r>
              <w:rPr>
                <w:szCs w:val="20"/>
              </w:rPr>
              <w:t>String</w:t>
            </w:r>
          </w:p>
        </w:tc>
        <w:tc>
          <w:tcPr>
            <w:tcW w:w="1278" w:type="dxa"/>
          </w:tcPr>
          <w:p w14:paraId="38AA2DB4" w14:textId="77777777" w:rsidR="009D3FB3" w:rsidRPr="00152B94" w:rsidRDefault="009D3FB3" w:rsidP="00FE78D0">
            <w:pPr>
              <w:jc w:val="both"/>
              <w:rPr>
                <w:rFonts w:cs="Arial"/>
                <w:szCs w:val="20"/>
              </w:rPr>
            </w:pPr>
          </w:p>
        </w:tc>
        <w:tc>
          <w:tcPr>
            <w:tcW w:w="2592" w:type="dxa"/>
          </w:tcPr>
          <w:p w14:paraId="73A819DF" w14:textId="77777777" w:rsidR="009D3FB3" w:rsidRPr="00152B94" w:rsidRDefault="009D3FB3" w:rsidP="00FE78D0">
            <w:pPr>
              <w:jc w:val="both"/>
              <w:rPr>
                <w:rFonts w:cs="Arial"/>
                <w:szCs w:val="20"/>
              </w:rPr>
            </w:pPr>
            <w:r>
              <w:rPr>
                <w:szCs w:val="20"/>
              </w:rPr>
              <w:t>Reason for the request failure</w:t>
            </w:r>
          </w:p>
        </w:tc>
      </w:tr>
    </w:tbl>
    <w:p w14:paraId="6B287F0F" w14:textId="77777777" w:rsidR="00527AF8" w:rsidRPr="0065142E" w:rsidRDefault="00527AF8" w:rsidP="00527AF8">
      <w:pPr>
        <w:jc w:val="both"/>
      </w:pPr>
    </w:p>
    <w:p w14:paraId="0B9F4EF3" w14:textId="77777777" w:rsidR="00527AF8" w:rsidRDefault="00527AF8" w:rsidP="00527AF8">
      <w:pPr>
        <w:pStyle w:val="Heading3"/>
        <w:jc w:val="both"/>
      </w:pPr>
      <w:bookmarkStart w:id="66" w:name="_Toc409199747"/>
      <w:bookmarkStart w:id="67" w:name="_Toc411454329"/>
      <w:r>
        <w:t>Save Bookmark</w:t>
      </w:r>
      <w:bookmarkEnd w:id="66"/>
      <w:r>
        <w:t xml:space="preserve"> with Score API</w:t>
      </w:r>
      <w:bookmarkEnd w:id="67"/>
    </w:p>
    <w:p w14:paraId="79A47459" w14:textId="77777777" w:rsidR="00527AF8" w:rsidRDefault="00527AF8" w:rsidP="00527AF8">
      <w:pPr>
        <w:jc w:val="both"/>
      </w:pPr>
    </w:p>
    <w:p w14:paraId="351083C0" w14:textId="77777777" w:rsidR="00527AF8" w:rsidRDefault="00527AF8" w:rsidP="00527AF8">
      <w:pPr>
        <w:jc w:val="both"/>
      </w:pPr>
      <w:r>
        <w:t>T</w:t>
      </w:r>
      <w:r w:rsidR="00A70A56">
        <w:t xml:space="preserve">he </w:t>
      </w:r>
      <w:r>
        <w:t>IVR shall invoke this API to</w:t>
      </w:r>
      <w:r w:rsidR="00A70A56">
        <w:t xml:space="preserve"> </w:t>
      </w:r>
      <w:r>
        <w:t>send bookmark and quiz scores details to MoTech.</w:t>
      </w:r>
    </w:p>
    <w:p w14:paraId="559B3BAF" w14:textId="77777777" w:rsidR="00527AF8" w:rsidRPr="00814194" w:rsidRDefault="00527AF8" w:rsidP="00527AF8">
      <w:pPr>
        <w:pStyle w:val="Heading4"/>
        <w:jc w:val="both"/>
      </w:pPr>
      <w:r>
        <w:lastRenderedPageBreak/>
        <w:t xml:space="preserve">Save Bookmark with Score </w:t>
      </w:r>
      <w:r w:rsidR="00350A13">
        <w:t>–</w:t>
      </w:r>
      <w:r w:rsidRPr="00814194">
        <w:t xml:space="preserve"> Request</w:t>
      </w:r>
    </w:p>
    <w:p w14:paraId="3F4D87BC" w14:textId="77777777" w:rsidR="00527AF8" w:rsidRPr="006110FF" w:rsidRDefault="00527AF8" w:rsidP="00527AF8">
      <w:pPr>
        <w:jc w:val="both"/>
      </w:pPr>
    </w:p>
    <w:p w14:paraId="1C5D0500" w14:textId="77777777" w:rsidR="00527AF8" w:rsidRPr="001B6A55" w:rsidRDefault="00527AF8" w:rsidP="00527AF8">
      <w:pPr>
        <w:jc w:val="both"/>
        <w:rPr>
          <w:szCs w:val="20"/>
        </w:rPr>
      </w:pPr>
      <w:r w:rsidRPr="00DE1B6A">
        <w:rPr>
          <w:b/>
          <w:szCs w:val="20"/>
        </w:rPr>
        <w:t>URL</w:t>
      </w:r>
      <w:r w:rsidRPr="00EB6872">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p>
    <w:p w14:paraId="37959257" w14:textId="77777777" w:rsidR="00527AF8" w:rsidRDefault="00527AF8" w:rsidP="00527AF8">
      <w:pPr>
        <w:jc w:val="both"/>
        <w:rPr>
          <w:szCs w:val="20"/>
        </w:rPr>
      </w:pPr>
      <w:r w:rsidRPr="001B6A55">
        <w:rPr>
          <w:szCs w:val="20"/>
        </w:rPr>
        <w:t>bookmarkWithScore</w:t>
      </w:r>
    </w:p>
    <w:p w14:paraId="001BD612" w14:textId="77777777" w:rsidR="00527AF8" w:rsidRDefault="00527AF8" w:rsidP="00527AF8">
      <w:pPr>
        <w:jc w:val="both"/>
        <w:rPr>
          <w:b/>
          <w:szCs w:val="20"/>
        </w:rPr>
      </w:pPr>
    </w:p>
    <w:p w14:paraId="46F0286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064C1780" w14:textId="77777777" w:rsidR="00527AF8" w:rsidRDefault="00527AF8" w:rsidP="00527AF8">
      <w:pPr>
        <w:pStyle w:val="Heading5"/>
        <w:jc w:val="both"/>
      </w:pPr>
      <w:r>
        <w:t>Validations</w:t>
      </w:r>
    </w:p>
    <w:p w14:paraId="302E3DF3" w14:textId="77777777" w:rsidR="00527AF8" w:rsidRDefault="00527AF8" w:rsidP="00527AF8">
      <w:pPr>
        <w:jc w:val="both"/>
      </w:pPr>
    </w:p>
    <w:p w14:paraId="790B72CF" w14:textId="77777777" w:rsidR="00527AF8" w:rsidRDefault="00527AF8" w:rsidP="00527AF8">
      <w:pPr>
        <w:jc w:val="both"/>
      </w:pPr>
      <w:r>
        <w:t>MoTech shall validate the format of all the request parameters and reject the request if it is not correct.</w:t>
      </w:r>
    </w:p>
    <w:p w14:paraId="47405FBE" w14:textId="77777777" w:rsidR="00527AF8" w:rsidRDefault="00527AF8" w:rsidP="00527AF8">
      <w:pPr>
        <w:pStyle w:val="Heading5"/>
        <w:jc w:val="both"/>
      </w:pPr>
      <w:r>
        <w:t>Http time Out</w:t>
      </w:r>
    </w:p>
    <w:p w14:paraId="0BA5CF46"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E6A7F27" w14:textId="77777777" w:rsidTr="00D55576">
        <w:trPr>
          <w:trHeight w:val="244"/>
        </w:trPr>
        <w:tc>
          <w:tcPr>
            <w:tcW w:w="3007" w:type="pct"/>
            <w:shd w:val="clear" w:color="auto" w:fill="D9D9D9" w:themeFill="background1" w:themeFillShade="D9"/>
            <w:vAlign w:val="bottom"/>
          </w:tcPr>
          <w:p w14:paraId="730D5C56"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29C3A03"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78C3BD83" w14:textId="77777777" w:rsidTr="00D55576">
        <w:trPr>
          <w:trHeight w:val="386"/>
        </w:trPr>
        <w:tc>
          <w:tcPr>
            <w:tcW w:w="3007" w:type="pct"/>
          </w:tcPr>
          <w:p w14:paraId="769CAA85" w14:textId="77777777" w:rsidR="00C31F68" w:rsidRPr="00FF4865" w:rsidRDefault="00811D98" w:rsidP="00D55576">
            <w:pPr>
              <w:tabs>
                <w:tab w:val="left" w:pos="1114"/>
              </w:tabs>
              <w:ind w:left="360" w:hanging="360"/>
              <w:jc w:val="both"/>
              <w:rPr>
                <w:rFonts w:cs="Arial"/>
                <w:szCs w:val="20"/>
              </w:rPr>
            </w:pPr>
            <w:r>
              <w:rPr>
                <w:rFonts w:cs="Arial"/>
                <w:szCs w:val="20"/>
              </w:rPr>
              <w:t>Offline</w:t>
            </w:r>
          </w:p>
        </w:tc>
        <w:tc>
          <w:tcPr>
            <w:tcW w:w="1993" w:type="pct"/>
          </w:tcPr>
          <w:p w14:paraId="7346A8B9"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84A319F" w14:textId="77777777" w:rsidR="00527AF8" w:rsidRPr="000C573D" w:rsidRDefault="00527AF8" w:rsidP="00527AF8">
      <w:pPr>
        <w:pStyle w:val="Heading5"/>
        <w:jc w:val="both"/>
      </w:pPr>
      <w:r>
        <w:t>Query Parameters</w:t>
      </w:r>
    </w:p>
    <w:p w14:paraId="215E4AF3" w14:textId="77777777" w:rsidR="00527AF8" w:rsidRDefault="00527AF8" w:rsidP="00527AF8">
      <w:pPr>
        <w:jc w:val="both"/>
      </w:pPr>
    </w:p>
    <w:p w14:paraId="396E09DE" w14:textId="77777777" w:rsidR="00527AF8" w:rsidRPr="004112C6" w:rsidRDefault="00527AF8" w:rsidP="00527AF8">
      <w:pPr>
        <w:jc w:val="both"/>
      </w:pPr>
      <w:r>
        <w:t>None</w:t>
      </w:r>
    </w:p>
    <w:p w14:paraId="4D7D6F53" w14:textId="77777777" w:rsidR="00527AF8" w:rsidRDefault="00527AF8" w:rsidP="00527AF8">
      <w:pPr>
        <w:pStyle w:val="Heading5"/>
        <w:jc w:val="both"/>
      </w:pPr>
      <w:r>
        <w:t xml:space="preserve">Headers </w:t>
      </w:r>
    </w:p>
    <w:p w14:paraId="6024AFA6"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3D33BBA3" w14:textId="77777777" w:rsidTr="00FE78D0">
        <w:tc>
          <w:tcPr>
            <w:tcW w:w="1512" w:type="dxa"/>
            <w:shd w:val="clear" w:color="auto" w:fill="D9D9D9" w:themeFill="background1" w:themeFillShade="D9"/>
          </w:tcPr>
          <w:p w14:paraId="7A734DBD" w14:textId="77777777" w:rsidR="00527AF8" w:rsidRDefault="00527AF8" w:rsidP="00FE78D0">
            <w:pPr>
              <w:jc w:val="both"/>
            </w:pPr>
            <w:r>
              <w:t>Header Name</w:t>
            </w:r>
          </w:p>
        </w:tc>
        <w:tc>
          <w:tcPr>
            <w:tcW w:w="1595" w:type="dxa"/>
            <w:shd w:val="clear" w:color="auto" w:fill="D9D9D9" w:themeFill="background1" w:themeFillShade="D9"/>
          </w:tcPr>
          <w:p w14:paraId="347A5514" w14:textId="77777777" w:rsidR="00527AF8" w:rsidRDefault="00527AF8" w:rsidP="00FE78D0">
            <w:pPr>
              <w:jc w:val="both"/>
            </w:pPr>
            <w:r>
              <w:t>Header Value</w:t>
            </w:r>
          </w:p>
        </w:tc>
        <w:tc>
          <w:tcPr>
            <w:tcW w:w="1341" w:type="dxa"/>
            <w:shd w:val="clear" w:color="auto" w:fill="D9D9D9" w:themeFill="background1" w:themeFillShade="D9"/>
          </w:tcPr>
          <w:p w14:paraId="541EBF33" w14:textId="77777777" w:rsidR="00527AF8" w:rsidRDefault="00527AF8" w:rsidP="00FE78D0">
            <w:pPr>
              <w:jc w:val="both"/>
            </w:pPr>
            <w:r>
              <w:t>Mandatory</w:t>
            </w:r>
          </w:p>
        </w:tc>
        <w:tc>
          <w:tcPr>
            <w:tcW w:w="4732" w:type="dxa"/>
            <w:shd w:val="clear" w:color="auto" w:fill="D9D9D9" w:themeFill="background1" w:themeFillShade="D9"/>
          </w:tcPr>
          <w:p w14:paraId="3A99E6B0" w14:textId="77777777" w:rsidR="00527AF8" w:rsidRDefault="00527AF8" w:rsidP="00FE78D0">
            <w:pPr>
              <w:jc w:val="both"/>
            </w:pPr>
            <w:r>
              <w:t>Description</w:t>
            </w:r>
          </w:p>
        </w:tc>
      </w:tr>
      <w:tr w:rsidR="00527AF8" w14:paraId="0C8DB565" w14:textId="77777777" w:rsidTr="00FE78D0">
        <w:tc>
          <w:tcPr>
            <w:tcW w:w="1512" w:type="dxa"/>
          </w:tcPr>
          <w:p w14:paraId="04B243EB" w14:textId="77777777" w:rsidR="00527AF8" w:rsidRPr="0065474C" w:rsidRDefault="00527AF8" w:rsidP="00FE78D0">
            <w:pPr>
              <w:jc w:val="both"/>
            </w:pPr>
            <w:r>
              <w:t>Content-Type</w:t>
            </w:r>
          </w:p>
        </w:tc>
        <w:tc>
          <w:tcPr>
            <w:tcW w:w="1595" w:type="dxa"/>
          </w:tcPr>
          <w:p w14:paraId="45E450D5" w14:textId="77777777" w:rsidR="00527AF8" w:rsidRDefault="00527AF8" w:rsidP="00FE78D0">
            <w:pPr>
              <w:jc w:val="both"/>
            </w:pPr>
            <w:r>
              <w:t>application/json</w:t>
            </w:r>
          </w:p>
        </w:tc>
        <w:tc>
          <w:tcPr>
            <w:tcW w:w="1341" w:type="dxa"/>
          </w:tcPr>
          <w:p w14:paraId="62FDD9A3" w14:textId="77777777" w:rsidR="00527AF8" w:rsidRPr="0065474C" w:rsidRDefault="00527AF8" w:rsidP="00FE78D0">
            <w:pPr>
              <w:jc w:val="both"/>
            </w:pPr>
            <w:r>
              <w:t>Yes</w:t>
            </w:r>
          </w:p>
        </w:tc>
        <w:tc>
          <w:tcPr>
            <w:tcW w:w="4732" w:type="dxa"/>
          </w:tcPr>
          <w:p w14:paraId="3F932F63" w14:textId="77777777" w:rsidR="00527AF8" w:rsidRDefault="00527AF8" w:rsidP="00FE78D0">
            <w:pPr>
              <w:jc w:val="both"/>
            </w:pPr>
            <w:r>
              <w:t>It specifies the format of the content in the request</w:t>
            </w:r>
          </w:p>
        </w:tc>
      </w:tr>
      <w:tr w:rsidR="00527AF8" w14:paraId="2E2BCD77" w14:textId="77777777" w:rsidTr="00FE78D0">
        <w:tc>
          <w:tcPr>
            <w:tcW w:w="1512" w:type="dxa"/>
          </w:tcPr>
          <w:p w14:paraId="3374A1A8" w14:textId="77777777" w:rsidR="00527AF8" w:rsidRPr="0065474C" w:rsidRDefault="00527AF8" w:rsidP="00FE78D0">
            <w:pPr>
              <w:jc w:val="both"/>
            </w:pPr>
            <w:r>
              <w:t>Accept</w:t>
            </w:r>
          </w:p>
        </w:tc>
        <w:tc>
          <w:tcPr>
            <w:tcW w:w="1595" w:type="dxa"/>
          </w:tcPr>
          <w:p w14:paraId="1C6A8C31" w14:textId="77777777" w:rsidR="00527AF8" w:rsidRPr="0065474C" w:rsidRDefault="00527AF8" w:rsidP="00FE78D0">
            <w:pPr>
              <w:jc w:val="both"/>
            </w:pPr>
            <w:r>
              <w:t>application/json</w:t>
            </w:r>
          </w:p>
        </w:tc>
        <w:tc>
          <w:tcPr>
            <w:tcW w:w="1341" w:type="dxa"/>
          </w:tcPr>
          <w:p w14:paraId="3E90E554" w14:textId="77777777" w:rsidR="00527AF8" w:rsidRPr="0065474C" w:rsidRDefault="00527AF8" w:rsidP="00FE78D0">
            <w:pPr>
              <w:jc w:val="both"/>
            </w:pPr>
            <w:r>
              <w:t>Yes</w:t>
            </w:r>
          </w:p>
        </w:tc>
        <w:tc>
          <w:tcPr>
            <w:tcW w:w="4732" w:type="dxa"/>
          </w:tcPr>
          <w:p w14:paraId="57BAA3D3" w14:textId="77777777" w:rsidR="00527AF8" w:rsidRPr="00706077" w:rsidRDefault="00527AF8" w:rsidP="00FE78D0">
            <w:pPr>
              <w:jc w:val="both"/>
            </w:pPr>
            <w:r>
              <w:t>It specifies the format of the content accepted by the API invoker.</w:t>
            </w:r>
          </w:p>
        </w:tc>
      </w:tr>
    </w:tbl>
    <w:p w14:paraId="617612B7" w14:textId="77777777" w:rsidR="00527AF8" w:rsidRDefault="00527AF8" w:rsidP="00527AF8">
      <w:pPr>
        <w:pStyle w:val="Heading5"/>
        <w:jc w:val="both"/>
      </w:pPr>
      <w:r>
        <w:t xml:space="preserve">Body Example </w:t>
      </w:r>
    </w:p>
    <w:p w14:paraId="09B8D113"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35F55CF8" w14:textId="77777777" w:rsidTr="00FE78D0">
        <w:tc>
          <w:tcPr>
            <w:tcW w:w="540" w:type="dxa"/>
            <w:shd w:val="clear" w:color="auto" w:fill="CCCCCC"/>
            <w:tcMar>
              <w:top w:w="100" w:type="dxa"/>
              <w:left w:w="100" w:type="dxa"/>
              <w:bottom w:w="100" w:type="dxa"/>
              <w:right w:w="100" w:type="dxa"/>
            </w:tcMar>
          </w:tcPr>
          <w:p w14:paraId="12396A2C"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3FAACA2A" w14:textId="77777777" w:rsidR="00527AF8" w:rsidRPr="00471C3F" w:rsidRDefault="00527AF8" w:rsidP="00FE78D0">
            <w:pPr>
              <w:jc w:val="both"/>
              <w:rPr>
                <w:rFonts w:eastAsia="Arial" w:cs="Arial"/>
                <w:szCs w:val="20"/>
              </w:rPr>
            </w:pPr>
            <w:r w:rsidRPr="00471C3F">
              <w:rPr>
                <w:rFonts w:eastAsia="Arial" w:cs="Arial"/>
                <w:szCs w:val="20"/>
              </w:rPr>
              <w:t>{</w:t>
            </w:r>
          </w:p>
          <w:p w14:paraId="161A7F3B"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118FC95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42BA5FB" w14:textId="77777777" w:rsidR="009F0C2A" w:rsidRPr="00BE7EFC" w:rsidRDefault="009F0C2A" w:rsidP="009F0C2A">
            <w:pPr>
              <w:jc w:val="both"/>
              <w:rPr>
                <w:rFonts w:eastAsia="Arial" w:cs="Arial"/>
                <w:szCs w:val="20"/>
              </w:rPr>
            </w:pPr>
            <w:r>
              <w:rPr>
                <w:rFonts w:eastAsia="Arial" w:cs="Arial"/>
                <w:szCs w:val="20"/>
              </w:rPr>
              <w:t xml:space="preserve">  </w:t>
            </w:r>
            <w:r w:rsidR="00527AF8" w:rsidRPr="00471C3F">
              <w:rPr>
                <w:rFonts w:eastAsia="Arial" w:cs="Arial"/>
                <w:szCs w:val="20"/>
              </w:rPr>
              <w:t xml:space="preserve">  </w:t>
            </w:r>
            <w:r w:rsidR="00F43AD0">
              <w:rPr>
                <w:rFonts w:eastAsia="Arial" w:cs="Arial"/>
                <w:szCs w:val="20"/>
              </w:rPr>
              <w:t>"bookmark": "</w:t>
            </w:r>
            <w:r w:rsidR="00EB5A27">
              <w:rPr>
                <w:rFonts w:eastAsia="Arial" w:cs="Arial"/>
                <w:szCs w:val="20"/>
              </w:rPr>
              <w:t>Chapter</w:t>
            </w:r>
            <w:r w:rsidR="00F43AD0">
              <w:rPr>
                <w:rFonts w:eastAsia="Arial" w:cs="Arial"/>
                <w:szCs w:val="20"/>
              </w:rPr>
              <w:t>01</w:t>
            </w:r>
            <w:r w:rsidR="00EB5A27">
              <w:rPr>
                <w:rFonts w:eastAsia="Arial" w:cs="Arial"/>
                <w:szCs w:val="20"/>
              </w:rPr>
              <w:t>_</w:t>
            </w:r>
            <w:r w:rsidR="00F43AD0">
              <w:rPr>
                <w:rFonts w:eastAsia="Arial" w:cs="Arial"/>
                <w:szCs w:val="20"/>
              </w:rPr>
              <w:t>Lesson01</w:t>
            </w:r>
            <w:r w:rsidRPr="00BE7EFC">
              <w:rPr>
                <w:rFonts w:eastAsia="Arial" w:cs="Arial"/>
                <w:szCs w:val="20"/>
              </w:rPr>
              <w:t>",</w:t>
            </w:r>
          </w:p>
          <w:p w14:paraId="298B81CD" w14:textId="77777777" w:rsidR="00527AF8" w:rsidRPr="00471C3F" w:rsidRDefault="009F0C2A" w:rsidP="00FE78D0">
            <w:pPr>
              <w:jc w:val="both"/>
              <w:rPr>
                <w:rFonts w:eastAsia="Arial" w:cs="Arial"/>
                <w:szCs w:val="20"/>
              </w:rPr>
            </w:pPr>
            <w:r w:rsidRPr="00BE7EFC">
              <w:rPr>
                <w:rFonts w:eastAsia="Arial" w:cs="Arial"/>
                <w:szCs w:val="20"/>
              </w:rPr>
              <w:t xml:space="preserve">    </w:t>
            </w:r>
            <w:r w:rsidR="003F5A2D">
              <w:rPr>
                <w:rFonts w:eastAsia="Arial" w:cs="Arial"/>
                <w:szCs w:val="20"/>
              </w:rPr>
              <w:t>"</w:t>
            </w:r>
            <w:r w:rsidR="00527AF8" w:rsidRPr="00471C3F">
              <w:rPr>
                <w:rFonts w:eastAsia="Arial" w:cs="Arial"/>
                <w:szCs w:val="20"/>
              </w:rPr>
              <w:t>scoresByChapter</w:t>
            </w:r>
            <w:r w:rsidR="003F5A2D">
              <w:rPr>
                <w:rFonts w:eastAsia="Arial" w:cs="Arial"/>
                <w:szCs w:val="20"/>
              </w:rPr>
              <w:t>"</w:t>
            </w:r>
            <w:r w:rsidR="00527AF8" w:rsidRPr="00471C3F">
              <w:rPr>
                <w:rFonts w:eastAsia="Arial" w:cs="Arial"/>
                <w:szCs w:val="20"/>
              </w:rPr>
              <w:t>: {</w:t>
            </w:r>
          </w:p>
          <w:p w14:paraId="67FF535C"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1</w:t>
            </w:r>
            <w:r w:rsidR="003F5A2D">
              <w:rPr>
                <w:rFonts w:eastAsia="Arial" w:cs="Arial"/>
                <w:szCs w:val="20"/>
              </w:rPr>
              <w:t>"</w:t>
            </w:r>
            <w:r w:rsidRPr="00471C3F">
              <w:rPr>
                <w:rFonts w:eastAsia="Arial" w:cs="Arial"/>
                <w:szCs w:val="20"/>
              </w:rPr>
              <w:t>: 2,</w:t>
            </w:r>
          </w:p>
          <w:p w14:paraId="492DF1F9"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2</w:t>
            </w:r>
            <w:r w:rsidR="003F5A2D">
              <w:rPr>
                <w:rFonts w:eastAsia="Arial" w:cs="Arial"/>
                <w:szCs w:val="20"/>
              </w:rPr>
              <w:t>"</w:t>
            </w:r>
            <w:r w:rsidRPr="00471C3F">
              <w:rPr>
                <w:rFonts w:eastAsia="Arial" w:cs="Arial"/>
                <w:szCs w:val="20"/>
              </w:rPr>
              <w:t>: 1,</w:t>
            </w:r>
          </w:p>
          <w:p w14:paraId="02A8B979" w14:textId="77777777" w:rsidR="00081E60"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3</w:t>
            </w:r>
            <w:r w:rsidR="003F5A2D">
              <w:rPr>
                <w:rFonts w:eastAsia="Arial" w:cs="Arial"/>
                <w:szCs w:val="20"/>
              </w:rPr>
              <w:t>"</w:t>
            </w:r>
            <w:r w:rsidRPr="00471C3F">
              <w:rPr>
                <w:rFonts w:eastAsia="Arial" w:cs="Arial"/>
                <w:szCs w:val="20"/>
              </w:rPr>
              <w:t xml:space="preserve">: 0       </w:t>
            </w:r>
          </w:p>
          <w:p w14:paraId="1DE00C88" w14:textId="77777777" w:rsidR="00527AF8" w:rsidRPr="00471C3F" w:rsidRDefault="00527AF8" w:rsidP="00FE78D0">
            <w:pPr>
              <w:jc w:val="both"/>
              <w:rPr>
                <w:rFonts w:eastAsia="Arial" w:cs="Arial"/>
                <w:szCs w:val="20"/>
              </w:rPr>
            </w:pPr>
            <w:r w:rsidRPr="00471C3F">
              <w:rPr>
                <w:rFonts w:eastAsia="Arial" w:cs="Arial"/>
                <w:szCs w:val="20"/>
              </w:rPr>
              <w:t xml:space="preserve"> </w:t>
            </w:r>
            <w:r w:rsidR="005C088D">
              <w:rPr>
                <w:rFonts w:eastAsia="Arial" w:cs="Arial"/>
                <w:szCs w:val="20"/>
              </w:rPr>
              <w:t xml:space="preserve">   </w:t>
            </w:r>
            <w:r w:rsidRPr="00471C3F">
              <w:rPr>
                <w:rFonts w:eastAsia="Arial" w:cs="Arial"/>
                <w:szCs w:val="20"/>
              </w:rPr>
              <w:t>}</w:t>
            </w:r>
          </w:p>
          <w:p w14:paraId="374D9261" w14:textId="77777777" w:rsidR="00527AF8" w:rsidRPr="00EF5A57" w:rsidRDefault="00527AF8" w:rsidP="00FE78D0">
            <w:pPr>
              <w:pStyle w:val="Normal2"/>
              <w:jc w:val="both"/>
              <w:rPr>
                <w:sz w:val="20"/>
                <w:szCs w:val="20"/>
              </w:rPr>
            </w:pPr>
            <w:r w:rsidRPr="00471C3F">
              <w:rPr>
                <w:rFonts w:eastAsia="Arial" w:cs="Arial"/>
                <w:szCs w:val="20"/>
              </w:rPr>
              <w:t>}</w:t>
            </w:r>
          </w:p>
        </w:tc>
      </w:tr>
    </w:tbl>
    <w:p w14:paraId="20FC65BF" w14:textId="77777777" w:rsidR="00527AF8" w:rsidRDefault="00527AF8" w:rsidP="00527AF8">
      <w:pPr>
        <w:jc w:val="both"/>
        <w:rPr>
          <w:rFonts w:ascii="Times" w:hAnsi="Times"/>
          <w:b/>
          <w:szCs w:val="20"/>
        </w:rPr>
      </w:pPr>
    </w:p>
    <w:p w14:paraId="0DD80716" w14:textId="77777777" w:rsidR="00527AF8" w:rsidRDefault="00527AF8" w:rsidP="00527AF8">
      <w:pPr>
        <w:pStyle w:val="Heading5"/>
        <w:jc w:val="both"/>
      </w:pPr>
      <w:r>
        <w:t xml:space="preserve">Body Elements </w:t>
      </w:r>
    </w:p>
    <w:tbl>
      <w:tblPr>
        <w:tblStyle w:val="TableGrid"/>
        <w:tblW w:w="9198" w:type="dxa"/>
        <w:tblLayout w:type="fixed"/>
        <w:tblLook w:val="04A0" w:firstRow="1" w:lastRow="0" w:firstColumn="1" w:lastColumn="0" w:noHBand="0" w:noVBand="1"/>
      </w:tblPr>
      <w:tblGrid>
        <w:gridCol w:w="558"/>
        <w:gridCol w:w="1801"/>
        <w:gridCol w:w="1284"/>
        <w:gridCol w:w="1685"/>
        <w:gridCol w:w="1278"/>
        <w:gridCol w:w="2592"/>
      </w:tblGrid>
      <w:tr w:rsidR="00527AF8" w:rsidRPr="00510980" w14:paraId="71889102" w14:textId="77777777" w:rsidTr="00FE78D0">
        <w:tc>
          <w:tcPr>
            <w:tcW w:w="558" w:type="dxa"/>
            <w:shd w:val="clear" w:color="auto" w:fill="D9D9D9" w:themeFill="background1" w:themeFillShade="D9"/>
          </w:tcPr>
          <w:p w14:paraId="3394A166" w14:textId="77777777" w:rsidR="00527AF8" w:rsidRPr="00510980" w:rsidRDefault="00527AF8" w:rsidP="00FE78D0">
            <w:pPr>
              <w:jc w:val="both"/>
              <w:rPr>
                <w:rFonts w:cs="Arial"/>
                <w:szCs w:val="20"/>
              </w:rPr>
            </w:pPr>
            <w:r w:rsidRPr="00510980">
              <w:rPr>
                <w:rFonts w:cs="Arial"/>
                <w:szCs w:val="20"/>
              </w:rPr>
              <w:t>#</w:t>
            </w:r>
          </w:p>
        </w:tc>
        <w:tc>
          <w:tcPr>
            <w:tcW w:w="1801" w:type="dxa"/>
            <w:shd w:val="clear" w:color="auto" w:fill="D9D9D9" w:themeFill="background1" w:themeFillShade="D9"/>
          </w:tcPr>
          <w:p w14:paraId="680087B1" w14:textId="77777777" w:rsidR="00527AF8" w:rsidRPr="00510980" w:rsidRDefault="00527AF8" w:rsidP="00FE78D0">
            <w:pPr>
              <w:jc w:val="both"/>
              <w:rPr>
                <w:rFonts w:cs="Arial"/>
                <w:szCs w:val="20"/>
              </w:rPr>
            </w:pPr>
            <w:r w:rsidRPr="00510980">
              <w:rPr>
                <w:rFonts w:cs="Arial"/>
                <w:szCs w:val="20"/>
              </w:rPr>
              <w:t>Parameter Name</w:t>
            </w:r>
          </w:p>
        </w:tc>
        <w:tc>
          <w:tcPr>
            <w:tcW w:w="1284" w:type="dxa"/>
            <w:shd w:val="clear" w:color="auto" w:fill="D9D9D9" w:themeFill="background1" w:themeFillShade="D9"/>
          </w:tcPr>
          <w:p w14:paraId="77626FA2" w14:textId="77777777" w:rsidR="00527AF8" w:rsidRPr="00510980" w:rsidRDefault="00527AF8" w:rsidP="00FE78D0">
            <w:pPr>
              <w:jc w:val="both"/>
              <w:rPr>
                <w:rFonts w:cs="Arial"/>
                <w:szCs w:val="20"/>
              </w:rPr>
            </w:pPr>
            <w:r w:rsidRPr="00510980">
              <w:rPr>
                <w:rFonts w:cs="Arial"/>
                <w:szCs w:val="20"/>
              </w:rPr>
              <w:t>Mandatory</w:t>
            </w:r>
          </w:p>
        </w:tc>
        <w:tc>
          <w:tcPr>
            <w:tcW w:w="1685" w:type="dxa"/>
            <w:shd w:val="clear" w:color="auto" w:fill="D9D9D9" w:themeFill="background1" w:themeFillShade="D9"/>
          </w:tcPr>
          <w:p w14:paraId="16618DFE" w14:textId="77777777" w:rsidR="00527AF8" w:rsidRPr="00510980" w:rsidRDefault="00527AF8" w:rsidP="00FE78D0">
            <w:pPr>
              <w:jc w:val="both"/>
              <w:rPr>
                <w:rFonts w:cs="Arial"/>
                <w:szCs w:val="20"/>
              </w:rPr>
            </w:pPr>
            <w:r w:rsidRPr="00510980">
              <w:rPr>
                <w:rFonts w:cs="Arial"/>
                <w:szCs w:val="20"/>
              </w:rPr>
              <w:t>Data type</w:t>
            </w:r>
          </w:p>
        </w:tc>
        <w:tc>
          <w:tcPr>
            <w:tcW w:w="1278" w:type="dxa"/>
            <w:shd w:val="clear" w:color="auto" w:fill="D9D9D9" w:themeFill="background1" w:themeFillShade="D9"/>
          </w:tcPr>
          <w:p w14:paraId="379111BB" w14:textId="77777777" w:rsidR="00527AF8" w:rsidRPr="00510980" w:rsidRDefault="00527AF8" w:rsidP="00FE78D0">
            <w:pPr>
              <w:jc w:val="both"/>
              <w:rPr>
                <w:rFonts w:cs="Arial"/>
                <w:szCs w:val="20"/>
              </w:rPr>
            </w:pPr>
            <w:r w:rsidRPr="00510980">
              <w:rPr>
                <w:rFonts w:cs="Arial"/>
                <w:szCs w:val="20"/>
              </w:rPr>
              <w:t>Range</w:t>
            </w:r>
          </w:p>
        </w:tc>
        <w:tc>
          <w:tcPr>
            <w:tcW w:w="2592" w:type="dxa"/>
            <w:shd w:val="clear" w:color="auto" w:fill="D9D9D9" w:themeFill="background1" w:themeFillShade="D9"/>
          </w:tcPr>
          <w:p w14:paraId="5361FF36" w14:textId="77777777" w:rsidR="00527AF8" w:rsidRPr="00510980" w:rsidRDefault="00527AF8" w:rsidP="00FE78D0">
            <w:pPr>
              <w:jc w:val="both"/>
              <w:rPr>
                <w:rFonts w:cs="Arial"/>
                <w:szCs w:val="20"/>
              </w:rPr>
            </w:pPr>
            <w:r w:rsidRPr="00510980">
              <w:rPr>
                <w:rFonts w:cs="Arial"/>
                <w:szCs w:val="20"/>
              </w:rPr>
              <w:t>Description</w:t>
            </w:r>
          </w:p>
        </w:tc>
      </w:tr>
      <w:tr w:rsidR="00527AF8" w:rsidRPr="00510980" w14:paraId="4E15DBD6" w14:textId="77777777" w:rsidTr="00FE78D0">
        <w:tc>
          <w:tcPr>
            <w:tcW w:w="558" w:type="dxa"/>
          </w:tcPr>
          <w:p w14:paraId="1F2FE421" w14:textId="77777777" w:rsidR="00527AF8" w:rsidRPr="00510980" w:rsidRDefault="00527AF8" w:rsidP="00FE78D0">
            <w:pPr>
              <w:jc w:val="both"/>
              <w:rPr>
                <w:rFonts w:cs="Arial"/>
                <w:szCs w:val="20"/>
              </w:rPr>
            </w:pPr>
            <w:r w:rsidRPr="00510980">
              <w:rPr>
                <w:rFonts w:cs="Arial"/>
                <w:szCs w:val="20"/>
              </w:rPr>
              <w:t>1</w:t>
            </w:r>
          </w:p>
        </w:tc>
        <w:tc>
          <w:tcPr>
            <w:tcW w:w="1801" w:type="dxa"/>
          </w:tcPr>
          <w:p w14:paraId="0B4F76C5" w14:textId="77777777" w:rsidR="00527AF8" w:rsidRDefault="00527AF8" w:rsidP="00FE78D0">
            <w:pPr>
              <w:jc w:val="both"/>
              <w:rPr>
                <w:rFonts w:cs="Arial"/>
                <w:szCs w:val="20"/>
              </w:rPr>
            </w:pPr>
            <w:r>
              <w:rPr>
                <w:rFonts w:cs="Arial"/>
                <w:szCs w:val="20"/>
              </w:rPr>
              <w:t>callingNumber</w:t>
            </w:r>
          </w:p>
        </w:tc>
        <w:tc>
          <w:tcPr>
            <w:tcW w:w="1284" w:type="dxa"/>
          </w:tcPr>
          <w:p w14:paraId="028C2090" w14:textId="77777777" w:rsidR="00527AF8" w:rsidRPr="00510980" w:rsidRDefault="00527AF8" w:rsidP="00FE78D0">
            <w:pPr>
              <w:jc w:val="both"/>
              <w:rPr>
                <w:rFonts w:cs="Arial"/>
                <w:szCs w:val="20"/>
              </w:rPr>
            </w:pPr>
            <w:r w:rsidRPr="00510980">
              <w:rPr>
                <w:rFonts w:cs="Arial"/>
                <w:szCs w:val="20"/>
              </w:rPr>
              <w:t>Yes</w:t>
            </w:r>
          </w:p>
        </w:tc>
        <w:tc>
          <w:tcPr>
            <w:tcW w:w="1685" w:type="dxa"/>
          </w:tcPr>
          <w:p w14:paraId="54C9E23E" w14:textId="77777777" w:rsidR="00527AF8" w:rsidRPr="00510980" w:rsidRDefault="00527AF8" w:rsidP="00FE78D0">
            <w:pPr>
              <w:jc w:val="both"/>
              <w:rPr>
                <w:rFonts w:cs="Arial"/>
                <w:szCs w:val="20"/>
              </w:rPr>
            </w:pPr>
            <w:r w:rsidRPr="00510980">
              <w:rPr>
                <w:rFonts w:cs="Arial"/>
                <w:szCs w:val="20"/>
              </w:rPr>
              <w:t xml:space="preserve">Number </w:t>
            </w:r>
            <w:r>
              <w:rPr>
                <w:rFonts w:cs="Arial"/>
                <w:szCs w:val="20"/>
              </w:rPr>
              <w:t>(10 digits)</w:t>
            </w:r>
          </w:p>
        </w:tc>
        <w:tc>
          <w:tcPr>
            <w:tcW w:w="1278" w:type="dxa"/>
          </w:tcPr>
          <w:p w14:paraId="5FF94BA0" w14:textId="77777777" w:rsidR="00527AF8" w:rsidRPr="00510980" w:rsidRDefault="00527AF8" w:rsidP="00FE78D0">
            <w:pPr>
              <w:jc w:val="both"/>
              <w:rPr>
                <w:rFonts w:cs="Arial"/>
                <w:szCs w:val="20"/>
              </w:rPr>
            </w:pPr>
            <w:r>
              <w:rPr>
                <w:rFonts w:cs="Arial"/>
                <w:szCs w:val="20"/>
              </w:rPr>
              <w:t>NA</w:t>
            </w:r>
          </w:p>
        </w:tc>
        <w:tc>
          <w:tcPr>
            <w:tcW w:w="2592" w:type="dxa"/>
          </w:tcPr>
          <w:p w14:paraId="79D72791" w14:textId="77777777" w:rsidR="00527AF8" w:rsidRPr="00510980" w:rsidRDefault="00527AF8" w:rsidP="00FE78D0">
            <w:pPr>
              <w:jc w:val="both"/>
              <w:rPr>
                <w:rFonts w:cs="Arial"/>
                <w:szCs w:val="20"/>
              </w:rPr>
            </w:pPr>
            <w:r w:rsidRPr="00510980">
              <w:rPr>
                <w:rFonts w:cs="Arial"/>
                <w:szCs w:val="20"/>
              </w:rPr>
              <w:t>10-digit mobile number of the caller (including the Country Code as 91)</w:t>
            </w:r>
          </w:p>
        </w:tc>
      </w:tr>
      <w:tr w:rsidR="00527AF8" w:rsidRPr="00510980" w14:paraId="315EC444" w14:textId="77777777" w:rsidTr="00FE78D0">
        <w:tc>
          <w:tcPr>
            <w:tcW w:w="558" w:type="dxa"/>
          </w:tcPr>
          <w:p w14:paraId="379F8BD1" w14:textId="77777777" w:rsidR="00527AF8" w:rsidRPr="00510980" w:rsidRDefault="00527AF8" w:rsidP="00FE78D0">
            <w:pPr>
              <w:jc w:val="both"/>
              <w:rPr>
                <w:rFonts w:cs="Arial"/>
                <w:szCs w:val="20"/>
              </w:rPr>
            </w:pPr>
            <w:r>
              <w:rPr>
                <w:rFonts w:cs="Arial"/>
                <w:szCs w:val="20"/>
              </w:rPr>
              <w:t>2</w:t>
            </w:r>
          </w:p>
        </w:tc>
        <w:tc>
          <w:tcPr>
            <w:tcW w:w="1801" w:type="dxa"/>
          </w:tcPr>
          <w:p w14:paraId="7EC39A0D" w14:textId="77777777" w:rsidR="00527AF8" w:rsidRPr="00510980" w:rsidRDefault="00527AF8" w:rsidP="00FE78D0">
            <w:pPr>
              <w:jc w:val="both"/>
              <w:rPr>
                <w:rFonts w:cs="Arial"/>
                <w:szCs w:val="20"/>
              </w:rPr>
            </w:pPr>
            <w:r>
              <w:rPr>
                <w:rFonts w:cs="Arial"/>
                <w:szCs w:val="20"/>
              </w:rPr>
              <w:t>callId</w:t>
            </w:r>
          </w:p>
        </w:tc>
        <w:tc>
          <w:tcPr>
            <w:tcW w:w="1284" w:type="dxa"/>
          </w:tcPr>
          <w:p w14:paraId="30F9EFB7" w14:textId="77777777" w:rsidR="00527AF8" w:rsidRPr="00510980" w:rsidRDefault="00527AF8" w:rsidP="00FE78D0">
            <w:pPr>
              <w:jc w:val="both"/>
              <w:rPr>
                <w:rFonts w:cs="Arial"/>
                <w:szCs w:val="20"/>
              </w:rPr>
            </w:pPr>
            <w:r>
              <w:rPr>
                <w:rFonts w:cs="Arial"/>
                <w:szCs w:val="20"/>
              </w:rPr>
              <w:t>Yes</w:t>
            </w:r>
          </w:p>
        </w:tc>
        <w:tc>
          <w:tcPr>
            <w:tcW w:w="1685" w:type="dxa"/>
          </w:tcPr>
          <w:p w14:paraId="7F6E1738" w14:textId="77777777" w:rsidR="00527AF8" w:rsidRPr="00510980" w:rsidRDefault="00527AF8" w:rsidP="00FE78D0">
            <w:pPr>
              <w:jc w:val="both"/>
              <w:rPr>
                <w:rFonts w:cs="Arial"/>
                <w:szCs w:val="20"/>
              </w:rPr>
            </w:pPr>
            <w:r>
              <w:rPr>
                <w:rFonts w:cs="Arial"/>
                <w:szCs w:val="20"/>
              </w:rPr>
              <w:t>Number (15 digits)</w:t>
            </w:r>
          </w:p>
        </w:tc>
        <w:tc>
          <w:tcPr>
            <w:tcW w:w="1278" w:type="dxa"/>
          </w:tcPr>
          <w:p w14:paraId="3D7DB415" w14:textId="77777777" w:rsidR="00527AF8" w:rsidRDefault="00527AF8" w:rsidP="00FE78D0">
            <w:pPr>
              <w:jc w:val="both"/>
              <w:rPr>
                <w:rFonts w:cs="Arial"/>
                <w:szCs w:val="20"/>
              </w:rPr>
            </w:pPr>
            <w:r>
              <w:rPr>
                <w:rFonts w:cs="Arial"/>
                <w:szCs w:val="20"/>
              </w:rPr>
              <w:t>NA</w:t>
            </w:r>
          </w:p>
        </w:tc>
        <w:tc>
          <w:tcPr>
            <w:tcW w:w="2592" w:type="dxa"/>
          </w:tcPr>
          <w:p w14:paraId="1A726378" w14:textId="77777777" w:rsidR="00527AF8" w:rsidRPr="00510980" w:rsidRDefault="00527AF8" w:rsidP="00FE78D0">
            <w:pPr>
              <w:jc w:val="both"/>
              <w:rPr>
                <w:rFonts w:cs="Arial"/>
                <w:szCs w:val="20"/>
              </w:rPr>
            </w:pPr>
            <w:r>
              <w:rPr>
                <w:rFonts w:cs="Arial"/>
                <w:szCs w:val="20"/>
              </w:rPr>
              <w:t>Unique call id for the call</w:t>
            </w:r>
          </w:p>
        </w:tc>
      </w:tr>
      <w:tr w:rsidR="00527AF8" w:rsidRPr="00510980" w14:paraId="12D1DDEC" w14:textId="77777777" w:rsidTr="00FE78D0">
        <w:tc>
          <w:tcPr>
            <w:tcW w:w="558" w:type="dxa"/>
          </w:tcPr>
          <w:p w14:paraId="1B9C3E18" w14:textId="77777777" w:rsidR="00527AF8" w:rsidRPr="00510980" w:rsidRDefault="00527AF8" w:rsidP="00FE78D0">
            <w:pPr>
              <w:jc w:val="both"/>
              <w:rPr>
                <w:rFonts w:cs="Arial"/>
                <w:szCs w:val="20"/>
              </w:rPr>
            </w:pPr>
            <w:r>
              <w:rPr>
                <w:rFonts w:cs="Arial"/>
                <w:szCs w:val="20"/>
              </w:rPr>
              <w:t>3</w:t>
            </w:r>
          </w:p>
        </w:tc>
        <w:tc>
          <w:tcPr>
            <w:tcW w:w="1801" w:type="dxa"/>
          </w:tcPr>
          <w:p w14:paraId="5406ECF1" w14:textId="77777777" w:rsidR="00527AF8" w:rsidRPr="00510980" w:rsidRDefault="00527AF8" w:rsidP="00FE78D0">
            <w:pPr>
              <w:jc w:val="both"/>
              <w:rPr>
                <w:rFonts w:cs="Arial"/>
                <w:szCs w:val="20"/>
              </w:rPr>
            </w:pPr>
            <w:r>
              <w:rPr>
                <w:rFonts w:cs="Arial"/>
                <w:szCs w:val="20"/>
              </w:rPr>
              <w:t>b</w:t>
            </w:r>
            <w:r w:rsidRPr="00510980">
              <w:rPr>
                <w:rFonts w:cs="Arial"/>
                <w:szCs w:val="20"/>
              </w:rPr>
              <w:t>ookmark</w:t>
            </w:r>
          </w:p>
        </w:tc>
        <w:tc>
          <w:tcPr>
            <w:tcW w:w="1284" w:type="dxa"/>
          </w:tcPr>
          <w:p w14:paraId="28BCCBAB" w14:textId="77777777" w:rsidR="00527AF8" w:rsidRPr="00510980" w:rsidRDefault="005F5DBA" w:rsidP="00FE78D0">
            <w:pPr>
              <w:jc w:val="both"/>
              <w:rPr>
                <w:rFonts w:cs="Arial"/>
                <w:szCs w:val="20"/>
              </w:rPr>
            </w:pPr>
            <w:r>
              <w:rPr>
                <w:rFonts w:cs="Arial"/>
                <w:szCs w:val="20"/>
              </w:rPr>
              <w:t>No</w:t>
            </w:r>
          </w:p>
        </w:tc>
        <w:tc>
          <w:tcPr>
            <w:tcW w:w="1685" w:type="dxa"/>
          </w:tcPr>
          <w:p w14:paraId="6DDE2B19" w14:textId="77777777" w:rsidR="00527AF8" w:rsidRPr="00510980" w:rsidRDefault="00441E58" w:rsidP="00FE78D0">
            <w:pPr>
              <w:jc w:val="both"/>
              <w:rPr>
                <w:rFonts w:cs="Arial"/>
                <w:szCs w:val="20"/>
              </w:rPr>
            </w:pPr>
            <w:r>
              <w:rPr>
                <w:rFonts w:cs="Arial"/>
                <w:szCs w:val="20"/>
              </w:rPr>
              <w:t>String</w:t>
            </w:r>
          </w:p>
        </w:tc>
        <w:tc>
          <w:tcPr>
            <w:tcW w:w="1278" w:type="dxa"/>
          </w:tcPr>
          <w:p w14:paraId="7F283EF6" w14:textId="77777777" w:rsidR="00527AF8" w:rsidRPr="00510980" w:rsidRDefault="00527AF8" w:rsidP="00FE78D0">
            <w:pPr>
              <w:jc w:val="both"/>
              <w:rPr>
                <w:rFonts w:cs="Arial"/>
                <w:szCs w:val="20"/>
              </w:rPr>
            </w:pPr>
            <w:r>
              <w:rPr>
                <w:rFonts w:cs="Arial"/>
                <w:szCs w:val="20"/>
              </w:rPr>
              <w:t>NA</w:t>
            </w:r>
          </w:p>
        </w:tc>
        <w:tc>
          <w:tcPr>
            <w:tcW w:w="2592" w:type="dxa"/>
          </w:tcPr>
          <w:p w14:paraId="46045E53" w14:textId="77777777" w:rsidR="000F27B6" w:rsidRDefault="007531B9" w:rsidP="000F27B6">
            <w:pPr>
              <w:jc w:val="both"/>
              <w:rPr>
                <w:rFonts w:cs="Arial"/>
                <w:szCs w:val="20"/>
              </w:rPr>
            </w:pPr>
            <w:r>
              <w:rPr>
                <w:rFonts w:cs="Arial"/>
                <w:szCs w:val="20"/>
              </w:rPr>
              <w:t>Id of the node in course tree to be bookmarke</w:t>
            </w:r>
            <w:r w:rsidR="000F27B6">
              <w:rPr>
                <w:rFonts w:cs="Arial"/>
                <w:szCs w:val="20"/>
              </w:rPr>
              <w:t xml:space="preserve">d. The values will be same as those captured in different node Ids in section </w:t>
            </w:r>
            <w:r w:rsidR="001639D2">
              <w:rPr>
                <w:rFonts w:cs="Arial"/>
                <w:szCs w:val="20"/>
              </w:rPr>
              <w:fldChar w:fldCharType="begin"/>
            </w:r>
            <w:r w:rsidR="000F27B6">
              <w:rPr>
                <w:rFonts w:cs="Arial"/>
                <w:szCs w:val="20"/>
              </w:rPr>
              <w:instrText xml:space="preserve"> REF _Ref411451619 \r \h </w:instrText>
            </w:r>
            <w:r w:rsidR="001639D2">
              <w:rPr>
                <w:rFonts w:cs="Arial"/>
                <w:szCs w:val="20"/>
              </w:rPr>
            </w:r>
            <w:r w:rsidR="001639D2">
              <w:rPr>
                <w:rFonts w:cs="Arial"/>
                <w:szCs w:val="20"/>
              </w:rPr>
              <w:fldChar w:fldCharType="separate"/>
            </w:r>
            <w:r w:rsidR="00C9141F">
              <w:rPr>
                <w:rFonts w:cs="Arial"/>
                <w:szCs w:val="20"/>
              </w:rPr>
              <w:t>2.2.2.2.1</w:t>
            </w:r>
            <w:r w:rsidR="001639D2">
              <w:rPr>
                <w:rFonts w:cs="Arial"/>
                <w:szCs w:val="20"/>
              </w:rPr>
              <w:fldChar w:fldCharType="end"/>
            </w:r>
          </w:p>
          <w:p w14:paraId="30A372D7" w14:textId="77777777" w:rsidR="008A74ED" w:rsidRDefault="008A74ED" w:rsidP="000F27B6">
            <w:pPr>
              <w:jc w:val="both"/>
              <w:rPr>
                <w:rFonts w:cs="Arial"/>
                <w:szCs w:val="20"/>
              </w:rPr>
            </w:pPr>
          </w:p>
          <w:p w14:paraId="09797009" w14:textId="77777777" w:rsidR="008A74ED" w:rsidRDefault="008A74ED" w:rsidP="000F27B6">
            <w:pPr>
              <w:jc w:val="both"/>
              <w:rPr>
                <w:rFonts w:cs="Arial"/>
                <w:szCs w:val="20"/>
              </w:rPr>
            </w:pPr>
            <w:r>
              <w:rPr>
                <w:rFonts w:cs="Arial"/>
                <w:szCs w:val="20"/>
              </w:rPr>
              <w:t>On completion of course, bookmark will be set to “COURSE_COMPLETED”</w:t>
            </w:r>
          </w:p>
          <w:p w14:paraId="12CBB927" w14:textId="77777777" w:rsidR="008A74ED" w:rsidRDefault="008A74ED" w:rsidP="000F27B6">
            <w:pPr>
              <w:jc w:val="both"/>
              <w:rPr>
                <w:rFonts w:cs="Arial"/>
                <w:szCs w:val="20"/>
              </w:rPr>
            </w:pPr>
          </w:p>
          <w:p w14:paraId="2C8AC345" w14:textId="77777777" w:rsidR="008A74ED" w:rsidRDefault="00E3741E">
            <w:pPr>
              <w:jc w:val="both"/>
              <w:rPr>
                <w:rFonts w:cs="Arial"/>
                <w:szCs w:val="20"/>
              </w:rPr>
            </w:pPr>
            <w:r>
              <w:rPr>
                <w:rFonts w:cs="Arial"/>
                <w:szCs w:val="20"/>
              </w:rPr>
              <w:t>If bookmark is not received in request then existing bookmark data will not be modified in MoTech.</w:t>
            </w:r>
          </w:p>
          <w:p w14:paraId="6271E716" w14:textId="77777777" w:rsidR="008A74ED" w:rsidRDefault="008A74ED">
            <w:pPr>
              <w:jc w:val="both"/>
              <w:rPr>
                <w:rFonts w:cs="Arial"/>
                <w:szCs w:val="20"/>
              </w:rPr>
            </w:pPr>
          </w:p>
          <w:p w14:paraId="46BB1999" w14:textId="77777777" w:rsidR="00D124B7" w:rsidRDefault="00D124B7">
            <w:pPr>
              <w:jc w:val="both"/>
              <w:rPr>
                <w:rFonts w:cs="Arial"/>
                <w:szCs w:val="20"/>
              </w:rPr>
            </w:pPr>
          </w:p>
        </w:tc>
      </w:tr>
      <w:tr w:rsidR="00527AF8" w:rsidRPr="00152B94" w14:paraId="72CF784D" w14:textId="77777777" w:rsidTr="00FE78D0">
        <w:tc>
          <w:tcPr>
            <w:tcW w:w="558" w:type="dxa"/>
          </w:tcPr>
          <w:p w14:paraId="183B6A53" w14:textId="77777777" w:rsidR="00527AF8" w:rsidRPr="00152B94" w:rsidRDefault="007531B9" w:rsidP="00FE78D0">
            <w:pPr>
              <w:jc w:val="both"/>
              <w:rPr>
                <w:rFonts w:cs="Arial"/>
                <w:szCs w:val="20"/>
              </w:rPr>
            </w:pPr>
            <w:r>
              <w:rPr>
                <w:rFonts w:cs="Arial"/>
                <w:szCs w:val="20"/>
              </w:rPr>
              <w:lastRenderedPageBreak/>
              <w:t>4</w:t>
            </w:r>
          </w:p>
        </w:tc>
        <w:tc>
          <w:tcPr>
            <w:tcW w:w="1801" w:type="dxa"/>
          </w:tcPr>
          <w:p w14:paraId="3A6A9F7C" w14:textId="77777777" w:rsidR="00527AF8" w:rsidRPr="00152B94" w:rsidRDefault="00527AF8" w:rsidP="00FE78D0">
            <w:pPr>
              <w:jc w:val="both"/>
              <w:rPr>
                <w:rFonts w:cs="Arial"/>
                <w:szCs w:val="20"/>
              </w:rPr>
            </w:pPr>
            <w:r>
              <w:rPr>
                <w:rFonts w:cs="Arial"/>
                <w:szCs w:val="20"/>
              </w:rPr>
              <w:t>s</w:t>
            </w:r>
            <w:r w:rsidRPr="00152B94">
              <w:rPr>
                <w:rFonts w:cs="Arial"/>
                <w:szCs w:val="20"/>
              </w:rPr>
              <w:t>coresByChapter</w:t>
            </w:r>
          </w:p>
        </w:tc>
        <w:tc>
          <w:tcPr>
            <w:tcW w:w="1284" w:type="dxa"/>
          </w:tcPr>
          <w:p w14:paraId="27752DC4" w14:textId="77777777" w:rsidR="00527AF8" w:rsidRPr="00152B94" w:rsidRDefault="005F5DBA" w:rsidP="00FE78D0">
            <w:pPr>
              <w:jc w:val="both"/>
              <w:rPr>
                <w:rFonts w:cs="Arial"/>
                <w:szCs w:val="20"/>
              </w:rPr>
            </w:pPr>
            <w:r>
              <w:rPr>
                <w:rFonts w:cs="Arial"/>
                <w:szCs w:val="20"/>
              </w:rPr>
              <w:t>No</w:t>
            </w:r>
          </w:p>
        </w:tc>
        <w:tc>
          <w:tcPr>
            <w:tcW w:w="1685" w:type="dxa"/>
          </w:tcPr>
          <w:p w14:paraId="55698A40" w14:textId="77777777" w:rsidR="00527AF8" w:rsidRPr="00152B94" w:rsidRDefault="008B0619" w:rsidP="00FE78D0">
            <w:pPr>
              <w:jc w:val="both"/>
              <w:rPr>
                <w:rFonts w:cs="Arial"/>
                <w:szCs w:val="20"/>
              </w:rPr>
            </w:pPr>
            <w:r>
              <w:rPr>
                <w:rFonts w:cs="Arial"/>
                <w:szCs w:val="20"/>
              </w:rPr>
              <w:t>Object</w:t>
            </w:r>
          </w:p>
        </w:tc>
        <w:tc>
          <w:tcPr>
            <w:tcW w:w="1278" w:type="dxa"/>
          </w:tcPr>
          <w:p w14:paraId="4CE98F1E" w14:textId="77777777" w:rsidR="00527AF8" w:rsidRPr="00152B94" w:rsidRDefault="00527AF8" w:rsidP="00FE78D0">
            <w:pPr>
              <w:jc w:val="both"/>
              <w:rPr>
                <w:rFonts w:cs="Arial"/>
                <w:szCs w:val="20"/>
              </w:rPr>
            </w:pPr>
          </w:p>
        </w:tc>
        <w:tc>
          <w:tcPr>
            <w:tcW w:w="2592" w:type="dxa"/>
          </w:tcPr>
          <w:p w14:paraId="372451E2" w14:textId="77777777" w:rsidR="00527AF8" w:rsidRDefault="0036514F" w:rsidP="00FE78D0">
            <w:pPr>
              <w:jc w:val="both"/>
              <w:rPr>
                <w:rFonts w:cs="Arial"/>
                <w:szCs w:val="20"/>
              </w:rPr>
            </w:pPr>
            <w:r>
              <w:rPr>
                <w:rFonts w:cs="Arial"/>
                <w:szCs w:val="20"/>
              </w:rPr>
              <w:t>Chapter Number as key (String) and its score as value (Integer).</w:t>
            </w:r>
          </w:p>
          <w:p w14:paraId="076618BB" w14:textId="77777777" w:rsidR="00E3741E" w:rsidRPr="00152B94" w:rsidRDefault="00E3741E" w:rsidP="00FE78D0">
            <w:pPr>
              <w:jc w:val="both"/>
              <w:rPr>
                <w:rFonts w:cs="Arial"/>
                <w:szCs w:val="20"/>
              </w:rPr>
            </w:pPr>
            <w:r>
              <w:rPr>
                <w:rFonts w:cs="Arial"/>
                <w:szCs w:val="20"/>
              </w:rPr>
              <w:t>If this field is not received in request then existing score data in MoTech will not be modified.</w:t>
            </w:r>
          </w:p>
        </w:tc>
      </w:tr>
    </w:tbl>
    <w:p w14:paraId="1C470EEC" w14:textId="77777777" w:rsidR="00527AF8" w:rsidRDefault="00527AF8" w:rsidP="00527AF8">
      <w:pPr>
        <w:jc w:val="both"/>
        <w:rPr>
          <w:rFonts w:ascii="Times" w:eastAsia="Times New Roman" w:hAnsi="Times" w:cs="Times New Roman"/>
          <w:b/>
          <w:color w:val="333333"/>
          <w:szCs w:val="20"/>
          <w:shd w:val="clear" w:color="auto" w:fill="FFFFFF"/>
        </w:rPr>
      </w:pPr>
    </w:p>
    <w:p w14:paraId="6D142B67" w14:textId="77777777" w:rsidR="00527AF8" w:rsidRDefault="00527AF8" w:rsidP="00527AF8">
      <w:pPr>
        <w:jc w:val="both"/>
        <w:rPr>
          <w:rFonts w:ascii="Times" w:eastAsia="Times New Roman" w:hAnsi="Times" w:cs="Times New Roman"/>
          <w:b/>
          <w:color w:val="333333"/>
          <w:szCs w:val="20"/>
          <w:shd w:val="clear" w:color="auto" w:fill="FFFFFF"/>
        </w:rPr>
      </w:pPr>
    </w:p>
    <w:p w14:paraId="39D20D0C" w14:textId="77777777" w:rsidR="00527AF8" w:rsidRDefault="00527AF8" w:rsidP="00527AF8">
      <w:pPr>
        <w:pStyle w:val="Heading4"/>
        <w:jc w:val="both"/>
      </w:pPr>
      <w:r>
        <w:t xml:space="preserve">Save Bookmark with Score </w:t>
      </w:r>
      <w:r w:rsidR="00350A13">
        <w:t>–</w:t>
      </w:r>
      <w:r>
        <w:t xml:space="preserve"> Response </w:t>
      </w:r>
    </w:p>
    <w:p w14:paraId="4A4B5E4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30"/>
        <w:gridCol w:w="990"/>
        <w:gridCol w:w="2160"/>
        <w:gridCol w:w="1512"/>
      </w:tblGrid>
      <w:tr w:rsidR="00527AF8" w:rsidRPr="00EF5A57" w14:paraId="7F0EC25E" w14:textId="77777777" w:rsidTr="00FE78D0">
        <w:tc>
          <w:tcPr>
            <w:tcW w:w="1188" w:type="dxa"/>
            <w:shd w:val="clear" w:color="auto" w:fill="D9D9D9" w:themeFill="background1" w:themeFillShade="D9"/>
          </w:tcPr>
          <w:p w14:paraId="486D7AC0" w14:textId="77777777" w:rsidR="00527AF8" w:rsidRPr="00EF5A57" w:rsidRDefault="00527AF8" w:rsidP="00FE78D0">
            <w:pPr>
              <w:jc w:val="both"/>
              <w:rPr>
                <w:szCs w:val="20"/>
              </w:rPr>
            </w:pPr>
            <w:r w:rsidRPr="00EF5A57">
              <w:rPr>
                <w:szCs w:val="20"/>
              </w:rPr>
              <w:t>Response  Status</w:t>
            </w:r>
          </w:p>
        </w:tc>
        <w:tc>
          <w:tcPr>
            <w:tcW w:w="3330" w:type="dxa"/>
            <w:shd w:val="clear" w:color="auto" w:fill="D9D9D9" w:themeFill="background1" w:themeFillShade="D9"/>
          </w:tcPr>
          <w:p w14:paraId="2B0AFC3B" w14:textId="77777777" w:rsidR="00527AF8" w:rsidRPr="00EF5A57" w:rsidRDefault="00527AF8" w:rsidP="00FE78D0">
            <w:pPr>
              <w:jc w:val="both"/>
              <w:rPr>
                <w:szCs w:val="20"/>
              </w:rPr>
            </w:pPr>
            <w:r w:rsidRPr="00EF5A57">
              <w:rPr>
                <w:szCs w:val="20"/>
              </w:rPr>
              <w:t>Body Example</w:t>
            </w:r>
          </w:p>
        </w:tc>
        <w:tc>
          <w:tcPr>
            <w:tcW w:w="990" w:type="dxa"/>
            <w:shd w:val="clear" w:color="auto" w:fill="D9D9D9" w:themeFill="background1" w:themeFillShade="D9"/>
          </w:tcPr>
          <w:p w14:paraId="5F7B2D29" w14:textId="77777777" w:rsidR="00527AF8" w:rsidRPr="00EF5A57" w:rsidRDefault="00527AF8" w:rsidP="00FE78D0">
            <w:pPr>
              <w:jc w:val="both"/>
              <w:rPr>
                <w:szCs w:val="20"/>
              </w:rPr>
            </w:pPr>
            <w:r w:rsidRPr="00EF5A57">
              <w:rPr>
                <w:szCs w:val="20"/>
              </w:rPr>
              <w:t>HTTP Status Code</w:t>
            </w:r>
          </w:p>
        </w:tc>
        <w:tc>
          <w:tcPr>
            <w:tcW w:w="2160" w:type="dxa"/>
            <w:shd w:val="clear" w:color="auto" w:fill="D9D9D9" w:themeFill="background1" w:themeFillShade="D9"/>
          </w:tcPr>
          <w:p w14:paraId="138073E9" w14:textId="77777777" w:rsidR="00527AF8" w:rsidRPr="00EF5A57" w:rsidRDefault="00527AF8" w:rsidP="00FE78D0">
            <w:pPr>
              <w:jc w:val="both"/>
              <w:rPr>
                <w:szCs w:val="20"/>
              </w:rPr>
            </w:pPr>
            <w:r w:rsidRPr="00EF5A57">
              <w:rPr>
                <w:szCs w:val="20"/>
              </w:rPr>
              <w:t>Content Type</w:t>
            </w:r>
          </w:p>
        </w:tc>
        <w:tc>
          <w:tcPr>
            <w:tcW w:w="1512" w:type="dxa"/>
            <w:shd w:val="clear" w:color="auto" w:fill="D9D9D9" w:themeFill="background1" w:themeFillShade="D9"/>
          </w:tcPr>
          <w:p w14:paraId="41EB6858" w14:textId="77777777" w:rsidR="00527AF8" w:rsidRPr="00EF5A57" w:rsidRDefault="00527AF8" w:rsidP="00FE78D0">
            <w:pPr>
              <w:jc w:val="both"/>
              <w:rPr>
                <w:szCs w:val="20"/>
              </w:rPr>
            </w:pPr>
            <w:r w:rsidRPr="00EF5A57">
              <w:rPr>
                <w:szCs w:val="20"/>
              </w:rPr>
              <w:t>Description</w:t>
            </w:r>
          </w:p>
        </w:tc>
      </w:tr>
      <w:tr w:rsidR="00527AF8" w:rsidRPr="00EF5A57" w14:paraId="0BE265D9" w14:textId="77777777" w:rsidTr="00FE78D0">
        <w:trPr>
          <w:trHeight w:val="346"/>
        </w:trPr>
        <w:tc>
          <w:tcPr>
            <w:tcW w:w="1188" w:type="dxa"/>
          </w:tcPr>
          <w:p w14:paraId="74439E82" w14:textId="77777777" w:rsidR="00527AF8" w:rsidRPr="00EF5A57" w:rsidRDefault="00527AF8" w:rsidP="00FE78D0">
            <w:pPr>
              <w:jc w:val="both"/>
              <w:rPr>
                <w:szCs w:val="20"/>
              </w:rPr>
            </w:pPr>
            <w:r w:rsidRPr="00EF5A57">
              <w:rPr>
                <w:szCs w:val="20"/>
              </w:rPr>
              <w:t>Successful</w:t>
            </w:r>
          </w:p>
        </w:tc>
        <w:tc>
          <w:tcPr>
            <w:tcW w:w="3330" w:type="dxa"/>
          </w:tcPr>
          <w:p w14:paraId="6124E5EC" w14:textId="77777777" w:rsidR="00527AF8" w:rsidRPr="00EF5A57" w:rsidRDefault="00527AF8" w:rsidP="008727D0">
            <w:pPr>
              <w:jc w:val="both"/>
              <w:rPr>
                <w:rFonts w:eastAsia="Times New Roman" w:cs="Times New Roman"/>
                <w:szCs w:val="20"/>
              </w:rPr>
            </w:pPr>
          </w:p>
        </w:tc>
        <w:tc>
          <w:tcPr>
            <w:tcW w:w="990" w:type="dxa"/>
            <w:tcBorders>
              <w:bottom w:val="single" w:sz="4" w:space="0" w:color="auto"/>
            </w:tcBorders>
          </w:tcPr>
          <w:p w14:paraId="5F9582F2" w14:textId="77777777" w:rsidR="00527AF8" w:rsidRPr="00EF5A57" w:rsidRDefault="00527AF8" w:rsidP="00FE78D0">
            <w:pPr>
              <w:jc w:val="both"/>
              <w:rPr>
                <w:szCs w:val="20"/>
              </w:rPr>
            </w:pPr>
            <w:r w:rsidRPr="00EF5A57">
              <w:rPr>
                <w:szCs w:val="20"/>
              </w:rPr>
              <w:t>200</w:t>
            </w:r>
          </w:p>
        </w:tc>
        <w:tc>
          <w:tcPr>
            <w:tcW w:w="2160" w:type="dxa"/>
            <w:tcBorders>
              <w:bottom w:val="single" w:sz="4" w:space="0" w:color="auto"/>
            </w:tcBorders>
          </w:tcPr>
          <w:p w14:paraId="05CD738E" w14:textId="77777777" w:rsidR="00527AF8" w:rsidRPr="00EF5A57" w:rsidRDefault="00527AF8" w:rsidP="00FE78D0">
            <w:pPr>
              <w:jc w:val="both"/>
              <w:rPr>
                <w:szCs w:val="20"/>
              </w:rPr>
            </w:pPr>
            <w:r w:rsidRPr="00EF5A57">
              <w:rPr>
                <w:szCs w:val="20"/>
              </w:rPr>
              <w:t>Application/json</w:t>
            </w:r>
          </w:p>
        </w:tc>
        <w:tc>
          <w:tcPr>
            <w:tcW w:w="1512" w:type="dxa"/>
            <w:tcBorders>
              <w:bottom w:val="single" w:sz="4" w:space="0" w:color="auto"/>
            </w:tcBorders>
          </w:tcPr>
          <w:p w14:paraId="35D6C8CE" w14:textId="77777777" w:rsidR="00527AF8" w:rsidRPr="00EF5A57" w:rsidRDefault="00527AF8" w:rsidP="00FE78D0">
            <w:pPr>
              <w:jc w:val="both"/>
              <w:rPr>
                <w:szCs w:val="20"/>
              </w:rPr>
            </w:pPr>
          </w:p>
        </w:tc>
      </w:tr>
      <w:tr w:rsidR="00527AF8" w:rsidRPr="00B55D09" w14:paraId="3D7B5DF4" w14:textId="77777777" w:rsidTr="00FE78D0">
        <w:tc>
          <w:tcPr>
            <w:tcW w:w="1188" w:type="dxa"/>
            <w:vMerge w:val="restart"/>
          </w:tcPr>
          <w:p w14:paraId="0769F59A" w14:textId="77777777" w:rsidR="00527AF8" w:rsidRPr="00B55D09" w:rsidRDefault="00527AF8" w:rsidP="00FE78D0">
            <w:pPr>
              <w:jc w:val="both"/>
              <w:rPr>
                <w:rFonts w:cs="Arial"/>
                <w:szCs w:val="20"/>
              </w:rPr>
            </w:pPr>
            <w:r w:rsidRPr="00B55D09">
              <w:rPr>
                <w:rFonts w:cs="Arial"/>
                <w:szCs w:val="20"/>
              </w:rPr>
              <w:t>Failure</w:t>
            </w:r>
          </w:p>
        </w:tc>
        <w:tc>
          <w:tcPr>
            <w:tcW w:w="3330" w:type="dxa"/>
            <w:vMerge w:val="restart"/>
            <w:shd w:val="clear" w:color="auto" w:fill="auto"/>
          </w:tcPr>
          <w:p w14:paraId="06FFB82A" w14:textId="77777777" w:rsidR="00527AF8" w:rsidRPr="00B55D09" w:rsidRDefault="00527AF8" w:rsidP="00FE78D0">
            <w:pPr>
              <w:jc w:val="both"/>
              <w:rPr>
                <w:rFonts w:eastAsia="Arial" w:cs="Arial"/>
                <w:color w:val="000000"/>
                <w:szCs w:val="20"/>
              </w:rPr>
            </w:pPr>
            <w:r w:rsidRPr="00B55D09">
              <w:rPr>
                <w:rFonts w:eastAsia="Arial" w:cs="Arial"/>
                <w:color w:val="000000"/>
                <w:szCs w:val="20"/>
              </w:rPr>
              <w:t>{</w:t>
            </w:r>
          </w:p>
          <w:p w14:paraId="1B48E4F9" w14:textId="77777777" w:rsidR="00527AF8" w:rsidRPr="00B55D09" w:rsidRDefault="00527AF8" w:rsidP="00FE78D0">
            <w:pPr>
              <w:jc w:val="both"/>
              <w:rPr>
                <w:rFonts w:eastAsia="Arial" w:cs="Arial"/>
                <w:color w:val="000000"/>
                <w:szCs w:val="20"/>
              </w:rPr>
            </w:pPr>
            <w:r w:rsidRPr="00B55D09">
              <w:rPr>
                <w:rFonts w:eastAsia="Arial" w:cs="Arial"/>
                <w:color w:val="000000"/>
                <w:szCs w:val="20"/>
              </w:rPr>
              <w:t xml:space="preserve">    </w:t>
            </w:r>
            <w:r w:rsidR="003F5A2D">
              <w:rPr>
                <w:rFonts w:eastAsia="Arial" w:cs="Arial"/>
                <w:color w:val="000000"/>
                <w:szCs w:val="20"/>
              </w:rPr>
              <w:t>"</w:t>
            </w:r>
            <w:r w:rsidRPr="005C1978">
              <w:rPr>
                <w:rFonts w:eastAsia="Arial" w:cs="Arial"/>
                <w:color w:val="000000"/>
                <w:szCs w:val="20"/>
              </w:rPr>
              <w:t>failureReason</w:t>
            </w:r>
            <w:r w:rsidR="003F5A2D">
              <w:rPr>
                <w:rFonts w:eastAsia="Arial" w:cs="Arial"/>
                <w:color w:val="000000"/>
                <w:szCs w:val="20"/>
              </w:rPr>
              <w:t>"</w:t>
            </w:r>
            <w:r w:rsidRPr="00B55D09">
              <w:rPr>
                <w:rFonts w:eastAsia="Arial" w:cs="Arial"/>
                <w:color w:val="000000"/>
                <w:szCs w:val="20"/>
              </w:rPr>
              <w:t>:</w:t>
            </w:r>
            <w:r>
              <w:rPr>
                <w:rFonts w:eastAsia="Arial" w:cs="Arial"/>
                <w:color w:val="000000"/>
                <w:szCs w:val="20"/>
              </w:rPr>
              <w:t xml:space="preserve"> </w:t>
            </w:r>
            <w:r w:rsidR="003F5A2D">
              <w:rPr>
                <w:rFonts w:eastAsia="Arial" w:cs="Arial"/>
                <w:color w:val="000000"/>
                <w:szCs w:val="20"/>
              </w:rPr>
              <w:t>"</w:t>
            </w:r>
            <w:r w:rsidRPr="00B55D09">
              <w:rPr>
                <w:rFonts w:eastAsia="Arial" w:cs="Arial"/>
                <w:color w:val="000000"/>
                <w:szCs w:val="20"/>
              </w:rPr>
              <w:t>&lt;Description     of the failure reason&gt;</w:t>
            </w:r>
            <w:r w:rsidR="003F5A2D">
              <w:rPr>
                <w:rFonts w:eastAsia="Arial" w:cs="Arial"/>
                <w:color w:val="000000"/>
                <w:szCs w:val="20"/>
              </w:rPr>
              <w:t>"</w:t>
            </w:r>
          </w:p>
          <w:p w14:paraId="5684E365" w14:textId="77777777" w:rsidR="00527AF8" w:rsidRPr="00B55D09" w:rsidRDefault="00527AF8" w:rsidP="00FE78D0">
            <w:pPr>
              <w:jc w:val="both"/>
              <w:rPr>
                <w:rFonts w:cs="Arial"/>
                <w:szCs w:val="20"/>
                <w:highlight w:val="lightGray"/>
              </w:rPr>
            </w:pPr>
            <w:r w:rsidRPr="00B55D09">
              <w:rPr>
                <w:rFonts w:eastAsia="Arial" w:cs="Arial"/>
                <w:color w:val="000000"/>
                <w:szCs w:val="20"/>
              </w:rPr>
              <w:t>}</w:t>
            </w:r>
          </w:p>
        </w:tc>
        <w:tc>
          <w:tcPr>
            <w:tcW w:w="990" w:type="dxa"/>
          </w:tcPr>
          <w:p w14:paraId="431489B6" w14:textId="77777777" w:rsidR="00527AF8" w:rsidRPr="00031093" w:rsidRDefault="00527AF8" w:rsidP="00FE78D0">
            <w:pPr>
              <w:jc w:val="both"/>
              <w:rPr>
                <w:szCs w:val="20"/>
              </w:rPr>
            </w:pPr>
            <w:r>
              <w:rPr>
                <w:szCs w:val="20"/>
              </w:rPr>
              <w:t>400</w:t>
            </w:r>
          </w:p>
          <w:p w14:paraId="05F3D3CD" w14:textId="77777777" w:rsidR="00527AF8" w:rsidRPr="00031093" w:rsidRDefault="00527AF8" w:rsidP="00FE78D0">
            <w:pPr>
              <w:jc w:val="both"/>
              <w:rPr>
                <w:szCs w:val="20"/>
              </w:rPr>
            </w:pPr>
          </w:p>
        </w:tc>
        <w:tc>
          <w:tcPr>
            <w:tcW w:w="2160" w:type="dxa"/>
          </w:tcPr>
          <w:p w14:paraId="76111A4A" w14:textId="77777777" w:rsidR="00527AF8" w:rsidRPr="00031093" w:rsidRDefault="00527AF8" w:rsidP="00FE78D0">
            <w:pPr>
              <w:jc w:val="both"/>
              <w:rPr>
                <w:szCs w:val="20"/>
              </w:rPr>
            </w:pPr>
            <w:r w:rsidRPr="0076019E">
              <w:rPr>
                <w:szCs w:val="20"/>
              </w:rPr>
              <w:t>Application/json</w:t>
            </w:r>
          </w:p>
        </w:tc>
        <w:tc>
          <w:tcPr>
            <w:tcW w:w="1512" w:type="dxa"/>
          </w:tcPr>
          <w:p w14:paraId="092A7947"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527AF8" w:rsidRPr="00B55D09" w14:paraId="55B20B29" w14:textId="77777777" w:rsidTr="00FE78D0">
        <w:tc>
          <w:tcPr>
            <w:tcW w:w="1188" w:type="dxa"/>
            <w:vMerge/>
          </w:tcPr>
          <w:p w14:paraId="40D02638" w14:textId="77777777" w:rsidR="00527AF8" w:rsidRPr="00B55D09" w:rsidRDefault="00527AF8" w:rsidP="00FE78D0">
            <w:pPr>
              <w:jc w:val="both"/>
              <w:rPr>
                <w:rFonts w:cs="Arial"/>
                <w:szCs w:val="20"/>
              </w:rPr>
            </w:pPr>
          </w:p>
        </w:tc>
        <w:tc>
          <w:tcPr>
            <w:tcW w:w="3330" w:type="dxa"/>
            <w:vMerge/>
            <w:shd w:val="clear" w:color="auto" w:fill="auto"/>
          </w:tcPr>
          <w:p w14:paraId="0C56FE40" w14:textId="77777777" w:rsidR="00527AF8" w:rsidRPr="00B55D09" w:rsidRDefault="00527AF8" w:rsidP="00FE78D0">
            <w:pPr>
              <w:jc w:val="both"/>
              <w:rPr>
                <w:rFonts w:eastAsia="Arial" w:cs="Arial"/>
                <w:color w:val="000000"/>
                <w:szCs w:val="20"/>
              </w:rPr>
            </w:pPr>
          </w:p>
        </w:tc>
        <w:tc>
          <w:tcPr>
            <w:tcW w:w="990" w:type="dxa"/>
          </w:tcPr>
          <w:p w14:paraId="006490CE" w14:textId="77777777" w:rsidR="00527AF8" w:rsidRDefault="00527AF8" w:rsidP="00FE78D0">
            <w:pPr>
              <w:jc w:val="both"/>
              <w:rPr>
                <w:szCs w:val="20"/>
              </w:rPr>
            </w:pPr>
            <w:r>
              <w:rPr>
                <w:szCs w:val="20"/>
              </w:rPr>
              <w:t>400</w:t>
            </w:r>
          </w:p>
        </w:tc>
        <w:tc>
          <w:tcPr>
            <w:tcW w:w="2160" w:type="dxa"/>
          </w:tcPr>
          <w:p w14:paraId="2D13E11D" w14:textId="77777777" w:rsidR="00527AF8" w:rsidRPr="0076019E" w:rsidRDefault="00527AF8" w:rsidP="00FE78D0">
            <w:pPr>
              <w:jc w:val="both"/>
              <w:rPr>
                <w:szCs w:val="20"/>
              </w:rPr>
            </w:pPr>
            <w:r>
              <w:rPr>
                <w:szCs w:val="20"/>
              </w:rPr>
              <w:t>Application/json</w:t>
            </w:r>
          </w:p>
        </w:tc>
        <w:tc>
          <w:tcPr>
            <w:tcW w:w="1512" w:type="dxa"/>
          </w:tcPr>
          <w:p w14:paraId="6EAFEACD" w14:textId="77777777" w:rsidR="00527AF8" w:rsidRDefault="00527AF8" w:rsidP="00FE78D0">
            <w:pPr>
              <w:jc w:val="both"/>
              <w:rPr>
                <w:szCs w:val="20"/>
              </w:rPr>
            </w:pPr>
            <w:r>
              <w:rPr>
                <w:szCs w:val="20"/>
              </w:rPr>
              <w:t>In case mandatory parameter is missing</w:t>
            </w:r>
          </w:p>
          <w:p w14:paraId="6DCFBDD2" w14:textId="77777777" w:rsidR="00527AF8" w:rsidRPr="00031093" w:rsidRDefault="003F5A2D" w:rsidP="00FE78D0">
            <w:pPr>
              <w:jc w:val="both"/>
              <w:rPr>
                <w:szCs w:val="20"/>
              </w:rPr>
            </w:pPr>
            <w:r>
              <w:rPr>
                <w:szCs w:val="20"/>
              </w:rPr>
              <w:t>"</w:t>
            </w:r>
            <w:r w:rsidR="00527AF8">
              <w:rPr>
                <w:szCs w:val="20"/>
              </w:rPr>
              <w:t>&lt;Parameter Name: Not Present&gt;</w:t>
            </w:r>
            <w:r>
              <w:rPr>
                <w:szCs w:val="20"/>
              </w:rPr>
              <w:t>"</w:t>
            </w:r>
            <w:r w:rsidR="00527AF8">
              <w:rPr>
                <w:szCs w:val="20"/>
              </w:rPr>
              <w:t xml:space="preserve"> shall be returned in failure reason</w:t>
            </w:r>
          </w:p>
        </w:tc>
      </w:tr>
      <w:tr w:rsidR="00527AF8" w:rsidRPr="00B55D09" w14:paraId="1623426E" w14:textId="77777777" w:rsidTr="00FE78D0">
        <w:tc>
          <w:tcPr>
            <w:tcW w:w="1188" w:type="dxa"/>
            <w:vMerge/>
          </w:tcPr>
          <w:p w14:paraId="2A631710" w14:textId="77777777" w:rsidR="00527AF8" w:rsidRPr="00B55D09" w:rsidRDefault="00527AF8" w:rsidP="00FE78D0">
            <w:pPr>
              <w:jc w:val="both"/>
              <w:rPr>
                <w:rFonts w:cs="Arial"/>
                <w:szCs w:val="20"/>
              </w:rPr>
            </w:pPr>
          </w:p>
        </w:tc>
        <w:tc>
          <w:tcPr>
            <w:tcW w:w="3330" w:type="dxa"/>
            <w:vMerge/>
            <w:shd w:val="clear" w:color="auto" w:fill="auto"/>
          </w:tcPr>
          <w:p w14:paraId="36787B42" w14:textId="77777777" w:rsidR="00527AF8" w:rsidRPr="00B55D09" w:rsidRDefault="00527AF8" w:rsidP="00FE78D0">
            <w:pPr>
              <w:jc w:val="both"/>
              <w:rPr>
                <w:rFonts w:cs="Arial"/>
                <w:szCs w:val="20"/>
              </w:rPr>
            </w:pPr>
          </w:p>
        </w:tc>
        <w:tc>
          <w:tcPr>
            <w:tcW w:w="990" w:type="dxa"/>
          </w:tcPr>
          <w:p w14:paraId="471D6087" w14:textId="77777777" w:rsidR="00527AF8" w:rsidRPr="00FC1079" w:rsidRDefault="00527AF8" w:rsidP="00FE78D0">
            <w:pPr>
              <w:jc w:val="both"/>
              <w:rPr>
                <w:szCs w:val="20"/>
              </w:rPr>
            </w:pPr>
            <w:r>
              <w:rPr>
                <w:color w:val="000000" w:themeColor="text1"/>
                <w:szCs w:val="20"/>
              </w:rPr>
              <w:t>500</w:t>
            </w:r>
          </w:p>
        </w:tc>
        <w:tc>
          <w:tcPr>
            <w:tcW w:w="2160" w:type="dxa"/>
          </w:tcPr>
          <w:p w14:paraId="4D0CF4CE" w14:textId="77777777" w:rsidR="00527AF8" w:rsidRPr="0076019E" w:rsidRDefault="00527AF8" w:rsidP="00FE78D0">
            <w:pPr>
              <w:jc w:val="both"/>
              <w:rPr>
                <w:szCs w:val="20"/>
              </w:rPr>
            </w:pPr>
            <w:r>
              <w:rPr>
                <w:szCs w:val="20"/>
              </w:rPr>
              <w:t>Application/json</w:t>
            </w:r>
          </w:p>
        </w:tc>
        <w:tc>
          <w:tcPr>
            <w:tcW w:w="1512" w:type="dxa"/>
          </w:tcPr>
          <w:p w14:paraId="051873E8"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1B843CF" w14:textId="77777777" w:rsidR="00104722" w:rsidRDefault="00104722" w:rsidP="00104722">
      <w:pPr>
        <w:pStyle w:val="Heading5"/>
        <w:jc w:val="both"/>
      </w:pPr>
      <w:bookmarkStart w:id="68" w:name="_Toc408531765"/>
      <w:bookmarkStart w:id="69" w:name="_Toc408531766"/>
      <w:bookmarkStart w:id="70" w:name="_Toc408531767"/>
      <w:bookmarkStart w:id="71" w:name="_Toc408531775"/>
      <w:bookmarkStart w:id="72" w:name="_Toc408531782"/>
      <w:bookmarkStart w:id="73" w:name="_Toc408531764"/>
      <w:bookmarkStart w:id="74" w:name="_Toc409199748"/>
      <w:bookmarkEnd w:id="68"/>
      <w:bookmarkEnd w:id="69"/>
      <w:bookmarkEnd w:id="70"/>
      <w:bookmarkEnd w:id="71"/>
      <w:bookmarkEnd w:id="72"/>
      <w:r>
        <w:t>Body Elements</w:t>
      </w:r>
    </w:p>
    <w:p w14:paraId="750E51D5" w14:textId="77777777" w:rsidR="00104722" w:rsidRDefault="00104722" w:rsidP="00104722">
      <w:pPr>
        <w:jc w:val="both"/>
      </w:pPr>
    </w:p>
    <w:p w14:paraId="41665F53" w14:textId="77777777" w:rsidR="00104722" w:rsidRPr="004A1E9E" w:rsidRDefault="00104722" w:rsidP="00104722">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04722" w:rsidRPr="00DE1B6A" w14:paraId="52C2F7DD" w14:textId="77777777" w:rsidTr="001B6A55">
        <w:trPr>
          <w:trHeight w:val="244"/>
        </w:trPr>
        <w:tc>
          <w:tcPr>
            <w:tcW w:w="294" w:type="pct"/>
            <w:shd w:val="clear" w:color="auto" w:fill="D9D9D9" w:themeFill="background1" w:themeFillShade="D9"/>
          </w:tcPr>
          <w:p w14:paraId="0F63D23D" w14:textId="77777777" w:rsidR="00104722" w:rsidRPr="00DE1B6A" w:rsidRDefault="00104722" w:rsidP="001B6A55">
            <w:pPr>
              <w:jc w:val="both"/>
            </w:pPr>
            <w:r w:rsidRPr="00DE1B6A">
              <w:t>#</w:t>
            </w:r>
          </w:p>
        </w:tc>
        <w:tc>
          <w:tcPr>
            <w:tcW w:w="926" w:type="pct"/>
            <w:shd w:val="clear" w:color="auto" w:fill="D9D9D9" w:themeFill="background1" w:themeFillShade="D9"/>
          </w:tcPr>
          <w:p w14:paraId="038534E5" w14:textId="77777777" w:rsidR="00104722" w:rsidRPr="00DE1B6A" w:rsidRDefault="00104722" w:rsidP="001B6A55">
            <w:pPr>
              <w:jc w:val="both"/>
            </w:pPr>
            <w:r w:rsidRPr="00DE1B6A">
              <w:t>Element Name</w:t>
            </w:r>
          </w:p>
        </w:tc>
        <w:tc>
          <w:tcPr>
            <w:tcW w:w="691" w:type="pct"/>
            <w:shd w:val="clear" w:color="auto" w:fill="D9D9D9" w:themeFill="background1" w:themeFillShade="D9"/>
          </w:tcPr>
          <w:p w14:paraId="284AFAA7" w14:textId="77777777" w:rsidR="00104722" w:rsidRPr="00DE1B6A" w:rsidRDefault="00104722" w:rsidP="001B6A55">
            <w:pPr>
              <w:jc w:val="both"/>
            </w:pPr>
            <w:r w:rsidRPr="00DE1B6A">
              <w:t>Mandatory</w:t>
            </w:r>
          </w:p>
        </w:tc>
        <w:tc>
          <w:tcPr>
            <w:tcW w:w="690" w:type="pct"/>
            <w:shd w:val="clear" w:color="auto" w:fill="D9D9D9" w:themeFill="background1" w:themeFillShade="D9"/>
          </w:tcPr>
          <w:p w14:paraId="5F7E9AC1" w14:textId="77777777" w:rsidR="00104722" w:rsidRPr="00DE1B6A" w:rsidRDefault="00104722" w:rsidP="001B6A55">
            <w:pPr>
              <w:jc w:val="both"/>
            </w:pPr>
            <w:r w:rsidRPr="00DE1B6A">
              <w:t>Data type</w:t>
            </w:r>
          </w:p>
        </w:tc>
        <w:tc>
          <w:tcPr>
            <w:tcW w:w="1116" w:type="pct"/>
            <w:shd w:val="clear" w:color="auto" w:fill="D9D9D9" w:themeFill="background1" w:themeFillShade="D9"/>
          </w:tcPr>
          <w:p w14:paraId="1703BFE6" w14:textId="77777777" w:rsidR="00104722" w:rsidRPr="00DE1B6A" w:rsidRDefault="00104722" w:rsidP="001B6A55">
            <w:pPr>
              <w:jc w:val="both"/>
            </w:pPr>
            <w:r>
              <w:t>Range</w:t>
            </w:r>
          </w:p>
        </w:tc>
        <w:tc>
          <w:tcPr>
            <w:tcW w:w="1283" w:type="pct"/>
            <w:shd w:val="clear" w:color="auto" w:fill="D9D9D9" w:themeFill="background1" w:themeFillShade="D9"/>
          </w:tcPr>
          <w:p w14:paraId="05E58F9C" w14:textId="77777777" w:rsidR="00104722" w:rsidRPr="00DE1B6A" w:rsidRDefault="00104722" w:rsidP="001B6A55">
            <w:pPr>
              <w:jc w:val="both"/>
            </w:pPr>
            <w:r w:rsidRPr="00DE1B6A">
              <w:t>Details</w:t>
            </w:r>
          </w:p>
        </w:tc>
      </w:tr>
      <w:tr w:rsidR="00104722" w14:paraId="13BBFA7C" w14:textId="77777777" w:rsidTr="001B6A55">
        <w:trPr>
          <w:trHeight w:val="244"/>
        </w:trPr>
        <w:tc>
          <w:tcPr>
            <w:tcW w:w="294" w:type="pct"/>
          </w:tcPr>
          <w:p w14:paraId="1CABA8DD" w14:textId="77777777" w:rsidR="00104722" w:rsidRPr="00E827C4" w:rsidRDefault="00104722" w:rsidP="001B6A55">
            <w:pPr>
              <w:jc w:val="both"/>
              <w:rPr>
                <w:szCs w:val="20"/>
              </w:rPr>
            </w:pPr>
            <w:r>
              <w:rPr>
                <w:szCs w:val="20"/>
              </w:rPr>
              <w:t>1</w:t>
            </w:r>
          </w:p>
        </w:tc>
        <w:tc>
          <w:tcPr>
            <w:tcW w:w="926" w:type="pct"/>
          </w:tcPr>
          <w:p w14:paraId="0079D605" w14:textId="77777777" w:rsidR="00104722" w:rsidRPr="00B84EE3" w:rsidRDefault="00104722" w:rsidP="001B6A55">
            <w:pPr>
              <w:jc w:val="both"/>
              <w:rPr>
                <w:szCs w:val="20"/>
              </w:rPr>
            </w:pPr>
            <w:r>
              <w:rPr>
                <w:szCs w:val="20"/>
              </w:rPr>
              <w:t>failureReason</w:t>
            </w:r>
          </w:p>
        </w:tc>
        <w:tc>
          <w:tcPr>
            <w:tcW w:w="691" w:type="pct"/>
          </w:tcPr>
          <w:p w14:paraId="5D1425FA" w14:textId="77777777" w:rsidR="00104722" w:rsidRPr="00E827C4" w:rsidRDefault="00104722" w:rsidP="001B6A55">
            <w:pPr>
              <w:jc w:val="both"/>
              <w:rPr>
                <w:szCs w:val="20"/>
              </w:rPr>
            </w:pPr>
            <w:r>
              <w:rPr>
                <w:szCs w:val="20"/>
              </w:rPr>
              <w:t>No</w:t>
            </w:r>
          </w:p>
        </w:tc>
        <w:tc>
          <w:tcPr>
            <w:tcW w:w="690" w:type="pct"/>
          </w:tcPr>
          <w:p w14:paraId="6901CF72" w14:textId="77777777" w:rsidR="00104722" w:rsidRPr="00B84EE3" w:rsidRDefault="00104722" w:rsidP="001B6A55">
            <w:pPr>
              <w:jc w:val="both"/>
              <w:rPr>
                <w:szCs w:val="20"/>
              </w:rPr>
            </w:pPr>
            <w:r>
              <w:rPr>
                <w:szCs w:val="20"/>
              </w:rPr>
              <w:t>String</w:t>
            </w:r>
          </w:p>
        </w:tc>
        <w:tc>
          <w:tcPr>
            <w:tcW w:w="1116" w:type="pct"/>
          </w:tcPr>
          <w:p w14:paraId="058035BD" w14:textId="77777777" w:rsidR="00104722" w:rsidRPr="00E827C4" w:rsidRDefault="00104722" w:rsidP="001B6A55">
            <w:pPr>
              <w:jc w:val="both"/>
              <w:rPr>
                <w:szCs w:val="20"/>
              </w:rPr>
            </w:pPr>
          </w:p>
        </w:tc>
        <w:tc>
          <w:tcPr>
            <w:tcW w:w="1283" w:type="pct"/>
          </w:tcPr>
          <w:p w14:paraId="229A47AA" w14:textId="77777777" w:rsidR="00104722" w:rsidRPr="00E827C4" w:rsidRDefault="00104722" w:rsidP="001B6A55">
            <w:pPr>
              <w:jc w:val="both"/>
              <w:rPr>
                <w:szCs w:val="20"/>
              </w:rPr>
            </w:pPr>
            <w:r>
              <w:rPr>
                <w:szCs w:val="20"/>
              </w:rPr>
              <w:t>Reason for the request failure</w:t>
            </w:r>
          </w:p>
        </w:tc>
      </w:tr>
    </w:tbl>
    <w:p w14:paraId="2D852397" w14:textId="77777777" w:rsidR="00104722" w:rsidRDefault="00104722" w:rsidP="00104722">
      <w:pPr>
        <w:jc w:val="both"/>
      </w:pPr>
    </w:p>
    <w:p w14:paraId="67B328B3" w14:textId="77777777" w:rsidR="00527AF8" w:rsidRDefault="00527AF8" w:rsidP="00527AF8">
      <w:pPr>
        <w:pStyle w:val="Heading3"/>
        <w:jc w:val="both"/>
      </w:pPr>
      <w:bookmarkStart w:id="75" w:name="_Toc411454330"/>
      <w:r>
        <w:t>Save CallDetails</w:t>
      </w:r>
      <w:bookmarkEnd w:id="73"/>
      <w:bookmarkEnd w:id="74"/>
      <w:r>
        <w:t xml:space="preserve"> API</w:t>
      </w:r>
      <w:bookmarkEnd w:id="75"/>
    </w:p>
    <w:p w14:paraId="5F2D5ADA" w14:textId="77777777" w:rsidR="00527AF8" w:rsidRDefault="00527AF8" w:rsidP="00527AF8">
      <w:pPr>
        <w:jc w:val="both"/>
      </w:pPr>
    </w:p>
    <w:p w14:paraId="6A0358C0" w14:textId="77777777" w:rsidR="00527AF8" w:rsidRDefault="00527AF8" w:rsidP="00527AF8">
      <w:pPr>
        <w:jc w:val="both"/>
      </w:pPr>
      <w:r>
        <w:t>IVR shall invoke this API to</w:t>
      </w:r>
      <w:r w:rsidR="00A70A56">
        <w:t xml:space="preserve"> </w:t>
      </w:r>
      <w:r>
        <w:t xml:space="preserve">send </w:t>
      </w:r>
      <w:r w:rsidR="00A70A56">
        <w:t xml:space="preserve">MA </w:t>
      </w:r>
      <w:r>
        <w:t>call details to MoTech</w:t>
      </w:r>
      <w:r w:rsidR="00A70A56">
        <w:t>.</w:t>
      </w:r>
    </w:p>
    <w:p w14:paraId="1D70ABBF" w14:textId="77777777" w:rsidR="00527AF8" w:rsidRPr="00814194" w:rsidRDefault="00527AF8" w:rsidP="00527AF8">
      <w:pPr>
        <w:pStyle w:val="Heading4"/>
        <w:jc w:val="both"/>
      </w:pPr>
      <w:r>
        <w:t xml:space="preserve">Save CallDetails </w:t>
      </w:r>
      <w:r w:rsidRPr="00814194">
        <w:t xml:space="preserve"> - Request</w:t>
      </w:r>
    </w:p>
    <w:p w14:paraId="06798ABE" w14:textId="77777777" w:rsidR="00527AF8" w:rsidRPr="006110FF" w:rsidRDefault="00527AF8" w:rsidP="00527AF8">
      <w:pPr>
        <w:jc w:val="both"/>
      </w:pPr>
    </w:p>
    <w:p w14:paraId="7FCC5204" w14:textId="77777777" w:rsidR="00527AF8" w:rsidRDefault="00527AF8" w:rsidP="00527AF8">
      <w:pPr>
        <w:jc w:val="both"/>
        <w:rPr>
          <w:szCs w:val="20"/>
        </w:rPr>
      </w:pPr>
      <w:r w:rsidRPr="00DE1B6A">
        <w:rPr>
          <w:b/>
          <w:szCs w:val="20"/>
        </w:rPr>
        <w:t>URL</w:t>
      </w:r>
      <w:r w:rsidRPr="00EB6872">
        <w:rPr>
          <w:szCs w:val="20"/>
        </w:rPr>
        <w:t xml:space="preserve">: </w:t>
      </w:r>
      <w:r w:rsidR="003D7883" w:rsidRPr="00E85A7D">
        <w:rPr>
          <w:szCs w:val="20"/>
        </w:rPr>
        <w:t>http://&lt;motech:port&gt;/motech-platform-server/module/</w:t>
      </w:r>
      <w:r w:rsidR="00017428">
        <w:rPr>
          <w:szCs w:val="20"/>
        </w:rPr>
        <w:t>api/</w:t>
      </w:r>
      <w:r w:rsidR="003D7883" w:rsidRPr="00E85A7D">
        <w:rPr>
          <w:szCs w:val="20"/>
        </w:rPr>
        <w:t>mobileacademy/callDetails</w:t>
      </w:r>
    </w:p>
    <w:p w14:paraId="5C737018" w14:textId="77777777" w:rsidR="00527AF8" w:rsidRDefault="00527AF8" w:rsidP="00527AF8">
      <w:pPr>
        <w:jc w:val="both"/>
        <w:rPr>
          <w:b/>
          <w:szCs w:val="20"/>
        </w:rPr>
      </w:pPr>
    </w:p>
    <w:p w14:paraId="53A0204F"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1045D80" w14:textId="77777777" w:rsidR="00527AF8" w:rsidRDefault="00527AF8" w:rsidP="00527AF8">
      <w:pPr>
        <w:pStyle w:val="Heading5"/>
        <w:jc w:val="both"/>
      </w:pPr>
      <w:r>
        <w:t>Validations</w:t>
      </w:r>
    </w:p>
    <w:p w14:paraId="5F83D96E" w14:textId="77777777" w:rsidR="00527AF8" w:rsidRDefault="00527AF8" w:rsidP="00527AF8">
      <w:pPr>
        <w:jc w:val="both"/>
      </w:pPr>
    </w:p>
    <w:p w14:paraId="60393A4F" w14:textId="77777777" w:rsidR="00527AF8" w:rsidRPr="00977017" w:rsidRDefault="00527AF8" w:rsidP="00527AF8">
      <w:pPr>
        <w:jc w:val="both"/>
      </w:pPr>
      <w:r>
        <w:t>MoTech shall validate the format of all the request parameters and reject the request if it is not correct.</w:t>
      </w:r>
    </w:p>
    <w:p w14:paraId="0E7ED161" w14:textId="77777777" w:rsidR="00527AF8" w:rsidRDefault="00527AF8" w:rsidP="00527AF8">
      <w:pPr>
        <w:pStyle w:val="Heading5"/>
        <w:jc w:val="both"/>
      </w:pPr>
      <w:r>
        <w:tab/>
        <w:t>Http time Out</w:t>
      </w:r>
    </w:p>
    <w:p w14:paraId="32332033"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1CBD3A93" w14:textId="77777777" w:rsidTr="00D55576">
        <w:trPr>
          <w:trHeight w:val="244"/>
        </w:trPr>
        <w:tc>
          <w:tcPr>
            <w:tcW w:w="3007" w:type="pct"/>
            <w:shd w:val="clear" w:color="auto" w:fill="D9D9D9" w:themeFill="background1" w:themeFillShade="D9"/>
            <w:vAlign w:val="bottom"/>
          </w:tcPr>
          <w:p w14:paraId="6E671393"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0366E072"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1C1717E9" w14:textId="77777777" w:rsidTr="00D55576">
        <w:trPr>
          <w:trHeight w:val="386"/>
        </w:trPr>
        <w:tc>
          <w:tcPr>
            <w:tcW w:w="3007" w:type="pct"/>
          </w:tcPr>
          <w:p w14:paraId="227CE5FB"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2C8F9A16"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CFCF7EC" w14:textId="77777777" w:rsidR="00527AF8" w:rsidRPr="000C573D" w:rsidRDefault="00527AF8" w:rsidP="00527AF8">
      <w:pPr>
        <w:pStyle w:val="Heading5"/>
        <w:jc w:val="both"/>
      </w:pPr>
      <w:r>
        <w:t>Query Parameters</w:t>
      </w:r>
    </w:p>
    <w:p w14:paraId="4FBFEE01" w14:textId="77777777" w:rsidR="00527AF8" w:rsidRDefault="00527AF8" w:rsidP="00527AF8">
      <w:pPr>
        <w:jc w:val="both"/>
      </w:pPr>
    </w:p>
    <w:p w14:paraId="111A6AF7" w14:textId="77777777" w:rsidR="00527AF8" w:rsidRPr="004112C6" w:rsidRDefault="00527AF8" w:rsidP="00527AF8">
      <w:pPr>
        <w:jc w:val="both"/>
      </w:pPr>
      <w:r>
        <w:t>None</w:t>
      </w:r>
    </w:p>
    <w:p w14:paraId="3D864DF6" w14:textId="77777777" w:rsidR="00527AF8" w:rsidRDefault="00527AF8" w:rsidP="00527AF8">
      <w:pPr>
        <w:pStyle w:val="Heading5"/>
        <w:jc w:val="both"/>
      </w:pPr>
      <w:r>
        <w:t xml:space="preserve">Headers </w:t>
      </w:r>
    </w:p>
    <w:p w14:paraId="6469B41A"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5E669934" w14:textId="77777777" w:rsidTr="00FE78D0">
        <w:tc>
          <w:tcPr>
            <w:tcW w:w="1512" w:type="dxa"/>
            <w:shd w:val="clear" w:color="auto" w:fill="D9D9D9" w:themeFill="background1" w:themeFillShade="D9"/>
          </w:tcPr>
          <w:p w14:paraId="462F2C33" w14:textId="77777777" w:rsidR="00527AF8" w:rsidRDefault="00527AF8" w:rsidP="00FE78D0">
            <w:pPr>
              <w:jc w:val="both"/>
            </w:pPr>
            <w:r>
              <w:t>Header Name</w:t>
            </w:r>
          </w:p>
        </w:tc>
        <w:tc>
          <w:tcPr>
            <w:tcW w:w="1595" w:type="dxa"/>
            <w:shd w:val="clear" w:color="auto" w:fill="D9D9D9" w:themeFill="background1" w:themeFillShade="D9"/>
          </w:tcPr>
          <w:p w14:paraId="1ABF89CE" w14:textId="77777777" w:rsidR="00527AF8" w:rsidRDefault="00527AF8" w:rsidP="00FE78D0">
            <w:pPr>
              <w:jc w:val="both"/>
            </w:pPr>
            <w:r>
              <w:t>Header Value</w:t>
            </w:r>
          </w:p>
        </w:tc>
        <w:tc>
          <w:tcPr>
            <w:tcW w:w="1341" w:type="dxa"/>
            <w:shd w:val="clear" w:color="auto" w:fill="D9D9D9" w:themeFill="background1" w:themeFillShade="D9"/>
          </w:tcPr>
          <w:p w14:paraId="41165F2E" w14:textId="77777777" w:rsidR="00527AF8" w:rsidRDefault="00527AF8" w:rsidP="00FE78D0">
            <w:pPr>
              <w:jc w:val="both"/>
            </w:pPr>
            <w:r>
              <w:t>Mandatory</w:t>
            </w:r>
          </w:p>
        </w:tc>
        <w:tc>
          <w:tcPr>
            <w:tcW w:w="4732" w:type="dxa"/>
            <w:shd w:val="clear" w:color="auto" w:fill="D9D9D9" w:themeFill="background1" w:themeFillShade="D9"/>
          </w:tcPr>
          <w:p w14:paraId="124E3C29" w14:textId="77777777" w:rsidR="00527AF8" w:rsidRDefault="00527AF8" w:rsidP="00FE78D0">
            <w:pPr>
              <w:jc w:val="both"/>
            </w:pPr>
            <w:r>
              <w:t>Description</w:t>
            </w:r>
          </w:p>
        </w:tc>
      </w:tr>
      <w:tr w:rsidR="00527AF8" w14:paraId="5724F3E5" w14:textId="77777777" w:rsidTr="00FE78D0">
        <w:tc>
          <w:tcPr>
            <w:tcW w:w="1512" w:type="dxa"/>
          </w:tcPr>
          <w:p w14:paraId="21105575" w14:textId="77777777" w:rsidR="00527AF8" w:rsidRPr="0065474C" w:rsidRDefault="00527AF8" w:rsidP="00FE78D0">
            <w:pPr>
              <w:jc w:val="both"/>
            </w:pPr>
            <w:r>
              <w:t>Content-Type</w:t>
            </w:r>
          </w:p>
        </w:tc>
        <w:tc>
          <w:tcPr>
            <w:tcW w:w="1595" w:type="dxa"/>
          </w:tcPr>
          <w:p w14:paraId="0AAB1CC2" w14:textId="77777777" w:rsidR="00527AF8" w:rsidRDefault="00527AF8" w:rsidP="00FE78D0">
            <w:pPr>
              <w:jc w:val="both"/>
            </w:pPr>
            <w:r>
              <w:t>application/json</w:t>
            </w:r>
          </w:p>
        </w:tc>
        <w:tc>
          <w:tcPr>
            <w:tcW w:w="1341" w:type="dxa"/>
          </w:tcPr>
          <w:p w14:paraId="617AFB3E" w14:textId="77777777" w:rsidR="00527AF8" w:rsidRPr="0065474C" w:rsidRDefault="00527AF8" w:rsidP="00FE78D0">
            <w:pPr>
              <w:jc w:val="both"/>
            </w:pPr>
            <w:r>
              <w:t>Yes</w:t>
            </w:r>
          </w:p>
        </w:tc>
        <w:tc>
          <w:tcPr>
            <w:tcW w:w="4732" w:type="dxa"/>
          </w:tcPr>
          <w:p w14:paraId="46055F47" w14:textId="77777777" w:rsidR="00527AF8" w:rsidRDefault="00527AF8" w:rsidP="00FE78D0">
            <w:pPr>
              <w:jc w:val="both"/>
            </w:pPr>
            <w:r>
              <w:t>It specifies the format of the content in the request</w:t>
            </w:r>
          </w:p>
        </w:tc>
      </w:tr>
      <w:tr w:rsidR="00527AF8" w14:paraId="334DD4A1" w14:textId="77777777" w:rsidTr="00FE78D0">
        <w:tc>
          <w:tcPr>
            <w:tcW w:w="1512" w:type="dxa"/>
          </w:tcPr>
          <w:p w14:paraId="3FAD6E82" w14:textId="77777777" w:rsidR="00527AF8" w:rsidRPr="0065474C" w:rsidRDefault="00527AF8" w:rsidP="00FE78D0">
            <w:pPr>
              <w:jc w:val="both"/>
            </w:pPr>
            <w:r>
              <w:t>Accept</w:t>
            </w:r>
          </w:p>
        </w:tc>
        <w:tc>
          <w:tcPr>
            <w:tcW w:w="1595" w:type="dxa"/>
          </w:tcPr>
          <w:p w14:paraId="7B7554A7" w14:textId="77777777" w:rsidR="00527AF8" w:rsidRPr="0065474C" w:rsidRDefault="00527AF8" w:rsidP="00FE78D0">
            <w:pPr>
              <w:jc w:val="both"/>
            </w:pPr>
            <w:r>
              <w:t>application/json</w:t>
            </w:r>
          </w:p>
        </w:tc>
        <w:tc>
          <w:tcPr>
            <w:tcW w:w="1341" w:type="dxa"/>
          </w:tcPr>
          <w:p w14:paraId="5F3D8C4B" w14:textId="77777777" w:rsidR="00527AF8" w:rsidRPr="0065474C" w:rsidRDefault="00527AF8" w:rsidP="00FE78D0">
            <w:pPr>
              <w:jc w:val="both"/>
            </w:pPr>
            <w:r>
              <w:t>Yes</w:t>
            </w:r>
          </w:p>
        </w:tc>
        <w:tc>
          <w:tcPr>
            <w:tcW w:w="4732" w:type="dxa"/>
          </w:tcPr>
          <w:p w14:paraId="573BFC60" w14:textId="77777777" w:rsidR="00527AF8" w:rsidRPr="00706077" w:rsidRDefault="00527AF8" w:rsidP="00FE78D0">
            <w:pPr>
              <w:jc w:val="both"/>
            </w:pPr>
            <w:r>
              <w:t>It specifies the format of the content accepted by the API invoker.</w:t>
            </w:r>
          </w:p>
        </w:tc>
      </w:tr>
    </w:tbl>
    <w:p w14:paraId="4BE2F197" w14:textId="77777777" w:rsidR="00527AF8" w:rsidRDefault="00527AF8" w:rsidP="00527AF8">
      <w:pPr>
        <w:pStyle w:val="Heading5"/>
        <w:jc w:val="both"/>
      </w:pPr>
      <w:r>
        <w:t xml:space="preserve">Body Example </w:t>
      </w:r>
    </w:p>
    <w:p w14:paraId="5C5B042C"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FF4865" w14:paraId="6C4B177C" w14:textId="77777777" w:rsidTr="00FE78D0">
        <w:tc>
          <w:tcPr>
            <w:tcW w:w="540" w:type="dxa"/>
            <w:shd w:val="clear" w:color="auto" w:fill="CCCCCC"/>
            <w:tcMar>
              <w:top w:w="100" w:type="dxa"/>
              <w:left w:w="100" w:type="dxa"/>
              <w:bottom w:w="100" w:type="dxa"/>
              <w:right w:w="100" w:type="dxa"/>
            </w:tcMar>
          </w:tcPr>
          <w:p w14:paraId="2ABBEF6A"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06DC90C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56AAB88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callingNumber</w:t>
            </w:r>
            <w:r w:rsidR="003F5A2D">
              <w:rPr>
                <w:color w:val="auto"/>
                <w:sz w:val="20"/>
                <w:lang w:val="en-US" w:eastAsia="en-US"/>
              </w:rPr>
              <w:t>"</w:t>
            </w:r>
            <w:r w:rsidRPr="00E00BB5">
              <w:rPr>
                <w:color w:val="auto"/>
                <w:sz w:val="20"/>
                <w:lang w:val="en-US" w:eastAsia="en-US"/>
              </w:rPr>
              <w:t>: 9999988888,</w:t>
            </w:r>
          </w:p>
          <w:p w14:paraId="6E76AAAC"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operator</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w:t>
            </w:r>
            <w:r w:rsidR="003F5A2D">
              <w:rPr>
                <w:color w:val="auto"/>
                <w:sz w:val="20"/>
                <w:lang w:val="en-US" w:eastAsia="en-US"/>
              </w:rPr>
              <w:t>"</w:t>
            </w:r>
            <w:r w:rsidRPr="00E00BB5">
              <w:rPr>
                <w:color w:val="auto"/>
                <w:sz w:val="20"/>
                <w:lang w:val="en-US" w:eastAsia="en-US"/>
              </w:rPr>
              <w:t>,</w:t>
            </w:r>
          </w:p>
          <w:p w14:paraId="597E843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circle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AP</w:t>
            </w:r>
            <w:r w:rsidR="003F5A2D">
              <w:rPr>
                <w:color w:val="auto"/>
                <w:sz w:val="20"/>
                <w:lang w:val="en-US" w:eastAsia="en-US"/>
              </w:rPr>
              <w:t>"</w:t>
            </w:r>
            <w:r w:rsidRPr="00E00BB5">
              <w:rPr>
                <w:color w:val="auto"/>
                <w:sz w:val="20"/>
                <w:lang w:val="en-US" w:eastAsia="en-US"/>
              </w:rPr>
              <w:t>,</w:t>
            </w:r>
          </w:p>
          <w:p w14:paraId="65A22171"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callId</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123456789012345</w:t>
            </w:r>
            <w:r w:rsidR="003F5A2D">
              <w:rPr>
                <w:color w:val="auto"/>
                <w:sz w:val="20"/>
                <w:lang w:val="en-US" w:eastAsia="en-US"/>
              </w:rPr>
              <w:t>"</w:t>
            </w:r>
            <w:r w:rsidRPr="00E00BB5">
              <w:rPr>
                <w:color w:val="auto"/>
                <w:sz w:val="20"/>
                <w:lang w:val="en-US" w:eastAsia="en-US"/>
              </w:rPr>
              <w:t>,</w:t>
            </w:r>
          </w:p>
          <w:p w14:paraId="17E9DD7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callStartTime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1422879903</w:t>
            </w:r>
            <w:r w:rsidRPr="00E00BB5">
              <w:rPr>
                <w:color w:val="auto"/>
                <w:sz w:val="20"/>
                <w:lang w:val="en-US" w:eastAsia="en-US"/>
              </w:rPr>
              <w:t>,</w:t>
            </w:r>
          </w:p>
          <w:p w14:paraId="01E304C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callEndTime</w:t>
            </w:r>
            <w:r w:rsidR="003F5A2D">
              <w:rPr>
                <w:color w:val="auto"/>
                <w:sz w:val="20"/>
                <w:lang w:val="en-US" w:eastAsia="en-US"/>
              </w:rPr>
              <w:t>"</w:t>
            </w:r>
            <w:r w:rsidRPr="00E00BB5">
              <w:rPr>
                <w:color w:val="auto"/>
                <w:sz w:val="20"/>
                <w:lang w:val="en-US" w:eastAsia="en-US"/>
              </w:rPr>
              <w:t xml:space="preserve">: </w:t>
            </w:r>
            <w:r w:rsidR="00105FC2">
              <w:rPr>
                <w:rFonts w:ascii="Lucida Grande" w:hAnsi="Lucida Grande" w:cs="Lucida Grande"/>
                <w:color w:val="333333"/>
                <w:sz w:val="16"/>
                <w:szCs w:val="16"/>
                <w:shd w:val="clear" w:color="auto" w:fill="FFFFFF"/>
              </w:rPr>
              <w:t>1422879923</w:t>
            </w:r>
            <w:r w:rsidRPr="00E00BB5">
              <w:rPr>
                <w:color w:val="auto"/>
                <w:sz w:val="20"/>
                <w:lang w:val="en-US" w:eastAsia="en-US"/>
              </w:rPr>
              <w:t>,</w:t>
            </w:r>
          </w:p>
          <w:p w14:paraId="7D3A8C7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callDurationInPulses</w:t>
            </w:r>
            <w:r w:rsidR="003F5A2D">
              <w:rPr>
                <w:color w:val="auto"/>
                <w:sz w:val="20"/>
                <w:lang w:val="en-US" w:eastAsia="en-US"/>
              </w:rPr>
              <w:t>"</w:t>
            </w:r>
            <w:r w:rsidRPr="00E00BB5">
              <w:rPr>
                <w:color w:val="auto"/>
                <w:sz w:val="20"/>
                <w:lang w:val="en-US" w:eastAsia="en-US"/>
              </w:rPr>
              <w:t>: 20,</w:t>
            </w:r>
          </w:p>
          <w:p w14:paraId="4A2AE8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endOfUsagePromptCounter</w:t>
            </w:r>
            <w:r w:rsidR="003F5A2D">
              <w:rPr>
                <w:color w:val="auto"/>
                <w:sz w:val="20"/>
                <w:lang w:val="en-US" w:eastAsia="en-US"/>
              </w:rPr>
              <w:t>"</w:t>
            </w:r>
            <w:r w:rsidRPr="00E00BB5">
              <w:rPr>
                <w:color w:val="auto"/>
                <w:sz w:val="20"/>
                <w:lang w:val="en-US" w:eastAsia="en-US"/>
              </w:rPr>
              <w:t>: 0,</w:t>
            </w:r>
          </w:p>
          <w:p w14:paraId="6B36B21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callStatus</w:t>
            </w:r>
            <w:r w:rsidR="003F5A2D">
              <w:rPr>
                <w:color w:val="auto"/>
                <w:sz w:val="20"/>
                <w:lang w:val="en-US" w:eastAsia="en-US"/>
              </w:rPr>
              <w:t>"</w:t>
            </w:r>
            <w:r w:rsidRPr="00E00BB5">
              <w:rPr>
                <w:color w:val="auto"/>
                <w:sz w:val="20"/>
                <w:lang w:val="en-US" w:eastAsia="en-US"/>
              </w:rPr>
              <w:t>:</w:t>
            </w:r>
            <w:r w:rsidR="00875F87">
              <w:rPr>
                <w:color w:val="auto"/>
                <w:sz w:val="20"/>
                <w:lang w:val="en-US" w:eastAsia="en-US"/>
              </w:rPr>
              <w:t>1</w:t>
            </w:r>
            <w:r w:rsidRPr="00E00BB5">
              <w:rPr>
                <w:color w:val="auto"/>
                <w:sz w:val="20"/>
                <w:lang w:val="en-US" w:eastAsia="en-US"/>
              </w:rPr>
              <w:t>,</w:t>
            </w:r>
          </w:p>
          <w:p w14:paraId="2C5A64E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callDisconnectReason</w:t>
            </w:r>
            <w:r w:rsidR="003F5A2D">
              <w:rPr>
                <w:color w:val="auto"/>
                <w:sz w:val="20"/>
                <w:lang w:val="en-US" w:eastAsia="en-US"/>
              </w:rPr>
              <w:t>"</w:t>
            </w:r>
            <w:r w:rsidRPr="00E00BB5">
              <w:rPr>
                <w:color w:val="auto"/>
                <w:sz w:val="20"/>
                <w:lang w:val="en-US" w:eastAsia="en-US"/>
              </w:rPr>
              <w:t>: 1,</w:t>
            </w:r>
          </w:p>
          <w:p w14:paraId="22DE089A"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w:t>
            </w:r>
            <w:r w:rsidR="003F5A2D">
              <w:rPr>
                <w:color w:val="auto"/>
                <w:sz w:val="20"/>
                <w:lang w:val="en-US" w:eastAsia="en-US"/>
              </w:rPr>
              <w:t>"</w:t>
            </w:r>
            <w:r w:rsidRPr="00E00BB5">
              <w:rPr>
                <w:color w:val="auto"/>
                <w:sz w:val="20"/>
                <w:lang w:val="en-US" w:eastAsia="en-US"/>
              </w:rPr>
              <w:t>: [</w:t>
            </w:r>
          </w:p>
          <w:p w14:paraId="3AFCBA2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C7DA16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lesson</w:t>
            </w:r>
            <w:r w:rsidR="003F5A2D">
              <w:rPr>
                <w:color w:val="auto"/>
                <w:sz w:val="20"/>
                <w:lang w:val="en-US" w:eastAsia="en-US"/>
              </w:rPr>
              <w:t>"</w:t>
            </w:r>
            <w:r w:rsidRPr="00E00BB5">
              <w:rPr>
                <w:color w:val="auto"/>
                <w:sz w:val="20"/>
                <w:lang w:val="en-US" w:eastAsia="en-US"/>
              </w:rPr>
              <w:t>,</w:t>
            </w:r>
          </w:p>
          <w:p w14:paraId="4AA62B09"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lastRenderedPageBreak/>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Chapter-01lesson-04</w:t>
            </w:r>
            <w:r w:rsidR="003F5A2D">
              <w:rPr>
                <w:color w:val="auto"/>
                <w:sz w:val="20"/>
                <w:lang w:val="en-US" w:eastAsia="en-US"/>
              </w:rPr>
              <w:t>"</w:t>
            </w:r>
            <w:r w:rsidRPr="00E00BB5">
              <w:rPr>
                <w:color w:val="auto"/>
                <w:sz w:val="20"/>
                <w:lang w:val="en-US" w:eastAsia="en-US"/>
              </w:rPr>
              <w:t>,</w:t>
            </w:r>
          </w:p>
          <w:p w14:paraId="63CDD5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contentFile</w:t>
            </w:r>
            <w:r w:rsidR="00757814">
              <w:rPr>
                <w:color w:val="auto"/>
                <w:sz w:val="20"/>
                <w:lang w:val="en-US" w:eastAsia="en-US"/>
              </w:rPr>
              <w: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ch1_l4.wav</w:t>
            </w:r>
            <w:r w:rsidR="003F5A2D">
              <w:rPr>
                <w:color w:val="auto"/>
                <w:sz w:val="20"/>
                <w:lang w:val="en-US" w:eastAsia="en-US"/>
              </w:rPr>
              <w:t>"</w:t>
            </w:r>
            <w:r w:rsidRPr="00E00BB5">
              <w:rPr>
                <w:color w:val="auto"/>
                <w:sz w:val="20"/>
                <w:lang w:val="en-US" w:eastAsia="en-US"/>
              </w:rPr>
              <w:t>,</w:t>
            </w:r>
          </w:p>
          <w:p w14:paraId="6A8C47A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1200000000,</w:t>
            </w:r>
          </w:p>
          <w:p w14:paraId="22A50B9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1222222221,</w:t>
            </w:r>
          </w:p>
          <w:p w14:paraId="30BB3FE2"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1A8E7D46"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6768946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213546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question</w:t>
            </w:r>
            <w:r w:rsidR="003F5A2D">
              <w:rPr>
                <w:color w:val="auto"/>
                <w:sz w:val="20"/>
                <w:lang w:val="en-US" w:eastAsia="en-US"/>
              </w:rPr>
              <w:t>"</w:t>
            </w:r>
            <w:r w:rsidRPr="00E00BB5">
              <w:rPr>
                <w:color w:val="auto"/>
                <w:sz w:val="20"/>
                <w:lang w:val="en-US" w:eastAsia="en-US"/>
              </w:rPr>
              <w:t>,</w:t>
            </w:r>
          </w:p>
          <w:p w14:paraId="2A997A03"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chapter-01question-01</w:t>
            </w:r>
            <w:r w:rsidR="003F5A2D">
              <w:rPr>
                <w:color w:val="auto"/>
                <w:sz w:val="20"/>
                <w:lang w:val="en-US" w:eastAsia="en-US"/>
              </w:rPr>
              <w:t>"</w:t>
            </w:r>
            <w:r w:rsidRPr="00E00BB5">
              <w:rPr>
                <w:color w:val="auto"/>
                <w:sz w:val="20"/>
                <w:lang w:val="en-US" w:eastAsia="en-US"/>
              </w:rPr>
              <w:t>,</w:t>
            </w:r>
          </w:p>
          <w:p w14:paraId="5CEA9E54" w14:textId="27E1E96C"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ch1_q1.wav</w:t>
            </w:r>
            <w:r w:rsidR="003F5A2D">
              <w:rPr>
                <w:color w:val="auto"/>
                <w:sz w:val="20"/>
                <w:lang w:val="en-US" w:eastAsia="en-US"/>
              </w:rPr>
              <w:t>"</w:t>
            </w:r>
            <w:r w:rsidRPr="00E00BB5">
              <w:rPr>
                <w:color w:val="auto"/>
                <w:sz w:val="20"/>
                <w:lang w:val="en-US" w:eastAsia="en-US"/>
              </w:rPr>
              <w:t>,</w:t>
            </w:r>
          </w:p>
          <w:p w14:paraId="2FC8E32B"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1222222222,</w:t>
            </w:r>
          </w:p>
          <w:p w14:paraId="48BFBC9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1233333332,</w:t>
            </w:r>
          </w:p>
          <w:p w14:paraId="7EB3C49F" w14:textId="77777777" w:rsidR="00527AF8"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true</w:t>
            </w:r>
          </w:p>
          <w:p w14:paraId="518B160D" w14:textId="77777777" w:rsidR="00404463" w:rsidRPr="00E00BB5" w:rsidRDefault="00404463" w:rsidP="00404463">
            <w:pPr>
              <w:pStyle w:val="Normal1"/>
              <w:jc w:val="both"/>
              <w:rPr>
                <w:color w:val="auto"/>
                <w:sz w:val="20"/>
                <w:lang w:val="en-US" w:eastAsia="en-US"/>
              </w:rPr>
            </w:pPr>
            <w:r>
              <w:rPr>
                <w:color w:val="auto"/>
                <w:sz w:val="20"/>
                <w:lang w:val="en-US" w:eastAsia="en-US"/>
              </w:rPr>
              <w:t xml:space="preserve">            </w:t>
            </w:r>
            <w:r w:rsidR="008854CF" w:rsidRPr="008854CF">
              <w:rPr>
                <w:color w:val="auto"/>
                <w:sz w:val="20"/>
                <w:lang w:val="en-US" w:eastAsia="en-US"/>
              </w:rPr>
              <w:t>“correctAnswer</w:t>
            </w:r>
            <w:r w:rsidR="008854CF">
              <w:rPr>
                <w:color w:val="auto"/>
                <w:sz w:val="20"/>
                <w:lang w:val="en-US" w:eastAsia="en-US"/>
              </w:rPr>
              <w:t>Entered</w:t>
            </w:r>
            <w:r w:rsidR="001639D2" w:rsidRPr="002F06B5">
              <w:rPr>
                <w:color w:val="auto"/>
                <w:sz w:val="20"/>
                <w:lang w:val="en-US" w:eastAsia="en-US"/>
              </w:rPr>
              <w:t>”: true</w:t>
            </w:r>
          </w:p>
          <w:p w14:paraId="5FD9C82A" w14:textId="77777777" w:rsidR="00404463" w:rsidRPr="00E00BB5" w:rsidRDefault="00404463" w:rsidP="00FE78D0">
            <w:pPr>
              <w:pStyle w:val="Normal1"/>
              <w:jc w:val="both"/>
              <w:rPr>
                <w:color w:val="auto"/>
                <w:sz w:val="20"/>
                <w:lang w:val="en-US" w:eastAsia="en-US"/>
              </w:rPr>
            </w:pPr>
          </w:p>
          <w:p w14:paraId="40E0CC1F"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0B03AB70"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26D4A9E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type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chapter</w:t>
            </w:r>
            <w:r w:rsidR="003F5A2D">
              <w:rPr>
                <w:color w:val="auto"/>
                <w:sz w:val="20"/>
                <w:lang w:val="en-US" w:eastAsia="en-US"/>
              </w:rPr>
              <w:t>"</w:t>
            </w:r>
            <w:r w:rsidRPr="00E00BB5">
              <w:rPr>
                <w:color w:val="auto"/>
                <w:sz w:val="20"/>
                <w:lang w:val="en-US" w:eastAsia="en-US"/>
              </w:rPr>
              <w:t>,</w:t>
            </w:r>
          </w:p>
          <w:p w14:paraId="4787B27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contentName</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3BD5DF50" w14:textId="20C49CD8"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00757814" w:rsidRPr="00E00BB5">
              <w:rPr>
                <w:color w:val="auto"/>
                <w:sz w:val="20"/>
                <w:lang w:val="en-US" w:eastAsia="en-US"/>
              </w:rPr>
              <w:t>contentFile</w:t>
            </w:r>
            <w:r w:rsidR="00757814">
              <w:rPr>
                <w:color w:val="auto"/>
                <w:sz w:val="20"/>
                <w:lang w:val="en-US" w:eastAsia="en-US"/>
              </w:rPr>
              <w:t>Name</w:t>
            </w:r>
            <w:r w:rsidR="00757814" w:rsidRPr="00E00BB5" w:rsidDel="00757814">
              <w:rPr>
                <w:color w:val="auto"/>
                <w:sz w:val="20"/>
                <w:lang w:val="en-US" w:eastAsia="en-US"/>
              </w:rPr>
              <w:t xml:space="preserve"> </w:t>
            </w:r>
            <w:r w:rsidR="003F5A2D">
              <w:rPr>
                <w:color w:val="auto"/>
                <w:sz w:val="20"/>
                <w:lang w:val="en-US" w:eastAsia="en-US"/>
              </w:rPr>
              <w:t>"</w:t>
            </w: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NA</w:t>
            </w:r>
            <w:r w:rsidR="003F5A2D">
              <w:rPr>
                <w:color w:val="auto"/>
                <w:sz w:val="20"/>
                <w:lang w:val="en-US" w:eastAsia="en-US"/>
              </w:rPr>
              <w:t>"</w:t>
            </w:r>
            <w:r w:rsidRPr="00E00BB5">
              <w:rPr>
                <w:color w:val="auto"/>
                <w:sz w:val="20"/>
                <w:lang w:val="en-US" w:eastAsia="en-US"/>
              </w:rPr>
              <w:t>,</w:t>
            </w:r>
          </w:p>
          <w:p w14:paraId="16E4CB5E"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startTime</w:t>
            </w:r>
            <w:r w:rsidR="003F5A2D">
              <w:rPr>
                <w:color w:val="auto"/>
                <w:sz w:val="20"/>
                <w:lang w:val="en-US" w:eastAsia="en-US"/>
              </w:rPr>
              <w:t>"</w:t>
            </w:r>
            <w:r w:rsidRPr="00E00BB5">
              <w:rPr>
                <w:color w:val="auto"/>
                <w:sz w:val="20"/>
                <w:lang w:val="en-US" w:eastAsia="en-US"/>
              </w:rPr>
              <w:t>: 1233333333,</w:t>
            </w:r>
          </w:p>
          <w:p w14:paraId="625A9DAD"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endTime</w:t>
            </w:r>
            <w:r w:rsidR="003F5A2D">
              <w:rPr>
                <w:color w:val="auto"/>
                <w:sz w:val="20"/>
                <w:lang w:val="en-US" w:eastAsia="en-US"/>
              </w:rPr>
              <w:t>"</w:t>
            </w:r>
            <w:r w:rsidRPr="00E00BB5">
              <w:rPr>
                <w:color w:val="auto"/>
                <w:sz w:val="20"/>
                <w:lang w:val="en-US" w:eastAsia="en-US"/>
              </w:rPr>
              <w:t>: 1234599999,</w:t>
            </w:r>
          </w:p>
          <w:p w14:paraId="495FEF75"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r w:rsidR="003F5A2D">
              <w:rPr>
                <w:color w:val="auto"/>
                <w:sz w:val="20"/>
                <w:lang w:val="en-US" w:eastAsia="en-US"/>
              </w:rPr>
              <w:t>"</w:t>
            </w:r>
            <w:r w:rsidRPr="00E00BB5">
              <w:rPr>
                <w:color w:val="auto"/>
                <w:sz w:val="20"/>
                <w:lang w:val="en-US" w:eastAsia="en-US"/>
              </w:rPr>
              <w:t>completionFlag</w:t>
            </w:r>
            <w:r w:rsidR="003F5A2D">
              <w:rPr>
                <w:color w:val="auto"/>
                <w:sz w:val="20"/>
                <w:lang w:val="en-US" w:eastAsia="en-US"/>
              </w:rPr>
              <w:t>"</w:t>
            </w:r>
            <w:r w:rsidRPr="00E00BB5">
              <w:rPr>
                <w:color w:val="auto"/>
                <w:sz w:val="20"/>
                <w:lang w:val="en-US" w:eastAsia="en-US"/>
              </w:rPr>
              <w:t>: false</w:t>
            </w:r>
          </w:p>
          <w:p w14:paraId="00722DC8"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3752EFB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w:t>
            </w:r>
          </w:p>
          <w:p w14:paraId="03C2A004" w14:textId="77777777" w:rsidR="00527AF8" w:rsidRPr="00E00BB5" w:rsidRDefault="00527AF8" w:rsidP="00FE78D0">
            <w:pPr>
              <w:pStyle w:val="Normal1"/>
              <w:jc w:val="both"/>
              <w:rPr>
                <w:color w:val="auto"/>
                <w:sz w:val="20"/>
                <w:lang w:val="en-US" w:eastAsia="en-US"/>
              </w:rPr>
            </w:pPr>
            <w:r w:rsidRPr="00E00BB5">
              <w:rPr>
                <w:color w:val="auto"/>
                <w:sz w:val="20"/>
                <w:lang w:val="en-US" w:eastAsia="en-US"/>
              </w:rPr>
              <w:t xml:space="preserve">    ]</w:t>
            </w:r>
          </w:p>
          <w:p w14:paraId="5C816D4D" w14:textId="77777777" w:rsidR="00527AF8" w:rsidRDefault="00527AF8" w:rsidP="00FE78D0">
            <w:pPr>
              <w:pStyle w:val="Normal4"/>
              <w:jc w:val="both"/>
              <w:rPr>
                <w:color w:val="auto"/>
                <w:sz w:val="20"/>
                <w:szCs w:val="20"/>
              </w:rPr>
            </w:pPr>
            <w:r w:rsidRPr="00E00BB5">
              <w:rPr>
                <w:color w:val="auto"/>
                <w:sz w:val="20"/>
              </w:rPr>
              <w:t>}</w:t>
            </w:r>
          </w:p>
        </w:tc>
      </w:tr>
      <w:tr w:rsidR="00527AF8" w:rsidRPr="00FF4865" w14:paraId="3EBBF397" w14:textId="77777777" w:rsidTr="00FE78D0">
        <w:tc>
          <w:tcPr>
            <w:tcW w:w="540" w:type="dxa"/>
            <w:shd w:val="clear" w:color="auto" w:fill="CCCCCC"/>
            <w:tcMar>
              <w:top w:w="100" w:type="dxa"/>
              <w:left w:w="100" w:type="dxa"/>
              <w:bottom w:w="100" w:type="dxa"/>
              <w:right w:w="100" w:type="dxa"/>
            </w:tcMar>
          </w:tcPr>
          <w:p w14:paraId="17D0DB32" w14:textId="77777777" w:rsidR="00527AF8" w:rsidRPr="00FF4865" w:rsidRDefault="00527AF8" w:rsidP="00FE78D0">
            <w:pPr>
              <w:pStyle w:val="Normal1"/>
              <w:spacing w:line="240" w:lineRule="auto"/>
              <w:jc w:val="both"/>
              <w:rPr>
                <w:color w:val="auto"/>
                <w:sz w:val="20"/>
              </w:rPr>
            </w:pPr>
          </w:p>
        </w:tc>
        <w:tc>
          <w:tcPr>
            <w:tcW w:w="8715" w:type="dxa"/>
            <w:tcMar>
              <w:top w:w="100" w:type="dxa"/>
              <w:left w:w="100" w:type="dxa"/>
              <w:bottom w:w="100" w:type="dxa"/>
              <w:right w:w="100" w:type="dxa"/>
            </w:tcMar>
          </w:tcPr>
          <w:p w14:paraId="4275DD6A" w14:textId="77777777" w:rsidR="00527AF8" w:rsidRPr="00FF4865" w:rsidRDefault="00527AF8" w:rsidP="00FE78D0">
            <w:pPr>
              <w:pStyle w:val="Normal2"/>
              <w:jc w:val="both"/>
              <w:rPr>
                <w:rFonts w:ascii="Arial" w:eastAsia="Arial" w:hAnsi="Arial" w:cs="Arial"/>
                <w:color w:val="auto"/>
                <w:sz w:val="20"/>
                <w:szCs w:val="20"/>
              </w:rPr>
            </w:pPr>
          </w:p>
        </w:tc>
      </w:tr>
    </w:tbl>
    <w:p w14:paraId="4B7CB7A7" w14:textId="77777777" w:rsidR="00527AF8" w:rsidRDefault="00527AF8" w:rsidP="00527AF8">
      <w:pPr>
        <w:jc w:val="both"/>
        <w:rPr>
          <w:rFonts w:ascii="Times" w:hAnsi="Times"/>
          <w:b/>
          <w:szCs w:val="20"/>
        </w:rPr>
      </w:pPr>
    </w:p>
    <w:p w14:paraId="0A9E6CAB" w14:textId="77777777" w:rsidR="00527AF8" w:rsidRDefault="00527AF8" w:rsidP="00527AF8">
      <w:pPr>
        <w:pStyle w:val="Heading5"/>
        <w:jc w:val="both"/>
      </w:pPr>
      <w:r>
        <w:t>Body Elements</w:t>
      </w:r>
    </w:p>
    <w:p w14:paraId="7ABB9E48" w14:textId="77777777" w:rsidR="00527AF8" w:rsidRDefault="00527AF8" w:rsidP="00527AF8"/>
    <w:tbl>
      <w:tblPr>
        <w:tblStyle w:val="TableGrid"/>
        <w:tblW w:w="9198" w:type="dxa"/>
        <w:tblLayout w:type="fixed"/>
        <w:tblLook w:val="04A0" w:firstRow="1" w:lastRow="0" w:firstColumn="1" w:lastColumn="0" w:noHBand="0" w:noVBand="1"/>
      </w:tblPr>
      <w:tblGrid>
        <w:gridCol w:w="558"/>
        <w:gridCol w:w="2430"/>
        <w:gridCol w:w="655"/>
        <w:gridCol w:w="1235"/>
        <w:gridCol w:w="2070"/>
        <w:gridCol w:w="2250"/>
      </w:tblGrid>
      <w:tr w:rsidR="00527AF8" w:rsidRPr="00EF5A57" w14:paraId="22F016B3" w14:textId="77777777" w:rsidTr="00FE78D0">
        <w:tc>
          <w:tcPr>
            <w:tcW w:w="558" w:type="dxa"/>
            <w:shd w:val="clear" w:color="auto" w:fill="D9D9D9" w:themeFill="background1" w:themeFillShade="D9"/>
          </w:tcPr>
          <w:p w14:paraId="0AB418E9" w14:textId="77777777" w:rsidR="00527AF8" w:rsidRPr="00EF5A57" w:rsidRDefault="00527AF8" w:rsidP="00FE78D0">
            <w:pPr>
              <w:jc w:val="both"/>
              <w:rPr>
                <w:rFonts w:cs="Arial"/>
                <w:szCs w:val="20"/>
              </w:rPr>
            </w:pPr>
            <w:r w:rsidRPr="00EF5A57">
              <w:rPr>
                <w:rFonts w:cs="Arial"/>
                <w:szCs w:val="20"/>
              </w:rPr>
              <w:t>#</w:t>
            </w:r>
          </w:p>
        </w:tc>
        <w:tc>
          <w:tcPr>
            <w:tcW w:w="2430" w:type="dxa"/>
            <w:shd w:val="clear" w:color="auto" w:fill="D9D9D9" w:themeFill="background1" w:themeFillShade="D9"/>
          </w:tcPr>
          <w:p w14:paraId="3A2C53B9" w14:textId="77777777" w:rsidR="00527AF8" w:rsidRPr="00EF5A57" w:rsidRDefault="00527AF8" w:rsidP="00FE78D0">
            <w:pPr>
              <w:jc w:val="both"/>
              <w:rPr>
                <w:rFonts w:cs="Arial"/>
                <w:szCs w:val="20"/>
              </w:rPr>
            </w:pPr>
            <w:r w:rsidRPr="00EF5A57">
              <w:rPr>
                <w:rFonts w:cs="Arial"/>
                <w:szCs w:val="20"/>
              </w:rPr>
              <w:t>Parameter Name</w:t>
            </w:r>
          </w:p>
        </w:tc>
        <w:tc>
          <w:tcPr>
            <w:tcW w:w="655" w:type="dxa"/>
            <w:shd w:val="clear" w:color="auto" w:fill="D9D9D9" w:themeFill="background1" w:themeFillShade="D9"/>
          </w:tcPr>
          <w:p w14:paraId="5194B912" w14:textId="77777777" w:rsidR="00527AF8" w:rsidRPr="00EF5A57" w:rsidRDefault="00527AF8" w:rsidP="00FE78D0">
            <w:pPr>
              <w:jc w:val="both"/>
              <w:rPr>
                <w:rFonts w:cs="Arial"/>
                <w:szCs w:val="20"/>
              </w:rPr>
            </w:pPr>
            <w:r w:rsidRPr="00EF5A57">
              <w:rPr>
                <w:rFonts w:cs="Arial"/>
                <w:szCs w:val="20"/>
              </w:rPr>
              <w:t>Mandatory</w:t>
            </w:r>
          </w:p>
        </w:tc>
        <w:tc>
          <w:tcPr>
            <w:tcW w:w="1235" w:type="dxa"/>
            <w:shd w:val="clear" w:color="auto" w:fill="D9D9D9" w:themeFill="background1" w:themeFillShade="D9"/>
          </w:tcPr>
          <w:p w14:paraId="518CD1B6" w14:textId="77777777" w:rsidR="00527AF8" w:rsidRPr="00EF5A57" w:rsidRDefault="00527AF8" w:rsidP="00FE78D0">
            <w:pPr>
              <w:jc w:val="both"/>
              <w:rPr>
                <w:rFonts w:cs="Arial"/>
                <w:szCs w:val="20"/>
              </w:rPr>
            </w:pPr>
            <w:r w:rsidRPr="00EF5A57">
              <w:rPr>
                <w:rFonts w:cs="Arial"/>
                <w:szCs w:val="20"/>
              </w:rPr>
              <w:t>Data type</w:t>
            </w:r>
          </w:p>
        </w:tc>
        <w:tc>
          <w:tcPr>
            <w:tcW w:w="2070" w:type="dxa"/>
            <w:shd w:val="clear" w:color="auto" w:fill="D9D9D9" w:themeFill="background1" w:themeFillShade="D9"/>
          </w:tcPr>
          <w:p w14:paraId="22561BB8" w14:textId="77777777" w:rsidR="00527AF8" w:rsidRPr="00EF5A57" w:rsidRDefault="00527AF8" w:rsidP="00FE78D0">
            <w:pPr>
              <w:jc w:val="both"/>
              <w:rPr>
                <w:rFonts w:cs="Arial"/>
                <w:szCs w:val="20"/>
              </w:rPr>
            </w:pPr>
            <w:r w:rsidRPr="00EF5A57">
              <w:rPr>
                <w:rFonts w:cs="Arial"/>
                <w:szCs w:val="20"/>
              </w:rPr>
              <w:t>Range</w:t>
            </w:r>
          </w:p>
        </w:tc>
        <w:tc>
          <w:tcPr>
            <w:tcW w:w="2250" w:type="dxa"/>
            <w:shd w:val="clear" w:color="auto" w:fill="D9D9D9" w:themeFill="background1" w:themeFillShade="D9"/>
          </w:tcPr>
          <w:p w14:paraId="5C722B32" w14:textId="77777777" w:rsidR="00527AF8" w:rsidRPr="00EF5A57" w:rsidRDefault="00527AF8" w:rsidP="00FE78D0">
            <w:pPr>
              <w:jc w:val="both"/>
              <w:rPr>
                <w:rFonts w:cs="Arial"/>
                <w:szCs w:val="20"/>
              </w:rPr>
            </w:pPr>
            <w:r w:rsidRPr="00EF5A57">
              <w:rPr>
                <w:rFonts w:cs="Arial"/>
                <w:szCs w:val="20"/>
              </w:rPr>
              <w:t>Description</w:t>
            </w:r>
          </w:p>
        </w:tc>
      </w:tr>
      <w:tr w:rsidR="00527AF8" w:rsidRPr="00EF5A57" w14:paraId="788BCA29" w14:textId="77777777" w:rsidTr="00FE78D0">
        <w:tc>
          <w:tcPr>
            <w:tcW w:w="558" w:type="dxa"/>
          </w:tcPr>
          <w:p w14:paraId="6FA39C54" w14:textId="77777777" w:rsidR="00527AF8" w:rsidRPr="00EF5A57" w:rsidRDefault="00527AF8" w:rsidP="00FE78D0">
            <w:pPr>
              <w:jc w:val="both"/>
              <w:rPr>
                <w:rFonts w:cs="Arial"/>
                <w:szCs w:val="20"/>
              </w:rPr>
            </w:pPr>
            <w:r w:rsidRPr="00EF5A57">
              <w:rPr>
                <w:rFonts w:cs="Arial"/>
                <w:szCs w:val="20"/>
              </w:rPr>
              <w:t>1</w:t>
            </w:r>
          </w:p>
        </w:tc>
        <w:tc>
          <w:tcPr>
            <w:tcW w:w="2430" w:type="dxa"/>
          </w:tcPr>
          <w:p w14:paraId="72B13168" w14:textId="77777777" w:rsidR="00527AF8" w:rsidRPr="00EF5A57" w:rsidRDefault="00527AF8" w:rsidP="00FE78D0">
            <w:pPr>
              <w:jc w:val="both"/>
              <w:rPr>
                <w:rFonts w:cs="Arial"/>
                <w:szCs w:val="20"/>
              </w:rPr>
            </w:pPr>
            <w:r>
              <w:rPr>
                <w:rFonts w:cs="Arial"/>
                <w:szCs w:val="20"/>
              </w:rPr>
              <w:t>callingNumber</w:t>
            </w:r>
          </w:p>
        </w:tc>
        <w:tc>
          <w:tcPr>
            <w:tcW w:w="655" w:type="dxa"/>
          </w:tcPr>
          <w:p w14:paraId="12C15C65" w14:textId="77777777" w:rsidR="00527AF8" w:rsidRPr="00EF5A57" w:rsidRDefault="00527AF8" w:rsidP="00FE78D0">
            <w:pPr>
              <w:jc w:val="both"/>
              <w:rPr>
                <w:rFonts w:cs="Arial"/>
                <w:szCs w:val="20"/>
              </w:rPr>
            </w:pPr>
            <w:r w:rsidRPr="00EF5A57">
              <w:rPr>
                <w:rFonts w:cs="Arial"/>
                <w:szCs w:val="20"/>
              </w:rPr>
              <w:t>Yes</w:t>
            </w:r>
          </w:p>
        </w:tc>
        <w:tc>
          <w:tcPr>
            <w:tcW w:w="1235" w:type="dxa"/>
          </w:tcPr>
          <w:p w14:paraId="1F023AAD" w14:textId="77777777" w:rsidR="00527AF8" w:rsidRPr="00EF5A57" w:rsidRDefault="00527AF8" w:rsidP="00FE78D0">
            <w:pPr>
              <w:jc w:val="both"/>
              <w:rPr>
                <w:rFonts w:cs="Arial"/>
                <w:szCs w:val="20"/>
              </w:rPr>
            </w:pPr>
            <w:r w:rsidRPr="00EF5A57">
              <w:rPr>
                <w:rFonts w:cs="Arial"/>
                <w:szCs w:val="20"/>
              </w:rPr>
              <w:t xml:space="preserve">Number </w:t>
            </w:r>
            <w:r>
              <w:rPr>
                <w:rFonts w:cs="Arial"/>
                <w:szCs w:val="20"/>
              </w:rPr>
              <w:t>(10 digit)</w:t>
            </w:r>
          </w:p>
        </w:tc>
        <w:tc>
          <w:tcPr>
            <w:tcW w:w="2070" w:type="dxa"/>
          </w:tcPr>
          <w:p w14:paraId="3391CA3A" w14:textId="77777777" w:rsidR="00527AF8" w:rsidRPr="00EF5A57" w:rsidRDefault="00527AF8" w:rsidP="00FE78D0">
            <w:pPr>
              <w:jc w:val="both"/>
              <w:rPr>
                <w:rFonts w:cs="Arial"/>
                <w:szCs w:val="20"/>
              </w:rPr>
            </w:pPr>
            <w:r>
              <w:rPr>
                <w:rFonts w:cs="Arial"/>
                <w:szCs w:val="20"/>
              </w:rPr>
              <w:t>NA</w:t>
            </w:r>
          </w:p>
        </w:tc>
        <w:tc>
          <w:tcPr>
            <w:tcW w:w="2250" w:type="dxa"/>
          </w:tcPr>
          <w:p w14:paraId="7B07E291" w14:textId="77777777" w:rsidR="00527AF8" w:rsidRPr="00EF5A57" w:rsidRDefault="00527AF8" w:rsidP="00FE78D0">
            <w:pPr>
              <w:jc w:val="both"/>
              <w:rPr>
                <w:rFonts w:cs="Arial"/>
                <w:szCs w:val="20"/>
              </w:rPr>
            </w:pPr>
            <w:r w:rsidRPr="00EF5A57">
              <w:rPr>
                <w:rFonts w:cs="Arial"/>
                <w:szCs w:val="20"/>
              </w:rPr>
              <w:t>10-digit mobile number of the caller (including the Country Code as 91)</w:t>
            </w:r>
          </w:p>
        </w:tc>
      </w:tr>
      <w:tr w:rsidR="00527AF8" w:rsidRPr="00322B76" w14:paraId="383EBDC4" w14:textId="77777777" w:rsidTr="00FE78D0">
        <w:tc>
          <w:tcPr>
            <w:tcW w:w="558" w:type="dxa"/>
          </w:tcPr>
          <w:p w14:paraId="25D77FE8" w14:textId="77777777" w:rsidR="00527AF8" w:rsidRPr="00322B76" w:rsidRDefault="00527AF8" w:rsidP="00FE78D0">
            <w:pPr>
              <w:jc w:val="both"/>
              <w:rPr>
                <w:rFonts w:cs="Arial"/>
                <w:szCs w:val="20"/>
              </w:rPr>
            </w:pPr>
            <w:r w:rsidRPr="00322B76">
              <w:rPr>
                <w:rFonts w:cs="Arial"/>
                <w:szCs w:val="20"/>
              </w:rPr>
              <w:t>2</w:t>
            </w:r>
          </w:p>
        </w:tc>
        <w:tc>
          <w:tcPr>
            <w:tcW w:w="2430" w:type="dxa"/>
          </w:tcPr>
          <w:p w14:paraId="5752A83E" w14:textId="77777777" w:rsidR="00527AF8" w:rsidRDefault="00527AF8" w:rsidP="00FE78D0">
            <w:pPr>
              <w:jc w:val="both"/>
              <w:rPr>
                <w:rFonts w:cs="Arial"/>
                <w:szCs w:val="20"/>
              </w:rPr>
            </w:pPr>
            <w:r>
              <w:rPr>
                <w:rFonts w:cs="Arial"/>
                <w:szCs w:val="20"/>
              </w:rPr>
              <w:t>c</w:t>
            </w:r>
            <w:r w:rsidRPr="00322B76">
              <w:rPr>
                <w:rFonts w:cs="Arial"/>
                <w:szCs w:val="20"/>
              </w:rPr>
              <w:t>all</w:t>
            </w:r>
            <w:r>
              <w:rPr>
                <w:rFonts w:cs="Arial"/>
                <w:szCs w:val="20"/>
              </w:rPr>
              <w:t>I</w:t>
            </w:r>
            <w:r w:rsidRPr="00322B76">
              <w:rPr>
                <w:rFonts w:cs="Arial"/>
                <w:szCs w:val="20"/>
              </w:rPr>
              <w:t>d</w:t>
            </w:r>
          </w:p>
        </w:tc>
        <w:tc>
          <w:tcPr>
            <w:tcW w:w="655" w:type="dxa"/>
          </w:tcPr>
          <w:p w14:paraId="190D3EDF" w14:textId="77777777" w:rsidR="00527AF8" w:rsidRPr="00322B76" w:rsidRDefault="00527AF8" w:rsidP="00FE78D0">
            <w:pPr>
              <w:jc w:val="both"/>
              <w:rPr>
                <w:rFonts w:cs="Arial"/>
                <w:szCs w:val="20"/>
              </w:rPr>
            </w:pPr>
            <w:r w:rsidRPr="00322B76">
              <w:rPr>
                <w:rFonts w:cs="Arial"/>
                <w:szCs w:val="20"/>
              </w:rPr>
              <w:t>Yes</w:t>
            </w:r>
          </w:p>
        </w:tc>
        <w:tc>
          <w:tcPr>
            <w:tcW w:w="1235" w:type="dxa"/>
          </w:tcPr>
          <w:p w14:paraId="2C31BD84" w14:textId="77777777" w:rsidR="00527AF8" w:rsidRPr="00322B76" w:rsidRDefault="00527AF8" w:rsidP="00FE78D0">
            <w:pPr>
              <w:jc w:val="both"/>
              <w:rPr>
                <w:rFonts w:cs="Arial"/>
                <w:szCs w:val="20"/>
              </w:rPr>
            </w:pPr>
            <w:r w:rsidRPr="00EF5A57">
              <w:rPr>
                <w:rFonts w:cs="Arial"/>
                <w:szCs w:val="20"/>
              </w:rPr>
              <w:t xml:space="preserve">Number </w:t>
            </w:r>
            <w:r w:rsidRPr="00322B76">
              <w:rPr>
                <w:rFonts w:cs="Arial"/>
                <w:szCs w:val="20"/>
              </w:rPr>
              <w:t>(15 digits)</w:t>
            </w:r>
          </w:p>
        </w:tc>
        <w:tc>
          <w:tcPr>
            <w:tcW w:w="2070" w:type="dxa"/>
          </w:tcPr>
          <w:p w14:paraId="0B4035E4" w14:textId="77777777" w:rsidR="00527AF8" w:rsidRPr="00322B76" w:rsidRDefault="00527AF8" w:rsidP="00FE78D0">
            <w:pPr>
              <w:jc w:val="both"/>
              <w:rPr>
                <w:rFonts w:cs="Arial"/>
                <w:szCs w:val="20"/>
              </w:rPr>
            </w:pPr>
            <w:r w:rsidRPr="00322B76">
              <w:rPr>
                <w:rFonts w:cs="Arial"/>
                <w:szCs w:val="20"/>
              </w:rPr>
              <w:t>NA</w:t>
            </w:r>
          </w:p>
        </w:tc>
        <w:tc>
          <w:tcPr>
            <w:tcW w:w="2250" w:type="dxa"/>
          </w:tcPr>
          <w:p w14:paraId="39602380" w14:textId="77777777" w:rsidR="00527AF8" w:rsidRPr="00322B76" w:rsidRDefault="00527AF8" w:rsidP="00FE78D0">
            <w:pPr>
              <w:jc w:val="both"/>
              <w:rPr>
                <w:rFonts w:cs="Arial"/>
                <w:szCs w:val="20"/>
              </w:rPr>
            </w:pPr>
            <w:r w:rsidRPr="00322B76">
              <w:rPr>
                <w:rFonts w:cs="Arial"/>
                <w:szCs w:val="20"/>
              </w:rPr>
              <w:t>unique call id assigned by IVR</w:t>
            </w:r>
          </w:p>
        </w:tc>
      </w:tr>
      <w:tr w:rsidR="00527AF8" w:rsidRPr="002A4B73" w14:paraId="22E83CD0" w14:textId="77777777" w:rsidTr="00FE78D0">
        <w:tc>
          <w:tcPr>
            <w:tcW w:w="558" w:type="dxa"/>
          </w:tcPr>
          <w:p w14:paraId="5A02E0FE" w14:textId="77777777" w:rsidR="00527AF8" w:rsidRPr="002A4B73" w:rsidRDefault="00527AF8" w:rsidP="00FE78D0">
            <w:pPr>
              <w:jc w:val="both"/>
              <w:rPr>
                <w:rFonts w:cs="Arial"/>
                <w:szCs w:val="20"/>
              </w:rPr>
            </w:pPr>
            <w:r w:rsidRPr="002A4B73">
              <w:rPr>
                <w:rFonts w:cs="Arial"/>
                <w:szCs w:val="20"/>
              </w:rPr>
              <w:t>3</w:t>
            </w:r>
          </w:p>
        </w:tc>
        <w:tc>
          <w:tcPr>
            <w:tcW w:w="2430" w:type="dxa"/>
          </w:tcPr>
          <w:p w14:paraId="3B7E537B" w14:textId="77777777" w:rsidR="00527AF8" w:rsidRPr="002A4B73" w:rsidRDefault="00407B8A" w:rsidP="00FE78D0">
            <w:pPr>
              <w:jc w:val="both"/>
              <w:rPr>
                <w:rFonts w:cs="Arial"/>
                <w:szCs w:val="20"/>
              </w:rPr>
            </w:pPr>
            <w:r>
              <w:rPr>
                <w:rFonts w:cs="Arial"/>
                <w:szCs w:val="20"/>
              </w:rPr>
              <w:t>o</w:t>
            </w:r>
            <w:r w:rsidR="00527AF8" w:rsidRPr="002A4B73">
              <w:rPr>
                <w:rFonts w:cs="Arial"/>
                <w:szCs w:val="20"/>
              </w:rPr>
              <w:t>perator</w:t>
            </w:r>
          </w:p>
        </w:tc>
        <w:tc>
          <w:tcPr>
            <w:tcW w:w="655" w:type="dxa"/>
          </w:tcPr>
          <w:p w14:paraId="78555C0A" w14:textId="77777777" w:rsidR="00527AF8" w:rsidRPr="002A4B73" w:rsidRDefault="00527AF8" w:rsidP="00FE78D0">
            <w:pPr>
              <w:jc w:val="both"/>
              <w:rPr>
                <w:rFonts w:cs="Arial"/>
                <w:szCs w:val="20"/>
              </w:rPr>
            </w:pPr>
            <w:r w:rsidRPr="002A4B73">
              <w:rPr>
                <w:rFonts w:cs="Arial"/>
                <w:szCs w:val="20"/>
              </w:rPr>
              <w:t>Yes</w:t>
            </w:r>
          </w:p>
        </w:tc>
        <w:tc>
          <w:tcPr>
            <w:tcW w:w="1235" w:type="dxa"/>
          </w:tcPr>
          <w:p w14:paraId="7DB8DAF9"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37B57FAA" w14:textId="43F2909A"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2250" w:type="dxa"/>
          </w:tcPr>
          <w:p w14:paraId="48EF6450" w14:textId="77777777" w:rsidR="00527AF8" w:rsidRPr="002A4B73" w:rsidRDefault="00527AF8" w:rsidP="00FE78D0">
            <w:pPr>
              <w:jc w:val="both"/>
              <w:rPr>
                <w:rFonts w:cs="Arial"/>
                <w:szCs w:val="20"/>
              </w:rPr>
            </w:pPr>
            <w:r w:rsidRPr="002A4B73">
              <w:rPr>
                <w:rFonts w:cs="Arial"/>
                <w:szCs w:val="20"/>
              </w:rPr>
              <w:t>Operator of caller</w:t>
            </w:r>
          </w:p>
        </w:tc>
      </w:tr>
      <w:tr w:rsidR="00527AF8" w:rsidRPr="002A4B73" w14:paraId="625B6BFA" w14:textId="77777777" w:rsidTr="00FE78D0">
        <w:tc>
          <w:tcPr>
            <w:tcW w:w="558" w:type="dxa"/>
          </w:tcPr>
          <w:p w14:paraId="4271B2AE" w14:textId="77777777" w:rsidR="00527AF8" w:rsidRPr="002A4B73" w:rsidRDefault="00527AF8" w:rsidP="00FE78D0">
            <w:pPr>
              <w:jc w:val="both"/>
              <w:rPr>
                <w:rFonts w:cs="Arial"/>
                <w:szCs w:val="20"/>
              </w:rPr>
            </w:pPr>
            <w:r w:rsidRPr="002A4B73">
              <w:rPr>
                <w:rFonts w:cs="Arial"/>
                <w:szCs w:val="20"/>
              </w:rPr>
              <w:t>4</w:t>
            </w:r>
          </w:p>
        </w:tc>
        <w:tc>
          <w:tcPr>
            <w:tcW w:w="2430" w:type="dxa"/>
          </w:tcPr>
          <w:p w14:paraId="1EE0A31E" w14:textId="77777777" w:rsidR="00527AF8" w:rsidRPr="002A4B73" w:rsidRDefault="00407B8A" w:rsidP="00FE78D0">
            <w:pPr>
              <w:jc w:val="both"/>
              <w:rPr>
                <w:rFonts w:cs="Arial"/>
                <w:szCs w:val="20"/>
              </w:rPr>
            </w:pPr>
            <w:r>
              <w:rPr>
                <w:rFonts w:cs="Arial"/>
                <w:szCs w:val="20"/>
              </w:rPr>
              <w:t>c</w:t>
            </w:r>
            <w:r w:rsidR="00527AF8" w:rsidRPr="002A4B73">
              <w:rPr>
                <w:rFonts w:cs="Arial"/>
                <w:szCs w:val="20"/>
              </w:rPr>
              <w:t>ircle</w:t>
            </w:r>
          </w:p>
        </w:tc>
        <w:tc>
          <w:tcPr>
            <w:tcW w:w="655" w:type="dxa"/>
          </w:tcPr>
          <w:p w14:paraId="2ADE6A93" w14:textId="77777777" w:rsidR="00527AF8" w:rsidRPr="002A4B73" w:rsidRDefault="00527AF8" w:rsidP="00FE78D0">
            <w:pPr>
              <w:jc w:val="both"/>
              <w:rPr>
                <w:rFonts w:cs="Arial"/>
                <w:szCs w:val="20"/>
              </w:rPr>
            </w:pPr>
            <w:r w:rsidRPr="002A4B73">
              <w:rPr>
                <w:rFonts w:cs="Arial"/>
                <w:szCs w:val="20"/>
              </w:rPr>
              <w:t>Yes</w:t>
            </w:r>
          </w:p>
        </w:tc>
        <w:tc>
          <w:tcPr>
            <w:tcW w:w="1235" w:type="dxa"/>
          </w:tcPr>
          <w:p w14:paraId="31AB577B" w14:textId="77777777" w:rsidR="00527AF8" w:rsidRPr="002A4B73" w:rsidRDefault="00527AF8" w:rsidP="00FE78D0">
            <w:pPr>
              <w:jc w:val="both"/>
              <w:rPr>
                <w:rFonts w:cs="Arial"/>
                <w:szCs w:val="20"/>
              </w:rPr>
            </w:pPr>
            <w:r w:rsidRPr="002A4B73">
              <w:rPr>
                <w:rFonts w:cs="Arial"/>
                <w:szCs w:val="20"/>
              </w:rPr>
              <w:t>String (Max 255 characters)</w:t>
            </w:r>
          </w:p>
        </w:tc>
        <w:tc>
          <w:tcPr>
            <w:tcW w:w="2070" w:type="dxa"/>
          </w:tcPr>
          <w:p w14:paraId="1547C781" w14:textId="4BA2389D" w:rsidR="00527AF8" w:rsidRPr="002A4B73" w:rsidRDefault="00527AF8" w:rsidP="00FE78D0">
            <w:pPr>
              <w:jc w:val="both"/>
              <w:rPr>
                <w:rFonts w:cs="Arial"/>
                <w:szCs w:val="20"/>
              </w:rPr>
            </w:pPr>
            <w:r w:rsidRPr="002A4B73">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2250" w:type="dxa"/>
          </w:tcPr>
          <w:p w14:paraId="7DBD4DB7" w14:textId="77777777" w:rsidR="00527AF8" w:rsidRPr="002A4B73" w:rsidRDefault="00527AF8" w:rsidP="00FE78D0">
            <w:pPr>
              <w:jc w:val="both"/>
              <w:rPr>
                <w:rFonts w:cs="Arial"/>
                <w:szCs w:val="20"/>
              </w:rPr>
            </w:pPr>
            <w:r w:rsidRPr="002A4B73">
              <w:rPr>
                <w:rFonts w:cs="Arial"/>
                <w:szCs w:val="20"/>
              </w:rPr>
              <w:t>operator circle from where the call is originating</w:t>
            </w:r>
          </w:p>
        </w:tc>
      </w:tr>
      <w:tr w:rsidR="00527AF8" w:rsidRPr="002A4B73" w14:paraId="39C3F19C" w14:textId="77777777" w:rsidTr="00FE78D0">
        <w:tc>
          <w:tcPr>
            <w:tcW w:w="558" w:type="dxa"/>
          </w:tcPr>
          <w:p w14:paraId="684A3175" w14:textId="77777777" w:rsidR="00527AF8" w:rsidRPr="002A4B73" w:rsidRDefault="00527AF8" w:rsidP="00FE78D0">
            <w:pPr>
              <w:jc w:val="both"/>
              <w:rPr>
                <w:rFonts w:cs="Arial"/>
                <w:szCs w:val="20"/>
              </w:rPr>
            </w:pPr>
            <w:r>
              <w:rPr>
                <w:rFonts w:cs="Arial"/>
                <w:szCs w:val="20"/>
              </w:rPr>
              <w:t>5</w:t>
            </w:r>
          </w:p>
        </w:tc>
        <w:tc>
          <w:tcPr>
            <w:tcW w:w="2430" w:type="dxa"/>
          </w:tcPr>
          <w:p w14:paraId="015834F7" w14:textId="77777777" w:rsidR="00527AF8" w:rsidRPr="002A4B73" w:rsidRDefault="00527AF8" w:rsidP="00FE78D0">
            <w:pPr>
              <w:jc w:val="both"/>
              <w:rPr>
                <w:rFonts w:cs="Arial"/>
                <w:szCs w:val="20"/>
              </w:rPr>
            </w:pPr>
            <w:r w:rsidRPr="002A4B73">
              <w:rPr>
                <w:rFonts w:cs="Arial"/>
                <w:szCs w:val="20"/>
              </w:rPr>
              <w:t>callStartTime</w:t>
            </w:r>
          </w:p>
        </w:tc>
        <w:tc>
          <w:tcPr>
            <w:tcW w:w="655" w:type="dxa"/>
          </w:tcPr>
          <w:p w14:paraId="2FF4AAF1" w14:textId="77777777" w:rsidR="00527AF8" w:rsidRPr="002A4B73" w:rsidRDefault="00527AF8" w:rsidP="00FE78D0">
            <w:pPr>
              <w:jc w:val="both"/>
              <w:rPr>
                <w:rFonts w:cs="Arial"/>
                <w:szCs w:val="20"/>
              </w:rPr>
            </w:pPr>
            <w:r w:rsidRPr="002A4B73">
              <w:rPr>
                <w:rFonts w:cs="Arial"/>
                <w:szCs w:val="20"/>
              </w:rPr>
              <w:t>Yes</w:t>
            </w:r>
          </w:p>
        </w:tc>
        <w:tc>
          <w:tcPr>
            <w:tcW w:w="1235" w:type="dxa"/>
          </w:tcPr>
          <w:p w14:paraId="584EB6C4"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5EC67307" w14:textId="77777777" w:rsidR="00527AF8" w:rsidRPr="002A4B73" w:rsidRDefault="00527AF8" w:rsidP="00FE78D0">
            <w:pPr>
              <w:jc w:val="both"/>
              <w:rPr>
                <w:rFonts w:cs="Arial"/>
                <w:szCs w:val="20"/>
              </w:rPr>
            </w:pPr>
            <w:r w:rsidRPr="002A4B73">
              <w:rPr>
                <w:rFonts w:cs="Arial"/>
                <w:szCs w:val="20"/>
              </w:rPr>
              <w:t>NA</w:t>
            </w:r>
          </w:p>
        </w:tc>
        <w:tc>
          <w:tcPr>
            <w:tcW w:w="2250" w:type="dxa"/>
          </w:tcPr>
          <w:p w14:paraId="7E37B266" w14:textId="77777777" w:rsidR="00527AF8" w:rsidRPr="002A4B73" w:rsidRDefault="00527AF8" w:rsidP="00FE78D0">
            <w:pPr>
              <w:jc w:val="both"/>
              <w:rPr>
                <w:rFonts w:cs="Arial"/>
                <w:szCs w:val="20"/>
              </w:rPr>
            </w:pPr>
            <w:r w:rsidRPr="002A4B73">
              <w:rPr>
                <w:rFonts w:cs="Arial"/>
                <w:szCs w:val="20"/>
              </w:rPr>
              <w:t>Time at which call was started</w:t>
            </w:r>
            <w:r w:rsidR="00086517">
              <w:rPr>
                <w:rFonts w:cs="Arial"/>
                <w:szCs w:val="20"/>
              </w:rPr>
              <w:t xml:space="preserve"> as timestamp in epoch format</w:t>
            </w:r>
          </w:p>
        </w:tc>
      </w:tr>
      <w:tr w:rsidR="00527AF8" w:rsidRPr="002A4B73" w14:paraId="49D063AA" w14:textId="77777777" w:rsidTr="00FE78D0">
        <w:tc>
          <w:tcPr>
            <w:tcW w:w="558" w:type="dxa"/>
          </w:tcPr>
          <w:p w14:paraId="2D18BF92" w14:textId="77777777" w:rsidR="00527AF8" w:rsidRPr="002A4B73" w:rsidRDefault="00527AF8" w:rsidP="00FE78D0">
            <w:pPr>
              <w:jc w:val="both"/>
              <w:rPr>
                <w:rFonts w:cs="Arial"/>
                <w:szCs w:val="20"/>
              </w:rPr>
            </w:pPr>
            <w:r>
              <w:rPr>
                <w:rFonts w:cs="Arial"/>
                <w:szCs w:val="20"/>
              </w:rPr>
              <w:t>6</w:t>
            </w:r>
          </w:p>
        </w:tc>
        <w:tc>
          <w:tcPr>
            <w:tcW w:w="2430" w:type="dxa"/>
          </w:tcPr>
          <w:p w14:paraId="297A0BF9" w14:textId="77777777" w:rsidR="00527AF8" w:rsidRPr="002A4B73" w:rsidRDefault="00527AF8" w:rsidP="00FE78D0">
            <w:pPr>
              <w:jc w:val="both"/>
              <w:rPr>
                <w:rFonts w:eastAsiaTheme="majorEastAsia" w:cs="Arial"/>
                <w:b/>
                <w:bCs/>
                <w:szCs w:val="20"/>
              </w:rPr>
            </w:pPr>
            <w:r w:rsidRPr="002A4B73">
              <w:rPr>
                <w:rFonts w:cs="Arial"/>
                <w:szCs w:val="20"/>
              </w:rPr>
              <w:t>callEndTime</w:t>
            </w:r>
          </w:p>
        </w:tc>
        <w:tc>
          <w:tcPr>
            <w:tcW w:w="655" w:type="dxa"/>
          </w:tcPr>
          <w:p w14:paraId="4A2A1152" w14:textId="77777777" w:rsidR="00527AF8" w:rsidRPr="002A4B73" w:rsidRDefault="00527AF8" w:rsidP="00FE78D0">
            <w:pPr>
              <w:jc w:val="both"/>
              <w:rPr>
                <w:rFonts w:cs="Arial"/>
                <w:szCs w:val="20"/>
              </w:rPr>
            </w:pPr>
            <w:r w:rsidRPr="002A4B73">
              <w:rPr>
                <w:rFonts w:cs="Arial"/>
                <w:szCs w:val="20"/>
              </w:rPr>
              <w:t>Yes</w:t>
            </w:r>
          </w:p>
        </w:tc>
        <w:tc>
          <w:tcPr>
            <w:tcW w:w="1235" w:type="dxa"/>
          </w:tcPr>
          <w:p w14:paraId="4AE743AA" w14:textId="77777777" w:rsidR="00527AF8" w:rsidRPr="002A4B73" w:rsidRDefault="00527AF8" w:rsidP="00086517">
            <w:pPr>
              <w:jc w:val="both"/>
              <w:rPr>
                <w:rFonts w:cs="Arial"/>
                <w:szCs w:val="20"/>
              </w:rPr>
            </w:pPr>
            <w:r>
              <w:rPr>
                <w:rFonts w:cs="Arial"/>
                <w:szCs w:val="20"/>
              </w:rPr>
              <w:t>Integer</w:t>
            </w:r>
            <w:r w:rsidRPr="002A4B73">
              <w:rPr>
                <w:rFonts w:cs="Arial"/>
                <w:szCs w:val="20"/>
              </w:rPr>
              <w:t xml:space="preserve"> </w:t>
            </w:r>
          </w:p>
        </w:tc>
        <w:tc>
          <w:tcPr>
            <w:tcW w:w="2070" w:type="dxa"/>
          </w:tcPr>
          <w:p w14:paraId="251BB889" w14:textId="77777777" w:rsidR="00527AF8" w:rsidRPr="002A4B73" w:rsidRDefault="00527AF8" w:rsidP="00FE78D0">
            <w:pPr>
              <w:jc w:val="both"/>
              <w:rPr>
                <w:rFonts w:cs="Arial"/>
                <w:szCs w:val="20"/>
              </w:rPr>
            </w:pPr>
            <w:r w:rsidRPr="002A4B73">
              <w:rPr>
                <w:rFonts w:cs="Arial"/>
                <w:szCs w:val="20"/>
              </w:rPr>
              <w:t>NA</w:t>
            </w:r>
          </w:p>
        </w:tc>
        <w:tc>
          <w:tcPr>
            <w:tcW w:w="2250" w:type="dxa"/>
          </w:tcPr>
          <w:p w14:paraId="33832933" w14:textId="77777777" w:rsidR="00527AF8" w:rsidRPr="002A4B73" w:rsidRDefault="00527AF8" w:rsidP="00FE78D0">
            <w:pPr>
              <w:jc w:val="both"/>
              <w:rPr>
                <w:rFonts w:cs="Arial"/>
                <w:szCs w:val="20"/>
              </w:rPr>
            </w:pPr>
            <w:r w:rsidRPr="002A4B73">
              <w:rPr>
                <w:rFonts w:cs="Arial"/>
                <w:szCs w:val="20"/>
              </w:rPr>
              <w:t xml:space="preserve">Time at which call </w:t>
            </w:r>
            <w:r w:rsidRPr="002A4B73">
              <w:rPr>
                <w:rFonts w:cs="Arial"/>
                <w:szCs w:val="20"/>
              </w:rPr>
              <w:lastRenderedPageBreak/>
              <w:t>terminated</w:t>
            </w:r>
            <w:r w:rsidR="00086517">
              <w:rPr>
                <w:rFonts w:cs="Arial"/>
                <w:szCs w:val="20"/>
              </w:rPr>
              <w:t xml:space="preserve"> as timestamp in epoch format</w:t>
            </w:r>
          </w:p>
        </w:tc>
      </w:tr>
      <w:tr w:rsidR="00527AF8" w:rsidRPr="00EF5A57" w14:paraId="0E3773B4" w14:textId="77777777" w:rsidTr="00FE78D0">
        <w:tc>
          <w:tcPr>
            <w:tcW w:w="558" w:type="dxa"/>
          </w:tcPr>
          <w:p w14:paraId="5A8C5E4D" w14:textId="77777777" w:rsidR="00527AF8" w:rsidRPr="00EF5A57" w:rsidRDefault="00527AF8" w:rsidP="00FE78D0">
            <w:pPr>
              <w:jc w:val="both"/>
              <w:rPr>
                <w:rFonts w:cs="Arial"/>
                <w:szCs w:val="20"/>
              </w:rPr>
            </w:pPr>
            <w:r>
              <w:rPr>
                <w:rFonts w:cs="Arial"/>
                <w:szCs w:val="20"/>
              </w:rPr>
              <w:lastRenderedPageBreak/>
              <w:t>7</w:t>
            </w:r>
          </w:p>
        </w:tc>
        <w:tc>
          <w:tcPr>
            <w:tcW w:w="2430" w:type="dxa"/>
          </w:tcPr>
          <w:p w14:paraId="560A9F3D" w14:textId="77777777" w:rsidR="00527AF8" w:rsidRPr="00EF5A57" w:rsidRDefault="00527AF8" w:rsidP="00FE78D0">
            <w:pPr>
              <w:jc w:val="both"/>
              <w:rPr>
                <w:rFonts w:cs="Arial"/>
                <w:szCs w:val="20"/>
              </w:rPr>
            </w:pPr>
            <w:r w:rsidRPr="00EF5A57">
              <w:rPr>
                <w:rFonts w:cs="Arial"/>
                <w:szCs w:val="20"/>
              </w:rPr>
              <w:t>c</w:t>
            </w:r>
            <w:r>
              <w:rPr>
                <w:rFonts w:cs="Arial"/>
                <w:szCs w:val="20"/>
              </w:rPr>
              <w:t>allDuration</w:t>
            </w:r>
            <w:r w:rsidRPr="00EF5A57">
              <w:rPr>
                <w:rFonts w:cs="Arial"/>
                <w:szCs w:val="20"/>
              </w:rPr>
              <w:t>InPulses</w:t>
            </w:r>
          </w:p>
        </w:tc>
        <w:tc>
          <w:tcPr>
            <w:tcW w:w="655" w:type="dxa"/>
          </w:tcPr>
          <w:p w14:paraId="708BDD3F" w14:textId="77777777" w:rsidR="00527AF8" w:rsidRPr="00EF5A57" w:rsidRDefault="00527AF8" w:rsidP="00FE78D0">
            <w:pPr>
              <w:jc w:val="both"/>
              <w:rPr>
                <w:rFonts w:cs="Arial"/>
                <w:szCs w:val="20"/>
              </w:rPr>
            </w:pPr>
            <w:r w:rsidRPr="00EF5A57">
              <w:rPr>
                <w:rFonts w:cs="Arial"/>
                <w:szCs w:val="20"/>
              </w:rPr>
              <w:t>Yes</w:t>
            </w:r>
          </w:p>
        </w:tc>
        <w:tc>
          <w:tcPr>
            <w:tcW w:w="1235" w:type="dxa"/>
          </w:tcPr>
          <w:p w14:paraId="40B39DEB"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5BE06BB" w14:textId="77777777" w:rsidR="00527AF8" w:rsidRPr="00EF5A57" w:rsidRDefault="00527AF8" w:rsidP="00FE78D0">
            <w:pPr>
              <w:jc w:val="both"/>
              <w:rPr>
                <w:rFonts w:cs="Arial"/>
                <w:szCs w:val="20"/>
              </w:rPr>
            </w:pPr>
            <w:r>
              <w:rPr>
                <w:rFonts w:cs="Arial"/>
                <w:szCs w:val="20"/>
              </w:rPr>
              <w:t>NA</w:t>
            </w:r>
          </w:p>
        </w:tc>
        <w:tc>
          <w:tcPr>
            <w:tcW w:w="2250" w:type="dxa"/>
          </w:tcPr>
          <w:p w14:paraId="2614FCEA" w14:textId="77777777" w:rsidR="00527AF8" w:rsidRPr="00EF5A57" w:rsidRDefault="00527AF8" w:rsidP="00FE78D0">
            <w:pPr>
              <w:jc w:val="both"/>
              <w:rPr>
                <w:rFonts w:cs="Arial"/>
                <w:szCs w:val="20"/>
              </w:rPr>
            </w:pPr>
            <w:r w:rsidRPr="00EF5A57">
              <w:rPr>
                <w:rFonts w:cs="Arial"/>
                <w:szCs w:val="20"/>
              </w:rPr>
              <w:t>No. of pulses consumed for MA service</w:t>
            </w:r>
          </w:p>
        </w:tc>
      </w:tr>
      <w:tr w:rsidR="00527AF8" w:rsidRPr="00EF5A57" w14:paraId="7853AC5D" w14:textId="77777777" w:rsidTr="00FE78D0">
        <w:tc>
          <w:tcPr>
            <w:tcW w:w="558" w:type="dxa"/>
          </w:tcPr>
          <w:p w14:paraId="005E79F1" w14:textId="77777777" w:rsidR="00527AF8" w:rsidRPr="00EF5A57" w:rsidRDefault="00527AF8" w:rsidP="00FE78D0">
            <w:pPr>
              <w:jc w:val="both"/>
              <w:rPr>
                <w:rFonts w:cs="Arial"/>
                <w:szCs w:val="20"/>
              </w:rPr>
            </w:pPr>
            <w:r>
              <w:rPr>
                <w:rFonts w:cs="Arial"/>
                <w:szCs w:val="20"/>
              </w:rPr>
              <w:t>8</w:t>
            </w:r>
          </w:p>
        </w:tc>
        <w:tc>
          <w:tcPr>
            <w:tcW w:w="2430" w:type="dxa"/>
          </w:tcPr>
          <w:p w14:paraId="4378B2D8" w14:textId="77777777" w:rsidR="00527AF8" w:rsidRPr="00EF5A57" w:rsidRDefault="00527AF8" w:rsidP="00FE78D0">
            <w:pPr>
              <w:jc w:val="both"/>
              <w:rPr>
                <w:rFonts w:cs="Arial"/>
                <w:szCs w:val="20"/>
              </w:rPr>
            </w:pPr>
            <w:r>
              <w:rPr>
                <w:rFonts w:cs="Arial"/>
                <w:szCs w:val="20"/>
              </w:rPr>
              <w:t>e</w:t>
            </w:r>
            <w:r w:rsidRPr="00EF5A57">
              <w:rPr>
                <w:rFonts w:cs="Arial"/>
                <w:szCs w:val="20"/>
              </w:rPr>
              <w:t>ndOfUsagePromptCounter</w:t>
            </w:r>
          </w:p>
        </w:tc>
        <w:tc>
          <w:tcPr>
            <w:tcW w:w="655" w:type="dxa"/>
          </w:tcPr>
          <w:p w14:paraId="0871ED54" w14:textId="77777777" w:rsidR="00527AF8" w:rsidRPr="00EF5A57" w:rsidRDefault="00527AF8" w:rsidP="00FE78D0">
            <w:pPr>
              <w:jc w:val="both"/>
              <w:rPr>
                <w:rFonts w:cs="Arial"/>
                <w:szCs w:val="20"/>
              </w:rPr>
            </w:pPr>
            <w:r w:rsidRPr="00EF5A57">
              <w:rPr>
                <w:rFonts w:cs="Arial"/>
                <w:szCs w:val="20"/>
              </w:rPr>
              <w:t>Yes</w:t>
            </w:r>
          </w:p>
        </w:tc>
        <w:tc>
          <w:tcPr>
            <w:tcW w:w="1235" w:type="dxa"/>
          </w:tcPr>
          <w:p w14:paraId="15AA5DC0" w14:textId="77777777" w:rsidR="00527AF8" w:rsidRPr="00EF5A57" w:rsidRDefault="00527AF8" w:rsidP="00FE78D0">
            <w:pPr>
              <w:jc w:val="both"/>
              <w:rPr>
                <w:rFonts w:cs="Arial"/>
                <w:szCs w:val="20"/>
              </w:rPr>
            </w:pPr>
            <w:r w:rsidRPr="00EF5A57">
              <w:rPr>
                <w:rFonts w:cs="Arial"/>
                <w:szCs w:val="20"/>
              </w:rPr>
              <w:t>Integer</w:t>
            </w:r>
          </w:p>
        </w:tc>
        <w:tc>
          <w:tcPr>
            <w:tcW w:w="2070" w:type="dxa"/>
          </w:tcPr>
          <w:p w14:paraId="43DB4500" w14:textId="77777777" w:rsidR="00527AF8" w:rsidRPr="00EF5A57" w:rsidRDefault="00527AF8" w:rsidP="00FE78D0">
            <w:pPr>
              <w:jc w:val="both"/>
              <w:rPr>
                <w:rFonts w:cs="Arial"/>
                <w:szCs w:val="20"/>
              </w:rPr>
            </w:pPr>
            <w:r>
              <w:rPr>
                <w:rFonts w:cs="Arial"/>
                <w:szCs w:val="20"/>
              </w:rPr>
              <w:t>NA</w:t>
            </w:r>
          </w:p>
        </w:tc>
        <w:tc>
          <w:tcPr>
            <w:tcW w:w="2250" w:type="dxa"/>
          </w:tcPr>
          <w:p w14:paraId="4DF2D7F5" w14:textId="77777777" w:rsidR="00527AF8" w:rsidRPr="00EF5A57" w:rsidRDefault="00527AF8" w:rsidP="00FE78D0">
            <w:pPr>
              <w:jc w:val="both"/>
              <w:rPr>
                <w:rFonts w:cs="Arial"/>
                <w:szCs w:val="20"/>
              </w:rPr>
            </w:pPr>
            <w:r w:rsidRPr="00EF5A57">
              <w:rPr>
                <w:rFonts w:cs="Arial"/>
                <w:szCs w:val="20"/>
              </w:rPr>
              <w:t>Indicates no. of times end of usage message gas been played to user.</w:t>
            </w:r>
          </w:p>
        </w:tc>
      </w:tr>
      <w:tr w:rsidR="00527AF8" w:rsidRPr="00EF5A57" w14:paraId="64A8EB7E" w14:textId="77777777" w:rsidTr="00FE78D0">
        <w:tc>
          <w:tcPr>
            <w:tcW w:w="558" w:type="dxa"/>
          </w:tcPr>
          <w:p w14:paraId="3D086E3C" w14:textId="77777777" w:rsidR="00527AF8" w:rsidRDefault="00527AF8" w:rsidP="00FE78D0">
            <w:pPr>
              <w:jc w:val="both"/>
              <w:rPr>
                <w:rFonts w:cs="Arial"/>
                <w:szCs w:val="20"/>
              </w:rPr>
            </w:pPr>
            <w:r>
              <w:rPr>
                <w:rFonts w:cs="Arial"/>
                <w:szCs w:val="20"/>
              </w:rPr>
              <w:t>9</w:t>
            </w:r>
          </w:p>
        </w:tc>
        <w:tc>
          <w:tcPr>
            <w:tcW w:w="2430" w:type="dxa"/>
          </w:tcPr>
          <w:p w14:paraId="0779D6C8" w14:textId="77777777" w:rsidR="00527AF8" w:rsidRDefault="00527AF8" w:rsidP="00FE78D0">
            <w:pPr>
              <w:jc w:val="both"/>
              <w:rPr>
                <w:rFonts w:cs="Arial"/>
                <w:szCs w:val="20"/>
              </w:rPr>
            </w:pPr>
            <w:r>
              <w:rPr>
                <w:rFonts w:cs="Arial"/>
                <w:szCs w:val="20"/>
              </w:rPr>
              <w:t>callStatus</w:t>
            </w:r>
          </w:p>
        </w:tc>
        <w:tc>
          <w:tcPr>
            <w:tcW w:w="655" w:type="dxa"/>
          </w:tcPr>
          <w:p w14:paraId="6831681B" w14:textId="77777777" w:rsidR="00527AF8" w:rsidRPr="00EF5A57" w:rsidRDefault="00527AF8" w:rsidP="00FE78D0">
            <w:pPr>
              <w:jc w:val="both"/>
              <w:rPr>
                <w:rFonts w:cs="Arial"/>
                <w:szCs w:val="20"/>
              </w:rPr>
            </w:pPr>
            <w:r>
              <w:rPr>
                <w:rFonts w:cs="Arial"/>
                <w:szCs w:val="20"/>
              </w:rPr>
              <w:t>Yes</w:t>
            </w:r>
          </w:p>
        </w:tc>
        <w:tc>
          <w:tcPr>
            <w:tcW w:w="1235" w:type="dxa"/>
          </w:tcPr>
          <w:p w14:paraId="4A73CF84" w14:textId="77777777" w:rsidR="00527AF8" w:rsidRPr="00EF5A57" w:rsidRDefault="00527AF8" w:rsidP="00FE78D0">
            <w:pPr>
              <w:jc w:val="both"/>
              <w:rPr>
                <w:rFonts w:cs="Arial"/>
                <w:szCs w:val="20"/>
              </w:rPr>
            </w:pPr>
            <w:r>
              <w:rPr>
                <w:rFonts w:cs="Arial"/>
                <w:szCs w:val="20"/>
              </w:rPr>
              <w:t>Integer</w:t>
            </w:r>
          </w:p>
        </w:tc>
        <w:tc>
          <w:tcPr>
            <w:tcW w:w="2070" w:type="dxa"/>
          </w:tcPr>
          <w:p w14:paraId="57ECD085" w14:textId="77777777" w:rsidR="00527AF8" w:rsidRDefault="00875F87" w:rsidP="001C1483">
            <w:pPr>
              <w:jc w:val="both"/>
              <w:rPr>
                <w:rFonts w:cs="Arial"/>
                <w:szCs w:val="20"/>
              </w:rPr>
            </w:pPr>
            <w:r>
              <w:rPr>
                <w:rFonts w:cs="Arial"/>
                <w:szCs w:val="20"/>
              </w:rPr>
              <w:t xml:space="preserve">Refer </w:t>
            </w:r>
            <w:r w:rsidR="001639D2">
              <w:rPr>
                <w:rFonts w:cs="Arial"/>
                <w:szCs w:val="20"/>
              </w:rPr>
              <w:fldChar w:fldCharType="begin"/>
            </w:r>
            <w:r w:rsidR="009F522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250" w:type="dxa"/>
          </w:tcPr>
          <w:p w14:paraId="330868CA" w14:textId="77777777" w:rsidR="00527AF8" w:rsidRPr="00EF5A57" w:rsidRDefault="00527AF8" w:rsidP="00FE78D0">
            <w:pPr>
              <w:jc w:val="both"/>
              <w:rPr>
                <w:rFonts w:cs="Arial"/>
                <w:szCs w:val="20"/>
              </w:rPr>
            </w:pPr>
            <w:r>
              <w:rPr>
                <w:rFonts w:cs="Arial"/>
                <w:szCs w:val="20"/>
              </w:rPr>
              <w:t>Status of call</w:t>
            </w:r>
          </w:p>
        </w:tc>
      </w:tr>
      <w:tr w:rsidR="00527AF8" w:rsidRPr="00FF4865" w14:paraId="2F233CB3" w14:textId="77777777" w:rsidTr="00FE78D0">
        <w:tc>
          <w:tcPr>
            <w:tcW w:w="558" w:type="dxa"/>
          </w:tcPr>
          <w:p w14:paraId="3F5F2002" w14:textId="77777777" w:rsidR="00527AF8" w:rsidRPr="00FF4865" w:rsidRDefault="00527AF8" w:rsidP="00FE78D0">
            <w:pPr>
              <w:jc w:val="both"/>
              <w:rPr>
                <w:rFonts w:cs="Arial"/>
                <w:szCs w:val="20"/>
              </w:rPr>
            </w:pPr>
            <w:r>
              <w:rPr>
                <w:rFonts w:cs="Arial"/>
                <w:szCs w:val="20"/>
              </w:rPr>
              <w:t>10</w:t>
            </w:r>
          </w:p>
        </w:tc>
        <w:tc>
          <w:tcPr>
            <w:tcW w:w="2430" w:type="dxa"/>
          </w:tcPr>
          <w:p w14:paraId="3F5BC165"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55" w:type="dxa"/>
          </w:tcPr>
          <w:p w14:paraId="3E172346" w14:textId="77777777" w:rsidR="00527AF8" w:rsidRPr="00FF4865" w:rsidRDefault="00527AF8" w:rsidP="00FE78D0">
            <w:pPr>
              <w:jc w:val="both"/>
              <w:rPr>
                <w:rFonts w:cs="Arial"/>
                <w:szCs w:val="20"/>
              </w:rPr>
            </w:pPr>
            <w:r w:rsidRPr="00FF4865">
              <w:rPr>
                <w:rFonts w:cs="Arial"/>
                <w:szCs w:val="20"/>
              </w:rPr>
              <w:t>Yes</w:t>
            </w:r>
          </w:p>
        </w:tc>
        <w:tc>
          <w:tcPr>
            <w:tcW w:w="1235" w:type="dxa"/>
          </w:tcPr>
          <w:p w14:paraId="18B0F745" w14:textId="77777777" w:rsidR="00527AF8" w:rsidRPr="00FF4865" w:rsidRDefault="00527AF8" w:rsidP="00FE78D0">
            <w:pPr>
              <w:jc w:val="both"/>
              <w:rPr>
                <w:rFonts w:cs="Arial"/>
                <w:szCs w:val="20"/>
              </w:rPr>
            </w:pPr>
            <w:r w:rsidRPr="00FF4865">
              <w:rPr>
                <w:rFonts w:cs="Arial"/>
                <w:szCs w:val="20"/>
              </w:rPr>
              <w:t>Integer</w:t>
            </w:r>
          </w:p>
        </w:tc>
        <w:tc>
          <w:tcPr>
            <w:tcW w:w="2070" w:type="dxa"/>
          </w:tcPr>
          <w:p w14:paraId="580AC671" w14:textId="77777777" w:rsidR="00527AF8" w:rsidRPr="00FF4865" w:rsidRDefault="00527AF8" w:rsidP="00FE78D0">
            <w:pPr>
              <w:tabs>
                <w:tab w:val="left" w:pos="1114"/>
              </w:tabs>
              <w:ind w:left="360" w:hanging="360"/>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2250" w:type="dxa"/>
          </w:tcPr>
          <w:p w14:paraId="306BB59E" w14:textId="77777777" w:rsidR="00527AF8" w:rsidRPr="00FF4865" w:rsidRDefault="00527AF8" w:rsidP="00FE78D0">
            <w:pPr>
              <w:jc w:val="both"/>
              <w:rPr>
                <w:rFonts w:cs="Arial"/>
                <w:szCs w:val="20"/>
              </w:rPr>
            </w:pPr>
          </w:p>
        </w:tc>
      </w:tr>
      <w:tr w:rsidR="00527AF8" w:rsidRPr="00EF5A57" w14:paraId="5DD2BE9F" w14:textId="77777777" w:rsidTr="00FE78D0">
        <w:tc>
          <w:tcPr>
            <w:tcW w:w="558" w:type="dxa"/>
          </w:tcPr>
          <w:p w14:paraId="75DC71BF" w14:textId="77777777" w:rsidR="00527AF8" w:rsidRPr="00EF5A57" w:rsidRDefault="00527AF8" w:rsidP="00FE78D0">
            <w:pPr>
              <w:jc w:val="both"/>
              <w:rPr>
                <w:rFonts w:cs="Arial"/>
                <w:szCs w:val="20"/>
              </w:rPr>
            </w:pPr>
            <w:r>
              <w:rPr>
                <w:rFonts w:cs="Arial"/>
                <w:szCs w:val="20"/>
              </w:rPr>
              <w:t>11</w:t>
            </w:r>
          </w:p>
        </w:tc>
        <w:tc>
          <w:tcPr>
            <w:tcW w:w="2430" w:type="dxa"/>
          </w:tcPr>
          <w:p w14:paraId="25049A9C" w14:textId="77777777" w:rsidR="00527AF8" w:rsidRPr="00EF5A57" w:rsidRDefault="00407B8A" w:rsidP="00FE78D0">
            <w:pPr>
              <w:jc w:val="both"/>
              <w:rPr>
                <w:rFonts w:cs="Arial"/>
                <w:szCs w:val="20"/>
              </w:rPr>
            </w:pPr>
            <w:r>
              <w:rPr>
                <w:rFonts w:cs="Arial"/>
                <w:szCs w:val="20"/>
              </w:rPr>
              <w:t>c</w:t>
            </w:r>
            <w:r w:rsidR="00527AF8" w:rsidRPr="00EF5A57">
              <w:rPr>
                <w:rFonts w:cs="Arial"/>
                <w:szCs w:val="20"/>
              </w:rPr>
              <w:t>ontent</w:t>
            </w:r>
          </w:p>
        </w:tc>
        <w:tc>
          <w:tcPr>
            <w:tcW w:w="655" w:type="dxa"/>
          </w:tcPr>
          <w:p w14:paraId="3CAC0DA4" w14:textId="77777777" w:rsidR="00527AF8" w:rsidRPr="00EF5A57" w:rsidRDefault="008F4345" w:rsidP="00FE78D0">
            <w:pPr>
              <w:jc w:val="both"/>
              <w:rPr>
                <w:rFonts w:cs="Arial"/>
                <w:szCs w:val="20"/>
              </w:rPr>
            </w:pPr>
            <w:r>
              <w:rPr>
                <w:rFonts w:cs="Arial"/>
                <w:szCs w:val="20"/>
              </w:rPr>
              <w:t>No</w:t>
            </w:r>
          </w:p>
        </w:tc>
        <w:tc>
          <w:tcPr>
            <w:tcW w:w="1235" w:type="dxa"/>
          </w:tcPr>
          <w:p w14:paraId="2F94248C" w14:textId="77777777" w:rsidR="00527AF8" w:rsidRPr="00EF5A57" w:rsidRDefault="00527AF8" w:rsidP="00FE78D0">
            <w:pPr>
              <w:jc w:val="both"/>
              <w:rPr>
                <w:rFonts w:cs="Arial"/>
                <w:szCs w:val="20"/>
              </w:rPr>
            </w:pPr>
            <w:r>
              <w:rPr>
                <w:rFonts w:cs="Arial"/>
                <w:szCs w:val="20"/>
              </w:rPr>
              <w:t>Array&lt;</w:t>
            </w:r>
            <w:r w:rsidRPr="00EF5A57">
              <w:rPr>
                <w:rFonts w:cs="Arial"/>
                <w:szCs w:val="20"/>
              </w:rPr>
              <w:t>contentDetails</w:t>
            </w:r>
            <w:r>
              <w:rPr>
                <w:rFonts w:cs="Arial"/>
                <w:szCs w:val="20"/>
              </w:rPr>
              <w:t>&gt;</w:t>
            </w:r>
          </w:p>
        </w:tc>
        <w:tc>
          <w:tcPr>
            <w:tcW w:w="2070" w:type="dxa"/>
          </w:tcPr>
          <w:p w14:paraId="614ACBC6" w14:textId="77777777" w:rsidR="00527AF8" w:rsidRPr="00EF5A57" w:rsidRDefault="00527AF8" w:rsidP="00FE78D0">
            <w:pPr>
              <w:jc w:val="both"/>
              <w:rPr>
                <w:rFonts w:cs="Arial"/>
                <w:szCs w:val="20"/>
              </w:rPr>
            </w:pPr>
            <w:r>
              <w:rPr>
                <w:rFonts w:cs="Arial"/>
                <w:szCs w:val="20"/>
              </w:rPr>
              <w:t>NA</w:t>
            </w:r>
          </w:p>
        </w:tc>
        <w:tc>
          <w:tcPr>
            <w:tcW w:w="2250" w:type="dxa"/>
          </w:tcPr>
          <w:p w14:paraId="0D785E9F" w14:textId="77777777" w:rsidR="00527AF8" w:rsidRPr="00EF5A57" w:rsidRDefault="00527AF8" w:rsidP="00FE78D0">
            <w:pPr>
              <w:jc w:val="both"/>
              <w:rPr>
                <w:rFonts w:cs="Arial"/>
                <w:szCs w:val="20"/>
              </w:rPr>
            </w:pPr>
            <w:r w:rsidRPr="00EF5A57">
              <w:rPr>
                <w:rFonts w:cs="Arial"/>
                <w:szCs w:val="20"/>
              </w:rPr>
              <w:t>Actual call records</w:t>
            </w:r>
          </w:p>
        </w:tc>
      </w:tr>
      <w:tr w:rsidR="00527AF8" w:rsidRPr="00EF5A57" w14:paraId="03501425" w14:textId="77777777" w:rsidTr="00FE78D0">
        <w:tc>
          <w:tcPr>
            <w:tcW w:w="558" w:type="dxa"/>
          </w:tcPr>
          <w:p w14:paraId="78E7B0D3" w14:textId="77777777" w:rsidR="00527AF8" w:rsidRPr="00EF5A57" w:rsidRDefault="00527AF8" w:rsidP="00FE78D0">
            <w:pPr>
              <w:jc w:val="both"/>
              <w:rPr>
                <w:rFonts w:cs="Arial"/>
                <w:szCs w:val="20"/>
              </w:rPr>
            </w:pPr>
            <w:r>
              <w:rPr>
                <w:rFonts w:cs="Arial"/>
                <w:szCs w:val="20"/>
              </w:rPr>
              <w:t>12</w:t>
            </w:r>
          </w:p>
        </w:tc>
        <w:tc>
          <w:tcPr>
            <w:tcW w:w="2430" w:type="dxa"/>
          </w:tcPr>
          <w:p w14:paraId="6B779166" w14:textId="77777777" w:rsidR="00527AF8" w:rsidRPr="00EF5A57" w:rsidRDefault="008F4345" w:rsidP="00FE78D0">
            <w:pPr>
              <w:jc w:val="both"/>
              <w:rPr>
                <w:rFonts w:cs="Arial"/>
                <w:szCs w:val="20"/>
              </w:rPr>
            </w:pPr>
            <w:r w:rsidRPr="0012049C">
              <w:rPr>
                <w:rFonts w:cs="Arial"/>
                <w:szCs w:val="20"/>
              </w:rPr>
              <w:t>&lt;callData&gt;</w:t>
            </w:r>
          </w:p>
        </w:tc>
        <w:tc>
          <w:tcPr>
            <w:tcW w:w="655" w:type="dxa"/>
          </w:tcPr>
          <w:p w14:paraId="6511F4E8" w14:textId="77777777" w:rsidR="00527AF8" w:rsidRPr="00EF5A57" w:rsidRDefault="00527AF8" w:rsidP="00FE78D0">
            <w:pPr>
              <w:jc w:val="both"/>
              <w:rPr>
                <w:rFonts w:cs="Arial"/>
                <w:szCs w:val="20"/>
              </w:rPr>
            </w:pPr>
          </w:p>
        </w:tc>
        <w:tc>
          <w:tcPr>
            <w:tcW w:w="1235" w:type="dxa"/>
          </w:tcPr>
          <w:p w14:paraId="7CED560C" w14:textId="77777777" w:rsidR="00527AF8" w:rsidRPr="00EF5A57" w:rsidRDefault="008F4345" w:rsidP="00E85A7D">
            <w:pPr>
              <w:pStyle w:val="Normal2"/>
              <w:jc w:val="both"/>
              <w:rPr>
                <w:rFonts w:cs="Arial"/>
                <w:szCs w:val="20"/>
              </w:rPr>
            </w:pPr>
            <w:r>
              <w:rPr>
                <w:rFonts w:ascii="Arial" w:eastAsia="Arial" w:hAnsi="Arial" w:cs="Arial"/>
                <w:sz w:val="20"/>
                <w:szCs w:val="20"/>
              </w:rPr>
              <w:t>Object</w:t>
            </w:r>
          </w:p>
        </w:tc>
        <w:tc>
          <w:tcPr>
            <w:tcW w:w="2070" w:type="dxa"/>
          </w:tcPr>
          <w:p w14:paraId="380B0E89" w14:textId="77777777" w:rsidR="00527AF8" w:rsidRPr="00EF5A57" w:rsidRDefault="00527AF8" w:rsidP="00FE78D0">
            <w:pPr>
              <w:jc w:val="both"/>
              <w:rPr>
                <w:rFonts w:cs="Arial"/>
                <w:szCs w:val="20"/>
              </w:rPr>
            </w:pPr>
            <w:r>
              <w:rPr>
                <w:rFonts w:cs="Arial"/>
                <w:szCs w:val="20"/>
              </w:rPr>
              <w:t>NA</w:t>
            </w:r>
          </w:p>
        </w:tc>
        <w:tc>
          <w:tcPr>
            <w:tcW w:w="2250" w:type="dxa"/>
          </w:tcPr>
          <w:p w14:paraId="1B396122" w14:textId="77777777" w:rsidR="00527AF8" w:rsidRPr="00EF5A57" w:rsidRDefault="00527AF8" w:rsidP="00FE78D0">
            <w:pPr>
              <w:jc w:val="both"/>
              <w:rPr>
                <w:rFonts w:cs="Arial"/>
                <w:szCs w:val="20"/>
              </w:rPr>
            </w:pPr>
          </w:p>
        </w:tc>
      </w:tr>
      <w:tr w:rsidR="00527AF8" w:rsidRPr="00EF5A57" w14:paraId="345AF94A" w14:textId="77777777" w:rsidTr="00FE78D0">
        <w:tc>
          <w:tcPr>
            <w:tcW w:w="558" w:type="dxa"/>
          </w:tcPr>
          <w:p w14:paraId="32218B29" w14:textId="77777777" w:rsidR="00527AF8" w:rsidRDefault="00527AF8" w:rsidP="00FE78D0">
            <w:pPr>
              <w:jc w:val="both"/>
              <w:rPr>
                <w:rFonts w:cs="Arial"/>
                <w:szCs w:val="20"/>
              </w:rPr>
            </w:pPr>
            <w:r w:rsidRPr="00EF5A57">
              <w:rPr>
                <w:rFonts w:cs="Arial"/>
                <w:szCs w:val="20"/>
              </w:rPr>
              <w:t>1</w:t>
            </w:r>
            <w:r>
              <w:rPr>
                <w:rFonts w:cs="Arial"/>
                <w:szCs w:val="20"/>
              </w:rPr>
              <w:t>3</w:t>
            </w:r>
          </w:p>
        </w:tc>
        <w:tc>
          <w:tcPr>
            <w:tcW w:w="2430" w:type="dxa"/>
          </w:tcPr>
          <w:p w14:paraId="4BE474D2" w14:textId="77777777" w:rsidR="00527AF8" w:rsidRPr="00EF5A57" w:rsidRDefault="008F4345" w:rsidP="00FE78D0">
            <w:pPr>
              <w:jc w:val="both"/>
              <w:rPr>
                <w:rFonts w:cs="Arial"/>
                <w:szCs w:val="20"/>
              </w:rPr>
            </w:pPr>
            <w:r w:rsidRPr="0012049C">
              <w:rPr>
                <w:rFonts w:cs="Arial"/>
                <w:szCs w:val="20"/>
              </w:rPr>
              <w:t xml:space="preserve">callData&gt;&gt; </w:t>
            </w:r>
            <w:r w:rsidR="00527AF8">
              <w:rPr>
                <w:rFonts w:cs="Arial"/>
                <w:szCs w:val="20"/>
              </w:rPr>
              <w:t>t</w:t>
            </w:r>
            <w:r w:rsidR="00527AF8" w:rsidRPr="00EF5A57">
              <w:rPr>
                <w:rFonts w:cs="Arial"/>
                <w:szCs w:val="20"/>
              </w:rPr>
              <w:t>ype</w:t>
            </w:r>
          </w:p>
        </w:tc>
        <w:tc>
          <w:tcPr>
            <w:tcW w:w="655" w:type="dxa"/>
          </w:tcPr>
          <w:p w14:paraId="16626D5D" w14:textId="77777777" w:rsidR="00527AF8" w:rsidRPr="00EF5A57" w:rsidRDefault="008F4345" w:rsidP="00FE78D0">
            <w:pPr>
              <w:jc w:val="both"/>
              <w:rPr>
                <w:rFonts w:cs="Arial"/>
                <w:szCs w:val="20"/>
              </w:rPr>
            </w:pPr>
            <w:r>
              <w:rPr>
                <w:rFonts w:cs="Arial"/>
                <w:szCs w:val="20"/>
              </w:rPr>
              <w:t>Yes</w:t>
            </w:r>
          </w:p>
        </w:tc>
        <w:tc>
          <w:tcPr>
            <w:tcW w:w="1235" w:type="dxa"/>
          </w:tcPr>
          <w:p w14:paraId="590A50CA" w14:textId="77777777" w:rsidR="00527AF8" w:rsidRPr="00EF5A57" w:rsidRDefault="00527AF8" w:rsidP="00FE78D0">
            <w:pPr>
              <w:pStyle w:val="Normal2"/>
              <w:jc w:val="both"/>
              <w:rPr>
                <w:rFonts w:ascii="Arial" w:eastAsia="Arial" w:hAnsi="Arial" w:cs="Arial"/>
                <w:sz w:val="20"/>
                <w:szCs w:val="20"/>
              </w:rPr>
            </w:pPr>
            <w:r w:rsidRPr="00EF5A57">
              <w:rPr>
                <w:rFonts w:ascii="Arial" w:eastAsia="Arial" w:hAnsi="Arial" w:cs="Arial"/>
                <w:sz w:val="20"/>
                <w:szCs w:val="20"/>
              </w:rPr>
              <w:t>String</w:t>
            </w:r>
          </w:p>
        </w:tc>
        <w:tc>
          <w:tcPr>
            <w:tcW w:w="2070" w:type="dxa"/>
          </w:tcPr>
          <w:p w14:paraId="7BCA4493" w14:textId="77777777" w:rsidR="00527AF8" w:rsidRPr="00EF5A57" w:rsidRDefault="003F5A2D" w:rsidP="00FE78D0">
            <w:pPr>
              <w:jc w:val="both"/>
              <w:rPr>
                <w:rFonts w:cs="Arial"/>
                <w:szCs w:val="20"/>
              </w:rPr>
            </w:pPr>
            <w:r>
              <w:rPr>
                <w:rFonts w:cs="Arial"/>
                <w:szCs w:val="20"/>
              </w:rPr>
              <w:t>""</w:t>
            </w:r>
            <w:r w:rsidR="00527AF8">
              <w:rPr>
                <w:rFonts w:cs="Arial"/>
                <w:szCs w:val="20"/>
              </w:rPr>
              <w:t>l</w:t>
            </w:r>
            <w:r w:rsidR="00527AF8" w:rsidRPr="00EF5A57">
              <w:rPr>
                <w:rFonts w:cs="Arial"/>
                <w:szCs w:val="20"/>
              </w:rPr>
              <w:t>esson</w:t>
            </w:r>
            <w:r>
              <w:rPr>
                <w:rFonts w:cs="Arial"/>
                <w:szCs w:val="20"/>
              </w:rPr>
              <w:t>""</w:t>
            </w:r>
            <w:r w:rsidR="00527AF8">
              <w:rPr>
                <w:rFonts w:cs="Arial"/>
                <w:szCs w:val="20"/>
              </w:rPr>
              <w:t>,</w:t>
            </w:r>
          </w:p>
          <w:p w14:paraId="19B5AA86" w14:textId="77777777" w:rsidR="00527AF8" w:rsidRPr="00EF5A57" w:rsidRDefault="003F5A2D" w:rsidP="00FE78D0">
            <w:pPr>
              <w:jc w:val="both"/>
              <w:rPr>
                <w:rFonts w:cs="Arial"/>
                <w:szCs w:val="20"/>
              </w:rPr>
            </w:pPr>
            <w:r>
              <w:rPr>
                <w:rFonts w:cs="Arial"/>
                <w:szCs w:val="20"/>
              </w:rPr>
              <w:t>""</w:t>
            </w:r>
            <w:r w:rsidR="00527AF8">
              <w:rPr>
                <w:rFonts w:cs="Arial"/>
                <w:szCs w:val="20"/>
              </w:rPr>
              <w:t>c</w:t>
            </w:r>
            <w:r w:rsidR="00527AF8" w:rsidRPr="00EF5A57">
              <w:rPr>
                <w:rFonts w:cs="Arial"/>
                <w:szCs w:val="20"/>
              </w:rPr>
              <w:t>hapter</w:t>
            </w:r>
            <w:r>
              <w:rPr>
                <w:rFonts w:cs="Arial"/>
                <w:szCs w:val="20"/>
              </w:rPr>
              <w:t>""</w:t>
            </w:r>
            <w:r w:rsidR="00527AF8">
              <w:rPr>
                <w:rFonts w:cs="Arial"/>
                <w:szCs w:val="20"/>
              </w:rPr>
              <w:t>,</w:t>
            </w:r>
          </w:p>
          <w:p w14:paraId="695B988A" w14:textId="77777777" w:rsidR="00527AF8" w:rsidRDefault="003F5A2D" w:rsidP="00FE78D0">
            <w:pPr>
              <w:jc w:val="both"/>
              <w:rPr>
                <w:rFonts w:cs="Arial"/>
                <w:szCs w:val="20"/>
              </w:rPr>
            </w:pPr>
            <w:r>
              <w:rPr>
                <w:rFonts w:cs="Arial"/>
                <w:szCs w:val="20"/>
              </w:rPr>
              <w:t>""</w:t>
            </w:r>
            <w:r w:rsidR="00527AF8">
              <w:rPr>
                <w:rFonts w:cs="Arial"/>
                <w:szCs w:val="20"/>
              </w:rPr>
              <w:t>q</w:t>
            </w:r>
            <w:r w:rsidR="00527AF8" w:rsidRPr="00EF5A57">
              <w:rPr>
                <w:rFonts w:cs="Arial"/>
                <w:szCs w:val="20"/>
              </w:rPr>
              <w:t>uestion</w:t>
            </w:r>
            <w:r>
              <w:rPr>
                <w:rFonts w:cs="Arial"/>
                <w:szCs w:val="20"/>
              </w:rPr>
              <w:t>""</w:t>
            </w:r>
          </w:p>
        </w:tc>
        <w:tc>
          <w:tcPr>
            <w:tcW w:w="2250" w:type="dxa"/>
          </w:tcPr>
          <w:p w14:paraId="79F7D95F" w14:textId="77777777" w:rsidR="00527AF8" w:rsidRPr="00EF5A57" w:rsidRDefault="00527AF8" w:rsidP="00FE78D0">
            <w:pPr>
              <w:jc w:val="both"/>
              <w:rPr>
                <w:rFonts w:cs="Arial"/>
                <w:szCs w:val="20"/>
              </w:rPr>
            </w:pPr>
            <w:r w:rsidRPr="00EF5A57">
              <w:rPr>
                <w:rFonts w:cs="Arial"/>
                <w:szCs w:val="20"/>
              </w:rPr>
              <w:t>Type of content to which the record refers</w:t>
            </w:r>
          </w:p>
        </w:tc>
      </w:tr>
      <w:tr w:rsidR="0043710A" w:rsidRPr="009226ED" w14:paraId="4F7EA5A4" w14:textId="77777777" w:rsidTr="00FE78D0">
        <w:tc>
          <w:tcPr>
            <w:tcW w:w="558" w:type="dxa"/>
          </w:tcPr>
          <w:p w14:paraId="211A5564" w14:textId="77777777" w:rsidR="0043710A" w:rsidRPr="00764019" w:rsidRDefault="0043710A" w:rsidP="00FE78D0">
            <w:pPr>
              <w:jc w:val="both"/>
              <w:rPr>
                <w:rFonts w:cs="Arial"/>
                <w:szCs w:val="20"/>
              </w:rPr>
            </w:pPr>
            <w:r>
              <w:rPr>
                <w:rFonts w:cs="Arial"/>
                <w:szCs w:val="20"/>
              </w:rPr>
              <w:t>14</w:t>
            </w:r>
          </w:p>
        </w:tc>
        <w:tc>
          <w:tcPr>
            <w:tcW w:w="2430" w:type="dxa"/>
          </w:tcPr>
          <w:p w14:paraId="0A4A9813" w14:textId="77777777" w:rsidR="0043710A" w:rsidRPr="00764019" w:rsidRDefault="0043710A" w:rsidP="00FE78D0">
            <w:pPr>
              <w:jc w:val="both"/>
              <w:rPr>
                <w:rFonts w:cs="Arial"/>
                <w:szCs w:val="20"/>
              </w:rPr>
            </w:pPr>
            <w:r w:rsidRPr="0012049C">
              <w:rPr>
                <w:rFonts w:cs="Arial"/>
                <w:szCs w:val="20"/>
              </w:rPr>
              <w:t xml:space="preserve">callData&gt;&gt; </w:t>
            </w:r>
            <w:r>
              <w:rPr>
                <w:rFonts w:cs="Arial"/>
                <w:szCs w:val="20"/>
              </w:rPr>
              <w:t>contentName</w:t>
            </w:r>
          </w:p>
        </w:tc>
        <w:tc>
          <w:tcPr>
            <w:tcW w:w="655" w:type="dxa"/>
          </w:tcPr>
          <w:p w14:paraId="6AB8D3F6" w14:textId="77777777" w:rsidR="0043710A" w:rsidRPr="009226ED" w:rsidRDefault="0043710A" w:rsidP="00FE78D0">
            <w:pPr>
              <w:jc w:val="both"/>
              <w:rPr>
                <w:rFonts w:cs="Arial"/>
                <w:szCs w:val="20"/>
              </w:rPr>
            </w:pPr>
            <w:r w:rsidRPr="00E46D1E">
              <w:t>Yes</w:t>
            </w:r>
          </w:p>
        </w:tc>
        <w:tc>
          <w:tcPr>
            <w:tcW w:w="1235" w:type="dxa"/>
          </w:tcPr>
          <w:p w14:paraId="4FA87402" w14:textId="77777777" w:rsidR="0043710A" w:rsidRPr="00764019" w:rsidRDefault="0043710A" w:rsidP="00FE78D0">
            <w:pPr>
              <w:pStyle w:val="Normal2"/>
              <w:jc w:val="both"/>
              <w:rPr>
                <w:rFonts w:ascii="Arial" w:eastAsia="Arial" w:hAnsi="Arial" w:cs="Arial"/>
                <w:color w:val="auto"/>
                <w:sz w:val="20"/>
                <w:szCs w:val="20"/>
              </w:rPr>
            </w:pPr>
            <w:r>
              <w:rPr>
                <w:rFonts w:ascii="Arial" w:eastAsia="Arial" w:hAnsi="Arial" w:cs="Arial"/>
                <w:color w:val="auto"/>
                <w:sz w:val="20"/>
                <w:szCs w:val="20"/>
              </w:rPr>
              <w:t>String</w:t>
            </w:r>
          </w:p>
        </w:tc>
        <w:tc>
          <w:tcPr>
            <w:tcW w:w="2070" w:type="dxa"/>
          </w:tcPr>
          <w:p w14:paraId="0C77634C" w14:textId="77777777" w:rsidR="0043710A" w:rsidRPr="009226ED" w:rsidRDefault="0043710A" w:rsidP="00FE78D0">
            <w:pPr>
              <w:jc w:val="both"/>
              <w:rPr>
                <w:rFonts w:cs="Arial"/>
                <w:szCs w:val="20"/>
              </w:rPr>
            </w:pPr>
            <w:r>
              <w:rPr>
                <w:rFonts w:cs="Arial"/>
                <w:szCs w:val="20"/>
              </w:rPr>
              <w:t>NA</w:t>
            </w:r>
          </w:p>
        </w:tc>
        <w:tc>
          <w:tcPr>
            <w:tcW w:w="2250" w:type="dxa"/>
          </w:tcPr>
          <w:p w14:paraId="5B2903AB" w14:textId="77777777" w:rsidR="0043710A" w:rsidRPr="00764019" w:rsidRDefault="0043710A" w:rsidP="00FE78D0">
            <w:pPr>
              <w:jc w:val="both"/>
              <w:rPr>
                <w:rFonts w:cs="Arial"/>
                <w:szCs w:val="20"/>
              </w:rPr>
            </w:pPr>
            <w:r>
              <w:rPr>
                <w:rFonts w:cs="Arial"/>
                <w:szCs w:val="20"/>
              </w:rPr>
              <w:t>Actual name of the content being played.</w:t>
            </w:r>
          </w:p>
        </w:tc>
      </w:tr>
      <w:tr w:rsidR="0043710A" w:rsidRPr="009226ED" w14:paraId="3BF46A70" w14:textId="77777777" w:rsidTr="00FE78D0">
        <w:tc>
          <w:tcPr>
            <w:tcW w:w="558" w:type="dxa"/>
          </w:tcPr>
          <w:p w14:paraId="48A55B58" w14:textId="77777777" w:rsidR="0043710A" w:rsidRPr="009226ED" w:rsidRDefault="0043710A" w:rsidP="00FE78D0">
            <w:pPr>
              <w:jc w:val="both"/>
              <w:rPr>
                <w:rFonts w:cs="Arial"/>
                <w:szCs w:val="20"/>
              </w:rPr>
            </w:pPr>
            <w:r w:rsidRPr="00764019">
              <w:rPr>
                <w:rFonts w:cs="Arial"/>
                <w:szCs w:val="20"/>
              </w:rPr>
              <w:t>1</w:t>
            </w:r>
            <w:r>
              <w:rPr>
                <w:rFonts w:cs="Arial"/>
                <w:szCs w:val="20"/>
              </w:rPr>
              <w:t>5</w:t>
            </w:r>
          </w:p>
        </w:tc>
        <w:tc>
          <w:tcPr>
            <w:tcW w:w="2430" w:type="dxa"/>
          </w:tcPr>
          <w:p w14:paraId="0AAE25D9" w14:textId="31C1BE52" w:rsidR="0043710A" w:rsidRPr="009226ED" w:rsidRDefault="0043710A"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55" w:type="dxa"/>
          </w:tcPr>
          <w:p w14:paraId="55EEB85E" w14:textId="77777777" w:rsidR="0043710A" w:rsidRPr="009226ED" w:rsidRDefault="0043710A" w:rsidP="00FE78D0">
            <w:pPr>
              <w:jc w:val="both"/>
              <w:rPr>
                <w:rFonts w:cs="Arial"/>
                <w:szCs w:val="20"/>
              </w:rPr>
            </w:pPr>
            <w:r w:rsidRPr="00233C61">
              <w:t>Yes</w:t>
            </w:r>
          </w:p>
        </w:tc>
        <w:tc>
          <w:tcPr>
            <w:tcW w:w="1235" w:type="dxa"/>
          </w:tcPr>
          <w:p w14:paraId="4223D360" w14:textId="77777777" w:rsidR="0043710A" w:rsidRPr="009226ED" w:rsidRDefault="0043710A" w:rsidP="00FE78D0">
            <w:pPr>
              <w:pStyle w:val="Normal2"/>
              <w:jc w:val="both"/>
              <w:rPr>
                <w:rFonts w:ascii="Arial" w:eastAsia="Arial" w:hAnsi="Arial" w:cs="Arial"/>
                <w:color w:val="auto"/>
                <w:sz w:val="20"/>
                <w:szCs w:val="20"/>
              </w:rPr>
            </w:pPr>
            <w:r w:rsidRPr="00764019">
              <w:rPr>
                <w:rFonts w:ascii="Arial" w:eastAsia="Arial" w:hAnsi="Arial" w:cs="Arial"/>
                <w:color w:val="auto"/>
                <w:sz w:val="20"/>
                <w:szCs w:val="20"/>
              </w:rPr>
              <w:t>String</w:t>
            </w:r>
          </w:p>
        </w:tc>
        <w:tc>
          <w:tcPr>
            <w:tcW w:w="2070" w:type="dxa"/>
          </w:tcPr>
          <w:p w14:paraId="7370F2EC" w14:textId="77777777" w:rsidR="0043710A" w:rsidRPr="009226ED" w:rsidRDefault="0043710A" w:rsidP="00FE78D0">
            <w:pPr>
              <w:jc w:val="both"/>
              <w:rPr>
                <w:rFonts w:cs="Arial"/>
                <w:szCs w:val="20"/>
              </w:rPr>
            </w:pPr>
            <w:r>
              <w:rPr>
                <w:rFonts w:cs="Arial"/>
                <w:szCs w:val="20"/>
              </w:rPr>
              <w:t>NA</w:t>
            </w:r>
          </w:p>
        </w:tc>
        <w:tc>
          <w:tcPr>
            <w:tcW w:w="2250" w:type="dxa"/>
          </w:tcPr>
          <w:p w14:paraId="4F243AE6" w14:textId="77777777" w:rsidR="0043710A" w:rsidRPr="009226ED" w:rsidRDefault="0043710A" w:rsidP="00FE78D0">
            <w:pPr>
              <w:jc w:val="both"/>
              <w:rPr>
                <w:rFonts w:cs="Arial"/>
                <w:szCs w:val="20"/>
              </w:rPr>
            </w:pPr>
            <w:r w:rsidRPr="00764019">
              <w:rPr>
                <w:rFonts w:cs="Arial"/>
                <w:szCs w:val="20"/>
              </w:rPr>
              <w:t>Audio file name of the content played</w:t>
            </w:r>
          </w:p>
        </w:tc>
      </w:tr>
      <w:tr w:rsidR="0043710A" w:rsidRPr="0010131A" w14:paraId="25885E9D" w14:textId="77777777" w:rsidTr="00FE78D0">
        <w:tc>
          <w:tcPr>
            <w:tcW w:w="558" w:type="dxa"/>
          </w:tcPr>
          <w:p w14:paraId="2AA41F35" w14:textId="77777777" w:rsidR="0043710A" w:rsidRPr="0010131A" w:rsidRDefault="0043710A" w:rsidP="00FE78D0">
            <w:pPr>
              <w:jc w:val="both"/>
              <w:rPr>
                <w:rFonts w:cs="Arial"/>
                <w:szCs w:val="20"/>
              </w:rPr>
            </w:pPr>
            <w:r w:rsidRPr="0010131A">
              <w:rPr>
                <w:rFonts w:cs="Arial"/>
                <w:szCs w:val="20"/>
              </w:rPr>
              <w:t>1</w:t>
            </w:r>
            <w:r>
              <w:rPr>
                <w:rFonts w:cs="Arial"/>
                <w:szCs w:val="20"/>
              </w:rPr>
              <w:t>6</w:t>
            </w:r>
          </w:p>
        </w:tc>
        <w:tc>
          <w:tcPr>
            <w:tcW w:w="2430" w:type="dxa"/>
          </w:tcPr>
          <w:p w14:paraId="754E09E5" w14:textId="77777777" w:rsidR="0043710A" w:rsidRDefault="0043710A" w:rsidP="00FE78D0">
            <w:pPr>
              <w:jc w:val="both"/>
              <w:rPr>
                <w:rFonts w:cs="Arial"/>
                <w:szCs w:val="20"/>
              </w:rPr>
            </w:pPr>
            <w:r w:rsidRPr="0012049C">
              <w:rPr>
                <w:rFonts w:cs="Arial"/>
                <w:szCs w:val="20"/>
              </w:rPr>
              <w:t xml:space="preserve">callData&gt;&gt; </w:t>
            </w:r>
            <w:r>
              <w:rPr>
                <w:rFonts w:cs="Arial"/>
                <w:szCs w:val="20"/>
              </w:rPr>
              <w:t>s</w:t>
            </w:r>
            <w:r w:rsidRPr="0010131A">
              <w:rPr>
                <w:rFonts w:cs="Arial"/>
                <w:szCs w:val="20"/>
              </w:rPr>
              <w:t>tart</w:t>
            </w:r>
            <w:r>
              <w:rPr>
                <w:rFonts w:cs="Arial"/>
                <w:szCs w:val="20"/>
              </w:rPr>
              <w:t>T</w:t>
            </w:r>
            <w:r w:rsidRPr="0010131A">
              <w:rPr>
                <w:rFonts w:cs="Arial"/>
                <w:szCs w:val="20"/>
              </w:rPr>
              <w:t>ime</w:t>
            </w:r>
          </w:p>
        </w:tc>
        <w:tc>
          <w:tcPr>
            <w:tcW w:w="655" w:type="dxa"/>
          </w:tcPr>
          <w:p w14:paraId="4DDE87A2" w14:textId="77777777" w:rsidR="0043710A" w:rsidRPr="0010131A" w:rsidRDefault="0043710A" w:rsidP="00FE78D0">
            <w:pPr>
              <w:jc w:val="both"/>
              <w:rPr>
                <w:rFonts w:cs="Arial"/>
                <w:szCs w:val="20"/>
              </w:rPr>
            </w:pPr>
            <w:r>
              <w:t>Yes</w:t>
            </w:r>
          </w:p>
        </w:tc>
        <w:tc>
          <w:tcPr>
            <w:tcW w:w="1235" w:type="dxa"/>
          </w:tcPr>
          <w:p w14:paraId="6D062BFD"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 xml:space="preserve"> </w:t>
            </w:r>
          </w:p>
        </w:tc>
        <w:tc>
          <w:tcPr>
            <w:tcW w:w="2070" w:type="dxa"/>
          </w:tcPr>
          <w:p w14:paraId="20D27675" w14:textId="77777777" w:rsidR="0043710A" w:rsidRPr="0010131A" w:rsidRDefault="0043710A" w:rsidP="00FE78D0">
            <w:pPr>
              <w:jc w:val="both"/>
              <w:rPr>
                <w:rFonts w:cs="Arial"/>
                <w:szCs w:val="20"/>
              </w:rPr>
            </w:pPr>
            <w:r>
              <w:rPr>
                <w:rFonts w:cs="Arial"/>
                <w:szCs w:val="20"/>
              </w:rPr>
              <w:t>NA</w:t>
            </w:r>
          </w:p>
        </w:tc>
        <w:tc>
          <w:tcPr>
            <w:tcW w:w="2250" w:type="dxa"/>
          </w:tcPr>
          <w:p w14:paraId="45172F8F" w14:textId="77777777" w:rsidR="0043710A" w:rsidRPr="0010131A" w:rsidRDefault="0043710A"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43710A" w:rsidRPr="0010131A" w14:paraId="3543690E" w14:textId="77777777" w:rsidTr="00FE78D0">
        <w:tc>
          <w:tcPr>
            <w:tcW w:w="558" w:type="dxa"/>
          </w:tcPr>
          <w:p w14:paraId="7BA26275" w14:textId="77777777" w:rsidR="0043710A" w:rsidRPr="0010131A" w:rsidRDefault="0043710A" w:rsidP="00FE78D0">
            <w:pPr>
              <w:jc w:val="both"/>
              <w:rPr>
                <w:rFonts w:cs="Arial"/>
                <w:szCs w:val="20"/>
              </w:rPr>
            </w:pPr>
            <w:r w:rsidRPr="0010131A">
              <w:rPr>
                <w:rFonts w:cs="Arial"/>
                <w:szCs w:val="20"/>
              </w:rPr>
              <w:t>1</w:t>
            </w:r>
            <w:r>
              <w:rPr>
                <w:rFonts w:cs="Arial"/>
                <w:szCs w:val="20"/>
              </w:rPr>
              <w:t>7</w:t>
            </w:r>
          </w:p>
        </w:tc>
        <w:tc>
          <w:tcPr>
            <w:tcW w:w="2430" w:type="dxa"/>
          </w:tcPr>
          <w:p w14:paraId="1FA80FE7" w14:textId="77777777" w:rsidR="0043710A" w:rsidRDefault="0043710A" w:rsidP="00FE78D0">
            <w:pPr>
              <w:jc w:val="both"/>
              <w:rPr>
                <w:rFonts w:cs="Arial"/>
                <w:szCs w:val="20"/>
              </w:rPr>
            </w:pPr>
            <w:r w:rsidRPr="0012049C">
              <w:rPr>
                <w:rFonts w:cs="Arial"/>
                <w:szCs w:val="20"/>
              </w:rPr>
              <w:t xml:space="preserve">callData&gt;&gt; </w:t>
            </w:r>
            <w:r>
              <w:rPr>
                <w:rFonts w:cs="Arial"/>
                <w:szCs w:val="20"/>
              </w:rPr>
              <w:t>e</w:t>
            </w:r>
            <w:r w:rsidRPr="0010131A">
              <w:rPr>
                <w:rFonts w:cs="Arial"/>
                <w:szCs w:val="20"/>
              </w:rPr>
              <w:t>nd</w:t>
            </w:r>
            <w:r>
              <w:rPr>
                <w:rFonts w:cs="Arial"/>
                <w:szCs w:val="20"/>
              </w:rPr>
              <w:t>T</w:t>
            </w:r>
            <w:r w:rsidRPr="0010131A">
              <w:rPr>
                <w:rFonts w:cs="Arial"/>
                <w:szCs w:val="20"/>
              </w:rPr>
              <w:t>ime</w:t>
            </w:r>
          </w:p>
        </w:tc>
        <w:tc>
          <w:tcPr>
            <w:tcW w:w="655" w:type="dxa"/>
          </w:tcPr>
          <w:p w14:paraId="0D76CBE4" w14:textId="77777777" w:rsidR="0043710A" w:rsidRPr="0010131A" w:rsidRDefault="0043710A" w:rsidP="00FE78D0">
            <w:pPr>
              <w:jc w:val="both"/>
              <w:rPr>
                <w:rFonts w:cs="Arial"/>
                <w:szCs w:val="20"/>
              </w:rPr>
            </w:pPr>
            <w:r w:rsidRPr="00912C68">
              <w:rPr>
                <w:color w:val="000000" w:themeColor="text1"/>
              </w:rPr>
              <w:t>Yes</w:t>
            </w:r>
          </w:p>
        </w:tc>
        <w:tc>
          <w:tcPr>
            <w:tcW w:w="1235" w:type="dxa"/>
          </w:tcPr>
          <w:p w14:paraId="21789B6F" w14:textId="77777777" w:rsidR="0043710A" w:rsidRPr="0010131A" w:rsidRDefault="0043710A" w:rsidP="00086517">
            <w:pPr>
              <w:pStyle w:val="Normal2"/>
              <w:jc w:val="both"/>
              <w:rPr>
                <w:rFonts w:ascii="Arial" w:eastAsia="Arial" w:hAnsi="Arial" w:cs="Arial"/>
                <w:color w:val="auto"/>
                <w:sz w:val="20"/>
                <w:szCs w:val="20"/>
              </w:rPr>
            </w:pPr>
            <w:r>
              <w:rPr>
                <w:rFonts w:ascii="Arial" w:eastAsia="Arial" w:hAnsi="Arial" w:cs="Arial"/>
                <w:color w:val="auto"/>
                <w:sz w:val="20"/>
                <w:szCs w:val="20"/>
              </w:rPr>
              <w:t>Integer</w:t>
            </w:r>
            <w:r w:rsidRPr="0010131A">
              <w:rPr>
                <w:rFonts w:ascii="Arial" w:eastAsia="Arial" w:hAnsi="Arial" w:cs="Arial"/>
                <w:color w:val="auto"/>
                <w:sz w:val="20"/>
                <w:szCs w:val="20"/>
              </w:rPr>
              <w:t>)</w:t>
            </w:r>
          </w:p>
        </w:tc>
        <w:tc>
          <w:tcPr>
            <w:tcW w:w="2070" w:type="dxa"/>
          </w:tcPr>
          <w:p w14:paraId="2AEFAE3E" w14:textId="77777777" w:rsidR="0043710A" w:rsidRPr="0010131A" w:rsidRDefault="0043710A" w:rsidP="00FE78D0">
            <w:pPr>
              <w:jc w:val="both"/>
              <w:rPr>
                <w:rFonts w:cs="Arial"/>
                <w:szCs w:val="20"/>
              </w:rPr>
            </w:pPr>
            <w:r>
              <w:rPr>
                <w:rFonts w:cs="Arial"/>
                <w:szCs w:val="20"/>
              </w:rPr>
              <w:t>NA</w:t>
            </w:r>
          </w:p>
        </w:tc>
        <w:tc>
          <w:tcPr>
            <w:tcW w:w="2250" w:type="dxa"/>
          </w:tcPr>
          <w:p w14:paraId="47FC4DD9" w14:textId="77777777" w:rsidR="0043710A" w:rsidRPr="0010131A" w:rsidRDefault="0043710A"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r w:rsidR="0043710A" w:rsidRPr="00EF5A57" w14:paraId="5445260A" w14:textId="77777777" w:rsidTr="00FE78D0">
        <w:tc>
          <w:tcPr>
            <w:tcW w:w="558" w:type="dxa"/>
          </w:tcPr>
          <w:p w14:paraId="76221526" w14:textId="77777777" w:rsidR="0043710A" w:rsidRPr="00EF5A57" w:rsidRDefault="0043710A" w:rsidP="00FE78D0">
            <w:pPr>
              <w:jc w:val="both"/>
              <w:rPr>
                <w:rFonts w:cs="Arial"/>
                <w:szCs w:val="20"/>
              </w:rPr>
            </w:pPr>
            <w:r w:rsidRPr="00EF5A57">
              <w:rPr>
                <w:rFonts w:cs="Arial"/>
                <w:szCs w:val="20"/>
              </w:rPr>
              <w:t>1</w:t>
            </w:r>
            <w:r>
              <w:rPr>
                <w:rFonts w:cs="Arial"/>
                <w:szCs w:val="20"/>
              </w:rPr>
              <w:t>8</w:t>
            </w:r>
          </w:p>
        </w:tc>
        <w:tc>
          <w:tcPr>
            <w:tcW w:w="2430" w:type="dxa"/>
          </w:tcPr>
          <w:p w14:paraId="1492558F" w14:textId="77777777" w:rsidR="0043710A" w:rsidRDefault="0043710A" w:rsidP="00FE78D0">
            <w:pPr>
              <w:jc w:val="both"/>
              <w:rPr>
                <w:rFonts w:cs="Arial"/>
                <w:szCs w:val="20"/>
              </w:rPr>
            </w:pPr>
            <w:r w:rsidRPr="0012049C">
              <w:rPr>
                <w:rFonts w:cs="Arial"/>
                <w:szCs w:val="20"/>
              </w:rPr>
              <w:t xml:space="preserve">callData&gt;&gt; </w:t>
            </w:r>
            <w:r>
              <w:rPr>
                <w:rFonts w:cs="Arial"/>
                <w:szCs w:val="20"/>
              </w:rPr>
              <w:t>completionFlag</w:t>
            </w:r>
          </w:p>
        </w:tc>
        <w:tc>
          <w:tcPr>
            <w:tcW w:w="655" w:type="dxa"/>
          </w:tcPr>
          <w:p w14:paraId="4CE90113" w14:textId="77777777" w:rsidR="0043710A" w:rsidRPr="00EF5A57" w:rsidRDefault="0043710A" w:rsidP="00FE78D0">
            <w:pPr>
              <w:jc w:val="both"/>
              <w:rPr>
                <w:rFonts w:cs="Arial"/>
                <w:szCs w:val="20"/>
              </w:rPr>
            </w:pPr>
            <w:r w:rsidRPr="00912C68">
              <w:rPr>
                <w:color w:val="000000" w:themeColor="text1"/>
              </w:rPr>
              <w:t>Yes</w:t>
            </w:r>
          </w:p>
        </w:tc>
        <w:tc>
          <w:tcPr>
            <w:tcW w:w="1235" w:type="dxa"/>
          </w:tcPr>
          <w:p w14:paraId="21DB2399" w14:textId="77777777" w:rsidR="0043710A" w:rsidRPr="00EF5A57" w:rsidRDefault="0043710A" w:rsidP="00FE78D0">
            <w:pPr>
              <w:pStyle w:val="Normal2"/>
              <w:jc w:val="both"/>
              <w:rPr>
                <w:rFonts w:ascii="Arial" w:eastAsia="Arial" w:hAnsi="Arial" w:cs="Arial"/>
                <w:sz w:val="20"/>
                <w:szCs w:val="20"/>
              </w:rPr>
            </w:pPr>
            <w:r>
              <w:rPr>
                <w:rFonts w:ascii="Arial" w:eastAsia="Arial" w:hAnsi="Arial" w:cs="Arial"/>
                <w:sz w:val="20"/>
                <w:szCs w:val="20"/>
              </w:rPr>
              <w:t>Boolean</w:t>
            </w:r>
          </w:p>
        </w:tc>
        <w:tc>
          <w:tcPr>
            <w:tcW w:w="2070" w:type="dxa"/>
          </w:tcPr>
          <w:p w14:paraId="6EF17B6C" w14:textId="77777777" w:rsidR="0043710A" w:rsidRDefault="0043710A" w:rsidP="00FE78D0">
            <w:pPr>
              <w:jc w:val="both"/>
              <w:rPr>
                <w:rFonts w:cs="Arial"/>
                <w:szCs w:val="20"/>
              </w:rPr>
            </w:pPr>
            <w:r>
              <w:rPr>
                <w:rFonts w:cs="Arial"/>
                <w:szCs w:val="20"/>
              </w:rPr>
              <w:t>true –  completed</w:t>
            </w:r>
          </w:p>
          <w:p w14:paraId="4118CC14" w14:textId="77777777" w:rsidR="0043710A" w:rsidRPr="00EF5A57" w:rsidRDefault="0043710A" w:rsidP="00FE78D0">
            <w:pPr>
              <w:jc w:val="both"/>
              <w:rPr>
                <w:rFonts w:cs="Arial"/>
                <w:szCs w:val="20"/>
              </w:rPr>
            </w:pPr>
            <w:r>
              <w:rPr>
                <w:rFonts w:cs="Arial"/>
                <w:szCs w:val="20"/>
              </w:rPr>
              <w:t>false – Not completed</w:t>
            </w:r>
          </w:p>
        </w:tc>
        <w:tc>
          <w:tcPr>
            <w:tcW w:w="2250" w:type="dxa"/>
          </w:tcPr>
          <w:p w14:paraId="6F5A0031" w14:textId="77777777" w:rsidR="0043710A" w:rsidRDefault="0043710A" w:rsidP="00FE78D0">
            <w:pPr>
              <w:jc w:val="both"/>
              <w:rPr>
                <w:rFonts w:cs="Arial"/>
                <w:szCs w:val="20"/>
              </w:rPr>
            </w:pPr>
            <w:r>
              <w:rPr>
                <w:rFonts w:cs="Arial"/>
                <w:szCs w:val="20"/>
              </w:rPr>
              <w:t>Specifies if the related audio file has been completely listened to.</w:t>
            </w:r>
          </w:p>
          <w:p w14:paraId="6AC64B57" w14:textId="77777777" w:rsidR="0043710A" w:rsidRDefault="0043710A" w:rsidP="00FE78D0">
            <w:pPr>
              <w:jc w:val="both"/>
              <w:rPr>
                <w:rFonts w:cs="Arial"/>
                <w:szCs w:val="20"/>
              </w:rPr>
            </w:pPr>
            <w:r>
              <w:rPr>
                <w:rFonts w:cs="Arial"/>
                <w:szCs w:val="20"/>
              </w:rPr>
              <w:t>In case of chapter, it signifies if the chapter has completed or not.</w:t>
            </w:r>
          </w:p>
        </w:tc>
      </w:tr>
      <w:tr w:rsidR="00404463" w:rsidRPr="00EF5A57" w14:paraId="11FC784A" w14:textId="77777777" w:rsidTr="00FE78D0">
        <w:tc>
          <w:tcPr>
            <w:tcW w:w="558" w:type="dxa"/>
          </w:tcPr>
          <w:p w14:paraId="7BD13AF3" w14:textId="77777777" w:rsidR="00404463" w:rsidRPr="00404463" w:rsidRDefault="001639D2" w:rsidP="00FE78D0">
            <w:pPr>
              <w:jc w:val="both"/>
              <w:rPr>
                <w:rFonts w:cs="Arial"/>
                <w:szCs w:val="20"/>
              </w:rPr>
            </w:pPr>
            <w:r w:rsidRPr="002F06B5">
              <w:rPr>
                <w:rFonts w:cs="Arial"/>
                <w:szCs w:val="20"/>
              </w:rPr>
              <w:t>19</w:t>
            </w:r>
          </w:p>
        </w:tc>
        <w:tc>
          <w:tcPr>
            <w:tcW w:w="2430" w:type="dxa"/>
          </w:tcPr>
          <w:p w14:paraId="24CF7D02" w14:textId="77777777" w:rsidR="00404463" w:rsidRPr="00404463" w:rsidRDefault="001639D2" w:rsidP="00FE78D0">
            <w:pPr>
              <w:jc w:val="both"/>
              <w:rPr>
                <w:rFonts w:cs="Arial"/>
                <w:szCs w:val="20"/>
              </w:rPr>
            </w:pPr>
            <w:r w:rsidRPr="002F06B5">
              <w:rPr>
                <w:rFonts w:cs="Arial"/>
                <w:szCs w:val="20"/>
              </w:rPr>
              <w:t>callData&gt;&gt;correctAnswer</w:t>
            </w:r>
            <w:r w:rsidR="008854CF">
              <w:rPr>
                <w:rFonts w:cs="Arial"/>
                <w:szCs w:val="20"/>
              </w:rPr>
              <w:t>Entered</w:t>
            </w:r>
          </w:p>
        </w:tc>
        <w:tc>
          <w:tcPr>
            <w:tcW w:w="655" w:type="dxa"/>
          </w:tcPr>
          <w:p w14:paraId="46FB6B9A" w14:textId="77777777" w:rsidR="00404463" w:rsidRPr="00404463" w:rsidRDefault="001639D2" w:rsidP="00FE78D0">
            <w:pPr>
              <w:jc w:val="both"/>
              <w:rPr>
                <w:color w:val="000000" w:themeColor="text1"/>
              </w:rPr>
            </w:pPr>
            <w:r w:rsidRPr="002F06B5">
              <w:rPr>
                <w:color w:val="000000" w:themeColor="text1"/>
              </w:rPr>
              <w:t>No</w:t>
            </w:r>
          </w:p>
        </w:tc>
        <w:tc>
          <w:tcPr>
            <w:tcW w:w="1235" w:type="dxa"/>
          </w:tcPr>
          <w:p w14:paraId="365BBD6D" w14:textId="77777777" w:rsidR="00404463" w:rsidRPr="00404463" w:rsidRDefault="001639D2" w:rsidP="00FE78D0">
            <w:pPr>
              <w:pStyle w:val="Normal2"/>
              <w:jc w:val="both"/>
              <w:rPr>
                <w:rFonts w:ascii="Arial" w:eastAsia="Arial" w:hAnsi="Arial" w:cs="Arial"/>
                <w:sz w:val="20"/>
                <w:szCs w:val="20"/>
              </w:rPr>
            </w:pPr>
            <w:r w:rsidRPr="002F06B5">
              <w:rPr>
                <w:rFonts w:ascii="Arial" w:eastAsia="Arial" w:hAnsi="Arial" w:cs="Arial"/>
                <w:sz w:val="20"/>
                <w:szCs w:val="20"/>
              </w:rPr>
              <w:t>Boolean</w:t>
            </w:r>
          </w:p>
        </w:tc>
        <w:tc>
          <w:tcPr>
            <w:tcW w:w="2070" w:type="dxa"/>
          </w:tcPr>
          <w:p w14:paraId="787EC733" w14:textId="77777777" w:rsidR="00404463" w:rsidRPr="002F06B5" w:rsidRDefault="00F12742" w:rsidP="00BC06C9">
            <w:pPr>
              <w:keepNext/>
              <w:keepLines/>
              <w:numPr>
                <w:ilvl w:val="1"/>
                <w:numId w:val="1"/>
              </w:numPr>
              <w:spacing w:before="200"/>
              <w:jc w:val="both"/>
              <w:outlineLvl w:val="1"/>
              <w:rPr>
                <w:rFonts w:cs="Arial"/>
                <w:szCs w:val="20"/>
              </w:rPr>
            </w:pPr>
            <w:r>
              <w:rPr>
                <w:rFonts w:cs="Arial"/>
                <w:szCs w:val="20"/>
              </w:rPr>
              <w:t>t</w:t>
            </w:r>
            <w:r w:rsidR="001639D2" w:rsidRPr="002F06B5">
              <w:rPr>
                <w:rFonts w:cs="Arial"/>
                <w:szCs w:val="20"/>
              </w:rPr>
              <w:t>rue – question answered correctly by user</w:t>
            </w:r>
          </w:p>
          <w:p w14:paraId="32ACF01B" w14:textId="77777777" w:rsidR="00404463" w:rsidRPr="00404463" w:rsidRDefault="00F12742" w:rsidP="00FE78D0">
            <w:pPr>
              <w:jc w:val="both"/>
              <w:rPr>
                <w:rFonts w:cs="Arial"/>
                <w:szCs w:val="20"/>
              </w:rPr>
            </w:pPr>
            <w:r>
              <w:rPr>
                <w:rFonts w:cs="Arial"/>
                <w:szCs w:val="20"/>
              </w:rPr>
              <w:t>f</w:t>
            </w:r>
            <w:r w:rsidR="001639D2" w:rsidRPr="002F06B5">
              <w:rPr>
                <w:rFonts w:cs="Arial"/>
                <w:szCs w:val="20"/>
              </w:rPr>
              <w:t>alse – question not answered correctly by the user</w:t>
            </w:r>
          </w:p>
        </w:tc>
        <w:tc>
          <w:tcPr>
            <w:tcW w:w="2250" w:type="dxa"/>
          </w:tcPr>
          <w:p w14:paraId="2F8409F6" w14:textId="77777777" w:rsidR="00404463" w:rsidRPr="002F06B5" w:rsidRDefault="001639D2" w:rsidP="00BC06C9">
            <w:pPr>
              <w:keepNext/>
              <w:keepLines/>
              <w:numPr>
                <w:ilvl w:val="1"/>
                <w:numId w:val="1"/>
              </w:numPr>
              <w:spacing w:before="200"/>
              <w:jc w:val="both"/>
              <w:outlineLvl w:val="1"/>
              <w:rPr>
                <w:rFonts w:cs="Arial"/>
                <w:szCs w:val="20"/>
              </w:rPr>
            </w:pPr>
            <w:r w:rsidRPr="002F06B5">
              <w:rPr>
                <w:rFonts w:cs="Arial"/>
                <w:szCs w:val="20"/>
              </w:rPr>
              <w:t xml:space="preserve">The field is relevant only if content type is ‘question’ and completionFlag is ‘true’ for the question. </w:t>
            </w:r>
          </w:p>
          <w:p w14:paraId="777EE726" w14:textId="77777777" w:rsidR="00404463" w:rsidRPr="002F06B5" w:rsidRDefault="00F12742" w:rsidP="00BC06C9">
            <w:pPr>
              <w:keepNext/>
              <w:keepLines/>
              <w:numPr>
                <w:ilvl w:val="1"/>
                <w:numId w:val="1"/>
              </w:numPr>
              <w:spacing w:before="200"/>
              <w:jc w:val="both"/>
              <w:outlineLvl w:val="1"/>
              <w:rPr>
                <w:rFonts w:cs="Arial"/>
                <w:szCs w:val="20"/>
              </w:rPr>
            </w:pPr>
            <w:r w:rsidRPr="00F12742">
              <w:rPr>
                <w:rFonts w:cs="Arial"/>
                <w:szCs w:val="20"/>
              </w:rPr>
              <w:t xml:space="preserve">It specifies </w:t>
            </w:r>
            <w:r>
              <w:rPr>
                <w:rFonts w:cs="Arial"/>
                <w:szCs w:val="20"/>
              </w:rPr>
              <w:t>whether</w:t>
            </w:r>
            <w:r w:rsidR="001639D2" w:rsidRPr="002F06B5">
              <w:rPr>
                <w:rFonts w:cs="Arial"/>
                <w:szCs w:val="20"/>
              </w:rPr>
              <w:t xml:space="preserve"> the user has answered the question correctly</w:t>
            </w:r>
            <w:r>
              <w:rPr>
                <w:rFonts w:cs="Arial"/>
                <w:szCs w:val="20"/>
              </w:rPr>
              <w:t xml:space="preserve"> or not</w:t>
            </w:r>
            <w:r w:rsidR="001639D2" w:rsidRPr="002F06B5">
              <w:rPr>
                <w:rFonts w:cs="Arial"/>
                <w:szCs w:val="20"/>
              </w:rPr>
              <w:t xml:space="preserve">. </w:t>
            </w:r>
          </w:p>
          <w:p w14:paraId="5A769344" w14:textId="77777777" w:rsidR="00404463" w:rsidRPr="00404463" w:rsidRDefault="001639D2" w:rsidP="00FE78D0">
            <w:pPr>
              <w:jc w:val="both"/>
              <w:rPr>
                <w:rFonts w:cs="Arial"/>
                <w:szCs w:val="20"/>
              </w:rPr>
            </w:pPr>
            <w:r w:rsidRPr="002F06B5">
              <w:rPr>
                <w:rFonts w:cs="Arial"/>
                <w:szCs w:val="20"/>
              </w:rPr>
              <w:t>If the user has not attempted the question then IVR need not send this field.</w:t>
            </w:r>
          </w:p>
        </w:tc>
      </w:tr>
    </w:tbl>
    <w:p w14:paraId="1D9F6788" w14:textId="77777777" w:rsidR="00527AF8" w:rsidRDefault="00527AF8" w:rsidP="00527AF8">
      <w:pPr>
        <w:jc w:val="both"/>
        <w:rPr>
          <w:rFonts w:ascii="Times" w:eastAsia="Times New Roman" w:hAnsi="Times" w:cs="Times New Roman"/>
          <w:b/>
          <w:color w:val="333333"/>
          <w:szCs w:val="20"/>
          <w:shd w:val="clear" w:color="auto" w:fill="FFFFFF"/>
        </w:rPr>
      </w:pPr>
    </w:p>
    <w:p w14:paraId="07538C2D" w14:textId="77777777" w:rsidR="00527AF8" w:rsidRDefault="00527AF8" w:rsidP="00527AF8">
      <w:pPr>
        <w:pStyle w:val="Heading4"/>
        <w:jc w:val="both"/>
      </w:pPr>
      <w:r>
        <w:t>Save Call Details</w:t>
      </w:r>
      <w:r w:rsidRPr="00814194">
        <w:t xml:space="preserve"> API </w:t>
      </w:r>
      <w:r w:rsidR="00350A13">
        <w:t>–</w:t>
      </w:r>
      <w:r>
        <w:t xml:space="preserve"> Response </w:t>
      </w:r>
    </w:p>
    <w:p w14:paraId="2B353D9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714B3055" w14:textId="77777777" w:rsidTr="00FE78D0">
        <w:tc>
          <w:tcPr>
            <w:tcW w:w="1188" w:type="dxa"/>
            <w:shd w:val="clear" w:color="auto" w:fill="D9D9D9" w:themeFill="background1" w:themeFillShade="D9"/>
          </w:tcPr>
          <w:p w14:paraId="3487A564"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52E0AC44"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103D9CB9"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26B22DE4"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1C973EA6" w14:textId="77777777" w:rsidR="00527AF8" w:rsidRPr="001136A5" w:rsidRDefault="00527AF8" w:rsidP="00FE78D0">
            <w:pPr>
              <w:jc w:val="both"/>
              <w:rPr>
                <w:szCs w:val="20"/>
              </w:rPr>
            </w:pPr>
            <w:r w:rsidRPr="001136A5">
              <w:rPr>
                <w:szCs w:val="20"/>
              </w:rPr>
              <w:t>Description</w:t>
            </w:r>
          </w:p>
        </w:tc>
      </w:tr>
      <w:tr w:rsidR="00527AF8" w:rsidRPr="001136A5" w14:paraId="475622EA" w14:textId="77777777" w:rsidTr="00FE78D0">
        <w:trPr>
          <w:trHeight w:val="346"/>
        </w:trPr>
        <w:tc>
          <w:tcPr>
            <w:tcW w:w="1188" w:type="dxa"/>
          </w:tcPr>
          <w:p w14:paraId="6C8A1866" w14:textId="77777777" w:rsidR="00527AF8" w:rsidRPr="001136A5" w:rsidRDefault="00527AF8" w:rsidP="00FE78D0">
            <w:pPr>
              <w:jc w:val="both"/>
              <w:rPr>
                <w:szCs w:val="20"/>
              </w:rPr>
            </w:pPr>
            <w:r w:rsidRPr="001136A5">
              <w:rPr>
                <w:szCs w:val="20"/>
              </w:rPr>
              <w:t>Successful</w:t>
            </w:r>
          </w:p>
        </w:tc>
        <w:tc>
          <w:tcPr>
            <w:tcW w:w="3315" w:type="dxa"/>
          </w:tcPr>
          <w:p w14:paraId="08D6F413" w14:textId="77777777" w:rsidR="00527AF8" w:rsidRPr="001136A5" w:rsidRDefault="00527AF8" w:rsidP="008727D0">
            <w:pPr>
              <w:jc w:val="both"/>
              <w:rPr>
                <w:rFonts w:eastAsia="Times New Roman" w:cs="Times New Roman"/>
                <w:szCs w:val="20"/>
              </w:rPr>
            </w:pPr>
          </w:p>
        </w:tc>
        <w:tc>
          <w:tcPr>
            <w:tcW w:w="956" w:type="dxa"/>
            <w:tcBorders>
              <w:bottom w:val="single" w:sz="4" w:space="0" w:color="auto"/>
            </w:tcBorders>
          </w:tcPr>
          <w:p w14:paraId="395E297C"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6C6A56CE"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46911818" w14:textId="77777777" w:rsidR="00527AF8" w:rsidRPr="001136A5" w:rsidRDefault="00527AF8" w:rsidP="00FE78D0">
            <w:pPr>
              <w:jc w:val="both"/>
              <w:rPr>
                <w:szCs w:val="20"/>
              </w:rPr>
            </w:pPr>
          </w:p>
        </w:tc>
      </w:tr>
      <w:tr w:rsidR="00527AF8" w:rsidRPr="001136A5" w14:paraId="66D7A0FA" w14:textId="77777777" w:rsidTr="00FE78D0">
        <w:tc>
          <w:tcPr>
            <w:tcW w:w="1188" w:type="dxa"/>
            <w:vMerge w:val="restart"/>
          </w:tcPr>
          <w:p w14:paraId="4E864ED0" w14:textId="77777777" w:rsidR="00527AF8" w:rsidRPr="001136A5" w:rsidRDefault="00527AF8" w:rsidP="00FE78D0">
            <w:pPr>
              <w:jc w:val="both"/>
              <w:rPr>
                <w:szCs w:val="20"/>
              </w:rPr>
            </w:pPr>
            <w:r w:rsidRPr="001136A5">
              <w:rPr>
                <w:szCs w:val="20"/>
              </w:rPr>
              <w:t>Failure</w:t>
            </w:r>
          </w:p>
        </w:tc>
        <w:tc>
          <w:tcPr>
            <w:tcW w:w="3315" w:type="dxa"/>
            <w:vMerge w:val="restart"/>
            <w:shd w:val="clear" w:color="auto" w:fill="auto"/>
          </w:tcPr>
          <w:p w14:paraId="118A594F" w14:textId="77777777" w:rsidR="00527AF8" w:rsidRPr="001136A5" w:rsidRDefault="00527AF8" w:rsidP="00FE78D0">
            <w:pPr>
              <w:jc w:val="both"/>
              <w:rPr>
                <w:rFonts w:eastAsia="Arial" w:cs="Arial"/>
                <w:szCs w:val="20"/>
              </w:rPr>
            </w:pPr>
            <w:r w:rsidRPr="001136A5">
              <w:rPr>
                <w:rFonts w:eastAsia="Arial" w:cs="Arial"/>
                <w:szCs w:val="20"/>
              </w:rPr>
              <w:t>{</w:t>
            </w:r>
          </w:p>
          <w:p w14:paraId="0390D3B7" w14:textId="77777777" w:rsidR="00527AF8" w:rsidRPr="001136A5" w:rsidRDefault="00527AF8" w:rsidP="00FE78D0">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 </w:t>
            </w:r>
            <w:r w:rsidR="003F5A2D">
              <w:rPr>
                <w:szCs w:val="20"/>
              </w:rPr>
              <w:t>"</w:t>
            </w:r>
            <w:r w:rsidRPr="001136A5">
              <w:rPr>
                <w:szCs w:val="20"/>
              </w:rPr>
              <w:t>&lt;Description     of the failure reason&gt;</w:t>
            </w:r>
            <w:r w:rsidR="003F5A2D">
              <w:rPr>
                <w:szCs w:val="20"/>
              </w:rPr>
              <w:t>"</w:t>
            </w:r>
          </w:p>
          <w:p w14:paraId="6616C6CE" w14:textId="77777777" w:rsidR="00527AF8" w:rsidRPr="001136A5" w:rsidRDefault="00527AF8" w:rsidP="00FE78D0">
            <w:pPr>
              <w:jc w:val="both"/>
              <w:rPr>
                <w:szCs w:val="20"/>
                <w:highlight w:val="lightGray"/>
              </w:rPr>
            </w:pPr>
            <w:r w:rsidRPr="001136A5">
              <w:rPr>
                <w:szCs w:val="20"/>
              </w:rPr>
              <w:t>}</w:t>
            </w:r>
          </w:p>
        </w:tc>
        <w:tc>
          <w:tcPr>
            <w:tcW w:w="956" w:type="dxa"/>
          </w:tcPr>
          <w:p w14:paraId="12D5B6F0" w14:textId="77777777" w:rsidR="00527AF8" w:rsidRPr="001136A5" w:rsidRDefault="00527AF8" w:rsidP="00FE78D0">
            <w:pPr>
              <w:jc w:val="both"/>
              <w:rPr>
                <w:szCs w:val="20"/>
              </w:rPr>
            </w:pPr>
            <w:r w:rsidRPr="001136A5">
              <w:rPr>
                <w:szCs w:val="20"/>
              </w:rPr>
              <w:t>400</w:t>
            </w:r>
          </w:p>
        </w:tc>
        <w:tc>
          <w:tcPr>
            <w:tcW w:w="1471" w:type="dxa"/>
          </w:tcPr>
          <w:p w14:paraId="2BD7D075" w14:textId="77777777" w:rsidR="00527AF8" w:rsidRPr="001136A5" w:rsidRDefault="00527AF8" w:rsidP="00FE78D0">
            <w:pPr>
              <w:jc w:val="both"/>
              <w:rPr>
                <w:szCs w:val="20"/>
              </w:rPr>
            </w:pPr>
            <w:r w:rsidRPr="001136A5">
              <w:rPr>
                <w:szCs w:val="20"/>
              </w:rPr>
              <w:t>Application/json</w:t>
            </w:r>
          </w:p>
        </w:tc>
        <w:tc>
          <w:tcPr>
            <w:tcW w:w="2250" w:type="dxa"/>
          </w:tcPr>
          <w:p w14:paraId="1164E5FC" w14:textId="77777777" w:rsidR="00527AF8" w:rsidRPr="001136A5" w:rsidRDefault="00527AF8" w:rsidP="00FE78D0">
            <w:pPr>
              <w:jc w:val="both"/>
              <w:rPr>
                <w:szCs w:val="20"/>
              </w:rPr>
            </w:pPr>
            <w:r w:rsidRPr="001136A5">
              <w:rPr>
                <w:szCs w:val="20"/>
              </w:rPr>
              <w:t xml:space="preserve">In case parameter value is invalid </w:t>
            </w:r>
            <w:r w:rsidR="003F5A2D">
              <w:rPr>
                <w:szCs w:val="20"/>
              </w:rPr>
              <w:t>"</w:t>
            </w:r>
            <w:r w:rsidR="00A9180B">
              <w:rPr>
                <w:szCs w:val="20"/>
              </w:rPr>
              <w:t>&lt;</w:t>
            </w:r>
            <w:r w:rsidRPr="001136A5">
              <w:rPr>
                <w:szCs w:val="20"/>
              </w:rPr>
              <w:t>Parameter Name : Invalid Value</w:t>
            </w:r>
            <w:r w:rsidR="00A9180B">
              <w:rPr>
                <w:szCs w:val="20"/>
              </w:rPr>
              <w:t>&gt;</w:t>
            </w:r>
            <w:r w:rsidR="003F5A2D">
              <w:rPr>
                <w:szCs w:val="20"/>
              </w:rPr>
              <w:t>"</w:t>
            </w:r>
            <w:r w:rsidRPr="001136A5">
              <w:rPr>
                <w:szCs w:val="20"/>
              </w:rPr>
              <w:t xml:space="preserve"> shall be returned in failure reason</w:t>
            </w:r>
          </w:p>
        </w:tc>
      </w:tr>
      <w:tr w:rsidR="00527AF8" w:rsidRPr="001136A5" w14:paraId="465D085E" w14:textId="77777777" w:rsidTr="00FE78D0">
        <w:tc>
          <w:tcPr>
            <w:tcW w:w="1188" w:type="dxa"/>
            <w:vMerge/>
          </w:tcPr>
          <w:p w14:paraId="79478C01" w14:textId="77777777" w:rsidR="00527AF8" w:rsidRPr="001136A5" w:rsidRDefault="00527AF8" w:rsidP="00FE78D0">
            <w:pPr>
              <w:jc w:val="both"/>
              <w:rPr>
                <w:szCs w:val="20"/>
              </w:rPr>
            </w:pPr>
          </w:p>
        </w:tc>
        <w:tc>
          <w:tcPr>
            <w:tcW w:w="3315" w:type="dxa"/>
            <w:vMerge/>
            <w:shd w:val="clear" w:color="auto" w:fill="auto"/>
          </w:tcPr>
          <w:p w14:paraId="48D305DD" w14:textId="77777777" w:rsidR="00527AF8" w:rsidRPr="001136A5" w:rsidRDefault="00527AF8" w:rsidP="00FE78D0">
            <w:pPr>
              <w:jc w:val="both"/>
              <w:rPr>
                <w:rFonts w:eastAsia="Arial" w:cs="Arial"/>
                <w:szCs w:val="20"/>
              </w:rPr>
            </w:pPr>
          </w:p>
        </w:tc>
        <w:tc>
          <w:tcPr>
            <w:tcW w:w="956" w:type="dxa"/>
          </w:tcPr>
          <w:p w14:paraId="6294C0BB" w14:textId="77777777" w:rsidR="00527AF8" w:rsidRPr="001136A5" w:rsidRDefault="00527AF8" w:rsidP="00FE78D0">
            <w:pPr>
              <w:jc w:val="both"/>
              <w:rPr>
                <w:szCs w:val="20"/>
              </w:rPr>
            </w:pPr>
            <w:r w:rsidRPr="001136A5">
              <w:rPr>
                <w:szCs w:val="20"/>
              </w:rPr>
              <w:t>400</w:t>
            </w:r>
          </w:p>
        </w:tc>
        <w:tc>
          <w:tcPr>
            <w:tcW w:w="1471" w:type="dxa"/>
          </w:tcPr>
          <w:p w14:paraId="7FB2B0C7" w14:textId="77777777" w:rsidR="00527AF8" w:rsidRPr="001136A5" w:rsidRDefault="00527AF8" w:rsidP="00FE78D0">
            <w:pPr>
              <w:jc w:val="both"/>
              <w:rPr>
                <w:szCs w:val="20"/>
              </w:rPr>
            </w:pPr>
            <w:r w:rsidRPr="001136A5">
              <w:rPr>
                <w:szCs w:val="20"/>
              </w:rPr>
              <w:t>Application/json</w:t>
            </w:r>
          </w:p>
        </w:tc>
        <w:tc>
          <w:tcPr>
            <w:tcW w:w="2250" w:type="dxa"/>
          </w:tcPr>
          <w:p w14:paraId="0534C340" w14:textId="77777777" w:rsidR="00527AF8" w:rsidRPr="001136A5" w:rsidRDefault="00527AF8" w:rsidP="00FE78D0">
            <w:pPr>
              <w:jc w:val="both"/>
              <w:rPr>
                <w:szCs w:val="20"/>
              </w:rPr>
            </w:pPr>
            <w:r w:rsidRPr="001136A5">
              <w:rPr>
                <w:szCs w:val="20"/>
              </w:rPr>
              <w:t>In case mandatory parameter is missing</w:t>
            </w:r>
          </w:p>
          <w:p w14:paraId="54331297" w14:textId="77777777" w:rsidR="00527AF8" w:rsidRPr="001136A5" w:rsidRDefault="003F5A2D" w:rsidP="00A9180B">
            <w:pPr>
              <w:jc w:val="both"/>
              <w:rPr>
                <w:szCs w:val="20"/>
              </w:rPr>
            </w:pPr>
            <w:r>
              <w:rPr>
                <w:szCs w:val="20"/>
              </w:rPr>
              <w:t>"</w:t>
            </w:r>
            <w:r w:rsidR="00527AF8" w:rsidRPr="001136A5">
              <w:rPr>
                <w:szCs w:val="20"/>
              </w:rPr>
              <w:t>&lt;Parameter Name: Not Present&gt;</w:t>
            </w:r>
            <w:r>
              <w:rPr>
                <w:szCs w:val="20"/>
              </w:rPr>
              <w:t>"</w:t>
            </w:r>
            <w:r w:rsidR="00527AF8" w:rsidRPr="001136A5">
              <w:rPr>
                <w:szCs w:val="20"/>
              </w:rPr>
              <w:t xml:space="preserve"> shall be returned in failure reason</w:t>
            </w:r>
          </w:p>
        </w:tc>
      </w:tr>
      <w:tr w:rsidR="00527AF8" w:rsidRPr="001136A5" w14:paraId="7CC48599" w14:textId="77777777" w:rsidTr="00FE78D0">
        <w:tc>
          <w:tcPr>
            <w:tcW w:w="1188" w:type="dxa"/>
            <w:vMerge/>
          </w:tcPr>
          <w:p w14:paraId="7A16CBFF" w14:textId="77777777" w:rsidR="00527AF8" w:rsidRPr="001136A5" w:rsidRDefault="00527AF8" w:rsidP="00FE78D0">
            <w:pPr>
              <w:jc w:val="both"/>
              <w:rPr>
                <w:szCs w:val="20"/>
              </w:rPr>
            </w:pPr>
          </w:p>
        </w:tc>
        <w:tc>
          <w:tcPr>
            <w:tcW w:w="3315" w:type="dxa"/>
            <w:vMerge/>
            <w:shd w:val="clear" w:color="auto" w:fill="auto"/>
          </w:tcPr>
          <w:p w14:paraId="579CEB46" w14:textId="77777777" w:rsidR="00527AF8" w:rsidRPr="001136A5" w:rsidRDefault="00527AF8" w:rsidP="00FE78D0">
            <w:pPr>
              <w:jc w:val="both"/>
              <w:rPr>
                <w:rFonts w:eastAsia="Arial" w:cs="Arial"/>
                <w:szCs w:val="20"/>
              </w:rPr>
            </w:pPr>
          </w:p>
        </w:tc>
        <w:tc>
          <w:tcPr>
            <w:tcW w:w="956" w:type="dxa"/>
            <w:tcBorders>
              <w:bottom w:val="single" w:sz="4" w:space="0" w:color="auto"/>
            </w:tcBorders>
          </w:tcPr>
          <w:p w14:paraId="39FABD2A" w14:textId="77777777" w:rsidR="00527AF8" w:rsidRPr="001136A5" w:rsidRDefault="00527AF8" w:rsidP="00FE78D0">
            <w:pPr>
              <w:jc w:val="both"/>
              <w:rPr>
                <w:szCs w:val="20"/>
              </w:rPr>
            </w:pPr>
            <w:r>
              <w:rPr>
                <w:color w:val="000000" w:themeColor="text1"/>
                <w:szCs w:val="20"/>
              </w:rPr>
              <w:t>500</w:t>
            </w:r>
          </w:p>
        </w:tc>
        <w:tc>
          <w:tcPr>
            <w:tcW w:w="1471" w:type="dxa"/>
          </w:tcPr>
          <w:p w14:paraId="6337BAD7" w14:textId="77777777" w:rsidR="00527AF8" w:rsidRPr="001136A5" w:rsidRDefault="00527AF8" w:rsidP="00FE78D0">
            <w:pPr>
              <w:jc w:val="both"/>
              <w:rPr>
                <w:szCs w:val="20"/>
              </w:rPr>
            </w:pPr>
            <w:r w:rsidRPr="001136A5">
              <w:rPr>
                <w:szCs w:val="20"/>
              </w:rPr>
              <w:t>Application/json</w:t>
            </w:r>
          </w:p>
        </w:tc>
        <w:tc>
          <w:tcPr>
            <w:tcW w:w="2250" w:type="dxa"/>
          </w:tcPr>
          <w:p w14:paraId="6C07A7FD" w14:textId="77777777" w:rsidR="00527AF8" w:rsidRPr="001136A5" w:rsidRDefault="00527AF8" w:rsidP="00FE78D0">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1A4645FB" w14:textId="77777777" w:rsidR="00527AF8" w:rsidRDefault="00527AF8" w:rsidP="00527AF8">
      <w:pPr>
        <w:jc w:val="both"/>
      </w:pPr>
    </w:p>
    <w:p w14:paraId="14F76A5B" w14:textId="77777777" w:rsidR="00527AF8" w:rsidRDefault="00527AF8" w:rsidP="00527AF8">
      <w:pPr>
        <w:pStyle w:val="Heading5"/>
        <w:jc w:val="both"/>
      </w:pPr>
      <w:r>
        <w:t>Body Elements</w:t>
      </w:r>
    </w:p>
    <w:p w14:paraId="72B7D310" w14:textId="77777777" w:rsidR="00527AF8" w:rsidRDefault="00527AF8" w:rsidP="00527AF8">
      <w:pPr>
        <w:jc w:val="both"/>
      </w:pPr>
    </w:p>
    <w:p w14:paraId="1128FAE3"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76229747" w14:textId="77777777" w:rsidTr="00FE78D0">
        <w:trPr>
          <w:trHeight w:val="244"/>
        </w:trPr>
        <w:tc>
          <w:tcPr>
            <w:tcW w:w="294" w:type="pct"/>
            <w:shd w:val="clear" w:color="auto" w:fill="D9D9D9" w:themeFill="background1" w:themeFillShade="D9"/>
          </w:tcPr>
          <w:p w14:paraId="6C2D837F" w14:textId="77777777" w:rsidR="00527AF8" w:rsidRPr="00DE1B6A" w:rsidRDefault="00527AF8" w:rsidP="00FE78D0">
            <w:pPr>
              <w:jc w:val="both"/>
            </w:pPr>
            <w:r w:rsidRPr="00DE1B6A">
              <w:t>#</w:t>
            </w:r>
          </w:p>
        </w:tc>
        <w:tc>
          <w:tcPr>
            <w:tcW w:w="926" w:type="pct"/>
            <w:shd w:val="clear" w:color="auto" w:fill="D9D9D9" w:themeFill="background1" w:themeFillShade="D9"/>
          </w:tcPr>
          <w:p w14:paraId="291A7F59"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894357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68D543DE"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589989DE" w14:textId="77777777" w:rsidR="00527AF8" w:rsidRPr="00DE1B6A" w:rsidRDefault="00527AF8" w:rsidP="00FE78D0">
            <w:pPr>
              <w:jc w:val="both"/>
            </w:pPr>
            <w:r>
              <w:t>Range</w:t>
            </w:r>
          </w:p>
        </w:tc>
        <w:tc>
          <w:tcPr>
            <w:tcW w:w="1283" w:type="pct"/>
            <w:shd w:val="clear" w:color="auto" w:fill="D9D9D9" w:themeFill="background1" w:themeFillShade="D9"/>
          </w:tcPr>
          <w:p w14:paraId="154AEAE9" w14:textId="77777777" w:rsidR="00527AF8" w:rsidRPr="00DE1B6A" w:rsidRDefault="00527AF8" w:rsidP="00FE78D0">
            <w:pPr>
              <w:jc w:val="both"/>
            </w:pPr>
            <w:r w:rsidRPr="00DE1B6A">
              <w:t>Details</w:t>
            </w:r>
          </w:p>
        </w:tc>
      </w:tr>
      <w:tr w:rsidR="00527AF8" w14:paraId="27772C19" w14:textId="77777777" w:rsidTr="00FE78D0">
        <w:trPr>
          <w:trHeight w:val="244"/>
        </w:trPr>
        <w:tc>
          <w:tcPr>
            <w:tcW w:w="294" w:type="pct"/>
          </w:tcPr>
          <w:p w14:paraId="28126632" w14:textId="77777777" w:rsidR="00527AF8" w:rsidRPr="00E827C4" w:rsidRDefault="00430CFB" w:rsidP="00FE78D0">
            <w:pPr>
              <w:jc w:val="both"/>
              <w:rPr>
                <w:szCs w:val="20"/>
              </w:rPr>
            </w:pPr>
            <w:r>
              <w:rPr>
                <w:szCs w:val="20"/>
              </w:rPr>
              <w:t>1</w:t>
            </w:r>
          </w:p>
        </w:tc>
        <w:tc>
          <w:tcPr>
            <w:tcW w:w="926" w:type="pct"/>
          </w:tcPr>
          <w:p w14:paraId="64E7591D" w14:textId="77777777" w:rsidR="00527AF8" w:rsidRPr="00B84EE3" w:rsidRDefault="00527AF8" w:rsidP="00FE78D0">
            <w:pPr>
              <w:jc w:val="both"/>
              <w:rPr>
                <w:szCs w:val="20"/>
              </w:rPr>
            </w:pPr>
            <w:r>
              <w:rPr>
                <w:szCs w:val="20"/>
              </w:rPr>
              <w:t>failureReason</w:t>
            </w:r>
          </w:p>
        </w:tc>
        <w:tc>
          <w:tcPr>
            <w:tcW w:w="691" w:type="pct"/>
          </w:tcPr>
          <w:p w14:paraId="1A529C48" w14:textId="77777777" w:rsidR="00527AF8" w:rsidRPr="00E827C4" w:rsidRDefault="00527AF8" w:rsidP="00FE78D0">
            <w:pPr>
              <w:jc w:val="both"/>
              <w:rPr>
                <w:szCs w:val="20"/>
              </w:rPr>
            </w:pPr>
            <w:r>
              <w:rPr>
                <w:szCs w:val="20"/>
              </w:rPr>
              <w:t>No</w:t>
            </w:r>
          </w:p>
        </w:tc>
        <w:tc>
          <w:tcPr>
            <w:tcW w:w="690" w:type="pct"/>
          </w:tcPr>
          <w:p w14:paraId="6E423B76" w14:textId="77777777" w:rsidR="00527AF8" w:rsidRPr="00B84EE3" w:rsidRDefault="00527AF8" w:rsidP="00FE78D0">
            <w:pPr>
              <w:jc w:val="both"/>
              <w:rPr>
                <w:szCs w:val="20"/>
              </w:rPr>
            </w:pPr>
            <w:r>
              <w:rPr>
                <w:szCs w:val="20"/>
              </w:rPr>
              <w:t>String</w:t>
            </w:r>
          </w:p>
        </w:tc>
        <w:tc>
          <w:tcPr>
            <w:tcW w:w="1116" w:type="pct"/>
          </w:tcPr>
          <w:p w14:paraId="7DF01EBE" w14:textId="77777777" w:rsidR="00527AF8" w:rsidRPr="00E827C4" w:rsidRDefault="00527AF8" w:rsidP="00FE78D0">
            <w:pPr>
              <w:jc w:val="both"/>
              <w:rPr>
                <w:szCs w:val="20"/>
              </w:rPr>
            </w:pPr>
          </w:p>
        </w:tc>
        <w:tc>
          <w:tcPr>
            <w:tcW w:w="1283" w:type="pct"/>
          </w:tcPr>
          <w:p w14:paraId="7FD8490B" w14:textId="77777777" w:rsidR="00527AF8" w:rsidRPr="00E827C4" w:rsidRDefault="00527AF8" w:rsidP="00FE78D0">
            <w:pPr>
              <w:jc w:val="both"/>
              <w:rPr>
                <w:szCs w:val="20"/>
              </w:rPr>
            </w:pPr>
            <w:r>
              <w:rPr>
                <w:szCs w:val="20"/>
              </w:rPr>
              <w:t>Reason for the request failure</w:t>
            </w:r>
          </w:p>
        </w:tc>
      </w:tr>
    </w:tbl>
    <w:p w14:paraId="21E393B9" w14:textId="77777777" w:rsidR="00527AF8" w:rsidRDefault="00527AF8" w:rsidP="00527AF8">
      <w:pPr>
        <w:jc w:val="both"/>
      </w:pPr>
    </w:p>
    <w:p w14:paraId="32A6F57A" w14:textId="77777777" w:rsidR="00527AF8" w:rsidRDefault="00527AF8" w:rsidP="00527AF8">
      <w:pPr>
        <w:pStyle w:val="Heading3"/>
        <w:jc w:val="both"/>
      </w:pPr>
      <w:bookmarkStart w:id="76" w:name="_Toc409199749"/>
      <w:bookmarkStart w:id="77" w:name="_Toc411454331"/>
      <w:r>
        <w:t>Set User Language Location Code</w:t>
      </w:r>
      <w:bookmarkEnd w:id="76"/>
      <w:r>
        <w:t xml:space="preserve"> API</w:t>
      </w:r>
      <w:bookmarkEnd w:id="77"/>
    </w:p>
    <w:p w14:paraId="4A2417EB" w14:textId="77777777" w:rsidR="00527AF8" w:rsidRDefault="00527AF8" w:rsidP="00527AF8">
      <w:pPr>
        <w:jc w:val="both"/>
      </w:pPr>
    </w:p>
    <w:p w14:paraId="65B680F7" w14:textId="77777777" w:rsidR="00527AF8" w:rsidRDefault="00527AF8" w:rsidP="00527AF8">
      <w:pPr>
        <w:jc w:val="both"/>
      </w:pPr>
      <w:r>
        <w:t>IVR shall invoke this API to provide user languageLocation preference to MoTech.</w:t>
      </w:r>
    </w:p>
    <w:p w14:paraId="257E6178" w14:textId="77777777" w:rsidR="00527AF8" w:rsidRPr="00814194" w:rsidRDefault="00527AF8" w:rsidP="00527AF8">
      <w:pPr>
        <w:pStyle w:val="Heading4"/>
        <w:jc w:val="both"/>
      </w:pPr>
      <w:r>
        <w:t>Set User Language Location Code</w:t>
      </w:r>
      <w:r w:rsidRPr="00814194">
        <w:t>- Request</w:t>
      </w:r>
    </w:p>
    <w:p w14:paraId="7C6DF4FC" w14:textId="77777777" w:rsidR="00527AF8" w:rsidRPr="006110FF" w:rsidRDefault="00527AF8" w:rsidP="00527AF8">
      <w:pPr>
        <w:jc w:val="both"/>
      </w:pPr>
    </w:p>
    <w:p w14:paraId="215C50D3" w14:textId="091C6B57" w:rsidR="00527AF8" w:rsidRDefault="00527AF8" w:rsidP="00527AF8">
      <w:pPr>
        <w:jc w:val="both"/>
        <w:rPr>
          <w:rStyle w:val="Hyperlink"/>
        </w:rPr>
      </w:pPr>
      <w:r w:rsidRPr="00DE1B6A">
        <w:rPr>
          <w:b/>
          <w:szCs w:val="20"/>
        </w:rPr>
        <w:t>URL</w:t>
      </w:r>
      <w:r w:rsidR="00017428">
        <w:rPr>
          <w:szCs w:val="20"/>
        </w:rPr>
        <w:t xml:space="preserve">: </w:t>
      </w:r>
      <w:r w:rsidR="003D7883" w:rsidRPr="001B6A55">
        <w:rPr>
          <w:szCs w:val="20"/>
        </w:rPr>
        <w:t>http://&lt;motech:port&gt;/motech-platform-server/module/</w:t>
      </w:r>
      <w:r w:rsidR="00017428">
        <w:rPr>
          <w:szCs w:val="20"/>
        </w:rPr>
        <w:t>api/</w:t>
      </w:r>
      <w:r w:rsidR="003D7883" w:rsidRPr="001B6A55">
        <w:rPr>
          <w:szCs w:val="20"/>
        </w:rPr>
        <w:t>mobileacademy/</w:t>
      </w:r>
      <w:r w:rsidRPr="001B6A55">
        <w:rPr>
          <w:szCs w:val="20"/>
        </w:rPr>
        <w:t xml:space="preserve"> languageLocationCode</w:t>
      </w:r>
    </w:p>
    <w:p w14:paraId="6D956A11" w14:textId="77777777" w:rsidR="00527AF8" w:rsidRDefault="00527AF8" w:rsidP="00527AF8">
      <w:pPr>
        <w:jc w:val="both"/>
        <w:rPr>
          <w:b/>
          <w:szCs w:val="20"/>
        </w:rPr>
      </w:pPr>
    </w:p>
    <w:p w14:paraId="18130FF4"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2E57CE32" w14:textId="77777777" w:rsidR="00527AF8" w:rsidRDefault="00527AF8" w:rsidP="00527AF8">
      <w:pPr>
        <w:pStyle w:val="Heading5"/>
        <w:jc w:val="both"/>
      </w:pPr>
      <w:r>
        <w:t>Validations</w:t>
      </w:r>
    </w:p>
    <w:p w14:paraId="798E23BC" w14:textId="77777777" w:rsidR="00527AF8" w:rsidRDefault="00527AF8" w:rsidP="00527AF8">
      <w:pPr>
        <w:jc w:val="both"/>
      </w:pPr>
      <w:r>
        <w:tab/>
      </w:r>
    </w:p>
    <w:p w14:paraId="5CFDDFC0" w14:textId="77777777" w:rsidR="00527AF8" w:rsidRDefault="00527AF8" w:rsidP="00E65978">
      <w:pPr>
        <w:pStyle w:val="ListParagraph"/>
        <w:numPr>
          <w:ilvl w:val="0"/>
          <w:numId w:val="9"/>
        </w:numPr>
        <w:jc w:val="both"/>
      </w:pPr>
      <w:r>
        <w:t>MoTech shall validate the format of all the request parameters and reject the request if it is not correct.</w:t>
      </w:r>
    </w:p>
    <w:p w14:paraId="127DBDB7" w14:textId="77777777" w:rsidR="00527AF8" w:rsidRDefault="00527AF8" w:rsidP="00527AF8">
      <w:pPr>
        <w:pStyle w:val="Heading5"/>
        <w:jc w:val="both"/>
      </w:pPr>
      <w:r>
        <w:t>Http time Out</w:t>
      </w:r>
    </w:p>
    <w:p w14:paraId="7CE3DDB5" w14:textId="77777777" w:rsidR="00527AF8" w:rsidRPr="004755E8" w:rsidRDefault="00527AF8" w:rsidP="00527AF8"/>
    <w:tbl>
      <w:tblPr>
        <w:tblStyle w:val="TableGrid"/>
        <w:tblW w:w="2653" w:type="pct"/>
        <w:tblLayout w:type="fixed"/>
        <w:tblLook w:val="04A0" w:firstRow="1" w:lastRow="0" w:firstColumn="1" w:lastColumn="0" w:noHBand="0" w:noVBand="1"/>
      </w:tblPr>
      <w:tblGrid>
        <w:gridCol w:w="2718"/>
        <w:gridCol w:w="1801"/>
      </w:tblGrid>
      <w:tr w:rsidR="00C31F68" w:rsidRPr="00FF4865" w14:paraId="6B24386C" w14:textId="77777777" w:rsidTr="00D55576">
        <w:trPr>
          <w:trHeight w:val="244"/>
        </w:trPr>
        <w:tc>
          <w:tcPr>
            <w:tcW w:w="3007" w:type="pct"/>
            <w:shd w:val="clear" w:color="auto" w:fill="D9D9D9" w:themeFill="background1" w:themeFillShade="D9"/>
            <w:vAlign w:val="bottom"/>
          </w:tcPr>
          <w:p w14:paraId="4CBD6CDA"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A05CA07"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8B95A32" w14:textId="77777777" w:rsidTr="00D55576">
        <w:trPr>
          <w:trHeight w:val="386"/>
        </w:trPr>
        <w:tc>
          <w:tcPr>
            <w:tcW w:w="3007" w:type="pct"/>
          </w:tcPr>
          <w:p w14:paraId="679564D1" w14:textId="77777777" w:rsidR="00C31F68" w:rsidRPr="00FF4865" w:rsidRDefault="00C31F68" w:rsidP="00D55576">
            <w:pPr>
              <w:tabs>
                <w:tab w:val="left" w:pos="1114"/>
              </w:tabs>
              <w:ind w:left="360" w:hanging="360"/>
              <w:jc w:val="both"/>
              <w:rPr>
                <w:rFonts w:cs="Arial"/>
                <w:szCs w:val="20"/>
              </w:rPr>
            </w:pPr>
            <w:r>
              <w:rPr>
                <w:rFonts w:cs="Arial"/>
                <w:szCs w:val="20"/>
              </w:rPr>
              <w:t>Online</w:t>
            </w:r>
          </w:p>
        </w:tc>
        <w:tc>
          <w:tcPr>
            <w:tcW w:w="1993" w:type="pct"/>
          </w:tcPr>
          <w:p w14:paraId="6949A12E"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09C60D01" w14:textId="77777777" w:rsidR="00527AF8" w:rsidRPr="000C573D" w:rsidRDefault="00527AF8" w:rsidP="00527AF8">
      <w:pPr>
        <w:pStyle w:val="Heading5"/>
        <w:jc w:val="both"/>
      </w:pPr>
      <w:r>
        <w:lastRenderedPageBreak/>
        <w:t>Query Parameters</w:t>
      </w:r>
    </w:p>
    <w:p w14:paraId="0DED94DE" w14:textId="77777777" w:rsidR="00527AF8" w:rsidRDefault="00527AF8" w:rsidP="00527AF8">
      <w:pPr>
        <w:jc w:val="both"/>
      </w:pPr>
    </w:p>
    <w:p w14:paraId="6E74B048" w14:textId="77777777" w:rsidR="00527AF8" w:rsidRPr="004112C6" w:rsidRDefault="00527AF8" w:rsidP="00527AF8">
      <w:pPr>
        <w:jc w:val="both"/>
      </w:pPr>
      <w:r>
        <w:t>None</w:t>
      </w:r>
    </w:p>
    <w:p w14:paraId="0D9BBDBC" w14:textId="77777777" w:rsidR="00527AF8" w:rsidRDefault="00527AF8" w:rsidP="00527AF8">
      <w:pPr>
        <w:pStyle w:val="Heading5"/>
        <w:jc w:val="both"/>
      </w:pPr>
      <w:r>
        <w:t xml:space="preserve">Headers </w:t>
      </w:r>
    </w:p>
    <w:p w14:paraId="2ACA874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4BE4C22E" w14:textId="77777777" w:rsidTr="00FE78D0">
        <w:tc>
          <w:tcPr>
            <w:tcW w:w="1512" w:type="dxa"/>
            <w:shd w:val="clear" w:color="auto" w:fill="D9D9D9" w:themeFill="background1" w:themeFillShade="D9"/>
          </w:tcPr>
          <w:p w14:paraId="36B46830" w14:textId="77777777" w:rsidR="00527AF8" w:rsidRDefault="00527AF8" w:rsidP="00FE78D0">
            <w:pPr>
              <w:jc w:val="both"/>
            </w:pPr>
            <w:r>
              <w:t>Header Name</w:t>
            </w:r>
          </w:p>
        </w:tc>
        <w:tc>
          <w:tcPr>
            <w:tcW w:w="1595" w:type="dxa"/>
            <w:shd w:val="clear" w:color="auto" w:fill="D9D9D9" w:themeFill="background1" w:themeFillShade="D9"/>
          </w:tcPr>
          <w:p w14:paraId="420DD886" w14:textId="77777777" w:rsidR="00527AF8" w:rsidRDefault="00527AF8" w:rsidP="00FE78D0">
            <w:pPr>
              <w:jc w:val="both"/>
            </w:pPr>
            <w:r>
              <w:t>Header Value</w:t>
            </w:r>
          </w:p>
        </w:tc>
        <w:tc>
          <w:tcPr>
            <w:tcW w:w="1341" w:type="dxa"/>
            <w:shd w:val="clear" w:color="auto" w:fill="D9D9D9" w:themeFill="background1" w:themeFillShade="D9"/>
          </w:tcPr>
          <w:p w14:paraId="2838536A" w14:textId="77777777" w:rsidR="00527AF8" w:rsidRDefault="00527AF8" w:rsidP="00FE78D0">
            <w:pPr>
              <w:jc w:val="both"/>
            </w:pPr>
            <w:r>
              <w:t>Mandatory</w:t>
            </w:r>
          </w:p>
        </w:tc>
        <w:tc>
          <w:tcPr>
            <w:tcW w:w="4732" w:type="dxa"/>
            <w:shd w:val="clear" w:color="auto" w:fill="D9D9D9" w:themeFill="background1" w:themeFillShade="D9"/>
          </w:tcPr>
          <w:p w14:paraId="13E4CEF8" w14:textId="77777777" w:rsidR="00527AF8" w:rsidRDefault="00527AF8" w:rsidP="00FE78D0">
            <w:pPr>
              <w:jc w:val="both"/>
            </w:pPr>
            <w:r>
              <w:t>Description</w:t>
            </w:r>
          </w:p>
        </w:tc>
      </w:tr>
      <w:tr w:rsidR="00527AF8" w14:paraId="591661EC" w14:textId="77777777" w:rsidTr="00FE78D0">
        <w:tc>
          <w:tcPr>
            <w:tcW w:w="1512" w:type="dxa"/>
          </w:tcPr>
          <w:p w14:paraId="21FA407F" w14:textId="77777777" w:rsidR="00527AF8" w:rsidRPr="0065474C" w:rsidRDefault="00527AF8" w:rsidP="00FE78D0">
            <w:pPr>
              <w:jc w:val="both"/>
            </w:pPr>
            <w:r>
              <w:t>Content-Type</w:t>
            </w:r>
          </w:p>
        </w:tc>
        <w:tc>
          <w:tcPr>
            <w:tcW w:w="1595" w:type="dxa"/>
          </w:tcPr>
          <w:p w14:paraId="1888FD30" w14:textId="77777777" w:rsidR="00527AF8" w:rsidRDefault="00527AF8" w:rsidP="00FE78D0">
            <w:pPr>
              <w:jc w:val="both"/>
            </w:pPr>
            <w:r>
              <w:t>application/json</w:t>
            </w:r>
          </w:p>
        </w:tc>
        <w:tc>
          <w:tcPr>
            <w:tcW w:w="1341" w:type="dxa"/>
          </w:tcPr>
          <w:p w14:paraId="5A65E4FD" w14:textId="77777777" w:rsidR="00527AF8" w:rsidRPr="0065474C" w:rsidRDefault="00527AF8" w:rsidP="00FE78D0">
            <w:pPr>
              <w:jc w:val="both"/>
            </w:pPr>
            <w:r>
              <w:t>Yes</w:t>
            </w:r>
          </w:p>
        </w:tc>
        <w:tc>
          <w:tcPr>
            <w:tcW w:w="4732" w:type="dxa"/>
          </w:tcPr>
          <w:p w14:paraId="120EB3DA" w14:textId="77777777" w:rsidR="00527AF8" w:rsidRDefault="00527AF8" w:rsidP="00FE78D0">
            <w:pPr>
              <w:jc w:val="both"/>
            </w:pPr>
            <w:r>
              <w:t>It specifies the format of the content in the request</w:t>
            </w:r>
          </w:p>
        </w:tc>
      </w:tr>
      <w:tr w:rsidR="00527AF8" w14:paraId="6CB713A8" w14:textId="77777777" w:rsidTr="00FE78D0">
        <w:tc>
          <w:tcPr>
            <w:tcW w:w="1512" w:type="dxa"/>
          </w:tcPr>
          <w:p w14:paraId="4AB78F9F" w14:textId="77777777" w:rsidR="00527AF8" w:rsidRPr="0065474C" w:rsidRDefault="00527AF8" w:rsidP="00FE78D0">
            <w:pPr>
              <w:jc w:val="both"/>
            </w:pPr>
            <w:r>
              <w:t>Accept</w:t>
            </w:r>
          </w:p>
        </w:tc>
        <w:tc>
          <w:tcPr>
            <w:tcW w:w="1595" w:type="dxa"/>
          </w:tcPr>
          <w:p w14:paraId="7F0DAE62" w14:textId="77777777" w:rsidR="00527AF8" w:rsidRPr="0065474C" w:rsidRDefault="00527AF8" w:rsidP="00FE78D0">
            <w:pPr>
              <w:jc w:val="both"/>
            </w:pPr>
            <w:r>
              <w:t>application/json</w:t>
            </w:r>
          </w:p>
        </w:tc>
        <w:tc>
          <w:tcPr>
            <w:tcW w:w="1341" w:type="dxa"/>
          </w:tcPr>
          <w:p w14:paraId="4AE7EDD2" w14:textId="77777777" w:rsidR="00527AF8" w:rsidRPr="0065474C" w:rsidRDefault="00527AF8" w:rsidP="00FE78D0">
            <w:pPr>
              <w:jc w:val="both"/>
            </w:pPr>
            <w:r>
              <w:t>Yes</w:t>
            </w:r>
          </w:p>
        </w:tc>
        <w:tc>
          <w:tcPr>
            <w:tcW w:w="4732" w:type="dxa"/>
          </w:tcPr>
          <w:p w14:paraId="3E9B73D2" w14:textId="77777777" w:rsidR="00527AF8" w:rsidRPr="00706077" w:rsidRDefault="00527AF8" w:rsidP="00FE78D0">
            <w:pPr>
              <w:jc w:val="both"/>
            </w:pPr>
            <w:r>
              <w:t>It specifies the format of the content accepted by the API invoker.</w:t>
            </w:r>
          </w:p>
        </w:tc>
      </w:tr>
    </w:tbl>
    <w:p w14:paraId="467A021A" w14:textId="77777777" w:rsidR="00527AF8" w:rsidRDefault="00527AF8" w:rsidP="00527AF8">
      <w:pPr>
        <w:pStyle w:val="Heading5"/>
        <w:jc w:val="both"/>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rsidRPr="00EF5A57" w14:paraId="0E75A318" w14:textId="77777777" w:rsidTr="00FE78D0">
        <w:tc>
          <w:tcPr>
            <w:tcW w:w="540" w:type="dxa"/>
            <w:shd w:val="clear" w:color="auto" w:fill="CCCCCC"/>
            <w:tcMar>
              <w:top w:w="100" w:type="dxa"/>
              <w:left w:w="100" w:type="dxa"/>
              <w:bottom w:w="100" w:type="dxa"/>
              <w:right w:w="100" w:type="dxa"/>
            </w:tcMar>
          </w:tcPr>
          <w:p w14:paraId="51AF72D7" w14:textId="77777777" w:rsidR="00527AF8" w:rsidRPr="00EF5A57" w:rsidRDefault="00527AF8" w:rsidP="00FE78D0">
            <w:pPr>
              <w:pStyle w:val="Normal1"/>
              <w:spacing w:line="240" w:lineRule="auto"/>
              <w:jc w:val="both"/>
              <w:rPr>
                <w:sz w:val="20"/>
              </w:rPr>
            </w:pPr>
          </w:p>
        </w:tc>
        <w:tc>
          <w:tcPr>
            <w:tcW w:w="8715" w:type="dxa"/>
            <w:tcMar>
              <w:top w:w="100" w:type="dxa"/>
              <w:left w:w="100" w:type="dxa"/>
              <w:bottom w:w="100" w:type="dxa"/>
              <w:right w:w="100" w:type="dxa"/>
            </w:tcMar>
          </w:tcPr>
          <w:p w14:paraId="52D58250" w14:textId="77777777" w:rsidR="00527AF8" w:rsidRPr="00471C3F" w:rsidRDefault="00527AF8" w:rsidP="00FE78D0">
            <w:pPr>
              <w:jc w:val="both"/>
              <w:rPr>
                <w:rFonts w:eastAsia="Arial" w:cs="Arial"/>
                <w:szCs w:val="20"/>
              </w:rPr>
            </w:pPr>
            <w:r w:rsidRPr="00471C3F">
              <w:rPr>
                <w:rFonts w:eastAsia="Arial" w:cs="Arial"/>
                <w:szCs w:val="20"/>
              </w:rPr>
              <w:t>{</w:t>
            </w:r>
          </w:p>
          <w:p w14:paraId="63F51997"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callingNumber</w:t>
            </w:r>
            <w:r w:rsidR="003F5A2D">
              <w:rPr>
                <w:rFonts w:eastAsia="Arial" w:cs="Arial"/>
                <w:szCs w:val="20"/>
              </w:rPr>
              <w:t>"</w:t>
            </w:r>
            <w:r w:rsidRPr="00471C3F">
              <w:rPr>
                <w:rFonts w:eastAsia="Arial" w:cs="Arial"/>
                <w:szCs w:val="20"/>
              </w:rPr>
              <w:t>: 9999988888,</w:t>
            </w:r>
          </w:p>
          <w:p w14:paraId="4CE3B096" w14:textId="77777777" w:rsidR="00527AF8"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sidRPr="00471C3F">
              <w:rPr>
                <w:rFonts w:eastAsia="Arial" w:cs="Arial"/>
                <w:szCs w:val="20"/>
              </w:rPr>
              <w:t>callId</w:t>
            </w:r>
            <w:r w:rsidR="003F5A2D">
              <w:rPr>
                <w:rFonts w:eastAsia="Arial" w:cs="Arial"/>
                <w:szCs w:val="20"/>
              </w:rPr>
              <w:t>"</w:t>
            </w:r>
            <w:r w:rsidRPr="00471C3F">
              <w:rPr>
                <w:rFonts w:eastAsia="Arial" w:cs="Arial"/>
                <w:szCs w:val="20"/>
              </w:rPr>
              <w:t>: 123456789012345,</w:t>
            </w:r>
          </w:p>
          <w:p w14:paraId="55FA5890" w14:textId="77777777" w:rsidR="00B64CA0" w:rsidRPr="00471C3F" w:rsidRDefault="00527AF8" w:rsidP="00FE78D0">
            <w:pPr>
              <w:jc w:val="both"/>
              <w:rPr>
                <w:rFonts w:eastAsia="Arial" w:cs="Arial"/>
                <w:szCs w:val="20"/>
              </w:rPr>
            </w:pPr>
            <w:r w:rsidRPr="00471C3F">
              <w:rPr>
                <w:rFonts w:eastAsia="Arial" w:cs="Arial"/>
                <w:szCs w:val="20"/>
              </w:rPr>
              <w:t xml:space="preserve">    </w:t>
            </w:r>
            <w:r w:rsidR="003F5A2D">
              <w:rPr>
                <w:rFonts w:eastAsia="Arial" w:cs="Arial"/>
                <w:szCs w:val="20"/>
              </w:rPr>
              <w:t>"</w:t>
            </w:r>
            <w:r>
              <w:rPr>
                <w:rFonts w:eastAsia="Arial" w:cs="Arial"/>
                <w:szCs w:val="20"/>
              </w:rPr>
              <w:t>languageLocationCode</w:t>
            </w:r>
            <w:r w:rsidR="003F5A2D">
              <w:rPr>
                <w:rFonts w:eastAsia="Arial" w:cs="Arial"/>
                <w:szCs w:val="20"/>
              </w:rPr>
              <w:t>"</w:t>
            </w:r>
            <w:r w:rsidRPr="00471C3F">
              <w:rPr>
                <w:rFonts w:eastAsia="Arial" w:cs="Arial"/>
                <w:szCs w:val="20"/>
              </w:rPr>
              <w:t>:</w:t>
            </w:r>
            <w:r>
              <w:rPr>
                <w:rFonts w:eastAsia="Arial" w:cs="Arial"/>
                <w:szCs w:val="20"/>
              </w:rPr>
              <w:t xml:space="preserve"> </w:t>
            </w:r>
            <w:r w:rsidR="000865AD">
              <w:rPr>
                <w:rFonts w:eastAsia="Arial" w:cs="Arial"/>
                <w:szCs w:val="20"/>
              </w:rPr>
              <w:t>“</w:t>
            </w:r>
            <w:r>
              <w:rPr>
                <w:rFonts w:eastAsia="Arial" w:cs="Arial"/>
                <w:szCs w:val="20"/>
              </w:rPr>
              <w:t>10</w:t>
            </w:r>
            <w:r w:rsidR="000865AD">
              <w:rPr>
                <w:rFonts w:eastAsia="Arial" w:cs="Arial"/>
                <w:szCs w:val="20"/>
              </w:rPr>
              <w:t>”</w:t>
            </w:r>
          </w:p>
          <w:p w14:paraId="00245FA3" w14:textId="77777777" w:rsidR="00527AF8" w:rsidRPr="00EF5A57" w:rsidRDefault="00527AF8" w:rsidP="00FE78D0">
            <w:pPr>
              <w:pStyle w:val="Normal2"/>
              <w:jc w:val="both"/>
              <w:rPr>
                <w:sz w:val="20"/>
                <w:szCs w:val="20"/>
              </w:rPr>
            </w:pPr>
            <w:r w:rsidRPr="00471C3F">
              <w:rPr>
                <w:rFonts w:eastAsia="Arial" w:cs="Arial"/>
                <w:szCs w:val="20"/>
              </w:rPr>
              <w:t>}</w:t>
            </w:r>
          </w:p>
        </w:tc>
      </w:tr>
    </w:tbl>
    <w:p w14:paraId="51FE9002" w14:textId="77777777" w:rsidR="00527AF8" w:rsidRDefault="00527AF8" w:rsidP="00527AF8"/>
    <w:p w14:paraId="2DE77F17" w14:textId="77777777" w:rsidR="00527AF8" w:rsidRDefault="00527AF8" w:rsidP="00527AF8">
      <w:pPr>
        <w:pStyle w:val="Heading5"/>
      </w:pPr>
      <w:r>
        <w:t>Body Elements</w:t>
      </w:r>
    </w:p>
    <w:p w14:paraId="250363A8"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661AB459" w14:textId="77777777" w:rsidTr="00FE78D0">
        <w:tc>
          <w:tcPr>
            <w:tcW w:w="558" w:type="dxa"/>
            <w:shd w:val="clear" w:color="auto" w:fill="D9D9D9" w:themeFill="background1" w:themeFillShade="D9"/>
          </w:tcPr>
          <w:p w14:paraId="0E12F6C1" w14:textId="77777777" w:rsidR="00527AF8" w:rsidRDefault="00527AF8" w:rsidP="00FE78D0">
            <w:pPr>
              <w:jc w:val="both"/>
            </w:pPr>
            <w:r>
              <w:t>#</w:t>
            </w:r>
          </w:p>
        </w:tc>
        <w:tc>
          <w:tcPr>
            <w:tcW w:w="1801" w:type="dxa"/>
            <w:shd w:val="clear" w:color="auto" w:fill="D9D9D9" w:themeFill="background1" w:themeFillShade="D9"/>
          </w:tcPr>
          <w:p w14:paraId="089111F9" w14:textId="77777777" w:rsidR="00527AF8" w:rsidRDefault="00527AF8" w:rsidP="00FE78D0">
            <w:pPr>
              <w:jc w:val="both"/>
            </w:pPr>
            <w:r>
              <w:t>Parameter Name</w:t>
            </w:r>
          </w:p>
        </w:tc>
        <w:tc>
          <w:tcPr>
            <w:tcW w:w="1284" w:type="dxa"/>
            <w:shd w:val="clear" w:color="auto" w:fill="D9D9D9" w:themeFill="background1" w:themeFillShade="D9"/>
          </w:tcPr>
          <w:p w14:paraId="406B385A" w14:textId="77777777" w:rsidR="00527AF8" w:rsidRDefault="00527AF8" w:rsidP="00FE78D0">
            <w:pPr>
              <w:jc w:val="both"/>
            </w:pPr>
            <w:r>
              <w:t>Mandatory</w:t>
            </w:r>
          </w:p>
        </w:tc>
        <w:tc>
          <w:tcPr>
            <w:tcW w:w="1134" w:type="dxa"/>
            <w:shd w:val="clear" w:color="auto" w:fill="D9D9D9" w:themeFill="background1" w:themeFillShade="D9"/>
          </w:tcPr>
          <w:p w14:paraId="6C5DA5B1" w14:textId="77777777" w:rsidR="00527AF8" w:rsidRDefault="00527AF8" w:rsidP="00FE78D0">
            <w:pPr>
              <w:jc w:val="both"/>
            </w:pPr>
            <w:r>
              <w:t>Data type</w:t>
            </w:r>
          </w:p>
        </w:tc>
        <w:tc>
          <w:tcPr>
            <w:tcW w:w="1829" w:type="dxa"/>
            <w:shd w:val="clear" w:color="auto" w:fill="D9D9D9" w:themeFill="background1" w:themeFillShade="D9"/>
          </w:tcPr>
          <w:p w14:paraId="5FAA5EB3" w14:textId="77777777" w:rsidR="00527AF8" w:rsidRDefault="00527AF8" w:rsidP="00FE78D0">
            <w:pPr>
              <w:jc w:val="both"/>
            </w:pPr>
            <w:r>
              <w:t>Range</w:t>
            </w:r>
          </w:p>
        </w:tc>
        <w:tc>
          <w:tcPr>
            <w:tcW w:w="2592" w:type="dxa"/>
            <w:shd w:val="clear" w:color="auto" w:fill="D9D9D9" w:themeFill="background1" w:themeFillShade="D9"/>
          </w:tcPr>
          <w:p w14:paraId="25FFEC58" w14:textId="77777777" w:rsidR="00527AF8" w:rsidRDefault="00527AF8" w:rsidP="00FE78D0">
            <w:pPr>
              <w:jc w:val="both"/>
            </w:pPr>
            <w:r>
              <w:t>Description</w:t>
            </w:r>
          </w:p>
        </w:tc>
      </w:tr>
      <w:tr w:rsidR="00527AF8" w14:paraId="16F5B916" w14:textId="77777777" w:rsidTr="00FE78D0">
        <w:tc>
          <w:tcPr>
            <w:tcW w:w="558" w:type="dxa"/>
          </w:tcPr>
          <w:p w14:paraId="2985A601" w14:textId="77777777" w:rsidR="00527AF8" w:rsidRDefault="00527AF8" w:rsidP="00FE78D0">
            <w:pPr>
              <w:jc w:val="both"/>
            </w:pPr>
            <w:r>
              <w:t>1</w:t>
            </w:r>
          </w:p>
        </w:tc>
        <w:tc>
          <w:tcPr>
            <w:tcW w:w="1801" w:type="dxa"/>
          </w:tcPr>
          <w:p w14:paraId="073E4EE1" w14:textId="77777777" w:rsidR="00527AF8" w:rsidRDefault="00527AF8" w:rsidP="00FE78D0">
            <w:pPr>
              <w:jc w:val="both"/>
            </w:pPr>
            <w:r>
              <w:t>callingNumber</w:t>
            </w:r>
          </w:p>
        </w:tc>
        <w:tc>
          <w:tcPr>
            <w:tcW w:w="1284" w:type="dxa"/>
          </w:tcPr>
          <w:p w14:paraId="7C64D165" w14:textId="77777777" w:rsidR="00527AF8" w:rsidRDefault="00527AF8" w:rsidP="00FE78D0">
            <w:pPr>
              <w:jc w:val="both"/>
            </w:pPr>
            <w:r>
              <w:t>Yes</w:t>
            </w:r>
          </w:p>
        </w:tc>
        <w:tc>
          <w:tcPr>
            <w:tcW w:w="1134" w:type="dxa"/>
          </w:tcPr>
          <w:p w14:paraId="42C210B8" w14:textId="77777777" w:rsidR="00527AF8" w:rsidRDefault="00527AF8" w:rsidP="00FE78D0">
            <w:pPr>
              <w:jc w:val="both"/>
            </w:pPr>
            <w:r>
              <w:t>Number (10 digits)</w:t>
            </w:r>
          </w:p>
        </w:tc>
        <w:tc>
          <w:tcPr>
            <w:tcW w:w="1829" w:type="dxa"/>
          </w:tcPr>
          <w:p w14:paraId="2A083498" w14:textId="77777777" w:rsidR="00527AF8" w:rsidRDefault="00527AF8" w:rsidP="00FE78D0">
            <w:pPr>
              <w:jc w:val="both"/>
            </w:pPr>
            <w:r>
              <w:t>NA</w:t>
            </w:r>
          </w:p>
        </w:tc>
        <w:tc>
          <w:tcPr>
            <w:tcW w:w="2592" w:type="dxa"/>
          </w:tcPr>
          <w:p w14:paraId="17D66537" w14:textId="77777777" w:rsidR="00527AF8" w:rsidRDefault="00527AF8" w:rsidP="00FE78D0">
            <w:pPr>
              <w:jc w:val="both"/>
            </w:pPr>
            <w:r>
              <w:t>10-digit mobile number of the caller (including the Country Code as 91)</w:t>
            </w:r>
          </w:p>
        </w:tc>
      </w:tr>
      <w:tr w:rsidR="00527AF8" w14:paraId="70644614" w14:textId="77777777" w:rsidTr="00FE78D0">
        <w:tc>
          <w:tcPr>
            <w:tcW w:w="558" w:type="dxa"/>
          </w:tcPr>
          <w:p w14:paraId="6BCA4D1E" w14:textId="77777777" w:rsidR="00527AF8" w:rsidRDefault="00527AF8" w:rsidP="00FE78D0">
            <w:pPr>
              <w:jc w:val="both"/>
            </w:pPr>
            <w:r>
              <w:t>2</w:t>
            </w:r>
          </w:p>
        </w:tc>
        <w:tc>
          <w:tcPr>
            <w:tcW w:w="1801" w:type="dxa"/>
          </w:tcPr>
          <w:p w14:paraId="4AFD66B8" w14:textId="77777777" w:rsidR="00527AF8" w:rsidRDefault="00527AF8" w:rsidP="00FE78D0">
            <w:pPr>
              <w:jc w:val="both"/>
            </w:pPr>
            <w:r>
              <w:t>callId</w:t>
            </w:r>
          </w:p>
        </w:tc>
        <w:tc>
          <w:tcPr>
            <w:tcW w:w="1284" w:type="dxa"/>
          </w:tcPr>
          <w:p w14:paraId="765A6D31" w14:textId="77777777" w:rsidR="00527AF8" w:rsidRDefault="00527AF8" w:rsidP="00FE78D0">
            <w:pPr>
              <w:jc w:val="both"/>
            </w:pPr>
            <w:r>
              <w:t>Yes</w:t>
            </w:r>
          </w:p>
        </w:tc>
        <w:tc>
          <w:tcPr>
            <w:tcW w:w="1134" w:type="dxa"/>
          </w:tcPr>
          <w:p w14:paraId="061BF487" w14:textId="77777777" w:rsidR="00527AF8" w:rsidRDefault="00527AF8" w:rsidP="00FE78D0">
            <w:pPr>
              <w:jc w:val="both"/>
            </w:pPr>
            <w:r>
              <w:t>Number (15 digits)</w:t>
            </w:r>
          </w:p>
        </w:tc>
        <w:tc>
          <w:tcPr>
            <w:tcW w:w="1829" w:type="dxa"/>
          </w:tcPr>
          <w:p w14:paraId="79809F1A" w14:textId="77777777" w:rsidR="00527AF8" w:rsidRDefault="00527AF8" w:rsidP="00FE78D0">
            <w:pPr>
              <w:jc w:val="both"/>
            </w:pPr>
            <w:r>
              <w:t>NA</w:t>
            </w:r>
          </w:p>
        </w:tc>
        <w:tc>
          <w:tcPr>
            <w:tcW w:w="2592" w:type="dxa"/>
          </w:tcPr>
          <w:p w14:paraId="5664B443" w14:textId="77777777" w:rsidR="00527AF8" w:rsidRDefault="00527AF8" w:rsidP="00FE78D0">
            <w:pPr>
              <w:jc w:val="both"/>
            </w:pPr>
          </w:p>
        </w:tc>
      </w:tr>
      <w:tr w:rsidR="00527AF8" w:rsidRPr="00B87F5C" w14:paraId="5485E725" w14:textId="77777777" w:rsidTr="00FE78D0">
        <w:tc>
          <w:tcPr>
            <w:tcW w:w="558" w:type="dxa"/>
          </w:tcPr>
          <w:p w14:paraId="51E16201" w14:textId="77777777" w:rsidR="00527AF8" w:rsidRPr="00B87F5C" w:rsidRDefault="00527AF8" w:rsidP="00FE78D0">
            <w:pPr>
              <w:jc w:val="both"/>
            </w:pPr>
            <w:r w:rsidRPr="00B87F5C">
              <w:t>3</w:t>
            </w:r>
          </w:p>
        </w:tc>
        <w:tc>
          <w:tcPr>
            <w:tcW w:w="1801" w:type="dxa"/>
          </w:tcPr>
          <w:p w14:paraId="4E799A34" w14:textId="77777777" w:rsidR="00527AF8" w:rsidRDefault="00527AF8" w:rsidP="00FE78D0">
            <w:pPr>
              <w:jc w:val="both"/>
            </w:pPr>
            <w:r>
              <w:t>l</w:t>
            </w:r>
            <w:r w:rsidRPr="00B87F5C">
              <w:t>anguageLocation</w:t>
            </w:r>
            <w:r>
              <w:t>C</w:t>
            </w:r>
            <w:r w:rsidRPr="00B87F5C">
              <w:t>ode</w:t>
            </w:r>
          </w:p>
        </w:tc>
        <w:tc>
          <w:tcPr>
            <w:tcW w:w="1284" w:type="dxa"/>
          </w:tcPr>
          <w:p w14:paraId="2A1D8E90" w14:textId="77777777" w:rsidR="00527AF8" w:rsidRPr="00B87F5C" w:rsidRDefault="00527AF8" w:rsidP="00FE78D0">
            <w:pPr>
              <w:jc w:val="both"/>
            </w:pPr>
            <w:r w:rsidRPr="00B87F5C">
              <w:t>Yes</w:t>
            </w:r>
          </w:p>
        </w:tc>
        <w:tc>
          <w:tcPr>
            <w:tcW w:w="1134" w:type="dxa"/>
          </w:tcPr>
          <w:p w14:paraId="4AF303B4" w14:textId="77777777" w:rsidR="00527AF8" w:rsidRPr="00B87F5C" w:rsidRDefault="000865AD" w:rsidP="00FE78D0">
            <w:pPr>
              <w:jc w:val="both"/>
            </w:pPr>
            <w:r>
              <w:t>String</w:t>
            </w:r>
          </w:p>
        </w:tc>
        <w:tc>
          <w:tcPr>
            <w:tcW w:w="1829" w:type="dxa"/>
          </w:tcPr>
          <w:p w14:paraId="67E1DE9D" w14:textId="77777777" w:rsidR="00527AF8" w:rsidRPr="00B87F5C"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2592" w:type="dxa"/>
          </w:tcPr>
          <w:p w14:paraId="5F261F26" w14:textId="77777777" w:rsidR="00527AF8" w:rsidRPr="00B87F5C" w:rsidRDefault="00527AF8" w:rsidP="00FE78D0">
            <w:pPr>
              <w:jc w:val="both"/>
            </w:pPr>
            <w:r w:rsidRPr="00B87F5C">
              <w:t>Language location preference provided by caller</w:t>
            </w:r>
          </w:p>
        </w:tc>
      </w:tr>
    </w:tbl>
    <w:p w14:paraId="30015753" w14:textId="77777777" w:rsidR="00527AF8" w:rsidRPr="008603C5" w:rsidRDefault="00527AF8" w:rsidP="00527AF8">
      <w:pPr>
        <w:jc w:val="both"/>
      </w:pPr>
    </w:p>
    <w:p w14:paraId="3E7FDFAC" w14:textId="77777777" w:rsidR="00527AF8" w:rsidRDefault="00527AF8" w:rsidP="00527AF8">
      <w:pPr>
        <w:pStyle w:val="Heading4"/>
        <w:jc w:val="both"/>
      </w:pPr>
      <w:r>
        <w:t xml:space="preserve">Set User Language Location Code </w:t>
      </w:r>
      <w:r w:rsidR="00350A13">
        <w:t>–</w:t>
      </w:r>
      <w:r>
        <w:t xml:space="preserve"> Response </w:t>
      </w:r>
    </w:p>
    <w:p w14:paraId="4AB49F21"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1136A5" w14:paraId="4DBF62B3" w14:textId="77777777" w:rsidTr="00FE78D0">
        <w:tc>
          <w:tcPr>
            <w:tcW w:w="1188" w:type="dxa"/>
            <w:shd w:val="clear" w:color="auto" w:fill="D9D9D9" w:themeFill="background1" w:themeFillShade="D9"/>
          </w:tcPr>
          <w:p w14:paraId="0E498012" w14:textId="77777777" w:rsidR="00527AF8" w:rsidRPr="001136A5" w:rsidRDefault="00527AF8" w:rsidP="00FE78D0">
            <w:pPr>
              <w:jc w:val="both"/>
              <w:rPr>
                <w:szCs w:val="20"/>
              </w:rPr>
            </w:pPr>
            <w:r w:rsidRPr="001136A5">
              <w:rPr>
                <w:szCs w:val="20"/>
              </w:rPr>
              <w:t>Response  Status</w:t>
            </w:r>
          </w:p>
        </w:tc>
        <w:tc>
          <w:tcPr>
            <w:tcW w:w="3315" w:type="dxa"/>
            <w:shd w:val="clear" w:color="auto" w:fill="D9D9D9" w:themeFill="background1" w:themeFillShade="D9"/>
          </w:tcPr>
          <w:p w14:paraId="34C2E62A" w14:textId="77777777" w:rsidR="00527AF8" w:rsidRPr="001136A5" w:rsidRDefault="00527AF8" w:rsidP="00FE78D0">
            <w:pPr>
              <w:jc w:val="both"/>
              <w:rPr>
                <w:szCs w:val="20"/>
              </w:rPr>
            </w:pPr>
            <w:r w:rsidRPr="001136A5">
              <w:rPr>
                <w:szCs w:val="20"/>
              </w:rPr>
              <w:t>Body Example</w:t>
            </w:r>
          </w:p>
        </w:tc>
        <w:tc>
          <w:tcPr>
            <w:tcW w:w="956" w:type="dxa"/>
            <w:shd w:val="clear" w:color="auto" w:fill="D9D9D9" w:themeFill="background1" w:themeFillShade="D9"/>
          </w:tcPr>
          <w:p w14:paraId="3404B8DE" w14:textId="77777777" w:rsidR="00527AF8" w:rsidRPr="001136A5" w:rsidRDefault="00527AF8" w:rsidP="00FE78D0">
            <w:pPr>
              <w:jc w:val="both"/>
              <w:rPr>
                <w:szCs w:val="20"/>
              </w:rPr>
            </w:pPr>
            <w:r w:rsidRPr="001136A5">
              <w:rPr>
                <w:szCs w:val="20"/>
              </w:rPr>
              <w:t>HTTP Status Code</w:t>
            </w:r>
          </w:p>
        </w:tc>
        <w:tc>
          <w:tcPr>
            <w:tcW w:w="1471" w:type="dxa"/>
            <w:shd w:val="clear" w:color="auto" w:fill="D9D9D9" w:themeFill="background1" w:themeFillShade="D9"/>
          </w:tcPr>
          <w:p w14:paraId="3434EDCC" w14:textId="77777777" w:rsidR="00527AF8" w:rsidRPr="001136A5" w:rsidRDefault="00527AF8" w:rsidP="00FE78D0">
            <w:pPr>
              <w:jc w:val="both"/>
              <w:rPr>
                <w:szCs w:val="20"/>
              </w:rPr>
            </w:pPr>
            <w:r w:rsidRPr="001136A5">
              <w:rPr>
                <w:szCs w:val="20"/>
              </w:rPr>
              <w:t>Content Type</w:t>
            </w:r>
          </w:p>
        </w:tc>
        <w:tc>
          <w:tcPr>
            <w:tcW w:w="2250" w:type="dxa"/>
            <w:shd w:val="clear" w:color="auto" w:fill="D9D9D9" w:themeFill="background1" w:themeFillShade="D9"/>
          </w:tcPr>
          <w:p w14:paraId="6D937A15" w14:textId="77777777" w:rsidR="00527AF8" w:rsidRPr="001136A5" w:rsidRDefault="00527AF8" w:rsidP="00FE78D0">
            <w:pPr>
              <w:jc w:val="both"/>
              <w:rPr>
                <w:szCs w:val="20"/>
              </w:rPr>
            </w:pPr>
            <w:r w:rsidRPr="001136A5">
              <w:rPr>
                <w:szCs w:val="20"/>
              </w:rPr>
              <w:t>Description</w:t>
            </w:r>
          </w:p>
        </w:tc>
      </w:tr>
      <w:tr w:rsidR="00527AF8" w:rsidRPr="001136A5" w14:paraId="007CD481" w14:textId="77777777" w:rsidTr="00FE78D0">
        <w:trPr>
          <w:trHeight w:val="346"/>
        </w:trPr>
        <w:tc>
          <w:tcPr>
            <w:tcW w:w="1188" w:type="dxa"/>
          </w:tcPr>
          <w:p w14:paraId="423A5C99" w14:textId="77777777" w:rsidR="00527AF8" w:rsidRPr="001136A5" w:rsidRDefault="00527AF8" w:rsidP="00FE78D0">
            <w:pPr>
              <w:jc w:val="both"/>
              <w:rPr>
                <w:szCs w:val="20"/>
              </w:rPr>
            </w:pPr>
            <w:r w:rsidRPr="001136A5">
              <w:rPr>
                <w:szCs w:val="20"/>
              </w:rPr>
              <w:t>Successful</w:t>
            </w:r>
          </w:p>
        </w:tc>
        <w:tc>
          <w:tcPr>
            <w:tcW w:w="3315" w:type="dxa"/>
          </w:tcPr>
          <w:p w14:paraId="53FF1ED1" w14:textId="77777777" w:rsidR="00527AF8" w:rsidRPr="001136A5" w:rsidRDefault="00527AF8" w:rsidP="00FE78D0">
            <w:pPr>
              <w:jc w:val="both"/>
              <w:rPr>
                <w:rFonts w:eastAsia="Arial" w:cs="Arial"/>
                <w:szCs w:val="20"/>
              </w:rPr>
            </w:pPr>
          </w:p>
          <w:p w14:paraId="7D4E0B78" w14:textId="77777777" w:rsidR="00527AF8" w:rsidRPr="001136A5" w:rsidRDefault="00527AF8" w:rsidP="00430CFB">
            <w:pPr>
              <w:jc w:val="both"/>
              <w:rPr>
                <w:rFonts w:eastAsia="Times New Roman" w:cs="Times New Roman"/>
                <w:szCs w:val="20"/>
              </w:rPr>
            </w:pPr>
          </w:p>
        </w:tc>
        <w:tc>
          <w:tcPr>
            <w:tcW w:w="956" w:type="dxa"/>
            <w:tcBorders>
              <w:bottom w:val="single" w:sz="4" w:space="0" w:color="auto"/>
            </w:tcBorders>
          </w:tcPr>
          <w:p w14:paraId="361AE8BD" w14:textId="77777777" w:rsidR="00527AF8" w:rsidRPr="001136A5" w:rsidRDefault="00527AF8" w:rsidP="00FE78D0">
            <w:pPr>
              <w:jc w:val="both"/>
              <w:rPr>
                <w:szCs w:val="20"/>
              </w:rPr>
            </w:pPr>
            <w:r w:rsidRPr="001136A5">
              <w:rPr>
                <w:szCs w:val="20"/>
              </w:rPr>
              <w:t>200</w:t>
            </w:r>
          </w:p>
        </w:tc>
        <w:tc>
          <w:tcPr>
            <w:tcW w:w="1471" w:type="dxa"/>
            <w:tcBorders>
              <w:bottom w:val="single" w:sz="4" w:space="0" w:color="auto"/>
            </w:tcBorders>
          </w:tcPr>
          <w:p w14:paraId="415F7519" w14:textId="77777777" w:rsidR="00527AF8" w:rsidRPr="001136A5" w:rsidRDefault="00527AF8" w:rsidP="00FE78D0">
            <w:pPr>
              <w:jc w:val="both"/>
              <w:rPr>
                <w:szCs w:val="20"/>
              </w:rPr>
            </w:pPr>
            <w:r w:rsidRPr="001136A5">
              <w:rPr>
                <w:szCs w:val="20"/>
              </w:rPr>
              <w:t>Application/json</w:t>
            </w:r>
          </w:p>
        </w:tc>
        <w:tc>
          <w:tcPr>
            <w:tcW w:w="2250" w:type="dxa"/>
            <w:tcBorders>
              <w:bottom w:val="single" w:sz="4" w:space="0" w:color="auto"/>
            </w:tcBorders>
          </w:tcPr>
          <w:p w14:paraId="061C2324" w14:textId="77777777" w:rsidR="00527AF8" w:rsidRPr="001136A5" w:rsidRDefault="00527AF8" w:rsidP="00FE78D0">
            <w:pPr>
              <w:jc w:val="both"/>
              <w:rPr>
                <w:szCs w:val="20"/>
              </w:rPr>
            </w:pPr>
          </w:p>
        </w:tc>
      </w:tr>
      <w:tr w:rsidR="00280ADE" w:rsidRPr="001136A5" w14:paraId="6B4BE988" w14:textId="77777777" w:rsidTr="00FE78D0">
        <w:tc>
          <w:tcPr>
            <w:tcW w:w="1188" w:type="dxa"/>
            <w:vMerge w:val="restart"/>
          </w:tcPr>
          <w:p w14:paraId="4FF103B9" w14:textId="77777777" w:rsidR="00280ADE" w:rsidRPr="001136A5" w:rsidRDefault="00280ADE" w:rsidP="00FE78D0">
            <w:pPr>
              <w:jc w:val="both"/>
              <w:rPr>
                <w:szCs w:val="20"/>
              </w:rPr>
            </w:pPr>
            <w:r w:rsidRPr="001136A5">
              <w:rPr>
                <w:szCs w:val="20"/>
              </w:rPr>
              <w:t>Failure</w:t>
            </w:r>
          </w:p>
        </w:tc>
        <w:tc>
          <w:tcPr>
            <w:tcW w:w="3315" w:type="dxa"/>
            <w:vMerge w:val="restart"/>
            <w:shd w:val="clear" w:color="auto" w:fill="auto"/>
          </w:tcPr>
          <w:p w14:paraId="6C28A626" w14:textId="77777777" w:rsidR="00280ADE" w:rsidRPr="001136A5" w:rsidRDefault="00280ADE" w:rsidP="00FE78D0">
            <w:pPr>
              <w:jc w:val="both"/>
              <w:rPr>
                <w:rFonts w:eastAsia="Arial" w:cs="Arial"/>
                <w:szCs w:val="20"/>
              </w:rPr>
            </w:pPr>
            <w:r w:rsidRPr="001136A5">
              <w:rPr>
                <w:rFonts w:eastAsia="Arial" w:cs="Arial"/>
                <w:szCs w:val="20"/>
              </w:rPr>
              <w:t>{</w:t>
            </w:r>
          </w:p>
          <w:p w14:paraId="6E7AF238" w14:textId="77777777" w:rsidR="00280ADE" w:rsidRPr="001136A5" w:rsidRDefault="00280ADE" w:rsidP="00FE78D0">
            <w:pPr>
              <w:jc w:val="both"/>
              <w:rPr>
                <w:szCs w:val="20"/>
              </w:rPr>
            </w:pPr>
            <w:r w:rsidRPr="001136A5">
              <w:rPr>
                <w:rFonts w:eastAsia="Arial" w:cs="Arial"/>
                <w:szCs w:val="20"/>
              </w:rPr>
              <w:t xml:space="preserve">    </w:t>
            </w:r>
            <w:r>
              <w:rPr>
                <w:rFonts w:eastAsia="Arial" w:cs="Arial"/>
                <w:szCs w:val="20"/>
              </w:rPr>
              <w:t>"</w:t>
            </w:r>
            <w:r w:rsidRPr="005C1978">
              <w:rPr>
                <w:szCs w:val="20"/>
              </w:rPr>
              <w:t>failureReason</w:t>
            </w:r>
            <w:r>
              <w:rPr>
                <w:szCs w:val="20"/>
              </w:rPr>
              <w:t>"</w:t>
            </w:r>
            <w:r w:rsidRPr="001136A5">
              <w:rPr>
                <w:szCs w:val="20"/>
              </w:rPr>
              <w:t xml:space="preserve">: </w:t>
            </w:r>
            <w:r>
              <w:rPr>
                <w:szCs w:val="20"/>
              </w:rPr>
              <w:t>"</w:t>
            </w:r>
            <w:r w:rsidRPr="001136A5">
              <w:rPr>
                <w:szCs w:val="20"/>
              </w:rPr>
              <w:t>&lt;Description     of the failure reason&gt;</w:t>
            </w:r>
            <w:r>
              <w:rPr>
                <w:szCs w:val="20"/>
              </w:rPr>
              <w:t>"</w:t>
            </w:r>
          </w:p>
          <w:p w14:paraId="7DAB3644" w14:textId="77777777" w:rsidR="00280ADE" w:rsidRPr="001136A5" w:rsidRDefault="00280ADE" w:rsidP="00FE78D0">
            <w:pPr>
              <w:jc w:val="both"/>
              <w:rPr>
                <w:szCs w:val="20"/>
                <w:highlight w:val="lightGray"/>
              </w:rPr>
            </w:pPr>
            <w:r w:rsidRPr="001136A5">
              <w:rPr>
                <w:szCs w:val="20"/>
              </w:rPr>
              <w:t>}</w:t>
            </w:r>
          </w:p>
        </w:tc>
        <w:tc>
          <w:tcPr>
            <w:tcW w:w="956" w:type="dxa"/>
          </w:tcPr>
          <w:p w14:paraId="2C4DCC82" w14:textId="77777777" w:rsidR="00280ADE" w:rsidRPr="001136A5" w:rsidRDefault="00280ADE" w:rsidP="00FE78D0">
            <w:pPr>
              <w:jc w:val="both"/>
              <w:rPr>
                <w:szCs w:val="20"/>
              </w:rPr>
            </w:pPr>
            <w:r w:rsidRPr="001136A5">
              <w:rPr>
                <w:szCs w:val="20"/>
              </w:rPr>
              <w:t>400</w:t>
            </w:r>
          </w:p>
        </w:tc>
        <w:tc>
          <w:tcPr>
            <w:tcW w:w="1471" w:type="dxa"/>
          </w:tcPr>
          <w:p w14:paraId="3FAB702B" w14:textId="77777777" w:rsidR="00280ADE" w:rsidRPr="001136A5" w:rsidRDefault="00280ADE" w:rsidP="00FE78D0">
            <w:pPr>
              <w:jc w:val="both"/>
              <w:rPr>
                <w:szCs w:val="20"/>
              </w:rPr>
            </w:pPr>
            <w:r w:rsidRPr="001136A5">
              <w:rPr>
                <w:szCs w:val="20"/>
              </w:rPr>
              <w:t>Application/json</w:t>
            </w:r>
          </w:p>
        </w:tc>
        <w:tc>
          <w:tcPr>
            <w:tcW w:w="2250" w:type="dxa"/>
          </w:tcPr>
          <w:p w14:paraId="2EFAEC67" w14:textId="77777777" w:rsidR="00280ADE" w:rsidRPr="001136A5" w:rsidRDefault="00280ADE" w:rsidP="00FE78D0">
            <w:pPr>
              <w:jc w:val="both"/>
              <w:rPr>
                <w:szCs w:val="20"/>
              </w:rPr>
            </w:pPr>
            <w:r w:rsidRPr="001136A5">
              <w:rPr>
                <w:szCs w:val="20"/>
              </w:rPr>
              <w:t xml:space="preserve">In case parameter value is invalid </w:t>
            </w:r>
            <w:r>
              <w:rPr>
                <w:szCs w:val="20"/>
              </w:rPr>
              <w:t>"&lt;</w:t>
            </w:r>
            <w:r w:rsidRPr="001136A5">
              <w:rPr>
                <w:szCs w:val="20"/>
              </w:rPr>
              <w:t>Parameter Name : Invalid Value</w:t>
            </w:r>
            <w:r>
              <w:rPr>
                <w:szCs w:val="20"/>
              </w:rPr>
              <w:t>&gt;"</w:t>
            </w:r>
            <w:r w:rsidRPr="001136A5">
              <w:rPr>
                <w:szCs w:val="20"/>
              </w:rPr>
              <w:t xml:space="preserve"> shall be returned in failure reason</w:t>
            </w:r>
          </w:p>
        </w:tc>
      </w:tr>
      <w:tr w:rsidR="00280ADE" w:rsidRPr="001136A5" w14:paraId="416A762A" w14:textId="77777777" w:rsidTr="00FE78D0">
        <w:tc>
          <w:tcPr>
            <w:tcW w:w="1188" w:type="dxa"/>
            <w:vMerge/>
          </w:tcPr>
          <w:p w14:paraId="5A4AF67F" w14:textId="77777777" w:rsidR="00280ADE" w:rsidRPr="001136A5" w:rsidRDefault="00280ADE" w:rsidP="00FE78D0">
            <w:pPr>
              <w:jc w:val="both"/>
              <w:rPr>
                <w:szCs w:val="20"/>
              </w:rPr>
            </w:pPr>
          </w:p>
        </w:tc>
        <w:tc>
          <w:tcPr>
            <w:tcW w:w="3315" w:type="dxa"/>
            <w:vMerge/>
            <w:shd w:val="clear" w:color="auto" w:fill="auto"/>
          </w:tcPr>
          <w:p w14:paraId="08DF5C27" w14:textId="77777777" w:rsidR="00280ADE" w:rsidRPr="001136A5" w:rsidRDefault="00280ADE" w:rsidP="00FE78D0">
            <w:pPr>
              <w:jc w:val="both"/>
              <w:rPr>
                <w:szCs w:val="20"/>
              </w:rPr>
            </w:pPr>
          </w:p>
        </w:tc>
        <w:tc>
          <w:tcPr>
            <w:tcW w:w="956" w:type="dxa"/>
          </w:tcPr>
          <w:p w14:paraId="7BDEFADD" w14:textId="77777777" w:rsidR="00280ADE" w:rsidRPr="001136A5" w:rsidRDefault="00280ADE" w:rsidP="00FE78D0">
            <w:pPr>
              <w:jc w:val="both"/>
              <w:rPr>
                <w:szCs w:val="20"/>
              </w:rPr>
            </w:pPr>
            <w:r w:rsidRPr="001136A5">
              <w:rPr>
                <w:szCs w:val="20"/>
              </w:rPr>
              <w:t>400</w:t>
            </w:r>
          </w:p>
        </w:tc>
        <w:tc>
          <w:tcPr>
            <w:tcW w:w="1471" w:type="dxa"/>
          </w:tcPr>
          <w:p w14:paraId="344AE10E" w14:textId="77777777" w:rsidR="00280ADE" w:rsidRPr="001136A5" w:rsidRDefault="00280ADE" w:rsidP="00FE78D0">
            <w:pPr>
              <w:jc w:val="both"/>
              <w:rPr>
                <w:szCs w:val="20"/>
              </w:rPr>
            </w:pPr>
          </w:p>
        </w:tc>
        <w:tc>
          <w:tcPr>
            <w:tcW w:w="2250" w:type="dxa"/>
          </w:tcPr>
          <w:p w14:paraId="37A897CD" w14:textId="77777777" w:rsidR="00280ADE" w:rsidRPr="001136A5" w:rsidRDefault="00280ADE" w:rsidP="00FE78D0">
            <w:pPr>
              <w:jc w:val="both"/>
              <w:rPr>
                <w:szCs w:val="20"/>
              </w:rPr>
            </w:pPr>
            <w:r w:rsidRPr="001136A5">
              <w:rPr>
                <w:szCs w:val="20"/>
              </w:rPr>
              <w:t>In case mandatory parameter is missing</w:t>
            </w:r>
          </w:p>
          <w:p w14:paraId="59D45269" w14:textId="77777777" w:rsidR="00280ADE" w:rsidRPr="001136A5" w:rsidRDefault="00280ADE" w:rsidP="00A9180B">
            <w:pPr>
              <w:jc w:val="both"/>
              <w:rPr>
                <w:szCs w:val="20"/>
              </w:rPr>
            </w:pPr>
            <w:r>
              <w:rPr>
                <w:szCs w:val="20"/>
              </w:rPr>
              <w:t>"</w:t>
            </w:r>
            <w:r w:rsidRPr="001136A5">
              <w:rPr>
                <w:szCs w:val="20"/>
              </w:rPr>
              <w:t>&lt;Parameter Name: Not Present&gt;</w:t>
            </w:r>
            <w:r>
              <w:rPr>
                <w:szCs w:val="20"/>
              </w:rPr>
              <w:t>"</w:t>
            </w:r>
            <w:r w:rsidRPr="001136A5">
              <w:rPr>
                <w:szCs w:val="20"/>
              </w:rPr>
              <w:t xml:space="preserve"> shall be returned in failure reason</w:t>
            </w:r>
          </w:p>
        </w:tc>
      </w:tr>
      <w:tr w:rsidR="00280ADE" w:rsidRPr="001136A5" w14:paraId="7B203571" w14:textId="77777777" w:rsidTr="00FE78D0">
        <w:tc>
          <w:tcPr>
            <w:tcW w:w="1188" w:type="dxa"/>
            <w:vMerge/>
          </w:tcPr>
          <w:p w14:paraId="2C43F1F1" w14:textId="77777777" w:rsidR="00280ADE" w:rsidRPr="001136A5" w:rsidRDefault="00280ADE" w:rsidP="00FE78D0">
            <w:pPr>
              <w:jc w:val="both"/>
              <w:rPr>
                <w:szCs w:val="20"/>
              </w:rPr>
            </w:pPr>
          </w:p>
        </w:tc>
        <w:tc>
          <w:tcPr>
            <w:tcW w:w="3315" w:type="dxa"/>
            <w:vMerge/>
            <w:shd w:val="clear" w:color="auto" w:fill="auto"/>
          </w:tcPr>
          <w:p w14:paraId="45A5655F" w14:textId="77777777" w:rsidR="00280ADE" w:rsidRPr="001136A5" w:rsidRDefault="00280ADE" w:rsidP="00FE78D0">
            <w:pPr>
              <w:jc w:val="both"/>
              <w:rPr>
                <w:szCs w:val="20"/>
              </w:rPr>
            </w:pPr>
          </w:p>
        </w:tc>
        <w:tc>
          <w:tcPr>
            <w:tcW w:w="956" w:type="dxa"/>
          </w:tcPr>
          <w:p w14:paraId="752EB78A" w14:textId="77777777" w:rsidR="00280ADE" w:rsidRPr="001136A5" w:rsidRDefault="00280ADE" w:rsidP="00FE78D0">
            <w:pPr>
              <w:jc w:val="both"/>
              <w:rPr>
                <w:szCs w:val="20"/>
              </w:rPr>
            </w:pPr>
            <w:r>
              <w:rPr>
                <w:color w:val="000000" w:themeColor="text1"/>
                <w:szCs w:val="20"/>
              </w:rPr>
              <w:t>500</w:t>
            </w:r>
          </w:p>
        </w:tc>
        <w:tc>
          <w:tcPr>
            <w:tcW w:w="1471" w:type="dxa"/>
          </w:tcPr>
          <w:p w14:paraId="1C4414A8" w14:textId="77777777" w:rsidR="00280ADE" w:rsidRPr="001136A5" w:rsidRDefault="00280ADE" w:rsidP="00FE78D0">
            <w:pPr>
              <w:jc w:val="both"/>
              <w:rPr>
                <w:szCs w:val="20"/>
              </w:rPr>
            </w:pPr>
          </w:p>
        </w:tc>
        <w:tc>
          <w:tcPr>
            <w:tcW w:w="2250" w:type="dxa"/>
          </w:tcPr>
          <w:p w14:paraId="7AD93DAE" w14:textId="77777777" w:rsidR="00280ADE" w:rsidRPr="001136A5" w:rsidRDefault="00280ADE" w:rsidP="00FE78D0">
            <w:pPr>
              <w:jc w:val="both"/>
              <w:rPr>
                <w:szCs w:val="20"/>
              </w:rPr>
            </w:pPr>
            <w:r w:rsidRPr="001136A5">
              <w:rPr>
                <w:szCs w:val="20"/>
              </w:rPr>
              <w:t xml:space="preserve">In case of internal motech error </w:t>
            </w:r>
            <w:r>
              <w:rPr>
                <w:szCs w:val="20"/>
              </w:rPr>
              <w:t>"</w:t>
            </w:r>
            <w:r w:rsidRPr="001136A5">
              <w:rPr>
                <w:szCs w:val="20"/>
              </w:rPr>
              <w:t>Internal Error</w:t>
            </w:r>
            <w:r>
              <w:rPr>
                <w:szCs w:val="20"/>
              </w:rPr>
              <w:t>"</w:t>
            </w:r>
            <w:r w:rsidRPr="001136A5">
              <w:rPr>
                <w:szCs w:val="20"/>
              </w:rPr>
              <w:t xml:space="preserve"> shall be returned in the failure reason</w:t>
            </w:r>
          </w:p>
        </w:tc>
      </w:tr>
      <w:tr w:rsidR="00280ADE" w:rsidRPr="001136A5" w14:paraId="1F049D6B" w14:textId="77777777" w:rsidTr="00FE78D0">
        <w:tc>
          <w:tcPr>
            <w:tcW w:w="1188" w:type="dxa"/>
            <w:vMerge/>
          </w:tcPr>
          <w:p w14:paraId="1DAF2C5C" w14:textId="77777777" w:rsidR="00280ADE" w:rsidRPr="001136A5" w:rsidRDefault="00280ADE" w:rsidP="00FE78D0">
            <w:pPr>
              <w:jc w:val="both"/>
              <w:rPr>
                <w:szCs w:val="20"/>
              </w:rPr>
            </w:pPr>
          </w:p>
        </w:tc>
        <w:tc>
          <w:tcPr>
            <w:tcW w:w="3315" w:type="dxa"/>
            <w:vMerge/>
            <w:shd w:val="clear" w:color="auto" w:fill="auto"/>
          </w:tcPr>
          <w:p w14:paraId="64458615" w14:textId="77777777" w:rsidR="00280ADE" w:rsidRPr="001136A5" w:rsidRDefault="00280ADE" w:rsidP="00FE78D0">
            <w:pPr>
              <w:jc w:val="both"/>
              <w:rPr>
                <w:szCs w:val="20"/>
              </w:rPr>
            </w:pPr>
          </w:p>
        </w:tc>
        <w:tc>
          <w:tcPr>
            <w:tcW w:w="956" w:type="dxa"/>
          </w:tcPr>
          <w:p w14:paraId="5A35CA77" w14:textId="77777777" w:rsidR="00280ADE" w:rsidRDefault="00280ADE" w:rsidP="00FE78D0">
            <w:pPr>
              <w:jc w:val="both"/>
              <w:rPr>
                <w:color w:val="000000" w:themeColor="text1"/>
                <w:szCs w:val="20"/>
              </w:rPr>
            </w:pPr>
            <w:r>
              <w:rPr>
                <w:color w:val="000000" w:themeColor="text1"/>
                <w:szCs w:val="20"/>
              </w:rPr>
              <w:t>403</w:t>
            </w:r>
          </w:p>
        </w:tc>
        <w:tc>
          <w:tcPr>
            <w:tcW w:w="1471" w:type="dxa"/>
          </w:tcPr>
          <w:p w14:paraId="5CA51437" w14:textId="77777777" w:rsidR="00280ADE" w:rsidRPr="001136A5" w:rsidRDefault="00280ADE" w:rsidP="00FE78D0">
            <w:pPr>
              <w:jc w:val="both"/>
              <w:rPr>
                <w:szCs w:val="20"/>
              </w:rPr>
            </w:pPr>
            <w:r>
              <w:rPr>
                <w:szCs w:val="20"/>
              </w:rPr>
              <w:t>Application/json</w:t>
            </w:r>
          </w:p>
        </w:tc>
        <w:tc>
          <w:tcPr>
            <w:tcW w:w="2250" w:type="dxa"/>
          </w:tcPr>
          <w:p w14:paraId="44056BC7" w14:textId="77777777" w:rsidR="00280ADE" w:rsidRPr="001136A5" w:rsidRDefault="00280ADE" w:rsidP="00FE78D0">
            <w:pPr>
              <w:jc w:val="both"/>
              <w:rPr>
                <w:szCs w:val="20"/>
              </w:rPr>
            </w:pPr>
            <w:r>
              <w:rPr>
                <w:szCs w:val="20"/>
              </w:rPr>
              <w:t>In case when whitelisting is enabled and user’s MSISDN is not found in whitelist</w:t>
            </w:r>
          </w:p>
        </w:tc>
      </w:tr>
      <w:tr w:rsidR="00280ADE" w:rsidRPr="001136A5" w14:paraId="14C16442" w14:textId="77777777" w:rsidTr="00FE78D0">
        <w:tc>
          <w:tcPr>
            <w:tcW w:w="1188" w:type="dxa"/>
            <w:vMerge/>
          </w:tcPr>
          <w:p w14:paraId="0F17C979" w14:textId="77777777" w:rsidR="00280ADE" w:rsidRPr="001136A5" w:rsidRDefault="00280ADE" w:rsidP="00FE78D0">
            <w:pPr>
              <w:jc w:val="both"/>
              <w:rPr>
                <w:szCs w:val="20"/>
              </w:rPr>
            </w:pPr>
          </w:p>
        </w:tc>
        <w:tc>
          <w:tcPr>
            <w:tcW w:w="3315" w:type="dxa"/>
            <w:vMerge/>
            <w:shd w:val="clear" w:color="auto" w:fill="auto"/>
          </w:tcPr>
          <w:p w14:paraId="1E98D1E5" w14:textId="77777777" w:rsidR="00280ADE" w:rsidRPr="001136A5" w:rsidRDefault="00280ADE" w:rsidP="00FE78D0">
            <w:pPr>
              <w:jc w:val="both"/>
              <w:rPr>
                <w:szCs w:val="20"/>
              </w:rPr>
            </w:pPr>
          </w:p>
        </w:tc>
        <w:tc>
          <w:tcPr>
            <w:tcW w:w="956" w:type="dxa"/>
          </w:tcPr>
          <w:p w14:paraId="67B8F4BD"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3D91D97E" w14:textId="77777777" w:rsidR="00280ADE" w:rsidRDefault="00280ADE" w:rsidP="00FE78D0">
            <w:pPr>
              <w:jc w:val="both"/>
              <w:rPr>
                <w:szCs w:val="20"/>
              </w:rPr>
            </w:pPr>
            <w:r>
              <w:rPr>
                <w:szCs w:val="20"/>
              </w:rPr>
              <w:t>Application/json</w:t>
            </w:r>
          </w:p>
        </w:tc>
        <w:tc>
          <w:tcPr>
            <w:tcW w:w="2250" w:type="dxa"/>
          </w:tcPr>
          <w:p w14:paraId="1F5180A8" w14:textId="77777777" w:rsidR="00280ADE" w:rsidRDefault="00280ADE" w:rsidP="00FE78D0">
            <w:pPr>
              <w:jc w:val="both"/>
              <w:rPr>
                <w:szCs w:val="20"/>
              </w:rPr>
            </w:pPr>
            <w:r>
              <w:rPr>
                <w:szCs w:val="20"/>
              </w:rPr>
              <w:t>In case when call is received from state where service is not deployed</w:t>
            </w:r>
          </w:p>
        </w:tc>
      </w:tr>
    </w:tbl>
    <w:p w14:paraId="5A2FE66E" w14:textId="77777777" w:rsidR="00527AF8" w:rsidRDefault="00527AF8" w:rsidP="00527AF8">
      <w:pPr>
        <w:jc w:val="both"/>
      </w:pPr>
    </w:p>
    <w:p w14:paraId="7AA7FB79" w14:textId="77777777" w:rsidR="00527AF8" w:rsidRPr="00F86535" w:rsidRDefault="00527AF8" w:rsidP="00527AF8">
      <w:pPr>
        <w:jc w:val="both"/>
      </w:pPr>
    </w:p>
    <w:p w14:paraId="19675848" w14:textId="77777777" w:rsidR="00527AF8" w:rsidRDefault="00527AF8" w:rsidP="00527AF8">
      <w:pPr>
        <w:pStyle w:val="Heading5"/>
        <w:jc w:val="both"/>
      </w:pPr>
      <w:r>
        <w:t>Body Elements</w:t>
      </w:r>
    </w:p>
    <w:p w14:paraId="2CB2776F" w14:textId="77777777" w:rsidR="00527AF8" w:rsidRDefault="00527AF8" w:rsidP="00527AF8">
      <w:pPr>
        <w:jc w:val="both"/>
      </w:pPr>
    </w:p>
    <w:p w14:paraId="559C966B"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6CDB4AA8" w14:textId="77777777" w:rsidTr="00FE78D0">
        <w:trPr>
          <w:trHeight w:val="244"/>
        </w:trPr>
        <w:tc>
          <w:tcPr>
            <w:tcW w:w="294" w:type="pct"/>
            <w:shd w:val="clear" w:color="auto" w:fill="D9D9D9" w:themeFill="background1" w:themeFillShade="D9"/>
          </w:tcPr>
          <w:p w14:paraId="73437071" w14:textId="77777777" w:rsidR="00527AF8" w:rsidRPr="00DE1B6A" w:rsidRDefault="00527AF8" w:rsidP="00FE78D0">
            <w:pPr>
              <w:jc w:val="both"/>
            </w:pPr>
            <w:r w:rsidRPr="00DE1B6A">
              <w:t>#</w:t>
            </w:r>
          </w:p>
        </w:tc>
        <w:tc>
          <w:tcPr>
            <w:tcW w:w="926" w:type="pct"/>
            <w:shd w:val="clear" w:color="auto" w:fill="D9D9D9" w:themeFill="background1" w:themeFillShade="D9"/>
          </w:tcPr>
          <w:p w14:paraId="7D3D9CA1"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3FAEB6D0"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2CA819D0"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F308A5" w14:textId="77777777" w:rsidR="00527AF8" w:rsidRPr="00DE1B6A" w:rsidRDefault="00527AF8" w:rsidP="00FE78D0">
            <w:pPr>
              <w:jc w:val="both"/>
            </w:pPr>
            <w:r>
              <w:t>Range</w:t>
            </w:r>
          </w:p>
        </w:tc>
        <w:tc>
          <w:tcPr>
            <w:tcW w:w="1283" w:type="pct"/>
            <w:shd w:val="clear" w:color="auto" w:fill="D9D9D9" w:themeFill="background1" w:themeFillShade="D9"/>
          </w:tcPr>
          <w:p w14:paraId="519F71BD" w14:textId="77777777" w:rsidR="00527AF8" w:rsidRPr="00DE1B6A" w:rsidRDefault="00527AF8" w:rsidP="00FE78D0">
            <w:pPr>
              <w:jc w:val="both"/>
            </w:pPr>
            <w:r w:rsidRPr="00DE1B6A">
              <w:t>Details</w:t>
            </w:r>
          </w:p>
        </w:tc>
      </w:tr>
      <w:tr w:rsidR="00527AF8" w14:paraId="1C165748" w14:textId="77777777" w:rsidTr="00FE78D0">
        <w:trPr>
          <w:trHeight w:val="244"/>
        </w:trPr>
        <w:tc>
          <w:tcPr>
            <w:tcW w:w="294" w:type="pct"/>
          </w:tcPr>
          <w:p w14:paraId="33CBF78F" w14:textId="77777777" w:rsidR="00527AF8" w:rsidRPr="00E827C4" w:rsidRDefault="00430CFB" w:rsidP="00FE78D0">
            <w:pPr>
              <w:jc w:val="both"/>
              <w:rPr>
                <w:szCs w:val="20"/>
              </w:rPr>
            </w:pPr>
            <w:r>
              <w:rPr>
                <w:szCs w:val="20"/>
              </w:rPr>
              <w:t>1</w:t>
            </w:r>
          </w:p>
        </w:tc>
        <w:tc>
          <w:tcPr>
            <w:tcW w:w="926" w:type="pct"/>
          </w:tcPr>
          <w:p w14:paraId="32E4EB69" w14:textId="77777777" w:rsidR="00527AF8" w:rsidRPr="00B84EE3" w:rsidRDefault="00527AF8" w:rsidP="00FE78D0">
            <w:pPr>
              <w:jc w:val="both"/>
              <w:rPr>
                <w:szCs w:val="20"/>
              </w:rPr>
            </w:pPr>
            <w:r>
              <w:rPr>
                <w:szCs w:val="20"/>
              </w:rPr>
              <w:t>failureReason</w:t>
            </w:r>
          </w:p>
        </w:tc>
        <w:tc>
          <w:tcPr>
            <w:tcW w:w="691" w:type="pct"/>
          </w:tcPr>
          <w:p w14:paraId="1327F968" w14:textId="77777777" w:rsidR="00527AF8" w:rsidRPr="00E827C4" w:rsidRDefault="00527AF8" w:rsidP="00FE78D0">
            <w:pPr>
              <w:jc w:val="both"/>
              <w:rPr>
                <w:szCs w:val="20"/>
              </w:rPr>
            </w:pPr>
            <w:r>
              <w:rPr>
                <w:szCs w:val="20"/>
              </w:rPr>
              <w:t>No</w:t>
            </w:r>
          </w:p>
        </w:tc>
        <w:tc>
          <w:tcPr>
            <w:tcW w:w="690" w:type="pct"/>
          </w:tcPr>
          <w:p w14:paraId="7F97D196" w14:textId="77777777" w:rsidR="00527AF8" w:rsidRPr="00B84EE3" w:rsidRDefault="00527AF8" w:rsidP="00FE78D0">
            <w:pPr>
              <w:jc w:val="both"/>
              <w:rPr>
                <w:szCs w:val="20"/>
              </w:rPr>
            </w:pPr>
            <w:r>
              <w:rPr>
                <w:szCs w:val="20"/>
              </w:rPr>
              <w:t>String</w:t>
            </w:r>
          </w:p>
        </w:tc>
        <w:tc>
          <w:tcPr>
            <w:tcW w:w="1116" w:type="pct"/>
          </w:tcPr>
          <w:p w14:paraId="7E505A47" w14:textId="77777777" w:rsidR="00527AF8" w:rsidRPr="00E827C4" w:rsidRDefault="00527AF8" w:rsidP="00FE78D0">
            <w:pPr>
              <w:jc w:val="both"/>
              <w:rPr>
                <w:szCs w:val="20"/>
              </w:rPr>
            </w:pPr>
          </w:p>
        </w:tc>
        <w:tc>
          <w:tcPr>
            <w:tcW w:w="1283" w:type="pct"/>
          </w:tcPr>
          <w:p w14:paraId="6BA4607C" w14:textId="77777777" w:rsidR="00527AF8" w:rsidRPr="00E827C4" w:rsidRDefault="00527AF8" w:rsidP="00FE78D0">
            <w:pPr>
              <w:jc w:val="both"/>
              <w:rPr>
                <w:szCs w:val="20"/>
              </w:rPr>
            </w:pPr>
            <w:r>
              <w:rPr>
                <w:szCs w:val="20"/>
              </w:rPr>
              <w:t>Reason for the request failure</w:t>
            </w:r>
          </w:p>
        </w:tc>
      </w:tr>
    </w:tbl>
    <w:p w14:paraId="201F1DBB" w14:textId="77777777" w:rsidR="00527AF8" w:rsidRDefault="00527AF8" w:rsidP="00527AF8">
      <w:pPr>
        <w:jc w:val="both"/>
      </w:pPr>
    </w:p>
    <w:p w14:paraId="64C447BA" w14:textId="77777777" w:rsidR="00A6596A" w:rsidRDefault="00350895" w:rsidP="00A6596A">
      <w:pPr>
        <w:pStyle w:val="Heading3"/>
        <w:jc w:val="both"/>
      </w:pPr>
      <w:bookmarkStart w:id="78" w:name="_Toc411454332"/>
      <w:r>
        <w:t>Delivery Notification API</w:t>
      </w:r>
      <w:bookmarkEnd w:id="78"/>
    </w:p>
    <w:p w14:paraId="59009EA2" w14:textId="77777777" w:rsidR="00A6596A" w:rsidRDefault="00A6596A" w:rsidP="00527AF8">
      <w:pPr>
        <w:jc w:val="both"/>
      </w:pPr>
    </w:p>
    <w:p w14:paraId="07D2948E" w14:textId="77777777" w:rsidR="008B2246" w:rsidRPr="006B3E10" w:rsidRDefault="008B2246" w:rsidP="008B2246">
      <w:pPr>
        <w:jc w:val="both"/>
      </w:pPr>
      <w:r w:rsidRPr="005C23E2">
        <w:t xml:space="preserve">The </w:t>
      </w:r>
      <w:r>
        <w:t>Delivery Notification is sent by SMS gateway</w:t>
      </w:r>
      <w:r w:rsidRPr="005C23E2">
        <w:t xml:space="preserve"> when a message is delivered or message is impossible to deliver. This HTTP URL mentioned in </w:t>
      </w:r>
      <w:r>
        <w:t>Send SMS API is</w:t>
      </w:r>
      <w:r w:rsidRPr="005C23E2">
        <w:t xml:space="preserve"> called and the </w:t>
      </w:r>
      <w:r>
        <w:t>status information along with other information is passed.</w:t>
      </w:r>
    </w:p>
    <w:p w14:paraId="3499CE0C" w14:textId="77777777" w:rsidR="008B2246" w:rsidRDefault="008B2246" w:rsidP="001B6A55">
      <w:pPr>
        <w:pStyle w:val="Heading4"/>
      </w:pPr>
      <w:r>
        <w:t>Delivery Notification API – Request</w:t>
      </w:r>
    </w:p>
    <w:p w14:paraId="0B82809F" w14:textId="77777777" w:rsidR="005923D5" w:rsidRPr="005923D5" w:rsidRDefault="005923D5" w:rsidP="005923D5"/>
    <w:p w14:paraId="288D1A92" w14:textId="3B56B3DB" w:rsidR="008B2246" w:rsidRPr="001B6A55" w:rsidRDefault="005923D5" w:rsidP="008B2246">
      <w:pPr>
        <w:pStyle w:val="Default"/>
        <w:rPr>
          <w:rFonts w:cstheme="minorBidi"/>
          <w:color w:val="auto"/>
        </w:rPr>
      </w:pPr>
      <w:r w:rsidRPr="005923D5">
        <w:rPr>
          <w:rFonts w:ascii="Arial" w:hAnsi="Arial" w:cs="Arial"/>
          <w:sz w:val="20"/>
          <w:szCs w:val="20"/>
        </w:rPr>
        <w:t xml:space="preserve">URL: </w:t>
      </w:r>
      <w:r w:rsidR="00713C50" w:rsidRPr="00713C50">
        <w:rPr>
          <w:rFonts w:eastAsiaTheme="minorEastAsia" w:cstheme="minorBidi"/>
          <w:color w:val="auto"/>
          <w:lang w:val="en-US"/>
        </w:rPr>
        <w:t>http://&lt;motech:port&gt;/motech-platform-server</w:t>
      </w:r>
      <w:r w:rsidR="00713C50">
        <w:rPr>
          <w:rFonts w:eastAsiaTheme="minorEastAsia" w:cstheme="minorBidi"/>
          <w:color w:val="auto"/>
          <w:lang w:val="en-US"/>
        </w:rPr>
        <w:t>/module/sms/status/IMI</w:t>
      </w:r>
    </w:p>
    <w:p w14:paraId="48411F77" w14:textId="77777777" w:rsidR="008B2246" w:rsidRPr="005923D5" w:rsidRDefault="008B2246" w:rsidP="008B2246">
      <w:pPr>
        <w:pStyle w:val="Default"/>
        <w:rPr>
          <w:rStyle w:val="sbracestructure-1"/>
          <w:rFonts w:ascii="Arial" w:hAnsi="Arial" w:cs="Arial"/>
          <w:color w:val="666666"/>
          <w:sz w:val="20"/>
          <w:szCs w:val="20"/>
        </w:rPr>
      </w:pPr>
    </w:p>
    <w:p w14:paraId="0560FC90" w14:textId="77777777" w:rsidR="008B2246" w:rsidRPr="001B6A55" w:rsidRDefault="008B2246" w:rsidP="008B2246">
      <w:pPr>
        <w:pStyle w:val="Default"/>
        <w:rPr>
          <w:rFonts w:ascii="Arial" w:hAnsi="Arial" w:cs="Arial"/>
          <w:color w:val="auto"/>
          <w:sz w:val="20"/>
          <w:szCs w:val="20"/>
        </w:rPr>
      </w:pPr>
      <w:r w:rsidRPr="001B6A55">
        <w:rPr>
          <w:rStyle w:val="sbracestructure-1"/>
          <w:rFonts w:ascii="Arial" w:hAnsi="Arial" w:cs="Arial"/>
          <w:b/>
          <w:color w:val="auto"/>
          <w:sz w:val="20"/>
          <w:szCs w:val="20"/>
        </w:rPr>
        <w:t>Method</w:t>
      </w:r>
      <w:r w:rsidRPr="001B6A55">
        <w:rPr>
          <w:rStyle w:val="sbracestructure-1"/>
          <w:rFonts w:ascii="Arial" w:hAnsi="Arial" w:cs="Arial"/>
          <w:color w:val="auto"/>
          <w:sz w:val="20"/>
          <w:szCs w:val="20"/>
        </w:rPr>
        <w:t>: Post</w:t>
      </w:r>
    </w:p>
    <w:p w14:paraId="74C5DC1A" w14:textId="77777777" w:rsidR="008B2246" w:rsidRDefault="008B2246" w:rsidP="008B2246">
      <w:pPr>
        <w:pStyle w:val="Heading5"/>
        <w:jc w:val="both"/>
      </w:pPr>
      <w:r>
        <w:t>Validations</w:t>
      </w:r>
    </w:p>
    <w:p w14:paraId="6599CFB3" w14:textId="77777777" w:rsidR="008B2246" w:rsidRDefault="008B2246" w:rsidP="008B2246">
      <w:pPr>
        <w:jc w:val="both"/>
      </w:pPr>
    </w:p>
    <w:p w14:paraId="58C1E26A" w14:textId="77777777" w:rsidR="008B2246" w:rsidRDefault="008B2246" w:rsidP="008B2246">
      <w:pPr>
        <w:jc w:val="both"/>
      </w:pPr>
      <w:r>
        <w:t>None</w:t>
      </w:r>
    </w:p>
    <w:p w14:paraId="2117D4ED" w14:textId="77777777" w:rsidR="008B2246" w:rsidRDefault="008B2246" w:rsidP="008B2246">
      <w:pPr>
        <w:pStyle w:val="Heading5"/>
        <w:jc w:val="both"/>
      </w:pPr>
      <w:r>
        <w:t>Http time Out</w:t>
      </w:r>
    </w:p>
    <w:p w14:paraId="2A504876" w14:textId="77777777" w:rsidR="008B2246" w:rsidRDefault="008B2246" w:rsidP="008B2246">
      <w:pPr>
        <w:jc w:val="both"/>
      </w:pPr>
    </w:p>
    <w:tbl>
      <w:tblPr>
        <w:tblStyle w:val="TableGrid"/>
        <w:tblW w:w="2653" w:type="pct"/>
        <w:tblLayout w:type="fixed"/>
        <w:tblLook w:val="04A0" w:firstRow="1" w:lastRow="0" w:firstColumn="1" w:lastColumn="0" w:noHBand="0" w:noVBand="1"/>
      </w:tblPr>
      <w:tblGrid>
        <w:gridCol w:w="2718"/>
        <w:gridCol w:w="1801"/>
      </w:tblGrid>
      <w:tr w:rsidR="00C31F68" w:rsidRPr="00FF4865" w14:paraId="0DB8205A" w14:textId="77777777" w:rsidTr="00D55576">
        <w:trPr>
          <w:trHeight w:val="244"/>
        </w:trPr>
        <w:tc>
          <w:tcPr>
            <w:tcW w:w="3007" w:type="pct"/>
            <w:shd w:val="clear" w:color="auto" w:fill="D9D9D9" w:themeFill="background1" w:themeFillShade="D9"/>
            <w:vAlign w:val="bottom"/>
          </w:tcPr>
          <w:p w14:paraId="64F8B1D4" w14:textId="77777777" w:rsidR="00C31F68" w:rsidRPr="00FF4865" w:rsidRDefault="00C31F68"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3CAFF7D" w14:textId="77777777" w:rsidR="00C31F68" w:rsidRPr="00FF4865" w:rsidRDefault="00C31F68" w:rsidP="00D55576">
            <w:pPr>
              <w:jc w:val="both"/>
              <w:rPr>
                <w:szCs w:val="20"/>
              </w:rPr>
            </w:pPr>
            <w:r>
              <w:rPr>
                <w:rFonts w:eastAsia="Times New Roman" w:cs="Arial"/>
                <w:b/>
                <w:szCs w:val="20"/>
              </w:rPr>
              <w:t>Description</w:t>
            </w:r>
          </w:p>
        </w:tc>
      </w:tr>
      <w:tr w:rsidR="00C31F68" w:rsidRPr="00FF4865" w14:paraId="47606451" w14:textId="77777777" w:rsidTr="00D55576">
        <w:trPr>
          <w:trHeight w:val="386"/>
        </w:trPr>
        <w:tc>
          <w:tcPr>
            <w:tcW w:w="3007" w:type="pct"/>
          </w:tcPr>
          <w:p w14:paraId="6BBDCA2D" w14:textId="77777777" w:rsidR="00C31F68" w:rsidRPr="00FF4865" w:rsidRDefault="00C31F68" w:rsidP="00D55576">
            <w:pPr>
              <w:tabs>
                <w:tab w:val="left" w:pos="1114"/>
              </w:tabs>
              <w:ind w:left="360" w:hanging="360"/>
              <w:jc w:val="both"/>
              <w:rPr>
                <w:rFonts w:cs="Arial"/>
                <w:szCs w:val="20"/>
              </w:rPr>
            </w:pPr>
            <w:r>
              <w:rPr>
                <w:rFonts w:cs="Arial"/>
                <w:szCs w:val="20"/>
              </w:rPr>
              <w:t>Offline</w:t>
            </w:r>
          </w:p>
        </w:tc>
        <w:tc>
          <w:tcPr>
            <w:tcW w:w="1993" w:type="pct"/>
          </w:tcPr>
          <w:p w14:paraId="6B020400" w14:textId="77777777" w:rsidR="00C31F68" w:rsidRPr="00FF4865" w:rsidRDefault="00C31F68"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7F55C0E" w14:textId="77777777" w:rsidR="008B2246" w:rsidRPr="000C573D" w:rsidRDefault="008B2246" w:rsidP="008B2246">
      <w:pPr>
        <w:pStyle w:val="Heading5"/>
        <w:jc w:val="both"/>
      </w:pPr>
      <w:r>
        <w:t>Query Parameters</w:t>
      </w:r>
    </w:p>
    <w:p w14:paraId="7AD95CC0" w14:textId="77777777" w:rsidR="008B2246" w:rsidRDefault="008B2246" w:rsidP="008B2246">
      <w:pPr>
        <w:jc w:val="both"/>
      </w:pPr>
    </w:p>
    <w:p w14:paraId="7FC81F84" w14:textId="77777777" w:rsidR="008B2246" w:rsidRPr="004112C6" w:rsidRDefault="008B2246" w:rsidP="008B2246">
      <w:pPr>
        <w:jc w:val="both"/>
      </w:pPr>
      <w:r>
        <w:t>None</w:t>
      </w:r>
    </w:p>
    <w:p w14:paraId="3B6E0F34" w14:textId="77777777" w:rsidR="008B2246" w:rsidRDefault="008B2246" w:rsidP="008B2246">
      <w:pPr>
        <w:pStyle w:val="Heading5"/>
        <w:jc w:val="both"/>
      </w:pPr>
      <w:r>
        <w:t xml:space="preserve">Headers </w:t>
      </w:r>
    </w:p>
    <w:p w14:paraId="084A084C" w14:textId="77777777" w:rsidR="008B2246" w:rsidRDefault="008B2246" w:rsidP="008B2246">
      <w:pPr>
        <w:jc w:val="both"/>
      </w:pPr>
    </w:p>
    <w:tbl>
      <w:tblPr>
        <w:tblStyle w:val="TableGrid"/>
        <w:tblW w:w="9180" w:type="dxa"/>
        <w:tblLook w:val="04A0" w:firstRow="1" w:lastRow="0" w:firstColumn="1" w:lastColumn="0" w:noHBand="0" w:noVBand="1"/>
      </w:tblPr>
      <w:tblGrid>
        <w:gridCol w:w="1512"/>
        <w:gridCol w:w="1595"/>
        <w:gridCol w:w="1341"/>
        <w:gridCol w:w="4732"/>
      </w:tblGrid>
      <w:tr w:rsidR="008B2246" w14:paraId="4D316A66" w14:textId="77777777" w:rsidTr="00D61C51">
        <w:tc>
          <w:tcPr>
            <w:tcW w:w="1512" w:type="dxa"/>
            <w:shd w:val="clear" w:color="auto" w:fill="D9D9D9" w:themeFill="background1" w:themeFillShade="D9"/>
          </w:tcPr>
          <w:p w14:paraId="1B2D0D40" w14:textId="77777777" w:rsidR="008B2246" w:rsidRDefault="008B2246" w:rsidP="00D61C51">
            <w:pPr>
              <w:jc w:val="both"/>
            </w:pPr>
            <w:r>
              <w:t>Header Name</w:t>
            </w:r>
          </w:p>
        </w:tc>
        <w:tc>
          <w:tcPr>
            <w:tcW w:w="1595" w:type="dxa"/>
            <w:shd w:val="clear" w:color="auto" w:fill="D9D9D9" w:themeFill="background1" w:themeFillShade="D9"/>
          </w:tcPr>
          <w:p w14:paraId="2A620839" w14:textId="77777777" w:rsidR="008B2246" w:rsidRDefault="008B2246" w:rsidP="00D61C51">
            <w:pPr>
              <w:jc w:val="both"/>
            </w:pPr>
            <w:r>
              <w:t>Header Value</w:t>
            </w:r>
          </w:p>
        </w:tc>
        <w:tc>
          <w:tcPr>
            <w:tcW w:w="1341" w:type="dxa"/>
            <w:shd w:val="clear" w:color="auto" w:fill="D9D9D9" w:themeFill="background1" w:themeFillShade="D9"/>
          </w:tcPr>
          <w:p w14:paraId="0DE2407C" w14:textId="77777777" w:rsidR="008B2246" w:rsidRDefault="008B2246" w:rsidP="00D61C51">
            <w:pPr>
              <w:jc w:val="both"/>
            </w:pPr>
            <w:r>
              <w:t>Mandatory</w:t>
            </w:r>
          </w:p>
        </w:tc>
        <w:tc>
          <w:tcPr>
            <w:tcW w:w="4732" w:type="dxa"/>
            <w:shd w:val="clear" w:color="auto" w:fill="D9D9D9" w:themeFill="background1" w:themeFillShade="D9"/>
          </w:tcPr>
          <w:p w14:paraId="3BD09D5A" w14:textId="77777777" w:rsidR="008B2246" w:rsidRDefault="008B2246" w:rsidP="00D61C51">
            <w:pPr>
              <w:jc w:val="both"/>
            </w:pPr>
            <w:r>
              <w:t>Description</w:t>
            </w:r>
          </w:p>
        </w:tc>
      </w:tr>
      <w:tr w:rsidR="008B2246" w14:paraId="2CD0BC34" w14:textId="77777777" w:rsidTr="00D61C51">
        <w:tc>
          <w:tcPr>
            <w:tcW w:w="1512" w:type="dxa"/>
          </w:tcPr>
          <w:p w14:paraId="7BCBA9B0" w14:textId="77777777" w:rsidR="008B2246" w:rsidRPr="0065474C" w:rsidRDefault="008B2246" w:rsidP="00D61C51">
            <w:pPr>
              <w:jc w:val="both"/>
            </w:pPr>
            <w:r>
              <w:t>Content-Type</w:t>
            </w:r>
          </w:p>
        </w:tc>
        <w:tc>
          <w:tcPr>
            <w:tcW w:w="1595" w:type="dxa"/>
          </w:tcPr>
          <w:p w14:paraId="4F39AE96" w14:textId="77777777" w:rsidR="008B2246" w:rsidRDefault="008B2246" w:rsidP="00D61C51">
            <w:pPr>
              <w:jc w:val="both"/>
            </w:pPr>
            <w:r>
              <w:t>application/json</w:t>
            </w:r>
          </w:p>
        </w:tc>
        <w:tc>
          <w:tcPr>
            <w:tcW w:w="1341" w:type="dxa"/>
          </w:tcPr>
          <w:p w14:paraId="72EB8ED3" w14:textId="77777777" w:rsidR="008B2246" w:rsidRPr="0065474C" w:rsidRDefault="008B2246" w:rsidP="00D61C51">
            <w:pPr>
              <w:jc w:val="both"/>
            </w:pPr>
            <w:r>
              <w:t>Yes</w:t>
            </w:r>
          </w:p>
        </w:tc>
        <w:tc>
          <w:tcPr>
            <w:tcW w:w="4732" w:type="dxa"/>
          </w:tcPr>
          <w:p w14:paraId="51D328CA" w14:textId="77777777" w:rsidR="008B2246" w:rsidRPr="00BA7AFF" w:rsidRDefault="008B2246" w:rsidP="00D61C51">
            <w:pPr>
              <w:jc w:val="both"/>
            </w:pPr>
            <w:r>
              <w:t>It specifies the format of the content in the request</w:t>
            </w:r>
          </w:p>
        </w:tc>
      </w:tr>
      <w:tr w:rsidR="008B2246" w14:paraId="66EBCE93" w14:textId="77777777" w:rsidTr="00D61C51">
        <w:tc>
          <w:tcPr>
            <w:tcW w:w="1512" w:type="dxa"/>
          </w:tcPr>
          <w:p w14:paraId="5ED0E32B" w14:textId="77777777" w:rsidR="008B2246" w:rsidRPr="0065474C" w:rsidRDefault="008B2246" w:rsidP="00D61C51">
            <w:pPr>
              <w:jc w:val="both"/>
            </w:pPr>
            <w:r>
              <w:t>Accept</w:t>
            </w:r>
          </w:p>
        </w:tc>
        <w:tc>
          <w:tcPr>
            <w:tcW w:w="1595" w:type="dxa"/>
          </w:tcPr>
          <w:p w14:paraId="0EA7BF04" w14:textId="77777777" w:rsidR="008B2246" w:rsidRPr="0065474C" w:rsidRDefault="008B2246" w:rsidP="00D61C51">
            <w:pPr>
              <w:jc w:val="both"/>
            </w:pPr>
            <w:r>
              <w:t>application/json</w:t>
            </w:r>
          </w:p>
        </w:tc>
        <w:tc>
          <w:tcPr>
            <w:tcW w:w="1341" w:type="dxa"/>
          </w:tcPr>
          <w:p w14:paraId="5457C07D" w14:textId="77777777" w:rsidR="008B2246" w:rsidRPr="0065474C" w:rsidRDefault="008B2246" w:rsidP="00D61C51">
            <w:pPr>
              <w:jc w:val="both"/>
            </w:pPr>
            <w:r>
              <w:t>Yes</w:t>
            </w:r>
          </w:p>
        </w:tc>
        <w:tc>
          <w:tcPr>
            <w:tcW w:w="4732" w:type="dxa"/>
          </w:tcPr>
          <w:p w14:paraId="4580528D" w14:textId="77777777" w:rsidR="008B2246" w:rsidRPr="00706077" w:rsidRDefault="008B2246" w:rsidP="00D61C51">
            <w:pPr>
              <w:jc w:val="both"/>
            </w:pPr>
            <w:r>
              <w:t>It specifies the format of the content accepted by the API invoker.</w:t>
            </w:r>
          </w:p>
        </w:tc>
      </w:tr>
    </w:tbl>
    <w:p w14:paraId="7F60D80E" w14:textId="77777777" w:rsidR="008B2246" w:rsidRDefault="008B2246" w:rsidP="008B2246">
      <w:pPr>
        <w:pStyle w:val="Heading5"/>
        <w:jc w:val="both"/>
      </w:pPr>
      <w:r>
        <w:t xml:space="preserve">Body Example </w:t>
      </w:r>
    </w:p>
    <w:p w14:paraId="414D9E8D" w14:textId="77777777" w:rsidR="008B2246" w:rsidRPr="005C23E2" w:rsidRDefault="008B2246" w:rsidP="008B2246">
      <w:pPr>
        <w:jc w:val="both"/>
      </w:pPr>
    </w:p>
    <w:p w14:paraId="59C85EAA" w14:textId="77777777" w:rsidR="008B2246" w:rsidRDefault="008B2246" w:rsidP="008B2246">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8B2246" w:rsidRPr="00EF5A57" w14:paraId="71B965BD" w14:textId="77777777" w:rsidTr="00D61C51">
        <w:tc>
          <w:tcPr>
            <w:tcW w:w="540" w:type="dxa"/>
            <w:shd w:val="clear" w:color="auto" w:fill="CCCCCC"/>
            <w:tcMar>
              <w:top w:w="100" w:type="dxa"/>
              <w:left w:w="100" w:type="dxa"/>
              <w:bottom w:w="100" w:type="dxa"/>
              <w:right w:w="100" w:type="dxa"/>
            </w:tcMar>
          </w:tcPr>
          <w:p w14:paraId="76E4789F" w14:textId="77777777" w:rsidR="008B2246" w:rsidRPr="00EF5A57" w:rsidRDefault="008B2246" w:rsidP="00D61C51">
            <w:pPr>
              <w:pStyle w:val="Normal1"/>
              <w:spacing w:line="240" w:lineRule="auto"/>
              <w:jc w:val="both"/>
              <w:rPr>
                <w:sz w:val="20"/>
              </w:rPr>
            </w:pPr>
          </w:p>
        </w:tc>
        <w:tc>
          <w:tcPr>
            <w:tcW w:w="8715" w:type="dxa"/>
            <w:tcMar>
              <w:top w:w="100" w:type="dxa"/>
              <w:left w:w="100" w:type="dxa"/>
              <w:bottom w:w="100" w:type="dxa"/>
              <w:right w:w="100" w:type="dxa"/>
            </w:tcMar>
          </w:tcPr>
          <w:p w14:paraId="35F455F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w:t>
            </w:r>
          </w:p>
          <w:p w14:paraId="79919A7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lastRenderedPageBreak/>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requestData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1E0F0D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deliveryInfoNotification</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0D839DB5"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clientCorrelator</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xxxx</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D45CE12"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callbackData</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12345</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49FF4D8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deliveryInfo</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w:t>
            </w:r>
          </w:p>
          <w:p w14:paraId="624ED8DC"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address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tel: +1350000001</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w:t>
            </w:r>
          </w:p>
          <w:p w14:paraId="05E26A6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deliveryStatus</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 xml:space="preserve">: </w:t>
            </w:r>
            <w:r w:rsidR="003F5A2D">
              <w:rPr>
                <w:rStyle w:val="sbracestructure-1"/>
                <w:rFonts w:ascii="Consolas" w:hAnsi="Consolas"/>
                <w:color w:val="auto"/>
                <w:sz w:val="20"/>
                <w:szCs w:val="20"/>
              </w:rPr>
              <w:t>"</w:t>
            </w:r>
            <w:r w:rsidRPr="004F1AF2">
              <w:rPr>
                <w:rStyle w:val="sbracestructure-1"/>
                <w:rFonts w:ascii="Consolas" w:hAnsi="Consolas"/>
                <w:color w:val="auto"/>
                <w:sz w:val="20"/>
                <w:szCs w:val="20"/>
              </w:rPr>
              <w:t>DeliveredToNetwork</w:t>
            </w:r>
            <w:r w:rsidR="003F5A2D">
              <w:rPr>
                <w:rStyle w:val="sbracestructure-1"/>
                <w:rFonts w:ascii="Consolas" w:hAnsi="Consolas"/>
                <w:color w:val="auto"/>
                <w:sz w:val="20"/>
                <w:szCs w:val="20"/>
              </w:rPr>
              <w:t>"</w:t>
            </w:r>
          </w:p>
          <w:p w14:paraId="5A19D720"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C5EC64F"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4AEA9CD1" w14:textId="77777777" w:rsidR="004F1AF2" w:rsidRPr="004F1AF2" w:rsidRDefault="004F1AF2" w:rsidP="004F1AF2">
            <w:pPr>
              <w:pStyle w:val="Default"/>
              <w:rPr>
                <w:rStyle w:val="sbracestructure-1"/>
                <w:rFonts w:ascii="Consolas" w:hAnsi="Consolas"/>
                <w:color w:val="auto"/>
                <w:sz w:val="20"/>
                <w:szCs w:val="20"/>
              </w:rPr>
            </w:pPr>
            <w:r w:rsidRPr="004F1AF2">
              <w:rPr>
                <w:rStyle w:val="sbracestructure-1"/>
                <w:rFonts w:ascii="Consolas" w:hAnsi="Consolas"/>
                <w:color w:val="auto"/>
                <w:sz w:val="20"/>
                <w:szCs w:val="20"/>
              </w:rPr>
              <w:t xml:space="preserve">    }</w:t>
            </w:r>
          </w:p>
          <w:p w14:paraId="258EC8C8" w14:textId="78027F9C" w:rsidR="008B2246" w:rsidRPr="00EF5A57" w:rsidRDefault="004F1AF2" w:rsidP="00D77511">
            <w:pPr>
              <w:pStyle w:val="Normal2"/>
              <w:jc w:val="both"/>
              <w:rPr>
                <w:sz w:val="20"/>
                <w:szCs w:val="20"/>
              </w:rPr>
            </w:pPr>
            <w:r w:rsidRPr="004F1AF2">
              <w:rPr>
                <w:rStyle w:val="sbracestructure-1"/>
                <w:rFonts w:ascii="Consolas" w:hAnsi="Consolas"/>
                <w:color w:val="auto"/>
                <w:sz w:val="20"/>
                <w:szCs w:val="20"/>
              </w:rPr>
              <w:t>}</w:t>
            </w:r>
          </w:p>
        </w:tc>
      </w:tr>
    </w:tbl>
    <w:p w14:paraId="7080EFA1" w14:textId="77777777" w:rsidR="008B2246" w:rsidRPr="005C23E2" w:rsidRDefault="008B2246" w:rsidP="008B2246">
      <w:pPr>
        <w:jc w:val="both"/>
      </w:pPr>
    </w:p>
    <w:p w14:paraId="1D75E9F4" w14:textId="77777777" w:rsidR="008B2246" w:rsidRDefault="008B2246" w:rsidP="008B2246">
      <w:pPr>
        <w:pStyle w:val="Heading5"/>
        <w:jc w:val="both"/>
      </w:pPr>
      <w:r>
        <w:t>Body Elements</w:t>
      </w:r>
    </w:p>
    <w:p w14:paraId="4F9CEFDC" w14:textId="77777777" w:rsidR="008B2246" w:rsidRPr="00BF381B" w:rsidRDefault="008B2246" w:rsidP="008B2246">
      <w:r>
        <w:t>Important elements that are to be tracked by MoTech are explained below</w:t>
      </w:r>
    </w:p>
    <w:p w14:paraId="52AAA9EE" w14:textId="77777777" w:rsidR="008B2246" w:rsidRDefault="008B2246" w:rsidP="008B2246">
      <w:pPr>
        <w:jc w:val="both"/>
        <w:rPr>
          <w:b/>
        </w:rPr>
      </w:pPr>
    </w:p>
    <w:tbl>
      <w:tblPr>
        <w:tblStyle w:val="TableGrid"/>
        <w:tblW w:w="9198" w:type="dxa"/>
        <w:tblLayout w:type="fixed"/>
        <w:tblLook w:val="04A0" w:firstRow="1" w:lastRow="0" w:firstColumn="1" w:lastColumn="0" w:noHBand="0" w:noVBand="1"/>
      </w:tblPr>
      <w:tblGrid>
        <w:gridCol w:w="558"/>
        <w:gridCol w:w="1801"/>
        <w:gridCol w:w="1284"/>
        <w:gridCol w:w="1235"/>
        <w:gridCol w:w="1728"/>
        <w:gridCol w:w="2592"/>
      </w:tblGrid>
      <w:tr w:rsidR="008B2246" w:rsidRPr="00EF5A57" w14:paraId="2FC328D6" w14:textId="77777777" w:rsidTr="00D61C51">
        <w:tc>
          <w:tcPr>
            <w:tcW w:w="558" w:type="dxa"/>
            <w:shd w:val="clear" w:color="auto" w:fill="D9D9D9" w:themeFill="background1" w:themeFillShade="D9"/>
          </w:tcPr>
          <w:p w14:paraId="7845F596" w14:textId="77777777" w:rsidR="008B2246" w:rsidRPr="00EF5A57" w:rsidRDefault="008B2246" w:rsidP="00D61C51">
            <w:pPr>
              <w:jc w:val="both"/>
              <w:rPr>
                <w:rFonts w:cs="Arial"/>
                <w:szCs w:val="20"/>
              </w:rPr>
            </w:pPr>
            <w:r w:rsidRPr="00EF5A57">
              <w:rPr>
                <w:rFonts w:cs="Arial"/>
                <w:szCs w:val="20"/>
              </w:rPr>
              <w:t>#</w:t>
            </w:r>
          </w:p>
        </w:tc>
        <w:tc>
          <w:tcPr>
            <w:tcW w:w="1801" w:type="dxa"/>
            <w:shd w:val="clear" w:color="auto" w:fill="D9D9D9" w:themeFill="background1" w:themeFillShade="D9"/>
          </w:tcPr>
          <w:p w14:paraId="2EEB6B70" w14:textId="77777777" w:rsidR="008B2246" w:rsidRPr="00EF5A57" w:rsidRDefault="008B2246" w:rsidP="00D61C51">
            <w:pPr>
              <w:jc w:val="both"/>
              <w:rPr>
                <w:rFonts w:cs="Arial"/>
                <w:szCs w:val="20"/>
              </w:rPr>
            </w:pPr>
            <w:r w:rsidRPr="00EF5A57">
              <w:rPr>
                <w:rFonts w:cs="Arial"/>
                <w:szCs w:val="20"/>
              </w:rPr>
              <w:t>Parameter Name</w:t>
            </w:r>
          </w:p>
        </w:tc>
        <w:tc>
          <w:tcPr>
            <w:tcW w:w="1284" w:type="dxa"/>
            <w:shd w:val="clear" w:color="auto" w:fill="D9D9D9" w:themeFill="background1" w:themeFillShade="D9"/>
          </w:tcPr>
          <w:p w14:paraId="1885698D" w14:textId="77777777" w:rsidR="008B2246" w:rsidRPr="00EF5A57" w:rsidRDefault="008B2246" w:rsidP="00D61C51">
            <w:pPr>
              <w:jc w:val="both"/>
              <w:rPr>
                <w:rFonts w:cs="Arial"/>
                <w:szCs w:val="20"/>
              </w:rPr>
            </w:pPr>
            <w:r w:rsidRPr="00EF5A57">
              <w:rPr>
                <w:rFonts w:cs="Arial"/>
                <w:szCs w:val="20"/>
              </w:rPr>
              <w:t>Mandatory</w:t>
            </w:r>
          </w:p>
        </w:tc>
        <w:tc>
          <w:tcPr>
            <w:tcW w:w="1235" w:type="dxa"/>
            <w:shd w:val="clear" w:color="auto" w:fill="D9D9D9" w:themeFill="background1" w:themeFillShade="D9"/>
          </w:tcPr>
          <w:p w14:paraId="512F1319" w14:textId="77777777" w:rsidR="008B2246" w:rsidRPr="00EF5A57" w:rsidRDefault="008B2246" w:rsidP="00D61C51">
            <w:pPr>
              <w:jc w:val="both"/>
              <w:rPr>
                <w:rFonts w:cs="Arial"/>
                <w:szCs w:val="20"/>
              </w:rPr>
            </w:pPr>
            <w:r w:rsidRPr="00EF5A57">
              <w:rPr>
                <w:rFonts w:cs="Arial"/>
                <w:szCs w:val="20"/>
              </w:rPr>
              <w:t>Data type</w:t>
            </w:r>
          </w:p>
        </w:tc>
        <w:tc>
          <w:tcPr>
            <w:tcW w:w="1728" w:type="dxa"/>
            <w:shd w:val="clear" w:color="auto" w:fill="D9D9D9" w:themeFill="background1" w:themeFillShade="D9"/>
          </w:tcPr>
          <w:p w14:paraId="15FC8DDC" w14:textId="77777777" w:rsidR="008B2246" w:rsidRPr="00EF5A57" w:rsidRDefault="008B2246" w:rsidP="00D61C51">
            <w:pPr>
              <w:jc w:val="both"/>
              <w:rPr>
                <w:rFonts w:cs="Arial"/>
                <w:szCs w:val="20"/>
              </w:rPr>
            </w:pPr>
            <w:r w:rsidRPr="00EF5A57">
              <w:rPr>
                <w:rFonts w:cs="Arial"/>
                <w:szCs w:val="20"/>
              </w:rPr>
              <w:t>Range</w:t>
            </w:r>
          </w:p>
        </w:tc>
        <w:tc>
          <w:tcPr>
            <w:tcW w:w="2592" w:type="dxa"/>
            <w:shd w:val="clear" w:color="auto" w:fill="D9D9D9" w:themeFill="background1" w:themeFillShade="D9"/>
          </w:tcPr>
          <w:p w14:paraId="14DAFA5B" w14:textId="77777777" w:rsidR="008B2246" w:rsidRPr="00EF5A57" w:rsidRDefault="008B2246" w:rsidP="00D61C51">
            <w:pPr>
              <w:jc w:val="both"/>
              <w:rPr>
                <w:rFonts w:cs="Arial"/>
                <w:szCs w:val="20"/>
              </w:rPr>
            </w:pPr>
            <w:r w:rsidRPr="00EF5A57">
              <w:rPr>
                <w:rFonts w:cs="Arial"/>
                <w:szCs w:val="20"/>
              </w:rPr>
              <w:t>Description</w:t>
            </w:r>
          </w:p>
        </w:tc>
      </w:tr>
      <w:tr w:rsidR="00313B3E" w:rsidRPr="00EF5A57" w14:paraId="66D73293" w14:textId="77777777" w:rsidTr="00D61C51">
        <w:tc>
          <w:tcPr>
            <w:tcW w:w="558" w:type="dxa"/>
          </w:tcPr>
          <w:p w14:paraId="6D0260EC" w14:textId="77777777" w:rsidR="00313B3E" w:rsidRPr="00EF5A57" w:rsidRDefault="00313B3E" w:rsidP="00D61C51">
            <w:pPr>
              <w:jc w:val="both"/>
              <w:rPr>
                <w:rFonts w:cs="Arial"/>
                <w:szCs w:val="20"/>
              </w:rPr>
            </w:pPr>
            <w:r>
              <w:rPr>
                <w:rFonts w:cs="Arial"/>
                <w:szCs w:val="20"/>
              </w:rPr>
              <w:t>1</w:t>
            </w:r>
          </w:p>
        </w:tc>
        <w:tc>
          <w:tcPr>
            <w:tcW w:w="1801" w:type="dxa"/>
          </w:tcPr>
          <w:p w14:paraId="0F4D2D02" w14:textId="77777777" w:rsidR="00313B3E" w:rsidRDefault="00313B3E" w:rsidP="00D61C51">
            <w:pPr>
              <w:jc w:val="both"/>
              <w:rPr>
                <w:rFonts w:cs="Arial"/>
                <w:szCs w:val="20"/>
              </w:rPr>
            </w:pPr>
            <w:r w:rsidRPr="005923D5">
              <w:rPr>
                <w:rStyle w:val="sobjectk"/>
                <w:rFonts w:cs="Arial"/>
                <w:b/>
                <w:bCs/>
                <w:color w:val="333333"/>
                <w:szCs w:val="20"/>
              </w:rPr>
              <w:t>clientCorrelator</w:t>
            </w:r>
          </w:p>
        </w:tc>
        <w:tc>
          <w:tcPr>
            <w:tcW w:w="1284" w:type="dxa"/>
          </w:tcPr>
          <w:p w14:paraId="1EC44F2A" w14:textId="77777777" w:rsidR="00313B3E" w:rsidRPr="00EF5A57" w:rsidRDefault="00313B3E" w:rsidP="00D61C51">
            <w:pPr>
              <w:jc w:val="both"/>
              <w:rPr>
                <w:rFonts w:cs="Arial"/>
                <w:szCs w:val="20"/>
              </w:rPr>
            </w:pPr>
            <w:r>
              <w:rPr>
                <w:rFonts w:cs="Arial"/>
                <w:szCs w:val="20"/>
              </w:rPr>
              <w:t>Yes</w:t>
            </w:r>
          </w:p>
        </w:tc>
        <w:tc>
          <w:tcPr>
            <w:tcW w:w="1235" w:type="dxa"/>
          </w:tcPr>
          <w:p w14:paraId="6C1DC2E4" w14:textId="77777777" w:rsidR="00313B3E" w:rsidRDefault="00313B3E" w:rsidP="00D61C51">
            <w:pPr>
              <w:jc w:val="both"/>
              <w:rPr>
                <w:rFonts w:cs="Arial"/>
                <w:szCs w:val="20"/>
              </w:rPr>
            </w:pPr>
            <w:r>
              <w:rPr>
                <w:rFonts w:cs="Arial"/>
                <w:szCs w:val="20"/>
              </w:rPr>
              <w:t>String</w:t>
            </w:r>
          </w:p>
        </w:tc>
        <w:tc>
          <w:tcPr>
            <w:tcW w:w="1728" w:type="dxa"/>
          </w:tcPr>
          <w:p w14:paraId="4CCA8D5A" w14:textId="77777777" w:rsidR="00313B3E" w:rsidRDefault="00313B3E" w:rsidP="00D61C51">
            <w:pPr>
              <w:jc w:val="both"/>
              <w:rPr>
                <w:rFonts w:cs="Arial"/>
                <w:szCs w:val="20"/>
              </w:rPr>
            </w:pPr>
          </w:p>
        </w:tc>
        <w:tc>
          <w:tcPr>
            <w:tcW w:w="2592" w:type="dxa"/>
          </w:tcPr>
          <w:p w14:paraId="119D9E86" w14:textId="77777777" w:rsidR="00313B3E" w:rsidRDefault="00313B3E" w:rsidP="00313B3E">
            <w:pPr>
              <w:jc w:val="both"/>
              <w:rPr>
                <w:rFonts w:cs="Arial"/>
                <w:szCs w:val="20"/>
              </w:rPr>
            </w:pPr>
            <w:r>
              <w:rPr>
                <w:rFonts w:cs="Arial"/>
                <w:szCs w:val="20"/>
              </w:rPr>
              <w:t>Unique id sent by third-party application in the Send SMS API request</w:t>
            </w:r>
          </w:p>
        </w:tc>
      </w:tr>
      <w:tr w:rsidR="004F1AF2" w:rsidRPr="00EF5A57" w14:paraId="79722926" w14:textId="77777777" w:rsidTr="00D61C51">
        <w:tc>
          <w:tcPr>
            <w:tcW w:w="558" w:type="dxa"/>
          </w:tcPr>
          <w:p w14:paraId="68BC1E92" w14:textId="77777777" w:rsidR="004F1AF2" w:rsidRDefault="007D1851" w:rsidP="00D61C51">
            <w:pPr>
              <w:jc w:val="both"/>
              <w:rPr>
                <w:rFonts w:cs="Arial"/>
                <w:szCs w:val="20"/>
              </w:rPr>
            </w:pPr>
            <w:r>
              <w:rPr>
                <w:rFonts w:cs="Arial"/>
                <w:szCs w:val="20"/>
              </w:rPr>
              <w:t>2</w:t>
            </w:r>
          </w:p>
        </w:tc>
        <w:tc>
          <w:tcPr>
            <w:tcW w:w="1801" w:type="dxa"/>
          </w:tcPr>
          <w:p w14:paraId="13EDB9D5" w14:textId="77777777" w:rsidR="004F1AF2" w:rsidRPr="005923D5" w:rsidRDefault="004F1AF2" w:rsidP="00D61C51">
            <w:pPr>
              <w:jc w:val="both"/>
              <w:rPr>
                <w:rStyle w:val="sobjectk"/>
                <w:rFonts w:cs="Arial"/>
                <w:b/>
                <w:bCs/>
                <w:color w:val="333333"/>
                <w:szCs w:val="20"/>
              </w:rPr>
            </w:pPr>
            <w:r>
              <w:rPr>
                <w:rStyle w:val="sobjectk"/>
                <w:rFonts w:cs="Arial"/>
                <w:b/>
                <w:bCs/>
                <w:color w:val="333333"/>
                <w:szCs w:val="20"/>
              </w:rPr>
              <w:t>callbackData</w:t>
            </w:r>
          </w:p>
        </w:tc>
        <w:tc>
          <w:tcPr>
            <w:tcW w:w="1284" w:type="dxa"/>
          </w:tcPr>
          <w:p w14:paraId="21FEDE59" w14:textId="77777777" w:rsidR="004F1AF2" w:rsidRDefault="004F1AF2" w:rsidP="00D61C51">
            <w:pPr>
              <w:jc w:val="both"/>
              <w:rPr>
                <w:rFonts w:cs="Arial"/>
                <w:szCs w:val="20"/>
              </w:rPr>
            </w:pPr>
            <w:r>
              <w:rPr>
                <w:rFonts w:cs="Arial"/>
                <w:szCs w:val="20"/>
              </w:rPr>
              <w:t>No</w:t>
            </w:r>
          </w:p>
        </w:tc>
        <w:tc>
          <w:tcPr>
            <w:tcW w:w="1235" w:type="dxa"/>
          </w:tcPr>
          <w:p w14:paraId="49A4B820" w14:textId="77777777" w:rsidR="004F1AF2" w:rsidRDefault="004F1AF2" w:rsidP="00D61C51">
            <w:pPr>
              <w:jc w:val="both"/>
              <w:rPr>
                <w:rFonts w:cs="Arial"/>
                <w:szCs w:val="20"/>
              </w:rPr>
            </w:pPr>
            <w:r>
              <w:rPr>
                <w:rFonts w:cs="Arial"/>
                <w:szCs w:val="20"/>
              </w:rPr>
              <w:t>String</w:t>
            </w:r>
          </w:p>
        </w:tc>
        <w:tc>
          <w:tcPr>
            <w:tcW w:w="1728" w:type="dxa"/>
          </w:tcPr>
          <w:p w14:paraId="4F387B84" w14:textId="77777777" w:rsidR="004F1AF2" w:rsidRDefault="004F1AF2" w:rsidP="00D61C51">
            <w:pPr>
              <w:jc w:val="both"/>
              <w:rPr>
                <w:rFonts w:cs="Arial"/>
                <w:szCs w:val="20"/>
              </w:rPr>
            </w:pPr>
            <w:r>
              <w:rPr>
                <w:rFonts w:cs="Arial"/>
                <w:szCs w:val="20"/>
              </w:rPr>
              <w:t>NA</w:t>
            </w:r>
          </w:p>
        </w:tc>
        <w:tc>
          <w:tcPr>
            <w:tcW w:w="2592" w:type="dxa"/>
          </w:tcPr>
          <w:p w14:paraId="44E75344" w14:textId="77777777" w:rsidR="004F1AF2" w:rsidRDefault="004F1AF2" w:rsidP="00313B3E">
            <w:pPr>
              <w:jc w:val="both"/>
              <w:rPr>
                <w:rFonts w:cs="Arial"/>
                <w:szCs w:val="20"/>
              </w:rPr>
            </w:pPr>
            <w:r>
              <w:rPr>
                <w:rFonts w:cs="Arial"/>
                <w:szCs w:val="20"/>
              </w:rPr>
              <w:t>NA for NMS</w:t>
            </w:r>
          </w:p>
        </w:tc>
      </w:tr>
      <w:tr w:rsidR="004F1AF2" w:rsidRPr="00EF5A57" w14:paraId="56A1A1B6" w14:textId="77777777" w:rsidTr="00D61C51">
        <w:tc>
          <w:tcPr>
            <w:tcW w:w="558" w:type="dxa"/>
          </w:tcPr>
          <w:p w14:paraId="2BA181A7" w14:textId="77777777" w:rsidR="004F1AF2" w:rsidRDefault="007D1851" w:rsidP="00D61C51">
            <w:pPr>
              <w:jc w:val="both"/>
              <w:rPr>
                <w:rFonts w:cs="Arial"/>
                <w:szCs w:val="20"/>
              </w:rPr>
            </w:pPr>
            <w:r>
              <w:rPr>
                <w:rFonts w:cs="Arial"/>
                <w:szCs w:val="20"/>
              </w:rPr>
              <w:t>3</w:t>
            </w:r>
          </w:p>
        </w:tc>
        <w:tc>
          <w:tcPr>
            <w:tcW w:w="1801" w:type="dxa"/>
          </w:tcPr>
          <w:p w14:paraId="6DF7BE67" w14:textId="77777777" w:rsidR="004F1AF2" w:rsidRDefault="004F1AF2" w:rsidP="00D61C51">
            <w:pPr>
              <w:jc w:val="both"/>
              <w:rPr>
                <w:rStyle w:val="sobjectk"/>
                <w:rFonts w:cs="Arial"/>
                <w:b/>
                <w:bCs/>
                <w:color w:val="333333"/>
                <w:szCs w:val="20"/>
              </w:rPr>
            </w:pPr>
            <w:r>
              <w:rPr>
                <w:rStyle w:val="sobjectk"/>
                <w:rFonts w:cs="Arial"/>
                <w:b/>
                <w:bCs/>
                <w:color w:val="333333"/>
                <w:szCs w:val="20"/>
              </w:rPr>
              <w:t>address</w:t>
            </w:r>
          </w:p>
        </w:tc>
        <w:tc>
          <w:tcPr>
            <w:tcW w:w="1284" w:type="dxa"/>
          </w:tcPr>
          <w:p w14:paraId="54507458" w14:textId="77777777" w:rsidR="004F1AF2" w:rsidRDefault="004F1AF2" w:rsidP="00D61C51">
            <w:pPr>
              <w:jc w:val="both"/>
              <w:rPr>
                <w:rFonts w:cs="Arial"/>
                <w:szCs w:val="20"/>
              </w:rPr>
            </w:pPr>
            <w:r>
              <w:rPr>
                <w:rFonts w:cs="Arial"/>
                <w:szCs w:val="20"/>
              </w:rPr>
              <w:t>Yes</w:t>
            </w:r>
          </w:p>
        </w:tc>
        <w:tc>
          <w:tcPr>
            <w:tcW w:w="1235" w:type="dxa"/>
          </w:tcPr>
          <w:p w14:paraId="2D8C48C9" w14:textId="77777777" w:rsidR="004F1AF2" w:rsidRDefault="004F1AF2" w:rsidP="00D61C51">
            <w:pPr>
              <w:jc w:val="both"/>
              <w:rPr>
                <w:rFonts w:cs="Arial"/>
                <w:szCs w:val="20"/>
              </w:rPr>
            </w:pPr>
            <w:r>
              <w:rPr>
                <w:rFonts w:cs="Arial"/>
                <w:szCs w:val="20"/>
              </w:rPr>
              <w:t>String</w:t>
            </w:r>
          </w:p>
        </w:tc>
        <w:tc>
          <w:tcPr>
            <w:tcW w:w="1728" w:type="dxa"/>
          </w:tcPr>
          <w:p w14:paraId="79D1014F" w14:textId="77777777" w:rsidR="004F1AF2" w:rsidRDefault="004F1AF2" w:rsidP="00D61C51">
            <w:pPr>
              <w:jc w:val="both"/>
              <w:rPr>
                <w:rFonts w:cs="Arial"/>
                <w:szCs w:val="20"/>
              </w:rPr>
            </w:pPr>
            <w:r>
              <w:rPr>
                <w:rFonts w:cs="Arial"/>
                <w:szCs w:val="20"/>
              </w:rPr>
              <w:t>NA</w:t>
            </w:r>
          </w:p>
        </w:tc>
        <w:tc>
          <w:tcPr>
            <w:tcW w:w="2592" w:type="dxa"/>
          </w:tcPr>
          <w:p w14:paraId="622C400A" w14:textId="77777777" w:rsidR="004F1AF2" w:rsidRDefault="004F1AF2" w:rsidP="00313B3E">
            <w:pPr>
              <w:jc w:val="both"/>
              <w:rPr>
                <w:rFonts w:cs="Arial"/>
                <w:szCs w:val="20"/>
              </w:rPr>
            </w:pPr>
            <w:r>
              <w:rPr>
                <w:rFonts w:cs="Arial"/>
                <w:szCs w:val="20"/>
              </w:rPr>
              <w:t>address in SMS send API</w:t>
            </w:r>
          </w:p>
        </w:tc>
      </w:tr>
      <w:tr w:rsidR="008B2246" w:rsidRPr="00EF5A57" w14:paraId="31CA68E0" w14:textId="77777777" w:rsidTr="00D61C51">
        <w:tc>
          <w:tcPr>
            <w:tcW w:w="558" w:type="dxa"/>
          </w:tcPr>
          <w:p w14:paraId="11C5BA68" w14:textId="77777777" w:rsidR="008B2246" w:rsidRPr="00EF5A57" w:rsidRDefault="007D1851" w:rsidP="007D1851">
            <w:pPr>
              <w:jc w:val="both"/>
              <w:rPr>
                <w:rFonts w:cs="Arial"/>
                <w:szCs w:val="20"/>
              </w:rPr>
            </w:pPr>
            <w:r>
              <w:rPr>
                <w:rFonts w:cs="Arial"/>
                <w:szCs w:val="20"/>
              </w:rPr>
              <w:t>4</w:t>
            </w:r>
          </w:p>
        </w:tc>
        <w:tc>
          <w:tcPr>
            <w:tcW w:w="1801" w:type="dxa"/>
          </w:tcPr>
          <w:p w14:paraId="698CE1D9" w14:textId="77777777" w:rsidR="008B2246" w:rsidRPr="00EF5A57" w:rsidRDefault="008B2246" w:rsidP="00D61C51">
            <w:pPr>
              <w:jc w:val="both"/>
              <w:rPr>
                <w:rFonts w:cs="Arial"/>
                <w:szCs w:val="20"/>
              </w:rPr>
            </w:pPr>
            <w:r>
              <w:rPr>
                <w:rFonts w:cs="Arial"/>
                <w:szCs w:val="20"/>
              </w:rPr>
              <w:t>deliveryStatus</w:t>
            </w:r>
          </w:p>
        </w:tc>
        <w:tc>
          <w:tcPr>
            <w:tcW w:w="1284" w:type="dxa"/>
          </w:tcPr>
          <w:p w14:paraId="5CC13944" w14:textId="77777777" w:rsidR="008B2246" w:rsidRPr="00EF5A57" w:rsidRDefault="008B2246" w:rsidP="00D61C51">
            <w:pPr>
              <w:jc w:val="both"/>
              <w:rPr>
                <w:rFonts w:cs="Arial"/>
                <w:szCs w:val="20"/>
              </w:rPr>
            </w:pPr>
            <w:r w:rsidRPr="00EF5A57">
              <w:rPr>
                <w:rFonts w:cs="Arial"/>
                <w:szCs w:val="20"/>
              </w:rPr>
              <w:t>Yes</w:t>
            </w:r>
          </w:p>
        </w:tc>
        <w:tc>
          <w:tcPr>
            <w:tcW w:w="1235" w:type="dxa"/>
          </w:tcPr>
          <w:p w14:paraId="7BBED412" w14:textId="77777777" w:rsidR="008B2246" w:rsidRPr="00EF5A57" w:rsidRDefault="008B2246" w:rsidP="00D61C51">
            <w:pPr>
              <w:jc w:val="both"/>
              <w:rPr>
                <w:rFonts w:cs="Arial"/>
                <w:szCs w:val="20"/>
              </w:rPr>
            </w:pPr>
            <w:r>
              <w:rPr>
                <w:rFonts w:cs="Arial"/>
                <w:szCs w:val="20"/>
              </w:rPr>
              <w:t>String</w:t>
            </w:r>
          </w:p>
        </w:tc>
        <w:tc>
          <w:tcPr>
            <w:tcW w:w="1728" w:type="dxa"/>
          </w:tcPr>
          <w:p w14:paraId="62DAA5BB" w14:textId="36ACB478" w:rsidR="008B2246" w:rsidRPr="00EF5A57" w:rsidRDefault="007844FB" w:rsidP="00D61C51">
            <w:pPr>
              <w:jc w:val="both"/>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_Ref410419843 \r \h </w:instrText>
            </w:r>
            <w:r w:rsidR="001639D2">
              <w:rPr>
                <w:rFonts w:cs="Arial"/>
                <w:szCs w:val="20"/>
              </w:rPr>
            </w:r>
            <w:r w:rsidR="001639D2">
              <w:rPr>
                <w:rFonts w:cs="Arial"/>
                <w:szCs w:val="20"/>
              </w:rPr>
              <w:fldChar w:fldCharType="separate"/>
            </w:r>
            <w:r w:rsidR="00C9141F">
              <w:rPr>
                <w:rFonts w:cs="Arial"/>
                <w:szCs w:val="20"/>
              </w:rPr>
              <w:t>2.7.2</w:t>
            </w:r>
            <w:r w:rsidR="001639D2">
              <w:rPr>
                <w:rFonts w:cs="Arial"/>
                <w:szCs w:val="20"/>
              </w:rPr>
              <w:fldChar w:fldCharType="end"/>
            </w:r>
          </w:p>
        </w:tc>
        <w:tc>
          <w:tcPr>
            <w:tcW w:w="2592" w:type="dxa"/>
          </w:tcPr>
          <w:p w14:paraId="7914E60D" w14:textId="77777777" w:rsidR="008B2246" w:rsidRPr="00EF5A57" w:rsidRDefault="008B2246" w:rsidP="00D61C51">
            <w:pPr>
              <w:jc w:val="both"/>
              <w:rPr>
                <w:rFonts w:cs="Arial"/>
                <w:szCs w:val="20"/>
              </w:rPr>
            </w:pPr>
            <w:r>
              <w:rPr>
                <w:rFonts w:cs="Arial"/>
                <w:szCs w:val="20"/>
              </w:rPr>
              <w:t>SMS delivery status – either successful or failed.</w:t>
            </w:r>
          </w:p>
        </w:tc>
      </w:tr>
    </w:tbl>
    <w:p w14:paraId="3D261F6F" w14:textId="77777777" w:rsidR="00A6596A" w:rsidRDefault="00D02082" w:rsidP="00A6596A">
      <w:pPr>
        <w:pStyle w:val="Heading4"/>
        <w:jc w:val="both"/>
      </w:pPr>
      <w:r>
        <w:t xml:space="preserve">Delivery Notification API </w:t>
      </w:r>
      <w:r w:rsidR="00A6596A">
        <w:t xml:space="preserve">– Response </w:t>
      </w:r>
    </w:p>
    <w:p w14:paraId="7A90B8CB" w14:textId="77777777" w:rsidR="00A6596A" w:rsidRPr="005C2EAB" w:rsidRDefault="00A6596A" w:rsidP="00A6596A">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A6596A" w:rsidRPr="001136A5" w14:paraId="30D6DD97" w14:textId="77777777" w:rsidTr="001B6A55">
        <w:tc>
          <w:tcPr>
            <w:tcW w:w="1188" w:type="dxa"/>
            <w:shd w:val="clear" w:color="auto" w:fill="D9D9D9" w:themeFill="background1" w:themeFillShade="D9"/>
          </w:tcPr>
          <w:p w14:paraId="1D0E2AED" w14:textId="77777777" w:rsidR="00A6596A" w:rsidRPr="001136A5" w:rsidRDefault="00A6596A" w:rsidP="001B6A55">
            <w:pPr>
              <w:jc w:val="both"/>
              <w:rPr>
                <w:szCs w:val="20"/>
              </w:rPr>
            </w:pPr>
            <w:r w:rsidRPr="001136A5">
              <w:rPr>
                <w:szCs w:val="20"/>
              </w:rPr>
              <w:t>Response  Status</w:t>
            </w:r>
          </w:p>
        </w:tc>
        <w:tc>
          <w:tcPr>
            <w:tcW w:w="3315" w:type="dxa"/>
            <w:shd w:val="clear" w:color="auto" w:fill="D9D9D9" w:themeFill="background1" w:themeFillShade="D9"/>
          </w:tcPr>
          <w:p w14:paraId="43917E38" w14:textId="77777777" w:rsidR="00A6596A" w:rsidRPr="001136A5" w:rsidRDefault="00A6596A" w:rsidP="001B6A55">
            <w:pPr>
              <w:jc w:val="both"/>
              <w:rPr>
                <w:szCs w:val="20"/>
              </w:rPr>
            </w:pPr>
            <w:r w:rsidRPr="001136A5">
              <w:rPr>
                <w:szCs w:val="20"/>
              </w:rPr>
              <w:t>Body Example</w:t>
            </w:r>
          </w:p>
        </w:tc>
        <w:tc>
          <w:tcPr>
            <w:tcW w:w="956" w:type="dxa"/>
            <w:shd w:val="clear" w:color="auto" w:fill="D9D9D9" w:themeFill="background1" w:themeFillShade="D9"/>
          </w:tcPr>
          <w:p w14:paraId="3FA4060E" w14:textId="77777777" w:rsidR="00A6596A" w:rsidRPr="001136A5" w:rsidRDefault="00A6596A" w:rsidP="001B6A55">
            <w:pPr>
              <w:jc w:val="both"/>
              <w:rPr>
                <w:szCs w:val="20"/>
              </w:rPr>
            </w:pPr>
            <w:r w:rsidRPr="001136A5">
              <w:rPr>
                <w:szCs w:val="20"/>
              </w:rPr>
              <w:t>HTTP Status Code</w:t>
            </w:r>
          </w:p>
        </w:tc>
        <w:tc>
          <w:tcPr>
            <w:tcW w:w="1471" w:type="dxa"/>
            <w:shd w:val="clear" w:color="auto" w:fill="D9D9D9" w:themeFill="background1" w:themeFillShade="D9"/>
          </w:tcPr>
          <w:p w14:paraId="12892D84" w14:textId="77777777" w:rsidR="00A6596A" w:rsidRPr="001136A5" w:rsidRDefault="00A6596A" w:rsidP="001B6A55">
            <w:pPr>
              <w:jc w:val="both"/>
              <w:rPr>
                <w:szCs w:val="20"/>
              </w:rPr>
            </w:pPr>
            <w:r w:rsidRPr="001136A5">
              <w:rPr>
                <w:szCs w:val="20"/>
              </w:rPr>
              <w:t>Content Type</w:t>
            </w:r>
          </w:p>
        </w:tc>
        <w:tc>
          <w:tcPr>
            <w:tcW w:w="2250" w:type="dxa"/>
            <w:shd w:val="clear" w:color="auto" w:fill="D9D9D9" w:themeFill="background1" w:themeFillShade="D9"/>
          </w:tcPr>
          <w:p w14:paraId="33A3E00B" w14:textId="77777777" w:rsidR="00A6596A" w:rsidRPr="001136A5" w:rsidRDefault="00A6596A" w:rsidP="001B6A55">
            <w:pPr>
              <w:jc w:val="both"/>
              <w:rPr>
                <w:szCs w:val="20"/>
              </w:rPr>
            </w:pPr>
            <w:r w:rsidRPr="001136A5">
              <w:rPr>
                <w:szCs w:val="20"/>
              </w:rPr>
              <w:t>Description</w:t>
            </w:r>
          </w:p>
        </w:tc>
      </w:tr>
      <w:tr w:rsidR="00A6596A" w:rsidRPr="001136A5" w14:paraId="0FCD5045" w14:textId="77777777" w:rsidTr="001B6A55">
        <w:trPr>
          <w:trHeight w:val="346"/>
        </w:trPr>
        <w:tc>
          <w:tcPr>
            <w:tcW w:w="1188" w:type="dxa"/>
          </w:tcPr>
          <w:p w14:paraId="3DFFAA4B" w14:textId="77777777" w:rsidR="00A6596A" w:rsidRPr="001136A5" w:rsidRDefault="00A6596A" w:rsidP="001B6A55">
            <w:pPr>
              <w:jc w:val="both"/>
              <w:rPr>
                <w:szCs w:val="20"/>
              </w:rPr>
            </w:pPr>
            <w:r w:rsidRPr="001136A5">
              <w:rPr>
                <w:szCs w:val="20"/>
              </w:rPr>
              <w:t>Successful</w:t>
            </w:r>
          </w:p>
        </w:tc>
        <w:tc>
          <w:tcPr>
            <w:tcW w:w="3315" w:type="dxa"/>
          </w:tcPr>
          <w:p w14:paraId="1434E12E" w14:textId="77777777" w:rsidR="00A6596A" w:rsidRPr="001136A5" w:rsidRDefault="00A6596A" w:rsidP="001B6A55">
            <w:pPr>
              <w:jc w:val="both"/>
              <w:rPr>
                <w:rFonts w:eastAsia="Arial" w:cs="Arial"/>
                <w:szCs w:val="20"/>
              </w:rPr>
            </w:pPr>
          </w:p>
          <w:p w14:paraId="4BAF64B2" w14:textId="77777777" w:rsidR="00A6596A" w:rsidRPr="001136A5" w:rsidRDefault="00A6596A" w:rsidP="001B6A55">
            <w:pPr>
              <w:jc w:val="both"/>
              <w:rPr>
                <w:rFonts w:eastAsia="Times New Roman" w:cs="Times New Roman"/>
                <w:szCs w:val="20"/>
              </w:rPr>
            </w:pPr>
          </w:p>
        </w:tc>
        <w:tc>
          <w:tcPr>
            <w:tcW w:w="956" w:type="dxa"/>
            <w:tcBorders>
              <w:bottom w:val="single" w:sz="4" w:space="0" w:color="auto"/>
            </w:tcBorders>
          </w:tcPr>
          <w:p w14:paraId="22B6E957" w14:textId="77777777" w:rsidR="00A6596A" w:rsidRPr="001136A5" w:rsidRDefault="00A6596A" w:rsidP="001B6A55">
            <w:pPr>
              <w:jc w:val="both"/>
              <w:rPr>
                <w:szCs w:val="20"/>
              </w:rPr>
            </w:pPr>
            <w:r w:rsidRPr="001136A5">
              <w:rPr>
                <w:szCs w:val="20"/>
              </w:rPr>
              <w:t>200</w:t>
            </w:r>
          </w:p>
        </w:tc>
        <w:tc>
          <w:tcPr>
            <w:tcW w:w="1471" w:type="dxa"/>
            <w:tcBorders>
              <w:bottom w:val="single" w:sz="4" w:space="0" w:color="auto"/>
            </w:tcBorders>
          </w:tcPr>
          <w:p w14:paraId="5E227EED" w14:textId="77777777" w:rsidR="00A6596A" w:rsidRPr="001136A5" w:rsidRDefault="00A6596A" w:rsidP="001B6A55">
            <w:pPr>
              <w:jc w:val="both"/>
              <w:rPr>
                <w:szCs w:val="20"/>
              </w:rPr>
            </w:pPr>
            <w:r w:rsidRPr="001136A5">
              <w:rPr>
                <w:szCs w:val="20"/>
              </w:rPr>
              <w:t>Application/json</w:t>
            </w:r>
          </w:p>
        </w:tc>
        <w:tc>
          <w:tcPr>
            <w:tcW w:w="2250" w:type="dxa"/>
            <w:tcBorders>
              <w:bottom w:val="single" w:sz="4" w:space="0" w:color="auto"/>
            </w:tcBorders>
          </w:tcPr>
          <w:p w14:paraId="6C6C3F82" w14:textId="77777777" w:rsidR="00A6596A" w:rsidRPr="001136A5" w:rsidRDefault="00A6596A" w:rsidP="001B6A55">
            <w:pPr>
              <w:jc w:val="both"/>
              <w:rPr>
                <w:szCs w:val="20"/>
              </w:rPr>
            </w:pPr>
          </w:p>
        </w:tc>
      </w:tr>
      <w:tr w:rsidR="00A6596A" w:rsidRPr="001136A5" w14:paraId="04E027FE" w14:textId="77777777" w:rsidTr="001B6A55">
        <w:tc>
          <w:tcPr>
            <w:tcW w:w="1188" w:type="dxa"/>
            <w:vMerge w:val="restart"/>
          </w:tcPr>
          <w:p w14:paraId="528D2C39" w14:textId="77777777" w:rsidR="00A6596A" w:rsidRPr="001136A5" w:rsidRDefault="00A6596A" w:rsidP="001B6A55">
            <w:pPr>
              <w:jc w:val="both"/>
              <w:rPr>
                <w:szCs w:val="20"/>
              </w:rPr>
            </w:pPr>
            <w:r w:rsidRPr="001136A5">
              <w:rPr>
                <w:szCs w:val="20"/>
              </w:rPr>
              <w:t>Failure</w:t>
            </w:r>
          </w:p>
        </w:tc>
        <w:tc>
          <w:tcPr>
            <w:tcW w:w="3315" w:type="dxa"/>
            <w:vMerge w:val="restart"/>
            <w:shd w:val="clear" w:color="auto" w:fill="auto"/>
          </w:tcPr>
          <w:p w14:paraId="0CE679A7" w14:textId="77777777" w:rsidR="00A6596A" w:rsidRPr="001136A5" w:rsidRDefault="00A6596A" w:rsidP="001B6A55">
            <w:pPr>
              <w:jc w:val="both"/>
              <w:rPr>
                <w:rFonts w:eastAsia="Arial" w:cs="Arial"/>
                <w:szCs w:val="20"/>
              </w:rPr>
            </w:pPr>
            <w:r w:rsidRPr="001136A5">
              <w:rPr>
                <w:rFonts w:eastAsia="Arial" w:cs="Arial"/>
                <w:szCs w:val="20"/>
              </w:rPr>
              <w:t>{</w:t>
            </w:r>
          </w:p>
          <w:p w14:paraId="00D5A136" w14:textId="77777777" w:rsidR="00A6596A" w:rsidRPr="001136A5" w:rsidRDefault="00A6596A" w:rsidP="001B6A55">
            <w:pPr>
              <w:jc w:val="both"/>
              <w:rPr>
                <w:szCs w:val="20"/>
              </w:rPr>
            </w:pPr>
            <w:r w:rsidRPr="001136A5">
              <w:rPr>
                <w:rFonts w:eastAsia="Arial" w:cs="Arial"/>
                <w:szCs w:val="20"/>
              </w:rPr>
              <w:t xml:space="preserve">    </w:t>
            </w:r>
            <w:r w:rsidR="003F5A2D">
              <w:rPr>
                <w:rFonts w:eastAsia="Arial" w:cs="Arial"/>
                <w:szCs w:val="20"/>
              </w:rPr>
              <w:t>"</w:t>
            </w:r>
            <w:r w:rsidRPr="005C1978">
              <w:rPr>
                <w:szCs w:val="20"/>
              </w:rPr>
              <w:t>failureReason</w:t>
            </w:r>
            <w:r w:rsidR="003F5A2D">
              <w:rPr>
                <w:szCs w:val="20"/>
              </w:rPr>
              <w:t>"</w:t>
            </w:r>
            <w:r w:rsidRPr="001136A5">
              <w:rPr>
                <w:szCs w:val="20"/>
              </w:rPr>
              <w:t xml:space="preserve">: </w:t>
            </w:r>
            <w:r w:rsidR="003F5A2D">
              <w:rPr>
                <w:szCs w:val="20"/>
              </w:rPr>
              <w:t>"</w:t>
            </w:r>
            <w:r w:rsidRPr="001136A5">
              <w:rPr>
                <w:szCs w:val="20"/>
              </w:rPr>
              <w:t>&lt;Description     of the failure reason&gt;</w:t>
            </w:r>
            <w:r w:rsidR="003F5A2D">
              <w:rPr>
                <w:szCs w:val="20"/>
              </w:rPr>
              <w:t>"</w:t>
            </w:r>
          </w:p>
          <w:p w14:paraId="1E96482C" w14:textId="77777777" w:rsidR="00A6596A" w:rsidRPr="00A6596A" w:rsidRDefault="00A6596A" w:rsidP="001B6A55">
            <w:pPr>
              <w:jc w:val="both"/>
              <w:rPr>
                <w:szCs w:val="20"/>
                <w:highlight w:val="lightGray"/>
              </w:rPr>
            </w:pPr>
            <w:r w:rsidRPr="001136A5">
              <w:rPr>
                <w:szCs w:val="20"/>
              </w:rPr>
              <w:t>}</w:t>
            </w:r>
          </w:p>
        </w:tc>
        <w:tc>
          <w:tcPr>
            <w:tcW w:w="956" w:type="dxa"/>
          </w:tcPr>
          <w:p w14:paraId="065B7244" w14:textId="77777777" w:rsidR="00A6596A" w:rsidRPr="001136A5" w:rsidRDefault="00A6596A" w:rsidP="001B6A55">
            <w:pPr>
              <w:jc w:val="both"/>
              <w:rPr>
                <w:szCs w:val="20"/>
              </w:rPr>
            </w:pPr>
            <w:r w:rsidRPr="001136A5">
              <w:rPr>
                <w:szCs w:val="20"/>
              </w:rPr>
              <w:t>400</w:t>
            </w:r>
          </w:p>
        </w:tc>
        <w:tc>
          <w:tcPr>
            <w:tcW w:w="1471" w:type="dxa"/>
          </w:tcPr>
          <w:p w14:paraId="7D3B551B" w14:textId="77777777" w:rsidR="00A6596A" w:rsidRPr="001136A5" w:rsidRDefault="00A6596A" w:rsidP="001B6A55">
            <w:pPr>
              <w:jc w:val="both"/>
              <w:rPr>
                <w:szCs w:val="20"/>
              </w:rPr>
            </w:pPr>
            <w:r w:rsidRPr="001136A5">
              <w:rPr>
                <w:szCs w:val="20"/>
              </w:rPr>
              <w:t>Application/json</w:t>
            </w:r>
          </w:p>
        </w:tc>
        <w:tc>
          <w:tcPr>
            <w:tcW w:w="2250" w:type="dxa"/>
          </w:tcPr>
          <w:p w14:paraId="683CF06B" w14:textId="77777777" w:rsidR="00A6596A" w:rsidRPr="001136A5" w:rsidRDefault="00A6596A" w:rsidP="001B6A55">
            <w:pPr>
              <w:jc w:val="both"/>
              <w:rPr>
                <w:szCs w:val="20"/>
              </w:rPr>
            </w:pPr>
            <w:r w:rsidRPr="001136A5">
              <w:rPr>
                <w:szCs w:val="20"/>
              </w:rPr>
              <w:t xml:space="preserve">In case parameter value is invalid </w:t>
            </w:r>
            <w:r w:rsidR="003F5A2D">
              <w:rPr>
                <w:szCs w:val="20"/>
              </w:rPr>
              <w:t>"</w:t>
            </w:r>
            <w:r w:rsidR="00A9180B">
              <w:rPr>
                <w:szCs w:val="20"/>
              </w:rPr>
              <w:t>&lt;Parameter Name : Invalid Value&gt;</w:t>
            </w:r>
            <w:r w:rsidR="003F5A2D">
              <w:rPr>
                <w:szCs w:val="20"/>
              </w:rPr>
              <w:t>"</w:t>
            </w:r>
            <w:r w:rsidRPr="001136A5">
              <w:rPr>
                <w:szCs w:val="20"/>
              </w:rPr>
              <w:t xml:space="preserve"> shall be returned in failure reason</w:t>
            </w:r>
          </w:p>
        </w:tc>
      </w:tr>
      <w:tr w:rsidR="00A6596A" w:rsidRPr="001136A5" w14:paraId="2C7BB680" w14:textId="77777777" w:rsidTr="001B6A55">
        <w:tc>
          <w:tcPr>
            <w:tcW w:w="1188" w:type="dxa"/>
            <w:vMerge/>
          </w:tcPr>
          <w:p w14:paraId="266AFD10" w14:textId="77777777" w:rsidR="00A6596A" w:rsidRPr="001136A5" w:rsidRDefault="00A6596A" w:rsidP="001B6A55">
            <w:pPr>
              <w:jc w:val="both"/>
              <w:rPr>
                <w:szCs w:val="20"/>
              </w:rPr>
            </w:pPr>
          </w:p>
        </w:tc>
        <w:tc>
          <w:tcPr>
            <w:tcW w:w="3315" w:type="dxa"/>
            <w:vMerge/>
            <w:shd w:val="clear" w:color="auto" w:fill="auto"/>
          </w:tcPr>
          <w:p w14:paraId="717B14B8" w14:textId="77777777" w:rsidR="00A6596A" w:rsidRPr="001136A5" w:rsidRDefault="00A6596A" w:rsidP="001B6A55">
            <w:pPr>
              <w:jc w:val="both"/>
              <w:rPr>
                <w:szCs w:val="20"/>
              </w:rPr>
            </w:pPr>
          </w:p>
        </w:tc>
        <w:tc>
          <w:tcPr>
            <w:tcW w:w="956" w:type="dxa"/>
          </w:tcPr>
          <w:p w14:paraId="19D6C2BE" w14:textId="77777777" w:rsidR="00A6596A" w:rsidRPr="001136A5" w:rsidRDefault="00A6596A" w:rsidP="001B6A55">
            <w:pPr>
              <w:jc w:val="both"/>
              <w:rPr>
                <w:szCs w:val="20"/>
              </w:rPr>
            </w:pPr>
            <w:r w:rsidRPr="001136A5">
              <w:rPr>
                <w:szCs w:val="20"/>
              </w:rPr>
              <w:t>400</w:t>
            </w:r>
          </w:p>
        </w:tc>
        <w:tc>
          <w:tcPr>
            <w:tcW w:w="1471" w:type="dxa"/>
          </w:tcPr>
          <w:p w14:paraId="5EF9BC14" w14:textId="77777777" w:rsidR="00A6596A" w:rsidRPr="001136A5" w:rsidRDefault="00A6596A" w:rsidP="001B6A55">
            <w:pPr>
              <w:jc w:val="both"/>
              <w:rPr>
                <w:szCs w:val="20"/>
              </w:rPr>
            </w:pPr>
          </w:p>
        </w:tc>
        <w:tc>
          <w:tcPr>
            <w:tcW w:w="2250" w:type="dxa"/>
          </w:tcPr>
          <w:p w14:paraId="2DB128ED" w14:textId="77777777" w:rsidR="00A6596A" w:rsidRPr="001136A5" w:rsidRDefault="00A6596A" w:rsidP="001B6A55">
            <w:pPr>
              <w:jc w:val="both"/>
              <w:rPr>
                <w:szCs w:val="20"/>
              </w:rPr>
            </w:pPr>
            <w:r w:rsidRPr="001136A5">
              <w:rPr>
                <w:szCs w:val="20"/>
              </w:rPr>
              <w:t>In case mandatory parameter is missing</w:t>
            </w:r>
          </w:p>
          <w:p w14:paraId="007BE7E4" w14:textId="77777777" w:rsidR="00A6596A" w:rsidRPr="001136A5" w:rsidRDefault="003F5A2D" w:rsidP="001B6A55">
            <w:pPr>
              <w:jc w:val="both"/>
              <w:rPr>
                <w:szCs w:val="20"/>
              </w:rPr>
            </w:pPr>
            <w:r>
              <w:rPr>
                <w:szCs w:val="20"/>
              </w:rPr>
              <w:t>"</w:t>
            </w:r>
            <w:r w:rsidR="00A6596A" w:rsidRPr="001136A5">
              <w:rPr>
                <w:szCs w:val="20"/>
              </w:rPr>
              <w:t>&lt;</w:t>
            </w:r>
            <w:r>
              <w:rPr>
                <w:szCs w:val="20"/>
              </w:rPr>
              <w:t>"</w:t>
            </w:r>
            <w:r w:rsidR="00A6596A" w:rsidRPr="001136A5">
              <w:rPr>
                <w:szCs w:val="20"/>
              </w:rPr>
              <w:t>Parameter Name</w:t>
            </w:r>
            <w:r>
              <w:rPr>
                <w:szCs w:val="20"/>
              </w:rPr>
              <w:t>"</w:t>
            </w:r>
            <w:r w:rsidR="00A6596A" w:rsidRPr="001136A5">
              <w:rPr>
                <w:szCs w:val="20"/>
              </w:rPr>
              <w:t>: Not Present&gt;</w:t>
            </w:r>
            <w:r>
              <w:rPr>
                <w:szCs w:val="20"/>
              </w:rPr>
              <w:t>"</w:t>
            </w:r>
            <w:r w:rsidR="00A6596A" w:rsidRPr="001136A5">
              <w:rPr>
                <w:szCs w:val="20"/>
              </w:rPr>
              <w:t xml:space="preserve"> shall be returned in failure reason</w:t>
            </w:r>
          </w:p>
        </w:tc>
      </w:tr>
      <w:tr w:rsidR="00A6596A" w:rsidRPr="001136A5" w14:paraId="583B0241" w14:textId="77777777" w:rsidTr="001B6A55">
        <w:tc>
          <w:tcPr>
            <w:tcW w:w="1188" w:type="dxa"/>
            <w:vMerge/>
          </w:tcPr>
          <w:p w14:paraId="21150779" w14:textId="77777777" w:rsidR="00A6596A" w:rsidRPr="001136A5" w:rsidRDefault="00A6596A" w:rsidP="001B6A55">
            <w:pPr>
              <w:jc w:val="both"/>
              <w:rPr>
                <w:szCs w:val="20"/>
              </w:rPr>
            </w:pPr>
          </w:p>
        </w:tc>
        <w:tc>
          <w:tcPr>
            <w:tcW w:w="3315" w:type="dxa"/>
            <w:vMerge/>
            <w:shd w:val="clear" w:color="auto" w:fill="auto"/>
          </w:tcPr>
          <w:p w14:paraId="3ECC6A10" w14:textId="77777777" w:rsidR="00A6596A" w:rsidRPr="001136A5" w:rsidRDefault="00A6596A" w:rsidP="001B6A55">
            <w:pPr>
              <w:jc w:val="both"/>
              <w:rPr>
                <w:szCs w:val="20"/>
              </w:rPr>
            </w:pPr>
          </w:p>
        </w:tc>
        <w:tc>
          <w:tcPr>
            <w:tcW w:w="956" w:type="dxa"/>
          </w:tcPr>
          <w:p w14:paraId="430DB361" w14:textId="77777777" w:rsidR="00A6596A" w:rsidRPr="001136A5" w:rsidRDefault="00A6596A" w:rsidP="001B6A55">
            <w:pPr>
              <w:jc w:val="both"/>
              <w:rPr>
                <w:szCs w:val="20"/>
              </w:rPr>
            </w:pPr>
            <w:r>
              <w:rPr>
                <w:color w:val="000000" w:themeColor="text1"/>
                <w:szCs w:val="20"/>
              </w:rPr>
              <w:t>500</w:t>
            </w:r>
          </w:p>
        </w:tc>
        <w:tc>
          <w:tcPr>
            <w:tcW w:w="1471" w:type="dxa"/>
          </w:tcPr>
          <w:p w14:paraId="7FA75E03" w14:textId="77777777" w:rsidR="00A6596A" w:rsidRPr="001136A5" w:rsidRDefault="00A6596A" w:rsidP="001B6A55">
            <w:pPr>
              <w:jc w:val="both"/>
              <w:rPr>
                <w:szCs w:val="20"/>
              </w:rPr>
            </w:pPr>
          </w:p>
        </w:tc>
        <w:tc>
          <w:tcPr>
            <w:tcW w:w="2250" w:type="dxa"/>
          </w:tcPr>
          <w:p w14:paraId="52CE87C2" w14:textId="77777777" w:rsidR="00A6596A" w:rsidRPr="001136A5" w:rsidRDefault="00A6596A" w:rsidP="001B6A55">
            <w:pPr>
              <w:jc w:val="both"/>
              <w:rPr>
                <w:szCs w:val="20"/>
              </w:rPr>
            </w:pPr>
            <w:r w:rsidRPr="001136A5">
              <w:rPr>
                <w:szCs w:val="20"/>
              </w:rPr>
              <w:t xml:space="preserve">In case of internal motech error </w:t>
            </w:r>
            <w:r w:rsidR="003F5A2D">
              <w:rPr>
                <w:szCs w:val="20"/>
              </w:rPr>
              <w:t>"</w:t>
            </w:r>
            <w:r w:rsidRPr="001136A5">
              <w:rPr>
                <w:szCs w:val="20"/>
              </w:rPr>
              <w:t>Internal Error</w:t>
            </w:r>
            <w:r w:rsidR="003F5A2D">
              <w:rPr>
                <w:szCs w:val="20"/>
              </w:rPr>
              <w:t>"</w:t>
            </w:r>
            <w:r w:rsidRPr="001136A5">
              <w:rPr>
                <w:szCs w:val="20"/>
              </w:rPr>
              <w:t xml:space="preserve"> shall be returned in the failure reason</w:t>
            </w:r>
          </w:p>
        </w:tc>
      </w:tr>
    </w:tbl>
    <w:p w14:paraId="6AD25D37" w14:textId="77777777" w:rsidR="00A6596A" w:rsidRDefault="00A6596A" w:rsidP="00A6596A">
      <w:pPr>
        <w:jc w:val="both"/>
      </w:pPr>
    </w:p>
    <w:p w14:paraId="234EEC83" w14:textId="77777777" w:rsidR="00A6596A" w:rsidRPr="00F86535" w:rsidRDefault="00A6596A" w:rsidP="00A6596A">
      <w:pPr>
        <w:jc w:val="both"/>
      </w:pPr>
    </w:p>
    <w:p w14:paraId="25D415DD" w14:textId="77777777" w:rsidR="00A6596A" w:rsidRDefault="00A6596A" w:rsidP="00A6596A">
      <w:pPr>
        <w:pStyle w:val="Heading5"/>
        <w:jc w:val="both"/>
      </w:pPr>
      <w:r>
        <w:t>Body Elements</w:t>
      </w:r>
    </w:p>
    <w:p w14:paraId="54578292" w14:textId="77777777" w:rsidR="00A6596A" w:rsidRDefault="00A6596A" w:rsidP="00A6596A">
      <w:pPr>
        <w:jc w:val="both"/>
      </w:pPr>
    </w:p>
    <w:p w14:paraId="3C38F939" w14:textId="77777777" w:rsidR="00A6596A" w:rsidRPr="004A1E9E" w:rsidRDefault="00A6596A" w:rsidP="00A6596A">
      <w:pPr>
        <w:jc w:val="both"/>
        <w:rPr>
          <w:rFonts w:eastAsia="Times New Roman" w:cs="Times New Roman"/>
          <w:b/>
          <w:color w:val="333333"/>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A6596A" w:rsidRPr="00DE1B6A" w14:paraId="5FDBB7C5" w14:textId="77777777" w:rsidTr="001B6A55">
        <w:trPr>
          <w:trHeight w:val="244"/>
        </w:trPr>
        <w:tc>
          <w:tcPr>
            <w:tcW w:w="294" w:type="pct"/>
            <w:shd w:val="clear" w:color="auto" w:fill="D9D9D9" w:themeFill="background1" w:themeFillShade="D9"/>
          </w:tcPr>
          <w:p w14:paraId="70BDE5E8" w14:textId="77777777" w:rsidR="00A6596A" w:rsidRPr="00DE1B6A" w:rsidRDefault="00A6596A" w:rsidP="001B6A55">
            <w:pPr>
              <w:jc w:val="both"/>
            </w:pPr>
            <w:r w:rsidRPr="00DE1B6A">
              <w:t>#</w:t>
            </w:r>
          </w:p>
        </w:tc>
        <w:tc>
          <w:tcPr>
            <w:tcW w:w="926" w:type="pct"/>
            <w:shd w:val="clear" w:color="auto" w:fill="D9D9D9" w:themeFill="background1" w:themeFillShade="D9"/>
          </w:tcPr>
          <w:p w14:paraId="4029EC31" w14:textId="77777777" w:rsidR="00A6596A" w:rsidRPr="00DE1B6A" w:rsidRDefault="00A6596A" w:rsidP="001B6A55">
            <w:pPr>
              <w:jc w:val="both"/>
            </w:pPr>
            <w:r w:rsidRPr="00DE1B6A">
              <w:t>Element Name</w:t>
            </w:r>
          </w:p>
        </w:tc>
        <w:tc>
          <w:tcPr>
            <w:tcW w:w="691" w:type="pct"/>
            <w:shd w:val="clear" w:color="auto" w:fill="D9D9D9" w:themeFill="background1" w:themeFillShade="D9"/>
          </w:tcPr>
          <w:p w14:paraId="2356F7D5" w14:textId="77777777" w:rsidR="00A6596A" w:rsidRPr="00DE1B6A" w:rsidRDefault="00A6596A" w:rsidP="001B6A55">
            <w:pPr>
              <w:jc w:val="both"/>
            </w:pPr>
            <w:r w:rsidRPr="00DE1B6A">
              <w:t>Mandatory</w:t>
            </w:r>
          </w:p>
        </w:tc>
        <w:tc>
          <w:tcPr>
            <w:tcW w:w="690" w:type="pct"/>
            <w:shd w:val="clear" w:color="auto" w:fill="D9D9D9" w:themeFill="background1" w:themeFillShade="D9"/>
          </w:tcPr>
          <w:p w14:paraId="5A6E6CA9" w14:textId="77777777" w:rsidR="00A6596A" w:rsidRPr="00DE1B6A" w:rsidRDefault="00A6596A" w:rsidP="001B6A55">
            <w:pPr>
              <w:jc w:val="both"/>
            </w:pPr>
            <w:r w:rsidRPr="00DE1B6A">
              <w:t>Data type</w:t>
            </w:r>
          </w:p>
        </w:tc>
        <w:tc>
          <w:tcPr>
            <w:tcW w:w="1116" w:type="pct"/>
            <w:shd w:val="clear" w:color="auto" w:fill="D9D9D9" w:themeFill="background1" w:themeFillShade="D9"/>
          </w:tcPr>
          <w:p w14:paraId="594B77C5" w14:textId="77777777" w:rsidR="00A6596A" w:rsidRPr="00DE1B6A" w:rsidRDefault="00A6596A" w:rsidP="001B6A55">
            <w:pPr>
              <w:jc w:val="both"/>
            </w:pPr>
            <w:r>
              <w:t>Range</w:t>
            </w:r>
          </w:p>
        </w:tc>
        <w:tc>
          <w:tcPr>
            <w:tcW w:w="1283" w:type="pct"/>
            <w:shd w:val="clear" w:color="auto" w:fill="D9D9D9" w:themeFill="background1" w:themeFillShade="D9"/>
          </w:tcPr>
          <w:p w14:paraId="3F3E9B61" w14:textId="77777777" w:rsidR="00A6596A" w:rsidRPr="00DE1B6A" w:rsidRDefault="00A6596A" w:rsidP="001B6A55">
            <w:pPr>
              <w:jc w:val="both"/>
            </w:pPr>
            <w:r w:rsidRPr="00DE1B6A">
              <w:t>Details</w:t>
            </w:r>
          </w:p>
        </w:tc>
      </w:tr>
      <w:tr w:rsidR="00A6596A" w14:paraId="09970AF3" w14:textId="77777777" w:rsidTr="001B6A55">
        <w:trPr>
          <w:trHeight w:val="244"/>
        </w:trPr>
        <w:tc>
          <w:tcPr>
            <w:tcW w:w="294" w:type="pct"/>
          </w:tcPr>
          <w:p w14:paraId="0B25F11D" w14:textId="77777777" w:rsidR="00A6596A" w:rsidRPr="00E827C4" w:rsidRDefault="00A6596A" w:rsidP="001B6A55">
            <w:pPr>
              <w:jc w:val="both"/>
              <w:rPr>
                <w:szCs w:val="20"/>
              </w:rPr>
            </w:pPr>
            <w:r>
              <w:rPr>
                <w:szCs w:val="20"/>
              </w:rPr>
              <w:lastRenderedPageBreak/>
              <w:t>1</w:t>
            </w:r>
          </w:p>
        </w:tc>
        <w:tc>
          <w:tcPr>
            <w:tcW w:w="926" w:type="pct"/>
          </w:tcPr>
          <w:p w14:paraId="499F9244" w14:textId="77777777" w:rsidR="00A6596A" w:rsidRPr="00B84EE3" w:rsidRDefault="00A6596A" w:rsidP="001B6A55">
            <w:pPr>
              <w:jc w:val="both"/>
              <w:rPr>
                <w:szCs w:val="20"/>
              </w:rPr>
            </w:pPr>
            <w:r>
              <w:rPr>
                <w:szCs w:val="20"/>
              </w:rPr>
              <w:t>failureReason</w:t>
            </w:r>
          </w:p>
        </w:tc>
        <w:tc>
          <w:tcPr>
            <w:tcW w:w="691" w:type="pct"/>
          </w:tcPr>
          <w:p w14:paraId="09BB2568" w14:textId="77777777" w:rsidR="00A6596A" w:rsidRPr="00E827C4" w:rsidRDefault="00A6596A" w:rsidP="001B6A55">
            <w:pPr>
              <w:jc w:val="both"/>
              <w:rPr>
                <w:szCs w:val="20"/>
              </w:rPr>
            </w:pPr>
            <w:r>
              <w:rPr>
                <w:szCs w:val="20"/>
              </w:rPr>
              <w:t>No</w:t>
            </w:r>
          </w:p>
        </w:tc>
        <w:tc>
          <w:tcPr>
            <w:tcW w:w="690" w:type="pct"/>
          </w:tcPr>
          <w:p w14:paraId="6B96AD11" w14:textId="77777777" w:rsidR="00A6596A" w:rsidRPr="00B84EE3" w:rsidRDefault="00A6596A" w:rsidP="001B6A55">
            <w:pPr>
              <w:jc w:val="both"/>
              <w:rPr>
                <w:szCs w:val="20"/>
              </w:rPr>
            </w:pPr>
            <w:r>
              <w:rPr>
                <w:szCs w:val="20"/>
              </w:rPr>
              <w:t>String</w:t>
            </w:r>
          </w:p>
        </w:tc>
        <w:tc>
          <w:tcPr>
            <w:tcW w:w="1116" w:type="pct"/>
          </w:tcPr>
          <w:p w14:paraId="0E7A5E6A" w14:textId="77777777" w:rsidR="00A6596A" w:rsidRPr="00E827C4" w:rsidRDefault="00A6596A" w:rsidP="001B6A55">
            <w:pPr>
              <w:jc w:val="both"/>
              <w:rPr>
                <w:szCs w:val="20"/>
              </w:rPr>
            </w:pPr>
          </w:p>
        </w:tc>
        <w:tc>
          <w:tcPr>
            <w:tcW w:w="1283" w:type="pct"/>
          </w:tcPr>
          <w:p w14:paraId="0784B817" w14:textId="77777777" w:rsidR="00A6596A" w:rsidRPr="00E827C4" w:rsidRDefault="00A6596A" w:rsidP="001B6A55">
            <w:pPr>
              <w:jc w:val="both"/>
              <w:rPr>
                <w:szCs w:val="20"/>
              </w:rPr>
            </w:pPr>
            <w:r>
              <w:rPr>
                <w:szCs w:val="20"/>
              </w:rPr>
              <w:t>Reason for the request failure</w:t>
            </w:r>
          </w:p>
        </w:tc>
      </w:tr>
    </w:tbl>
    <w:p w14:paraId="028BAF6C" w14:textId="77777777" w:rsidR="00527AF8" w:rsidRDefault="00527AF8" w:rsidP="00527AF8">
      <w:pPr>
        <w:jc w:val="both"/>
      </w:pPr>
    </w:p>
    <w:p w14:paraId="43D57CFA" w14:textId="77777777" w:rsidR="00527AF8" w:rsidRDefault="00527AF8" w:rsidP="00527AF8">
      <w:pPr>
        <w:pStyle w:val="Heading2"/>
        <w:jc w:val="both"/>
      </w:pPr>
      <w:bookmarkStart w:id="79" w:name="_Toc411454333"/>
      <w:r>
        <w:t>APIs exposed by IVR to be called by NMS_MoTech_MA</w:t>
      </w:r>
      <w:bookmarkEnd w:id="79"/>
    </w:p>
    <w:p w14:paraId="70286C3F" w14:textId="77777777" w:rsidR="005923D5" w:rsidRDefault="005923D5" w:rsidP="005923D5">
      <w:pPr>
        <w:pStyle w:val="Heading3"/>
        <w:jc w:val="both"/>
      </w:pPr>
      <w:bookmarkStart w:id="80" w:name="_Toc409727778"/>
      <w:bookmarkStart w:id="81" w:name="_Toc411454334"/>
      <w:r>
        <w:t>Send Sms API</w:t>
      </w:r>
      <w:bookmarkEnd w:id="80"/>
      <w:bookmarkEnd w:id="81"/>
    </w:p>
    <w:p w14:paraId="59CD8D2B" w14:textId="77777777" w:rsidR="005923D5" w:rsidRDefault="005923D5" w:rsidP="005923D5">
      <w:pPr>
        <w:jc w:val="both"/>
      </w:pPr>
    </w:p>
    <w:p w14:paraId="3DAD9432" w14:textId="77777777" w:rsidR="005923D5" w:rsidRDefault="005923D5" w:rsidP="005923D5">
      <w:pPr>
        <w:jc w:val="both"/>
      </w:pPr>
      <w:r w:rsidRPr="0012627E">
        <w:t>The application invokes the sendSms operation to send an SMS message, specified by the String message.</w:t>
      </w:r>
      <w:r>
        <w:t xml:space="preserve"> If </w:t>
      </w:r>
      <w:r>
        <w:rPr>
          <w:b/>
        </w:rPr>
        <w:t>message</w:t>
      </w:r>
      <w:r>
        <w:t xml:space="preserve"> is cannot be sent in single Short message, the message content will be sent as several concatenated short messages. </w:t>
      </w:r>
    </w:p>
    <w:p w14:paraId="471B1961" w14:textId="77777777" w:rsidR="005923D5" w:rsidRDefault="005923D5" w:rsidP="005923D5">
      <w:pPr>
        <w:jc w:val="both"/>
      </w:pPr>
    </w:p>
    <w:p w14:paraId="75A9888F" w14:textId="77777777" w:rsidR="005923D5" w:rsidRDefault="005923D5" w:rsidP="005923D5">
      <w:pPr>
        <w:jc w:val="both"/>
      </w:pPr>
      <w:r>
        <w:t xml:space="preserve">SMS Messages will be sent as </w:t>
      </w:r>
      <w:r w:rsidRPr="00E8075E">
        <w:t>Unicode</w:t>
      </w:r>
      <w:r>
        <w:t xml:space="preserve">SMS, </w:t>
      </w:r>
      <w:r w:rsidRPr="00E8075E">
        <w:t xml:space="preserve">if </w:t>
      </w:r>
      <w:r w:rsidRPr="00E8075E">
        <w:rPr>
          <w:b/>
          <w:bCs/>
        </w:rPr>
        <w:t xml:space="preserve">message </w:t>
      </w:r>
      <w:r w:rsidRPr="00E8075E">
        <w:t>contains characters not in the GSM 7-bit character set</w:t>
      </w:r>
      <w:r>
        <w:t>.</w:t>
      </w:r>
    </w:p>
    <w:p w14:paraId="03E8CC7D" w14:textId="77777777" w:rsidR="005923D5" w:rsidRDefault="005923D5" w:rsidP="005923D5">
      <w:pPr>
        <w:jc w:val="both"/>
      </w:pPr>
    </w:p>
    <w:p w14:paraId="14F998AD" w14:textId="77777777" w:rsidR="005923D5" w:rsidRDefault="005923D5" w:rsidP="005923D5">
      <w:pPr>
        <w:pStyle w:val="Heading4"/>
        <w:jc w:val="both"/>
      </w:pPr>
      <w:r>
        <w:t>Send SMS API – Request</w:t>
      </w:r>
    </w:p>
    <w:p w14:paraId="4662E057" w14:textId="77777777" w:rsidR="005923D5" w:rsidRDefault="005923D5" w:rsidP="005923D5">
      <w:pPr>
        <w:pStyle w:val="Default"/>
        <w:rPr>
          <w:rFonts w:ascii="Arial" w:hAnsi="Arial" w:cs="Arial"/>
          <w:b/>
          <w:bCs/>
          <w:sz w:val="20"/>
          <w:szCs w:val="20"/>
        </w:rPr>
      </w:pPr>
    </w:p>
    <w:p w14:paraId="5A454BFC" w14:textId="77777777" w:rsidR="005923D5" w:rsidRPr="005923D5" w:rsidRDefault="005923D5" w:rsidP="005923D5">
      <w:pPr>
        <w:pStyle w:val="Default"/>
        <w:rPr>
          <w:rFonts w:ascii="Arial" w:hAnsi="Arial" w:cs="Arial"/>
          <w:sz w:val="20"/>
          <w:szCs w:val="20"/>
        </w:rPr>
      </w:pPr>
      <w:r w:rsidRPr="005923D5">
        <w:rPr>
          <w:rFonts w:ascii="Arial" w:hAnsi="Arial" w:cs="Arial"/>
          <w:b/>
          <w:bCs/>
          <w:sz w:val="20"/>
          <w:szCs w:val="20"/>
        </w:rPr>
        <w:t xml:space="preserve">Request URL: </w:t>
      </w:r>
    </w:p>
    <w:p w14:paraId="2F80EF58" w14:textId="77777777" w:rsidR="005923D5" w:rsidRPr="005923D5" w:rsidRDefault="005923D5" w:rsidP="005923D5">
      <w:pPr>
        <w:pStyle w:val="Default"/>
        <w:rPr>
          <w:rFonts w:ascii="Arial" w:hAnsi="Arial" w:cs="Arial"/>
          <w:sz w:val="20"/>
          <w:szCs w:val="20"/>
        </w:rPr>
      </w:pPr>
      <w:r w:rsidRPr="005923D5">
        <w:rPr>
          <w:rFonts w:ascii="Arial" w:hAnsi="Arial" w:cs="Arial"/>
          <w:sz w:val="20"/>
          <w:szCs w:val="20"/>
        </w:rPr>
        <w:t xml:space="preserve">http://&lt;domain_name&gt;/smsmessaging/v1/outbound/{senderAddress}/requests </w:t>
      </w:r>
    </w:p>
    <w:p w14:paraId="006AD2EC" w14:textId="77777777" w:rsidR="005923D5" w:rsidRDefault="005923D5" w:rsidP="005923D5">
      <w:pPr>
        <w:pStyle w:val="Default"/>
        <w:rPr>
          <w:rFonts w:ascii="Arial" w:hAnsi="Arial" w:cs="Arial"/>
          <w:b/>
          <w:sz w:val="20"/>
          <w:szCs w:val="20"/>
        </w:rPr>
      </w:pPr>
    </w:p>
    <w:p w14:paraId="1D2A53F2" w14:textId="77777777" w:rsidR="005923D5" w:rsidRPr="005923D5" w:rsidRDefault="005923D5" w:rsidP="005923D5">
      <w:pPr>
        <w:pStyle w:val="Default"/>
        <w:rPr>
          <w:rFonts w:ascii="Arial" w:hAnsi="Arial" w:cs="Arial"/>
          <w:sz w:val="20"/>
          <w:szCs w:val="20"/>
        </w:rPr>
      </w:pPr>
      <w:r w:rsidRPr="005923D5">
        <w:rPr>
          <w:rFonts w:ascii="Arial" w:hAnsi="Arial" w:cs="Arial"/>
          <w:b/>
          <w:sz w:val="20"/>
          <w:szCs w:val="20"/>
        </w:rPr>
        <w:t>Method</w:t>
      </w:r>
      <w:r w:rsidRPr="005923D5">
        <w:rPr>
          <w:rFonts w:ascii="Arial" w:hAnsi="Arial" w:cs="Arial"/>
          <w:sz w:val="20"/>
          <w:szCs w:val="20"/>
        </w:rPr>
        <w:t>: POST</w:t>
      </w:r>
    </w:p>
    <w:p w14:paraId="7BE324D5" w14:textId="77777777" w:rsidR="005923D5" w:rsidRDefault="005923D5" w:rsidP="005923D5">
      <w:pPr>
        <w:pStyle w:val="Heading5"/>
        <w:jc w:val="both"/>
      </w:pPr>
      <w:r>
        <w:t>Validations</w:t>
      </w:r>
    </w:p>
    <w:p w14:paraId="5408F461" w14:textId="77777777" w:rsidR="005923D5" w:rsidRDefault="005923D5" w:rsidP="005923D5"/>
    <w:p w14:paraId="76940C2B" w14:textId="77777777" w:rsidR="005923D5" w:rsidRPr="00ED350B" w:rsidRDefault="005923D5" w:rsidP="005923D5">
      <w:r>
        <w:t>In case mandatory parameters are missing, http error is returned. This is explained in the API response section.</w:t>
      </w:r>
    </w:p>
    <w:p w14:paraId="28A3D325" w14:textId="77777777" w:rsidR="005923D5" w:rsidRDefault="005923D5" w:rsidP="005923D5">
      <w:pPr>
        <w:pStyle w:val="Heading5"/>
        <w:jc w:val="both"/>
      </w:pPr>
      <w:r>
        <w:t>Http timeout</w:t>
      </w:r>
    </w:p>
    <w:p w14:paraId="2FE8004B" w14:textId="77777777" w:rsidR="00865407" w:rsidRDefault="00865407" w:rsidP="00865407"/>
    <w:tbl>
      <w:tblPr>
        <w:tblStyle w:val="TableGrid"/>
        <w:tblW w:w="2653" w:type="pct"/>
        <w:tblLayout w:type="fixed"/>
        <w:tblLook w:val="04A0" w:firstRow="1" w:lastRow="0" w:firstColumn="1" w:lastColumn="0" w:noHBand="0" w:noVBand="1"/>
      </w:tblPr>
      <w:tblGrid>
        <w:gridCol w:w="2718"/>
        <w:gridCol w:w="1801"/>
      </w:tblGrid>
      <w:tr w:rsidR="001703BD" w:rsidRPr="00FF4865" w14:paraId="7EF398A3" w14:textId="77777777" w:rsidTr="00D55576">
        <w:trPr>
          <w:trHeight w:val="244"/>
        </w:trPr>
        <w:tc>
          <w:tcPr>
            <w:tcW w:w="3007" w:type="pct"/>
            <w:shd w:val="clear" w:color="auto" w:fill="D9D9D9" w:themeFill="background1" w:themeFillShade="D9"/>
            <w:vAlign w:val="bottom"/>
          </w:tcPr>
          <w:p w14:paraId="72600C84" w14:textId="77777777" w:rsidR="001703BD" w:rsidRPr="00FF4865" w:rsidRDefault="001703BD"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9CD2AE6" w14:textId="77777777" w:rsidR="001703BD" w:rsidRPr="00FF4865" w:rsidRDefault="001703BD" w:rsidP="00D55576">
            <w:pPr>
              <w:jc w:val="both"/>
              <w:rPr>
                <w:szCs w:val="20"/>
              </w:rPr>
            </w:pPr>
            <w:r>
              <w:rPr>
                <w:rFonts w:eastAsia="Times New Roman" w:cs="Arial"/>
                <w:b/>
                <w:szCs w:val="20"/>
              </w:rPr>
              <w:t>Description</w:t>
            </w:r>
          </w:p>
        </w:tc>
      </w:tr>
      <w:tr w:rsidR="001703BD" w:rsidRPr="00FF4865" w14:paraId="3B32F2C4" w14:textId="77777777" w:rsidTr="00D55576">
        <w:trPr>
          <w:trHeight w:val="386"/>
        </w:trPr>
        <w:tc>
          <w:tcPr>
            <w:tcW w:w="3007" w:type="pct"/>
          </w:tcPr>
          <w:p w14:paraId="6233924F" w14:textId="77777777" w:rsidR="001703BD" w:rsidRPr="00FF4865" w:rsidRDefault="001703BD" w:rsidP="00D55576">
            <w:pPr>
              <w:tabs>
                <w:tab w:val="left" w:pos="1114"/>
              </w:tabs>
              <w:ind w:left="360" w:hanging="360"/>
              <w:jc w:val="both"/>
              <w:rPr>
                <w:rFonts w:cs="Arial"/>
                <w:szCs w:val="20"/>
              </w:rPr>
            </w:pPr>
            <w:r>
              <w:rPr>
                <w:rFonts w:cs="Arial"/>
                <w:szCs w:val="20"/>
              </w:rPr>
              <w:t>Offline</w:t>
            </w:r>
          </w:p>
        </w:tc>
        <w:tc>
          <w:tcPr>
            <w:tcW w:w="1993" w:type="pct"/>
          </w:tcPr>
          <w:p w14:paraId="6F80CC85" w14:textId="77777777" w:rsidR="001703BD" w:rsidRPr="00FF4865" w:rsidRDefault="001703BD"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C982B23" w14:textId="77777777" w:rsidR="00917696" w:rsidRDefault="00917696" w:rsidP="00D7621C">
      <w:pPr>
        <w:pStyle w:val="ListParagraph"/>
        <w:numPr>
          <w:ilvl w:val="0"/>
          <w:numId w:val="0"/>
        </w:numPr>
        <w:ind w:left="1440"/>
        <w:jc w:val="both"/>
      </w:pPr>
    </w:p>
    <w:p w14:paraId="64BBA0B3" w14:textId="77777777" w:rsidR="005923D5" w:rsidRDefault="005923D5" w:rsidP="005923D5">
      <w:pPr>
        <w:pStyle w:val="Heading5"/>
        <w:jc w:val="both"/>
      </w:pPr>
      <w:r>
        <w:t>Headers</w:t>
      </w:r>
    </w:p>
    <w:p w14:paraId="0D10DBB5" w14:textId="77777777" w:rsidR="005923D5" w:rsidRPr="005923D5" w:rsidRDefault="005923D5" w:rsidP="005923D5"/>
    <w:tbl>
      <w:tblPr>
        <w:tblStyle w:val="TableGrid"/>
        <w:tblW w:w="9180" w:type="dxa"/>
        <w:tblLook w:val="04A0" w:firstRow="1" w:lastRow="0" w:firstColumn="1" w:lastColumn="0" w:noHBand="0" w:noVBand="1"/>
      </w:tblPr>
      <w:tblGrid>
        <w:gridCol w:w="1512"/>
        <w:gridCol w:w="1595"/>
        <w:gridCol w:w="1341"/>
        <w:gridCol w:w="4732"/>
      </w:tblGrid>
      <w:tr w:rsidR="005923D5" w14:paraId="685E25BE" w14:textId="77777777" w:rsidTr="00D61C51">
        <w:trPr>
          <w:trHeight w:val="430"/>
        </w:trPr>
        <w:tc>
          <w:tcPr>
            <w:tcW w:w="1512" w:type="dxa"/>
            <w:shd w:val="clear" w:color="auto" w:fill="D9D9D9" w:themeFill="background1" w:themeFillShade="D9"/>
          </w:tcPr>
          <w:p w14:paraId="5AC958B6" w14:textId="77777777" w:rsidR="005923D5" w:rsidRDefault="005923D5" w:rsidP="00D61C51">
            <w:pPr>
              <w:jc w:val="both"/>
            </w:pPr>
            <w:r>
              <w:t>Header Name</w:t>
            </w:r>
          </w:p>
        </w:tc>
        <w:tc>
          <w:tcPr>
            <w:tcW w:w="1595" w:type="dxa"/>
            <w:shd w:val="clear" w:color="auto" w:fill="D9D9D9" w:themeFill="background1" w:themeFillShade="D9"/>
          </w:tcPr>
          <w:p w14:paraId="795D3387" w14:textId="77777777" w:rsidR="005923D5" w:rsidRDefault="005923D5" w:rsidP="00D61C51">
            <w:pPr>
              <w:jc w:val="both"/>
            </w:pPr>
            <w:r>
              <w:t>Header Value</w:t>
            </w:r>
          </w:p>
        </w:tc>
        <w:tc>
          <w:tcPr>
            <w:tcW w:w="1341" w:type="dxa"/>
            <w:shd w:val="clear" w:color="auto" w:fill="D9D9D9" w:themeFill="background1" w:themeFillShade="D9"/>
          </w:tcPr>
          <w:p w14:paraId="078EB416" w14:textId="77777777" w:rsidR="005923D5" w:rsidRDefault="005923D5" w:rsidP="00D61C51">
            <w:pPr>
              <w:jc w:val="both"/>
            </w:pPr>
            <w:r>
              <w:t>Mandatory</w:t>
            </w:r>
          </w:p>
        </w:tc>
        <w:tc>
          <w:tcPr>
            <w:tcW w:w="4732" w:type="dxa"/>
            <w:shd w:val="clear" w:color="auto" w:fill="D9D9D9" w:themeFill="background1" w:themeFillShade="D9"/>
          </w:tcPr>
          <w:p w14:paraId="089F7528" w14:textId="77777777" w:rsidR="005923D5" w:rsidRDefault="005923D5" w:rsidP="00D61C51">
            <w:pPr>
              <w:jc w:val="both"/>
            </w:pPr>
            <w:r>
              <w:t>Description</w:t>
            </w:r>
          </w:p>
        </w:tc>
      </w:tr>
      <w:tr w:rsidR="005923D5" w14:paraId="48AE636A" w14:textId="77777777" w:rsidTr="00D61C51">
        <w:tc>
          <w:tcPr>
            <w:tcW w:w="1512" w:type="dxa"/>
          </w:tcPr>
          <w:p w14:paraId="7EDADC49" w14:textId="77777777" w:rsidR="005923D5" w:rsidRPr="0065474C" w:rsidRDefault="005923D5" w:rsidP="00D61C51">
            <w:pPr>
              <w:jc w:val="both"/>
            </w:pPr>
            <w:r>
              <w:t>Content-Type</w:t>
            </w:r>
          </w:p>
        </w:tc>
        <w:tc>
          <w:tcPr>
            <w:tcW w:w="1595" w:type="dxa"/>
          </w:tcPr>
          <w:p w14:paraId="2D41DCCC" w14:textId="77777777" w:rsidR="005923D5" w:rsidRDefault="005923D5" w:rsidP="00D61C51">
            <w:pPr>
              <w:jc w:val="both"/>
            </w:pPr>
            <w:r>
              <w:t>application/json</w:t>
            </w:r>
          </w:p>
        </w:tc>
        <w:tc>
          <w:tcPr>
            <w:tcW w:w="1341" w:type="dxa"/>
          </w:tcPr>
          <w:p w14:paraId="52C056C0" w14:textId="77777777" w:rsidR="005923D5" w:rsidRPr="0065474C" w:rsidRDefault="005923D5" w:rsidP="00D61C51">
            <w:pPr>
              <w:jc w:val="both"/>
            </w:pPr>
            <w:r>
              <w:t>Yes</w:t>
            </w:r>
          </w:p>
        </w:tc>
        <w:tc>
          <w:tcPr>
            <w:tcW w:w="4732" w:type="dxa"/>
          </w:tcPr>
          <w:p w14:paraId="37CCD905" w14:textId="77777777" w:rsidR="005923D5" w:rsidRPr="00BA7AFF" w:rsidRDefault="005923D5" w:rsidP="00D61C51">
            <w:pPr>
              <w:jc w:val="both"/>
            </w:pPr>
            <w:r>
              <w:t>It specifies the format of the content in the request</w:t>
            </w:r>
          </w:p>
        </w:tc>
      </w:tr>
      <w:tr w:rsidR="005923D5" w14:paraId="32609292" w14:textId="77777777" w:rsidTr="00D61C51">
        <w:tc>
          <w:tcPr>
            <w:tcW w:w="1512" w:type="dxa"/>
          </w:tcPr>
          <w:p w14:paraId="6528C81A" w14:textId="77777777" w:rsidR="005923D5" w:rsidRPr="0065474C" w:rsidRDefault="005923D5" w:rsidP="00D61C51">
            <w:pPr>
              <w:jc w:val="both"/>
            </w:pPr>
            <w:r>
              <w:t>Accept</w:t>
            </w:r>
          </w:p>
        </w:tc>
        <w:tc>
          <w:tcPr>
            <w:tcW w:w="1595" w:type="dxa"/>
          </w:tcPr>
          <w:p w14:paraId="68916B2E" w14:textId="77777777" w:rsidR="005923D5" w:rsidRPr="0065474C" w:rsidRDefault="005923D5" w:rsidP="00D61C51">
            <w:pPr>
              <w:jc w:val="both"/>
            </w:pPr>
            <w:r>
              <w:t>application/json</w:t>
            </w:r>
          </w:p>
        </w:tc>
        <w:tc>
          <w:tcPr>
            <w:tcW w:w="1341" w:type="dxa"/>
          </w:tcPr>
          <w:p w14:paraId="2DC9A678" w14:textId="77777777" w:rsidR="005923D5" w:rsidRPr="0065474C" w:rsidRDefault="005923D5" w:rsidP="00D61C51">
            <w:pPr>
              <w:jc w:val="both"/>
            </w:pPr>
            <w:r>
              <w:t>Yes</w:t>
            </w:r>
          </w:p>
        </w:tc>
        <w:tc>
          <w:tcPr>
            <w:tcW w:w="4732" w:type="dxa"/>
          </w:tcPr>
          <w:p w14:paraId="2C040C82" w14:textId="77777777" w:rsidR="005923D5" w:rsidRPr="00706077" w:rsidRDefault="005923D5" w:rsidP="00D61C51">
            <w:pPr>
              <w:jc w:val="both"/>
            </w:pPr>
            <w:r>
              <w:t>It specifies the format of the content accepted by the API invoker.</w:t>
            </w:r>
          </w:p>
        </w:tc>
      </w:tr>
    </w:tbl>
    <w:p w14:paraId="3DE3BF7C" w14:textId="77777777" w:rsidR="005923D5" w:rsidRPr="003479B6" w:rsidRDefault="005923D5" w:rsidP="005923D5"/>
    <w:p w14:paraId="6535C6B8" w14:textId="77777777" w:rsidR="005923D5" w:rsidRDefault="005923D5" w:rsidP="005923D5">
      <w:pPr>
        <w:pStyle w:val="Heading5"/>
        <w:jc w:val="both"/>
      </w:pPr>
      <w:r>
        <w:t>Body Example</w:t>
      </w:r>
    </w:p>
    <w:p w14:paraId="5B157668" w14:textId="77777777" w:rsidR="005923D5" w:rsidRPr="005923D5" w:rsidRDefault="005923D5" w:rsidP="005923D5"/>
    <w:tbl>
      <w:tblPr>
        <w:tblW w:w="179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gridCol w:w="8715"/>
      </w:tblGrid>
      <w:tr w:rsidR="00346C59" w:rsidRPr="005923D5" w14:paraId="5DCF6167" w14:textId="77777777" w:rsidTr="00346C59">
        <w:tc>
          <w:tcPr>
            <w:tcW w:w="540" w:type="dxa"/>
            <w:shd w:val="clear" w:color="auto" w:fill="CCCCCC"/>
            <w:tcMar>
              <w:top w:w="100" w:type="dxa"/>
              <w:left w:w="100" w:type="dxa"/>
              <w:bottom w:w="100" w:type="dxa"/>
              <w:right w:w="100" w:type="dxa"/>
            </w:tcMar>
          </w:tcPr>
          <w:p w14:paraId="616C4D65" w14:textId="77777777" w:rsidR="00346C59" w:rsidRPr="005923D5" w:rsidRDefault="00346C59" w:rsidP="00D61C51">
            <w:pPr>
              <w:pStyle w:val="Normal1"/>
              <w:spacing w:line="240" w:lineRule="auto"/>
              <w:jc w:val="both"/>
              <w:rPr>
                <w:sz w:val="20"/>
              </w:rPr>
            </w:pPr>
          </w:p>
        </w:tc>
        <w:tc>
          <w:tcPr>
            <w:tcW w:w="8715" w:type="dxa"/>
          </w:tcPr>
          <w:p w14:paraId="12E1FED3" w14:textId="77777777" w:rsidR="00407B8A" w:rsidRPr="00407B8A" w:rsidRDefault="003F5A2D" w:rsidP="00407B8A">
            <w:pPr>
              <w:rPr>
                <w:rFonts w:cs="Arial"/>
                <w:szCs w:val="20"/>
              </w:rPr>
            </w:pPr>
            <w:r>
              <w:rPr>
                <w:rStyle w:val="sobjectk"/>
                <w:rFonts w:cs="Arial"/>
                <w:b/>
                <w:bCs/>
                <w:color w:val="333333"/>
                <w:szCs w:val="20"/>
              </w:rPr>
              <w:t>""""</w:t>
            </w:r>
            <w:r>
              <w:rPr>
                <w:rStyle w:val="sarray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Pr>
                <w:rStyle w:val="sobjectk"/>
                <w:rFonts w:cs="Arial"/>
                <w:b/>
                <w:bCs/>
                <w:color w:val="333333"/>
                <w:szCs w:val="20"/>
              </w:rPr>
              <w:t>""</w:t>
            </w:r>
            <w:r>
              <w:rPr>
                <w:rStyle w:val="sobjectv"/>
                <w:rFonts w:cs="Arial"/>
                <w:color w:val="555555"/>
                <w:szCs w:val="20"/>
              </w:rPr>
              <w:t>""</w:t>
            </w:r>
            <w:r w:rsidR="00407B8A" w:rsidRPr="00407B8A">
              <w:rPr>
                <w:rFonts w:cs="Arial"/>
                <w:szCs w:val="20"/>
              </w:rPr>
              <w:t>{</w:t>
            </w:r>
          </w:p>
          <w:p w14:paraId="02F9A40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outboundSMSMessageRequest</w:t>
            </w:r>
            <w:r w:rsidR="003F5A2D">
              <w:rPr>
                <w:rFonts w:cs="Arial"/>
                <w:szCs w:val="20"/>
              </w:rPr>
              <w:t>"</w:t>
            </w:r>
            <w:r w:rsidRPr="00407B8A">
              <w:rPr>
                <w:rFonts w:cs="Arial"/>
                <w:szCs w:val="20"/>
              </w:rPr>
              <w:t>: {</w:t>
            </w:r>
          </w:p>
          <w:p w14:paraId="3E17071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address</w:t>
            </w:r>
            <w:r w:rsidR="003F5A2D">
              <w:rPr>
                <w:rFonts w:cs="Arial"/>
                <w:szCs w:val="20"/>
              </w:rPr>
              <w:t>"</w:t>
            </w:r>
            <w:r w:rsidRPr="00407B8A">
              <w:rPr>
                <w:rFonts w:cs="Arial"/>
                <w:szCs w:val="20"/>
              </w:rPr>
              <w:t>: [</w:t>
            </w:r>
          </w:p>
          <w:p w14:paraId="1478206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9703553010</w:t>
            </w:r>
            <w:r w:rsidR="003F5A2D">
              <w:rPr>
                <w:rFonts w:cs="Arial"/>
                <w:szCs w:val="20"/>
              </w:rPr>
              <w:t>"</w:t>
            </w:r>
            <w:r w:rsidRPr="00407B8A">
              <w:rPr>
                <w:rFonts w:cs="Arial"/>
                <w:szCs w:val="20"/>
              </w:rPr>
              <w:t>,</w:t>
            </w:r>
          </w:p>
          <w:p w14:paraId="5F7FE37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tel: 9030622480</w:t>
            </w:r>
            <w:r w:rsidR="003F5A2D">
              <w:rPr>
                <w:rFonts w:cs="Arial"/>
                <w:szCs w:val="20"/>
              </w:rPr>
              <w:t>"</w:t>
            </w:r>
          </w:p>
          <w:p w14:paraId="4847049B" w14:textId="77777777" w:rsidR="00407B8A" w:rsidRPr="00407B8A" w:rsidRDefault="00407B8A" w:rsidP="00407B8A">
            <w:pPr>
              <w:rPr>
                <w:rFonts w:cs="Arial"/>
                <w:szCs w:val="20"/>
              </w:rPr>
            </w:pPr>
            <w:r w:rsidRPr="00407B8A">
              <w:rPr>
                <w:rFonts w:cs="Arial"/>
                <w:szCs w:val="20"/>
              </w:rPr>
              <w:t xml:space="preserve">        ],</w:t>
            </w:r>
          </w:p>
          <w:p w14:paraId="6788921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senderAddress</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tel: opnhse</w:t>
            </w:r>
            <w:r w:rsidR="003F5A2D">
              <w:rPr>
                <w:rFonts w:cs="Arial"/>
                <w:szCs w:val="20"/>
              </w:rPr>
              <w:t>"</w:t>
            </w:r>
            <w:r w:rsidRPr="00407B8A">
              <w:rPr>
                <w:rFonts w:cs="Arial"/>
                <w:szCs w:val="20"/>
              </w:rPr>
              <w:t>,</w:t>
            </w:r>
          </w:p>
          <w:p w14:paraId="7D5A3A46"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outboundSMSTextMessage</w:t>
            </w:r>
            <w:r w:rsidR="003F5A2D">
              <w:rPr>
                <w:rFonts w:cs="Arial"/>
                <w:szCs w:val="20"/>
              </w:rPr>
              <w:t>"</w:t>
            </w:r>
            <w:r w:rsidRPr="00407B8A">
              <w:rPr>
                <w:rFonts w:cs="Arial"/>
                <w:szCs w:val="20"/>
              </w:rPr>
              <w:t>: {</w:t>
            </w:r>
          </w:p>
          <w:p w14:paraId="097A842C"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message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testmessage</w:t>
            </w:r>
            <w:r w:rsidR="003F5A2D">
              <w:rPr>
                <w:rFonts w:cs="Arial"/>
                <w:szCs w:val="20"/>
              </w:rPr>
              <w:t>"</w:t>
            </w:r>
          </w:p>
          <w:p w14:paraId="3C2D3F76" w14:textId="77777777" w:rsidR="00407B8A" w:rsidRPr="00407B8A" w:rsidRDefault="00407B8A" w:rsidP="00407B8A">
            <w:pPr>
              <w:rPr>
                <w:rFonts w:cs="Arial"/>
                <w:szCs w:val="20"/>
              </w:rPr>
            </w:pPr>
            <w:r w:rsidRPr="00407B8A">
              <w:rPr>
                <w:rFonts w:cs="Arial"/>
                <w:szCs w:val="20"/>
              </w:rPr>
              <w:t xml:space="preserve">        },</w:t>
            </w:r>
          </w:p>
          <w:p w14:paraId="2EE8638A"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clientCorrelator</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xxxxxx</w:t>
            </w:r>
            <w:r w:rsidR="003F5A2D">
              <w:rPr>
                <w:rFonts w:cs="Arial"/>
                <w:szCs w:val="20"/>
              </w:rPr>
              <w:t>"</w:t>
            </w:r>
            <w:r w:rsidRPr="00407B8A">
              <w:rPr>
                <w:rFonts w:cs="Arial"/>
                <w:szCs w:val="20"/>
              </w:rPr>
              <w:t>,</w:t>
            </w:r>
          </w:p>
          <w:p w14:paraId="243F7E86" w14:textId="77777777" w:rsidR="00407B8A" w:rsidRPr="00407B8A" w:rsidRDefault="00407B8A" w:rsidP="00407B8A">
            <w:pPr>
              <w:rPr>
                <w:rFonts w:cs="Arial"/>
                <w:szCs w:val="20"/>
              </w:rPr>
            </w:pPr>
            <w:r w:rsidRPr="00407B8A">
              <w:rPr>
                <w:rFonts w:cs="Arial"/>
                <w:szCs w:val="20"/>
              </w:rPr>
              <w:lastRenderedPageBreak/>
              <w:t xml:space="preserve">        </w:t>
            </w:r>
            <w:r w:rsidR="003F5A2D">
              <w:rPr>
                <w:rFonts w:cs="Arial"/>
                <w:szCs w:val="20"/>
              </w:rPr>
              <w:t>"</w:t>
            </w:r>
            <w:r w:rsidRPr="00407B8A">
              <w:rPr>
                <w:rFonts w:cs="Arial"/>
                <w:szCs w:val="20"/>
              </w:rPr>
              <w:t>receiptRequest</w:t>
            </w:r>
            <w:r w:rsidR="003F5A2D">
              <w:rPr>
                <w:rFonts w:cs="Arial"/>
                <w:szCs w:val="20"/>
              </w:rPr>
              <w:t>"</w:t>
            </w:r>
            <w:r w:rsidRPr="00407B8A">
              <w:rPr>
                <w:rFonts w:cs="Arial"/>
                <w:szCs w:val="20"/>
              </w:rPr>
              <w:t>: {</w:t>
            </w:r>
          </w:p>
          <w:p w14:paraId="32E5A8E8"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notifyURL</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2F8D9809"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$(callbackData)</w:t>
            </w:r>
            <w:r w:rsidR="003F5A2D">
              <w:rPr>
                <w:rFonts w:cs="Arial"/>
                <w:szCs w:val="20"/>
              </w:rPr>
              <w:t>"</w:t>
            </w:r>
          </w:p>
          <w:p w14:paraId="660E5D3F" w14:textId="77777777" w:rsidR="00407B8A" w:rsidRPr="00407B8A" w:rsidRDefault="00407B8A" w:rsidP="00407B8A">
            <w:pPr>
              <w:rPr>
                <w:rFonts w:cs="Arial"/>
                <w:szCs w:val="20"/>
              </w:rPr>
            </w:pPr>
            <w:r w:rsidRPr="00407B8A">
              <w:rPr>
                <w:rFonts w:cs="Arial"/>
                <w:szCs w:val="20"/>
              </w:rPr>
              <w:t xml:space="preserve">        },</w:t>
            </w:r>
          </w:p>
          <w:p w14:paraId="501C1AC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senderName</w:t>
            </w:r>
            <w:r w:rsidR="003F5A2D">
              <w:rPr>
                <w:rFonts w:cs="Arial"/>
                <w:szCs w:val="20"/>
              </w:rPr>
              <w:t>"</w:t>
            </w:r>
            <w:r w:rsidRPr="00407B8A">
              <w:rPr>
                <w:rFonts w:cs="Arial"/>
                <w:szCs w:val="20"/>
              </w:rPr>
              <w:t xml:space="preserve">: </w:t>
            </w:r>
            <w:r w:rsidR="003F5A2D">
              <w:rPr>
                <w:rFonts w:cs="Arial"/>
                <w:szCs w:val="20"/>
              </w:rPr>
              <w:t>""</w:t>
            </w:r>
            <w:r w:rsidRPr="00407B8A">
              <w:rPr>
                <w:rFonts w:cs="Arial"/>
                <w:szCs w:val="20"/>
              </w:rPr>
              <w:t>,</w:t>
            </w:r>
          </w:p>
          <w:p w14:paraId="613BCC15" w14:textId="77777777" w:rsidR="00407B8A" w:rsidRPr="00407B8A" w:rsidRDefault="00407B8A" w:rsidP="00407B8A">
            <w:pPr>
              <w:rPr>
                <w:rFonts w:cs="Arial"/>
                <w:szCs w:val="20"/>
              </w:rPr>
            </w:pPr>
            <w:r w:rsidRPr="00407B8A">
              <w:rPr>
                <w:rFonts w:cs="Arial"/>
                <w:szCs w:val="20"/>
              </w:rPr>
              <w:t xml:space="preserve">        </w:t>
            </w:r>
            <w:r w:rsidR="003F5A2D">
              <w:rPr>
                <w:rFonts w:cs="Arial"/>
                <w:szCs w:val="20"/>
              </w:rPr>
              <w:t>"</w:t>
            </w:r>
            <w:r w:rsidRPr="00407B8A">
              <w:rPr>
                <w:rFonts w:cs="Arial"/>
                <w:szCs w:val="20"/>
              </w:rPr>
              <w:t>category</w:t>
            </w:r>
            <w:r w:rsidR="003F5A2D">
              <w:rPr>
                <w:rFonts w:cs="Arial"/>
                <w:szCs w:val="20"/>
              </w:rPr>
              <w:t>"</w:t>
            </w:r>
            <w:r w:rsidRPr="00407B8A">
              <w:rPr>
                <w:rFonts w:cs="Arial"/>
                <w:szCs w:val="20"/>
              </w:rPr>
              <w:t xml:space="preserve">: </w:t>
            </w:r>
            <w:r w:rsidR="003F5A2D">
              <w:rPr>
                <w:rFonts w:cs="Arial"/>
                <w:szCs w:val="20"/>
              </w:rPr>
              <w:t>""</w:t>
            </w:r>
          </w:p>
          <w:p w14:paraId="4E113DA2" w14:textId="77777777" w:rsidR="00407B8A" w:rsidRPr="00407B8A" w:rsidRDefault="00407B8A" w:rsidP="00407B8A">
            <w:pPr>
              <w:rPr>
                <w:rFonts w:cs="Arial"/>
                <w:szCs w:val="20"/>
              </w:rPr>
            </w:pPr>
            <w:r w:rsidRPr="00407B8A">
              <w:rPr>
                <w:rFonts w:cs="Arial"/>
                <w:szCs w:val="20"/>
              </w:rPr>
              <w:t xml:space="preserve">    }</w:t>
            </w:r>
          </w:p>
          <w:p w14:paraId="0676614C" w14:textId="77777777" w:rsidR="00346C59" w:rsidRPr="005923D5" w:rsidRDefault="00407B8A" w:rsidP="00D7621C">
            <w:pPr>
              <w:rPr>
                <w:rFonts w:cs="Arial"/>
                <w:szCs w:val="20"/>
              </w:rPr>
            </w:pPr>
            <w:r w:rsidRPr="00407B8A">
              <w:rPr>
                <w:rFonts w:cs="Arial"/>
                <w:szCs w:val="20"/>
              </w:rPr>
              <w:t>}</w:t>
            </w:r>
          </w:p>
        </w:tc>
        <w:tc>
          <w:tcPr>
            <w:tcW w:w="8715" w:type="dxa"/>
            <w:tcMar>
              <w:top w:w="100" w:type="dxa"/>
              <w:left w:w="100" w:type="dxa"/>
              <w:bottom w:w="100" w:type="dxa"/>
              <w:right w:w="100" w:type="dxa"/>
            </w:tcMar>
          </w:tcPr>
          <w:p w14:paraId="067F543D" w14:textId="77777777" w:rsidR="00346C59" w:rsidRPr="005923D5" w:rsidRDefault="00346C59" w:rsidP="00D61C51">
            <w:pPr>
              <w:jc w:val="both"/>
              <w:rPr>
                <w:rFonts w:cs="Arial"/>
                <w:szCs w:val="20"/>
              </w:rPr>
            </w:pPr>
          </w:p>
        </w:tc>
      </w:tr>
    </w:tbl>
    <w:p w14:paraId="77D8A3ED" w14:textId="77777777" w:rsidR="005923D5" w:rsidRPr="003479B6" w:rsidRDefault="005923D5" w:rsidP="005923D5"/>
    <w:p w14:paraId="4D15B06F" w14:textId="77777777" w:rsidR="005923D5" w:rsidRDefault="005923D5" w:rsidP="005923D5">
      <w:pPr>
        <w:pStyle w:val="Heading5"/>
        <w:jc w:val="both"/>
      </w:pPr>
      <w:r>
        <w:t>Body Elements</w:t>
      </w:r>
    </w:p>
    <w:p w14:paraId="541E7D8C" w14:textId="77777777" w:rsidR="005923D5" w:rsidRPr="005923D5" w:rsidRDefault="005923D5" w:rsidP="005923D5"/>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5923D5" w:rsidRPr="00B276B8" w14:paraId="7904B902" w14:textId="77777777" w:rsidTr="00D61C51">
        <w:tc>
          <w:tcPr>
            <w:tcW w:w="558" w:type="dxa"/>
            <w:shd w:val="clear" w:color="auto" w:fill="D9D9D9" w:themeFill="background1" w:themeFillShade="D9"/>
          </w:tcPr>
          <w:p w14:paraId="30C33AED" w14:textId="77777777" w:rsidR="005923D5" w:rsidRPr="00B276B8" w:rsidRDefault="005923D5" w:rsidP="00D61C51">
            <w:pPr>
              <w:jc w:val="both"/>
              <w:rPr>
                <w:rFonts w:cs="Arial"/>
                <w:szCs w:val="20"/>
              </w:rPr>
            </w:pPr>
            <w:r w:rsidRPr="00B276B8">
              <w:rPr>
                <w:rFonts w:cs="Arial"/>
                <w:szCs w:val="20"/>
              </w:rPr>
              <w:t>#</w:t>
            </w:r>
          </w:p>
        </w:tc>
        <w:tc>
          <w:tcPr>
            <w:tcW w:w="1801" w:type="dxa"/>
            <w:shd w:val="clear" w:color="auto" w:fill="D9D9D9" w:themeFill="background1" w:themeFillShade="D9"/>
          </w:tcPr>
          <w:p w14:paraId="4CB8727C" w14:textId="77777777" w:rsidR="005923D5" w:rsidRPr="00B276B8" w:rsidRDefault="005923D5" w:rsidP="00D61C51">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5B0CD776" w14:textId="77777777" w:rsidR="005923D5" w:rsidRPr="00B276B8" w:rsidRDefault="005923D5" w:rsidP="00D61C51">
            <w:pPr>
              <w:jc w:val="both"/>
              <w:rPr>
                <w:rFonts w:cs="Arial"/>
                <w:szCs w:val="20"/>
              </w:rPr>
            </w:pPr>
            <w:r w:rsidRPr="00B276B8">
              <w:rPr>
                <w:rFonts w:cs="Arial"/>
                <w:szCs w:val="20"/>
              </w:rPr>
              <w:t>Mandatory</w:t>
            </w:r>
          </w:p>
        </w:tc>
        <w:tc>
          <w:tcPr>
            <w:tcW w:w="1685" w:type="dxa"/>
            <w:shd w:val="clear" w:color="auto" w:fill="D9D9D9" w:themeFill="background1" w:themeFillShade="D9"/>
          </w:tcPr>
          <w:p w14:paraId="16B2B099" w14:textId="77777777" w:rsidR="005923D5" w:rsidRPr="00B276B8" w:rsidRDefault="005923D5" w:rsidP="00D61C51">
            <w:pPr>
              <w:jc w:val="both"/>
              <w:rPr>
                <w:rFonts w:cs="Arial"/>
                <w:szCs w:val="20"/>
              </w:rPr>
            </w:pPr>
            <w:r w:rsidRPr="00B276B8">
              <w:rPr>
                <w:rFonts w:cs="Arial"/>
                <w:szCs w:val="20"/>
              </w:rPr>
              <w:t>Data type</w:t>
            </w:r>
          </w:p>
        </w:tc>
        <w:tc>
          <w:tcPr>
            <w:tcW w:w="1170" w:type="dxa"/>
            <w:shd w:val="clear" w:color="auto" w:fill="D9D9D9" w:themeFill="background1" w:themeFillShade="D9"/>
          </w:tcPr>
          <w:p w14:paraId="602D922E" w14:textId="77777777" w:rsidR="005923D5" w:rsidRPr="00B276B8" w:rsidRDefault="005923D5" w:rsidP="00D61C51">
            <w:pPr>
              <w:jc w:val="both"/>
              <w:rPr>
                <w:rFonts w:cs="Arial"/>
                <w:szCs w:val="20"/>
              </w:rPr>
            </w:pPr>
            <w:r w:rsidRPr="00B276B8">
              <w:rPr>
                <w:rFonts w:cs="Arial"/>
                <w:szCs w:val="20"/>
              </w:rPr>
              <w:t>Range</w:t>
            </w:r>
          </w:p>
        </w:tc>
        <w:tc>
          <w:tcPr>
            <w:tcW w:w="2700" w:type="dxa"/>
            <w:shd w:val="clear" w:color="auto" w:fill="D9D9D9" w:themeFill="background1" w:themeFillShade="D9"/>
          </w:tcPr>
          <w:p w14:paraId="4F4DDC2E" w14:textId="77777777" w:rsidR="005923D5" w:rsidRPr="00B276B8" w:rsidRDefault="005923D5" w:rsidP="00D61C51">
            <w:pPr>
              <w:jc w:val="both"/>
              <w:rPr>
                <w:rFonts w:cs="Arial"/>
                <w:szCs w:val="20"/>
              </w:rPr>
            </w:pPr>
            <w:r w:rsidRPr="00B276B8">
              <w:rPr>
                <w:rFonts w:cs="Arial"/>
                <w:szCs w:val="20"/>
              </w:rPr>
              <w:t>Description</w:t>
            </w:r>
          </w:p>
        </w:tc>
      </w:tr>
      <w:tr w:rsidR="005923D5" w:rsidRPr="00B276B8" w14:paraId="43EE8F7C" w14:textId="77777777" w:rsidTr="00D61C51">
        <w:tc>
          <w:tcPr>
            <w:tcW w:w="558" w:type="dxa"/>
          </w:tcPr>
          <w:p w14:paraId="453A7BEF" w14:textId="77777777" w:rsidR="005923D5" w:rsidRPr="00B276B8" w:rsidRDefault="005923D5" w:rsidP="00D61C51">
            <w:pPr>
              <w:jc w:val="both"/>
              <w:rPr>
                <w:rFonts w:cs="Arial"/>
                <w:szCs w:val="20"/>
              </w:rPr>
            </w:pPr>
            <w:r w:rsidRPr="00B276B8">
              <w:rPr>
                <w:rFonts w:cs="Arial"/>
                <w:szCs w:val="20"/>
              </w:rPr>
              <w:t>1</w:t>
            </w:r>
          </w:p>
        </w:tc>
        <w:tc>
          <w:tcPr>
            <w:tcW w:w="1801" w:type="dxa"/>
          </w:tcPr>
          <w:p w14:paraId="6FB1638D" w14:textId="77777777" w:rsidR="005923D5" w:rsidRPr="00B276B8" w:rsidRDefault="0046686A" w:rsidP="00D61C51">
            <w:pPr>
              <w:jc w:val="both"/>
              <w:rPr>
                <w:rFonts w:cs="Arial"/>
                <w:szCs w:val="20"/>
              </w:rPr>
            </w:pPr>
            <w:r w:rsidRPr="00B276B8">
              <w:rPr>
                <w:rFonts w:cs="Arial"/>
                <w:color w:val="000000"/>
                <w:szCs w:val="20"/>
              </w:rPr>
              <w:t>A</w:t>
            </w:r>
            <w:r w:rsidR="005923D5" w:rsidRPr="00B276B8">
              <w:rPr>
                <w:rFonts w:cs="Arial"/>
                <w:color w:val="000000"/>
                <w:szCs w:val="20"/>
              </w:rPr>
              <w:t>ddress</w:t>
            </w:r>
          </w:p>
        </w:tc>
        <w:tc>
          <w:tcPr>
            <w:tcW w:w="1284" w:type="dxa"/>
          </w:tcPr>
          <w:p w14:paraId="03450F5D" w14:textId="77777777" w:rsidR="005923D5" w:rsidRPr="00B276B8" w:rsidRDefault="005923D5" w:rsidP="00D61C51">
            <w:pPr>
              <w:jc w:val="both"/>
              <w:rPr>
                <w:rFonts w:cs="Arial"/>
                <w:szCs w:val="20"/>
              </w:rPr>
            </w:pPr>
            <w:r w:rsidRPr="00B276B8">
              <w:rPr>
                <w:rFonts w:cs="Arial"/>
                <w:szCs w:val="20"/>
              </w:rPr>
              <w:t>Yes</w:t>
            </w:r>
          </w:p>
        </w:tc>
        <w:tc>
          <w:tcPr>
            <w:tcW w:w="1685" w:type="dxa"/>
          </w:tcPr>
          <w:p w14:paraId="0B6B0F1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252DE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6CEDDFF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SMS recipient’s MSISDN number to which the message is to be sent. At least one address must be provided. </w:t>
            </w:r>
          </w:p>
          <w:p w14:paraId="7CB60BC3"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Ex: The recipients MSISDN should include the ‘tel:’ protocol identifier and the country code preceded by ‘+’. i.e., </w:t>
            </w:r>
          </w:p>
          <w:p w14:paraId="6EEE383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tel:+919876543210 </w:t>
            </w:r>
          </w:p>
        </w:tc>
      </w:tr>
      <w:tr w:rsidR="005923D5" w:rsidRPr="00B276B8" w14:paraId="78D963E2" w14:textId="77777777" w:rsidTr="00D61C51">
        <w:tc>
          <w:tcPr>
            <w:tcW w:w="558" w:type="dxa"/>
          </w:tcPr>
          <w:p w14:paraId="3203603D" w14:textId="77777777" w:rsidR="005923D5" w:rsidRPr="00B276B8" w:rsidRDefault="005923D5" w:rsidP="00D61C51">
            <w:pPr>
              <w:jc w:val="both"/>
              <w:rPr>
                <w:rFonts w:cs="Arial"/>
                <w:szCs w:val="20"/>
              </w:rPr>
            </w:pPr>
            <w:r w:rsidRPr="00B276B8">
              <w:rPr>
                <w:rFonts w:cs="Arial"/>
                <w:szCs w:val="20"/>
              </w:rPr>
              <w:t>2</w:t>
            </w:r>
          </w:p>
        </w:tc>
        <w:tc>
          <w:tcPr>
            <w:tcW w:w="1801" w:type="dxa"/>
          </w:tcPr>
          <w:p w14:paraId="468FD5FB" w14:textId="77777777" w:rsidR="005923D5" w:rsidRPr="00B276B8" w:rsidRDefault="005923D5" w:rsidP="00D61C51">
            <w:pPr>
              <w:jc w:val="both"/>
              <w:rPr>
                <w:rFonts w:cs="Arial"/>
                <w:szCs w:val="20"/>
              </w:rPr>
            </w:pPr>
            <w:r w:rsidRPr="00B276B8">
              <w:rPr>
                <w:rFonts w:cs="Arial"/>
                <w:color w:val="000000"/>
                <w:szCs w:val="20"/>
              </w:rPr>
              <w:t>senderAddress</w:t>
            </w:r>
          </w:p>
        </w:tc>
        <w:tc>
          <w:tcPr>
            <w:tcW w:w="1284" w:type="dxa"/>
          </w:tcPr>
          <w:p w14:paraId="1710E583" w14:textId="77777777" w:rsidR="005923D5" w:rsidRPr="00B276B8" w:rsidRDefault="005923D5" w:rsidP="00D61C51">
            <w:pPr>
              <w:rPr>
                <w:rFonts w:cs="Arial"/>
                <w:szCs w:val="20"/>
              </w:rPr>
            </w:pPr>
            <w:r w:rsidRPr="00B276B8">
              <w:rPr>
                <w:rFonts w:cs="Arial"/>
                <w:szCs w:val="20"/>
              </w:rPr>
              <w:t>Yes</w:t>
            </w:r>
          </w:p>
        </w:tc>
        <w:tc>
          <w:tcPr>
            <w:tcW w:w="1685" w:type="dxa"/>
          </w:tcPr>
          <w:p w14:paraId="7E419892"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35870BE8" w14:textId="77777777" w:rsidR="005923D5" w:rsidRPr="00B276B8" w:rsidRDefault="005923D5" w:rsidP="00D61C51">
            <w:pPr>
              <w:jc w:val="both"/>
              <w:rPr>
                <w:rFonts w:cs="Arial"/>
                <w:szCs w:val="20"/>
              </w:rPr>
            </w:pPr>
            <w:r w:rsidRPr="00B276B8">
              <w:rPr>
                <w:rFonts w:cs="Arial"/>
                <w:szCs w:val="20"/>
              </w:rPr>
              <w:t>NA</w:t>
            </w:r>
          </w:p>
        </w:tc>
        <w:tc>
          <w:tcPr>
            <w:tcW w:w="2700" w:type="dxa"/>
          </w:tcPr>
          <w:p w14:paraId="18E0884B" w14:textId="77777777" w:rsidR="005923D5" w:rsidRPr="00B276B8" w:rsidRDefault="005923D5" w:rsidP="00D61C51">
            <w:pPr>
              <w:rPr>
                <w:rFonts w:cs="Arial"/>
                <w:szCs w:val="20"/>
              </w:rPr>
            </w:pPr>
            <w:r w:rsidRPr="00B276B8">
              <w:rPr>
                <w:rFonts w:cs="Arial"/>
                <w:color w:val="000000"/>
                <w:szCs w:val="20"/>
              </w:rPr>
              <w:t>Sender ID of the message</w:t>
            </w:r>
          </w:p>
        </w:tc>
      </w:tr>
      <w:tr w:rsidR="005923D5" w:rsidRPr="00B276B8" w14:paraId="3A0F28CE" w14:textId="77777777" w:rsidTr="00D61C51">
        <w:trPr>
          <w:trHeight w:val="2393"/>
        </w:trPr>
        <w:tc>
          <w:tcPr>
            <w:tcW w:w="558" w:type="dxa"/>
          </w:tcPr>
          <w:p w14:paraId="46D9CF9C" w14:textId="77777777" w:rsidR="005923D5" w:rsidRPr="00B276B8" w:rsidRDefault="005923D5" w:rsidP="00D61C51">
            <w:pPr>
              <w:jc w:val="both"/>
              <w:rPr>
                <w:rFonts w:cs="Arial"/>
                <w:szCs w:val="20"/>
              </w:rPr>
            </w:pPr>
            <w:r w:rsidRPr="00B276B8">
              <w:rPr>
                <w:rFonts w:cs="Arial"/>
                <w:szCs w:val="20"/>
              </w:rPr>
              <w:t>3</w:t>
            </w:r>
          </w:p>
        </w:tc>
        <w:tc>
          <w:tcPr>
            <w:tcW w:w="1801" w:type="dxa"/>
          </w:tcPr>
          <w:p w14:paraId="2CFE6CEA" w14:textId="77777777" w:rsidR="005923D5" w:rsidRPr="00B276B8" w:rsidRDefault="0046686A" w:rsidP="00D61C51">
            <w:pPr>
              <w:jc w:val="both"/>
              <w:rPr>
                <w:rFonts w:cs="Arial"/>
                <w:szCs w:val="20"/>
              </w:rPr>
            </w:pPr>
            <w:r w:rsidRPr="00B276B8">
              <w:rPr>
                <w:rFonts w:cs="Arial"/>
                <w:color w:val="000000"/>
                <w:szCs w:val="20"/>
              </w:rPr>
              <w:t>M</w:t>
            </w:r>
            <w:r w:rsidR="005923D5" w:rsidRPr="00B276B8">
              <w:rPr>
                <w:rFonts w:cs="Arial"/>
                <w:color w:val="000000"/>
                <w:szCs w:val="20"/>
              </w:rPr>
              <w:t>essage</w:t>
            </w:r>
          </w:p>
        </w:tc>
        <w:tc>
          <w:tcPr>
            <w:tcW w:w="1284" w:type="dxa"/>
          </w:tcPr>
          <w:p w14:paraId="37A50D4C" w14:textId="77777777" w:rsidR="005923D5" w:rsidRPr="00B276B8" w:rsidRDefault="005923D5" w:rsidP="00D61C51">
            <w:pPr>
              <w:rPr>
                <w:rFonts w:cs="Arial"/>
                <w:szCs w:val="20"/>
              </w:rPr>
            </w:pPr>
            <w:r w:rsidRPr="00B276B8">
              <w:rPr>
                <w:rFonts w:cs="Arial"/>
                <w:szCs w:val="20"/>
              </w:rPr>
              <w:t>Yes</w:t>
            </w:r>
          </w:p>
        </w:tc>
        <w:tc>
          <w:tcPr>
            <w:tcW w:w="1685" w:type="dxa"/>
          </w:tcPr>
          <w:p w14:paraId="51FBF09A" w14:textId="77777777" w:rsidR="005923D5" w:rsidRPr="00B276B8" w:rsidRDefault="005923D5" w:rsidP="00D61C51">
            <w:pPr>
              <w:jc w:val="both"/>
              <w:rPr>
                <w:rFonts w:cs="Arial"/>
                <w:szCs w:val="20"/>
              </w:rPr>
            </w:pPr>
            <w:r w:rsidRPr="00B276B8">
              <w:rPr>
                <w:rFonts w:cs="Arial"/>
                <w:color w:val="000000"/>
                <w:szCs w:val="20"/>
              </w:rPr>
              <w:t>String</w:t>
            </w:r>
          </w:p>
        </w:tc>
        <w:tc>
          <w:tcPr>
            <w:tcW w:w="1170" w:type="dxa"/>
          </w:tcPr>
          <w:p w14:paraId="494A3589" w14:textId="77777777" w:rsidR="005923D5" w:rsidRPr="00B276B8" w:rsidRDefault="005923D5" w:rsidP="00D61C51">
            <w:pPr>
              <w:jc w:val="both"/>
              <w:rPr>
                <w:rFonts w:cs="Arial"/>
                <w:szCs w:val="20"/>
              </w:rPr>
            </w:pPr>
            <w:r w:rsidRPr="00B276B8">
              <w:rPr>
                <w:rFonts w:cs="Arial"/>
                <w:szCs w:val="20"/>
              </w:rPr>
              <w:t>NA</w:t>
            </w:r>
          </w:p>
        </w:tc>
        <w:tc>
          <w:tcPr>
            <w:tcW w:w="2700" w:type="dxa"/>
          </w:tcPr>
          <w:p w14:paraId="3EF4B0B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The text message sent to the recipient (subscriber). The message must be provided within the outboundSMSTextMessage element. Messages more than 160 character length may be sent as two or more messages by the operator. </w:t>
            </w:r>
          </w:p>
          <w:p w14:paraId="4C2B7408" w14:textId="77777777" w:rsidR="005923D5" w:rsidRPr="00B276B8" w:rsidRDefault="005923D5" w:rsidP="00D61C51">
            <w:pPr>
              <w:jc w:val="both"/>
              <w:rPr>
                <w:rFonts w:cs="Arial"/>
                <w:szCs w:val="20"/>
              </w:rPr>
            </w:pPr>
            <w:r w:rsidRPr="00B276B8">
              <w:rPr>
                <w:rFonts w:cs="Arial"/>
                <w:color w:val="000000"/>
                <w:szCs w:val="20"/>
              </w:rPr>
              <w:t xml:space="preserve">Ex: </w:t>
            </w:r>
            <w:r w:rsidR="003F5A2D">
              <w:rPr>
                <w:rFonts w:cs="Arial"/>
                <w:color w:val="000000"/>
                <w:szCs w:val="20"/>
              </w:rPr>
              <w:t>"</w:t>
            </w:r>
            <w:r w:rsidRPr="00B276B8">
              <w:rPr>
                <w:rFonts w:cs="Arial"/>
                <w:color w:val="000000"/>
                <w:szCs w:val="20"/>
              </w:rPr>
              <w:t>Hello World</w:t>
            </w:r>
            <w:r w:rsidR="003F5A2D">
              <w:rPr>
                <w:rFonts w:cs="Arial"/>
                <w:color w:val="000000"/>
                <w:szCs w:val="20"/>
              </w:rPr>
              <w:t>"</w:t>
            </w:r>
          </w:p>
        </w:tc>
      </w:tr>
      <w:tr w:rsidR="005923D5" w:rsidRPr="00B276B8" w14:paraId="5D019FB2" w14:textId="77777777" w:rsidTr="00D61C51">
        <w:tc>
          <w:tcPr>
            <w:tcW w:w="558" w:type="dxa"/>
            <w:tcBorders>
              <w:bottom w:val="single" w:sz="4" w:space="0" w:color="auto"/>
            </w:tcBorders>
          </w:tcPr>
          <w:p w14:paraId="729D2EC4" w14:textId="77777777" w:rsidR="005923D5" w:rsidRPr="00B276B8" w:rsidRDefault="005923D5" w:rsidP="00D61C51">
            <w:pPr>
              <w:jc w:val="both"/>
              <w:rPr>
                <w:rFonts w:cs="Arial"/>
                <w:szCs w:val="20"/>
              </w:rPr>
            </w:pPr>
            <w:r w:rsidRPr="00B276B8">
              <w:rPr>
                <w:rFonts w:cs="Arial"/>
                <w:szCs w:val="20"/>
              </w:rPr>
              <w:t>4</w:t>
            </w:r>
          </w:p>
        </w:tc>
        <w:tc>
          <w:tcPr>
            <w:tcW w:w="1801" w:type="dxa"/>
            <w:tcBorders>
              <w:bottom w:val="single" w:sz="4" w:space="0" w:color="auto"/>
            </w:tcBorders>
          </w:tcPr>
          <w:p w14:paraId="1317FD6E" w14:textId="77777777" w:rsidR="005923D5" w:rsidRPr="00B276B8" w:rsidRDefault="005923D5" w:rsidP="00D61C51">
            <w:pPr>
              <w:jc w:val="both"/>
              <w:rPr>
                <w:rFonts w:cs="Arial"/>
                <w:szCs w:val="20"/>
              </w:rPr>
            </w:pPr>
            <w:r w:rsidRPr="00B276B8">
              <w:rPr>
                <w:rFonts w:cs="Arial"/>
                <w:color w:val="000000"/>
                <w:szCs w:val="20"/>
              </w:rPr>
              <w:t>clientCorrelator</w:t>
            </w:r>
          </w:p>
        </w:tc>
        <w:tc>
          <w:tcPr>
            <w:tcW w:w="1284" w:type="dxa"/>
            <w:tcBorders>
              <w:bottom w:val="single" w:sz="4" w:space="0" w:color="auto"/>
            </w:tcBorders>
          </w:tcPr>
          <w:p w14:paraId="1A6231EA" w14:textId="77777777" w:rsidR="005923D5" w:rsidRPr="00B276B8" w:rsidRDefault="00313B3E" w:rsidP="00D61C51">
            <w:pPr>
              <w:jc w:val="both"/>
              <w:rPr>
                <w:rFonts w:cs="Arial"/>
                <w:szCs w:val="20"/>
              </w:rPr>
            </w:pPr>
            <w:r>
              <w:rPr>
                <w:rFonts w:cs="Arial"/>
                <w:color w:val="000000"/>
                <w:szCs w:val="20"/>
              </w:rPr>
              <w:t>Yes</w:t>
            </w:r>
          </w:p>
        </w:tc>
        <w:tc>
          <w:tcPr>
            <w:tcW w:w="1685" w:type="dxa"/>
            <w:tcBorders>
              <w:bottom w:val="single" w:sz="4" w:space="0" w:color="auto"/>
            </w:tcBorders>
          </w:tcPr>
          <w:p w14:paraId="4421A663" w14:textId="77777777" w:rsidR="005923D5" w:rsidRPr="00B276B8" w:rsidRDefault="005923D5" w:rsidP="00D61C51">
            <w:pPr>
              <w:rPr>
                <w:rFonts w:cs="Arial"/>
                <w:szCs w:val="20"/>
              </w:rPr>
            </w:pPr>
            <w:r w:rsidRPr="00B276B8">
              <w:rPr>
                <w:rFonts w:cs="Arial"/>
                <w:szCs w:val="20"/>
              </w:rPr>
              <w:t>String</w:t>
            </w:r>
          </w:p>
        </w:tc>
        <w:tc>
          <w:tcPr>
            <w:tcW w:w="1170" w:type="dxa"/>
            <w:tcBorders>
              <w:bottom w:val="single" w:sz="4" w:space="0" w:color="auto"/>
            </w:tcBorders>
          </w:tcPr>
          <w:p w14:paraId="59F90FA3"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Borders>
              <w:bottom w:val="single" w:sz="4" w:space="0" w:color="auto"/>
            </w:tcBorders>
          </w:tcPr>
          <w:p w14:paraId="42D9BABA"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Unique identifier used by the  application’s request. </w:t>
            </w:r>
          </w:p>
          <w:p w14:paraId="35DD5B98"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 xml:space="preserve">For example, it could be a ‘Transaction ID (TID)’, which uniquely identifies the </w:t>
            </w:r>
            <w:r w:rsidR="00350A13">
              <w:rPr>
                <w:rFonts w:cs="Arial"/>
                <w:color w:val="000000"/>
                <w:szCs w:val="20"/>
              </w:rPr>
              <w:t>‘</w:t>
            </w:r>
            <w:r w:rsidRPr="00B276B8">
              <w:rPr>
                <w:rFonts w:cs="Arial"/>
                <w:color w:val="000000"/>
                <w:szCs w:val="20"/>
              </w:rPr>
              <w:t>Send SMS Request</w:t>
            </w:r>
            <w:r w:rsidR="00350A13">
              <w:rPr>
                <w:rFonts w:cs="Arial"/>
                <w:color w:val="000000"/>
                <w:szCs w:val="20"/>
              </w:rPr>
              <w:t>’</w:t>
            </w:r>
            <w:r w:rsidRPr="00B276B8">
              <w:rPr>
                <w:rFonts w:cs="Arial"/>
                <w:color w:val="000000"/>
                <w:szCs w:val="20"/>
              </w:rPr>
              <w:t xml:space="preserve"> transaction. </w:t>
            </w:r>
          </w:p>
          <w:p w14:paraId="080FB0E3" w14:textId="77777777" w:rsidR="005923D5" w:rsidRPr="00B276B8" w:rsidRDefault="005923D5" w:rsidP="00D61C51">
            <w:pPr>
              <w:autoSpaceDE w:val="0"/>
              <w:autoSpaceDN w:val="0"/>
              <w:adjustRightInd w:val="0"/>
              <w:rPr>
                <w:rFonts w:cs="Arial"/>
                <w:szCs w:val="20"/>
              </w:rPr>
            </w:pPr>
            <w:r w:rsidRPr="00B276B8">
              <w:rPr>
                <w:rFonts w:cs="Arial"/>
                <w:color w:val="000000"/>
                <w:szCs w:val="20"/>
              </w:rPr>
              <w:t xml:space="preserve">If there is a communication failure while forwarding the request, the clientCorrelator allows the application to avoid sending the same message twice during </w:t>
            </w:r>
            <w:r w:rsidR="00350A13">
              <w:rPr>
                <w:rFonts w:cs="Arial"/>
                <w:color w:val="000000"/>
                <w:szCs w:val="20"/>
              </w:rPr>
              <w:t>‘</w:t>
            </w:r>
            <w:r w:rsidRPr="00B276B8">
              <w:rPr>
                <w:rFonts w:cs="Arial"/>
                <w:color w:val="000000"/>
                <w:szCs w:val="20"/>
              </w:rPr>
              <w:t>retry</w:t>
            </w:r>
            <w:r w:rsidR="00350A13">
              <w:rPr>
                <w:rFonts w:cs="Arial"/>
                <w:color w:val="000000"/>
                <w:szCs w:val="20"/>
              </w:rPr>
              <w:t>’</w:t>
            </w:r>
            <w:r w:rsidRPr="00B276B8">
              <w:rPr>
                <w:rFonts w:cs="Arial"/>
                <w:color w:val="000000"/>
                <w:szCs w:val="20"/>
              </w:rPr>
              <w:t xml:space="preserve"> operation.</w:t>
            </w:r>
          </w:p>
        </w:tc>
      </w:tr>
      <w:tr w:rsidR="005923D5" w:rsidRPr="00B276B8" w14:paraId="18815797" w14:textId="77777777" w:rsidTr="00D61C51">
        <w:tc>
          <w:tcPr>
            <w:tcW w:w="558" w:type="dxa"/>
          </w:tcPr>
          <w:p w14:paraId="22586873" w14:textId="77777777" w:rsidR="005923D5" w:rsidRPr="00B276B8" w:rsidRDefault="005923D5" w:rsidP="00D61C51">
            <w:pPr>
              <w:jc w:val="both"/>
              <w:rPr>
                <w:rFonts w:cs="Arial"/>
                <w:szCs w:val="20"/>
              </w:rPr>
            </w:pPr>
            <w:r w:rsidRPr="00B276B8">
              <w:rPr>
                <w:rFonts w:cs="Arial"/>
                <w:szCs w:val="20"/>
              </w:rPr>
              <w:t>5</w:t>
            </w:r>
          </w:p>
        </w:tc>
        <w:tc>
          <w:tcPr>
            <w:tcW w:w="1801" w:type="dxa"/>
          </w:tcPr>
          <w:p w14:paraId="34ABD620" w14:textId="77777777" w:rsidR="005923D5" w:rsidRPr="00B276B8" w:rsidRDefault="005923D5" w:rsidP="00D61C51">
            <w:pPr>
              <w:jc w:val="both"/>
              <w:rPr>
                <w:rFonts w:cs="Arial"/>
                <w:szCs w:val="20"/>
              </w:rPr>
            </w:pPr>
            <w:r w:rsidRPr="00B276B8">
              <w:rPr>
                <w:rFonts w:cs="Arial"/>
                <w:szCs w:val="20"/>
              </w:rPr>
              <w:t>messageType</w:t>
            </w:r>
          </w:p>
        </w:tc>
        <w:tc>
          <w:tcPr>
            <w:tcW w:w="1284" w:type="dxa"/>
          </w:tcPr>
          <w:p w14:paraId="3F425501" w14:textId="77777777" w:rsidR="005923D5" w:rsidRPr="00B276B8" w:rsidRDefault="005923D5" w:rsidP="00D61C51">
            <w:pPr>
              <w:jc w:val="both"/>
              <w:rPr>
                <w:rFonts w:cs="Arial"/>
                <w:szCs w:val="20"/>
              </w:rPr>
            </w:pPr>
            <w:r w:rsidRPr="00B276B8">
              <w:rPr>
                <w:rFonts w:cs="Arial"/>
                <w:color w:val="000000"/>
                <w:szCs w:val="20"/>
              </w:rPr>
              <w:t>Yes</w:t>
            </w:r>
          </w:p>
        </w:tc>
        <w:tc>
          <w:tcPr>
            <w:tcW w:w="1685" w:type="dxa"/>
          </w:tcPr>
          <w:p w14:paraId="6EC3D6DC" w14:textId="77777777" w:rsidR="005923D5" w:rsidRPr="00B276B8" w:rsidRDefault="005923D5" w:rsidP="00D61C51">
            <w:pPr>
              <w:rPr>
                <w:rFonts w:cs="Arial"/>
                <w:szCs w:val="20"/>
              </w:rPr>
            </w:pPr>
            <w:r w:rsidRPr="00B276B8">
              <w:rPr>
                <w:rFonts w:cs="Arial"/>
                <w:szCs w:val="20"/>
              </w:rPr>
              <w:t>Numeric</w:t>
            </w:r>
          </w:p>
        </w:tc>
        <w:tc>
          <w:tcPr>
            <w:tcW w:w="1170" w:type="dxa"/>
          </w:tcPr>
          <w:p w14:paraId="6A16AB68" w14:textId="77777777" w:rsidR="005923D5" w:rsidRPr="00B276B8" w:rsidRDefault="005923D5" w:rsidP="00D61C51">
            <w:pPr>
              <w:jc w:val="both"/>
              <w:rPr>
                <w:rFonts w:cs="Arial"/>
                <w:szCs w:val="20"/>
              </w:rPr>
            </w:pPr>
            <w:r w:rsidRPr="00B276B8">
              <w:rPr>
                <w:rFonts w:cs="Arial"/>
                <w:szCs w:val="20"/>
              </w:rPr>
              <w:t>0: text</w:t>
            </w:r>
          </w:p>
          <w:p w14:paraId="02BAADCB" w14:textId="77777777" w:rsidR="005923D5" w:rsidRPr="00B276B8" w:rsidRDefault="005923D5" w:rsidP="00D61C51">
            <w:pPr>
              <w:jc w:val="both"/>
              <w:rPr>
                <w:rFonts w:cs="Arial"/>
                <w:szCs w:val="20"/>
              </w:rPr>
            </w:pPr>
            <w:r w:rsidRPr="00B276B8">
              <w:rPr>
                <w:rFonts w:cs="Arial"/>
                <w:szCs w:val="20"/>
              </w:rPr>
              <w:t>2: Binary</w:t>
            </w:r>
          </w:p>
          <w:p w14:paraId="4EAA05A2" w14:textId="77777777" w:rsidR="005923D5" w:rsidRPr="00B276B8" w:rsidRDefault="005923D5" w:rsidP="00D61C51">
            <w:pPr>
              <w:jc w:val="both"/>
              <w:rPr>
                <w:rFonts w:cs="Arial"/>
                <w:szCs w:val="20"/>
              </w:rPr>
            </w:pPr>
            <w:r w:rsidRPr="00B276B8">
              <w:rPr>
                <w:rFonts w:cs="Arial"/>
                <w:szCs w:val="20"/>
              </w:rPr>
              <w:t>3: WAP</w:t>
            </w:r>
          </w:p>
          <w:p w14:paraId="6BA6FD3B" w14:textId="77777777" w:rsidR="005923D5" w:rsidRPr="00B276B8" w:rsidRDefault="005923D5" w:rsidP="00D61C51">
            <w:pPr>
              <w:jc w:val="both"/>
              <w:rPr>
                <w:rFonts w:cs="Arial"/>
                <w:szCs w:val="20"/>
              </w:rPr>
            </w:pPr>
            <w:r w:rsidRPr="00B276B8">
              <w:rPr>
                <w:rFonts w:cs="Arial"/>
                <w:szCs w:val="20"/>
              </w:rPr>
              <w:t>4: Unicode</w:t>
            </w:r>
          </w:p>
          <w:p w14:paraId="004DA810" w14:textId="77777777" w:rsidR="005923D5" w:rsidRPr="00B276B8" w:rsidRDefault="005923D5" w:rsidP="00D61C51">
            <w:pPr>
              <w:jc w:val="both"/>
              <w:rPr>
                <w:rFonts w:cs="Arial"/>
                <w:szCs w:val="20"/>
              </w:rPr>
            </w:pPr>
            <w:r w:rsidRPr="00B276B8">
              <w:rPr>
                <w:rFonts w:cs="Arial"/>
                <w:szCs w:val="20"/>
              </w:rPr>
              <w:t>7: Picture message</w:t>
            </w:r>
          </w:p>
        </w:tc>
        <w:tc>
          <w:tcPr>
            <w:tcW w:w="2700" w:type="dxa"/>
          </w:tcPr>
          <w:p w14:paraId="3E352962"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Specifies the type of message. For English text messages, the value should be 0.</w:t>
            </w:r>
          </w:p>
        </w:tc>
      </w:tr>
      <w:tr w:rsidR="005923D5" w:rsidRPr="00B276B8" w14:paraId="010633CA" w14:textId="77777777" w:rsidTr="00D61C51">
        <w:tc>
          <w:tcPr>
            <w:tcW w:w="558" w:type="dxa"/>
          </w:tcPr>
          <w:p w14:paraId="350A0C8E" w14:textId="77777777" w:rsidR="005923D5" w:rsidRPr="00B276B8" w:rsidRDefault="005923D5" w:rsidP="00D61C51">
            <w:pPr>
              <w:jc w:val="both"/>
              <w:rPr>
                <w:rFonts w:cs="Arial"/>
                <w:szCs w:val="20"/>
              </w:rPr>
            </w:pPr>
            <w:r w:rsidRPr="00B276B8">
              <w:rPr>
                <w:rFonts w:cs="Arial"/>
                <w:szCs w:val="20"/>
              </w:rPr>
              <w:lastRenderedPageBreak/>
              <w:t>6</w:t>
            </w:r>
          </w:p>
        </w:tc>
        <w:tc>
          <w:tcPr>
            <w:tcW w:w="1801" w:type="dxa"/>
          </w:tcPr>
          <w:p w14:paraId="5D906F1D" w14:textId="77777777" w:rsidR="005923D5" w:rsidRPr="00B276B8" w:rsidRDefault="005923D5" w:rsidP="00D61C51">
            <w:pPr>
              <w:jc w:val="both"/>
              <w:rPr>
                <w:rFonts w:cs="Arial"/>
                <w:szCs w:val="20"/>
              </w:rPr>
            </w:pPr>
            <w:r w:rsidRPr="00B276B8">
              <w:rPr>
                <w:rFonts w:cs="Arial"/>
                <w:szCs w:val="20"/>
              </w:rPr>
              <w:t>notifyURL</w:t>
            </w:r>
          </w:p>
        </w:tc>
        <w:tc>
          <w:tcPr>
            <w:tcW w:w="1284" w:type="dxa"/>
          </w:tcPr>
          <w:p w14:paraId="090388F9" w14:textId="77777777" w:rsidR="005923D5" w:rsidRPr="00B276B8" w:rsidRDefault="007D1851" w:rsidP="00D61C51">
            <w:pPr>
              <w:jc w:val="both"/>
              <w:rPr>
                <w:rFonts w:cs="Arial"/>
                <w:szCs w:val="20"/>
              </w:rPr>
            </w:pPr>
            <w:r>
              <w:rPr>
                <w:rFonts w:cs="Arial"/>
                <w:szCs w:val="20"/>
              </w:rPr>
              <w:t>No</w:t>
            </w:r>
          </w:p>
        </w:tc>
        <w:tc>
          <w:tcPr>
            <w:tcW w:w="1685" w:type="dxa"/>
          </w:tcPr>
          <w:p w14:paraId="67AA7F56" w14:textId="77777777" w:rsidR="005923D5" w:rsidRPr="00B276B8" w:rsidRDefault="005923D5" w:rsidP="00D61C51">
            <w:pPr>
              <w:jc w:val="both"/>
              <w:rPr>
                <w:rFonts w:cs="Arial"/>
                <w:szCs w:val="20"/>
              </w:rPr>
            </w:pPr>
            <w:r w:rsidRPr="00B276B8">
              <w:rPr>
                <w:rFonts w:cs="Arial"/>
                <w:szCs w:val="20"/>
              </w:rPr>
              <w:t>URI</w:t>
            </w:r>
          </w:p>
        </w:tc>
        <w:tc>
          <w:tcPr>
            <w:tcW w:w="1170" w:type="dxa"/>
          </w:tcPr>
          <w:p w14:paraId="12E40001" w14:textId="77777777" w:rsidR="005923D5" w:rsidRPr="00B276B8" w:rsidRDefault="005923D5" w:rsidP="00D61C51">
            <w:pPr>
              <w:jc w:val="both"/>
              <w:rPr>
                <w:rFonts w:cs="Arial"/>
                <w:szCs w:val="20"/>
              </w:rPr>
            </w:pPr>
            <w:r w:rsidRPr="00B276B8">
              <w:rPr>
                <w:rFonts w:cs="Arial"/>
                <w:szCs w:val="20"/>
              </w:rPr>
              <w:t>NA</w:t>
            </w:r>
          </w:p>
        </w:tc>
        <w:tc>
          <w:tcPr>
            <w:tcW w:w="2700" w:type="dxa"/>
          </w:tcPr>
          <w:p w14:paraId="4FE0E035"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The URL called by the gateway to which the SMS delivery notification is to be sent. If you would prefer to get the notifications, the notifyURL parameter should be sent within thereceiptRequest element.</w:t>
            </w:r>
          </w:p>
        </w:tc>
      </w:tr>
      <w:tr w:rsidR="005923D5" w:rsidRPr="00B276B8" w14:paraId="33F93110" w14:textId="77777777" w:rsidTr="00D61C51">
        <w:tc>
          <w:tcPr>
            <w:tcW w:w="558" w:type="dxa"/>
          </w:tcPr>
          <w:p w14:paraId="65FD7A63" w14:textId="77777777" w:rsidR="005923D5" w:rsidRPr="00B276B8" w:rsidRDefault="00E27292" w:rsidP="00D61C51">
            <w:pPr>
              <w:jc w:val="both"/>
              <w:rPr>
                <w:rFonts w:cs="Arial"/>
                <w:szCs w:val="20"/>
              </w:rPr>
            </w:pPr>
            <w:r>
              <w:rPr>
                <w:rFonts w:cs="Arial"/>
                <w:szCs w:val="20"/>
              </w:rPr>
              <w:t>7</w:t>
            </w:r>
          </w:p>
        </w:tc>
        <w:tc>
          <w:tcPr>
            <w:tcW w:w="1801" w:type="dxa"/>
          </w:tcPr>
          <w:p w14:paraId="484D1609" w14:textId="77777777" w:rsidR="005923D5" w:rsidRPr="00B276B8" w:rsidRDefault="005923D5" w:rsidP="00D61C51">
            <w:pPr>
              <w:rPr>
                <w:rFonts w:cs="Arial"/>
                <w:szCs w:val="20"/>
              </w:rPr>
            </w:pPr>
            <w:r w:rsidRPr="00B276B8">
              <w:rPr>
                <w:rFonts w:cs="Arial"/>
                <w:szCs w:val="20"/>
              </w:rPr>
              <w:t>callbackData</w:t>
            </w:r>
          </w:p>
        </w:tc>
        <w:tc>
          <w:tcPr>
            <w:tcW w:w="1284" w:type="dxa"/>
          </w:tcPr>
          <w:p w14:paraId="5053360E" w14:textId="77777777" w:rsidR="005923D5" w:rsidRPr="00B276B8" w:rsidRDefault="007D1851" w:rsidP="00D61C51">
            <w:pPr>
              <w:jc w:val="both"/>
              <w:rPr>
                <w:rFonts w:cs="Arial"/>
                <w:szCs w:val="20"/>
              </w:rPr>
            </w:pPr>
            <w:r>
              <w:rPr>
                <w:rFonts w:cs="Arial"/>
                <w:szCs w:val="20"/>
              </w:rPr>
              <w:t>No</w:t>
            </w:r>
          </w:p>
        </w:tc>
        <w:tc>
          <w:tcPr>
            <w:tcW w:w="1685" w:type="dxa"/>
          </w:tcPr>
          <w:p w14:paraId="234D884F" w14:textId="77777777" w:rsidR="005923D5" w:rsidRPr="00B276B8" w:rsidRDefault="004F1AF2" w:rsidP="00D61C51">
            <w:pPr>
              <w:jc w:val="both"/>
              <w:rPr>
                <w:rFonts w:cs="Arial"/>
                <w:szCs w:val="20"/>
              </w:rPr>
            </w:pPr>
            <w:r>
              <w:rPr>
                <w:rFonts w:cs="Arial"/>
                <w:szCs w:val="20"/>
              </w:rPr>
              <w:t>String</w:t>
            </w:r>
          </w:p>
        </w:tc>
        <w:tc>
          <w:tcPr>
            <w:tcW w:w="1170" w:type="dxa"/>
          </w:tcPr>
          <w:p w14:paraId="707314A4" w14:textId="77777777" w:rsidR="005923D5" w:rsidRPr="00B276B8" w:rsidRDefault="004F1AF2" w:rsidP="00D61C51">
            <w:pPr>
              <w:jc w:val="both"/>
              <w:rPr>
                <w:rFonts w:cs="Arial"/>
                <w:szCs w:val="20"/>
              </w:rPr>
            </w:pPr>
            <w:r>
              <w:rPr>
                <w:rFonts w:cs="Arial"/>
                <w:szCs w:val="20"/>
              </w:rPr>
              <w:t>NA</w:t>
            </w:r>
          </w:p>
        </w:tc>
        <w:tc>
          <w:tcPr>
            <w:tcW w:w="2700" w:type="dxa"/>
          </w:tcPr>
          <w:p w14:paraId="09EBBE89"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706EC86C" w14:textId="77777777" w:rsidTr="00D61C51">
        <w:tc>
          <w:tcPr>
            <w:tcW w:w="558" w:type="dxa"/>
          </w:tcPr>
          <w:p w14:paraId="79DBFB7D" w14:textId="77777777" w:rsidR="005923D5" w:rsidRPr="00B276B8" w:rsidRDefault="00E27292" w:rsidP="00D61C51">
            <w:pPr>
              <w:jc w:val="both"/>
              <w:rPr>
                <w:rFonts w:cs="Arial"/>
                <w:szCs w:val="20"/>
              </w:rPr>
            </w:pPr>
            <w:r>
              <w:rPr>
                <w:rFonts w:cs="Arial"/>
                <w:szCs w:val="20"/>
              </w:rPr>
              <w:t>8</w:t>
            </w:r>
          </w:p>
        </w:tc>
        <w:tc>
          <w:tcPr>
            <w:tcW w:w="1801" w:type="dxa"/>
          </w:tcPr>
          <w:p w14:paraId="074BF1F6" w14:textId="77777777" w:rsidR="005923D5" w:rsidRPr="00B276B8" w:rsidRDefault="005923D5" w:rsidP="00D61C51">
            <w:pPr>
              <w:jc w:val="both"/>
              <w:rPr>
                <w:rFonts w:cs="Arial"/>
                <w:szCs w:val="20"/>
              </w:rPr>
            </w:pPr>
            <w:r w:rsidRPr="00B276B8">
              <w:rPr>
                <w:rFonts w:cs="Arial"/>
                <w:szCs w:val="20"/>
              </w:rPr>
              <w:t>senderName</w:t>
            </w:r>
          </w:p>
        </w:tc>
        <w:tc>
          <w:tcPr>
            <w:tcW w:w="1284" w:type="dxa"/>
          </w:tcPr>
          <w:p w14:paraId="078E0E1D" w14:textId="77777777" w:rsidR="005923D5" w:rsidRPr="00B276B8" w:rsidRDefault="007D1851" w:rsidP="00D61C51">
            <w:pPr>
              <w:jc w:val="both"/>
              <w:rPr>
                <w:rFonts w:cs="Arial"/>
                <w:szCs w:val="20"/>
              </w:rPr>
            </w:pPr>
            <w:r>
              <w:rPr>
                <w:rFonts w:cs="Arial"/>
                <w:szCs w:val="20"/>
              </w:rPr>
              <w:t>No</w:t>
            </w:r>
          </w:p>
        </w:tc>
        <w:tc>
          <w:tcPr>
            <w:tcW w:w="1685" w:type="dxa"/>
          </w:tcPr>
          <w:p w14:paraId="6FC0144C" w14:textId="77777777" w:rsidR="005923D5" w:rsidRPr="00B276B8" w:rsidRDefault="005923D5" w:rsidP="00D61C51">
            <w:pPr>
              <w:jc w:val="both"/>
              <w:rPr>
                <w:rFonts w:cs="Arial"/>
                <w:szCs w:val="20"/>
              </w:rPr>
            </w:pPr>
            <w:r w:rsidRPr="00B276B8">
              <w:rPr>
                <w:rFonts w:cs="Arial"/>
                <w:szCs w:val="20"/>
              </w:rPr>
              <w:t>String</w:t>
            </w:r>
          </w:p>
        </w:tc>
        <w:tc>
          <w:tcPr>
            <w:tcW w:w="1170" w:type="dxa"/>
          </w:tcPr>
          <w:p w14:paraId="36D7966E" w14:textId="77777777" w:rsidR="005923D5" w:rsidRPr="00B276B8" w:rsidRDefault="005923D5" w:rsidP="00D61C51">
            <w:pPr>
              <w:jc w:val="both"/>
              <w:rPr>
                <w:rFonts w:cs="Arial"/>
                <w:szCs w:val="20"/>
              </w:rPr>
            </w:pPr>
            <w:r w:rsidRPr="00B276B8">
              <w:rPr>
                <w:rFonts w:cs="Arial"/>
                <w:szCs w:val="20"/>
              </w:rPr>
              <w:t>NA</w:t>
            </w:r>
          </w:p>
        </w:tc>
        <w:tc>
          <w:tcPr>
            <w:tcW w:w="2700" w:type="dxa"/>
          </w:tcPr>
          <w:p w14:paraId="07B2C651" w14:textId="77777777" w:rsidR="005923D5" w:rsidRPr="00B276B8" w:rsidRDefault="005923D5" w:rsidP="00D61C51">
            <w:pPr>
              <w:autoSpaceDE w:val="0"/>
              <w:autoSpaceDN w:val="0"/>
              <w:adjustRightInd w:val="0"/>
              <w:rPr>
                <w:rFonts w:cs="Arial"/>
                <w:color w:val="000000"/>
                <w:szCs w:val="20"/>
              </w:rPr>
            </w:pPr>
            <w:r w:rsidRPr="00B276B8">
              <w:rPr>
                <w:rFonts w:cs="Arial"/>
                <w:color w:val="000000"/>
                <w:szCs w:val="20"/>
              </w:rPr>
              <w:t>NA to NMS</w:t>
            </w:r>
          </w:p>
        </w:tc>
      </w:tr>
      <w:tr w:rsidR="005923D5" w:rsidRPr="00B276B8" w14:paraId="44909FA6" w14:textId="77777777" w:rsidTr="00D61C51">
        <w:tc>
          <w:tcPr>
            <w:tcW w:w="558" w:type="dxa"/>
          </w:tcPr>
          <w:p w14:paraId="650BBD82" w14:textId="77777777" w:rsidR="005923D5" w:rsidRPr="00B276B8" w:rsidRDefault="00E27292" w:rsidP="00D61C51">
            <w:pPr>
              <w:jc w:val="both"/>
              <w:rPr>
                <w:rFonts w:cs="Arial"/>
                <w:szCs w:val="20"/>
              </w:rPr>
            </w:pPr>
            <w:r>
              <w:rPr>
                <w:rFonts w:cs="Arial"/>
                <w:szCs w:val="20"/>
              </w:rPr>
              <w:t>9</w:t>
            </w:r>
          </w:p>
        </w:tc>
        <w:tc>
          <w:tcPr>
            <w:tcW w:w="1801" w:type="dxa"/>
          </w:tcPr>
          <w:p w14:paraId="0E72222F" w14:textId="77777777" w:rsidR="005923D5" w:rsidRPr="00B276B8" w:rsidRDefault="007D1851" w:rsidP="00D61C51">
            <w:pPr>
              <w:jc w:val="both"/>
              <w:rPr>
                <w:rFonts w:cs="Arial"/>
                <w:szCs w:val="20"/>
              </w:rPr>
            </w:pPr>
            <w:r>
              <w:rPr>
                <w:rFonts w:cs="Arial"/>
                <w:szCs w:val="20"/>
              </w:rPr>
              <w:t>c</w:t>
            </w:r>
            <w:r w:rsidR="005923D5" w:rsidRPr="00B276B8">
              <w:rPr>
                <w:rFonts w:cs="Arial"/>
                <w:szCs w:val="20"/>
              </w:rPr>
              <w:t>ategory</w:t>
            </w:r>
          </w:p>
        </w:tc>
        <w:tc>
          <w:tcPr>
            <w:tcW w:w="1284" w:type="dxa"/>
          </w:tcPr>
          <w:p w14:paraId="4B962583" w14:textId="77777777" w:rsidR="005923D5" w:rsidRPr="00B276B8" w:rsidRDefault="007D1851" w:rsidP="00D61C51">
            <w:pPr>
              <w:jc w:val="both"/>
              <w:rPr>
                <w:rFonts w:cs="Arial"/>
                <w:szCs w:val="20"/>
              </w:rPr>
            </w:pPr>
            <w:r>
              <w:rPr>
                <w:rFonts w:cs="Arial"/>
                <w:color w:val="000000"/>
                <w:szCs w:val="20"/>
              </w:rPr>
              <w:t>No</w:t>
            </w:r>
          </w:p>
        </w:tc>
        <w:tc>
          <w:tcPr>
            <w:tcW w:w="1685" w:type="dxa"/>
          </w:tcPr>
          <w:p w14:paraId="5A29F485" w14:textId="77777777" w:rsidR="005923D5" w:rsidRPr="00B276B8" w:rsidRDefault="005923D5" w:rsidP="00D61C51">
            <w:pPr>
              <w:rPr>
                <w:rFonts w:cs="Arial"/>
                <w:szCs w:val="20"/>
              </w:rPr>
            </w:pPr>
            <w:r w:rsidRPr="00B276B8">
              <w:rPr>
                <w:rFonts w:cs="Arial"/>
                <w:szCs w:val="20"/>
              </w:rPr>
              <w:t>String</w:t>
            </w:r>
          </w:p>
        </w:tc>
        <w:tc>
          <w:tcPr>
            <w:tcW w:w="1170" w:type="dxa"/>
          </w:tcPr>
          <w:p w14:paraId="16967BAB" w14:textId="77777777" w:rsidR="005923D5" w:rsidRPr="00B276B8" w:rsidRDefault="005923D5" w:rsidP="00D61C51">
            <w:pPr>
              <w:jc w:val="both"/>
              <w:rPr>
                <w:rFonts w:cs="Arial"/>
                <w:szCs w:val="20"/>
              </w:rPr>
            </w:pPr>
            <w:r w:rsidRPr="00B276B8">
              <w:rPr>
                <w:rFonts w:cs="Arial"/>
                <w:color w:val="000000"/>
                <w:szCs w:val="20"/>
              </w:rPr>
              <w:t>NA</w:t>
            </w:r>
          </w:p>
        </w:tc>
        <w:tc>
          <w:tcPr>
            <w:tcW w:w="2700" w:type="dxa"/>
          </w:tcPr>
          <w:p w14:paraId="2613116F" w14:textId="77777777" w:rsidR="005923D5" w:rsidRPr="00B276B8" w:rsidRDefault="005923D5" w:rsidP="00D61C51">
            <w:pPr>
              <w:jc w:val="both"/>
              <w:rPr>
                <w:rFonts w:cs="Arial"/>
                <w:szCs w:val="20"/>
              </w:rPr>
            </w:pPr>
            <w:r w:rsidRPr="00B276B8">
              <w:rPr>
                <w:rFonts w:cs="Arial"/>
                <w:szCs w:val="20"/>
              </w:rPr>
              <w:t>NA to NMS</w:t>
            </w:r>
          </w:p>
        </w:tc>
      </w:tr>
    </w:tbl>
    <w:p w14:paraId="7B49725A" w14:textId="77777777" w:rsidR="005923D5" w:rsidRDefault="005923D5" w:rsidP="005923D5"/>
    <w:p w14:paraId="4BB4D8BC" w14:textId="77777777" w:rsidR="005923D5" w:rsidRPr="003479B6" w:rsidRDefault="005923D5" w:rsidP="005923D5"/>
    <w:p w14:paraId="73EB8FD1" w14:textId="77777777" w:rsidR="005923D5" w:rsidRDefault="005923D5" w:rsidP="005923D5">
      <w:pPr>
        <w:pStyle w:val="Heading4"/>
        <w:jc w:val="both"/>
      </w:pPr>
      <w:bookmarkStart w:id="82" w:name="_Toc242149826"/>
      <w:r>
        <w:t xml:space="preserve">Send Sms API </w:t>
      </w:r>
      <w:r w:rsidR="00350A13">
        <w:t>–</w:t>
      </w:r>
      <w:r>
        <w:t xml:space="preserve"> Response</w:t>
      </w:r>
    </w:p>
    <w:bookmarkEnd w:id="82"/>
    <w:p w14:paraId="2EF937DE" w14:textId="77777777" w:rsidR="005923D5" w:rsidRPr="00ED350B" w:rsidRDefault="005923D5" w:rsidP="005923D5"/>
    <w:tbl>
      <w:tblPr>
        <w:tblStyle w:val="TableGrid"/>
        <w:tblW w:w="9180" w:type="dxa"/>
        <w:tblLayout w:type="fixed"/>
        <w:tblLook w:val="04A0" w:firstRow="1" w:lastRow="0" w:firstColumn="1" w:lastColumn="0" w:noHBand="0" w:noVBand="1"/>
      </w:tblPr>
      <w:tblGrid>
        <w:gridCol w:w="1188"/>
        <w:gridCol w:w="3600"/>
        <w:gridCol w:w="720"/>
        <w:gridCol w:w="1350"/>
        <w:gridCol w:w="2322"/>
      </w:tblGrid>
      <w:tr w:rsidR="005923D5" w:rsidRPr="00EF5A57" w14:paraId="77EE42F1" w14:textId="77777777" w:rsidTr="00D61C51">
        <w:tc>
          <w:tcPr>
            <w:tcW w:w="1188" w:type="dxa"/>
            <w:shd w:val="clear" w:color="auto" w:fill="D9D9D9" w:themeFill="background1" w:themeFillShade="D9"/>
          </w:tcPr>
          <w:p w14:paraId="29E10BB4" w14:textId="77777777" w:rsidR="005923D5" w:rsidRPr="00EF5A57" w:rsidRDefault="005923D5" w:rsidP="00D61C51">
            <w:pPr>
              <w:jc w:val="both"/>
              <w:rPr>
                <w:szCs w:val="20"/>
              </w:rPr>
            </w:pPr>
            <w:r w:rsidRPr="00EF5A57">
              <w:rPr>
                <w:szCs w:val="20"/>
              </w:rPr>
              <w:t>Response  Status</w:t>
            </w:r>
          </w:p>
        </w:tc>
        <w:tc>
          <w:tcPr>
            <w:tcW w:w="3600" w:type="dxa"/>
            <w:shd w:val="clear" w:color="auto" w:fill="D9D9D9" w:themeFill="background1" w:themeFillShade="D9"/>
          </w:tcPr>
          <w:p w14:paraId="398AB9E1" w14:textId="77777777" w:rsidR="005923D5" w:rsidRPr="00EF5A57" w:rsidRDefault="005923D5" w:rsidP="00D61C51">
            <w:pPr>
              <w:jc w:val="both"/>
              <w:rPr>
                <w:szCs w:val="20"/>
              </w:rPr>
            </w:pPr>
            <w:r w:rsidRPr="00EF5A57">
              <w:rPr>
                <w:szCs w:val="20"/>
              </w:rPr>
              <w:t>Body Example</w:t>
            </w:r>
          </w:p>
        </w:tc>
        <w:tc>
          <w:tcPr>
            <w:tcW w:w="720" w:type="dxa"/>
            <w:shd w:val="clear" w:color="auto" w:fill="D9D9D9" w:themeFill="background1" w:themeFillShade="D9"/>
          </w:tcPr>
          <w:p w14:paraId="1A09BD24" w14:textId="77777777" w:rsidR="005923D5" w:rsidRPr="00EF5A57" w:rsidRDefault="005923D5" w:rsidP="00D61C51">
            <w:pPr>
              <w:jc w:val="both"/>
              <w:rPr>
                <w:szCs w:val="20"/>
              </w:rPr>
            </w:pPr>
            <w:r w:rsidRPr="00EF5A57">
              <w:rPr>
                <w:szCs w:val="20"/>
              </w:rPr>
              <w:t>HTTP Status Code</w:t>
            </w:r>
          </w:p>
        </w:tc>
        <w:tc>
          <w:tcPr>
            <w:tcW w:w="1350" w:type="dxa"/>
            <w:shd w:val="clear" w:color="auto" w:fill="D9D9D9" w:themeFill="background1" w:themeFillShade="D9"/>
          </w:tcPr>
          <w:p w14:paraId="02A9BDBD" w14:textId="77777777" w:rsidR="005923D5" w:rsidRPr="00EF5A57" w:rsidRDefault="005923D5" w:rsidP="00D61C51">
            <w:pPr>
              <w:jc w:val="both"/>
              <w:rPr>
                <w:szCs w:val="20"/>
              </w:rPr>
            </w:pPr>
            <w:r w:rsidRPr="00EF5A57">
              <w:rPr>
                <w:szCs w:val="20"/>
              </w:rPr>
              <w:t>Content Type</w:t>
            </w:r>
          </w:p>
        </w:tc>
        <w:tc>
          <w:tcPr>
            <w:tcW w:w="2322" w:type="dxa"/>
            <w:shd w:val="clear" w:color="auto" w:fill="D9D9D9" w:themeFill="background1" w:themeFillShade="D9"/>
          </w:tcPr>
          <w:p w14:paraId="44E09CDA" w14:textId="77777777" w:rsidR="005923D5" w:rsidRPr="00EF5A57" w:rsidRDefault="005923D5" w:rsidP="00D61C51">
            <w:pPr>
              <w:jc w:val="both"/>
              <w:rPr>
                <w:szCs w:val="20"/>
              </w:rPr>
            </w:pPr>
            <w:r w:rsidRPr="00EF5A57">
              <w:rPr>
                <w:szCs w:val="20"/>
              </w:rPr>
              <w:t>Description</w:t>
            </w:r>
          </w:p>
        </w:tc>
      </w:tr>
      <w:tr w:rsidR="00346C59" w:rsidRPr="00EF5A57" w14:paraId="0F368872" w14:textId="77777777" w:rsidTr="00D61C51">
        <w:trPr>
          <w:trHeight w:val="346"/>
        </w:trPr>
        <w:tc>
          <w:tcPr>
            <w:tcW w:w="1188" w:type="dxa"/>
          </w:tcPr>
          <w:p w14:paraId="0A8B100A" w14:textId="77777777" w:rsidR="00346C59" w:rsidRPr="00EF5A57" w:rsidRDefault="00346C59" w:rsidP="00D61C51">
            <w:pPr>
              <w:jc w:val="both"/>
              <w:rPr>
                <w:szCs w:val="20"/>
              </w:rPr>
            </w:pPr>
            <w:r w:rsidRPr="00EF5A57">
              <w:rPr>
                <w:szCs w:val="20"/>
              </w:rPr>
              <w:t>Successful</w:t>
            </w:r>
          </w:p>
        </w:tc>
        <w:tc>
          <w:tcPr>
            <w:tcW w:w="3600" w:type="dxa"/>
          </w:tcPr>
          <w:p w14:paraId="13F3061C" w14:textId="77777777" w:rsidR="00346C59" w:rsidRDefault="00346C59" w:rsidP="00313B3E">
            <w:pPr>
              <w:pStyle w:val="Default"/>
              <w:rPr>
                <w:rStyle w:val="scolon"/>
                <w:rFonts w:ascii="Consolas" w:hAnsi="Consolas"/>
                <w:color w:val="666666"/>
                <w:sz w:val="20"/>
                <w:szCs w:val="20"/>
              </w:rPr>
            </w:pPr>
            <w:r w:rsidRPr="000456FC">
              <w:rPr>
                <w:rStyle w:val="sbracestructure-1"/>
                <w:rFonts w:ascii="Consolas" w:hAnsi="Consolas"/>
                <w:color w:val="666666"/>
                <w:sz w:val="20"/>
                <w:szCs w:val="20"/>
              </w:rPr>
              <w:t>{</w:t>
            </w:r>
            <w:r w:rsidRPr="000456FC">
              <w:rPr>
                <w:rStyle w:val="apple-converted-space"/>
                <w:rFonts w:ascii="Consolas" w:hAnsi="Consolas"/>
                <w:color w:val="666666"/>
                <w:sz w:val="20"/>
                <w:szCs w:val="20"/>
              </w:rPr>
              <w:t> </w:t>
            </w:r>
            <w:hyperlink r:id="rId9"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outboundSMSMessageRequest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6D3E15AB" w14:textId="77777777" w:rsidR="00346C59" w:rsidRDefault="00346C59" w:rsidP="00313B3E">
            <w:pPr>
              <w:pStyle w:val="Default"/>
              <w:rPr>
                <w:rStyle w:val="scolon"/>
                <w:rFonts w:ascii="Consolas" w:hAnsi="Consolas"/>
                <w:color w:val="666666"/>
                <w:sz w:val="20"/>
                <w:szCs w:val="20"/>
              </w:rPr>
            </w:pPr>
            <w:r w:rsidRPr="000456FC">
              <w:rPr>
                <w:rStyle w:val="sbracestructure-2"/>
                <w:rFonts w:ascii="Consolas" w:hAnsi="Consolas"/>
                <w:color w:val="666666"/>
                <w:sz w:val="20"/>
                <w:szCs w:val="20"/>
              </w:rPr>
              <w:t>{</w:t>
            </w:r>
            <w:r w:rsidRPr="000456FC">
              <w:rPr>
                <w:rStyle w:val="apple-converted-space"/>
                <w:rFonts w:ascii="Consolas" w:hAnsi="Consolas"/>
                <w:color w:val="666666"/>
                <w:sz w:val="20"/>
                <w:szCs w:val="20"/>
              </w:rPr>
              <w:t> </w:t>
            </w:r>
            <w:hyperlink r:id="rId10"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deliveryInfoList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01D2357D"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1"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deliveryInfo</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785AB354" w14:textId="77777777" w:rsidR="00346C59" w:rsidRDefault="00346C59" w:rsidP="00313B3E">
            <w:pPr>
              <w:pStyle w:val="Default"/>
              <w:rPr>
                <w:rStyle w:val="scolon"/>
                <w:rFonts w:ascii="Consolas" w:hAnsi="Consolas"/>
                <w:color w:val="666666"/>
                <w:sz w:val="20"/>
                <w:szCs w:val="20"/>
              </w:rPr>
            </w:pPr>
            <w:r w:rsidRPr="000456FC">
              <w:rPr>
                <w:rStyle w:val="sbracestructure-4"/>
                <w:rFonts w:ascii="Consolas" w:hAnsi="Consolas"/>
                <w:color w:val="666666"/>
                <w:sz w:val="20"/>
                <w:szCs w:val="20"/>
              </w:rPr>
              <w:t>{</w:t>
            </w:r>
            <w:r w:rsidRPr="000456FC">
              <w:rPr>
                <w:rStyle w:val="apple-converted-space"/>
                <w:rFonts w:ascii="Consolas" w:hAnsi="Consolas"/>
                <w:color w:val="666666"/>
                <w:sz w:val="20"/>
                <w:szCs w:val="20"/>
              </w:rPr>
              <w:t> </w:t>
            </w:r>
            <w:hyperlink r:id="rId12"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9703553010</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deliveryStatus</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color w:val="auto"/>
              </w:rPr>
              <w:t xml:space="preserve"> </w:t>
            </w:r>
            <w:r w:rsidRPr="00753A13">
              <w:rPr>
                <w:rStyle w:val="sobjectv"/>
                <w:rFonts w:ascii="Consolas" w:hAnsi="Consolas"/>
                <w:color w:val="auto"/>
                <w:sz w:val="20"/>
                <w:szCs w:val="20"/>
              </w:rPr>
              <w:t>Submitted</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resourceURL</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3F5A2D">
              <w:rPr>
                <w:rStyle w:val="sobjectv"/>
                <w:rFonts w:ascii="Consolas" w:hAnsi="Consolas"/>
                <w:color w:val="auto"/>
                <w:sz w:val="20"/>
                <w:szCs w:val="20"/>
              </w:rPr>
              <w:t>"</w:t>
            </w:r>
            <w:r w:rsidRPr="00753A13">
              <w:rPr>
                <w:rStyle w:val="sobjectv"/>
                <w:rFonts w:ascii="Consolas" w:hAnsi="Consolas"/>
                <w:color w:val="auto"/>
                <w:sz w:val="20"/>
                <w:szCs w:val="20"/>
              </w:rPr>
              <w:t>http://&lt;ip:port&gt;/smsmessaging/1/outbound/</w:t>
            </w:r>
            <w:r w:rsidRPr="00753A13">
              <w:rPr>
                <w:color w:val="auto"/>
                <w:sz w:val="20"/>
                <w:szCs w:val="20"/>
              </w:rPr>
              <w:t>{senderAddress}/</w:t>
            </w:r>
            <w:r w:rsidRPr="00753A13">
              <w:rPr>
                <w:rStyle w:val="sobjectv"/>
                <w:rFonts w:ascii="Consolas" w:hAnsi="Consolas"/>
                <w:color w:val="auto"/>
                <w:sz w:val="20"/>
                <w:szCs w:val="20"/>
              </w:rPr>
              <w:t>requests/urn:uuid:bdbd04e7-eb05-421f-abb9-3d731c861353/deliveryInfos</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3"/>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senderAddress</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opnhse</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outboundSMSTextMessage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A9EA331" w14:textId="77777777" w:rsidR="00346C59" w:rsidRDefault="00346C59" w:rsidP="00313B3E">
            <w:pPr>
              <w:pStyle w:val="Default"/>
              <w:rPr>
                <w:rStyle w:val="scolon"/>
                <w:rFonts w:ascii="Consolas" w:hAnsi="Consolas"/>
                <w:color w:val="666666"/>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3"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message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test message</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clientCorrelator</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13B3E">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00313B3E">
              <w:rPr>
                <w:rStyle w:val="sobjectv"/>
                <w:rFonts w:ascii="Consolas" w:hAnsi="Consolas"/>
                <w:color w:val="555555"/>
                <w:sz w:val="20"/>
                <w:szCs w:val="20"/>
              </w:rPr>
              <w:t>xxxxx</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receiptRequest</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p>
          <w:p w14:paraId="42E75B27" w14:textId="77777777" w:rsidR="00346C59" w:rsidRDefault="00346C59" w:rsidP="00313B3E">
            <w:pPr>
              <w:pStyle w:val="Default"/>
              <w:rPr>
                <w:rStyle w:val="sobjectv"/>
                <w:rFonts w:ascii="Consolas" w:hAnsi="Consolas"/>
                <w:color w:val="555555"/>
                <w:sz w:val="20"/>
                <w:szCs w:val="20"/>
              </w:rPr>
            </w:pPr>
            <w:r w:rsidRPr="000456FC">
              <w:rPr>
                <w:rStyle w:val="sbracestructure-3"/>
                <w:rFonts w:ascii="Consolas" w:hAnsi="Consolas"/>
                <w:color w:val="666666"/>
                <w:sz w:val="20"/>
                <w:szCs w:val="20"/>
              </w:rPr>
              <w:t>{</w:t>
            </w:r>
            <w:r w:rsidRPr="000456FC">
              <w:rPr>
                <w:rStyle w:val="apple-converted-space"/>
                <w:rFonts w:ascii="Consolas" w:hAnsi="Consolas"/>
                <w:color w:val="666666"/>
                <w:sz w:val="20"/>
                <w:szCs w:val="20"/>
              </w:rPr>
              <w:t> </w:t>
            </w:r>
            <w:hyperlink r:id="rId14" w:history="1"/>
            <w:r w:rsidRPr="000456FC">
              <w:rPr>
                <w:rStyle w:val="apple-converted-space"/>
                <w:rFonts w:ascii="Consolas" w:hAnsi="Consolas"/>
                <w:color w:val="666666"/>
                <w:sz w:val="20"/>
                <w:szCs w:val="20"/>
              </w:rPr>
              <w:t> </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notifyURL</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A42973">
              <w:rPr>
                <w:rStyle w:val="scolon"/>
                <w:rFonts w:ascii="Consolas" w:hAnsi="Consolas"/>
                <w:color w:val="666666"/>
                <w:sz w:val="20"/>
                <w:szCs w:val="20"/>
              </w:rPr>
              <w:t xml:space="preserve"> </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callbackData</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objectv"/>
                <w:rFonts w:ascii="Consolas" w:hAnsi="Consolas"/>
                <w:color w:val="555555"/>
                <w:sz w:val="20"/>
                <w:szCs w:val="20"/>
              </w:rPr>
              <w:t>$(callbackData)</w:t>
            </w:r>
            <w:r w:rsidR="003F5A2D">
              <w:rPr>
                <w:rStyle w:val="sobjectv"/>
                <w:rFonts w:ascii="Consolas" w:hAnsi="Consolas"/>
                <w:color w:val="555555"/>
                <w:sz w:val="20"/>
                <w:szCs w:val="20"/>
              </w:rPr>
              <w:t>"</w:t>
            </w:r>
          </w:p>
          <w:p w14:paraId="40A0C487" w14:textId="77777777" w:rsidR="00346C59" w:rsidRPr="00EF5A57" w:rsidRDefault="00346C59" w:rsidP="003F5A2D">
            <w:pPr>
              <w:pStyle w:val="Default"/>
              <w:rPr>
                <w:rFonts w:eastAsia="Times New Roman" w:cs="Times New Roman"/>
                <w:szCs w:val="20"/>
              </w:rPr>
            </w:pPr>
            <w:r w:rsidRPr="000456FC">
              <w:rPr>
                <w:rStyle w:val="sbracestructure-3"/>
                <w:rFonts w:ascii="Consolas" w:hAnsi="Consolas"/>
                <w:color w:val="666666"/>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Pr="000456FC">
              <w:rPr>
                <w:rStyle w:val="sobjectk"/>
                <w:rFonts w:ascii="Consolas" w:hAnsi="Consolas"/>
                <w:b/>
                <w:bCs/>
                <w:color w:val="333333"/>
                <w:sz w:val="20"/>
                <w:szCs w:val="20"/>
              </w:rPr>
              <w:t>senderName</w:t>
            </w:r>
            <w:r w:rsidR="003F5A2D">
              <w:rPr>
                <w:rStyle w:val="sobjectk"/>
                <w:rFonts w:ascii="Consolas" w:hAnsi="Consolas"/>
                <w:b/>
                <w:bCs/>
                <w:color w:val="333333"/>
                <w:sz w:val="20"/>
                <w:szCs w:val="20"/>
              </w:rPr>
              <w:t>"</w:t>
            </w:r>
            <w:r w:rsidRPr="000456FC">
              <w:rPr>
                <w:rStyle w:val="scolon"/>
                <w:rFonts w:ascii="Consolas" w:hAnsi="Consolas"/>
                <w:color w:val="666666"/>
                <w:sz w:val="20"/>
                <w:szCs w:val="20"/>
              </w:rPr>
              <w:t>:</w:t>
            </w:r>
            <w:r w:rsidR="003F5A2D">
              <w:rPr>
                <w:rStyle w:val="sobjectv"/>
                <w:rFonts w:ascii="Consolas" w:hAnsi="Consolas"/>
                <w:color w:val="555555"/>
                <w:sz w:val="20"/>
                <w:szCs w:val="20"/>
              </w:rPr>
              <w:t>""</w:t>
            </w:r>
            <w:r w:rsidRPr="000456FC">
              <w:rPr>
                <w:rStyle w:val="scomma"/>
                <w:rFonts w:ascii="Consolas" w:hAnsi="Consolas"/>
                <w:color w:val="666666"/>
                <w:sz w:val="20"/>
                <w:szCs w:val="20"/>
              </w:rPr>
              <w:t>,</w:t>
            </w:r>
            <w:r w:rsidRPr="000456FC">
              <w:rPr>
                <w:rFonts w:ascii="Consolas" w:hAnsi="Consolas"/>
                <w:color w:val="555555"/>
                <w:sz w:val="20"/>
                <w:szCs w:val="20"/>
              </w:rPr>
              <w:br/>
            </w:r>
            <w:r w:rsidR="003F5A2D">
              <w:rPr>
                <w:rStyle w:val="sobjectk"/>
                <w:rFonts w:ascii="Consolas" w:hAnsi="Consolas"/>
                <w:b/>
                <w:bCs/>
                <w:color w:val="333333"/>
                <w:sz w:val="20"/>
                <w:szCs w:val="20"/>
              </w:rPr>
              <w:t>""</w:t>
            </w:r>
            <w:r w:rsidR="003F5A2D">
              <w:rPr>
                <w:rStyle w:val="sobjectv"/>
                <w:rFonts w:ascii="Consolas" w:hAnsi="Consolas"/>
                <w:color w:val="555555"/>
                <w:sz w:val="20"/>
                <w:szCs w:val="20"/>
              </w:rPr>
              <w:t>""</w:t>
            </w:r>
            <w:r w:rsidRPr="000456FC">
              <w:rPr>
                <w:rFonts w:ascii="Consolas" w:hAnsi="Consolas"/>
                <w:color w:val="555555"/>
                <w:sz w:val="20"/>
                <w:szCs w:val="20"/>
              </w:rPr>
              <w:br/>
            </w:r>
            <w:r w:rsidRPr="000456FC">
              <w:rPr>
                <w:rStyle w:val="sbracestructure-2"/>
                <w:rFonts w:ascii="Consolas" w:hAnsi="Consolas"/>
                <w:color w:val="666666"/>
                <w:sz w:val="20"/>
                <w:szCs w:val="20"/>
              </w:rPr>
              <w:t>}</w:t>
            </w:r>
            <w:r w:rsidRPr="000456FC">
              <w:rPr>
                <w:rFonts w:ascii="Consolas" w:hAnsi="Consolas"/>
                <w:color w:val="555555"/>
                <w:sz w:val="20"/>
                <w:szCs w:val="20"/>
              </w:rPr>
              <w:br/>
            </w:r>
            <w:r w:rsidRPr="00133D6A">
              <w:rPr>
                <w:rFonts w:eastAsia="Times New Roman" w:cs="Times New Roman"/>
                <w:szCs w:val="20"/>
              </w:rPr>
              <w:t>}</w:t>
            </w:r>
          </w:p>
        </w:tc>
        <w:tc>
          <w:tcPr>
            <w:tcW w:w="720" w:type="dxa"/>
          </w:tcPr>
          <w:p w14:paraId="72A05551" w14:textId="77777777" w:rsidR="00346C59" w:rsidRPr="00EF5A57" w:rsidRDefault="00346C59" w:rsidP="00D61C51">
            <w:pPr>
              <w:jc w:val="both"/>
              <w:rPr>
                <w:szCs w:val="20"/>
              </w:rPr>
            </w:pPr>
            <w:r>
              <w:rPr>
                <w:szCs w:val="20"/>
              </w:rPr>
              <w:t>201</w:t>
            </w:r>
          </w:p>
        </w:tc>
        <w:tc>
          <w:tcPr>
            <w:tcW w:w="1350" w:type="dxa"/>
          </w:tcPr>
          <w:p w14:paraId="0BF6024F" w14:textId="77777777" w:rsidR="00346C59" w:rsidRPr="00EF5A57" w:rsidRDefault="00346C59" w:rsidP="00D61C51">
            <w:pPr>
              <w:jc w:val="both"/>
              <w:rPr>
                <w:szCs w:val="20"/>
              </w:rPr>
            </w:pPr>
            <w:r w:rsidRPr="00133D6A">
              <w:rPr>
                <w:szCs w:val="20"/>
              </w:rPr>
              <w:t>application/json</w:t>
            </w:r>
          </w:p>
        </w:tc>
        <w:tc>
          <w:tcPr>
            <w:tcW w:w="2322" w:type="dxa"/>
          </w:tcPr>
          <w:p w14:paraId="77C34A2B" w14:textId="77777777" w:rsidR="00346C59" w:rsidRDefault="00346C59" w:rsidP="00D61C51">
            <w:pPr>
              <w:jc w:val="both"/>
              <w:rPr>
                <w:szCs w:val="20"/>
              </w:rPr>
            </w:pPr>
            <w:r>
              <w:rPr>
                <w:szCs w:val="20"/>
              </w:rPr>
              <w:t xml:space="preserve">Possible values of deliveryStatus </w:t>
            </w:r>
            <w:r w:rsidR="00A42973">
              <w:rPr>
                <w:szCs w:val="20"/>
              </w:rPr>
              <w:t>is</w:t>
            </w:r>
          </w:p>
          <w:p w14:paraId="1A0139AD" w14:textId="77777777" w:rsidR="00A42973" w:rsidRDefault="00346C59" w:rsidP="00A42973">
            <w:pPr>
              <w:pStyle w:val="ListParagraph"/>
              <w:numPr>
                <w:ilvl w:val="0"/>
                <w:numId w:val="0"/>
              </w:numPr>
              <w:ind w:left="720"/>
              <w:jc w:val="both"/>
              <w:rPr>
                <w:szCs w:val="20"/>
              </w:rPr>
            </w:pPr>
            <w:r>
              <w:rPr>
                <w:szCs w:val="20"/>
              </w:rPr>
              <w:t>Submitted</w:t>
            </w:r>
            <w:r w:rsidR="00A42973">
              <w:rPr>
                <w:szCs w:val="20"/>
              </w:rPr>
              <w:t xml:space="preserve"> (As DND is disabled for this requirement)</w:t>
            </w:r>
          </w:p>
          <w:p w14:paraId="3C0E649C" w14:textId="77777777" w:rsidR="0065211B" w:rsidRDefault="0065211B" w:rsidP="00D7621C">
            <w:pPr>
              <w:pStyle w:val="ListParagraph"/>
              <w:numPr>
                <w:ilvl w:val="0"/>
                <w:numId w:val="0"/>
              </w:numPr>
              <w:ind w:left="720"/>
              <w:jc w:val="both"/>
              <w:rPr>
                <w:szCs w:val="20"/>
              </w:rPr>
            </w:pPr>
          </w:p>
        </w:tc>
      </w:tr>
      <w:tr w:rsidR="00346C59" w:rsidRPr="00EF5A57" w14:paraId="54B7E014" w14:textId="77777777" w:rsidTr="00D61C51">
        <w:trPr>
          <w:trHeight w:val="346"/>
        </w:trPr>
        <w:tc>
          <w:tcPr>
            <w:tcW w:w="1188" w:type="dxa"/>
          </w:tcPr>
          <w:p w14:paraId="3A1D33BD" w14:textId="77777777" w:rsidR="00346C59" w:rsidRPr="00EF5A57" w:rsidRDefault="00346C59" w:rsidP="00D61C51">
            <w:pPr>
              <w:jc w:val="both"/>
              <w:rPr>
                <w:szCs w:val="20"/>
              </w:rPr>
            </w:pPr>
            <w:r>
              <w:rPr>
                <w:szCs w:val="20"/>
              </w:rPr>
              <w:t>Failure</w:t>
            </w:r>
          </w:p>
        </w:tc>
        <w:tc>
          <w:tcPr>
            <w:tcW w:w="3600" w:type="dxa"/>
          </w:tcPr>
          <w:p w14:paraId="0D56A797" w14:textId="77777777" w:rsidR="00346C59" w:rsidRDefault="00346C59" w:rsidP="00313B3E">
            <w:pPr>
              <w:pStyle w:val="Default"/>
              <w:rPr>
                <w:rStyle w:val="scolon"/>
                <w:rFonts w:ascii="Consolas" w:hAnsi="Consolas"/>
                <w:color w:val="666666"/>
                <w:sz w:val="20"/>
                <w:szCs w:val="20"/>
              </w:rPr>
            </w:pPr>
            <w:r w:rsidRPr="00FC7B0F">
              <w:rPr>
                <w:rStyle w:val="sbracestructure-2"/>
                <w:rFonts w:ascii="Consolas" w:hAnsi="Consolas"/>
                <w:color w:val="666666"/>
                <w:sz w:val="20"/>
                <w:szCs w:val="20"/>
              </w:rPr>
              <w:t>{</w:t>
            </w:r>
            <w:r w:rsidRPr="00FC7B0F">
              <w:rPr>
                <w:rStyle w:val="apple-converted-space"/>
                <w:rFonts w:ascii="Consolas" w:hAnsi="Consolas"/>
                <w:color w:val="666666"/>
                <w:sz w:val="20"/>
                <w:szCs w:val="20"/>
              </w:rPr>
              <w:t> </w:t>
            </w:r>
            <w:hyperlink r:id="rId15"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t>"</w:t>
            </w:r>
            <w:r w:rsidRPr="00FC7B0F">
              <w:rPr>
                <w:rStyle w:val="sobjectk"/>
                <w:rFonts w:ascii="Consolas" w:hAnsi="Consolas"/>
                <w:b/>
                <w:bCs/>
                <w:color w:val="333333"/>
                <w:sz w:val="20"/>
                <w:szCs w:val="20"/>
              </w:rPr>
              <w:t>requestError</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5067FBBC" w14:textId="77777777" w:rsidR="00346C59" w:rsidRDefault="00346C59" w:rsidP="00313B3E">
            <w:pPr>
              <w:pStyle w:val="Default"/>
              <w:rPr>
                <w:rStyle w:val="scolon"/>
                <w:rFonts w:ascii="Consolas" w:hAnsi="Consolas"/>
                <w:color w:val="666666"/>
                <w:sz w:val="20"/>
                <w:szCs w:val="20"/>
              </w:rPr>
            </w:pPr>
            <w:r w:rsidRPr="00FC7B0F">
              <w:rPr>
                <w:rStyle w:val="sbracestructure-3"/>
                <w:rFonts w:ascii="Consolas" w:hAnsi="Consolas"/>
                <w:color w:val="666666"/>
                <w:sz w:val="20"/>
                <w:szCs w:val="20"/>
              </w:rPr>
              <w:t>{</w:t>
            </w:r>
            <w:r w:rsidRPr="00FC7B0F">
              <w:rPr>
                <w:rStyle w:val="apple-converted-space"/>
                <w:rFonts w:ascii="Consolas" w:hAnsi="Consolas"/>
                <w:color w:val="666666"/>
                <w:sz w:val="20"/>
                <w:szCs w:val="20"/>
              </w:rPr>
              <w:t> </w:t>
            </w:r>
            <w:hyperlink r:id="rId16"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333333"/>
                <w:sz w:val="20"/>
                <w:szCs w:val="20"/>
              </w:rPr>
              <w:lastRenderedPageBreak/>
              <w:t>"</w:t>
            </w:r>
            <w:r w:rsidRPr="00FC7B0F">
              <w:rPr>
                <w:rStyle w:val="sobjectk"/>
                <w:rFonts w:ascii="Consolas" w:hAnsi="Consolas"/>
                <w:b/>
                <w:bCs/>
                <w:color w:val="333333"/>
                <w:sz w:val="20"/>
                <w:szCs w:val="20"/>
              </w:rPr>
              <w:t>policyException</w:t>
            </w:r>
            <w:r w:rsidR="003F5A2D">
              <w:rPr>
                <w:rStyle w:val="sobjectk"/>
                <w:rFonts w:ascii="Consolas" w:hAnsi="Consolas"/>
                <w:b/>
                <w:bCs/>
                <w:color w:val="333333"/>
                <w:sz w:val="20"/>
                <w:szCs w:val="20"/>
              </w:rPr>
              <w:t>"</w:t>
            </w:r>
            <w:r w:rsidRPr="00FC7B0F">
              <w:rPr>
                <w:rStyle w:val="scolon"/>
                <w:rFonts w:ascii="Consolas" w:hAnsi="Consolas"/>
                <w:color w:val="666666"/>
                <w:sz w:val="20"/>
                <w:szCs w:val="20"/>
              </w:rPr>
              <w:t>:</w:t>
            </w:r>
          </w:p>
          <w:p w14:paraId="403137C2" w14:textId="77777777" w:rsidR="00346C59" w:rsidRPr="00FC7B0F" w:rsidRDefault="00346C59" w:rsidP="00313B3E">
            <w:pPr>
              <w:pStyle w:val="Default"/>
              <w:rPr>
                <w:rStyle w:val="sbracestructure-1"/>
                <w:rFonts w:ascii="Consolas" w:hAnsi="Consolas"/>
                <w:color w:val="666666"/>
                <w:sz w:val="20"/>
                <w:szCs w:val="20"/>
              </w:rPr>
            </w:pPr>
            <w:r w:rsidRPr="00FC7B0F">
              <w:rPr>
                <w:rStyle w:val="sbracestructure-4"/>
                <w:rFonts w:ascii="Consolas" w:hAnsi="Consolas"/>
                <w:color w:val="666666"/>
                <w:sz w:val="20"/>
                <w:szCs w:val="20"/>
              </w:rPr>
              <w:t>{</w:t>
            </w:r>
            <w:r w:rsidRPr="00FC7B0F">
              <w:rPr>
                <w:rStyle w:val="apple-converted-space"/>
                <w:rFonts w:ascii="Consolas" w:hAnsi="Consolas"/>
                <w:color w:val="666666"/>
                <w:sz w:val="20"/>
                <w:szCs w:val="20"/>
              </w:rPr>
              <w:t> </w:t>
            </w:r>
            <w:hyperlink r:id="rId17" w:history="1"/>
            <w:r w:rsidRPr="00FC7B0F">
              <w:rPr>
                <w:rStyle w:val="apple-converted-space"/>
                <w:rFonts w:ascii="Consolas" w:hAnsi="Consolas"/>
                <w:color w:val="666666"/>
                <w:sz w:val="20"/>
                <w:szCs w:val="20"/>
              </w:rPr>
              <w:t> </w:t>
            </w:r>
            <w:r w:rsidRPr="00FC7B0F">
              <w:rPr>
                <w:rFonts w:ascii="Consolas" w:hAnsi="Consolas"/>
                <w:color w:val="555555"/>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messageId</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SVC0001</w:t>
            </w:r>
            <w:r w:rsidR="003F5A2D">
              <w:rPr>
                <w:rStyle w:val="sobjectv"/>
                <w:rFonts w:ascii="Consolas" w:hAnsi="Consolas"/>
                <w:color w:val="auto"/>
                <w:sz w:val="20"/>
                <w:szCs w:val="20"/>
              </w:rPr>
              <w:t>"</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code</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Pr="00753A13">
              <w:rPr>
                <w:rStyle w:val="sobjectv"/>
                <w:rFonts w:ascii="Consolas" w:hAnsi="Consolas"/>
                <w:color w:val="auto"/>
                <w:sz w:val="20"/>
                <w:szCs w:val="20"/>
              </w:rPr>
              <w:t>10001</w:t>
            </w:r>
            <w:r w:rsidRPr="00753A13">
              <w:rPr>
                <w:rStyle w:val="scomma"/>
                <w:rFonts w:ascii="Consolas" w:hAnsi="Consolas"/>
                <w:color w:val="auto"/>
                <w:sz w:val="20"/>
                <w:szCs w:val="20"/>
              </w:rPr>
              <w:t>,</w:t>
            </w:r>
            <w:r w:rsidRPr="00753A13">
              <w:rPr>
                <w:rFonts w:ascii="Consolas" w:hAnsi="Consolas"/>
                <w:color w:val="auto"/>
                <w:sz w:val="20"/>
                <w:szCs w:val="20"/>
              </w:rPr>
              <w:br/>
            </w:r>
            <w:r w:rsidR="003F5A2D">
              <w:rPr>
                <w:rStyle w:val="sobjectk"/>
                <w:rFonts w:ascii="Consolas" w:hAnsi="Consolas"/>
                <w:b/>
                <w:bCs/>
                <w:color w:val="auto"/>
                <w:sz w:val="20"/>
                <w:szCs w:val="20"/>
              </w:rPr>
              <w:t>"</w:t>
            </w:r>
            <w:r w:rsidRPr="00753A13">
              <w:rPr>
                <w:rStyle w:val="sobjectk"/>
                <w:rFonts w:ascii="Consolas" w:hAnsi="Consolas"/>
                <w:b/>
                <w:bCs/>
                <w:color w:val="auto"/>
                <w:sz w:val="20"/>
                <w:szCs w:val="20"/>
              </w:rPr>
              <w:t>text</w:t>
            </w:r>
            <w:r w:rsidR="003F5A2D">
              <w:rPr>
                <w:rStyle w:val="sobjectk"/>
                <w:rFonts w:ascii="Consolas" w:hAnsi="Consolas"/>
                <w:b/>
                <w:bCs/>
                <w:color w:val="auto"/>
                <w:sz w:val="20"/>
                <w:szCs w:val="20"/>
              </w:rPr>
              <w:t>"</w:t>
            </w:r>
            <w:r w:rsidRPr="00753A13">
              <w:rPr>
                <w:rStyle w:val="scolon"/>
                <w:rFonts w:ascii="Consolas" w:hAnsi="Consolas"/>
                <w:color w:val="auto"/>
                <w:sz w:val="20"/>
                <w:szCs w:val="20"/>
              </w:rPr>
              <w:t>:</w:t>
            </w:r>
            <w:r w:rsidR="00A42973">
              <w:rPr>
                <w:rStyle w:val="scolon"/>
                <w:rFonts w:ascii="Consolas" w:hAnsi="Consolas"/>
                <w:color w:val="auto"/>
                <w:sz w:val="20"/>
                <w:szCs w:val="20"/>
              </w:rPr>
              <w:t xml:space="preserve"> </w:t>
            </w:r>
            <w:r w:rsidR="003F5A2D">
              <w:rPr>
                <w:rStyle w:val="sobjectv"/>
                <w:rFonts w:ascii="Consolas" w:hAnsi="Consolas"/>
                <w:color w:val="auto"/>
                <w:sz w:val="20"/>
                <w:szCs w:val="20"/>
              </w:rPr>
              <w:t>"</w:t>
            </w:r>
            <w:r w:rsidRPr="00753A13">
              <w:rPr>
                <w:rStyle w:val="sobjectv"/>
                <w:rFonts w:ascii="Consolas" w:hAnsi="Consolas"/>
                <w:color w:val="auto"/>
                <w:sz w:val="20"/>
                <w:szCs w:val="20"/>
              </w:rPr>
              <w:t>An unclassified service exception</w:t>
            </w:r>
            <w:r w:rsidR="003F5A2D">
              <w:rPr>
                <w:rStyle w:val="sobjectv"/>
                <w:rFonts w:ascii="Consolas" w:hAnsi="Consolas"/>
                <w:color w:val="auto"/>
                <w:sz w:val="20"/>
                <w:szCs w:val="20"/>
              </w:rPr>
              <w:t>"</w:t>
            </w:r>
            <w:r w:rsidRPr="00753A13">
              <w:rPr>
                <w:rFonts w:ascii="Consolas" w:hAnsi="Consolas"/>
                <w:color w:val="auto"/>
                <w:sz w:val="20"/>
                <w:szCs w:val="20"/>
              </w:rPr>
              <w:br/>
            </w:r>
            <w:r w:rsidRPr="00753A13">
              <w:rPr>
                <w:rStyle w:val="sbracestructure-4"/>
                <w:rFonts w:ascii="Consolas" w:hAnsi="Consolas"/>
                <w:color w:val="auto"/>
                <w:sz w:val="20"/>
                <w:szCs w:val="20"/>
              </w:rPr>
              <w:t>}</w:t>
            </w:r>
            <w:r w:rsidRPr="00FC7B0F">
              <w:rPr>
                <w:rFonts w:ascii="Consolas" w:hAnsi="Consolas"/>
                <w:color w:val="555555"/>
                <w:sz w:val="20"/>
                <w:szCs w:val="20"/>
              </w:rPr>
              <w:br/>
            </w:r>
            <w:r w:rsidRPr="00FC7B0F">
              <w:rPr>
                <w:rStyle w:val="sbracestructure-3"/>
                <w:rFonts w:ascii="Consolas" w:hAnsi="Consolas"/>
                <w:color w:val="666666"/>
                <w:sz w:val="20"/>
                <w:szCs w:val="20"/>
              </w:rPr>
              <w:t>}</w:t>
            </w:r>
            <w:r w:rsidRPr="00FC7B0F">
              <w:rPr>
                <w:rFonts w:ascii="Consolas" w:hAnsi="Consolas"/>
                <w:color w:val="555555"/>
                <w:sz w:val="20"/>
                <w:szCs w:val="20"/>
              </w:rPr>
              <w:br/>
            </w:r>
            <w:r w:rsidRPr="00FC7B0F">
              <w:rPr>
                <w:rStyle w:val="sbracestructure-2"/>
                <w:rFonts w:ascii="Consolas" w:hAnsi="Consolas"/>
                <w:color w:val="666666"/>
                <w:sz w:val="20"/>
                <w:szCs w:val="20"/>
              </w:rPr>
              <w:t>}</w:t>
            </w:r>
          </w:p>
          <w:p w14:paraId="3B34ECDC" w14:textId="77777777" w:rsidR="00346C59" w:rsidRPr="00EF5A57" w:rsidRDefault="00346C59" w:rsidP="00313B3E">
            <w:pPr>
              <w:jc w:val="both"/>
              <w:rPr>
                <w:rFonts w:eastAsia="Arial" w:cs="Arial"/>
                <w:szCs w:val="20"/>
              </w:rPr>
            </w:pPr>
          </w:p>
        </w:tc>
        <w:tc>
          <w:tcPr>
            <w:tcW w:w="720" w:type="dxa"/>
            <w:tcBorders>
              <w:bottom w:val="single" w:sz="4" w:space="0" w:color="auto"/>
            </w:tcBorders>
          </w:tcPr>
          <w:p w14:paraId="786F9686" w14:textId="77777777" w:rsidR="00346C59" w:rsidRPr="00EF5A57" w:rsidRDefault="00346C59" w:rsidP="00D61C51">
            <w:pPr>
              <w:jc w:val="both"/>
              <w:rPr>
                <w:szCs w:val="20"/>
              </w:rPr>
            </w:pPr>
            <w:r>
              <w:rPr>
                <w:szCs w:val="20"/>
              </w:rPr>
              <w:lastRenderedPageBreak/>
              <w:t>400</w:t>
            </w:r>
          </w:p>
        </w:tc>
        <w:tc>
          <w:tcPr>
            <w:tcW w:w="1350" w:type="dxa"/>
            <w:tcBorders>
              <w:bottom w:val="single" w:sz="4" w:space="0" w:color="auto"/>
            </w:tcBorders>
          </w:tcPr>
          <w:p w14:paraId="6BEE9461" w14:textId="77777777" w:rsidR="00346C59" w:rsidRPr="00EF5A57" w:rsidRDefault="00346C59" w:rsidP="00D61C51">
            <w:pPr>
              <w:jc w:val="both"/>
              <w:rPr>
                <w:szCs w:val="20"/>
              </w:rPr>
            </w:pPr>
            <w:r w:rsidRPr="00EF5A57">
              <w:rPr>
                <w:szCs w:val="20"/>
              </w:rPr>
              <w:t>Application/json</w:t>
            </w:r>
          </w:p>
        </w:tc>
        <w:tc>
          <w:tcPr>
            <w:tcW w:w="2322" w:type="dxa"/>
            <w:tcBorders>
              <w:bottom w:val="single" w:sz="4" w:space="0" w:color="auto"/>
            </w:tcBorders>
          </w:tcPr>
          <w:p w14:paraId="3ABF3743" w14:textId="1A942D5F" w:rsidR="00346C59" w:rsidRPr="00EF5A57" w:rsidRDefault="00346C59" w:rsidP="00D704C5">
            <w:pPr>
              <w:rPr>
                <w:szCs w:val="20"/>
              </w:rPr>
            </w:pPr>
            <w:r>
              <w:rPr>
                <w:szCs w:val="20"/>
              </w:rPr>
              <w:t xml:space="preserve">For possible error codes, please refer table in section </w:t>
            </w:r>
            <w:r w:rsidR="001639D2">
              <w:rPr>
                <w:szCs w:val="20"/>
              </w:rPr>
              <w:fldChar w:fldCharType="begin"/>
            </w:r>
            <w:r>
              <w:rPr>
                <w:szCs w:val="20"/>
              </w:rPr>
              <w:instrText xml:space="preserve"> REF _Ref410393154 \r \h </w:instrText>
            </w:r>
            <w:r w:rsidR="001639D2">
              <w:rPr>
                <w:szCs w:val="20"/>
              </w:rPr>
            </w:r>
            <w:r w:rsidR="001639D2">
              <w:rPr>
                <w:szCs w:val="20"/>
              </w:rPr>
              <w:fldChar w:fldCharType="separate"/>
            </w:r>
            <w:r w:rsidR="00C9141F">
              <w:rPr>
                <w:szCs w:val="20"/>
              </w:rPr>
              <w:t>2.7.1</w:t>
            </w:r>
            <w:r w:rsidR="001639D2">
              <w:rPr>
                <w:szCs w:val="20"/>
              </w:rPr>
              <w:fldChar w:fldCharType="end"/>
            </w:r>
          </w:p>
        </w:tc>
      </w:tr>
    </w:tbl>
    <w:p w14:paraId="2D1C37D5" w14:textId="77777777" w:rsidR="00313B3E" w:rsidRDefault="00313B3E" w:rsidP="00313B3E">
      <w:pPr>
        <w:pStyle w:val="Heading5"/>
        <w:jc w:val="both"/>
      </w:pPr>
      <w:r>
        <w:lastRenderedPageBreak/>
        <w:t>Body Elements</w:t>
      </w:r>
    </w:p>
    <w:p w14:paraId="2E96B4AE" w14:textId="77777777" w:rsidR="005923D5" w:rsidRDefault="00A42973" w:rsidP="005923D5">
      <w:pPr>
        <w:jc w:val="both"/>
      </w:pPr>
      <w:r>
        <w:t>Important body elements are explained below</w:t>
      </w:r>
    </w:p>
    <w:p w14:paraId="669E49EE" w14:textId="77777777" w:rsidR="007D1851" w:rsidRDefault="007D1851" w:rsidP="005923D5">
      <w:pPr>
        <w:jc w:val="both"/>
      </w:pPr>
    </w:p>
    <w:tbl>
      <w:tblPr>
        <w:tblStyle w:val="TableGrid"/>
        <w:tblW w:w="9198" w:type="dxa"/>
        <w:tblLayout w:type="fixed"/>
        <w:tblLook w:val="04A0" w:firstRow="1" w:lastRow="0" w:firstColumn="1" w:lastColumn="0" w:noHBand="0" w:noVBand="1"/>
      </w:tblPr>
      <w:tblGrid>
        <w:gridCol w:w="558"/>
        <w:gridCol w:w="1801"/>
        <w:gridCol w:w="1284"/>
        <w:gridCol w:w="1685"/>
        <w:gridCol w:w="1170"/>
        <w:gridCol w:w="2700"/>
      </w:tblGrid>
      <w:tr w:rsidR="00313B3E" w:rsidRPr="00B276B8" w14:paraId="609EAAC7" w14:textId="77777777" w:rsidTr="00313B3E">
        <w:tc>
          <w:tcPr>
            <w:tcW w:w="558" w:type="dxa"/>
            <w:shd w:val="clear" w:color="auto" w:fill="D9D9D9" w:themeFill="background1" w:themeFillShade="D9"/>
          </w:tcPr>
          <w:p w14:paraId="61871DAE" w14:textId="77777777" w:rsidR="00313B3E" w:rsidRPr="00B276B8" w:rsidRDefault="00313B3E" w:rsidP="00313B3E">
            <w:pPr>
              <w:jc w:val="both"/>
              <w:rPr>
                <w:rFonts w:cs="Arial"/>
                <w:szCs w:val="20"/>
              </w:rPr>
            </w:pPr>
            <w:r w:rsidRPr="00B276B8">
              <w:rPr>
                <w:rFonts w:cs="Arial"/>
                <w:szCs w:val="20"/>
              </w:rPr>
              <w:t>#</w:t>
            </w:r>
          </w:p>
        </w:tc>
        <w:tc>
          <w:tcPr>
            <w:tcW w:w="1801" w:type="dxa"/>
            <w:shd w:val="clear" w:color="auto" w:fill="D9D9D9" w:themeFill="background1" w:themeFillShade="D9"/>
          </w:tcPr>
          <w:p w14:paraId="178A7D78" w14:textId="77777777" w:rsidR="00313B3E" w:rsidRPr="00B276B8" w:rsidRDefault="00313B3E" w:rsidP="00313B3E">
            <w:pPr>
              <w:jc w:val="both"/>
              <w:rPr>
                <w:rFonts w:cs="Arial"/>
                <w:szCs w:val="20"/>
              </w:rPr>
            </w:pPr>
            <w:r w:rsidRPr="00B276B8">
              <w:rPr>
                <w:rFonts w:cs="Arial"/>
                <w:szCs w:val="20"/>
              </w:rPr>
              <w:t>Parameter Name</w:t>
            </w:r>
          </w:p>
        </w:tc>
        <w:tc>
          <w:tcPr>
            <w:tcW w:w="1284" w:type="dxa"/>
            <w:shd w:val="clear" w:color="auto" w:fill="D9D9D9" w:themeFill="background1" w:themeFillShade="D9"/>
          </w:tcPr>
          <w:p w14:paraId="36FC3598" w14:textId="77777777" w:rsidR="00313B3E" w:rsidRPr="00B276B8" w:rsidRDefault="00313B3E" w:rsidP="00313B3E">
            <w:pPr>
              <w:jc w:val="both"/>
              <w:rPr>
                <w:rFonts w:cs="Arial"/>
                <w:szCs w:val="20"/>
              </w:rPr>
            </w:pPr>
            <w:r w:rsidRPr="00B276B8">
              <w:rPr>
                <w:rFonts w:cs="Arial"/>
                <w:szCs w:val="20"/>
              </w:rPr>
              <w:t>Mandatory</w:t>
            </w:r>
          </w:p>
        </w:tc>
        <w:tc>
          <w:tcPr>
            <w:tcW w:w="1685" w:type="dxa"/>
            <w:shd w:val="clear" w:color="auto" w:fill="D9D9D9" w:themeFill="background1" w:themeFillShade="D9"/>
          </w:tcPr>
          <w:p w14:paraId="04A0C943" w14:textId="77777777" w:rsidR="00313B3E" w:rsidRPr="00B276B8" w:rsidRDefault="00313B3E" w:rsidP="00313B3E">
            <w:pPr>
              <w:jc w:val="both"/>
              <w:rPr>
                <w:rFonts w:cs="Arial"/>
                <w:szCs w:val="20"/>
              </w:rPr>
            </w:pPr>
            <w:r w:rsidRPr="00B276B8">
              <w:rPr>
                <w:rFonts w:cs="Arial"/>
                <w:szCs w:val="20"/>
              </w:rPr>
              <w:t>Data type</w:t>
            </w:r>
          </w:p>
        </w:tc>
        <w:tc>
          <w:tcPr>
            <w:tcW w:w="1170" w:type="dxa"/>
            <w:shd w:val="clear" w:color="auto" w:fill="D9D9D9" w:themeFill="background1" w:themeFillShade="D9"/>
          </w:tcPr>
          <w:p w14:paraId="2755B5EE" w14:textId="77777777" w:rsidR="00313B3E" w:rsidRPr="00B276B8" w:rsidRDefault="00313B3E" w:rsidP="00313B3E">
            <w:pPr>
              <w:jc w:val="both"/>
              <w:rPr>
                <w:rFonts w:cs="Arial"/>
                <w:szCs w:val="20"/>
              </w:rPr>
            </w:pPr>
            <w:r w:rsidRPr="00B276B8">
              <w:rPr>
                <w:rFonts w:cs="Arial"/>
                <w:szCs w:val="20"/>
              </w:rPr>
              <w:t>Range</w:t>
            </w:r>
          </w:p>
        </w:tc>
        <w:tc>
          <w:tcPr>
            <w:tcW w:w="2700" w:type="dxa"/>
            <w:shd w:val="clear" w:color="auto" w:fill="D9D9D9" w:themeFill="background1" w:themeFillShade="D9"/>
          </w:tcPr>
          <w:p w14:paraId="1E3133D8" w14:textId="77777777" w:rsidR="00313B3E" w:rsidRPr="00B276B8" w:rsidRDefault="00313B3E" w:rsidP="00313B3E">
            <w:pPr>
              <w:jc w:val="both"/>
              <w:rPr>
                <w:rFonts w:cs="Arial"/>
                <w:szCs w:val="20"/>
              </w:rPr>
            </w:pPr>
            <w:r w:rsidRPr="00B276B8">
              <w:rPr>
                <w:rFonts w:cs="Arial"/>
                <w:szCs w:val="20"/>
              </w:rPr>
              <w:t>Description</w:t>
            </w:r>
          </w:p>
        </w:tc>
      </w:tr>
      <w:tr w:rsidR="00313B3E" w:rsidRPr="00B276B8" w14:paraId="74E335E0" w14:textId="77777777" w:rsidTr="00313B3E">
        <w:tc>
          <w:tcPr>
            <w:tcW w:w="558" w:type="dxa"/>
          </w:tcPr>
          <w:p w14:paraId="420A6ECE" w14:textId="77777777" w:rsidR="00313B3E" w:rsidRPr="00B276B8" w:rsidRDefault="00313B3E" w:rsidP="00313B3E">
            <w:pPr>
              <w:jc w:val="both"/>
              <w:rPr>
                <w:rFonts w:cs="Arial"/>
                <w:szCs w:val="20"/>
              </w:rPr>
            </w:pPr>
            <w:r w:rsidRPr="00B276B8">
              <w:rPr>
                <w:rFonts w:cs="Arial"/>
                <w:szCs w:val="20"/>
              </w:rPr>
              <w:t>1</w:t>
            </w:r>
          </w:p>
        </w:tc>
        <w:tc>
          <w:tcPr>
            <w:tcW w:w="1801" w:type="dxa"/>
          </w:tcPr>
          <w:p w14:paraId="2549BEDD" w14:textId="77777777" w:rsidR="00313B3E" w:rsidRPr="00B276B8" w:rsidRDefault="00A42973" w:rsidP="00313B3E">
            <w:pPr>
              <w:jc w:val="both"/>
              <w:rPr>
                <w:rFonts w:cs="Arial"/>
                <w:szCs w:val="20"/>
              </w:rPr>
            </w:pPr>
            <w:r w:rsidRPr="00753A13">
              <w:rPr>
                <w:rStyle w:val="sobjectk"/>
                <w:rFonts w:ascii="Consolas" w:hAnsi="Consolas"/>
                <w:b/>
                <w:bCs/>
                <w:szCs w:val="20"/>
              </w:rPr>
              <w:t>deliveryStatus</w:t>
            </w:r>
          </w:p>
        </w:tc>
        <w:tc>
          <w:tcPr>
            <w:tcW w:w="1284" w:type="dxa"/>
          </w:tcPr>
          <w:p w14:paraId="192BD896" w14:textId="77777777" w:rsidR="00313B3E" w:rsidRPr="00B276B8" w:rsidRDefault="00A42973" w:rsidP="00313B3E">
            <w:pPr>
              <w:jc w:val="both"/>
              <w:rPr>
                <w:rFonts w:cs="Arial"/>
                <w:szCs w:val="20"/>
              </w:rPr>
            </w:pPr>
            <w:r>
              <w:rPr>
                <w:rFonts w:cs="Arial"/>
                <w:szCs w:val="20"/>
              </w:rPr>
              <w:t>No</w:t>
            </w:r>
          </w:p>
        </w:tc>
        <w:tc>
          <w:tcPr>
            <w:tcW w:w="1685" w:type="dxa"/>
          </w:tcPr>
          <w:p w14:paraId="4220C417" w14:textId="77777777" w:rsidR="00313B3E" w:rsidRPr="00B276B8" w:rsidRDefault="00313B3E" w:rsidP="00313B3E">
            <w:pPr>
              <w:jc w:val="both"/>
              <w:rPr>
                <w:rFonts w:cs="Arial"/>
                <w:szCs w:val="20"/>
              </w:rPr>
            </w:pPr>
            <w:r w:rsidRPr="00B276B8">
              <w:rPr>
                <w:rFonts w:cs="Arial"/>
                <w:color w:val="000000"/>
                <w:szCs w:val="20"/>
              </w:rPr>
              <w:t>String</w:t>
            </w:r>
          </w:p>
        </w:tc>
        <w:tc>
          <w:tcPr>
            <w:tcW w:w="1170" w:type="dxa"/>
          </w:tcPr>
          <w:p w14:paraId="7E0F78C6" w14:textId="77777777" w:rsidR="00313B3E" w:rsidRPr="00B276B8" w:rsidRDefault="00313B3E" w:rsidP="00313B3E">
            <w:pPr>
              <w:jc w:val="both"/>
              <w:rPr>
                <w:rFonts w:cs="Arial"/>
                <w:szCs w:val="20"/>
              </w:rPr>
            </w:pPr>
            <w:r w:rsidRPr="00B276B8">
              <w:rPr>
                <w:rFonts w:cs="Arial"/>
                <w:szCs w:val="20"/>
              </w:rPr>
              <w:t>NA</w:t>
            </w:r>
          </w:p>
        </w:tc>
        <w:tc>
          <w:tcPr>
            <w:tcW w:w="2700" w:type="dxa"/>
          </w:tcPr>
          <w:p w14:paraId="32993CA4" w14:textId="77777777" w:rsidR="00A66E4D" w:rsidRDefault="00A66E4D" w:rsidP="00313B3E">
            <w:pPr>
              <w:autoSpaceDE w:val="0"/>
              <w:autoSpaceDN w:val="0"/>
              <w:adjustRightInd w:val="0"/>
              <w:rPr>
                <w:rFonts w:cs="Arial"/>
                <w:color w:val="000000"/>
                <w:szCs w:val="20"/>
              </w:rPr>
            </w:pPr>
            <w:r>
              <w:rPr>
                <w:rFonts w:cs="Arial"/>
                <w:color w:val="000000"/>
                <w:szCs w:val="20"/>
              </w:rPr>
              <w:t>Specifies the status of the SMS API request. Possible values are:</w:t>
            </w:r>
          </w:p>
          <w:p w14:paraId="3BB82B08" w14:textId="77777777" w:rsidR="0065211B"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Submitted</w:t>
            </w:r>
          </w:p>
          <w:p w14:paraId="2357A860" w14:textId="77777777" w:rsidR="0065211B" w:rsidRPr="00D7621C" w:rsidRDefault="00A66E4D" w:rsidP="00D7621C">
            <w:pPr>
              <w:pStyle w:val="ListParagraph"/>
              <w:numPr>
                <w:ilvl w:val="0"/>
                <w:numId w:val="46"/>
              </w:numPr>
              <w:autoSpaceDE w:val="0"/>
              <w:autoSpaceDN w:val="0"/>
              <w:adjustRightInd w:val="0"/>
              <w:rPr>
                <w:rFonts w:cs="Arial"/>
                <w:color w:val="000000"/>
                <w:szCs w:val="20"/>
              </w:rPr>
            </w:pPr>
            <w:r>
              <w:rPr>
                <w:rFonts w:cs="Arial"/>
                <w:color w:val="000000"/>
                <w:szCs w:val="20"/>
              </w:rPr>
              <w:t>DND (As DND check is disabled for this requirement, this status will never be returned)</w:t>
            </w:r>
          </w:p>
        </w:tc>
      </w:tr>
      <w:tr w:rsidR="00A42973" w:rsidRPr="00B276B8" w14:paraId="35C7EACA" w14:textId="77777777" w:rsidTr="00313B3E">
        <w:tc>
          <w:tcPr>
            <w:tcW w:w="558" w:type="dxa"/>
          </w:tcPr>
          <w:p w14:paraId="4B96CBC2" w14:textId="77777777" w:rsidR="00A42973" w:rsidRDefault="00A42973" w:rsidP="00313B3E">
            <w:pPr>
              <w:jc w:val="both"/>
              <w:rPr>
                <w:rFonts w:cs="Arial"/>
                <w:szCs w:val="20"/>
              </w:rPr>
            </w:pPr>
          </w:p>
        </w:tc>
        <w:tc>
          <w:tcPr>
            <w:tcW w:w="1801" w:type="dxa"/>
          </w:tcPr>
          <w:p w14:paraId="7313B534" w14:textId="77777777" w:rsidR="00A42973" w:rsidRDefault="00A42973" w:rsidP="00313B3E">
            <w:pPr>
              <w:jc w:val="both"/>
              <w:rPr>
                <w:rFonts w:cs="Arial"/>
                <w:color w:val="000000"/>
                <w:szCs w:val="20"/>
              </w:rPr>
            </w:pPr>
            <w:r>
              <w:rPr>
                <w:rFonts w:cs="Arial"/>
                <w:color w:val="000000"/>
                <w:szCs w:val="20"/>
              </w:rPr>
              <w:t>resourceURL</w:t>
            </w:r>
          </w:p>
        </w:tc>
        <w:tc>
          <w:tcPr>
            <w:tcW w:w="1284" w:type="dxa"/>
          </w:tcPr>
          <w:p w14:paraId="561B8307" w14:textId="77777777" w:rsidR="00A42973" w:rsidRDefault="00A42973" w:rsidP="00313B3E">
            <w:pPr>
              <w:jc w:val="both"/>
              <w:rPr>
                <w:rFonts w:cs="Arial"/>
                <w:szCs w:val="20"/>
              </w:rPr>
            </w:pPr>
            <w:r>
              <w:rPr>
                <w:rFonts w:cs="Arial"/>
                <w:szCs w:val="20"/>
              </w:rPr>
              <w:t>No</w:t>
            </w:r>
          </w:p>
        </w:tc>
        <w:tc>
          <w:tcPr>
            <w:tcW w:w="1685" w:type="dxa"/>
          </w:tcPr>
          <w:p w14:paraId="787E7630" w14:textId="77777777" w:rsidR="00A42973" w:rsidRDefault="00A42973" w:rsidP="00313B3E">
            <w:pPr>
              <w:jc w:val="both"/>
              <w:rPr>
                <w:rFonts w:cs="Arial"/>
                <w:color w:val="000000"/>
                <w:szCs w:val="20"/>
              </w:rPr>
            </w:pPr>
          </w:p>
        </w:tc>
        <w:tc>
          <w:tcPr>
            <w:tcW w:w="1170" w:type="dxa"/>
          </w:tcPr>
          <w:p w14:paraId="2688F6B1" w14:textId="77777777" w:rsidR="00A42973" w:rsidRPr="00B276B8" w:rsidRDefault="00A42973" w:rsidP="00313B3E">
            <w:pPr>
              <w:jc w:val="both"/>
              <w:rPr>
                <w:rFonts w:cs="Arial"/>
                <w:szCs w:val="20"/>
              </w:rPr>
            </w:pPr>
          </w:p>
        </w:tc>
        <w:tc>
          <w:tcPr>
            <w:tcW w:w="2700" w:type="dxa"/>
          </w:tcPr>
          <w:p w14:paraId="6F6CA376" w14:textId="77777777" w:rsidR="00A42973" w:rsidRDefault="00A42973" w:rsidP="00A42973">
            <w:pPr>
              <w:autoSpaceDE w:val="0"/>
              <w:autoSpaceDN w:val="0"/>
              <w:adjustRightInd w:val="0"/>
              <w:rPr>
                <w:rFonts w:cs="Arial"/>
                <w:color w:val="000000"/>
                <w:szCs w:val="20"/>
              </w:rPr>
            </w:pPr>
            <w:r>
              <w:rPr>
                <w:rFonts w:cs="Arial"/>
                <w:color w:val="000000"/>
                <w:szCs w:val="20"/>
              </w:rPr>
              <w:t>The resource URL specifies the URL is generated by the SMS Gateway for the particular request. This URL can be used to get the status of the SMS request.</w:t>
            </w:r>
          </w:p>
        </w:tc>
      </w:tr>
      <w:tr w:rsidR="00A42973" w:rsidRPr="00B276B8" w14:paraId="6A82BEF3" w14:textId="77777777" w:rsidTr="00313B3E">
        <w:tc>
          <w:tcPr>
            <w:tcW w:w="558" w:type="dxa"/>
          </w:tcPr>
          <w:p w14:paraId="51872A36" w14:textId="77777777" w:rsidR="00A42973" w:rsidRPr="00B276B8" w:rsidRDefault="00A42973" w:rsidP="00313B3E">
            <w:pPr>
              <w:jc w:val="both"/>
              <w:rPr>
                <w:rFonts w:cs="Arial"/>
                <w:szCs w:val="20"/>
              </w:rPr>
            </w:pPr>
            <w:r>
              <w:rPr>
                <w:rFonts w:cs="Arial"/>
                <w:szCs w:val="20"/>
              </w:rPr>
              <w:t>2</w:t>
            </w:r>
          </w:p>
        </w:tc>
        <w:tc>
          <w:tcPr>
            <w:tcW w:w="1801" w:type="dxa"/>
          </w:tcPr>
          <w:p w14:paraId="496B49DC" w14:textId="77777777" w:rsidR="00A42973" w:rsidRPr="00B276B8" w:rsidRDefault="00A42973" w:rsidP="00313B3E">
            <w:pPr>
              <w:jc w:val="both"/>
              <w:rPr>
                <w:rFonts w:cs="Arial"/>
                <w:color w:val="000000"/>
                <w:szCs w:val="20"/>
              </w:rPr>
            </w:pPr>
            <w:r>
              <w:rPr>
                <w:rFonts w:cs="Arial"/>
                <w:color w:val="000000"/>
                <w:szCs w:val="20"/>
              </w:rPr>
              <w:t>requestError</w:t>
            </w:r>
          </w:p>
        </w:tc>
        <w:tc>
          <w:tcPr>
            <w:tcW w:w="1284" w:type="dxa"/>
          </w:tcPr>
          <w:p w14:paraId="33FD5A82" w14:textId="77777777" w:rsidR="00A42973" w:rsidRPr="00B276B8" w:rsidRDefault="00A42973" w:rsidP="00313B3E">
            <w:pPr>
              <w:jc w:val="both"/>
              <w:rPr>
                <w:rFonts w:cs="Arial"/>
                <w:szCs w:val="20"/>
              </w:rPr>
            </w:pPr>
            <w:r>
              <w:rPr>
                <w:rFonts w:cs="Arial"/>
                <w:szCs w:val="20"/>
              </w:rPr>
              <w:t>No</w:t>
            </w:r>
          </w:p>
        </w:tc>
        <w:tc>
          <w:tcPr>
            <w:tcW w:w="1685" w:type="dxa"/>
          </w:tcPr>
          <w:p w14:paraId="1986020C" w14:textId="77777777" w:rsidR="00A42973" w:rsidRPr="00B276B8" w:rsidRDefault="00A42973" w:rsidP="00313B3E">
            <w:pPr>
              <w:jc w:val="both"/>
              <w:rPr>
                <w:rFonts w:cs="Arial"/>
                <w:color w:val="000000"/>
                <w:szCs w:val="20"/>
              </w:rPr>
            </w:pPr>
            <w:r>
              <w:rPr>
                <w:rFonts w:cs="Arial"/>
                <w:color w:val="000000"/>
                <w:szCs w:val="20"/>
              </w:rPr>
              <w:t>JSON String</w:t>
            </w:r>
          </w:p>
        </w:tc>
        <w:tc>
          <w:tcPr>
            <w:tcW w:w="1170" w:type="dxa"/>
          </w:tcPr>
          <w:p w14:paraId="45095183" w14:textId="77777777" w:rsidR="00A42973" w:rsidRPr="00B276B8" w:rsidRDefault="00A42973" w:rsidP="00313B3E">
            <w:pPr>
              <w:jc w:val="both"/>
              <w:rPr>
                <w:rFonts w:cs="Arial"/>
                <w:szCs w:val="20"/>
              </w:rPr>
            </w:pPr>
          </w:p>
        </w:tc>
        <w:tc>
          <w:tcPr>
            <w:tcW w:w="2700" w:type="dxa"/>
          </w:tcPr>
          <w:p w14:paraId="1188EF8D" w14:textId="77777777" w:rsidR="00A42973" w:rsidRDefault="00A42973" w:rsidP="00313B3E">
            <w:pPr>
              <w:autoSpaceDE w:val="0"/>
              <w:autoSpaceDN w:val="0"/>
              <w:adjustRightInd w:val="0"/>
              <w:rPr>
                <w:rFonts w:cs="Arial"/>
                <w:color w:val="000000"/>
                <w:szCs w:val="20"/>
              </w:rPr>
            </w:pPr>
            <w:r>
              <w:rPr>
                <w:rFonts w:cs="Arial"/>
                <w:color w:val="000000"/>
                <w:szCs w:val="20"/>
              </w:rPr>
              <w:t>Returned if there is any service exception in executing the SMS API.</w:t>
            </w:r>
          </w:p>
          <w:p w14:paraId="4D5AA959"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color w:val="000000"/>
                <w:szCs w:val="20"/>
              </w:rPr>
              <w:t xml:space="preserve">The </w:t>
            </w:r>
            <w:r w:rsidRPr="00D7621C">
              <w:rPr>
                <w:rFonts w:cs="Arial"/>
                <w:b/>
                <w:color w:val="000000"/>
                <w:szCs w:val="20"/>
              </w:rPr>
              <w:t>messageId</w:t>
            </w:r>
            <w:r w:rsidRPr="00D7621C">
              <w:rPr>
                <w:rFonts w:cs="Arial"/>
                <w:color w:val="000000"/>
                <w:szCs w:val="20"/>
              </w:rPr>
              <w:t xml:space="preserve"> specifies the type of error. In this case the error type could only be SVC0001. The error code under</w:t>
            </w:r>
          </w:p>
          <w:p w14:paraId="2A1F8CDB" w14:textId="77777777" w:rsidR="0065211B"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code</w:t>
            </w:r>
            <w:r w:rsidR="00A42973">
              <w:rPr>
                <w:rFonts w:cs="Arial"/>
                <w:color w:val="000000"/>
                <w:szCs w:val="20"/>
              </w:rPr>
              <w:t xml:space="preserve"> specifies the exact error code. (Refer 2.4.2)</w:t>
            </w:r>
          </w:p>
          <w:p w14:paraId="176B7904" w14:textId="77777777" w:rsidR="0065211B" w:rsidRPr="00D7621C" w:rsidRDefault="004D4415" w:rsidP="00D7621C">
            <w:pPr>
              <w:pStyle w:val="ListParagraph"/>
              <w:numPr>
                <w:ilvl w:val="0"/>
                <w:numId w:val="45"/>
              </w:numPr>
              <w:autoSpaceDE w:val="0"/>
              <w:autoSpaceDN w:val="0"/>
              <w:adjustRightInd w:val="0"/>
              <w:rPr>
                <w:rFonts w:cs="Arial"/>
                <w:color w:val="000000"/>
                <w:szCs w:val="20"/>
              </w:rPr>
            </w:pPr>
            <w:r w:rsidRPr="00D7621C">
              <w:rPr>
                <w:rFonts w:cs="Arial"/>
                <w:b/>
                <w:color w:val="000000"/>
                <w:szCs w:val="20"/>
              </w:rPr>
              <w:t>text</w:t>
            </w:r>
            <w:r w:rsidR="00A42973">
              <w:rPr>
                <w:rFonts w:cs="Arial"/>
                <w:color w:val="000000"/>
                <w:szCs w:val="20"/>
              </w:rPr>
              <w:t xml:space="preserve"> specifies the description of the error code.</w:t>
            </w:r>
          </w:p>
          <w:p w14:paraId="110E3E8F" w14:textId="77777777" w:rsidR="00A42973" w:rsidRPr="00B276B8" w:rsidRDefault="00A42973" w:rsidP="00313B3E">
            <w:pPr>
              <w:autoSpaceDE w:val="0"/>
              <w:autoSpaceDN w:val="0"/>
              <w:adjustRightInd w:val="0"/>
              <w:rPr>
                <w:rFonts w:cs="Arial"/>
                <w:color w:val="000000"/>
                <w:szCs w:val="20"/>
              </w:rPr>
            </w:pPr>
          </w:p>
        </w:tc>
      </w:tr>
    </w:tbl>
    <w:p w14:paraId="34E469AA" w14:textId="77777777" w:rsidR="00527AF8" w:rsidRDefault="00527AF8" w:rsidP="00527AF8">
      <w:pPr>
        <w:jc w:val="both"/>
      </w:pPr>
    </w:p>
    <w:p w14:paraId="39B65C20" w14:textId="77777777" w:rsidR="00527AF8" w:rsidRDefault="00527AF8" w:rsidP="00527AF8">
      <w:pPr>
        <w:pStyle w:val="Heading2"/>
        <w:jc w:val="both"/>
      </w:pPr>
      <w:bookmarkStart w:id="83" w:name="_Toc411454335"/>
      <w:r>
        <w:t>Constants</w:t>
      </w:r>
      <w:bookmarkEnd w:id="83"/>
    </w:p>
    <w:p w14:paraId="23F90866" w14:textId="77777777" w:rsidR="00527AF8" w:rsidRDefault="00527AF8" w:rsidP="00527AF8">
      <w:pPr>
        <w:pStyle w:val="Heading3"/>
      </w:pPr>
      <w:bookmarkStart w:id="84" w:name="_Toc411454336"/>
      <w:bookmarkStart w:id="85" w:name="_Toc411454337"/>
      <w:bookmarkStart w:id="86" w:name="_Toc411454338"/>
      <w:bookmarkStart w:id="87" w:name="_Toc411454339"/>
      <w:bookmarkStart w:id="88" w:name="_Toc411454340"/>
      <w:bookmarkStart w:id="89" w:name="_Toc411454365"/>
      <w:bookmarkStart w:id="90" w:name="_Toc411454366"/>
      <w:bookmarkStart w:id="91" w:name="_Ref410156727"/>
      <w:bookmarkStart w:id="92" w:name="_Ref410393154"/>
      <w:bookmarkStart w:id="93" w:name="_Toc411454367"/>
      <w:bookmarkEnd w:id="84"/>
      <w:bookmarkEnd w:id="85"/>
      <w:bookmarkEnd w:id="86"/>
      <w:bookmarkEnd w:id="87"/>
      <w:bookmarkEnd w:id="88"/>
      <w:bookmarkEnd w:id="89"/>
      <w:bookmarkEnd w:id="90"/>
      <w:r>
        <w:t xml:space="preserve">Send SMS API </w:t>
      </w:r>
      <w:r w:rsidR="00350A13">
        <w:t>–</w:t>
      </w:r>
      <w:r>
        <w:t xml:space="preserve"> Error Codes</w:t>
      </w:r>
      <w:bookmarkEnd w:id="91"/>
      <w:bookmarkEnd w:id="92"/>
      <w:bookmarkEnd w:id="93"/>
    </w:p>
    <w:p w14:paraId="23C4038E" w14:textId="77777777" w:rsidR="00527AF8" w:rsidRPr="00194FB8" w:rsidRDefault="00527AF8" w:rsidP="00527AF8"/>
    <w:tbl>
      <w:tblPr>
        <w:tblStyle w:val="TableGrid"/>
        <w:tblW w:w="0" w:type="auto"/>
        <w:tblLook w:val="04A0" w:firstRow="1" w:lastRow="0" w:firstColumn="1" w:lastColumn="0" w:noHBand="0" w:noVBand="1"/>
      </w:tblPr>
      <w:tblGrid>
        <w:gridCol w:w="3258"/>
        <w:gridCol w:w="3150"/>
      </w:tblGrid>
      <w:tr w:rsidR="00527AF8" w:rsidRPr="00865407" w14:paraId="250CA634" w14:textId="77777777" w:rsidTr="00FE78D0">
        <w:tc>
          <w:tcPr>
            <w:tcW w:w="3258" w:type="dxa"/>
            <w:shd w:val="clear" w:color="auto" w:fill="D9D9D9" w:themeFill="background1" w:themeFillShade="D9"/>
          </w:tcPr>
          <w:p w14:paraId="31C9118A" w14:textId="77777777" w:rsidR="00527AF8" w:rsidRPr="00865407" w:rsidRDefault="00527AF8" w:rsidP="00FE78D0">
            <w:pPr>
              <w:rPr>
                <w:rFonts w:cs="Arial"/>
                <w:szCs w:val="20"/>
              </w:rPr>
            </w:pPr>
            <w:r w:rsidRPr="00865407">
              <w:rPr>
                <w:rFonts w:cs="Arial"/>
                <w:szCs w:val="20"/>
              </w:rPr>
              <w:t>Error Type</w:t>
            </w:r>
          </w:p>
        </w:tc>
        <w:tc>
          <w:tcPr>
            <w:tcW w:w="3150" w:type="dxa"/>
            <w:shd w:val="clear" w:color="auto" w:fill="D9D9D9" w:themeFill="background1" w:themeFillShade="D9"/>
          </w:tcPr>
          <w:p w14:paraId="09B2A265" w14:textId="77777777" w:rsidR="00527AF8" w:rsidRPr="00865407" w:rsidRDefault="00527AF8" w:rsidP="00FE78D0">
            <w:pPr>
              <w:rPr>
                <w:rFonts w:cs="Arial"/>
                <w:szCs w:val="20"/>
              </w:rPr>
            </w:pPr>
            <w:r w:rsidRPr="00865407">
              <w:rPr>
                <w:rFonts w:cs="Arial"/>
                <w:szCs w:val="20"/>
              </w:rPr>
              <w:t>Error Code</w:t>
            </w:r>
          </w:p>
        </w:tc>
      </w:tr>
      <w:tr w:rsidR="00527AF8" w:rsidRPr="00865407" w14:paraId="79D99978" w14:textId="77777777" w:rsidTr="00FE78D0">
        <w:tc>
          <w:tcPr>
            <w:tcW w:w="3258" w:type="dxa"/>
          </w:tcPr>
          <w:p w14:paraId="7150E47E" w14:textId="77777777" w:rsidR="00527AF8" w:rsidRPr="00865407" w:rsidRDefault="00527AF8" w:rsidP="00FE78D0">
            <w:pPr>
              <w:rPr>
                <w:rFonts w:cs="Arial"/>
                <w:szCs w:val="20"/>
              </w:rPr>
            </w:pPr>
            <w:r w:rsidRPr="00865407">
              <w:rPr>
                <w:rFonts w:cs="Arial"/>
                <w:szCs w:val="20"/>
              </w:rPr>
              <w:t>An unclassified service exception</w:t>
            </w:r>
          </w:p>
        </w:tc>
        <w:tc>
          <w:tcPr>
            <w:tcW w:w="3150" w:type="dxa"/>
          </w:tcPr>
          <w:p w14:paraId="475A9A2D" w14:textId="77777777" w:rsidR="00527AF8" w:rsidRPr="00865407" w:rsidRDefault="00527AF8" w:rsidP="00FE78D0">
            <w:pPr>
              <w:rPr>
                <w:rFonts w:cs="Arial"/>
                <w:szCs w:val="20"/>
              </w:rPr>
            </w:pPr>
            <w:r w:rsidRPr="00865407">
              <w:rPr>
                <w:rFonts w:cs="Arial"/>
                <w:szCs w:val="20"/>
              </w:rPr>
              <w:t>10001</w:t>
            </w:r>
          </w:p>
        </w:tc>
      </w:tr>
      <w:tr w:rsidR="00527AF8" w:rsidRPr="00865407" w14:paraId="71C817A4" w14:textId="77777777" w:rsidTr="00FE78D0">
        <w:tc>
          <w:tcPr>
            <w:tcW w:w="3258" w:type="dxa"/>
          </w:tcPr>
          <w:p w14:paraId="2BE18ABA" w14:textId="77777777" w:rsidR="00527AF8" w:rsidRPr="00865407" w:rsidRDefault="00527AF8" w:rsidP="00FE78D0">
            <w:pPr>
              <w:rPr>
                <w:rFonts w:cs="Arial"/>
                <w:szCs w:val="20"/>
              </w:rPr>
            </w:pPr>
            <w:r w:rsidRPr="00865407">
              <w:rPr>
                <w:rFonts w:cs="Arial"/>
                <w:szCs w:val="20"/>
              </w:rPr>
              <w:lastRenderedPageBreak/>
              <w:t>Invalid URL pattern</w:t>
            </w:r>
          </w:p>
        </w:tc>
        <w:tc>
          <w:tcPr>
            <w:tcW w:w="3150" w:type="dxa"/>
          </w:tcPr>
          <w:p w14:paraId="0693DE69"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 xml:space="preserve">10002 </w:t>
            </w:r>
          </w:p>
        </w:tc>
      </w:tr>
      <w:tr w:rsidR="00527AF8" w:rsidRPr="00865407" w14:paraId="7F16350C" w14:textId="77777777" w:rsidTr="00FE78D0">
        <w:tc>
          <w:tcPr>
            <w:tcW w:w="3258" w:type="dxa"/>
          </w:tcPr>
          <w:p w14:paraId="243FE2F2" w14:textId="77777777" w:rsidR="00527AF8" w:rsidRPr="00865407" w:rsidRDefault="00527AF8" w:rsidP="00FE78D0">
            <w:pPr>
              <w:rPr>
                <w:rFonts w:cs="Arial"/>
                <w:szCs w:val="20"/>
              </w:rPr>
            </w:pPr>
            <w:r w:rsidRPr="00865407">
              <w:rPr>
                <w:rFonts w:cs="Arial"/>
                <w:szCs w:val="20"/>
              </w:rPr>
              <w:t>Sender address is required</w:t>
            </w:r>
          </w:p>
        </w:tc>
        <w:tc>
          <w:tcPr>
            <w:tcW w:w="3150" w:type="dxa"/>
          </w:tcPr>
          <w:p w14:paraId="41F214D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10007</w:t>
            </w:r>
          </w:p>
        </w:tc>
      </w:tr>
      <w:tr w:rsidR="00527AF8" w:rsidRPr="00865407" w14:paraId="4B5D502F" w14:textId="77777777" w:rsidTr="00FE78D0">
        <w:tc>
          <w:tcPr>
            <w:tcW w:w="3258" w:type="dxa"/>
          </w:tcPr>
          <w:p w14:paraId="11FE0F5D" w14:textId="77777777" w:rsidR="00527AF8" w:rsidRPr="00865407" w:rsidRDefault="00527AF8" w:rsidP="00FE78D0">
            <w:pPr>
              <w:rPr>
                <w:rFonts w:cs="Arial"/>
                <w:szCs w:val="20"/>
              </w:rPr>
            </w:pPr>
            <w:r w:rsidRPr="00865407">
              <w:rPr>
                <w:rFonts w:cs="Arial"/>
                <w:szCs w:val="20"/>
              </w:rPr>
              <w:t>Invalid Sender Address</w:t>
            </w:r>
          </w:p>
        </w:tc>
        <w:tc>
          <w:tcPr>
            <w:tcW w:w="3150" w:type="dxa"/>
          </w:tcPr>
          <w:p w14:paraId="5AA01BF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10008</w:t>
            </w:r>
          </w:p>
        </w:tc>
      </w:tr>
      <w:tr w:rsidR="00527AF8" w:rsidRPr="00865407" w14:paraId="2F9B6071" w14:textId="77777777" w:rsidTr="00FE78D0">
        <w:tc>
          <w:tcPr>
            <w:tcW w:w="3258" w:type="dxa"/>
          </w:tcPr>
          <w:p w14:paraId="55D9EE2B" w14:textId="77777777" w:rsidR="00527AF8" w:rsidRPr="00865407" w:rsidRDefault="00527AF8" w:rsidP="00FE78D0">
            <w:pPr>
              <w:rPr>
                <w:rFonts w:cs="Arial"/>
                <w:szCs w:val="20"/>
              </w:rPr>
            </w:pPr>
            <w:r w:rsidRPr="00865407">
              <w:rPr>
                <w:rFonts w:cs="Arial"/>
                <w:szCs w:val="20"/>
              </w:rPr>
              <w:t>Address is required</w:t>
            </w:r>
          </w:p>
        </w:tc>
        <w:tc>
          <w:tcPr>
            <w:tcW w:w="3150" w:type="dxa"/>
          </w:tcPr>
          <w:p w14:paraId="2492D25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10009</w:t>
            </w:r>
          </w:p>
        </w:tc>
      </w:tr>
      <w:tr w:rsidR="00527AF8" w:rsidRPr="00865407" w14:paraId="55180422" w14:textId="77777777" w:rsidTr="00FE78D0">
        <w:tc>
          <w:tcPr>
            <w:tcW w:w="3258" w:type="dxa"/>
          </w:tcPr>
          <w:p w14:paraId="76CFA1EB" w14:textId="77777777" w:rsidR="00527AF8" w:rsidRPr="00865407" w:rsidRDefault="00527AF8" w:rsidP="00FE78D0">
            <w:pPr>
              <w:rPr>
                <w:rFonts w:cs="Arial"/>
                <w:szCs w:val="20"/>
              </w:rPr>
            </w:pPr>
            <w:r w:rsidRPr="00865407">
              <w:rPr>
                <w:rFonts w:cs="Arial"/>
                <w:szCs w:val="20"/>
              </w:rPr>
              <w:t>Invalid Address</w:t>
            </w:r>
          </w:p>
        </w:tc>
        <w:tc>
          <w:tcPr>
            <w:tcW w:w="3150" w:type="dxa"/>
          </w:tcPr>
          <w:p w14:paraId="1683B088"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10010</w:t>
            </w:r>
          </w:p>
        </w:tc>
      </w:tr>
      <w:tr w:rsidR="00527AF8" w:rsidRPr="00865407" w14:paraId="40C0C1FD" w14:textId="77777777" w:rsidTr="00FE78D0">
        <w:tc>
          <w:tcPr>
            <w:tcW w:w="3258" w:type="dxa"/>
          </w:tcPr>
          <w:p w14:paraId="15636512"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required</w:t>
            </w:r>
          </w:p>
        </w:tc>
        <w:tc>
          <w:tcPr>
            <w:tcW w:w="3150" w:type="dxa"/>
          </w:tcPr>
          <w:p w14:paraId="2129196A"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10011</w:t>
            </w:r>
          </w:p>
        </w:tc>
      </w:tr>
      <w:tr w:rsidR="00527AF8" w:rsidRPr="00865407" w14:paraId="51BDA0C5" w14:textId="77777777" w:rsidTr="00FE78D0">
        <w:tc>
          <w:tcPr>
            <w:tcW w:w="3258" w:type="dxa"/>
          </w:tcPr>
          <w:p w14:paraId="3DDECF8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Invalid message</w:t>
            </w:r>
          </w:p>
        </w:tc>
        <w:tc>
          <w:tcPr>
            <w:tcW w:w="3150" w:type="dxa"/>
          </w:tcPr>
          <w:p w14:paraId="27CBD52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10012</w:t>
            </w:r>
          </w:p>
        </w:tc>
      </w:tr>
      <w:tr w:rsidR="00527AF8" w:rsidRPr="00865407" w14:paraId="485EEA59" w14:textId="77777777" w:rsidTr="00FE78D0">
        <w:tc>
          <w:tcPr>
            <w:tcW w:w="3258" w:type="dxa"/>
          </w:tcPr>
          <w:p w14:paraId="72CD90B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User information not found</w:t>
            </w:r>
          </w:p>
        </w:tc>
        <w:tc>
          <w:tcPr>
            <w:tcW w:w="3150" w:type="dxa"/>
          </w:tcPr>
          <w:p w14:paraId="53358C94"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10015</w:t>
            </w:r>
          </w:p>
        </w:tc>
      </w:tr>
      <w:tr w:rsidR="00527AF8" w:rsidRPr="00865407" w14:paraId="676DF7F3" w14:textId="77777777" w:rsidTr="00FE78D0">
        <w:tc>
          <w:tcPr>
            <w:tcW w:w="3258" w:type="dxa"/>
          </w:tcPr>
          <w:p w14:paraId="7C513756"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Message length exceeded</w:t>
            </w:r>
          </w:p>
        </w:tc>
        <w:tc>
          <w:tcPr>
            <w:tcW w:w="3150" w:type="dxa"/>
          </w:tcPr>
          <w:p w14:paraId="52C4EABB" w14:textId="77777777" w:rsidR="00527AF8" w:rsidRPr="00865407" w:rsidRDefault="00527AF8" w:rsidP="00FE78D0">
            <w:pPr>
              <w:pStyle w:val="Default"/>
              <w:rPr>
                <w:rFonts w:ascii="Arial" w:hAnsi="Arial" w:cs="Arial"/>
                <w:sz w:val="20"/>
                <w:szCs w:val="20"/>
              </w:rPr>
            </w:pPr>
            <w:r w:rsidRPr="00865407">
              <w:rPr>
                <w:rFonts w:ascii="Arial" w:hAnsi="Arial" w:cs="Arial"/>
                <w:sz w:val="20"/>
                <w:szCs w:val="20"/>
              </w:rPr>
              <w:t>10018</w:t>
            </w:r>
          </w:p>
        </w:tc>
      </w:tr>
    </w:tbl>
    <w:p w14:paraId="00CE1453" w14:textId="77777777" w:rsidR="005923D5" w:rsidRDefault="005923D5" w:rsidP="005923D5">
      <w:pPr>
        <w:pStyle w:val="Heading3"/>
      </w:pPr>
      <w:bookmarkStart w:id="94" w:name="_Ref410419843"/>
      <w:bookmarkStart w:id="95" w:name="_Toc411454368"/>
      <w:r>
        <w:t>SMS Delivery Status</w:t>
      </w:r>
      <w:bookmarkEnd w:id="94"/>
      <w:bookmarkEnd w:id="95"/>
    </w:p>
    <w:p w14:paraId="7CEE6EF8" w14:textId="77777777" w:rsidR="005923D5" w:rsidRPr="005923D5" w:rsidRDefault="005923D5" w:rsidP="005923D5"/>
    <w:tbl>
      <w:tblPr>
        <w:tblStyle w:val="TableGrid"/>
        <w:tblW w:w="0" w:type="auto"/>
        <w:tblLook w:val="04A0" w:firstRow="1" w:lastRow="0" w:firstColumn="1" w:lastColumn="0" w:noHBand="0" w:noVBand="1"/>
      </w:tblPr>
      <w:tblGrid>
        <w:gridCol w:w="4258"/>
        <w:gridCol w:w="4258"/>
      </w:tblGrid>
      <w:tr w:rsidR="005923D5" w14:paraId="426F69B3" w14:textId="77777777" w:rsidTr="005923D5">
        <w:tc>
          <w:tcPr>
            <w:tcW w:w="4258" w:type="dxa"/>
            <w:shd w:val="clear" w:color="auto" w:fill="D9D9D9" w:themeFill="background1" w:themeFillShade="D9"/>
          </w:tcPr>
          <w:p w14:paraId="6224107C" w14:textId="77777777" w:rsidR="005923D5" w:rsidRDefault="005923D5" w:rsidP="00D61C51">
            <w:r>
              <w:t>Delivery Status</w:t>
            </w:r>
          </w:p>
        </w:tc>
        <w:tc>
          <w:tcPr>
            <w:tcW w:w="4258" w:type="dxa"/>
            <w:shd w:val="clear" w:color="auto" w:fill="D9D9D9" w:themeFill="background1" w:themeFillShade="D9"/>
          </w:tcPr>
          <w:p w14:paraId="1C995C1C" w14:textId="77777777" w:rsidR="005923D5" w:rsidRDefault="005923D5" w:rsidP="00D61C51">
            <w:r>
              <w:t>Description</w:t>
            </w:r>
          </w:p>
        </w:tc>
      </w:tr>
      <w:tr w:rsidR="005923D5" w14:paraId="50A614EE" w14:textId="77777777" w:rsidTr="00D61C51">
        <w:tc>
          <w:tcPr>
            <w:tcW w:w="4258" w:type="dxa"/>
          </w:tcPr>
          <w:p w14:paraId="4736D576" w14:textId="77777777" w:rsidR="005923D5" w:rsidRPr="004F6823" w:rsidRDefault="005923D5" w:rsidP="00D61C51">
            <w:pPr>
              <w:pStyle w:val="Default"/>
              <w:rPr>
                <w:sz w:val="22"/>
                <w:szCs w:val="22"/>
              </w:rPr>
            </w:pPr>
            <w:r w:rsidRPr="004F6823">
              <w:rPr>
                <w:sz w:val="22"/>
                <w:szCs w:val="22"/>
              </w:rPr>
              <w:t>DeliveredToTerminal</w:t>
            </w:r>
          </w:p>
        </w:tc>
        <w:tc>
          <w:tcPr>
            <w:tcW w:w="4258" w:type="dxa"/>
          </w:tcPr>
          <w:p w14:paraId="1DA7FD1D" w14:textId="77777777" w:rsidR="005923D5" w:rsidRPr="004F6823" w:rsidRDefault="005923D5" w:rsidP="00D61C51">
            <w:pPr>
              <w:pStyle w:val="Default"/>
              <w:rPr>
                <w:sz w:val="22"/>
                <w:szCs w:val="22"/>
              </w:rPr>
            </w:pPr>
            <w:r w:rsidRPr="004F6823">
              <w:rPr>
                <w:sz w:val="22"/>
                <w:szCs w:val="22"/>
              </w:rPr>
              <w:t>successful delivery to Terminal.</w:t>
            </w:r>
          </w:p>
        </w:tc>
      </w:tr>
      <w:tr w:rsidR="005923D5" w14:paraId="234BD30A" w14:textId="77777777" w:rsidTr="00D61C51">
        <w:tc>
          <w:tcPr>
            <w:tcW w:w="4258" w:type="dxa"/>
          </w:tcPr>
          <w:p w14:paraId="0E7DCEAC" w14:textId="77777777" w:rsidR="005923D5" w:rsidRPr="001F07B5" w:rsidRDefault="005923D5" w:rsidP="00D61C51">
            <w:pPr>
              <w:pStyle w:val="Default"/>
              <w:rPr>
                <w:sz w:val="22"/>
                <w:szCs w:val="22"/>
              </w:rPr>
            </w:pPr>
            <w:r w:rsidRPr="004F6823">
              <w:rPr>
                <w:sz w:val="22"/>
                <w:szCs w:val="22"/>
              </w:rPr>
              <w:t>DeliveryUncertain</w:t>
            </w:r>
          </w:p>
        </w:tc>
        <w:tc>
          <w:tcPr>
            <w:tcW w:w="4258" w:type="dxa"/>
          </w:tcPr>
          <w:p w14:paraId="0B6E58A8"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delivery status unknown: e.g. because it was handed off to another network.</w:t>
            </w:r>
          </w:p>
        </w:tc>
      </w:tr>
      <w:tr w:rsidR="005923D5" w14:paraId="62312756" w14:textId="77777777" w:rsidTr="00D61C51">
        <w:tc>
          <w:tcPr>
            <w:tcW w:w="4258" w:type="dxa"/>
          </w:tcPr>
          <w:p w14:paraId="2EEBEE57" w14:textId="77777777" w:rsidR="005923D5" w:rsidRDefault="005923D5" w:rsidP="00D61C51">
            <w:pPr>
              <w:pStyle w:val="Default"/>
              <w:rPr>
                <w:sz w:val="22"/>
                <w:szCs w:val="22"/>
              </w:rPr>
            </w:pPr>
            <w:r w:rsidRPr="004F6823">
              <w:rPr>
                <w:sz w:val="22"/>
                <w:szCs w:val="22"/>
              </w:rPr>
              <w:t>DeliveryImpossible</w:t>
            </w:r>
          </w:p>
        </w:tc>
        <w:tc>
          <w:tcPr>
            <w:tcW w:w="4258" w:type="dxa"/>
          </w:tcPr>
          <w:p w14:paraId="2C2352ED"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unsuccessful delivery; the message could not be delivered before it expired.</w:t>
            </w:r>
          </w:p>
        </w:tc>
      </w:tr>
      <w:tr w:rsidR="005923D5" w14:paraId="38C401AB" w14:textId="77777777" w:rsidTr="00D61C51">
        <w:tc>
          <w:tcPr>
            <w:tcW w:w="4258" w:type="dxa"/>
          </w:tcPr>
          <w:p w14:paraId="12BEF4E6" w14:textId="77777777" w:rsidR="005923D5" w:rsidRDefault="005923D5" w:rsidP="00D61C51">
            <w:pPr>
              <w:pStyle w:val="Default"/>
              <w:rPr>
                <w:sz w:val="22"/>
                <w:szCs w:val="22"/>
              </w:rPr>
            </w:pPr>
            <w:r w:rsidRPr="004F6823">
              <w:rPr>
                <w:sz w:val="22"/>
                <w:szCs w:val="22"/>
              </w:rPr>
              <w:t>DeliveredToNetwork</w:t>
            </w:r>
          </w:p>
        </w:tc>
        <w:tc>
          <w:tcPr>
            <w:tcW w:w="4258" w:type="dxa"/>
          </w:tcPr>
          <w:p w14:paraId="42C5C930" w14:textId="77777777" w:rsidR="005923D5" w:rsidRPr="004F6823" w:rsidRDefault="005923D5" w:rsidP="00D61C51">
            <w:pPr>
              <w:rPr>
                <w:rFonts w:ascii="Calibri" w:eastAsia="Calibri" w:hAnsi="Calibri" w:cs="Calibri"/>
                <w:color w:val="000000"/>
                <w:sz w:val="22"/>
                <w:szCs w:val="22"/>
                <w:lang w:val="en-IN"/>
              </w:rPr>
            </w:pPr>
            <w:r w:rsidRPr="004F6823">
              <w:rPr>
                <w:rFonts w:ascii="Calibri" w:eastAsia="Calibri" w:hAnsi="Calibri" w:cs="Calibri"/>
                <w:color w:val="000000"/>
                <w:sz w:val="22"/>
                <w:szCs w:val="22"/>
                <w:lang w:val="en-IN"/>
              </w:rPr>
              <w:t>successful delivery to the network enabler responsible for routing the SMS</w:t>
            </w:r>
          </w:p>
        </w:tc>
      </w:tr>
    </w:tbl>
    <w:p w14:paraId="5280BEAF" w14:textId="77777777" w:rsidR="00527AF8" w:rsidRDefault="00527AF8" w:rsidP="00527AF8">
      <w:pPr>
        <w:pStyle w:val="Heading1"/>
        <w:jc w:val="both"/>
      </w:pPr>
      <w:bookmarkStart w:id="96" w:name="_Toc411454369"/>
      <w:r>
        <w:t>MK Service</w:t>
      </w:r>
      <w:bookmarkEnd w:id="96"/>
    </w:p>
    <w:p w14:paraId="302016F1" w14:textId="77777777" w:rsidR="00527AF8" w:rsidRDefault="00527AF8" w:rsidP="00527AF8">
      <w:pPr>
        <w:pStyle w:val="Heading2"/>
        <w:jc w:val="both"/>
      </w:pPr>
      <w:bookmarkStart w:id="97" w:name="_Toc411454370"/>
      <w:r>
        <w:t>Use cases</w:t>
      </w:r>
      <w:bookmarkEnd w:id="97"/>
    </w:p>
    <w:p w14:paraId="5A1CED72" w14:textId="77777777" w:rsidR="00527AF8" w:rsidRDefault="00527AF8" w:rsidP="00527AF8">
      <w:pPr>
        <w:jc w:val="both"/>
      </w:pPr>
    </w:p>
    <w:p w14:paraId="22CE1CB6" w14:textId="77777777" w:rsidR="00527AF8" w:rsidRDefault="008B2246" w:rsidP="00527AF8">
      <w:pPr>
        <w:jc w:val="both"/>
      </w:pPr>
      <w:r>
        <w:t>This section details the use cases/scenarios for interaction between IVR system and Mobile Kunji service (NMS_MoTech_MK).</w:t>
      </w:r>
    </w:p>
    <w:p w14:paraId="583033FA" w14:textId="77777777" w:rsidR="00527AF8" w:rsidRDefault="00527AF8" w:rsidP="00527AF8">
      <w:pPr>
        <w:pStyle w:val="Heading3"/>
        <w:jc w:val="both"/>
      </w:pPr>
      <w:bookmarkStart w:id="98" w:name="_Toc411454371"/>
      <w:r>
        <w:t>FLW/Anonymous user Calls MK Service</w:t>
      </w:r>
      <w:bookmarkEnd w:id="98"/>
    </w:p>
    <w:p w14:paraId="4C46F10F" w14:textId="77777777" w:rsidR="00527AF8" w:rsidRDefault="00527AF8" w:rsidP="00527AF8">
      <w:pPr>
        <w:jc w:val="both"/>
      </w:pPr>
    </w:p>
    <w:p w14:paraId="589AB439" w14:textId="77777777" w:rsidR="00527AF8" w:rsidRDefault="00527AF8" w:rsidP="00527AF8">
      <w:pPr>
        <w:jc w:val="both"/>
      </w:pPr>
      <w:r>
        <w:t xml:space="preserve">When a user calls MK, based on the B-party number (long-code or toll free number received from the network) IVR Platform shall identify the service as MK service and will answer the call. The figure below shows the interaction scenario between IVR System and Motech MK service. </w:t>
      </w:r>
    </w:p>
    <w:p w14:paraId="4200DE80" w14:textId="77777777" w:rsidR="00527AF8" w:rsidRDefault="00527AF8" w:rsidP="00527AF8">
      <w:pPr>
        <w:jc w:val="both"/>
      </w:pPr>
    </w:p>
    <w:p w14:paraId="3664AEA4" w14:textId="77777777" w:rsidR="00527AF8" w:rsidRDefault="00527AF8" w:rsidP="00527AF8">
      <w:pPr>
        <w:jc w:val="both"/>
      </w:pPr>
      <w:r>
        <w:t>IVR shall process the VXML for MK call flow available with it and shall proceed with the call as detailed below</w:t>
      </w:r>
    </w:p>
    <w:p w14:paraId="4F8C90C2" w14:textId="77777777" w:rsidR="00527AF8" w:rsidRDefault="00527AF8" w:rsidP="00527AF8">
      <w:pPr>
        <w:jc w:val="both"/>
      </w:pPr>
      <w:r>
        <w:t>Scenario is as follows:</w:t>
      </w:r>
    </w:p>
    <w:p w14:paraId="5E9A51BE" w14:textId="77777777" w:rsidR="00527AF8" w:rsidRPr="008E38E0" w:rsidRDefault="00527AF8" w:rsidP="00E65978">
      <w:pPr>
        <w:pStyle w:val="ListParagraph"/>
        <w:numPr>
          <w:ilvl w:val="0"/>
          <w:numId w:val="14"/>
        </w:numPr>
        <w:jc w:val="both"/>
      </w:pPr>
      <w:r w:rsidRPr="008E38E0">
        <w:t>Use</w:t>
      </w:r>
      <w:r>
        <w:t>r dials the MK</w:t>
      </w:r>
      <w:r w:rsidRPr="008E38E0">
        <w:t xml:space="preserve"> long code and call terminates at IVR System</w:t>
      </w:r>
    </w:p>
    <w:p w14:paraId="613EDC1C" w14:textId="77777777" w:rsidR="00527AF8" w:rsidRDefault="00527AF8" w:rsidP="00E65978">
      <w:pPr>
        <w:pStyle w:val="ListParagraph"/>
        <w:numPr>
          <w:ilvl w:val="0"/>
          <w:numId w:val="14"/>
        </w:numPr>
        <w:jc w:val="both"/>
      </w:pPr>
      <w:r>
        <w:t>IVR system shall check its service configuration and identify that the long code corresponds to a MA service and answers the call (as per the service configuration)</w:t>
      </w:r>
    </w:p>
    <w:p w14:paraId="438F0234" w14:textId="77777777" w:rsidR="00527AF8" w:rsidRDefault="00527AF8" w:rsidP="00E65978">
      <w:pPr>
        <w:pStyle w:val="ListParagraph"/>
        <w:numPr>
          <w:ilvl w:val="0"/>
          <w:numId w:val="14"/>
        </w:numPr>
        <w:jc w:val="both"/>
      </w:pPr>
      <w:r>
        <w:t>IVR System shall proceed with the call flow defiled in the VXML for MK.</w:t>
      </w:r>
    </w:p>
    <w:p w14:paraId="60544B2C" w14:textId="77777777" w:rsidR="00527AF8" w:rsidRDefault="00527AF8" w:rsidP="00527AF8">
      <w:pPr>
        <w:jc w:val="both"/>
      </w:pPr>
    </w:p>
    <w:p w14:paraId="1CD4BF5D" w14:textId="77777777" w:rsidR="00527AF8" w:rsidRDefault="00527AF8" w:rsidP="00527AF8">
      <w:pPr>
        <w:jc w:val="both"/>
      </w:pPr>
      <w:r>
        <w:t>If there is any error related to format of the API parameters or any other error such as NMS_MoTech not reachable, during this scenario then IVR shall terminate the call without proceeding further.</w:t>
      </w:r>
    </w:p>
    <w:p w14:paraId="28BE073D" w14:textId="77777777" w:rsidR="00527AF8" w:rsidRDefault="00527AF8" w:rsidP="00527AF8">
      <w:pPr>
        <w:jc w:val="both"/>
      </w:pPr>
    </w:p>
    <w:p w14:paraId="1D286855" w14:textId="77777777" w:rsidR="00527AF8" w:rsidRDefault="00527AF8" w:rsidP="00527AF8">
      <w:pPr>
        <w:jc w:val="both"/>
      </w:pPr>
    </w:p>
    <w:p w14:paraId="32374F0F" w14:textId="77777777" w:rsidR="00527AF8" w:rsidRDefault="00527AF8" w:rsidP="00527AF8">
      <w:pPr>
        <w:jc w:val="both"/>
      </w:pPr>
    </w:p>
    <w:p w14:paraId="0EE0C58C" w14:textId="77777777" w:rsidR="00527AF8" w:rsidRDefault="00527AF8" w:rsidP="00527AF8">
      <w:pPr>
        <w:jc w:val="both"/>
      </w:pPr>
    </w:p>
    <w:p w14:paraId="60075031" w14:textId="77777777" w:rsidR="00527AF8" w:rsidRPr="00B52177" w:rsidRDefault="00527AF8" w:rsidP="00527AF8">
      <w:pPr>
        <w:ind w:left="-1080" w:right="-700"/>
        <w:jc w:val="both"/>
      </w:pPr>
    </w:p>
    <w:p w14:paraId="139C5AD2" w14:textId="77777777" w:rsidR="00527AF8" w:rsidRDefault="00B709FC" w:rsidP="00527AF8">
      <w:pPr>
        <w:jc w:val="both"/>
        <w:rPr>
          <w:noProof/>
        </w:rPr>
      </w:pPr>
      <w:r>
        <w:rPr>
          <w:noProof/>
        </w:rPr>
        <w:lastRenderedPageBreak/>
        <mc:AlternateContent>
          <mc:Choice Requires="wps">
            <w:drawing>
              <wp:anchor distT="0" distB="0" distL="114300" distR="114300" simplePos="0" relativeHeight="251659264" behindDoc="0" locked="0" layoutInCell="1" allowOverlap="1" wp14:anchorId="3ADC44B3" wp14:editId="2F444F69">
                <wp:simplePos x="0" y="0"/>
                <wp:positionH relativeFrom="column">
                  <wp:posOffset>2047875</wp:posOffset>
                </wp:positionH>
                <wp:positionV relativeFrom="paragraph">
                  <wp:posOffset>2753995</wp:posOffset>
                </wp:positionV>
                <wp:extent cx="1677035" cy="285115"/>
                <wp:effectExtent l="0" t="0" r="0" b="635"/>
                <wp:wrapNone/>
                <wp:docPr id="1600" name="Text Box 1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1FDD13" w14:textId="77777777" w:rsidR="00C9141F" w:rsidRDefault="00C9141F" w:rsidP="00C74DAB">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7" o:spid="_x0000_s1112" type="#_x0000_t202" style="position:absolute;left:0;text-align:left;margin-left:161.25pt;margin-top:216.85pt;width:132.05pt;height:2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" filled="f" stroked="f" strokeweight=".5pt">
                <v:textbox>
                  <w:txbxContent>
                    <w:p w:rsidR="00EA4B76" w:rsidRDefault="00EA4B76" w:rsidP="00C74DAB">
                      <w:pPr>
                        <w:pStyle w:val="NormalWeb"/>
                        <w:spacing w:before="0" w:beforeAutospacing="0" w:after="0" w:afterAutospacing="0"/>
                        <w:jc w:val="center"/>
                      </w:pPr>
                      <w:r>
                        <w:rPr>
                          <w:rFonts w:ascii="Arial" w:eastAsia="MS Mincho" w:hAnsi="Arial"/>
                          <w:sz w:val="12"/>
                          <w:szCs w:val="12"/>
                        </w:rPr>
                        <w:t>Send Response</w:t>
                      </w:r>
                    </w:p>
                  </w:txbxContent>
                </v:textbox>
              </v:shape>
            </w:pict>
          </mc:Fallback>
        </mc:AlternateContent>
      </w:r>
      <w:r>
        <w:rPr>
          <w:noProof/>
        </w:rPr>
        <mc:AlternateContent>
          <mc:Choice Requires="wpc">
            <w:drawing>
              <wp:inline distT="0" distB="0" distL="0" distR="0" wp14:anchorId="6AA73473" wp14:editId="2B9420A8">
                <wp:extent cx="6099175" cy="8018145"/>
                <wp:effectExtent l="0" t="3810" r="0" b="0"/>
                <wp:docPr id="89" name="Canvas 17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4" name="Rectangle 298"/>
                        <wps:cNvSpPr>
                          <a:spLocks noChangeArrowheads="1"/>
                        </wps:cNvSpPr>
                        <wps:spPr bwMode="auto">
                          <a:xfrm>
                            <a:off x="123802" y="6372236"/>
                            <a:ext cx="5306065" cy="126280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1B58B57" w14:textId="77777777" w:rsidR="00C9141F" w:rsidRDefault="00C9141F" w:rsidP="00527AF8">
                              <w:pPr>
                                <w:pStyle w:val="NormalWeb"/>
                                <w:spacing w:before="0" w:beforeAutospacing="0" w:after="0" w:afterAutospacing="0"/>
                              </w:pPr>
                              <w:r>
                                <w:rPr>
                                  <w:rFonts w:ascii="Arial" w:eastAsia="Times New Roman" w:hAnsi="Arial"/>
                                  <w:b/>
                                  <w:bCs/>
                                  <w:sz w:val="20"/>
                                  <w:szCs w:val="20"/>
                                </w:rPr>
                                <w:t xml:space="preserve">  SAVE CALL DETAILS</w:t>
                              </w:r>
                            </w:p>
                            <w:p w14:paraId="3CAF64FE"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2FC23CB1"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499F12AA"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769BDEB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4BC265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116B37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6EEEAA80"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50FD008"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p w14:paraId="5AACB386" w14:textId="77777777" w:rsidR="00C9141F" w:rsidRDefault="00C9141F" w:rsidP="00527AF8">
                              <w:pPr>
                                <w:pStyle w:val="NormalWeb"/>
                                <w:spacing w:before="0" w:beforeAutospacing="0" w:after="0" w:afterAutospacing="0"/>
                              </w:pPr>
                              <w:r>
                                <w:rPr>
                                  <w:rFonts w:ascii="Arial" w:eastAsia="Times New Roman" w:hAnsi="Arial"/>
                                  <w:b/>
                                  <w:bCs/>
                                  <w:sz w:val="20"/>
                                  <w:szCs w:val="20"/>
                                </w:rPr>
                                <w:t> </w:t>
                              </w:r>
                            </w:p>
                          </w:txbxContent>
                        </wps:txbx>
                        <wps:bodyPr rot="0" vert="horz" wrap="square" lIns="91440" tIns="45720" rIns="91440" bIns="45720" anchor="ctr" anchorCtr="0" upright="1">
                          <a:noAutofit/>
                        </wps:bodyPr>
                      </wps:wsp>
                      <wps:wsp>
                        <wps:cNvPr id="205" name="Rectangle 301"/>
                        <wps:cNvSpPr>
                          <a:spLocks noChangeArrowheads="1"/>
                        </wps:cNvSpPr>
                        <wps:spPr bwMode="auto">
                          <a:xfrm>
                            <a:off x="382205" y="6598737"/>
                            <a:ext cx="4940961" cy="906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1833609A" w14:textId="77777777" w:rsidR="00C9141F" w:rsidRDefault="00C9141F" w:rsidP="00527AF8">
                              <w:pPr>
                                <w:rPr>
                                  <w:rFonts w:eastAsia="Times New Roman"/>
                                </w:rPr>
                              </w:pPr>
                            </w:p>
                          </w:txbxContent>
                        </wps:txbx>
                        <wps:bodyPr rot="0" vert="horz" wrap="square" lIns="91440" tIns="45720" rIns="91440" bIns="45720" anchor="ctr" anchorCtr="0" upright="1">
                          <a:noAutofit/>
                        </wps:bodyPr>
                      </wps:wsp>
                      <wps:wsp>
                        <wps:cNvPr id="206" name="Rectangle 161"/>
                        <wps:cNvSpPr>
                          <a:spLocks noChangeArrowheads="1"/>
                        </wps:cNvSpPr>
                        <wps:spPr bwMode="auto">
                          <a:xfrm>
                            <a:off x="177102" y="1179207"/>
                            <a:ext cx="5314965" cy="3039417"/>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58B0DFCE" w14:textId="77777777" w:rsidR="00C9141F" w:rsidRDefault="00C9141F" w:rsidP="00527AF8">
                              <w:pPr>
                                <w:rPr>
                                  <w:b/>
                                </w:rPr>
                              </w:pPr>
                              <w:r>
                                <w:rPr>
                                  <w:b/>
                                </w:rPr>
                                <w:t xml:space="preserve">     LANGUAGE AND LOCATION DETERMI</w:t>
                              </w:r>
                              <w:r w:rsidRPr="003F0194">
                                <w:rPr>
                                  <w:b/>
                                </w:rPr>
                                <w:t>NATION</w:t>
                              </w:r>
                            </w:p>
                            <w:p w14:paraId="1486C964" w14:textId="77777777" w:rsidR="00C9141F" w:rsidRDefault="00C9141F" w:rsidP="00527AF8">
                              <w:pPr>
                                <w:rPr>
                                  <w:b/>
                                </w:rPr>
                              </w:pPr>
                            </w:p>
                            <w:p w14:paraId="11E8B5DB" w14:textId="77777777" w:rsidR="00C9141F" w:rsidRDefault="00C9141F" w:rsidP="00527AF8">
                              <w:pPr>
                                <w:rPr>
                                  <w:b/>
                                </w:rPr>
                              </w:pPr>
                            </w:p>
                            <w:p w14:paraId="279552B3" w14:textId="77777777" w:rsidR="00C9141F" w:rsidRDefault="00C9141F" w:rsidP="00527AF8">
                              <w:pPr>
                                <w:rPr>
                                  <w:b/>
                                </w:rPr>
                              </w:pPr>
                            </w:p>
                            <w:p w14:paraId="26926316" w14:textId="77777777" w:rsidR="00C9141F" w:rsidRDefault="00C9141F" w:rsidP="00527AF8">
                              <w:pPr>
                                <w:rPr>
                                  <w:b/>
                                </w:rPr>
                              </w:pPr>
                            </w:p>
                            <w:p w14:paraId="58F01676" w14:textId="77777777" w:rsidR="00C9141F" w:rsidRDefault="00C9141F" w:rsidP="00527AF8">
                              <w:pPr>
                                <w:rPr>
                                  <w:b/>
                                </w:rPr>
                              </w:pPr>
                            </w:p>
                            <w:p w14:paraId="0D9A940C" w14:textId="77777777" w:rsidR="00C9141F" w:rsidRDefault="00C9141F" w:rsidP="00527AF8">
                              <w:pPr>
                                <w:rPr>
                                  <w:b/>
                                </w:rPr>
                              </w:pPr>
                            </w:p>
                            <w:p w14:paraId="7E2E4867" w14:textId="77777777" w:rsidR="00C9141F" w:rsidRDefault="00C9141F" w:rsidP="00527AF8">
                              <w:pPr>
                                <w:rPr>
                                  <w:b/>
                                </w:rPr>
                              </w:pPr>
                            </w:p>
                            <w:p w14:paraId="509C9286" w14:textId="77777777" w:rsidR="00C9141F" w:rsidRDefault="00C9141F" w:rsidP="00527AF8">
                              <w:pPr>
                                <w:rPr>
                                  <w:b/>
                                </w:rPr>
                              </w:pPr>
                            </w:p>
                            <w:p w14:paraId="21AE094E" w14:textId="77777777" w:rsidR="00C9141F" w:rsidRDefault="00C9141F" w:rsidP="00527AF8">
                              <w:pPr>
                                <w:rPr>
                                  <w:b/>
                                </w:rPr>
                              </w:pPr>
                            </w:p>
                            <w:p w14:paraId="2CA7BB05" w14:textId="77777777" w:rsidR="00C9141F" w:rsidRDefault="00C9141F" w:rsidP="00527AF8">
                              <w:pPr>
                                <w:rPr>
                                  <w:b/>
                                </w:rPr>
                              </w:pPr>
                            </w:p>
                            <w:p w14:paraId="39BE85CF" w14:textId="77777777" w:rsidR="00C9141F" w:rsidRDefault="00C9141F" w:rsidP="00527AF8">
                              <w:pPr>
                                <w:rPr>
                                  <w:b/>
                                </w:rPr>
                              </w:pPr>
                            </w:p>
                            <w:p w14:paraId="5D202B9E" w14:textId="77777777" w:rsidR="00C9141F" w:rsidRDefault="00C9141F" w:rsidP="00527AF8">
                              <w:pPr>
                                <w:rPr>
                                  <w:b/>
                                </w:rPr>
                              </w:pPr>
                            </w:p>
                            <w:p w14:paraId="363628F0" w14:textId="77777777" w:rsidR="00C9141F" w:rsidRDefault="00C9141F" w:rsidP="00527AF8">
                              <w:pPr>
                                <w:rPr>
                                  <w:b/>
                                </w:rPr>
                              </w:pPr>
                            </w:p>
                            <w:p w14:paraId="56CD3F2D" w14:textId="77777777" w:rsidR="00C9141F" w:rsidRDefault="00C9141F" w:rsidP="00527AF8">
                              <w:pPr>
                                <w:rPr>
                                  <w:b/>
                                </w:rPr>
                              </w:pPr>
                            </w:p>
                            <w:p w14:paraId="1AFD7FD6" w14:textId="77777777" w:rsidR="00C9141F" w:rsidRDefault="00C9141F" w:rsidP="00527AF8">
                              <w:pPr>
                                <w:rPr>
                                  <w:b/>
                                </w:rPr>
                              </w:pPr>
                            </w:p>
                            <w:p w14:paraId="0A1DEA18"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7" name="Rectangle 161"/>
                        <wps:cNvSpPr>
                          <a:spLocks noChangeArrowheads="1"/>
                        </wps:cNvSpPr>
                        <wps:spPr bwMode="auto">
                          <a:xfrm>
                            <a:off x="177102" y="4328424"/>
                            <a:ext cx="5314965" cy="991406"/>
                          </a:xfrm>
                          <a:prstGeom prst="rect">
                            <a:avLst/>
                          </a:prstGeom>
                          <a:solidFill>
                            <a:schemeClr val="bg1">
                              <a:lumMod val="100000"/>
                              <a:lumOff val="0"/>
                            </a:schemeClr>
                          </a:solidFill>
                          <a:ln w="19050">
                            <a:solidFill>
                              <a:schemeClr val="tx1">
                                <a:lumMod val="100000"/>
                                <a:lumOff val="0"/>
                              </a:schemeClr>
                            </a:solidFill>
                            <a:miter lim="800000"/>
                            <a:headEnd/>
                            <a:tailEnd/>
                          </a:ln>
                          <a:effectLst>
                            <a:outerShdw algn="ctr" rotWithShape="0">
                              <a:schemeClr val="accent2">
                                <a:lumMod val="50000"/>
                                <a:lumOff val="0"/>
                                <a:alpha val="50000"/>
                              </a:schemeClr>
                            </a:outerShdw>
                          </a:effectLst>
                        </wps:spPr>
                        <wps:txbx>
                          <w:txbxContent>
                            <w:p w14:paraId="7A69901B" w14:textId="77777777" w:rsidR="00C9141F" w:rsidRDefault="00C9141F" w:rsidP="00527AF8">
                              <w:pPr>
                                <w:rPr>
                                  <w:b/>
                                </w:rPr>
                              </w:pPr>
                              <w:r>
                                <w:rPr>
                                  <w:b/>
                                </w:rPr>
                                <w:t xml:space="preserve">     USAGE DETERMI</w:t>
                              </w:r>
                              <w:r w:rsidRPr="003F0194">
                                <w:rPr>
                                  <w:b/>
                                </w:rPr>
                                <w:t>NATION</w:t>
                              </w:r>
                            </w:p>
                            <w:p w14:paraId="3ECA59C3" w14:textId="77777777" w:rsidR="00C9141F" w:rsidRDefault="00C9141F" w:rsidP="00527AF8">
                              <w:pPr>
                                <w:rPr>
                                  <w:b/>
                                </w:rPr>
                              </w:pPr>
                            </w:p>
                            <w:p w14:paraId="73E274B7" w14:textId="77777777" w:rsidR="00C9141F" w:rsidRDefault="00C9141F" w:rsidP="00527AF8">
                              <w:pPr>
                                <w:rPr>
                                  <w:b/>
                                </w:rPr>
                              </w:pPr>
                            </w:p>
                            <w:p w14:paraId="51A47961" w14:textId="77777777" w:rsidR="00C9141F" w:rsidRDefault="00C9141F" w:rsidP="00527AF8">
                              <w:pPr>
                                <w:rPr>
                                  <w:b/>
                                </w:rPr>
                              </w:pPr>
                            </w:p>
                            <w:p w14:paraId="2DD16378" w14:textId="77777777" w:rsidR="00C9141F" w:rsidRDefault="00C9141F" w:rsidP="00527AF8">
                              <w:pPr>
                                <w:rPr>
                                  <w:b/>
                                </w:rPr>
                              </w:pPr>
                            </w:p>
                            <w:p w14:paraId="54E1B547" w14:textId="77777777" w:rsidR="00C9141F" w:rsidRDefault="00C9141F" w:rsidP="00527AF8">
                              <w:pPr>
                                <w:rPr>
                                  <w:b/>
                                </w:rPr>
                              </w:pPr>
                            </w:p>
                            <w:p w14:paraId="71F457F4" w14:textId="77777777" w:rsidR="00C9141F" w:rsidRDefault="00C9141F" w:rsidP="00527AF8">
                              <w:pPr>
                                <w:rPr>
                                  <w:b/>
                                </w:rPr>
                              </w:pPr>
                            </w:p>
                            <w:p w14:paraId="45DF32D0" w14:textId="77777777" w:rsidR="00C9141F" w:rsidRDefault="00C9141F" w:rsidP="00527AF8">
                              <w:pPr>
                                <w:rPr>
                                  <w:b/>
                                </w:rPr>
                              </w:pPr>
                            </w:p>
                            <w:p w14:paraId="1EAD231E" w14:textId="77777777" w:rsidR="00C9141F" w:rsidRDefault="00C9141F" w:rsidP="00527AF8">
                              <w:pPr>
                                <w:rPr>
                                  <w:b/>
                                </w:rPr>
                              </w:pPr>
                            </w:p>
                            <w:p w14:paraId="7328E94C" w14:textId="77777777" w:rsidR="00C9141F" w:rsidRDefault="00C9141F" w:rsidP="00527AF8">
                              <w:pPr>
                                <w:rPr>
                                  <w:b/>
                                </w:rPr>
                              </w:pPr>
                            </w:p>
                            <w:p w14:paraId="038AF9AE" w14:textId="77777777" w:rsidR="00C9141F" w:rsidRPr="003F0194" w:rsidRDefault="00C9141F" w:rsidP="00527AF8">
                              <w:pPr>
                                <w:rPr>
                                  <w:b/>
                                </w:rPr>
                              </w:pPr>
                            </w:p>
                          </w:txbxContent>
                        </wps:txbx>
                        <wps:bodyPr rot="0" vert="horz" wrap="square" lIns="91440" tIns="45720" rIns="91440" bIns="45720" anchor="ctr" anchorCtr="0" upright="1">
                          <a:noAutofit/>
                        </wps:bodyPr>
                      </wps:wsp>
                      <wps:wsp>
                        <wps:cNvPr id="208" name="Rectangle 161"/>
                        <wps:cNvSpPr>
                          <a:spLocks noChangeArrowheads="1"/>
                        </wps:cNvSpPr>
                        <wps:spPr bwMode="auto">
                          <a:xfrm>
                            <a:off x="408305" y="4562726"/>
                            <a:ext cx="4893160" cy="5360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09" name="Rectangle 161"/>
                        <wps:cNvSpPr>
                          <a:spLocks noChangeArrowheads="1"/>
                        </wps:cNvSpPr>
                        <wps:spPr bwMode="auto">
                          <a:xfrm>
                            <a:off x="386705" y="3103517"/>
                            <a:ext cx="4901460" cy="450803"/>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0" name="Rectangle 161"/>
                        <wps:cNvSpPr>
                          <a:spLocks noChangeArrowheads="1"/>
                        </wps:cNvSpPr>
                        <wps:spPr bwMode="auto">
                          <a:xfrm>
                            <a:off x="394305" y="5386030"/>
                            <a:ext cx="4907160" cy="853605"/>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2">
                                <a:lumMod val="50000"/>
                                <a:lumOff val="0"/>
                                <a:alpha val="50000"/>
                              </a:schemeClr>
                            </a:outerShdw>
                          </a:effectLst>
                        </wps:spPr>
                        <wps:bodyPr rot="0" vert="horz" wrap="square" lIns="91440" tIns="45720" rIns="91440" bIns="45720" anchor="ctr" anchorCtr="0" upright="1">
                          <a:noAutofit/>
                        </wps:bodyPr>
                      </wps:wsp>
                      <wps:wsp>
                        <wps:cNvPr id="211" name="Rectangle 153"/>
                        <wps:cNvSpPr>
                          <a:spLocks noChangeArrowheads="1"/>
                        </wps:cNvSpPr>
                        <wps:spPr bwMode="auto">
                          <a:xfrm>
                            <a:off x="396205" y="1390108"/>
                            <a:ext cx="4891960" cy="1646109"/>
                          </a:xfrm>
                          <a:prstGeom prst="rect">
                            <a:avLst/>
                          </a:prstGeom>
                          <a:solidFill>
                            <a:schemeClr val="bg1">
                              <a:lumMod val="95000"/>
                              <a:lumOff val="0"/>
                            </a:schemeClr>
                          </a:solidFill>
                          <a:ln w="9525">
                            <a:solidFill>
                              <a:schemeClr val="tx1">
                                <a:lumMod val="100000"/>
                                <a:lumOff val="0"/>
                              </a:schemeClr>
                            </a:solidFill>
                            <a:miter lim="800000"/>
                            <a:headEnd/>
                            <a:tailEnd/>
                          </a:ln>
                          <a:effectLst>
                            <a:outerShdw algn="ctr" rotWithShape="0">
                              <a:schemeClr val="accent5">
                                <a:lumMod val="50000"/>
                                <a:lumOff val="0"/>
                                <a:alpha val="50000"/>
                              </a:schemeClr>
                            </a:outerShdw>
                          </a:effectLst>
                        </wps:spPr>
                        <wps:bodyPr rot="0" vert="horz" wrap="square" lIns="91440" tIns="45720" rIns="91440" bIns="45720" anchor="ctr" anchorCtr="0" upright="1">
                          <a:noAutofit/>
                        </wps:bodyPr>
                      </wps:wsp>
                      <wps:wsp>
                        <wps:cNvPr id="212" name="Rectangle 43"/>
                        <wps:cNvSpPr>
                          <a:spLocks noChangeArrowheads="1"/>
                        </wps:cNvSpPr>
                        <wps:spPr bwMode="auto">
                          <a:xfrm>
                            <a:off x="36100" y="89601"/>
                            <a:ext cx="700509" cy="3930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3235A24" w14:textId="77777777" w:rsidR="00C9141F" w:rsidRDefault="00C9141F" w:rsidP="00527AF8">
                              <w:pPr>
                                <w:jc w:val="center"/>
                              </w:pPr>
                              <w:r>
                                <w:t>User</w:t>
                              </w:r>
                            </w:p>
                          </w:txbxContent>
                        </wps:txbx>
                        <wps:bodyPr rot="0" vert="horz" wrap="square" lIns="91440" tIns="45720" rIns="91440" bIns="45720" anchor="ctr" anchorCtr="0" upright="1">
                          <a:noAutofit/>
                        </wps:bodyPr>
                      </wps:wsp>
                      <wps:wsp>
                        <wps:cNvPr id="213" name="Rectangle 1458"/>
                        <wps:cNvSpPr>
                          <a:spLocks noChangeArrowheads="1"/>
                        </wps:cNvSpPr>
                        <wps:spPr bwMode="auto">
                          <a:xfrm>
                            <a:off x="1714621" y="62900"/>
                            <a:ext cx="699809" cy="4108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FC4902D" w14:textId="77777777" w:rsidR="00C9141F" w:rsidRDefault="00C9141F" w:rsidP="00527AF8">
                              <w:pPr>
                                <w:pStyle w:val="NormalWeb"/>
                                <w:spacing w:before="0" w:beforeAutospacing="0" w:after="0" w:afterAutospacing="0"/>
                                <w:jc w:val="center"/>
                              </w:pPr>
                              <w:r>
                                <w:rPr>
                                  <w:rFonts w:ascii="Arial" w:eastAsia="MS Mincho" w:hAnsi="Arial"/>
                                  <w:sz w:val="20"/>
                                  <w:szCs w:val="20"/>
                                </w:rPr>
                                <w:t>IVR</w:t>
                              </w:r>
                            </w:p>
                          </w:txbxContent>
                        </wps:txbx>
                        <wps:bodyPr rot="0" vert="horz" wrap="square" lIns="91440" tIns="45720" rIns="91440" bIns="45720" anchor="ctr" anchorCtr="0" upright="1">
                          <a:noAutofit/>
                        </wps:bodyPr>
                      </wps:wsp>
                      <wps:wsp>
                        <wps:cNvPr id="214" name="Line 1459"/>
                        <wps:cNvCnPr/>
                        <wps:spPr bwMode="auto">
                          <a:xfrm>
                            <a:off x="2065825" y="482603"/>
                            <a:ext cx="31800" cy="74905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15" name="Straight Arrow Connector 78"/>
                        <wps:cNvCnPr/>
                        <wps:spPr bwMode="auto">
                          <a:xfrm>
                            <a:off x="305404" y="617903"/>
                            <a:ext cx="1760422"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6" name="Straight Arrow Connector 82"/>
                        <wps:cNvCnPr>
                          <a:cxnSpLocks noChangeShapeType="1"/>
                        </wps:cNvCnPr>
                        <wps:spPr bwMode="auto">
                          <a:xfrm flipH="1">
                            <a:off x="2129926" y="1983911"/>
                            <a:ext cx="16773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7" name="Rectangle 86"/>
                        <wps:cNvSpPr>
                          <a:spLocks noChangeArrowheads="1"/>
                        </wps:cNvSpPr>
                        <wps:spPr bwMode="auto">
                          <a:xfrm>
                            <a:off x="843210" y="2093112"/>
                            <a:ext cx="2741634" cy="186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79A68843" w14:textId="77777777" w:rsidR="00C9141F" w:rsidRPr="00417760" w:rsidRDefault="00C9141F"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wps:txbx>
                        <wps:bodyPr rot="0" vert="horz" wrap="square" lIns="91440" tIns="45720" rIns="91440" bIns="45720" anchor="ctr" anchorCtr="0" upright="1">
                          <a:noAutofit/>
                        </wps:bodyPr>
                      </wps:wsp>
                      <wps:wsp>
                        <wps:cNvPr id="218" name="Straight Arrow Connector 148"/>
                        <wps:cNvCnPr/>
                        <wps:spPr bwMode="auto">
                          <a:xfrm flipH="1">
                            <a:off x="2059525" y="3426119"/>
                            <a:ext cx="16766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219" name="Text Box 1464"/>
                        <wps:cNvSpPr txBox="1">
                          <a:spLocks noChangeArrowheads="1"/>
                        </wps:cNvSpPr>
                        <wps:spPr bwMode="auto">
                          <a:xfrm>
                            <a:off x="1996625" y="3107317"/>
                            <a:ext cx="1792222" cy="384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D2913" w14:textId="77777777" w:rsidR="00C9141F" w:rsidRPr="000617C3" w:rsidRDefault="00C9141F"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14:paraId="101D8FE1" w14:textId="77777777" w:rsidR="00C9141F" w:rsidRPr="00897914" w:rsidRDefault="00C9141F" w:rsidP="00527AF8">
                              <w:pPr>
                                <w:rPr>
                                  <w:szCs w:val="12"/>
                                </w:rPr>
                              </w:pPr>
                            </w:p>
                            <w:p w14:paraId="59255346" w14:textId="77777777" w:rsidR="00C9141F" w:rsidRPr="000D47FF" w:rsidRDefault="00C9141F" w:rsidP="00527AF8">
                              <w:pPr>
                                <w:rPr>
                                  <w:szCs w:val="12"/>
                                </w:rPr>
                              </w:pPr>
                            </w:p>
                          </w:txbxContent>
                        </wps:txbx>
                        <wps:bodyPr rot="0" vert="horz" wrap="square" lIns="91440" tIns="45720" rIns="91440" bIns="45720" anchor="t" anchorCtr="0" upright="1">
                          <a:noAutofit/>
                        </wps:bodyPr>
                      </wps:wsp>
                      <wps:wsp>
                        <wps:cNvPr id="220" name="Text Box 1465"/>
                        <wps:cNvSpPr txBox="1">
                          <a:spLocks noChangeArrowheads="1"/>
                        </wps:cNvSpPr>
                        <wps:spPr bwMode="auto">
                          <a:xfrm>
                            <a:off x="394305" y="473703"/>
                            <a:ext cx="1676621" cy="20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ABD05" w14:textId="77777777" w:rsidR="00C9141F" w:rsidRDefault="00C9141F" w:rsidP="00527AF8">
                              <w:pPr>
                                <w:pStyle w:val="NormalWeb"/>
                                <w:spacing w:before="0" w:beforeAutospacing="0" w:after="0" w:afterAutospacing="0"/>
                                <w:jc w:val="center"/>
                              </w:pPr>
                              <w:r>
                                <w:rPr>
                                  <w:rFonts w:ascii="Arial" w:eastAsia="MS Mincho" w:hAnsi="Arial"/>
                                  <w:sz w:val="12"/>
                                  <w:szCs w:val="12"/>
                                </w:rPr>
                                <w:t>User Dials Long Code for MK</w:t>
                              </w:r>
                            </w:p>
                          </w:txbxContent>
                        </wps:txbx>
                        <wps:bodyPr rot="0" vert="horz" wrap="square" lIns="91440" tIns="45720" rIns="91440" bIns="45720" anchor="t" anchorCtr="0" upright="1">
                          <a:noAutofit/>
                        </wps:bodyPr>
                      </wps:wsp>
                      <wps:wsp>
                        <wps:cNvPr id="221" name="Rectangle 1466"/>
                        <wps:cNvSpPr>
                          <a:spLocks noChangeArrowheads="1"/>
                        </wps:cNvSpPr>
                        <wps:spPr bwMode="auto">
                          <a:xfrm>
                            <a:off x="3271840" y="18400"/>
                            <a:ext cx="1035813" cy="433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36386BA" w14:textId="77777777" w:rsidR="00C9141F" w:rsidRDefault="00C9141F" w:rsidP="00527AF8">
                              <w:pPr>
                                <w:pStyle w:val="NormalWeb"/>
                                <w:spacing w:before="0" w:beforeAutospacing="0" w:after="0" w:afterAutospacing="0"/>
                                <w:jc w:val="center"/>
                              </w:pPr>
                              <w:r>
                                <w:rPr>
                                  <w:rFonts w:ascii="Arial" w:eastAsia="MS Mincho" w:hAnsi="Arial"/>
                                  <w:sz w:val="20"/>
                                  <w:szCs w:val="20"/>
                                </w:rPr>
                                <w:t>NMS_MoTech_MK</w:t>
                              </w:r>
                            </w:p>
                          </w:txbxContent>
                        </wps:txbx>
                        <wps:bodyPr rot="0" vert="horz" wrap="square" lIns="91440" tIns="45720" rIns="91440" bIns="45720" anchor="ctr" anchorCtr="0" upright="1">
                          <a:noAutofit/>
                        </wps:bodyPr>
                      </wps:wsp>
                      <wps:wsp>
                        <wps:cNvPr id="222" name="Line 1467"/>
                        <wps:cNvCnPr/>
                        <wps:spPr bwMode="auto">
                          <a:xfrm flipH="1">
                            <a:off x="3788847" y="473703"/>
                            <a:ext cx="600" cy="74994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3" name="Line 1468"/>
                        <wps:cNvCnPr/>
                        <wps:spPr bwMode="auto">
                          <a:xfrm>
                            <a:off x="297804" y="482603"/>
                            <a:ext cx="7600" cy="7500642"/>
                          </a:xfrm>
                          <a:prstGeom prst="line">
                            <a:avLst/>
                          </a:prstGeom>
                          <a:noFill/>
                          <a:ln w="9525">
                            <a:solidFill>
                              <a:schemeClr val="dk1">
                                <a:lumMod val="95000"/>
                                <a:lumOff val="0"/>
                              </a:schemeClr>
                            </a:solidFill>
                            <a:round/>
                            <a:headEnd/>
                            <a:tailEnd/>
                          </a:ln>
                          <a:effectLst>
                            <a:outerShdw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128" name="Text Box 71"/>
                        <wps:cNvSpPr txBox="1">
                          <a:spLocks noChangeArrowheads="1"/>
                        </wps:cNvSpPr>
                        <wps:spPr bwMode="auto">
                          <a:xfrm>
                            <a:off x="1882923" y="959505"/>
                            <a:ext cx="1982124" cy="20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35511" w14:textId="77777777" w:rsidR="00C9141F" w:rsidRDefault="00C9141F" w:rsidP="00527AF8">
                              <w:pPr>
                                <w:pStyle w:val="NormalWeb"/>
                                <w:spacing w:before="0" w:beforeAutospacing="0" w:after="0" w:afterAutospacing="0"/>
                                <w:jc w:val="center"/>
                              </w:pPr>
                              <w:r>
                                <w:rPr>
                                  <w:rFonts w:ascii="Arial" w:eastAsia="MS Mincho" w:hAnsi="Arial"/>
                                  <w:sz w:val="12"/>
                                  <w:szCs w:val="12"/>
                                </w:rPr>
                                <w:t>Get User API</w:t>
                              </w:r>
                            </w:p>
                          </w:txbxContent>
                        </wps:txbx>
                        <wps:bodyPr rot="0" vert="horz" wrap="square" lIns="91440" tIns="45720" rIns="91440" bIns="45720" anchor="t" anchorCtr="0" upright="1">
                          <a:noAutofit/>
                        </wps:bodyPr>
                      </wps:wsp>
                      <wps:wsp>
                        <wps:cNvPr id="129" name="AutoShape 76"/>
                        <wps:cNvCnPr/>
                        <wps:spPr bwMode="auto">
                          <a:xfrm>
                            <a:off x="2121726" y="1117006"/>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0" name="Text Box 1481"/>
                        <wps:cNvSpPr txBox="1">
                          <a:spLocks noChangeArrowheads="1"/>
                        </wps:cNvSpPr>
                        <wps:spPr bwMode="auto">
                          <a:xfrm>
                            <a:off x="3855447" y="1395908"/>
                            <a:ext cx="1432718" cy="3041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B2D5E89" w14:textId="77777777" w:rsidR="00C9141F" w:rsidRPr="00316105" w:rsidRDefault="00C9141F"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wps:txbx>
                        <wps:bodyPr rot="0" vert="horz" wrap="square" lIns="91440" tIns="45720" rIns="91440" bIns="45720" anchor="t" anchorCtr="0" upright="1">
                          <a:noAutofit/>
                        </wps:bodyPr>
                      </wps:wsp>
                      <wps:wsp>
                        <wps:cNvPr id="131" name="Text Box 1482"/>
                        <wps:cNvSpPr txBox="1">
                          <a:spLocks noChangeArrowheads="1"/>
                        </wps:cNvSpPr>
                        <wps:spPr bwMode="auto">
                          <a:xfrm>
                            <a:off x="3855447" y="3104717"/>
                            <a:ext cx="1432718" cy="2686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4BC46180" w14:textId="77777777" w:rsidR="00C9141F" w:rsidRPr="00316105" w:rsidRDefault="00C9141F"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14:paraId="47DD35FB" w14:textId="77777777" w:rsidR="00C9141F" w:rsidRPr="00316105" w:rsidRDefault="00C9141F" w:rsidP="00527AF8">
                              <w:pPr>
                                <w:rPr>
                                  <w:sz w:val="12"/>
                                  <w:szCs w:val="12"/>
                                </w:rPr>
                              </w:pPr>
                            </w:p>
                          </w:txbxContent>
                        </wps:txbx>
                        <wps:bodyPr rot="0" vert="horz" wrap="square" lIns="91440" tIns="45720" rIns="91440" bIns="45720" anchor="t" anchorCtr="0" upright="1">
                          <a:noAutofit/>
                        </wps:bodyPr>
                      </wps:wsp>
                      <wps:wsp>
                        <wps:cNvPr id="133" name="AutoShape 80"/>
                        <wps:cNvCnPr/>
                        <wps:spPr bwMode="auto">
                          <a:xfrm>
                            <a:off x="2091226" y="2463314"/>
                            <a:ext cx="1677221" cy="600"/>
                          </a:xfrm>
                          <a:prstGeom prst="straightConnector1">
                            <a:avLst/>
                          </a:prstGeom>
                          <a:noFill/>
                          <a:ln w="9525">
                            <a:solidFill>
                              <a:schemeClr val="tx1">
                                <a:lumMod val="100000"/>
                                <a:lumOff val="0"/>
                              </a:schemeClr>
                            </a:solidFill>
                            <a:round/>
                            <a:headEnd type="oval" w="med" len="med"/>
                            <a:tailEnd type="arrow" w="med" len="med"/>
                          </a:ln>
                          <a:effectLst>
                            <a:outerShdw algn="ctr" rotWithShape="0">
                              <a:srgbClr val="000000">
                                <a:alpha val="50000"/>
                              </a:srgbClr>
                            </a:outerShdw>
                          </a:effectLst>
                          <a:extLst>
                            <a:ext uri="{909E8E84-426E-40dd-AFC4-6F175D3DCCD1}">
                              <a14:hiddenFill xmlns:a14="http://schemas.microsoft.com/office/drawing/2010/main">
                                <a:noFill/>
                              </a14:hiddenFill>
                            </a:ext>
                          </a:extLst>
                        </wps:spPr>
                        <wps:bodyPr/>
                      </wps:wsp>
                      <wps:wsp>
                        <wps:cNvPr id="134" name="Text Box 81"/>
                        <wps:cNvSpPr txBox="1">
                          <a:spLocks noChangeArrowheads="1"/>
                        </wps:cNvSpPr>
                        <wps:spPr bwMode="auto">
                          <a:xfrm>
                            <a:off x="1898823" y="2344513"/>
                            <a:ext cx="1982024" cy="20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6D99" w14:textId="77777777" w:rsidR="00C9141F" w:rsidRPr="00FE79C5" w:rsidRDefault="00C9141F" w:rsidP="00527AF8">
                              <w:pPr>
                                <w:pStyle w:val="NormalWeb"/>
                                <w:spacing w:before="0" w:beforeAutospacing="0" w:after="0" w:afterAutospacing="0"/>
                                <w:jc w:val="center"/>
                                <w:rPr>
                                  <w:szCs w:val="12"/>
                                </w:rPr>
                              </w:pPr>
                              <w:r>
                                <w:rPr>
                                  <w:rFonts w:ascii="Arial" w:eastAsia="MS Mincho" w:hAnsi="Arial" w:cs="Arial"/>
                                  <w:sz w:val="12"/>
                                  <w:szCs w:val="12"/>
                                </w:rPr>
                                <w:t>Set language location code  API</w:t>
                              </w:r>
                            </w:p>
                            <w:p w14:paraId="324454BC" w14:textId="77777777" w:rsidR="00C9141F" w:rsidRPr="0078537A" w:rsidRDefault="00C9141F" w:rsidP="00527AF8"/>
                          </w:txbxContent>
                        </wps:txbx>
                        <wps:bodyPr rot="0" vert="horz" wrap="square" lIns="91440" tIns="45720" rIns="91440" bIns="45720" anchor="t" anchorCtr="0" upright="1">
                          <a:noAutofit/>
                        </wps:bodyPr>
                      </wps:wsp>
                      <wps:wsp>
                        <wps:cNvPr id="135" name="Rectangle 82"/>
                        <wps:cNvSpPr>
                          <a:spLocks noChangeArrowheads="1"/>
                        </wps:cNvSpPr>
                        <wps:spPr bwMode="auto">
                          <a:xfrm>
                            <a:off x="3370241" y="2585315"/>
                            <a:ext cx="1486718" cy="179701"/>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225F76BB" w14:textId="77777777" w:rsidR="00C9141F" w:rsidRPr="0009142B" w:rsidRDefault="00C9141F"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wps:txbx>
                        <wps:bodyPr rot="0" vert="horz" wrap="square" lIns="91440" tIns="45720" rIns="91440" bIns="45720" anchor="ctr" anchorCtr="0" upright="1">
                          <a:noAutofit/>
                        </wps:bodyPr>
                      </wps:wsp>
                      <wps:wsp>
                        <wps:cNvPr id="136" name="Text Box 1486"/>
                        <wps:cNvSpPr txBox="1">
                          <a:spLocks noChangeArrowheads="1"/>
                        </wps:cNvSpPr>
                        <wps:spPr bwMode="auto">
                          <a:xfrm>
                            <a:off x="3870048" y="5386030"/>
                            <a:ext cx="1432718" cy="3042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66F5450" w14:textId="77777777" w:rsidR="00C9141F" w:rsidRPr="000D47FF" w:rsidRDefault="00C9141F"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wps:txbx>
                        <wps:bodyPr rot="0" vert="horz" wrap="square" lIns="91440" tIns="45720" rIns="91440" bIns="45720" anchor="t" anchorCtr="0" upright="1">
                          <a:noAutofit/>
                        </wps:bodyPr>
                      </wps:wsp>
                      <wps:wsp>
                        <wps:cNvPr id="137" name="Text Box 1491"/>
                        <wps:cNvSpPr txBox="1">
                          <a:spLocks noChangeArrowheads="1"/>
                        </wps:cNvSpPr>
                        <wps:spPr bwMode="auto">
                          <a:xfrm>
                            <a:off x="1795822" y="1663109"/>
                            <a:ext cx="2288528" cy="28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1722" w14:textId="77777777" w:rsidR="00C9141F" w:rsidRPr="00633DD9" w:rsidRDefault="00C9141F"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wps:txbx>
                        <wps:bodyPr rot="0" vert="horz" wrap="square" lIns="91440" tIns="45720" rIns="91440" bIns="45720" anchor="t" anchorCtr="0" upright="1">
                          <a:noAutofit/>
                        </wps:bodyPr>
                      </wps:wsp>
                      <wps:wsp>
                        <wps:cNvPr id="138" name="AutoShape 74"/>
                        <wps:cNvCnPr/>
                        <wps:spPr bwMode="auto">
                          <a:xfrm flipH="1">
                            <a:off x="2047425" y="2932016"/>
                            <a:ext cx="1691821" cy="70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9" name="Text Box 1493"/>
                        <wps:cNvSpPr txBox="1">
                          <a:spLocks noChangeArrowheads="1"/>
                        </wps:cNvSpPr>
                        <wps:spPr bwMode="auto">
                          <a:xfrm>
                            <a:off x="1978824" y="2807616"/>
                            <a:ext cx="1951624" cy="361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8C62A" w14:textId="77777777" w:rsidR="00C9141F" w:rsidRPr="00897914" w:rsidRDefault="00C9141F" w:rsidP="00527AF8">
                              <w:pPr>
                                <w:rPr>
                                  <w:szCs w:val="12"/>
                                </w:rPr>
                              </w:pPr>
                            </w:p>
                          </w:txbxContent>
                        </wps:txbx>
                        <wps:bodyPr rot="0" vert="horz" wrap="square" lIns="91440" tIns="45720" rIns="91440" bIns="45720" anchor="t" anchorCtr="0" upright="1">
                          <a:noAutofit/>
                        </wps:bodyPr>
                      </wps:wsp>
                      <wps:wsp>
                        <wps:cNvPr id="140" name="Text Box 1494"/>
                        <wps:cNvSpPr txBox="1">
                          <a:spLocks noChangeArrowheads="1"/>
                        </wps:cNvSpPr>
                        <wps:spPr bwMode="auto">
                          <a:xfrm>
                            <a:off x="3880848" y="4570426"/>
                            <a:ext cx="1432718" cy="2870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0CED8DAC" w14:textId="77777777" w:rsidR="00C9141F" w:rsidRPr="00316105" w:rsidRDefault="00C9141F"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wps:txbx>
                        <wps:bodyPr rot="0" vert="horz" wrap="square" lIns="91440" tIns="45720" rIns="91440" bIns="45720" anchor="t" anchorCtr="0" upright="1">
                          <a:noAutofit/>
                        </wps:bodyPr>
                      </wps:wsp>
                      <wps:wsp>
                        <wps:cNvPr id="141" name="Rectangle 84"/>
                        <wps:cNvSpPr>
                          <a:spLocks noChangeArrowheads="1"/>
                        </wps:cNvSpPr>
                        <wps:spPr bwMode="auto">
                          <a:xfrm>
                            <a:off x="1170014" y="4673826"/>
                            <a:ext cx="1815022" cy="285802"/>
                          </a:xfrm>
                          <a:prstGeom prst="rect">
                            <a:avLst/>
                          </a:prstGeom>
                          <a:solidFill>
                            <a:schemeClr val="lt1">
                              <a:lumMod val="100000"/>
                              <a:lumOff val="0"/>
                            </a:schemeClr>
                          </a:solidFill>
                          <a:ln w="9525">
                            <a:solidFill>
                              <a:schemeClr val="dk1">
                                <a:lumMod val="100000"/>
                                <a:lumOff val="0"/>
                              </a:schemeClr>
                            </a:solidFill>
                            <a:miter lim="800000"/>
                            <a:headEnd/>
                            <a:tailEnd/>
                          </a:ln>
                          <a:effectLst>
                            <a:outerShdw algn="ctr" rotWithShape="0">
                              <a:srgbClr val="808080">
                                <a:alpha val="50000"/>
                              </a:srgbClr>
                            </a:outerShdw>
                          </a:effectLst>
                        </wps:spPr>
                        <wps:txbx>
                          <w:txbxContent>
                            <w:p w14:paraId="699BAF14" w14:textId="77777777" w:rsidR="00C9141F" w:rsidRPr="00B33BAD" w:rsidRDefault="00C9141F"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wps:txbx>
                        <wps:bodyPr rot="0" vert="horz" wrap="square" lIns="91440" tIns="45720" rIns="91440" bIns="45720" anchor="ctr" anchorCtr="0" upright="1">
                          <a:noAutofit/>
                        </wps:bodyPr>
                      </wps:wsp>
                      <wps:wsp>
                        <wps:cNvPr id="142" name="Text Box 1496"/>
                        <wps:cNvSpPr txBox="1">
                          <a:spLocks noChangeArrowheads="1"/>
                        </wps:cNvSpPr>
                        <wps:spPr bwMode="auto">
                          <a:xfrm>
                            <a:off x="1401517" y="3722021"/>
                            <a:ext cx="1359117" cy="353802"/>
                          </a:xfrm>
                          <a:prstGeom prst="rect">
                            <a:avLst/>
                          </a:prstGeom>
                          <a:solidFill>
                            <a:srgbClr val="FFFFFF"/>
                          </a:solidFill>
                          <a:ln w="9525">
                            <a:solidFill>
                              <a:srgbClr val="000000"/>
                            </a:solidFill>
                            <a:miter lim="800000"/>
                            <a:headEnd/>
                            <a:tailEnd/>
                          </a:ln>
                        </wps:spPr>
                        <wps:txbx>
                          <w:txbxContent>
                            <w:p w14:paraId="3A970A05" w14:textId="77777777" w:rsidR="00C9141F" w:rsidRPr="00BF6D69" w:rsidRDefault="00C9141F" w:rsidP="00527AF8">
                              <w:pPr>
                                <w:rPr>
                                  <w:rFonts w:eastAsia="MS Mincho" w:cs="Times New Roman"/>
                                  <w:sz w:val="12"/>
                                  <w:szCs w:val="12"/>
                                </w:rPr>
                              </w:pPr>
                              <w:r w:rsidRPr="00BF6D69">
                                <w:rPr>
                                  <w:rFonts w:eastAsia="MS Mincho" w:cs="Times New Roman"/>
                                  <w:sz w:val="12"/>
                                  <w:szCs w:val="12"/>
                                </w:rPr>
                                <w:t>Play welcome message in case welcome flag is true</w:t>
                              </w:r>
                            </w:p>
                          </w:txbxContent>
                        </wps:txbx>
                        <wps:bodyPr rot="0" vert="horz" wrap="square" lIns="91440" tIns="45720" rIns="91440" bIns="45720" anchor="t" anchorCtr="0" upright="1">
                          <a:noAutofit/>
                        </wps:bodyPr>
                      </wps:wsp>
                      <wps:wsp>
                        <wps:cNvPr id="143" name="Text Box 1442"/>
                        <wps:cNvSpPr txBox="1">
                          <a:spLocks noChangeArrowheads="1"/>
                        </wps:cNvSpPr>
                        <wps:spPr bwMode="auto">
                          <a:xfrm>
                            <a:off x="3891148" y="6598437"/>
                            <a:ext cx="1432018" cy="366502"/>
                          </a:xfrm>
                          <a:prstGeom prst="rect">
                            <a:avLst/>
                          </a:prstGeom>
                          <a:solidFill>
                            <a:schemeClr val="bg1">
                              <a:lumMod val="85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6A446A8A" w14:textId="77777777" w:rsidR="00C9141F" w:rsidRDefault="00C9141F"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wps:txbx>
                        <wps:bodyPr rot="0" vert="horz" wrap="square" lIns="91440" tIns="45720" rIns="91440" bIns="45720" anchor="t" anchorCtr="0" upright="1">
                          <a:noAutofit/>
                        </wps:bodyPr>
                      </wps:wsp>
                      <wps:wsp>
                        <wps:cNvPr id="144" name="Rectangle 303"/>
                        <wps:cNvSpPr>
                          <a:spLocks noChangeArrowheads="1"/>
                        </wps:cNvSpPr>
                        <wps:spPr bwMode="auto">
                          <a:xfrm>
                            <a:off x="3437742" y="7051140"/>
                            <a:ext cx="873211" cy="206401"/>
                          </a:xfrm>
                          <a:prstGeom prst="rect">
                            <a:avLst/>
                          </a:prstGeom>
                          <a:solidFill>
                            <a:srgbClr val="FFFFFF"/>
                          </a:solidFill>
                          <a:ln w="9525">
                            <a:solidFill>
                              <a:srgbClr val="000000"/>
                            </a:solidFill>
                            <a:miter lim="800000"/>
                            <a:headEnd/>
                            <a:tailEnd/>
                          </a:ln>
                        </wps:spPr>
                        <wps:txbx>
                          <w:txbxContent>
                            <w:p w14:paraId="7DCFC8A9"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w:t>
                              </w:r>
                            </w:p>
                          </w:txbxContent>
                        </wps:txbx>
                        <wps:bodyPr rot="0" vert="horz" wrap="square" lIns="91440" tIns="45720" rIns="91440" bIns="45720" anchor="t" anchorCtr="0" upright="1">
                          <a:noAutofit/>
                        </wps:bodyPr>
                      </wps:wsp>
                      <wps:wsp>
                        <wps:cNvPr id="145" name="Straight Arrow Connector 304"/>
                        <wps:cNvCnPr>
                          <a:cxnSpLocks noChangeShapeType="1"/>
                        </wps:cNvCnPr>
                        <wps:spPr bwMode="auto">
                          <a:xfrm>
                            <a:off x="2112226" y="6960639"/>
                            <a:ext cx="1677221" cy="6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6" name="Text Box 1445"/>
                        <wps:cNvSpPr txBox="1">
                          <a:spLocks noChangeArrowheads="1"/>
                        </wps:cNvSpPr>
                        <wps:spPr bwMode="auto">
                          <a:xfrm>
                            <a:off x="2120626" y="6760438"/>
                            <a:ext cx="1677321"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C64767" w14:textId="77777777" w:rsidR="00C9141F" w:rsidRDefault="00C9141F" w:rsidP="00527AF8">
                              <w:pPr>
                                <w:pStyle w:val="NormalWeb"/>
                                <w:spacing w:before="0" w:beforeAutospacing="0" w:after="0" w:afterAutospacing="0"/>
                                <w:jc w:val="center"/>
                              </w:pPr>
                              <w:r>
                                <w:rPr>
                                  <w:rFonts w:ascii="Arial" w:eastAsia="MS Mincho" w:hAnsi="Arial"/>
                                  <w:sz w:val="12"/>
                                  <w:szCs w:val="12"/>
                                </w:rPr>
                                <w:t xml:space="preserve">Save Call Details API </w:t>
                              </w:r>
                            </w:p>
                          </w:txbxContent>
                        </wps:txbx>
                        <wps:bodyPr rot="0" vert="horz" wrap="square" lIns="91440" tIns="45720" rIns="91440" bIns="45720" anchor="t" anchorCtr="0" upright="1">
                          <a:noAutofit/>
                        </wps:bodyPr>
                      </wps:wsp>
                      <wps:wsp>
                        <wps:cNvPr id="147" name="Straight Arrow Connector 306"/>
                        <wps:cNvCnPr>
                          <a:cxnSpLocks noChangeShapeType="1"/>
                        </wps:cNvCnPr>
                        <wps:spPr bwMode="auto">
                          <a:xfrm flipH="1">
                            <a:off x="2065825" y="7393041"/>
                            <a:ext cx="1676621" cy="700"/>
                          </a:xfrm>
                          <a:prstGeom prst="straightConnector1">
                            <a:avLst/>
                          </a:prstGeom>
                          <a:noFill/>
                          <a:ln w="3175">
                            <a:solidFill>
                              <a:schemeClr val="tx1">
                                <a:lumMod val="100000"/>
                                <a:lumOff val="0"/>
                              </a:schemeClr>
                            </a:solidFill>
                            <a:round/>
                            <a:headEnd type="oval"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000000">
                                      <a:alpha val="37999"/>
                                    </a:srgbClr>
                                  </a:outerShdw>
                                </a:effectLst>
                              </a14:hiddenEffects>
                            </a:ext>
                          </a:extLst>
                        </wps:spPr>
                        <wps:bodyPr/>
                      </wps:wsp>
                      <wps:wsp>
                        <wps:cNvPr id="148" name="Text Box 130"/>
                        <wps:cNvSpPr txBox="1">
                          <a:spLocks noChangeArrowheads="1"/>
                        </wps:cNvSpPr>
                        <wps:spPr bwMode="auto">
                          <a:xfrm>
                            <a:off x="2157227" y="7220141"/>
                            <a:ext cx="1677321" cy="285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E4855" w14:textId="77777777" w:rsidR="00C9141F" w:rsidRDefault="00C9141F" w:rsidP="00527AF8">
                              <w:pPr>
                                <w:pStyle w:val="NormalWeb"/>
                                <w:spacing w:before="0" w:beforeAutospacing="0" w:after="0" w:afterAutospacing="0"/>
                                <w:jc w:val="center"/>
                              </w:pPr>
                              <w:r>
                                <w:rPr>
                                  <w:rFonts w:ascii="Arial" w:eastAsia="MS Mincho" w:hAnsi="Arial"/>
                                  <w:sz w:val="12"/>
                                  <w:szCs w:val="12"/>
                                </w:rPr>
                                <w:t>Send Response</w:t>
                              </w:r>
                            </w:p>
                          </w:txbxContent>
                        </wps:txbx>
                        <wps:bodyPr rot="0" vert="horz" wrap="square" lIns="91440" tIns="45720" rIns="91440" bIns="45720" anchor="t" anchorCtr="0" upright="1">
                          <a:noAutofit/>
                        </wps:bodyPr>
                      </wps:wsp>
                      <wps:wsp>
                        <wps:cNvPr id="149" name="Text Box 1486"/>
                        <wps:cNvSpPr txBox="1">
                          <a:spLocks noChangeArrowheads="1"/>
                        </wps:cNvSpPr>
                        <wps:spPr bwMode="auto">
                          <a:xfrm>
                            <a:off x="1611020" y="5806433"/>
                            <a:ext cx="842610" cy="247701"/>
                          </a:xfrm>
                          <a:prstGeom prst="rect">
                            <a:avLst/>
                          </a:prstGeom>
                          <a:solidFill>
                            <a:schemeClr val="bg1">
                              <a:lumMod val="100000"/>
                              <a:lumOff val="0"/>
                            </a:schemeClr>
                          </a:solidFill>
                          <a:ln w="9525">
                            <a:solidFill>
                              <a:srgbClr val="000000"/>
                            </a:solidFill>
                            <a:miter lim="800000"/>
                            <a:headEnd/>
                            <a:tailEnd/>
                          </a:ln>
                          <a:effectLst>
                            <a:outerShdw algn="ctr" rotWithShape="0">
                              <a:srgbClr val="808080">
                                <a:alpha val="50000"/>
                              </a:srgbClr>
                            </a:outerShdw>
                          </a:effectLst>
                        </wps:spPr>
                        <wps:txbx>
                          <w:txbxContent>
                            <w:p w14:paraId="513017B1" w14:textId="77777777" w:rsidR="00C9141F" w:rsidRPr="00086454" w:rsidRDefault="00C9141F" w:rsidP="00527AF8">
                              <w:pPr>
                                <w:rPr>
                                  <w:rFonts w:eastAsia="MS Mincho" w:cs="Times New Roman"/>
                                  <w:sz w:val="12"/>
                                  <w:szCs w:val="12"/>
                                </w:rPr>
                              </w:pPr>
                              <w:r w:rsidRPr="00086454">
                                <w:rPr>
                                  <w:rFonts w:eastAsia="MS Mincho" w:cs="Times New Roman"/>
                                  <w:sz w:val="12"/>
                                  <w:szCs w:val="12"/>
                                </w:rPr>
                                <w:t>Play MK message</w:t>
                              </w:r>
                            </w:p>
                          </w:txbxContent>
                        </wps:txbx>
                        <wps:bodyPr rot="0" vert="horz" wrap="square" lIns="91440" tIns="45720" rIns="91440" bIns="45720" anchor="t" anchorCtr="0" upright="1">
                          <a:noAutofit/>
                        </wps:bodyPr>
                      </wps:wsp>
                    </wpc:wpc>
                  </a:graphicData>
                </a:graphic>
              </wp:inline>
            </w:drawing>
          </mc:Choice>
          <mc:Fallback>
            <w:pict>
              <v:group id="Canvas 1720" o:spid="_x0000_s1113" editas="canvas" style="width:480.25pt;height:631.35pt;mso-position-horizontal-relative:char;mso-position-vertical-relative:line" coordsize="60991,80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">
                <v:shape id="_x0000_s1114" type="#_x0000_t75" style="position:absolute;width:60991;height:80181;visibility:visible;mso-wrap-style:square">
                  <v:fill o:detectmouseclick="t"/>
                  <v:path o:connecttype="none"/>
                </v:shape>
                <v:rect id="Rectangle 298" o:spid="_x0000_s1115" style="position:absolute;left:1238;top:63722;width:53060;height:1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Vp8QA&#10;AADcAAAADwAAAGRycy9kb3ducmV2LnhtbESPT0sDMRTE74LfITyhN5vt0sqybVqKICo99Y/S4yN5&#10;blY3L0sSu+u3bwTB4zAzv2FWm9F14kIhtp4VzKYFCGLtTcuNgtPx6b4CEROywc4zKfihCJv17c0K&#10;a+MH3tPlkBqRIRxrVGBT6mspo7bkME59T5y9Dx8cpixDI03AIcNdJ8uieJAOW84LFnt6tKS/Dt9O&#10;wbDQ1Sfb8NpsZ8/6fXd21ZstlZrcjdsliERj+g//tV+MgrKYw++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VafEAAAA3AAAAA8AAAAAAAAAAAAAAAAAmAIAAGRycy9k&#10;b3ducmV2LnhtbFBLBQYAAAAABAAEAPUAAACJAwAAAAA=&#10;" fillcolor="white [3212]" strokecolor="black [3213]" strokeweight="1.5pt">
                  <v:shadow on="t" color="#622423 [1605]" opacity=".5" offset="0,0"/>
                  <v:textbox>
                    <w:txbxContent>
                      <w:p w:rsidR="00EA4B76" w:rsidRDefault="00EA4B76" w:rsidP="00527AF8">
                        <w:pPr>
                          <w:pStyle w:val="NormalWeb"/>
                          <w:spacing w:before="0" w:beforeAutospacing="0" w:after="0" w:afterAutospacing="0"/>
                        </w:pPr>
                        <w:r>
                          <w:rPr>
                            <w:rFonts w:ascii="Arial" w:eastAsia="Times New Roman" w:hAnsi="Arial"/>
                            <w:b/>
                            <w:bCs/>
                            <w:sz w:val="20"/>
                            <w:szCs w:val="20"/>
                          </w:rPr>
                          <w:t xml:space="preserve">  SAVE CALL DETAILS</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p w:rsidR="00EA4B76" w:rsidRDefault="00EA4B76" w:rsidP="00527AF8">
                        <w:pPr>
                          <w:pStyle w:val="NormalWeb"/>
                          <w:spacing w:before="0" w:beforeAutospacing="0" w:after="0" w:afterAutospacing="0"/>
                        </w:pPr>
                        <w:r>
                          <w:rPr>
                            <w:rFonts w:ascii="Arial" w:eastAsia="Times New Roman" w:hAnsi="Arial"/>
                            <w:b/>
                            <w:bCs/>
                            <w:sz w:val="20"/>
                            <w:szCs w:val="20"/>
                          </w:rPr>
                          <w:t> </w:t>
                        </w:r>
                      </w:p>
                    </w:txbxContent>
                  </v:textbox>
                </v:rect>
                <v:rect id="Rectangle 301" o:spid="_x0000_s1116" style="position:absolute;left:3822;top:65987;width:49409;height:9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z8sQA&#10;AADcAAAADwAAAGRycy9kb3ducmV2LnhtbESPT4vCMBTE78J+h/AWvGmiULHVKGVxQQQR/1y8PZpn&#10;W7Z5KU1W67c3Cwseh5n5DbNc97YRd+p87VjDZKxAEBfO1FxquJy/R3MQPiAbbByThid5WK8+BkvM&#10;jHvwke6nUIoIYZ+hhiqENpPSFxVZ9GPXEkfv5jqLIcqulKbDR4TbRk6VmkmLNceFClv6qqj4Of1a&#10;DfvrIe+T7TX1yea536nJJU3zjdbDzz5fgAjUh3f4v701GqYqgb8z8Qj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s/LEAAAA3AAAAA8AAAAAAAAAAAAAAAAAmAIAAGRycy9k&#10;b3ducmV2LnhtbFBLBQYAAAAABAAEAPUAAACJAwAAAAA=&#10;" fillcolor="#f2f2f2 [3052]" strokecolor="black [3213]">
                  <v:shadow on="t" color="#622423 [1605]" opacity=".5" offset="0,0"/>
                  <v:textbox>
                    <w:txbxContent>
                      <w:p w:rsidR="00EA4B76" w:rsidRDefault="00EA4B76" w:rsidP="00527AF8">
                        <w:pPr>
                          <w:rPr>
                            <w:rFonts w:eastAsia="Times New Roman"/>
                          </w:rPr>
                        </w:pPr>
                      </w:p>
                    </w:txbxContent>
                  </v:textbox>
                </v:rect>
                <v:rect id="Rectangle 161" o:spid="_x0000_s1117" style="position:absolute;left:1771;top:11792;width:53149;height:30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uS8QA&#10;AADcAAAADwAAAGRycy9kb3ducmV2LnhtbESPQWsCMRSE70L/Q3iF3jTrQmVZjSKFoqUntS09PpLn&#10;ZtvNy5Kk7vbfm0LB4zAz3zCrzeg6caEQW88K5rMCBLH2puVGwdvpeVqBiAnZYOeZFPxShM36brLC&#10;2viBD3Q5pkZkCMcaFdiU+lrKqC05jDPfE2fv7IPDlGVopAk4ZLjrZFkUC+mw5bxgsacnS/r7+OMU&#10;DI+6+mIbXprtfKc/Xj9d9W5LpR7ux+0SRKIx3cL/7b1RUBYL+DuTj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3bkv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LANGUAGE AND LOCATION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8" style="position:absolute;left:1771;top:43284;width:53149;height:9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L0MQA&#10;AADcAAAADwAAAGRycy9kb3ducmV2LnhtbESPT0sDMRTE74LfITyhN5vtQuuybVqKICo99Y/S4yN5&#10;blY3L0sSu+u3bwTB4zAzv2FWm9F14kIhtp4VzKYFCGLtTcuNgtPx6b4CEROywc4zKfihCJv17c0K&#10;a+MH3tPlkBqRIRxrVGBT6mspo7bkME59T5y9Dx8cpixDI03AIcNdJ8uiWEiHLecFiz09WtJfh2+n&#10;YJjr6pNteG22s2f9vju76s2WSk3uxu0SRKIx/Yf/2i9GQVk8wO+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7y9DEAAAA3AAAAA8AAAAAAAAAAAAAAAAAmAIAAGRycy9k&#10;b3ducmV2LnhtbFBLBQYAAAAABAAEAPUAAACJAwAAAAA=&#10;" fillcolor="white [3212]" strokecolor="black [3213]" strokeweight="1.5pt">
                  <v:shadow on="t" color="#622423 [1605]" opacity=".5" offset="0,0"/>
                  <v:textbox>
                    <w:txbxContent>
                      <w:p w:rsidR="00EA4B76" w:rsidRDefault="00EA4B76" w:rsidP="00527AF8">
                        <w:pPr>
                          <w:rPr>
                            <w:b/>
                          </w:rPr>
                        </w:pPr>
                        <w:r>
                          <w:rPr>
                            <w:b/>
                          </w:rPr>
                          <w:t xml:space="preserve">     USAGE DETERMI</w:t>
                        </w:r>
                        <w:r w:rsidRPr="003F0194">
                          <w:rPr>
                            <w:b/>
                          </w:rPr>
                          <w:t>NATION</w:t>
                        </w: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Default="00EA4B76" w:rsidP="00527AF8">
                        <w:pPr>
                          <w:rPr>
                            <w:b/>
                          </w:rPr>
                        </w:pPr>
                      </w:p>
                      <w:p w:rsidR="00EA4B76" w:rsidRPr="003F0194" w:rsidRDefault="00EA4B76" w:rsidP="00527AF8">
                        <w:pPr>
                          <w:rPr>
                            <w:b/>
                          </w:rPr>
                        </w:pPr>
                      </w:p>
                    </w:txbxContent>
                  </v:textbox>
                </v:rect>
                <v:rect id="Rectangle 161" o:spid="_x0000_s1119" style="position:absolute;left:4083;top:45627;width:48931;height:5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cbMIA&#10;AADcAAAADwAAAGRycy9kb3ducmV2LnhtbERPy4rCMBTdC/MP4Q7MThMFB1ubShkcEEHEx8bdpbm2&#10;xeamNBmtf28WAy4P552tBtuKO/W+caxhOlEgiEtnGq40nE+/4wUIH5ANto5Jw5M8rPKPUYapcQ8+&#10;0P0YKhFD2KeooQ6hS6X0ZU0W/cR1xJG7ut5iiLCvpOnxEcNtK2dKfUuLDceGGjv6qam8Hf+sht1l&#10;XwzzzSXx8/Vzt1XTc5IUa62/PodiCSLQEN7if/fGaJipuDaeiUdA5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hRxswgAAANwAAAAPAAAAAAAAAAAAAAAAAJgCAABkcnMvZG93&#10;bnJldi54bWxQSwUGAAAAAAQABAD1AAAAhwMAAAAA&#10;" fillcolor="#f2f2f2 [3052]" strokecolor="black [3213]">
                  <v:shadow on="t" color="#622423 [1605]" opacity=".5" offset="0,0"/>
                </v:rect>
                <v:rect id="Rectangle 161" o:spid="_x0000_s1120" style="position:absolute;left:3867;top:31035;width:49014;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2MMYA&#10;AADcAAAADwAAAGRycy9kb3ducmV2LnhtbESPQWvCQBSE74X+h+UVvJRmYw7Vpq4igiAIlsYWenzs&#10;PpNg9m3IbmLy791CocdhZr5hVpvRNmKgzteOFcyTFASxdqbmUsHXef+yBOEDssHGMSmYyMNm/fiw&#10;wty4G3/SUIRSRAj7HBVUIbS5lF5XZNEnriWO3sV1FkOUXSlNh7cIt43M0vRVWqw5LlTY0q4ifS16&#10;q+D4/PNdnj6KSzstrtrXi53P+kmp2dO4fQcRaAz/4b/2wSjI0jf4PROP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d2MMYAAADcAAAADwAAAAAAAAAAAAAAAACYAgAAZHJz&#10;L2Rvd25yZXYueG1sUEsFBgAAAAAEAAQA9QAAAIsDAAAAAA==&#10;" fillcolor="#f2f2f2 [3052]" strokecolor="black [3213]">
                  <v:shadow on="t" color="#205867 [1608]" opacity=".5" offset="0,0"/>
                </v:rect>
                <v:rect id="Rectangle 161" o:spid="_x0000_s1121" style="position:absolute;left:3943;top:53860;width:49071;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Gt8EA&#10;AADcAAAADwAAAGRycy9kb3ducmV2LnhtbERPTYvCMBC9L/gfwgje1rSCsq1GKaIggojVi7ehGdti&#10;MylN1PrvzUHY4+N9L1a9acSTOldbVhCPIxDEhdU1lwou5+3vHwjnkTU2lknBmxysloOfBabavvhE&#10;z9yXIoSwS1FB5X2bSumKigy6sW2JA3eznUEfYFdK3eErhJtGTqJoJg3WHBoqbGldUXHPH0bB4XrM&#10;+unumrjp5n3YR/ElSbKNUqNhn81BeOr9v/jr3mkFkzjMD2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qhrfBAAAA3AAAAA8AAAAAAAAAAAAAAAAAmAIAAGRycy9kb3du&#10;cmV2LnhtbFBLBQYAAAAABAAEAPUAAACGAwAAAAA=&#10;" fillcolor="#f2f2f2 [3052]" strokecolor="black [3213]">
                  <v:shadow on="t" color="#622423 [1605]" opacity=".5" offset="0,0"/>
                </v:rect>
                <v:rect id="Rectangle 153" o:spid="_x0000_s1122" style="position:absolute;left:3962;top:13901;width:48919;height:1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js68QA&#10;AADcAAAADwAAAGRycy9kb3ducmV2LnhtbESPQYvCMBSE74L/ITzBi9i0PehSjSLCwoKwYncXPD6a&#10;Z1tsXkoTtf33G0HwOMzMN8x625tG3KlztWUFSRSDIC6srrlU8PvzOf8A4TyyxsYyKRjIwXYzHq0x&#10;0/bBJ7rnvhQBwi5DBZX3bSalKyoy6CLbEgfvYjuDPsiulLrDR4CbRqZxvJAGaw4LFba0r6i45jej&#10;4DA7/5Xfx/zSDstr4erl3qW3QanppN+tQHjq/Tv8an9pBWmSwPNMO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47OvEAAAA3AAAAA8AAAAAAAAAAAAAAAAAmAIAAGRycy9k&#10;b3ducmV2LnhtbFBLBQYAAAAABAAEAPUAAACJAwAAAAA=&#10;" fillcolor="#f2f2f2 [3052]" strokecolor="black [3213]">
                  <v:shadow on="t" color="#205867 [1608]" opacity=".5" offset="0,0"/>
                </v:rect>
                <v:rect id="Rectangle 43" o:spid="_x0000_s1123" style="position:absolute;left:361;top:896;width:7005;height:3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k8UA&#10;AADcAAAADwAAAGRycy9kb3ducmV2LnhtbESPT4vCMBTE78J+h/AW9qapZSlSjSJLFREv/rl4ezTP&#10;tti8dJtUu/vpjSB4HGZ+M8xs0Zta3Kh1lWUF41EEgji3uuJCwem4Gk5AOI+ssbZMCv7IwWL+MZhh&#10;qu2d93Q7+EKEEnYpKii9b1IpXV6SQTeyDXHwLrY16INsC6lbvIdyU8s4ihJpsOKwUGJDPyXl10Nn&#10;FMTdNqs3ptsmu8m5y/6z5Ht9/lXq67NfTkF46v07/KI3OnD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UCTxQAAANwAAAAPAAAAAAAAAAAAAAAAAJgCAABkcnMv&#10;ZG93bnJldi54bWxQSwUGAAAAAAQABAD1AAAAigMAAAAA&#10;" fillcolor="white [3201]" strokecolor="black [3200]" strokeweight=".5pt">
                  <v:textbox>
                    <w:txbxContent>
                      <w:p w:rsidR="00EA4B76" w:rsidRDefault="00EA4B76" w:rsidP="00527AF8">
                        <w:pPr>
                          <w:jc w:val="center"/>
                        </w:pPr>
                        <w:r>
                          <w:t>User</w:t>
                        </w:r>
                      </w:p>
                    </w:txbxContent>
                  </v:textbox>
                </v:rect>
                <v:rect id="Rectangle 1458" o:spid="_x0000_s1124" style="position:absolute;left:17146;top:629;width:6998;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lCMQA&#10;AADcAAAADwAAAGRycy9kb3ducmV2LnhtbESPQYvCMBSE78L+h/AW9qaprhSpRpGliogX3b14ezTP&#10;tti8dJtUq7/eCILHYeabYWaLzlTiQo0rLSsYDiIQxJnVJecK/n5X/QkI55E1VpZJwY0cLOYfvRkm&#10;2l55T5eDz0UoYZeggsL7OpHSZQUZdANbEwfvZBuDPsgml7rBayg3lRxFUSwNlhwWCqzpp6DsfGiN&#10;glG7TauNabfxbnJs03saj9fHf6W+PrvlFISnzr/DL3qjAzf8hu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5QjEAAAA3AAAAA8AAAAAAAAAAAAAAAAAmAIAAGRycy9k&#10;b3ducmV2LnhtbFBLBQYAAAAABAAEAPUAAACJAw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IVR</w:t>
                        </w:r>
                      </w:p>
                    </w:txbxContent>
                  </v:textbox>
                </v:rect>
                <v:line id="Line 1459" o:spid="_x0000_s1125" style="position:absolute;visibility:visible;mso-wrap-style:square" from="20658,4826" to="20976,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0osQAAADcAAAADwAAAGRycy9kb3ducmV2LnhtbESPzWrCQBSF94LvMFyhG9GJoYikjiJB&#10;i6uKsYsur5nbJJi5E2amJn37TkFweTg/H2e9HUwr7uR8Y1nBYp6AIC6tbrhS8Hk5zFYgfEDW2Fom&#10;Bb/kYbsZj9aYadvzme5FqEQcYZ+hgjqELpPSlzUZ9HPbEUfv2zqDIUpXSe2wj+OmlWmSLKXBhiOh&#10;xo7ymspb8WMiZJ9rnOL0kKfFqb++74+p+/hS6mUy7N5ABBrCM/xoH7WCdPEK/2fi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bSixAAAANwAAAAPAAAAAAAAAAAA&#10;AAAAAKECAABkcnMvZG93bnJldi54bWxQSwUGAAAAAAQABAD5AAAAkgMAAAAA&#10;" strokecolor="black [3040]">
                  <v:shadow on="t" opacity=".5" offset="0,0"/>
                </v:line>
                <v:shape id="Straight Arrow Connector 78" o:spid="_x0000_s1126" type="#_x0000_t32" style="position:absolute;left:3054;top:6179;width:1760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5WFcYAAADcAAAADwAAAGRycy9kb3ducmV2LnhtbESPT2vCQBTE7wW/w/KE3upGoUWiGxGt&#10;YttDMXrQ2yP78gezb9PsGtN++m5B6HGYmd8w80VvatFR6yrLCsajCARxZnXFhYLjYfM0BeE8ssba&#10;Min4JgeLZPAwx1jbG++pS30hAoRdjApK75tYSpeVZNCNbEMcvNy2Bn2QbSF1i7cAN7WcRNGLNFhx&#10;WCixoVVJ2SW9GgVy/ZoXRO8/lbNfqe2258+P05tSj8N+OQPhqff/4Xt7pxVMxs/wdyYcAZ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uVhXGAAAA3AAAAA8AAAAAAAAA&#10;AAAAAAAAoQIAAGRycy9kb3ducmV2LnhtbFBLBQYAAAAABAAEAPkAAACUAwAAAAA=&#10;" strokecolor="black [3213]">
                  <v:stroke startarrow="oval" endarrow="open"/>
                  <v:shadow on="t" color="black" opacity=".5" offset="0,0"/>
                </v:shape>
                <v:shape id="Straight Arrow Connector 82" o:spid="_x0000_s1127" type="#_x0000_t32" style="position:absolute;left:21299;top:19839;width:167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EBMQAAADcAAAADwAAAGRycy9kb3ducmV2LnhtbESPT4vCMBTE7wt+h/AEb2uqh1qrUUQQ&#10;PCmrIh4fzesfbF5KE231028WFjwOM/MbZrnuTS2e1LrKsoLJOAJBnFldcaHgct59JyCcR9ZYWyYF&#10;L3KwXg2+lphq2/EPPU++EAHCLkUFpfdNKqXLSjLoxrYhDl5uW4M+yLaQusUuwE0tp1EUS4MVh4US&#10;G9qWlN1PD6PgfUyu125+ex2S+q39Lc5ns22u1GjYbxYgPPX+E/5v77WC6SSGvzPhCM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gQExAAAANwAAAAPAAAAAAAAAAAA&#10;AAAAAKECAABkcnMvZG93bnJldi54bWxQSwUGAAAAAAQABAD5AAAAkgMAAAAA&#10;" strokecolor="black [3213]">
                  <v:stroke startarrow="oval" endarrow="open"/>
                  <v:shadow on="t" color="black" opacity=".5" offset="0,0"/>
                </v:shape>
                <v:rect id="Rectangle 86" o:spid="_x0000_s1128" style="position:absolute;left:8432;top:20931;width:27416;height:1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kMhMQA&#10;AADcAAAADwAAAGRycy9kb3ducmV2LnhtbESPQWvCQBSE7wX/w/IEb3WjhSqpq4hW8ajWQI+P7GuS&#10;mn0bs6tu/n1XEHocZuYbZrYIphY3al1lWcFomIAgzq2uuFBw+tq8TkE4j6yxtkwKOnKwmPdeZphq&#10;e+cD3Y6+EBHCLkUFpfdNKqXLSzLohrYhjt6PbQ36KNtC6hbvEW5qOU6Sd2mw4rhQYkOrkvLz8WoU&#10;hG2zX+5/P3VYf791ftNl5/UlU2rQD8sPEJ6C/w8/2zutYDyawO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DITEAAAA3AAAAA8AAAAAAAAAAAAAAAAAmAIAAGRycy9k&#10;b3ducmV2LnhtbFBLBQYAAAAABAAEAPUAAACJAwAAAAA=&#10;" fillcolor="white [3201]" strokecolor="black [3200]">
                  <v:shadow on="t" opacity=".5" offset="0,0"/>
                  <v:textbox>
                    <w:txbxContent>
                      <w:p w:rsidR="00EA4B76" w:rsidRPr="00417760" w:rsidRDefault="00EA4B76" w:rsidP="00527AF8">
                        <w:pPr>
                          <w:pStyle w:val="NormalWeb"/>
                          <w:spacing w:before="0" w:beforeAutospacing="0" w:after="0" w:afterAutospacing="0"/>
                          <w:jc w:val="center"/>
                          <w:rPr>
                            <w:rFonts w:ascii="Arial" w:eastAsia="MS Mincho" w:hAnsi="Arial"/>
                            <w:sz w:val="12"/>
                            <w:szCs w:val="12"/>
                          </w:rPr>
                        </w:pPr>
                        <w:r>
                          <w:rPr>
                            <w:rFonts w:ascii="Arial" w:eastAsia="MS Mincho" w:hAnsi="Arial"/>
                            <w:sz w:val="12"/>
                            <w:szCs w:val="12"/>
                          </w:rPr>
                          <w:t xml:space="preserve">Prompt the user and determine </w:t>
                        </w:r>
                        <w:r>
                          <w:rPr>
                            <w:rFonts w:ascii="Arial" w:eastAsia="MS Mincho" w:hAnsi="Arial" w:cs="Arial"/>
                            <w:sz w:val="12"/>
                            <w:szCs w:val="12"/>
                          </w:rPr>
                          <w:t>Language_Location code</w:t>
                        </w:r>
                      </w:p>
                    </w:txbxContent>
                  </v:textbox>
                </v:rect>
                <v:shape id="Straight Arrow Connector 148" o:spid="_x0000_s1129" type="#_x0000_t32" style="position:absolute;left:20595;top:34261;width:1676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k17cIAAADcAAAADwAAAGRycy9kb3ducmV2LnhtbERPy4rCMBTdC/MP4Qqzs2ldaO0YiwgD&#10;rmbwgbi8NLcPprkpTbTVr58sBJeH817no2nFnXrXWFaQRDEI4sLqhisF59P3LAXhPLLG1jIpeJCD&#10;fPMxWWOm7cAHuh99JUIIuwwV1N53mZSuqMmgi2xHHLjS9gZ9gH0ldY9DCDetnMfxQhpsODTU2NGu&#10;puLveDMKnr/p5TKsro+ftH1qf12Uy+WuVOpzOm6/QHga/Vv8cu+1gnkS1oYz4Qj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k17cIAAADcAAAADwAAAAAAAAAAAAAA&#10;AAChAgAAZHJzL2Rvd25yZXYueG1sUEsFBgAAAAAEAAQA+QAAAJADAAAAAA==&#10;" strokecolor="black [3213]">
                  <v:stroke startarrow="oval" endarrow="open"/>
                  <v:shadow on="t" color="black" opacity=".5" offset="0,0"/>
                </v:shape>
                <v:shape id="Text Box 1464" o:spid="_x0000_s1130" type="#_x0000_t202" style="position:absolute;left:19966;top:31073;width:17922;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EA4B76" w:rsidRPr="000617C3" w:rsidRDefault="00EA4B76" w:rsidP="00527AF8">
                        <w:pPr>
                          <w:pStyle w:val="NormalWeb"/>
                          <w:spacing w:before="0" w:beforeAutospacing="0" w:after="0" w:afterAutospacing="0"/>
                          <w:jc w:val="center"/>
                          <w:rPr>
                            <w:rFonts w:ascii="Arial" w:hAnsi="Arial" w:cs="Arial"/>
                            <w:sz w:val="12"/>
                            <w:szCs w:val="12"/>
                          </w:rPr>
                        </w:pPr>
                        <w:r w:rsidRPr="000617C3">
                          <w:rPr>
                            <w:rFonts w:ascii="Arial" w:eastAsia="MS Mincho" w:hAnsi="Arial" w:cs="Arial"/>
                            <w:sz w:val="12"/>
                            <w:szCs w:val="12"/>
                          </w:rPr>
                          <w:t>Send</w:t>
                        </w:r>
                        <w:r>
                          <w:rPr>
                            <w:rFonts w:ascii="Arial" w:eastAsia="MS Mincho" w:hAnsi="Arial" w:cs="Arial"/>
                            <w:sz w:val="12"/>
                            <w:szCs w:val="12"/>
                          </w:rPr>
                          <w:t xml:space="preserve"> corresponding circle and Language_Location_code </w:t>
                        </w:r>
                      </w:p>
                      <w:p w:rsidR="00EA4B76" w:rsidRPr="00897914" w:rsidRDefault="00EA4B76" w:rsidP="00527AF8">
                        <w:pPr>
                          <w:rPr>
                            <w:szCs w:val="12"/>
                          </w:rPr>
                        </w:pPr>
                      </w:p>
                      <w:p w:rsidR="00EA4B76" w:rsidRPr="000D47FF" w:rsidRDefault="00EA4B76" w:rsidP="00527AF8">
                        <w:pPr>
                          <w:rPr>
                            <w:szCs w:val="12"/>
                          </w:rPr>
                        </w:pPr>
                      </w:p>
                    </w:txbxContent>
                  </v:textbox>
                </v:shape>
                <v:shape id="Text Box 1465" o:spid="_x0000_s1131" type="#_x0000_t202" style="position:absolute;left:3943;top:4737;width:16766;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User Dials Long Code for MK</w:t>
                        </w:r>
                      </w:p>
                    </w:txbxContent>
                  </v:textbox>
                </v:shape>
                <v:rect id="Rectangle 1466" o:spid="_x0000_s1132" style="position:absolute;left:32718;top:184;width:10358;height:4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WcUA&#10;AADcAAAADwAAAGRycy9kb3ducmV2LnhtbESPT4vCMBTE78J+h/AW9qapZSlSjSJLFREv/rl4ezTP&#10;tti8dJtUu/vpjSB4HGZ+M8xs0Zta3Kh1lWUF41EEgji3uuJCwem4Gk5AOI+ssbZMCv7IwWL+MZhh&#10;qu2d93Q7+EKEEnYpKii9b1IpXV6SQTeyDXHwLrY16INsC6lbvIdyU8s4ihJpsOKwUGJDPyXl10Nn&#10;FMTdNqs3ptsmu8m5y/6z5Ht9/lXq67NfTkF46v07/KI3OnDx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xRZxQAAANwAAAAPAAAAAAAAAAAAAAAAAJgCAABkcnMv&#10;ZG93bnJldi54bWxQSwUGAAAAAAQABAD1AAAAigMAAAAA&#10;" fillcolor="white [3201]" strokecolor="black [3200]" strokeweight=".5pt">
                  <v:textbox>
                    <w:txbxContent>
                      <w:p w:rsidR="00EA4B76" w:rsidRDefault="00EA4B76" w:rsidP="00527AF8">
                        <w:pPr>
                          <w:pStyle w:val="NormalWeb"/>
                          <w:spacing w:before="0" w:beforeAutospacing="0" w:after="0" w:afterAutospacing="0"/>
                          <w:jc w:val="center"/>
                        </w:pPr>
                        <w:r>
                          <w:rPr>
                            <w:rFonts w:ascii="Arial" w:eastAsia="MS Mincho" w:hAnsi="Arial"/>
                            <w:sz w:val="20"/>
                            <w:szCs w:val="20"/>
                          </w:rPr>
                          <w:t>NMS_MoTech_MK</w:t>
                        </w:r>
                      </w:p>
                    </w:txbxContent>
                  </v:textbox>
                </v:rect>
                <v:line id="Line 1467" o:spid="_x0000_s1133" style="position:absolute;flip:x;visibility:visible;mso-wrap-style:square" from="37888,4737" to="37894,7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6fMUAAADcAAAADwAAAGRycy9kb3ducmV2LnhtbESPQWvCQBSE70L/w/IKvenGtJSSZiMq&#10;FEoPhWjq+TX7zAazb2N2q/Hfu0LB4zAz3zD5YrSdONHgW8cK5rMEBHHtdMuNgmr7MX0D4QOyxs4x&#10;KbiQh0XxMMkx0+7MJZ02oRERwj5DBSaEPpPS14Ys+pnriaO3d4PFEOXQSD3gOcJtJ9MkeZUWW44L&#10;BntaG6oPmz+rYHe8jKvy9+W5qn7W2+/dVzBVqZV6ehyX7yACjeEe/m9/agVpmsL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6fMUAAADcAAAADwAAAAAAAAAA&#10;AAAAAAChAgAAZHJzL2Rvd25yZXYueG1sUEsFBgAAAAAEAAQA+QAAAJMDAAAAAA==&#10;" strokecolor="black [3040]">
                  <v:shadow on="t" opacity=".5" offset="0,0"/>
                </v:line>
                <v:line id="Line 1468" o:spid="_x0000_s1134" style="position:absolute;visibility:visible;mso-wrap-style:square" from="2978,4826" to="3054,79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Tma8QAAADcAAAADwAAAGRycy9kb3ducmV2LnhtbESPX2vCMBTF3wf7DuEKvshMl8EY1ShS&#10;VHyarO5hj9fmri1rbkoSbf32y0DY4+H8+XGW69F24ko+tI41PM8zEMSVMy3XGj5Pu6c3ECEiG+wc&#10;k4YbBVivHh+WmBs38Addy1iLNMIhRw1NjH0uZagashjmridO3rfzFmOSvpbG45DGbSdVlr1Kiy0n&#10;QoM9FQ1VP+XFJsi2MDjD2a5Q5XE477cH5d+/tJ5Oxs0CRKQx/ofv7YPRoNQL/J1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OZrxAAAANwAAAAPAAAAAAAAAAAA&#10;AAAAAKECAABkcnMvZG93bnJldi54bWxQSwUGAAAAAAQABAD5AAAAkgMAAAAA&#10;" strokecolor="black [3040]">
                  <v:shadow on="t" opacity=".5" offset="0,0"/>
                </v:line>
                <v:shape id="Text Box 71" o:spid="_x0000_s1135" type="#_x0000_t202" style="position:absolute;left:18829;top:9595;width:19821;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Get User API</w:t>
                        </w:r>
                      </w:p>
                    </w:txbxContent>
                  </v:textbox>
                </v:shape>
                <v:shape id="AutoShape 76" o:spid="_x0000_s1136" type="#_x0000_t32" style="position:absolute;left:21217;top:11170;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30cQAAADcAAAADwAAAGRycy9kb3ducmV2LnhtbERPS2vCQBC+C/6HZYTedKOHYlM3Uqot&#10;VQ/S1IO9DdnJg2ZnY3Ybo7/eFQq9zcf3nMWyN7XoqHWVZQXTSQSCOLO64kLB4ettPAfhPLLG2jIp&#10;uJCDZTIcLDDW9syf1KW+ECGEXYwKSu+bWEqXlWTQTWxDHLjctgZ9gG0hdYvnEG5qOYuiR2mw4tBQ&#10;YkOvJWU/6a9RIFfrvCDaXitnT6nt3r/3u+NGqYdR//IMwlPv/8V/7g8d5s+e4P5MuEA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vfRxAAAANwAAAAPAAAAAAAAAAAA&#10;AAAAAKECAABkcnMvZG93bnJldi54bWxQSwUGAAAAAAQABAD5AAAAkgMAAAAA&#10;" strokecolor="black [3213]">
                  <v:stroke startarrow="oval" endarrow="open"/>
                  <v:shadow on="t" color="black" opacity=".5" offset="0,0"/>
                </v:shape>
                <v:shape id="Text Box 1481" o:spid="_x0000_s1137" type="#_x0000_t202" style="position:absolute;left:38554;top:13959;width:14327;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tksYA&#10;AADcAAAADwAAAGRycy9kb3ducmV2LnhtbESPT2vDMAzF74N9B6PBbqvTFbaS1i1jMFjLoPTPob2p&#10;tpqExXKw3TT79tNhsJvEe3rvp/ly8K3qKaYmsIHxqABFbINruDJw2H88TUGljOywDUwGfijBcnF/&#10;N8fShRtvqd/lSkkIpxIN1Dl3pdbJ1uQxjUJHLNolRI9Z1lhpF/Em4b7Vz0Xxoj02LA01dvRek/3e&#10;Xb2BvrDrzeQ0zuEcV5u1Pb5W26+zMY8Pw9sMVKYh/5v/rj+d4E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ntks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Case</w:t>
                        </w:r>
                        <w:r>
                          <w:rPr>
                            <w:sz w:val="12"/>
                            <w:szCs w:val="12"/>
                          </w:rPr>
                          <w:t xml:space="preserve"> 1a: </w:t>
                        </w:r>
                        <w:r w:rsidRPr="008141D0">
                          <w:rPr>
                            <w:sz w:val="12"/>
                            <w:szCs w:val="12"/>
                          </w:rPr>
                          <w:t xml:space="preserve">Language </w:t>
                        </w:r>
                        <w:r>
                          <w:rPr>
                            <w:sz w:val="12"/>
                            <w:szCs w:val="12"/>
                          </w:rPr>
                          <w:t xml:space="preserve">information </w:t>
                        </w:r>
                        <w:r w:rsidRPr="008141D0">
                          <w:rPr>
                            <w:sz w:val="12"/>
                            <w:szCs w:val="12"/>
                          </w:rPr>
                          <w:t>not available with NMS</w:t>
                        </w:r>
                      </w:p>
                    </w:txbxContent>
                  </v:textbox>
                </v:shape>
                <v:shape id="Text Box 1482" o:spid="_x0000_s1138" type="#_x0000_t202" style="position:absolute;left:38554;top:31047;width:14327;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ICcMA&#10;AADcAAAADwAAAGRycy9kb3ducmV2LnhtbERPTWsCMRC9F/wPYQRvNbsKraxGkULBSkG0HvQ2JuPu&#10;4mayJOm6/vumUOhtHu9zFqveNqIjH2rHCvJxBoJYO1NzqeD49f48AxEissHGMSl4UIDVcvC0wMK4&#10;O++pO8RSpBAOBSqoYmwLKYOuyGIYu5Y4cVfnLcYEfSmNx3sKt42cZNmLtFhzaqiwpbeK9O3wbRV0&#10;md7upuc8uov/2G316bXcf16UGg379RxEpD7+i//cG5PmT3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VICcMAAADcAAAADwAAAAAAAAAAAAAAAACYAgAAZHJzL2Rv&#10;d25yZXYueG1sUEsFBgAAAAAEAAQA9QAAAIg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 xml:space="preserve">1b: </w:t>
                        </w:r>
                        <w:r w:rsidRPr="008141D0">
                          <w:rPr>
                            <w:sz w:val="12"/>
                            <w:szCs w:val="12"/>
                          </w:rPr>
                          <w:t xml:space="preserve">Language </w:t>
                        </w:r>
                        <w:r>
                          <w:rPr>
                            <w:sz w:val="12"/>
                            <w:szCs w:val="12"/>
                          </w:rPr>
                          <w:t>information a</w:t>
                        </w:r>
                        <w:r w:rsidRPr="008141D0">
                          <w:rPr>
                            <w:sz w:val="12"/>
                            <w:szCs w:val="12"/>
                          </w:rPr>
                          <w:t>vailable with NMS</w:t>
                        </w:r>
                      </w:p>
                      <w:p w:rsidR="00EA4B76" w:rsidRPr="00316105" w:rsidRDefault="00EA4B76" w:rsidP="00527AF8">
                        <w:pPr>
                          <w:rPr>
                            <w:sz w:val="12"/>
                            <w:szCs w:val="12"/>
                          </w:rPr>
                        </w:pPr>
                      </w:p>
                    </w:txbxContent>
                  </v:textbox>
                </v:shape>
                <v:shape id="AutoShape 80" o:spid="_x0000_s1139" type="#_x0000_t32" style="position:absolute;left:20912;top:24633;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tW5sQAAADcAAAADwAAAGRycy9kb3ducmV2LnhtbERPS2vCQBC+C/6HZYTedKOCSOpGSrVF&#10;60GaerC3ITt50Oxsml1j2l/fFYTe5uN7zmrdm1p01LrKsoLpJAJBnFldcaHg9PEyXoJwHlljbZkU&#10;/JCDdTIcrDDW9srv1KW+ECGEXYwKSu+bWEqXlWTQTWxDHLjctgZ9gG0hdYvXEG5qOYuihTRYcWgo&#10;saHnkrKv9GIUyM02L4jefitnv1PbvX4eD+e9Ug+j/ukRhKfe/4vv7p0O8+dzuD0TLpD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1bmxAAAANwAAAAPAAAAAAAAAAAA&#10;AAAAAKECAABkcnMvZG93bnJldi54bWxQSwUGAAAAAAQABAD5AAAAkgMAAAAA&#10;" strokecolor="black [3213]">
                  <v:stroke startarrow="oval" endarrow="open"/>
                  <v:shadow on="t" color="black" opacity=".5" offset="0,0"/>
                </v:shape>
                <v:shape id="Text Box 81" o:spid="_x0000_s1140" type="#_x0000_t202" style="position:absolute;left:18988;top:23445;width:19820;height:2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EA4B76" w:rsidRPr="00FE79C5" w:rsidRDefault="00EA4B76" w:rsidP="00527AF8">
                        <w:pPr>
                          <w:pStyle w:val="NormalWeb"/>
                          <w:spacing w:before="0" w:beforeAutospacing="0" w:after="0" w:afterAutospacing="0"/>
                          <w:jc w:val="center"/>
                          <w:rPr>
                            <w:szCs w:val="12"/>
                          </w:rPr>
                        </w:pPr>
                        <w:r>
                          <w:rPr>
                            <w:rFonts w:ascii="Arial" w:eastAsia="MS Mincho" w:hAnsi="Arial" w:cs="Arial"/>
                            <w:sz w:val="12"/>
                            <w:szCs w:val="12"/>
                          </w:rPr>
                          <w:t xml:space="preserve">Set language location </w:t>
                        </w:r>
                        <w:proofErr w:type="gramStart"/>
                        <w:r>
                          <w:rPr>
                            <w:rFonts w:ascii="Arial" w:eastAsia="MS Mincho" w:hAnsi="Arial" w:cs="Arial"/>
                            <w:sz w:val="12"/>
                            <w:szCs w:val="12"/>
                          </w:rPr>
                          <w:t>code  API</w:t>
                        </w:r>
                        <w:proofErr w:type="gramEnd"/>
                      </w:p>
                      <w:p w:rsidR="00EA4B76" w:rsidRPr="0078537A" w:rsidRDefault="00EA4B76" w:rsidP="00527AF8"/>
                    </w:txbxContent>
                  </v:textbox>
                </v:shape>
                <v:rect id="Rectangle 82" o:spid="_x0000_s1141" style="position:absolute;left:33702;top:25853;width:14867;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cKdMMA&#10;AADcAAAADwAAAGRycy9kb3ducmV2LnhtbERPTWvCQBC9C/0PyxS86aYVpaRugtRaelTbQI9Ddpqk&#10;ZmfT7Kqbf+8Kgrd5vM9Z5sG04kS9aywreJomIIhLqxuuFHx/bSYvIJxH1thaJgUDOcizh9ESU23P&#10;vKPT3lcihrBLUUHtfZdK6cqaDLqp7Ygj92t7gz7CvpK6x3MMN618TpKFNNhwbKixo7eaysP+aBSE&#10;j2672v6967D+mQ1+MxSH9X+h1PgxrF5BeAr+Lr65P3WcP5vD9Zl4gc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cKdMMAAADcAAAADwAAAAAAAAAAAAAAAACYAgAAZHJzL2Rv&#10;d25yZXYueG1sUEsFBgAAAAAEAAQA9QAAAIgDAAAAAA==&#10;" fillcolor="white [3201]" strokecolor="black [3200]">
                  <v:shadow on="t" opacity=".5" offset="0,0"/>
                  <v:textbox>
                    <w:txbxContent>
                      <w:p w:rsidR="00EA4B76" w:rsidRPr="0009142B" w:rsidRDefault="00EA4B76" w:rsidP="00527AF8">
                        <w:pPr>
                          <w:pStyle w:val="NormalWeb"/>
                          <w:spacing w:before="0" w:beforeAutospacing="0" w:after="0" w:afterAutospacing="0"/>
                          <w:rPr>
                            <w:rFonts w:ascii="Arial" w:eastAsia="MS Mincho" w:hAnsi="Arial"/>
                            <w:sz w:val="12"/>
                            <w:szCs w:val="12"/>
                          </w:rPr>
                        </w:pPr>
                        <w:r>
                          <w:rPr>
                            <w:rFonts w:ascii="Arial" w:eastAsia="MS Mincho" w:hAnsi="Arial"/>
                            <w:sz w:val="12"/>
                            <w:szCs w:val="12"/>
                          </w:rPr>
                          <w:t>Save L</w:t>
                        </w:r>
                        <w:r w:rsidRPr="00B25319">
                          <w:rPr>
                            <w:rFonts w:ascii="Arial" w:eastAsia="MS Mincho" w:hAnsi="Arial"/>
                            <w:sz w:val="12"/>
                            <w:szCs w:val="12"/>
                          </w:rPr>
                          <w:t>anguage</w:t>
                        </w:r>
                        <w:r>
                          <w:rPr>
                            <w:rFonts w:ascii="Arial" w:eastAsia="MS Mincho" w:hAnsi="Arial"/>
                            <w:sz w:val="12"/>
                            <w:szCs w:val="12"/>
                          </w:rPr>
                          <w:t>_Location for user</w:t>
                        </w:r>
                      </w:p>
                    </w:txbxContent>
                  </v:textbox>
                </v:rect>
                <v:shape id="Text Box 1486" o:spid="_x0000_s1142" type="#_x0000_t202" style="position:absolute;left:38700;top:53860;width:14327;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zQfcMA&#10;AADcAAAADwAAAGRycy9kb3ducmV2LnhtbERP32vCMBB+H/g/hBvsbaZOcFKbyhAGTgRR9zDfzuTW&#10;ljWXksRa//tlMPDtPr6fVywH24qefGgcK5iMMxDE2pmGKwWfx/fnOYgQkQ22jknBjQIsy9FDgblx&#10;V95Tf4iVSCEcclRQx9jlUgZdk8Uwdh1x4r6dtxgT9JU0Hq8p3LbyJctm0mLDqaHGjlY16Z/DxSro&#10;M73ZTU+T6M7+Y7fRX6/VfntW6ulxeFuAiDTEu/jfvTZp/nQGf8+kC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zQfcMAAADcAAAADwAAAAAAAAAAAAAAAACYAgAAZHJzL2Rv&#10;d25yZXYueG1sUEsFBgAAAAAEAAQA9QAAAIgDAAAAAA==&#10;" fillcolor="#d8d8d8 [2732]">
                  <v:shadow on="t" opacity=".5" offset="0,0"/>
                  <v:textbox>
                    <w:txbxContent>
                      <w:p w:rsidR="00EA4B76" w:rsidRPr="000D47FF" w:rsidRDefault="00EA4B76" w:rsidP="00527AF8">
                        <w:pPr>
                          <w:rPr>
                            <w:sz w:val="12"/>
                            <w:szCs w:val="12"/>
                          </w:rPr>
                        </w:pPr>
                        <w:r w:rsidRPr="008141D0">
                          <w:rPr>
                            <w:sz w:val="12"/>
                            <w:szCs w:val="12"/>
                          </w:rPr>
                          <w:t xml:space="preserve">Case </w:t>
                        </w:r>
                        <w:r>
                          <w:rPr>
                            <w:sz w:val="12"/>
                            <w:szCs w:val="12"/>
                          </w:rPr>
                          <w:t>2b</w:t>
                        </w:r>
                        <w:r w:rsidRPr="008141D0">
                          <w:rPr>
                            <w:sz w:val="12"/>
                            <w:szCs w:val="12"/>
                          </w:rPr>
                          <w:t xml:space="preserve">: Usage </w:t>
                        </w:r>
                        <w:r>
                          <w:rPr>
                            <w:sz w:val="12"/>
                            <w:szCs w:val="12"/>
                          </w:rPr>
                          <w:t>capped and available/Usage not capped</w:t>
                        </w:r>
                      </w:p>
                    </w:txbxContent>
                  </v:textbox>
                </v:shape>
                <v:shape id="Text Box 1491" o:spid="_x0000_s1143" type="#_x0000_t202" style="position:absolute;left:17958;top:16631;width:22885;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EA4B76" w:rsidRPr="00633DD9" w:rsidRDefault="00EA4B76" w:rsidP="00527AF8">
                        <w:pPr>
                          <w:pStyle w:val="NormalWeb"/>
                          <w:spacing w:before="0" w:beforeAutospacing="0" w:after="0" w:afterAutospacing="0"/>
                          <w:jc w:val="center"/>
                          <w:rPr>
                            <w:rFonts w:ascii="Arial" w:hAnsi="Arial" w:cs="Arial"/>
                            <w:sz w:val="12"/>
                            <w:szCs w:val="12"/>
                          </w:rPr>
                        </w:pPr>
                        <w:r w:rsidRPr="00633DD9">
                          <w:rPr>
                            <w:rFonts w:ascii="Arial" w:hAnsi="Arial" w:cs="Arial"/>
                            <w:sz w:val="12"/>
                            <w:szCs w:val="12"/>
                          </w:rPr>
                          <w:t xml:space="preserve">Send </w:t>
                        </w:r>
                        <w:r>
                          <w:rPr>
                            <w:rFonts w:ascii="Arial" w:hAnsi="Arial" w:cs="Arial"/>
                            <w:sz w:val="12"/>
                            <w:szCs w:val="12"/>
                          </w:rPr>
                          <w:t>default language location code</w:t>
                        </w:r>
                      </w:p>
                    </w:txbxContent>
                  </v:textbox>
                </v:shape>
                <v:shape id="AutoShape 74" o:spid="_x0000_s1144" type="#_x0000_t32" style="position:absolute;left:20474;top:29320;width:1691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NzsYAAADcAAAADwAAAGRycy9kb3ducmV2LnhtbESPzW7CQAyE70h9h5Ur9VY2bSVaQhZU&#10;AZWgogd+HsDKOj8i602zWwg8PT5U4mZrxjOfs1nvGnWiLtSeDbwME1DEubc1lwYO+6/nD1AhIlts&#10;PJOBCwWYTR8GGabWn3lLp10slYRwSNFAFWObah3yihyGoW+JRSt85zDK2pXadniWcNfo1yQZaYc1&#10;S0OFLc0ryo+7P2dgzfO++FnofBvf9fLy+30drzZ7Y54e+88JqEh9vJv/r1dW8N+EVp6RCf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IDc7GAAAA3AAAAA8AAAAAAAAA&#10;AAAAAAAAoQIAAGRycy9kb3ducmV2LnhtbFBLBQYAAAAABAAEAPkAAACUAwAAAAA=&#10;">
                  <v:stroke startarrow="oval" endarrow="block"/>
                </v:shape>
                <v:shape id="Text Box 1493" o:spid="_x0000_s1145" type="#_x0000_t202" style="position:absolute;left:19788;top:28076;width:1951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EA4B76" w:rsidRPr="00897914" w:rsidRDefault="00EA4B76" w:rsidP="00527AF8">
                        <w:pPr>
                          <w:rPr>
                            <w:szCs w:val="12"/>
                          </w:rPr>
                        </w:pPr>
                      </w:p>
                    </w:txbxContent>
                  </v:textbox>
                </v:shape>
                <v:shape id="Text Box 1494" o:spid="_x0000_s1146" type="#_x0000_t202" style="position:absolute;left:38808;top:45704;width:14327;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78YA&#10;AADcAAAADwAAAGRycy9kb3ducmV2LnhtbESPQUsDMRCF74L/IYzQm83WFpW1aRGhUEuhtHrQ2zQZ&#10;dxc3kyWJ2+2/7xyE3mZ4b977Zr4cfKt6iqkJbGAyLkAR2+Aargx8fqzun0GljOywDUwGzpRgubi9&#10;mWPpwon31B9ypSSEU4kG6py7Uutka/KYxqEjFu0nRI9Z1lhpF/Ek4b7VD0XxqD02LA01dvRWk/09&#10;/HkDfWE3u+n3JIdjfN9t7NdTtd8ejRndDa8voDIN+Wr+v147wZ8JvjwjE+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e78YAAADcAAAADwAAAAAAAAAAAAAAAACYAgAAZHJz&#10;L2Rvd25yZXYueG1sUEsFBgAAAAAEAAQA9QAAAIsDAAAAAA==&#10;" fillcolor="#d8d8d8 [2732]">
                  <v:shadow on="t" opacity=".5" offset="0,0"/>
                  <v:textbox>
                    <w:txbxContent>
                      <w:p w:rsidR="00EA4B76" w:rsidRPr="00316105" w:rsidRDefault="00EA4B76" w:rsidP="00527AF8">
                        <w:pPr>
                          <w:rPr>
                            <w:sz w:val="12"/>
                            <w:szCs w:val="12"/>
                          </w:rPr>
                        </w:pPr>
                        <w:r w:rsidRPr="008141D0">
                          <w:rPr>
                            <w:sz w:val="12"/>
                            <w:szCs w:val="12"/>
                          </w:rPr>
                          <w:t xml:space="preserve">Case </w:t>
                        </w:r>
                        <w:r>
                          <w:rPr>
                            <w:sz w:val="12"/>
                            <w:szCs w:val="12"/>
                          </w:rPr>
                          <w:t>2a</w:t>
                        </w:r>
                        <w:r w:rsidRPr="008141D0">
                          <w:rPr>
                            <w:sz w:val="12"/>
                            <w:szCs w:val="12"/>
                          </w:rPr>
                          <w:t xml:space="preserve">: Usage </w:t>
                        </w:r>
                        <w:r>
                          <w:rPr>
                            <w:sz w:val="12"/>
                            <w:szCs w:val="12"/>
                          </w:rPr>
                          <w:t>capped and e</w:t>
                        </w:r>
                        <w:r w:rsidRPr="008141D0">
                          <w:rPr>
                            <w:sz w:val="12"/>
                            <w:szCs w:val="12"/>
                          </w:rPr>
                          <w:t>xhausted</w:t>
                        </w:r>
                      </w:p>
                    </w:txbxContent>
                  </v:textbox>
                </v:shape>
                <v:rect id="Rectangle 84" o:spid="_x0000_s1147" style="position:absolute;left:11700;top:46738;width:1815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CsMA&#10;AADcAAAADwAAAGRycy9kb3ducmV2LnhtbERPS2vCQBC+F/oflil4qxurlBLdBKkPPFqr4HHIjklq&#10;djbNrrr5926h4G0+vufM8mAacaXO1ZYVjIYJCOLC6ppLBfvv1esHCOeRNTaWSUFPDvLs+WmGqbY3&#10;/qLrzpcihrBLUUHlfZtK6YqKDLqhbYkjd7KdQR9hV0rd4S2Gm0a+Jcm7NFhzbKiwpc+KivPuYhSE&#10;dbudb3+WOiyO496v+sN58XtQavAS5lMQnoJ/iP/dGx3nT0bw9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p/CsMAAADcAAAADwAAAAAAAAAAAAAAAACYAgAAZHJzL2Rv&#10;d25yZXYueG1sUEsFBgAAAAAEAAQA9QAAAIgDAAAAAA==&#10;" fillcolor="white [3201]" strokecolor="black [3200]">
                  <v:shadow on="t" opacity=".5" offset="0,0"/>
                  <v:textbox>
                    <w:txbxContent>
                      <w:p w:rsidR="00EA4B76" w:rsidRPr="00B33BAD" w:rsidRDefault="00EA4B76" w:rsidP="00527AF8">
                        <w:pPr>
                          <w:pStyle w:val="NormalWeb"/>
                          <w:spacing w:before="0" w:beforeAutospacing="0" w:after="0" w:afterAutospacing="0"/>
                          <w:jc w:val="center"/>
                          <w:rPr>
                            <w:rFonts w:ascii="Arial" w:eastAsia="MS Mincho" w:hAnsi="Arial"/>
                            <w:sz w:val="12"/>
                            <w:szCs w:val="12"/>
                          </w:rPr>
                        </w:pPr>
                        <w:r w:rsidRPr="00B33BAD">
                          <w:rPr>
                            <w:rFonts w:ascii="Arial" w:eastAsia="MS Mincho" w:hAnsi="Arial"/>
                            <w:sz w:val="12"/>
                            <w:szCs w:val="12"/>
                          </w:rPr>
                          <w:t xml:space="preserve">Play </w:t>
                        </w:r>
                        <w:r>
                          <w:rPr>
                            <w:rFonts w:ascii="Arial" w:eastAsia="MS Mincho" w:hAnsi="Arial"/>
                            <w:sz w:val="12"/>
                            <w:szCs w:val="12"/>
                          </w:rPr>
                          <w:t>End-of-usage message and terminate the call</w:t>
                        </w:r>
                      </w:p>
                    </w:txbxContent>
                  </v:textbox>
                </v:rect>
                <v:shape id="Text Box 1496" o:spid="_x0000_s1148" type="#_x0000_t202" style="position:absolute;left:14015;top:37220;width:13591;height:3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EA4B76" w:rsidRPr="00BF6D69" w:rsidRDefault="00EA4B76" w:rsidP="00527AF8">
                        <w:pPr>
                          <w:rPr>
                            <w:rFonts w:eastAsia="MS Mincho" w:cs="Times New Roman"/>
                            <w:sz w:val="12"/>
                            <w:szCs w:val="12"/>
                          </w:rPr>
                        </w:pPr>
                        <w:r w:rsidRPr="00BF6D69">
                          <w:rPr>
                            <w:rFonts w:eastAsia="MS Mincho" w:cs="Times New Roman"/>
                            <w:sz w:val="12"/>
                            <w:szCs w:val="12"/>
                          </w:rPr>
                          <w:t>Play welcome message in case welcome flag is true</w:t>
                        </w:r>
                      </w:p>
                    </w:txbxContent>
                  </v:textbox>
                </v:shape>
                <v:shape id="Text Box 1442" o:spid="_x0000_s1149" type="#_x0000_t202" style="position:absolute;left:38911;top:65984;width:14320;height:3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0AmMQA&#10;AADcAAAADwAAAGRycy9kb3ducmV2LnhtbERPS2sCMRC+F/wPYYTeatYHbdkaRQRBpSBue9DbmEx3&#10;FzeTJUnX7b9vCgVv8/E9Z77sbSM68qF2rGA8ykAQa2dqLhV8fmyeXkGEiGywcUwKfijAcjF4mGNu&#10;3I2P1BWxFCmEQ44KqhjbXMqgK7IYRq4lTtyX8xZjgr6UxuMthdtGTrLsWVqsOTVU2NK6In0tvq2C&#10;LtP7w/Q8ju7id4e9Pr2Ux/eLUo/DfvUGIlIf7+J/99ak+bMp/D2TLp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AJjEAAAA3AAAAA8AAAAAAAAAAAAAAAAAmAIAAGRycy9k&#10;b3ducmV2LnhtbFBLBQYAAAAABAAEAPUAAACJAwAAAAA=&#10;" fillcolor="#d8d8d8 [2732]">
                  <v:shadow on="t" opacity=".5" offset="0,0"/>
                  <v:textbox>
                    <w:txbxContent>
                      <w:p w:rsidR="00EA4B76" w:rsidRDefault="00EA4B76" w:rsidP="00527AF8">
                        <w:pPr>
                          <w:pStyle w:val="NormalWeb"/>
                          <w:spacing w:before="0" w:beforeAutospacing="0" w:after="0" w:afterAutospacing="0"/>
                        </w:pPr>
                        <w:r>
                          <w:rPr>
                            <w:rFonts w:ascii="Arial" w:eastAsia="Times New Roman" w:hAnsi="Arial"/>
                            <w:sz w:val="12"/>
                            <w:szCs w:val="12"/>
                          </w:rPr>
                          <w:t xml:space="preserve">Case 3: Call disconnected/dropped </w:t>
                        </w:r>
                      </w:p>
                    </w:txbxContent>
                  </v:textbox>
                </v:shape>
                <v:rect id="Rectangle 303" o:spid="_x0000_s1150" style="position:absolute;left:34377;top:70511;width:873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w:t>
                        </w:r>
                      </w:p>
                    </w:txbxContent>
                  </v:textbox>
                </v:rect>
                <v:shape id="Straight Arrow Connector 304" o:spid="_x0000_s1151" type="#_x0000_t32" style="position:absolute;left:21122;top:69606;width:1677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5Z4sEAAADcAAAADwAAAGRycy9kb3ducmV2LnhtbERPzWqDQBC+F/oOyxRya9aUVoJxlVBI&#10;6aWHah9g6k5UdGetu/Hn7bOFQG7z8f1Omi+mFxONrrWsYLeNQBBXVrdcK/gpT897EM4ja+wtk4KV&#10;HOTZ40OKibYzf9NU+FqEEHYJKmi8HxIpXdWQQbe1A3HgznY06AMca6lHnEO46eVLFMXSYMuhocGB&#10;3huquuJiFPzOH8UpXi/lV8zF0JX0t+w1KrV5Wo4HEJ4Wfxff3J86zH99g/9nwgUyu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PlniwQAAANwAAAAPAAAAAAAAAAAAAAAA&#10;AKECAABkcnMvZG93bnJldi54bWxQSwUGAAAAAAQABAD5AAAAjwMAAAAA&#10;" strokecolor="black [3213]" strokeweight=".25pt">
                  <v:stroke startarrow="oval" endarrow="open"/>
                  <v:shadow color="black" opacity="24903f" origin=",.5" offset="0,.55556mm"/>
                </v:shape>
                <v:shape id="Text Box 1445" o:spid="_x0000_s1152" type="#_x0000_t202" style="position:absolute;left:21206;top:67604;width:16773;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 xml:space="preserve">Save Call Details API </w:t>
                        </w:r>
                      </w:p>
                    </w:txbxContent>
                  </v:textbox>
                </v:shape>
                <v:shape id="Straight Arrow Connector 306" o:spid="_x0000_s1153" type="#_x0000_t32" style="position:absolute;left:20658;top:73930;width:1676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SjzcMAAADcAAAADwAAAGRycy9kb3ducmV2LnhtbERPS2vCQBC+C/0PyxR6M5uGYkPqKqUQ&#10;iAdBbel5yE4eNTsbdleN/fVdQehtPr7nLNeTGcSZnO8tK3hOUhDEtdU9twq+Pst5DsIHZI2DZVJw&#10;JQ/r1cNsiYW2F97T+RBaEUPYF6igC2EspPR1RwZ9YkfiyDXWGQwRulZqh5cYbgaZpelCGuw5NnQ4&#10;0kdH9fFwMgr2lfOb6/cx222rLdW+/Gny/lepp8fp/Q1EoCn8i+/uSsf5L69weyZe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Eo83DAAAA3AAAAA8AAAAAAAAAAAAA&#10;AAAAoQIAAGRycy9kb3ducmV2LnhtbFBLBQYAAAAABAAEAPkAAACRAwAAAAA=&#10;" strokecolor="black [3213]" strokeweight=".25pt">
                  <v:stroke startarrow="oval" endarrow="open"/>
                  <v:shadow color="black" opacity="24903f" origin=",.5" offset="0,.55556mm"/>
                </v:shape>
                <v:shape id="Text Box 130" o:spid="_x0000_s1154" type="#_x0000_t202" style="position:absolute;left:21572;top:72201;width:16773;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EA4B76" w:rsidRDefault="00EA4B76" w:rsidP="00527AF8">
                        <w:pPr>
                          <w:pStyle w:val="NormalWeb"/>
                          <w:spacing w:before="0" w:beforeAutospacing="0" w:after="0" w:afterAutospacing="0"/>
                          <w:jc w:val="center"/>
                        </w:pPr>
                        <w:r>
                          <w:rPr>
                            <w:rFonts w:ascii="Arial" w:eastAsia="MS Mincho" w:hAnsi="Arial"/>
                            <w:sz w:val="12"/>
                            <w:szCs w:val="12"/>
                          </w:rPr>
                          <w:t>Send Response</w:t>
                        </w:r>
                      </w:p>
                    </w:txbxContent>
                  </v:textbox>
                </v:shape>
                <v:shape id="Text Box 1486" o:spid="_x0000_s1155" type="#_x0000_t202" style="position:absolute;left:16110;top:58064;width:842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NMsEA&#10;AADcAAAADwAAAGRycy9kb3ducmV2LnhtbERPzWrCQBC+F3yHZQq9lGZjaaXGbIIVApKb0QcYdsck&#10;NDsbsqvGt+8Khd7m4/udvJztIK40+d6xgmWSgiDWzvTcKjgdq7cvED4gGxwck4I7eSiLxVOOmXE3&#10;PtC1Ca2IIewzVNCFMGZSet2RRZ+4kThyZzdZDBFOrTQT3mK4HeR7mq6kxZ5jQ4cj7TrSP83FKkh1&#10;Xx/WOrR0lzuqP5vl6/e2Uurled5uQASaw7/4z703cf7HGh7PxAt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qDTLBAAAA3AAAAA8AAAAAAAAAAAAAAAAAmAIAAGRycy9kb3du&#10;cmV2LnhtbFBLBQYAAAAABAAEAPUAAACGAwAAAAA=&#10;" fillcolor="white [3212]">
                  <v:shadow on="t" opacity=".5" offset="0,0"/>
                  <v:textbox>
                    <w:txbxContent>
                      <w:p w:rsidR="00EA4B76" w:rsidRPr="00086454" w:rsidRDefault="00EA4B76" w:rsidP="00527AF8">
                        <w:pPr>
                          <w:rPr>
                            <w:rFonts w:eastAsia="MS Mincho" w:cs="Times New Roman"/>
                            <w:sz w:val="12"/>
                            <w:szCs w:val="12"/>
                          </w:rPr>
                        </w:pPr>
                        <w:r w:rsidRPr="00086454">
                          <w:rPr>
                            <w:rFonts w:eastAsia="MS Mincho" w:cs="Times New Roman"/>
                            <w:sz w:val="12"/>
                            <w:szCs w:val="12"/>
                          </w:rPr>
                          <w:t>Play MK message</w:t>
                        </w:r>
                      </w:p>
                    </w:txbxContent>
                  </v:textbox>
                </v:shape>
                <w10:anchorlock/>
              </v:group>
            </w:pict>
          </mc:Fallback>
        </mc:AlternateContent>
      </w:r>
    </w:p>
    <w:p w14:paraId="7054D6CB" w14:textId="77777777" w:rsidR="00527AF8" w:rsidRDefault="00527AF8" w:rsidP="00527AF8">
      <w:pPr>
        <w:pStyle w:val="Caption"/>
        <w:jc w:val="center"/>
      </w:pPr>
      <w:bookmarkStart w:id="99" w:name="_Toc411454414"/>
      <w:r>
        <w:t xml:space="preserve">Figure </w:t>
      </w:r>
      <w:r w:rsidR="001639D2">
        <w:fldChar w:fldCharType="begin"/>
      </w:r>
      <w:r w:rsidR="006F54C1">
        <w:instrText xml:space="preserve"> SEQ Figure \* ARABIC </w:instrText>
      </w:r>
      <w:r w:rsidR="001639D2">
        <w:fldChar w:fldCharType="separate"/>
      </w:r>
      <w:r w:rsidR="00C9141F">
        <w:rPr>
          <w:noProof/>
        </w:rPr>
        <w:t>2</w:t>
      </w:r>
      <w:r w:rsidR="001639D2">
        <w:rPr>
          <w:noProof/>
        </w:rPr>
        <w:fldChar w:fldCharType="end"/>
      </w:r>
      <w:r>
        <w:rPr>
          <w:noProof/>
        </w:rPr>
        <w:t>:</w:t>
      </w:r>
      <w:r>
        <w:t xml:space="preserve"> MK Call Flow</w:t>
      </w:r>
      <w:bookmarkEnd w:id="99"/>
    </w:p>
    <w:p w14:paraId="01C125E8" w14:textId="77777777" w:rsidR="00527AF8" w:rsidRDefault="00527AF8" w:rsidP="00527AF8">
      <w:pPr>
        <w:jc w:val="both"/>
      </w:pPr>
    </w:p>
    <w:p w14:paraId="69D7E801" w14:textId="77777777" w:rsidR="00527AF8" w:rsidRDefault="00527AF8" w:rsidP="00527AF8">
      <w:pPr>
        <w:pStyle w:val="Heading4"/>
        <w:jc w:val="both"/>
      </w:pPr>
      <w:r>
        <w:lastRenderedPageBreak/>
        <w:t>Language and Location Determination</w:t>
      </w:r>
    </w:p>
    <w:p w14:paraId="1AEC6D72" w14:textId="77777777" w:rsidR="00527AF8" w:rsidRDefault="00527AF8" w:rsidP="00527AF8">
      <w:pPr>
        <w:jc w:val="both"/>
      </w:pPr>
    </w:p>
    <w:p w14:paraId="7B2F7B4A" w14:textId="77777777" w:rsidR="00527AF8" w:rsidRDefault="00527AF8" w:rsidP="00527AF8">
      <w:pPr>
        <w:jc w:val="both"/>
      </w:pPr>
      <w:r>
        <w:t>The first step in VXML call flow is to determine the language preference and usage availability for the user. This section describes how language will be determined based on availability of language mapping and status of the calling user.</w:t>
      </w:r>
    </w:p>
    <w:p w14:paraId="6799ADA8" w14:textId="77777777" w:rsidR="00527AF8" w:rsidRDefault="00527AF8" w:rsidP="00527AF8">
      <w:pPr>
        <w:jc w:val="both"/>
      </w:pPr>
    </w:p>
    <w:p w14:paraId="0DA7F5E7" w14:textId="77777777" w:rsidR="00527AF8" w:rsidRPr="002F0468" w:rsidRDefault="00527AF8" w:rsidP="00527AF8">
      <w:pPr>
        <w:jc w:val="both"/>
      </w:pPr>
      <w:r>
        <w:t xml:space="preserve">IVR invokes </w:t>
      </w:r>
      <w:r w:rsidR="003F5A2D">
        <w:t>"</w:t>
      </w:r>
      <w:r>
        <w:t>Get User Detail</w:t>
      </w:r>
      <w:r w:rsidR="003F5A2D">
        <w:t>"</w:t>
      </w:r>
      <w:r>
        <w:t xml:space="preserve"> API o</w:t>
      </w:r>
      <w:r w:rsidR="00D1382B">
        <w:t xml:space="preserve">n MoTech to determine language </w:t>
      </w:r>
      <w:r>
        <w:t xml:space="preserve">and usage details. </w:t>
      </w:r>
    </w:p>
    <w:p w14:paraId="7F9159A8" w14:textId="77777777" w:rsidR="00527AF8" w:rsidRDefault="00527AF8" w:rsidP="00527AF8">
      <w:pPr>
        <w:pStyle w:val="Heading5"/>
        <w:jc w:val="both"/>
      </w:pPr>
      <w:r w:rsidRPr="00867CEA">
        <w:t>Language information not available with NMS</w:t>
      </w:r>
    </w:p>
    <w:p w14:paraId="062991D3" w14:textId="77777777" w:rsidR="00527AF8" w:rsidRDefault="00527AF8" w:rsidP="00527AF8">
      <w:pPr>
        <w:jc w:val="both"/>
      </w:pPr>
    </w:p>
    <w:p w14:paraId="03CBEEA6" w14:textId="77777777" w:rsidR="00527AF8" w:rsidRDefault="00527AF8" w:rsidP="00527AF8">
      <w:pPr>
        <w:jc w:val="both"/>
      </w:pPr>
      <w:r>
        <w:t>The case in which language information is unavailable in MoTech, following are the three cases which may occurs:</w:t>
      </w:r>
    </w:p>
    <w:p w14:paraId="418F031D" w14:textId="77777777" w:rsidR="00527AF8" w:rsidRDefault="00527AF8" w:rsidP="00527AF8">
      <w:pPr>
        <w:jc w:val="both"/>
      </w:pPr>
    </w:p>
    <w:p w14:paraId="26773AD7" w14:textId="77777777" w:rsidR="00527AF8" w:rsidRDefault="00527AF8" w:rsidP="00E65978">
      <w:pPr>
        <w:pStyle w:val="ListParagraph"/>
        <w:numPr>
          <w:ilvl w:val="0"/>
          <w:numId w:val="30"/>
        </w:numPr>
        <w:jc w:val="both"/>
      </w:pPr>
      <w:r>
        <w:t xml:space="preserve"> Anonymous user-circle not known</w:t>
      </w:r>
    </w:p>
    <w:p w14:paraId="471912A3" w14:textId="77777777" w:rsidR="00527AF8" w:rsidRDefault="00527AF8" w:rsidP="00E65978">
      <w:pPr>
        <w:pStyle w:val="ListParagraph"/>
        <w:numPr>
          <w:ilvl w:val="0"/>
          <w:numId w:val="30"/>
        </w:numPr>
        <w:jc w:val="both"/>
      </w:pPr>
      <w:r>
        <w:t>Anonymous user-circle provided by IVR but circle not mapped to any Language at MoTech</w:t>
      </w:r>
    </w:p>
    <w:p w14:paraId="27ECCA76" w14:textId="77777777" w:rsidR="00527AF8" w:rsidRDefault="00527AF8" w:rsidP="00E65978">
      <w:pPr>
        <w:pStyle w:val="ListParagraph"/>
        <w:numPr>
          <w:ilvl w:val="0"/>
          <w:numId w:val="30"/>
        </w:numPr>
        <w:jc w:val="both"/>
      </w:pPr>
      <w:r>
        <w:t>Anonymous user-circle provided by IVR but circle mapped to multiple Languages at MoTech</w:t>
      </w:r>
    </w:p>
    <w:p w14:paraId="421FE323" w14:textId="77777777" w:rsidR="00527AF8" w:rsidRDefault="00527AF8" w:rsidP="00527AF8">
      <w:pPr>
        <w:pStyle w:val="ListParagraph"/>
        <w:numPr>
          <w:ilvl w:val="0"/>
          <w:numId w:val="0"/>
        </w:numPr>
        <w:ind w:left="360"/>
        <w:jc w:val="both"/>
      </w:pPr>
    </w:p>
    <w:p w14:paraId="5C59A07C" w14:textId="77777777" w:rsidR="00527AF8" w:rsidRDefault="00527AF8" w:rsidP="00527AF8">
      <w:pPr>
        <w:pStyle w:val="ListParagraph"/>
        <w:numPr>
          <w:ilvl w:val="0"/>
          <w:numId w:val="0"/>
        </w:numPr>
        <w:ind w:left="360"/>
        <w:jc w:val="both"/>
      </w:pPr>
      <w:r>
        <w:t>Handling of the above mentioned case in MoTech can be as follows:</w:t>
      </w:r>
    </w:p>
    <w:p w14:paraId="756EAF07" w14:textId="77777777" w:rsidR="00527AF8" w:rsidRDefault="00527AF8" w:rsidP="00527AF8">
      <w:pPr>
        <w:pStyle w:val="ListParagraph"/>
        <w:numPr>
          <w:ilvl w:val="0"/>
          <w:numId w:val="0"/>
        </w:numPr>
        <w:ind w:left="360"/>
        <w:jc w:val="both"/>
      </w:pPr>
    </w:p>
    <w:p w14:paraId="323D94A8" w14:textId="77777777" w:rsidR="00D1382B" w:rsidRPr="00161B87" w:rsidRDefault="00D1382B" w:rsidP="00E65978">
      <w:pPr>
        <w:pStyle w:val="ListParagraph"/>
        <w:numPr>
          <w:ilvl w:val="0"/>
          <w:numId w:val="22"/>
        </w:numPr>
        <w:jc w:val="both"/>
      </w:pPr>
      <w:r>
        <w:t xml:space="preserve">MoTech will </w:t>
      </w:r>
      <w:r w:rsidRPr="00F71B03">
        <w:t xml:space="preserve">return </w:t>
      </w:r>
      <w:r>
        <w:t xml:space="preserve">default </w:t>
      </w:r>
      <w:r w:rsidRPr="008C19BB">
        <w:rPr>
          <w:i/>
        </w:rPr>
        <w:t>language</w:t>
      </w:r>
      <w:r>
        <w:rPr>
          <w:i/>
        </w:rPr>
        <w:t xml:space="preserve">LocationCode </w:t>
      </w:r>
      <w:r>
        <w:t xml:space="preserve">in the response to </w:t>
      </w:r>
      <w:r w:rsidR="003F5A2D">
        <w:t>"</w:t>
      </w:r>
      <w:r>
        <w:t>Get User Detail</w:t>
      </w:r>
      <w:r w:rsidR="003F5A2D">
        <w:t>"</w:t>
      </w:r>
      <w:r>
        <w:t xml:space="preserve"> API.</w:t>
      </w:r>
    </w:p>
    <w:p w14:paraId="7F7CC745" w14:textId="77777777" w:rsidR="00D1382B" w:rsidRPr="00161B87" w:rsidRDefault="00D1382B" w:rsidP="00E65978">
      <w:pPr>
        <w:pStyle w:val="ListParagraph"/>
        <w:numPr>
          <w:ilvl w:val="0"/>
          <w:numId w:val="22"/>
        </w:numPr>
        <w:jc w:val="both"/>
      </w:pPr>
      <w:r w:rsidRPr="00161B87">
        <w:t xml:space="preserve">IVR </w:t>
      </w:r>
      <w:r>
        <w:t xml:space="preserve">shall </w:t>
      </w:r>
      <w:r w:rsidRPr="00161B87">
        <w:t>prompt user to enter</w:t>
      </w:r>
      <w:r>
        <w:t xml:space="preserve"> preferred</w:t>
      </w:r>
      <w:r w:rsidRPr="00161B87">
        <w:t xml:space="preserve"> </w:t>
      </w:r>
      <w:r>
        <w:t>languageLocationC</w:t>
      </w:r>
      <w:r w:rsidRPr="00161B87">
        <w:t>ode</w:t>
      </w:r>
    </w:p>
    <w:p w14:paraId="70F5A4E3" w14:textId="77777777" w:rsidR="00D1382B" w:rsidRPr="00161B87" w:rsidRDefault="00D1382B" w:rsidP="00E65978">
      <w:pPr>
        <w:pStyle w:val="ListParagraph"/>
        <w:numPr>
          <w:ilvl w:val="0"/>
          <w:numId w:val="22"/>
        </w:numPr>
        <w:jc w:val="both"/>
      </w:pPr>
      <w:r>
        <w:t xml:space="preserve">User shall enter </w:t>
      </w:r>
      <w:r w:rsidRPr="00161B87">
        <w:t>relevant code</w:t>
      </w:r>
      <w:r>
        <w:t xml:space="preserve"> using DTMF input.</w:t>
      </w:r>
    </w:p>
    <w:p w14:paraId="1AC39E5D" w14:textId="77777777" w:rsidR="00D1382B" w:rsidRDefault="00D1382B" w:rsidP="00E65978">
      <w:pPr>
        <w:pStyle w:val="ListParagraph"/>
        <w:numPr>
          <w:ilvl w:val="0"/>
          <w:numId w:val="22"/>
        </w:numPr>
        <w:jc w:val="both"/>
      </w:pPr>
      <w:r w:rsidRPr="00161B87">
        <w:t>IVR</w:t>
      </w:r>
      <w:r>
        <w:t xml:space="preserve"> shall invoke </w:t>
      </w:r>
      <w:r w:rsidR="003F5A2D">
        <w:t>"</w:t>
      </w:r>
      <w:r>
        <w:t>Set User Language Location Code</w:t>
      </w:r>
      <w:r w:rsidR="003F5A2D">
        <w:t>"</w:t>
      </w:r>
      <w:r>
        <w:t xml:space="preserve"> API and shall provide user entered languageLocation code as input.</w:t>
      </w:r>
    </w:p>
    <w:p w14:paraId="5D9F200A" w14:textId="77777777" w:rsidR="00527AF8" w:rsidRPr="00867CEA" w:rsidRDefault="00D1382B" w:rsidP="00E65978">
      <w:pPr>
        <w:pStyle w:val="ListParagraph"/>
        <w:numPr>
          <w:ilvl w:val="0"/>
          <w:numId w:val="22"/>
        </w:numPr>
        <w:jc w:val="both"/>
      </w:pPr>
      <w:r>
        <w:t>MoTech will set the code for that user in the database.</w:t>
      </w:r>
    </w:p>
    <w:p w14:paraId="3C9CF9B2" w14:textId="77777777" w:rsidR="00527AF8" w:rsidRDefault="00527AF8" w:rsidP="00527AF8">
      <w:pPr>
        <w:pStyle w:val="Heading5"/>
        <w:jc w:val="both"/>
      </w:pPr>
      <w:r w:rsidRPr="00867CEA">
        <w:t xml:space="preserve">Language </w:t>
      </w:r>
      <w:r w:rsidR="00D1382B" w:rsidRPr="00867CEA">
        <w:t>information available</w:t>
      </w:r>
      <w:r w:rsidRPr="00867CEA">
        <w:t xml:space="preserve"> with NMS</w:t>
      </w:r>
    </w:p>
    <w:p w14:paraId="6D24083D" w14:textId="77777777" w:rsidR="00527AF8" w:rsidRDefault="00527AF8" w:rsidP="00527AF8">
      <w:pPr>
        <w:jc w:val="both"/>
      </w:pPr>
    </w:p>
    <w:p w14:paraId="1A5CFF8D" w14:textId="77777777" w:rsidR="00D1382B" w:rsidRDefault="00D1382B" w:rsidP="00D1382B">
      <w:pPr>
        <w:jc w:val="both"/>
      </w:pPr>
      <w:r>
        <w:t>Following cases are possible in this scenario:</w:t>
      </w:r>
    </w:p>
    <w:p w14:paraId="7CC49391" w14:textId="77777777" w:rsidR="00D1382B" w:rsidRDefault="00D1382B" w:rsidP="00D1382B">
      <w:pPr>
        <w:jc w:val="both"/>
      </w:pPr>
    </w:p>
    <w:p w14:paraId="1C5E2F98" w14:textId="77777777" w:rsidR="00D1382B" w:rsidRDefault="00D1382B" w:rsidP="00E65978">
      <w:pPr>
        <w:pStyle w:val="ListParagraph"/>
        <w:numPr>
          <w:ilvl w:val="0"/>
          <w:numId w:val="23"/>
        </w:numPr>
        <w:jc w:val="both"/>
      </w:pPr>
      <w:r w:rsidRPr="00161B87">
        <w:t>Anonymous user</w:t>
      </w:r>
      <w:r>
        <w:t xml:space="preserve"> calls first time </w:t>
      </w:r>
      <w:r w:rsidR="00350A13">
        <w:t>–</w:t>
      </w:r>
      <w:r>
        <w:t xml:space="preserve"> </w:t>
      </w:r>
      <w:r w:rsidRPr="00161B87">
        <w:t xml:space="preserve">circle </w:t>
      </w:r>
      <w:r>
        <w:t xml:space="preserve">information </w:t>
      </w:r>
      <w:r w:rsidRPr="00161B87">
        <w:t xml:space="preserve">provided by IVR and circle mapped to unique </w:t>
      </w:r>
      <w:r>
        <w:t>languageLocation at MoTech</w:t>
      </w:r>
    </w:p>
    <w:p w14:paraId="64548EE4" w14:textId="77777777" w:rsidR="00D1382B" w:rsidRDefault="00D1382B" w:rsidP="00E65978">
      <w:pPr>
        <w:pStyle w:val="ListParagraph"/>
        <w:numPr>
          <w:ilvl w:val="0"/>
          <w:numId w:val="23"/>
        </w:numPr>
        <w:jc w:val="both"/>
      </w:pPr>
      <w:r w:rsidRPr="00161B87">
        <w:t>Inactive user</w:t>
      </w:r>
      <w:r>
        <w:t xml:space="preserve"> calls first time – languageLocation code</w:t>
      </w:r>
      <w:r w:rsidRPr="00161B87">
        <w:t xml:space="preserve"> retrieved based on state and district</w:t>
      </w:r>
      <w:r>
        <w:t>.</w:t>
      </w:r>
    </w:p>
    <w:p w14:paraId="1AFAB545" w14:textId="77777777" w:rsidR="00D1382B" w:rsidRDefault="00D1382B" w:rsidP="00E65978">
      <w:pPr>
        <w:pStyle w:val="ListParagraph"/>
        <w:numPr>
          <w:ilvl w:val="0"/>
          <w:numId w:val="23"/>
        </w:numPr>
        <w:jc w:val="both"/>
      </w:pPr>
      <w:r>
        <w:t>User is a repeat user – anonymous or active.</w:t>
      </w:r>
    </w:p>
    <w:p w14:paraId="1F08D5E2" w14:textId="77777777" w:rsidR="00D1382B" w:rsidRDefault="00D1382B" w:rsidP="00D1382B">
      <w:pPr>
        <w:jc w:val="both"/>
      </w:pPr>
    </w:p>
    <w:p w14:paraId="31021352" w14:textId="77777777" w:rsidR="00527AF8" w:rsidRPr="00867CEA" w:rsidRDefault="00D1382B" w:rsidP="00D1382B">
      <w:r>
        <w:t xml:space="preserve">In each of the above case, MoTech will return circle and languageLocation code information as response to the </w:t>
      </w:r>
      <w:r w:rsidR="003F5A2D">
        <w:t>"</w:t>
      </w:r>
      <w:r>
        <w:t>Get User Detail</w:t>
      </w:r>
      <w:r w:rsidR="003F5A2D">
        <w:t>"</w:t>
      </w:r>
      <w:r>
        <w:t xml:space="preserve"> API.</w:t>
      </w:r>
    </w:p>
    <w:p w14:paraId="37AC10EC" w14:textId="77777777" w:rsidR="00527AF8" w:rsidRDefault="00527AF8" w:rsidP="00527AF8">
      <w:pPr>
        <w:pStyle w:val="Heading4"/>
        <w:jc w:val="both"/>
      </w:pPr>
      <w:r>
        <w:t>Usage Determination</w:t>
      </w:r>
    </w:p>
    <w:p w14:paraId="5F12094C" w14:textId="77777777" w:rsidR="00527AF8" w:rsidRDefault="00527AF8" w:rsidP="00527AF8">
      <w:pPr>
        <w:jc w:val="both"/>
      </w:pPr>
    </w:p>
    <w:p w14:paraId="51FB8119" w14:textId="77777777" w:rsidR="00527AF8" w:rsidRDefault="004B79F2" w:rsidP="00527AF8">
      <w:pPr>
        <w:jc w:val="both"/>
      </w:pPr>
      <w:r>
        <w:t xml:space="preserve">This section describes the behavior of NMS based on availability of usage for the user. Usage details will be available in user details only and will be retrieved in </w:t>
      </w:r>
      <w:r w:rsidR="003F5A2D">
        <w:t>"</w:t>
      </w:r>
      <w:r>
        <w:t>Get User De</w:t>
      </w:r>
      <w:r w:rsidR="00354B41">
        <w:t>tails</w:t>
      </w:r>
      <w:r w:rsidR="003F5A2D">
        <w:t>"</w:t>
      </w:r>
      <w:r w:rsidR="00354B41">
        <w:t xml:space="preserve"> API</w:t>
      </w:r>
      <w:r>
        <w:t>.</w:t>
      </w:r>
    </w:p>
    <w:p w14:paraId="389489C7" w14:textId="77777777" w:rsidR="00527AF8" w:rsidRDefault="00527AF8" w:rsidP="00527AF8">
      <w:pPr>
        <w:pStyle w:val="Heading5"/>
        <w:jc w:val="both"/>
      </w:pPr>
      <w:r>
        <w:t>Usage is capped and exhausted</w:t>
      </w:r>
    </w:p>
    <w:p w14:paraId="35766E23" w14:textId="77777777" w:rsidR="00527AF8" w:rsidRDefault="00527AF8" w:rsidP="00527AF8">
      <w:pPr>
        <w:jc w:val="both"/>
      </w:pPr>
    </w:p>
    <w:p w14:paraId="1B6BFC33" w14:textId="77777777" w:rsidR="00527AF8" w:rsidRPr="009B6F7E" w:rsidRDefault="00354B41" w:rsidP="00527AF8">
      <w:pPr>
        <w:jc w:val="both"/>
      </w:pPr>
      <w:r>
        <w:t xml:space="preserve">IVR shall play end-of-usage message and shall terminate the call. When the end of usage message is played, a counter which tracks the number of times the end-of-usage expiry message is played is incremented and returned to NMS system. The counter (to be defined by MoTech) shall be one of the parameters returned in </w:t>
      </w:r>
      <w:r w:rsidR="003F5A2D">
        <w:t>"</w:t>
      </w:r>
      <w:r>
        <w:t>Get User Details</w:t>
      </w:r>
      <w:r w:rsidR="003F5A2D">
        <w:t>"</w:t>
      </w:r>
      <w:r>
        <w:t xml:space="preserve"> API. The end-of-usage message shall be played if the value of the counter is less than maximum number of times the end-of-usage can be played.</w:t>
      </w:r>
    </w:p>
    <w:p w14:paraId="18B6EEF2" w14:textId="77777777" w:rsidR="00527AF8" w:rsidRDefault="00527AF8" w:rsidP="00527AF8">
      <w:pPr>
        <w:pStyle w:val="Heading5"/>
        <w:jc w:val="both"/>
      </w:pPr>
      <w:r>
        <w:lastRenderedPageBreak/>
        <w:t>Usage is uncapped/ available</w:t>
      </w:r>
    </w:p>
    <w:p w14:paraId="3CF97927" w14:textId="77777777" w:rsidR="00354B41" w:rsidRDefault="00354B41" w:rsidP="00354B41">
      <w:pPr>
        <w:ind w:left="360" w:hanging="360"/>
        <w:jc w:val="both"/>
      </w:pPr>
    </w:p>
    <w:p w14:paraId="49A9B2B2" w14:textId="77777777" w:rsidR="00527AF8" w:rsidRDefault="00354B41" w:rsidP="00354B41">
      <w:pPr>
        <w:jc w:val="both"/>
      </w:pPr>
      <w:r>
        <w:t>This case is applicable, when either the usage is available or the service is uncapped. In each case IVR system shall continue with the call shall play the MK content as per the MK code entered by user.</w:t>
      </w:r>
    </w:p>
    <w:p w14:paraId="0E39353A" w14:textId="77777777" w:rsidR="00527AF8" w:rsidRPr="002C1DB1" w:rsidRDefault="00527AF8" w:rsidP="00527AF8">
      <w:pPr>
        <w:jc w:val="both"/>
      </w:pPr>
    </w:p>
    <w:p w14:paraId="43BBAE63" w14:textId="77777777" w:rsidR="00527AF8" w:rsidRDefault="00527AF8" w:rsidP="00527AF8">
      <w:pPr>
        <w:pStyle w:val="Heading4"/>
        <w:jc w:val="both"/>
      </w:pPr>
      <w:r>
        <w:t>Welcome Promt Flag</w:t>
      </w:r>
    </w:p>
    <w:p w14:paraId="121DEE46" w14:textId="77777777" w:rsidR="00527AF8" w:rsidRDefault="00527AF8" w:rsidP="00527AF8">
      <w:pPr>
        <w:jc w:val="both"/>
      </w:pPr>
    </w:p>
    <w:p w14:paraId="214AB2E5" w14:textId="77777777" w:rsidR="00527AF8" w:rsidRDefault="00527AF8" w:rsidP="00527AF8">
      <w:pPr>
        <w:jc w:val="both"/>
      </w:pPr>
      <w:r>
        <w:t>MoTech shall maintain the flag for the welcome promt played for the particular user.</w:t>
      </w:r>
      <w:r w:rsidR="00354B41">
        <w:t xml:space="preserve"> </w:t>
      </w:r>
      <w:r w:rsidR="004B79F2">
        <w:t>The flag shall be sent</w:t>
      </w:r>
      <w:r>
        <w:t xml:space="preserve"> in response of the </w:t>
      </w:r>
      <w:r w:rsidR="003F5A2D">
        <w:t>"</w:t>
      </w:r>
      <w:r w:rsidR="004B79F2">
        <w:t>Get User Detail API</w:t>
      </w:r>
      <w:r w:rsidR="003F5A2D">
        <w:t>"</w:t>
      </w:r>
      <w:r>
        <w:t xml:space="preserve"> and IVR shall play the welcome prompt to user as per the flag.</w:t>
      </w:r>
    </w:p>
    <w:p w14:paraId="49BDCF43" w14:textId="77777777" w:rsidR="00527AF8" w:rsidRDefault="00527AF8" w:rsidP="00E65978">
      <w:pPr>
        <w:pStyle w:val="ListParagraph"/>
        <w:numPr>
          <w:ilvl w:val="0"/>
          <w:numId w:val="24"/>
        </w:numPr>
        <w:jc w:val="both"/>
      </w:pPr>
      <w:r>
        <w:t>If the flag is true, IVR should play the welcome message.</w:t>
      </w:r>
    </w:p>
    <w:p w14:paraId="11C50F8A" w14:textId="77777777" w:rsidR="00527AF8" w:rsidRDefault="00527AF8" w:rsidP="00E65978">
      <w:pPr>
        <w:pStyle w:val="ListParagraph"/>
        <w:numPr>
          <w:ilvl w:val="0"/>
          <w:numId w:val="24"/>
        </w:numPr>
        <w:jc w:val="both"/>
      </w:pPr>
      <w:r>
        <w:t>If the flag is false, IVR should not play the welcome message.</w:t>
      </w:r>
    </w:p>
    <w:p w14:paraId="4FF1DE93" w14:textId="77777777" w:rsidR="00354B41" w:rsidRDefault="00354B41" w:rsidP="00354B41">
      <w:pPr>
        <w:jc w:val="both"/>
      </w:pPr>
    </w:p>
    <w:p w14:paraId="0CF48526" w14:textId="77777777" w:rsidR="00354B41" w:rsidRPr="00824B45" w:rsidRDefault="00354B41" w:rsidP="00354B41">
      <w:pPr>
        <w:jc w:val="both"/>
      </w:pPr>
      <w:r>
        <w:t xml:space="preserve">Once the welcome message is played, this flag shall be set to false by IVR system and same shall be conveyed to MK service using </w:t>
      </w:r>
      <w:r w:rsidR="003F5A2D">
        <w:t>"</w:t>
      </w:r>
      <w:r>
        <w:t>Save Call Details API</w:t>
      </w:r>
      <w:r w:rsidR="003F5A2D">
        <w:t>"</w:t>
      </w:r>
      <w:r w:rsidR="00D1382B">
        <w:t xml:space="preserve"> at the end of call</w:t>
      </w:r>
      <w:r>
        <w:t>.</w:t>
      </w:r>
    </w:p>
    <w:p w14:paraId="1BA4AAD2" w14:textId="77777777" w:rsidR="00527AF8" w:rsidRDefault="00527AF8" w:rsidP="00527AF8">
      <w:pPr>
        <w:pStyle w:val="Heading4"/>
        <w:jc w:val="both"/>
      </w:pPr>
      <w:r>
        <w:t>Erroneous request from IVR</w:t>
      </w:r>
    </w:p>
    <w:p w14:paraId="1739ED9E" w14:textId="77777777" w:rsidR="00527AF8" w:rsidRDefault="00527AF8" w:rsidP="00527AF8">
      <w:pPr>
        <w:ind w:left="720"/>
        <w:jc w:val="both"/>
      </w:pPr>
    </w:p>
    <w:p w14:paraId="245D8A23" w14:textId="77777777" w:rsidR="00527AF8" w:rsidRPr="00B56E20" w:rsidRDefault="00527AF8" w:rsidP="00527AF8">
      <w:pPr>
        <w:jc w:val="both"/>
      </w:pPr>
      <w:r>
        <w:t xml:space="preserve">This is the scenario when there is some error in the request sent by IVR to NMS_MoTech_MK. In this case, NMS_MoTech_MK will respond with status </w:t>
      </w:r>
      <w:r w:rsidR="003F5A2D">
        <w:t>"</w:t>
      </w:r>
      <w:r>
        <w:t>failure</w:t>
      </w:r>
      <w:r w:rsidR="003F5A2D">
        <w:t>"</w:t>
      </w:r>
      <w:r>
        <w:t xml:space="preserve"> and appropriate error code.</w:t>
      </w:r>
    </w:p>
    <w:p w14:paraId="33891BFC" w14:textId="77777777" w:rsidR="00527AF8" w:rsidRDefault="00527AF8" w:rsidP="00527AF8">
      <w:pPr>
        <w:pStyle w:val="Heading4"/>
        <w:jc w:val="both"/>
      </w:pPr>
      <w:r>
        <w:t>Save Call details</w:t>
      </w:r>
    </w:p>
    <w:p w14:paraId="2E036006" w14:textId="77777777" w:rsidR="004B79F2" w:rsidRDefault="004B79F2" w:rsidP="004B79F2"/>
    <w:p w14:paraId="528798FA" w14:textId="77777777" w:rsidR="00527AF8" w:rsidRPr="00F32D35" w:rsidRDefault="00354B41" w:rsidP="004B79F2">
      <w:r>
        <w:t xml:space="preserve">On the completion of call, </w:t>
      </w:r>
      <w:r w:rsidR="004B79F2">
        <w:t xml:space="preserve">IVR should get the call records saved in MoTech database. IVR shall invoke </w:t>
      </w:r>
      <w:r w:rsidR="003F5A2D">
        <w:t>"</w:t>
      </w:r>
      <w:r w:rsidR="004B79F2">
        <w:t>Save Call Details</w:t>
      </w:r>
      <w:r w:rsidR="003F5A2D">
        <w:t>"</w:t>
      </w:r>
      <w:r w:rsidR="004B79F2">
        <w:t xml:space="preserve"> API and shall provide records for content being played during the call and also call statistics. MoTech shall save all these records and shall respond to IVR accordingly.</w:t>
      </w:r>
    </w:p>
    <w:p w14:paraId="37047DA5" w14:textId="77777777" w:rsidR="00527AF8" w:rsidRPr="00775432" w:rsidRDefault="00527AF8" w:rsidP="00527AF8">
      <w:pPr>
        <w:pStyle w:val="Heading2"/>
        <w:jc w:val="both"/>
      </w:pPr>
      <w:bookmarkStart w:id="100" w:name="_Toc411454372"/>
      <w:r w:rsidRPr="00775432">
        <w:t>APIs exposed by NMS_MoTech_MK (called by IVR System)</w:t>
      </w:r>
      <w:bookmarkEnd w:id="100"/>
    </w:p>
    <w:p w14:paraId="42550014" w14:textId="77777777" w:rsidR="00527AF8" w:rsidRDefault="00527AF8" w:rsidP="00527AF8">
      <w:pPr>
        <w:pStyle w:val="Heading3"/>
        <w:jc w:val="both"/>
      </w:pPr>
      <w:bookmarkStart w:id="101" w:name="_Toc411454373"/>
      <w:r>
        <w:t>Get User Details API</w:t>
      </w:r>
      <w:bookmarkEnd w:id="101"/>
    </w:p>
    <w:p w14:paraId="51F0D0A3" w14:textId="77777777" w:rsidR="00A70A56" w:rsidRPr="00A70A56" w:rsidRDefault="00A70A56" w:rsidP="00A70A56"/>
    <w:p w14:paraId="1E80E119" w14:textId="77777777" w:rsidR="00527AF8" w:rsidRDefault="00A70A56" w:rsidP="00527AF8">
      <w:pPr>
        <w:jc w:val="both"/>
      </w:pPr>
      <w:r>
        <w:t>IVR shall invoke this API when to retrieve details specific to the user identified by callingNumber. In case user specific details are not available in the database, the API will attempt to load system defaults based on the operator and circle provided.</w:t>
      </w:r>
    </w:p>
    <w:p w14:paraId="5148346D" w14:textId="77777777" w:rsidR="00527AF8" w:rsidRPr="002A3A31" w:rsidRDefault="00527AF8" w:rsidP="00527AF8">
      <w:pPr>
        <w:pStyle w:val="Heading4"/>
        <w:jc w:val="both"/>
      </w:pPr>
      <w:r>
        <w:t xml:space="preserve">Get User Details </w:t>
      </w:r>
      <w:r w:rsidR="00350A13">
        <w:t>–</w:t>
      </w:r>
      <w:r>
        <w:t xml:space="preserve"> Request</w:t>
      </w:r>
    </w:p>
    <w:p w14:paraId="5A102A37" w14:textId="77777777" w:rsidR="00527AF8" w:rsidRPr="006110FF" w:rsidRDefault="00527AF8" w:rsidP="00527AF8">
      <w:pPr>
        <w:jc w:val="both"/>
      </w:pPr>
    </w:p>
    <w:p w14:paraId="39305A0C" w14:textId="77777777" w:rsidR="00527AF8" w:rsidRPr="003D7883" w:rsidRDefault="00527AF8" w:rsidP="00527AF8">
      <w:pPr>
        <w:jc w:val="both"/>
        <w:rPr>
          <w:szCs w:val="20"/>
        </w:rPr>
      </w:pPr>
      <w:r w:rsidRPr="00DE1B6A">
        <w:rPr>
          <w:b/>
          <w:szCs w:val="20"/>
        </w:rPr>
        <w:t>URL</w:t>
      </w:r>
      <w:r w:rsidRPr="00EB6872">
        <w:rPr>
          <w:szCs w:val="20"/>
        </w:rPr>
        <w:t>:</w:t>
      </w:r>
      <w:r>
        <w:rPr>
          <w:szCs w:val="20"/>
        </w:rPr>
        <w:t xml:space="preserve"> </w:t>
      </w:r>
      <w:r w:rsidR="00350A13" w:rsidRPr="009D444E">
        <w:rPr>
          <w:szCs w:val="20"/>
        </w:rPr>
        <w:t>http://&lt;motech:port&gt;/motech-patform-server/module/</w:t>
      </w:r>
      <w:r w:rsidR="00017428">
        <w:rPr>
          <w:szCs w:val="20"/>
        </w:rPr>
        <w:t>api/</w:t>
      </w:r>
      <w:r w:rsidR="00350A13" w:rsidRPr="009D444E">
        <w:rPr>
          <w:szCs w:val="20"/>
        </w:rPr>
        <w:t>mobilekunji/user</w:t>
      </w:r>
    </w:p>
    <w:p w14:paraId="0EFB3E94" w14:textId="77777777" w:rsidR="00527AF8" w:rsidRDefault="00527AF8" w:rsidP="00527AF8">
      <w:pPr>
        <w:jc w:val="both"/>
        <w:rPr>
          <w:szCs w:val="20"/>
        </w:rPr>
      </w:pPr>
      <w:r w:rsidRPr="001B6A55">
        <w:rPr>
          <w:szCs w:val="20"/>
        </w:rPr>
        <w:t>?callingNumber=9999999900&amp;operator=A&amp;circle=AP&amp;callId=234000011111111</w:t>
      </w:r>
    </w:p>
    <w:p w14:paraId="579C5A6D"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GET</w:t>
      </w:r>
    </w:p>
    <w:p w14:paraId="2445FD50" w14:textId="77777777" w:rsidR="00527AF8" w:rsidRDefault="00527AF8" w:rsidP="00527AF8">
      <w:pPr>
        <w:pStyle w:val="Heading5"/>
        <w:jc w:val="both"/>
      </w:pPr>
      <w:r>
        <w:t>Validations</w:t>
      </w:r>
    </w:p>
    <w:p w14:paraId="2C13A740" w14:textId="77777777" w:rsidR="00527AF8" w:rsidRDefault="00527AF8" w:rsidP="00527AF8">
      <w:pPr>
        <w:jc w:val="both"/>
      </w:pPr>
      <w:r>
        <w:tab/>
      </w:r>
    </w:p>
    <w:p w14:paraId="09041D24" w14:textId="77777777" w:rsidR="00527AF8" w:rsidRDefault="00527AF8" w:rsidP="00E65978">
      <w:pPr>
        <w:pStyle w:val="ListParagraph"/>
        <w:numPr>
          <w:ilvl w:val="0"/>
          <w:numId w:val="11"/>
        </w:numPr>
        <w:jc w:val="both"/>
      </w:pPr>
      <w:r>
        <w:t xml:space="preserve">NMS_MoTech shall return </w:t>
      </w:r>
      <w:r w:rsidR="00430CFB">
        <w:t>an</w:t>
      </w:r>
      <w:r>
        <w:t xml:space="preserve"> appropriate http error code in following case</w:t>
      </w:r>
    </w:p>
    <w:p w14:paraId="7DDEAE37" w14:textId="77777777" w:rsidR="00527AF8" w:rsidRDefault="00527AF8" w:rsidP="00E65978">
      <w:pPr>
        <w:pStyle w:val="ListParagraph"/>
        <w:numPr>
          <w:ilvl w:val="1"/>
          <w:numId w:val="11"/>
        </w:numPr>
        <w:jc w:val="both"/>
      </w:pPr>
      <w:r>
        <w:t xml:space="preserve">CallingNumber, operator, circle and callId are not present as query parameters. </w:t>
      </w:r>
    </w:p>
    <w:p w14:paraId="62CE6066" w14:textId="77777777" w:rsidR="00527AF8" w:rsidRDefault="00535AF2" w:rsidP="00E65978">
      <w:pPr>
        <w:pStyle w:val="ListParagraph"/>
        <w:numPr>
          <w:ilvl w:val="1"/>
          <w:numId w:val="11"/>
        </w:numPr>
        <w:jc w:val="both"/>
      </w:pPr>
      <w:r>
        <w:t>CallingNumber does not contain</w:t>
      </w:r>
      <w:r w:rsidR="00527AF8">
        <w:t xml:space="preserve"> 10 digits.</w:t>
      </w:r>
    </w:p>
    <w:p w14:paraId="225522F7" w14:textId="77777777" w:rsidR="00527AF8" w:rsidRPr="00EF5A57" w:rsidRDefault="00527AF8" w:rsidP="00527AF8">
      <w:pPr>
        <w:pStyle w:val="ListParagraph"/>
        <w:numPr>
          <w:ilvl w:val="0"/>
          <w:numId w:val="0"/>
        </w:numPr>
        <w:ind w:left="1440"/>
        <w:jc w:val="both"/>
        <w:rPr>
          <w:color w:val="FF0000"/>
        </w:rPr>
      </w:pPr>
    </w:p>
    <w:p w14:paraId="372B2583" w14:textId="77777777" w:rsidR="00527AF8" w:rsidRDefault="00527AF8" w:rsidP="00527AF8">
      <w:pPr>
        <w:pStyle w:val="Heading5"/>
        <w:jc w:val="both"/>
      </w:pPr>
      <w:r>
        <w:t>Http time Out</w:t>
      </w:r>
    </w:p>
    <w:p w14:paraId="0D4AECE2" w14:textId="77777777" w:rsidR="00527AF8" w:rsidRPr="007A57D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3BCDAAF7" w14:textId="77777777" w:rsidTr="00D55576">
        <w:trPr>
          <w:trHeight w:val="244"/>
        </w:trPr>
        <w:tc>
          <w:tcPr>
            <w:tcW w:w="3007" w:type="pct"/>
            <w:shd w:val="clear" w:color="auto" w:fill="D9D9D9" w:themeFill="background1" w:themeFillShade="D9"/>
            <w:vAlign w:val="bottom"/>
          </w:tcPr>
          <w:p w14:paraId="0E6E48DC"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7EDE096"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37DFFFEA" w14:textId="77777777" w:rsidTr="00D55576">
        <w:trPr>
          <w:trHeight w:val="386"/>
        </w:trPr>
        <w:tc>
          <w:tcPr>
            <w:tcW w:w="3007" w:type="pct"/>
          </w:tcPr>
          <w:p w14:paraId="5C24A2B7"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04833048"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991F8" w14:textId="77777777" w:rsidR="00527AF8" w:rsidRPr="000C573D" w:rsidRDefault="00527AF8" w:rsidP="00527AF8">
      <w:pPr>
        <w:pStyle w:val="Heading5"/>
        <w:jc w:val="both"/>
      </w:pPr>
      <w:r>
        <w:lastRenderedPageBreak/>
        <w:t xml:space="preserve">Query Parameters </w:t>
      </w:r>
    </w:p>
    <w:p w14:paraId="1811A865" w14:textId="77777777" w:rsidR="00527AF8" w:rsidRDefault="00527AF8" w:rsidP="00527AF8">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527AF8" w14:paraId="21262805" w14:textId="77777777" w:rsidTr="00FE78D0">
        <w:tc>
          <w:tcPr>
            <w:tcW w:w="558" w:type="dxa"/>
            <w:shd w:val="clear" w:color="auto" w:fill="D9D9D9" w:themeFill="background1" w:themeFillShade="D9"/>
          </w:tcPr>
          <w:p w14:paraId="7875E13C" w14:textId="77777777" w:rsidR="00527AF8" w:rsidRDefault="00527AF8" w:rsidP="00FE78D0">
            <w:pPr>
              <w:jc w:val="both"/>
            </w:pPr>
            <w:r>
              <w:t>#</w:t>
            </w:r>
          </w:p>
        </w:tc>
        <w:tc>
          <w:tcPr>
            <w:tcW w:w="1801" w:type="dxa"/>
            <w:shd w:val="clear" w:color="auto" w:fill="D9D9D9" w:themeFill="background1" w:themeFillShade="D9"/>
          </w:tcPr>
          <w:p w14:paraId="5D4EC3FD" w14:textId="77777777" w:rsidR="00527AF8" w:rsidRDefault="00527AF8" w:rsidP="00FE78D0">
            <w:pPr>
              <w:jc w:val="both"/>
            </w:pPr>
            <w:r>
              <w:t>Parameter Name</w:t>
            </w:r>
          </w:p>
        </w:tc>
        <w:tc>
          <w:tcPr>
            <w:tcW w:w="1284" w:type="dxa"/>
            <w:shd w:val="clear" w:color="auto" w:fill="D9D9D9" w:themeFill="background1" w:themeFillShade="D9"/>
          </w:tcPr>
          <w:p w14:paraId="31C1B13B" w14:textId="77777777" w:rsidR="00527AF8" w:rsidRDefault="00527AF8" w:rsidP="00FE78D0">
            <w:pPr>
              <w:jc w:val="both"/>
            </w:pPr>
            <w:r>
              <w:t>Mandatory</w:t>
            </w:r>
          </w:p>
        </w:tc>
        <w:tc>
          <w:tcPr>
            <w:tcW w:w="1134" w:type="dxa"/>
            <w:shd w:val="clear" w:color="auto" w:fill="D9D9D9" w:themeFill="background1" w:themeFillShade="D9"/>
          </w:tcPr>
          <w:p w14:paraId="6EB8E29F" w14:textId="77777777" w:rsidR="00527AF8" w:rsidRDefault="00527AF8" w:rsidP="00FE78D0">
            <w:pPr>
              <w:jc w:val="both"/>
            </w:pPr>
            <w:r>
              <w:t>Data type</w:t>
            </w:r>
          </w:p>
        </w:tc>
        <w:tc>
          <w:tcPr>
            <w:tcW w:w="1829" w:type="dxa"/>
            <w:shd w:val="clear" w:color="auto" w:fill="D9D9D9" w:themeFill="background1" w:themeFillShade="D9"/>
          </w:tcPr>
          <w:p w14:paraId="45DAE4D3" w14:textId="77777777" w:rsidR="00527AF8" w:rsidRDefault="00527AF8" w:rsidP="00FE78D0">
            <w:pPr>
              <w:jc w:val="both"/>
            </w:pPr>
            <w:r>
              <w:t>Range</w:t>
            </w:r>
          </w:p>
        </w:tc>
        <w:tc>
          <w:tcPr>
            <w:tcW w:w="2592" w:type="dxa"/>
            <w:shd w:val="clear" w:color="auto" w:fill="D9D9D9" w:themeFill="background1" w:themeFillShade="D9"/>
          </w:tcPr>
          <w:p w14:paraId="79893E40" w14:textId="77777777" w:rsidR="00527AF8" w:rsidRDefault="00527AF8" w:rsidP="00FE78D0">
            <w:pPr>
              <w:jc w:val="both"/>
            </w:pPr>
            <w:r>
              <w:t>Description</w:t>
            </w:r>
          </w:p>
        </w:tc>
      </w:tr>
      <w:tr w:rsidR="00527AF8" w14:paraId="7E15F247" w14:textId="77777777" w:rsidTr="00FE78D0">
        <w:tc>
          <w:tcPr>
            <w:tcW w:w="558" w:type="dxa"/>
          </w:tcPr>
          <w:p w14:paraId="4FDA0A94" w14:textId="77777777" w:rsidR="00527AF8" w:rsidRDefault="00527AF8" w:rsidP="00FE78D0">
            <w:pPr>
              <w:jc w:val="both"/>
            </w:pPr>
            <w:r>
              <w:t>1</w:t>
            </w:r>
          </w:p>
        </w:tc>
        <w:tc>
          <w:tcPr>
            <w:tcW w:w="1801" w:type="dxa"/>
          </w:tcPr>
          <w:p w14:paraId="7AD4A388" w14:textId="77777777" w:rsidR="00527AF8" w:rsidRDefault="00527AF8" w:rsidP="00FE78D0">
            <w:pPr>
              <w:jc w:val="both"/>
            </w:pPr>
            <w:r>
              <w:t>callingNumber</w:t>
            </w:r>
          </w:p>
        </w:tc>
        <w:tc>
          <w:tcPr>
            <w:tcW w:w="1284" w:type="dxa"/>
          </w:tcPr>
          <w:p w14:paraId="4A929B75" w14:textId="77777777" w:rsidR="00527AF8" w:rsidRDefault="00527AF8" w:rsidP="00FE78D0">
            <w:pPr>
              <w:jc w:val="both"/>
            </w:pPr>
            <w:r>
              <w:t>Yes</w:t>
            </w:r>
          </w:p>
        </w:tc>
        <w:tc>
          <w:tcPr>
            <w:tcW w:w="1134" w:type="dxa"/>
          </w:tcPr>
          <w:p w14:paraId="7562A580" w14:textId="77777777" w:rsidR="00527AF8" w:rsidRDefault="00527AF8" w:rsidP="00FE78D0">
            <w:pPr>
              <w:jc w:val="both"/>
            </w:pPr>
            <w:r>
              <w:t>Number (10 digit)</w:t>
            </w:r>
          </w:p>
        </w:tc>
        <w:tc>
          <w:tcPr>
            <w:tcW w:w="1829" w:type="dxa"/>
          </w:tcPr>
          <w:p w14:paraId="64742312" w14:textId="77777777" w:rsidR="00527AF8" w:rsidRDefault="00527AF8" w:rsidP="00FE78D0">
            <w:pPr>
              <w:jc w:val="both"/>
            </w:pPr>
            <w:r>
              <w:t>NA</w:t>
            </w:r>
          </w:p>
        </w:tc>
        <w:tc>
          <w:tcPr>
            <w:tcW w:w="2592" w:type="dxa"/>
          </w:tcPr>
          <w:p w14:paraId="5672683E" w14:textId="77777777" w:rsidR="00527AF8" w:rsidRDefault="00527AF8" w:rsidP="00FE78D0">
            <w:pPr>
              <w:jc w:val="both"/>
            </w:pPr>
            <w:r>
              <w:t>10-digit mobile number of the caller</w:t>
            </w:r>
          </w:p>
        </w:tc>
      </w:tr>
      <w:tr w:rsidR="00527AF8" w14:paraId="7B69E3DD" w14:textId="77777777" w:rsidTr="00FE78D0">
        <w:tc>
          <w:tcPr>
            <w:tcW w:w="558" w:type="dxa"/>
          </w:tcPr>
          <w:p w14:paraId="2AFC933E" w14:textId="77777777" w:rsidR="00527AF8" w:rsidRDefault="00527AF8" w:rsidP="00FE78D0">
            <w:pPr>
              <w:jc w:val="both"/>
            </w:pPr>
            <w:r>
              <w:t>2</w:t>
            </w:r>
          </w:p>
        </w:tc>
        <w:tc>
          <w:tcPr>
            <w:tcW w:w="1801" w:type="dxa"/>
          </w:tcPr>
          <w:p w14:paraId="36A97855" w14:textId="77777777" w:rsidR="00527AF8" w:rsidRPr="004112C6" w:rsidRDefault="00527AF8" w:rsidP="00FE78D0">
            <w:pPr>
              <w:jc w:val="both"/>
            </w:pPr>
            <w:r>
              <w:t>o</w:t>
            </w:r>
            <w:r w:rsidRPr="004112C6">
              <w:t>perator</w:t>
            </w:r>
          </w:p>
        </w:tc>
        <w:tc>
          <w:tcPr>
            <w:tcW w:w="1284" w:type="dxa"/>
          </w:tcPr>
          <w:p w14:paraId="1E7A214F" w14:textId="419D5DD1" w:rsidR="00527AF8" w:rsidRDefault="00840379" w:rsidP="00FE78D0">
            <w:pPr>
              <w:jc w:val="both"/>
            </w:pPr>
            <w:r>
              <w:t>No</w:t>
            </w:r>
          </w:p>
        </w:tc>
        <w:tc>
          <w:tcPr>
            <w:tcW w:w="1134" w:type="dxa"/>
          </w:tcPr>
          <w:p w14:paraId="4E5C91AA" w14:textId="77777777" w:rsidR="00527AF8" w:rsidRDefault="00527AF8" w:rsidP="00FE78D0">
            <w:pPr>
              <w:jc w:val="both"/>
            </w:pPr>
            <w:r>
              <w:t>String (255 chars)</w:t>
            </w:r>
          </w:p>
        </w:tc>
        <w:tc>
          <w:tcPr>
            <w:tcW w:w="1829" w:type="dxa"/>
          </w:tcPr>
          <w:p w14:paraId="504D08EA" w14:textId="77777777" w:rsidR="00527AF8" w:rsidRPr="00FB6E57" w:rsidRDefault="00527AF8"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365BD0E6" w14:textId="77777777" w:rsidR="00527AF8" w:rsidRPr="00CA7393" w:rsidRDefault="00527AF8" w:rsidP="00FE78D0">
            <w:pPr>
              <w:jc w:val="both"/>
            </w:pPr>
            <w:r>
              <w:t>O</w:t>
            </w:r>
            <w:r w:rsidRPr="00CA7393">
              <w:t>perator of caller</w:t>
            </w:r>
            <w:r>
              <w:t xml:space="preserve">. </w:t>
            </w:r>
          </w:p>
        </w:tc>
      </w:tr>
      <w:tr w:rsidR="00527AF8" w14:paraId="7B19630E" w14:textId="77777777" w:rsidTr="00FE78D0">
        <w:tc>
          <w:tcPr>
            <w:tcW w:w="558" w:type="dxa"/>
          </w:tcPr>
          <w:p w14:paraId="28578D19" w14:textId="77777777" w:rsidR="00527AF8" w:rsidRDefault="00527AF8" w:rsidP="00FE78D0">
            <w:pPr>
              <w:jc w:val="both"/>
            </w:pPr>
            <w:r>
              <w:t>3</w:t>
            </w:r>
          </w:p>
        </w:tc>
        <w:tc>
          <w:tcPr>
            <w:tcW w:w="1801" w:type="dxa"/>
          </w:tcPr>
          <w:p w14:paraId="41CCBCA4" w14:textId="77777777" w:rsidR="00527AF8" w:rsidRPr="004112C6" w:rsidRDefault="00527AF8" w:rsidP="00FE78D0">
            <w:pPr>
              <w:jc w:val="both"/>
            </w:pPr>
            <w:r>
              <w:t>c</w:t>
            </w:r>
            <w:r w:rsidRPr="004112C6">
              <w:t>ircle</w:t>
            </w:r>
          </w:p>
        </w:tc>
        <w:tc>
          <w:tcPr>
            <w:tcW w:w="1284" w:type="dxa"/>
          </w:tcPr>
          <w:p w14:paraId="666DC122" w14:textId="4D24FFA1" w:rsidR="00527AF8" w:rsidRDefault="00840379" w:rsidP="00FE78D0">
            <w:pPr>
              <w:jc w:val="both"/>
            </w:pPr>
            <w:r>
              <w:t>No</w:t>
            </w:r>
          </w:p>
        </w:tc>
        <w:tc>
          <w:tcPr>
            <w:tcW w:w="1134" w:type="dxa"/>
          </w:tcPr>
          <w:p w14:paraId="1B97223A" w14:textId="77777777" w:rsidR="00527AF8" w:rsidRDefault="00527AF8" w:rsidP="00FE78D0">
            <w:pPr>
              <w:jc w:val="both"/>
            </w:pPr>
            <w:r>
              <w:t>String (255 chars)</w:t>
            </w:r>
          </w:p>
        </w:tc>
        <w:tc>
          <w:tcPr>
            <w:tcW w:w="1829" w:type="dxa"/>
          </w:tcPr>
          <w:p w14:paraId="1008BBA1"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3A12B793" w14:textId="77777777" w:rsidR="00527AF8" w:rsidRPr="00CA7393" w:rsidRDefault="00527AF8" w:rsidP="00FE78D0">
            <w:pPr>
              <w:jc w:val="both"/>
            </w:pPr>
            <w:r>
              <w:t>O</w:t>
            </w:r>
            <w:r w:rsidRPr="00CA7393">
              <w:t>perator circle from where the call</w:t>
            </w:r>
            <w:r>
              <w:t xml:space="preserve"> is originating. </w:t>
            </w:r>
          </w:p>
        </w:tc>
      </w:tr>
      <w:tr w:rsidR="00527AF8" w:rsidRPr="00AF0117" w14:paraId="4A749B66" w14:textId="77777777" w:rsidTr="00FE78D0">
        <w:tc>
          <w:tcPr>
            <w:tcW w:w="558" w:type="dxa"/>
          </w:tcPr>
          <w:p w14:paraId="17FA1C6E" w14:textId="77777777" w:rsidR="00527AF8" w:rsidRPr="00AF0117" w:rsidRDefault="00527AF8" w:rsidP="00FE78D0">
            <w:pPr>
              <w:jc w:val="both"/>
            </w:pPr>
            <w:r w:rsidRPr="00AF0117">
              <w:t>4</w:t>
            </w:r>
          </w:p>
        </w:tc>
        <w:tc>
          <w:tcPr>
            <w:tcW w:w="1801" w:type="dxa"/>
          </w:tcPr>
          <w:p w14:paraId="712163AD" w14:textId="77777777" w:rsidR="00527AF8" w:rsidRPr="00AF0117" w:rsidRDefault="00527AF8" w:rsidP="00FE78D0">
            <w:pPr>
              <w:jc w:val="both"/>
            </w:pPr>
            <w:r w:rsidRPr="00AF0117">
              <w:t>callId</w:t>
            </w:r>
          </w:p>
        </w:tc>
        <w:tc>
          <w:tcPr>
            <w:tcW w:w="1284" w:type="dxa"/>
          </w:tcPr>
          <w:p w14:paraId="28F9DB23" w14:textId="77777777" w:rsidR="00527AF8" w:rsidRPr="00AF0117" w:rsidRDefault="00527AF8" w:rsidP="00FE78D0">
            <w:pPr>
              <w:jc w:val="both"/>
            </w:pPr>
            <w:r w:rsidRPr="00AF0117">
              <w:t>Yes</w:t>
            </w:r>
          </w:p>
        </w:tc>
        <w:tc>
          <w:tcPr>
            <w:tcW w:w="1134" w:type="dxa"/>
          </w:tcPr>
          <w:p w14:paraId="145887CA" w14:textId="77777777" w:rsidR="00527AF8" w:rsidRPr="00AF0117" w:rsidRDefault="00527AF8" w:rsidP="00FE78D0">
            <w:pPr>
              <w:jc w:val="both"/>
            </w:pPr>
            <w:r>
              <w:t>Number</w:t>
            </w:r>
            <w:r w:rsidRPr="00AF0117">
              <w:t xml:space="preserve"> (15 digit)</w:t>
            </w:r>
          </w:p>
        </w:tc>
        <w:tc>
          <w:tcPr>
            <w:tcW w:w="1829" w:type="dxa"/>
          </w:tcPr>
          <w:p w14:paraId="235DFB18" w14:textId="77777777" w:rsidR="00527AF8" w:rsidRPr="00AF0117" w:rsidRDefault="00527AF8" w:rsidP="00FE78D0">
            <w:pPr>
              <w:jc w:val="both"/>
            </w:pPr>
            <w:r>
              <w:t>NA</w:t>
            </w:r>
          </w:p>
        </w:tc>
        <w:tc>
          <w:tcPr>
            <w:tcW w:w="2592" w:type="dxa"/>
          </w:tcPr>
          <w:p w14:paraId="67768FB9" w14:textId="77777777" w:rsidR="00527AF8" w:rsidRPr="00AF0117" w:rsidRDefault="00527AF8" w:rsidP="00FE78D0">
            <w:pPr>
              <w:jc w:val="both"/>
            </w:pPr>
            <w:r w:rsidRPr="00AF0117">
              <w:t>15 digit unique call id assigned by IVR</w:t>
            </w:r>
          </w:p>
        </w:tc>
      </w:tr>
    </w:tbl>
    <w:p w14:paraId="767A872C" w14:textId="77777777" w:rsidR="00527AF8" w:rsidRPr="004112C6" w:rsidRDefault="00527AF8" w:rsidP="00527AF8">
      <w:pPr>
        <w:jc w:val="both"/>
      </w:pPr>
    </w:p>
    <w:p w14:paraId="55A08B22" w14:textId="77777777" w:rsidR="00527AF8" w:rsidRDefault="00527AF8" w:rsidP="00E85A7D">
      <w:pPr>
        <w:pStyle w:val="Heading5"/>
        <w:jc w:val="both"/>
      </w:pPr>
      <w:r>
        <w:t>URL Path Placeholder Parameters None</w:t>
      </w:r>
    </w:p>
    <w:p w14:paraId="0B0683C7" w14:textId="77777777" w:rsidR="00527AF8" w:rsidRDefault="00527AF8" w:rsidP="00527AF8">
      <w:pPr>
        <w:pStyle w:val="Heading5"/>
        <w:jc w:val="both"/>
      </w:pPr>
      <w:r>
        <w:t xml:space="preserve">Headers </w:t>
      </w:r>
    </w:p>
    <w:p w14:paraId="13FA1667"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11FB0C7D" w14:textId="77777777" w:rsidTr="00FE78D0">
        <w:tc>
          <w:tcPr>
            <w:tcW w:w="1512" w:type="dxa"/>
            <w:shd w:val="clear" w:color="auto" w:fill="D9D9D9" w:themeFill="background1" w:themeFillShade="D9"/>
          </w:tcPr>
          <w:p w14:paraId="7C3A2E3A" w14:textId="77777777" w:rsidR="00527AF8" w:rsidRDefault="00527AF8" w:rsidP="00FE78D0">
            <w:pPr>
              <w:jc w:val="both"/>
            </w:pPr>
            <w:r>
              <w:t>Header Name</w:t>
            </w:r>
          </w:p>
        </w:tc>
        <w:tc>
          <w:tcPr>
            <w:tcW w:w="1595" w:type="dxa"/>
            <w:shd w:val="clear" w:color="auto" w:fill="D9D9D9" w:themeFill="background1" w:themeFillShade="D9"/>
          </w:tcPr>
          <w:p w14:paraId="5F0C6BD7" w14:textId="77777777" w:rsidR="00527AF8" w:rsidRDefault="00527AF8" w:rsidP="00FE78D0">
            <w:pPr>
              <w:jc w:val="both"/>
            </w:pPr>
            <w:r>
              <w:t>Header Value</w:t>
            </w:r>
          </w:p>
        </w:tc>
        <w:tc>
          <w:tcPr>
            <w:tcW w:w="1341" w:type="dxa"/>
            <w:shd w:val="clear" w:color="auto" w:fill="D9D9D9" w:themeFill="background1" w:themeFillShade="D9"/>
          </w:tcPr>
          <w:p w14:paraId="7A921236" w14:textId="77777777" w:rsidR="00527AF8" w:rsidRDefault="00527AF8" w:rsidP="00FE78D0">
            <w:pPr>
              <w:jc w:val="both"/>
            </w:pPr>
            <w:r>
              <w:t>Mandatory</w:t>
            </w:r>
          </w:p>
        </w:tc>
        <w:tc>
          <w:tcPr>
            <w:tcW w:w="4732" w:type="dxa"/>
            <w:shd w:val="clear" w:color="auto" w:fill="D9D9D9" w:themeFill="background1" w:themeFillShade="D9"/>
          </w:tcPr>
          <w:p w14:paraId="50D18C2A" w14:textId="77777777" w:rsidR="00527AF8" w:rsidRDefault="00527AF8" w:rsidP="00FE78D0">
            <w:pPr>
              <w:jc w:val="both"/>
            </w:pPr>
            <w:r>
              <w:t>Description</w:t>
            </w:r>
          </w:p>
        </w:tc>
      </w:tr>
      <w:tr w:rsidR="00527AF8" w14:paraId="6C400EED" w14:textId="77777777" w:rsidTr="00FE78D0">
        <w:tc>
          <w:tcPr>
            <w:tcW w:w="1512" w:type="dxa"/>
          </w:tcPr>
          <w:p w14:paraId="671ADA18" w14:textId="77777777" w:rsidR="00527AF8" w:rsidRPr="0065474C" w:rsidRDefault="00527AF8" w:rsidP="00FE78D0">
            <w:pPr>
              <w:jc w:val="both"/>
            </w:pPr>
          </w:p>
        </w:tc>
        <w:tc>
          <w:tcPr>
            <w:tcW w:w="1595" w:type="dxa"/>
          </w:tcPr>
          <w:p w14:paraId="0C2DBDE3" w14:textId="77777777" w:rsidR="00527AF8" w:rsidRDefault="00527AF8" w:rsidP="00FE78D0">
            <w:pPr>
              <w:jc w:val="both"/>
            </w:pPr>
          </w:p>
        </w:tc>
        <w:tc>
          <w:tcPr>
            <w:tcW w:w="1341" w:type="dxa"/>
          </w:tcPr>
          <w:p w14:paraId="51DA67E8" w14:textId="77777777" w:rsidR="00527AF8" w:rsidRPr="0065474C" w:rsidRDefault="00527AF8" w:rsidP="00FE78D0">
            <w:pPr>
              <w:jc w:val="both"/>
            </w:pPr>
          </w:p>
        </w:tc>
        <w:tc>
          <w:tcPr>
            <w:tcW w:w="4732" w:type="dxa"/>
          </w:tcPr>
          <w:p w14:paraId="42D12332" w14:textId="77777777" w:rsidR="00527AF8" w:rsidRPr="00BA7AFF" w:rsidRDefault="00527AF8" w:rsidP="00FE78D0">
            <w:pPr>
              <w:jc w:val="both"/>
            </w:pPr>
          </w:p>
        </w:tc>
      </w:tr>
      <w:tr w:rsidR="00527AF8" w14:paraId="3C890C1E" w14:textId="77777777" w:rsidTr="00FE78D0">
        <w:tc>
          <w:tcPr>
            <w:tcW w:w="1512" w:type="dxa"/>
          </w:tcPr>
          <w:p w14:paraId="70898B29" w14:textId="77777777" w:rsidR="00527AF8" w:rsidRPr="0065474C" w:rsidRDefault="00527AF8" w:rsidP="00FE78D0">
            <w:pPr>
              <w:jc w:val="both"/>
            </w:pPr>
            <w:r>
              <w:t>Accept</w:t>
            </w:r>
          </w:p>
        </w:tc>
        <w:tc>
          <w:tcPr>
            <w:tcW w:w="1595" w:type="dxa"/>
          </w:tcPr>
          <w:p w14:paraId="67ACA7D7" w14:textId="77777777" w:rsidR="00527AF8" w:rsidRPr="0065474C" w:rsidRDefault="00527AF8" w:rsidP="00FE78D0">
            <w:pPr>
              <w:jc w:val="both"/>
            </w:pPr>
            <w:r>
              <w:t>application/json</w:t>
            </w:r>
          </w:p>
        </w:tc>
        <w:tc>
          <w:tcPr>
            <w:tcW w:w="1341" w:type="dxa"/>
          </w:tcPr>
          <w:p w14:paraId="65AFDE5C" w14:textId="77777777" w:rsidR="00527AF8" w:rsidRPr="0065474C" w:rsidRDefault="00527AF8" w:rsidP="00FE78D0">
            <w:pPr>
              <w:jc w:val="both"/>
            </w:pPr>
            <w:r>
              <w:t>Yes</w:t>
            </w:r>
          </w:p>
        </w:tc>
        <w:tc>
          <w:tcPr>
            <w:tcW w:w="4732" w:type="dxa"/>
          </w:tcPr>
          <w:p w14:paraId="26F267E9" w14:textId="77777777" w:rsidR="00527AF8" w:rsidRPr="00706077" w:rsidRDefault="00527AF8" w:rsidP="00FE78D0">
            <w:pPr>
              <w:jc w:val="both"/>
            </w:pPr>
            <w:r>
              <w:t>It specifies the format of the content accepted by the API invoker.</w:t>
            </w:r>
          </w:p>
        </w:tc>
      </w:tr>
    </w:tbl>
    <w:p w14:paraId="70A2B6C2" w14:textId="77777777" w:rsidR="00527AF8" w:rsidRPr="00F86535" w:rsidRDefault="00527AF8" w:rsidP="00E85A7D">
      <w:pPr>
        <w:pStyle w:val="Heading5"/>
        <w:jc w:val="both"/>
      </w:pPr>
      <w:r>
        <w:t xml:space="preserve">Body Example </w:t>
      </w:r>
    </w:p>
    <w:p w14:paraId="2D4A24D7" w14:textId="77777777" w:rsidR="00694EDB" w:rsidRDefault="00694EDB" w:rsidP="00527AF8">
      <w:pPr>
        <w:jc w:val="both"/>
        <w:rPr>
          <w:rFonts w:ascii="Times" w:hAnsi="Times"/>
          <w:szCs w:val="20"/>
        </w:rPr>
      </w:pPr>
    </w:p>
    <w:p w14:paraId="10742965" w14:textId="77777777" w:rsidR="00527AF8" w:rsidRPr="008930EC" w:rsidRDefault="00527AF8" w:rsidP="00527AF8">
      <w:pPr>
        <w:jc w:val="both"/>
        <w:rPr>
          <w:rFonts w:ascii="Times" w:hAnsi="Times"/>
          <w:szCs w:val="20"/>
        </w:rPr>
      </w:pPr>
      <w:r w:rsidRPr="008930EC">
        <w:rPr>
          <w:rFonts w:ascii="Times" w:hAnsi="Times"/>
          <w:szCs w:val="20"/>
        </w:rPr>
        <w:t>NA</w:t>
      </w:r>
    </w:p>
    <w:p w14:paraId="5364C0A3" w14:textId="77777777" w:rsidR="00527AF8" w:rsidRDefault="00527AF8" w:rsidP="00527AF8">
      <w:pPr>
        <w:pStyle w:val="Heading5"/>
        <w:jc w:val="both"/>
      </w:pPr>
      <w:r>
        <w:t xml:space="preserve">Body Elements </w:t>
      </w:r>
    </w:p>
    <w:p w14:paraId="5B3F08DA" w14:textId="77777777" w:rsidR="00527AF8" w:rsidRPr="004A1E9E" w:rsidRDefault="00527AF8" w:rsidP="00527AF8">
      <w:pPr>
        <w:jc w:val="both"/>
        <w:rPr>
          <w:rFonts w:ascii="Times" w:eastAsia="Times New Roman" w:hAnsi="Times" w:cs="Times New Roman"/>
          <w:b/>
          <w:color w:val="333333"/>
          <w:szCs w:val="20"/>
          <w:shd w:val="clear" w:color="auto" w:fill="FFFFFF"/>
        </w:rPr>
      </w:pPr>
    </w:p>
    <w:p w14:paraId="1C4372A8" w14:textId="77777777" w:rsidR="00527AF8" w:rsidRPr="006F5CF9" w:rsidRDefault="00527AF8" w:rsidP="00527AF8">
      <w:pPr>
        <w:jc w:val="both"/>
      </w:pPr>
      <w:r>
        <w:t>None</w:t>
      </w:r>
    </w:p>
    <w:p w14:paraId="62925A3D" w14:textId="77777777" w:rsidR="00527AF8" w:rsidRDefault="00527AF8" w:rsidP="00527AF8">
      <w:pPr>
        <w:pStyle w:val="Heading4"/>
        <w:jc w:val="both"/>
      </w:pPr>
      <w:r>
        <w:t xml:space="preserve">Get User Details </w:t>
      </w:r>
      <w:r w:rsidR="00350A13">
        <w:t>–</w:t>
      </w:r>
      <w:r>
        <w:t xml:space="preserve"> Response </w:t>
      </w:r>
    </w:p>
    <w:p w14:paraId="239CD3BE"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510"/>
        <w:gridCol w:w="761"/>
        <w:gridCol w:w="1471"/>
        <w:gridCol w:w="2250"/>
      </w:tblGrid>
      <w:tr w:rsidR="00527AF8" w:rsidRPr="00DE1B6A" w14:paraId="3ACA41EC" w14:textId="77777777" w:rsidTr="00FE78D0">
        <w:tc>
          <w:tcPr>
            <w:tcW w:w="1188" w:type="dxa"/>
            <w:shd w:val="clear" w:color="auto" w:fill="D9D9D9" w:themeFill="background1" w:themeFillShade="D9"/>
          </w:tcPr>
          <w:p w14:paraId="5273E3FC" w14:textId="77777777" w:rsidR="00527AF8" w:rsidRPr="00DE1B6A" w:rsidRDefault="00527AF8" w:rsidP="00FE78D0">
            <w:pPr>
              <w:jc w:val="both"/>
            </w:pPr>
            <w:r w:rsidRPr="00DE1B6A">
              <w:t>Response  Status</w:t>
            </w:r>
          </w:p>
        </w:tc>
        <w:tc>
          <w:tcPr>
            <w:tcW w:w="3510" w:type="dxa"/>
            <w:shd w:val="clear" w:color="auto" w:fill="D9D9D9" w:themeFill="background1" w:themeFillShade="D9"/>
          </w:tcPr>
          <w:p w14:paraId="42FE0AB8" w14:textId="77777777" w:rsidR="00527AF8" w:rsidRPr="00DE1B6A" w:rsidRDefault="00527AF8" w:rsidP="00FE78D0">
            <w:pPr>
              <w:jc w:val="both"/>
            </w:pPr>
            <w:r w:rsidRPr="00DE1B6A">
              <w:t>Body</w:t>
            </w:r>
            <w:r>
              <w:t xml:space="preserve"> Example</w:t>
            </w:r>
          </w:p>
        </w:tc>
        <w:tc>
          <w:tcPr>
            <w:tcW w:w="761" w:type="dxa"/>
            <w:shd w:val="clear" w:color="auto" w:fill="D9D9D9" w:themeFill="background1" w:themeFillShade="D9"/>
          </w:tcPr>
          <w:p w14:paraId="26EE1C52"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17C149B6"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6D358F60" w14:textId="77777777" w:rsidR="00527AF8" w:rsidRPr="00DE1B6A" w:rsidRDefault="00527AF8" w:rsidP="00FE78D0">
            <w:pPr>
              <w:jc w:val="both"/>
            </w:pPr>
            <w:r w:rsidRPr="00DE1B6A">
              <w:t>Description</w:t>
            </w:r>
          </w:p>
        </w:tc>
      </w:tr>
      <w:tr w:rsidR="00527AF8" w14:paraId="7F2F8DEE" w14:textId="77777777" w:rsidTr="00FE78D0">
        <w:trPr>
          <w:trHeight w:val="346"/>
        </w:trPr>
        <w:tc>
          <w:tcPr>
            <w:tcW w:w="1188" w:type="dxa"/>
          </w:tcPr>
          <w:p w14:paraId="7C4FD1DF" w14:textId="77777777" w:rsidR="00527AF8" w:rsidRPr="00031093" w:rsidRDefault="00527AF8" w:rsidP="00FE78D0">
            <w:pPr>
              <w:jc w:val="both"/>
              <w:rPr>
                <w:szCs w:val="20"/>
              </w:rPr>
            </w:pPr>
            <w:r w:rsidRPr="00031093">
              <w:rPr>
                <w:szCs w:val="20"/>
              </w:rPr>
              <w:t>Successful</w:t>
            </w:r>
          </w:p>
        </w:tc>
        <w:tc>
          <w:tcPr>
            <w:tcW w:w="3510" w:type="dxa"/>
          </w:tcPr>
          <w:p w14:paraId="1D3361BB" w14:textId="77777777" w:rsidR="00527AF8" w:rsidRPr="006419FD" w:rsidRDefault="00527AF8" w:rsidP="00FE78D0">
            <w:pPr>
              <w:jc w:val="both"/>
              <w:rPr>
                <w:rFonts w:eastAsia="Arial" w:cs="Arial"/>
                <w:szCs w:val="20"/>
              </w:rPr>
            </w:pPr>
          </w:p>
          <w:p w14:paraId="57391760" w14:textId="77777777" w:rsidR="00590D62" w:rsidRPr="00590D62" w:rsidRDefault="00590D62" w:rsidP="00590D62">
            <w:pPr>
              <w:jc w:val="both"/>
              <w:rPr>
                <w:rFonts w:eastAsia="Arial" w:cs="Arial"/>
                <w:szCs w:val="20"/>
              </w:rPr>
            </w:pPr>
            <w:r w:rsidRPr="00590D62">
              <w:rPr>
                <w:rFonts w:eastAsia="Arial" w:cs="Arial"/>
                <w:szCs w:val="20"/>
              </w:rPr>
              <w:t>{</w:t>
            </w:r>
          </w:p>
          <w:p w14:paraId="4DD68A35" w14:textId="129683D9" w:rsidR="00590D62" w:rsidRDefault="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languageLocationCode</w:t>
            </w:r>
            <w:r w:rsidR="003F5A2D">
              <w:rPr>
                <w:rFonts w:eastAsia="Arial" w:cs="Arial"/>
                <w:szCs w:val="20"/>
              </w:rPr>
              <w:t>"</w:t>
            </w:r>
            <w:r w:rsidRPr="00590D62">
              <w:rPr>
                <w:rFonts w:eastAsia="Arial" w:cs="Arial"/>
                <w:szCs w:val="20"/>
              </w:rPr>
              <w:t xml:space="preserve">: </w:t>
            </w:r>
            <w:r w:rsidR="000865AD">
              <w:rPr>
                <w:rFonts w:eastAsia="Arial" w:cs="Arial"/>
                <w:szCs w:val="20"/>
              </w:rPr>
              <w:t>“</w:t>
            </w:r>
            <w:r w:rsidRPr="00590D62">
              <w:rPr>
                <w:rFonts w:eastAsia="Arial" w:cs="Arial"/>
                <w:szCs w:val="20"/>
              </w:rPr>
              <w:t>10</w:t>
            </w:r>
            <w:r w:rsidR="000865AD">
              <w:rPr>
                <w:rFonts w:eastAsia="Arial" w:cs="Arial"/>
                <w:szCs w:val="20"/>
              </w:rPr>
              <w:t>”</w:t>
            </w:r>
            <w:r w:rsidRPr="00590D62">
              <w:rPr>
                <w:rFonts w:eastAsia="Arial" w:cs="Arial"/>
                <w:szCs w:val="20"/>
              </w:rPr>
              <w:t>,</w:t>
            </w:r>
          </w:p>
          <w:p w14:paraId="403B6378" w14:textId="21234AE0" w:rsidR="00D77511" w:rsidRPr="008A060A" w:rsidRDefault="00B64CA0" w:rsidP="00D77511">
            <w:pPr>
              <w:jc w:val="both"/>
              <w:rPr>
                <w:rFonts w:eastAsia="Times New Roman" w:cs="Arial"/>
                <w:szCs w:val="20"/>
              </w:rPr>
            </w:pPr>
            <w:r>
              <w:rPr>
                <w:rFonts w:eastAsia="Arial" w:cs="Arial"/>
                <w:szCs w:val="20"/>
              </w:rPr>
              <w:t xml:space="preserve">    "defaultL</w:t>
            </w:r>
            <w:r w:rsidRPr="00590D62">
              <w:rPr>
                <w:rFonts w:eastAsia="Arial" w:cs="Arial"/>
                <w:szCs w:val="20"/>
              </w:rPr>
              <w:t>anguageLocationCode</w:t>
            </w:r>
            <w:r>
              <w:rPr>
                <w:rFonts w:eastAsia="Arial" w:cs="Arial"/>
                <w:szCs w:val="20"/>
              </w:rPr>
              <w:t>"</w:t>
            </w:r>
            <w:r w:rsidRPr="00590D62">
              <w:rPr>
                <w:rFonts w:eastAsia="Arial" w:cs="Arial"/>
                <w:szCs w:val="20"/>
              </w:rPr>
              <w:t xml:space="preserve">: </w:t>
            </w:r>
            <w:r>
              <w:rPr>
                <w:rFonts w:eastAsia="Arial" w:cs="Arial"/>
                <w:szCs w:val="20"/>
              </w:rPr>
              <w:t>“</w:t>
            </w:r>
            <w:r w:rsidRPr="00590D62">
              <w:rPr>
                <w:rFonts w:eastAsia="Arial" w:cs="Arial"/>
                <w:szCs w:val="20"/>
              </w:rPr>
              <w:t>10</w:t>
            </w:r>
            <w:r>
              <w:rPr>
                <w:rFonts w:eastAsia="Arial" w:cs="Arial"/>
                <w:szCs w:val="20"/>
              </w:rPr>
              <w:t>”</w:t>
            </w:r>
            <w:r w:rsidRPr="00590D62">
              <w:rPr>
                <w:rFonts w:eastAsia="Arial" w:cs="Arial"/>
                <w:szCs w:val="20"/>
              </w:rPr>
              <w:t>,</w:t>
            </w:r>
            <w:r w:rsidR="00D77511">
              <w:rPr>
                <w:rFonts w:eastAsia="Times New Roman" w:cs="Arial"/>
                <w:szCs w:val="20"/>
              </w:rPr>
              <w:t xml:space="preserve">    “allowedLanguageLocationCodes”: [],</w:t>
            </w:r>
          </w:p>
          <w:p w14:paraId="062E2F0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currentUsageInPulses</w:t>
            </w:r>
            <w:r w:rsidR="003F5A2D">
              <w:rPr>
                <w:rFonts w:eastAsia="Arial" w:cs="Arial"/>
                <w:szCs w:val="20"/>
              </w:rPr>
              <w:t>"</w:t>
            </w:r>
            <w:r w:rsidRPr="00590D62">
              <w:rPr>
                <w:rFonts w:eastAsia="Arial" w:cs="Arial"/>
                <w:szCs w:val="20"/>
              </w:rPr>
              <w:t>: 10,</w:t>
            </w:r>
          </w:p>
          <w:p w14:paraId="34CFAC9D"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maxAllowedUsageInPulses</w:t>
            </w:r>
            <w:r w:rsidR="003F5A2D">
              <w:rPr>
                <w:rFonts w:eastAsia="Arial" w:cs="Arial"/>
                <w:szCs w:val="20"/>
              </w:rPr>
              <w:t>"</w:t>
            </w:r>
            <w:r w:rsidRPr="00590D62">
              <w:rPr>
                <w:rFonts w:eastAsia="Arial" w:cs="Arial"/>
                <w:szCs w:val="20"/>
              </w:rPr>
              <w:t>: 2340,</w:t>
            </w:r>
          </w:p>
          <w:p w14:paraId="1E1DC0EE"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welcomeProm</w:t>
            </w:r>
            <w:r w:rsidR="00D02954">
              <w:rPr>
                <w:rFonts w:eastAsia="Arial" w:cs="Arial"/>
                <w:szCs w:val="20"/>
              </w:rPr>
              <w:t>p</w:t>
            </w:r>
            <w:r w:rsidRPr="00590D62">
              <w:rPr>
                <w:rFonts w:eastAsia="Arial" w:cs="Arial"/>
                <w:szCs w:val="20"/>
              </w:rPr>
              <w:t>tFlag</w:t>
            </w:r>
            <w:r w:rsidR="003F5A2D">
              <w:rPr>
                <w:rFonts w:eastAsia="Arial" w:cs="Arial"/>
                <w:szCs w:val="20"/>
              </w:rPr>
              <w:t>"</w:t>
            </w:r>
            <w:r w:rsidRPr="00590D62">
              <w:rPr>
                <w:rFonts w:eastAsia="Arial" w:cs="Arial"/>
                <w:szCs w:val="20"/>
              </w:rPr>
              <w:t xml:space="preserve">: </w:t>
            </w:r>
            <w:r w:rsidR="003F5A2D">
              <w:rPr>
                <w:rFonts w:eastAsia="Arial" w:cs="Arial"/>
                <w:szCs w:val="20"/>
              </w:rPr>
              <w:t>"</w:t>
            </w:r>
            <w:r w:rsidRPr="00590D62">
              <w:rPr>
                <w:rFonts w:eastAsia="Arial" w:cs="Arial"/>
                <w:szCs w:val="20"/>
              </w:rPr>
              <w:t>TRUE</w:t>
            </w:r>
            <w:r w:rsidR="003F5A2D">
              <w:rPr>
                <w:rFonts w:eastAsia="Arial" w:cs="Arial"/>
                <w:szCs w:val="20"/>
              </w:rPr>
              <w:t>"</w:t>
            </w:r>
            <w:r w:rsidRPr="00590D62">
              <w:rPr>
                <w:rFonts w:eastAsia="Arial" w:cs="Arial"/>
                <w:szCs w:val="20"/>
              </w:rPr>
              <w:t>,</w:t>
            </w:r>
          </w:p>
          <w:p w14:paraId="767F1F48"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endOfUsagePromptCounter</w:t>
            </w:r>
            <w:r w:rsidR="003F5A2D">
              <w:rPr>
                <w:rFonts w:eastAsia="Arial" w:cs="Arial"/>
                <w:szCs w:val="20"/>
              </w:rPr>
              <w:t>"</w:t>
            </w:r>
            <w:r w:rsidRPr="00590D62">
              <w:rPr>
                <w:rFonts w:eastAsia="Arial" w:cs="Arial"/>
                <w:szCs w:val="20"/>
              </w:rPr>
              <w:t>: 0,</w:t>
            </w:r>
          </w:p>
          <w:p w14:paraId="05E00F89" w14:textId="77777777" w:rsidR="00590D62" w:rsidRPr="00590D62" w:rsidRDefault="00590D62" w:rsidP="00590D62">
            <w:pPr>
              <w:jc w:val="both"/>
              <w:rPr>
                <w:rFonts w:eastAsia="Arial" w:cs="Arial"/>
                <w:szCs w:val="20"/>
              </w:rPr>
            </w:pPr>
            <w:r w:rsidRPr="00590D62">
              <w:rPr>
                <w:rFonts w:eastAsia="Arial" w:cs="Arial"/>
                <w:szCs w:val="20"/>
              </w:rPr>
              <w:t xml:space="preserve">    </w:t>
            </w:r>
            <w:r w:rsidR="003F5A2D">
              <w:rPr>
                <w:rFonts w:eastAsia="Arial" w:cs="Arial"/>
                <w:szCs w:val="20"/>
              </w:rPr>
              <w:t>"</w:t>
            </w:r>
            <w:r w:rsidRPr="00590D62">
              <w:rPr>
                <w:rFonts w:eastAsia="Arial" w:cs="Arial"/>
                <w:szCs w:val="20"/>
              </w:rPr>
              <w:t>maxAllowedEndOfUsagePrompt</w:t>
            </w:r>
            <w:r w:rsidR="003F5A2D">
              <w:rPr>
                <w:rFonts w:eastAsia="Arial" w:cs="Arial"/>
                <w:szCs w:val="20"/>
              </w:rPr>
              <w:t>"</w:t>
            </w:r>
            <w:r w:rsidRPr="00590D62">
              <w:rPr>
                <w:rFonts w:eastAsia="Arial" w:cs="Arial"/>
                <w:szCs w:val="20"/>
              </w:rPr>
              <w:t>: 2</w:t>
            </w:r>
          </w:p>
          <w:p w14:paraId="7FC0B057" w14:textId="77777777" w:rsidR="00B64CA0" w:rsidRDefault="00590D62" w:rsidP="00FE78D0">
            <w:pPr>
              <w:jc w:val="both"/>
              <w:rPr>
                <w:rFonts w:eastAsia="Arial" w:cs="Arial"/>
                <w:szCs w:val="20"/>
              </w:rPr>
            </w:pPr>
            <w:r w:rsidRPr="00590D62">
              <w:rPr>
                <w:rFonts w:eastAsia="Arial" w:cs="Arial"/>
                <w:szCs w:val="20"/>
              </w:rPr>
              <w:t>}</w:t>
            </w:r>
          </w:p>
          <w:p w14:paraId="1E39F4F1" w14:textId="2397886F" w:rsidR="00527AF8" w:rsidRDefault="00527AF8" w:rsidP="00FE78D0">
            <w:pPr>
              <w:jc w:val="both"/>
              <w:rPr>
                <w:rFonts w:eastAsia="Arial" w:cs="Arial"/>
                <w:szCs w:val="20"/>
              </w:rPr>
            </w:pPr>
          </w:p>
          <w:p w14:paraId="3076746E" w14:textId="77777777" w:rsidR="00A8494C" w:rsidRDefault="00A8494C" w:rsidP="00FE78D0">
            <w:pPr>
              <w:jc w:val="both"/>
              <w:rPr>
                <w:rFonts w:eastAsia="Arial" w:cs="Arial"/>
                <w:szCs w:val="20"/>
              </w:rPr>
            </w:pPr>
            <w:r>
              <w:rPr>
                <w:rFonts w:eastAsia="Arial" w:cs="Arial"/>
                <w:szCs w:val="20"/>
              </w:rPr>
              <w:t>OR</w:t>
            </w:r>
          </w:p>
          <w:p w14:paraId="4B5D6040" w14:textId="77777777" w:rsidR="00A8494C" w:rsidRDefault="00A8494C" w:rsidP="00FE78D0">
            <w:pPr>
              <w:jc w:val="both"/>
              <w:rPr>
                <w:rFonts w:eastAsia="Arial" w:cs="Arial"/>
                <w:szCs w:val="20"/>
              </w:rPr>
            </w:pPr>
          </w:p>
          <w:p w14:paraId="58424B3E" w14:textId="77777777" w:rsidR="00555D08" w:rsidRPr="00555D08" w:rsidRDefault="00555D08" w:rsidP="00555D08">
            <w:pPr>
              <w:jc w:val="both"/>
              <w:rPr>
                <w:rFonts w:eastAsia="Arial" w:cs="Arial"/>
                <w:szCs w:val="20"/>
              </w:rPr>
            </w:pPr>
            <w:r w:rsidRPr="00555D08">
              <w:rPr>
                <w:rFonts w:eastAsia="Arial" w:cs="Arial"/>
                <w:szCs w:val="20"/>
              </w:rPr>
              <w:t>{</w:t>
            </w:r>
          </w:p>
          <w:p w14:paraId="024D7B1E" w14:textId="6897F15C" w:rsidR="00B64CA0" w:rsidRPr="00555D08" w:rsidRDefault="00555D08" w:rsidP="00D77511">
            <w:pPr>
              <w:jc w:val="both"/>
              <w:rPr>
                <w:rFonts w:eastAsia="Arial" w:cs="Arial"/>
                <w:szCs w:val="20"/>
              </w:rPr>
            </w:pPr>
            <w:r w:rsidRPr="00555D08">
              <w:rPr>
                <w:rFonts w:eastAsia="Arial" w:cs="Arial"/>
                <w:szCs w:val="20"/>
              </w:rPr>
              <w:lastRenderedPageBreak/>
              <w:t xml:space="preserve"> </w:t>
            </w:r>
            <w:r w:rsidR="00B64CA0">
              <w:rPr>
                <w:rFonts w:eastAsia="Arial" w:cs="Arial"/>
                <w:szCs w:val="20"/>
              </w:rPr>
              <w:t xml:space="preserve">   “</w:t>
            </w:r>
            <w:r w:rsidR="00B64CA0" w:rsidRPr="00590D62">
              <w:rPr>
                <w:rFonts w:eastAsia="Arial" w:cs="Arial"/>
                <w:szCs w:val="20"/>
              </w:rPr>
              <w:t>languageLocationCode</w:t>
            </w:r>
            <w:r w:rsidR="00B64CA0">
              <w:rPr>
                <w:rFonts w:eastAsia="Arial" w:cs="Arial"/>
                <w:szCs w:val="20"/>
              </w:rPr>
              <w:t>”: null,</w:t>
            </w:r>
          </w:p>
          <w:p w14:paraId="3C4E7207" w14:textId="61FC2DBE" w:rsidR="00D77511" w:rsidRPr="008A060A" w:rsidRDefault="00555D08" w:rsidP="00D77511">
            <w:pPr>
              <w:jc w:val="both"/>
              <w:rPr>
                <w:rFonts w:eastAsia="Times New Roman"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defaultLanguageLocationCode</w:t>
            </w:r>
            <w:r w:rsidR="003F5A2D">
              <w:rPr>
                <w:rFonts w:eastAsia="Arial" w:cs="Arial"/>
                <w:szCs w:val="20"/>
              </w:rPr>
              <w:t>"</w:t>
            </w:r>
            <w:r w:rsidRPr="00555D08">
              <w:rPr>
                <w:rFonts w:eastAsia="Arial" w:cs="Arial"/>
                <w:szCs w:val="20"/>
              </w:rPr>
              <w:t xml:space="preserve">: </w:t>
            </w:r>
            <w:r w:rsidR="000865AD">
              <w:rPr>
                <w:rFonts w:eastAsia="Arial" w:cs="Arial"/>
                <w:szCs w:val="20"/>
              </w:rPr>
              <w:t>“</w:t>
            </w:r>
            <w:r w:rsidRPr="00555D08">
              <w:rPr>
                <w:rFonts w:eastAsia="Arial" w:cs="Arial"/>
                <w:szCs w:val="20"/>
              </w:rPr>
              <w:t>10</w:t>
            </w:r>
            <w:r w:rsidR="000865AD">
              <w:rPr>
                <w:rFonts w:eastAsia="Arial" w:cs="Arial"/>
                <w:szCs w:val="20"/>
              </w:rPr>
              <w:t>”</w:t>
            </w:r>
            <w:r w:rsidRPr="00555D08">
              <w:rPr>
                <w:rFonts w:eastAsia="Arial" w:cs="Arial"/>
                <w:szCs w:val="20"/>
              </w:rPr>
              <w:t>,</w:t>
            </w:r>
            <w:r w:rsidR="00D77511">
              <w:rPr>
                <w:rFonts w:eastAsia="Times New Roman" w:cs="Arial"/>
                <w:szCs w:val="20"/>
              </w:rPr>
              <w:t xml:space="preserve">    “allowedLanguageLocationCodes”: [“10”, “99”, “34”],</w:t>
            </w:r>
          </w:p>
          <w:p w14:paraId="4787593C"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currentUsageInPulses</w:t>
            </w:r>
            <w:r w:rsidR="003F5A2D">
              <w:rPr>
                <w:rFonts w:eastAsia="Arial" w:cs="Arial"/>
                <w:szCs w:val="20"/>
              </w:rPr>
              <w:t>"</w:t>
            </w:r>
            <w:r w:rsidRPr="00555D08">
              <w:rPr>
                <w:rFonts w:eastAsia="Arial" w:cs="Arial"/>
                <w:szCs w:val="20"/>
              </w:rPr>
              <w:t>: 10,</w:t>
            </w:r>
          </w:p>
          <w:p w14:paraId="2E773BC6"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maxAllowedUsageInPulses</w:t>
            </w:r>
            <w:r w:rsidR="003F5A2D">
              <w:rPr>
                <w:rFonts w:eastAsia="Arial" w:cs="Arial"/>
                <w:szCs w:val="20"/>
              </w:rPr>
              <w:t>"</w:t>
            </w:r>
            <w:r w:rsidRPr="00555D08">
              <w:rPr>
                <w:rFonts w:eastAsia="Arial" w:cs="Arial"/>
                <w:szCs w:val="20"/>
              </w:rPr>
              <w:t>: 2340,</w:t>
            </w:r>
          </w:p>
          <w:p w14:paraId="2F3CE0C4"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welcomeProm</w:t>
            </w:r>
            <w:r w:rsidR="00D02954">
              <w:rPr>
                <w:rFonts w:eastAsia="Arial" w:cs="Arial"/>
                <w:szCs w:val="20"/>
              </w:rPr>
              <w:t>p</w:t>
            </w:r>
            <w:r w:rsidRPr="00555D08">
              <w:rPr>
                <w:rFonts w:eastAsia="Arial" w:cs="Arial"/>
                <w:szCs w:val="20"/>
              </w:rPr>
              <w:t>tFlag</w:t>
            </w:r>
            <w:r w:rsidR="003F5A2D">
              <w:rPr>
                <w:rFonts w:eastAsia="Arial" w:cs="Arial"/>
                <w:szCs w:val="20"/>
              </w:rPr>
              <w:t>"</w:t>
            </w:r>
            <w:r w:rsidRPr="00555D08">
              <w:rPr>
                <w:rFonts w:eastAsia="Arial" w:cs="Arial"/>
                <w:szCs w:val="20"/>
              </w:rPr>
              <w:t xml:space="preserve">: </w:t>
            </w:r>
            <w:r w:rsidR="003F5A2D">
              <w:rPr>
                <w:rFonts w:eastAsia="Arial" w:cs="Arial"/>
                <w:szCs w:val="20"/>
              </w:rPr>
              <w:t>"</w:t>
            </w:r>
            <w:r w:rsidRPr="00555D08">
              <w:rPr>
                <w:rFonts w:eastAsia="Arial" w:cs="Arial"/>
                <w:szCs w:val="20"/>
              </w:rPr>
              <w:t>TRUE</w:t>
            </w:r>
            <w:r w:rsidR="003F5A2D">
              <w:rPr>
                <w:rFonts w:eastAsia="Arial" w:cs="Arial"/>
                <w:szCs w:val="20"/>
              </w:rPr>
              <w:t>"</w:t>
            </w:r>
            <w:r w:rsidRPr="00555D08">
              <w:rPr>
                <w:rFonts w:eastAsia="Arial" w:cs="Arial"/>
                <w:szCs w:val="20"/>
              </w:rPr>
              <w:t>,</w:t>
            </w:r>
          </w:p>
          <w:p w14:paraId="4D877DC5"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endOfUsagePromptCounter</w:t>
            </w:r>
            <w:r w:rsidR="003F5A2D">
              <w:rPr>
                <w:rFonts w:eastAsia="Arial" w:cs="Arial"/>
                <w:szCs w:val="20"/>
              </w:rPr>
              <w:t>"</w:t>
            </w:r>
            <w:r w:rsidRPr="00555D08">
              <w:rPr>
                <w:rFonts w:eastAsia="Arial" w:cs="Arial"/>
                <w:szCs w:val="20"/>
              </w:rPr>
              <w:t>: 0,</w:t>
            </w:r>
          </w:p>
          <w:p w14:paraId="61F0BBBE" w14:textId="77777777" w:rsidR="00555D08" w:rsidRPr="00555D08" w:rsidRDefault="00555D08" w:rsidP="00555D08">
            <w:pPr>
              <w:jc w:val="both"/>
              <w:rPr>
                <w:rFonts w:eastAsia="Arial" w:cs="Arial"/>
                <w:szCs w:val="20"/>
              </w:rPr>
            </w:pPr>
            <w:r w:rsidRPr="00555D08">
              <w:rPr>
                <w:rFonts w:eastAsia="Arial" w:cs="Arial"/>
                <w:szCs w:val="20"/>
              </w:rPr>
              <w:t xml:space="preserve">    </w:t>
            </w:r>
            <w:r w:rsidR="003F5A2D">
              <w:rPr>
                <w:rFonts w:eastAsia="Arial" w:cs="Arial"/>
                <w:szCs w:val="20"/>
              </w:rPr>
              <w:t>"</w:t>
            </w:r>
            <w:r w:rsidRPr="00555D08">
              <w:rPr>
                <w:rFonts w:eastAsia="Arial" w:cs="Arial"/>
                <w:szCs w:val="20"/>
              </w:rPr>
              <w:t>maxAllowedEndOfUsagePrompt</w:t>
            </w:r>
            <w:r w:rsidR="003F5A2D">
              <w:rPr>
                <w:rFonts w:eastAsia="Arial" w:cs="Arial"/>
                <w:szCs w:val="20"/>
              </w:rPr>
              <w:t>"</w:t>
            </w:r>
            <w:r w:rsidRPr="00555D08">
              <w:rPr>
                <w:rFonts w:eastAsia="Arial" w:cs="Arial"/>
                <w:szCs w:val="20"/>
              </w:rPr>
              <w:t>: 2</w:t>
            </w:r>
          </w:p>
          <w:p w14:paraId="6B5F454F" w14:textId="03F882F6" w:rsidR="00527AF8" w:rsidRDefault="00555D08" w:rsidP="00FE78D0">
            <w:pPr>
              <w:jc w:val="both"/>
              <w:rPr>
                <w:rFonts w:eastAsia="Arial" w:cs="Arial"/>
                <w:szCs w:val="20"/>
              </w:rPr>
            </w:pPr>
            <w:r w:rsidRPr="00555D08">
              <w:rPr>
                <w:rFonts w:eastAsia="Arial" w:cs="Arial"/>
                <w:szCs w:val="20"/>
              </w:rPr>
              <w:t>}</w:t>
            </w:r>
            <w:r w:rsidRPr="00555D08" w:rsidDel="00555D08">
              <w:rPr>
                <w:rFonts w:eastAsia="Arial" w:cs="Arial"/>
                <w:szCs w:val="20"/>
              </w:rPr>
              <w:t xml:space="preserve"> </w:t>
            </w:r>
          </w:p>
          <w:p w14:paraId="40F2C702" w14:textId="77777777" w:rsidR="00527AF8" w:rsidRDefault="00527AF8" w:rsidP="00FE78D0">
            <w:pPr>
              <w:jc w:val="both"/>
              <w:rPr>
                <w:rFonts w:eastAsia="Arial" w:cs="Arial"/>
                <w:szCs w:val="20"/>
              </w:rPr>
            </w:pPr>
          </w:p>
          <w:p w14:paraId="3CC9735D" w14:textId="77777777" w:rsidR="00527AF8" w:rsidRPr="006419FD" w:rsidRDefault="00527AF8" w:rsidP="00FE78D0">
            <w:pPr>
              <w:jc w:val="both"/>
              <w:rPr>
                <w:rFonts w:eastAsia="Times New Roman" w:cs="Times New Roman"/>
                <w:szCs w:val="20"/>
              </w:rPr>
            </w:pPr>
          </w:p>
        </w:tc>
        <w:tc>
          <w:tcPr>
            <w:tcW w:w="761" w:type="dxa"/>
            <w:tcBorders>
              <w:bottom w:val="single" w:sz="4" w:space="0" w:color="auto"/>
            </w:tcBorders>
          </w:tcPr>
          <w:p w14:paraId="175B963F" w14:textId="77777777" w:rsidR="00527AF8" w:rsidRPr="00031093" w:rsidRDefault="00527AF8" w:rsidP="00FE78D0">
            <w:pPr>
              <w:jc w:val="both"/>
              <w:rPr>
                <w:szCs w:val="20"/>
              </w:rPr>
            </w:pPr>
            <w:r w:rsidRPr="00031093">
              <w:rPr>
                <w:szCs w:val="20"/>
              </w:rPr>
              <w:lastRenderedPageBreak/>
              <w:t>200</w:t>
            </w:r>
          </w:p>
        </w:tc>
        <w:tc>
          <w:tcPr>
            <w:tcW w:w="1471" w:type="dxa"/>
            <w:tcBorders>
              <w:bottom w:val="single" w:sz="4" w:space="0" w:color="auto"/>
            </w:tcBorders>
          </w:tcPr>
          <w:p w14:paraId="2F9FB219"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1C80404D" w14:textId="77777777" w:rsidR="00527AF8" w:rsidRPr="00031093" w:rsidRDefault="00527AF8" w:rsidP="00FE78D0">
            <w:pPr>
              <w:jc w:val="both"/>
              <w:rPr>
                <w:szCs w:val="20"/>
              </w:rPr>
            </w:pPr>
          </w:p>
        </w:tc>
      </w:tr>
      <w:tr w:rsidR="00BC06C9" w14:paraId="6CBBAD94" w14:textId="77777777" w:rsidTr="00FE78D0">
        <w:tc>
          <w:tcPr>
            <w:tcW w:w="1188" w:type="dxa"/>
            <w:vMerge w:val="restart"/>
          </w:tcPr>
          <w:p w14:paraId="5E64D9FF" w14:textId="77777777" w:rsidR="00BC06C9" w:rsidRPr="00031093" w:rsidRDefault="00BC06C9" w:rsidP="00FE78D0">
            <w:pPr>
              <w:jc w:val="both"/>
              <w:rPr>
                <w:szCs w:val="20"/>
              </w:rPr>
            </w:pPr>
            <w:r w:rsidRPr="00031093">
              <w:rPr>
                <w:szCs w:val="20"/>
              </w:rPr>
              <w:lastRenderedPageBreak/>
              <w:t>Failure</w:t>
            </w:r>
          </w:p>
        </w:tc>
        <w:tc>
          <w:tcPr>
            <w:tcW w:w="3510" w:type="dxa"/>
            <w:vMerge w:val="restart"/>
            <w:shd w:val="clear" w:color="auto" w:fill="auto"/>
          </w:tcPr>
          <w:p w14:paraId="5E0BF343" w14:textId="77777777" w:rsidR="00BC06C9" w:rsidRPr="00031093" w:rsidRDefault="00BC06C9" w:rsidP="00FE78D0">
            <w:pPr>
              <w:jc w:val="both"/>
              <w:rPr>
                <w:rFonts w:eastAsia="Arial" w:cs="Arial"/>
                <w:szCs w:val="20"/>
              </w:rPr>
            </w:pPr>
            <w:r w:rsidRPr="00031093">
              <w:rPr>
                <w:rFonts w:eastAsia="Arial" w:cs="Arial"/>
                <w:szCs w:val="20"/>
              </w:rPr>
              <w:t>{</w:t>
            </w:r>
          </w:p>
          <w:p w14:paraId="0B803333" w14:textId="77777777" w:rsidR="00BC06C9" w:rsidRPr="00031093" w:rsidRDefault="00BC06C9"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 : "</w:t>
            </w:r>
            <w:r w:rsidRPr="00031093">
              <w:rPr>
                <w:szCs w:val="20"/>
              </w:rPr>
              <w:t xml:space="preserve">&lt;Description     </w:t>
            </w:r>
            <w:r>
              <w:rPr>
                <w:szCs w:val="20"/>
              </w:rPr>
              <w:t>of the failure reason&gt;"</w:t>
            </w:r>
          </w:p>
          <w:p w14:paraId="5038E78B" w14:textId="77777777" w:rsidR="00BC06C9" w:rsidRPr="00031093" w:rsidRDefault="00BC06C9" w:rsidP="00FE78D0">
            <w:pPr>
              <w:jc w:val="both"/>
              <w:rPr>
                <w:szCs w:val="20"/>
                <w:highlight w:val="lightGray"/>
              </w:rPr>
            </w:pPr>
            <w:r w:rsidRPr="00031093">
              <w:rPr>
                <w:szCs w:val="20"/>
              </w:rPr>
              <w:t>}</w:t>
            </w:r>
          </w:p>
        </w:tc>
        <w:tc>
          <w:tcPr>
            <w:tcW w:w="761" w:type="dxa"/>
            <w:tcBorders>
              <w:bottom w:val="single" w:sz="4" w:space="0" w:color="auto"/>
            </w:tcBorders>
          </w:tcPr>
          <w:p w14:paraId="3217AC4B" w14:textId="77777777" w:rsidR="00BC06C9" w:rsidRPr="00031093" w:rsidRDefault="00BC06C9" w:rsidP="00FE78D0">
            <w:pPr>
              <w:jc w:val="both"/>
              <w:rPr>
                <w:szCs w:val="20"/>
              </w:rPr>
            </w:pPr>
            <w:r>
              <w:rPr>
                <w:szCs w:val="20"/>
              </w:rPr>
              <w:t>400</w:t>
            </w:r>
          </w:p>
        </w:tc>
        <w:tc>
          <w:tcPr>
            <w:tcW w:w="1471" w:type="dxa"/>
          </w:tcPr>
          <w:p w14:paraId="51398932" w14:textId="77777777" w:rsidR="00BC06C9" w:rsidRPr="00031093" w:rsidRDefault="00BC06C9" w:rsidP="00FE78D0">
            <w:pPr>
              <w:jc w:val="both"/>
              <w:rPr>
                <w:szCs w:val="20"/>
              </w:rPr>
            </w:pPr>
            <w:r w:rsidRPr="00031093">
              <w:rPr>
                <w:szCs w:val="20"/>
              </w:rPr>
              <w:t>Application/json</w:t>
            </w:r>
          </w:p>
        </w:tc>
        <w:tc>
          <w:tcPr>
            <w:tcW w:w="2250" w:type="dxa"/>
          </w:tcPr>
          <w:p w14:paraId="275115BD" w14:textId="77777777" w:rsidR="00BC06C9" w:rsidRPr="00031093" w:rsidRDefault="00BC06C9" w:rsidP="007102DC">
            <w:pPr>
              <w:jc w:val="both"/>
              <w:rPr>
                <w:szCs w:val="20"/>
              </w:rPr>
            </w:pPr>
            <w:r>
              <w:rPr>
                <w:szCs w:val="20"/>
              </w:rPr>
              <w:t>In case parameter value is invalid "&lt;Parameter Name : Invalid Value&gt;" shall be returned in failure reason</w:t>
            </w:r>
          </w:p>
        </w:tc>
      </w:tr>
      <w:tr w:rsidR="00BC06C9" w14:paraId="184D9F09" w14:textId="77777777" w:rsidTr="00FE78D0">
        <w:tc>
          <w:tcPr>
            <w:tcW w:w="1188" w:type="dxa"/>
            <w:vMerge/>
          </w:tcPr>
          <w:p w14:paraId="76FEF043" w14:textId="77777777" w:rsidR="00BC06C9" w:rsidRPr="00031093" w:rsidRDefault="00BC06C9" w:rsidP="00FE78D0">
            <w:pPr>
              <w:jc w:val="both"/>
              <w:rPr>
                <w:szCs w:val="20"/>
              </w:rPr>
            </w:pPr>
          </w:p>
        </w:tc>
        <w:tc>
          <w:tcPr>
            <w:tcW w:w="3510" w:type="dxa"/>
            <w:vMerge/>
            <w:shd w:val="clear" w:color="auto" w:fill="auto"/>
          </w:tcPr>
          <w:p w14:paraId="2D5430F4" w14:textId="77777777" w:rsidR="00BC06C9" w:rsidRPr="00031093" w:rsidRDefault="00BC06C9" w:rsidP="00FE78D0">
            <w:pPr>
              <w:jc w:val="both"/>
              <w:rPr>
                <w:szCs w:val="20"/>
              </w:rPr>
            </w:pPr>
          </w:p>
        </w:tc>
        <w:tc>
          <w:tcPr>
            <w:tcW w:w="761" w:type="dxa"/>
          </w:tcPr>
          <w:p w14:paraId="11E6C8CD" w14:textId="77777777" w:rsidR="00BC06C9" w:rsidRPr="00031093" w:rsidRDefault="00BC06C9" w:rsidP="00FE78D0">
            <w:pPr>
              <w:jc w:val="both"/>
              <w:rPr>
                <w:szCs w:val="20"/>
              </w:rPr>
            </w:pPr>
            <w:r>
              <w:rPr>
                <w:szCs w:val="20"/>
              </w:rPr>
              <w:t>400</w:t>
            </w:r>
          </w:p>
        </w:tc>
        <w:tc>
          <w:tcPr>
            <w:tcW w:w="1471" w:type="dxa"/>
          </w:tcPr>
          <w:p w14:paraId="5DB210E0" w14:textId="77777777" w:rsidR="00BC06C9" w:rsidRDefault="00BC06C9" w:rsidP="00FE78D0">
            <w:pPr>
              <w:jc w:val="both"/>
            </w:pPr>
            <w:r w:rsidRPr="0076019E">
              <w:rPr>
                <w:szCs w:val="20"/>
              </w:rPr>
              <w:t>Application/json</w:t>
            </w:r>
          </w:p>
        </w:tc>
        <w:tc>
          <w:tcPr>
            <w:tcW w:w="2250" w:type="dxa"/>
          </w:tcPr>
          <w:p w14:paraId="133E4841" w14:textId="77777777" w:rsidR="00BC06C9" w:rsidRDefault="00BC06C9" w:rsidP="00FE78D0">
            <w:pPr>
              <w:jc w:val="both"/>
              <w:rPr>
                <w:szCs w:val="20"/>
              </w:rPr>
            </w:pPr>
            <w:r>
              <w:rPr>
                <w:szCs w:val="20"/>
              </w:rPr>
              <w:t>In case mandatory parameter is missing</w:t>
            </w:r>
          </w:p>
          <w:p w14:paraId="5766A826" w14:textId="77777777" w:rsidR="00BC06C9" w:rsidRPr="00031093" w:rsidRDefault="00BC06C9" w:rsidP="00A9180B">
            <w:pPr>
              <w:jc w:val="both"/>
              <w:rPr>
                <w:szCs w:val="20"/>
              </w:rPr>
            </w:pPr>
            <w:r>
              <w:rPr>
                <w:szCs w:val="20"/>
              </w:rPr>
              <w:t>"&lt;Parameter Name: Not Present&gt;" shall be returned in failure reason</w:t>
            </w:r>
          </w:p>
        </w:tc>
      </w:tr>
      <w:tr w:rsidR="00BC06C9" w14:paraId="5BB3EB0A" w14:textId="77777777" w:rsidTr="00FE78D0">
        <w:tc>
          <w:tcPr>
            <w:tcW w:w="1188" w:type="dxa"/>
            <w:vMerge/>
          </w:tcPr>
          <w:p w14:paraId="74DADEF4" w14:textId="77777777" w:rsidR="00BC06C9" w:rsidRPr="00031093" w:rsidRDefault="00BC06C9" w:rsidP="00FE78D0">
            <w:pPr>
              <w:jc w:val="both"/>
              <w:rPr>
                <w:szCs w:val="20"/>
              </w:rPr>
            </w:pPr>
          </w:p>
        </w:tc>
        <w:tc>
          <w:tcPr>
            <w:tcW w:w="3510" w:type="dxa"/>
            <w:vMerge/>
            <w:shd w:val="clear" w:color="auto" w:fill="auto"/>
          </w:tcPr>
          <w:p w14:paraId="0BA829CF" w14:textId="77777777" w:rsidR="00BC06C9" w:rsidRPr="00031093" w:rsidRDefault="00BC06C9" w:rsidP="00FE78D0">
            <w:pPr>
              <w:jc w:val="both"/>
              <w:rPr>
                <w:szCs w:val="20"/>
              </w:rPr>
            </w:pPr>
          </w:p>
        </w:tc>
        <w:tc>
          <w:tcPr>
            <w:tcW w:w="761" w:type="dxa"/>
          </w:tcPr>
          <w:p w14:paraId="4D58A4B8" w14:textId="77777777" w:rsidR="00BC06C9" w:rsidRPr="00031093" w:rsidRDefault="00BC06C9" w:rsidP="00FE78D0">
            <w:pPr>
              <w:jc w:val="both"/>
              <w:rPr>
                <w:szCs w:val="20"/>
              </w:rPr>
            </w:pPr>
            <w:r>
              <w:rPr>
                <w:szCs w:val="20"/>
              </w:rPr>
              <w:t>500</w:t>
            </w:r>
          </w:p>
        </w:tc>
        <w:tc>
          <w:tcPr>
            <w:tcW w:w="1471" w:type="dxa"/>
          </w:tcPr>
          <w:p w14:paraId="5CB3FB5D" w14:textId="77777777" w:rsidR="00BC06C9" w:rsidRDefault="00BC06C9" w:rsidP="00FE78D0">
            <w:pPr>
              <w:jc w:val="both"/>
            </w:pPr>
            <w:r w:rsidRPr="0076019E">
              <w:rPr>
                <w:szCs w:val="20"/>
              </w:rPr>
              <w:t>Application/json</w:t>
            </w:r>
          </w:p>
        </w:tc>
        <w:tc>
          <w:tcPr>
            <w:tcW w:w="2250" w:type="dxa"/>
          </w:tcPr>
          <w:p w14:paraId="7FBEF46D" w14:textId="77777777" w:rsidR="00BC06C9" w:rsidRDefault="00BC06C9" w:rsidP="00FE78D0">
            <w:pPr>
              <w:jc w:val="both"/>
              <w:rPr>
                <w:szCs w:val="20"/>
              </w:rPr>
            </w:pPr>
            <w:r>
              <w:rPr>
                <w:szCs w:val="20"/>
              </w:rPr>
              <w:t>In case of internal motech error "Internal Error" shall be returned in the failure reason</w:t>
            </w:r>
          </w:p>
        </w:tc>
      </w:tr>
      <w:tr w:rsidR="00BC06C9" w14:paraId="58B2A4A6" w14:textId="77777777" w:rsidTr="00FE78D0">
        <w:tc>
          <w:tcPr>
            <w:tcW w:w="1188" w:type="dxa"/>
            <w:vMerge/>
          </w:tcPr>
          <w:p w14:paraId="204CB8C6" w14:textId="77777777" w:rsidR="00BC06C9" w:rsidRPr="00031093" w:rsidRDefault="00BC06C9" w:rsidP="00FE78D0">
            <w:pPr>
              <w:jc w:val="both"/>
              <w:rPr>
                <w:szCs w:val="20"/>
              </w:rPr>
            </w:pPr>
          </w:p>
        </w:tc>
        <w:tc>
          <w:tcPr>
            <w:tcW w:w="3510" w:type="dxa"/>
            <w:vMerge/>
            <w:shd w:val="clear" w:color="auto" w:fill="auto"/>
          </w:tcPr>
          <w:p w14:paraId="3A594B1D" w14:textId="77777777" w:rsidR="00BC06C9" w:rsidRPr="00031093" w:rsidRDefault="00BC06C9" w:rsidP="00FE78D0">
            <w:pPr>
              <w:jc w:val="both"/>
              <w:rPr>
                <w:szCs w:val="20"/>
              </w:rPr>
            </w:pPr>
          </w:p>
        </w:tc>
        <w:tc>
          <w:tcPr>
            <w:tcW w:w="761" w:type="dxa"/>
          </w:tcPr>
          <w:p w14:paraId="0EA36072" w14:textId="77777777" w:rsidR="00BC06C9" w:rsidRDefault="00BC06C9" w:rsidP="00FE78D0">
            <w:pPr>
              <w:jc w:val="both"/>
              <w:rPr>
                <w:szCs w:val="20"/>
              </w:rPr>
            </w:pPr>
            <w:r>
              <w:rPr>
                <w:color w:val="000000" w:themeColor="text1"/>
                <w:szCs w:val="20"/>
              </w:rPr>
              <w:t>403</w:t>
            </w:r>
          </w:p>
        </w:tc>
        <w:tc>
          <w:tcPr>
            <w:tcW w:w="1471" w:type="dxa"/>
          </w:tcPr>
          <w:p w14:paraId="2CB79EC7" w14:textId="77777777" w:rsidR="00BC06C9" w:rsidRPr="0076019E" w:rsidRDefault="00BC06C9" w:rsidP="00FE78D0">
            <w:pPr>
              <w:jc w:val="both"/>
              <w:rPr>
                <w:szCs w:val="20"/>
              </w:rPr>
            </w:pPr>
            <w:r>
              <w:rPr>
                <w:szCs w:val="20"/>
              </w:rPr>
              <w:t>Application/json</w:t>
            </w:r>
          </w:p>
        </w:tc>
        <w:tc>
          <w:tcPr>
            <w:tcW w:w="2250" w:type="dxa"/>
          </w:tcPr>
          <w:p w14:paraId="1B52F5F6" w14:textId="77777777" w:rsidR="00BC06C9" w:rsidRDefault="00BC06C9" w:rsidP="00FE78D0">
            <w:pPr>
              <w:jc w:val="both"/>
              <w:rPr>
                <w:szCs w:val="20"/>
              </w:rPr>
            </w:pPr>
            <w:r>
              <w:rPr>
                <w:szCs w:val="20"/>
              </w:rPr>
              <w:t>In case when whitelisting is enabled and user’s MSISDN is not found in whitelist</w:t>
            </w:r>
          </w:p>
        </w:tc>
      </w:tr>
      <w:tr w:rsidR="00BC06C9" w14:paraId="6C9996FF" w14:textId="77777777" w:rsidTr="00FE78D0">
        <w:tc>
          <w:tcPr>
            <w:tcW w:w="1188" w:type="dxa"/>
            <w:vMerge/>
          </w:tcPr>
          <w:p w14:paraId="58635CAE" w14:textId="77777777" w:rsidR="00BC06C9" w:rsidRPr="00031093" w:rsidRDefault="00BC06C9" w:rsidP="00FE78D0">
            <w:pPr>
              <w:jc w:val="both"/>
              <w:rPr>
                <w:szCs w:val="20"/>
              </w:rPr>
            </w:pPr>
          </w:p>
        </w:tc>
        <w:tc>
          <w:tcPr>
            <w:tcW w:w="3510" w:type="dxa"/>
            <w:vMerge/>
            <w:shd w:val="clear" w:color="auto" w:fill="auto"/>
          </w:tcPr>
          <w:p w14:paraId="76E75A05" w14:textId="77777777" w:rsidR="00BC06C9" w:rsidRPr="00031093" w:rsidRDefault="00BC06C9" w:rsidP="00FE78D0">
            <w:pPr>
              <w:jc w:val="both"/>
              <w:rPr>
                <w:szCs w:val="20"/>
              </w:rPr>
            </w:pPr>
          </w:p>
        </w:tc>
        <w:tc>
          <w:tcPr>
            <w:tcW w:w="761" w:type="dxa"/>
          </w:tcPr>
          <w:p w14:paraId="247577B7"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497E71BC" w14:textId="77777777" w:rsidR="00BC06C9" w:rsidRDefault="00BC06C9" w:rsidP="00FE78D0">
            <w:pPr>
              <w:jc w:val="both"/>
              <w:rPr>
                <w:szCs w:val="20"/>
              </w:rPr>
            </w:pPr>
            <w:r>
              <w:rPr>
                <w:szCs w:val="20"/>
              </w:rPr>
              <w:t>Application/json</w:t>
            </w:r>
          </w:p>
        </w:tc>
        <w:tc>
          <w:tcPr>
            <w:tcW w:w="2250" w:type="dxa"/>
          </w:tcPr>
          <w:p w14:paraId="12DE135D" w14:textId="77777777" w:rsidR="00BC06C9" w:rsidRDefault="00BC06C9" w:rsidP="00FE78D0">
            <w:pPr>
              <w:jc w:val="both"/>
              <w:rPr>
                <w:szCs w:val="20"/>
              </w:rPr>
            </w:pPr>
            <w:r>
              <w:rPr>
                <w:szCs w:val="20"/>
              </w:rPr>
              <w:t>In case when call is received from state where service is not deployed</w:t>
            </w:r>
          </w:p>
        </w:tc>
      </w:tr>
    </w:tbl>
    <w:p w14:paraId="5B42A806" w14:textId="77777777" w:rsidR="00527AF8" w:rsidRDefault="00527AF8" w:rsidP="00527AF8">
      <w:pPr>
        <w:jc w:val="both"/>
      </w:pPr>
    </w:p>
    <w:p w14:paraId="2734E3E5" w14:textId="77777777" w:rsidR="00527AF8" w:rsidRDefault="00527AF8" w:rsidP="00527AF8">
      <w:pPr>
        <w:pStyle w:val="Heading5"/>
        <w:jc w:val="both"/>
      </w:pPr>
      <w:r>
        <w:t>Body Example</w:t>
      </w:r>
    </w:p>
    <w:p w14:paraId="33178961" w14:textId="77777777" w:rsidR="00527AF8" w:rsidRPr="00F86535" w:rsidRDefault="00527AF8" w:rsidP="00527AF8">
      <w:pPr>
        <w:jc w:val="both"/>
      </w:pPr>
    </w:p>
    <w:p w14:paraId="28FE2921" w14:textId="77777777" w:rsidR="00527AF8" w:rsidRPr="008930EC" w:rsidRDefault="00527AF8" w:rsidP="00527AF8">
      <w:pPr>
        <w:jc w:val="both"/>
        <w:rPr>
          <w:rFonts w:ascii="Times" w:hAnsi="Times"/>
          <w:szCs w:val="20"/>
        </w:rPr>
      </w:pPr>
      <w:r w:rsidRPr="008930EC">
        <w:rPr>
          <w:rFonts w:ascii="Times" w:hAnsi="Times"/>
          <w:szCs w:val="20"/>
        </w:rPr>
        <w:t>NA</w:t>
      </w:r>
    </w:p>
    <w:p w14:paraId="397C9721" w14:textId="77777777" w:rsidR="00527AF8" w:rsidRDefault="00527AF8" w:rsidP="00527AF8">
      <w:pPr>
        <w:pStyle w:val="Heading5"/>
        <w:jc w:val="both"/>
      </w:pPr>
      <w:r>
        <w:t xml:space="preserve">Body Elements </w:t>
      </w:r>
    </w:p>
    <w:p w14:paraId="7BBE930B" w14:textId="77777777" w:rsidR="00527AF8" w:rsidRDefault="00527AF8" w:rsidP="00527AF8">
      <w:pPr>
        <w:jc w:val="both"/>
      </w:pPr>
    </w:p>
    <w:p w14:paraId="591C06D4" w14:textId="77777777" w:rsidR="00527AF8" w:rsidRPr="004A1E9E" w:rsidRDefault="00527AF8" w:rsidP="00527AF8">
      <w:pPr>
        <w:jc w:val="both"/>
        <w:rPr>
          <w:rFonts w:eastAsia="Times New Roman" w:cs="Times New Roman"/>
          <w:b/>
          <w:color w:val="333333"/>
          <w:shd w:val="clear" w:color="auto" w:fill="FFFFFF"/>
        </w:rPr>
      </w:pPr>
    </w:p>
    <w:tbl>
      <w:tblPr>
        <w:tblStyle w:val="TableGrid"/>
        <w:tblW w:w="5335" w:type="pct"/>
        <w:tblInd w:w="18" w:type="dxa"/>
        <w:tblLayout w:type="fixed"/>
        <w:tblLook w:val="04A0" w:firstRow="1" w:lastRow="0" w:firstColumn="1" w:lastColumn="0" w:noHBand="0" w:noVBand="1"/>
      </w:tblPr>
      <w:tblGrid>
        <w:gridCol w:w="518"/>
        <w:gridCol w:w="1730"/>
        <w:gridCol w:w="1212"/>
        <w:gridCol w:w="1256"/>
        <w:gridCol w:w="2034"/>
        <w:gridCol w:w="2337"/>
      </w:tblGrid>
      <w:tr w:rsidR="00527AF8" w:rsidRPr="00DE1B6A" w14:paraId="1FC51570" w14:textId="77777777" w:rsidTr="00E85A7D">
        <w:trPr>
          <w:trHeight w:val="244"/>
        </w:trPr>
        <w:tc>
          <w:tcPr>
            <w:tcW w:w="285" w:type="pct"/>
            <w:shd w:val="clear" w:color="auto" w:fill="D9D9D9" w:themeFill="background1" w:themeFillShade="D9"/>
          </w:tcPr>
          <w:p w14:paraId="233EDA58" w14:textId="77777777" w:rsidR="00527AF8" w:rsidRPr="00DE1B6A" w:rsidRDefault="00527AF8" w:rsidP="00FE78D0">
            <w:pPr>
              <w:jc w:val="both"/>
            </w:pPr>
            <w:r w:rsidRPr="00DE1B6A">
              <w:t>#</w:t>
            </w:r>
          </w:p>
        </w:tc>
        <w:tc>
          <w:tcPr>
            <w:tcW w:w="952" w:type="pct"/>
            <w:shd w:val="clear" w:color="auto" w:fill="D9D9D9" w:themeFill="background1" w:themeFillShade="D9"/>
          </w:tcPr>
          <w:p w14:paraId="3D4B27F4" w14:textId="77777777" w:rsidR="00527AF8" w:rsidRPr="00DE1B6A" w:rsidRDefault="00527AF8" w:rsidP="00FE78D0">
            <w:pPr>
              <w:jc w:val="both"/>
            </w:pPr>
            <w:r w:rsidRPr="00DE1B6A">
              <w:t>Element Name</w:t>
            </w:r>
          </w:p>
        </w:tc>
        <w:tc>
          <w:tcPr>
            <w:tcW w:w="667" w:type="pct"/>
            <w:shd w:val="clear" w:color="auto" w:fill="D9D9D9" w:themeFill="background1" w:themeFillShade="D9"/>
          </w:tcPr>
          <w:p w14:paraId="07488825" w14:textId="77777777" w:rsidR="00527AF8" w:rsidRPr="00DE1B6A" w:rsidRDefault="00527AF8" w:rsidP="00FE78D0">
            <w:pPr>
              <w:jc w:val="both"/>
            </w:pPr>
            <w:r w:rsidRPr="00DE1B6A">
              <w:t>Mandatory</w:t>
            </w:r>
          </w:p>
        </w:tc>
        <w:tc>
          <w:tcPr>
            <w:tcW w:w="691" w:type="pct"/>
            <w:shd w:val="clear" w:color="auto" w:fill="D9D9D9" w:themeFill="background1" w:themeFillShade="D9"/>
          </w:tcPr>
          <w:p w14:paraId="049BB861" w14:textId="77777777" w:rsidR="00527AF8" w:rsidRPr="00DE1B6A" w:rsidRDefault="00527AF8" w:rsidP="00FE78D0">
            <w:pPr>
              <w:jc w:val="both"/>
            </w:pPr>
            <w:r w:rsidRPr="00DE1B6A">
              <w:t>Data type</w:t>
            </w:r>
          </w:p>
        </w:tc>
        <w:tc>
          <w:tcPr>
            <w:tcW w:w="1119" w:type="pct"/>
            <w:shd w:val="clear" w:color="auto" w:fill="D9D9D9" w:themeFill="background1" w:themeFillShade="D9"/>
          </w:tcPr>
          <w:p w14:paraId="64FD18E8" w14:textId="77777777" w:rsidR="00527AF8" w:rsidRPr="00DE1B6A" w:rsidRDefault="00527AF8" w:rsidP="00FE78D0">
            <w:pPr>
              <w:jc w:val="both"/>
            </w:pPr>
            <w:r>
              <w:t>Range</w:t>
            </w:r>
          </w:p>
        </w:tc>
        <w:tc>
          <w:tcPr>
            <w:tcW w:w="1286" w:type="pct"/>
            <w:shd w:val="clear" w:color="auto" w:fill="D9D9D9" w:themeFill="background1" w:themeFillShade="D9"/>
          </w:tcPr>
          <w:p w14:paraId="5CB17AE9" w14:textId="77777777" w:rsidR="00527AF8" w:rsidRPr="00DE1B6A" w:rsidRDefault="00527AF8" w:rsidP="00FE78D0">
            <w:pPr>
              <w:jc w:val="both"/>
            </w:pPr>
            <w:r w:rsidRPr="00DE1B6A">
              <w:t>Details</w:t>
            </w:r>
          </w:p>
        </w:tc>
      </w:tr>
      <w:tr w:rsidR="00527AF8" w:rsidRPr="008930EC" w14:paraId="4CC8750F" w14:textId="77777777" w:rsidTr="00E85A7D">
        <w:trPr>
          <w:trHeight w:val="244"/>
        </w:trPr>
        <w:tc>
          <w:tcPr>
            <w:tcW w:w="285" w:type="pct"/>
          </w:tcPr>
          <w:p w14:paraId="66D42687" w14:textId="77777777" w:rsidR="00527AF8" w:rsidRPr="00BB5EA1" w:rsidRDefault="00527AF8" w:rsidP="00FE78D0">
            <w:pPr>
              <w:jc w:val="both"/>
              <w:rPr>
                <w:szCs w:val="20"/>
              </w:rPr>
            </w:pPr>
            <w:r w:rsidRPr="00BB5EA1">
              <w:rPr>
                <w:szCs w:val="20"/>
              </w:rPr>
              <w:t>1</w:t>
            </w:r>
          </w:p>
        </w:tc>
        <w:tc>
          <w:tcPr>
            <w:tcW w:w="952" w:type="pct"/>
          </w:tcPr>
          <w:p w14:paraId="73D6F5C3" w14:textId="77777777" w:rsidR="00527AF8" w:rsidRPr="00BB5EA1" w:rsidRDefault="00527AF8" w:rsidP="00FE78D0">
            <w:pPr>
              <w:jc w:val="both"/>
              <w:rPr>
                <w:szCs w:val="20"/>
              </w:rPr>
            </w:pPr>
            <w:r>
              <w:rPr>
                <w:szCs w:val="20"/>
              </w:rPr>
              <w:t>c</w:t>
            </w:r>
            <w:r w:rsidRPr="00BB5EA1">
              <w:rPr>
                <w:szCs w:val="20"/>
              </w:rPr>
              <w:t>ircle</w:t>
            </w:r>
          </w:p>
        </w:tc>
        <w:tc>
          <w:tcPr>
            <w:tcW w:w="667" w:type="pct"/>
          </w:tcPr>
          <w:p w14:paraId="189F2930" w14:textId="77777777" w:rsidR="00527AF8" w:rsidRPr="00BB5EA1" w:rsidRDefault="00527AF8" w:rsidP="00FE78D0">
            <w:pPr>
              <w:jc w:val="both"/>
              <w:rPr>
                <w:szCs w:val="20"/>
              </w:rPr>
            </w:pPr>
            <w:r w:rsidRPr="00BB5EA1">
              <w:rPr>
                <w:szCs w:val="20"/>
              </w:rPr>
              <w:t>Yes</w:t>
            </w:r>
          </w:p>
        </w:tc>
        <w:tc>
          <w:tcPr>
            <w:tcW w:w="691" w:type="pct"/>
          </w:tcPr>
          <w:p w14:paraId="2CFBC6EB" w14:textId="77777777" w:rsidR="00527AF8" w:rsidRPr="00BB5EA1" w:rsidRDefault="00527AF8" w:rsidP="00FE78D0">
            <w:pPr>
              <w:jc w:val="both"/>
              <w:rPr>
                <w:szCs w:val="20"/>
              </w:rPr>
            </w:pPr>
            <w:r w:rsidRPr="00BB5EA1">
              <w:rPr>
                <w:szCs w:val="20"/>
              </w:rPr>
              <w:t>String (Max 255 characters)</w:t>
            </w:r>
          </w:p>
        </w:tc>
        <w:tc>
          <w:tcPr>
            <w:tcW w:w="1119" w:type="pct"/>
          </w:tcPr>
          <w:p w14:paraId="520AECDA" w14:textId="77777777" w:rsidR="00527AF8" w:rsidRPr="00FB6E57" w:rsidRDefault="00527AF8"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286" w:type="pct"/>
          </w:tcPr>
          <w:p w14:paraId="082D4BFA" w14:textId="77777777" w:rsidR="00527AF8" w:rsidRPr="00BB5EA1" w:rsidRDefault="00527AF8" w:rsidP="00FE78D0">
            <w:pPr>
              <w:jc w:val="both"/>
              <w:rPr>
                <w:szCs w:val="20"/>
              </w:rPr>
            </w:pPr>
            <w:r>
              <w:rPr>
                <w:szCs w:val="20"/>
              </w:rPr>
              <w:t>If the circle information is valid in request same shall be returned otherwise circle information determined by Motech shall be returned.</w:t>
            </w:r>
          </w:p>
        </w:tc>
      </w:tr>
      <w:tr w:rsidR="00527AF8" w:rsidRPr="008930EC" w14:paraId="597F3170" w14:textId="77777777" w:rsidTr="00E85A7D">
        <w:trPr>
          <w:trHeight w:val="244"/>
        </w:trPr>
        <w:tc>
          <w:tcPr>
            <w:tcW w:w="285" w:type="pct"/>
          </w:tcPr>
          <w:p w14:paraId="413FA5FA" w14:textId="77777777" w:rsidR="00527AF8" w:rsidRPr="00BB5EA1" w:rsidRDefault="00527AF8" w:rsidP="00FE78D0">
            <w:pPr>
              <w:jc w:val="both"/>
              <w:rPr>
                <w:szCs w:val="20"/>
              </w:rPr>
            </w:pPr>
            <w:r w:rsidRPr="00BB5EA1">
              <w:rPr>
                <w:szCs w:val="20"/>
              </w:rPr>
              <w:lastRenderedPageBreak/>
              <w:t>2</w:t>
            </w:r>
          </w:p>
        </w:tc>
        <w:tc>
          <w:tcPr>
            <w:tcW w:w="952" w:type="pct"/>
          </w:tcPr>
          <w:p w14:paraId="41CF4661" w14:textId="77777777" w:rsidR="00527AF8" w:rsidRPr="00BB5EA1" w:rsidRDefault="00527AF8" w:rsidP="00FE78D0">
            <w:pPr>
              <w:jc w:val="both"/>
              <w:rPr>
                <w:szCs w:val="20"/>
              </w:rPr>
            </w:pPr>
            <w:r>
              <w:rPr>
                <w:szCs w:val="20"/>
              </w:rPr>
              <w:t>defaultLanguageL</w:t>
            </w:r>
            <w:r w:rsidRPr="00BB5EA1">
              <w:rPr>
                <w:szCs w:val="20"/>
              </w:rPr>
              <w:t>ocation</w:t>
            </w:r>
            <w:r>
              <w:rPr>
                <w:szCs w:val="20"/>
              </w:rPr>
              <w:t>C</w:t>
            </w:r>
            <w:r w:rsidRPr="00BB5EA1">
              <w:rPr>
                <w:szCs w:val="20"/>
              </w:rPr>
              <w:t>ode</w:t>
            </w:r>
          </w:p>
        </w:tc>
        <w:tc>
          <w:tcPr>
            <w:tcW w:w="667" w:type="pct"/>
          </w:tcPr>
          <w:p w14:paraId="47CBD9EB" w14:textId="77777777" w:rsidR="00527AF8" w:rsidRPr="00BB5EA1" w:rsidRDefault="00527AF8" w:rsidP="00FE78D0">
            <w:pPr>
              <w:jc w:val="both"/>
              <w:rPr>
                <w:szCs w:val="20"/>
              </w:rPr>
            </w:pPr>
            <w:r>
              <w:rPr>
                <w:szCs w:val="20"/>
              </w:rPr>
              <w:t>No</w:t>
            </w:r>
          </w:p>
        </w:tc>
        <w:tc>
          <w:tcPr>
            <w:tcW w:w="691" w:type="pct"/>
          </w:tcPr>
          <w:p w14:paraId="7273EEAD" w14:textId="77777777" w:rsidR="00527AF8" w:rsidRPr="00BB5EA1" w:rsidRDefault="000865AD" w:rsidP="00FE78D0">
            <w:pPr>
              <w:jc w:val="both"/>
              <w:rPr>
                <w:szCs w:val="20"/>
              </w:rPr>
            </w:pPr>
            <w:r>
              <w:rPr>
                <w:szCs w:val="20"/>
              </w:rPr>
              <w:t>String</w:t>
            </w:r>
          </w:p>
        </w:tc>
        <w:tc>
          <w:tcPr>
            <w:tcW w:w="1119" w:type="pct"/>
          </w:tcPr>
          <w:p w14:paraId="649848AC" w14:textId="77777777" w:rsidR="00527AF8" w:rsidRPr="00FB6E57"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4128E8FE" w14:textId="77777777" w:rsidR="00527AF8" w:rsidRPr="00BB5EA1" w:rsidRDefault="00527AF8" w:rsidP="00FE78D0">
            <w:pPr>
              <w:jc w:val="both"/>
              <w:rPr>
                <w:szCs w:val="20"/>
              </w:rPr>
            </w:pPr>
            <w:r w:rsidRPr="00BB5EA1">
              <w:rPr>
                <w:szCs w:val="20"/>
              </w:rPr>
              <w:t>Default language location code set for circle.</w:t>
            </w:r>
            <w:r>
              <w:rPr>
                <w:szCs w:val="20"/>
              </w:rPr>
              <w:t>This element present if language location code is not determined.</w:t>
            </w:r>
          </w:p>
        </w:tc>
      </w:tr>
      <w:tr w:rsidR="00527AF8" w:rsidRPr="008930EC" w14:paraId="038264A2" w14:textId="77777777" w:rsidTr="00E85A7D">
        <w:trPr>
          <w:trHeight w:val="244"/>
        </w:trPr>
        <w:tc>
          <w:tcPr>
            <w:tcW w:w="285" w:type="pct"/>
          </w:tcPr>
          <w:p w14:paraId="7F98755E" w14:textId="77777777" w:rsidR="00527AF8" w:rsidRPr="00BB5EA1" w:rsidRDefault="00527AF8" w:rsidP="00FE78D0">
            <w:pPr>
              <w:jc w:val="both"/>
              <w:rPr>
                <w:szCs w:val="20"/>
              </w:rPr>
            </w:pPr>
            <w:r w:rsidRPr="00BB5EA1">
              <w:rPr>
                <w:szCs w:val="20"/>
              </w:rPr>
              <w:t>3</w:t>
            </w:r>
          </w:p>
        </w:tc>
        <w:tc>
          <w:tcPr>
            <w:tcW w:w="952" w:type="pct"/>
          </w:tcPr>
          <w:p w14:paraId="16DB95A1" w14:textId="77777777" w:rsidR="00527AF8" w:rsidRPr="00BB5EA1" w:rsidRDefault="00527AF8" w:rsidP="00FE78D0">
            <w:pPr>
              <w:jc w:val="both"/>
              <w:rPr>
                <w:szCs w:val="20"/>
              </w:rPr>
            </w:pPr>
            <w:r w:rsidRPr="00BB5EA1">
              <w:rPr>
                <w:szCs w:val="20"/>
              </w:rPr>
              <w:t>languageLocationCode</w:t>
            </w:r>
          </w:p>
        </w:tc>
        <w:tc>
          <w:tcPr>
            <w:tcW w:w="667" w:type="pct"/>
          </w:tcPr>
          <w:p w14:paraId="01080C59" w14:textId="77777777" w:rsidR="00527AF8" w:rsidRPr="00BB5EA1" w:rsidRDefault="00527AF8" w:rsidP="00FE78D0">
            <w:pPr>
              <w:jc w:val="both"/>
              <w:rPr>
                <w:szCs w:val="20"/>
              </w:rPr>
            </w:pPr>
            <w:r>
              <w:rPr>
                <w:szCs w:val="20"/>
              </w:rPr>
              <w:t>No</w:t>
            </w:r>
          </w:p>
        </w:tc>
        <w:tc>
          <w:tcPr>
            <w:tcW w:w="691" w:type="pct"/>
          </w:tcPr>
          <w:p w14:paraId="2CCE510E" w14:textId="77777777" w:rsidR="00527AF8" w:rsidRPr="00BB5EA1" w:rsidRDefault="000865AD" w:rsidP="00FE78D0">
            <w:pPr>
              <w:jc w:val="both"/>
              <w:rPr>
                <w:szCs w:val="20"/>
              </w:rPr>
            </w:pPr>
            <w:r>
              <w:rPr>
                <w:szCs w:val="20"/>
              </w:rPr>
              <w:t>String</w:t>
            </w:r>
          </w:p>
        </w:tc>
        <w:tc>
          <w:tcPr>
            <w:tcW w:w="1119" w:type="pct"/>
          </w:tcPr>
          <w:p w14:paraId="02084BB3" w14:textId="77777777" w:rsidR="00527AF8" w:rsidRPr="00BB5EA1" w:rsidRDefault="00527AF8" w:rsidP="00FE78D0">
            <w:pPr>
              <w:jc w:val="both"/>
              <w:rPr>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6" w:type="pct"/>
          </w:tcPr>
          <w:p w14:paraId="134CC731" w14:textId="77777777" w:rsidR="00527AF8" w:rsidRPr="00BB5EA1" w:rsidRDefault="00527AF8" w:rsidP="00FE78D0">
            <w:pPr>
              <w:jc w:val="both"/>
              <w:rPr>
                <w:szCs w:val="20"/>
              </w:rPr>
            </w:pPr>
            <w:r>
              <w:rPr>
                <w:szCs w:val="20"/>
              </w:rPr>
              <w:t>This element present if language location code is determined.</w:t>
            </w:r>
          </w:p>
        </w:tc>
      </w:tr>
      <w:tr w:rsidR="00D77511" w:rsidRPr="008930EC" w14:paraId="332E868D" w14:textId="77777777" w:rsidTr="00E85A7D">
        <w:trPr>
          <w:trHeight w:val="244"/>
        </w:trPr>
        <w:tc>
          <w:tcPr>
            <w:tcW w:w="285" w:type="pct"/>
          </w:tcPr>
          <w:p w14:paraId="7226C55C" w14:textId="542B7FF5" w:rsidR="00D77511" w:rsidRPr="00BB5EA1" w:rsidRDefault="00D77511" w:rsidP="00FE78D0">
            <w:pPr>
              <w:jc w:val="both"/>
              <w:rPr>
                <w:szCs w:val="20"/>
              </w:rPr>
            </w:pPr>
            <w:r>
              <w:rPr>
                <w:rFonts w:cs="Arial"/>
                <w:szCs w:val="20"/>
              </w:rPr>
              <w:t>4</w:t>
            </w:r>
          </w:p>
        </w:tc>
        <w:tc>
          <w:tcPr>
            <w:tcW w:w="952" w:type="pct"/>
          </w:tcPr>
          <w:p w14:paraId="546E60B1" w14:textId="23D8C72D" w:rsidR="00D77511" w:rsidRPr="00825D81" w:rsidRDefault="00D77511" w:rsidP="00FE78D0">
            <w:pPr>
              <w:jc w:val="both"/>
              <w:rPr>
                <w:szCs w:val="20"/>
              </w:rPr>
            </w:pPr>
            <w:r>
              <w:rPr>
                <w:rFonts w:cs="Arial"/>
                <w:szCs w:val="20"/>
              </w:rPr>
              <w:t>allowedLanguageLocationCodes</w:t>
            </w:r>
          </w:p>
        </w:tc>
        <w:tc>
          <w:tcPr>
            <w:tcW w:w="667" w:type="pct"/>
          </w:tcPr>
          <w:p w14:paraId="29805353" w14:textId="4E5DD5C6" w:rsidR="00D77511" w:rsidRDefault="00D77511" w:rsidP="00FE78D0">
            <w:pPr>
              <w:jc w:val="both"/>
              <w:rPr>
                <w:szCs w:val="20"/>
              </w:rPr>
            </w:pPr>
            <w:r>
              <w:rPr>
                <w:rFonts w:cs="Arial"/>
                <w:szCs w:val="20"/>
              </w:rPr>
              <w:t>No</w:t>
            </w:r>
          </w:p>
        </w:tc>
        <w:tc>
          <w:tcPr>
            <w:tcW w:w="691" w:type="pct"/>
          </w:tcPr>
          <w:p w14:paraId="3B0955A5" w14:textId="00DEF143" w:rsidR="00D77511" w:rsidRDefault="00D77511" w:rsidP="00FE78D0">
            <w:pPr>
              <w:jc w:val="both"/>
              <w:rPr>
                <w:szCs w:val="20"/>
              </w:rPr>
            </w:pPr>
            <w:r>
              <w:rPr>
                <w:rFonts w:cs="Arial"/>
                <w:szCs w:val="20"/>
              </w:rPr>
              <w:t>Array of String</w:t>
            </w:r>
          </w:p>
        </w:tc>
        <w:tc>
          <w:tcPr>
            <w:tcW w:w="1119" w:type="pct"/>
          </w:tcPr>
          <w:p w14:paraId="70276126" w14:textId="77777777" w:rsidR="00D77511" w:rsidRPr="00BB5EA1" w:rsidRDefault="00D77511" w:rsidP="00FE78D0">
            <w:pPr>
              <w:jc w:val="both"/>
              <w:rPr>
                <w:szCs w:val="20"/>
              </w:rPr>
            </w:pPr>
          </w:p>
        </w:tc>
        <w:tc>
          <w:tcPr>
            <w:tcW w:w="1286" w:type="pct"/>
          </w:tcPr>
          <w:p w14:paraId="31C6D036" w14:textId="03DA5323" w:rsidR="00D77511" w:rsidRDefault="00D77511" w:rsidP="00FE78D0">
            <w:pPr>
              <w:jc w:val="both"/>
              <w:rPr>
                <w:szCs w:val="20"/>
              </w:rPr>
            </w:pPr>
            <w:r>
              <w:rPr>
                <w:rFonts w:cs="Arial"/>
                <w:szCs w:val="20"/>
              </w:rPr>
              <w:t>A list of language location codes that are valid for the circle.  If no circle then all language location codes.  Only returned if the user has no language preference saved.</w:t>
            </w:r>
          </w:p>
        </w:tc>
      </w:tr>
      <w:tr w:rsidR="00D77511" w:rsidRPr="008930EC" w14:paraId="5B92C87A" w14:textId="77777777" w:rsidTr="00E85A7D">
        <w:trPr>
          <w:trHeight w:val="244"/>
        </w:trPr>
        <w:tc>
          <w:tcPr>
            <w:tcW w:w="285" w:type="pct"/>
          </w:tcPr>
          <w:p w14:paraId="3C5B41B4" w14:textId="2273BEF9" w:rsidR="00D77511" w:rsidRPr="00BB5EA1" w:rsidRDefault="00D77511" w:rsidP="00FE78D0">
            <w:pPr>
              <w:jc w:val="both"/>
              <w:rPr>
                <w:szCs w:val="20"/>
              </w:rPr>
            </w:pPr>
            <w:r>
              <w:rPr>
                <w:szCs w:val="20"/>
              </w:rPr>
              <w:t>5</w:t>
            </w:r>
          </w:p>
        </w:tc>
        <w:tc>
          <w:tcPr>
            <w:tcW w:w="952" w:type="pct"/>
          </w:tcPr>
          <w:p w14:paraId="13F463FB" w14:textId="77777777" w:rsidR="00D77511" w:rsidRPr="00BB5EA1" w:rsidRDefault="00D77511" w:rsidP="00FE78D0">
            <w:pPr>
              <w:jc w:val="both"/>
              <w:rPr>
                <w:szCs w:val="20"/>
              </w:rPr>
            </w:pPr>
            <w:r w:rsidRPr="00825D81">
              <w:rPr>
                <w:szCs w:val="20"/>
              </w:rPr>
              <w:t>currentUsageInPulses</w:t>
            </w:r>
          </w:p>
        </w:tc>
        <w:tc>
          <w:tcPr>
            <w:tcW w:w="667" w:type="pct"/>
          </w:tcPr>
          <w:p w14:paraId="21AC5E37" w14:textId="77777777" w:rsidR="00D77511" w:rsidRPr="00BB5EA1" w:rsidRDefault="00D77511" w:rsidP="00FE78D0">
            <w:pPr>
              <w:jc w:val="both"/>
              <w:rPr>
                <w:szCs w:val="20"/>
              </w:rPr>
            </w:pPr>
            <w:r>
              <w:rPr>
                <w:szCs w:val="20"/>
              </w:rPr>
              <w:t>Yes</w:t>
            </w:r>
          </w:p>
        </w:tc>
        <w:tc>
          <w:tcPr>
            <w:tcW w:w="691" w:type="pct"/>
          </w:tcPr>
          <w:p w14:paraId="6CA72923" w14:textId="77777777" w:rsidR="00D77511" w:rsidRPr="00BB5EA1" w:rsidRDefault="00D77511" w:rsidP="00FE78D0">
            <w:pPr>
              <w:jc w:val="both"/>
              <w:rPr>
                <w:szCs w:val="20"/>
              </w:rPr>
            </w:pPr>
            <w:r>
              <w:rPr>
                <w:szCs w:val="20"/>
              </w:rPr>
              <w:t>Integer</w:t>
            </w:r>
          </w:p>
        </w:tc>
        <w:tc>
          <w:tcPr>
            <w:tcW w:w="1119" w:type="pct"/>
          </w:tcPr>
          <w:p w14:paraId="63E216A7" w14:textId="77777777" w:rsidR="00D77511" w:rsidRPr="00BB5EA1" w:rsidRDefault="00D77511" w:rsidP="00FE78D0">
            <w:pPr>
              <w:jc w:val="both"/>
              <w:rPr>
                <w:szCs w:val="20"/>
              </w:rPr>
            </w:pPr>
            <w:r w:rsidRPr="00BB5EA1">
              <w:rPr>
                <w:szCs w:val="20"/>
              </w:rPr>
              <w:t>NA</w:t>
            </w:r>
          </w:p>
        </w:tc>
        <w:tc>
          <w:tcPr>
            <w:tcW w:w="1286" w:type="pct"/>
          </w:tcPr>
          <w:p w14:paraId="738BF715" w14:textId="77777777" w:rsidR="00D77511" w:rsidRPr="00BB5EA1" w:rsidRDefault="00D77511" w:rsidP="00FE78D0">
            <w:pPr>
              <w:jc w:val="both"/>
              <w:rPr>
                <w:szCs w:val="20"/>
              </w:rPr>
            </w:pPr>
            <w:r>
              <w:rPr>
                <w:szCs w:val="20"/>
              </w:rPr>
              <w:t>Usage in pulses</w:t>
            </w:r>
          </w:p>
        </w:tc>
      </w:tr>
      <w:tr w:rsidR="00D77511" w14:paraId="6321522D" w14:textId="77777777" w:rsidTr="00E85A7D">
        <w:trPr>
          <w:trHeight w:val="244"/>
        </w:trPr>
        <w:tc>
          <w:tcPr>
            <w:tcW w:w="285" w:type="pct"/>
          </w:tcPr>
          <w:p w14:paraId="2921E73C" w14:textId="4D720DFA" w:rsidR="00D77511" w:rsidRPr="00E827C4" w:rsidRDefault="00D77511" w:rsidP="00FE78D0">
            <w:pPr>
              <w:jc w:val="both"/>
              <w:rPr>
                <w:szCs w:val="20"/>
              </w:rPr>
            </w:pPr>
            <w:r>
              <w:rPr>
                <w:szCs w:val="20"/>
              </w:rPr>
              <w:t>6</w:t>
            </w:r>
          </w:p>
        </w:tc>
        <w:tc>
          <w:tcPr>
            <w:tcW w:w="952" w:type="pct"/>
          </w:tcPr>
          <w:p w14:paraId="14B0A664" w14:textId="77777777" w:rsidR="00D77511" w:rsidRPr="00B84EE3" w:rsidRDefault="00D77511" w:rsidP="00FE78D0">
            <w:pPr>
              <w:jc w:val="both"/>
              <w:rPr>
                <w:szCs w:val="20"/>
              </w:rPr>
            </w:pPr>
            <w:r w:rsidRPr="00B84EE3">
              <w:rPr>
                <w:szCs w:val="20"/>
              </w:rPr>
              <w:t>maxAllowedUsage</w:t>
            </w:r>
            <w:r>
              <w:rPr>
                <w:szCs w:val="20"/>
              </w:rPr>
              <w:t>InPulses</w:t>
            </w:r>
          </w:p>
        </w:tc>
        <w:tc>
          <w:tcPr>
            <w:tcW w:w="667" w:type="pct"/>
          </w:tcPr>
          <w:p w14:paraId="57EC09A4" w14:textId="77777777" w:rsidR="00D77511" w:rsidRPr="00E827C4" w:rsidRDefault="00D77511" w:rsidP="00FE78D0">
            <w:pPr>
              <w:jc w:val="both"/>
              <w:rPr>
                <w:szCs w:val="20"/>
              </w:rPr>
            </w:pPr>
            <w:r>
              <w:rPr>
                <w:szCs w:val="20"/>
              </w:rPr>
              <w:t>Yes</w:t>
            </w:r>
          </w:p>
        </w:tc>
        <w:tc>
          <w:tcPr>
            <w:tcW w:w="691" w:type="pct"/>
          </w:tcPr>
          <w:p w14:paraId="153AC514" w14:textId="77777777" w:rsidR="00D77511" w:rsidRPr="00E827C4" w:rsidRDefault="00D77511" w:rsidP="00FE78D0">
            <w:pPr>
              <w:jc w:val="both"/>
              <w:rPr>
                <w:szCs w:val="20"/>
              </w:rPr>
            </w:pPr>
            <w:r>
              <w:rPr>
                <w:szCs w:val="20"/>
              </w:rPr>
              <w:t>Integer</w:t>
            </w:r>
          </w:p>
        </w:tc>
        <w:tc>
          <w:tcPr>
            <w:tcW w:w="1119" w:type="pct"/>
          </w:tcPr>
          <w:p w14:paraId="0AA74458" w14:textId="77777777" w:rsidR="00D77511" w:rsidRPr="00A71324" w:rsidRDefault="00D77511" w:rsidP="00FE78D0">
            <w:pPr>
              <w:jc w:val="both"/>
              <w:rPr>
                <w:szCs w:val="20"/>
              </w:rPr>
            </w:pPr>
            <w:r>
              <w:rPr>
                <w:szCs w:val="20"/>
              </w:rPr>
              <w:t>-1 for uncapped</w:t>
            </w:r>
          </w:p>
        </w:tc>
        <w:tc>
          <w:tcPr>
            <w:tcW w:w="1286" w:type="pct"/>
          </w:tcPr>
          <w:p w14:paraId="4DF5A0A9" w14:textId="77777777" w:rsidR="00D77511" w:rsidRPr="00E827C4" w:rsidRDefault="00D77511" w:rsidP="00FE78D0">
            <w:pPr>
              <w:jc w:val="both"/>
              <w:rPr>
                <w:szCs w:val="20"/>
              </w:rPr>
            </w:pPr>
            <w:r>
              <w:rPr>
                <w:szCs w:val="20"/>
              </w:rPr>
              <w:t>Maximum number of times the usage prompt can be played</w:t>
            </w:r>
          </w:p>
        </w:tc>
      </w:tr>
      <w:tr w:rsidR="00D77511" w14:paraId="523AC480" w14:textId="77777777" w:rsidTr="00E85A7D">
        <w:trPr>
          <w:trHeight w:val="244"/>
        </w:trPr>
        <w:tc>
          <w:tcPr>
            <w:tcW w:w="285" w:type="pct"/>
          </w:tcPr>
          <w:p w14:paraId="105A7FF0" w14:textId="2B8F2084" w:rsidR="00D77511" w:rsidRPr="00E827C4" w:rsidRDefault="00D77511" w:rsidP="00FE78D0">
            <w:pPr>
              <w:jc w:val="both"/>
              <w:rPr>
                <w:szCs w:val="20"/>
              </w:rPr>
            </w:pPr>
            <w:r>
              <w:rPr>
                <w:szCs w:val="20"/>
              </w:rPr>
              <w:t>7</w:t>
            </w:r>
          </w:p>
        </w:tc>
        <w:tc>
          <w:tcPr>
            <w:tcW w:w="952" w:type="pct"/>
          </w:tcPr>
          <w:p w14:paraId="7AEAC9C4" w14:textId="77777777" w:rsidR="00D77511" w:rsidRPr="00B84EE3" w:rsidRDefault="00D77511" w:rsidP="00FE78D0">
            <w:pPr>
              <w:jc w:val="both"/>
              <w:rPr>
                <w:szCs w:val="20"/>
              </w:rPr>
            </w:pPr>
            <w:r>
              <w:rPr>
                <w:szCs w:val="20"/>
              </w:rPr>
              <w:t>welcomePromptFlag</w:t>
            </w:r>
          </w:p>
        </w:tc>
        <w:tc>
          <w:tcPr>
            <w:tcW w:w="667" w:type="pct"/>
          </w:tcPr>
          <w:p w14:paraId="1C4B4B28" w14:textId="77777777" w:rsidR="00D77511" w:rsidRPr="00E827C4" w:rsidRDefault="00D77511" w:rsidP="00FE78D0">
            <w:pPr>
              <w:jc w:val="both"/>
              <w:rPr>
                <w:szCs w:val="20"/>
              </w:rPr>
            </w:pPr>
            <w:r>
              <w:rPr>
                <w:szCs w:val="20"/>
              </w:rPr>
              <w:t>Yes</w:t>
            </w:r>
          </w:p>
        </w:tc>
        <w:tc>
          <w:tcPr>
            <w:tcW w:w="691" w:type="pct"/>
          </w:tcPr>
          <w:p w14:paraId="0F8F0730" w14:textId="77777777" w:rsidR="00D77511" w:rsidRPr="00E827C4" w:rsidRDefault="00D77511" w:rsidP="00FE78D0">
            <w:pPr>
              <w:jc w:val="both"/>
              <w:rPr>
                <w:szCs w:val="20"/>
              </w:rPr>
            </w:pPr>
            <w:r>
              <w:rPr>
                <w:szCs w:val="20"/>
              </w:rPr>
              <w:t>boolean</w:t>
            </w:r>
          </w:p>
        </w:tc>
        <w:tc>
          <w:tcPr>
            <w:tcW w:w="1119" w:type="pct"/>
          </w:tcPr>
          <w:p w14:paraId="7D13851D" w14:textId="77777777" w:rsidR="00D77511" w:rsidRDefault="00D77511" w:rsidP="00FE78D0">
            <w:pPr>
              <w:jc w:val="both"/>
              <w:rPr>
                <w:szCs w:val="20"/>
              </w:rPr>
            </w:pPr>
            <w:r>
              <w:rPr>
                <w:szCs w:val="20"/>
              </w:rPr>
              <w:t>false : Not Played</w:t>
            </w:r>
          </w:p>
          <w:p w14:paraId="70E6B114" w14:textId="77777777" w:rsidR="00D77511" w:rsidRPr="00E827C4" w:rsidRDefault="00D77511" w:rsidP="00FE78D0">
            <w:pPr>
              <w:jc w:val="both"/>
              <w:rPr>
                <w:szCs w:val="20"/>
                <w:highlight w:val="lightGray"/>
              </w:rPr>
            </w:pPr>
            <w:r>
              <w:rPr>
                <w:szCs w:val="20"/>
              </w:rPr>
              <w:t>true : Played</w:t>
            </w:r>
          </w:p>
        </w:tc>
        <w:tc>
          <w:tcPr>
            <w:tcW w:w="1286" w:type="pct"/>
          </w:tcPr>
          <w:p w14:paraId="5D243CBB" w14:textId="77777777" w:rsidR="00D77511" w:rsidRPr="00E827C4" w:rsidRDefault="00D77511" w:rsidP="00FE78D0">
            <w:pPr>
              <w:jc w:val="both"/>
              <w:rPr>
                <w:szCs w:val="20"/>
              </w:rPr>
            </w:pPr>
            <w:r>
              <w:rPr>
                <w:szCs w:val="20"/>
              </w:rPr>
              <w:t>Indicates welcome prompt is already played or not</w:t>
            </w:r>
          </w:p>
        </w:tc>
      </w:tr>
      <w:tr w:rsidR="00D77511" w14:paraId="0EF7475A" w14:textId="77777777" w:rsidTr="00E85A7D">
        <w:trPr>
          <w:trHeight w:val="244"/>
        </w:trPr>
        <w:tc>
          <w:tcPr>
            <w:tcW w:w="285" w:type="pct"/>
          </w:tcPr>
          <w:p w14:paraId="339131ED" w14:textId="2CDF22A0" w:rsidR="00D77511" w:rsidRDefault="00D77511" w:rsidP="00FE78D0">
            <w:pPr>
              <w:jc w:val="both"/>
              <w:rPr>
                <w:szCs w:val="20"/>
              </w:rPr>
            </w:pPr>
            <w:r>
              <w:rPr>
                <w:szCs w:val="20"/>
              </w:rPr>
              <w:t>8</w:t>
            </w:r>
          </w:p>
        </w:tc>
        <w:tc>
          <w:tcPr>
            <w:tcW w:w="952" w:type="pct"/>
          </w:tcPr>
          <w:p w14:paraId="64351940" w14:textId="77777777" w:rsidR="00D77511" w:rsidRDefault="00D77511" w:rsidP="00FE78D0">
            <w:pPr>
              <w:jc w:val="both"/>
              <w:rPr>
                <w:szCs w:val="20"/>
              </w:rPr>
            </w:pPr>
            <w:r w:rsidRPr="00C35E7A">
              <w:rPr>
                <w:szCs w:val="20"/>
              </w:rPr>
              <w:t>endOfUsagePromptCounter</w:t>
            </w:r>
          </w:p>
        </w:tc>
        <w:tc>
          <w:tcPr>
            <w:tcW w:w="667" w:type="pct"/>
          </w:tcPr>
          <w:p w14:paraId="6416A961" w14:textId="77777777" w:rsidR="00D77511" w:rsidRDefault="00D77511" w:rsidP="00FE78D0">
            <w:pPr>
              <w:jc w:val="both"/>
              <w:rPr>
                <w:szCs w:val="20"/>
              </w:rPr>
            </w:pPr>
            <w:r>
              <w:rPr>
                <w:szCs w:val="20"/>
              </w:rPr>
              <w:t>Yes</w:t>
            </w:r>
          </w:p>
        </w:tc>
        <w:tc>
          <w:tcPr>
            <w:tcW w:w="691" w:type="pct"/>
          </w:tcPr>
          <w:p w14:paraId="546CD51D" w14:textId="77777777" w:rsidR="00D77511" w:rsidRDefault="00D77511" w:rsidP="00FE78D0">
            <w:pPr>
              <w:jc w:val="both"/>
              <w:rPr>
                <w:szCs w:val="20"/>
              </w:rPr>
            </w:pPr>
            <w:r>
              <w:rPr>
                <w:szCs w:val="20"/>
              </w:rPr>
              <w:t>Integer</w:t>
            </w:r>
          </w:p>
        </w:tc>
        <w:tc>
          <w:tcPr>
            <w:tcW w:w="1119" w:type="pct"/>
          </w:tcPr>
          <w:p w14:paraId="6E38A26F" w14:textId="77777777" w:rsidR="00D77511" w:rsidRDefault="00D77511" w:rsidP="00FE78D0">
            <w:pPr>
              <w:jc w:val="both"/>
              <w:rPr>
                <w:szCs w:val="20"/>
              </w:rPr>
            </w:pPr>
            <w:r>
              <w:rPr>
                <w:szCs w:val="20"/>
              </w:rPr>
              <w:t>NA</w:t>
            </w:r>
          </w:p>
        </w:tc>
        <w:tc>
          <w:tcPr>
            <w:tcW w:w="1286" w:type="pct"/>
          </w:tcPr>
          <w:p w14:paraId="0DBC618E" w14:textId="77777777" w:rsidR="00D77511" w:rsidRPr="00E827C4" w:rsidRDefault="00D77511" w:rsidP="00FE78D0">
            <w:pPr>
              <w:jc w:val="both"/>
              <w:rPr>
                <w:szCs w:val="20"/>
              </w:rPr>
            </w:pPr>
            <w:r>
              <w:rPr>
                <w:szCs w:val="20"/>
              </w:rPr>
              <w:t>Number of times end of usage prompt has been played</w:t>
            </w:r>
          </w:p>
        </w:tc>
      </w:tr>
      <w:tr w:rsidR="00D77511" w14:paraId="47028308" w14:textId="77777777" w:rsidTr="00E85A7D">
        <w:trPr>
          <w:trHeight w:val="244"/>
        </w:trPr>
        <w:tc>
          <w:tcPr>
            <w:tcW w:w="285" w:type="pct"/>
          </w:tcPr>
          <w:p w14:paraId="3F78F51A" w14:textId="07401039" w:rsidR="00D77511" w:rsidRDefault="00D77511" w:rsidP="00FE78D0">
            <w:pPr>
              <w:jc w:val="both"/>
              <w:rPr>
                <w:szCs w:val="20"/>
              </w:rPr>
            </w:pPr>
            <w:r>
              <w:rPr>
                <w:rFonts w:cs="Arial"/>
                <w:szCs w:val="20"/>
              </w:rPr>
              <w:t>9</w:t>
            </w:r>
          </w:p>
        </w:tc>
        <w:tc>
          <w:tcPr>
            <w:tcW w:w="952" w:type="pct"/>
          </w:tcPr>
          <w:p w14:paraId="1E5FC322" w14:textId="77777777" w:rsidR="00D77511" w:rsidRPr="00C35E7A" w:rsidRDefault="00D77511" w:rsidP="00FE78D0">
            <w:pPr>
              <w:jc w:val="both"/>
              <w:rPr>
                <w:szCs w:val="20"/>
              </w:rPr>
            </w:pPr>
            <w:r>
              <w:rPr>
                <w:rFonts w:eastAsia="Arial" w:cs="Arial"/>
                <w:szCs w:val="20"/>
              </w:rPr>
              <w:t>maxAllowedEndOfUsagePrompt</w:t>
            </w:r>
          </w:p>
        </w:tc>
        <w:tc>
          <w:tcPr>
            <w:tcW w:w="667" w:type="pct"/>
          </w:tcPr>
          <w:p w14:paraId="5ACDBD47" w14:textId="77777777" w:rsidR="00D77511" w:rsidRDefault="00D77511" w:rsidP="00FE78D0">
            <w:pPr>
              <w:jc w:val="both"/>
              <w:rPr>
                <w:szCs w:val="20"/>
              </w:rPr>
            </w:pPr>
            <w:r>
              <w:rPr>
                <w:rFonts w:cs="Arial"/>
                <w:szCs w:val="20"/>
              </w:rPr>
              <w:t>Yes</w:t>
            </w:r>
          </w:p>
        </w:tc>
        <w:tc>
          <w:tcPr>
            <w:tcW w:w="691" w:type="pct"/>
          </w:tcPr>
          <w:p w14:paraId="21E3230A" w14:textId="77777777" w:rsidR="00D77511" w:rsidRDefault="00D77511" w:rsidP="00FE78D0">
            <w:pPr>
              <w:jc w:val="both"/>
              <w:rPr>
                <w:szCs w:val="20"/>
              </w:rPr>
            </w:pPr>
            <w:r>
              <w:rPr>
                <w:rFonts w:cs="Arial"/>
                <w:szCs w:val="20"/>
              </w:rPr>
              <w:t>Integer</w:t>
            </w:r>
          </w:p>
        </w:tc>
        <w:tc>
          <w:tcPr>
            <w:tcW w:w="1119" w:type="pct"/>
          </w:tcPr>
          <w:p w14:paraId="21C3ECBC" w14:textId="77777777" w:rsidR="00D77511" w:rsidRDefault="00D77511" w:rsidP="00FE78D0">
            <w:pPr>
              <w:jc w:val="both"/>
              <w:rPr>
                <w:szCs w:val="20"/>
              </w:rPr>
            </w:pPr>
            <w:r>
              <w:rPr>
                <w:rFonts w:cs="Arial"/>
                <w:szCs w:val="20"/>
              </w:rPr>
              <w:t>NA</w:t>
            </w:r>
          </w:p>
        </w:tc>
        <w:tc>
          <w:tcPr>
            <w:tcW w:w="1286" w:type="pct"/>
          </w:tcPr>
          <w:p w14:paraId="745DA150" w14:textId="77777777" w:rsidR="00D77511" w:rsidRDefault="00D77511" w:rsidP="00FE78D0">
            <w:pPr>
              <w:jc w:val="both"/>
              <w:rPr>
                <w:szCs w:val="20"/>
              </w:rPr>
            </w:pPr>
            <w:r>
              <w:rPr>
                <w:rFonts w:cs="Arial"/>
                <w:szCs w:val="20"/>
              </w:rPr>
              <w:t>Max number of times the End Of Usage prompt shall be played to the user.</w:t>
            </w:r>
          </w:p>
        </w:tc>
      </w:tr>
      <w:tr w:rsidR="00D77511" w14:paraId="450938FD" w14:textId="77777777" w:rsidTr="00E85A7D">
        <w:trPr>
          <w:trHeight w:val="244"/>
        </w:trPr>
        <w:tc>
          <w:tcPr>
            <w:tcW w:w="285" w:type="pct"/>
          </w:tcPr>
          <w:p w14:paraId="4669A53E" w14:textId="3FBB01BF" w:rsidR="00D77511" w:rsidRDefault="00D77511" w:rsidP="00FE78D0">
            <w:pPr>
              <w:jc w:val="both"/>
              <w:rPr>
                <w:szCs w:val="20"/>
              </w:rPr>
            </w:pPr>
            <w:r>
              <w:rPr>
                <w:szCs w:val="20"/>
              </w:rPr>
              <w:t>10</w:t>
            </w:r>
          </w:p>
        </w:tc>
        <w:tc>
          <w:tcPr>
            <w:tcW w:w="952" w:type="pct"/>
          </w:tcPr>
          <w:p w14:paraId="5DF52578" w14:textId="77777777" w:rsidR="00D77511" w:rsidRPr="00C35E7A" w:rsidRDefault="00D77511" w:rsidP="00FE78D0">
            <w:pPr>
              <w:jc w:val="both"/>
              <w:rPr>
                <w:szCs w:val="20"/>
              </w:rPr>
            </w:pPr>
            <w:r>
              <w:rPr>
                <w:szCs w:val="20"/>
              </w:rPr>
              <w:t>failureReason</w:t>
            </w:r>
          </w:p>
        </w:tc>
        <w:tc>
          <w:tcPr>
            <w:tcW w:w="667" w:type="pct"/>
          </w:tcPr>
          <w:p w14:paraId="20AB66A7" w14:textId="77777777" w:rsidR="00D77511" w:rsidRDefault="00D77511" w:rsidP="00FE78D0">
            <w:pPr>
              <w:jc w:val="both"/>
              <w:rPr>
                <w:szCs w:val="20"/>
              </w:rPr>
            </w:pPr>
            <w:r>
              <w:rPr>
                <w:szCs w:val="20"/>
              </w:rPr>
              <w:t>No</w:t>
            </w:r>
          </w:p>
        </w:tc>
        <w:tc>
          <w:tcPr>
            <w:tcW w:w="691" w:type="pct"/>
          </w:tcPr>
          <w:p w14:paraId="6A8DEA62" w14:textId="77777777" w:rsidR="00D77511" w:rsidRDefault="00D77511" w:rsidP="00FE78D0">
            <w:pPr>
              <w:jc w:val="both"/>
              <w:rPr>
                <w:szCs w:val="20"/>
              </w:rPr>
            </w:pPr>
            <w:r>
              <w:rPr>
                <w:szCs w:val="20"/>
              </w:rPr>
              <w:t>String</w:t>
            </w:r>
          </w:p>
        </w:tc>
        <w:tc>
          <w:tcPr>
            <w:tcW w:w="1119" w:type="pct"/>
          </w:tcPr>
          <w:p w14:paraId="6165AA02" w14:textId="77777777" w:rsidR="00D77511" w:rsidRDefault="00D77511" w:rsidP="00FE78D0">
            <w:pPr>
              <w:jc w:val="both"/>
              <w:rPr>
                <w:szCs w:val="20"/>
              </w:rPr>
            </w:pPr>
          </w:p>
        </w:tc>
        <w:tc>
          <w:tcPr>
            <w:tcW w:w="1286" w:type="pct"/>
          </w:tcPr>
          <w:p w14:paraId="14380AF6" w14:textId="77777777" w:rsidR="00D77511" w:rsidRDefault="00D77511" w:rsidP="00FE78D0">
            <w:pPr>
              <w:jc w:val="both"/>
              <w:rPr>
                <w:szCs w:val="20"/>
              </w:rPr>
            </w:pPr>
            <w:r>
              <w:rPr>
                <w:szCs w:val="20"/>
              </w:rPr>
              <w:t>Reason for the request failure</w:t>
            </w:r>
          </w:p>
        </w:tc>
      </w:tr>
    </w:tbl>
    <w:p w14:paraId="0DDC0F8A" w14:textId="77777777" w:rsidR="00527AF8" w:rsidRDefault="00527AF8" w:rsidP="00527AF8">
      <w:pPr>
        <w:jc w:val="both"/>
      </w:pPr>
    </w:p>
    <w:p w14:paraId="4E4CDB80" w14:textId="77777777" w:rsidR="00527AF8" w:rsidRDefault="00527AF8" w:rsidP="00527AF8">
      <w:pPr>
        <w:jc w:val="both"/>
      </w:pPr>
    </w:p>
    <w:p w14:paraId="758DAA71" w14:textId="77777777" w:rsidR="00527AF8" w:rsidRDefault="00527AF8" w:rsidP="00527AF8">
      <w:pPr>
        <w:pStyle w:val="Heading3"/>
        <w:jc w:val="both"/>
      </w:pPr>
      <w:bookmarkStart w:id="102" w:name="_Toc411454374"/>
      <w:r>
        <w:t>Save Call Details API</w:t>
      </w:r>
      <w:bookmarkEnd w:id="102"/>
    </w:p>
    <w:p w14:paraId="56D0B54C" w14:textId="77777777" w:rsidR="00527AF8" w:rsidRDefault="00527AF8" w:rsidP="00527AF8">
      <w:pPr>
        <w:jc w:val="both"/>
      </w:pPr>
    </w:p>
    <w:p w14:paraId="1FC81561" w14:textId="77777777" w:rsidR="00527AF8" w:rsidRDefault="00527AF8" w:rsidP="00527AF8">
      <w:pPr>
        <w:jc w:val="both"/>
      </w:pPr>
      <w:r>
        <w:t>This API enables IVR to send call details to NMS_MoTech_MK. This data is further saved in NMS database and used for reporting purpose.</w:t>
      </w:r>
    </w:p>
    <w:p w14:paraId="59E8EBE0" w14:textId="77777777" w:rsidR="00527AF8" w:rsidRDefault="00527AF8" w:rsidP="00527AF8">
      <w:pPr>
        <w:jc w:val="both"/>
      </w:pPr>
    </w:p>
    <w:p w14:paraId="57ADCEB5" w14:textId="77777777" w:rsidR="00527AF8" w:rsidRPr="00814194" w:rsidRDefault="00527AF8" w:rsidP="00527AF8">
      <w:pPr>
        <w:pStyle w:val="Heading4"/>
        <w:jc w:val="both"/>
      </w:pPr>
      <w:r>
        <w:t xml:space="preserve">Save Call Details </w:t>
      </w:r>
      <w:r w:rsidR="00350A13">
        <w:t>–</w:t>
      </w:r>
      <w:r w:rsidRPr="00814194">
        <w:t xml:space="preserve"> Request</w:t>
      </w:r>
    </w:p>
    <w:p w14:paraId="41DFE9E5" w14:textId="77777777" w:rsidR="00527AF8" w:rsidRPr="006110FF" w:rsidRDefault="00527AF8" w:rsidP="00527AF8">
      <w:pPr>
        <w:jc w:val="both"/>
      </w:pPr>
    </w:p>
    <w:p w14:paraId="461CBE7F" w14:textId="77777777" w:rsidR="00527AF8" w:rsidRPr="003D7883" w:rsidRDefault="00527AF8" w:rsidP="00E85A7D">
      <w:pPr>
        <w:rPr>
          <w:szCs w:val="20"/>
        </w:rPr>
      </w:pPr>
      <w:r w:rsidRPr="00DE1B6A">
        <w:rPr>
          <w:b/>
        </w:rPr>
        <w:t>URL</w:t>
      </w:r>
      <w:r w:rsidRPr="00EB6872">
        <w:t xml:space="preserve">: </w:t>
      </w:r>
      <w:r w:rsidR="00350A13" w:rsidRPr="00E85A7D">
        <w:t>http://&lt;motech:port&gt;/motech-platform-server/module/</w:t>
      </w:r>
      <w:r w:rsidR="00017428">
        <w:t>api/</w:t>
      </w:r>
      <w:r w:rsidR="00350A13" w:rsidRPr="00E85A7D">
        <w:t>mobilekunji/callDetails</w:t>
      </w:r>
    </w:p>
    <w:p w14:paraId="57C4F2D7" w14:textId="77777777" w:rsidR="00527AF8" w:rsidRDefault="00527AF8" w:rsidP="00527AF8">
      <w:pPr>
        <w:jc w:val="both"/>
        <w:rPr>
          <w:szCs w:val="20"/>
        </w:rPr>
      </w:pPr>
    </w:p>
    <w:p w14:paraId="39A500BE" w14:textId="77777777" w:rsidR="00527AF8" w:rsidRDefault="00527AF8" w:rsidP="00527AF8">
      <w:pPr>
        <w:jc w:val="both"/>
        <w:rPr>
          <w:b/>
          <w:szCs w:val="20"/>
        </w:rPr>
      </w:pPr>
    </w:p>
    <w:p w14:paraId="0A1A3C50" w14:textId="77777777" w:rsidR="00527AF8" w:rsidRDefault="00527AF8" w:rsidP="00527AF8">
      <w:pPr>
        <w:jc w:val="both"/>
        <w:rPr>
          <w:szCs w:val="20"/>
        </w:rPr>
      </w:pPr>
      <w:r w:rsidRPr="00DE1B6A">
        <w:rPr>
          <w:b/>
          <w:szCs w:val="20"/>
        </w:rPr>
        <w:t>Method</w:t>
      </w:r>
      <w:r w:rsidRPr="00EB6872">
        <w:rPr>
          <w:szCs w:val="20"/>
        </w:rPr>
        <w:t xml:space="preserve">: </w:t>
      </w:r>
      <w:r>
        <w:rPr>
          <w:szCs w:val="20"/>
        </w:rPr>
        <w:t>POST</w:t>
      </w:r>
    </w:p>
    <w:p w14:paraId="2B8880E3" w14:textId="77777777" w:rsidR="00527AF8" w:rsidRDefault="00527AF8" w:rsidP="00527AF8">
      <w:pPr>
        <w:jc w:val="both"/>
        <w:rPr>
          <w:szCs w:val="20"/>
        </w:rPr>
      </w:pPr>
    </w:p>
    <w:p w14:paraId="2EC5444E" w14:textId="77777777" w:rsidR="00527AF8" w:rsidRDefault="00527AF8" w:rsidP="00527AF8">
      <w:pPr>
        <w:pStyle w:val="Heading5"/>
        <w:jc w:val="both"/>
      </w:pPr>
      <w:r>
        <w:t>Validations</w:t>
      </w:r>
    </w:p>
    <w:p w14:paraId="60DA34E2" w14:textId="77777777" w:rsidR="00527AF8" w:rsidRDefault="00527AF8" w:rsidP="00527AF8">
      <w:pPr>
        <w:jc w:val="both"/>
      </w:pPr>
      <w:r>
        <w:tab/>
      </w:r>
    </w:p>
    <w:p w14:paraId="2E2BA60F"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5B8E4CC3" w14:textId="77777777" w:rsidR="00527AF8" w:rsidRDefault="00527AF8" w:rsidP="00527AF8">
      <w:pPr>
        <w:pStyle w:val="Heading5"/>
        <w:jc w:val="both"/>
      </w:pPr>
      <w:r>
        <w:lastRenderedPageBreak/>
        <w:t>Http timeOut</w:t>
      </w:r>
    </w:p>
    <w:p w14:paraId="7D23C155" w14:textId="77777777" w:rsidR="00527AF8" w:rsidRPr="00DB21FD"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7EFE775B" w14:textId="77777777" w:rsidTr="00D55576">
        <w:trPr>
          <w:trHeight w:val="244"/>
        </w:trPr>
        <w:tc>
          <w:tcPr>
            <w:tcW w:w="3007" w:type="pct"/>
            <w:shd w:val="clear" w:color="auto" w:fill="D9D9D9" w:themeFill="background1" w:themeFillShade="D9"/>
            <w:vAlign w:val="bottom"/>
          </w:tcPr>
          <w:p w14:paraId="5FBCDAAE"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6B1E2857"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6501E8B8" w14:textId="77777777" w:rsidTr="00D55576">
        <w:trPr>
          <w:trHeight w:val="386"/>
        </w:trPr>
        <w:tc>
          <w:tcPr>
            <w:tcW w:w="3007" w:type="pct"/>
          </w:tcPr>
          <w:p w14:paraId="0335D1AD" w14:textId="77777777" w:rsidR="000C46A9" w:rsidRPr="00FF4865" w:rsidRDefault="000C46A9" w:rsidP="00D55576">
            <w:pPr>
              <w:tabs>
                <w:tab w:val="left" w:pos="1114"/>
              </w:tabs>
              <w:ind w:left="360" w:hanging="360"/>
              <w:jc w:val="both"/>
              <w:rPr>
                <w:rFonts w:cs="Arial"/>
                <w:szCs w:val="20"/>
              </w:rPr>
            </w:pPr>
            <w:r>
              <w:rPr>
                <w:rFonts w:cs="Arial"/>
                <w:szCs w:val="20"/>
              </w:rPr>
              <w:t>Offline</w:t>
            </w:r>
          </w:p>
        </w:tc>
        <w:tc>
          <w:tcPr>
            <w:tcW w:w="1993" w:type="pct"/>
          </w:tcPr>
          <w:p w14:paraId="42B997D0"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549C9BE" w14:textId="77777777" w:rsidR="00527AF8" w:rsidRPr="00EB6872" w:rsidRDefault="00527AF8" w:rsidP="00527AF8">
      <w:pPr>
        <w:jc w:val="both"/>
        <w:rPr>
          <w:szCs w:val="20"/>
        </w:rPr>
      </w:pPr>
    </w:p>
    <w:p w14:paraId="4ACD2AE8" w14:textId="77777777" w:rsidR="00527AF8" w:rsidRPr="000C573D" w:rsidRDefault="00527AF8" w:rsidP="00527AF8">
      <w:pPr>
        <w:pStyle w:val="Heading5"/>
        <w:jc w:val="both"/>
      </w:pPr>
      <w:r>
        <w:t xml:space="preserve">Query Parameters </w:t>
      </w:r>
    </w:p>
    <w:p w14:paraId="3BF3D88E" w14:textId="77777777" w:rsidR="00527AF8" w:rsidRDefault="00527AF8" w:rsidP="00527AF8">
      <w:pPr>
        <w:jc w:val="both"/>
      </w:pPr>
    </w:p>
    <w:p w14:paraId="14C78400" w14:textId="77777777" w:rsidR="00527AF8" w:rsidRPr="004112C6" w:rsidRDefault="00527AF8" w:rsidP="00527AF8">
      <w:pPr>
        <w:jc w:val="both"/>
      </w:pPr>
      <w:r>
        <w:t>None</w:t>
      </w:r>
    </w:p>
    <w:p w14:paraId="451FA142" w14:textId="77777777" w:rsidR="00527AF8" w:rsidRPr="000C573D" w:rsidRDefault="00527AF8" w:rsidP="00527AF8">
      <w:pPr>
        <w:pStyle w:val="Heading5"/>
        <w:jc w:val="both"/>
      </w:pPr>
      <w:r>
        <w:t xml:space="preserve">URL Path Placeholder Parameters </w:t>
      </w:r>
    </w:p>
    <w:p w14:paraId="697A2FB9" w14:textId="77777777" w:rsidR="00527AF8" w:rsidRDefault="00527AF8" w:rsidP="00527AF8">
      <w:pPr>
        <w:jc w:val="both"/>
      </w:pPr>
    </w:p>
    <w:p w14:paraId="0F85C8BE" w14:textId="77777777" w:rsidR="00527AF8" w:rsidRDefault="00527AF8" w:rsidP="00527AF8">
      <w:pPr>
        <w:jc w:val="both"/>
      </w:pPr>
      <w:r>
        <w:t>None</w:t>
      </w:r>
    </w:p>
    <w:p w14:paraId="1A72D028" w14:textId="77777777" w:rsidR="00527AF8" w:rsidRDefault="00527AF8" w:rsidP="00527AF8">
      <w:pPr>
        <w:pStyle w:val="Heading5"/>
        <w:jc w:val="both"/>
      </w:pPr>
      <w:r>
        <w:t>Headers (Mandatory: Based on URL Design)</w:t>
      </w:r>
    </w:p>
    <w:p w14:paraId="41A84BAC"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E0DF370" w14:textId="77777777" w:rsidTr="00FE78D0">
        <w:tc>
          <w:tcPr>
            <w:tcW w:w="1512" w:type="dxa"/>
            <w:shd w:val="clear" w:color="auto" w:fill="D9D9D9" w:themeFill="background1" w:themeFillShade="D9"/>
          </w:tcPr>
          <w:p w14:paraId="706BE7B6" w14:textId="77777777" w:rsidR="00527AF8" w:rsidRDefault="00527AF8" w:rsidP="00FE78D0">
            <w:pPr>
              <w:jc w:val="both"/>
            </w:pPr>
            <w:r>
              <w:t>Header Name</w:t>
            </w:r>
          </w:p>
        </w:tc>
        <w:tc>
          <w:tcPr>
            <w:tcW w:w="1595" w:type="dxa"/>
            <w:shd w:val="clear" w:color="auto" w:fill="D9D9D9" w:themeFill="background1" w:themeFillShade="D9"/>
          </w:tcPr>
          <w:p w14:paraId="76A53656" w14:textId="77777777" w:rsidR="00527AF8" w:rsidRDefault="00527AF8" w:rsidP="00FE78D0">
            <w:pPr>
              <w:jc w:val="both"/>
            </w:pPr>
            <w:r>
              <w:t>Header Value</w:t>
            </w:r>
          </w:p>
        </w:tc>
        <w:tc>
          <w:tcPr>
            <w:tcW w:w="1341" w:type="dxa"/>
            <w:shd w:val="clear" w:color="auto" w:fill="D9D9D9" w:themeFill="background1" w:themeFillShade="D9"/>
          </w:tcPr>
          <w:p w14:paraId="3B227FF2" w14:textId="77777777" w:rsidR="00527AF8" w:rsidRDefault="00527AF8" w:rsidP="00FE78D0">
            <w:pPr>
              <w:jc w:val="both"/>
            </w:pPr>
            <w:r>
              <w:t>Mandatory</w:t>
            </w:r>
          </w:p>
        </w:tc>
        <w:tc>
          <w:tcPr>
            <w:tcW w:w="4732" w:type="dxa"/>
            <w:shd w:val="clear" w:color="auto" w:fill="D9D9D9" w:themeFill="background1" w:themeFillShade="D9"/>
          </w:tcPr>
          <w:p w14:paraId="359346C0" w14:textId="77777777" w:rsidR="00527AF8" w:rsidRDefault="00527AF8" w:rsidP="00FE78D0">
            <w:pPr>
              <w:jc w:val="both"/>
            </w:pPr>
            <w:r>
              <w:t>Description</w:t>
            </w:r>
          </w:p>
        </w:tc>
      </w:tr>
      <w:tr w:rsidR="00527AF8" w14:paraId="75DE87A6" w14:textId="77777777" w:rsidTr="00FE78D0">
        <w:tc>
          <w:tcPr>
            <w:tcW w:w="1512" w:type="dxa"/>
          </w:tcPr>
          <w:p w14:paraId="2840F8AA" w14:textId="77777777" w:rsidR="00527AF8" w:rsidRPr="0065474C" w:rsidRDefault="00527AF8" w:rsidP="00FE78D0">
            <w:pPr>
              <w:jc w:val="both"/>
            </w:pPr>
            <w:r>
              <w:t>Content-Type</w:t>
            </w:r>
          </w:p>
        </w:tc>
        <w:tc>
          <w:tcPr>
            <w:tcW w:w="1595" w:type="dxa"/>
          </w:tcPr>
          <w:p w14:paraId="5F9057AA" w14:textId="77777777" w:rsidR="00527AF8" w:rsidRDefault="00527AF8" w:rsidP="00FE78D0">
            <w:pPr>
              <w:jc w:val="both"/>
            </w:pPr>
            <w:r>
              <w:t>application/json</w:t>
            </w:r>
          </w:p>
        </w:tc>
        <w:tc>
          <w:tcPr>
            <w:tcW w:w="1341" w:type="dxa"/>
          </w:tcPr>
          <w:p w14:paraId="3F8000A8" w14:textId="77777777" w:rsidR="00527AF8" w:rsidRPr="0065474C" w:rsidRDefault="00527AF8" w:rsidP="00FE78D0">
            <w:pPr>
              <w:jc w:val="both"/>
            </w:pPr>
            <w:r>
              <w:t>Yes</w:t>
            </w:r>
          </w:p>
        </w:tc>
        <w:tc>
          <w:tcPr>
            <w:tcW w:w="4732" w:type="dxa"/>
          </w:tcPr>
          <w:p w14:paraId="2CA5F616" w14:textId="77777777" w:rsidR="00527AF8" w:rsidRPr="00BA7AFF" w:rsidRDefault="00527AF8" w:rsidP="00FE78D0">
            <w:pPr>
              <w:jc w:val="both"/>
            </w:pPr>
            <w:r>
              <w:t>It specifies the format of the content in the request</w:t>
            </w:r>
          </w:p>
        </w:tc>
      </w:tr>
      <w:tr w:rsidR="00527AF8" w14:paraId="72E47B84" w14:textId="77777777" w:rsidTr="00FE78D0">
        <w:tc>
          <w:tcPr>
            <w:tcW w:w="1512" w:type="dxa"/>
          </w:tcPr>
          <w:p w14:paraId="7506ED74" w14:textId="77777777" w:rsidR="00527AF8" w:rsidRPr="0065474C" w:rsidRDefault="00527AF8" w:rsidP="00FE78D0">
            <w:pPr>
              <w:jc w:val="both"/>
            </w:pPr>
            <w:r>
              <w:t>Accept</w:t>
            </w:r>
          </w:p>
        </w:tc>
        <w:tc>
          <w:tcPr>
            <w:tcW w:w="1595" w:type="dxa"/>
          </w:tcPr>
          <w:p w14:paraId="25D0689D" w14:textId="77777777" w:rsidR="00527AF8" w:rsidRPr="0065474C" w:rsidRDefault="00527AF8" w:rsidP="00FE78D0">
            <w:pPr>
              <w:jc w:val="both"/>
            </w:pPr>
            <w:r>
              <w:t>application/json</w:t>
            </w:r>
          </w:p>
        </w:tc>
        <w:tc>
          <w:tcPr>
            <w:tcW w:w="1341" w:type="dxa"/>
          </w:tcPr>
          <w:p w14:paraId="474A110C" w14:textId="77777777" w:rsidR="00527AF8" w:rsidRPr="0065474C" w:rsidRDefault="00527AF8" w:rsidP="00FE78D0">
            <w:pPr>
              <w:jc w:val="both"/>
            </w:pPr>
            <w:r>
              <w:t>Yes</w:t>
            </w:r>
          </w:p>
        </w:tc>
        <w:tc>
          <w:tcPr>
            <w:tcW w:w="4732" w:type="dxa"/>
          </w:tcPr>
          <w:p w14:paraId="7F7CD42B" w14:textId="77777777" w:rsidR="00527AF8" w:rsidRPr="00706077" w:rsidRDefault="00527AF8" w:rsidP="00FE78D0">
            <w:pPr>
              <w:jc w:val="both"/>
            </w:pPr>
            <w:r>
              <w:t>It specifies the format of the content accepted by the API invoker.</w:t>
            </w:r>
          </w:p>
        </w:tc>
      </w:tr>
    </w:tbl>
    <w:p w14:paraId="42636792" w14:textId="77777777" w:rsidR="00527AF8" w:rsidRPr="00F86535" w:rsidRDefault="00527AF8" w:rsidP="00152DDF">
      <w:pPr>
        <w:pStyle w:val="Heading5"/>
        <w:jc w:val="both"/>
      </w:pPr>
      <w:r>
        <w:t xml:space="preserve">Body Example </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0A4667B5" w14:textId="77777777" w:rsidTr="00FE78D0">
        <w:tc>
          <w:tcPr>
            <w:tcW w:w="540" w:type="dxa"/>
            <w:shd w:val="clear" w:color="auto" w:fill="CCCCCC"/>
            <w:tcMar>
              <w:top w:w="100" w:type="dxa"/>
              <w:left w:w="100" w:type="dxa"/>
              <w:bottom w:w="100" w:type="dxa"/>
              <w:right w:w="100" w:type="dxa"/>
            </w:tcMar>
          </w:tcPr>
          <w:p w14:paraId="7A89262D"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7A8A79E4" w14:textId="77777777" w:rsidR="007D1851" w:rsidRPr="007D1851" w:rsidRDefault="007D1851" w:rsidP="007D1851">
            <w:pPr>
              <w:jc w:val="both"/>
              <w:rPr>
                <w:rFonts w:eastAsia="Arial" w:cs="Arial"/>
                <w:sz w:val="18"/>
                <w:szCs w:val="18"/>
              </w:rPr>
            </w:pPr>
            <w:r w:rsidRPr="007D1851">
              <w:rPr>
                <w:rFonts w:eastAsia="Arial" w:cs="Arial"/>
                <w:sz w:val="18"/>
                <w:szCs w:val="18"/>
              </w:rPr>
              <w:t>{</w:t>
            </w:r>
          </w:p>
          <w:p w14:paraId="2D730F3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callingNumber</w:t>
            </w:r>
            <w:r w:rsidR="003F5A2D">
              <w:rPr>
                <w:rFonts w:eastAsia="Arial" w:cs="Arial"/>
                <w:sz w:val="18"/>
                <w:szCs w:val="18"/>
              </w:rPr>
              <w:t>"</w:t>
            </w:r>
            <w:r w:rsidRPr="007D1851">
              <w:rPr>
                <w:rFonts w:eastAsia="Arial" w:cs="Arial"/>
                <w:sz w:val="18"/>
                <w:szCs w:val="18"/>
              </w:rPr>
              <w:t>: 9810320300,</w:t>
            </w:r>
          </w:p>
          <w:p w14:paraId="321CC1A0"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callId</w:t>
            </w:r>
            <w:r w:rsidR="003F5A2D">
              <w:rPr>
                <w:rFonts w:eastAsia="Arial" w:cs="Arial"/>
                <w:sz w:val="18"/>
                <w:szCs w:val="18"/>
              </w:rPr>
              <w:t>"</w:t>
            </w:r>
            <w:r w:rsidRPr="007D1851">
              <w:rPr>
                <w:rFonts w:eastAsia="Arial" w:cs="Arial"/>
                <w:sz w:val="18"/>
                <w:szCs w:val="18"/>
              </w:rPr>
              <w:t>: 234000011111111,</w:t>
            </w:r>
          </w:p>
          <w:p w14:paraId="143CD385"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operator</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w:t>
            </w:r>
            <w:r w:rsidR="003F5A2D">
              <w:rPr>
                <w:rFonts w:eastAsia="Arial" w:cs="Arial"/>
                <w:sz w:val="18"/>
                <w:szCs w:val="18"/>
              </w:rPr>
              <w:t>"</w:t>
            </w:r>
            <w:r w:rsidRPr="007D1851">
              <w:rPr>
                <w:rFonts w:eastAsia="Arial" w:cs="Arial"/>
                <w:sz w:val="18"/>
                <w:szCs w:val="18"/>
              </w:rPr>
              <w:t>,</w:t>
            </w:r>
          </w:p>
          <w:p w14:paraId="7C8B5839"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circle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AP</w:t>
            </w:r>
            <w:r w:rsidR="003F5A2D">
              <w:rPr>
                <w:rFonts w:eastAsia="Arial" w:cs="Arial"/>
                <w:sz w:val="18"/>
                <w:szCs w:val="18"/>
              </w:rPr>
              <w:t>"</w:t>
            </w:r>
            <w:r w:rsidRPr="007D1851">
              <w:rPr>
                <w:rFonts w:eastAsia="Arial" w:cs="Arial"/>
                <w:sz w:val="18"/>
                <w:szCs w:val="18"/>
              </w:rPr>
              <w:t>,</w:t>
            </w:r>
          </w:p>
          <w:p w14:paraId="08C48AC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callStartTime</w:t>
            </w:r>
            <w:r w:rsidR="003F5A2D">
              <w:rPr>
                <w:rFonts w:eastAsia="Arial" w:cs="Arial"/>
                <w:sz w:val="18"/>
                <w:szCs w:val="18"/>
              </w:rPr>
              <w:t>"</w:t>
            </w:r>
            <w:r w:rsidRPr="007D1851">
              <w:rPr>
                <w:rFonts w:eastAsia="Arial" w:cs="Arial"/>
                <w:sz w:val="18"/>
                <w:szCs w:val="18"/>
              </w:rPr>
              <w:t>: 1422879843,</w:t>
            </w:r>
          </w:p>
          <w:p w14:paraId="770CC8B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callEndTime</w:t>
            </w:r>
            <w:r w:rsidR="003F5A2D">
              <w:rPr>
                <w:rFonts w:eastAsia="Arial" w:cs="Arial"/>
                <w:sz w:val="18"/>
                <w:szCs w:val="18"/>
              </w:rPr>
              <w:t>"</w:t>
            </w:r>
            <w:r w:rsidRPr="007D1851">
              <w:rPr>
                <w:rFonts w:eastAsia="Arial" w:cs="Arial"/>
                <w:sz w:val="18"/>
                <w:szCs w:val="18"/>
              </w:rPr>
              <w:t>: 1422879903,</w:t>
            </w:r>
          </w:p>
          <w:p w14:paraId="407DC95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callDurationInPulses</w:t>
            </w:r>
            <w:r w:rsidR="003F5A2D">
              <w:rPr>
                <w:rFonts w:eastAsia="Arial" w:cs="Arial"/>
                <w:sz w:val="18"/>
                <w:szCs w:val="18"/>
              </w:rPr>
              <w:t>"</w:t>
            </w:r>
            <w:r w:rsidRPr="007D1851">
              <w:rPr>
                <w:rFonts w:eastAsia="Arial" w:cs="Arial"/>
                <w:sz w:val="18"/>
                <w:szCs w:val="18"/>
              </w:rPr>
              <w:t>: 60,</w:t>
            </w:r>
          </w:p>
          <w:p w14:paraId="34A1B79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endOfUsagePromptCounter</w:t>
            </w:r>
            <w:r w:rsidR="003F5A2D">
              <w:rPr>
                <w:rFonts w:eastAsia="Arial" w:cs="Arial"/>
                <w:sz w:val="18"/>
                <w:szCs w:val="18"/>
              </w:rPr>
              <w:t>"</w:t>
            </w:r>
            <w:r w:rsidRPr="007D1851">
              <w:rPr>
                <w:rFonts w:eastAsia="Arial" w:cs="Arial"/>
                <w:sz w:val="18"/>
                <w:szCs w:val="18"/>
              </w:rPr>
              <w:t>: 0,</w:t>
            </w:r>
          </w:p>
          <w:p w14:paraId="3B0D0368"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welcomeMessagePromptFlag</w:t>
            </w:r>
            <w:r w:rsidR="003F5A2D">
              <w:rPr>
                <w:rFonts w:eastAsia="Arial" w:cs="Arial"/>
                <w:sz w:val="18"/>
                <w:szCs w:val="18"/>
              </w:rPr>
              <w:t>"</w:t>
            </w:r>
            <w:r w:rsidRPr="007D1851">
              <w:rPr>
                <w:rFonts w:eastAsia="Arial" w:cs="Arial"/>
                <w:sz w:val="18"/>
                <w:szCs w:val="18"/>
              </w:rPr>
              <w:t>: true,</w:t>
            </w:r>
          </w:p>
          <w:p w14:paraId="7D4887AA"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callStatus</w:t>
            </w:r>
            <w:r w:rsidR="003F5A2D">
              <w:rPr>
                <w:rFonts w:eastAsia="Arial" w:cs="Arial"/>
                <w:sz w:val="18"/>
                <w:szCs w:val="18"/>
              </w:rPr>
              <w:t>"</w:t>
            </w:r>
            <w:r w:rsidRPr="007D1851">
              <w:rPr>
                <w:rFonts w:eastAsia="Arial" w:cs="Arial"/>
                <w:sz w:val="18"/>
                <w:szCs w:val="18"/>
              </w:rPr>
              <w:t>: 1,</w:t>
            </w:r>
          </w:p>
          <w:p w14:paraId="6289919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callDisconnectReason</w:t>
            </w:r>
            <w:r w:rsidR="003F5A2D">
              <w:rPr>
                <w:rFonts w:eastAsia="Arial" w:cs="Arial"/>
                <w:sz w:val="18"/>
                <w:szCs w:val="18"/>
              </w:rPr>
              <w:t>"</w:t>
            </w:r>
            <w:r w:rsidRPr="007D1851">
              <w:rPr>
                <w:rFonts w:eastAsia="Arial" w:cs="Arial"/>
                <w:sz w:val="18"/>
                <w:szCs w:val="18"/>
              </w:rPr>
              <w:t>: 1,</w:t>
            </w:r>
          </w:p>
          <w:p w14:paraId="52A46D2F"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w:t>
            </w:r>
            <w:r w:rsidR="003F5A2D">
              <w:rPr>
                <w:rFonts w:eastAsia="Arial" w:cs="Arial"/>
                <w:sz w:val="18"/>
                <w:szCs w:val="18"/>
              </w:rPr>
              <w:t>"</w:t>
            </w:r>
            <w:r w:rsidRPr="007D1851">
              <w:rPr>
                <w:rFonts w:eastAsia="Arial" w:cs="Arial"/>
                <w:sz w:val="18"/>
                <w:szCs w:val="18"/>
              </w:rPr>
              <w:t>: [</w:t>
            </w:r>
          </w:p>
          <w:p w14:paraId="08FD778C"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7EDFF6AB" w14:textId="52448E60"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1</w:t>
            </w:r>
            <w:r w:rsidR="00DA50C2">
              <w:rPr>
                <w:rFonts w:eastAsia="Arial" w:cs="Arial"/>
                <w:sz w:val="18"/>
                <w:szCs w:val="18"/>
              </w:rPr>
              <w:t>”</w:t>
            </w:r>
            <w:r w:rsidRPr="007D1851">
              <w:rPr>
                <w:rFonts w:eastAsia="Arial" w:cs="Arial"/>
                <w:sz w:val="18"/>
                <w:szCs w:val="18"/>
              </w:rPr>
              <w:t>,</w:t>
            </w:r>
          </w:p>
          <w:p w14:paraId="710702E4"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t>
            </w:r>
            <w:r w:rsidR="003F5A2D">
              <w:rPr>
                <w:rFonts w:eastAsia="Arial" w:cs="Arial"/>
                <w:sz w:val="18"/>
                <w:szCs w:val="18"/>
              </w:rPr>
              <w:t>"</w:t>
            </w:r>
            <w:r w:rsidRPr="007D1851">
              <w:rPr>
                <w:rFonts w:eastAsia="Arial" w:cs="Arial"/>
                <w:sz w:val="18"/>
                <w:szCs w:val="18"/>
              </w:rPr>
              <w:t>,</w:t>
            </w:r>
          </w:p>
          <w:p w14:paraId="3506DFF0" w14:textId="2B16E24D"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Yellowfever.wav</w:t>
            </w:r>
            <w:r w:rsidR="003F5A2D">
              <w:rPr>
                <w:rFonts w:eastAsia="Arial" w:cs="Arial"/>
                <w:sz w:val="18"/>
                <w:szCs w:val="18"/>
              </w:rPr>
              <w:t>"</w:t>
            </w:r>
            <w:r w:rsidRPr="007D1851">
              <w:rPr>
                <w:rFonts w:eastAsia="Arial" w:cs="Arial"/>
                <w:sz w:val="18"/>
                <w:szCs w:val="18"/>
              </w:rPr>
              <w:t>,</w:t>
            </w:r>
          </w:p>
          <w:p w14:paraId="63C9BE7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4D9C0776"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75D710DB"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56AE9D57"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3D6EF25" w14:textId="71147B59"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D290A" w:rsidRPr="007D1851">
              <w:rPr>
                <w:rFonts w:eastAsia="Arial" w:cs="Arial"/>
                <w:sz w:val="18"/>
                <w:szCs w:val="18"/>
              </w:rPr>
              <w:t>mk</w:t>
            </w:r>
            <w:r w:rsidR="007D290A">
              <w:rPr>
                <w:rFonts w:eastAsia="Arial" w:cs="Arial"/>
                <w:sz w:val="18"/>
                <w:szCs w:val="18"/>
              </w:rPr>
              <w:t>C</w:t>
            </w:r>
            <w:r w:rsidR="007D290A" w:rsidRPr="007D1851">
              <w:rPr>
                <w:rFonts w:eastAsia="Arial" w:cs="Arial"/>
                <w:sz w:val="18"/>
                <w:szCs w:val="18"/>
              </w:rPr>
              <w:t>ard</w:t>
            </w:r>
            <w:r w:rsidR="007D290A">
              <w:rPr>
                <w:rFonts w:eastAsia="Arial" w:cs="Arial"/>
                <w:sz w:val="18"/>
                <w:szCs w:val="18"/>
              </w:rPr>
              <w:t>Code</w:t>
            </w:r>
            <w:r w:rsidR="003F5A2D">
              <w:rPr>
                <w:rFonts w:eastAsia="Arial" w:cs="Arial"/>
                <w:sz w:val="18"/>
                <w:szCs w:val="18"/>
              </w:rPr>
              <w:t>"</w:t>
            </w:r>
            <w:r w:rsidRPr="007D1851">
              <w:rPr>
                <w:rFonts w:eastAsia="Arial" w:cs="Arial"/>
                <w:sz w:val="18"/>
                <w:szCs w:val="18"/>
              </w:rPr>
              <w:t xml:space="preserve">: </w:t>
            </w:r>
            <w:r w:rsidR="00DA50C2">
              <w:rPr>
                <w:rFonts w:eastAsia="Arial" w:cs="Arial"/>
                <w:sz w:val="18"/>
                <w:szCs w:val="18"/>
              </w:rPr>
              <w:t>‘0</w:t>
            </w:r>
            <w:r w:rsidRPr="007D1851">
              <w:rPr>
                <w:rFonts w:eastAsia="Arial" w:cs="Arial"/>
                <w:sz w:val="18"/>
                <w:szCs w:val="18"/>
              </w:rPr>
              <w:t>2</w:t>
            </w:r>
            <w:r w:rsidR="00DA50C2">
              <w:rPr>
                <w:rFonts w:eastAsia="Arial" w:cs="Arial"/>
                <w:sz w:val="18"/>
                <w:szCs w:val="18"/>
              </w:rPr>
              <w:t>”</w:t>
            </w:r>
            <w:r w:rsidRPr="007D1851">
              <w:rPr>
                <w:rFonts w:eastAsia="Arial" w:cs="Arial"/>
                <w:sz w:val="18"/>
                <w:szCs w:val="18"/>
              </w:rPr>
              <w:t>,</w:t>
            </w:r>
          </w:p>
          <w:p w14:paraId="67A11E6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contentName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t>
            </w:r>
            <w:r w:rsidR="003F5A2D">
              <w:rPr>
                <w:rFonts w:eastAsia="Arial" w:cs="Arial"/>
                <w:sz w:val="18"/>
                <w:szCs w:val="18"/>
              </w:rPr>
              <w:t>"</w:t>
            </w:r>
            <w:r w:rsidRPr="007D1851">
              <w:rPr>
                <w:rFonts w:eastAsia="Arial" w:cs="Arial"/>
                <w:sz w:val="18"/>
                <w:szCs w:val="18"/>
              </w:rPr>
              <w:t>,</w:t>
            </w:r>
          </w:p>
          <w:p w14:paraId="2B194072" w14:textId="39CCF3DA"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00757814">
              <w:rPr>
                <w:rFonts w:eastAsia="Arial" w:cs="Arial"/>
                <w:sz w:val="18"/>
                <w:szCs w:val="18"/>
              </w:rPr>
              <w:t>contentFileName</w:t>
            </w:r>
            <w:r w:rsidR="003F5A2D">
              <w:rPr>
                <w:rFonts w:eastAsia="Arial" w:cs="Arial"/>
                <w:sz w:val="18"/>
                <w:szCs w:val="18"/>
              </w:rPr>
              <w:t>"</w:t>
            </w: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Malaria.wav</w:t>
            </w:r>
            <w:r w:rsidR="003F5A2D">
              <w:rPr>
                <w:rFonts w:eastAsia="Arial" w:cs="Arial"/>
                <w:sz w:val="18"/>
                <w:szCs w:val="18"/>
              </w:rPr>
              <w:t>"</w:t>
            </w:r>
            <w:r w:rsidRPr="007D1851">
              <w:rPr>
                <w:rFonts w:eastAsia="Arial" w:cs="Arial"/>
                <w:sz w:val="18"/>
                <w:szCs w:val="18"/>
              </w:rPr>
              <w:t>,</w:t>
            </w:r>
          </w:p>
          <w:p w14:paraId="02CA3121"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startTime</w:t>
            </w:r>
            <w:r w:rsidR="003F5A2D">
              <w:rPr>
                <w:rFonts w:eastAsia="Arial" w:cs="Arial"/>
                <w:sz w:val="18"/>
                <w:szCs w:val="18"/>
              </w:rPr>
              <w:t>"</w:t>
            </w:r>
            <w:r w:rsidRPr="007D1851">
              <w:rPr>
                <w:rFonts w:eastAsia="Arial" w:cs="Arial"/>
                <w:sz w:val="18"/>
                <w:szCs w:val="18"/>
              </w:rPr>
              <w:t>: 1200000000,</w:t>
            </w:r>
          </w:p>
          <w:p w14:paraId="21CB7F0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r w:rsidR="003F5A2D">
              <w:rPr>
                <w:rFonts w:eastAsia="Arial" w:cs="Arial"/>
                <w:sz w:val="18"/>
                <w:szCs w:val="18"/>
              </w:rPr>
              <w:t>"</w:t>
            </w:r>
            <w:r w:rsidRPr="007D1851">
              <w:rPr>
                <w:rFonts w:eastAsia="Arial" w:cs="Arial"/>
                <w:sz w:val="18"/>
                <w:szCs w:val="18"/>
              </w:rPr>
              <w:t>endTime</w:t>
            </w:r>
            <w:r w:rsidR="003F5A2D">
              <w:rPr>
                <w:rFonts w:eastAsia="Arial" w:cs="Arial"/>
                <w:sz w:val="18"/>
                <w:szCs w:val="18"/>
              </w:rPr>
              <w:t>"</w:t>
            </w:r>
            <w:r w:rsidRPr="007D1851">
              <w:rPr>
                <w:rFonts w:eastAsia="Arial" w:cs="Arial"/>
                <w:sz w:val="18"/>
                <w:szCs w:val="18"/>
              </w:rPr>
              <w:t>: 1222222221</w:t>
            </w:r>
          </w:p>
          <w:p w14:paraId="16D5FB2E"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2A11DBF2" w14:textId="77777777" w:rsidR="007D1851" w:rsidRPr="007D1851" w:rsidRDefault="007D1851" w:rsidP="007D1851">
            <w:pPr>
              <w:jc w:val="both"/>
              <w:rPr>
                <w:rFonts w:eastAsia="Arial" w:cs="Arial"/>
                <w:sz w:val="18"/>
                <w:szCs w:val="18"/>
              </w:rPr>
            </w:pPr>
            <w:r w:rsidRPr="007D1851">
              <w:rPr>
                <w:rFonts w:eastAsia="Arial" w:cs="Arial"/>
                <w:sz w:val="18"/>
                <w:szCs w:val="18"/>
              </w:rPr>
              <w:t xml:space="preserve">    ]</w:t>
            </w:r>
          </w:p>
          <w:p w14:paraId="0A2F8A4A" w14:textId="77777777" w:rsidR="007D1851" w:rsidRDefault="007D1851" w:rsidP="007D1851">
            <w:pPr>
              <w:jc w:val="both"/>
              <w:rPr>
                <w:rFonts w:eastAsia="Arial" w:cs="Arial"/>
                <w:sz w:val="18"/>
                <w:szCs w:val="18"/>
              </w:rPr>
            </w:pPr>
            <w:r w:rsidRPr="007D1851">
              <w:rPr>
                <w:rFonts w:eastAsia="Arial" w:cs="Arial"/>
                <w:sz w:val="18"/>
                <w:szCs w:val="18"/>
              </w:rPr>
              <w:t>}</w:t>
            </w:r>
          </w:p>
          <w:p w14:paraId="5CD8F546" w14:textId="77777777" w:rsidR="00527AF8" w:rsidRPr="00FF4865" w:rsidRDefault="003F5A2D" w:rsidP="00FE78D0">
            <w:pPr>
              <w:pStyle w:val="Normal2"/>
              <w:jc w:val="both"/>
              <w:rPr>
                <w:color w:val="auto"/>
              </w:rPr>
            </w:pPr>
            <w:r>
              <w:rPr>
                <w:rFonts w:eastAsia="Arial" w:cs="Arial"/>
                <w:sz w:val="18"/>
                <w:szCs w:val="18"/>
              </w:rPr>
              <w:t>""""""""""""""""""""""""""""""""""""""</w:t>
            </w:r>
            <w:r>
              <w:rPr>
                <w:color w:val="auto"/>
                <w:sz w:val="20"/>
              </w:rPr>
              <w:t>""""</w:t>
            </w:r>
            <w:r>
              <w:rPr>
                <w:rFonts w:eastAsia="Arial" w:cs="Arial"/>
                <w:sz w:val="18"/>
                <w:szCs w:val="18"/>
              </w:rPr>
              <w:t>"""""""""""</w:t>
            </w:r>
            <w:r>
              <w:rPr>
                <w:color w:val="auto"/>
                <w:sz w:val="20"/>
              </w:rPr>
              <w:t>""""</w:t>
            </w:r>
            <w:r>
              <w:rPr>
                <w:rFonts w:eastAsia="Arial" w:cs="Arial"/>
                <w:sz w:val="18"/>
                <w:szCs w:val="18"/>
              </w:rPr>
              <w:t>"</w:t>
            </w:r>
          </w:p>
        </w:tc>
      </w:tr>
      <w:tr w:rsidR="00527AF8" w14:paraId="22CA66B8" w14:textId="77777777" w:rsidTr="00FE78D0">
        <w:tc>
          <w:tcPr>
            <w:tcW w:w="540" w:type="dxa"/>
            <w:shd w:val="clear" w:color="auto" w:fill="CCCCCC"/>
            <w:tcMar>
              <w:top w:w="100" w:type="dxa"/>
              <w:left w:w="100" w:type="dxa"/>
              <w:bottom w:w="100" w:type="dxa"/>
              <w:right w:w="100" w:type="dxa"/>
            </w:tcMar>
          </w:tcPr>
          <w:p w14:paraId="4A054619"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475F0187" w14:textId="77777777" w:rsidR="00527AF8" w:rsidRDefault="00527AF8" w:rsidP="00FE78D0">
            <w:pPr>
              <w:pStyle w:val="Normal2"/>
              <w:jc w:val="both"/>
              <w:rPr>
                <w:rFonts w:ascii="Arial" w:eastAsia="Arial" w:hAnsi="Arial" w:cs="Arial"/>
                <w:sz w:val="18"/>
              </w:rPr>
            </w:pPr>
          </w:p>
        </w:tc>
      </w:tr>
    </w:tbl>
    <w:p w14:paraId="49D3700B" w14:textId="77777777" w:rsidR="00527AF8" w:rsidRDefault="00527AF8" w:rsidP="00527AF8">
      <w:pPr>
        <w:jc w:val="both"/>
        <w:rPr>
          <w:rFonts w:ascii="Times" w:hAnsi="Times"/>
          <w:b/>
          <w:szCs w:val="20"/>
        </w:rPr>
      </w:pPr>
    </w:p>
    <w:p w14:paraId="4F7E2F9C" w14:textId="77777777" w:rsidR="00527AF8" w:rsidRDefault="00527AF8" w:rsidP="00152DDF">
      <w:pPr>
        <w:pStyle w:val="Heading5"/>
        <w:jc w:val="both"/>
        <w:rPr>
          <w:rFonts w:ascii="Times" w:eastAsia="Times New Roman" w:hAnsi="Times" w:cs="Times New Roman"/>
          <w:b/>
          <w:color w:val="333333"/>
          <w:szCs w:val="20"/>
          <w:shd w:val="clear" w:color="auto" w:fill="FFFFFF"/>
        </w:rPr>
      </w:pPr>
      <w:r>
        <w:t xml:space="preserve">Body Elements </w:t>
      </w:r>
    </w:p>
    <w:p w14:paraId="36F556CE" w14:textId="77777777" w:rsidR="00694EDB" w:rsidRPr="00E85A7D" w:rsidRDefault="00694EDB" w:rsidP="00152DDF"/>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8930EC" w14:paraId="2DB38FFD" w14:textId="77777777" w:rsidTr="00FE78D0">
        <w:trPr>
          <w:trHeight w:val="244"/>
        </w:trPr>
        <w:tc>
          <w:tcPr>
            <w:tcW w:w="302" w:type="pct"/>
            <w:shd w:val="clear" w:color="auto" w:fill="D9D9D9" w:themeFill="background1" w:themeFillShade="D9"/>
          </w:tcPr>
          <w:p w14:paraId="7D0FDC39" w14:textId="77777777" w:rsidR="00527AF8" w:rsidRPr="008930EC" w:rsidRDefault="00527AF8" w:rsidP="00FE78D0">
            <w:pPr>
              <w:jc w:val="both"/>
              <w:rPr>
                <w:rFonts w:cs="Arial"/>
                <w:szCs w:val="20"/>
              </w:rPr>
            </w:pPr>
            <w:r w:rsidRPr="008930EC">
              <w:rPr>
                <w:rFonts w:cs="Arial"/>
                <w:szCs w:val="20"/>
              </w:rPr>
              <w:lastRenderedPageBreak/>
              <w:t>#</w:t>
            </w:r>
          </w:p>
        </w:tc>
        <w:tc>
          <w:tcPr>
            <w:tcW w:w="979" w:type="pct"/>
            <w:shd w:val="clear" w:color="auto" w:fill="D9D9D9" w:themeFill="background1" w:themeFillShade="D9"/>
          </w:tcPr>
          <w:p w14:paraId="64806A2B" w14:textId="77777777" w:rsidR="00527AF8" w:rsidRPr="008930EC" w:rsidRDefault="00527AF8" w:rsidP="00FE78D0">
            <w:pPr>
              <w:jc w:val="both"/>
              <w:rPr>
                <w:rFonts w:cs="Arial"/>
                <w:szCs w:val="20"/>
              </w:rPr>
            </w:pPr>
            <w:r w:rsidRPr="008930EC">
              <w:rPr>
                <w:rFonts w:cs="Arial"/>
                <w:szCs w:val="20"/>
              </w:rPr>
              <w:t>Element Name</w:t>
            </w:r>
          </w:p>
        </w:tc>
        <w:tc>
          <w:tcPr>
            <w:tcW w:w="734" w:type="pct"/>
            <w:gridSpan w:val="2"/>
            <w:shd w:val="clear" w:color="auto" w:fill="D9D9D9" w:themeFill="background1" w:themeFillShade="D9"/>
          </w:tcPr>
          <w:p w14:paraId="2D75F061" w14:textId="77777777" w:rsidR="00527AF8" w:rsidRPr="008930EC" w:rsidRDefault="00527AF8" w:rsidP="00FE78D0">
            <w:pPr>
              <w:jc w:val="both"/>
              <w:rPr>
                <w:rFonts w:cs="Arial"/>
                <w:szCs w:val="20"/>
              </w:rPr>
            </w:pPr>
            <w:r w:rsidRPr="008930EC">
              <w:rPr>
                <w:rFonts w:cs="Arial"/>
                <w:szCs w:val="20"/>
              </w:rPr>
              <w:t>Mandatory</w:t>
            </w:r>
          </w:p>
        </w:tc>
        <w:tc>
          <w:tcPr>
            <w:tcW w:w="587" w:type="pct"/>
            <w:shd w:val="clear" w:color="auto" w:fill="D9D9D9" w:themeFill="background1" w:themeFillShade="D9"/>
          </w:tcPr>
          <w:p w14:paraId="20937D47" w14:textId="77777777" w:rsidR="00527AF8" w:rsidRPr="008930EC" w:rsidRDefault="00527AF8" w:rsidP="00FE78D0">
            <w:pPr>
              <w:jc w:val="both"/>
              <w:rPr>
                <w:rFonts w:cs="Arial"/>
                <w:szCs w:val="20"/>
              </w:rPr>
            </w:pPr>
            <w:r w:rsidRPr="008930EC">
              <w:rPr>
                <w:rFonts w:cs="Arial"/>
                <w:szCs w:val="20"/>
              </w:rPr>
              <w:t>Data type</w:t>
            </w:r>
          </w:p>
        </w:tc>
        <w:tc>
          <w:tcPr>
            <w:tcW w:w="979" w:type="pct"/>
            <w:shd w:val="clear" w:color="auto" w:fill="D9D9D9" w:themeFill="background1" w:themeFillShade="D9"/>
          </w:tcPr>
          <w:p w14:paraId="5539BD92" w14:textId="77777777" w:rsidR="00527AF8" w:rsidRPr="008930EC" w:rsidRDefault="00527AF8" w:rsidP="00FE78D0">
            <w:pPr>
              <w:jc w:val="both"/>
              <w:rPr>
                <w:rFonts w:cs="Arial"/>
                <w:szCs w:val="20"/>
              </w:rPr>
            </w:pPr>
            <w:r w:rsidRPr="008930EC">
              <w:rPr>
                <w:rFonts w:cs="Arial"/>
                <w:szCs w:val="20"/>
              </w:rPr>
              <w:t>Range</w:t>
            </w:r>
          </w:p>
        </w:tc>
        <w:tc>
          <w:tcPr>
            <w:tcW w:w="1418" w:type="pct"/>
            <w:gridSpan w:val="2"/>
            <w:shd w:val="clear" w:color="auto" w:fill="D9D9D9" w:themeFill="background1" w:themeFillShade="D9"/>
          </w:tcPr>
          <w:p w14:paraId="232A6D65" w14:textId="77777777" w:rsidR="00527AF8" w:rsidRPr="008930EC" w:rsidRDefault="00527AF8" w:rsidP="00FE78D0">
            <w:pPr>
              <w:jc w:val="both"/>
              <w:rPr>
                <w:rFonts w:cs="Arial"/>
                <w:szCs w:val="20"/>
              </w:rPr>
            </w:pPr>
            <w:r w:rsidRPr="008930EC">
              <w:rPr>
                <w:rFonts w:cs="Arial"/>
                <w:szCs w:val="20"/>
              </w:rPr>
              <w:t>Description</w:t>
            </w:r>
          </w:p>
        </w:tc>
      </w:tr>
      <w:tr w:rsidR="00527AF8" w:rsidRPr="00E46D1E" w14:paraId="5E486D40" w14:textId="77777777" w:rsidTr="00FE78D0">
        <w:tc>
          <w:tcPr>
            <w:tcW w:w="302" w:type="pct"/>
          </w:tcPr>
          <w:p w14:paraId="5CA79DA6" w14:textId="77777777" w:rsidR="00527AF8" w:rsidRPr="00E46D1E" w:rsidRDefault="00527AF8" w:rsidP="00FE78D0">
            <w:pPr>
              <w:jc w:val="both"/>
              <w:rPr>
                <w:rFonts w:cs="Arial"/>
                <w:szCs w:val="20"/>
              </w:rPr>
            </w:pPr>
            <w:r w:rsidRPr="00E46D1E">
              <w:rPr>
                <w:rFonts w:cs="Arial"/>
                <w:szCs w:val="20"/>
              </w:rPr>
              <w:t>1</w:t>
            </w:r>
          </w:p>
        </w:tc>
        <w:tc>
          <w:tcPr>
            <w:tcW w:w="979" w:type="pct"/>
          </w:tcPr>
          <w:p w14:paraId="2557C0BF" w14:textId="77777777" w:rsidR="00527AF8" w:rsidRPr="00E46D1E" w:rsidRDefault="00527AF8" w:rsidP="00FE78D0">
            <w:pPr>
              <w:jc w:val="both"/>
              <w:rPr>
                <w:rFonts w:cs="Arial"/>
                <w:szCs w:val="20"/>
              </w:rPr>
            </w:pPr>
            <w:r>
              <w:rPr>
                <w:rFonts w:cs="Arial"/>
                <w:szCs w:val="20"/>
              </w:rPr>
              <w:t>callingNumber</w:t>
            </w:r>
          </w:p>
        </w:tc>
        <w:tc>
          <w:tcPr>
            <w:tcW w:w="698" w:type="pct"/>
          </w:tcPr>
          <w:p w14:paraId="328A3841"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7B9CD96C" w14:textId="77777777" w:rsidR="00527AF8" w:rsidRPr="00E46D1E" w:rsidRDefault="00527AF8" w:rsidP="00FE78D0">
            <w:pPr>
              <w:jc w:val="both"/>
              <w:rPr>
                <w:rFonts w:cs="Arial"/>
                <w:szCs w:val="20"/>
              </w:rPr>
            </w:pPr>
            <w:r>
              <w:t>Number (10 digit)</w:t>
            </w:r>
          </w:p>
        </w:tc>
        <w:tc>
          <w:tcPr>
            <w:tcW w:w="987" w:type="pct"/>
            <w:gridSpan w:val="2"/>
          </w:tcPr>
          <w:p w14:paraId="4B4DECD5" w14:textId="77777777" w:rsidR="00527AF8" w:rsidRPr="00E46D1E" w:rsidRDefault="00527AF8" w:rsidP="00FE78D0">
            <w:pPr>
              <w:jc w:val="both"/>
              <w:rPr>
                <w:rFonts w:cs="Arial"/>
                <w:szCs w:val="20"/>
              </w:rPr>
            </w:pPr>
            <w:r>
              <w:t>NA</w:t>
            </w:r>
          </w:p>
        </w:tc>
        <w:tc>
          <w:tcPr>
            <w:tcW w:w="1410" w:type="pct"/>
          </w:tcPr>
          <w:p w14:paraId="0783971A" w14:textId="77777777" w:rsidR="00527AF8" w:rsidRPr="00E46D1E" w:rsidRDefault="00527AF8" w:rsidP="00FE78D0">
            <w:pPr>
              <w:jc w:val="both"/>
              <w:rPr>
                <w:rFonts w:cs="Arial"/>
                <w:szCs w:val="20"/>
              </w:rPr>
            </w:pPr>
            <w:r>
              <w:t>10-digit mobile number of the caller</w:t>
            </w:r>
          </w:p>
        </w:tc>
      </w:tr>
      <w:tr w:rsidR="00527AF8" w:rsidRPr="00E46D1E" w14:paraId="1B34659D" w14:textId="77777777" w:rsidTr="00FE78D0">
        <w:tc>
          <w:tcPr>
            <w:tcW w:w="302" w:type="pct"/>
          </w:tcPr>
          <w:p w14:paraId="1B9421EB" w14:textId="77777777" w:rsidR="00527AF8" w:rsidRPr="00E46D1E" w:rsidRDefault="00527AF8" w:rsidP="00FE78D0">
            <w:pPr>
              <w:jc w:val="both"/>
              <w:rPr>
                <w:rFonts w:cs="Arial"/>
                <w:szCs w:val="20"/>
              </w:rPr>
            </w:pPr>
            <w:r>
              <w:rPr>
                <w:rFonts w:cs="Arial"/>
                <w:szCs w:val="20"/>
              </w:rPr>
              <w:t>2</w:t>
            </w:r>
          </w:p>
        </w:tc>
        <w:tc>
          <w:tcPr>
            <w:tcW w:w="979" w:type="pct"/>
          </w:tcPr>
          <w:p w14:paraId="1CE5FCE7" w14:textId="77777777" w:rsidR="00527AF8" w:rsidRPr="00E46D1E" w:rsidRDefault="00527AF8" w:rsidP="00FE78D0">
            <w:pPr>
              <w:jc w:val="both"/>
              <w:rPr>
                <w:rFonts w:cs="Arial"/>
                <w:szCs w:val="20"/>
              </w:rPr>
            </w:pPr>
            <w:r w:rsidRPr="00E46D1E">
              <w:rPr>
                <w:rFonts w:cs="Arial"/>
                <w:szCs w:val="20"/>
              </w:rPr>
              <w:t>callId</w:t>
            </w:r>
          </w:p>
        </w:tc>
        <w:tc>
          <w:tcPr>
            <w:tcW w:w="698" w:type="pct"/>
          </w:tcPr>
          <w:p w14:paraId="3E23FD2A" w14:textId="77777777" w:rsidR="00527AF8" w:rsidRPr="00E46D1E" w:rsidRDefault="00527AF8" w:rsidP="00FE78D0">
            <w:pPr>
              <w:jc w:val="both"/>
              <w:rPr>
                <w:rFonts w:cs="Arial"/>
                <w:szCs w:val="20"/>
              </w:rPr>
            </w:pPr>
            <w:r w:rsidRPr="00E46D1E">
              <w:rPr>
                <w:rFonts w:cs="Arial"/>
                <w:szCs w:val="20"/>
              </w:rPr>
              <w:t>Yes</w:t>
            </w:r>
          </w:p>
        </w:tc>
        <w:tc>
          <w:tcPr>
            <w:tcW w:w="623" w:type="pct"/>
            <w:gridSpan w:val="2"/>
          </w:tcPr>
          <w:p w14:paraId="05B40688" w14:textId="77777777" w:rsidR="00527AF8" w:rsidRPr="00E46D1E" w:rsidRDefault="00527AF8" w:rsidP="00FE78D0">
            <w:pPr>
              <w:jc w:val="both"/>
              <w:rPr>
                <w:rFonts w:cs="Arial"/>
                <w:szCs w:val="20"/>
              </w:rPr>
            </w:pPr>
            <w:r>
              <w:rPr>
                <w:rFonts w:cs="Arial"/>
                <w:szCs w:val="20"/>
              </w:rPr>
              <w:t>Number</w:t>
            </w:r>
            <w:r w:rsidRPr="00E46D1E">
              <w:rPr>
                <w:rFonts w:cs="Arial"/>
                <w:szCs w:val="20"/>
              </w:rPr>
              <w:t xml:space="preserve"> (15 digits)</w:t>
            </w:r>
          </w:p>
        </w:tc>
        <w:tc>
          <w:tcPr>
            <w:tcW w:w="987" w:type="pct"/>
            <w:gridSpan w:val="2"/>
          </w:tcPr>
          <w:p w14:paraId="666B53D0" w14:textId="77777777" w:rsidR="00527AF8" w:rsidRPr="00E46D1E" w:rsidRDefault="00527AF8" w:rsidP="00FE78D0">
            <w:pPr>
              <w:jc w:val="both"/>
              <w:rPr>
                <w:rFonts w:cs="Arial"/>
                <w:szCs w:val="20"/>
              </w:rPr>
            </w:pPr>
            <w:r w:rsidRPr="00E46D1E">
              <w:rPr>
                <w:rFonts w:cs="Arial"/>
                <w:szCs w:val="20"/>
              </w:rPr>
              <w:t>NA</w:t>
            </w:r>
          </w:p>
        </w:tc>
        <w:tc>
          <w:tcPr>
            <w:tcW w:w="1410" w:type="pct"/>
          </w:tcPr>
          <w:p w14:paraId="3E7B4C8C" w14:textId="77777777" w:rsidR="00527AF8" w:rsidRPr="00E46D1E" w:rsidRDefault="00527AF8" w:rsidP="00FE78D0">
            <w:pPr>
              <w:jc w:val="both"/>
              <w:rPr>
                <w:rFonts w:cs="Arial"/>
                <w:szCs w:val="20"/>
              </w:rPr>
            </w:pPr>
            <w:r w:rsidRPr="00E46D1E">
              <w:rPr>
                <w:rFonts w:cs="Arial"/>
                <w:szCs w:val="20"/>
              </w:rPr>
              <w:t>unique call id</w:t>
            </w:r>
          </w:p>
        </w:tc>
      </w:tr>
      <w:tr w:rsidR="00527AF8" w:rsidRPr="004755E8" w14:paraId="6374B078" w14:textId="77777777" w:rsidTr="00FE78D0">
        <w:tc>
          <w:tcPr>
            <w:tcW w:w="302" w:type="pct"/>
          </w:tcPr>
          <w:p w14:paraId="442AE7D7" w14:textId="77777777" w:rsidR="00527AF8" w:rsidRPr="0035353B" w:rsidRDefault="00527AF8" w:rsidP="00FE78D0">
            <w:pPr>
              <w:jc w:val="both"/>
              <w:rPr>
                <w:rFonts w:cs="Arial"/>
                <w:szCs w:val="20"/>
              </w:rPr>
            </w:pPr>
            <w:r w:rsidRPr="0012049C">
              <w:rPr>
                <w:rFonts w:cs="Arial"/>
                <w:szCs w:val="20"/>
              </w:rPr>
              <w:t>3</w:t>
            </w:r>
          </w:p>
        </w:tc>
        <w:tc>
          <w:tcPr>
            <w:tcW w:w="979" w:type="pct"/>
          </w:tcPr>
          <w:p w14:paraId="3D0CF899" w14:textId="77777777" w:rsidR="00527AF8" w:rsidRPr="0012049C" w:rsidRDefault="00A70A56" w:rsidP="00FE78D0">
            <w:pPr>
              <w:jc w:val="both"/>
              <w:rPr>
                <w:rFonts w:cs="Arial"/>
                <w:szCs w:val="20"/>
              </w:rPr>
            </w:pPr>
            <w:r>
              <w:rPr>
                <w:rFonts w:cs="Arial"/>
                <w:szCs w:val="20"/>
              </w:rPr>
              <w:t>o</w:t>
            </w:r>
            <w:r w:rsidR="00527AF8" w:rsidRPr="0012049C">
              <w:rPr>
                <w:rFonts w:cs="Arial"/>
                <w:szCs w:val="20"/>
              </w:rPr>
              <w:t>perator</w:t>
            </w:r>
          </w:p>
        </w:tc>
        <w:tc>
          <w:tcPr>
            <w:tcW w:w="698" w:type="pct"/>
          </w:tcPr>
          <w:p w14:paraId="35A9E916"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525FD339"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41371091" w14:textId="2962C29E"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_Ref409275804 \r \h  \* MERGEFORMAT </w:instrText>
            </w:r>
            <w:r w:rsidR="00FC1B5D">
              <w:fldChar w:fldCharType="separate"/>
            </w:r>
            <w:r w:rsidR="00C9141F" w:rsidRPr="00327CBF">
              <w:rPr>
                <w:rFonts w:cs="Arial"/>
                <w:szCs w:val="20"/>
              </w:rPr>
              <w:t>5.4</w:t>
            </w:r>
            <w:r w:rsidR="00FC1B5D">
              <w:fldChar w:fldCharType="end"/>
            </w:r>
          </w:p>
        </w:tc>
        <w:tc>
          <w:tcPr>
            <w:tcW w:w="1410" w:type="pct"/>
          </w:tcPr>
          <w:p w14:paraId="788362DD" w14:textId="77777777" w:rsidR="00527AF8" w:rsidRPr="0012049C" w:rsidRDefault="00527AF8" w:rsidP="00FE78D0">
            <w:pPr>
              <w:jc w:val="both"/>
              <w:rPr>
                <w:rFonts w:cs="Arial"/>
                <w:szCs w:val="20"/>
              </w:rPr>
            </w:pPr>
            <w:r w:rsidRPr="0012049C">
              <w:rPr>
                <w:rFonts w:cs="Arial"/>
                <w:szCs w:val="20"/>
              </w:rPr>
              <w:t>Operator of caller</w:t>
            </w:r>
          </w:p>
        </w:tc>
      </w:tr>
      <w:tr w:rsidR="00527AF8" w:rsidRPr="004755E8" w14:paraId="6ED6B833" w14:textId="77777777" w:rsidTr="00FE78D0">
        <w:tc>
          <w:tcPr>
            <w:tcW w:w="302" w:type="pct"/>
          </w:tcPr>
          <w:p w14:paraId="0EA2D2EC" w14:textId="77777777" w:rsidR="00527AF8" w:rsidRPr="0035353B" w:rsidRDefault="00527AF8" w:rsidP="00FE78D0">
            <w:pPr>
              <w:jc w:val="both"/>
              <w:rPr>
                <w:rFonts w:cs="Arial"/>
                <w:szCs w:val="20"/>
              </w:rPr>
            </w:pPr>
            <w:r w:rsidRPr="0012049C">
              <w:rPr>
                <w:rFonts w:cs="Arial"/>
                <w:szCs w:val="20"/>
              </w:rPr>
              <w:t>4</w:t>
            </w:r>
          </w:p>
        </w:tc>
        <w:tc>
          <w:tcPr>
            <w:tcW w:w="979" w:type="pct"/>
          </w:tcPr>
          <w:p w14:paraId="17826DB8" w14:textId="77777777" w:rsidR="00527AF8" w:rsidRPr="0012049C" w:rsidRDefault="00A70A56" w:rsidP="00FE78D0">
            <w:pPr>
              <w:jc w:val="both"/>
              <w:rPr>
                <w:rFonts w:cs="Arial"/>
                <w:szCs w:val="20"/>
              </w:rPr>
            </w:pPr>
            <w:r>
              <w:rPr>
                <w:rFonts w:cs="Arial"/>
                <w:szCs w:val="20"/>
              </w:rPr>
              <w:t xml:space="preserve"> c</w:t>
            </w:r>
            <w:r w:rsidR="00527AF8" w:rsidRPr="0012049C">
              <w:rPr>
                <w:rFonts w:cs="Arial"/>
                <w:szCs w:val="20"/>
              </w:rPr>
              <w:t>ircle</w:t>
            </w:r>
          </w:p>
        </w:tc>
        <w:tc>
          <w:tcPr>
            <w:tcW w:w="698" w:type="pct"/>
          </w:tcPr>
          <w:p w14:paraId="01B7F85A" w14:textId="77777777" w:rsidR="00527AF8" w:rsidRPr="0035353B" w:rsidRDefault="00527AF8" w:rsidP="00FE78D0">
            <w:pPr>
              <w:jc w:val="both"/>
              <w:rPr>
                <w:rFonts w:cs="Arial"/>
                <w:szCs w:val="20"/>
              </w:rPr>
            </w:pPr>
            <w:r w:rsidRPr="0012049C">
              <w:rPr>
                <w:rFonts w:cs="Arial"/>
                <w:szCs w:val="20"/>
              </w:rPr>
              <w:t>Yes</w:t>
            </w:r>
          </w:p>
        </w:tc>
        <w:tc>
          <w:tcPr>
            <w:tcW w:w="623" w:type="pct"/>
            <w:gridSpan w:val="2"/>
          </w:tcPr>
          <w:p w14:paraId="09BF3345" w14:textId="77777777" w:rsidR="00527AF8" w:rsidRPr="0035353B" w:rsidRDefault="00527AF8" w:rsidP="00FE78D0">
            <w:pPr>
              <w:jc w:val="both"/>
              <w:rPr>
                <w:rFonts w:cs="Arial"/>
                <w:szCs w:val="20"/>
              </w:rPr>
            </w:pPr>
            <w:r w:rsidRPr="0012049C">
              <w:rPr>
                <w:rFonts w:cs="Arial"/>
                <w:szCs w:val="20"/>
              </w:rPr>
              <w:t>String (Max 255 characters)</w:t>
            </w:r>
          </w:p>
        </w:tc>
        <w:tc>
          <w:tcPr>
            <w:tcW w:w="987" w:type="pct"/>
            <w:gridSpan w:val="2"/>
          </w:tcPr>
          <w:p w14:paraId="071E95BF" w14:textId="4CD0EA3C" w:rsidR="00527AF8" w:rsidRPr="0035353B" w:rsidRDefault="00527AF8" w:rsidP="00FE78D0">
            <w:pPr>
              <w:jc w:val="both"/>
              <w:rPr>
                <w:rFonts w:cs="Arial"/>
                <w:szCs w:val="20"/>
              </w:rPr>
            </w:pPr>
            <w:r w:rsidRPr="0012049C">
              <w:rPr>
                <w:rFonts w:cs="Arial"/>
                <w:szCs w:val="20"/>
              </w:rPr>
              <w:t xml:space="preserve">Refer </w:t>
            </w:r>
            <w:r w:rsidR="00FC1B5D">
              <w:fldChar w:fldCharType="begin"/>
            </w:r>
            <w:r w:rsidR="00FC1B5D">
              <w:instrText xml:space="preserve"> REF _Ref409275830 \r \h  \* MERGEFORMAT </w:instrText>
            </w:r>
            <w:r w:rsidR="00FC1B5D">
              <w:fldChar w:fldCharType="separate"/>
            </w:r>
            <w:r w:rsidR="00C9141F" w:rsidRPr="00327CBF">
              <w:rPr>
                <w:rFonts w:cs="Arial"/>
                <w:szCs w:val="20"/>
              </w:rPr>
              <w:t>5.3</w:t>
            </w:r>
            <w:r w:rsidR="00FC1B5D">
              <w:fldChar w:fldCharType="end"/>
            </w:r>
          </w:p>
        </w:tc>
        <w:tc>
          <w:tcPr>
            <w:tcW w:w="1410" w:type="pct"/>
          </w:tcPr>
          <w:p w14:paraId="3B6362EB" w14:textId="77777777" w:rsidR="00527AF8" w:rsidRPr="0012049C" w:rsidRDefault="00527AF8" w:rsidP="00FE78D0">
            <w:pPr>
              <w:jc w:val="both"/>
              <w:rPr>
                <w:rFonts w:cs="Arial"/>
                <w:szCs w:val="20"/>
              </w:rPr>
            </w:pPr>
            <w:r w:rsidRPr="0012049C">
              <w:rPr>
                <w:rFonts w:cs="Arial"/>
                <w:szCs w:val="20"/>
              </w:rPr>
              <w:t>operator circle from where the call is originating</w:t>
            </w:r>
          </w:p>
        </w:tc>
      </w:tr>
      <w:tr w:rsidR="00527AF8" w:rsidRPr="004755E8" w14:paraId="774EBD35" w14:textId="77777777" w:rsidTr="00FE78D0">
        <w:tc>
          <w:tcPr>
            <w:tcW w:w="302" w:type="pct"/>
          </w:tcPr>
          <w:p w14:paraId="3E6565E1" w14:textId="77777777" w:rsidR="00527AF8" w:rsidRPr="0035353B" w:rsidRDefault="00527AF8" w:rsidP="00FE78D0">
            <w:pPr>
              <w:jc w:val="both"/>
              <w:rPr>
                <w:rFonts w:cs="Arial"/>
                <w:szCs w:val="20"/>
              </w:rPr>
            </w:pPr>
            <w:r>
              <w:rPr>
                <w:rFonts w:cs="Arial"/>
                <w:szCs w:val="20"/>
              </w:rPr>
              <w:t>5</w:t>
            </w:r>
          </w:p>
        </w:tc>
        <w:tc>
          <w:tcPr>
            <w:tcW w:w="979" w:type="pct"/>
          </w:tcPr>
          <w:p w14:paraId="53022B33" w14:textId="77777777" w:rsidR="00527AF8" w:rsidRPr="0035353B" w:rsidRDefault="00527AF8" w:rsidP="00FE78D0">
            <w:pPr>
              <w:jc w:val="both"/>
              <w:rPr>
                <w:rFonts w:eastAsia="Arial" w:cs="Arial"/>
                <w:szCs w:val="20"/>
              </w:rPr>
            </w:pPr>
            <w:r w:rsidRPr="0035353B">
              <w:rPr>
                <w:rFonts w:eastAsia="Arial" w:cs="Arial"/>
                <w:szCs w:val="20"/>
              </w:rPr>
              <w:t>callStartTime</w:t>
            </w:r>
          </w:p>
        </w:tc>
        <w:tc>
          <w:tcPr>
            <w:tcW w:w="698" w:type="pct"/>
          </w:tcPr>
          <w:p w14:paraId="154021CA"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585D0930"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0436693B" w14:textId="77777777" w:rsidR="00527AF8" w:rsidRPr="0035353B" w:rsidRDefault="00527AF8" w:rsidP="00FE78D0">
            <w:pPr>
              <w:jc w:val="both"/>
              <w:rPr>
                <w:rFonts w:cs="Arial"/>
                <w:szCs w:val="20"/>
              </w:rPr>
            </w:pPr>
            <w:r>
              <w:rPr>
                <w:rFonts w:cs="Arial"/>
                <w:szCs w:val="20"/>
              </w:rPr>
              <w:t>NA</w:t>
            </w:r>
          </w:p>
        </w:tc>
        <w:tc>
          <w:tcPr>
            <w:tcW w:w="1410" w:type="pct"/>
          </w:tcPr>
          <w:p w14:paraId="366FBA66" w14:textId="77777777" w:rsidR="00527AF8" w:rsidRPr="0035353B" w:rsidRDefault="00527AF8" w:rsidP="00086517">
            <w:pPr>
              <w:jc w:val="both"/>
              <w:rPr>
                <w:rFonts w:eastAsia="Arial" w:cs="Arial"/>
                <w:szCs w:val="20"/>
              </w:rPr>
            </w:pPr>
            <w:r w:rsidRPr="0035353B">
              <w:rPr>
                <w:rFonts w:eastAsia="Arial" w:cs="Arial"/>
                <w:szCs w:val="20"/>
              </w:rPr>
              <w:t xml:space="preserve">Call start </w:t>
            </w:r>
            <w:r w:rsidR="00086517">
              <w:rPr>
                <w:rFonts w:eastAsia="Arial" w:cs="Arial"/>
                <w:szCs w:val="20"/>
              </w:rPr>
              <w:t xml:space="preserve">time  </w:t>
            </w:r>
            <w:r w:rsidR="00086517">
              <w:rPr>
                <w:rFonts w:cs="Arial"/>
                <w:szCs w:val="20"/>
              </w:rPr>
              <w:t>as timestamp in epoch format</w:t>
            </w:r>
          </w:p>
        </w:tc>
      </w:tr>
      <w:tr w:rsidR="00527AF8" w:rsidRPr="008930EC" w14:paraId="4F305674" w14:textId="77777777" w:rsidTr="00FE78D0">
        <w:tc>
          <w:tcPr>
            <w:tcW w:w="302" w:type="pct"/>
          </w:tcPr>
          <w:p w14:paraId="22BD9883" w14:textId="77777777" w:rsidR="00527AF8" w:rsidRPr="0035353B" w:rsidRDefault="00527AF8" w:rsidP="00FE78D0">
            <w:pPr>
              <w:jc w:val="both"/>
              <w:rPr>
                <w:rFonts w:cs="Arial"/>
                <w:szCs w:val="20"/>
              </w:rPr>
            </w:pPr>
            <w:r>
              <w:rPr>
                <w:rFonts w:cs="Arial"/>
                <w:szCs w:val="20"/>
              </w:rPr>
              <w:t>6</w:t>
            </w:r>
          </w:p>
        </w:tc>
        <w:tc>
          <w:tcPr>
            <w:tcW w:w="979" w:type="pct"/>
          </w:tcPr>
          <w:p w14:paraId="5E908F9D" w14:textId="77777777" w:rsidR="00527AF8" w:rsidRPr="0035353B" w:rsidRDefault="00527AF8" w:rsidP="00FE78D0">
            <w:pPr>
              <w:jc w:val="both"/>
              <w:rPr>
                <w:rFonts w:eastAsia="Arial" w:cs="Arial"/>
                <w:szCs w:val="20"/>
              </w:rPr>
            </w:pPr>
            <w:r w:rsidRPr="0035353B">
              <w:rPr>
                <w:rFonts w:eastAsia="Arial" w:cs="Arial"/>
                <w:szCs w:val="20"/>
              </w:rPr>
              <w:t>callEndTime</w:t>
            </w:r>
          </w:p>
        </w:tc>
        <w:tc>
          <w:tcPr>
            <w:tcW w:w="698" w:type="pct"/>
          </w:tcPr>
          <w:p w14:paraId="6AE25273" w14:textId="77777777" w:rsidR="00527AF8" w:rsidRPr="0035353B" w:rsidRDefault="00527AF8" w:rsidP="00FE78D0">
            <w:pPr>
              <w:jc w:val="both"/>
              <w:rPr>
                <w:rFonts w:cs="Arial"/>
                <w:szCs w:val="20"/>
              </w:rPr>
            </w:pPr>
            <w:r w:rsidRPr="0035353B">
              <w:rPr>
                <w:rFonts w:cs="Arial"/>
                <w:szCs w:val="20"/>
              </w:rPr>
              <w:t>Yes</w:t>
            </w:r>
          </w:p>
        </w:tc>
        <w:tc>
          <w:tcPr>
            <w:tcW w:w="623" w:type="pct"/>
            <w:gridSpan w:val="2"/>
          </w:tcPr>
          <w:p w14:paraId="0781EC82" w14:textId="77777777" w:rsidR="00527AF8" w:rsidRPr="0035353B" w:rsidRDefault="00527AF8" w:rsidP="00FE78D0">
            <w:pPr>
              <w:jc w:val="both"/>
              <w:rPr>
                <w:rFonts w:cs="Arial"/>
                <w:szCs w:val="20"/>
              </w:rPr>
            </w:pPr>
            <w:r w:rsidRPr="004D64D1">
              <w:rPr>
                <w:rFonts w:cs="Arial"/>
                <w:szCs w:val="20"/>
              </w:rPr>
              <w:t>Integer</w:t>
            </w:r>
          </w:p>
        </w:tc>
        <w:tc>
          <w:tcPr>
            <w:tcW w:w="987" w:type="pct"/>
            <w:gridSpan w:val="2"/>
          </w:tcPr>
          <w:p w14:paraId="1E5AEBE7" w14:textId="77777777" w:rsidR="00527AF8" w:rsidRPr="0035353B" w:rsidRDefault="00527AF8" w:rsidP="00FE78D0">
            <w:pPr>
              <w:jc w:val="both"/>
              <w:rPr>
                <w:rFonts w:cs="Arial"/>
                <w:szCs w:val="20"/>
              </w:rPr>
            </w:pPr>
            <w:r>
              <w:rPr>
                <w:rFonts w:cs="Arial"/>
                <w:szCs w:val="20"/>
              </w:rPr>
              <w:t>NA</w:t>
            </w:r>
          </w:p>
        </w:tc>
        <w:tc>
          <w:tcPr>
            <w:tcW w:w="1410" w:type="pct"/>
          </w:tcPr>
          <w:p w14:paraId="2118CAFF" w14:textId="77777777" w:rsidR="00527AF8" w:rsidRPr="0035353B" w:rsidRDefault="00527AF8" w:rsidP="00086517">
            <w:pPr>
              <w:jc w:val="both"/>
              <w:rPr>
                <w:rFonts w:eastAsia="Arial" w:cs="Arial"/>
                <w:szCs w:val="20"/>
              </w:rPr>
            </w:pPr>
            <w:r w:rsidRPr="0035353B">
              <w:rPr>
                <w:rFonts w:eastAsia="Arial" w:cs="Arial"/>
                <w:szCs w:val="20"/>
              </w:rPr>
              <w:t xml:space="preserve">Call </w:t>
            </w:r>
            <w:r>
              <w:rPr>
                <w:rFonts w:eastAsia="Arial" w:cs="Arial"/>
                <w:szCs w:val="20"/>
              </w:rPr>
              <w:t>termination</w:t>
            </w:r>
            <w:r w:rsidRPr="0035353B">
              <w:rPr>
                <w:rFonts w:eastAsia="Arial" w:cs="Arial"/>
                <w:szCs w:val="20"/>
              </w:rPr>
              <w:t xml:space="preserve"> </w:t>
            </w:r>
            <w:r w:rsidR="00086517" w:rsidRPr="0035353B">
              <w:rPr>
                <w:rFonts w:eastAsia="Arial" w:cs="Arial"/>
                <w:szCs w:val="20"/>
              </w:rPr>
              <w:t>time</w:t>
            </w:r>
            <w:r w:rsidR="00086517">
              <w:rPr>
                <w:rFonts w:eastAsia="Arial" w:cs="Arial"/>
                <w:szCs w:val="20"/>
              </w:rPr>
              <w:t xml:space="preserve">  </w:t>
            </w:r>
            <w:r w:rsidR="00086517">
              <w:rPr>
                <w:rFonts w:cs="Arial"/>
                <w:szCs w:val="20"/>
              </w:rPr>
              <w:t>as timestamp in epoch format</w:t>
            </w:r>
          </w:p>
        </w:tc>
      </w:tr>
      <w:tr w:rsidR="00527AF8" w:rsidRPr="008930EC" w14:paraId="5F35A078" w14:textId="77777777" w:rsidTr="00FE78D0">
        <w:tc>
          <w:tcPr>
            <w:tcW w:w="302" w:type="pct"/>
          </w:tcPr>
          <w:p w14:paraId="0C71745D" w14:textId="77777777" w:rsidR="00527AF8" w:rsidRDefault="00527AF8" w:rsidP="00FE78D0">
            <w:pPr>
              <w:jc w:val="both"/>
              <w:rPr>
                <w:rFonts w:cs="Arial"/>
                <w:szCs w:val="20"/>
              </w:rPr>
            </w:pPr>
            <w:r>
              <w:rPr>
                <w:rFonts w:cs="Arial"/>
                <w:szCs w:val="20"/>
              </w:rPr>
              <w:t>7</w:t>
            </w:r>
          </w:p>
        </w:tc>
        <w:tc>
          <w:tcPr>
            <w:tcW w:w="979" w:type="pct"/>
          </w:tcPr>
          <w:p w14:paraId="7789CD8D" w14:textId="77777777" w:rsidR="00527AF8" w:rsidRPr="008930EC" w:rsidRDefault="00042F30" w:rsidP="001C1483">
            <w:pPr>
              <w:jc w:val="both"/>
              <w:rPr>
                <w:rFonts w:eastAsia="Arial" w:cs="Arial"/>
                <w:szCs w:val="20"/>
              </w:rPr>
            </w:pPr>
            <w:r w:rsidRPr="00B46BC4">
              <w:rPr>
                <w:rFonts w:cs="Arial"/>
                <w:szCs w:val="20"/>
              </w:rPr>
              <w:t>c</w:t>
            </w:r>
            <w:r>
              <w:rPr>
                <w:rFonts w:cs="Arial"/>
                <w:szCs w:val="20"/>
              </w:rPr>
              <w:t>all</w:t>
            </w:r>
            <w:r w:rsidRPr="00B46BC4">
              <w:rPr>
                <w:rFonts w:cs="Arial"/>
                <w:szCs w:val="20"/>
              </w:rPr>
              <w:t>DurationInPulses</w:t>
            </w:r>
          </w:p>
        </w:tc>
        <w:tc>
          <w:tcPr>
            <w:tcW w:w="698" w:type="pct"/>
          </w:tcPr>
          <w:p w14:paraId="7C9F9C25" w14:textId="77777777" w:rsidR="00527AF8" w:rsidRPr="008930EC" w:rsidRDefault="00527AF8" w:rsidP="00FE78D0">
            <w:pPr>
              <w:jc w:val="both"/>
              <w:rPr>
                <w:rFonts w:cs="Arial"/>
                <w:szCs w:val="20"/>
              </w:rPr>
            </w:pPr>
            <w:r w:rsidRPr="008930EC">
              <w:rPr>
                <w:rFonts w:cs="Arial"/>
                <w:szCs w:val="20"/>
              </w:rPr>
              <w:t>Yes</w:t>
            </w:r>
          </w:p>
        </w:tc>
        <w:tc>
          <w:tcPr>
            <w:tcW w:w="623" w:type="pct"/>
            <w:gridSpan w:val="2"/>
          </w:tcPr>
          <w:p w14:paraId="12363673" w14:textId="77777777" w:rsidR="00527AF8" w:rsidRPr="008930EC" w:rsidRDefault="00527AF8" w:rsidP="00FE78D0">
            <w:pPr>
              <w:jc w:val="both"/>
              <w:rPr>
                <w:rFonts w:cs="Arial"/>
                <w:szCs w:val="20"/>
              </w:rPr>
            </w:pPr>
            <w:r w:rsidRPr="008930EC">
              <w:rPr>
                <w:rFonts w:cs="Arial"/>
                <w:szCs w:val="20"/>
              </w:rPr>
              <w:t>Integer</w:t>
            </w:r>
          </w:p>
        </w:tc>
        <w:tc>
          <w:tcPr>
            <w:tcW w:w="987" w:type="pct"/>
            <w:gridSpan w:val="2"/>
          </w:tcPr>
          <w:p w14:paraId="44D388C2" w14:textId="77777777" w:rsidR="00527AF8" w:rsidRPr="008930EC" w:rsidRDefault="00527AF8" w:rsidP="00FE78D0">
            <w:pPr>
              <w:jc w:val="both"/>
              <w:rPr>
                <w:rFonts w:cs="Arial"/>
                <w:szCs w:val="20"/>
              </w:rPr>
            </w:pPr>
            <w:r w:rsidRPr="008930EC">
              <w:rPr>
                <w:rFonts w:cs="Arial"/>
                <w:szCs w:val="20"/>
              </w:rPr>
              <w:t>NA</w:t>
            </w:r>
          </w:p>
        </w:tc>
        <w:tc>
          <w:tcPr>
            <w:tcW w:w="1410" w:type="pct"/>
          </w:tcPr>
          <w:p w14:paraId="0232500C" w14:textId="77777777" w:rsidR="00527AF8" w:rsidRPr="008930EC" w:rsidRDefault="00527AF8" w:rsidP="00FE78D0">
            <w:pPr>
              <w:jc w:val="both"/>
              <w:rPr>
                <w:rFonts w:eastAsia="Arial" w:cs="Arial"/>
                <w:szCs w:val="20"/>
              </w:rPr>
            </w:pPr>
            <w:r>
              <w:rPr>
                <w:rFonts w:eastAsia="Arial" w:cs="Arial"/>
                <w:szCs w:val="20"/>
              </w:rPr>
              <w:t>Current usage in pulses</w:t>
            </w:r>
          </w:p>
        </w:tc>
      </w:tr>
      <w:tr w:rsidR="00527AF8" w:rsidRPr="008930EC" w14:paraId="4BF2352B" w14:textId="77777777" w:rsidTr="00FE78D0">
        <w:tc>
          <w:tcPr>
            <w:tcW w:w="302" w:type="pct"/>
          </w:tcPr>
          <w:p w14:paraId="2759F9B5" w14:textId="77777777" w:rsidR="00527AF8" w:rsidRPr="008930EC" w:rsidRDefault="00527AF8" w:rsidP="00FE78D0">
            <w:pPr>
              <w:jc w:val="both"/>
              <w:rPr>
                <w:rFonts w:cs="Arial"/>
                <w:szCs w:val="20"/>
              </w:rPr>
            </w:pPr>
            <w:r>
              <w:rPr>
                <w:rFonts w:cs="Arial"/>
                <w:szCs w:val="20"/>
              </w:rPr>
              <w:t>8</w:t>
            </w:r>
          </w:p>
        </w:tc>
        <w:tc>
          <w:tcPr>
            <w:tcW w:w="979" w:type="pct"/>
          </w:tcPr>
          <w:p w14:paraId="41CD64A1" w14:textId="77777777" w:rsidR="00527AF8" w:rsidRPr="008930EC" w:rsidRDefault="00527AF8" w:rsidP="00FE78D0">
            <w:pPr>
              <w:jc w:val="both"/>
              <w:rPr>
                <w:rFonts w:cs="Arial"/>
                <w:szCs w:val="20"/>
              </w:rPr>
            </w:pPr>
            <w:r>
              <w:rPr>
                <w:rFonts w:cs="Arial"/>
                <w:szCs w:val="20"/>
              </w:rPr>
              <w:t>endOfUsagePromptCounter</w:t>
            </w:r>
          </w:p>
        </w:tc>
        <w:tc>
          <w:tcPr>
            <w:tcW w:w="698" w:type="pct"/>
          </w:tcPr>
          <w:p w14:paraId="7F9A4016" w14:textId="77777777" w:rsidR="00527AF8" w:rsidRPr="008930EC" w:rsidRDefault="00527AF8" w:rsidP="00FE78D0">
            <w:pPr>
              <w:jc w:val="both"/>
              <w:rPr>
                <w:rFonts w:cs="Arial"/>
                <w:szCs w:val="20"/>
              </w:rPr>
            </w:pPr>
            <w:r>
              <w:rPr>
                <w:rFonts w:cs="Arial"/>
                <w:szCs w:val="20"/>
              </w:rPr>
              <w:t>Yes</w:t>
            </w:r>
          </w:p>
        </w:tc>
        <w:tc>
          <w:tcPr>
            <w:tcW w:w="623" w:type="pct"/>
            <w:gridSpan w:val="2"/>
          </w:tcPr>
          <w:p w14:paraId="5B9996C2" w14:textId="77777777" w:rsidR="00527AF8" w:rsidRPr="008930EC" w:rsidRDefault="00527AF8" w:rsidP="00FE78D0">
            <w:pPr>
              <w:jc w:val="both"/>
              <w:rPr>
                <w:rFonts w:cs="Arial"/>
                <w:szCs w:val="20"/>
              </w:rPr>
            </w:pPr>
            <w:r>
              <w:rPr>
                <w:rFonts w:cs="Arial"/>
                <w:szCs w:val="20"/>
              </w:rPr>
              <w:t>Integer</w:t>
            </w:r>
          </w:p>
        </w:tc>
        <w:tc>
          <w:tcPr>
            <w:tcW w:w="987" w:type="pct"/>
            <w:gridSpan w:val="2"/>
          </w:tcPr>
          <w:p w14:paraId="2E39799A" w14:textId="77777777" w:rsidR="00527AF8" w:rsidRPr="008930EC" w:rsidRDefault="00527AF8" w:rsidP="00FE78D0">
            <w:pPr>
              <w:jc w:val="both"/>
              <w:rPr>
                <w:rFonts w:cs="Arial"/>
                <w:szCs w:val="20"/>
              </w:rPr>
            </w:pPr>
            <w:r>
              <w:rPr>
                <w:rFonts w:cs="Arial"/>
                <w:szCs w:val="20"/>
              </w:rPr>
              <w:t>NA</w:t>
            </w:r>
          </w:p>
        </w:tc>
        <w:tc>
          <w:tcPr>
            <w:tcW w:w="1410" w:type="pct"/>
          </w:tcPr>
          <w:p w14:paraId="6DFADCB6" w14:textId="77777777" w:rsidR="00527AF8" w:rsidRPr="008930EC" w:rsidRDefault="00527AF8" w:rsidP="00FE78D0">
            <w:pPr>
              <w:jc w:val="both"/>
              <w:rPr>
                <w:rFonts w:cs="Arial"/>
                <w:szCs w:val="20"/>
              </w:rPr>
            </w:pPr>
            <w:r>
              <w:rPr>
                <w:rFonts w:cs="Arial"/>
                <w:szCs w:val="20"/>
              </w:rPr>
              <w:t>Number of times end of usage prompt has been played</w:t>
            </w:r>
          </w:p>
        </w:tc>
      </w:tr>
      <w:tr w:rsidR="00527AF8" w:rsidRPr="008930EC" w14:paraId="612D633C" w14:textId="77777777" w:rsidTr="00FE78D0">
        <w:tc>
          <w:tcPr>
            <w:tcW w:w="302" w:type="pct"/>
          </w:tcPr>
          <w:p w14:paraId="25EE80A0" w14:textId="77777777" w:rsidR="00527AF8" w:rsidRDefault="00527AF8" w:rsidP="00FE78D0">
            <w:pPr>
              <w:jc w:val="both"/>
              <w:rPr>
                <w:rFonts w:cs="Arial"/>
                <w:szCs w:val="20"/>
              </w:rPr>
            </w:pPr>
            <w:r>
              <w:rPr>
                <w:rFonts w:cs="Arial"/>
                <w:szCs w:val="20"/>
              </w:rPr>
              <w:t>9</w:t>
            </w:r>
          </w:p>
        </w:tc>
        <w:tc>
          <w:tcPr>
            <w:tcW w:w="979" w:type="pct"/>
          </w:tcPr>
          <w:p w14:paraId="49C930F9" w14:textId="77777777" w:rsidR="00527AF8" w:rsidRDefault="00527AF8" w:rsidP="00FE78D0">
            <w:pPr>
              <w:jc w:val="both"/>
              <w:rPr>
                <w:rFonts w:cs="Arial"/>
                <w:szCs w:val="20"/>
              </w:rPr>
            </w:pPr>
            <w:r>
              <w:rPr>
                <w:rFonts w:cs="Arial"/>
                <w:szCs w:val="20"/>
              </w:rPr>
              <w:t>we</w:t>
            </w:r>
            <w:r w:rsidR="00F254EC">
              <w:rPr>
                <w:rFonts w:cs="Arial"/>
                <w:szCs w:val="20"/>
              </w:rPr>
              <w:t>l</w:t>
            </w:r>
            <w:r>
              <w:rPr>
                <w:rFonts w:cs="Arial"/>
                <w:szCs w:val="20"/>
              </w:rPr>
              <w:t>comeMessageFlag</w:t>
            </w:r>
          </w:p>
        </w:tc>
        <w:tc>
          <w:tcPr>
            <w:tcW w:w="698" w:type="pct"/>
          </w:tcPr>
          <w:p w14:paraId="466898CC" w14:textId="77777777" w:rsidR="00527AF8" w:rsidRDefault="00527AF8" w:rsidP="00FE78D0">
            <w:pPr>
              <w:jc w:val="both"/>
              <w:rPr>
                <w:rFonts w:cs="Arial"/>
                <w:szCs w:val="20"/>
              </w:rPr>
            </w:pPr>
            <w:r>
              <w:rPr>
                <w:rFonts w:cs="Arial"/>
                <w:szCs w:val="20"/>
              </w:rPr>
              <w:t>Yes</w:t>
            </w:r>
          </w:p>
        </w:tc>
        <w:tc>
          <w:tcPr>
            <w:tcW w:w="623" w:type="pct"/>
            <w:gridSpan w:val="2"/>
          </w:tcPr>
          <w:p w14:paraId="35BAA9DE" w14:textId="77777777" w:rsidR="00527AF8" w:rsidRDefault="00527AF8" w:rsidP="00FE78D0">
            <w:pPr>
              <w:jc w:val="both"/>
              <w:rPr>
                <w:rFonts w:cs="Arial"/>
                <w:szCs w:val="20"/>
              </w:rPr>
            </w:pPr>
            <w:r>
              <w:rPr>
                <w:rFonts w:cs="Arial"/>
                <w:szCs w:val="20"/>
              </w:rPr>
              <w:t>boolean</w:t>
            </w:r>
          </w:p>
        </w:tc>
        <w:tc>
          <w:tcPr>
            <w:tcW w:w="987" w:type="pct"/>
            <w:gridSpan w:val="2"/>
          </w:tcPr>
          <w:p w14:paraId="551388BB" w14:textId="77777777" w:rsidR="00527AF8" w:rsidRDefault="00527AF8" w:rsidP="00FE78D0">
            <w:pPr>
              <w:jc w:val="both"/>
              <w:rPr>
                <w:rFonts w:cs="Arial"/>
                <w:szCs w:val="20"/>
              </w:rPr>
            </w:pPr>
            <w:r>
              <w:rPr>
                <w:rFonts w:cs="Arial"/>
                <w:szCs w:val="20"/>
              </w:rPr>
              <w:t>false – not played</w:t>
            </w:r>
          </w:p>
          <w:p w14:paraId="69715B07" w14:textId="77777777" w:rsidR="00527AF8" w:rsidRDefault="00527AF8" w:rsidP="00FE78D0">
            <w:pPr>
              <w:jc w:val="both"/>
              <w:rPr>
                <w:rFonts w:cs="Arial"/>
                <w:szCs w:val="20"/>
              </w:rPr>
            </w:pPr>
            <w:r>
              <w:rPr>
                <w:rFonts w:cs="Arial"/>
                <w:szCs w:val="20"/>
              </w:rPr>
              <w:t>true – played</w:t>
            </w:r>
          </w:p>
        </w:tc>
        <w:tc>
          <w:tcPr>
            <w:tcW w:w="1410" w:type="pct"/>
          </w:tcPr>
          <w:p w14:paraId="3CBE075E" w14:textId="77777777" w:rsidR="00527AF8" w:rsidRPr="008930EC" w:rsidRDefault="00527AF8" w:rsidP="00FE78D0">
            <w:pPr>
              <w:jc w:val="both"/>
              <w:rPr>
                <w:rFonts w:cs="Arial"/>
                <w:szCs w:val="20"/>
              </w:rPr>
            </w:pPr>
            <w:r>
              <w:rPr>
                <w:rFonts w:cs="Arial"/>
                <w:szCs w:val="20"/>
              </w:rPr>
              <w:t>Welcome prompt played or not</w:t>
            </w:r>
          </w:p>
        </w:tc>
      </w:tr>
      <w:tr w:rsidR="00527AF8" w:rsidRPr="00EF5A57" w14:paraId="6CB63689" w14:textId="77777777" w:rsidTr="00FE78D0">
        <w:tc>
          <w:tcPr>
            <w:tcW w:w="302" w:type="pct"/>
          </w:tcPr>
          <w:p w14:paraId="2544D695" w14:textId="77777777" w:rsidR="00527AF8" w:rsidRDefault="00527AF8" w:rsidP="00FE78D0">
            <w:pPr>
              <w:jc w:val="both"/>
              <w:rPr>
                <w:rFonts w:cs="Arial"/>
                <w:szCs w:val="20"/>
              </w:rPr>
            </w:pPr>
            <w:r>
              <w:rPr>
                <w:rFonts w:cs="Arial"/>
                <w:szCs w:val="20"/>
              </w:rPr>
              <w:t>10</w:t>
            </w:r>
          </w:p>
        </w:tc>
        <w:tc>
          <w:tcPr>
            <w:tcW w:w="979" w:type="pct"/>
          </w:tcPr>
          <w:p w14:paraId="5CE8C72D" w14:textId="77777777" w:rsidR="00527AF8" w:rsidRDefault="00527AF8" w:rsidP="00FE78D0">
            <w:pPr>
              <w:jc w:val="both"/>
              <w:rPr>
                <w:rFonts w:cs="Arial"/>
                <w:szCs w:val="20"/>
              </w:rPr>
            </w:pPr>
            <w:r>
              <w:rPr>
                <w:rFonts w:cs="Arial"/>
                <w:szCs w:val="20"/>
              </w:rPr>
              <w:t>callStatus</w:t>
            </w:r>
          </w:p>
        </w:tc>
        <w:tc>
          <w:tcPr>
            <w:tcW w:w="698" w:type="pct"/>
          </w:tcPr>
          <w:p w14:paraId="692DFA43" w14:textId="77777777" w:rsidR="00527AF8" w:rsidRPr="00EF5A57" w:rsidRDefault="00527AF8" w:rsidP="00FE78D0">
            <w:pPr>
              <w:jc w:val="both"/>
              <w:rPr>
                <w:rFonts w:cs="Arial"/>
                <w:szCs w:val="20"/>
              </w:rPr>
            </w:pPr>
            <w:r>
              <w:rPr>
                <w:rFonts w:cs="Arial"/>
                <w:szCs w:val="20"/>
              </w:rPr>
              <w:t>Yes</w:t>
            </w:r>
          </w:p>
        </w:tc>
        <w:tc>
          <w:tcPr>
            <w:tcW w:w="623" w:type="pct"/>
            <w:gridSpan w:val="2"/>
          </w:tcPr>
          <w:p w14:paraId="23E6D247" w14:textId="77777777" w:rsidR="00527AF8" w:rsidRPr="00EF5A57" w:rsidRDefault="00527AF8" w:rsidP="00FE78D0">
            <w:pPr>
              <w:jc w:val="both"/>
              <w:rPr>
                <w:rFonts w:cs="Arial"/>
                <w:szCs w:val="20"/>
              </w:rPr>
            </w:pPr>
            <w:r>
              <w:rPr>
                <w:rFonts w:cs="Arial"/>
                <w:szCs w:val="20"/>
              </w:rPr>
              <w:t>Integer</w:t>
            </w:r>
          </w:p>
        </w:tc>
        <w:tc>
          <w:tcPr>
            <w:tcW w:w="987" w:type="pct"/>
            <w:gridSpan w:val="2"/>
          </w:tcPr>
          <w:p w14:paraId="691DC3E2" w14:textId="77777777" w:rsidR="00527AF8" w:rsidRDefault="009F522E" w:rsidP="004B6285">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410" w:type="pct"/>
          </w:tcPr>
          <w:p w14:paraId="35F0A9FE" w14:textId="77777777" w:rsidR="00527AF8" w:rsidRPr="00EF5A57" w:rsidRDefault="00527AF8" w:rsidP="00FE78D0">
            <w:pPr>
              <w:jc w:val="both"/>
              <w:rPr>
                <w:rFonts w:cs="Arial"/>
                <w:szCs w:val="20"/>
              </w:rPr>
            </w:pPr>
            <w:r>
              <w:rPr>
                <w:rFonts w:cs="Arial"/>
                <w:szCs w:val="20"/>
              </w:rPr>
              <w:t>Status of call</w:t>
            </w:r>
          </w:p>
        </w:tc>
      </w:tr>
      <w:tr w:rsidR="00527AF8" w:rsidRPr="00FF4865" w14:paraId="1F8594D2" w14:textId="77777777" w:rsidTr="00FE78D0">
        <w:tc>
          <w:tcPr>
            <w:tcW w:w="302" w:type="pct"/>
          </w:tcPr>
          <w:p w14:paraId="255707A1" w14:textId="77777777" w:rsidR="00527AF8" w:rsidRPr="00FF4865" w:rsidRDefault="00527AF8" w:rsidP="00FE78D0">
            <w:pPr>
              <w:jc w:val="both"/>
              <w:rPr>
                <w:rFonts w:cs="Arial"/>
                <w:szCs w:val="20"/>
              </w:rPr>
            </w:pPr>
            <w:r w:rsidRPr="00FF4865">
              <w:rPr>
                <w:rFonts w:cs="Arial"/>
                <w:szCs w:val="20"/>
              </w:rPr>
              <w:t>11</w:t>
            </w:r>
          </w:p>
        </w:tc>
        <w:tc>
          <w:tcPr>
            <w:tcW w:w="979" w:type="pct"/>
          </w:tcPr>
          <w:p w14:paraId="16CC67A9" w14:textId="77777777" w:rsidR="00527AF8" w:rsidRPr="00FF4865" w:rsidRDefault="00527AF8" w:rsidP="00FE78D0">
            <w:pPr>
              <w:jc w:val="both"/>
              <w:rPr>
                <w:rFonts w:cs="Arial"/>
                <w:szCs w:val="20"/>
              </w:rPr>
            </w:pPr>
            <w:r>
              <w:rPr>
                <w:rFonts w:cs="Arial"/>
                <w:szCs w:val="20"/>
              </w:rPr>
              <w:t>c</w:t>
            </w:r>
            <w:r w:rsidRPr="00FF4865">
              <w:rPr>
                <w:rFonts w:cs="Arial"/>
                <w:szCs w:val="20"/>
              </w:rPr>
              <w:t>allDisconnectReason</w:t>
            </w:r>
          </w:p>
        </w:tc>
        <w:tc>
          <w:tcPr>
            <w:tcW w:w="698" w:type="pct"/>
          </w:tcPr>
          <w:p w14:paraId="3AB16C67" w14:textId="77777777" w:rsidR="00527AF8" w:rsidRPr="00FF4865" w:rsidRDefault="00527AF8" w:rsidP="00FE78D0">
            <w:pPr>
              <w:jc w:val="both"/>
              <w:rPr>
                <w:rFonts w:cs="Arial"/>
                <w:szCs w:val="20"/>
              </w:rPr>
            </w:pPr>
            <w:r w:rsidRPr="00FF4865">
              <w:rPr>
                <w:rFonts w:cs="Arial"/>
                <w:szCs w:val="20"/>
              </w:rPr>
              <w:t>Yes</w:t>
            </w:r>
          </w:p>
        </w:tc>
        <w:tc>
          <w:tcPr>
            <w:tcW w:w="623" w:type="pct"/>
            <w:gridSpan w:val="2"/>
          </w:tcPr>
          <w:p w14:paraId="43987320" w14:textId="77777777" w:rsidR="00527AF8" w:rsidRPr="00FF4865" w:rsidRDefault="00527AF8" w:rsidP="00FE78D0">
            <w:pPr>
              <w:jc w:val="both"/>
              <w:rPr>
                <w:rFonts w:cs="Arial"/>
                <w:szCs w:val="20"/>
              </w:rPr>
            </w:pPr>
            <w:r w:rsidRPr="00FF4865">
              <w:rPr>
                <w:rFonts w:cs="Arial"/>
                <w:szCs w:val="20"/>
              </w:rPr>
              <w:t>Integer</w:t>
            </w:r>
          </w:p>
        </w:tc>
        <w:tc>
          <w:tcPr>
            <w:tcW w:w="987" w:type="pct"/>
            <w:gridSpan w:val="2"/>
          </w:tcPr>
          <w:p w14:paraId="4A8565F2" w14:textId="77777777" w:rsidR="00527AF8" w:rsidRPr="00FF4865" w:rsidRDefault="00527AF8" w:rsidP="00FE78D0">
            <w:pPr>
              <w:jc w:val="both"/>
              <w:rPr>
                <w:rFonts w:cs="Arial"/>
                <w:szCs w:val="20"/>
              </w:rPr>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410" w:type="pct"/>
          </w:tcPr>
          <w:p w14:paraId="7AA4CE27" w14:textId="77777777" w:rsidR="00527AF8" w:rsidRPr="00FF4865" w:rsidRDefault="00527AF8" w:rsidP="00FE78D0">
            <w:pPr>
              <w:jc w:val="both"/>
              <w:rPr>
                <w:rFonts w:cs="Arial"/>
                <w:szCs w:val="20"/>
              </w:rPr>
            </w:pPr>
            <w:r w:rsidRPr="00FF4865">
              <w:rPr>
                <w:rFonts w:cs="Arial"/>
                <w:szCs w:val="20"/>
              </w:rPr>
              <w:t>Cause of call disconnect</w:t>
            </w:r>
          </w:p>
        </w:tc>
      </w:tr>
      <w:tr w:rsidR="00527AF8" w14:paraId="117EF5E2" w14:textId="77777777" w:rsidTr="00FE78D0">
        <w:trPr>
          <w:trHeight w:val="244"/>
        </w:trPr>
        <w:tc>
          <w:tcPr>
            <w:tcW w:w="302" w:type="pct"/>
          </w:tcPr>
          <w:p w14:paraId="62AB106F" w14:textId="77777777" w:rsidR="00527AF8" w:rsidRPr="007E3E1F" w:rsidRDefault="00527AF8" w:rsidP="00FE78D0">
            <w:pPr>
              <w:jc w:val="both"/>
            </w:pPr>
            <w:r>
              <w:t>12</w:t>
            </w:r>
          </w:p>
        </w:tc>
        <w:tc>
          <w:tcPr>
            <w:tcW w:w="979" w:type="pct"/>
          </w:tcPr>
          <w:p w14:paraId="57A24B7D" w14:textId="77777777" w:rsidR="00527AF8" w:rsidRPr="0012049C" w:rsidRDefault="00527AF8" w:rsidP="00FE78D0">
            <w:pPr>
              <w:jc w:val="both"/>
              <w:rPr>
                <w:rFonts w:cs="Arial"/>
                <w:szCs w:val="20"/>
              </w:rPr>
            </w:pPr>
            <w:r>
              <w:rPr>
                <w:rFonts w:cs="Arial"/>
                <w:szCs w:val="20"/>
              </w:rPr>
              <w:t>c</w:t>
            </w:r>
            <w:r w:rsidRPr="0012049C">
              <w:rPr>
                <w:rFonts w:cs="Arial"/>
                <w:szCs w:val="20"/>
              </w:rPr>
              <w:t>ontent</w:t>
            </w:r>
          </w:p>
        </w:tc>
        <w:tc>
          <w:tcPr>
            <w:tcW w:w="698" w:type="pct"/>
          </w:tcPr>
          <w:p w14:paraId="0836DA19" w14:textId="77777777" w:rsidR="00527AF8" w:rsidRPr="0012049C" w:rsidRDefault="008F4345" w:rsidP="00FE78D0">
            <w:pPr>
              <w:jc w:val="both"/>
              <w:rPr>
                <w:rFonts w:cs="Arial"/>
                <w:szCs w:val="20"/>
              </w:rPr>
            </w:pPr>
            <w:r>
              <w:rPr>
                <w:rFonts w:cs="Arial"/>
                <w:szCs w:val="20"/>
              </w:rPr>
              <w:t>No</w:t>
            </w:r>
          </w:p>
        </w:tc>
        <w:tc>
          <w:tcPr>
            <w:tcW w:w="623" w:type="pct"/>
            <w:gridSpan w:val="2"/>
          </w:tcPr>
          <w:p w14:paraId="3B59A2D6" w14:textId="77777777" w:rsidR="00527AF8" w:rsidRPr="0012049C" w:rsidRDefault="00527AF8" w:rsidP="00FE78D0">
            <w:pPr>
              <w:jc w:val="both"/>
              <w:rPr>
                <w:rFonts w:cs="Arial"/>
                <w:szCs w:val="20"/>
              </w:rPr>
            </w:pPr>
            <w:r w:rsidRPr="0012049C">
              <w:rPr>
                <w:rFonts w:cs="Arial"/>
                <w:szCs w:val="20"/>
              </w:rPr>
              <w:t>Array&lt;callData&gt;</w:t>
            </w:r>
          </w:p>
        </w:tc>
        <w:tc>
          <w:tcPr>
            <w:tcW w:w="987" w:type="pct"/>
            <w:gridSpan w:val="2"/>
          </w:tcPr>
          <w:p w14:paraId="78C8B698" w14:textId="77777777" w:rsidR="00527AF8" w:rsidRPr="0012049C" w:rsidRDefault="00527AF8" w:rsidP="00FE78D0">
            <w:pPr>
              <w:jc w:val="both"/>
              <w:rPr>
                <w:rFonts w:cs="Arial"/>
                <w:szCs w:val="20"/>
              </w:rPr>
            </w:pPr>
          </w:p>
        </w:tc>
        <w:tc>
          <w:tcPr>
            <w:tcW w:w="1410" w:type="pct"/>
          </w:tcPr>
          <w:p w14:paraId="4711D0AA" w14:textId="77777777" w:rsidR="00527AF8" w:rsidRPr="0012049C" w:rsidRDefault="00527AF8" w:rsidP="00FE78D0">
            <w:pPr>
              <w:jc w:val="both"/>
              <w:rPr>
                <w:rFonts w:cs="Arial"/>
                <w:szCs w:val="20"/>
              </w:rPr>
            </w:pPr>
            <w:r w:rsidRPr="0012049C">
              <w:rPr>
                <w:rFonts w:cs="Arial"/>
                <w:szCs w:val="20"/>
              </w:rPr>
              <w:t>List of call details</w:t>
            </w:r>
          </w:p>
        </w:tc>
      </w:tr>
      <w:tr w:rsidR="00527AF8" w14:paraId="4A05E132" w14:textId="77777777" w:rsidTr="00FE78D0">
        <w:trPr>
          <w:trHeight w:val="244"/>
        </w:trPr>
        <w:tc>
          <w:tcPr>
            <w:tcW w:w="302" w:type="pct"/>
          </w:tcPr>
          <w:p w14:paraId="4EAB96B3" w14:textId="77777777" w:rsidR="00527AF8" w:rsidRDefault="00527AF8" w:rsidP="00FE78D0">
            <w:pPr>
              <w:jc w:val="both"/>
            </w:pPr>
            <w:r>
              <w:t>13</w:t>
            </w:r>
          </w:p>
        </w:tc>
        <w:tc>
          <w:tcPr>
            <w:tcW w:w="979" w:type="pct"/>
          </w:tcPr>
          <w:p w14:paraId="27C12254" w14:textId="77777777" w:rsidR="00527AF8" w:rsidRPr="0012049C" w:rsidRDefault="00527AF8" w:rsidP="00FE78D0">
            <w:pPr>
              <w:jc w:val="both"/>
              <w:rPr>
                <w:rFonts w:cs="Arial"/>
                <w:szCs w:val="20"/>
              </w:rPr>
            </w:pPr>
            <w:r w:rsidRPr="0012049C">
              <w:rPr>
                <w:rFonts w:cs="Arial"/>
                <w:szCs w:val="20"/>
              </w:rPr>
              <w:t>&lt;callData&gt;</w:t>
            </w:r>
          </w:p>
        </w:tc>
        <w:tc>
          <w:tcPr>
            <w:tcW w:w="698" w:type="pct"/>
          </w:tcPr>
          <w:p w14:paraId="374EA710" w14:textId="77777777" w:rsidR="00527AF8" w:rsidRPr="0012049C" w:rsidRDefault="00527AF8" w:rsidP="00FE78D0">
            <w:pPr>
              <w:jc w:val="both"/>
              <w:rPr>
                <w:rFonts w:cs="Arial"/>
                <w:szCs w:val="20"/>
              </w:rPr>
            </w:pPr>
            <w:r>
              <w:rPr>
                <w:rFonts w:cs="Arial"/>
                <w:szCs w:val="20"/>
              </w:rPr>
              <w:t>Yes</w:t>
            </w:r>
          </w:p>
        </w:tc>
        <w:tc>
          <w:tcPr>
            <w:tcW w:w="623" w:type="pct"/>
            <w:gridSpan w:val="2"/>
          </w:tcPr>
          <w:p w14:paraId="5F6BF3A4" w14:textId="77777777" w:rsidR="00527AF8" w:rsidRPr="0012049C" w:rsidRDefault="00527AF8" w:rsidP="00FE78D0">
            <w:pPr>
              <w:jc w:val="both"/>
              <w:rPr>
                <w:rFonts w:cs="Arial"/>
                <w:szCs w:val="20"/>
              </w:rPr>
            </w:pPr>
            <w:r w:rsidRPr="0012049C">
              <w:rPr>
                <w:rFonts w:cs="Arial"/>
                <w:szCs w:val="20"/>
              </w:rPr>
              <w:t>Object</w:t>
            </w:r>
          </w:p>
        </w:tc>
        <w:tc>
          <w:tcPr>
            <w:tcW w:w="987" w:type="pct"/>
            <w:gridSpan w:val="2"/>
          </w:tcPr>
          <w:p w14:paraId="4B6ECAD2" w14:textId="77777777" w:rsidR="00527AF8" w:rsidRPr="0012049C" w:rsidRDefault="00527AF8" w:rsidP="00FE78D0">
            <w:pPr>
              <w:jc w:val="both"/>
              <w:rPr>
                <w:rFonts w:cs="Arial"/>
                <w:szCs w:val="20"/>
              </w:rPr>
            </w:pPr>
          </w:p>
        </w:tc>
        <w:tc>
          <w:tcPr>
            <w:tcW w:w="1410" w:type="pct"/>
          </w:tcPr>
          <w:p w14:paraId="7467B7DF" w14:textId="77777777" w:rsidR="00527AF8" w:rsidRPr="0012049C" w:rsidRDefault="00527AF8" w:rsidP="00FE78D0">
            <w:pPr>
              <w:jc w:val="both"/>
              <w:rPr>
                <w:rFonts w:cs="Arial"/>
                <w:szCs w:val="20"/>
              </w:rPr>
            </w:pPr>
          </w:p>
        </w:tc>
      </w:tr>
      <w:tr w:rsidR="00527AF8" w14:paraId="03DCC713" w14:textId="77777777" w:rsidTr="00FE78D0">
        <w:trPr>
          <w:trHeight w:val="244"/>
        </w:trPr>
        <w:tc>
          <w:tcPr>
            <w:tcW w:w="302" w:type="pct"/>
          </w:tcPr>
          <w:p w14:paraId="5E9D0651" w14:textId="77777777" w:rsidR="00527AF8" w:rsidRDefault="00527AF8" w:rsidP="00FE78D0">
            <w:pPr>
              <w:jc w:val="both"/>
            </w:pPr>
            <w:r>
              <w:t>14</w:t>
            </w:r>
          </w:p>
        </w:tc>
        <w:tc>
          <w:tcPr>
            <w:tcW w:w="979" w:type="pct"/>
          </w:tcPr>
          <w:p w14:paraId="49083262" w14:textId="06B3C90B" w:rsidR="00527AF8" w:rsidRPr="0012049C" w:rsidRDefault="00527AF8" w:rsidP="00FE78D0">
            <w:pPr>
              <w:jc w:val="both"/>
              <w:rPr>
                <w:rFonts w:cs="Arial"/>
                <w:szCs w:val="20"/>
              </w:rPr>
            </w:pPr>
            <w:r w:rsidRPr="0012049C">
              <w:rPr>
                <w:rFonts w:cs="Arial"/>
                <w:szCs w:val="20"/>
              </w:rPr>
              <w:t xml:space="preserve">callData&gt;&gt; </w:t>
            </w:r>
            <w:r w:rsidR="007D290A" w:rsidRPr="007D290A">
              <w:rPr>
                <w:rFonts w:cs="Arial"/>
                <w:szCs w:val="20"/>
              </w:rPr>
              <w:t>mkCardCode</w:t>
            </w:r>
          </w:p>
        </w:tc>
        <w:tc>
          <w:tcPr>
            <w:tcW w:w="698" w:type="pct"/>
          </w:tcPr>
          <w:p w14:paraId="5A81B516" w14:textId="77777777" w:rsidR="00527AF8" w:rsidRPr="0012049C" w:rsidRDefault="00527AF8" w:rsidP="00FE78D0">
            <w:pPr>
              <w:jc w:val="both"/>
              <w:rPr>
                <w:rFonts w:cs="Arial"/>
                <w:szCs w:val="20"/>
              </w:rPr>
            </w:pPr>
            <w:r>
              <w:rPr>
                <w:rFonts w:cs="Arial"/>
                <w:szCs w:val="20"/>
              </w:rPr>
              <w:t>Yes</w:t>
            </w:r>
          </w:p>
        </w:tc>
        <w:tc>
          <w:tcPr>
            <w:tcW w:w="623" w:type="pct"/>
            <w:gridSpan w:val="2"/>
          </w:tcPr>
          <w:p w14:paraId="3D0D04E1" w14:textId="77777777" w:rsidR="00527AF8" w:rsidRPr="0012049C" w:rsidRDefault="00DA50C2" w:rsidP="00DA50C2">
            <w:pPr>
              <w:jc w:val="both"/>
              <w:rPr>
                <w:rFonts w:cs="Arial"/>
                <w:szCs w:val="20"/>
              </w:rPr>
            </w:pPr>
            <w:r>
              <w:rPr>
                <w:rFonts w:cs="Arial"/>
                <w:szCs w:val="20"/>
              </w:rPr>
              <w:t>String</w:t>
            </w:r>
          </w:p>
        </w:tc>
        <w:tc>
          <w:tcPr>
            <w:tcW w:w="987" w:type="pct"/>
            <w:gridSpan w:val="2"/>
          </w:tcPr>
          <w:p w14:paraId="3780F731"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6997E944" w14:textId="77777777" w:rsidR="00527AF8" w:rsidRPr="0012049C" w:rsidRDefault="00527AF8" w:rsidP="00FE78D0">
            <w:pPr>
              <w:jc w:val="both"/>
              <w:rPr>
                <w:rFonts w:cs="Arial"/>
                <w:szCs w:val="20"/>
              </w:rPr>
            </w:pPr>
            <w:r w:rsidRPr="0012049C">
              <w:rPr>
                <w:rFonts w:cs="Arial"/>
                <w:szCs w:val="20"/>
              </w:rPr>
              <w:t>MK card number.</w:t>
            </w:r>
            <w:r w:rsidR="00DA50C2" w:rsidRPr="0012049C">
              <w:rPr>
                <w:rFonts w:cs="Arial"/>
                <w:szCs w:val="20"/>
              </w:rPr>
              <w:t xml:space="preserve"> (2 Digits</w:t>
            </w:r>
            <w:r w:rsidR="00DA50C2">
              <w:rPr>
                <w:rFonts w:cs="Arial"/>
                <w:szCs w:val="20"/>
              </w:rPr>
              <w:t>)</w:t>
            </w:r>
          </w:p>
        </w:tc>
      </w:tr>
      <w:tr w:rsidR="00527AF8" w14:paraId="5EF092A9" w14:textId="77777777" w:rsidTr="00FE78D0">
        <w:trPr>
          <w:trHeight w:val="244"/>
        </w:trPr>
        <w:tc>
          <w:tcPr>
            <w:tcW w:w="302" w:type="pct"/>
          </w:tcPr>
          <w:p w14:paraId="47CDD08F" w14:textId="77777777" w:rsidR="00527AF8" w:rsidRDefault="00527AF8" w:rsidP="00FE78D0">
            <w:pPr>
              <w:jc w:val="both"/>
            </w:pPr>
            <w:r>
              <w:t>15</w:t>
            </w:r>
          </w:p>
        </w:tc>
        <w:tc>
          <w:tcPr>
            <w:tcW w:w="979" w:type="pct"/>
          </w:tcPr>
          <w:p w14:paraId="3DC6E1AE" w14:textId="77777777" w:rsidR="00527AF8" w:rsidRPr="0012049C" w:rsidRDefault="00527AF8" w:rsidP="00FE78D0">
            <w:pPr>
              <w:jc w:val="both"/>
              <w:rPr>
                <w:rFonts w:cs="Arial"/>
                <w:szCs w:val="20"/>
              </w:rPr>
            </w:pPr>
            <w:r>
              <w:rPr>
                <w:rFonts w:cs="Arial"/>
                <w:szCs w:val="20"/>
              </w:rPr>
              <w:t>callData&gt;&gt; contentName</w:t>
            </w:r>
          </w:p>
        </w:tc>
        <w:tc>
          <w:tcPr>
            <w:tcW w:w="698" w:type="pct"/>
          </w:tcPr>
          <w:p w14:paraId="11CCA0FD" w14:textId="77777777" w:rsidR="00527AF8" w:rsidRPr="0012049C" w:rsidRDefault="00527AF8" w:rsidP="00FE78D0">
            <w:pPr>
              <w:jc w:val="both"/>
              <w:rPr>
                <w:rFonts w:cs="Arial"/>
                <w:szCs w:val="20"/>
              </w:rPr>
            </w:pPr>
            <w:r>
              <w:rPr>
                <w:rFonts w:cs="Arial"/>
                <w:szCs w:val="20"/>
              </w:rPr>
              <w:t>Yes</w:t>
            </w:r>
          </w:p>
        </w:tc>
        <w:tc>
          <w:tcPr>
            <w:tcW w:w="623" w:type="pct"/>
            <w:gridSpan w:val="2"/>
          </w:tcPr>
          <w:p w14:paraId="7248B60A" w14:textId="77777777" w:rsidR="00527AF8" w:rsidRPr="0012049C" w:rsidRDefault="00527AF8" w:rsidP="00FE78D0">
            <w:pPr>
              <w:jc w:val="both"/>
              <w:rPr>
                <w:rFonts w:cs="Arial"/>
                <w:szCs w:val="20"/>
              </w:rPr>
            </w:pPr>
            <w:r>
              <w:rPr>
                <w:rFonts w:cs="Arial"/>
                <w:szCs w:val="20"/>
              </w:rPr>
              <w:t>String</w:t>
            </w:r>
          </w:p>
        </w:tc>
        <w:tc>
          <w:tcPr>
            <w:tcW w:w="987" w:type="pct"/>
            <w:gridSpan w:val="2"/>
          </w:tcPr>
          <w:p w14:paraId="6A7C9D4F"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49ABCD52" w14:textId="77777777" w:rsidR="00527AF8" w:rsidRPr="0012049C" w:rsidRDefault="00527AF8" w:rsidP="00FE78D0">
            <w:pPr>
              <w:jc w:val="both"/>
              <w:rPr>
                <w:rFonts w:cs="Arial"/>
                <w:szCs w:val="20"/>
              </w:rPr>
            </w:pPr>
            <w:r>
              <w:rPr>
                <w:rFonts w:cs="Arial"/>
                <w:szCs w:val="20"/>
              </w:rPr>
              <w:t>MK Content Name</w:t>
            </w:r>
          </w:p>
        </w:tc>
      </w:tr>
      <w:tr w:rsidR="00527AF8" w14:paraId="7E60BEB5" w14:textId="77777777" w:rsidTr="00FE78D0">
        <w:trPr>
          <w:trHeight w:val="244"/>
        </w:trPr>
        <w:tc>
          <w:tcPr>
            <w:tcW w:w="302" w:type="pct"/>
          </w:tcPr>
          <w:p w14:paraId="4E374F5C" w14:textId="77777777" w:rsidR="00527AF8" w:rsidRDefault="00527AF8" w:rsidP="00FE78D0">
            <w:pPr>
              <w:jc w:val="both"/>
            </w:pPr>
            <w:r>
              <w:t>16</w:t>
            </w:r>
          </w:p>
        </w:tc>
        <w:tc>
          <w:tcPr>
            <w:tcW w:w="979" w:type="pct"/>
          </w:tcPr>
          <w:p w14:paraId="3AEC60D4" w14:textId="3A344C1D" w:rsidR="00527AF8" w:rsidRPr="0012049C" w:rsidRDefault="00527AF8" w:rsidP="00FE78D0">
            <w:pPr>
              <w:jc w:val="both"/>
              <w:rPr>
                <w:rFonts w:cs="Arial"/>
                <w:szCs w:val="20"/>
              </w:rPr>
            </w:pPr>
            <w:r w:rsidRPr="0012049C">
              <w:rPr>
                <w:rFonts w:cs="Arial"/>
                <w:szCs w:val="20"/>
              </w:rPr>
              <w:t xml:space="preserve">callData&gt;&gt; </w:t>
            </w:r>
            <w:r w:rsidR="00757814" w:rsidRPr="00757814">
              <w:rPr>
                <w:rFonts w:cs="Arial"/>
                <w:szCs w:val="20"/>
              </w:rPr>
              <w:t>contentFileName</w:t>
            </w:r>
          </w:p>
        </w:tc>
        <w:tc>
          <w:tcPr>
            <w:tcW w:w="698" w:type="pct"/>
          </w:tcPr>
          <w:p w14:paraId="194B67C8" w14:textId="77777777" w:rsidR="00527AF8" w:rsidRPr="0012049C" w:rsidRDefault="00527AF8" w:rsidP="00FE78D0">
            <w:pPr>
              <w:jc w:val="both"/>
              <w:rPr>
                <w:rFonts w:cs="Arial"/>
                <w:szCs w:val="20"/>
              </w:rPr>
            </w:pPr>
            <w:r>
              <w:rPr>
                <w:rFonts w:cs="Arial"/>
                <w:szCs w:val="20"/>
              </w:rPr>
              <w:t>Yes</w:t>
            </w:r>
          </w:p>
        </w:tc>
        <w:tc>
          <w:tcPr>
            <w:tcW w:w="623" w:type="pct"/>
            <w:gridSpan w:val="2"/>
          </w:tcPr>
          <w:p w14:paraId="7CD9110F" w14:textId="77777777" w:rsidR="00527AF8" w:rsidRPr="0012049C" w:rsidRDefault="00527AF8" w:rsidP="00FE78D0">
            <w:pPr>
              <w:jc w:val="both"/>
              <w:rPr>
                <w:rFonts w:cs="Arial"/>
                <w:szCs w:val="20"/>
              </w:rPr>
            </w:pPr>
            <w:r w:rsidRPr="0012049C">
              <w:rPr>
                <w:rFonts w:cs="Arial"/>
                <w:szCs w:val="20"/>
              </w:rPr>
              <w:t>String</w:t>
            </w:r>
          </w:p>
        </w:tc>
        <w:tc>
          <w:tcPr>
            <w:tcW w:w="987" w:type="pct"/>
            <w:gridSpan w:val="2"/>
          </w:tcPr>
          <w:p w14:paraId="2E706F80" w14:textId="77777777" w:rsidR="00527AF8" w:rsidRPr="0012049C" w:rsidRDefault="00527AF8" w:rsidP="00FE78D0">
            <w:pPr>
              <w:jc w:val="both"/>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_Ref410042122 \r \h </w:instrText>
            </w:r>
            <w:r w:rsidR="001639D2">
              <w:rPr>
                <w:rFonts w:cs="Arial"/>
                <w:szCs w:val="20"/>
              </w:rPr>
            </w:r>
            <w:r w:rsidR="001639D2">
              <w:rPr>
                <w:rFonts w:cs="Arial"/>
                <w:szCs w:val="20"/>
              </w:rPr>
              <w:fldChar w:fldCharType="separate"/>
            </w:r>
            <w:r w:rsidR="00C9141F">
              <w:rPr>
                <w:rFonts w:cs="Arial"/>
                <w:szCs w:val="20"/>
              </w:rPr>
              <w:t>7.1</w:t>
            </w:r>
            <w:r w:rsidR="001639D2">
              <w:rPr>
                <w:rFonts w:cs="Arial"/>
                <w:szCs w:val="20"/>
              </w:rPr>
              <w:fldChar w:fldCharType="end"/>
            </w:r>
          </w:p>
        </w:tc>
        <w:tc>
          <w:tcPr>
            <w:tcW w:w="1410" w:type="pct"/>
          </w:tcPr>
          <w:p w14:paraId="2A724F81" w14:textId="77777777" w:rsidR="00527AF8" w:rsidRPr="0012049C" w:rsidRDefault="00527AF8" w:rsidP="00FE78D0">
            <w:pPr>
              <w:jc w:val="both"/>
              <w:rPr>
                <w:rFonts w:cs="Arial"/>
                <w:szCs w:val="20"/>
              </w:rPr>
            </w:pPr>
            <w:r w:rsidRPr="0012049C">
              <w:rPr>
                <w:rFonts w:cs="Arial"/>
                <w:szCs w:val="20"/>
              </w:rPr>
              <w:t>MK file name.</w:t>
            </w:r>
          </w:p>
        </w:tc>
      </w:tr>
      <w:tr w:rsidR="008F4345" w14:paraId="149D76E2" w14:textId="77777777" w:rsidTr="00FE78D0">
        <w:trPr>
          <w:trHeight w:val="244"/>
        </w:trPr>
        <w:tc>
          <w:tcPr>
            <w:tcW w:w="302" w:type="pct"/>
          </w:tcPr>
          <w:p w14:paraId="60812475" w14:textId="77777777" w:rsidR="008F4345" w:rsidRDefault="008F4345" w:rsidP="00FE78D0">
            <w:pPr>
              <w:jc w:val="both"/>
            </w:pPr>
            <w:r>
              <w:t>17</w:t>
            </w:r>
          </w:p>
        </w:tc>
        <w:tc>
          <w:tcPr>
            <w:tcW w:w="979" w:type="pct"/>
          </w:tcPr>
          <w:p w14:paraId="55607C5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98" w:type="pct"/>
          </w:tcPr>
          <w:p w14:paraId="718ED54B" w14:textId="77777777" w:rsidR="008F4345" w:rsidRDefault="008F4345" w:rsidP="00FE78D0">
            <w:pPr>
              <w:jc w:val="both"/>
              <w:rPr>
                <w:rFonts w:cs="Arial"/>
                <w:szCs w:val="20"/>
              </w:rPr>
            </w:pPr>
            <w:r>
              <w:rPr>
                <w:rFonts w:cs="Arial"/>
                <w:szCs w:val="20"/>
              </w:rPr>
              <w:t>Yes</w:t>
            </w:r>
          </w:p>
        </w:tc>
        <w:tc>
          <w:tcPr>
            <w:tcW w:w="623" w:type="pct"/>
            <w:gridSpan w:val="2"/>
          </w:tcPr>
          <w:p w14:paraId="0F998739"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FE55B9E" w14:textId="77777777" w:rsidR="008F4345" w:rsidRDefault="008F4345" w:rsidP="00FE78D0">
            <w:pPr>
              <w:jc w:val="both"/>
              <w:rPr>
                <w:rFonts w:cs="Arial"/>
                <w:szCs w:val="20"/>
              </w:rPr>
            </w:pPr>
          </w:p>
        </w:tc>
        <w:tc>
          <w:tcPr>
            <w:tcW w:w="1410" w:type="pct"/>
          </w:tcPr>
          <w:p w14:paraId="6CF881EE" w14:textId="77777777" w:rsidR="008F4345" w:rsidRPr="0012049C" w:rsidRDefault="008F4345" w:rsidP="00FE78D0">
            <w:pPr>
              <w:jc w:val="both"/>
              <w:rPr>
                <w:rFonts w:cs="Arial"/>
                <w:szCs w:val="20"/>
              </w:rPr>
            </w:pPr>
            <w:r w:rsidRPr="0010131A">
              <w:rPr>
                <w:rFonts w:cs="Arial"/>
                <w:szCs w:val="20"/>
              </w:rPr>
              <w:t>Time at which referred content was started to be played to user</w:t>
            </w:r>
            <w:r w:rsidR="00086517">
              <w:rPr>
                <w:rFonts w:cs="Arial"/>
                <w:szCs w:val="20"/>
              </w:rPr>
              <w:t>, as timestamp in epoch format</w:t>
            </w:r>
          </w:p>
        </w:tc>
      </w:tr>
      <w:tr w:rsidR="008F4345" w14:paraId="1158E479" w14:textId="77777777" w:rsidTr="00FE78D0">
        <w:trPr>
          <w:trHeight w:val="244"/>
        </w:trPr>
        <w:tc>
          <w:tcPr>
            <w:tcW w:w="302" w:type="pct"/>
          </w:tcPr>
          <w:p w14:paraId="77E67378" w14:textId="77777777" w:rsidR="008F4345" w:rsidRDefault="008F4345" w:rsidP="00FE78D0">
            <w:pPr>
              <w:jc w:val="both"/>
            </w:pPr>
            <w:r>
              <w:t>18</w:t>
            </w:r>
          </w:p>
        </w:tc>
        <w:tc>
          <w:tcPr>
            <w:tcW w:w="979" w:type="pct"/>
          </w:tcPr>
          <w:p w14:paraId="5EE8CBB6" w14:textId="77777777" w:rsidR="008F4345" w:rsidRPr="0012049C" w:rsidRDefault="008F4345" w:rsidP="00FE78D0">
            <w:pPr>
              <w:jc w:val="both"/>
              <w:rPr>
                <w:rFonts w:cs="Arial"/>
                <w:szCs w:val="20"/>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98" w:type="pct"/>
          </w:tcPr>
          <w:p w14:paraId="23DBEE8B" w14:textId="77777777" w:rsidR="008F4345" w:rsidRDefault="008F4345" w:rsidP="00FE78D0">
            <w:pPr>
              <w:jc w:val="both"/>
              <w:rPr>
                <w:rFonts w:cs="Arial"/>
                <w:szCs w:val="20"/>
              </w:rPr>
            </w:pPr>
            <w:r>
              <w:rPr>
                <w:rFonts w:cs="Arial"/>
                <w:szCs w:val="20"/>
              </w:rPr>
              <w:t>Yes</w:t>
            </w:r>
          </w:p>
        </w:tc>
        <w:tc>
          <w:tcPr>
            <w:tcW w:w="623" w:type="pct"/>
            <w:gridSpan w:val="2"/>
          </w:tcPr>
          <w:p w14:paraId="475B13C7" w14:textId="77777777" w:rsidR="008F4345" w:rsidRPr="0012049C" w:rsidRDefault="008F4345" w:rsidP="00086517">
            <w:pPr>
              <w:jc w:val="both"/>
              <w:rPr>
                <w:rFonts w:cs="Arial"/>
                <w:szCs w:val="20"/>
              </w:rPr>
            </w:pPr>
            <w:r>
              <w:rPr>
                <w:rFonts w:eastAsia="Arial" w:cs="Arial"/>
                <w:szCs w:val="20"/>
              </w:rPr>
              <w:t>Integer</w:t>
            </w:r>
            <w:r w:rsidRPr="0010131A">
              <w:rPr>
                <w:rFonts w:eastAsia="Arial" w:cs="Arial"/>
                <w:szCs w:val="20"/>
              </w:rPr>
              <w:t xml:space="preserve"> </w:t>
            </w:r>
          </w:p>
        </w:tc>
        <w:tc>
          <w:tcPr>
            <w:tcW w:w="987" w:type="pct"/>
            <w:gridSpan w:val="2"/>
          </w:tcPr>
          <w:p w14:paraId="0C128580" w14:textId="77777777" w:rsidR="008F4345" w:rsidRDefault="008F4345" w:rsidP="00FE78D0">
            <w:pPr>
              <w:jc w:val="both"/>
              <w:rPr>
                <w:rFonts w:cs="Arial"/>
                <w:szCs w:val="20"/>
              </w:rPr>
            </w:pPr>
          </w:p>
        </w:tc>
        <w:tc>
          <w:tcPr>
            <w:tcW w:w="1410" w:type="pct"/>
          </w:tcPr>
          <w:p w14:paraId="3D982890" w14:textId="77777777" w:rsidR="008F4345" w:rsidRPr="0012049C" w:rsidRDefault="008F4345" w:rsidP="00FE78D0">
            <w:pPr>
              <w:jc w:val="both"/>
              <w:rPr>
                <w:rFonts w:cs="Arial"/>
                <w:szCs w:val="20"/>
              </w:rPr>
            </w:pPr>
            <w:r w:rsidRPr="0010131A">
              <w:rPr>
                <w:rFonts w:cs="Arial"/>
                <w:szCs w:val="20"/>
              </w:rPr>
              <w:t>Time at which referred content had stopped playing</w:t>
            </w:r>
            <w:r w:rsidR="00086517">
              <w:rPr>
                <w:rFonts w:cs="Arial"/>
                <w:szCs w:val="20"/>
              </w:rPr>
              <w:t>, as timestamp in epoch format</w:t>
            </w:r>
          </w:p>
        </w:tc>
      </w:tr>
    </w:tbl>
    <w:p w14:paraId="1A41A65D" w14:textId="77777777" w:rsidR="00527AF8" w:rsidRDefault="00527AF8" w:rsidP="00527AF8">
      <w:pPr>
        <w:pStyle w:val="Heading4"/>
        <w:jc w:val="both"/>
      </w:pPr>
      <w:r>
        <w:t xml:space="preserve">Save Cal lDetails </w:t>
      </w:r>
      <w:r w:rsidR="00350A13">
        <w:t>–</w:t>
      </w:r>
      <w:r>
        <w:t xml:space="preserve"> Response </w:t>
      </w:r>
    </w:p>
    <w:p w14:paraId="6397FE4C"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1A267673" w14:textId="77777777" w:rsidTr="00FE78D0">
        <w:tc>
          <w:tcPr>
            <w:tcW w:w="1188" w:type="dxa"/>
            <w:shd w:val="clear" w:color="auto" w:fill="D9D9D9" w:themeFill="background1" w:themeFillShade="D9"/>
          </w:tcPr>
          <w:p w14:paraId="5903928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79186A74"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38B8CD31"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24A49DC1"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5A44BD7E" w14:textId="77777777" w:rsidR="00527AF8" w:rsidRPr="00DE1B6A" w:rsidRDefault="00527AF8" w:rsidP="00FE78D0">
            <w:pPr>
              <w:jc w:val="both"/>
            </w:pPr>
            <w:r w:rsidRPr="00DE1B6A">
              <w:t>Description</w:t>
            </w:r>
          </w:p>
        </w:tc>
      </w:tr>
      <w:tr w:rsidR="00527AF8" w14:paraId="1435A4FD" w14:textId="77777777" w:rsidTr="00FE78D0">
        <w:trPr>
          <w:trHeight w:val="346"/>
        </w:trPr>
        <w:tc>
          <w:tcPr>
            <w:tcW w:w="1188" w:type="dxa"/>
          </w:tcPr>
          <w:p w14:paraId="509ACDED" w14:textId="77777777" w:rsidR="00527AF8" w:rsidRPr="00031093" w:rsidRDefault="00527AF8" w:rsidP="00FE78D0">
            <w:pPr>
              <w:jc w:val="both"/>
              <w:rPr>
                <w:szCs w:val="20"/>
              </w:rPr>
            </w:pPr>
            <w:r w:rsidRPr="00031093">
              <w:rPr>
                <w:szCs w:val="20"/>
              </w:rPr>
              <w:t>Successful</w:t>
            </w:r>
          </w:p>
        </w:tc>
        <w:tc>
          <w:tcPr>
            <w:tcW w:w="3315" w:type="dxa"/>
          </w:tcPr>
          <w:p w14:paraId="5DDAE71F" w14:textId="77777777" w:rsidR="00527AF8" w:rsidRPr="00031093" w:rsidRDefault="00527AF8" w:rsidP="00FE78D0">
            <w:pPr>
              <w:jc w:val="both"/>
              <w:rPr>
                <w:rFonts w:eastAsia="Arial" w:cs="Arial"/>
                <w:szCs w:val="20"/>
              </w:rPr>
            </w:pPr>
          </w:p>
          <w:p w14:paraId="31E16AED"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2FCFD7B2"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53929A16"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3A2E1057" w14:textId="77777777" w:rsidR="00527AF8" w:rsidRPr="00031093" w:rsidRDefault="00527AF8" w:rsidP="00FE78D0">
            <w:pPr>
              <w:jc w:val="both"/>
              <w:rPr>
                <w:szCs w:val="20"/>
              </w:rPr>
            </w:pPr>
          </w:p>
        </w:tc>
      </w:tr>
      <w:tr w:rsidR="00527AF8" w14:paraId="4C6A308B" w14:textId="77777777" w:rsidTr="00FE78D0">
        <w:tc>
          <w:tcPr>
            <w:tcW w:w="1188" w:type="dxa"/>
            <w:vMerge w:val="restart"/>
          </w:tcPr>
          <w:p w14:paraId="6907270B" w14:textId="77777777" w:rsidR="00527AF8" w:rsidRPr="00031093" w:rsidRDefault="00527AF8" w:rsidP="00FE78D0">
            <w:pPr>
              <w:jc w:val="both"/>
              <w:rPr>
                <w:szCs w:val="20"/>
              </w:rPr>
            </w:pPr>
            <w:r w:rsidRPr="00031093">
              <w:rPr>
                <w:szCs w:val="20"/>
              </w:rPr>
              <w:t>Failure</w:t>
            </w:r>
          </w:p>
        </w:tc>
        <w:tc>
          <w:tcPr>
            <w:tcW w:w="3315" w:type="dxa"/>
            <w:vMerge w:val="restart"/>
            <w:shd w:val="clear" w:color="auto" w:fill="auto"/>
          </w:tcPr>
          <w:p w14:paraId="5271C67C" w14:textId="77777777" w:rsidR="00527AF8" w:rsidRPr="00031093" w:rsidRDefault="00527AF8" w:rsidP="00FE78D0">
            <w:pPr>
              <w:jc w:val="both"/>
              <w:rPr>
                <w:rFonts w:eastAsia="Arial" w:cs="Arial"/>
                <w:szCs w:val="20"/>
              </w:rPr>
            </w:pPr>
            <w:r w:rsidRPr="00031093">
              <w:rPr>
                <w:rFonts w:eastAsia="Arial" w:cs="Arial"/>
                <w:szCs w:val="20"/>
              </w:rPr>
              <w:t>{</w:t>
            </w:r>
          </w:p>
          <w:p w14:paraId="71D855B1" w14:textId="77777777" w:rsidR="00527AF8" w:rsidRPr="00031093" w:rsidRDefault="00527AF8" w:rsidP="00FE78D0">
            <w:pPr>
              <w:jc w:val="both"/>
              <w:rPr>
                <w:szCs w:val="20"/>
              </w:rPr>
            </w:pPr>
            <w:r w:rsidRPr="00031093">
              <w:rPr>
                <w:rFonts w:eastAsia="Arial" w:cs="Arial"/>
                <w:szCs w:val="20"/>
              </w:rPr>
              <w:t xml:space="preserve">    </w:t>
            </w:r>
            <w:r w:rsidR="003F5A2D">
              <w:rPr>
                <w:rFonts w:eastAsia="Arial" w:cs="Arial"/>
                <w:szCs w:val="20"/>
              </w:rPr>
              <w:t>"</w:t>
            </w:r>
            <w:r w:rsidRPr="00DF29FA">
              <w:rPr>
                <w:szCs w:val="20"/>
              </w:rPr>
              <w:t>failureReason</w:t>
            </w:r>
            <w:r w:rsidR="003F5A2D">
              <w:rPr>
                <w:szCs w:val="20"/>
              </w:rPr>
              <w:t>"</w:t>
            </w:r>
            <w:r w:rsidRPr="00031093">
              <w:rPr>
                <w:szCs w:val="20"/>
              </w:rPr>
              <w:t xml:space="preserve"> : </w:t>
            </w:r>
            <w:r w:rsidR="003F5A2D">
              <w:rPr>
                <w:szCs w:val="20"/>
              </w:rPr>
              <w:t>"</w:t>
            </w:r>
            <w:r w:rsidRPr="00031093">
              <w:rPr>
                <w:szCs w:val="20"/>
              </w:rPr>
              <w:t>&lt;Description     of the failure reason&gt;</w:t>
            </w:r>
            <w:r w:rsidR="003F5A2D">
              <w:rPr>
                <w:szCs w:val="20"/>
              </w:rPr>
              <w:t>"</w:t>
            </w:r>
          </w:p>
          <w:p w14:paraId="135C4E8E" w14:textId="77777777" w:rsidR="00527AF8" w:rsidRPr="00031093" w:rsidRDefault="00527AF8" w:rsidP="00FE78D0">
            <w:pPr>
              <w:jc w:val="both"/>
              <w:rPr>
                <w:szCs w:val="20"/>
                <w:highlight w:val="lightGray"/>
              </w:rPr>
            </w:pPr>
            <w:r w:rsidRPr="00031093">
              <w:rPr>
                <w:szCs w:val="20"/>
              </w:rPr>
              <w:t>}</w:t>
            </w:r>
          </w:p>
        </w:tc>
        <w:tc>
          <w:tcPr>
            <w:tcW w:w="956" w:type="dxa"/>
            <w:tcBorders>
              <w:bottom w:val="single" w:sz="4" w:space="0" w:color="auto"/>
            </w:tcBorders>
          </w:tcPr>
          <w:p w14:paraId="573E5CC0" w14:textId="77777777" w:rsidR="00527AF8" w:rsidRPr="00031093" w:rsidRDefault="00527AF8" w:rsidP="00FE78D0">
            <w:pPr>
              <w:jc w:val="both"/>
              <w:rPr>
                <w:szCs w:val="20"/>
              </w:rPr>
            </w:pPr>
            <w:r>
              <w:rPr>
                <w:szCs w:val="20"/>
              </w:rPr>
              <w:t>400</w:t>
            </w:r>
          </w:p>
        </w:tc>
        <w:tc>
          <w:tcPr>
            <w:tcW w:w="1471" w:type="dxa"/>
          </w:tcPr>
          <w:p w14:paraId="0E791050" w14:textId="77777777" w:rsidR="00527AF8" w:rsidRDefault="00527AF8" w:rsidP="00FE78D0">
            <w:pPr>
              <w:jc w:val="both"/>
            </w:pPr>
            <w:r w:rsidRPr="0076019E">
              <w:rPr>
                <w:szCs w:val="20"/>
              </w:rPr>
              <w:t>Application/json</w:t>
            </w:r>
          </w:p>
        </w:tc>
        <w:tc>
          <w:tcPr>
            <w:tcW w:w="2250" w:type="dxa"/>
          </w:tcPr>
          <w:p w14:paraId="55738961" w14:textId="77777777" w:rsidR="00527AF8" w:rsidRPr="00031093" w:rsidRDefault="00527AF8" w:rsidP="00FE78D0">
            <w:pPr>
              <w:jc w:val="both"/>
              <w:rPr>
                <w:szCs w:val="20"/>
              </w:rPr>
            </w:pPr>
            <w:r>
              <w:rPr>
                <w:szCs w:val="20"/>
              </w:rPr>
              <w:t xml:space="preserve">In case parameter value is invalid </w:t>
            </w:r>
            <w:r w:rsidR="003F5A2D">
              <w:rPr>
                <w:szCs w:val="20"/>
              </w:rPr>
              <w:t>"</w:t>
            </w:r>
            <w:r w:rsidR="007102DC">
              <w:rPr>
                <w:szCs w:val="20"/>
              </w:rPr>
              <w:t>&lt;</w:t>
            </w:r>
            <w:r>
              <w:rPr>
                <w:szCs w:val="20"/>
              </w:rPr>
              <w:t>Parameter Name : Invalid Value</w:t>
            </w:r>
            <w:r w:rsidR="007102DC">
              <w:rPr>
                <w:szCs w:val="20"/>
              </w:rPr>
              <w:t>&gt;</w:t>
            </w:r>
            <w:r w:rsidR="003F5A2D">
              <w:rPr>
                <w:szCs w:val="20"/>
              </w:rPr>
              <w:t>"</w:t>
            </w:r>
            <w:r>
              <w:rPr>
                <w:szCs w:val="20"/>
              </w:rPr>
              <w:t xml:space="preserve"> shall </w:t>
            </w:r>
            <w:r>
              <w:rPr>
                <w:szCs w:val="20"/>
              </w:rPr>
              <w:lastRenderedPageBreak/>
              <w:t>be returned in failure reason</w:t>
            </w:r>
          </w:p>
        </w:tc>
      </w:tr>
      <w:tr w:rsidR="00527AF8" w14:paraId="40EEF75B" w14:textId="77777777" w:rsidTr="00FE78D0">
        <w:tc>
          <w:tcPr>
            <w:tcW w:w="1188" w:type="dxa"/>
            <w:vMerge/>
          </w:tcPr>
          <w:p w14:paraId="20D52A53" w14:textId="77777777" w:rsidR="00527AF8" w:rsidRPr="00031093" w:rsidRDefault="00527AF8" w:rsidP="00FE78D0">
            <w:pPr>
              <w:jc w:val="both"/>
              <w:rPr>
                <w:szCs w:val="20"/>
              </w:rPr>
            </w:pPr>
          </w:p>
        </w:tc>
        <w:tc>
          <w:tcPr>
            <w:tcW w:w="3315" w:type="dxa"/>
            <w:vMerge/>
            <w:shd w:val="clear" w:color="auto" w:fill="auto"/>
          </w:tcPr>
          <w:p w14:paraId="2CC58639" w14:textId="77777777" w:rsidR="00527AF8" w:rsidRPr="00031093" w:rsidRDefault="00527AF8" w:rsidP="00FE78D0">
            <w:pPr>
              <w:jc w:val="both"/>
              <w:rPr>
                <w:szCs w:val="20"/>
              </w:rPr>
            </w:pPr>
          </w:p>
        </w:tc>
        <w:tc>
          <w:tcPr>
            <w:tcW w:w="956" w:type="dxa"/>
          </w:tcPr>
          <w:p w14:paraId="30BB0AE8" w14:textId="77777777" w:rsidR="00527AF8" w:rsidRPr="00031093" w:rsidRDefault="00527AF8" w:rsidP="00FE78D0">
            <w:pPr>
              <w:jc w:val="both"/>
              <w:rPr>
                <w:szCs w:val="20"/>
              </w:rPr>
            </w:pPr>
            <w:r>
              <w:rPr>
                <w:szCs w:val="20"/>
              </w:rPr>
              <w:t>400</w:t>
            </w:r>
          </w:p>
        </w:tc>
        <w:tc>
          <w:tcPr>
            <w:tcW w:w="1471" w:type="dxa"/>
          </w:tcPr>
          <w:p w14:paraId="129E23BA" w14:textId="77777777" w:rsidR="00527AF8" w:rsidRDefault="00527AF8" w:rsidP="00FE78D0">
            <w:pPr>
              <w:jc w:val="both"/>
            </w:pPr>
            <w:r w:rsidRPr="0076019E">
              <w:rPr>
                <w:szCs w:val="20"/>
              </w:rPr>
              <w:t>Application/json</w:t>
            </w:r>
          </w:p>
        </w:tc>
        <w:tc>
          <w:tcPr>
            <w:tcW w:w="2250" w:type="dxa"/>
          </w:tcPr>
          <w:p w14:paraId="57CD47F2" w14:textId="77777777" w:rsidR="00527AF8" w:rsidRDefault="00527AF8" w:rsidP="00FE78D0">
            <w:pPr>
              <w:jc w:val="both"/>
              <w:rPr>
                <w:szCs w:val="20"/>
              </w:rPr>
            </w:pPr>
            <w:r>
              <w:rPr>
                <w:szCs w:val="20"/>
              </w:rPr>
              <w:t>In case mandatory parameter is missing</w:t>
            </w:r>
          </w:p>
          <w:p w14:paraId="794E03A6" w14:textId="77777777" w:rsidR="00527AF8" w:rsidRPr="00031093" w:rsidRDefault="003F5A2D" w:rsidP="00FE78D0">
            <w:pPr>
              <w:jc w:val="both"/>
              <w:rPr>
                <w:szCs w:val="20"/>
              </w:rPr>
            </w:pPr>
            <w:r>
              <w:rPr>
                <w:szCs w:val="20"/>
              </w:rPr>
              <w:t>"</w:t>
            </w:r>
            <w:r w:rsidR="00A9180B">
              <w:rPr>
                <w:szCs w:val="20"/>
              </w:rPr>
              <w:t>&lt;Parameter Name</w:t>
            </w:r>
            <w:r w:rsidR="00527AF8">
              <w:rPr>
                <w:szCs w:val="20"/>
              </w:rPr>
              <w:t>: Not Present&gt;</w:t>
            </w:r>
            <w:r>
              <w:rPr>
                <w:szCs w:val="20"/>
              </w:rPr>
              <w:t>"</w:t>
            </w:r>
            <w:r w:rsidR="00527AF8">
              <w:rPr>
                <w:szCs w:val="20"/>
              </w:rPr>
              <w:t xml:space="preserve"> shall be returned in failure reason</w:t>
            </w:r>
          </w:p>
        </w:tc>
      </w:tr>
      <w:tr w:rsidR="00527AF8" w14:paraId="2D09968A" w14:textId="77777777" w:rsidTr="00FE78D0">
        <w:tc>
          <w:tcPr>
            <w:tcW w:w="1188" w:type="dxa"/>
            <w:vMerge/>
          </w:tcPr>
          <w:p w14:paraId="2A94483C" w14:textId="77777777" w:rsidR="00527AF8" w:rsidRPr="00031093" w:rsidRDefault="00527AF8" w:rsidP="00FE78D0">
            <w:pPr>
              <w:jc w:val="both"/>
              <w:rPr>
                <w:szCs w:val="20"/>
              </w:rPr>
            </w:pPr>
          </w:p>
        </w:tc>
        <w:tc>
          <w:tcPr>
            <w:tcW w:w="3315" w:type="dxa"/>
            <w:vMerge/>
            <w:shd w:val="clear" w:color="auto" w:fill="auto"/>
          </w:tcPr>
          <w:p w14:paraId="15A3E809" w14:textId="77777777" w:rsidR="00527AF8" w:rsidRPr="00031093" w:rsidRDefault="00527AF8" w:rsidP="00FE78D0">
            <w:pPr>
              <w:jc w:val="both"/>
              <w:rPr>
                <w:szCs w:val="20"/>
              </w:rPr>
            </w:pPr>
          </w:p>
        </w:tc>
        <w:tc>
          <w:tcPr>
            <w:tcW w:w="956" w:type="dxa"/>
          </w:tcPr>
          <w:p w14:paraId="4C096AA0" w14:textId="77777777" w:rsidR="00527AF8" w:rsidRPr="00031093" w:rsidRDefault="00527AF8" w:rsidP="00FE78D0">
            <w:pPr>
              <w:jc w:val="both"/>
              <w:rPr>
                <w:szCs w:val="20"/>
              </w:rPr>
            </w:pPr>
            <w:r>
              <w:rPr>
                <w:szCs w:val="20"/>
              </w:rPr>
              <w:t>500</w:t>
            </w:r>
          </w:p>
        </w:tc>
        <w:tc>
          <w:tcPr>
            <w:tcW w:w="1471" w:type="dxa"/>
          </w:tcPr>
          <w:p w14:paraId="204C4F4C" w14:textId="77777777" w:rsidR="00527AF8" w:rsidRDefault="00527AF8" w:rsidP="00FE78D0">
            <w:pPr>
              <w:jc w:val="both"/>
            </w:pPr>
            <w:r w:rsidRPr="0076019E">
              <w:rPr>
                <w:szCs w:val="20"/>
              </w:rPr>
              <w:t>Application/json</w:t>
            </w:r>
          </w:p>
        </w:tc>
        <w:tc>
          <w:tcPr>
            <w:tcW w:w="2250" w:type="dxa"/>
          </w:tcPr>
          <w:p w14:paraId="2A8AE1EA" w14:textId="77777777" w:rsidR="00527AF8" w:rsidRDefault="00527AF8"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63E0FF60" w14:textId="77777777" w:rsidR="00527AF8" w:rsidRDefault="00527AF8" w:rsidP="00527AF8">
      <w:pPr>
        <w:jc w:val="both"/>
      </w:pPr>
    </w:p>
    <w:p w14:paraId="49B1FE82" w14:textId="77777777" w:rsidR="00527AF8" w:rsidRDefault="00527AF8" w:rsidP="00527AF8">
      <w:pPr>
        <w:pStyle w:val="Heading5"/>
        <w:jc w:val="both"/>
      </w:pPr>
      <w:r>
        <w:t>Body Example</w:t>
      </w:r>
    </w:p>
    <w:p w14:paraId="4C7DAC00" w14:textId="77777777" w:rsidR="00527AF8" w:rsidRPr="00F86535" w:rsidRDefault="00527AF8" w:rsidP="00527AF8">
      <w:pPr>
        <w:jc w:val="both"/>
      </w:pPr>
    </w:p>
    <w:p w14:paraId="0C3C4FA0" w14:textId="77777777" w:rsidR="00527AF8" w:rsidRPr="00732524" w:rsidRDefault="00527AF8" w:rsidP="00527AF8">
      <w:pPr>
        <w:jc w:val="both"/>
        <w:rPr>
          <w:rFonts w:ascii="Times" w:hAnsi="Times"/>
          <w:szCs w:val="20"/>
        </w:rPr>
      </w:pPr>
      <w:r w:rsidRPr="00732524">
        <w:rPr>
          <w:rFonts w:ascii="Times" w:hAnsi="Times"/>
          <w:szCs w:val="20"/>
        </w:rPr>
        <w:t>NA</w:t>
      </w:r>
    </w:p>
    <w:p w14:paraId="00C75584" w14:textId="77777777" w:rsidR="00527AF8" w:rsidRDefault="00527AF8" w:rsidP="00527AF8">
      <w:pPr>
        <w:pStyle w:val="Heading5"/>
        <w:jc w:val="both"/>
      </w:pPr>
      <w:r>
        <w:t xml:space="preserve">Body Elements </w:t>
      </w:r>
    </w:p>
    <w:p w14:paraId="7A2858C1" w14:textId="77777777" w:rsidR="004B6285" w:rsidRDefault="004B6285"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941D5" w:rsidRPr="00DE1B6A" w14:paraId="03DDC900" w14:textId="77777777" w:rsidTr="001B6A55">
        <w:trPr>
          <w:trHeight w:val="244"/>
        </w:trPr>
        <w:tc>
          <w:tcPr>
            <w:tcW w:w="294" w:type="pct"/>
            <w:shd w:val="clear" w:color="auto" w:fill="D9D9D9" w:themeFill="background1" w:themeFillShade="D9"/>
          </w:tcPr>
          <w:p w14:paraId="78E1DFF8" w14:textId="77777777" w:rsidR="001941D5" w:rsidRPr="00DE1B6A" w:rsidRDefault="001941D5" w:rsidP="001B6A55">
            <w:pPr>
              <w:jc w:val="both"/>
            </w:pPr>
            <w:r w:rsidRPr="00DE1B6A">
              <w:t>#</w:t>
            </w:r>
          </w:p>
        </w:tc>
        <w:tc>
          <w:tcPr>
            <w:tcW w:w="926" w:type="pct"/>
            <w:shd w:val="clear" w:color="auto" w:fill="D9D9D9" w:themeFill="background1" w:themeFillShade="D9"/>
          </w:tcPr>
          <w:p w14:paraId="0C5A1C37" w14:textId="77777777" w:rsidR="001941D5" w:rsidRPr="00DE1B6A" w:rsidRDefault="001941D5" w:rsidP="001B6A55">
            <w:pPr>
              <w:jc w:val="both"/>
            </w:pPr>
            <w:r w:rsidRPr="00DE1B6A">
              <w:t>Element Name</w:t>
            </w:r>
          </w:p>
        </w:tc>
        <w:tc>
          <w:tcPr>
            <w:tcW w:w="691" w:type="pct"/>
            <w:shd w:val="clear" w:color="auto" w:fill="D9D9D9" w:themeFill="background1" w:themeFillShade="D9"/>
          </w:tcPr>
          <w:p w14:paraId="77F92BD7" w14:textId="77777777" w:rsidR="001941D5" w:rsidRPr="00DE1B6A" w:rsidRDefault="001941D5" w:rsidP="001B6A55">
            <w:pPr>
              <w:jc w:val="both"/>
            </w:pPr>
            <w:r w:rsidRPr="00DE1B6A">
              <w:t>Mandatory</w:t>
            </w:r>
          </w:p>
        </w:tc>
        <w:tc>
          <w:tcPr>
            <w:tcW w:w="690" w:type="pct"/>
            <w:shd w:val="clear" w:color="auto" w:fill="D9D9D9" w:themeFill="background1" w:themeFillShade="D9"/>
          </w:tcPr>
          <w:p w14:paraId="2D13CA59" w14:textId="77777777" w:rsidR="001941D5" w:rsidRPr="00DE1B6A" w:rsidRDefault="001941D5" w:rsidP="001B6A55">
            <w:pPr>
              <w:jc w:val="both"/>
            </w:pPr>
            <w:r w:rsidRPr="00DE1B6A">
              <w:t>Data type</w:t>
            </w:r>
          </w:p>
        </w:tc>
        <w:tc>
          <w:tcPr>
            <w:tcW w:w="1116" w:type="pct"/>
            <w:shd w:val="clear" w:color="auto" w:fill="D9D9D9" w:themeFill="background1" w:themeFillShade="D9"/>
          </w:tcPr>
          <w:p w14:paraId="6B4679E4" w14:textId="77777777" w:rsidR="001941D5" w:rsidRPr="00DE1B6A" w:rsidRDefault="001941D5" w:rsidP="001B6A55">
            <w:pPr>
              <w:jc w:val="both"/>
            </w:pPr>
            <w:r>
              <w:t>Range</w:t>
            </w:r>
          </w:p>
        </w:tc>
        <w:tc>
          <w:tcPr>
            <w:tcW w:w="1283" w:type="pct"/>
            <w:shd w:val="clear" w:color="auto" w:fill="D9D9D9" w:themeFill="background1" w:themeFillShade="D9"/>
          </w:tcPr>
          <w:p w14:paraId="09BF1D90" w14:textId="77777777" w:rsidR="001941D5" w:rsidRPr="00DE1B6A" w:rsidRDefault="001941D5" w:rsidP="001B6A55">
            <w:pPr>
              <w:jc w:val="both"/>
            </w:pPr>
            <w:r w:rsidRPr="00DE1B6A">
              <w:t>Details</w:t>
            </w:r>
          </w:p>
        </w:tc>
      </w:tr>
      <w:tr w:rsidR="001941D5" w14:paraId="65D33B57" w14:textId="77777777" w:rsidTr="001B6A55">
        <w:trPr>
          <w:trHeight w:val="244"/>
        </w:trPr>
        <w:tc>
          <w:tcPr>
            <w:tcW w:w="294" w:type="pct"/>
          </w:tcPr>
          <w:p w14:paraId="6E74B481" w14:textId="77777777" w:rsidR="001941D5" w:rsidRPr="00E827C4" w:rsidRDefault="001941D5" w:rsidP="001B6A55">
            <w:pPr>
              <w:jc w:val="both"/>
              <w:rPr>
                <w:szCs w:val="20"/>
              </w:rPr>
            </w:pPr>
            <w:r>
              <w:rPr>
                <w:szCs w:val="20"/>
              </w:rPr>
              <w:t>1</w:t>
            </w:r>
          </w:p>
        </w:tc>
        <w:tc>
          <w:tcPr>
            <w:tcW w:w="926" w:type="pct"/>
          </w:tcPr>
          <w:p w14:paraId="0E3D98DA" w14:textId="77777777" w:rsidR="001941D5" w:rsidRPr="00B84EE3" w:rsidRDefault="001941D5" w:rsidP="001B6A55">
            <w:pPr>
              <w:jc w:val="both"/>
              <w:rPr>
                <w:szCs w:val="20"/>
              </w:rPr>
            </w:pPr>
            <w:r>
              <w:rPr>
                <w:szCs w:val="20"/>
              </w:rPr>
              <w:t>failureReason</w:t>
            </w:r>
          </w:p>
        </w:tc>
        <w:tc>
          <w:tcPr>
            <w:tcW w:w="691" w:type="pct"/>
          </w:tcPr>
          <w:p w14:paraId="6C1D8A88" w14:textId="77777777" w:rsidR="001941D5" w:rsidRPr="00E827C4" w:rsidRDefault="001941D5" w:rsidP="001B6A55">
            <w:pPr>
              <w:jc w:val="both"/>
              <w:rPr>
                <w:szCs w:val="20"/>
              </w:rPr>
            </w:pPr>
            <w:r>
              <w:rPr>
                <w:szCs w:val="20"/>
              </w:rPr>
              <w:t>No</w:t>
            </w:r>
          </w:p>
        </w:tc>
        <w:tc>
          <w:tcPr>
            <w:tcW w:w="690" w:type="pct"/>
          </w:tcPr>
          <w:p w14:paraId="44586B1B" w14:textId="77777777" w:rsidR="001941D5" w:rsidRPr="00B84EE3" w:rsidRDefault="001941D5" w:rsidP="001B6A55">
            <w:pPr>
              <w:jc w:val="both"/>
              <w:rPr>
                <w:szCs w:val="20"/>
              </w:rPr>
            </w:pPr>
            <w:r>
              <w:rPr>
                <w:szCs w:val="20"/>
              </w:rPr>
              <w:t>String</w:t>
            </w:r>
          </w:p>
        </w:tc>
        <w:tc>
          <w:tcPr>
            <w:tcW w:w="1116" w:type="pct"/>
          </w:tcPr>
          <w:p w14:paraId="0F11D3A3" w14:textId="77777777" w:rsidR="001941D5" w:rsidRPr="00E827C4" w:rsidRDefault="001941D5" w:rsidP="001B6A55">
            <w:pPr>
              <w:jc w:val="both"/>
              <w:rPr>
                <w:szCs w:val="20"/>
              </w:rPr>
            </w:pPr>
          </w:p>
        </w:tc>
        <w:tc>
          <w:tcPr>
            <w:tcW w:w="1283" w:type="pct"/>
          </w:tcPr>
          <w:p w14:paraId="39F0CC1D" w14:textId="77777777" w:rsidR="001941D5" w:rsidRPr="00E827C4" w:rsidRDefault="001941D5" w:rsidP="001B6A55">
            <w:pPr>
              <w:jc w:val="both"/>
              <w:rPr>
                <w:szCs w:val="20"/>
              </w:rPr>
            </w:pPr>
            <w:r>
              <w:rPr>
                <w:szCs w:val="20"/>
              </w:rPr>
              <w:t>Reason for the request failure</w:t>
            </w:r>
          </w:p>
        </w:tc>
      </w:tr>
    </w:tbl>
    <w:p w14:paraId="73986B65" w14:textId="77777777" w:rsidR="00527AF8" w:rsidRDefault="00527AF8" w:rsidP="00527AF8">
      <w:pPr>
        <w:pStyle w:val="Heading3"/>
        <w:jc w:val="both"/>
      </w:pPr>
      <w:bookmarkStart w:id="103" w:name="_Toc411454375"/>
      <w:r>
        <w:t>Set User Language Location Code API</w:t>
      </w:r>
      <w:bookmarkEnd w:id="103"/>
    </w:p>
    <w:p w14:paraId="395CE605" w14:textId="77777777" w:rsidR="00A70A56" w:rsidRDefault="00A70A56" w:rsidP="00527AF8">
      <w:pPr>
        <w:jc w:val="both"/>
      </w:pPr>
    </w:p>
    <w:p w14:paraId="3BF1300C" w14:textId="77777777" w:rsidR="00527AF8" w:rsidRDefault="00527AF8" w:rsidP="00527AF8">
      <w:pPr>
        <w:jc w:val="both"/>
      </w:pPr>
      <w:r w:rsidRPr="000B5468">
        <w:t xml:space="preserve">IVR shall invoke this API to </w:t>
      </w:r>
      <w:r>
        <w:t>set the language location code</w:t>
      </w:r>
      <w:r w:rsidRPr="000B5468">
        <w:t xml:space="preserve"> of the </w:t>
      </w:r>
      <w:r>
        <w:t>user in NMS database</w:t>
      </w:r>
      <w:r w:rsidRPr="000B5468">
        <w:t>.</w:t>
      </w:r>
    </w:p>
    <w:p w14:paraId="2ECD1B38" w14:textId="77777777" w:rsidR="00527AF8" w:rsidRPr="00814194" w:rsidRDefault="00527AF8" w:rsidP="00527AF8">
      <w:pPr>
        <w:pStyle w:val="Heading4"/>
        <w:jc w:val="both"/>
      </w:pPr>
      <w:r>
        <w:t xml:space="preserve">Set User Language Location Code </w:t>
      </w:r>
      <w:r w:rsidR="00350A13">
        <w:t>–</w:t>
      </w:r>
      <w:r w:rsidRPr="00814194">
        <w:t xml:space="preserve"> Request</w:t>
      </w:r>
    </w:p>
    <w:p w14:paraId="0D9A0B8A" w14:textId="77777777" w:rsidR="00527AF8" w:rsidRPr="006110FF" w:rsidRDefault="00527AF8" w:rsidP="00527AF8">
      <w:pPr>
        <w:jc w:val="both"/>
      </w:pPr>
    </w:p>
    <w:p w14:paraId="69B95897" w14:textId="77777777" w:rsidR="00527AF8" w:rsidRPr="003D7883" w:rsidRDefault="00527AF8" w:rsidP="00527AF8">
      <w:pPr>
        <w:jc w:val="both"/>
      </w:pPr>
      <w:r w:rsidRPr="00DE1B6A">
        <w:rPr>
          <w:b/>
          <w:szCs w:val="20"/>
        </w:rPr>
        <w:t>URL</w:t>
      </w:r>
      <w:r w:rsidRPr="00EB6872">
        <w:rPr>
          <w:szCs w:val="20"/>
        </w:rPr>
        <w:t>:</w:t>
      </w:r>
      <w:r>
        <w:rPr>
          <w:szCs w:val="20"/>
        </w:rPr>
        <w:t xml:space="preserve"> </w:t>
      </w:r>
      <w:r w:rsidR="00350A13" w:rsidRPr="00063392">
        <w:t>http://&lt;motech:port&gt;/motech-platform-server/module/</w:t>
      </w:r>
      <w:r w:rsidR="00017428">
        <w:t>api/</w:t>
      </w:r>
      <w:r w:rsidR="00350A13" w:rsidRPr="00063392">
        <w:t>mobilekunji/</w:t>
      </w:r>
    </w:p>
    <w:p w14:paraId="0688802F" w14:textId="77777777" w:rsidR="00527AF8" w:rsidRPr="00063392" w:rsidRDefault="00527AF8" w:rsidP="00527AF8">
      <w:pPr>
        <w:jc w:val="both"/>
      </w:pPr>
      <w:r w:rsidRPr="0084387F">
        <w:t>languageLocationCode</w:t>
      </w:r>
    </w:p>
    <w:p w14:paraId="3DAA510F" w14:textId="77777777" w:rsidR="00527AF8" w:rsidRDefault="00527AF8" w:rsidP="00527AF8">
      <w:pPr>
        <w:jc w:val="both"/>
        <w:rPr>
          <w:szCs w:val="20"/>
        </w:rPr>
      </w:pPr>
    </w:p>
    <w:p w14:paraId="49F478F3" w14:textId="77777777" w:rsidR="00527AF8" w:rsidRPr="00EB6872" w:rsidRDefault="00527AF8" w:rsidP="00527AF8">
      <w:pPr>
        <w:jc w:val="both"/>
        <w:rPr>
          <w:szCs w:val="20"/>
        </w:rPr>
      </w:pPr>
      <w:r w:rsidRPr="00DE1B6A">
        <w:rPr>
          <w:b/>
          <w:szCs w:val="20"/>
        </w:rPr>
        <w:t>Method</w:t>
      </w:r>
      <w:r w:rsidRPr="00EB6872">
        <w:rPr>
          <w:szCs w:val="20"/>
        </w:rPr>
        <w:t xml:space="preserve">: </w:t>
      </w:r>
      <w:r>
        <w:rPr>
          <w:szCs w:val="20"/>
        </w:rPr>
        <w:t>POST</w:t>
      </w:r>
    </w:p>
    <w:p w14:paraId="42D0ED93" w14:textId="77777777" w:rsidR="00527AF8" w:rsidRDefault="00527AF8" w:rsidP="00527AF8">
      <w:pPr>
        <w:pStyle w:val="Heading5"/>
        <w:jc w:val="both"/>
      </w:pPr>
      <w:r>
        <w:t>Validations</w:t>
      </w:r>
    </w:p>
    <w:p w14:paraId="6436FE6F" w14:textId="77777777" w:rsidR="00527AF8" w:rsidRDefault="00527AF8" w:rsidP="00527AF8">
      <w:pPr>
        <w:tabs>
          <w:tab w:val="left" w:pos="1190"/>
        </w:tabs>
        <w:jc w:val="both"/>
      </w:pPr>
      <w:r>
        <w:tab/>
      </w:r>
    </w:p>
    <w:p w14:paraId="2CCBE6F4" w14:textId="77777777" w:rsidR="00527AF8" w:rsidRDefault="00527AF8" w:rsidP="00E65978">
      <w:pPr>
        <w:pStyle w:val="ListParagraph"/>
        <w:numPr>
          <w:ilvl w:val="0"/>
          <w:numId w:val="13"/>
        </w:numPr>
        <w:jc w:val="both"/>
      </w:pPr>
      <w:r>
        <w:t>NMS_MoTech shall validate the format of all the request parameters and reject the request if it is not correct.</w:t>
      </w:r>
    </w:p>
    <w:p w14:paraId="2567F76F" w14:textId="77777777" w:rsidR="00527AF8" w:rsidRDefault="00527AF8" w:rsidP="00E65978">
      <w:pPr>
        <w:pStyle w:val="ListParagraph"/>
        <w:numPr>
          <w:ilvl w:val="0"/>
          <w:numId w:val="13"/>
        </w:numPr>
        <w:jc w:val="both"/>
      </w:pPr>
      <w:r>
        <w:t>callingNumber, language location code and callId must be present.</w:t>
      </w:r>
    </w:p>
    <w:p w14:paraId="208C1A2B" w14:textId="77777777" w:rsidR="00527AF8" w:rsidRDefault="00527AF8" w:rsidP="00527AF8">
      <w:pPr>
        <w:pStyle w:val="Heading5"/>
        <w:jc w:val="both"/>
      </w:pPr>
      <w:r>
        <w:t>Http time Out</w:t>
      </w:r>
    </w:p>
    <w:p w14:paraId="39D4A9FB" w14:textId="77777777" w:rsidR="00527AF8" w:rsidRDefault="00527AF8" w:rsidP="00527AF8">
      <w:pPr>
        <w:jc w:val="both"/>
      </w:pPr>
    </w:p>
    <w:tbl>
      <w:tblPr>
        <w:tblStyle w:val="TableGrid"/>
        <w:tblW w:w="2653" w:type="pct"/>
        <w:tblLayout w:type="fixed"/>
        <w:tblLook w:val="04A0" w:firstRow="1" w:lastRow="0" w:firstColumn="1" w:lastColumn="0" w:noHBand="0" w:noVBand="1"/>
      </w:tblPr>
      <w:tblGrid>
        <w:gridCol w:w="2718"/>
        <w:gridCol w:w="1801"/>
      </w:tblGrid>
      <w:tr w:rsidR="000C46A9" w:rsidRPr="00FF4865" w14:paraId="0219AA31" w14:textId="77777777" w:rsidTr="00D55576">
        <w:trPr>
          <w:trHeight w:val="244"/>
        </w:trPr>
        <w:tc>
          <w:tcPr>
            <w:tcW w:w="3007" w:type="pct"/>
            <w:shd w:val="clear" w:color="auto" w:fill="D9D9D9" w:themeFill="background1" w:themeFillShade="D9"/>
            <w:vAlign w:val="bottom"/>
          </w:tcPr>
          <w:p w14:paraId="2E89CB2A" w14:textId="77777777" w:rsidR="000C46A9" w:rsidRPr="00FF4865" w:rsidRDefault="000C46A9"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743E0F2" w14:textId="77777777" w:rsidR="000C46A9" w:rsidRPr="00FF4865" w:rsidRDefault="000C46A9" w:rsidP="00D55576">
            <w:pPr>
              <w:jc w:val="both"/>
              <w:rPr>
                <w:szCs w:val="20"/>
              </w:rPr>
            </w:pPr>
            <w:r>
              <w:rPr>
                <w:rFonts w:eastAsia="Times New Roman" w:cs="Arial"/>
                <w:b/>
                <w:szCs w:val="20"/>
              </w:rPr>
              <w:t>Description</w:t>
            </w:r>
          </w:p>
        </w:tc>
      </w:tr>
      <w:tr w:rsidR="000C46A9" w:rsidRPr="00FF4865" w14:paraId="20C4579E" w14:textId="77777777" w:rsidTr="00D55576">
        <w:trPr>
          <w:trHeight w:val="386"/>
        </w:trPr>
        <w:tc>
          <w:tcPr>
            <w:tcW w:w="3007" w:type="pct"/>
          </w:tcPr>
          <w:p w14:paraId="2DA2BA19" w14:textId="77777777" w:rsidR="000C46A9" w:rsidRPr="00FF4865" w:rsidRDefault="000C46A9" w:rsidP="00D55576">
            <w:pPr>
              <w:tabs>
                <w:tab w:val="left" w:pos="1114"/>
              </w:tabs>
              <w:ind w:left="360" w:hanging="360"/>
              <w:jc w:val="both"/>
              <w:rPr>
                <w:rFonts w:cs="Arial"/>
                <w:szCs w:val="20"/>
              </w:rPr>
            </w:pPr>
            <w:r>
              <w:rPr>
                <w:rFonts w:cs="Arial"/>
                <w:szCs w:val="20"/>
              </w:rPr>
              <w:t>Online</w:t>
            </w:r>
          </w:p>
        </w:tc>
        <w:tc>
          <w:tcPr>
            <w:tcW w:w="1993" w:type="pct"/>
          </w:tcPr>
          <w:p w14:paraId="56CA0F93" w14:textId="77777777" w:rsidR="000C46A9" w:rsidRPr="00FF4865" w:rsidRDefault="000C46A9"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2761FA61" w14:textId="77777777" w:rsidR="00527AF8" w:rsidRDefault="00527AF8" w:rsidP="00527AF8">
      <w:pPr>
        <w:pStyle w:val="ListParagraph"/>
        <w:numPr>
          <w:ilvl w:val="0"/>
          <w:numId w:val="0"/>
        </w:numPr>
        <w:ind w:left="720"/>
        <w:jc w:val="both"/>
      </w:pPr>
    </w:p>
    <w:p w14:paraId="74CF14A1" w14:textId="77777777" w:rsidR="00527AF8" w:rsidRPr="000C573D" w:rsidRDefault="00527AF8" w:rsidP="00527AF8">
      <w:pPr>
        <w:pStyle w:val="Heading5"/>
        <w:jc w:val="both"/>
      </w:pPr>
      <w:r>
        <w:t xml:space="preserve">Query Parameters </w:t>
      </w:r>
    </w:p>
    <w:p w14:paraId="475769EF" w14:textId="77777777" w:rsidR="00527AF8" w:rsidRDefault="00527AF8" w:rsidP="00527AF8">
      <w:pPr>
        <w:jc w:val="both"/>
      </w:pPr>
    </w:p>
    <w:p w14:paraId="7F87E2FE" w14:textId="77777777" w:rsidR="00527AF8" w:rsidRPr="004112C6" w:rsidRDefault="00527AF8" w:rsidP="00527AF8">
      <w:pPr>
        <w:jc w:val="both"/>
      </w:pPr>
      <w:r>
        <w:t>None</w:t>
      </w:r>
    </w:p>
    <w:p w14:paraId="1B1C1D11" w14:textId="77777777" w:rsidR="00527AF8" w:rsidRPr="000C573D" w:rsidRDefault="00527AF8" w:rsidP="00527AF8">
      <w:pPr>
        <w:pStyle w:val="Heading5"/>
        <w:jc w:val="both"/>
      </w:pPr>
      <w:r>
        <w:t>URL Path Placeholder Parameters</w:t>
      </w:r>
    </w:p>
    <w:p w14:paraId="2093D325" w14:textId="77777777" w:rsidR="00527AF8" w:rsidRDefault="00527AF8" w:rsidP="00527AF8">
      <w:pPr>
        <w:jc w:val="both"/>
      </w:pPr>
    </w:p>
    <w:p w14:paraId="6217EE3C" w14:textId="77777777" w:rsidR="00527AF8" w:rsidRDefault="00527AF8" w:rsidP="00527AF8">
      <w:pPr>
        <w:jc w:val="both"/>
      </w:pPr>
      <w:r>
        <w:t>None</w:t>
      </w:r>
    </w:p>
    <w:p w14:paraId="4B1B4BB0" w14:textId="77777777" w:rsidR="00527AF8" w:rsidRDefault="00527AF8" w:rsidP="00527AF8">
      <w:pPr>
        <w:pStyle w:val="Heading5"/>
        <w:jc w:val="both"/>
      </w:pPr>
      <w:r>
        <w:lastRenderedPageBreak/>
        <w:t>Headers</w:t>
      </w:r>
    </w:p>
    <w:p w14:paraId="71337B3F" w14:textId="77777777" w:rsidR="00527AF8" w:rsidRDefault="00527AF8" w:rsidP="00527AF8">
      <w:pPr>
        <w:jc w:val="both"/>
      </w:pPr>
    </w:p>
    <w:tbl>
      <w:tblPr>
        <w:tblStyle w:val="TableGrid"/>
        <w:tblW w:w="9180" w:type="dxa"/>
        <w:tblLook w:val="04A0" w:firstRow="1" w:lastRow="0" w:firstColumn="1" w:lastColumn="0" w:noHBand="0" w:noVBand="1"/>
      </w:tblPr>
      <w:tblGrid>
        <w:gridCol w:w="1512"/>
        <w:gridCol w:w="1595"/>
        <w:gridCol w:w="1341"/>
        <w:gridCol w:w="4732"/>
      </w:tblGrid>
      <w:tr w:rsidR="00527AF8" w14:paraId="6D779917" w14:textId="77777777" w:rsidTr="00FE78D0">
        <w:tc>
          <w:tcPr>
            <w:tcW w:w="1512" w:type="dxa"/>
            <w:shd w:val="clear" w:color="auto" w:fill="D9D9D9" w:themeFill="background1" w:themeFillShade="D9"/>
          </w:tcPr>
          <w:p w14:paraId="5F0C17B2" w14:textId="77777777" w:rsidR="00527AF8" w:rsidRDefault="00527AF8" w:rsidP="00FE78D0">
            <w:pPr>
              <w:jc w:val="both"/>
            </w:pPr>
            <w:r>
              <w:t>Header Name</w:t>
            </w:r>
          </w:p>
        </w:tc>
        <w:tc>
          <w:tcPr>
            <w:tcW w:w="1595" w:type="dxa"/>
            <w:shd w:val="clear" w:color="auto" w:fill="D9D9D9" w:themeFill="background1" w:themeFillShade="D9"/>
          </w:tcPr>
          <w:p w14:paraId="6DF5F296" w14:textId="77777777" w:rsidR="00527AF8" w:rsidRDefault="00527AF8" w:rsidP="00FE78D0">
            <w:pPr>
              <w:jc w:val="both"/>
            </w:pPr>
            <w:r>
              <w:t>Header Value</w:t>
            </w:r>
          </w:p>
        </w:tc>
        <w:tc>
          <w:tcPr>
            <w:tcW w:w="1341" w:type="dxa"/>
            <w:shd w:val="clear" w:color="auto" w:fill="D9D9D9" w:themeFill="background1" w:themeFillShade="D9"/>
          </w:tcPr>
          <w:p w14:paraId="0F68460D" w14:textId="77777777" w:rsidR="00527AF8" w:rsidRDefault="00527AF8" w:rsidP="00FE78D0">
            <w:pPr>
              <w:jc w:val="both"/>
            </w:pPr>
            <w:r>
              <w:t>Mandatory</w:t>
            </w:r>
          </w:p>
        </w:tc>
        <w:tc>
          <w:tcPr>
            <w:tcW w:w="4732" w:type="dxa"/>
            <w:shd w:val="clear" w:color="auto" w:fill="D9D9D9" w:themeFill="background1" w:themeFillShade="D9"/>
          </w:tcPr>
          <w:p w14:paraId="2E542762" w14:textId="77777777" w:rsidR="00527AF8" w:rsidRDefault="00527AF8" w:rsidP="00FE78D0">
            <w:pPr>
              <w:jc w:val="both"/>
            </w:pPr>
            <w:r>
              <w:t>Description</w:t>
            </w:r>
          </w:p>
        </w:tc>
      </w:tr>
      <w:tr w:rsidR="00527AF8" w14:paraId="3CFDE8F8" w14:textId="77777777" w:rsidTr="00FE78D0">
        <w:tc>
          <w:tcPr>
            <w:tcW w:w="1512" w:type="dxa"/>
          </w:tcPr>
          <w:p w14:paraId="2038F3EE" w14:textId="77777777" w:rsidR="00527AF8" w:rsidRPr="0065474C" w:rsidRDefault="00527AF8" w:rsidP="00FE78D0">
            <w:pPr>
              <w:jc w:val="both"/>
            </w:pPr>
            <w:r>
              <w:t>Content-Type</w:t>
            </w:r>
          </w:p>
        </w:tc>
        <w:tc>
          <w:tcPr>
            <w:tcW w:w="1595" w:type="dxa"/>
          </w:tcPr>
          <w:p w14:paraId="43F2AC94" w14:textId="77777777" w:rsidR="00527AF8" w:rsidRDefault="00527AF8" w:rsidP="00FE78D0">
            <w:pPr>
              <w:jc w:val="both"/>
            </w:pPr>
            <w:r>
              <w:t>application/json</w:t>
            </w:r>
          </w:p>
        </w:tc>
        <w:tc>
          <w:tcPr>
            <w:tcW w:w="1341" w:type="dxa"/>
          </w:tcPr>
          <w:p w14:paraId="4FD38FAB" w14:textId="77777777" w:rsidR="00527AF8" w:rsidRPr="0065474C" w:rsidRDefault="00527AF8" w:rsidP="00FE78D0">
            <w:pPr>
              <w:jc w:val="both"/>
            </w:pPr>
            <w:r>
              <w:t>Yes</w:t>
            </w:r>
          </w:p>
        </w:tc>
        <w:tc>
          <w:tcPr>
            <w:tcW w:w="4732" w:type="dxa"/>
          </w:tcPr>
          <w:p w14:paraId="023B6E2A" w14:textId="77777777" w:rsidR="00527AF8" w:rsidRPr="00BA7AFF" w:rsidRDefault="00527AF8" w:rsidP="00FE78D0">
            <w:pPr>
              <w:jc w:val="both"/>
            </w:pPr>
            <w:r>
              <w:t>It specifies the format of the content  in the request</w:t>
            </w:r>
          </w:p>
        </w:tc>
      </w:tr>
      <w:tr w:rsidR="00527AF8" w14:paraId="640D2707" w14:textId="77777777" w:rsidTr="00FE78D0">
        <w:tc>
          <w:tcPr>
            <w:tcW w:w="1512" w:type="dxa"/>
          </w:tcPr>
          <w:p w14:paraId="73DF5646" w14:textId="77777777" w:rsidR="00527AF8" w:rsidRPr="0065474C" w:rsidRDefault="00527AF8" w:rsidP="00FE78D0">
            <w:pPr>
              <w:jc w:val="both"/>
            </w:pPr>
            <w:r>
              <w:t>Accept</w:t>
            </w:r>
          </w:p>
        </w:tc>
        <w:tc>
          <w:tcPr>
            <w:tcW w:w="1595" w:type="dxa"/>
          </w:tcPr>
          <w:p w14:paraId="59FDA6A7" w14:textId="77777777" w:rsidR="00527AF8" w:rsidRPr="0065474C" w:rsidRDefault="00527AF8" w:rsidP="00FE78D0">
            <w:pPr>
              <w:jc w:val="both"/>
            </w:pPr>
            <w:r>
              <w:t>application/json</w:t>
            </w:r>
          </w:p>
        </w:tc>
        <w:tc>
          <w:tcPr>
            <w:tcW w:w="1341" w:type="dxa"/>
          </w:tcPr>
          <w:p w14:paraId="72EF2BCF" w14:textId="77777777" w:rsidR="00527AF8" w:rsidRPr="0065474C" w:rsidRDefault="00527AF8" w:rsidP="00FE78D0">
            <w:pPr>
              <w:jc w:val="both"/>
            </w:pPr>
            <w:r>
              <w:t>Yes</w:t>
            </w:r>
          </w:p>
        </w:tc>
        <w:tc>
          <w:tcPr>
            <w:tcW w:w="4732" w:type="dxa"/>
          </w:tcPr>
          <w:p w14:paraId="5C70878E" w14:textId="77777777" w:rsidR="00527AF8" w:rsidRPr="00706077" w:rsidRDefault="00527AF8" w:rsidP="00FE78D0">
            <w:pPr>
              <w:jc w:val="both"/>
            </w:pPr>
            <w:r>
              <w:t>It specifies the format of the content accepted by the API invoker.</w:t>
            </w:r>
          </w:p>
        </w:tc>
      </w:tr>
    </w:tbl>
    <w:p w14:paraId="679F2C94" w14:textId="77777777" w:rsidR="00527AF8" w:rsidRDefault="00527AF8" w:rsidP="00527AF8">
      <w:pPr>
        <w:pStyle w:val="Heading5"/>
        <w:jc w:val="both"/>
      </w:pPr>
      <w:r>
        <w:t>Body Example</w:t>
      </w:r>
    </w:p>
    <w:p w14:paraId="607E1F54" w14:textId="77777777" w:rsidR="00527AF8" w:rsidRPr="00F86535" w:rsidRDefault="00527AF8" w:rsidP="00527AF8">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527AF8" w14:paraId="2C7CF21A" w14:textId="77777777" w:rsidTr="00FE78D0">
        <w:tc>
          <w:tcPr>
            <w:tcW w:w="540" w:type="dxa"/>
            <w:shd w:val="clear" w:color="auto" w:fill="CCCCCC"/>
            <w:tcMar>
              <w:top w:w="100" w:type="dxa"/>
              <w:left w:w="100" w:type="dxa"/>
              <w:bottom w:w="100" w:type="dxa"/>
              <w:right w:w="100" w:type="dxa"/>
            </w:tcMar>
          </w:tcPr>
          <w:p w14:paraId="6184B321" w14:textId="77777777" w:rsidR="00527AF8" w:rsidRDefault="00527AF8" w:rsidP="00FE78D0">
            <w:pPr>
              <w:pStyle w:val="Normal1"/>
              <w:spacing w:line="240" w:lineRule="auto"/>
              <w:jc w:val="both"/>
            </w:pPr>
          </w:p>
        </w:tc>
        <w:tc>
          <w:tcPr>
            <w:tcW w:w="8715" w:type="dxa"/>
            <w:tcMar>
              <w:top w:w="100" w:type="dxa"/>
              <w:left w:w="100" w:type="dxa"/>
              <w:bottom w:w="100" w:type="dxa"/>
              <w:right w:w="100" w:type="dxa"/>
            </w:tcMar>
          </w:tcPr>
          <w:p w14:paraId="3AD8DC1E" w14:textId="77777777" w:rsidR="00527AF8" w:rsidRPr="00735410" w:rsidRDefault="00527AF8" w:rsidP="00FE78D0">
            <w:pPr>
              <w:jc w:val="both"/>
              <w:rPr>
                <w:rFonts w:eastAsia="Arial" w:cs="Arial"/>
                <w:sz w:val="18"/>
                <w:szCs w:val="18"/>
              </w:rPr>
            </w:pPr>
            <w:r w:rsidRPr="00735410">
              <w:rPr>
                <w:rFonts w:eastAsia="Arial" w:cs="Arial"/>
                <w:sz w:val="18"/>
                <w:szCs w:val="18"/>
              </w:rPr>
              <w:t>{</w:t>
            </w:r>
          </w:p>
          <w:p w14:paraId="2C8150A7"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callingNumber</w:t>
            </w:r>
            <w:r w:rsidR="003F5A2D">
              <w:rPr>
                <w:rFonts w:eastAsia="Arial" w:cs="Arial"/>
                <w:sz w:val="18"/>
                <w:szCs w:val="18"/>
              </w:rPr>
              <w:t>"</w:t>
            </w:r>
            <w:r w:rsidRPr="00735410">
              <w:rPr>
                <w:rFonts w:eastAsia="Arial" w:cs="Arial"/>
                <w:sz w:val="18"/>
                <w:szCs w:val="18"/>
              </w:rPr>
              <w:t>: 9810320300,</w:t>
            </w:r>
          </w:p>
          <w:p w14:paraId="77FFE3C4"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sidRPr="00735410">
              <w:rPr>
                <w:rFonts w:eastAsia="Arial" w:cs="Arial"/>
                <w:sz w:val="18"/>
                <w:szCs w:val="18"/>
              </w:rPr>
              <w:t>callId</w:t>
            </w:r>
            <w:r w:rsidR="003F5A2D">
              <w:rPr>
                <w:rFonts w:eastAsia="Arial" w:cs="Arial"/>
                <w:sz w:val="18"/>
                <w:szCs w:val="18"/>
              </w:rPr>
              <w:t>"</w:t>
            </w:r>
            <w:r w:rsidRPr="00735410">
              <w:rPr>
                <w:rFonts w:eastAsia="Arial" w:cs="Arial"/>
                <w:sz w:val="18"/>
                <w:szCs w:val="18"/>
              </w:rPr>
              <w:t>: 234000011111111,</w:t>
            </w:r>
          </w:p>
          <w:p w14:paraId="2ED1D2E3"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sidR="003F5A2D">
              <w:rPr>
                <w:rFonts w:eastAsia="Arial" w:cs="Arial"/>
                <w:sz w:val="18"/>
                <w:szCs w:val="18"/>
              </w:rPr>
              <w:t>"</w:t>
            </w:r>
            <w:r>
              <w:rPr>
                <w:rFonts w:eastAsia="Arial" w:cs="Arial"/>
                <w:sz w:val="18"/>
                <w:szCs w:val="18"/>
              </w:rPr>
              <w:t>languageLocationCode</w:t>
            </w:r>
            <w:r w:rsidR="003F5A2D">
              <w:rPr>
                <w:rFonts w:eastAsia="Arial" w:cs="Arial"/>
                <w:sz w:val="18"/>
                <w:szCs w:val="18"/>
              </w:rPr>
              <w:t>"</w:t>
            </w:r>
            <w:r w:rsidRPr="00735410">
              <w:rPr>
                <w:rFonts w:eastAsia="Arial" w:cs="Arial"/>
                <w:sz w:val="18"/>
                <w:szCs w:val="18"/>
              </w:rPr>
              <w:t>:</w:t>
            </w:r>
            <w:r>
              <w:rPr>
                <w:rFonts w:eastAsia="Arial" w:cs="Arial"/>
                <w:sz w:val="18"/>
                <w:szCs w:val="18"/>
              </w:rPr>
              <w:t xml:space="preserve"> </w:t>
            </w:r>
            <w:r w:rsidR="000865AD">
              <w:rPr>
                <w:rFonts w:eastAsia="Arial" w:cs="Arial"/>
                <w:sz w:val="18"/>
                <w:szCs w:val="18"/>
              </w:rPr>
              <w:t>“</w:t>
            </w:r>
            <w:r>
              <w:rPr>
                <w:rFonts w:eastAsia="Arial" w:cs="Arial"/>
                <w:sz w:val="18"/>
                <w:szCs w:val="18"/>
              </w:rPr>
              <w:t>10</w:t>
            </w:r>
            <w:r w:rsidR="000865AD">
              <w:rPr>
                <w:rFonts w:eastAsia="Arial" w:cs="Arial"/>
                <w:sz w:val="18"/>
                <w:szCs w:val="18"/>
              </w:rPr>
              <w:t>”</w:t>
            </w:r>
          </w:p>
          <w:p w14:paraId="42940B88" w14:textId="77777777" w:rsidR="00527AF8" w:rsidRPr="00735410" w:rsidRDefault="00527AF8" w:rsidP="00FE78D0">
            <w:pPr>
              <w:jc w:val="both"/>
              <w:rPr>
                <w:rFonts w:eastAsia="Arial" w:cs="Arial"/>
                <w:sz w:val="18"/>
                <w:szCs w:val="18"/>
              </w:rPr>
            </w:pPr>
            <w:r w:rsidRPr="00735410">
              <w:rPr>
                <w:rFonts w:eastAsia="Arial" w:cs="Arial"/>
                <w:sz w:val="18"/>
                <w:szCs w:val="18"/>
              </w:rPr>
              <w:t xml:space="preserve"> </w:t>
            </w:r>
            <w:r>
              <w:rPr>
                <w:rFonts w:eastAsia="Arial" w:cs="Arial"/>
                <w:sz w:val="18"/>
                <w:szCs w:val="18"/>
              </w:rPr>
              <w:t>}</w:t>
            </w:r>
          </w:p>
          <w:p w14:paraId="448B3BAB" w14:textId="77777777" w:rsidR="00527AF8" w:rsidRDefault="00527AF8" w:rsidP="00FE78D0">
            <w:pPr>
              <w:pStyle w:val="Normal2"/>
              <w:jc w:val="both"/>
            </w:pPr>
          </w:p>
        </w:tc>
      </w:tr>
    </w:tbl>
    <w:p w14:paraId="5060A743" w14:textId="77777777" w:rsidR="00527AF8" w:rsidRDefault="00527AF8" w:rsidP="00527AF8">
      <w:pPr>
        <w:jc w:val="both"/>
        <w:rPr>
          <w:rFonts w:ascii="Times" w:hAnsi="Times"/>
          <w:b/>
          <w:szCs w:val="20"/>
        </w:rPr>
      </w:pPr>
    </w:p>
    <w:p w14:paraId="26FD8AAF" w14:textId="77777777" w:rsidR="00527AF8" w:rsidRDefault="00527AF8" w:rsidP="00527AF8">
      <w:pPr>
        <w:pStyle w:val="Heading5"/>
        <w:jc w:val="both"/>
      </w:pPr>
      <w:r>
        <w:t>Body Elements</w:t>
      </w:r>
    </w:p>
    <w:p w14:paraId="67BE3124" w14:textId="77777777" w:rsidR="00527AF8" w:rsidRPr="004A1E9E" w:rsidRDefault="00527AF8" w:rsidP="00527AF8">
      <w:pPr>
        <w:jc w:val="both"/>
        <w:rPr>
          <w:rFonts w:ascii="Times" w:eastAsia="Times New Roman" w:hAnsi="Times" w:cs="Times New Roman"/>
          <w:b/>
          <w:color w:val="333333"/>
          <w:szCs w:val="20"/>
          <w:shd w:val="clear" w:color="auto" w:fill="FFFFFF"/>
        </w:rPr>
      </w:pPr>
    </w:p>
    <w:tbl>
      <w:tblPr>
        <w:tblStyle w:val="TableGrid"/>
        <w:tblW w:w="5400" w:type="pct"/>
        <w:tblLayout w:type="fixed"/>
        <w:tblLook w:val="04A0" w:firstRow="1" w:lastRow="0" w:firstColumn="1" w:lastColumn="0" w:noHBand="0" w:noVBand="1"/>
      </w:tblPr>
      <w:tblGrid>
        <w:gridCol w:w="556"/>
        <w:gridCol w:w="1801"/>
        <w:gridCol w:w="1284"/>
        <w:gridCol w:w="66"/>
        <w:gridCol w:w="1080"/>
        <w:gridCol w:w="1801"/>
        <w:gridCol w:w="15"/>
        <w:gridCol w:w="2594"/>
      </w:tblGrid>
      <w:tr w:rsidR="00527AF8" w:rsidRPr="00DE1B6A" w14:paraId="0788C47D" w14:textId="77777777" w:rsidTr="00FE78D0">
        <w:trPr>
          <w:trHeight w:val="244"/>
        </w:trPr>
        <w:tc>
          <w:tcPr>
            <w:tcW w:w="302" w:type="pct"/>
            <w:shd w:val="clear" w:color="auto" w:fill="D9D9D9" w:themeFill="background1" w:themeFillShade="D9"/>
          </w:tcPr>
          <w:p w14:paraId="06701C8E" w14:textId="77777777" w:rsidR="00527AF8" w:rsidRPr="00DE1B6A" w:rsidRDefault="00527AF8" w:rsidP="00FE78D0">
            <w:pPr>
              <w:jc w:val="both"/>
            </w:pPr>
            <w:r w:rsidRPr="00DE1B6A">
              <w:t>#</w:t>
            </w:r>
          </w:p>
        </w:tc>
        <w:tc>
          <w:tcPr>
            <w:tcW w:w="979" w:type="pct"/>
            <w:shd w:val="clear" w:color="auto" w:fill="D9D9D9" w:themeFill="background1" w:themeFillShade="D9"/>
          </w:tcPr>
          <w:p w14:paraId="16042B56" w14:textId="77777777" w:rsidR="00527AF8" w:rsidRPr="00DE1B6A" w:rsidRDefault="00527AF8" w:rsidP="00FE78D0">
            <w:pPr>
              <w:jc w:val="both"/>
            </w:pPr>
            <w:r w:rsidRPr="00DE1B6A">
              <w:t>Element Name</w:t>
            </w:r>
          </w:p>
        </w:tc>
        <w:tc>
          <w:tcPr>
            <w:tcW w:w="734" w:type="pct"/>
            <w:gridSpan w:val="2"/>
            <w:shd w:val="clear" w:color="auto" w:fill="D9D9D9" w:themeFill="background1" w:themeFillShade="D9"/>
          </w:tcPr>
          <w:p w14:paraId="38FF3B1D" w14:textId="77777777" w:rsidR="00527AF8" w:rsidRPr="00DE1B6A" w:rsidRDefault="00527AF8" w:rsidP="00FE78D0">
            <w:pPr>
              <w:jc w:val="both"/>
            </w:pPr>
            <w:r w:rsidRPr="00DE1B6A">
              <w:t>Mandatory</w:t>
            </w:r>
          </w:p>
        </w:tc>
        <w:tc>
          <w:tcPr>
            <w:tcW w:w="587" w:type="pct"/>
            <w:shd w:val="clear" w:color="auto" w:fill="D9D9D9" w:themeFill="background1" w:themeFillShade="D9"/>
          </w:tcPr>
          <w:p w14:paraId="328B9C35" w14:textId="77777777" w:rsidR="00527AF8" w:rsidRPr="00DE1B6A" w:rsidRDefault="00527AF8" w:rsidP="00FE78D0">
            <w:pPr>
              <w:jc w:val="both"/>
            </w:pPr>
            <w:r w:rsidRPr="00DE1B6A">
              <w:t>Data type</w:t>
            </w:r>
          </w:p>
        </w:tc>
        <w:tc>
          <w:tcPr>
            <w:tcW w:w="979" w:type="pct"/>
            <w:shd w:val="clear" w:color="auto" w:fill="D9D9D9" w:themeFill="background1" w:themeFillShade="D9"/>
          </w:tcPr>
          <w:p w14:paraId="30F45A79" w14:textId="77777777" w:rsidR="00527AF8" w:rsidRPr="00DE1B6A" w:rsidRDefault="00527AF8" w:rsidP="00FE78D0">
            <w:pPr>
              <w:jc w:val="both"/>
            </w:pPr>
            <w:r>
              <w:t>Range</w:t>
            </w:r>
          </w:p>
        </w:tc>
        <w:tc>
          <w:tcPr>
            <w:tcW w:w="1418" w:type="pct"/>
            <w:gridSpan w:val="2"/>
            <w:shd w:val="clear" w:color="auto" w:fill="D9D9D9" w:themeFill="background1" w:themeFillShade="D9"/>
          </w:tcPr>
          <w:p w14:paraId="293F96CB" w14:textId="77777777" w:rsidR="00527AF8" w:rsidRPr="00DE1B6A" w:rsidRDefault="00527AF8" w:rsidP="00FE78D0">
            <w:pPr>
              <w:jc w:val="both"/>
            </w:pPr>
            <w:r>
              <w:t>Description</w:t>
            </w:r>
          </w:p>
        </w:tc>
      </w:tr>
      <w:tr w:rsidR="00527AF8" w14:paraId="02455D89" w14:textId="77777777" w:rsidTr="00FE78D0">
        <w:tc>
          <w:tcPr>
            <w:tcW w:w="302" w:type="pct"/>
          </w:tcPr>
          <w:p w14:paraId="24E6A19D" w14:textId="77777777" w:rsidR="00527AF8" w:rsidRDefault="00527AF8" w:rsidP="00FE78D0">
            <w:pPr>
              <w:jc w:val="both"/>
            </w:pPr>
            <w:r>
              <w:t>1</w:t>
            </w:r>
          </w:p>
        </w:tc>
        <w:tc>
          <w:tcPr>
            <w:tcW w:w="979" w:type="pct"/>
          </w:tcPr>
          <w:p w14:paraId="3ED2D256" w14:textId="77777777" w:rsidR="00527AF8" w:rsidRPr="004112C6" w:rsidRDefault="00527AF8" w:rsidP="00FE78D0">
            <w:pPr>
              <w:jc w:val="both"/>
            </w:pPr>
            <w:r>
              <w:t>callingNumber</w:t>
            </w:r>
          </w:p>
        </w:tc>
        <w:tc>
          <w:tcPr>
            <w:tcW w:w="698" w:type="pct"/>
          </w:tcPr>
          <w:p w14:paraId="38DBFFF7" w14:textId="77777777" w:rsidR="00527AF8" w:rsidRDefault="00527AF8" w:rsidP="00FE78D0">
            <w:pPr>
              <w:jc w:val="both"/>
            </w:pPr>
            <w:r w:rsidRPr="009C5A03">
              <w:t>Yes</w:t>
            </w:r>
          </w:p>
        </w:tc>
        <w:tc>
          <w:tcPr>
            <w:tcW w:w="623" w:type="pct"/>
            <w:gridSpan w:val="2"/>
          </w:tcPr>
          <w:p w14:paraId="6AF76E96" w14:textId="77777777" w:rsidR="00527AF8" w:rsidRDefault="00527AF8" w:rsidP="00FE78D0">
            <w:pPr>
              <w:jc w:val="both"/>
            </w:pPr>
            <w:r>
              <w:t>Number (10 digit)</w:t>
            </w:r>
          </w:p>
        </w:tc>
        <w:tc>
          <w:tcPr>
            <w:tcW w:w="987" w:type="pct"/>
            <w:gridSpan w:val="2"/>
          </w:tcPr>
          <w:p w14:paraId="315A51C0" w14:textId="77777777" w:rsidR="00527AF8" w:rsidRDefault="00527AF8" w:rsidP="00FE78D0">
            <w:pPr>
              <w:jc w:val="both"/>
            </w:pPr>
            <w:r>
              <w:t>NA</w:t>
            </w:r>
          </w:p>
        </w:tc>
        <w:tc>
          <w:tcPr>
            <w:tcW w:w="1410" w:type="pct"/>
          </w:tcPr>
          <w:p w14:paraId="70FF03E5" w14:textId="77777777" w:rsidR="00527AF8" w:rsidRPr="00CA7393" w:rsidRDefault="00527AF8" w:rsidP="00FE78D0">
            <w:pPr>
              <w:jc w:val="both"/>
            </w:pPr>
            <w:r>
              <w:t>10-digit mobile number of the caller</w:t>
            </w:r>
          </w:p>
        </w:tc>
      </w:tr>
      <w:tr w:rsidR="00527AF8" w14:paraId="3983BD6F" w14:textId="77777777" w:rsidTr="00FE78D0">
        <w:tc>
          <w:tcPr>
            <w:tcW w:w="302" w:type="pct"/>
          </w:tcPr>
          <w:p w14:paraId="3A21EF44" w14:textId="77777777" w:rsidR="00527AF8" w:rsidRDefault="00527AF8" w:rsidP="00FE78D0">
            <w:pPr>
              <w:jc w:val="both"/>
            </w:pPr>
            <w:r>
              <w:t>2</w:t>
            </w:r>
          </w:p>
        </w:tc>
        <w:tc>
          <w:tcPr>
            <w:tcW w:w="979" w:type="pct"/>
          </w:tcPr>
          <w:p w14:paraId="42E4DAC6" w14:textId="77777777" w:rsidR="00527AF8" w:rsidRPr="004112C6" w:rsidRDefault="00527AF8" w:rsidP="00FE78D0">
            <w:pPr>
              <w:jc w:val="both"/>
            </w:pPr>
            <w:r>
              <w:t>callI</w:t>
            </w:r>
            <w:r w:rsidRPr="004112C6">
              <w:t>d</w:t>
            </w:r>
          </w:p>
        </w:tc>
        <w:tc>
          <w:tcPr>
            <w:tcW w:w="698" w:type="pct"/>
          </w:tcPr>
          <w:p w14:paraId="60A9AAF4" w14:textId="77777777" w:rsidR="00527AF8" w:rsidRDefault="00527AF8" w:rsidP="00FE78D0">
            <w:pPr>
              <w:jc w:val="both"/>
            </w:pPr>
            <w:r w:rsidRPr="009C5A03">
              <w:t>Yes</w:t>
            </w:r>
          </w:p>
        </w:tc>
        <w:tc>
          <w:tcPr>
            <w:tcW w:w="623" w:type="pct"/>
            <w:gridSpan w:val="2"/>
          </w:tcPr>
          <w:p w14:paraId="6810485A" w14:textId="77777777" w:rsidR="00527AF8" w:rsidRDefault="00527AF8" w:rsidP="00FE78D0">
            <w:pPr>
              <w:jc w:val="both"/>
            </w:pPr>
            <w:r>
              <w:rPr>
                <w:rFonts w:cs="Arial"/>
                <w:szCs w:val="20"/>
              </w:rPr>
              <w:t>Number</w:t>
            </w:r>
            <w:r w:rsidRPr="00E46D1E">
              <w:rPr>
                <w:rFonts w:cs="Arial"/>
                <w:szCs w:val="20"/>
              </w:rPr>
              <w:t xml:space="preserve"> (15 digits)</w:t>
            </w:r>
          </w:p>
        </w:tc>
        <w:tc>
          <w:tcPr>
            <w:tcW w:w="987" w:type="pct"/>
            <w:gridSpan w:val="2"/>
          </w:tcPr>
          <w:p w14:paraId="53B48C3F" w14:textId="77777777" w:rsidR="00527AF8" w:rsidRDefault="00527AF8" w:rsidP="00FE78D0">
            <w:pPr>
              <w:jc w:val="both"/>
            </w:pPr>
            <w:r>
              <w:t>NA</w:t>
            </w:r>
          </w:p>
        </w:tc>
        <w:tc>
          <w:tcPr>
            <w:tcW w:w="1410" w:type="pct"/>
          </w:tcPr>
          <w:p w14:paraId="507527C6" w14:textId="77777777" w:rsidR="00527AF8" w:rsidRPr="00CA7393" w:rsidRDefault="00527AF8" w:rsidP="00FE78D0">
            <w:pPr>
              <w:jc w:val="both"/>
            </w:pPr>
            <w:r>
              <w:t xml:space="preserve">15 digit </w:t>
            </w:r>
            <w:r w:rsidRPr="00CA7393">
              <w:t>unique call id</w:t>
            </w:r>
            <w:r>
              <w:t xml:space="preserve"> assigned by IVR</w:t>
            </w:r>
          </w:p>
        </w:tc>
      </w:tr>
      <w:tr w:rsidR="00527AF8" w:rsidRPr="00C44658" w14:paraId="3223A092" w14:textId="77777777" w:rsidTr="00FE78D0">
        <w:tc>
          <w:tcPr>
            <w:tcW w:w="302" w:type="pct"/>
          </w:tcPr>
          <w:p w14:paraId="0E071163" w14:textId="77777777" w:rsidR="00527AF8" w:rsidRPr="00DC4E12" w:rsidRDefault="00527AF8" w:rsidP="00FE78D0">
            <w:pPr>
              <w:jc w:val="both"/>
            </w:pPr>
            <w:r w:rsidRPr="00DC4E12">
              <w:t>3</w:t>
            </w:r>
          </w:p>
        </w:tc>
        <w:tc>
          <w:tcPr>
            <w:tcW w:w="979" w:type="pct"/>
          </w:tcPr>
          <w:p w14:paraId="4032B012" w14:textId="77777777" w:rsidR="00527AF8" w:rsidRPr="00DC4E12" w:rsidRDefault="00527AF8" w:rsidP="00FE78D0">
            <w:pPr>
              <w:jc w:val="both"/>
            </w:pPr>
            <w:r w:rsidRPr="00DC4E12">
              <w:t>languageLocationCode</w:t>
            </w:r>
          </w:p>
        </w:tc>
        <w:tc>
          <w:tcPr>
            <w:tcW w:w="698" w:type="pct"/>
          </w:tcPr>
          <w:p w14:paraId="739989B6" w14:textId="77777777" w:rsidR="00527AF8" w:rsidRPr="00DC4E12" w:rsidRDefault="00527AF8" w:rsidP="00FE78D0">
            <w:pPr>
              <w:jc w:val="both"/>
            </w:pPr>
            <w:r w:rsidRPr="00DC4E12">
              <w:t>Yes</w:t>
            </w:r>
          </w:p>
        </w:tc>
        <w:tc>
          <w:tcPr>
            <w:tcW w:w="623" w:type="pct"/>
            <w:gridSpan w:val="2"/>
          </w:tcPr>
          <w:p w14:paraId="64450FE3" w14:textId="77777777" w:rsidR="00527AF8" w:rsidRPr="00DC4E12" w:rsidRDefault="000865AD" w:rsidP="00FE78D0">
            <w:pPr>
              <w:jc w:val="both"/>
            </w:pPr>
            <w:r>
              <w:t>String</w:t>
            </w:r>
          </w:p>
        </w:tc>
        <w:tc>
          <w:tcPr>
            <w:tcW w:w="987" w:type="pct"/>
            <w:gridSpan w:val="2"/>
          </w:tcPr>
          <w:p w14:paraId="487F7292" w14:textId="77777777" w:rsidR="00527AF8" w:rsidRPr="00DC4E12" w:rsidRDefault="00527AF8" w:rsidP="00FE78D0">
            <w:pPr>
              <w:jc w:val="both"/>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410" w:type="pct"/>
          </w:tcPr>
          <w:p w14:paraId="5C5B3596" w14:textId="77777777" w:rsidR="00527AF8" w:rsidRPr="00DC4E12" w:rsidRDefault="00527AF8" w:rsidP="00FE78D0">
            <w:pPr>
              <w:jc w:val="both"/>
            </w:pPr>
            <w:r w:rsidRPr="00DC4E12">
              <w:t>Language preference selected by caller</w:t>
            </w:r>
          </w:p>
        </w:tc>
      </w:tr>
    </w:tbl>
    <w:p w14:paraId="1BD3DC28" w14:textId="77777777" w:rsidR="00527AF8" w:rsidRPr="006F5CF9" w:rsidRDefault="00527AF8" w:rsidP="00527AF8">
      <w:pPr>
        <w:jc w:val="both"/>
      </w:pPr>
    </w:p>
    <w:p w14:paraId="29B19937" w14:textId="77777777" w:rsidR="00527AF8" w:rsidRDefault="00527AF8" w:rsidP="00527AF8">
      <w:pPr>
        <w:pStyle w:val="Heading4"/>
        <w:jc w:val="both"/>
      </w:pPr>
      <w:r>
        <w:t xml:space="preserve">Set User Language Location Code </w:t>
      </w:r>
      <w:r w:rsidR="00350A13">
        <w:t>–</w:t>
      </w:r>
      <w:r>
        <w:t xml:space="preserve"> Response </w:t>
      </w:r>
    </w:p>
    <w:p w14:paraId="1D4F8CAD" w14:textId="77777777" w:rsidR="00527AF8" w:rsidRPr="005C2EAB" w:rsidRDefault="00527AF8" w:rsidP="00527AF8">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527AF8" w:rsidRPr="00DE1B6A" w14:paraId="2459867E" w14:textId="77777777" w:rsidTr="00FE78D0">
        <w:tc>
          <w:tcPr>
            <w:tcW w:w="1188" w:type="dxa"/>
            <w:shd w:val="clear" w:color="auto" w:fill="D9D9D9" w:themeFill="background1" w:themeFillShade="D9"/>
          </w:tcPr>
          <w:p w14:paraId="0FD49D72" w14:textId="77777777" w:rsidR="00527AF8" w:rsidRPr="00DE1B6A" w:rsidRDefault="00527AF8" w:rsidP="00FE78D0">
            <w:pPr>
              <w:jc w:val="both"/>
            </w:pPr>
            <w:r w:rsidRPr="00DE1B6A">
              <w:t>Response  Status</w:t>
            </w:r>
          </w:p>
        </w:tc>
        <w:tc>
          <w:tcPr>
            <w:tcW w:w="3315" w:type="dxa"/>
            <w:shd w:val="clear" w:color="auto" w:fill="D9D9D9" w:themeFill="background1" w:themeFillShade="D9"/>
          </w:tcPr>
          <w:p w14:paraId="6AA8D4A9" w14:textId="77777777" w:rsidR="00527AF8" w:rsidRPr="00DE1B6A" w:rsidRDefault="00527AF8" w:rsidP="00FE78D0">
            <w:pPr>
              <w:jc w:val="both"/>
            </w:pPr>
            <w:r w:rsidRPr="00DE1B6A">
              <w:t>Body</w:t>
            </w:r>
            <w:r>
              <w:t xml:space="preserve"> Example</w:t>
            </w:r>
          </w:p>
        </w:tc>
        <w:tc>
          <w:tcPr>
            <w:tcW w:w="956" w:type="dxa"/>
            <w:shd w:val="clear" w:color="auto" w:fill="D9D9D9" w:themeFill="background1" w:themeFillShade="D9"/>
          </w:tcPr>
          <w:p w14:paraId="69F344B6" w14:textId="77777777" w:rsidR="00527AF8" w:rsidRPr="00DE1B6A" w:rsidRDefault="00527AF8" w:rsidP="00FE78D0">
            <w:pPr>
              <w:jc w:val="both"/>
            </w:pPr>
            <w:r w:rsidRPr="00DE1B6A">
              <w:t>HTTP Status Code</w:t>
            </w:r>
          </w:p>
        </w:tc>
        <w:tc>
          <w:tcPr>
            <w:tcW w:w="1471" w:type="dxa"/>
            <w:shd w:val="clear" w:color="auto" w:fill="D9D9D9" w:themeFill="background1" w:themeFillShade="D9"/>
          </w:tcPr>
          <w:p w14:paraId="349FFAD8" w14:textId="77777777" w:rsidR="00527AF8" w:rsidRPr="00DE1B6A" w:rsidRDefault="00527AF8" w:rsidP="00FE78D0">
            <w:pPr>
              <w:jc w:val="both"/>
            </w:pPr>
            <w:r w:rsidRPr="00DE1B6A">
              <w:t>Content Type</w:t>
            </w:r>
          </w:p>
        </w:tc>
        <w:tc>
          <w:tcPr>
            <w:tcW w:w="2250" w:type="dxa"/>
            <w:shd w:val="clear" w:color="auto" w:fill="D9D9D9" w:themeFill="background1" w:themeFillShade="D9"/>
          </w:tcPr>
          <w:p w14:paraId="78670C8D" w14:textId="77777777" w:rsidR="00527AF8" w:rsidRPr="00DE1B6A" w:rsidRDefault="00527AF8" w:rsidP="00FE78D0">
            <w:pPr>
              <w:jc w:val="both"/>
            </w:pPr>
            <w:r w:rsidRPr="00DE1B6A">
              <w:t>Description</w:t>
            </w:r>
          </w:p>
        </w:tc>
      </w:tr>
      <w:tr w:rsidR="00527AF8" w14:paraId="20E8C193" w14:textId="77777777" w:rsidTr="00FE78D0">
        <w:trPr>
          <w:trHeight w:val="346"/>
        </w:trPr>
        <w:tc>
          <w:tcPr>
            <w:tcW w:w="1188" w:type="dxa"/>
          </w:tcPr>
          <w:p w14:paraId="198960A0" w14:textId="77777777" w:rsidR="00527AF8" w:rsidRPr="00031093" w:rsidRDefault="00527AF8" w:rsidP="00FE78D0">
            <w:pPr>
              <w:jc w:val="both"/>
              <w:rPr>
                <w:szCs w:val="20"/>
              </w:rPr>
            </w:pPr>
            <w:r w:rsidRPr="00031093">
              <w:rPr>
                <w:szCs w:val="20"/>
              </w:rPr>
              <w:t>Successful</w:t>
            </w:r>
          </w:p>
        </w:tc>
        <w:tc>
          <w:tcPr>
            <w:tcW w:w="3315" w:type="dxa"/>
          </w:tcPr>
          <w:p w14:paraId="464C8D3A" w14:textId="77777777" w:rsidR="00527AF8" w:rsidRPr="00031093" w:rsidRDefault="00527AF8" w:rsidP="00BC14F9">
            <w:pPr>
              <w:jc w:val="both"/>
              <w:rPr>
                <w:rFonts w:eastAsia="Times New Roman" w:cs="Times New Roman"/>
                <w:szCs w:val="20"/>
              </w:rPr>
            </w:pPr>
          </w:p>
        </w:tc>
        <w:tc>
          <w:tcPr>
            <w:tcW w:w="956" w:type="dxa"/>
            <w:tcBorders>
              <w:bottom w:val="single" w:sz="4" w:space="0" w:color="auto"/>
            </w:tcBorders>
          </w:tcPr>
          <w:p w14:paraId="01D2BF45" w14:textId="77777777" w:rsidR="00527AF8" w:rsidRPr="00031093" w:rsidRDefault="00527AF8" w:rsidP="00FE78D0">
            <w:pPr>
              <w:jc w:val="both"/>
              <w:rPr>
                <w:szCs w:val="20"/>
              </w:rPr>
            </w:pPr>
            <w:r w:rsidRPr="00031093">
              <w:rPr>
                <w:szCs w:val="20"/>
              </w:rPr>
              <w:t>200</w:t>
            </w:r>
          </w:p>
        </w:tc>
        <w:tc>
          <w:tcPr>
            <w:tcW w:w="1471" w:type="dxa"/>
            <w:tcBorders>
              <w:bottom w:val="single" w:sz="4" w:space="0" w:color="auto"/>
            </w:tcBorders>
          </w:tcPr>
          <w:p w14:paraId="0D005B57" w14:textId="77777777" w:rsidR="00527AF8" w:rsidRPr="00031093" w:rsidRDefault="00527AF8" w:rsidP="00FE78D0">
            <w:pPr>
              <w:jc w:val="both"/>
              <w:rPr>
                <w:szCs w:val="20"/>
              </w:rPr>
            </w:pPr>
            <w:r w:rsidRPr="00031093">
              <w:rPr>
                <w:szCs w:val="20"/>
              </w:rPr>
              <w:t>Application/json</w:t>
            </w:r>
          </w:p>
        </w:tc>
        <w:tc>
          <w:tcPr>
            <w:tcW w:w="2250" w:type="dxa"/>
            <w:tcBorders>
              <w:bottom w:val="single" w:sz="4" w:space="0" w:color="auto"/>
            </w:tcBorders>
          </w:tcPr>
          <w:p w14:paraId="61BCBE98" w14:textId="77777777" w:rsidR="00527AF8" w:rsidRPr="00031093" w:rsidRDefault="00527AF8" w:rsidP="00FE78D0">
            <w:pPr>
              <w:jc w:val="both"/>
              <w:rPr>
                <w:szCs w:val="20"/>
              </w:rPr>
            </w:pPr>
          </w:p>
        </w:tc>
      </w:tr>
      <w:tr w:rsidR="00280ADE" w14:paraId="73CBC3B7" w14:textId="77777777" w:rsidTr="00FE78D0">
        <w:tc>
          <w:tcPr>
            <w:tcW w:w="1188" w:type="dxa"/>
            <w:vMerge w:val="restart"/>
          </w:tcPr>
          <w:p w14:paraId="1C56F255" w14:textId="77777777" w:rsidR="00280ADE" w:rsidRPr="00031093" w:rsidRDefault="00280ADE" w:rsidP="00FE78D0">
            <w:pPr>
              <w:jc w:val="both"/>
              <w:rPr>
                <w:szCs w:val="20"/>
              </w:rPr>
            </w:pPr>
            <w:r w:rsidRPr="00031093">
              <w:rPr>
                <w:szCs w:val="20"/>
              </w:rPr>
              <w:t>Failure</w:t>
            </w:r>
          </w:p>
        </w:tc>
        <w:tc>
          <w:tcPr>
            <w:tcW w:w="3315" w:type="dxa"/>
            <w:vMerge w:val="restart"/>
            <w:shd w:val="clear" w:color="auto" w:fill="auto"/>
          </w:tcPr>
          <w:p w14:paraId="4E9B56C2" w14:textId="77777777" w:rsidR="00280ADE" w:rsidRPr="00031093" w:rsidRDefault="00280ADE" w:rsidP="00FE78D0">
            <w:pPr>
              <w:jc w:val="both"/>
              <w:rPr>
                <w:rFonts w:eastAsia="Arial" w:cs="Arial"/>
                <w:szCs w:val="20"/>
              </w:rPr>
            </w:pPr>
            <w:r w:rsidRPr="00031093">
              <w:rPr>
                <w:rFonts w:eastAsia="Arial" w:cs="Arial"/>
                <w:szCs w:val="20"/>
              </w:rPr>
              <w:t>{</w:t>
            </w:r>
          </w:p>
          <w:p w14:paraId="385C2CF0" w14:textId="77777777" w:rsidR="00280ADE" w:rsidRPr="00031093" w:rsidRDefault="00280ADE" w:rsidP="00FE78D0">
            <w:pPr>
              <w:jc w:val="both"/>
              <w:rPr>
                <w:szCs w:val="20"/>
              </w:rPr>
            </w:pPr>
            <w:r w:rsidRPr="00031093">
              <w:rPr>
                <w:rFonts w:eastAsia="Arial" w:cs="Arial"/>
                <w:szCs w:val="20"/>
              </w:rPr>
              <w:t xml:space="preserve">    </w:t>
            </w:r>
            <w:r>
              <w:rPr>
                <w:rFonts w:eastAsia="Arial" w:cs="Arial"/>
                <w:szCs w:val="20"/>
              </w:rPr>
              <w:t>"</w:t>
            </w:r>
            <w:r w:rsidRPr="00DF29FA">
              <w:rPr>
                <w:szCs w:val="20"/>
              </w:rPr>
              <w:t>failureReason</w:t>
            </w:r>
            <w:r>
              <w:rPr>
                <w:szCs w:val="20"/>
              </w:rPr>
              <w:t>"</w:t>
            </w:r>
            <w:r w:rsidRPr="00031093">
              <w:rPr>
                <w:szCs w:val="20"/>
              </w:rPr>
              <w:t xml:space="preserve"> : </w:t>
            </w:r>
            <w:r>
              <w:rPr>
                <w:szCs w:val="20"/>
              </w:rPr>
              <w:t>"</w:t>
            </w:r>
            <w:r w:rsidRPr="00031093">
              <w:rPr>
                <w:szCs w:val="20"/>
              </w:rPr>
              <w:t>&lt;Description     of the failure reason&gt;</w:t>
            </w:r>
            <w:r>
              <w:rPr>
                <w:szCs w:val="20"/>
              </w:rPr>
              <w:t>"</w:t>
            </w:r>
          </w:p>
          <w:p w14:paraId="4334D292" w14:textId="77777777" w:rsidR="00280ADE" w:rsidRPr="00031093" w:rsidRDefault="00280ADE" w:rsidP="00FE78D0">
            <w:pPr>
              <w:jc w:val="both"/>
              <w:rPr>
                <w:szCs w:val="20"/>
                <w:highlight w:val="lightGray"/>
              </w:rPr>
            </w:pPr>
            <w:r w:rsidRPr="00031093">
              <w:rPr>
                <w:szCs w:val="20"/>
              </w:rPr>
              <w:t>}</w:t>
            </w:r>
          </w:p>
        </w:tc>
        <w:tc>
          <w:tcPr>
            <w:tcW w:w="956" w:type="dxa"/>
          </w:tcPr>
          <w:p w14:paraId="5C7F0DA5" w14:textId="77777777" w:rsidR="00280ADE" w:rsidRPr="00031093" w:rsidRDefault="00280ADE" w:rsidP="00FE78D0">
            <w:pPr>
              <w:jc w:val="both"/>
              <w:rPr>
                <w:szCs w:val="20"/>
              </w:rPr>
            </w:pPr>
            <w:r>
              <w:rPr>
                <w:szCs w:val="20"/>
              </w:rPr>
              <w:t>400</w:t>
            </w:r>
          </w:p>
        </w:tc>
        <w:tc>
          <w:tcPr>
            <w:tcW w:w="1471" w:type="dxa"/>
          </w:tcPr>
          <w:p w14:paraId="113B4E48" w14:textId="77777777" w:rsidR="00280ADE" w:rsidRDefault="00280ADE" w:rsidP="00FE78D0">
            <w:pPr>
              <w:jc w:val="both"/>
            </w:pPr>
            <w:r w:rsidRPr="0076019E">
              <w:rPr>
                <w:szCs w:val="20"/>
              </w:rPr>
              <w:t>Application/json</w:t>
            </w:r>
          </w:p>
        </w:tc>
        <w:tc>
          <w:tcPr>
            <w:tcW w:w="2250" w:type="dxa"/>
          </w:tcPr>
          <w:p w14:paraId="2B36E3BE" w14:textId="77777777" w:rsidR="00280ADE" w:rsidRPr="00031093" w:rsidRDefault="00280ADE" w:rsidP="007102DC">
            <w:pPr>
              <w:jc w:val="both"/>
              <w:rPr>
                <w:szCs w:val="20"/>
              </w:rPr>
            </w:pPr>
            <w:r>
              <w:rPr>
                <w:szCs w:val="20"/>
              </w:rPr>
              <w:t>In case parameter value is invalid "&lt;Parameter Name : Invalid Value&gt;" shall be returned in failure reason</w:t>
            </w:r>
          </w:p>
        </w:tc>
      </w:tr>
      <w:tr w:rsidR="00280ADE" w14:paraId="689B36FD" w14:textId="77777777" w:rsidTr="00FE78D0">
        <w:tc>
          <w:tcPr>
            <w:tcW w:w="1188" w:type="dxa"/>
            <w:vMerge/>
          </w:tcPr>
          <w:p w14:paraId="6B203F8F" w14:textId="77777777" w:rsidR="00280ADE" w:rsidRDefault="00280ADE" w:rsidP="00FE78D0">
            <w:pPr>
              <w:rPr>
                <w:szCs w:val="20"/>
              </w:rPr>
            </w:pPr>
          </w:p>
        </w:tc>
        <w:tc>
          <w:tcPr>
            <w:tcW w:w="3315" w:type="dxa"/>
            <w:vMerge/>
            <w:shd w:val="clear" w:color="auto" w:fill="auto"/>
          </w:tcPr>
          <w:p w14:paraId="4F33495C" w14:textId="77777777" w:rsidR="00280ADE" w:rsidRPr="00031093" w:rsidRDefault="00280ADE" w:rsidP="00FE78D0">
            <w:pPr>
              <w:jc w:val="both"/>
              <w:rPr>
                <w:szCs w:val="20"/>
              </w:rPr>
            </w:pPr>
          </w:p>
        </w:tc>
        <w:tc>
          <w:tcPr>
            <w:tcW w:w="956" w:type="dxa"/>
          </w:tcPr>
          <w:p w14:paraId="7D92245C" w14:textId="77777777" w:rsidR="00280ADE" w:rsidRPr="00031093" w:rsidRDefault="00280ADE" w:rsidP="00FE78D0">
            <w:pPr>
              <w:jc w:val="both"/>
              <w:rPr>
                <w:szCs w:val="20"/>
              </w:rPr>
            </w:pPr>
            <w:r>
              <w:rPr>
                <w:szCs w:val="20"/>
              </w:rPr>
              <w:t>400</w:t>
            </w:r>
          </w:p>
        </w:tc>
        <w:tc>
          <w:tcPr>
            <w:tcW w:w="1471" w:type="dxa"/>
          </w:tcPr>
          <w:p w14:paraId="6A89EABC" w14:textId="77777777" w:rsidR="00280ADE" w:rsidRDefault="00280ADE" w:rsidP="00FE78D0">
            <w:pPr>
              <w:jc w:val="both"/>
            </w:pPr>
            <w:r w:rsidRPr="0076019E">
              <w:rPr>
                <w:szCs w:val="20"/>
              </w:rPr>
              <w:t>Application/json</w:t>
            </w:r>
          </w:p>
        </w:tc>
        <w:tc>
          <w:tcPr>
            <w:tcW w:w="2250" w:type="dxa"/>
          </w:tcPr>
          <w:p w14:paraId="47FF1E51" w14:textId="77777777" w:rsidR="00280ADE" w:rsidRDefault="00280ADE" w:rsidP="00FE78D0">
            <w:pPr>
              <w:jc w:val="both"/>
              <w:rPr>
                <w:szCs w:val="20"/>
              </w:rPr>
            </w:pPr>
            <w:r>
              <w:rPr>
                <w:szCs w:val="20"/>
              </w:rPr>
              <w:t>In case mandatory parameter is missing</w:t>
            </w:r>
          </w:p>
          <w:p w14:paraId="213AD21C" w14:textId="77777777" w:rsidR="00280ADE" w:rsidRPr="00031093" w:rsidRDefault="00280ADE" w:rsidP="00A9180B">
            <w:pPr>
              <w:jc w:val="both"/>
              <w:rPr>
                <w:szCs w:val="20"/>
              </w:rPr>
            </w:pPr>
            <w:r>
              <w:rPr>
                <w:szCs w:val="20"/>
              </w:rPr>
              <w:t>"&lt;Parameter Name: Not Present&gt;" shall be returned in failure reason</w:t>
            </w:r>
          </w:p>
        </w:tc>
      </w:tr>
      <w:tr w:rsidR="00280ADE" w14:paraId="20E3FE77" w14:textId="77777777" w:rsidTr="00FE78D0">
        <w:tc>
          <w:tcPr>
            <w:tcW w:w="1188" w:type="dxa"/>
            <w:vMerge/>
          </w:tcPr>
          <w:p w14:paraId="2599784E" w14:textId="77777777" w:rsidR="00280ADE" w:rsidRPr="00031093" w:rsidRDefault="00280ADE" w:rsidP="00FE78D0">
            <w:pPr>
              <w:jc w:val="both"/>
              <w:rPr>
                <w:szCs w:val="20"/>
              </w:rPr>
            </w:pPr>
          </w:p>
        </w:tc>
        <w:tc>
          <w:tcPr>
            <w:tcW w:w="3315" w:type="dxa"/>
            <w:vMerge/>
            <w:shd w:val="clear" w:color="auto" w:fill="auto"/>
          </w:tcPr>
          <w:p w14:paraId="0BA90D80" w14:textId="77777777" w:rsidR="00280ADE" w:rsidRPr="00031093" w:rsidRDefault="00280ADE" w:rsidP="00FE78D0">
            <w:pPr>
              <w:jc w:val="both"/>
              <w:rPr>
                <w:szCs w:val="20"/>
              </w:rPr>
            </w:pPr>
          </w:p>
        </w:tc>
        <w:tc>
          <w:tcPr>
            <w:tcW w:w="956" w:type="dxa"/>
          </w:tcPr>
          <w:p w14:paraId="6F778DB6" w14:textId="77777777" w:rsidR="00280ADE" w:rsidRPr="00031093" w:rsidRDefault="00280ADE" w:rsidP="00FE78D0">
            <w:pPr>
              <w:jc w:val="both"/>
              <w:rPr>
                <w:szCs w:val="20"/>
              </w:rPr>
            </w:pPr>
            <w:r>
              <w:rPr>
                <w:szCs w:val="20"/>
              </w:rPr>
              <w:t>500</w:t>
            </w:r>
          </w:p>
        </w:tc>
        <w:tc>
          <w:tcPr>
            <w:tcW w:w="1471" w:type="dxa"/>
          </w:tcPr>
          <w:p w14:paraId="58847162" w14:textId="77777777" w:rsidR="00280ADE" w:rsidRDefault="00280ADE" w:rsidP="00FE78D0">
            <w:pPr>
              <w:jc w:val="both"/>
            </w:pPr>
            <w:r w:rsidRPr="0076019E">
              <w:rPr>
                <w:szCs w:val="20"/>
              </w:rPr>
              <w:t>Application/json</w:t>
            </w:r>
          </w:p>
        </w:tc>
        <w:tc>
          <w:tcPr>
            <w:tcW w:w="2250" w:type="dxa"/>
          </w:tcPr>
          <w:p w14:paraId="6BFE9697" w14:textId="77777777" w:rsidR="00280ADE" w:rsidRDefault="00280ADE" w:rsidP="00FE78D0">
            <w:pPr>
              <w:jc w:val="both"/>
              <w:rPr>
                <w:szCs w:val="20"/>
              </w:rPr>
            </w:pPr>
            <w:r>
              <w:rPr>
                <w:szCs w:val="20"/>
              </w:rPr>
              <w:t>In case of internal motech error "Internal Error" shall be returned in the failure reason</w:t>
            </w:r>
          </w:p>
        </w:tc>
      </w:tr>
      <w:tr w:rsidR="00280ADE" w14:paraId="2DDEBD86" w14:textId="77777777" w:rsidTr="00FE78D0">
        <w:tc>
          <w:tcPr>
            <w:tcW w:w="1188" w:type="dxa"/>
            <w:vMerge/>
          </w:tcPr>
          <w:p w14:paraId="65A5EC60" w14:textId="77777777" w:rsidR="00280ADE" w:rsidRPr="00031093" w:rsidRDefault="00280ADE" w:rsidP="00FE78D0">
            <w:pPr>
              <w:jc w:val="both"/>
              <w:rPr>
                <w:szCs w:val="20"/>
              </w:rPr>
            </w:pPr>
          </w:p>
        </w:tc>
        <w:tc>
          <w:tcPr>
            <w:tcW w:w="3315" w:type="dxa"/>
            <w:vMerge/>
            <w:shd w:val="clear" w:color="auto" w:fill="auto"/>
          </w:tcPr>
          <w:p w14:paraId="296A1437" w14:textId="77777777" w:rsidR="00280ADE" w:rsidRPr="00031093" w:rsidRDefault="00280ADE" w:rsidP="00FE78D0">
            <w:pPr>
              <w:jc w:val="both"/>
              <w:rPr>
                <w:szCs w:val="20"/>
              </w:rPr>
            </w:pPr>
          </w:p>
        </w:tc>
        <w:tc>
          <w:tcPr>
            <w:tcW w:w="956" w:type="dxa"/>
          </w:tcPr>
          <w:p w14:paraId="659646B0" w14:textId="77777777" w:rsidR="00280ADE" w:rsidRDefault="00280ADE" w:rsidP="00FE78D0">
            <w:pPr>
              <w:jc w:val="both"/>
              <w:rPr>
                <w:szCs w:val="20"/>
              </w:rPr>
            </w:pPr>
            <w:r>
              <w:rPr>
                <w:color w:val="000000" w:themeColor="text1"/>
                <w:szCs w:val="20"/>
              </w:rPr>
              <w:t>403</w:t>
            </w:r>
          </w:p>
        </w:tc>
        <w:tc>
          <w:tcPr>
            <w:tcW w:w="1471" w:type="dxa"/>
          </w:tcPr>
          <w:p w14:paraId="5122BD6E" w14:textId="77777777" w:rsidR="00280ADE" w:rsidRPr="0076019E" w:rsidRDefault="00280ADE" w:rsidP="00FE78D0">
            <w:pPr>
              <w:jc w:val="both"/>
              <w:rPr>
                <w:szCs w:val="20"/>
              </w:rPr>
            </w:pPr>
            <w:r>
              <w:rPr>
                <w:szCs w:val="20"/>
              </w:rPr>
              <w:t>Application/json</w:t>
            </w:r>
          </w:p>
        </w:tc>
        <w:tc>
          <w:tcPr>
            <w:tcW w:w="2250" w:type="dxa"/>
          </w:tcPr>
          <w:p w14:paraId="3CCA0997" w14:textId="77777777" w:rsidR="00280ADE" w:rsidRDefault="00280ADE" w:rsidP="00FE78D0">
            <w:pPr>
              <w:jc w:val="both"/>
              <w:rPr>
                <w:szCs w:val="20"/>
              </w:rPr>
            </w:pPr>
            <w:r>
              <w:rPr>
                <w:szCs w:val="20"/>
              </w:rPr>
              <w:t>In case when whitelisting is enabled and user’s MSISDN is not found in whitelist</w:t>
            </w:r>
          </w:p>
        </w:tc>
      </w:tr>
      <w:tr w:rsidR="00280ADE" w14:paraId="20749C3A" w14:textId="77777777" w:rsidTr="00FE78D0">
        <w:tc>
          <w:tcPr>
            <w:tcW w:w="1188" w:type="dxa"/>
            <w:vMerge/>
          </w:tcPr>
          <w:p w14:paraId="55198516" w14:textId="77777777" w:rsidR="00280ADE" w:rsidRPr="00031093" w:rsidRDefault="00280ADE" w:rsidP="00FE78D0">
            <w:pPr>
              <w:jc w:val="both"/>
              <w:rPr>
                <w:szCs w:val="20"/>
              </w:rPr>
            </w:pPr>
          </w:p>
        </w:tc>
        <w:tc>
          <w:tcPr>
            <w:tcW w:w="3315" w:type="dxa"/>
            <w:vMerge/>
            <w:shd w:val="clear" w:color="auto" w:fill="auto"/>
          </w:tcPr>
          <w:p w14:paraId="4F137ACD" w14:textId="77777777" w:rsidR="00280ADE" w:rsidRPr="00031093" w:rsidRDefault="00280ADE" w:rsidP="00FE78D0">
            <w:pPr>
              <w:jc w:val="both"/>
              <w:rPr>
                <w:szCs w:val="20"/>
              </w:rPr>
            </w:pPr>
          </w:p>
        </w:tc>
        <w:tc>
          <w:tcPr>
            <w:tcW w:w="956" w:type="dxa"/>
          </w:tcPr>
          <w:p w14:paraId="395AF432" w14:textId="77777777" w:rsidR="00280ADE" w:rsidRDefault="00280ADE" w:rsidP="00FE78D0">
            <w:pPr>
              <w:jc w:val="both"/>
              <w:rPr>
                <w:color w:val="000000" w:themeColor="text1"/>
                <w:szCs w:val="20"/>
              </w:rPr>
            </w:pPr>
            <w:r>
              <w:rPr>
                <w:color w:val="000000" w:themeColor="text1"/>
                <w:szCs w:val="20"/>
              </w:rPr>
              <w:t>501</w:t>
            </w:r>
          </w:p>
        </w:tc>
        <w:tc>
          <w:tcPr>
            <w:tcW w:w="1471" w:type="dxa"/>
          </w:tcPr>
          <w:p w14:paraId="71570751" w14:textId="77777777" w:rsidR="00280ADE" w:rsidRDefault="00280ADE" w:rsidP="00FE78D0">
            <w:pPr>
              <w:jc w:val="both"/>
              <w:rPr>
                <w:szCs w:val="20"/>
              </w:rPr>
            </w:pPr>
            <w:r>
              <w:rPr>
                <w:szCs w:val="20"/>
              </w:rPr>
              <w:t>Application/json</w:t>
            </w:r>
          </w:p>
        </w:tc>
        <w:tc>
          <w:tcPr>
            <w:tcW w:w="2250" w:type="dxa"/>
          </w:tcPr>
          <w:p w14:paraId="32C09082" w14:textId="77777777" w:rsidR="00280ADE" w:rsidRDefault="00280ADE" w:rsidP="00FE78D0">
            <w:pPr>
              <w:jc w:val="both"/>
              <w:rPr>
                <w:szCs w:val="20"/>
              </w:rPr>
            </w:pPr>
            <w:r>
              <w:rPr>
                <w:szCs w:val="20"/>
              </w:rPr>
              <w:t>In case when call is received from state where service is not deployed</w:t>
            </w:r>
          </w:p>
        </w:tc>
      </w:tr>
    </w:tbl>
    <w:p w14:paraId="349A1E1C" w14:textId="77777777" w:rsidR="00527AF8" w:rsidRDefault="00527AF8" w:rsidP="00527AF8">
      <w:pPr>
        <w:jc w:val="both"/>
      </w:pPr>
    </w:p>
    <w:p w14:paraId="1781E520" w14:textId="77777777" w:rsidR="00527AF8" w:rsidRDefault="00527AF8" w:rsidP="00527AF8">
      <w:pPr>
        <w:pStyle w:val="Heading5"/>
        <w:jc w:val="both"/>
      </w:pPr>
      <w:r>
        <w:t>Body Example</w:t>
      </w:r>
    </w:p>
    <w:p w14:paraId="6D3FC501" w14:textId="77777777" w:rsidR="00527AF8" w:rsidRPr="00F86535" w:rsidRDefault="00527AF8" w:rsidP="00527AF8">
      <w:pPr>
        <w:jc w:val="both"/>
      </w:pPr>
    </w:p>
    <w:p w14:paraId="4275A309" w14:textId="77777777" w:rsidR="00527AF8" w:rsidRPr="00A223CE" w:rsidRDefault="00527AF8" w:rsidP="00527AF8">
      <w:pPr>
        <w:jc w:val="both"/>
        <w:rPr>
          <w:rFonts w:ascii="Times" w:hAnsi="Times"/>
          <w:szCs w:val="20"/>
        </w:rPr>
      </w:pPr>
      <w:r w:rsidRPr="00A223CE">
        <w:rPr>
          <w:rFonts w:ascii="Times" w:hAnsi="Times"/>
          <w:szCs w:val="20"/>
        </w:rPr>
        <w:t>NA</w:t>
      </w:r>
    </w:p>
    <w:p w14:paraId="35FC6ADC" w14:textId="77777777" w:rsidR="00527AF8" w:rsidRDefault="00527AF8" w:rsidP="00527AF8">
      <w:pPr>
        <w:pStyle w:val="Heading5"/>
        <w:jc w:val="both"/>
      </w:pPr>
      <w:r>
        <w:t>Body Elements</w:t>
      </w:r>
    </w:p>
    <w:p w14:paraId="2F9C448D" w14:textId="77777777" w:rsidR="00527AF8" w:rsidRDefault="00527AF8" w:rsidP="00527AF8">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527AF8" w:rsidRPr="00DE1B6A" w14:paraId="0840D41C" w14:textId="77777777" w:rsidTr="00FE78D0">
        <w:trPr>
          <w:trHeight w:val="244"/>
        </w:trPr>
        <w:tc>
          <w:tcPr>
            <w:tcW w:w="294" w:type="pct"/>
            <w:shd w:val="clear" w:color="auto" w:fill="D9D9D9" w:themeFill="background1" w:themeFillShade="D9"/>
          </w:tcPr>
          <w:p w14:paraId="18FEABC4" w14:textId="77777777" w:rsidR="00527AF8" w:rsidRPr="00DE1B6A" w:rsidRDefault="00527AF8" w:rsidP="00FE78D0">
            <w:pPr>
              <w:jc w:val="both"/>
            </w:pPr>
            <w:r w:rsidRPr="00DE1B6A">
              <w:t>#</w:t>
            </w:r>
          </w:p>
        </w:tc>
        <w:tc>
          <w:tcPr>
            <w:tcW w:w="926" w:type="pct"/>
            <w:shd w:val="clear" w:color="auto" w:fill="D9D9D9" w:themeFill="background1" w:themeFillShade="D9"/>
          </w:tcPr>
          <w:p w14:paraId="7D10502C" w14:textId="77777777" w:rsidR="00527AF8" w:rsidRPr="00DE1B6A" w:rsidRDefault="00527AF8" w:rsidP="00FE78D0">
            <w:pPr>
              <w:jc w:val="both"/>
            </w:pPr>
            <w:r w:rsidRPr="00DE1B6A">
              <w:t>Element Name</w:t>
            </w:r>
          </w:p>
        </w:tc>
        <w:tc>
          <w:tcPr>
            <w:tcW w:w="691" w:type="pct"/>
            <w:shd w:val="clear" w:color="auto" w:fill="D9D9D9" w:themeFill="background1" w:themeFillShade="D9"/>
          </w:tcPr>
          <w:p w14:paraId="75E09D3F" w14:textId="77777777" w:rsidR="00527AF8" w:rsidRPr="00DE1B6A" w:rsidRDefault="00527AF8" w:rsidP="00FE78D0">
            <w:pPr>
              <w:jc w:val="both"/>
            </w:pPr>
            <w:r w:rsidRPr="00DE1B6A">
              <w:t>Mandatory</w:t>
            </w:r>
          </w:p>
        </w:tc>
        <w:tc>
          <w:tcPr>
            <w:tcW w:w="690" w:type="pct"/>
            <w:shd w:val="clear" w:color="auto" w:fill="D9D9D9" w:themeFill="background1" w:themeFillShade="D9"/>
          </w:tcPr>
          <w:p w14:paraId="44FD5E11" w14:textId="77777777" w:rsidR="00527AF8" w:rsidRPr="00DE1B6A" w:rsidRDefault="00527AF8" w:rsidP="00FE78D0">
            <w:pPr>
              <w:jc w:val="both"/>
            </w:pPr>
            <w:r w:rsidRPr="00DE1B6A">
              <w:t>Data type</w:t>
            </w:r>
          </w:p>
        </w:tc>
        <w:tc>
          <w:tcPr>
            <w:tcW w:w="1116" w:type="pct"/>
            <w:shd w:val="clear" w:color="auto" w:fill="D9D9D9" w:themeFill="background1" w:themeFillShade="D9"/>
          </w:tcPr>
          <w:p w14:paraId="470E8678" w14:textId="77777777" w:rsidR="00527AF8" w:rsidRPr="00DE1B6A" w:rsidRDefault="00527AF8" w:rsidP="00FE78D0">
            <w:pPr>
              <w:jc w:val="both"/>
            </w:pPr>
            <w:r>
              <w:t>Range</w:t>
            </w:r>
          </w:p>
        </w:tc>
        <w:tc>
          <w:tcPr>
            <w:tcW w:w="1283" w:type="pct"/>
            <w:shd w:val="clear" w:color="auto" w:fill="D9D9D9" w:themeFill="background1" w:themeFillShade="D9"/>
          </w:tcPr>
          <w:p w14:paraId="134990B3" w14:textId="77777777" w:rsidR="00527AF8" w:rsidRPr="00DE1B6A" w:rsidRDefault="00527AF8" w:rsidP="00FE78D0">
            <w:pPr>
              <w:jc w:val="both"/>
            </w:pPr>
            <w:r w:rsidRPr="00DE1B6A">
              <w:t>Details</w:t>
            </w:r>
          </w:p>
        </w:tc>
      </w:tr>
      <w:tr w:rsidR="00527AF8" w14:paraId="10FDF774" w14:textId="77777777" w:rsidTr="00FE78D0">
        <w:trPr>
          <w:trHeight w:val="244"/>
        </w:trPr>
        <w:tc>
          <w:tcPr>
            <w:tcW w:w="294" w:type="pct"/>
          </w:tcPr>
          <w:p w14:paraId="3A15E8AD" w14:textId="77777777" w:rsidR="00527AF8" w:rsidRPr="00E827C4" w:rsidRDefault="00BC14F9" w:rsidP="00FE78D0">
            <w:pPr>
              <w:jc w:val="both"/>
              <w:rPr>
                <w:szCs w:val="20"/>
              </w:rPr>
            </w:pPr>
            <w:r>
              <w:rPr>
                <w:szCs w:val="20"/>
              </w:rPr>
              <w:t>1</w:t>
            </w:r>
          </w:p>
        </w:tc>
        <w:tc>
          <w:tcPr>
            <w:tcW w:w="926" w:type="pct"/>
          </w:tcPr>
          <w:p w14:paraId="758BF8A8" w14:textId="77777777" w:rsidR="00527AF8" w:rsidRPr="00B84EE3" w:rsidRDefault="00527AF8" w:rsidP="00FE78D0">
            <w:pPr>
              <w:jc w:val="both"/>
              <w:rPr>
                <w:szCs w:val="20"/>
              </w:rPr>
            </w:pPr>
            <w:r>
              <w:rPr>
                <w:szCs w:val="20"/>
              </w:rPr>
              <w:t>failureReason</w:t>
            </w:r>
          </w:p>
        </w:tc>
        <w:tc>
          <w:tcPr>
            <w:tcW w:w="691" w:type="pct"/>
          </w:tcPr>
          <w:p w14:paraId="15CF2DA2" w14:textId="77777777" w:rsidR="00527AF8" w:rsidRPr="00E827C4" w:rsidRDefault="00527AF8" w:rsidP="00FE78D0">
            <w:pPr>
              <w:jc w:val="both"/>
              <w:rPr>
                <w:szCs w:val="20"/>
              </w:rPr>
            </w:pPr>
            <w:r>
              <w:rPr>
                <w:szCs w:val="20"/>
              </w:rPr>
              <w:t>No</w:t>
            </w:r>
          </w:p>
        </w:tc>
        <w:tc>
          <w:tcPr>
            <w:tcW w:w="690" w:type="pct"/>
          </w:tcPr>
          <w:p w14:paraId="48166935" w14:textId="77777777" w:rsidR="00527AF8" w:rsidRPr="00B84EE3" w:rsidRDefault="00527AF8" w:rsidP="00FE78D0">
            <w:pPr>
              <w:jc w:val="both"/>
              <w:rPr>
                <w:szCs w:val="20"/>
              </w:rPr>
            </w:pPr>
            <w:r>
              <w:rPr>
                <w:szCs w:val="20"/>
              </w:rPr>
              <w:t>String</w:t>
            </w:r>
          </w:p>
        </w:tc>
        <w:tc>
          <w:tcPr>
            <w:tcW w:w="1116" w:type="pct"/>
          </w:tcPr>
          <w:p w14:paraId="1ECEE96D" w14:textId="77777777" w:rsidR="00527AF8" w:rsidRPr="00E827C4" w:rsidRDefault="00527AF8" w:rsidP="00FE78D0">
            <w:pPr>
              <w:jc w:val="both"/>
              <w:rPr>
                <w:szCs w:val="20"/>
              </w:rPr>
            </w:pPr>
          </w:p>
        </w:tc>
        <w:tc>
          <w:tcPr>
            <w:tcW w:w="1283" w:type="pct"/>
          </w:tcPr>
          <w:p w14:paraId="02DDC5E8" w14:textId="77777777" w:rsidR="00527AF8" w:rsidRPr="00E827C4" w:rsidRDefault="00527AF8" w:rsidP="00FE78D0">
            <w:pPr>
              <w:jc w:val="both"/>
              <w:rPr>
                <w:szCs w:val="20"/>
              </w:rPr>
            </w:pPr>
            <w:r>
              <w:rPr>
                <w:szCs w:val="20"/>
              </w:rPr>
              <w:t>Reason for the request failure</w:t>
            </w:r>
          </w:p>
        </w:tc>
      </w:tr>
    </w:tbl>
    <w:p w14:paraId="7A0ACA06" w14:textId="77777777" w:rsidR="00527AF8" w:rsidRDefault="00527AF8" w:rsidP="00527AF8">
      <w:pPr>
        <w:jc w:val="both"/>
        <w:rPr>
          <w:rFonts w:eastAsia="Times New Roman" w:cs="Times New Roman"/>
          <w:b/>
          <w:color w:val="333333"/>
          <w:shd w:val="clear" w:color="auto" w:fill="FFFFFF"/>
        </w:rPr>
      </w:pPr>
    </w:p>
    <w:p w14:paraId="0AF53175" w14:textId="77777777" w:rsidR="00527AF8" w:rsidRPr="004A1E9E" w:rsidRDefault="00527AF8" w:rsidP="00527AF8">
      <w:pPr>
        <w:jc w:val="both"/>
        <w:rPr>
          <w:shd w:val="clear" w:color="auto" w:fill="FFFFFF"/>
        </w:rPr>
      </w:pPr>
    </w:p>
    <w:p w14:paraId="7B7710EB" w14:textId="77777777" w:rsidR="00527AF8" w:rsidRDefault="00527AF8" w:rsidP="00527AF8">
      <w:pPr>
        <w:pStyle w:val="Heading2"/>
        <w:jc w:val="both"/>
      </w:pPr>
      <w:bookmarkStart w:id="104" w:name="_Toc411454376"/>
      <w:r>
        <w:t>APIs exposed by IVR to be called by NMS_MoTech_MK</w:t>
      </w:r>
      <w:bookmarkEnd w:id="104"/>
    </w:p>
    <w:p w14:paraId="21D10926" w14:textId="77777777" w:rsidR="00527AF8" w:rsidRDefault="00527AF8" w:rsidP="00527AF8">
      <w:pPr>
        <w:jc w:val="both"/>
        <w:rPr>
          <w:rFonts w:eastAsia="Times New Roman" w:cs="Times New Roman"/>
          <w:b/>
          <w:color w:val="333333"/>
          <w:shd w:val="clear" w:color="auto" w:fill="FFFFFF"/>
        </w:rPr>
      </w:pPr>
    </w:p>
    <w:p w14:paraId="6B58C15B" w14:textId="77777777" w:rsidR="00527AF8" w:rsidRPr="00B57337" w:rsidRDefault="00527AF8" w:rsidP="00527AF8">
      <w:pPr>
        <w:jc w:val="both"/>
        <w:rPr>
          <w:rFonts w:eastAsia="Times New Roman" w:cs="Times New Roman"/>
          <w:color w:val="333333"/>
          <w:shd w:val="clear" w:color="auto" w:fill="FFFFFF"/>
        </w:rPr>
      </w:pPr>
      <w:r w:rsidRPr="00B57337">
        <w:rPr>
          <w:rFonts w:eastAsia="Times New Roman" w:cs="Times New Roman"/>
          <w:color w:val="333333"/>
          <w:shd w:val="clear" w:color="auto" w:fill="FFFFFF"/>
        </w:rPr>
        <w:t>None</w:t>
      </w:r>
    </w:p>
    <w:p w14:paraId="46FEB5FF" w14:textId="77777777" w:rsidR="00527AF8" w:rsidRDefault="00527AF8" w:rsidP="00527AF8">
      <w:pPr>
        <w:pStyle w:val="Heading2"/>
      </w:pPr>
      <w:bookmarkStart w:id="105" w:name="_Toc411454377"/>
      <w:r>
        <w:t>Constants</w:t>
      </w:r>
      <w:bookmarkEnd w:id="105"/>
    </w:p>
    <w:p w14:paraId="3498CDE1" w14:textId="77777777" w:rsidR="00527AF8" w:rsidRDefault="00527AF8" w:rsidP="00527AF8"/>
    <w:p w14:paraId="651F0D33" w14:textId="77777777" w:rsidR="00527AF8" w:rsidRPr="00B57337" w:rsidRDefault="00527AF8" w:rsidP="00527AF8">
      <w:r>
        <w:t>None</w:t>
      </w:r>
    </w:p>
    <w:p w14:paraId="734A3CE9" w14:textId="77777777" w:rsidR="00163F81" w:rsidRDefault="00163F81" w:rsidP="00163F81">
      <w:pPr>
        <w:pStyle w:val="Heading1"/>
        <w:jc w:val="both"/>
      </w:pPr>
      <w:bookmarkStart w:id="106" w:name="_Toc409453683"/>
      <w:bookmarkStart w:id="107" w:name="_Toc411454378"/>
      <w:r>
        <w:t>Kilkari Service</w:t>
      </w:r>
      <w:bookmarkEnd w:id="106"/>
      <w:bookmarkEnd w:id="107"/>
    </w:p>
    <w:p w14:paraId="020F9941" w14:textId="77777777" w:rsidR="00163F81" w:rsidRDefault="00163F81" w:rsidP="00163F81">
      <w:pPr>
        <w:pStyle w:val="Heading2"/>
        <w:jc w:val="both"/>
      </w:pPr>
      <w:bookmarkStart w:id="108" w:name="_Toc409453684"/>
      <w:bookmarkStart w:id="109" w:name="_Toc411454379"/>
      <w:r>
        <w:t>Use Cases</w:t>
      </w:r>
      <w:bookmarkEnd w:id="108"/>
      <w:bookmarkEnd w:id="109"/>
    </w:p>
    <w:p w14:paraId="2B770797" w14:textId="77777777" w:rsidR="00163F81" w:rsidRDefault="00163F81" w:rsidP="00163F81">
      <w:pPr>
        <w:jc w:val="both"/>
      </w:pPr>
    </w:p>
    <w:p w14:paraId="106AEF72" w14:textId="77777777" w:rsidR="00163F81" w:rsidRDefault="00163F81" w:rsidP="00163F81">
      <w:pPr>
        <w:jc w:val="both"/>
      </w:pPr>
      <w:r w:rsidRPr="008E38E0">
        <w:t xml:space="preserve">This section </w:t>
      </w:r>
      <w:r>
        <w:t>covers the use cases for Kilkari Service.</w:t>
      </w:r>
    </w:p>
    <w:p w14:paraId="7170ACBF" w14:textId="77777777" w:rsidR="00163F81" w:rsidRDefault="00163F81" w:rsidP="00163F81">
      <w:pPr>
        <w:pStyle w:val="Heading3"/>
        <w:jc w:val="both"/>
      </w:pPr>
      <w:bookmarkStart w:id="110" w:name="_Toc409453685"/>
      <w:bookmarkStart w:id="111" w:name="_Ref410159594"/>
      <w:bookmarkStart w:id="112" w:name="_Toc411454380"/>
      <w:r>
        <w:t>Language and Location Determination</w:t>
      </w:r>
      <w:bookmarkEnd w:id="110"/>
      <w:bookmarkEnd w:id="111"/>
      <w:bookmarkEnd w:id="112"/>
    </w:p>
    <w:p w14:paraId="0AA00E68" w14:textId="77777777" w:rsidR="00163F81" w:rsidRDefault="00163F81" w:rsidP="00163F81">
      <w:pPr>
        <w:jc w:val="both"/>
      </w:pPr>
    </w:p>
    <w:p w14:paraId="3955585D" w14:textId="77777777" w:rsidR="00163F81" w:rsidRDefault="00163F81" w:rsidP="00163F81">
      <w:pPr>
        <w:jc w:val="both"/>
      </w:pPr>
      <w:r>
        <w:t xml:space="preserve">Kilkari service shall determine the language to be used by IVR System for a new beneficiary or an already subscribed beneficiary for an incoming IVR call. </w:t>
      </w:r>
    </w:p>
    <w:p w14:paraId="1A2BC48D" w14:textId="77777777" w:rsidR="00163F81" w:rsidRDefault="00163F81" w:rsidP="00163F81">
      <w:pPr>
        <w:pStyle w:val="Heading4"/>
        <w:jc w:val="both"/>
      </w:pPr>
      <w:r>
        <w:t>Language information is not available at NMS-MoTech System</w:t>
      </w:r>
    </w:p>
    <w:p w14:paraId="1C2003C1" w14:textId="77777777" w:rsidR="00163F81" w:rsidRDefault="00163F81" w:rsidP="00163F81">
      <w:pPr>
        <w:jc w:val="both"/>
      </w:pPr>
    </w:p>
    <w:p w14:paraId="133CD53D" w14:textId="77777777" w:rsidR="00163F81" w:rsidRDefault="00163F81" w:rsidP="00163F81">
      <w:pPr>
        <w:jc w:val="both"/>
      </w:pPr>
      <w:r>
        <w:t>This scenario is applicable if:</w:t>
      </w:r>
    </w:p>
    <w:p w14:paraId="1FCD3BA3" w14:textId="77777777" w:rsidR="00163F81" w:rsidRDefault="00163F81" w:rsidP="00E65978">
      <w:pPr>
        <w:pStyle w:val="ListParagraph"/>
        <w:numPr>
          <w:ilvl w:val="0"/>
          <w:numId w:val="25"/>
        </w:numPr>
        <w:jc w:val="both"/>
      </w:pPr>
      <w:r>
        <w:t>The caller is a new Beneficiary and its Circle information is not determined by IVR System.</w:t>
      </w:r>
    </w:p>
    <w:p w14:paraId="1F7591B7" w14:textId="77777777" w:rsidR="00163F81" w:rsidRDefault="00163F81" w:rsidP="00E65978">
      <w:pPr>
        <w:pStyle w:val="ListParagraph"/>
        <w:numPr>
          <w:ilvl w:val="0"/>
          <w:numId w:val="25"/>
        </w:numPr>
        <w:jc w:val="both"/>
      </w:pPr>
      <w:r>
        <w:t xml:space="preserve">The caller is a new Beneficiary and its Circle information is determined by IVR System, but Circle to languageLocationCode mapping is not present at NMS_MoTech. </w:t>
      </w:r>
    </w:p>
    <w:p w14:paraId="7C63E77A" w14:textId="77777777" w:rsidR="00163F81" w:rsidRDefault="00163F81" w:rsidP="00E65978">
      <w:pPr>
        <w:pStyle w:val="ListParagraph"/>
        <w:numPr>
          <w:ilvl w:val="0"/>
          <w:numId w:val="25"/>
        </w:numPr>
        <w:jc w:val="both"/>
      </w:pPr>
      <w:r>
        <w:t xml:space="preserve">The caller is a new Beneficiary and its Circle information is determined by IVR System, but Circles is mapped to multiple languageLocationCodes in NMS_MoTech. </w:t>
      </w:r>
    </w:p>
    <w:p w14:paraId="1FB436E6" w14:textId="77777777" w:rsidR="00163F81" w:rsidRDefault="00163F81" w:rsidP="00E65978">
      <w:pPr>
        <w:pStyle w:val="ListParagraph"/>
        <w:numPr>
          <w:ilvl w:val="0"/>
          <w:numId w:val="25"/>
        </w:numPr>
        <w:jc w:val="both"/>
      </w:pPr>
      <w:r>
        <w:t>The caller is an existing beneficiary and its languageLocationCode information is not determined from the existing records.</w:t>
      </w:r>
    </w:p>
    <w:p w14:paraId="5FAAC788" w14:textId="77777777" w:rsidR="00163F81" w:rsidRPr="008672CD" w:rsidRDefault="00163F81" w:rsidP="00163F81">
      <w:pPr>
        <w:pStyle w:val="ListParagraph"/>
        <w:numPr>
          <w:ilvl w:val="0"/>
          <w:numId w:val="0"/>
        </w:numPr>
        <w:ind w:left="1080"/>
        <w:jc w:val="both"/>
      </w:pPr>
    </w:p>
    <w:p w14:paraId="35B58C2A" w14:textId="77777777" w:rsidR="00163F81" w:rsidRDefault="00163F81" w:rsidP="00163F81">
      <w:pPr>
        <w:jc w:val="both"/>
      </w:pPr>
      <w:r>
        <w:t>Scenario:</w:t>
      </w:r>
    </w:p>
    <w:p w14:paraId="10CF0658" w14:textId="77777777" w:rsidR="00163F81" w:rsidRDefault="00163F81" w:rsidP="00E65978">
      <w:pPr>
        <w:pStyle w:val="ListParagraph"/>
        <w:numPr>
          <w:ilvl w:val="0"/>
          <w:numId w:val="15"/>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713324B3" w14:textId="77777777" w:rsidR="00163F81" w:rsidRDefault="00163F81" w:rsidP="00E65978">
      <w:pPr>
        <w:pStyle w:val="ListParagraph"/>
        <w:numPr>
          <w:ilvl w:val="0"/>
          <w:numId w:val="15"/>
        </w:numPr>
        <w:jc w:val="both"/>
      </w:pPr>
      <w:r>
        <w:lastRenderedPageBreak/>
        <w:t>NMS_MoTech system fails to determine the language and send the response with deafultLangugaeLocationCode (as National default or circle default, if circle is known).</w:t>
      </w:r>
    </w:p>
    <w:p w14:paraId="5213D2D9" w14:textId="77777777" w:rsidR="00163F81" w:rsidRDefault="00163F81" w:rsidP="00E65978">
      <w:pPr>
        <w:pStyle w:val="ListParagraph"/>
        <w:numPr>
          <w:ilvl w:val="0"/>
          <w:numId w:val="15"/>
        </w:numPr>
        <w:jc w:val="both"/>
      </w:pPr>
      <w:r>
        <w:t>IVR System shall play the language selection menu in language corresponding to defaultLanguageLocationCode and prompt the DTMF input for desired languageLocationCode from beneficiary.</w:t>
      </w:r>
    </w:p>
    <w:p w14:paraId="5D8CB75B" w14:textId="77777777" w:rsidR="00163F81" w:rsidRDefault="00163F81" w:rsidP="00E65978">
      <w:pPr>
        <w:pStyle w:val="ListParagraph"/>
        <w:numPr>
          <w:ilvl w:val="0"/>
          <w:numId w:val="15"/>
        </w:numPr>
        <w:jc w:val="both"/>
      </w:pPr>
      <w:r>
        <w:t>After the user input, IVR System shall use the languageLocationCode as per user input.</w:t>
      </w:r>
    </w:p>
    <w:p w14:paraId="7A6306CE" w14:textId="77777777" w:rsidR="00163F81" w:rsidRDefault="00163F81" w:rsidP="00163F81">
      <w:pPr>
        <w:pStyle w:val="ListParagraph"/>
        <w:numPr>
          <w:ilvl w:val="0"/>
          <w:numId w:val="0"/>
        </w:numPr>
        <w:ind w:left="720"/>
        <w:jc w:val="both"/>
      </w:pPr>
    </w:p>
    <w:p w14:paraId="44090A7E" w14:textId="77777777" w:rsidR="00163F81" w:rsidRDefault="00163F81" w:rsidP="00163F81">
      <w:pPr>
        <w:pStyle w:val="Heading4"/>
        <w:jc w:val="both"/>
      </w:pPr>
      <w:r>
        <w:t>Language information is available at NMS-MoTech System</w:t>
      </w:r>
    </w:p>
    <w:p w14:paraId="29E44EC7" w14:textId="77777777" w:rsidR="00163F81" w:rsidRDefault="00163F81" w:rsidP="00163F81">
      <w:pPr>
        <w:jc w:val="both"/>
      </w:pPr>
    </w:p>
    <w:p w14:paraId="36AEFB50" w14:textId="77777777" w:rsidR="00163F81" w:rsidRDefault="00163F81" w:rsidP="00163F81">
      <w:pPr>
        <w:jc w:val="both"/>
      </w:pPr>
      <w:r>
        <w:t>This scenario is applicable if:</w:t>
      </w:r>
    </w:p>
    <w:p w14:paraId="71EC0FCA" w14:textId="77777777" w:rsidR="00163F81" w:rsidRDefault="00163F81" w:rsidP="00E65978">
      <w:pPr>
        <w:pStyle w:val="ListParagraph"/>
        <w:numPr>
          <w:ilvl w:val="0"/>
          <w:numId w:val="25"/>
        </w:numPr>
        <w:jc w:val="both"/>
      </w:pPr>
      <w:r>
        <w:t>The caller is a new Beneficiary and its Circle determined by IVR System and Circle to Language mapping is present at NMS-MoTech system.</w:t>
      </w:r>
    </w:p>
    <w:p w14:paraId="0826AF86" w14:textId="77777777" w:rsidR="00163F81" w:rsidRDefault="00163F81" w:rsidP="00E65978">
      <w:pPr>
        <w:pStyle w:val="ListParagraph"/>
        <w:numPr>
          <w:ilvl w:val="0"/>
          <w:numId w:val="25"/>
        </w:numPr>
        <w:jc w:val="both"/>
      </w:pPr>
      <w:r>
        <w:t>The caller is an existing Beneficiary and its language a determined by its existing records.</w:t>
      </w:r>
    </w:p>
    <w:p w14:paraId="4F2853F6" w14:textId="77777777" w:rsidR="00163F81" w:rsidRPr="008672CD" w:rsidRDefault="00163F81" w:rsidP="00163F81">
      <w:pPr>
        <w:jc w:val="both"/>
      </w:pPr>
    </w:p>
    <w:p w14:paraId="5929EB9E" w14:textId="77777777" w:rsidR="00163F81" w:rsidRPr="00556EAA" w:rsidRDefault="00163F81" w:rsidP="00163F81">
      <w:pPr>
        <w:jc w:val="both"/>
      </w:pPr>
      <w:r>
        <w:t>Scenario:</w:t>
      </w:r>
    </w:p>
    <w:p w14:paraId="3840F1C7" w14:textId="77777777" w:rsidR="00163F81" w:rsidRDefault="00163F81" w:rsidP="00E65978">
      <w:pPr>
        <w:pStyle w:val="ListParagraph"/>
        <w:numPr>
          <w:ilvl w:val="0"/>
          <w:numId w:val="16"/>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2E882FEB" w14:textId="77777777" w:rsidR="00163F81" w:rsidRDefault="00163F81" w:rsidP="00E65978">
      <w:pPr>
        <w:pStyle w:val="ListParagraph"/>
        <w:numPr>
          <w:ilvl w:val="0"/>
          <w:numId w:val="16"/>
        </w:numPr>
        <w:jc w:val="both"/>
      </w:pPr>
      <w:r>
        <w:t>NMS_MoTech System shall return the subscriber details with languageLocationCode as determined either from existing records or circle to language mapping.</w:t>
      </w:r>
    </w:p>
    <w:p w14:paraId="39A30EEE" w14:textId="77777777" w:rsidR="00163F81" w:rsidRDefault="00163F81" w:rsidP="00163F81">
      <w:pPr>
        <w:pStyle w:val="Heading3"/>
        <w:jc w:val="both"/>
      </w:pPr>
      <w:bookmarkStart w:id="113" w:name="_Toc409453686"/>
      <w:bookmarkStart w:id="114" w:name="_Toc411454381"/>
      <w:r>
        <w:t>Subscription</w:t>
      </w:r>
      <w:bookmarkEnd w:id="113"/>
      <w:bookmarkEnd w:id="114"/>
    </w:p>
    <w:p w14:paraId="3F80A205" w14:textId="77777777" w:rsidR="00163F81" w:rsidRPr="002A6A30" w:rsidRDefault="00163F81" w:rsidP="00163F81">
      <w:pPr>
        <w:jc w:val="both"/>
      </w:pPr>
    </w:p>
    <w:p w14:paraId="44D46053" w14:textId="77777777" w:rsidR="00163F81" w:rsidRDefault="00163F81" w:rsidP="00163F81">
      <w:pPr>
        <w:jc w:val="both"/>
      </w:pPr>
      <w:r w:rsidRPr="008E38E0">
        <w:t>Kilkari Service shall create a subscription record for the given Subscription-Pack and MSISDN. It shall also add the beneficiary MSISDN in the NMS_MoTech Database, if not present already. The</w:t>
      </w:r>
      <w:r>
        <w:t xml:space="preserve"> initial state of the subscription shall be set to </w:t>
      </w:r>
      <w:r w:rsidR="003F5A2D">
        <w:t>"</w:t>
      </w:r>
      <w:r>
        <w:t>PendingActivation</w:t>
      </w:r>
      <w:r w:rsidR="003F5A2D">
        <w:t>"</w:t>
      </w:r>
      <w:r>
        <w:t xml:space="preserve">. Delivery of the pack messages shall start from the next day of IVR call and then the status of the subscription shall be changed to </w:t>
      </w:r>
      <w:r w:rsidR="003F5A2D">
        <w:t>"</w:t>
      </w:r>
      <w:r>
        <w:t>Active</w:t>
      </w:r>
      <w:r w:rsidR="003F5A2D">
        <w:t>"</w:t>
      </w:r>
      <w:r>
        <w:t>.</w:t>
      </w:r>
    </w:p>
    <w:p w14:paraId="22802712" w14:textId="77777777" w:rsidR="00163F81" w:rsidRDefault="00B709FC" w:rsidP="00163F81">
      <w:pPr>
        <w:jc w:val="both"/>
      </w:pPr>
      <w:r>
        <w:rPr>
          <w:noProof/>
        </w:rPr>
        <w:lastRenderedPageBreak/>
        <mc:AlternateContent>
          <mc:Choice Requires="wpc">
            <w:drawing>
              <wp:inline distT="0" distB="0" distL="0" distR="0" wp14:anchorId="6CB590B0" wp14:editId="0C7CB0F8">
                <wp:extent cx="5288280" cy="6304915"/>
                <wp:effectExtent l="9525" t="6350" r="0" b="3810"/>
                <wp:docPr id="132" name="Canvas 15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585"/>
                        <wps:cNvSpPr>
                          <a:spLocks noChangeArrowheads="1"/>
                        </wps:cNvSpPr>
                        <wps:spPr bwMode="auto">
                          <a:xfrm>
                            <a:off x="95201" y="3108307"/>
                            <a:ext cx="4566969" cy="2838407"/>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380CD4E2" w14:textId="77777777" w:rsidR="00C9141F" w:rsidRDefault="00C9141F" w:rsidP="00163F81">
                              <w:r>
                                <w:rPr>
                                  <w:b/>
                                </w:rPr>
                                <w:t>BENEFICIARY SUBSCRIPTION</w:t>
                              </w:r>
                            </w:p>
                            <w:p w14:paraId="5F4FAAEE" w14:textId="77777777" w:rsidR="00C9141F" w:rsidRDefault="00C9141F" w:rsidP="00163F81"/>
                          </w:txbxContent>
                        </wps:txbx>
                        <wps:bodyPr rot="0" vert="horz" wrap="square" lIns="91440" tIns="45720" rIns="91440" bIns="45720" anchor="t" anchorCtr="0" upright="1">
                          <a:noAutofit/>
                        </wps:bodyPr>
                      </wps:wsp>
                      <wps:wsp>
                        <wps:cNvPr id="165" name="Rectangle 1586"/>
                        <wps:cNvSpPr>
                          <a:spLocks noChangeArrowheads="1"/>
                        </wps:cNvSpPr>
                        <wps:spPr bwMode="auto">
                          <a:xfrm>
                            <a:off x="95201" y="542901"/>
                            <a:ext cx="4566969" cy="2463106"/>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2E8F24EB" w14:textId="77777777" w:rsidR="00C9141F" w:rsidRDefault="00C9141F" w:rsidP="00163F81">
                              <w:r>
                                <w:rPr>
                                  <w:b/>
                                </w:rPr>
                                <w:t>LANGUAGE AND LOCATION DETERMI</w:t>
                              </w:r>
                              <w:r w:rsidRPr="003F0194">
                                <w:rPr>
                                  <w:b/>
                                </w:rPr>
                                <w:t>NATION</w:t>
                              </w:r>
                            </w:p>
                          </w:txbxContent>
                        </wps:txbx>
                        <wps:bodyPr rot="0" vert="horz" wrap="square" lIns="91440" tIns="45720" rIns="91440" bIns="45720" anchor="t" anchorCtr="0" upright="1">
                          <a:noAutofit/>
                        </wps:bodyPr>
                      </wps:wsp>
                      <wps:wsp>
                        <wps:cNvPr id="166" name="Rectangle 163"/>
                        <wps:cNvSpPr>
                          <a:spLocks noChangeArrowheads="1"/>
                        </wps:cNvSpPr>
                        <wps:spPr bwMode="auto">
                          <a:xfrm>
                            <a:off x="152402" y="1845904"/>
                            <a:ext cx="4290065" cy="10789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30BBCB1"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7" name="Rectangle 163"/>
                        <wps:cNvSpPr>
                          <a:spLocks noChangeArrowheads="1"/>
                        </wps:cNvSpPr>
                        <wps:spPr bwMode="auto">
                          <a:xfrm>
                            <a:off x="165102" y="1153103"/>
                            <a:ext cx="4277365" cy="553701"/>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501ECFB8" w14:textId="77777777" w:rsidR="00C9141F" w:rsidRPr="0056335D" w:rsidRDefault="00C9141F" w:rsidP="00163F81">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168" name="Rectangle 176"/>
                        <wps:cNvSpPr>
                          <a:spLocks noChangeArrowheads="1"/>
                        </wps:cNvSpPr>
                        <wps:spPr bwMode="auto">
                          <a:xfrm>
                            <a:off x="152402" y="4612611"/>
                            <a:ext cx="4290065" cy="11728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169" name="Straight Arrow Connector 172"/>
                        <wps:cNvCnPr>
                          <a:cxnSpLocks noChangeShapeType="1"/>
                        </wps:cNvCnPr>
                        <wps:spPr bwMode="auto">
                          <a:xfrm flipH="1">
                            <a:off x="2005930" y="5450813"/>
                            <a:ext cx="16777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0" name="Text Box 1591"/>
                        <wps:cNvSpPr txBox="1">
                          <a:spLocks noChangeArrowheads="1"/>
                        </wps:cNvSpPr>
                        <wps:spPr bwMode="auto">
                          <a:xfrm>
                            <a:off x="2249834" y="5309813"/>
                            <a:ext cx="1365221" cy="4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2C8AE3"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wps:txbx>
                        <wps:bodyPr rot="0" vert="horz" wrap="square" lIns="91440" tIns="45720" rIns="91440" bIns="45720" anchor="t" anchorCtr="0" upright="1">
                          <a:noAutofit/>
                        </wps:bodyPr>
                      </wps:wsp>
                      <wps:wsp>
                        <wps:cNvPr id="171" name="Straight Arrow Connector 174"/>
                        <wps:cNvCnPr>
                          <a:cxnSpLocks noChangeShapeType="1"/>
                        </wps:cNvCnPr>
                        <wps:spPr bwMode="auto">
                          <a:xfrm flipH="1">
                            <a:off x="328205" y="5629913"/>
                            <a:ext cx="16771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3" name="Text Box 1593"/>
                        <wps:cNvSpPr txBox="1">
                          <a:spLocks noChangeArrowheads="1"/>
                        </wps:cNvSpPr>
                        <wps:spPr bwMode="auto">
                          <a:xfrm>
                            <a:off x="571509" y="5489513"/>
                            <a:ext cx="1205218" cy="2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4D374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wps:txbx>
                        <wps:bodyPr rot="0" vert="horz" wrap="square" lIns="91440" tIns="45720" rIns="91440" bIns="45720" anchor="t" anchorCtr="0" upright="1">
                          <a:noAutofit/>
                        </wps:bodyPr>
                      </wps:wsp>
                      <wps:wsp>
                        <wps:cNvPr id="174" name="Text Box 1594"/>
                        <wps:cNvSpPr txBox="1">
                          <a:spLocks noChangeArrowheads="1"/>
                        </wps:cNvSpPr>
                        <wps:spPr bwMode="auto">
                          <a:xfrm>
                            <a:off x="2093532" y="4612611"/>
                            <a:ext cx="2348936" cy="196800"/>
                          </a:xfrm>
                          <a:prstGeom prst="rect">
                            <a:avLst/>
                          </a:prstGeom>
                          <a:solidFill>
                            <a:schemeClr val="bg1">
                              <a:lumMod val="65000"/>
                              <a:lumOff val="0"/>
                            </a:schemeClr>
                          </a:solidFill>
                          <a:ln w="6350">
                            <a:solidFill>
                              <a:srgbClr val="000000"/>
                            </a:solidFill>
                            <a:miter lim="800000"/>
                            <a:headEnd/>
                            <a:tailEnd/>
                          </a:ln>
                        </wps:spPr>
                        <wps:txbx>
                          <w:txbxContent>
                            <w:p w14:paraId="4025D953"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wps:txbx>
                        <wps:bodyPr rot="0" vert="horz" wrap="square" lIns="91440" tIns="45720" rIns="91440" bIns="45720" anchor="t" anchorCtr="0" upright="1">
                          <a:noAutofit/>
                        </wps:bodyPr>
                      </wps:wsp>
                      <wps:wsp>
                        <wps:cNvPr id="175" name="Rectangle 62"/>
                        <wps:cNvSpPr>
                          <a:spLocks noChangeArrowheads="1"/>
                        </wps:cNvSpPr>
                        <wps:spPr bwMode="auto">
                          <a:xfrm>
                            <a:off x="3100" y="3100"/>
                            <a:ext cx="700411"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6B83782A"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176" name="Rectangle 65"/>
                        <wps:cNvSpPr>
                          <a:spLocks noChangeArrowheads="1"/>
                        </wps:cNvSpPr>
                        <wps:spPr bwMode="auto">
                          <a:xfrm>
                            <a:off x="3192748" y="3100"/>
                            <a:ext cx="1035116"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677F5F"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177" name="Rectangle 68"/>
                        <wps:cNvSpPr>
                          <a:spLocks noChangeArrowheads="1"/>
                        </wps:cNvSpPr>
                        <wps:spPr bwMode="auto">
                          <a:xfrm>
                            <a:off x="1656025" y="3100"/>
                            <a:ext cx="699811" cy="200100"/>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EC47AA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178" name="Straight Arrow Connector 168"/>
                        <wps:cNvCnPr>
                          <a:cxnSpLocks noChangeShapeType="1"/>
                        </wps:cNvCnPr>
                        <wps:spPr bwMode="auto">
                          <a:xfrm flipH="1">
                            <a:off x="348605" y="5045012"/>
                            <a:ext cx="1697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79" name="Text Box 6"/>
                        <wps:cNvSpPr txBox="1">
                          <a:spLocks noChangeArrowheads="1"/>
                        </wps:cNvSpPr>
                        <wps:spPr bwMode="auto">
                          <a:xfrm>
                            <a:off x="349205" y="4917412"/>
                            <a:ext cx="1567824" cy="44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D75A3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wps:txbx>
                        <wps:bodyPr rot="0" vert="horz" wrap="square" lIns="91440" tIns="45720" rIns="91440" bIns="45720" anchor="t" anchorCtr="0" upright="1">
                          <a:noAutofit/>
                        </wps:bodyPr>
                      </wps:wsp>
                      <wps:wsp>
                        <wps:cNvPr id="180" name="Straight Arrow Connector 170"/>
                        <wps:cNvCnPr>
                          <a:cxnSpLocks noChangeShapeType="1"/>
                        </wps:cNvCnPr>
                        <wps:spPr bwMode="auto">
                          <a:xfrm>
                            <a:off x="2045931" y="5154212"/>
                            <a:ext cx="1595824"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1" name="Text Box 1605"/>
                        <wps:cNvSpPr txBox="1">
                          <a:spLocks noChangeArrowheads="1"/>
                        </wps:cNvSpPr>
                        <wps:spPr bwMode="auto">
                          <a:xfrm>
                            <a:off x="2266334" y="5015812"/>
                            <a:ext cx="1205818"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2578DA"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wps:txbx>
                        <wps:bodyPr rot="0" vert="horz" wrap="square" lIns="91440" tIns="45720" rIns="91440" bIns="45720" anchor="t" anchorCtr="0" upright="1">
                          <a:noAutofit/>
                        </wps:bodyPr>
                      </wps:wsp>
                      <wps:wsp>
                        <wps:cNvPr id="182" name="AutoShape 1615"/>
                        <wps:cNvCnPr>
                          <a:cxnSpLocks noChangeShapeType="1"/>
                        </wps:cNvCnPr>
                        <wps:spPr bwMode="auto">
                          <a:xfrm>
                            <a:off x="351705" y="433701"/>
                            <a:ext cx="1651725"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3" name="Text Box 1616"/>
                        <wps:cNvSpPr txBox="1">
                          <a:spLocks noChangeArrowheads="1"/>
                        </wps:cNvSpPr>
                        <wps:spPr bwMode="auto">
                          <a:xfrm>
                            <a:off x="612709" y="291401"/>
                            <a:ext cx="1390721"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76E91" w14:textId="77777777" w:rsidR="00C9141F" w:rsidRPr="0056335D" w:rsidRDefault="00C9141F" w:rsidP="00163F81">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184" name="AutoShape 1617"/>
                        <wps:cNvCnPr>
                          <a:cxnSpLocks noChangeShapeType="1"/>
                        </wps:cNvCnPr>
                        <wps:spPr bwMode="auto">
                          <a:xfrm>
                            <a:off x="2005330" y="908602"/>
                            <a:ext cx="17062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5" name="Text Box 1618"/>
                        <wps:cNvSpPr txBox="1">
                          <a:spLocks noChangeArrowheads="1"/>
                        </wps:cNvSpPr>
                        <wps:spPr bwMode="auto">
                          <a:xfrm>
                            <a:off x="2239634" y="784202"/>
                            <a:ext cx="1391321"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05F6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86" name="AutoShape 1619"/>
                        <wps:cNvCnPr>
                          <a:cxnSpLocks noChangeShapeType="1"/>
                        </wps:cNvCnPr>
                        <wps:spPr bwMode="auto">
                          <a:xfrm flipH="1">
                            <a:off x="1985030" y="1499204"/>
                            <a:ext cx="170622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7" name="Text Box 1620"/>
                        <wps:cNvSpPr txBox="1">
                          <a:spLocks noChangeArrowheads="1"/>
                        </wps:cNvSpPr>
                        <wps:spPr bwMode="auto">
                          <a:xfrm>
                            <a:off x="2249834" y="1350003"/>
                            <a:ext cx="15221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AFA4C"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wps:txbx>
                        <wps:bodyPr rot="0" vert="horz" wrap="square" lIns="91440" tIns="45720" rIns="91440" bIns="45720" anchor="t" anchorCtr="0" upright="1">
                          <a:noAutofit/>
                        </wps:bodyPr>
                      </wps:wsp>
                      <wps:wsp>
                        <wps:cNvPr id="188" name="AutoShape 1622"/>
                        <wps:cNvCnPr>
                          <a:cxnSpLocks noChangeShapeType="1"/>
                        </wps:cNvCnPr>
                        <wps:spPr bwMode="auto">
                          <a:xfrm flipH="1">
                            <a:off x="336505" y="2295505"/>
                            <a:ext cx="16516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89" name="Text Box 1623"/>
                        <wps:cNvSpPr txBox="1">
                          <a:spLocks noChangeArrowheads="1"/>
                        </wps:cNvSpPr>
                        <wps:spPr bwMode="auto">
                          <a:xfrm>
                            <a:off x="458407" y="2139305"/>
                            <a:ext cx="1521523" cy="42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BC8CEC" w14:textId="77777777" w:rsidR="00C9141F" w:rsidRPr="0056335D" w:rsidRDefault="00C9141F"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90" name="AutoShape 1629"/>
                        <wps:cNvCnPr>
                          <a:cxnSpLocks noChangeShapeType="1"/>
                        </wps:cNvCnPr>
                        <wps:spPr bwMode="auto">
                          <a:xfrm flipH="1">
                            <a:off x="2004030" y="2158305"/>
                            <a:ext cx="170632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2" name="Text Box 1630"/>
                        <wps:cNvSpPr txBox="1">
                          <a:spLocks noChangeArrowheads="1"/>
                        </wps:cNvSpPr>
                        <wps:spPr bwMode="auto">
                          <a:xfrm>
                            <a:off x="2093532" y="2012905"/>
                            <a:ext cx="1522123"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E0AF77"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wps:txbx>
                        <wps:bodyPr rot="0" vert="horz" wrap="square" lIns="91440" tIns="45720" rIns="91440" bIns="45720" anchor="t" anchorCtr="0" upright="1">
                          <a:noAutofit/>
                        </wps:bodyPr>
                      </wps:wsp>
                      <wps:wsp>
                        <wps:cNvPr id="193" name="Text Box 1631"/>
                        <wps:cNvSpPr txBox="1">
                          <a:spLocks noChangeArrowheads="1"/>
                        </wps:cNvSpPr>
                        <wps:spPr bwMode="auto">
                          <a:xfrm>
                            <a:off x="2045931" y="1153103"/>
                            <a:ext cx="2396536" cy="196900"/>
                          </a:xfrm>
                          <a:prstGeom prst="rect">
                            <a:avLst/>
                          </a:prstGeom>
                          <a:solidFill>
                            <a:schemeClr val="bg1">
                              <a:lumMod val="65000"/>
                              <a:lumOff val="0"/>
                            </a:schemeClr>
                          </a:solidFill>
                          <a:ln w="6350">
                            <a:solidFill>
                              <a:srgbClr val="000000"/>
                            </a:solidFill>
                            <a:miter lim="800000"/>
                            <a:headEnd/>
                            <a:tailEnd/>
                          </a:ln>
                        </wps:spPr>
                        <wps:txbx>
                          <w:txbxContent>
                            <w:p w14:paraId="067B2D59"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1a: Language Information available at  MoTech</w:t>
                              </w:r>
                            </w:p>
                          </w:txbxContent>
                        </wps:txbx>
                        <wps:bodyPr rot="0" vert="horz" wrap="square" lIns="91440" tIns="45720" rIns="91440" bIns="45720" anchor="t" anchorCtr="0" upright="1">
                          <a:noAutofit/>
                        </wps:bodyPr>
                      </wps:wsp>
                      <wps:wsp>
                        <wps:cNvPr id="194" name="Text Box 1632"/>
                        <wps:cNvSpPr txBox="1">
                          <a:spLocks noChangeArrowheads="1"/>
                        </wps:cNvSpPr>
                        <wps:spPr bwMode="auto">
                          <a:xfrm>
                            <a:off x="2041531" y="1847804"/>
                            <a:ext cx="2402236" cy="196900"/>
                          </a:xfrm>
                          <a:prstGeom prst="rect">
                            <a:avLst/>
                          </a:prstGeom>
                          <a:solidFill>
                            <a:schemeClr val="bg1">
                              <a:lumMod val="65000"/>
                              <a:lumOff val="0"/>
                            </a:schemeClr>
                          </a:solidFill>
                          <a:ln w="6350">
                            <a:solidFill>
                              <a:srgbClr val="000000"/>
                            </a:solidFill>
                            <a:miter lim="800000"/>
                            <a:headEnd/>
                            <a:tailEnd/>
                          </a:ln>
                        </wps:spPr>
                        <wps:txbx>
                          <w:txbxContent>
                            <w:p w14:paraId="6859EE3A"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wps:txbx>
                        <wps:bodyPr rot="0" vert="horz" wrap="square" lIns="91440" tIns="45720" rIns="91440" bIns="45720" anchor="t" anchorCtr="0" upright="1">
                          <a:noAutofit/>
                        </wps:bodyPr>
                      </wps:wsp>
                      <wps:wsp>
                        <wps:cNvPr id="195" name="Rectangle 186"/>
                        <wps:cNvSpPr>
                          <a:spLocks noChangeArrowheads="1"/>
                        </wps:cNvSpPr>
                        <wps:spPr bwMode="auto">
                          <a:xfrm>
                            <a:off x="158702" y="3511508"/>
                            <a:ext cx="4283765" cy="10039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0BF5C39E" w14:textId="77777777" w:rsidR="00C9141F" w:rsidRPr="0056335D" w:rsidRDefault="00C9141F" w:rsidP="00163F81">
                              <w:pPr>
                                <w:rPr>
                                  <w:rFonts w:cs="Arial"/>
                                  <w:sz w:val="14"/>
                                  <w:szCs w:val="14"/>
                                </w:rPr>
                              </w:pPr>
                            </w:p>
                          </w:txbxContent>
                        </wps:txbx>
                        <wps:bodyPr rot="0" vert="horz" wrap="square" lIns="91440" tIns="45720" rIns="91440" bIns="45720" anchor="ctr" anchorCtr="0" upright="1">
                          <a:noAutofit/>
                        </wps:bodyPr>
                      </wps:wsp>
                      <wps:wsp>
                        <wps:cNvPr id="196" name="Straight Arrow Connector 180"/>
                        <wps:cNvCnPr>
                          <a:cxnSpLocks noChangeShapeType="1"/>
                        </wps:cNvCnPr>
                        <wps:spPr bwMode="auto">
                          <a:xfrm flipH="1">
                            <a:off x="336505" y="4360510"/>
                            <a:ext cx="1676425"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97" name="Text Box 1609"/>
                        <wps:cNvSpPr txBox="1">
                          <a:spLocks noChangeArrowheads="1"/>
                        </wps:cNvSpPr>
                        <wps:spPr bwMode="auto">
                          <a:xfrm>
                            <a:off x="458407" y="4112810"/>
                            <a:ext cx="1204618" cy="398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471EE1"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wps:txbx>
                        <wps:bodyPr rot="0" vert="horz" wrap="square" lIns="91440" tIns="45720" rIns="91440" bIns="45720" anchor="t" anchorCtr="0" upright="1">
                          <a:noAutofit/>
                        </wps:bodyPr>
                      </wps:wsp>
                      <wps:wsp>
                        <wps:cNvPr id="198" name="Text Box 1621"/>
                        <wps:cNvSpPr txBox="1">
                          <a:spLocks noChangeArrowheads="1"/>
                        </wps:cNvSpPr>
                        <wps:spPr bwMode="auto">
                          <a:xfrm>
                            <a:off x="2093532" y="3511508"/>
                            <a:ext cx="2348936" cy="196900"/>
                          </a:xfrm>
                          <a:prstGeom prst="rect">
                            <a:avLst/>
                          </a:prstGeom>
                          <a:solidFill>
                            <a:schemeClr val="bg1">
                              <a:lumMod val="65000"/>
                              <a:lumOff val="0"/>
                            </a:schemeClr>
                          </a:solidFill>
                          <a:ln w="6350">
                            <a:solidFill>
                              <a:srgbClr val="000000"/>
                            </a:solidFill>
                            <a:miter lim="800000"/>
                            <a:headEnd/>
                            <a:tailEnd/>
                          </a:ln>
                        </wps:spPr>
                        <wps:txbx>
                          <w:txbxContent>
                            <w:p w14:paraId="4225B3B6" w14:textId="77777777" w:rsidR="00C9141F" w:rsidRPr="0056335D" w:rsidRDefault="00C9141F"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wps:txbx>
                        <wps:bodyPr rot="0" vert="horz" wrap="square" lIns="91440" tIns="45720" rIns="91440" bIns="45720" anchor="t" anchorCtr="0" upright="1">
                          <a:noAutofit/>
                        </wps:bodyPr>
                      </wps:wsp>
                      <wps:wsp>
                        <wps:cNvPr id="199" name="Straight Connector 66"/>
                        <wps:cNvCnPr/>
                        <wps:spPr bwMode="auto">
                          <a:xfrm flipH="1">
                            <a:off x="3641755" y="203200"/>
                            <a:ext cx="698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69"/>
                        <wps:cNvCnPr/>
                        <wps:spPr bwMode="auto">
                          <a:xfrm>
                            <a:off x="2005330" y="203200"/>
                            <a:ext cx="36201" cy="59994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Straight Connector 63"/>
                        <wps:cNvCnPr/>
                        <wps:spPr bwMode="auto">
                          <a:xfrm flipH="1">
                            <a:off x="328205" y="226001"/>
                            <a:ext cx="28000" cy="59766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2" name="Rectangle 1624"/>
                        <wps:cNvSpPr>
                          <a:spLocks noChangeArrowheads="1"/>
                        </wps:cNvSpPr>
                        <wps:spPr bwMode="auto">
                          <a:xfrm>
                            <a:off x="1208418" y="2454906"/>
                            <a:ext cx="1633825"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1753BC7"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wps:txbx>
                        <wps:bodyPr rot="0" vert="horz" wrap="square" lIns="91440" tIns="45720" rIns="91440" bIns="45720" anchor="ctr" anchorCtr="0" upright="1">
                          <a:noAutofit/>
                        </wps:bodyPr>
                      </wps:wsp>
                      <wps:wsp>
                        <wps:cNvPr id="203" name="Rectangle 1624"/>
                        <wps:cNvSpPr>
                          <a:spLocks noChangeArrowheads="1"/>
                        </wps:cNvSpPr>
                        <wps:spPr bwMode="auto">
                          <a:xfrm>
                            <a:off x="1216018" y="3746509"/>
                            <a:ext cx="1633825" cy="4235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3A99090"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wps:txbx>
                        <wps:bodyPr rot="0" vert="horz" wrap="square" lIns="91440" tIns="45720" rIns="91440" bIns="45720" anchor="ctr" anchorCtr="0" upright="1">
                          <a:noAutofit/>
                        </wps:bodyPr>
                      </wps:wsp>
                    </wpc:wpc>
                  </a:graphicData>
                </a:graphic>
              </wp:inline>
            </w:drawing>
          </mc:Choice>
          <mc:Fallback>
            <w:pict>
              <v:group id="Canvas 1583" o:spid="_x0000_s1156" editas="canvas" style="width:416.4pt;height:496.45pt;mso-position-horizontal-relative:char;mso-position-vertical-relative:line" coordsize="52882,6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">
                <v:shape id="_x0000_s1157" type="#_x0000_t75" style="position:absolute;width:52882;height:63049;visibility:visible;mso-wrap-style:square">
                  <v:fill o:detectmouseclick="t"/>
                  <v:path o:connecttype="none"/>
                </v:shape>
                <v:rect id="Rectangle 1585" o:spid="_x0000_s1158" style="position:absolute;left:952;top:31083;width:45669;height:28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PFr8A&#10;AADcAAAADwAAAGRycy9kb3ducmV2LnhtbERPy6rCMBDdX/AfwghuLpoqIl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NQ8WvwAAANwAAAAPAAAAAAAAAAAAAAAAAJgCAABkcnMvZG93bnJl&#10;di54bWxQSwUGAAAAAAQABAD1AAAAhAMAAAAA&#10;" filled="f" fillcolor="#d8d8d8 [2732]" strokeweight="1.25pt">
                  <v:textbox>
                    <w:txbxContent>
                      <w:p w:rsidR="00EA4B76" w:rsidRDefault="00EA4B76" w:rsidP="00163F81">
                        <w:r>
                          <w:rPr>
                            <w:b/>
                          </w:rPr>
                          <w:t>BENEFICIARY SUBSCRIPTION</w:t>
                        </w:r>
                      </w:p>
                      <w:p w:rsidR="00EA4B76" w:rsidRDefault="00EA4B76" w:rsidP="00163F81"/>
                    </w:txbxContent>
                  </v:textbox>
                </v:rect>
                <v:rect id="Rectangle 1586" o:spid="_x0000_s1159" style="position:absolute;left:952;top:5429;width:45669;height:24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qjb8A&#10;AADcAAAADwAAAGRycy9kb3ducmV2LnhtbERPy6rCMBDdX/AfwghuLpoqKFKNUgRBQbj42o/N2BSb&#10;SWmi1r+/EQR3czjPmS9bW4kHNb50rGA4SEAQ506XXCg4Hdf9KQgfkDVWjknBizwsF52fOabaPXlP&#10;j0MoRAxhn6ICE0KdSulzQxb9wNXEkbu6xmKIsCmkbvAZw20lR0kykRZLjg0Ga1oZym+Hu1VwzM5F&#10;Fi6jczY0u+2f9m3yi3ulet02m4EI1Iav+OPe6Dh/Mob3M/EC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eaqNvwAAANwAAAAPAAAAAAAAAAAAAAAAAJgCAABkcnMvZG93bnJl&#10;di54bWxQSwUGAAAAAAQABAD1AAAAhAMAAAAA&#10;" filled="f" fillcolor="#d8d8d8 [2732]" strokeweight="1.25pt">
                  <v:textbox>
                    <w:txbxContent>
                      <w:p w:rsidR="00EA4B76" w:rsidRDefault="00EA4B76" w:rsidP="00163F81">
                        <w:r>
                          <w:rPr>
                            <w:b/>
                          </w:rPr>
                          <w:t>LANGUAGE AND LOCATION DETERMI</w:t>
                        </w:r>
                        <w:r w:rsidRPr="003F0194">
                          <w:rPr>
                            <w:b/>
                          </w:rPr>
                          <w:t>NATION</w:t>
                        </w:r>
                      </w:p>
                    </w:txbxContent>
                  </v:textbox>
                </v:rect>
                <v:rect id="Rectangle 163" o:spid="_x0000_s1160" style="position:absolute;left:1524;top:18459;width:42900;height:10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TacIA&#10;AADcAAAADwAAAGRycy9kb3ducmV2LnhtbERPzWrCQBC+F/oOyxS8NRsrBpu6EakIQu3B2AeYZsck&#10;JDsbshsT374rCL3Nx/c7681kWnGl3tWWFcyjGARxYXXNpYKf8/51BcJ5ZI2tZVJwIweb7Plpjam2&#10;I5/omvtShBB2KSqovO9SKV1RkUEX2Y44cBfbG/QB9qXUPY4h3LTyLY4TabDm0FBhR58VFU0+GAVf&#10;zXKHWA6/3xc5rBbdcUvz91Gp2cu0/QDhafL/4of7oMP8JIH7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5Np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63" o:spid="_x0000_s1161" style="position:absolute;left:1651;top:11531;width:42773;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828sIA&#10;AADcAAAADwAAAGRycy9kb3ducmV2LnhtbERPzWrCQBC+F3yHZQRvzSZKNY2uQVqEgvWg7QNMs2MS&#10;zM6G7MbEt3cLhd7m4/udTT6aRtyoc7VlBUkUgyAurK65VPD9tX9OQTiPrLGxTAru5CDfTp42mGk7&#10;8IluZ1+KEMIuQwWV920mpSsqMugi2xIH7mI7gz7ArpS6wyGEm0bO43gpDdYcGips6a2i4nrujYLD&#10;9eUdsex/jhfZp4v2c0fJ66DUbDru1iA8jf5f/Of+0GH+cgW/z4QL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zbywgAAANwAAAAPAAAAAAAAAAAAAAAAAJgCAABkcnMvZG93&#10;bnJldi54bWxQSwUGAAAAAAQABAD1AAAAhwMAAAAA&#10;" fillcolor="#f2f2f2 [3052]" strokecolor="black [3213]" strokeweight=".5pt">
                  <v:stroke dashstyle="longDashDot"/>
                  <v:textbox>
                    <w:txbxContent>
                      <w:p w:rsidR="00EA4B76" w:rsidRPr="0056335D" w:rsidRDefault="00EA4B76" w:rsidP="00163F81">
                        <w:pPr>
                          <w:pStyle w:val="NormalWeb"/>
                          <w:jc w:val="center"/>
                          <w:rPr>
                            <w:rFonts w:ascii="Arial" w:hAnsi="Arial" w:cs="Arial"/>
                            <w:sz w:val="14"/>
                            <w:szCs w:val="14"/>
                          </w:rPr>
                        </w:pPr>
                      </w:p>
                    </w:txbxContent>
                  </v:textbox>
                </v:rect>
                <v:rect id="Rectangle 176" o:spid="_x0000_s1162" style="position:absolute;left:1524;top:46126;width:42900;height:11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CigMQA&#10;AADcAAAADwAAAGRycy9kb3ducmV2LnhtbESP3WrCQBCF7wu+wzKCd3VjpaLRVcQiCG0v/HmAMTsm&#10;wexsyG5MfHvnotC7Gc6Zc75ZbXpXqQc1ofRsYDJOQBFn3pacG7ic9+9zUCEiW6w8k4EnBdisB28r&#10;TK3v+EiPU8yVhHBI0UARY51qHbKCHIaxr4lFu/nGYZS1ybVtsJNwV+mPJJlphyVLQ4E17QrK7qfW&#10;Gfi+f34h5u3196bb+bT+2dJk0RkzGvbbJahIffw3/10frODPhFaekQn0+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wooDEAAAA3AAAAA8AAAAAAAAAAAAAAAAAmAIAAGRycy9k&#10;b3ducmV2LnhtbFBLBQYAAAAABAAEAPUAAACJAwAAAAA=&#10;" fillcolor="#f2f2f2 [3052]" strokecolor="black [3213]" strokeweight=".5pt">
                  <v:stroke dashstyle="longDashDot"/>
                </v:rect>
                <v:shape id="Straight Arrow Connector 172" o:spid="_x0000_s1163" type="#_x0000_t32" style="position:absolute;left:20059;top:54508;width:1677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nnMQAAADcAAAADwAAAGRycy9kb3ducmV2LnhtbERP30vDMBB+F/wfwg18KS6dQqfdsrEK&#10;gi86jYO9Hs2t6WwupYlb/e+NIOztPr6ft1yPrhMnGkLrWcFsmoMgrr1puVGw+3y+fQARIrLBzjMp&#10;+KEA69X11RJL48/8QScdG5FCOJSowMbYl1KG2pLDMPU9ceIOfnAYExwaaQY8p3DXybs8L6TDllOD&#10;xZ6eLNVf+tsp0Hr7fl/M9/bt9aCPWTXPdlWVKXUzGTcLEJHGeBH/u19Mml88wt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ecxAAAANwAAAAPAAAAAAAAAAAA&#10;AAAAAKECAABkcnMvZG93bnJldi54bWxQSwUGAAAAAAQABAD5AAAAkgMAAAAA&#10;" strokecolor="black [3213]" strokeweight=".25pt">
                  <v:stroke startarrow="oval" endarrow="open"/>
                </v:shape>
                <v:shape id="Text Box 1591" o:spid="_x0000_s1164" type="#_x0000_t202" style="position:absolute;left:22498;top:53098;width:13652;height:4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Create </w:t>
                        </w:r>
                        <w:r w:rsidRPr="0056335D">
                          <w:rPr>
                            <w:rFonts w:ascii="Arial" w:hAnsi="Arial" w:cs="Arial"/>
                            <w:sz w:val="14"/>
                            <w:szCs w:val="14"/>
                          </w:rPr>
                          <w:t xml:space="preserve">Subscription Response </w:t>
                        </w:r>
                      </w:p>
                    </w:txbxContent>
                  </v:textbox>
                </v:shape>
                <v:shape id="Straight Arrow Connector 174" o:spid="_x0000_s1165" type="#_x0000_t32" style="position:absolute;left:3282;top:56299;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a9R8QAAADcAAAADwAAAGRycy9kb3ducmV2LnhtbERPS2vCQBC+F/oflil4CbrRginRVZpC&#10;wUtfW8HrkB2zsdnZkF01/ffdQqG3+fies96OrhMXGkLrWcF8loMgrr1puVGw/3yePoAIEdlg55kU&#10;fFOA7eb2Zo2l8Vf+oIuOjUghHEpUYGPsSylDbclhmPmeOHFHPziMCQ6NNANeU7jr5CLPl9Jhy6nB&#10;Yk9PluovfXYKtH57v18WB/v6ctSnrCqyfVVlSk3uxscViEhj/Bf/uXcmzS/m8PtMu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Vr1HxAAAANwAAAAPAAAAAAAAAAAA&#10;AAAAAKECAABkcnMvZG93bnJldi54bWxQSwUGAAAAAAQABAD5AAAAkgMAAAAA&#10;" strokecolor="black [3213]" strokeweight=".25pt">
                  <v:stroke startarrow="oval" endarrow="open"/>
                </v:shape>
                <v:shape id="Text Box 1593" o:spid="_x0000_s1166" type="#_x0000_t202" style="position:absolute;left:5715;top:54895;width:12052;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Subscription Successful Message</w:t>
                        </w:r>
                      </w:p>
                    </w:txbxContent>
                  </v:textbox>
                </v:shape>
                <v:shape id="Text Box 1594" o:spid="_x0000_s1167" type="#_x0000_t202" style="position:absolute;left:20935;top:46126;width:23489;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sWsIA&#10;AADcAAAADwAAAGRycy9kb3ducmV2LnhtbESP0YrCMBBF3wX/IcyCb5ruIipdU1kXBF8UrPsBQzPb&#10;ljaTkqTa/r0RBN9muHfuubPdDaYVN3K+tqzgc5GAIC6srrlU8Hc9zDcgfEDW2FomBSN52GXTyRZT&#10;be98oVseShFD2KeooAqhS6X0RUUG/cJ2xFH7t85giKsrpXZ4j+GmlV9JspIGa46ECjv6raho8t5E&#10;btLI07m/jm5jRovHPeX9SErNPoafbxCBhvA2v66POtZfL+H5TJ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CxawgAAANwAAAAPAAAAAAAAAAAAAAAAAJgCAABkcnMvZG93&#10;bnJldi54bWxQSwUGAAAAAAQABAD1AAAAhwM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2b</w:t>
                        </w:r>
                        <w:r w:rsidRPr="000E5D0F">
                          <w:rPr>
                            <w:rFonts w:cs="Arial"/>
                            <w:sz w:val="14"/>
                            <w:szCs w:val="14"/>
                          </w:rPr>
                          <w:t>:</w:t>
                        </w:r>
                        <w:r>
                          <w:rPr>
                            <w:rFonts w:cs="Arial"/>
                            <w:sz w:val="14"/>
                            <w:szCs w:val="14"/>
                          </w:rPr>
                          <w:t xml:space="preserve"> Successful </w:t>
                        </w:r>
                        <w:r w:rsidRPr="000E5D0F">
                          <w:rPr>
                            <w:rFonts w:cs="Arial"/>
                            <w:sz w:val="14"/>
                            <w:szCs w:val="14"/>
                          </w:rPr>
                          <w:t>Subscription</w:t>
                        </w:r>
                        <w:r>
                          <w:rPr>
                            <w:rFonts w:cs="Arial"/>
                            <w:sz w:val="14"/>
                            <w:szCs w:val="14"/>
                          </w:rPr>
                          <w:t xml:space="preserve"> Creation</w:t>
                        </w:r>
                      </w:p>
                    </w:txbxContent>
                  </v:textbox>
                </v:shape>
                <v:rect id="Rectangle 62" o:spid="_x0000_s1168" style="position:absolute;left:31;top:31;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cO8QA&#10;AADcAAAADwAAAGRycy9kb3ducmV2LnhtbERPTWvCQBC9C/6HZQq96abSRkndBClpEenF2Iu3ITtN&#10;QrOzaXajqb/eLQje5vE+Z52NphUn6l1jWcHTPAJBXFrdcKXg6/A+W4FwHllja5kU/JGDLJ1O1pho&#10;e+Y9nQpfiRDCLkEFtfddIqUrazLo5rYjDty37Q36APtK6h7PIdy0chFFsTTYcGiosaO3msqfYjAK&#10;FsMub7dm2MWfq+OQX/L4+eP4q9Tjw7h5BeFp9Hfxzb3VYf7yBf6fCR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iXDvEAAAA3AAAAA8AAAAAAAAAAAAAAAAAmAIAAGRycy9k&#10;b3ducmV2LnhtbFBLBQYAAAAABAAEAPUAAACJAw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rect id="Rectangle 65" o:spid="_x0000_s1169" style="position:absolute;left:31927;top:31;width:10351;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DCTMQA&#10;AADcAAAADwAAAGRycy9kb3ducmV2LnhtbERPS2vCQBC+F/oflil4qxuDpJK6ikhagvRS24u3ITsm&#10;wexszG4e+uu7hUJv8/E9Z72dTCMG6lxtWcFiHoEgLqyuuVTw/fX2vALhPLLGxjIpuJGD7ebxYY2p&#10;tiN/0nD0pQgh7FJUUHnfplK6oiKDbm5b4sCdbWfQB9iVUnc4hnDTyDiKEmmw5tBQYUv7iorLsTcK&#10;4v6QNbnpD8nH6tRn9yxZvp+uSs2ept0rCE+T/xf/uXMd5r8k8PtMuE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wwkzEAAAA3AAAAA8AAAAAAAAAAAAAAAAAmAIAAGRycy9k&#10;b3ducmV2LnhtbFBLBQYAAAAABAAEAPUAAACJAw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rect id="Rectangle 68" o:spid="_x0000_s1170" style="position:absolute;left:16560;top:31;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n18QA&#10;AADcAAAADwAAAGRycy9kb3ducmV2LnhtbERPTWvCQBC9F/oflin01mwqJUrMJkiJRaQXbS/ehuyY&#10;BLOzMbvRtL++WxC8zeN9TlZMphMXGlxrWcFrFIMgrqxuuVbw/bV+WYBwHlljZ5kU/JCDIn98yDDV&#10;9so7uux9LUIIuxQVNN73qZSuasigi2xPHLijHQz6AIda6gGvIdx0chbHiTTYcmhosKf3hqrTfjQK&#10;ZuO27DZm3Cafi8NY/pbJ28fhrNTz07RagvA0+bv45t7oMH8+h/9nwgU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8Z9f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shape id="Straight Arrow Connector 168" o:spid="_x0000_s1171" type="#_x0000_t32" style="position:absolute;left:3486;top:50450;width:169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U2sYAAADcAAAADwAAAGRycy9kb3ducmV2LnhtbESPT0vDQBDF74LfYRnBS2g3KjQSuy1G&#10;ELz4by30OmSn2Wh2NmTXNn575yB4m+G9ee836+0cBnWkKfWRDVwtS1DEbXQ9dwZ2H4+LW1ApIzsc&#10;IpOBH0qw3ZyfrbF28cTvdLS5UxLCqUYDPuex1jq1ngKmZRyJRTvEKWCWdeq0m/Ak4WHQ12W50gF7&#10;lgaPIz14ar/sdzBg7evbzara+5fng/0smqrYNU1hzOXFfH8HKtOc/81/109O8CuhlWdkAr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sFNrGAAAA3AAAAA8AAAAAAAAA&#10;AAAAAAAAoQIAAGRycy9kb3ducmV2LnhtbFBLBQYAAAAABAAEAPkAAACUAwAAAAA=&#10;" strokecolor="black [3213]" strokeweight=".25pt">
                  <v:stroke startarrow="oval" endarrow="open"/>
                </v:shape>
                <v:shape id="Text Box 6" o:spid="_x0000_s1172" type="#_x0000_t202" style="position:absolute;left:3492;top:49174;width:15678;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Play the Welcome Prompt in the determined Language and get consents for Pack subscription</w:t>
                        </w:r>
                      </w:p>
                    </w:txbxContent>
                  </v:textbox>
                </v:shape>
                <v:shape id="Straight Arrow Connector 170" o:spid="_x0000_s1173" type="#_x0000_t32" style="position:absolute;left:20459;top:51542;width:159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nml8YAAADcAAAADwAAAGRycy9kb3ducmV2LnhtbESP0WrCQBBF34X+wzKFvummFlRS16CW&#10;QKGgJPYDhuyYhGRnQ3arab++81Do2wz3zr1nttnkenWjMbSeDTwvElDElbct1wY+L/l8AypEZIu9&#10;ZzLwTQGy3cNsi6n1dy7oVsZaSQiHFA00MQ6p1qFqyGFY+IFYtKsfHUZZx1rbEe8S7nq9TJKVdtiy&#10;NDQ40LGhqiu/nIFl8dKdDh95fihO6/zsV+3P8a005ulx2r+CijTFf/Pf9bsV/I3gyzMygd7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55pfGAAAA3AAAAA8AAAAAAAAA&#10;AAAAAAAAoQIAAGRycy9kb3ducmV2LnhtbFBLBQYAAAAABAAEAPkAAACUAwAAAAA=&#10;" strokecolor="black [3213]" strokeweight=".25pt">
                  <v:stroke startarrow="oval" endarrow="open"/>
                </v:shape>
                <v:shape id="Text Box 1605" o:spid="_x0000_s1174" type="#_x0000_t202" style="position:absolute;left:22663;top:50158;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“Create </w:t>
                        </w:r>
                        <w:r>
                          <w:rPr>
                            <w:rFonts w:ascii="Arial" w:hAnsi="Arial" w:cs="Arial"/>
                            <w:sz w:val="14"/>
                            <w:szCs w:val="14"/>
                          </w:rPr>
                          <w:t>S</w:t>
                        </w:r>
                        <w:r w:rsidRPr="0056335D">
                          <w:rPr>
                            <w:rFonts w:ascii="Arial" w:hAnsi="Arial" w:cs="Arial"/>
                            <w:sz w:val="14"/>
                            <w:szCs w:val="14"/>
                          </w:rPr>
                          <w:t>ubscription” Request</w:t>
                        </w:r>
                      </w:p>
                    </w:txbxContent>
                  </v:textbox>
                </v:shape>
                <v:shape id="AutoShape 1615" o:spid="_x0000_s1175" type="#_x0000_t32" style="position:absolute;left:3517;top:4337;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fde8IAAADcAAAADwAAAGRycy9kb3ducmV2LnhtbERP24rCMBB9X/Afwgi+rakVXKlG8UJB&#10;EFza3Q8YmrEtNpPSRK379RtB8G0O5zrLdW8acaPO1ZYVTMYRCOLC6ppLBb8/6ecchPPIGhvLpOBB&#10;DtarwccSE23vnNEt96UIIewSVFB53yZSuqIig25sW+LAnW1n0AfYlVJ3eA/hppFxFM2kwZpDQ4Ut&#10;7SoqLvnVKIiz6eW0PabpNjt9pd92Vv/t9rlSo2G/WYDw1Pu3+OU+6DB/HsPzmXC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fde8IAAADcAAAADwAAAAAAAAAAAAAA&#10;AAChAgAAZHJzL2Rvd25yZXYueG1sUEsFBgAAAAAEAAQA+QAAAJADAAAAAA==&#10;" strokecolor="black [3213]" strokeweight=".25pt">
                  <v:stroke startarrow="oval" endarrow="open"/>
                </v:shape>
                <v:shape id="Text Box 1616" o:spid="_x0000_s1176" type="#_x0000_t202" style="position:absolute;left:6127;top:2914;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User Dials LongCode for Subscription or Inbox</w:t>
                        </w:r>
                      </w:p>
                    </w:txbxContent>
                  </v:textbox>
                </v:shape>
                <v:shape id="AutoShape 1617" o:spid="_x0000_s1177" type="#_x0000_t32" style="position:absolute;left:20053;top:9086;width:1706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LglMIAAADcAAAADwAAAGRycy9kb3ducmV2LnhtbERP24rCMBB9F/Yfwiz4pqkXXOkaZVUK&#10;gqC0ux8wNGNbbCalyWr1640g+DaHc53FqjO1uFDrKssKRsMIBHFudcWFgr/fZDAH4TyyxtoyKbiR&#10;g9Xyo7fAWNsrp3TJfCFCCLsYFZTeN7GULi/JoBvahjhwJ9sa9AG2hdQtXkO4qeU4imbSYMWhocSG&#10;NiXl5+zfKBink/NhvU+SdXr4So52Vt0320yp/mf38w3CU+ff4pd7p8P8+RSe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LglMIAAADcAAAADwAAAAAAAAAAAAAA&#10;AAChAgAAZHJzL2Rvd25yZXYueG1sUEsFBgAAAAAEAAQA+QAAAJADAAAAAA==&#10;" strokecolor="black [3213]" strokeweight=".25pt">
                  <v:stroke startarrow="oval" endarrow="open"/>
                </v:shape>
                <v:shape id="Text Box 1618" o:spid="_x0000_s1178" type="#_x0000_t202" style="position:absolute;left:22396;top:7842;width:13913;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qwcMA&#10;AADcAAAADwAAAGRycy9kb3ducmV2LnhtbERPTYvCMBC9C/sfwix401RBKV2jSEFWRA+6vextthnb&#10;YjPpNlGrv94Igrd5vM+ZLTpTiwu1rrKsYDSMQBDnVldcKMh+VoMYhPPIGmvLpOBGDhbzj94ME22v&#10;vKfLwRcihLBLUEHpfZNI6fKSDLqhbYgDd7StQR9gW0jd4jWEm1qOo2gqDVYcGkpsKC0pPx3ORsEm&#10;Xe1w/zc28b1Ov7fHZfOf/U6U6n92yy8Qnjr/Fr/cax3mxx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qwc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619" o:spid="_x0000_s1179" type="#_x0000_t32" style="position:absolute;left:19850;top:14992;width:1706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pVFMQAAADcAAAADwAAAGRycy9kb3ducmV2LnhtbERP30vDMBB+F/wfwgm+FJfqoBvdsmEF&#10;wZdNjYO9Hs2t6dZcShO3+t+bgeDbfXw/b7keXSfONITWs4LHSQ6CuPam5UbB7uv1YQ4iRGSDnWdS&#10;8EMB1qvbmyWWxl/4k846NiKFcChRgY2xL6UMtSWHYeJ74sQd/OAwJjg00gx4SeGuk095XkiHLacG&#10;iz29WKpP+tsp0Pr9Y1rM9na7OehjVs2yXVVlSt3fjc8LEJHG+C/+c7+ZNH9ewPW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alUUxAAAANwAAAAPAAAAAAAAAAAA&#10;AAAAAKECAABkcnMvZG93bnJldi54bWxQSwUGAAAAAAQABAD5AAAAkgMAAAAA&#10;" strokecolor="black [3213]" strokeweight=".25pt">
                  <v:stroke startarrow="oval" endarrow="open"/>
                </v:shape>
                <v:shape id="Text Box 1620" o:spid="_x0000_s1180" type="#_x0000_t202" style="position:absolute;left:22498;top:13500;width:15221;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response </w:t>
                        </w:r>
                        <w:r w:rsidRPr="0056335D">
                          <w:rPr>
                            <w:rFonts w:ascii="Arial" w:hAnsi="Arial" w:cs="Arial"/>
                            <w:sz w:val="14"/>
                            <w:szCs w:val="14"/>
                          </w:rPr>
                          <w:t xml:space="preserve">with </w:t>
                        </w:r>
                        <w:r>
                          <w:rPr>
                            <w:rFonts w:ascii="Arial" w:hAnsi="Arial" w:cs="Arial"/>
                            <w:sz w:val="14"/>
                            <w:szCs w:val="14"/>
                          </w:rPr>
                          <w:t>language &amp; location details</w:t>
                        </w:r>
                      </w:p>
                    </w:txbxContent>
                  </v:textbox>
                </v:shape>
                <v:shape id="AutoShape 1622" o:spid="_x0000_s1181" type="#_x0000_t32" style="position:absolute;left:3365;top:22955;width:1651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lk/cYAAADcAAAADwAAAGRycy9kb3ducmV2LnhtbESPQUvDQBCF74L/YRnBS7AbFdqSdluM&#10;IHhR61rwOmSn2dTsbMiubfz3zkHwNsN789436+0UenWiMXWRDdzOSlDETXQdtwb2H083S1ApIzvs&#10;I5OBH0qw3VxerLFy8czvdLK5VRLCqUIDPueh0jo1ngKmWRyIRTvEMWCWdWy1G/Es4aHXd2U51wE7&#10;lgaPAz16ar7sdzBg7dvufr749K8vB3ss6kWxr+vCmOur6WEFKtOU/81/189O8JdCK8/IBHrz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5ZP3GAAAA3AAAAA8AAAAAAAAA&#10;AAAAAAAAoQIAAGRycy9kb3ducmV2LnhtbFBLBQYAAAAABAAEAPkAAACUAwAAAAA=&#10;" strokecolor="black [3213]" strokeweight=".25pt">
                  <v:stroke startarrow="oval" endarrow="open"/>
                </v:shape>
                <v:shape id="Text Box 1623" o:spid="_x0000_s1182" type="#_x0000_t202" style="position:absolute;left:4584;top:21393;width:15215;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2gxMQA&#10;AADcAAAADwAAAGRycy9kb3ducmV2LnhtbERPTWvCQBC9F/oflil4q5sKLWl0lRAIFrEHUy+9TbNj&#10;EszOptnVxP76riB4m8f7nMVqNK04U+8aywpephEI4tLqhisF+6/8OQbhPLLG1jIpuJCD1fLxYYGJ&#10;tgPv6Fz4SoQQdgkqqL3vEildWZNBN7UdceAOtjfoA+wrqXscQrhp5SyK3qTBhkNDjR1lNZXH4mQU&#10;bLL8E3c/MxP/tdl6e0i73/33q1KTpzGdg/A0+rv45v7QYX78Dtdnw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oMT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629" o:spid="_x0000_s1183" type="#_x0000_t32" style="position:absolute;left:20040;top:21583;width:1706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JsYAAADcAAAADwAAAGRycy9kb3ducmV2LnhtbESPQUvDQBCF74L/YRnBS7AbFVobuy1G&#10;ELxodVvwOmSn2Wh2NmTXNv575yB4m+G9ee+b1WYKvTrSmLrIBq5nJSjiJrqOWwP73dPVHaiUkR32&#10;kcnADyXYrM/PVli5eOJ3OtrcKgnhVKEBn/NQaZ0aTwHTLA7Eoh3iGDDLOrbajXiS8NDrm7Kc64Ad&#10;S4PHgR49NV/2Oxiwdvt2O198+NeXg/0s6kWxr+vCmMuL6eEeVKYp/5v/rp+d4C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W/ibGAAAA3AAAAA8AAAAAAAAA&#10;AAAAAAAAoQIAAGRycy9kb3ducmV2LnhtbFBLBQYAAAAABAAEAPkAAACUAwAAAAA=&#10;" strokecolor="black [3213]" strokeweight=".25pt">
                  <v:stroke startarrow="oval" endarrow="open"/>
                </v:shape>
                <v:shape id="Text Box 1630" o:spid="_x0000_s1184" type="#_x0000_t202" style="position:absolute;left:20935;top:20129;width:15221;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txbxContent>
                  </v:textbox>
                </v:shape>
                <v:shape id="Text Box 1631" o:spid="_x0000_s1185" type="#_x0000_t202" style="position:absolute;left:20459;top:11531;width:23965;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S1MAA&#10;AADcAAAADwAAAGRycy9kb3ducmV2LnhtbESP0YrCMBBF3wX/IYzgm6Yq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VS1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 xml:space="preserve">1a: Language Information available </w:t>
                        </w:r>
                        <w:proofErr w:type="gramStart"/>
                        <w:r>
                          <w:rPr>
                            <w:rFonts w:cs="Arial"/>
                            <w:sz w:val="14"/>
                            <w:szCs w:val="14"/>
                          </w:rPr>
                          <w:t>at  MoTech</w:t>
                        </w:r>
                        <w:proofErr w:type="gramEnd"/>
                      </w:p>
                    </w:txbxContent>
                  </v:textbox>
                </v:shape>
                <v:shape id="Text Box 1632" o:spid="_x0000_s1186" type="#_x0000_t202" style="position:absolute;left:20415;top:18478;width:24022;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KoMAA&#10;AADcAAAADwAAAGRycy9kb3ducmV2LnhtbESP0YrCMBBF3wX/IYzgm6aKiFuNooLgywrW/YChGdti&#10;MylJqu3fbwTBtxnunXvubHadqcWTnK8sK5hNExDEudUVFwr+bqfJCoQPyBpry6SgJw+77XCwwVTb&#10;F1/pmYVCxBD2KSooQ2hSKX1ekkE/tQ1x1O7WGQxxdYXUDl8x3NRyniRLabDiSCixoWNJ+SNrTeQm&#10;D/l7aW+9W5ne4vlAWduTUuNRt1+DCNSFr/lzfdax/s8C3s/ECe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zKoM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1b: Language Information not available at MoTech</w:t>
                        </w:r>
                      </w:p>
                    </w:txbxContent>
                  </v:textbox>
                </v:shape>
                <v:rect id="Rectangle 186" o:spid="_x0000_s1187" style="position:absolute;left:1587;top:35115;width:42837;height:10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9OcIA&#10;AADcAAAADwAAAGRycy9kb3ducmV2LnhtbERP22rCQBB9L/gPywh9qxstFo1uJFgKBdsHLx8wZsck&#10;JDsbsptL/94tCL7N4VxnuxtNLXpqXWlZwXwWgSDOrC45V3A5f72tQDiPrLG2TAr+yMEumbxsMdZ2&#10;4CP1J5+LEMIuRgWF900spcsKMuhmtiEO3M22Bn2AbS51i0MIN7VcRNGHNFhyaCiwoX1BWXXqjIJD&#10;tfxEzLvr7012q/fmJ6X5elDqdTqmGxCeRv8UP9zfOsxfL+H/mXCBT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H05wgAAANwAAAAPAAAAAAAAAAAAAAAAAJgCAABkcnMvZG93&#10;bnJldi54bWxQSwUGAAAAAAQABAD1AAAAhwMAAAAA&#10;" fillcolor="#f2f2f2 [3052]" strokecolor="black [3213]" strokeweight=".5pt">
                  <v:stroke dashstyle="longDashDot"/>
                  <v:textbox>
                    <w:txbxContent>
                      <w:p w:rsidR="00EA4B76" w:rsidRPr="0056335D" w:rsidRDefault="00EA4B76" w:rsidP="00163F81">
                        <w:pPr>
                          <w:rPr>
                            <w:rFonts w:cs="Arial"/>
                            <w:sz w:val="14"/>
                            <w:szCs w:val="14"/>
                          </w:rPr>
                        </w:pPr>
                      </w:p>
                    </w:txbxContent>
                  </v:textbox>
                </v:rect>
                <v:shape id="Straight Arrow Connector 180" o:spid="_x0000_s1188" type="#_x0000_t32" style="position:absolute;left:3365;top:43605;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DycQAAADcAAAADwAAAGRycy9kb3ducmV2LnhtbERP30vDMBB+F/wfwg18KS6dQqfdsrEK&#10;gi86jYO9Hs2t6WwupYlb/e+NIOztPr6ft1yPrhMnGkLrWcFsmoMgrr1puVGw+3y+fQARIrLBzjMp&#10;+KEA69X11RJL48/8QScdG5FCOJSowMbYl1KG2pLDMPU9ceIOfnAYExwaaQY8p3DXybs8L6TDllOD&#10;xZ6eLNVf+tsp0Hr7fl/M9/bt9aCPWTXPdlWVKXUzGTcLEJHGeBH/u19Mmv9YwN8z6QK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s8PJxAAAANwAAAAPAAAAAAAAAAAA&#10;AAAAAKECAABkcnMvZG93bnJldi54bWxQSwUGAAAAAAQABAD5AAAAkgMAAAAA&#10;" strokecolor="black [3213]" strokeweight=".25pt">
                  <v:stroke startarrow="oval" endarrow="open"/>
                </v:shape>
                <v:shape id="Text Box 1609" o:spid="_x0000_s1189" type="#_x0000_t202" style="position:absolute;left:4584;top:41128;width:12046;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message regarding already existing Subscription</w:t>
                        </w:r>
                      </w:p>
                    </w:txbxContent>
                  </v:textbox>
                </v:shape>
                <v:shape id="Text Box 1621" o:spid="_x0000_s1190" type="#_x0000_t202" style="position:absolute;left:20935;top:35115;width:2348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ApcAA&#10;AADcAAAADwAAAGRycy9kb3ducmV2LnhtbESPzYrCMBDH7wu+QxjB25rqQdxqlHVhwYvCVh9gaGbb&#10;YjMpSart2zsHwdsM8//4zXY/uFbdKcTGs4HFPANFXHrbcGXgevn9XIOKCdli65kMjBRhv5t8bDG3&#10;/sF/dC9SpSSEY44G6pS6XOtY1uQwzn1HLLd/HxwmWUOlbcCHhLtWL7NspR02LA01dvRTU3kreie9&#10;2U2fzv1lDGs3ejweqOhHMmY2Hb43oBIN6S1+uY9W8L+EVp6RCf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HApcAAAADcAAAADwAAAAAAAAAAAAAAAACYAgAAZHJzL2Rvd25y&#10;ZXYueG1sUEsFBgAAAAAEAAQA9QAAAIUDAAAAAA==&#10;" fillcolor="#a5a5a5 [2092]" strokeweight=".5pt">
                  <v:textbox>
                    <w:txbxContent>
                      <w:p w:rsidR="00EA4B76" w:rsidRPr="0056335D" w:rsidRDefault="00EA4B76" w:rsidP="00163F81">
                        <w:pPr>
                          <w:rPr>
                            <w:rFonts w:cs="Arial"/>
                            <w:sz w:val="14"/>
                            <w:szCs w:val="14"/>
                          </w:rPr>
                        </w:pPr>
                        <w:r w:rsidRPr="000E5D0F">
                          <w:rPr>
                            <w:rFonts w:cs="Arial"/>
                            <w:sz w:val="14"/>
                            <w:szCs w:val="14"/>
                          </w:rPr>
                          <w:t>Case</w:t>
                        </w:r>
                        <w:r>
                          <w:rPr>
                            <w:rFonts w:cs="Arial"/>
                            <w:sz w:val="14"/>
                            <w:szCs w:val="14"/>
                          </w:rPr>
                          <w:t>2a</w:t>
                        </w:r>
                        <w:r w:rsidRPr="000E5D0F">
                          <w:rPr>
                            <w:rFonts w:cs="Arial"/>
                            <w:sz w:val="14"/>
                            <w:szCs w:val="14"/>
                          </w:rPr>
                          <w:t>: Subscription</w:t>
                        </w:r>
                        <w:r>
                          <w:rPr>
                            <w:rFonts w:cs="Arial"/>
                            <w:sz w:val="14"/>
                            <w:szCs w:val="14"/>
                          </w:rPr>
                          <w:t xml:space="preserve"> already exists</w:t>
                        </w:r>
                      </w:p>
                    </w:txbxContent>
                  </v:textbox>
                </v:shape>
                <v:line id="Straight Connector 66" o:spid="_x0000_s1191" style="position:absolute;flip:x;visibility:visible;mso-wrap-style:square" from="36417,2032" to="371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lQMMAAADcAAAADwAAAGRycy9kb3ducmV2LnhtbERPS2vCQBC+C/6HZYTezMYeWhNdpQhC&#10;aUkxsT14G7KTB83Ohuxq0n/fLRS8zcf3nO1+Mp240eBaywpWUQyCuLS65VrB5/m4XINwHlljZ5kU&#10;/JCD/W4+22Kq7cg53QpfixDCLkUFjfd9KqUrGzLoItsTB66yg0Ef4FBLPeAYwk0nH+P4SRpsOTQ0&#10;2NOhofK7uBoFlbv2h8uX9tXzW5Zn1Xv9geNJqYfF9LIB4Wnyd/G/+1WH+UkCf8+EC+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pUDDAAAA3AAAAA8AAAAAAAAAAAAA&#10;AAAAoQIAAGRycy9kb3ducmV2LnhtbFBLBQYAAAAABAAEAPkAAACRAwAAAAA=&#10;" strokecolor="black [3040]"/>
                <v:line id="Straight Connector 69" o:spid="_x0000_s1192" style="position:absolute;visibility:visible;mso-wrap-style:square" from="20053,2032" to="20415,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isMIAAADcAAAADwAAAGRycy9kb3ducmV2LnhtbESPQWsCMRSE70L/Q3gFbzWrorTrRinF&#10;orQnt/X+2Dx3l928rEmq8d83hYLHYWa+YYpNNL24kPOtZQXTSQaCuLK65VrB99f70zMIH5A19pZJ&#10;wY08bNYPowJzba98oEsZapEg7HNU0IQw5FL6qiGDfmIH4uSdrDMYknS11A6vCW56OcuypTTYclpo&#10;cKC3hqqu/DGJMj2ejdx1L3j8cJ9uO1/GRTwrNX6MrysQgWK4h//be60gEeHv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MisMIAAADcAAAADwAAAAAAAAAAAAAA&#10;AAChAgAAZHJzL2Rvd25yZXYueG1sUEsFBgAAAAAEAAQA+QAAAJADAAAAAA==&#10;" strokecolor="black [3040]"/>
                <v:line id="Straight Connector 63" o:spid="_x0000_s1193" style="position:absolute;flip:x;visibility:visible;mso-wrap-style:square" from="3282,2260" to="3562,62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dvcMAAADcAAAADwAAAGRycy9kb3ducmV2LnhtbESPS6vCMBSE9xf8D+EI7q6pLlSqUUQQ&#10;LlcUnwt3h+b0gc1JaaKt/94IgsthZr5hZovWlOJBtSssKxj0IxDEidUFZwrOp/XvBITzyBpLy6Tg&#10;SQ4W887PDGNtGz7Q4+gzESDsYlSQe1/FUrokJ4Oubyvi4KW2NuiDrDOpa2wC3JRyGEUjabDgsJBj&#10;RaucktvxbhSk7l6trhft0/H/9rBNN9kOm71SvW67nILw1Ppv+NP+0wqG0QDeZ8IR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9Xb3DAAAA3AAAAA8AAAAAAAAAAAAA&#10;AAAAoQIAAGRycy9kb3ducmV2LnhtbFBLBQYAAAAABAAEAPkAAACRAwAAAAA=&#10;" strokecolor="black [3040]"/>
                <v:rect id="Rectangle 1624" o:spid="_x0000_s1194" style="position:absolute;left:12084;top:24549;width:16338;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jWTsQA&#10;AADcAAAADwAAAGRycy9kb3ducmV2LnhtbESPQYvCMBSE74L/IbyFvWm6ZSnSNYpIFREvq3vx9mie&#10;bbF5qU2q1V9vFgSPw8w3w0znvanFlVpXWVbwNY5AEOdWV1wo+DusRhMQziNrrC2Tgjs5mM+Ggymm&#10;2t74l657X4hQwi5FBaX3TSqly0sy6Ma2IQ7eybYGfZBtIXWLt1BuahlHUSINVhwWSmxoWVJ+3ndG&#10;Qdxts3pjum2ymxy77JEl3+vjRanPj37xA8JT79/hF73RgYti+D8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o1k7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DTMF input received for Language Location Code to be used by IVR</w:t>
                        </w:r>
                      </w:p>
                    </w:txbxContent>
                  </v:textbox>
                </v:rect>
                <v:rect id="Rectangle 1624" o:spid="_x0000_s1195" style="position:absolute;left:12160;top:37465;width:16338;height:4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Rz1cQA&#10;AADcAAAADwAAAGRycy9kb3ducmV2LnhtbESPQYvCMBSE7wv+h/AEb2uqLkWqUUSqiOxl1Yu3R/Ns&#10;i81LbVKt/vrNwoLHYeabYebLzlTiTo0rLSsYDSMQxJnVJecKTsfN5xSE88gaK8uk4EkOlovexxwT&#10;bR/8Q/eDz0UoYZeggsL7OpHSZQUZdENbEwfvYhuDPsgml7rBRyg3lRxHUSwNlhwWCqxpXVB2PbRG&#10;wbjdp9XOtPv4e3pu01caf23PN6UG/W41A+Gp8+/wP73TgYs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kc9XEAAAA3AAAAA8AAAAAAAAAAAAAAAAAmAIAAGRycy9k&#10;b3ducmV2LnhtbFBLBQYAAAAABAAEAPUAAACJAw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 xml:space="preserve">User Details contains an already active or pendingActivation subscription to the requested pack </w:t>
                        </w:r>
                      </w:p>
                    </w:txbxContent>
                  </v:textbox>
                </v:rect>
                <w10:anchorlock/>
              </v:group>
            </w:pict>
          </mc:Fallback>
        </mc:AlternateContent>
      </w:r>
    </w:p>
    <w:p w14:paraId="2967ABFE" w14:textId="77777777" w:rsidR="00163F81" w:rsidRDefault="00163F81" w:rsidP="00163F81">
      <w:pPr>
        <w:jc w:val="both"/>
      </w:pPr>
    </w:p>
    <w:p w14:paraId="093DE992" w14:textId="77777777" w:rsidR="00163F81" w:rsidRDefault="00163F81" w:rsidP="00163F81">
      <w:pPr>
        <w:pStyle w:val="Caption"/>
        <w:jc w:val="center"/>
      </w:pPr>
      <w:bookmarkStart w:id="115" w:name="_Toc411454415"/>
      <w:r>
        <w:t xml:space="preserve">Figure </w:t>
      </w:r>
      <w:r w:rsidR="001639D2">
        <w:fldChar w:fldCharType="begin"/>
      </w:r>
      <w:r w:rsidR="006F54C1">
        <w:instrText xml:space="preserve"> SEQ Figure \* ARABIC </w:instrText>
      </w:r>
      <w:r w:rsidR="001639D2">
        <w:fldChar w:fldCharType="separate"/>
      </w:r>
      <w:r w:rsidR="00C9141F">
        <w:rPr>
          <w:noProof/>
        </w:rPr>
        <w:t>3</w:t>
      </w:r>
      <w:r w:rsidR="001639D2">
        <w:rPr>
          <w:noProof/>
        </w:rPr>
        <w:fldChar w:fldCharType="end"/>
      </w:r>
      <w:r>
        <w:rPr>
          <w:noProof/>
        </w:rPr>
        <w:t>:</w:t>
      </w:r>
      <w:r>
        <w:t xml:space="preserve"> Language Determination and Subscription</w:t>
      </w:r>
      <w:bookmarkEnd w:id="115"/>
    </w:p>
    <w:p w14:paraId="273645A8" w14:textId="77777777" w:rsidR="00163F81" w:rsidRDefault="00163F81" w:rsidP="00163F81">
      <w:pPr>
        <w:jc w:val="both"/>
      </w:pPr>
    </w:p>
    <w:p w14:paraId="681AF9AC" w14:textId="77777777" w:rsidR="00163F81" w:rsidRPr="005D256A" w:rsidRDefault="00163F81" w:rsidP="00163F81">
      <w:pPr>
        <w:jc w:val="both"/>
      </w:pPr>
      <w:r>
        <w:t>Following two scenarios are covered under this use case:</w:t>
      </w:r>
    </w:p>
    <w:p w14:paraId="6DE92BCD" w14:textId="77777777" w:rsidR="00163F81" w:rsidRPr="00A86C07" w:rsidRDefault="00163F81" w:rsidP="00163F81">
      <w:pPr>
        <w:pStyle w:val="Heading4"/>
        <w:jc w:val="both"/>
      </w:pPr>
      <w:r>
        <w:t xml:space="preserve">Subscription to the same pack Already Exists </w:t>
      </w:r>
    </w:p>
    <w:p w14:paraId="25423C07" w14:textId="77777777" w:rsidR="00163F81" w:rsidRDefault="00163F81" w:rsidP="00163F81">
      <w:pPr>
        <w:jc w:val="both"/>
      </w:pPr>
    </w:p>
    <w:p w14:paraId="7905A963" w14:textId="77777777" w:rsidR="00163F81" w:rsidRDefault="00163F81" w:rsidP="00163F81">
      <w:pPr>
        <w:jc w:val="both"/>
      </w:pPr>
      <w:r>
        <w:t xml:space="preserve">Kilkari Service shall not create new subscription for a beneficiary, to the Subscription-Pack for which Long Code is dialed, if there is an existing subscription to the same pack with status as either </w:t>
      </w:r>
      <w:r w:rsidR="003F5A2D">
        <w:t>"</w:t>
      </w:r>
      <w:r>
        <w:t>Active</w:t>
      </w:r>
      <w:r w:rsidR="003F5A2D">
        <w:t>"</w:t>
      </w:r>
      <w:r>
        <w:t xml:space="preserve"> or </w:t>
      </w:r>
      <w:r w:rsidR="003F5A2D">
        <w:t>"</w:t>
      </w:r>
      <w:r>
        <w:t>PendingActivation</w:t>
      </w:r>
      <w:r w:rsidR="003F5A2D">
        <w:t>"</w:t>
      </w:r>
      <w:r>
        <w:t>.</w:t>
      </w:r>
    </w:p>
    <w:p w14:paraId="69403ACA" w14:textId="77777777" w:rsidR="00163F81" w:rsidRDefault="00163F81" w:rsidP="00163F81">
      <w:pPr>
        <w:jc w:val="both"/>
      </w:pPr>
    </w:p>
    <w:p w14:paraId="601C5316" w14:textId="77777777" w:rsidR="00163F81" w:rsidRDefault="00163F81" w:rsidP="00163F81">
      <w:pPr>
        <w:jc w:val="both"/>
      </w:pPr>
      <w:r>
        <w:t>Scenario:</w:t>
      </w:r>
    </w:p>
    <w:p w14:paraId="39AC6EED"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27283E36" w14:textId="77777777" w:rsidR="00163F81" w:rsidRDefault="00163F81" w:rsidP="00E65978">
      <w:pPr>
        <w:pStyle w:val="ListParagraph"/>
        <w:numPr>
          <w:ilvl w:val="0"/>
          <w:numId w:val="17"/>
        </w:numPr>
        <w:jc w:val="both"/>
      </w:pPr>
      <w:r>
        <w:lastRenderedPageBreak/>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4DE7555D" w14:textId="77777777" w:rsidR="00163F81" w:rsidRDefault="00163F81" w:rsidP="00E65978">
      <w:pPr>
        <w:pStyle w:val="ListParagraph"/>
        <w:numPr>
          <w:ilvl w:val="0"/>
          <w:numId w:val="18"/>
        </w:numPr>
        <w:jc w:val="both"/>
      </w:pPr>
      <w:r>
        <w:t xml:space="preserve">NMS_MoTech system shall return the language and location details along with list of Active/PendingActivation subscription pack of the beneficiary determined as per section </w:t>
      </w:r>
      <w:r w:rsidR="001639D2">
        <w:fldChar w:fldCharType="begin"/>
      </w:r>
      <w:r>
        <w:instrText xml:space="preserve"> REF _Ref410159594 \r \h </w:instrText>
      </w:r>
      <w:r w:rsidR="001639D2">
        <w:fldChar w:fldCharType="separate"/>
      </w:r>
      <w:r w:rsidR="00C9141F">
        <w:t>4.1.1</w:t>
      </w:r>
      <w:r w:rsidR="001639D2">
        <w:fldChar w:fldCharType="end"/>
      </w:r>
      <w:r>
        <w:t>.</w:t>
      </w:r>
    </w:p>
    <w:p w14:paraId="3EC2B005" w14:textId="77777777" w:rsidR="00163F81" w:rsidRDefault="00163F81" w:rsidP="00E65978">
      <w:pPr>
        <w:pStyle w:val="ListParagraph"/>
        <w:numPr>
          <w:ilvl w:val="0"/>
          <w:numId w:val="18"/>
        </w:numPr>
        <w:jc w:val="both"/>
      </w:pPr>
      <w:r>
        <w:t xml:space="preserve">IVR System shall check if the User detail contains an </w:t>
      </w:r>
      <w:r w:rsidR="003F5A2D">
        <w:t>"</w:t>
      </w:r>
      <w:r>
        <w:t>Active</w:t>
      </w:r>
      <w:r w:rsidR="003F5A2D">
        <w:t>"</w:t>
      </w:r>
      <w:r>
        <w:t xml:space="preserve"> / </w:t>
      </w:r>
      <w:r w:rsidR="003F5A2D">
        <w:t>"</w:t>
      </w:r>
      <w:r>
        <w:t>PendingActivation</w:t>
      </w:r>
      <w:r w:rsidR="003F5A2D">
        <w:t>"</w:t>
      </w:r>
      <w:r>
        <w:t xml:space="preserve"> subscription to the requested pack, and then play the message to beneficiary regarding already existing subscription.</w:t>
      </w:r>
    </w:p>
    <w:p w14:paraId="4DE7847C" w14:textId="77777777" w:rsidR="00163F81" w:rsidRDefault="00163F81" w:rsidP="00163F81">
      <w:pPr>
        <w:jc w:val="both"/>
      </w:pPr>
    </w:p>
    <w:p w14:paraId="45D26CA0" w14:textId="77777777" w:rsidR="00163F81" w:rsidRPr="005D256A"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49E1F53" w14:textId="77777777" w:rsidR="00163F81" w:rsidRDefault="00163F81" w:rsidP="00163F81">
      <w:pPr>
        <w:pStyle w:val="Heading4"/>
        <w:jc w:val="both"/>
      </w:pPr>
      <w:r>
        <w:t>Successful Subscription Creation</w:t>
      </w:r>
    </w:p>
    <w:p w14:paraId="31248DE4" w14:textId="77777777" w:rsidR="00163F81" w:rsidRDefault="00163F81" w:rsidP="00163F81">
      <w:pPr>
        <w:jc w:val="both"/>
      </w:pPr>
    </w:p>
    <w:p w14:paraId="62643C64" w14:textId="77777777" w:rsidR="00163F81" w:rsidRDefault="00163F81" w:rsidP="00163F81">
      <w:pPr>
        <w:jc w:val="both"/>
      </w:pPr>
      <w:r>
        <w:t>Kilkari Service shall successfully subscribe a beneficiary to the Subscription-Pack for which Long Code is dialed if:</w:t>
      </w:r>
    </w:p>
    <w:p w14:paraId="3A6DBCFE" w14:textId="77777777" w:rsidR="00163F81" w:rsidRDefault="00163F81" w:rsidP="00E65978">
      <w:pPr>
        <w:pStyle w:val="ListParagraph"/>
        <w:numPr>
          <w:ilvl w:val="0"/>
          <w:numId w:val="25"/>
        </w:numPr>
        <w:jc w:val="both"/>
      </w:pPr>
      <w:r>
        <w:t>The caller is a new beneficiary.</w:t>
      </w:r>
    </w:p>
    <w:p w14:paraId="1EF82EFF" w14:textId="77777777" w:rsidR="00163F81" w:rsidRDefault="00163F81" w:rsidP="00E65978">
      <w:pPr>
        <w:pStyle w:val="ListParagraph"/>
        <w:numPr>
          <w:ilvl w:val="0"/>
          <w:numId w:val="25"/>
        </w:numPr>
        <w:jc w:val="both"/>
      </w:pPr>
      <w:r>
        <w:t>The caller is existing beneficiary having no existing Active / PendingActivation subscription to the same pack as present in the request.</w:t>
      </w:r>
    </w:p>
    <w:p w14:paraId="322FB47E" w14:textId="77777777" w:rsidR="00163F81" w:rsidRDefault="00163F81" w:rsidP="00163F81">
      <w:pPr>
        <w:jc w:val="both"/>
      </w:pPr>
    </w:p>
    <w:p w14:paraId="6B2C2707" w14:textId="77777777" w:rsidR="00163F81" w:rsidRDefault="00163F81" w:rsidP="00163F81">
      <w:pPr>
        <w:jc w:val="both"/>
      </w:pPr>
      <w:r>
        <w:t>Scenario:</w:t>
      </w:r>
    </w:p>
    <w:p w14:paraId="17E22EE8" w14:textId="77777777" w:rsidR="00163F81" w:rsidRPr="008E38E0" w:rsidRDefault="00163F81" w:rsidP="00E65978">
      <w:pPr>
        <w:pStyle w:val="ListParagraph"/>
        <w:numPr>
          <w:ilvl w:val="0"/>
          <w:numId w:val="14"/>
        </w:numPr>
        <w:jc w:val="both"/>
      </w:pPr>
      <w:r w:rsidRPr="008E38E0">
        <w:t xml:space="preserve">User dials the Kilkari Subscription long code and call </w:t>
      </w:r>
      <w:r>
        <w:t>lands</w:t>
      </w:r>
      <w:r w:rsidRPr="008E38E0">
        <w:t xml:space="preserve"> at IVR System</w:t>
      </w:r>
    </w:p>
    <w:p w14:paraId="5B2E3B6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17A9659D"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58ABFC4B" w14:textId="77777777" w:rsidR="00163F81" w:rsidRDefault="00163F81" w:rsidP="00E65978">
      <w:pPr>
        <w:pStyle w:val="ListParagraph"/>
        <w:numPr>
          <w:ilvl w:val="0"/>
          <w:numId w:val="17"/>
        </w:numPr>
        <w:jc w:val="both"/>
      </w:pPr>
      <w:r>
        <w:t xml:space="preserve">IVR System shall check that user details does not contain any Active / PendingActivation subscription to the requested pack, then Play the Kilkari Welcome message and shall ask consent for the pack subscription. </w:t>
      </w:r>
    </w:p>
    <w:p w14:paraId="58FAB54B" w14:textId="77777777" w:rsidR="00163F81" w:rsidRDefault="00163F81" w:rsidP="00E65978">
      <w:pPr>
        <w:pStyle w:val="ListParagraph"/>
        <w:numPr>
          <w:ilvl w:val="0"/>
          <w:numId w:val="17"/>
        </w:numPr>
        <w:jc w:val="both"/>
      </w:pPr>
      <w:r>
        <w:t xml:space="preserve">After the consent is given by user, IVR shall send the </w:t>
      </w:r>
      <w:r w:rsidR="003F5A2D">
        <w:t>"</w:t>
      </w:r>
      <w:r w:rsidR="001639D2">
        <w:fldChar w:fldCharType="begin"/>
      </w:r>
      <w:r>
        <w:instrText xml:space="preserve"> REF _Ref409708268 \h </w:instrText>
      </w:r>
      <w:r w:rsidR="001639D2">
        <w:fldChar w:fldCharType="separate"/>
      </w:r>
      <w:r w:rsidR="00C9141F">
        <w:t>Create Subscription Request API</w:t>
      </w:r>
      <w:r w:rsidR="001639D2">
        <w:fldChar w:fldCharType="end"/>
      </w:r>
      <w:r w:rsidR="003F5A2D">
        <w:t>"</w:t>
      </w:r>
      <w:r>
        <w:t xml:space="preserve"> request to the NMS_MoTech system. </w:t>
      </w:r>
    </w:p>
    <w:p w14:paraId="2509D53D" w14:textId="77777777" w:rsidR="00163F81" w:rsidRDefault="00163F81" w:rsidP="00E65978">
      <w:pPr>
        <w:pStyle w:val="ListParagraph"/>
        <w:numPr>
          <w:ilvl w:val="0"/>
          <w:numId w:val="17"/>
        </w:numPr>
        <w:jc w:val="both"/>
      </w:pPr>
      <w:r>
        <w:t>NMS_MoTech shall subscribe the user with the desired pack and send the response to IVR System.</w:t>
      </w:r>
    </w:p>
    <w:p w14:paraId="05465A95" w14:textId="77777777" w:rsidR="00163F81" w:rsidRDefault="00163F81" w:rsidP="00E65978">
      <w:pPr>
        <w:pStyle w:val="ListParagraph"/>
        <w:numPr>
          <w:ilvl w:val="0"/>
          <w:numId w:val="17"/>
        </w:numPr>
        <w:jc w:val="both"/>
      </w:pPr>
      <w:r>
        <w:t>IVR System shall play the message to beneficiary regarding successful subscription.</w:t>
      </w:r>
    </w:p>
    <w:p w14:paraId="770DBC4D" w14:textId="77777777" w:rsidR="00163F81" w:rsidRDefault="00163F81" w:rsidP="00163F81">
      <w:pPr>
        <w:pStyle w:val="ListParagraph"/>
        <w:numPr>
          <w:ilvl w:val="0"/>
          <w:numId w:val="0"/>
        </w:numPr>
        <w:ind w:left="360"/>
        <w:jc w:val="both"/>
      </w:pPr>
    </w:p>
    <w:p w14:paraId="64FDBC53"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52E9AC9" w14:textId="77777777" w:rsidR="00163F81" w:rsidRPr="003E1858" w:rsidRDefault="00163F81" w:rsidP="00163F81">
      <w:pPr>
        <w:pStyle w:val="Heading3"/>
        <w:jc w:val="both"/>
      </w:pPr>
      <w:bookmarkStart w:id="116" w:name="_Toc409453687"/>
      <w:bookmarkStart w:id="117" w:name="_Toc411454382"/>
      <w:r>
        <w:t>Subscription Deactivation</w:t>
      </w:r>
      <w:bookmarkEnd w:id="116"/>
      <w:bookmarkEnd w:id="117"/>
    </w:p>
    <w:p w14:paraId="17F4FAAC" w14:textId="77777777" w:rsidR="00163F81" w:rsidRDefault="00163F81" w:rsidP="00163F81">
      <w:pPr>
        <w:jc w:val="both"/>
      </w:pPr>
    </w:p>
    <w:p w14:paraId="2C415075" w14:textId="77777777" w:rsidR="00163F81" w:rsidRDefault="00163F81" w:rsidP="00163F81">
      <w:pPr>
        <w:jc w:val="both"/>
      </w:pPr>
      <w:r>
        <w:t xml:space="preserve">Kilkari Service shall deactivate the beneficiary subscription corresponding to the Subscription-Pack for which it is requested at the end of OBD call delivery. Deactivation shall stop the future message delivery to the beneficiary and shall set the status of subscription as </w:t>
      </w:r>
      <w:r w:rsidR="003F5A2D">
        <w:t>"</w:t>
      </w:r>
      <w:r>
        <w:t>Deactivated</w:t>
      </w:r>
      <w:r w:rsidR="003F5A2D">
        <w:t>"</w:t>
      </w:r>
      <w:r>
        <w:t>. This shall not remove the MSISDN and its mapping to the pack from NMS_MoTech database.</w:t>
      </w:r>
    </w:p>
    <w:p w14:paraId="60B86647" w14:textId="77777777" w:rsidR="00163F81" w:rsidRDefault="00163F81" w:rsidP="00163F81">
      <w:pPr>
        <w:jc w:val="both"/>
      </w:pPr>
    </w:p>
    <w:p w14:paraId="1D38A077" w14:textId="77777777" w:rsidR="00163F81" w:rsidRDefault="00B709FC" w:rsidP="00163F81">
      <w:pPr>
        <w:jc w:val="both"/>
      </w:pPr>
      <w:r>
        <w:rPr>
          <w:noProof/>
        </w:rPr>
        <w:lastRenderedPageBreak/>
        <mc:AlternateContent>
          <mc:Choice Requires="wpc">
            <w:drawing>
              <wp:inline distT="0" distB="0" distL="0" distR="0" wp14:anchorId="269DC57B" wp14:editId="0DADB9AE">
                <wp:extent cx="4230370" cy="1945005"/>
                <wp:effectExtent l="9525" t="3810" r="8255" b="3810"/>
                <wp:docPr id="172" name="Canvas 15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1" name="Rectangle 62"/>
                        <wps:cNvSpPr>
                          <a:spLocks noChangeArrowheads="1"/>
                        </wps:cNvSpPr>
                        <wps:spPr bwMode="auto">
                          <a:xfrm>
                            <a:off x="3100" y="12000"/>
                            <a:ext cx="700412" cy="2223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FB44E5C" w14:textId="77777777" w:rsidR="00C9141F" w:rsidRPr="009067FA" w:rsidRDefault="00C9141F" w:rsidP="00163F81">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52" name="Straight Connector 63"/>
                        <wps:cNvCnPr/>
                        <wps:spPr bwMode="auto">
                          <a:xfrm flipH="1">
                            <a:off x="353606" y="252001"/>
                            <a:ext cx="700" cy="1569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3" name="Rectangle 65"/>
                        <wps:cNvSpPr>
                          <a:spLocks noChangeArrowheads="1"/>
                        </wps:cNvSpPr>
                        <wps:spPr bwMode="auto">
                          <a:xfrm>
                            <a:off x="3192153" y="29800"/>
                            <a:ext cx="1035017"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4E117A82" w14:textId="77777777" w:rsidR="00C9141F" w:rsidRPr="009067FA" w:rsidRDefault="00C9141F" w:rsidP="00163F81">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54" name="Straight Connector 66"/>
                        <wps:cNvCnPr/>
                        <wps:spPr bwMode="auto">
                          <a:xfrm>
                            <a:off x="3711561" y="229201"/>
                            <a:ext cx="3800" cy="15456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5" name="Rectangle 68"/>
                        <wps:cNvSpPr>
                          <a:spLocks noChangeArrowheads="1"/>
                        </wps:cNvSpPr>
                        <wps:spPr bwMode="auto">
                          <a:xfrm>
                            <a:off x="1656027" y="3100"/>
                            <a:ext cx="699812" cy="1994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CEBF530" w14:textId="77777777" w:rsidR="00C9141F" w:rsidRPr="0056335D" w:rsidRDefault="00C9141F" w:rsidP="00163F81">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56" name="Straight Connector 69"/>
                        <wps:cNvCnPr/>
                        <wps:spPr bwMode="auto">
                          <a:xfrm>
                            <a:off x="2004633" y="252001"/>
                            <a:ext cx="700" cy="152280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7" name="Rectangle 163"/>
                        <wps:cNvSpPr>
                          <a:spLocks noChangeArrowheads="1"/>
                        </wps:cNvSpPr>
                        <wps:spPr bwMode="auto">
                          <a:xfrm>
                            <a:off x="174603" y="438101"/>
                            <a:ext cx="3735062" cy="2007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02F165D5" w14:textId="77777777" w:rsidR="00C9141F" w:rsidRPr="0056335D" w:rsidRDefault="00C9141F" w:rsidP="00163F81">
                              <w:pPr>
                                <w:pStyle w:val="NormalWeb"/>
                                <w:jc w:val="center"/>
                                <w:rPr>
                                  <w:rFonts w:ascii="Arial" w:hAnsi="Arial" w:cs="Arial"/>
                                  <w:sz w:val="14"/>
                                  <w:szCs w:val="14"/>
                                </w:rPr>
                              </w:pPr>
                              <w:r>
                                <w:rPr>
                                  <w:rFonts w:ascii="Arial" w:hAnsi="Arial" w:cs="Arial"/>
                                  <w:sz w:val="14"/>
                                  <w:szCs w:val="14"/>
                                </w:rPr>
                                <w:t>OBD Call</w:t>
                              </w:r>
                            </w:p>
                          </w:txbxContent>
                        </wps:txbx>
                        <wps:bodyPr rot="0" vert="horz" wrap="square" lIns="91440" tIns="45720" rIns="91440" bIns="45720" anchor="ctr" anchorCtr="0" upright="1">
                          <a:noAutofit/>
                        </wps:bodyPr>
                      </wps:wsp>
                      <wps:wsp>
                        <wps:cNvPr id="58" name="Straight Arrow Connector 168"/>
                        <wps:cNvCnPr/>
                        <wps:spPr bwMode="auto">
                          <a:xfrm flipH="1">
                            <a:off x="372706" y="786702"/>
                            <a:ext cx="165102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59" name="Text Box 6"/>
                        <wps:cNvSpPr txBox="1">
                          <a:spLocks noChangeArrowheads="1"/>
                        </wps:cNvSpPr>
                        <wps:spPr bwMode="auto">
                          <a:xfrm>
                            <a:off x="349206" y="658402"/>
                            <a:ext cx="1567826" cy="27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245668"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wps:txbx>
                        <wps:bodyPr rot="0" vert="horz" wrap="square" lIns="91440" tIns="45720" rIns="91440" bIns="45720" anchor="t" anchorCtr="0" upright="1">
                          <a:noAutofit/>
                        </wps:bodyPr>
                      </wps:wsp>
                      <wps:wsp>
                        <wps:cNvPr id="60" name="Straight Arrow Connector 170"/>
                        <wps:cNvCnPr/>
                        <wps:spPr bwMode="auto">
                          <a:xfrm>
                            <a:off x="2004633" y="1218503"/>
                            <a:ext cx="17069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1" name="Text Box 1569"/>
                        <wps:cNvSpPr txBox="1">
                          <a:spLocks noChangeArrowheads="1"/>
                        </wps:cNvSpPr>
                        <wps:spPr bwMode="auto">
                          <a:xfrm>
                            <a:off x="2266338" y="1072503"/>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15157"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wps:txbx>
                        <wps:bodyPr rot="0" vert="horz" wrap="square" lIns="91440" tIns="45720" rIns="91440" bIns="45720" anchor="t" anchorCtr="0" upright="1">
                          <a:noAutofit/>
                        </wps:bodyPr>
                      </wps:wsp>
                      <wps:wsp>
                        <wps:cNvPr id="62" name="Straight Arrow Connector 178"/>
                        <wps:cNvCnPr>
                          <a:cxnSpLocks noChangeShapeType="1"/>
                        </wps:cNvCnPr>
                        <wps:spPr bwMode="auto">
                          <a:xfrm flipH="1">
                            <a:off x="2030734" y="1478204"/>
                            <a:ext cx="1676428"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63" name="Text Box 1571"/>
                        <wps:cNvSpPr txBox="1">
                          <a:spLocks noChangeArrowheads="1"/>
                        </wps:cNvSpPr>
                        <wps:spPr bwMode="auto">
                          <a:xfrm>
                            <a:off x="2345039" y="1332803"/>
                            <a:ext cx="847114" cy="24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64F936"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wps:txbx>
                        <wps:bodyPr rot="0" vert="horz" wrap="square" lIns="91440" tIns="45720" rIns="91440" bIns="45720" anchor="t" anchorCtr="0" upright="1">
                          <a:noAutofit/>
                        </wps:bodyPr>
                      </wps:wsp>
                      <wps:wsp>
                        <wps:cNvPr id="160" name="Text Box 1572"/>
                        <wps:cNvSpPr txBox="1">
                          <a:spLocks noChangeArrowheads="1"/>
                        </wps:cNvSpPr>
                        <wps:spPr bwMode="auto">
                          <a:xfrm>
                            <a:off x="566409" y="1441404"/>
                            <a:ext cx="1205220" cy="294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9F1C9D" w14:textId="77777777" w:rsidR="00C9141F" w:rsidRPr="0056335D" w:rsidRDefault="00C9141F"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161" name="Straight Arrow Connector 170"/>
                        <wps:cNvCnPr/>
                        <wps:spPr bwMode="auto">
                          <a:xfrm>
                            <a:off x="372706" y="1090203"/>
                            <a:ext cx="1651027" cy="39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2" name="Text Box 1577"/>
                        <wps:cNvSpPr txBox="1">
                          <a:spLocks noChangeArrowheads="1"/>
                        </wps:cNvSpPr>
                        <wps:spPr bwMode="auto">
                          <a:xfrm>
                            <a:off x="450207" y="939102"/>
                            <a:ext cx="1205820"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614006" w14:textId="77777777" w:rsidR="00C9141F" w:rsidRPr="0056335D" w:rsidRDefault="00C9141F" w:rsidP="00163F81">
                              <w:pPr>
                                <w:pStyle w:val="NormalWeb"/>
                                <w:rPr>
                                  <w:rFonts w:ascii="Arial" w:hAnsi="Arial" w:cs="Arial"/>
                                  <w:sz w:val="14"/>
                                  <w:szCs w:val="14"/>
                                </w:rPr>
                              </w:pPr>
                              <w:r>
                                <w:rPr>
                                  <w:rFonts w:ascii="Arial" w:hAnsi="Arial" w:cs="Arial"/>
                                  <w:sz w:val="14"/>
                                  <w:szCs w:val="14"/>
                                </w:rPr>
                                <w:t>Consent given for Deactivation</w:t>
                              </w:r>
                            </w:p>
                          </w:txbxContent>
                        </wps:txbx>
                        <wps:bodyPr rot="0" vert="horz" wrap="square" lIns="91440" tIns="45720" rIns="91440" bIns="45720" anchor="t" anchorCtr="0" upright="1">
                          <a:noAutofit/>
                        </wps:bodyPr>
                      </wps:wsp>
                      <wps:wsp>
                        <wps:cNvPr id="163" name="Straight Arrow Connector 168"/>
                        <wps:cNvCnPr/>
                        <wps:spPr bwMode="auto">
                          <a:xfrm flipH="1">
                            <a:off x="353606" y="1582404"/>
                            <a:ext cx="165102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54" o:spid="_x0000_s1196" editas="canvas" style="width:333.1pt;height:153.15pt;mso-position-horizontal-relative:char;mso-position-vertical-relative:line" coordsize="42303,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">
                <v:shape id="_x0000_s1197" type="#_x0000_t75" style="position:absolute;width:42303;height:19450;visibility:visible;mso-wrap-style:square">
                  <v:fill o:detectmouseclick="t"/>
                  <v:path o:connecttype="none"/>
                </v:shape>
                <v:rect id="Rectangle 62" o:spid="_x0000_s1198" style="position:absolute;left:31;top:120;width:7004;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99X8YA&#10;AADbAAAADwAAAGRycy9kb3ducmV2LnhtbESPQWvCQBSE7wX/w/IEb3WTYIOkrlIkLSH0UvXi7ZF9&#10;TUKzb2N2o2l/fbdQ8DjMzDfMZjeZTlxpcK1lBfEyAkFcWd1yreB0fH1cg3AeWWNnmRR8k4Pddvaw&#10;wUzbG3/Q9eBrESDsMlTQeN9nUrqqIYNuaXvi4H3awaAPcqilHvAW4KaTSRSl0mDLYaHBnvYNVV+H&#10;0ShIxjLvCjOW6fv6POY/ebp6O1+UWsynl2cQniZ/D/+3C63gKYa/L+EH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99X8YAAADbAAAADwAAAAAAAAAAAAAAAACYAgAAZHJz&#10;L2Rvd25yZXYueG1sUEsFBgAAAAAEAAQA9QAAAIsDAAAAAA==&#10;" fillcolor="white [3201]" strokecolor="black [3200]" strokeweight=".5pt">
                  <v:textbox>
                    <w:txbxContent>
                      <w:p w:rsidR="00EA4B76" w:rsidRPr="009067FA" w:rsidRDefault="00EA4B76" w:rsidP="00163F81">
                        <w:pPr>
                          <w:jc w:val="center"/>
                          <w:rPr>
                            <w:rFonts w:cs="Arial"/>
                            <w:sz w:val="16"/>
                            <w:szCs w:val="16"/>
                          </w:rPr>
                        </w:pPr>
                        <w:r w:rsidRPr="009067FA">
                          <w:rPr>
                            <w:rFonts w:cs="Arial"/>
                            <w:sz w:val="16"/>
                            <w:szCs w:val="16"/>
                          </w:rPr>
                          <w:t>User</w:t>
                        </w:r>
                      </w:p>
                    </w:txbxContent>
                  </v:textbox>
                </v:rect>
                <v:line id="Straight Connector 63" o:spid="_x0000_s1199" style="position:absolute;flip:x;visibility:visible;mso-wrap-style:square" from="3536,2520" to="3543,18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lg8UAAADbAAAADwAAAGRycy9kb3ducmV2LnhtbESPS2vDMBCE74H8B7GB3hK5gTb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lg8UAAADbAAAADwAAAAAAAAAA&#10;AAAAAAChAgAAZHJzL2Rvd25yZXYueG1sUEsFBgAAAAAEAAQA+QAAAJMDAAAAAA==&#10;" strokecolor="black [3040]"/>
                <v:rect id="Rectangle 65" o:spid="_x0000_s1200" style="position:absolute;left:31921;top:298;width:10350;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Gs8YA&#10;AADbAAAADwAAAGRycy9kb3ducmV2LnhtbESPQWvCQBSE74L/YXmF3nRTW4OkboKUtIj0YuzF2yP7&#10;moRm36bZjab+ercgeBxm5htmnY2mFSfqXWNZwdM8AkFcWt1wpeDr8D5bgXAeWWNrmRT8kYMsnU7W&#10;mGh75j2dCl+JAGGXoILa+y6R0pU1GXRz2xEH79v2Bn2QfSV1j+cAN61cRFEsDTYcFmrs6K2m8qcY&#10;jILFsMvbrRl28efqOOSXPH75OP4q9fgwbl5BeBr9PXxrb7WC5TP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FGs8YAAADbAAAADwAAAAAAAAAAAAAAAACYAgAAZHJz&#10;L2Rvd25yZXYueG1sUEsFBgAAAAAEAAQA9QAAAIsDAAAAAA==&#10;" fillcolor="white [3201]" strokecolor="black [3200]" strokeweight=".5pt">
                  <v:textbox>
                    <w:txbxContent>
                      <w:p w:rsidR="00EA4B76" w:rsidRPr="009067FA" w:rsidRDefault="00EA4B76" w:rsidP="00163F81">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01" style="position:absolute;visibility:visible;mso-wrap-style:square" from="37115,2292" to="371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rect id="Rectangle 68" o:spid="_x0000_s1202" style="position:absolute;left:16560;top:31;width:6998;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7XMYA&#10;AADbAAAADwAAAGRycy9kb3ducmV2LnhtbESPQWvCQBSE7wX/w/KE3urG0ARJXaVIWiT0UvXi7ZF9&#10;TUKzb9PsxqT+erdQ8DjMzDfMejuZVlyod41lBctFBIK4tLrhSsHp+Pa0AuE8ssbWMin4JQfbzexh&#10;jZm2I3/S5eArESDsMlRQe99lUrqyJoNuYTvi4H3Z3qAPsq+k7nEMcNPKOIpSabDhsFBjR7uayu/D&#10;YBTEQ5G3ezMU6cfqPOTXPH1+P/8o9TifXl9AeJr8Pfzf3msFSQJ/X8IP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R7X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03" style="position:absolute;visibility:visible;mso-wrap-style:square" from="20046,2520" to="20053,17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rect id="Rectangle 163" o:spid="_x0000_s1204" style="position:absolute;left:1746;top:4381;width:37350;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AsMYA&#10;AADbAAAADwAAAGRycy9kb3ducmV2LnhtbESPQWvCQBSE74L/YXmF3nRTaaOkboKUtIj0YuzF2yP7&#10;moRm36bZjab+ercgeBxm5htmnY2mFSfqXWNZwdM8AkFcWt1wpeDr8D5bgXAeWWNrmRT8kYMsnU7W&#10;mGh75j2dCl+JAGGXoILa+y6R0pU1GXRz2xEH79v2Bn2QfSV1j+cAN61cRFEsDTYcFmrs6K2m8qcY&#10;jILFsMvbrRl28efqOOSXPH7+OP4q9fgwbl5BeBr9PXxrb7WClyX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pAsMYAAADbAAAADwAAAAAAAAAAAAAAAACYAgAAZHJz&#10;L2Rvd25yZXYueG1sUEsFBgAAAAAEAAQA9QAAAIsDAAAAAA==&#10;" fillcolor="white [3201]" strokecolor="black [3200]" strokeweight=".5pt">
                  <v:textbox>
                    <w:txbxContent>
                      <w:p w:rsidR="00EA4B76" w:rsidRPr="0056335D" w:rsidRDefault="00EA4B76" w:rsidP="00163F81">
                        <w:pPr>
                          <w:pStyle w:val="NormalWeb"/>
                          <w:jc w:val="center"/>
                          <w:rPr>
                            <w:rFonts w:ascii="Arial" w:hAnsi="Arial" w:cs="Arial"/>
                            <w:sz w:val="14"/>
                            <w:szCs w:val="14"/>
                          </w:rPr>
                        </w:pPr>
                        <w:r>
                          <w:rPr>
                            <w:rFonts w:ascii="Arial" w:hAnsi="Arial" w:cs="Arial"/>
                            <w:sz w:val="14"/>
                            <w:szCs w:val="14"/>
                          </w:rPr>
                          <w:t>OBD Call</w:t>
                        </w:r>
                      </w:p>
                    </w:txbxContent>
                  </v:textbox>
                </v:rect>
                <v:shape id="Straight Arrow Connector 168" o:spid="_x0000_s1205" type="#_x0000_t32" style="position:absolute;left:3727;top:7867;width:165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WT8MAAADbAAAADwAAAGRycy9kb3ducmV2LnhtbERPz2vCMBS+C/4P4QleykynTKUzyjoY&#10;eNncMsHro3k23ZqX0mTa/ffLYeDx4/u92Q2uFRfqQ+NZwf0sB0FcedNwreD4+XK3BhEissHWMyn4&#10;pQC77Xi0wcL4K3/QRcdapBAOBSqwMXaFlKGy5DDMfEecuLPvHcYE+1qaHq8p3LVynudL6bDh1GCx&#10;o2dL1bf+cQq0PrwvlquTfXs966+sXGXHssyUmk6Gp0cQkYZ4E/+790bBQxqbvq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Vk/DAAAA2wAAAA8AAAAAAAAAAAAA&#10;AAAAoQIAAGRycy9kb3ducmV2LnhtbFBLBQYAAAAABAAEAPkAAACRAwAAAAA=&#10;" strokecolor="black [3213]" strokeweight=".25pt">
                  <v:stroke startarrow="oval" endarrow="open"/>
                </v:shape>
                <v:shape id="Text Box 6" o:spid="_x0000_s1206" type="#_x0000_t202" style="position:absolute;left:3492;top:6584;width:15678;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Deactivation menu to the beneficiary</w:t>
                        </w:r>
                      </w:p>
                    </w:txbxContent>
                  </v:textbox>
                </v:shape>
                <v:shape id="Straight Arrow Connector 170" o:spid="_x0000_s1207" type="#_x0000_t32" style="position:absolute;left:20046;top:12185;width:1706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zfMEAAADbAAAADwAAAGRycy9kb3ducmV2LnhtbERPy4rCMBTdC/MP4Q64s+koVOkYxQeF&#10;AUFpnQ+4NNe22NyUJqN1vt4sBJeH816uB9OKG/WusazgK4pBEJdWN1wp+D1nkwUI55E1tpZJwYMc&#10;rFcfoyWm2t45p1vhKxFC2KWooPa+S6V0ZU0GXWQ74sBdbG/QB9hXUvd4D+GmldM4TqTBhkNDjR3t&#10;aiqvxZ9RMM1n1+P2kGXb/DjPTjZp/nf7Qqnx57D5BuFp8G/xy/2jFSRhffgSfo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HbN8wQAAANsAAAAPAAAAAAAAAAAAAAAA&#10;AKECAABkcnMvZG93bnJldi54bWxQSwUGAAAAAAQABAD5AAAAjwMAAAAA&#10;" strokecolor="black [3213]" strokeweight=".25pt">
                  <v:stroke startarrow="oval" endarrow="open"/>
                </v:shape>
                <v:shape id="Text Box 1569" o:spid="_x0000_s1208" type="#_x0000_t202" style="position:absolute;left:22663;top:10725;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Deactivate</w:t>
                        </w:r>
                        <w:r w:rsidRPr="0056335D">
                          <w:rPr>
                            <w:rFonts w:ascii="Arial" w:hAnsi="Arial" w:cs="Arial"/>
                            <w:sz w:val="14"/>
                            <w:szCs w:val="14"/>
                          </w:rPr>
                          <w:t xml:space="preserve"> Subscription” Request</w:t>
                        </w:r>
                      </w:p>
                    </w:txbxContent>
                  </v:textbox>
                </v:shape>
                <v:shape id="Straight Arrow Connector 178" o:spid="_x0000_s1209" type="#_x0000_t32" style="position:absolute;left:20307;top:14782;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6rGMUAAADbAAAADwAAAGRycy9kb3ducmV2LnhtbESPzWrDMBCE74W+g9hCLiaRm4JTnCih&#10;LgRy6Z8ayHWxNpZTa2UsJXHfvioUehxm5htmtRldJy40hNazgvtZDoK49qblRsH+czt9BBEissHO&#10;Myn4pgCb9e3NCkvjr/xBFx0bkSAcSlRgY+xLKUNtyWGY+Z44eUc/OIxJDo00A14T3HVynueFdNhy&#10;WrDY07Ol+kufnQKt394fisXBvr4c9SmrFtm+qjKlJnfj0xJEpDH+h//aO6OgmMPvl/Q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6rGMUAAADbAAAADwAAAAAAAAAA&#10;AAAAAAChAgAAZHJzL2Rvd25yZXYueG1sUEsFBgAAAAAEAAQA+QAAAJMDAAAAAA==&#10;" strokecolor="black [3213]" strokeweight=".25pt">
                  <v:stroke startarrow="oval" endarrow="open"/>
                </v:shape>
                <v:shape id="Text Box 1571" o:spid="_x0000_s1210" type="#_x0000_t202" style="position:absolute;left:23450;top:13328;width:8471;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Send Response</w:t>
                        </w:r>
                        <w:r>
                          <w:rPr>
                            <w:rFonts w:ascii="Arial" w:hAnsi="Arial" w:cs="Arial"/>
                            <w:sz w:val="14"/>
                            <w:szCs w:val="14"/>
                          </w:rPr>
                          <w:t>.</w:t>
                        </w:r>
                      </w:p>
                    </w:txbxContent>
                  </v:textbox>
                </v:shape>
                <v:shape id="Text Box 1572" o:spid="_x0000_s1211" type="#_x0000_t202" style="position:absolute;left:5664;top:14414;width:12052;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EA4B76" w:rsidRPr="0056335D" w:rsidRDefault="00EA4B76" w:rsidP="00163F81">
                        <w:pPr>
                          <w:pStyle w:val="NormalWeb"/>
                          <w:rPr>
                            <w:rFonts w:ascii="Arial" w:hAnsi="Arial" w:cs="Arial"/>
                            <w:sz w:val="14"/>
                            <w:szCs w:val="14"/>
                          </w:rPr>
                        </w:pPr>
                        <w:r w:rsidRPr="0056335D">
                          <w:rPr>
                            <w:rFonts w:ascii="Arial" w:hAnsi="Arial" w:cs="Arial"/>
                            <w:sz w:val="14"/>
                            <w:szCs w:val="14"/>
                          </w:rPr>
                          <w:t xml:space="preserve">Play the Subscription </w:t>
                        </w:r>
                        <w:r>
                          <w:rPr>
                            <w:rFonts w:ascii="Arial" w:hAnsi="Arial" w:cs="Arial"/>
                            <w:sz w:val="14"/>
                            <w:szCs w:val="14"/>
                          </w:rPr>
                          <w:t>Deactivation</w:t>
                        </w:r>
                        <w:r w:rsidRPr="0056335D">
                          <w:rPr>
                            <w:rFonts w:ascii="Arial" w:hAnsi="Arial" w:cs="Arial"/>
                            <w:sz w:val="14"/>
                            <w:szCs w:val="14"/>
                          </w:rPr>
                          <w:t xml:space="preserve"> Message</w:t>
                        </w:r>
                      </w:p>
                    </w:txbxContent>
                  </v:textbox>
                </v:shape>
                <v:shape id="Straight Arrow Connector 170" o:spid="_x0000_s1212" type="#_x0000_t32" style="position:absolute;left:3727;top:10902;width:16510;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l9sMAAADcAAAADwAAAGRycy9kb3ducmV2LnhtbERP22qDQBB9D/Qflin0LVmTgi0mmxAt&#10;QqFg0eYDBneiEndW3G20+fpsodC3OZzr7A6z6cWVRtdZVrBeRSCIa6s7bhScvvLlKwjnkTX2lknB&#10;Dzk47B8WO0y0nbika+UbEULYJaig9X5IpHR1Swbdyg7EgTvb0aAPcGykHnEK4aaXmyiKpcGOQ0OL&#10;A2Ut1Zfq2yjYlM+XIv3I87QsXvJPG3e37K1S6ulxPm5BeJr9v/jP/a7D/HgNv8+EC+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5pfbDAAAA3AAAAA8AAAAAAAAAAAAA&#10;AAAAoQIAAGRycy9kb3ducmV2LnhtbFBLBQYAAAAABAAEAPkAAACRAwAAAAA=&#10;" strokecolor="black [3213]" strokeweight=".25pt">
                  <v:stroke startarrow="oval" endarrow="open"/>
                </v:shape>
                <v:shape id="Text Box 1577" o:spid="_x0000_s1213" type="#_x0000_t202" style="position:absolute;left:4502;top:9391;width:12058;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rsidR="00EA4B76" w:rsidRPr="0056335D" w:rsidRDefault="00EA4B76" w:rsidP="00163F81">
                        <w:pPr>
                          <w:pStyle w:val="NormalWeb"/>
                          <w:rPr>
                            <w:rFonts w:ascii="Arial" w:hAnsi="Arial" w:cs="Arial"/>
                            <w:sz w:val="14"/>
                            <w:szCs w:val="14"/>
                          </w:rPr>
                        </w:pPr>
                        <w:r>
                          <w:rPr>
                            <w:rFonts w:ascii="Arial" w:hAnsi="Arial" w:cs="Arial"/>
                            <w:sz w:val="14"/>
                            <w:szCs w:val="14"/>
                          </w:rPr>
                          <w:t>Consent given for Deactivation</w:t>
                        </w:r>
                      </w:p>
                    </w:txbxContent>
                  </v:textbox>
                </v:shape>
                <v:shape id="Straight Arrow Connector 168" o:spid="_x0000_s1214" type="#_x0000_t32" style="position:absolute;left:3536;top:15824;width:1651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QdsQAAADcAAAADwAAAGRycy9kb3ducmV2LnhtbERPS2vCQBC+F/oflin0EnRThViiqzQF&#10;wYt9bAWvQ3bMxmZnQ3ar6b/vFgq9zcf3nNVmdJ240BBazwoepjkI4tqblhsFh4/t5BFEiMgGO8+k&#10;4JsCbNa3Nyssjb/yO110bEQK4VCiAhtjX0oZaksOw9T3xIk7+cFhTHBopBnwmsJdJ2d5XkiHLacG&#10;iz09W6o/9ZdToPXr27xYHO3L/qTPWbXIDlWVKXV/Nz4tQUQa47/4z70zaX4xh9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RB2xAAAANwAAAAPAAAAAAAAAAAA&#10;AAAAAKECAABkcnMvZG93bnJldi54bWxQSwUGAAAAAAQABAD5AAAAkgMAAAAA&#10;" strokecolor="black [3213]" strokeweight=".25pt">
                  <v:stroke startarrow="oval" endarrow="open"/>
                </v:shape>
                <w10:anchorlock/>
              </v:group>
            </w:pict>
          </mc:Fallback>
        </mc:AlternateContent>
      </w:r>
    </w:p>
    <w:p w14:paraId="2070B393" w14:textId="77777777" w:rsidR="00163F81" w:rsidRDefault="00163F81" w:rsidP="00163F81">
      <w:pPr>
        <w:jc w:val="both"/>
      </w:pPr>
    </w:p>
    <w:p w14:paraId="1EA5C6AD" w14:textId="77777777" w:rsidR="00163F81" w:rsidRDefault="00163F81" w:rsidP="00163F81">
      <w:pPr>
        <w:pStyle w:val="Caption"/>
        <w:jc w:val="center"/>
      </w:pPr>
      <w:bookmarkStart w:id="118" w:name="_Toc411454416"/>
      <w:r>
        <w:t xml:space="preserve">Figure </w:t>
      </w:r>
      <w:r w:rsidR="001639D2">
        <w:fldChar w:fldCharType="begin"/>
      </w:r>
      <w:r w:rsidR="006F54C1">
        <w:instrText xml:space="preserve"> SEQ Figure \* ARABIC </w:instrText>
      </w:r>
      <w:r w:rsidR="001639D2">
        <w:fldChar w:fldCharType="separate"/>
      </w:r>
      <w:r w:rsidR="00C9141F">
        <w:rPr>
          <w:noProof/>
        </w:rPr>
        <w:t>4</w:t>
      </w:r>
      <w:r w:rsidR="001639D2">
        <w:rPr>
          <w:noProof/>
        </w:rPr>
        <w:fldChar w:fldCharType="end"/>
      </w:r>
      <w:r>
        <w:rPr>
          <w:noProof/>
        </w:rPr>
        <w:t>:</w:t>
      </w:r>
      <w:r>
        <w:t xml:space="preserve"> Subscription Deactivation</w:t>
      </w:r>
      <w:bookmarkEnd w:id="118"/>
    </w:p>
    <w:p w14:paraId="58C39E22" w14:textId="77777777" w:rsidR="00163F81" w:rsidRDefault="00163F81" w:rsidP="00163F81">
      <w:pPr>
        <w:jc w:val="both"/>
      </w:pPr>
    </w:p>
    <w:p w14:paraId="63965C89" w14:textId="77777777" w:rsidR="00163F81" w:rsidRDefault="00163F81" w:rsidP="00163F81">
      <w:pPr>
        <w:jc w:val="both"/>
      </w:pPr>
      <w:r>
        <w:t xml:space="preserve">In this scenario </w:t>
      </w:r>
    </w:p>
    <w:p w14:paraId="1A68D9F9" w14:textId="77777777" w:rsidR="00163F81" w:rsidRDefault="00163F81" w:rsidP="00E65978">
      <w:pPr>
        <w:pStyle w:val="ListParagraph"/>
        <w:numPr>
          <w:ilvl w:val="0"/>
          <w:numId w:val="19"/>
        </w:numPr>
        <w:jc w:val="both"/>
      </w:pPr>
      <w:r>
        <w:t>IVR shall place the successful OBD call to the beneficiary for the scheduled weekly message corresponding to the Active Subscription pack of the beneficiary.</w:t>
      </w:r>
    </w:p>
    <w:p w14:paraId="437EF601" w14:textId="77777777" w:rsidR="00163F81" w:rsidRDefault="00163F81" w:rsidP="00E65978">
      <w:pPr>
        <w:pStyle w:val="ListParagraph"/>
        <w:numPr>
          <w:ilvl w:val="0"/>
          <w:numId w:val="19"/>
        </w:numPr>
        <w:jc w:val="both"/>
      </w:pPr>
      <w:r>
        <w:t>At the end of the OBD call the beneficiary shall be prompted for Subscription Deactivation DTMF option.</w:t>
      </w:r>
    </w:p>
    <w:p w14:paraId="78B06851" w14:textId="77777777" w:rsidR="00163F81" w:rsidRDefault="00163F81" w:rsidP="00E65978">
      <w:pPr>
        <w:pStyle w:val="ListParagraph"/>
        <w:numPr>
          <w:ilvl w:val="0"/>
          <w:numId w:val="19"/>
        </w:numPr>
        <w:jc w:val="both"/>
      </w:pPr>
      <w:r>
        <w:t xml:space="preserve">If Beneficiary opts for the deactivation of the subscription, IVR shall send the </w:t>
      </w:r>
      <w:r w:rsidR="003F5A2D">
        <w:t>"</w:t>
      </w:r>
      <w:r w:rsidR="001639D2">
        <w:fldChar w:fldCharType="begin"/>
      </w:r>
      <w:r>
        <w:instrText xml:space="preserve"> REF _Ref409708305 \h </w:instrText>
      </w:r>
      <w:r w:rsidR="001639D2">
        <w:fldChar w:fldCharType="separate"/>
      </w:r>
      <w:r w:rsidR="00C9141F">
        <w:t>Deactivate Subscription Request API</w:t>
      </w:r>
      <w:r w:rsidR="001639D2">
        <w:fldChar w:fldCharType="end"/>
      </w:r>
      <w:r w:rsidR="003F5A2D">
        <w:t>"</w:t>
      </w:r>
      <w:r>
        <w:t xml:space="preserve"> request to NMS_MoTech system.</w:t>
      </w:r>
    </w:p>
    <w:p w14:paraId="229ED11B" w14:textId="77777777" w:rsidR="00163F81" w:rsidRDefault="00163F81" w:rsidP="00E65978">
      <w:pPr>
        <w:pStyle w:val="ListParagraph"/>
        <w:numPr>
          <w:ilvl w:val="0"/>
          <w:numId w:val="19"/>
        </w:numPr>
        <w:jc w:val="both"/>
      </w:pPr>
      <w:r>
        <w:t>NMS_MoTech shall check that the existence of subscription for which deactivation is request in the system.</w:t>
      </w:r>
    </w:p>
    <w:p w14:paraId="41C8BF04" w14:textId="77777777" w:rsidR="00C94828" w:rsidRDefault="00163F81" w:rsidP="00C94828">
      <w:pPr>
        <w:pStyle w:val="ListParagraph"/>
        <w:numPr>
          <w:ilvl w:val="0"/>
          <w:numId w:val="19"/>
        </w:numPr>
        <w:jc w:val="both"/>
      </w:pPr>
      <w:r>
        <w:t xml:space="preserve">If subscription is present and has status as </w:t>
      </w:r>
      <w:r w:rsidR="003F5A2D">
        <w:t>"</w:t>
      </w:r>
      <w:r>
        <w:t>Active</w:t>
      </w:r>
      <w:r w:rsidR="003F5A2D">
        <w:t>"</w:t>
      </w:r>
      <w:r>
        <w:t>/</w:t>
      </w:r>
      <w:r w:rsidR="003F5A2D">
        <w:t>"</w:t>
      </w:r>
      <w:r>
        <w:t>PendingActivation</w:t>
      </w:r>
      <w:r w:rsidR="003F5A2D">
        <w:t>"</w:t>
      </w:r>
      <w:r>
        <w:t xml:space="preserve"> then </w:t>
      </w:r>
      <w:r w:rsidR="00C94828">
        <w:t>NMS_MoTech shall deactivate the subscription.</w:t>
      </w:r>
    </w:p>
    <w:p w14:paraId="4D54DDDC" w14:textId="77777777" w:rsidR="00C94828" w:rsidRDefault="00C94828" w:rsidP="00C94828">
      <w:pPr>
        <w:pStyle w:val="ListParagraph"/>
        <w:numPr>
          <w:ilvl w:val="0"/>
          <w:numId w:val="19"/>
        </w:numPr>
        <w:jc w:val="both"/>
      </w:pPr>
      <w:r>
        <w:t>NMS_MoTech shall send the successful response to IVR. Further to which IVR shall play the message to beneficiary for successful deactivation of the subscription.</w:t>
      </w:r>
    </w:p>
    <w:p w14:paraId="4BD01FDB" w14:textId="77777777" w:rsidR="00163F81" w:rsidRDefault="00163F81" w:rsidP="00E85A7D">
      <w:pPr>
        <w:pStyle w:val="ListParagraph"/>
        <w:numPr>
          <w:ilvl w:val="0"/>
          <w:numId w:val="0"/>
        </w:numPr>
        <w:ind w:left="720"/>
        <w:jc w:val="both"/>
      </w:pPr>
    </w:p>
    <w:p w14:paraId="0A62F3B9"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112CA78C" w14:textId="77777777" w:rsidR="00163F81" w:rsidRDefault="00163F81" w:rsidP="00163F81">
      <w:pPr>
        <w:pStyle w:val="Heading3"/>
        <w:jc w:val="both"/>
      </w:pPr>
      <w:bookmarkStart w:id="119" w:name="_Toc409453688"/>
      <w:bookmarkStart w:id="120" w:name="_Toc411454383"/>
      <w:r>
        <w:t>Inbox Service</w:t>
      </w:r>
      <w:bookmarkEnd w:id="119"/>
      <w:bookmarkEnd w:id="120"/>
    </w:p>
    <w:p w14:paraId="79246732" w14:textId="77777777" w:rsidR="00163F81" w:rsidRDefault="00163F81" w:rsidP="00163F81">
      <w:pPr>
        <w:jc w:val="both"/>
      </w:pPr>
    </w:p>
    <w:p w14:paraId="0497D1FE" w14:textId="77777777" w:rsidR="00163F81" w:rsidRDefault="00163F81" w:rsidP="00163F81">
      <w:pPr>
        <w:jc w:val="both"/>
      </w:pPr>
      <w:r>
        <w:t xml:space="preserve">Inbox service allows access to the Inbox messages via an Inbox access long code. Inbox shall store the last delivered message for a subscription. Inbox shall be deleted after 7 days of subscription deactivation or completion. Inbox shall not be present if a subscription is created with initial status as </w:t>
      </w:r>
      <w:r w:rsidR="003F5A2D">
        <w:t>"</w:t>
      </w:r>
      <w:r>
        <w:t>PendingActivation</w:t>
      </w:r>
      <w:r w:rsidR="003F5A2D">
        <w:t>"</w:t>
      </w:r>
      <w:r>
        <w:t>.</w:t>
      </w:r>
    </w:p>
    <w:p w14:paraId="4F5FB53F" w14:textId="77777777" w:rsidR="00163F81" w:rsidRDefault="00163F81" w:rsidP="00163F81">
      <w:pPr>
        <w:jc w:val="both"/>
      </w:pPr>
    </w:p>
    <w:p w14:paraId="25B8FFAA" w14:textId="77777777" w:rsidR="00163F81" w:rsidRPr="006C5500" w:rsidRDefault="00B709FC" w:rsidP="00163F81">
      <w:pPr>
        <w:jc w:val="both"/>
      </w:pPr>
      <w:r>
        <w:rPr>
          <w:noProof/>
        </w:rPr>
        <w:lastRenderedPageBreak/>
        <mc:AlternateContent>
          <mc:Choice Requires="wpc">
            <w:drawing>
              <wp:inline distT="0" distB="0" distL="0" distR="0" wp14:anchorId="5CB91250" wp14:editId="4300798E">
                <wp:extent cx="5149850" cy="7669530"/>
                <wp:effectExtent l="0" t="3810" r="3175" b="13335"/>
                <wp:docPr id="191" name="Canvas 14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76"/>
                        <wps:cNvSpPr>
                          <a:spLocks noChangeArrowheads="1"/>
                        </wps:cNvSpPr>
                        <wps:spPr bwMode="auto">
                          <a:xfrm>
                            <a:off x="382204" y="5848323"/>
                            <a:ext cx="4294542" cy="6356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bodyPr rot="0" vert="horz" wrap="square" lIns="91440" tIns="45720" rIns="91440" bIns="45720" anchor="ctr" anchorCtr="0" upright="1">
                          <a:noAutofit/>
                        </wps:bodyPr>
                      </wps:wsp>
                      <wps:wsp>
                        <wps:cNvPr id="3" name="Rectangle 186"/>
                        <wps:cNvSpPr>
                          <a:spLocks noChangeArrowheads="1"/>
                        </wps:cNvSpPr>
                        <wps:spPr bwMode="auto">
                          <a:xfrm>
                            <a:off x="384804" y="3548314"/>
                            <a:ext cx="4288142" cy="9709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34581845"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4" name="Rectangle 186"/>
                        <wps:cNvSpPr>
                          <a:spLocks noChangeArrowheads="1"/>
                        </wps:cNvSpPr>
                        <wps:spPr bwMode="auto">
                          <a:xfrm>
                            <a:off x="392404" y="4918019"/>
                            <a:ext cx="4288142" cy="818503"/>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6EDB3B3C" w14:textId="77777777" w:rsidR="00C9141F" w:rsidRPr="0056335D" w:rsidRDefault="00C9141F" w:rsidP="00E55178">
                              <w:pPr>
                                <w:rPr>
                                  <w:rFonts w:cs="Arial"/>
                                  <w:sz w:val="14"/>
                                  <w:szCs w:val="14"/>
                                </w:rPr>
                              </w:pPr>
                            </w:p>
                          </w:txbxContent>
                        </wps:txbx>
                        <wps:bodyPr rot="0" vert="horz" wrap="square" lIns="91440" tIns="45720" rIns="91440" bIns="45720" anchor="ctr" anchorCtr="0" upright="1">
                          <a:noAutofit/>
                        </wps:bodyPr>
                      </wps:wsp>
                      <wps:wsp>
                        <wps:cNvPr id="5" name="Rectangle 1505"/>
                        <wps:cNvSpPr>
                          <a:spLocks noChangeArrowheads="1"/>
                        </wps:cNvSpPr>
                        <wps:spPr bwMode="auto">
                          <a:xfrm>
                            <a:off x="344103" y="822903"/>
                            <a:ext cx="4566344" cy="2397809"/>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DE49C8B" w14:textId="77777777" w:rsidR="00C9141F" w:rsidRDefault="00C9141F" w:rsidP="00E55178">
                              <w:r>
                                <w:rPr>
                                  <w:b/>
                                </w:rPr>
                                <w:t>LANGUAGE AND LOCATION DETERMI</w:t>
                              </w:r>
                              <w:r w:rsidRPr="003F0194">
                                <w:rPr>
                                  <w:b/>
                                </w:rPr>
                                <w:t>NATION</w:t>
                              </w:r>
                            </w:p>
                          </w:txbxContent>
                        </wps:txbx>
                        <wps:bodyPr rot="0" vert="horz" wrap="square" lIns="91440" tIns="45720" rIns="91440" bIns="45720" anchor="t" anchorCtr="0" upright="1">
                          <a:noAutofit/>
                        </wps:bodyPr>
                      </wps:wsp>
                      <wps:wsp>
                        <wps:cNvPr id="6" name="Rectangle 1501"/>
                        <wps:cNvSpPr>
                          <a:spLocks noChangeArrowheads="1"/>
                        </wps:cNvSpPr>
                        <wps:spPr bwMode="auto">
                          <a:xfrm>
                            <a:off x="340903" y="6651626"/>
                            <a:ext cx="4566344" cy="70740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47C247A" w14:textId="77777777" w:rsidR="00C9141F" w:rsidRDefault="00C9141F" w:rsidP="00E55178">
                              <w:r>
                                <w:rPr>
                                  <w:b/>
                                </w:rPr>
                                <w:t>SAVE INBOX CALL DETAILS</w:t>
                              </w:r>
                            </w:p>
                          </w:txbxContent>
                        </wps:txbx>
                        <wps:bodyPr rot="0" vert="horz" wrap="square" lIns="91440" tIns="45720" rIns="91440" bIns="45720" anchor="t" anchorCtr="0" upright="1">
                          <a:noAutofit/>
                        </wps:bodyPr>
                      </wps:wsp>
                      <wps:wsp>
                        <wps:cNvPr id="7" name="Rectangle 163"/>
                        <wps:cNvSpPr>
                          <a:spLocks noChangeArrowheads="1"/>
                        </wps:cNvSpPr>
                        <wps:spPr bwMode="auto">
                          <a:xfrm>
                            <a:off x="401304" y="2125908"/>
                            <a:ext cx="4289442" cy="1008404"/>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76D0EC4"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8" name="Rectangle 163"/>
                        <wps:cNvSpPr>
                          <a:spLocks noChangeArrowheads="1"/>
                        </wps:cNvSpPr>
                        <wps:spPr bwMode="auto">
                          <a:xfrm>
                            <a:off x="414004" y="1433106"/>
                            <a:ext cx="4276742" cy="553802"/>
                          </a:xfrm>
                          <a:prstGeom prst="rect">
                            <a:avLst/>
                          </a:prstGeom>
                          <a:solidFill>
                            <a:schemeClr val="bg1">
                              <a:lumMod val="95000"/>
                              <a:lumOff val="0"/>
                            </a:schemeClr>
                          </a:solidFill>
                          <a:ln w="6350">
                            <a:solidFill>
                              <a:schemeClr val="tx1">
                                <a:lumMod val="100000"/>
                                <a:lumOff val="0"/>
                              </a:schemeClr>
                            </a:solidFill>
                            <a:prstDash val="lgDashDot"/>
                            <a:miter lim="800000"/>
                            <a:headEnd/>
                            <a:tailEnd/>
                          </a:ln>
                        </wps:spPr>
                        <wps:txbx>
                          <w:txbxContent>
                            <w:p w14:paraId="23F45728"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9" name="AutoShape 1507"/>
                        <wps:cNvCnPr>
                          <a:cxnSpLocks noChangeShapeType="1"/>
                        </wps:cNvCnPr>
                        <wps:spPr bwMode="auto">
                          <a:xfrm>
                            <a:off x="2254222" y="1188705"/>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0" name="Text Box 1508"/>
                        <wps:cNvSpPr txBox="1">
                          <a:spLocks noChangeArrowheads="1"/>
                        </wps:cNvSpPr>
                        <wps:spPr bwMode="auto">
                          <a:xfrm>
                            <a:off x="2488524" y="1064204"/>
                            <a:ext cx="13907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0991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11" name="AutoShape 1509"/>
                        <wps:cNvCnPr>
                          <a:cxnSpLocks noChangeShapeType="1"/>
                        </wps:cNvCnPr>
                        <wps:spPr bwMode="auto">
                          <a:xfrm flipH="1">
                            <a:off x="2233922" y="1779207"/>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2" name="Text Box 1510"/>
                        <wps:cNvSpPr txBox="1">
                          <a:spLocks noChangeArrowheads="1"/>
                        </wps:cNvSpPr>
                        <wps:spPr bwMode="auto">
                          <a:xfrm>
                            <a:off x="2498724" y="1630006"/>
                            <a:ext cx="1250912" cy="2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6D4E60"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wps:txbx>
                        <wps:bodyPr rot="0" vert="horz" wrap="square" lIns="91440" tIns="45720" rIns="91440" bIns="45720" anchor="t" anchorCtr="0" upright="1">
                          <a:noAutofit/>
                        </wps:bodyPr>
                      </wps:wsp>
                      <wps:wsp>
                        <wps:cNvPr id="13" name="AutoShape 1511"/>
                        <wps:cNvCnPr>
                          <a:cxnSpLocks noChangeShapeType="1"/>
                        </wps:cNvCnPr>
                        <wps:spPr bwMode="auto">
                          <a:xfrm flipH="1">
                            <a:off x="585406" y="2575510"/>
                            <a:ext cx="16517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4" name="Text Box 1512"/>
                        <wps:cNvSpPr txBox="1">
                          <a:spLocks noChangeArrowheads="1"/>
                        </wps:cNvSpPr>
                        <wps:spPr bwMode="auto">
                          <a:xfrm>
                            <a:off x="707307" y="2419309"/>
                            <a:ext cx="1521515" cy="425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D6B0C3" w14:textId="77777777" w:rsidR="00C9141F" w:rsidRPr="0056335D" w:rsidRDefault="00C9141F"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wps:txbx>
                        <wps:bodyPr rot="0" vert="horz" wrap="square" lIns="91440" tIns="45720" rIns="91440" bIns="45720" anchor="t" anchorCtr="0" upright="1">
                          <a:noAutofit/>
                        </wps:bodyPr>
                      </wps:wsp>
                      <wps:wsp>
                        <wps:cNvPr id="15" name="AutoShape 1517"/>
                        <wps:cNvCnPr>
                          <a:cxnSpLocks noChangeShapeType="1"/>
                        </wps:cNvCnPr>
                        <wps:spPr bwMode="auto">
                          <a:xfrm flipH="1">
                            <a:off x="2252922" y="2438410"/>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16" name="Text Box 1518"/>
                        <wps:cNvSpPr txBox="1">
                          <a:spLocks noChangeArrowheads="1"/>
                        </wps:cNvSpPr>
                        <wps:spPr bwMode="auto">
                          <a:xfrm>
                            <a:off x="2342523" y="2292909"/>
                            <a:ext cx="1521415" cy="313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FDB182"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14:paraId="598F8D3C" w14:textId="77777777" w:rsidR="00C9141F" w:rsidRPr="0056335D" w:rsidRDefault="00C9141F" w:rsidP="00E55178">
                              <w:pPr>
                                <w:pStyle w:val="NormalWeb"/>
                                <w:rPr>
                                  <w:rFonts w:ascii="Arial" w:hAnsi="Arial" w:cs="Arial"/>
                                  <w:sz w:val="14"/>
                                  <w:szCs w:val="14"/>
                                </w:rPr>
                              </w:pPr>
                            </w:p>
                          </w:txbxContent>
                        </wps:txbx>
                        <wps:bodyPr rot="0" vert="horz" wrap="square" lIns="91440" tIns="45720" rIns="91440" bIns="45720" anchor="t" anchorCtr="0" upright="1">
                          <a:noAutofit/>
                        </wps:bodyPr>
                      </wps:wsp>
                      <wps:wsp>
                        <wps:cNvPr id="17" name="Text Box 1519"/>
                        <wps:cNvSpPr txBox="1">
                          <a:spLocks noChangeArrowheads="1"/>
                        </wps:cNvSpPr>
                        <wps:spPr bwMode="auto">
                          <a:xfrm>
                            <a:off x="2322123" y="1433106"/>
                            <a:ext cx="2368623" cy="196901"/>
                          </a:xfrm>
                          <a:prstGeom prst="rect">
                            <a:avLst/>
                          </a:prstGeom>
                          <a:solidFill>
                            <a:schemeClr val="bg1">
                              <a:lumMod val="65000"/>
                              <a:lumOff val="0"/>
                            </a:schemeClr>
                          </a:solidFill>
                          <a:ln w="6350">
                            <a:solidFill>
                              <a:srgbClr val="000000"/>
                            </a:solidFill>
                            <a:miter lim="800000"/>
                            <a:headEnd/>
                            <a:tailEnd/>
                          </a:ln>
                        </wps:spPr>
                        <wps:txbx>
                          <w:txbxContent>
                            <w:p w14:paraId="3179729F"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wps:txbx>
                        <wps:bodyPr rot="0" vert="horz" wrap="square" lIns="91440" tIns="45720" rIns="91440" bIns="45720" anchor="t" anchorCtr="0" upright="1">
                          <a:noAutofit/>
                        </wps:bodyPr>
                      </wps:wsp>
                      <wps:wsp>
                        <wps:cNvPr id="18" name="Text Box 1520"/>
                        <wps:cNvSpPr txBox="1">
                          <a:spLocks noChangeArrowheads="1"/>
                        </wps:cNvSpPr>
                        <wps:spPr bwMode="auto">
                          <a:xfrm>
                            <a:off x="2322123" y="2127808"/>
                            <a:ext cx="2369923" cy="196901"/>
                          </a:xfrm>
                          <a:prstGeom prst="rect">
                            <a:avLst/>
                          </a:prstGeom>
                          <a:solidFill>
                            <a:schemeClr val="bg1">
                              <a:lumMod val="65000"/>
                              <a:lumOff val="0"/>
                            </a:schemeClr>
                          </a:solidFill>
                          <a:ln w="6350">
                            <a:solidFill>
                              <a:srgbClr val="000000"/>
                            </a:solidFill>
                            <a:miter lim="800000"/>
                            <a:headEnd/>
                            <a:tailEnd/>
                          </a:ln>
                        </wps:spPr>
                        <wps:txbx>
                          <w:txbxContent>
                            <w:p w14:paraId="7739512B"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wps:txbx>
                        <wps:bodyPr rot="0" vert="horz" wrap="square" lIns="91440" tIns="45720" rIns="91440" bIns="45720" anchor="t" anchorCtr="0" upright="1">
                          <a:noAutofit/>
                        </wps:bodyPr>
                      </wps:wsp>
                      <wps:wsp>
                        <wps:cNvPr id="19" name="Rectangle 62"/>
                        <wps:cNvSpPr>
                          <a:spLocks noChangeArrowheads="1"/>
                        </wps:cNvSpPr>
                        <wps:spPr bwMode="auto">
                          <a:xfrm>
                            <a:off x="231702" y="231701"/>
                            <a:ext cx="700407" cy="2229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2E4EE7BB" w14:textId="77777777" w:rsidR="00C9141F" w:rsidRPr="009067FA" w:rsidRDefault="00C9141F" w:rsidP="00E55178">
                              <w:pPr>
                                <w:jc w:val="center"/>
                                <w:rPr>
                                  <w:rFonts w:cs="Arial"/>
                                  <w:sz w:val="16"/>
                                  <w:szCs w:val="16"/>
                                </w:rPr>
                              </w:pPr>
                              <w:r w:rsidRPr="009067FA">
                                <w:rPr>
                                  <w:rFonts w:cs="Arial"/>
                                  <w:sz w:val="16"/>
                                  <w:szCs w:val="16"/>
                                </w:rPr>
                                <w:t>User</w:t>
                              </w:r>
                            </w:p>
                          </w:txbxContent>
                        </wps:txbx>
                        <wps:bodyPr rot="0" vert="horz" wrap="square" lIns="91440" tIns="45720" rIns="91440" bIns="45720" anchor="ctr" anchorCtr="0" upright="1">
                          <a:noAutofit/>
                        </wps:bodyPr>
                      </wps:wsp>
                      <wps:wsp>
                        <wps:cNvPr id="20" name="Straight Connector 63"/>
                        <wps:cNvCnPr/>
                        <wps:spPr bwMode="auto">
                          <a:xfrm flipH="1">
                            <a:off x="558105" y="454602"/>
                            <a:ext cx="26100" cy="72149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65"/>
                        <wps:cNvSpPr>
                          <a:spLocks noChangeArrowheads="1"/>
                        </wps:cNvSpPr>
                        <wps:spPr bwMode="auto">
                          <a:xfrm>
                            <a:off x="3420733" y="231701"/>
                            <a:ext cx="1035010"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7D1DBC4F" w14:textId="77777777" w:rsidR="00C9141F" w:rsidRPr="009067FA" w:rsidRDefault="00C9141F" w:rsidP="00E55178">
                              <w:pPr>
                                <w:pStyle w:val="NormalWeb"/>
                                <w:jc w:val="center"/>
                                <w:rPr>
                                  <w:rFonts w:ascii="Arial" w:hAnsi="Arial" w:cs="Arial"/>
                                  <w:sz w:val="16"/>
                                  <w:szCs w:val="16"/>
                                </w:rPr>
                              </w:pPr>
                              <w:r w:rsidRPr="009067FA">
                                <w:rPr>
                                  <w:rFonts w:ascii="Arial" w:hAnsi="Arial" w:cs="Arial"/>
                                  <w:sz w:val="16"/>
                                  <w:szCs w:val="16"/>
                                </w:rPr>
                                <w:t>NMS_MoTech</w:t>
                              </w:r>
                            </w:p>
                          </w:txbxContent>
                        </wps:txbx>
                        <wps:bodyPr rot="0" vert="horz" wrap="square" lIns="91440" tIns="45720" rIns="91440" bIns="45720" anchor="ctr" anchorCtr="0" upright="1">
                          <a:noAutofit/>
                        </wps:bodyPr>
                      </wps:wsp>
                      <wps:wsp>
                        <wps:cNvPr id="22" name="Straight Connector 66"/>
                        <wps:cNvCnPr/>
                        <wps:spPr bwMode="auto">
                          <a:xfrm flipH="1">
                            <a:off x="3935038" y="431802"/>
                            <a:ext cx="45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 name="Rectangle 68"/>
                        <wps:cNvSpPr>
                          <a:spLocks noChangeArrowheads="1"/>
                        </wps:cNvSpPr>
                        <wps:spPr bwMode="auto">
                          <a:xfrm>
                            <a:off x="1884618" y="231701"/>
                            <a:ext cx="699807" cy="2001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162C5488" w14:textId="77777777" w:rsidR="00C9141F" w:rsidRPr="0056335D" w:rsidRDefault="00C9141F" w:rsidP="00E55178">
                              <w:pPr>
                                <w:pStyle w:val="NormalWeb"/>
                                <w:jc w:val="center"/>
                                <w:rPr>
                                  <w:rFonts w:ascii="Arial" w:hAnsi="Arial" w:cs="Arial"/>
                                  <w:sz w:val="14"/>
                                  <w:szCs w:val="14"/>
                                </w:rPr>
                              </w:pPr>
                              <w:r w:rsidRPr="0056335D">
                                <w:rPr>
                                  <w:rFonts w:ascii="Arial" w:hAnsi="Arial" w:cs="Arial"/>
                                  <w:sz w:val="14"/>
                                  <w:szCs w:val="14"/>
                                </w:rPr>
                                <w:t>IVR</w:t>
                              </w:r>
                            </w:p>
                          </w:txbxContent>
                        </wps:txbx>
                        <wps:bodyPr rot="0" vert="horz" wrap="square" lIns="91440" tIns="45720" rIns="91440" bIns="45720" anchor="ctr" anchorCtr="0" upright="1">
                          <a:noAutofit/>
                        </wps:bodyPr>
                      </wps:wsp>
                      <wps:wsp>
                        <wps:cNvPr id="24" name="Straight Connector 69"/>
                        <wps:cNvCnPr/>
                        <wps:spPr bwMode="auto">
                          <a:xfrm>
                            <a:off x="2233922" y="431802"/>
                            <a:ext cx="22800" cy="717932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542"/>
                        <wps:cNvCnPr>
                          <a:cxnSpLocks noChangeShapeType="1"/>
                        </wps:cNvCnPr>
                        <wps:spPr bwMode="auto">
                          <a:xfrm>
                            <a:off x="580306" y="662303"/>
                            <a:ext cx="1651716" cy="158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6" name="Text Box 1543"/>
                        <wps:cNvSpPr txBox="1">
                          <a:spLocks noChangeArrowheads="1"/>
                        </wps:cNvSpPr>
                        <wps:spPr bwMode="auto">
                          <a:xfrm>
                            <a:off x="841308" y="520002"/>
                            <a:ext cx="1390714" cy="315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1C5AD8" w14:textId="77777777" w:rsidR="00C9141F" w:rsidRPr="0056335D" w:rsidRDefault="00C9141F" w:rsidP="00E55178">
                              <w:pPr>
                                <w:pStyle w:val="NormalWeb"/>
                                <w:rPr>
                                  <w:rFonts w:ascii="Arial" w:hAnsi="Arial" w:cs="Arial"/>
                                  <w:sz w:val="14"/>
                                  <w:szCs w:val="14"/>
                                </w:rPr>
                              </w:pPr>
                              <w:r>
                                <w:rPr>
                                  <w:rFonts w:ascii="Arial" w:hAnsi="Arial" w:cs="Arial"/>
                                  <w:sz w:val="14"/>
                                  <w:szCs w:val="14"/>
                                </w:rPr>
                                <w:t>User Dials LongCode for Subscription or Inbox</w:t>
                              </w:r>
                            </w:p>
                          </w:txbxContent>
                        </wps:txbx>
                        <wps:bodyPr rot="0" vert="horz" wrap="square" lIns="91440" tIns="45720" rIns="91440" bIns="45720" anchor="t" anchorCtr="0" upright="1">
                          <a:noAutofit/>
                        </wps:bodyPr>
                      </wps:wsp>
                      <wps:wsp>
                        <wps:cNvPr id="27" name="Rectangle 1546"/>
                        <wps:cNvSpPr>
                          <a:spLocks noChangeArrowheads="1"/>
                        </wps:cNvSpPr>
                        <wps:spPr bwMode="auto">
                          <a:xfrm>
                            <a:off x="1457314" y="2734911"/>
                            <a:ext cx="1633216" cy="309201"/>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3E351C4B"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wps:txbx>
                        <wps:bodyPr rot="0" vert="horz" wrap="square" lIns="91440" tIns="45720" rIns="91440" bIns="45720" anchor="ctr" anchorCtr="0" upright="1">
                          <a:noAutofit/>
                        </wps:bodyPr>
                      </wps:wsp>
                      <wps:wsp>
                        <wps:cNvPr id="28" name="AutoShape 1550"/>
                        <wps:cNvCnPr>
                          <a:cxnSpLocks noChangeShapeType="1"/>
                        </wps:cNvCnPr>
                        <wps:spPr bwMode="auto">
                          <a:xfrm>
                            <a:off x="2256722" y="6920827"/>
                            <a:ext cx="17057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29" name="Text Box 1551"/>
                        <wps:cNvSpPr txBox="1">
                          <a:spLocks noChangeArrowheads="1"/>
                        </wps:cNvSpPr>
                        <wps:spPr bwMode="auto">
                          <a:xfrm>
                            <a:off x="2491124" y="6773526"/>
                            <a:ext cx="1390614" cy="34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7498DF"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30" name="AutoShape 1552"/>
                        <wps:cNvCnPr>
                          <a:cxnSpLocks noChangeShapeType="1"/>
                        </wps:cNvCnPr>
                        <wps:spPr bwMode="auto">
                          <a:xfrm flipH="1">
                            <a:off x="2229422" y="7190128"/>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1" name="Text Box 1553"/>
                        <wps:cNvSpPr txBox="1">
                          <a:spLocks noChangeArrowheads="1"/>
                        </wps:cNvSpPr>
                        <wps:spPr bwMode="auto">
                          <a:xfrm>
                            <a:off x="2522224" y="7043428"/>
                            <a:ext cx="852808" cy="20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90254" w14:textId="77777777" w:rsidR="00C9141F" w:rsidRPr="0056335D" w:rsidRDefault="00C9141F" w:rsidP="00E55178">
                              <w:pPr>
                                <w:pStyle w:val="NormalWeb"/>
                                <w:rPr>
                                  <w:rFonts w:ascii="Arial" w:hAnsi="Arial" w:cs="Arial"/>
                                  <w:sz w:val="14"/>
                                  <w:szCs w:val="14"/>
                                </w:rPr>
                              </w:pPr>
                              <w:r>
                                <w:rPr>
                                  <w:rFonts w:ascii="Arial" w:hAnsi="Arial" w:cs="Arial"/>
                                  <w:sz w:val="14"/>
                                  <w:szCs w:val="14"/>
                                </w:rPr>
                                <w:t xml:space="preserve">Send response </w:t>
                              </w:r>
                            </w:p>
                          </w:txbxContent>
                        </wps:txbx>
                        <wps:bodyPr rot="0" vert="horz" wrap="square" lIns="91440" tIns="45720" rIns="91440" bIns="45720" anchor="t" anchorCtr="0" upright="1">
                          <a:noAutofit/>
                        </wps:bodyPr>
                      </wps:wsp>
                      <wps:wsp>
                        <wps:cNvPr id="32" name="Straight Arrow Connector 178"/>
                        <wps:cNvCnPr/>
                        <wps:spPr bwMode="auto">
                          <a:xfrm flipH="1">
                            <a:off x="2245322" y="5402521"/>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3" name="Text Box 1534"/>
                        <wps:cNvSpPr txBox="1">
                          <a:spLocks noChangeArrowheads="1"/>
                        </wps:cNvSpPr>
                        <wps:spPr bwMode="auto">
                          <a:xfrm>
                            <a:off x="2566625" y="5262221"/>
                            <a:ext cx="1070610" cy="320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EE7475"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wps:txbx>
                        <wps:bodyPr rot="0" vert="horz" wrap="square" lIns="91440" tIns="45720" rIns="91440" bIns="45720" anchor="t" anchorCtr="0" upright="1">
                          <a:noAutofit/>
                        </wps:bodyPr>
                      </wps:wsp>
                      <wps:wsp>
                        <wps:cNvPr id="34" name="Straight Arrow Connector 180"/>
                        <wps:cNvCnPr/>
                        <wps:spPr bwMode="auto">
                          <a:xfrm flipH="1">
                            <a:off x="567606" y="5581622"/>
                            <a:ext cx="16764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5" name="Text Box 1536"/>
                        <wps:cNvSpPr txBox="1">
                          <a:spLocks noChangeArrowheads="1"/>
                        </wps:cNvSpPr>
                        <wps:spPr bwMode="auto">
                          <a:xfrm>
                            <a:off x="810808" y="5441321"/>
                            <a:ext cx="1204612" cy="2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8C2D43"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6" name="Text Box 1547"/>
                        <wps:cNvSpPr txBox="1">
                          <a:spLocks noChangeArrowheads="1"/>
                        </wps:cNvSpPr>
                        <wps:spPr bwMode="auto">
                          <a:xfrm>
                            <a:off x="2386923" y="4918019"/>
                            <a:ext cx="2284722" cy="299101"/>
                          </a:xfrm>
                          <a:prstGeom prst="rect">
                            <a:avLst/>
                          </a:prstGeom>
                          <a:solidFill>
                            <a:schemeClr val="bg1">
                              <a:lumMod val="65000"/>
                              <a:lumOff val="0"/>
                            </a:schemeClr>
                          </a:solidFill>
                          <a:ln w="6350">
                            <a:solidFill>
                              <a:srgbClr val="000000"/>
                            </a:solidFill>
                            <a:miter lim="800000"/>
                            <a:headEnd/>
                            <a:tailEnd/>
                          </a:ln>
                        </wps:spPr>
                        <wps:txbx>
                          <w:txbxContent>
                            <w:p w14:paraId="179F153E"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wps:txbx>
                        <wps:bodyPr rot="0" vert="horz" wrap="square" lIns="91440" tIns="45720" rIns="91440" bIns="45720" anchor="t" anchorCtr="0" upright="1">
                          <a:noAutofit/>
                        </wps:bodyPr>
                      </wps:wsp>
                      <wps:wsp>
                        <wps:cNvPr id="37" name="Straight Arrow Connector 180"/>
                        <wps:cNvCnPr/>
                        <wps:spPr bwMode="auto">
                          <a:xfrm flipH="1">
                            <a:off x="560005" y="4417617"/>
                            <a:ext cx="1676416"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38" name="Text Box 1536"/>
                        <wps:cNvSpPr txBox="1">
                          <a:spLocks noChangeArrowheads="1"/>
                        </wps:cNvSpPr>
                        <wps:spPr bwMode="auto">
                          <a:xfrm>
                            <a:off x="803208" y="4269717"/>
                            <a:ext cx="1204612" cy="2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F86B3B"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wps:txbx>
                        <wps:bodyPr rot="0" vert="horz" wrap="square" lIns="91440" tIns="45720" rIns="91440" bIns="45720" anchor="t" anchorCtr="0" upright="1">
                          <a:noAutofit/>
                        </wps:bodyPr>
                      </wps:wsp>
                      <wps:wsp>
                        <wps:cNvPr id="39" name="Text Box 1547"/>
                        <wps:cNvSpPr txBox="1">
                          <a:spLocks noChangeArrowheads="1"/>
                        </wps:cNvSpPr>
                        <wps:spPr bwMode="auto">
                          <a:xfrm>
                            <a:off x="2379323" y="3548314"/>
                            <a:ext cx="2284722" cy="306701"/>
                          </a:xfrm>
                          <a:prstGeom prst="rect">
                            <a:avLst/>
                          </a:prstGeom>
                          <a:solidFill>
                            <a:schemeClr val="bg1">
                              <a:lumMod val="65000"/>
                              <a:lumOff val="0"/>
                            </a:schemeClr>
                          </a:solidFill>
                          <a:ln w="6350">
                            <a:solidFill>
                              <a:srgbClr val="000000"/>
                            </a:solidFill>
                            <a:miter lim="800000"/>
                            <a:headEnd/>
                            <a:tailEnd/>
                          </a:ln>
                        </wps:spPr>
                        <wps:txbx>
                          <w:txbxContent>
                            <w:p w14:paraId="41213567"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wps:txbx>
                        <wps:bodyPr rot="0" vert="horz" wrap="square" lIns="91440" tIns="45720" rIns="91440" bIns="45720" anchor="t" anchorCtr="0" upright="1">
                          <a:noAutofit/>
                        </wps:bodyPr>
                      </wps:wsp>
                      <wps:wsp>
                        <wps:cNvPr id="40" name="Rectangle 1546"/>
                        <wps:cNvSpPr>
                          <a:spLocks noChangeArrowheads="1"/>
                        </wps:cNvSpPr>
                        <wps:spPr bwMode="auto">
                          <a:xfrm>
                            <a:off x="1419214" y="3885515"/>
                            <a:ext cx="1633216" cy="414702"/>
                          </a:xfrm>
                          <a:prstGeom prst="rect">
                            <a:avLst/>
                          </a:prstGeom>
                          <a:solidFill>
                            <a:schemeClr val="lt1">
                              <a:lumMod val="100000"/>
                              <a:lumOff val="0"/>
                            </a:schemeClr>
                          </a:solidFill>
                          <a:ln w="6350">
                            <a:solidFill>
                              <a:schemeClr val="dk1">
                                <a:lumMod val="100000"/>
                                <a:lumOff val="0"/>
                              </a:schemeClr>
                            </a:solidFill>
                            <a:miter lim="800000"/>
                            <a:headEnd/>
                            <a:tailEnd/>
                          </a:ln>
                        </wps:spPr>
                        <wps:txbx>
                          <w:txbxContent>
                            <w:p w14:paraId="59023C2C" w14:textId="77777777" w:rsidR="00C9141F" w:rsidRPr="0056335D" w:rsidRDefault="00C9141F"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14:paraId="45CB5A85" w14:textId="77777777" w:rsidR="00C9141F" w:rsidRPr="0056335D" w:rsidRDefault="00C9141F" w:rsidP="00E55178">
                              <w:pPr>
                                <w:pStyle w:val="NormalWeb"/>
                                <w:jc w:val="center"/>
                                <w:rPr>
                                  <w:rFonts w:ascii="Arial" w:hAnsi="Arial" w:cs="Arial"/>
                                  <w:sz w:val="14"/>
                                  <w:szCs w:val="14"/>
                                </w:rPr>
                              </w:pPr>
                            </w:p>
                          </w:txbxContent>
                        </wps:txbx>
                        <wps:bodyPr rot="0" vert="horz" wrap="square" lIns="91440" tIns="45720" rIns="91440" bIns="45720" anchor="ctr" anchorCtr="0" upright="1">
                          <a:noAutofit/>
                        </wps:bodyPr>
                      </wps:wsp>
                      <wps:wsp>
                        <wps:cNvPr id="41" name="Straight Arrow Connector 172"/>
                        <wps:cNvCnPr/>
                        <wps:spPr bwMode="auto">
                          <a:xfrm flipH="1">
                            <a:off x="2235822" y="6195024"/>
                            <a:ext cx="16770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2" name="Text Box 1523"/>
                        <wps:cNvSpPr txBox="1">
                          <a:spLocks noChangeArrowheads="1"/>
                        </wps:cNvSpPr>
                        <wps:spPr bwMode="auto">
                          <a:xfrm>
                            <a:off x="2738727" y="6054724"/>
                            <a:ext cx="1026210" cy="17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24AAA"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wps:txbx>
                        <wps:bodyPr rot="0" vert="horz" wrap="square" lIns="91440" tIns="45720" rIns="91440" bIns="45720" anchor="t" anchorCtr="0" upright="1">
                          <a:noAutofit/>
                        </wps:bodyPr>
                      </wps:wsp>
                      <wps:wsp>
                        <wps:cNvPr id="43" name="Straight Arrow Connector 174"/>
                        <wps:cNvCnPr/>
                        <wps:spPr bwMode="auto">
                          <a:xfrm flipH="1">
                            <a:off x="558105" y="6374125"/>
                            <a:ext cx="1677116"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4" name="Text Box 1525"/>
                        <wps:cNvSpPr txBox="1">
                          <a:spLocks noChangeArrowheads="1"/>
                        </wps:cNvSpPr>
                        <wps:spPr bwMode="auto">
                          <a:xfrm>
                            <a:off x="801308" y="6233724"/>
                            <a:ext cx="1205312" cy="296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A3E349"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wps:txbx>
                        <wps:bodyPr rot="0" vert="horz" wrap="square" lIns="91440" tIns="45720" rIns="91440" bIns="45720" anchor="t" anchorCtr="0" upright="1">
                          <a:noAutofit/>
                        </wps:bodyPr>
                      </wps:wsp>
                      <wps:wsp>
                        <wps:cNvPr id="45" name="Text Box 1526"/>
                        <wps:cNvSpPr txBox="1">
                          <a:spLocks noChangeArrowheads="1"/>
                        </wps:cNvSpPr>
                        <wps:spPr bwMode="auto">
                          <a:xfrm>
                            <a:off x="2392023" y="5845123"/>
                            <a:ext cx="2284722" cy="196901"/>
                          </a:xfrm>
                          <a:prstGeom prst="rect">
                            <a:avLst/>
                          </a:prstGeom>
                          <a:solidFill>
                            <a:schemeClr val="bg1">
                              <a:lumMod val="65000"/>
                              <a:lumOff val="0"/>
                            </a:schemeClr>
                          </a:solidFill>
                          <a:ln w="6350">
                            <a:solidFill>
                              <a:srgbClr val="000000"/>
                            </a:solidFill>
                            <a:miter lim="800000"/>
                            <a:headEnd/>
                            <a:tailEnd/>
                          </a:ln>
                        </wps:spPr>
                        <wps:txbx>
                          <w:txbxContent>
                            <w:p w14:paraId="0591FD03" w14:textId="77777777" w:rsidR="00C9141F" w:rsidRPr="0056335D" w:rsidRDefault="00C9141F"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wps:txbx>
                        <wps:bodyPr rot="0" vert="horz" wrap="square" lIns="91440" tIns="45720" rIns="91440" bIns="45720" anchor="t" anchorCtr="0" upright="1">
                          <a:noAutofit/>
                        </wps:bodyPr>
                      </wps:wsp>
                      <wps:wsp>
                        <wps:cNvPr id="46" name="AutoShape 1545"/>
                        <wps:cNvCnPr>
                          <a:cxnSpLocks noChangeShapeType="1"/>
                        </wps:cNvCnPr>
                        <wps:spPr bwMode="auto">
                          <a:xfrm>
                            <a:off x="2224422" y="6198824"/>
                            <a:ext cx="1705617" cy="7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7" name="AutoShape 1548"/>
                        <wps:cNvCnPr>
                          <a:cxnSpLocks noChangeShapeType="1"/>
                        </wps:cNvCnPr>
                        <wps:spPr bwMode="auto">
                          <a:xfrm>
                            <a:off x="2287922" y="4768219"/>
                            <a:ext cx="1705617" cy="600"/>
                          </a:xfrm>
                          <a:prstGeom prst="straightConnector1">
                            <a:avLst/>
                          </a:prstGeom>
                          <a:noFill/>
                          <a:ln w="3175">
                            <a:solidFill>
                              <a:schemeClr val="tx1">
                                <a:lumMod val="100000"/>
                                <a:lumOff val="0"/>
                              </a:schemeClr>
                            </a:solidFill>
                            <a:round/>
                            <a:headEnd type="oval" w="med" len="med"/>
                            <a:tailEnd type="arrow" w="med" len="med"/>
                          </a:ln>
                          <a:extLst>
                            <a:ext uri="{909E8E84-426E-40dd-AFC4-6F175D3DCCD1}">
                              <a14:hiddenFill xmlns:a14="http://schemas.microsoft.com/office/drawing/2010/main">
                                <a:noFill/>
                              </a14:hiddenFill>
                            </a:ext>
                          </a:extLst>
                        </wps:spPr>
                        <wps:bodyPr/>
                      </wps:wsp>
                      <wps:wsp>
                        <wps:cNvPr id="48" name="Text Box 1549"/>
                        <wps:cNvSpPr txBox="1">
                          <a:spLocks noChangeArrowheads="1"/>
                        </wps:cNvSpPr>
                        <wps:spPr bwMode="auto">
                          <a:xfrm>
                            <a:off x="2522224" y="4628518"/>
                            <a:ext cx="1390614" cy="21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5D7AB1" w14:textId="77777777" w:rsidR="00C9141F" w:rsidRPr="0056335D" w:rsidRDefault="00C9141F"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wps:txbx>
                        <wps:bodyPr rot="0" vert="horz" wrap="square" lIns="91440" tIns="45720" rIns="91440" bIns="45720" anchor="t" anchorCtr="0" upright="1">
                          <a:noAutofit/>
                        </wps:bodyPr>
                      </wps:wsp>
                      <wps:wsp>
                        <wps:cNvPr id="49" name="Rectangle 248"/>
                        <wps:cNvSpPr>
                          <a:spLocks noChangeArrowheads="1"/>
                        </wps:cNvSpPr>
                        <wps:spPr bwMode="auto">
                          <a:xfrm>
                            <a:off x="340903" y="3277213"/>
                            <a:ext cx="4566344" cy="3326813"/>
                          </a:xfrm>
                          <a:prstGeom prst="rect">
                            <a:avLst/>
                          </a:prstGeom>
                          <a:noFill/>
                          <a:ln w="15875">
                            <a:solidFill>
                              <a:srgbClr val="000000"/>
                            </a:solidFill>
                            <a:miter lim="800000"/>
                            <a:headEnd/>
                            <a:tailEnd/>
                          </a:ln>
                          <a:extLst>
                            <a:ext uri="{909E8E84-426E-40dd-AFC4-6F175D3DCCD1}">
                              <a14:hiddenFill xmlns:a14="http://schemas.microsoft.com/office/drawing/2010/main">
                                <a:solidFill>
                                  <a:schemeClr val="bg1">
                                    <a:lumMod val="85000"/>
                                    <a:lumOff val="0"/>
                                  </a:schemeClr>
                                </a:solidFill>
                              </a14:hiddenFill>
                            </a:ext>
                          </a:extLst>
                        </wps:spPr>
                        <wps:txbx>
                          <w:txbxContent>
                            <w:p w14:paraId="18C918BC" w14:textId="77777777" w:rsidR="00C9141F" w:rsidRDefault="00C9141F" w:rsidP="00E55178">
                              <w:pPr>
                                <w:pStyle w:val="NormalWeb"/>
                                <w:spacing w:before="0" w:beforeAutospacing="0" w:after="0" w:afterAutospacing="0"/>
                              </w:pPr>
                              <w:r>
                                <w:rPr>
                                  <w:rFonts w:ascii="Arial" w:eastAsia="Times New Roman" w:hAnsi="Arial"/>
                                  <w:b/>
                                  <w:bCs/>
                                  <w:sz w:val="20"/>
                                  <w:szCs w:val="20"/>
                                </w:rPr>
                                <w:t>INBOX ACCESS</w:t>
                              </w:r>
                            </w:p>
                          </w:txbxContent>
                        </wps:txbx>
                        <wps:bodyPr rot="0" vert="horz" wrap="square" lIns="91440" tIns="45720" rIns="91440" bIns="45720" anchor="t" anchorCtr="0" upright="1">
                          <a:noAutofit/>
                        </wps:bodyPr>
                      </wps:wsp>
                    </wpc:wpc>
                  </a:graphicData>
                </a:graphic>
              </wp:inline>
            </w:drawing>
          </mc:Choice>
          <mc:Fallback>
            <w:pict>
              <v:group id="Canvas 1499" o:spid="_x0000_s1215" editas="canvas" style="width:405.5pt;height:603.9pt;mso-position-horizontal-relative:char;mso-position-vertical-relative:line" coordsize="51498,7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">
                <v:shape id="_x0000_s1216" type="#_x0000_t75" style="position:absolute;width:51498;height:76695;visibility:visible;mso-wrap-style:square">
                  <v:fill o:detectmouseclick="t"/>
                  <v:path o:connecttype="none"/>
                </v:shape>
                <v:rect id="Rectangle 176" o:spid="_x0000_s1217" style="position:absolute;left:3822;top:58483;width:42945;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LEMIA&#10;AADaAAAADwAAAGRycy9kb3ducmV2LnhtbESP0WrCQBRE3wv9h+UW+lY3USwxdZWgCAXtQ1M/4DZ7&#10;TYLZuyG7MfHvXUHwcZiZM8xyPZpGXKhztWUF8SQCQVxYXXOp4Pi3+0hAOI+ssbFMCq7kYL16fVli&#10;qu3Av3TJfSkChF2KCirv21RKV1Rk0E1sSxy8k+0M+iC7UuoOhwA3jZxG0ac0WHNYqLClTUXFOe+N&#10;gv15vkUs+/+fk+yTWXvIKF4MSr2/jdkXCE+jf4Yf7W+tYAr3K+EG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EsQwgAAANoAAAAPAAAAAAAAAAAAAAAAAJgCAABkcnMvZG93&#10;bnJldi54bWxQSwUGAAAAAAQABAD1AAAAhwMAAAAA&#10;" fillcolor="#f2f2f2 [3052]" strokecolor="black [3213]" strokeweight=".5pt">
                  <v:stroke dashstyle="longDashDot"/>
                </v:rect>
                <v:rect id="Rectangle 186" o:spid="_x0000_s1218" style="position:absolute;left:3848;top:35483;width:42881;height:9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Tui8IA&#10;AADaAAAADwAAAGRycy9kb3ducmV2LnhtbESP3YrCMBSE7wXfIRzBO5uqrGg1iiiCsOvFuj7AsTn9&#10;weakNKntvv1mQfBymJlvmM2uN5V4UuNKywqmUQyCOLW65FzB7ec0WYJwHlljZZkU/JKD3XY42GCi&#10;bcff9Lz6XAQIuwQVFN7XiZQuLcigi2xNHLzMNgZ9kE0udYNdgJtKzuJ4IQ2WHBYKrOlQUPq4tkbB&#10;5+PjiJi390sm2+W8/trTdNUpNR71+zUIT71/h1/ts1Ywh/8r4Qb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O6LwgAAANoAAAAPAAAAAAAAAAAAAAAAAJgCAABkcnMvZG93&#10;bnJldi54bWxQSwUGAAAAAAQABAD1AAAAhwM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86" o:spid="_x0000_s1219" style="position:absolute;left:3924;top:49180;width:4288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2/8MA&#10;AADaAAAADwAAAGRycy9kb3ducmV2LnhtbESP0WrCQBRE34X+w3ILfTOb1FrS6BqkUihUH0z7Adfs&#10;NQlm74bsxqR/3y0IPg4zc4ZZ55NpxZV611hWkEQxCOLS6oYrBT/fH/MUhPPIGlvLpOCXHOSbh9ka&#10;M21HPtK18JUIEHYZKqi97zIpXVmTQRfZjjh4Z9sb9EH2ldQ9jgFuWvkcx6/SYMNhocaO3msqL8Vg&#10;FHxdljvEajgdznJIF91+S8nbqNTT47RdgfA0+Xv41v7UCl7g/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12/8MAAADaAAAADwAAAAAAAAAAAAAAAACYAgAAZHJzL2Rv&#10;d25yZXYueG1sUEsFBgAAAAAEAAQA9QAAAIgDAAAAAA==&#10;" fillcolor="#f2f2f2 [3052]" strokecolor="black [3213]" strokeweight=".5pt">
                  <v:stroke dashstyle="longDashDot"/>
                  <v:textbox>
                    <w:txbxContent>
                      <w:p w:rsidR="00EA4B76" w:rsidRPr="0056335D" w:rsidRDefault="00EA4B76" w:rsidP="00E55178">
                        <w:pPr>
                          <w:rPr>
                            <w:rFonts w:cs="Arial"/>
                            <w:sz w:val="14"/>
                            <w:szCs w:val="14"/>
                          </w:rPr>
                        </w:pPr>
                      </w:p>
                    </w:txbxContent>
                  </v:textbox>
                </v:rect>
                <v:rect id="Rectangle 1505" o:spid="_x0000_s1220" style="position:absolute;left:3441;top:8229;width:45663;height:23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pQsEA&#10;AADaAAAADwAAAGRycy9kb3ducmV2LnhtbESPQYvCMBSE74L/ITzBi2iq4LJU01KEBQVB1PX+bJ5N&#10;sXkpTVbrvzcLC3scZuYbZp33thEP6nztWMF8loAgLp2uuVLwff6afoLwAVlj45gUvMhDng0Ha0y1&#10;e/KRHqdQiQhhn6ICE0KbSulLQxb9zLXE0bu5zmKIsquk7vAZ4baRiyT5kBZrjgsGW9oYKu+nH6vg&#10;XFyqIlwXl2Ju9ruD9n0ywaNS41FfrEAE6sN/+K+91QqW8Hsl3gCZ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WqULBAAAA2gAAAA8AAAAAAAAAAAAAAAAAmAIAAGRycy9kb3du&#10;cmV2LnhtbFBLBQYAAAAABAAEAPUAAACGAwAAAAA=&#10;" filled="f" fillcolor="#d8d8d8 [2732]" strokeweight="1.25pt">
                  <v:textbox>
                    <w:txbxContent>
                      <w:p w:rsidR="00EA4B76" w:rsidRDefault="00EA4B76" w:rsidP="00E55178">
                        <w:r>
                          <w:rPr>
                            <w:b/>
                          </w:rPr>
                          <w:t>LANGUAGE AND LOCATION DETERMI</w:t>
                        </w:r>
                        <w:r w:rsidRPr="003F0194">
                          <w:rPr>
                            <w:b/>
                          </w:rPr>
                          <w:t>NATION</w:t>
                        </w:r>
                      </w:p>
                    </w:txbxContent>
                  </v:textbox>
                </v:rect>
                <v:rect id="Rectangle 1501" o:spid="_x0000_s1221" style="position:absolute;left:3409;top:66516;width:45663;height:7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3NcIA&#10;AADaAAAADwAAAGRycy9kb3ducmV2LnhtbESPQWvCQBSE7wX/w/KEXopuzCFIdJUgCBUEidb7a/aZ&#10;DWbfhuzWpP/eLRQ8DjPzDbPejrYVD+p941jBYp6AIK6cbrhW8HXZz5YgfEDW2DomBb/kYbuZvK0x&#10;127gkh7nUIsIYZ+jAhNCl0vpK0MW/dx1xNG7ud5iiLKvpe5xiHDbyjRJMmmx4bhgsKOdoep+/rEK&#10;LsW1LsJ3ei0W5ng4aT8mH1gq9T4dixWIQGN4hf/bn1pBBn9X4g2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Dc1wgAAANoAAAAPAAAAAAAAAAAAAAAAAJgCAABkcnMvZG93&#10;bnJldi54bWxQSwUGAAAAAAQABAD1AAAAhwMAAAAA&#10;" filled="f" fillcolor="#d8d8d8 [2732]" strokeweight="1.25pt">
                  <v:textbox>
                    <w:txbxContent>
                      <w:p w:rsidR="00EA4B76" w:rsidRDefault="00EA4B76" w:rsidP="00E55178">
                        <w:r>
                          <w:rPr>
                            <w:b/>
                          </w:rPr>
                          <w:t>SAVE INBOX CALL DETAILS</w:t>
                        </w:r>
                      </w:p>
                    </w:txbxContent>
                  </v:textbox>
                </v:rect>
                <v:rect id="Rectangle 163" o:spid="_x0000_s1222" style="position:absolute;left:4013;top:21259;width:42894;height:10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oiMMA&#10;AADaAAAADwAAAGRycy9kb3ducmV2LnhtbESP0WrCQBRE34X+w3ILfTObVGrT6BqkUihUH0z7Adfs&#10;NQlm74bsxqR/3y0IPg4zc4ZZ55NpxZV611hWkEQxCOLS6oYrBT/fH/MUhPPIGlvLpOCXHOSbh9ka&#10;M21HPtK18JUIEHYZKqi97zIpXVmTQRfZjjh4Z9sb9EH2ldQ9jgFuWvkcx0tpsOGwUGNH7zWVl2Iw&#10;Cr4uLzvEajgdznJIF91+S8nbqNTT47RdgfA0+Xv41v7UCl7h/0q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oiMMAAADaAAAADwAAAAAAAAAAAAAAAACYAgAAZHJzL2Rv&#10;d25yZXYueG1sUEsFBgAAAAAEAAQA9QAAAIgDA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rect id="Rectangle 163" o:spid="_x0000_s1223" style="position:absolute;left:4140;top:14331;width:42767;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8+r8A&#10;AADaAAAADwAAAGRycy9kb3ducmV2LnhtbERPy4rCMBTdC/5DuII7TVWUTqdRxGFAUBfjzAfcaW4f&#10;2NyUJrX1781CcHk473Q3mFrcqXWVZQWLeQSCOLO64kLB3+/3LAbhPLLG2jIpeJCD3XY8SjHRtucf&#10;ul99IUIIuwQVlN43iZQuK8mgm9uGOHC5bQ36ANtC6hb7EG5quYyijTRYcWgosaFDSdnt2hkFp9v6&#10;C7Ho/i+57OJVc97T4qNXajoZ9p8gPA3+LX65j1pB2BquhBs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Hz6vwAAANoAAAAPAAAAAAAAAAAAAAAAAJgCAABkcnMvZG93bnJl&#10;di54bWxQSwUGAAAAAAQABAD1AAAAhAMAAAAA&#10;" fillcolor="#f2f2f2 [3052]" strokecolor="black [3213]" strokeweight=".5pt">
                  <v:stroke dashstyle="longDashDot"/>
                  <v:textbox>
                    <w:txbxContent>
                      <w:p w:rsidR="00EA4B76" w:rsidRPr="0056335D" w:rsidRDefault="00EA4B76" w:rsidP="00E55178">
                        <w:pPr>
                          <w:pStyle w:val="NormalWeb"/>
                          <w:jc w:val="center"/>
                          <w:rPr>
                            <w:rFonts w:ascii="Arial" w:hAnsi="Arial" w:cs="Arial"/>
                            <w:sz w:val="14"/>
                            <w:szCs w:val="14"/>
                          </w:rPr>
                        </w:pPr>
                      </w:p>
                    </w:txbxContent>
                  </v:textbox>
                </v:rect>
                <v:shape id="AutoShape 1507" o:spid="_x0000_s1224" type="#_x0000_t32" style="position:absolute;left:22542;top:11887;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EKLsMAAADaAAAADwAAAGRycy9kb3ducmV2LnhtbESP0YrCMBRE34X9h3AXfNNUBXWrUVal&#10;IAhKu37Apbm2xeamNFmtfr1ZWPBxmJkzzHLdmVrcqHWVZQWjYQSCOLe64kLB+ScZzEE4j6yxtkwK&#10;HuRgvfroLTHW9s4p3TJfiABhF6OC0vsmltLlJRl0Q9sQB+9iW4M+yLaQusV7gJtajqNoKg1WHBZK&#10;bGhbUn7Nfo2CcTq5HjeHJNmkx1lystPqud1lSvU/u+8FCE+df4f/23ut4Av+roQb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hCi7DAAAA2gAAAA8AAAAAAAAAAAAA&#10;AAAAoQIAAGRycy9kb3ducmV2LnhtbFBLBQYAAAAABAAEAPkAAACRAwAAAAA=&#10;" strokecolor="black [3213]" strokeweight=".25pt">
                  <v:stroke startarrow="oval" endarrow="open"/>
                </v:shape>
                <v:shape id="Text Box 1508" o:spid="_x0000_s1225" type="#_x0000_t202" style="position:absolute;left:24885;top:10642;width:13907;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Subscriber Details</w:t>
                        </w:r>
                        <w:r w:rsidRPr="0056335D">
                          <w:rPr>
                            <w:rFonts w:ascii="Arial" w:hAnsi="Arial" w:cs="Arial"/>
                            <w:sz w:val="14"/>
                            <w:szCs w:val="14"/>
                          </w:rPr>
                          <w:t>”</w:t>
                        </w:r>
                      </w:p>
                    </w:txbxContent>
                  </v:textbox>
                </v:shape>
                <v:shape id="AutoShape 1509" o:spid="_x0000_s1226" type="#_x0000_t32" style="position:absolute;left:22339;top:17792;width:17056;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pGEsMAAADbAAAADwAAAGRycy9kb3ducmV2LnhtbERP32vCMBB+H+x/CDfYS9HUDVSqUVZB&#10;2MvcFgVfj+Zs6ppLaTLt/vtFGOztPr6ft1wPrhUX6kPjWcFknIMgrrxpuFZw2G9HcxAhIhtsPZOC&#10;HwqwXt3fLbEw/sqfdNGxFimEQ4EKbIxdIWWoLDkMY98RJ+7ke4cxwb6WpsdrCnetfMrzqXTYcGqw&#10;2NHGUvWlv50Crd8/nqezo929nfQ5K2fZoSwzpR4fhpcFiEhD/Bf/uV9Nmj+B2y/p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RhLDAAAA2wAAAA8AAAAAAAAAAAAA&#10;AAAAoQIAAGRycy9kb3ducmV2LnhtbFBLBQYAAAAABAAEAPkAAACRAwAAAAA=&#10;" strokecolor="black [3213]" strokeweight=".25pt">
                  <v:stroke startarrow="oval" endarrow="open"/>
                </v:shape>
                <v:shape id="Text Box 1510" o:spid="_x0000_s1227" type="#_x0000_t202" style="position:absolute;left:24987;top:16300;width:1250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Subscriber’s language and location Details </w:t>
                        </w:r>
                      </w:p>
                    </w:txbxContent>
                  </v:textbox>
                </v:shape>
                <v:shape id="AutoShape 1511" o:spid="_x0000_s1228" type="#_x0000_t32" style="position:absolute;left:5854;top:25755;width:1651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9/sMAAADbAAAADwAAAGRycy9kb3ducmV2LnhtbERP32vCMBB+H+x/CDfYS9F0E1SqUdbB&#10;YC/bNAq+Hs3Z1DWX0mRa/3szGOztPr6ft1wPrhVn6kPjWcHTOAdBXHnTcK1gv3sbzUGEiGyw9UwK&#10;rhRgvbq/W2Jh/IW3dNaxFimEQ4EKbIxdIWWoLDkMY98RJ+7oe4cxwb6WpsdLCnetfM7zqXTYcGqw&#10;2NGrpepb/zgFWn9tJtPZwX5+HPUpK2fZviwzpR4fhpcFiEhD/Bf/ud9Nmj+B31/SA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Uff7DAAAA2wAAAA8AAAAAAAAAAAAA&#10;AAAAoQIAAGRycy9kb3ducmV2LnhtbFBLBQYAAAAABAAEAPkAAACRAwAAAAA=&#10;" strokecolor="black [3213]" strokeweight=".25pt">
                  <v:stroke startarrow="oval" endarrow="open"/>
                </v:shape>
                <v:shape id="Text Box 1512" o:spid="_x0000_s1229" type="#_x0000_t202" style="position:absolute;left:7073;top:24193;width:15215;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Play the language selection menu and get DTMF Option input</w:t>
                        </w:r>
                      </w:p>
                    </w:txbxContent>
                  </v:textbox>
                </v:shape>
                <v:shape id="AutoShape 1517" o:spid="_x0000_s1230" type="#_x0000_t32" style="position:absolute;left:22529;top:24384;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AEcMAAADbAAAADwAAAGRycy9kb3ducmV2LnhtbERPS2sCMRC+F/ofwhS8LJrVUpWtUbpC&#10;oZe+ouB12IybbTeTZZPq9t8bodDbfHzPWW0G14oT9aHxrGA6yUEQV940XCvY757HSxAhIhtsPZOC&#10;XwqwWd/erLAw/syfdNKxFimEQ4EKbIxdIWWoLDkME98RJ+7oe4cxwb6WpsdzCnetnOX5XDpsODVY&#10;7GhrqfrWP06B1u8f9/PFwb69HvVXVi6yfVlmSo3uhqdHEJGG+C/+c7+YNP8Brr+k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xQBHDAAAA2wAAAA8AAAAAAAAAAAAA&#10;AAAAoQIAAGRycy9kb3ducmV2LnhtbFBLBQYAAAAABAAEAPkAAACRAwAAAAA=&#10;" strokecolor="black [3213]" strokeweight=".25pt">
                  <v:stroke startarrow="oval" endarrow="open"/>
                </v:shape>
                <v:shape id="Text Box 1518" o:spid="_x0000_s1231" type="#_x0000_t202" style="position:absolute;left:23425;top:22929;width:1521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response with language &amp; location details as Unknown</w:t>
                        </w:r>
                      </w:p>
                      <w:p w:rsidR="00EA4B76" w:rsidRPr="0056335D" w:rsidRDefault="00EA4B76" w:rsidP="00E55178">
                        <w:pPr>
                          <w:pStyle w:val="NormalWeb"/>
                          <w:rPr>
                            <w:rFonts w:ascii="Arial" w:hAnsi="Arial" w:cs="Arial"/>
                            <w:sz w:val="14"/>
                            <w:szCs w:val="14"/>
                          </w:rPr>
                        </w:pPr>
                      </w:p>
                    </w:txbxContent>
                  </v:textbox>
                </v:shape>
                <v:shape id="Text Box 1519" o:spid="_x0000_s1232" type="#_x0000_t202" style="position:absolute;left:23221;top:14331;width:23686;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qqsEA&#10;AADbAAAADwAAAGRycy9kb3ducmV2LnhtbESPzWrDMBCE74W8g9hAb7WcHNrgRAlJIJBLC3XyAIu1&#10;sUyslZHkv7evCoXedpnZ+WZ3h8m2YiAfGscKVlkOgrhyuuFawf12eduACBFZY+uYFMwU4LBfvOyw&#10;0G7kbxrKWIsUwqFABSbGrpAyVIYshsx1xEl7OG8xptXXUnscU7ht5TrP36XFhhPBYEdnQ9Wz7G3i&#10;5k/5+dXfZr+xs8Pricp+JqVel9NxCyLSFP/Nf9dXnep/wO8va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raqr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1a</w:t>
                        </w:r>
                        <w:r w:rsidRPr="00D2174F">
                          <w:rPr>
                            <w:rFonts w:cs="Arial"/>
                            <w:sz w:val="14"/>
                            <w:szCs w:val="14"/>
                          </w:rPr>
                          <w:t>:</w:t>
                        </w:r>
                        <w:r>
                          <w:rPr>
                            <w:rFonts w:cs="Arial"/>
                            <w:sz w:val="14"/>
                            <w:szCs w:val="14"/>
                          </w:rPr>
                          <w:t xml:space="preserve"> Language Information available at MoTech</w:t>
                        </w:r>
                      </w:p>
                    </w:txbxContent>
                  </v:textbox>
                </v:shape>
                <v:shape id="Text Box 1520" o:spid="_x0000_s1233" type="#_x0000_t202" style="position:absolute;left:23221;top:21278;width:2369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2L8A&#10;AADbAAAADwAAAGRycy9kb3ducmV2LnhtbESPzYrCMBDH7wu+QxjB25q6B5FqFBUELyts3QcYmrEt&#10;NpOSpNq+vXMQvM0w/4/fbHaDa9WDQmw8G1jMM1DEpbcNVwb+r6fvFaiYkC22nsnASBF228nXBnPr&#10;n/xHjyJVSkI45migTqnLtY5lTQ7j3HfEcrv54DDJGiptAz4l3LX6J8uW2mHD0lBjR8eaynvRO+nN&#10;7vr30l/HsHKjx/OBin4kY2bTYb8GlWhIH/HbfbaCL7Dyiwy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tP7Y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1b</w:t>
                        </w:r>
                        <w:r w:rsidRPr="00D2174F">
                          <w:rPr>
                            <w:rFonts w:cs="Arial"/>
                            <w:sz w:val="14"/>
                            <w:szCs w:val="14"/>
                          </w:rPr>
                          <w:t>:</w:t>
                        </w:r>
                        <w:r>
                          <w:rPr>
                            <w:rFonts w:cs="Arial"/>
                            <w:sz w:val="14"/>
                            <w:szCs w:val="14"/>
                          </w:rPr>
                          <w:t xml:space="preserve"> Language Information not available at MoTech</w:t>
                        </w:r>
                      </w:p>
                    </w:txbxContent>
                  </v:textbox>
                </v:shape>
                <v:rect id="Rectangle 62" o:spid="_x0000_s1234" style="position:absolute;left:2317;top:2317;width:7004;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ImcMA&#10;AADbAAAADwAAAGRycy9kb3ducmV2LnhtbERPTWvCQBC9F/wPywi91Y1Bgk1dRSSVEHqp7cXbkJ0m&#10;wexsmt3E1F/vFgq9zeN9zmY3mVaM1LvGsoLlIgJBXFrdcKXg8+P1aQ3CeWSNrWVS8EMOdtvZwwZT&#10;ba/8TuPJVyKEsEtRQe19l0rpypoMuoXtiAP3ZXuDPsC+krrHawg3rYyjKJEGGw4NNXZ0qKm8nAaj&#10;IB6KrM3NUCRv6/OQ3bJkdTx/K/U4n/YvIDxN/l/85851mP8Mv7+E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PImcMAAADbAAAADwAAAAAAAAAAAAAAAACYAgAAZHJzL2Rv&#10;d25yZXYueG1sUEsFBgAAAAAEAAQA9QAAAIgDAAAAAA==&#10;" fillcolor="white [3201]" strokecolor="black [3200]" strokeweight=".5pt">
                  <v:textbox>
                    <w:txbxContent>
                      <w:p w:rsidR="00EA4B76" w:rsidRPr="009067FA" w:rsidRDefault="00EA4B76" w:rsidP="00E55178">
                        <w:pPr>
                          <w:jc w:val="center"/>
                          <w:rPr>
                            <w:rFonts w:cs="Arial"/>
                            <w:sz w:val="16"/>
                            <w:szCs w:val="16"/>
                          </w:rPr>
                        </w:pPr>
                        <w:r w:rsidRPr="009067FA">
                          <w:rPr>
                            <w:rFonts w:cs="Arial"/>
                            <w:sz w:val="16"/>
                            <w:szCs w:val="16"/>
                          </w:rPr>
                          <w:t>User</w:t>
                        </w:r>
                      </w:p>
                    </w:txbxContent>
                  </v:textbox>
                </v:rect>
                <v:line id="Straight Connector 63" o:spid="_x0000_s1235" style="position:absolute;flip:x;visibility:visible;mso-wrap-style:square" from="5581,4546" to="5842,76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rect id="Rectangle 65" o:spid="_x0000_s1236" style="position:absolute;left:34207;top:2317;width:10350;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OIsMA&#10;AADbAAAADwAAAGRycy9kb3ducmV2LnhtbESPT4vCMBTE7wt+h/AEb2uqSJFqFJHuIrIX/1y8PZpn&#10;W2xeapNq9dNvBMHjMPObYebLzlTiRo0rLSsYDSMQxJnVJecKjoef7ykI55E1VpZJwYMcLBe9rzkm&#10;2t55R7e9z0UoYZeggsL7OpHSZQUZdENbEwfvbBuDPsgml7rBeyg3lRxHUSwNlhwWCqxpXVB22bdG&#10;wbjdptXGtNv4b3pq02caT35PV6UG/W41A+Gp85/wm97owI3g9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kOIsMAAADbAAAADwAAAAAAAAAAAAAAAACYAgAAZHJzL2Rv&#10;d25yZXYueG1sUEsFBgAAAAAEAAQA9QAAAIgDAAAAAA==&#10;" fillcolor="white [3201]" strokecolor="black [3200]" strokeweight=".5pt">
                  <v:textbox>
                    <w:txbxContent>
                      <w:p w:rsidR="00EA4B76" w:rsidRPr="009067FA" w:rsidRDefault="00EA4B76" w:rsidP="00E55178">
                        <w:pPr>
                          <w:pStyle w:val="NormalWeb"/>
                          <w:jc w:val="center"/>
                          <w:rPr>
                            <w:rFonts w:ascii="Arial" w:hAnsi="Arial" w:cs="Arial"/>
                            <w:sz w:val="16"/>
                            <w:szCs w:val="16"/>
                          </w:rPr>
                        </w:pPr>
                        <w:r w:rsidRPr="009067FA">
                          <w:rPr>
                            <w:rFonts w:ascii="Arial" w:hAnsi="Arial" w:cs="Arial"/>
                            <w:sz w:val="16"/>
                            <w:szCs w:val="16"/>
                          </w:rPr>
                          <w:t>NMS_MoTech</w:t>
                        </w:r>
                      </w:p>
                    </w:txbxContent>
                  </v:textbox>
                </v:rect>
                <v:line id="Straight Connector 66" o:spid="_x0000_s1237" style="position:absolute;flip:x;visibility:visible;mso-wrap-style:square" from="39350,4318" to="39395,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sMAAADbAAAADwAAAGRycy9kb3ducmV2LnhtbESPT4vCMBTE74LfITzBm6b24ErXKIsg&#10;iKKsVQ97ezSvf9jmpTTR1m9vFhY8DjPzG2a57k0tHtS6yrKC2TQCQZxZXXGh4HrZThYgnEfWWFsm&#10;BU9ysF4NB0tMtO34TI/UFyJA2CWooPS+SaR0WUkG3dQ2xMHLbWvQB9kWUrfYBbipZRxFc2mw4rBQ&#10;YkObkrLf9G4U5O7ebH5u2ucf++P5mB+KE3bfSo1H/dcnCE+9f4f/2zutII7h70v4AX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1v7DAAAA2wAAAA8AAAAAAAAAAAAA&#10;AAAAoQIAAGRycy9kb3ducmV2LnhtbFBLBQYAAAAABAAEAPkAAACRAwAAAAA=&#10;" strokecolor="black [3040]"/>
                <v:rect id="Rectangle 68" o:spid="_x0000_s1238" style="position:absolute;left:18846;top:2317;width:6998;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1zsMA&#10;AADbAAAADwAAAGRycy9kb3ducmV2LnhtbESPQYvCMBSE7wv+h/AEb2uqLkWqUUSqiOxl1Yu3R/Ns&#10;i81LbVKt/vrNwoLHYeabYebLzlTiTo0rLSsYDSMQxJnVJecKTsfN5xSE88gaK8uk4EkOlovexxwT&#10;bR/8Q/eDz0UoYZeggsL7OpHSZQUZdENbEwfvYhuDPsgml7rBRyg3lRxHUSwNlhwWCqxpXVB2PbRG&#10;wbjdp9XOtPv4e3pu01caf23PN6UG/W41A+Gp8+/wP73TgZvA35fw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1zsMAAADbAAAADwAAAAAAAAAAAAAAAACYAgAAZHJzL2Rv&#10;d25yZXYueG1sUEsFBgAAAAAEAAQA9QAAAIgDA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sidRPr="0056335D">
                          <w:rPr>
                            <w:rFonts w:ascii="Arial" w:hAnsi="Arial" w:cs="Arial"/>
                            <w:sz w:val="14"/>
                            <w:szCs w:val="14"/>
                          </w:rPr>
                          <w:t>IVR</w:t>
                        </w:r>
                      </w:p>
                    </w:txbxContent>
                  </v:textbox>
                </v:rect>
                <v:line id="Straight Connector 69" o:spid="_x0000_s1239" style="position:absolute;visibility:visible;mso-wrap-style:square" from="22339,4318" to="22567,7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shape id="AutoShape 1542" o:spid="_x0000_s1240" type="#_x0000_t32" style="position:absolute;left:5803;top:6623;width:16517;height:1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CpJMMAAADbAAAADwAAAGRycy9kb3ducmV2LnhtbESP0YrCMBRE34X9h3AXfNNURV2qUVal&#10;ICwo7foBl+baFpub0mS1+vVmQfBxmDkzzHLdmVpcqXWVZQWjYQSCOLe64kLB6TcZfIFwHlljbZkU&#10;3MnBevXRW2Ks7Y1Tuma+EKGEXYwKSu+bWEqXl2TQDW1DHLyzbQ36INtC6hZvodzUchxFM2mw4rBQ&#10;YkPbkvJL9mcUjNPJ5bD5SZJNepgnRzurHttdplT/s/tegPDU+Xf4Re914Kbw/yX8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AqSTDAAAA2wAAAA8AAAAAAAAAAAAA&#10;AAAAoQIAAGRycy9kb3ducmV2LnhtbFBLBQYAAAAABAAEAPkAAACRAwAAAAA=&#10;" strokecolor="black [3213]" strokeweight=".25pt">
                  <v:stroke startarrow="oval" endarrow="open"/>
                </v:shape>
                <v:shape id="Text Box 1543" o:spid="_x0000_s1241" type="#_x0000_t202" style="position:absolute;left:8413;top:5200;width:13907;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User Dials LongCode for Subscription or Inbox</w:t>
                        </w:r>
                      </w:p>
                    </w:txbxContent>
                  </v:textbox>
                </v:shape>
                <v:rect id="Rectangle 1546" o:spid="_x0000_s1242" style="position:absolute;left:14573;top:27349;width:16332;height:3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zcUA&#10;AADbAAAADwAAAGRycy9kb3ducmV2LnhtbESPT2vCQBTE74V+h+UVvNWNQVJJXUUkLUF6qe3F2yP7&#10;TILZtzG7+aOfvlso9DjM/GaY9XYyjRioc7VlBYt5BIK4sLrmUsH319vzCoTzyBoby6TgRg62m8eH&#10;NabajvxJw9GXIpSwS1FB5X2bSumKigy6uW2Jg3e2nUEfZFdK3eEYyk0j4yhKpMGaw0KFLe0rKi7H&#10;3iiI+0PW5KY/JB+rU5/ds2T5froqNXuadq8gPE3+P/xH5zpwL/D7Jfw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PNxQAAANsAAAAPAAAAAAAAAAAAAAAAAJgCAABkcnMv&#10;ZG93bnJldi54bWxQSwUGAAAAAAQABAD1AAAAig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 xml:space="preserve">DTMF input received for Language Location. </w:t>
                        </w:r>
                      </w:p>
                    </w:txbxContent>
                  </v:textbox>
                </v:rect>
                <v:shape id="AutoShape 1550" o:spid="_x0000_s1243" type="#_x0000_t32" style="position:absolute;left:22567;top:69208;width:170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EGusEAAADbAAAADwAAAGRycy9kb3ducmV2LnhtbERPzWrCQBC+F3yHZQRvdaMFW1JXqZaA&#10;IFiS9gGG7DQJZmdDdtXo0zsHwePH979cD65VZ+pD49nAbJqAIi69bbgy8PebvX6AChHZYuuZDFwp&#10;wHo1elliav2FczoXsVISwiFFA3WMXap1KGtyGKa+Ixbu3/cOo8C+0rbHi4S7Vs+TZKEdNiwNNXa0&#10;rak8FidnYJ6/HQ+bfZZt8sN79uMXzW37XRgzGQ9fn6AiDfEpfrh3VnwyVr7ID9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AQa6wQAAANsAAAAPAAAAAAAAAAAAAAAA&#10;AKECAABkcnMvZG93bnJldi54bWxQSwUGAAAAAAQABAD5AAAAjwMAAAAA&#10;" strokecolor="black [3213]" strokeweight=".25pt">
                  <v:stroke startarrow="oval" endarrow="open"/>
                </v:shape>
                <v:shape id="Text Box 1551" o:spid="_x0000_s1244" type="#_x0000_t202" style="position:absolute;left:24911;top:67735;width:13906;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Save Inbox Call Details</w:t>
                        </w:r>
                        <w:r w:rsidRPr="0056335D">
                          <w:rPr>
                            <w:rFonts w:ascii="Arial" w:hAnsi="Arial" w:cs="Arial"/>
                            <w:sz w:val="14"/>
                            <w:szCs w:val="14"/>
                          </w:rPr>
                          <w:t>”</w:t>
                        </w:r>
                      </w:p>
                    </w:txbxContent>
                  </v:textbox>
                </v:shape>
                <v:shape id="AutoShape 1552" o:spid="_x0000_s1245" type="#_x0000_t32" style="position:absolute;left:22294;top:71901;width:1705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6cIAAADbAAAADwAAAGRycy9kb3ducmV2LnhtbERPz2vCMBS+C/sfwhvsUjTdBJVqlHUw&#10;2GXOZYLXR/Nsqs1LaTLt/ntzGHj8+H6vNoNrxYX60HhW8DzJQRBX3jRcK9j/vI8XIEJENth6JgV/&#10;FGCzfhitsDD+yt900bEWKYRDgQpsjF0hZagsOQwT3xEn7uh7hzHBvpamx2sKd618yfOZdNhwarDY&#10;0Zul6qx/nQKtv3bT2fxgt59HfcrKebYvy0ypp8fhdQki0hDv4n/3h1EwTevTl/Q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O/6cIAAADbAAAADwAAAAAAAAAAAAAA&#10;AAChAgAAZHJzL2Rvd25yZXYueG1sUEsFBgAAAAAEAAQA+QAAAJADAAAAAA==&#10;" strokecolor="black [3213]" strokeweight=".25pt">
                  <v:stroke startarrow="oval" endarrow="open"/>
                </v:shape>
                <v:shape id="Text Box 1553" o:spid="_x0000_s1246" type="#_x0000_t202" style="position:absolute;left:25222;top:70434;width:8528;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Pr>
                            <w:rFonts w:ascii="Arial" w:hAnsi="Arial" w:cs="Arial"/>
                            <w:sz w:val="14"/>
                            <w:szCs w:val="14"/>
                          </w:rPr>
                          <w:t xml:space="preserve">Send response </w:t>
                        </w:r>
                      </w:p>
                    </w:txbxContent>
                  </v:textbox>
                </v:shape>
                <v:shape id="Straight Arrow Connector 178" o:spid="_x0000_s1247" type="#_x0000_t32" style="position:absolute;left:22453;top:54025;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2EBcYAAADbAAAADwAAAGRycy9kb3ducmV2LnhtbESPQWsCMRSE70L/Q3gFL0vNVkHL1ijd&#10;QqGXthqFXh+b52bbzcuyibr+e1MoeBxm5htmuR5cK07Uh8azgsdJDoK48qbhWsF+9/bwBCJEZIOt&#10;Z1JwoQDr1d1oiYXxZ97SScdaJAiHAhXYGLtCylBZchgmviNO3sH3DmOSfS1Nj+cEd62c5vlcOmw4&#10;LVjs6NVS9auPToHWX5vZfPFtPz8O+icrF9m+LDOlxvfDyzOISEO8hf/b70bBbAp/X9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thAXGAAAA2wAAAA8AAAAAAAAA&#10;AAAAAAAAoQIAAGRycy9kb3ducmV2LnhtbFBLBQYAAAAABAAEAPkAAACUAwAAAAA=&#10;" strokecolor="black [3213]" strokeweight=".25pt">
                  <v:stroke startarrow="oval" endarrow="open"/>
                </v:shape>
                <v:shape id="Text Box 1534" o:spid="_x0000_s1248" type="#_x0000_t202" style="position:absolute;left:25666;top:52622;width:10706;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Inbox Details as empty</w:t>
                        </w:r>
                      </w:p>
                    </w:txbxContent>
                  </v:textbox>
                </v:shape>
                <v:shape id="Straight Arrow Connector 180" o:spid="_x0000_s1249" type="#_x0000_t32" style="position:absolute;left:5676;top:55816;width:167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56sYAAADbAAAADwAAAGRycy9kb3ducmV2LnhtbESPT0sDMRTE7wW/Q3iCl8Vm+4dW1qal&#10;WxC82GoseH1sXjerm5dlE9v12xuh4HGYmd8wq83gWnGmPjSeFUzGOQjiypuGawXH96f7BxAhIhts&#10;PZOCHwqwWd+MVlgYf+E3OutYiwThUKACG2NXSBkqSw7D2HfEyTv53mFMsq+l6fGS4K6V0zxfSIcN&#10;pwWLHe0sVV/62ynQ+vA6Wyw/7P7lpD+zcpkdyzJT6u522D6CiDTE//C1/WwUzOb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IuerGAAAA2wAAAA8AAAAAAAAA&#10;AAAAAAAAoQIAAGRycy9kb3ducmV2LnhtbFBLBQYAAAAABAAEAPkAAACUAwAAAAA=&#10;" strokecolor="black [3213]" strokeweight=".25pt">
                  <v:stroke startarrow="oval" endarrow="open"/>
                </v:shape>
                <v:shape id="Text Box 1536" o:spid="_x0000_s1250" type="#_x0000_t202" style="position:absolute;left:8108;top:54413;width:1204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1" type="#_x0000_t202" style="position:absolute;left:23869;top:49180;width:2284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TUcAA&#10;AADbAAAADwAAAGRycy9kb3ducmV2LnhtbESP32qDMBTG7wd7h3AGvVvjOpDijLIVCt6sMLsHOJgz&#10;Fc2JJLHVt28KhV1+fH9+fHm5mFFcyPnesoK3bQKCuLG651bB7/n4ugfhA7LG0TIpWMlDWTw/5Zhp&#10;e+UfutShFXGEfYYKuhCmTErfdGTQb+1EHL0/6wyGKF0rtcNrHDej3CVJKg32HAkdTnToqBnq2URu&#10;Msjv03xe3d6sFqsvqueVlNq8LJ8fIAIt4T/8aFdawXsK9y/xB8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KTUcAAAADbAAAADwAAAAAAAAAAAAAAAACYAgAAZHJzL2Rvd25y&#10;ZXYueG1sUEsFBgAAAAAEAAQA9QAAAIUDA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2a-2</w:t>
                        </w:r>
                        <w:r w:rsidRPr="00D2174F">
                          <w:rPr>
                            <w:rFonts w:cs="Arial"/>
                            <w:sz w:val="14"/>
                            <w:szCs w:val="14"/>
                          </w:rPr>
                          <w:t xml:space="preserve">: </w:t>
                        </w:r>
                        <w:r>
                          <w:rPr>
                            <w:rFonts w:cs="Arial"/>
                            <w:sz w:val="14"/>
                            <w:szCs w:val="14"/>
                          </w:rPr>
                          <w:t>Inbox Not Present but Active / PendingActivation subscriptions (s) exist.</w:t>
                        </w:r>
                      </w:p>
                    </w:txbxContent>
                  </v:textbox>
                </v:shape>
                <v:shape id="Straight Arrow Connector 180" o:spid="_x0000_s1252" type="#_x0000_t32" style="position:absolute;left:5600;top:44176;width:1676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nncYAAADbAAAADwAAAGRycy9kb3ducmV2LnhtbESPzWrDMBCE74W+g9hCLyaRm0BcnCih&#10;LgRySX/UQK6LtbGcWitjqYn79lWh0OMwM98wq83oOnGhIbSeFTxMcxDEtTctNwoOH9vJI4gQkQ12&#10;nknBNwXYrG9vVlgaf+V3uujYiAThUKICG2NfShlqSw7D1PfEyTv5wWFMcmikGfCa4K6TszxfSIct&#10;pwWLPT1bqj/1l1Og9evbfFEc7cv+pM9ZVWSHqsqUur8bn5YgIo3xP/zX3hkF8wJ+v6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aJ53GAAAA2wAAAA8AAAAAAAAA&#10;AAAAAAAAoQIAAGRycy9kb3ducmV2LnhtbFBLBQYAAAAABAAEAPkAAACUAwAAAAA=&#10;" strokecolor="black [3213]" strokeweight=".25pt">
                  <v:stroke startarrow="oval" endarrow="open"/>
                </v:shape>
                <v:shape id="Text Box 1536" o:spid="_x0000_s1253" type="#_x0000_t202" style="position:absolute;left:8032;top:42697;width:1204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Promotional</w:t>
                        </w:r>
                        <w:r w:rsidRPr="0056335D">
                          <w:rPr>
                            <w:rFonts w:ascii="Arial" w:hAnsi="Arial" w:cs="Arial"/>
                            <w:sz w:val="14"/>
                            <w:szCs w:val="14"/>
                          </w:rPr>
                          <w:t xml:space="preserve"> Message</w:t>
                        </w:r>
                      </w:p>
                    </w:txbxContent>
                  </v:textbox>
                </v:shape>
                <v:shape id="Text Box 1547" o:spid="_x0000_s1254" type="#_x0000_t202" style="position:absolute;left:23793;top:35483;width:22847;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HI78A&#10;AADbAAAADwAAAGRycy9kb3ducmV2LnhtbESP3YrCMBCF7wXfIYzgnaYqiFuNooLgzQrWfYChGdti&#10;MylJqu3bbwTBy8P5+TibXWdq8STnK8sKZtMEBHFudcWFgr/babIC4QOyxtoyKejJw247HGww1fbF&#10;V3pmoRBxhH2KCsoQmlRKn5dk0E9tQxy9u3UGQ5SukNrhK46bWs6TZCkNVhwJJTZ0LCl/ZK2J3OQh&#10;fy/trXcr01s8Hyhre1JqPOr2axCBuvANf9pnrWDxA+8v8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QcjvwAAANsAAAAPAAAAAAAAAAAAAAAAAJgCAABkcnMvZG93bnJl&#10;di54bWxQSwUGAAAAAAQABAD1AAAAhAM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2a-1</w:t>
                        </w:r>
                        <w:r w:rsidRPr="00D2174F">
                          <w:rPr>
                            <w:rFonts w:cs="Arial"/>
                            <w:sz w:val="14"/>
                            <w:szCs w:val="14"/>
                          </w:rPr>
                          <w:t xml:space="preserve">: </w:t>
                        </w:r>
                        <w:r>
                          <w:rPr>
                            <w:rFonts w:cs="Arial"/>
                            <w:sz w:val="14"/>
                            <w:szCs w:val="14"/>
                          </w:rPr>
                          <w:t>Inbox Not Present as no Active/PedingActivation Subscription Present</w:t>
                        </w:r>
                      </w:p>
                    </w:txbxContent>
                  </v:textbox>
                </v:shape>
                <v:rect id="Rectangle 1546" o:spid="_x0000_s1255" style="position:absolute;left:14192;top:38855;width:16332;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OGcIA&#10;AADbAAAADwAAAGRycy9kb3ducmV2LnhtbERPTWvCQBC9F/wPywi91Y1BgkTXIJKWIL1UvXgbsmMS&#10;zM7G7Mak/fXdQ6HHx/veZpNpxZN611hWsFxEIIhLqxuuFFzO729rEM4ja2wtk4JvcpDtZi9bTLUd&#10;+YueJ1+JEMIuRQW1910qpStrMugWtiMO3M32Bn2AfSV1j2MIN62MoyiRBhsODTV2dKipvJ8GoyAe&#10;jnlbmOGYfK6vQ/6TJ6uP60Op1/m034DwNPl/8Z+70ApWYX34E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k4ZwgAAANsAAAAPAAAAAAAAAAAAAAAAAJgCAABkcnMvZG93&#10;bnJldi54bWxQSwUGAAAAAAQABAD1AAAAhwMAAAAA&#10;" fillcolor="white [3201]" strokecolor="black [3200]" strokeweight=".5pt">
                  <v:textbox>
                    <w:txbxContent>
                      <w:p w:rsidR="00EA4B76" w:rsidRPr="0056335D" w:rsidRDefault="00EA4B76" w:rsidP="00E55178">
                        <w:pPr>
                          <w:pStyle w:val="NormalWeb"/>
                          <w:jc w:val="center"/>
                          <w:rPr>
                            <w:rFonts w:ascii="Arial" w:hAnsi="Arial" w:cs="Arial"/>
                            <w:sz w:val="14"/>
                            <w:szCs w:val="14"/>
                          </w:rPr>
                        </w:pPr>
                        <w:r>
                          <w:rPr>
                            <w:rFonts w:ascii="Arial" w:hAnsi="Arial" w:cs="Arial"/>
                            <w:sz w:val="14"/>
                            <w:szCs w:val="14"/>
                          </w:rPr>
                          <w:t>User details does not contain Active / PendingActivation subscription packs List</w:t>
                        </w:r>
                      </w:p>
                      <w:p w:rsidR="00EA4B76" w:rsidRPr="0056335D" w:rsidRDefault="00EA4B76" w:rsidP="00E55178">
                        <w:pPr>
                          <w:pStyle w:val="NormalWeb"/>
                          <w:jc w:val="center"/>
                          <w:rPr>
                            <w:rFonts w:ascii="Arial" w:hAnsi="Arial" w:cs="Arial"/>
                            <w:sz w:val="14"/>
                            <w:szCs w:val="14"/>
                          </w:rPr>
                        </w:pPr>
                      </w:p>
                    </w:txbxContent>
                  </v:textbox>
                </v:rect>
                <v:shape id="Straight Arrow Connector 172" o:spid="_x0000_s1256" type="#_x0000_t32" style="position:absolute;left:22358;top:61950;width:1677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lpD8YAAADbAAAADwAAAGRycy9kb3ducmV2LnhtbESPQUsDMRSE7wX/Q3iCl8Vmq6Ut26bF&#10;FQpetJoWen1sXjerm5dlk7brvzeC4HGYmW+Y1WZwrbhQHxrPCibjHARx5U3DtYLDfnu/ABEissHW&#10;Myn4pgCb9c1ohYXxV/6gi461SBAOBSqwMXaFlKGy5DCMfUecvJPvHcYk+1qaHq8J7lr5kOcz6bDh&#10;tGCxo2dL1Zc+OwVa794fZ/OjfXs96c+snGeHssyUursdnpYgIg3xP/zXfjEKphP4/ZJ+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5aQ/GAAAA2wAAAA8AAAAAAAAA&#10;AAAAAAAAoQIAAGRycy9kb3ducmV2LnhtbFBLBQYAAAAABAAEAPkAAACUAwAAAAA=&#10;" strokecolor="black [3213]" strokeweight=".25pt">
                  <v:stroke startarrow="oval" endarrow="open"/>
                </v:shape>
                <v:shape id="Text Box 1523" o:spid="_x0000_s1257" type="#_x0000_t202" style="position:absolute;left:27387;top:60547;width:10262;height:1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Send </w:t>
                        </w:r>
                        <w:r>
                          <w:rPr>
                            <w:rFonts w:ascii="Arial" w:hAnsi="Arial" w:cs="Arial"/>
                            <w:sz w:val="14"/>
                            <w:szCs w:val="14"/>
                          </w:rPr>
                          <w:t xml:space="preserve">Inbox Details </w:t>
                        </w:r>
                      </w:p>
                    </w:txbxContent>
                  </v:textbox>
                </v:shape>
                <v:shape id="Straight Arrow Connector 174" o:spid="_x0000_s1258" type="#_x0000_t32" style="position:absolute;left:5581;top:63741;width:167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dS48YAAADbAAAADwAAAGRycy9kb3ducmV2LnhtbESPT0sDMRTE7wW/Q3iCl8Vm+4dW1qal&#10;WxC82GoseH1sXjerm5dlE9v12xuh4HGYmd8wq83gWnGmPjSeFUzGOQjiypuGawXH96f7BxAhIhts&#10;PZOCHwqwWd+MVlgYf+E3OutYiwThUKACG2NXSBkqSw7D2HfEyTv53mFMsq+l6fGS4K6V0zxfSIcN&#10;pwWLHe0sVV/62ynQ+vA6Wyw/7P7lpD+zcpkdyzJT6u522D6CiDTE//C1/WwUzG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nUuPGAAAA2wAAAA8AAAAAAAAA&#10;AAAAAAAAoQIAAGRycy9kb3ducmV2LnhtbFBLBQYAAAAABAAEAPkAAACUAwAAAAA=&#10;" strokecolor="black [3213]" strokeweight=".25pt">
                  <v:stroke startarrow="oval" endarrow="open"/>
                </v:shape>
                <v:shape id="Text Box 1525" o:spid="_x0000_s1259" type="#_x0000_t202" style="position:absolute;left:8013;top:62337;width:1205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 xml:space="preserve">Play the </w:t>
                        </w:r>
                        <w:r>
                          <w:rPr>
                            <w:rFonts w:ascii="Arial" w:hAnsi="Arial" w:cs="Arial"/>
                            <w:sz w:val="14"/>
                            <w:szCs w:val="14"/>
                          </w:rPr>
                          <w:t xml:space="preserve">Inbox </w:t>
                        </w:r>
                        <w:r w:rsidRPr="0056335D">
                          <w:rPr>
                            <w:rFonts w:ascii="Arial" w:hAnsi="Arial" w:cs="Arial"/>
                            <w:sz w:val="14"/>
                            <w:szCs w:val="14"/>
                          </w:rPr>
                          <w:t>Message</w:t>
                        </w:r>
                        <w:r>
                          <w:rPr>
                            <w:rFonts w:ascii="Arial" w:hAnsi="Arial" w:cs="Arial"/>
                            <w:sz w:val="14"/>
                            <w:szCs w:val="14"/>
                          </w:rPr>
                          <w:t>s</w:t>
                        </w:r>
                      </w:p>
                    </w:txbxContent>
                  </v:textbox>
                </v:shape>
                <v:shape id="Text Box 1526" o:spid="_x0000_s1260" type="#_x0000_t202" style="position:absolute;left:23920;top:58451;width:22847;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W8EA&#10;AADbAAAADwAAAGRycy9kb3ducmV2LnhtbESP32rCMBTG7we+QzjC7maqbKNUo6gw6I2DtT7AoTm2&#10;xeakJKlt334RBrv8+P78+HaHyXTiQc63lhWsVwkI4srqlmsF1/LrLQXhA7LGzjIpmMnDYb942WGm&#10;7cg/9ChCLeII+wwVNCH0mZS+asigX9meOHo36wyGKF0ttcMxjptObpLkUxpsORIa7OncUHUvBhO5&#10;yV1evodydqmZLeYnKoaZlHpdTsctiEBT+A//tXOt4P0Dnl/i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GflvBAAAA2wAAAA8AAAAAAAAAAAAAAAAAmAIAAGRycy9kb3du&#10;cmV2LnhtbFBLBQYAAAAABAAEAPUAAACGAwAAAAA=&#10;" fillcolor="#a5a5a5 [2092]" strokeweight=".5pt">
                  <v:textbox>
                    <w:txbxContent>
                      <w:p w:rsidR="00EA4B76" w:rsidRPr="0056335D" w:rsidRDefault="00EA4B76" w:rsidP="00E55178">
                        <w:pPr>
                          <w:rPr>
                            <w:rFonts w:cs="Arial"/>
                            <w:sz w:val="14"/>
                            <w:szCs w:val="14"/>
                          </w:rPr>
                        </w:pPr>
                        <w:r w:rsidRPr="00D2174F">
                          <w:rPr>
                            <w:rFonts w:cs="Arial"/>
                            <w:sz w:val="14"/>
                            <w:szCs w:val="14"/>
                          </w:rPr>
                          <w:t>Case</w:t>
                        </w:r>
                        <w:r>
                          <w:rPr>
                            <w:rFonts w:cs="Arial"/>
                            <w:sz w:val="14"/>
                            <w:szCs w:val="14"/>
                          </w:rPr>
                          <w:t>2b</w:t>
                        </w:r>
                        <w:r w:rsidRPr="00D2174F">
                          <w:rPr>
                            <w:rFonts w:cs="Arial"/>
                            <w:sz w:val="14"/>
                            <w:szCs w:val="14"/>
                          </w:rPr>
                          <w:t xml:space="preserve">: </w:t>
                        </w:r>
                        <w:r>
                          <w:rPr>
                            <w:rFonts w:cs="Arial"/>
                            <w:sz w:val="14"/>
                            <w:szCs w:val="14"/>
                          </w:rPr>
                          <w:t>Inbox Present</w:t>
                        </w:r>
                      </w:p>
                    </w:txbxContent>
                  </v:textbox>
                </v:shape>
                <v:shape id="AutoShape 1545" o:spid="_x0000_s1261" type="#_x0000_t32" style="position:absolute;left:22244;top:61988;width:1705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S88QAAADbAAAADwAAAGRycy9kb3ducmV2LnhtbESP0WrCQBRE3wv9h+UWfGs2VYklukpV&#10;AoKgJPUDLtnbJJi9G7JbjX69KxT6OMzMGWaxGkwrLtS7xrKCjygGQVxa3XCl4PSdvX+CcB5ZY2uZ&#10;FNzIwWr5+rLAVNsr53QpfCUChF2KCmrvu1RKV9Zk0EW2Iw7ej+0N+iD7SuoerwFuWjmO40QabDgs&#10;1NjRpqbyXPwaBeN8cj6s91m2zg+z7GiT5r7ZFkqN3oavOQhPg/8P/7V3WsE0geeX8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dLzxAAAANsAAAAPAAAAAAAAAAAA&#10;AAAAAKECAABkcnMvZG93bnJldi54bWxQSwUGAAAAAAQABAD5AAAAkgMAAAAA&#10;" strokecolor="black [3213]" strokeweight=".25pt">
                  <v:stroke startarrow="oval" endarrow="open"/>
                </v:shape>
                <v:shape id="AutoShape 1548" o:spid="_x0000_s1262" type="#_x0000_t32" style="position:absolute;left:22879;top:47682;width:1705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3aMQAAADbAAAADwAAAGRycy9kb3ducmV2LnhtbESP3YrCMBSE7xd8h3AE79bUH1S6RvGH&#10;grCgtPoAh+ZsW2xOShO1+vSbhQUvh5n5hlmuO1OLO7WusqxgNIxAEOdWV1wouJyTzwUI55E11pZJ&#10;wZMcrFe9jyXG2j44pXvmCxEg7GJUUHrfxFK6vCSDbmgb4uD92NagD7ItpG7xEeCmluMomkmDFYeF&#10;EhvalZRfs5tRME4n1+P2O0m26XGenOyseu32mVKDfrf5AuGp8+/wf/ugFUzn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XdoxAAAANsAAAAPAAAAAAAAAAAA&#10;AAAAAKECAABkcnMvZG93bnJldi54bWxQSwUGAAAAAAQABAD5AAAAkgMAAAAA&#10;" strokecolor="black [3213]" strokeweight=".25pt">
                  <v:stroke startarrow="oval" endarrow="open"/>
                </v:shape>
                <v:shape id="Text Box 1549" o:spid="_x0000_s1263" type="#_x0000_t202" style="position:absolute;left:25222;top:46285;width:1390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EA4B76" w:rsidRPr="0056335D" w:rsidRDefault="00EA4B76" w:rsidP="00E55178">
                        <w:pPr>
                          <w:pStyle w:val="NormalWeb"/>
                          <w:rPr>
                            <w:rFonts w:ascii="Arial" w:hAnsi="Arial" w:cs="Arial"/>
                            <w:sz w:val="14"/>
                            <w:szCs w:val="14"/>
                          </w:rPr>
                        </w:pPr>
                        <w:r w:rsidRPr="0056335D">
                          <w:rPr>
                            <w:rFonts w:ascii="Arial" w:hAnsi="Arial" w:cs="Arial"/>
                            <w:sz w:val="14"/>
                            <w:szCs w:val="14"/>
                          </w:rPr>
                          <w:t>Send “</w:t>
                        </w:r>
                        <w:r>
                          <w:rPr>
                            <w:rFonts w:ascii="Arial" w:hAnsi="Arial" w:cs="Arial"/>
                            <w:sz w:val="14"/>
                            <w:szCs w:val="14"/>
                          </w:rPr>
                          <w:t>Get Inbox Details</w:t>
                        </w:r>
                        <w:r w:rsidRPr="0056335D">
                          <w:rPr>
                            <w:rFonts w:ascii="Arial" w:hAnsi="Arial" w:cs="Arial"/>
                            <w:sz w:val="14"/>
                            <w:szCs w:val="14"/>
                          </w:rPr>
                          <w:t>”</w:t>
                        </w:r>
                      </w:p>
                    </w:txbxContent>
                  </v:textbox>
                </v:shape>
                <v:rect id="Rectangle 248" o:spid="_x0000_s1264" style="position:absolute;left:3409;top:32772;width:45663;height:33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0j8IA&#10;AADbAAAADwAAAGRycy9kb3ducmV2LnhtbESPQYvCMBSE78L+h/AWvIimiohWo5SFBQVhser92Tyb&#10;ss1LabJa/70RFjwOM/MNs9p0thY3an3lWMF4lIAgLpyuuFRwOn4P5yB8QNZYOyYFD/KwWX/0Vphq&#10;d+cD3fJQighhn6ICE0KTSukLQxb9yDXE0bu61mKIsi2lbvEe4baWkySZSYsVxwWDDX0ZKn7zP6vg&#10;mJ3LLFwm52xs9rsf7btkgAel+p9dtgQRqAvv8H97qxVMF/D6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PwgAAANsAAAAPAAAAAAAAAAAAAAAAAJgCAABkcnMvZG93&#10;bnJldi54bWxQSwUGAAAAAAQABAD1AAAAhwMAAAAA&#10;" filled="f" fillcolor="#d8d8d8 [2732]" strokeweight="1.25pt">
                  <v:textbox>
                    <w:txbxContent>
                      <w:p w:rsidR="00EA4B76" w:rsidRDefault="00EA4B76" w:rsidP="00E55178">
                        <w:pPr>
                          <w:pStyle w:val="NormalWeb"/>
                          <w:spacing w:before="0" w:beforeAutospacing="0" w:after="0" w:afterAutospacing="0"/>
                        </w:pPr>
                        <w:r>
                          <w:rPr>
                            <w:rFonts w:ascii="Arial" w:eastAsia="Times New Roman" w:hAnsi="Arial"/>
                            <w:b/>
                            <w:bCs/>
                            <w:sz w:val="20"/>
                            <w:szCs w:val="20"/>
                          </w:rPr>
                          <w:t>INBOX ACCESS</w:t>
                        </w:r>
                      </w:p>
                    </w:txbxContent>
                  </v:textbox>
                </v:rect>
                <w10:anchorlock/>
              </v:group>
            </w:pict>
          </mc:Fallback>
        </mc:AlternateContent>
      </w:r>
    </w:p>
    <w:p w14:paraId="4534E510" w14:textId="77777777" w:rsidR="00163F81" w:rsidRDefault="00163F81" w:rsidP="00163F81"/>
    <w:p w14:paraId="19447B85" w14:textId="77777777" w:rsidR="00163F81" w:rsidRDefault="00163F81" w:rsidP="00163F81">
      <w:pPr>
        <w:pStyle w:val="Caption"/>
        <w:jc w:val="center"/>
      </w:pPr>
      <w:bookmarkStart w:id="121" w:name="_Toc411454417"/>
      <w:r>
        <w:t xml:space="preserve">Figure </w:t>
      </w:r>
      <w:r w:rsidR="001639D2">
        <w:fldChar w:fldCharType="begin"/>
      </w:r>
      <w:r w:rsidR="006F54C1">
        <w:instrText xml:space="preserve"> SEQ Figure \* ARABIC </w:instrText>
      </w:r>
      <w:r w:rsidR="001639D2">
        <w:fldChar w:fldCharType="separate"/>
      </w:r>
      <w:r w:rsidR="00C9141F">
        <w:rPr>
          <w:noProof/>
        </w:rPr>
        <w:t>5</w:t>
      </w:r>
      <w:r w:rsidR="001639D2">
        <w:rPr>
          <w:noProof/>
        </w:rPr>
        <w:fldChar w:fldCharType="end"/>
      </w:r>
      <w:r>
        <w:rPr>
          <w:noProof/>
        </w:rPr>
        <w:t>:</w:t>
      </w:r>
      <w:r>
        <w:t xml:space="preserve"> Inbox Service</w:t>
      </w:r>
      <w:bookmarkEnd w:id="121"/>
    </w:p>
    <w:p w14:paraId="73435596" w14:textId="77777777" w:rsidR="00163F81" w:rsidRDefault="00163F81" w:rsidP="00163F81"/>
    <w:p w14:paraId="79374523" w14:textId="77777777" w:rsidR="00163F81" w:rsidRDefault="00163F81" w:rsidP="00163F81">
      <w:pPr>
        <w:pStyle w:val="Heading4"/>
        <w:jc w:val="both"/>
      </w:pPr>
      <w:r>
        <w:lastRenderedPageBreak/>
        <w:t>Inbox Access when inbox is not present.</w:t>
      </w:r>
    </w:p>
    <w:p w14:paraId="58645469" w14:textId="77777777" w:rsidR="00163F81" w:rsidRDefault="00163F81" w:rsidP="00163F81">
      <w:pPr>
        <w:jc w:val="both"/>
      </w:pPr>
    </w:p>
    <w:p w14:paraId="1C07345C" w14:textId="77777777" w:rsidR="00163F81" w:rsidRDefault="00163F81" w:rsidP="00163F81">
      <w:pPr>
        <w:jc w:val="both"/>
      </w:pPr>
      <w:r>
        <w:t>Beneficiary shall be able to listen to the promotional message if,</w:t>
      </w:r>
    </w:p>
    <w:p w14:paraId="5B707CB2" w14:textId="77777777" w:rsidR="00163F81" w:rsidRDefault="00163F81" w:rsidP="00E65978">
      <w:pPr>
        <w:pStyle w:val="ListParagraph"/>
        <w:numPr>
          <w:ilvl w:val="0"/>
          <w:numId w:val="25"/>
        </w:numPr>
        <w:jc w:val="both"/>
      </w:pPr>
      <w:r>
        <w:t xml:space="preserve">There is no inbox corresponding to subscription(s) present for the MSISDN, either the subscription is in </w:t>
      </w:r>
      <w:r w:rsidR="003F5A2D">
        <w:t>"</w:t>
      </w:r>
      <w:r>
        <w:t>PendingActivation</w:t>
      </w:r>
      <w:r w:rsidR="003F5A2D">
        <w:t>"</w:t>
      </w:r>
      <w:r>
        <w:t xml:space="preserve"> or has been completed/deactivated (more than 7 days before).</w:t>
      </w:r>
    </w:p>
    <w:p w14:paraId="056C9940" w14:textId="77777777" w:rsidR="00163F81" w:rsidRDefault="00163F81" w:rsidP="00E65978">
      <w:pPr>
        <w:pStyle w:val="ListParagraph"/>
        <w:numPr>
          <w:ilvl w:val="0"/>
          <w:numId w:val="25"/>
        </w:numPr>
        <w:jc w:val="both"/>
      </w:pPr>
      <w:r>
        <w:t>The caller is a new beneficiary.</w:t>
      </w:r>
    </w:p>
    <w:p w14:paraId="323FE4E6" w14:textId="77777777" w:rsidR="00163F81" w:rsidRDefault="00163F81" w:rsidP="00163F81">
      <w:pPr>
        <w:jc w:val="both"/>
      </w:pPr>
      <w:r>
        <w:t>Scenario:</w:t>
      </w:r>
    </w:p>
    <w:p w14:paraId="583D0B51"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38E8125F"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3A158839"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717D802" w14:textId="77777777" w:rsidR="00163F81" w:rsidRDefault="00163F81" w:rsidP="00E65978">
      <w:pPr>
        <w:pStyle w:val="ListParagraph"/>
        <w:numPr>
          <w:ilvl w:val="0"/>
          <w:numId w:val="17"/>
        </w:numPr>
        <w:jc w:val="both"/>
      </w:pPr>
      <w:r>
        <w:t xml:space="preserve">If user details does not contain any subscription pack then IVR shall play the </w:t>
      </w:r>
      <w:r w:rsidR="003F5A2D">
        <w:t>"</w:t>
      </w:r>
      <w:r>
        <w:t>Promotional message</w:t>
      </w:r>
      <w:r w:rsidR="003F5A2D">
        <w:t>"</w:t>
      </w:r>
      <w:r>
        <w:t xml:space="preserve"> to the beneficiary using the beneficiary language information.</w:t>
      </w:r>
    </w:p>
    <w:p w14:paraId="18C6B4BF" w14:textId="77777777" w:rsidR="00163F81" w:rsidRDefault="00163F81" w:rsidP="00E65978">
      <w:pPr>
        <w:pStyle w:val="ListParagraph"/>
        <w:numPr>
          <w:ilvl w:val="0"/>
          <w:numId w:val="21"/>
        </w:numPr>
        <w:jc w:val="both"/>
      </w:pPr>
      <w:r>
        <w:t xml:space="preserve">Else 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 with MSISDN and Circle information.</w:t>
      </w:r>
    </w:p>
    <w:p w14:paraId="1A10CC12" w14:textId="77777777" w:rsidR="00163F81" w:rsidRDefault="00163F81" w:rsidP="00E65978">
      <w:pPr>
        <w:pStyle w:val="ListParagraph"/>
        <w:numPr>
          <w:ilvl w:val="1"/>
          <w:numId w:val="21"/>
        </w:numPr>
        <w:jc w:val="both"/>
      </w:pPr>
      <w:r>
        <w:t>NMS_MoTech system shall send response without list of subscription packs.</w:t>
      </w:r>
    </w:p>
    <w:p w14:paraId="1171895C" w14:textId="77777777" w:rsidR="00163F81" w:rsidRDefault="00163F81" w:rsidP="00E65978">
      <w:pPr>
        <w:pStyle w:val="ListParagraph"/>
        <w:numPr>
          <w:ilvl w:val="1"/>
          <w:numId w:val="21"/>
        </w:numPr>
        <w:jc w:val="both"/>
      </w:pPr>
      <w:r>
        <w:t xml:space="preserve">IVR System shall play the </w:t>
      </w:r>
      <w:r w:rsidR="003F5A2D">
        <w:t>"</w:t>
      </w:r>
      <w:r>
        <w:t>Promotional message</w:t>
      </w:r>
      <w:r w:rsidR="003F5A2D">
        <w:t>"</w:t>
      </w:r>
      <w:r>
        <w:t xml:space="preserve"> to the beneficiary using the beneficiary language information.</w:t>
      </w:r>
    </w:p>
    <w:p w14:paraId="4BAF5873" w14:textId="77777777" w:rsidR="00163F81" w:rsidRDefault="00163F81" w:rsidP="00163F81">
      <w:pPr>
        <w:pStyle w:val="ListParagraph"/>
        <w:numPr>
          <w:ilvl w:val="0"/>
          <w:numId w:val="0"/>
        </w:numPr>
        <w:ind w:left="720"/>
        <w:jc w:val="both"/>
      </w:pPr>
    </w:p>
    <w:p w14:paraId="20E11F4D"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777A998C" w14:textId="77777777" w:rsidR="00163F81" w:rsidRDefault="00163F81" w:rsidP="00163F81">
      <w:pPr>
        <w:pStyle w:val="Heading4"/>
        <w:jc w:val="both"/>
      </w:pPr>
      <w:r>
        <w:t>Inbox Access when Inbox is present.</w:t>
      </w:r>
    </w:p>
    <w:p w14:paraId="35618220" w14:textId="77777777" w:rsidR="00163F81" w:rsidRDefault="00163F81" w:rsidP="00163F81">
      <w:pPr>
        <w:jc w:val="both"/>
      </w:pPr>
    </w:p>
    <w:p w14:paraId="78C9DF9C" w14:textId="77777777" w:rsidR="00163F81" w:rsidRDefault="00163F81" w:rsidP="00163F81">
      <w:pPr>
        <w:jc w:val="both"/>
      </w:pPr>
      <w:r>
        <w:t>If there are multiple subscriptions corresponding to a beneficiary MSISDN, and each subscription has inbox, then IVR System shall play messages from all inboxes to the beneficiary.</w:t>
      </w:r>
    </w:p>
    <w:p w14:paraId="739469A4" w14:textId="77777777" w:rsidR="00163F81" w:rsidRDefault="00163F81" w:rsidP="00163F81">
      <w:pPr>
        <w:jc w:val="both"/>
      </w:pPr>
    </w:p>
    <w:p w14:paraId="1FA5B017" w14:textId="77777777" w:rsidR="00163F81" w:rsidRDefault="00163F81" w:rsidP="00163F81">
      <w:pPr>
        <w:jc w:val="both"/>
      </w:pPr>
      <w:r>
        <w:t>Scenario:</w:t>
      </w:r>
    </w:p>
    <w:p w14:paraId="32613168" w14:textId="77777777" w:rsidR="00163F81" w:rsidRPr="008E38E0" w:rsidRDefault="00163F81" w:rsidP="00E65978">
      <w:pPr>
        <w:pStyle w:val="ListParagraph"/>
        <w:numPr>
          <w:ilvl w:val="0"/>
          <w:numId w:val="14"/>
        </w:numPr>
        <w:jc w:val="both"/>
      </w:pPr>
      <w:r w:rsidRPr="008E38E0">
        <w:t xml:space="preserve">User dials the Kilkari </w:t>
      </w:r>
      <w:r>
        <w:t>Inbox</w:t>
      </w:r>
      <w:r w:rsidRPr="008E38E0">
        <w:t xml:space="preserve"> long code and call </w:t>
      </w:r>
      <w:r>
        <w:t>lands</w:t>
      </w:r>
      <w:r w:rsidRPr="008E38E0">
        <w:t xml:space="preserve"> at IVR System</w:t>
      </w:r>
    </w:p>
    <w:p w14:paraId="55B12E75" w14:textId="77777777" w:rsidR="00163F81" w:rsidRDefault="00163F81" w:rsidP="00E65978">
      <w:pPr>
        <w:pStyle w:val="ListParagraph"/>
        <w:numPr>
          <w:ilvl w:val="0"/>
          <w:numId w:val="17"/>
        </w:numPr>
        <w:jc w:val="both"/>
      </w:pPr>
      <w:r>
        <w:t xml:space="preserve">IVR System shall send the </w:t>
      </w:r>
      <w:r w:rsidR="003F5A2D">
        <w:t>"</w:t>
      </w:r>
      <w:r w:rsidR="001639D2">
        <w:fldChar w:fldCharType="begin"/>
      </w:r>
      <w:r>
        <w:instrText xml:space="preserve"> REF _Ref409696634 \h </w:instrText>
      </w:r>
      <w:r w:rsidR="001639D2">
        <w:fldChar w:fldCharType="separate"/>
      </w:r>
      <w:r w:rsidR="00C9141F">
        <w:t>Get Subscriber Details API</w:t>
      </w:r>
      <w:r w:rsidR="001639D2">
        <w:fldChar w:fldCharType="end"/>
      </w:r>
      <w:r w:rsidR="003F5A2D">
        <w:t>"</w:t>
      </w:r>
      <w:r>
        <w:t xml:space="preserve"> request to the NMS_MoTech System.</w:t>
      </w:r>
    </w:p>
    <w:p w14:paraId="095029E1" w14:textId="77777777" w:rsidR="00163F81" w:rsidRDefault="00163F81" w:rsidP="00E65978">
      <w:pPr>
        <w:pStyle w:val="ListParagraph"/>
        <w:numPr>
          <w:ilvl w:val="0"/>
          <w:numId w:val="17"/>
        </w:numPr>
        <w:jc w:val="both"/>
      </w:pPr>
      <w:r>
        <w:t xml:space="preserve">NMS_MoTech system shall return the language and location details determined as per section </w:t>
      </w:r>
      <w:r w:rsidR="003F5A2D">
        <w:t>"</w:t>
      </w:r>
      <w:r w:rsidR="001639D2">
        <w:fldChar w:fldCharType="begin"/>
      </w:r>
      <w:r>
        <w:instrText xml:space="preserve"> REF _Ref410159594 \r \h </w:instrText>
      </w:r>
      <w:r w:rsidR="001639D2">
        <w:fldChar w:fldCharType="separate"/>
      </w:r>
      <w:r w:rsidR="00C9141F">
        <w:t>4.1.1</w:t>
      </w:r>
      <w:r w:rsidR="001639D2">
        <w:fldChar w:fldCharType="end"/>
      </w:r>
      <w:r w:rsidR="003F5A2D">
        <w:t>"</w:t>
      </w:r>
      <w:r>
        <w:t>.</w:t>
      </w:r>
    </w:p>
    <w:p w14:paraId="63635B60" w14:textId="77777777" w:rsidR="00163F81" w:rsidRDefault="00163F81" w:rsidP="00E65978">
      <w:pPr>
        <w:pStyle w:val="ListParagraph"/>
        <w:numPr>
          <w:ilvl w:val="0"/>
          <w:numId w:val="20"/>
        </w:numPr>
        <w:jc w:val="both"/>
      </w:pPr>
      <w:r>
        <w:t xml:space="preserve">IVR System shall send the </w:t>
      </w:r>
      <w:r w:rsidR="003F5A2D">
        <w:t>"</w:t>
      </w:r>
      <w:r w:rsidR="001639D2">
        <w:fldChar w:fldCharType="begin"/>
      </w:r>
      <w:r>
        <w:instrText xml:space="preserve"> REF _Ref409708339 \h </w:instrText>
      </w:r>
      <w:r w:rsidR="001639D2">
        <w:fldChar w:fldCharType="separate"/>
      </w:r>
      <w:r w:rsidR="00C9141F">
        <w:t>Get Inbox Details API</w:t>
      </w:r>
      <w:r w:rsidR="001639D2">
        <w:fldChar w:fldCharType="end"/>
      </w:r>
      <w:r w:rsidR="003F5A2D">
        <w:t>"</w:t>
      </w:r>
      <w:r>
        <w:t xml:space="preserve"> request to the NMS_MoTech System.</w:t>
      </w:r>
    </w:p>
    <w:p w14:paraId="75B56C61" w14:textId="77777777" w:rsidR="00163F81" w:rsidRDefault="00163F81" w:rsidP="00E65978">
      <w:pPr>
        <w:pStyle w:val="ListParagraph"/>
        <w:numPr>
          <w:ilvl w:val="0"/>
          <w:numId w:val="20"/>
        </w:numPr>
        <w:jc w:val="both"/>
      </w:pPr>
      <w:r>
        <w:t xml:space="preserve">NMS_MoTech system shall find all the subscriptions corresponding to the MSISDN and shall then find the inbox message (if present) for each subscription. The list of subscriptions with their status having inbox messages shall be sent to the IVR System. </w:t>
      </w:r>
    </w:p>
    <w:p w14:paraId="4C0BC4C4" w14:textId="77777777" w:rsidR="00163F81" w:rsidRDefault="00163F81" w:rsidP="00E65978">
      <w:pPr>
        <w:pStyle w:val="ListParagraph"/>
        <w:numPr>
          <w:ilvl w:val="0"/>
          <w:numId w:val="20"/>
        </w:numPr>
        <w:jc w:val="both"/>
      </w:pPr>
      <w:r>
        <w:t>IVR System shall play the inbox messages to the beneficiary in the order messages are present in the list using the beneficiary language information.</w:t>
      </w:r>
    </w:p>
    <w:p w14:paraId="7A887308" w14:textId="77777777" w:rsidR="00163F81" w:rsidRDefault="00163F81" w:rsidP="00E65978">
      <w:pPr>
        <w:pStyle w:val="ListParagraph"/>
        <w:numPr>
          <w:ilvl w:val="0"/>
          <w:numId w:val="20"/>
        </w:numPr>
        <w:jc w:val="both"/>
      </w:pPr>
      <w:r>
        <w:t xml:space="preserve">After the call completion or disconnect, IVR shall send the </w:t>
      </w:r>
      <w:r w:rsidR="003F5A2D">
        <w:t>"</w:t>
      </w:r>
      <w:r w:rsidR="001639D2">
        <w:fldChar w:fldCharType="begin"/>
      </w:r>
      <w:r>
        <w:instrText xml:space="preserve"> REF _Ref409708400 \h </w:instrText>
      </w:r>
      <w:r w:rsidR="001639D2">
        <w:fldChar w:fldCharType="separate"/>
      </w:r>
      <w:r w:rsidR="00C9141F">
        <w:t>Save Inbox Call Details</w:t>
      </w:r>
      <w:r w:rsidR="001639D2">
        <w:fldChar w:fldCharType="end"/>
      </w:r>
      <w:r w:rsidR="003F5A2D">
        <w:t>"</w:t>
      </w:r>
      <w:r>
        <w:t xml:space="preserve"> API to save the details of the inbox message listened by beneficiary.</w:t>
      </w:r>
    </w:p>
    <w:p w14:paraId="5FB20652" w14:textId="77777777" w:rsidR="00163F81" w:rsidRDefault="00163F81" w:rsidP="00163F81">
      <w:pPr>
        <w:pStyle w:val="ListParagraph"/>
        <w:numPr>
          <w:ilvl w:val="0"/>
          <w:numId w:val="0"/>
        </w:numPr>
        <w:ind w:left="360"/>
        <w:jc w:val="both"/>
      </w:pPr>
    </w:p>
    <w:p w14:paraId="4BA960EA" w14:textId="77777777" w:rsidR="00163F81" w:rsidRDefault="00163F81" w:rsidP="00163F81">
      <w:pPr>
        <w:jc w:val="both"/>
      </w:pPr>
      <w:r>
        <w:t>If there is any error related to format of the API parameters or any other error such as NMS_MoTech not reachable, during this scenario then IVR shall terminate the call without proceeding further.</w:t>
      </w:r>
    </w:p>
    <w:p w14:paraId="3BF7C4C7" w14:textId="77777777" w:rsidR="00163F81" w:rsidRDefault="00163F81" w:rsidP="00163F81">
      <w:pPr>
        <w:jc w:val="both"/>
      </w:pPr>
    </w:p>
    <w:p w14:paraId="2B44E2FB" w14:textId="77777777" w:rsidR="00F87DA7" w:rsidRDefault="00F87DA7" w:rsidP="00F87DA7">
      <w:pPr>
        <w:pStyle w:val="Heading3"/>
        <w:jc w:val="both"/>
      </w:pPr>
      <w:bookmarkStart w:id="122" w:name="_Toc410398728"/>
      <w:bookmarkStart w:id="123" w:name="_Toc411454384"/>
      <w:bookmarkEnd w:id="122"/>
      <w:r>
        <w:t>OutBound Dialer Service</w:t>
      </w:r>
      <w:bookmarkEnd w:id="123"/>
    </w:p>
    <w:p w14:paraId="0CC4851D" w14:textId="77777777" w:rsidR="00F87DA7" w:rsidRPr="00EF437F" w:rsidRDefault="00F87DA7" w:rsidP="00F87DA7"/>
    <w:p w14:paraId="6A335969" w14:textId="77777777" w:rsidR="00F87DA7" w:rsidRPr="008B4156" w:rsidRDefault="00F87DA7" w:rsidP="00F87DA7">
      <w:pPr>
        <w:jc w:val="both"/>
      </w:pPr>
      <w:r w:rsidRPr="008B4156">
        <w:t>The OBD process agreed is explained below</w:t>
      </w:r>
    </w:p>
    <w:p w14:paraId="4EFA13F8" w14:textId="77777777" w:rsidR="00F87DA7" w:rsidRPr="008B4156" w:rsidRDefault="00F87DA7" w:rsidP="00F87DA7">
      <w:pPr>
        <w:jc w:val="both"/>
        <w:rPr>
          <w:color w:val="FF0000"/>
        </w:rPr>
      </w:pPr>
      <w:r>
        <w:rPr>
          <w:rFonts w:ascii="Gill Sans MT" w:hAnsi="Gill Sans MT"/>
          <w:noProof/>
        </w:rPr>
        <w:lastRenderedPageBreak/>
        <w:drawing>
          <wp:inline distT="0" distB="0" distL="0" distR="0" wp14:anchorId="0444050C" wp14:editId="40824346">
            <wp:extent cx="5270500" cy="4749253"/>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749253"/>
                    </a:xfrm>
                    <a:prstGeom prst="rect">
                      <a:avLst/>
                    </a:prstGeom>
                    <a:noFill/>
                  </pic:spPr>
                </pic:pic>
              </a:graphicData>
            </a:graphic>
          </wp:inline>
        </w:drawing>
      </w:r>
    </w:p>
    <w:p w14:paraId="6ADCF07A" w14:textId="77777777" w:rsidR="00F87DA7" w:rsidRPr="008B4156" w:rsidRDefault="00F87DA7" w:rsidP="00F87DA7">
      <w:pPr>
        <w:pStyle w:val="Caption"/>
        <w:jc w:val="center"/>
        <w:rPr>
          <w:rFonts w:asciiTheme="majorHAnsi" w:eastAsiaTheme="majorEastAsia" w:hAnsiTheme="majorHAnsi" w:cstheme="majorBidi"/>
          <w:b w:val="0"/>
          <w:bCs w:val="0"/>
        </w:rPr>
      </w:pPr>
      <w:bookmarkStart w:id="124" w:name="_Toc411454418"/>
      <w:r>
        <w:t xml:space="preserve">Figure </w:t>
      </w:r>
      <w:r w:rsidR="001639D2">
        <w:fldChar w:fldCharType="begin"/>
      </w:r>
      <w:r w:rsidR="00937D2D">
        <w:instrText xml:space="preserve"> SEQ Figure \* ARABIC </w:instrText>
      </w:r>
      <w:r w:rsidR="001639D2">
        <w:fldChar w:fldCharType="separate"/>
      </w:r>
      <w:r w:rsidR="00C9141F">
        <w:rPr>
          <w:noProof/>
        </w:rPr>
        <w:t>6</w:t>
      </w:r>
      <w:r w:rsidR="001639D2">
        <w:rPr>
          <w:noProof/>
        </w:rPr>
        <w:fldChar w:fldCharType="end"/>
      </w:r>
      <w:r>
        <w:rPr>
          <w:noProof/>
        </w:rPr>
        <w:t>:</w:t>
      </w:r>
      <w:r>
        <w:t xml:space="preserve"> Kilkari Service-Integration Flow</w:t>
      </w:r>
      <w:bookmarkEnd w:id="124"/>
      <w:r w:rsidRPr="008B4156">
        <w:rPr>
          <w:color w:val="FF0000"/>
        </w:rPr>
        <w:t xml:space="preserve"> </w:t>
      </w:r>
    </w:p>
    <w:p w14:paraId="39025AED" w14:textId="77777777" w:rsidR="00F87DA7" w:rsidRPr="008B4156" w:rsidRDefault="00F87DA7" w:rsidP="00F87DA7">
      <w:pPr>
        <w:jc w:val="both"/>
        <w:rPr>
          <w:color w:val="FF0000"/>
        </w:rPr>
      </w:pPr>
    </w:p>
    <w:p w14:paraId="2A671170" w14:textId="77777777" w:rsidR="00F87DA7" w:rsidRPr="008B4156" w:rsidRDefault="00F87DA7" w:rsidP="00F87DA7">
      <w:pPr>
        <w:jc w:val="both"/>
      </w:pPr>
    </w:p>
    <w:p w14:paraId="4F14B946" w14:textId="77777777" w:rsidR="00F87DA7" w:rsidRPr="008B4156" w:rsidRDefault="00F87DA7" w:rsidP="00F87DA7">
      <w:pPr>
        <w:jc w:val="both"/>
      </w:pPr>
      <w:r w:rsidRPr="008B4156">
        <w:t>1.</w:t>
      </w:r>
      <w:r w:rsidRPr="008B4156">
        <w:tab/>
        <w:t>NMS system generates the target group csv file with numbers to be dialed, the corresponding prompt file, priority of the OBD request, specify information needed specifically for Kilkari flow like content name, locationlanguage code and the IVR service id to be used.  Each record shall have a unique id generated by NMS.</w:t>
      </w:r>
    </w:p>
    <w:p w14:paraId="6914861F" w14:textId="77777777" w:rsidR="00F87DA7" w:rsidRPr="008B4156" w:rsidRDefault="00F87DA7" w:rsidP="00F87DA7">
      <w:pPr>
        <w:jc w:val="both"/>
      </w:pPr>
      <w:r w:rsidRPr="008B4156">
        <w:t>2.</w:t>
      </w:r>
      <w:r w:rsidRPr="008B4156">
        <w:tab/>
        <w:t>An IVR service is used to define following rules:</w:t>
      </w:r>
    </w:p>
    <w:p w14:paraId="536A4F58" w14:textId="77777777" w:rsidR="00F87DA7" w:rsidRPr="008B4156" w:rsidRDefault="00F87DA7" w:rsidP="00F87DA7">
      <w:pPr>
        <w:pStyle w:val="ListParagraph"/>
        <w:numPr>
          <w:ilvl w:val="0"/>
          <w:numId w:val="14"/>
        </w:numPr>
        <w:jc w:val="both"/>
      </w:pPr>
      <w:r w:rsidRPr="008B4156">
        <w:t xml:space="preserve">OBD Route to be used </w:t>
      </w:r>
    </w:p>
    <w:p w14:paraId="3072B504" w14:textId="77777777" w:rsidR="00F87DA7" w:rsidRPr="008B4156" w:rsidRDefault="00F87DA7" w:rsidP="00F87DA7">
      <w:pPr>
        <w:pStyle w:val="ListParagraph"/>
        <w:numPr>
          <w:ilvl w:val="0"/>
          <w:numId w:val="14"/>
        </w:numPr>
        <w:jc w:val="both"/>
      </w:pPr>
      <w:r w:rsidRPr="008B4156">
        <w:t># of Retries</w:t>
      </w:r>
    </w:p>
    <w:p w14:paraId="3B973052" w14:textId="77777777" w:rsidR="00F87DA7" w:rsidRPr="008B4156" w:rsidRDefault="00F87DA7" w:rsidP="00F87DA7">
      <w:pPr>
        <w:pStyle w:val="ListParagraph"/>
        <w:numPr>
          <w:ilvl w:val="0"/>
          <w:numId w:val="14"/>
        </w:numPr>
        <w:jc w:val="both"/>
      </w:pPr>
      <w:r w:rsidRPr="008B4156">
        <w:t>Frequency of retry for busy</w:t>
      </w:r>
    </w:p>
    <w:p w14:paraId="322599C6" w14:textId="77777777" w:rsidR="00F87DA7" w:rsidRPr="008B4156" w:rsidRDefault="00F87DA7" w:rsidP="00F87DA7">
      <w:pPr>
        <w:pStyle w:val="ListParagraph"/>
        <w:numPr>
          <w:ilvl w:val="0"/>
          <w:numId w:val="14"/>
        </w:numPr>
        <w:jc w:val="both"/>
      </w:pPr>
      <w:r w:rsidRPr="008B4156">
        <w:t>Frequency of retry for no answer</w:t>
      </w:r>
    </w:p>
    <w:p w14:paraId="67890E8E" w14:textId="77777777" w:rsidR="00F87DA7" w:rsidRPr="008B4156" w:rsidRDefault="00F87DA7" w:rsidP="00F87DA7">
      <w:pPr>
        <w:pStyle w:val="ListParagraph"/>
        <w:numPr>
          <w:ilvl w:val="0"/>
          <w:numId w:val="14"/>
        </w:numPr>
        <w:jc w:val="both"/>
      </w:pPr>
      <w:r w:rsidRPr="008B4156">
        <w:t>Frequency of retry for switched off</w:t>
      </w:r>
    </w:p>
    <w:p w14:paraId="10003E52" w14:textId="77777777" w:rsidR="00F87DA7" w:rsidRPr="008B4156" w:rsidRDefault="00F87DA7" w:rsidP="00F87DA7">
      <w:pPr>
        <w:pStyle w:val="ListParagraph"/>
        <w:numPr>
          <w:ilvl w:val="0"/>
          <w:numId w:val="14"/>
        </w:numPr>
        <w:jc w:val="both"/>
      </w:pPr>
      <w:r w:rsidRPr="008B4156">
        <w:t>Frequency of retry for network error</w:t>
      </w:r>
    </w:p>
    <w:p w14:paraId="7463965E" w14:textId="77777777" w:rsidR="00F87DA7" w:rsidRPr="008B4156" w:rsidRDefault="00F87DA7" w:rsidP="00F87DA7">
      <w:pPr>
        <w:pStyle w:val="ListParagraph"/>
        <w:numPr>
          <w:ilvl w:val="0"/>
          <w:numId w:val="14"/>
        </w:numPr>
        <w:jc w:val="both"/>
      </w:pPr>
      <w:r w:rsidRPr="008B4156">
        <w:t>Frequency of retry in any other cases</w:t>
      </w:r>
    </w:p>
    <w:p w14:paraId="2B8C9866" w14:textId="77777777" w:rsidR="00F87DA7" w:rsidRPr="008B4156" w:rsidRDefault="00F87DA7" w:rsidP="00F87DA7">
      <w:pPr>
        <w:pStyle w:val="ListParagraph"/>
        <w:numPr>
          <w:ilvl w:val="0"/>
          <w:numId w:val="14"/>
        </w:numPr>
        <w:jc w:val="both"/>
      </w:pPr>
      <w:r w:rsidRPr="008B4156">
        <w:t>Notification URL</w:t>
      </w:r>
    </w:p>
    <w:p w14:paraId="4BBF4B75" w14:textId="77777777" w:rsidR="00F87DA7" w:rsidRPr="008B4156" w:rsidRDefault="00F87DA7" w:rsidP="00F87DA7">
      <w:pPr>
        <w:pStyle w:val="ListParagraph"/>
        <w:numPr>
          <w:ilvl w:val="0"/>
          <w:numId w:val="14"/>
        </w:numPr>
        <w:jc w:val="both"/>
      </w:pPr>
      <w:r w:rsidRPr="008B4156">
        <w:t>DND Check – Yes/No</w:t>
      </w:r>
    </w:p>
    <w:p w14:paraId="04BEAF82" w14:textId="77777777" w:rsidR="00F87DA7" w:rsidRPr="008B4156" w:rsidRDefault="00F87DA7" w:rsidP="00F87DA7">
      <w:pPr>
        <w:pStyle w:val="ListParagraph"/>
        <w:numPr>
          <w:ilvl w:val="0"/>
          <w:numId w:val="14"/>
        </w:numPr>
        <w:jc w:val="both"/>
      </w:pPr>
      <w:r w:rsidRPr="008B4156">
        <w:t>Default VXML file for the service</w:t>
      </w:r>
    </w:p>
    <w:p w14:paraId="225FC633" w14:textId="77777777" w:rsidR="00F87DA7" w:rsidRPr="008B4156" w:rsidRDefault="00F87DA7" w:rsidP="00F87DA7">
      <w:pPr>
        <w:pStyle w:val="ListParagraph"/>
        <w:numPr>
          <w:ilvl w:val="0"/>
          <w:numId w:val="14"/>
        </w:numPr>
        <w:jc w:val="both"/>
      </w:pPr>
      <w:r w:rsidRPr="008B4156">
        <w:t>&lt;&lt;Please refer service definition section for more details&gt;&gt;</w:t>
      </w:r>
    </w:p>
    <w:p w14:paraId="4F43604D" w14:textId="77777777" w:rsidR="00F87DA7" w:rsidRPr="008B4156" w:rsidRDefault="00F87DA7" w:rsidP="00F87DA7">
      <w:pPr>
        <w:jc w:val="both"/>
      </w:pPr>
      <w:r w:rsidRPr="008B4156">
        <w:t>3.</w:t>
      </w:r>
      <w:r w:rsidRPr="008B4156">
        <w:tab/>
        <w:t>The Target group file is stored in an agreed location with pre-agreed file naming convention. Naming convention – OBD_&lt; MoTechGeneratedId &gt;_&lt;timestamp&gt;.csv</w:t>
      </w:r>
    </w:p>
    <w:p w14:paraId="66D258A4" w14:textId="77777777" w:rsidR="00F87DA7" w:rsidRPr="008B4156" w:rsidRDefault="00F87DA7" w:rsidP="00F87DA7">
      <w:pPr>
        <w:jc w:val="both"/>
      </w:pPr>
      <w:r w:rsidRPr="008B4156">
        <w:lastRenderedPageBreak/>
        <w:t>4.</w:t>
      </w:r>
      <w:r w:rsidRPr="008B4156">
        <w:tab/>
        <w:t xml:space="preserve">Once the file is created and stored the NMS system notifies DVP by calling TargetFileNotification API. Parameters like file name, checksum and number of records are passed as part of the API. </w:t>
      </w:r>
    </w:p>
    <w:p w14:paraId="2E9F7048" w14:textId="77777777" w:rsidR="00F87DA7" w:rsidRPr="008B4156" w:rsidRDefault="00F87DA7" w:rsidP="00F87DA7">
      <w:pPr>
        <w:jc w:val="both"/>
      </w:pPr>
      <w:r w:rsidRPr="008B4156">
        <w:t>5.</w:t>
      </w:r>
      <w:r w:rsidRPr="008B4156">
        <w:tab/>
        <w:t xml:space="preserve">IVR platform copies the file from the pre-agreed location of NMS system using </w:t>
      </w:r>
      <w:r w:rsidR="003F5A2D">
        <w:t>"</w:t>
      </w:r>
      <w:r w:rsidRPr="008B4156">
        <w:t>SCP</w:t>
      </w:r>
      <w:r w:rsidR="003F5A2D">
        <w:t>"</w:t>
      </w:r>
      <w:r w:rsidRPr="008B4156">
        <w:t xml:space="preserve"> and renames the file in the source location by adding a suffix </w:t>
      </w:r>
      <w:r w:rsidR="003F5A2D">
        <w:t>"</w:t>
      </w:r>
      <w:r w:rsidRPr="008B4156">
        <w:t>processed</w:t>
      </w:r>
      <w:r w:rsidR="003F5A2D">
        <w:t>"</w:t>
      </w:r>
      <w:r w:rsidRPr="008B4156">
        <w:t xml:space="preserve"> to the original filename.  If the file could not be copied or the file is not available a notification to NMS with is sent by calling NotifyFileProcessedStatus API with status as </w:t>
      </w:r>
      <w:r w:rsidR="003F5A2D">
        <w:t>"</w:t>
      </w:r>
      <w:r w:rsidRPr="008B4156">
        <w:t>FILE_NOT_ACCESSIBLE</w:t>
      </w:r>
      <w:r w:rsidR="003F5A2D">
        <w:t>"</w:t>
      </w:r>
      <w:r w:rsidRPr="008B4156">
        <w:t>.  An email/alert shall also be raised to notify the same.</w:t>
      </w:r>
    </w:p>
    <w:p w14:paraId="35A358CB" w14:textId="77777777" w:rsidR="00F87DA7" w:rsidRPr="008B4156" w:rsidRDefault="00F87DA7" w:rsidP="00F87DA7">
      <w:pPr>
        <w:jc w:val="both"/>
      </w:pPr>
      <w:r w:rsidRPr="008B4156">
        <w:t>6.</w:t>
      </w:r>
      <w:r w:rsidRPr="008B4156">
        <w:tab/>
        <w:t>In case file is copied successfully, following checks are performed on the file:</w:t>
      </w:r>
    </w:p>
    <w:p w14:paraId="56922708" w14:textId="77777777" w:rsidR="00F87DA7" w:rsidRPr="008B4156" w:rsidRDefault="00F87DA7" w:rsidP="00F87DA7">
      <w:pPr>
        <w:pStyle w:val="ListParagraph"/>
        <w:numPr>
          <w:ilvl w:val="0"/>
          <w:numId w:val="14"/>
        </w:numPr>
        <w:jc w:val="both"/>
      </w:pPr>
      <w:r w:rsidRPr="008B4156">
        <w:t>Number of records check</w:t>
      </w:r>
    </w:p>
    <w:p w14:paraId="3FF03C17" w14:textId="77777777" w:rsidR="00F87DA7" w:rsidRPr="008B4156" w:rsidRDefault="00F87DA7" w:rsidP="00F87DA7">
      <w:pPr>
        <w:pStyle w:val="ListParagraph"/>
        <w:numPr>
          <w:ilvl w:val="0"/>
          <w:numId w:val="14"/>
        </w:numPr>
        <w:jc w:val="both"/>
      </w:pPr>
      <w:r w:rsidRPr="008B4156">
        <w:t>Check sum value</w:t>
      </w:r>
    </w:p>
    <w:p w14:paraId="7E3E248E" w14:textId="77777777" w:rsidR="00F87DA7" w:rsidRPr="008B4156" w:rsidRDefault="00F87DA7" w:rsidP="00F87DA7">
      <w:pPr>
        <w:jc w:val="both"/>
      </w:pPr>
      <w:r w:rsidRPr="008B4156">
        <w:t xml:space="preserve">In case there is an error in checksum or records check - either </w:t>
      </w:r>
      <w:r w:rsidR="003F5A2D">
        <w:t>"</w:t>
      </w:r>
      <w:r w:rsidRPr="008B4156">
        <w:t>FILE_CHECKSUM_ERROR</w:t>
      </w:r>
      <w:r w:rsidR="003F5A2D">
        <w:t>"</w:t>
      </w:r>
      <w:r w:rsidRPr="008B4156">
        <w:t xml:space="preserve"> or </w:t>
      </w:r>
      <w:r w:rsidR="003F5A2D">
        <w:t>"</w:t>
      </w:r>
      <w:r w:rsidRPr="008B4156">
        <w:t>FILE_RECORDSCOUNT_ERROR</w:t>
      </w:r>
      <w:r w:rsidR="003F5A2D">
        <w:t>"</w:t>
      </w:r>
      <w:r w:rsidRPr="008B4156">
        <w:t xml:space="preserve"> is notified to NMS using the API NotifyFileProcessedStatus. NMS shall handle the error and re-create/resend the file notification.</w:t>
      </w:r>
    </w:p>
    <w:p w14:paraId="310D5280" w14:textId="77777777" w:rsidR="00F87DA7" w:rsidRPr="008B4156" w:rsidRDefault="00F87DA7" w:rsidP="00F87DA7">
      <w:pPr>
        <w:jc w:val="both"/>
      </w:pPr>
      <w:r w:rsidRPr="008B4156">
        <w:t>7.</w:t>
      </w:r>
      <w:r w:rsidRPr="008B4156">
        <w:tab/>
        <w:t xml:space="preserve">If the file is copied successfully &amp; checks are successful, the records of the file are processed. During processing in case there is any error in processing the records (i.e if any of the mandatory fields are either missing or not in the required format), the file shall be rejected. NotifyFileProcessedStatus API with the status – </w:t>
      </w:r>
      <w:r w:rsidR="003F5A2D">
        <w:t>"</w:t>
      </w:r>
      <w:r w:rsidRPr="008B4156">
        <w:t>FILE_ERROR_IN_FILE_FORMAT</w:t>
      </w:r>
      <w:r w:rsidR="003F5A2D">
        <w:t>"</w:t>
      </w:r>
      <w:r w:rsidRPr="008B4156">
        <w:t xml:space="preserve"> is  passed.  In this case all the records of the file are rejected. In case there are no errors in the records </w:t>
      </w:r>
      <w:r w:rsidR="003F5A2D">
        <w:t>"</w:t>
      </w:r>
      <w:r w:rsidRPr="008B4156">
        <w:t>NotifyFileProcessedStatus</w:t>
      </w:r>
      <w:r w:rsidR="003F5A2D">
        <w:t>"</w:t>
      </w:r>
      <w:r w:rsidRPr="008B4156">
        <w:t xml:space="preserve"> API is called with status as </w:t>
      </w:r>
      <w:r w:rsidR="003F5A2D">
        <w:t>"</w:t>
      </w:r>
      <w:r w:rsidRPr="008B4156">
        <w:t>FILE_PROCESSED_ SUCCESSFULLY</w:t>
      </w:r>
      <w:r w:rsidR="003F5A2D">
        <w:t>"</w:t>
      </w:r>
    </w:p>
    <w:p w14:paraId="6722B62A" w14:textId="77777777" w:rsidR="00F87DA7" w:rsidRPr="008B4156" w:rsidRDefault="00F87DA7" w:rsidP="00F87DA7">
      <w:pPr>
        <w:jc w:val="both"/>
      </w:pPr>
      <w:r w:rsidRPr="008B4156">
        <w:t>8.</w:t>
      </w:r>
      <w:r w:rsidRPr="008B4156">
        <w:tab/>
        <w:t xml:space="preserve">In case there are no errors in the records, IVR Platform (OBD Manager component) processes the file records and places the file records in queue. The status of such OBD records is changed to </w:t>
      </w:r>
      <w:r w:rsidR="003F5A2D">
        <w:t>"</w:t>
      </w:r>
      <w:r w:rsidRPr="008B4156">
        <w:t>IN-QUEUE</w:t>
      </w:r>
      <w:r w:rsidR="003F5A2D">
        <w:t>"</w:t>
      </w:r>
      <w:r w:rsidRPr="008B4156">
        <w:t xml:space="preserve">. IVR platform picks up the records as per the availability of the channels for the route and based on priority rules defined on the IVR platform. </w:t>
      </w:r>
    </w:p>
    <w:p w14:paraId="39B355E8" w14:textId="77777777" w:rsidR="00F87DA7" w:rsidRPr="008B4156" w:rsidRDefault="00F87DA7" w:rsidP="00F87DA7">
      <w:pPr>
        <w:jc w:val="both"/>
      </w:pPr>
      <w:r w:rsidRPr="008B4156">
        <w:t>9.</w:t>
      </w:r>
      <w:r w:rsidRPr="008B4156">
        <w:tab/>
        <w:t xml:space="preserve">In case Do Not Disturb(DND) check is enabled for the IVR OBD service, IVR platform checks the MSISDN against the numbers in the DND database before dialing out. And if the  number to dial is in DND database, IVR platform shall tag the OBD record as rejected (FinalStatus=Rejected) and statuscode as OBD_DNIS_IN_DND. </w:t>
      </w:r>
    </w:p>
    <w:p w14:paraId="2FF3674B" w14:textId="77777777" w:rsidR="00F87DA7" w:rsidRPr="008B4156" w:rsidRDefault="00F87DA7" w:rsidP="00F87DA7">
      <w:pPr>
        <w:jc w:val="both"/>
      </w:pPr>
      <w:r w:rsidRPr="008B4156">
        <w:t>10.</w:t>
      </w:r>
      <w:r w:rsidRPr="008B4156">
        <w:tab/>
        <w:t>In case the number is not in DND and the IVR platform dials the number and subscriber answers the call, static vxml associated with the service id is executed. The appropriate prompt to be played and the locationlanguage code is expected to be passed. In case the user chooses an option to unsubscribe, the un-subscription API is called through VXML. At the end of the call, Call Notification URL is triggered for the obd request and the information about the obd request is passed.</w:t>
      </w:r>
    </w:p>
    <w:p w14:paraId="27CE8310" w14:textId="77777777" w:rsidR="00F87DA7" w:rsidRPr="008B4156" w:rsidRDefault="00F87DA7" w:rsidP="00F87DA7">
      <w:pPr>
        <w:jc w:val="both"/>
      </w:pPr>
      <w:r w:rsidRPr="008B4156">
        <w:t>11.</w:t>
      </w:r>
      <w:r w:rsidRPr="008B4156">
        <w:tab/>
        <w:t xml:space="preserve">For failed OBD calls (due to no answer, busy or any other reason), retries(redial) shall be performed by the IVR platform as per the retry configuration defined for the particular IVR service id. While retries are pending the status of records is updated as </w:t>
      </w:r>
      <w:r w:rsidR="003F5A2D">
        <w:t>"</w:t>
      </w:r>
      <w:r w:rsidRPr="008B4156">
        <w:t>RETRIES-PENDING</w:t>
      </w:r>
      <w:r w:rsidR="003F5A2D">
        <w:t>"</w:t>
      </w:r>
      <w:r w:rsidRPr="008B4156">
        <w:t xml:space="preserve"> In case the call could not be connected to the subscriber even after all retries, the final-status is updated as </w:t>
      </w:r>
      <w:r w:rsidR="003F5A2D">
        <w:t>"</w:t>
      </w:r>
      <w:r w:rsidRPr="008B4156">
        <w:t>FAILED</w:t>
      </w:r>
      <w:r w:rsidR="003F5A2D">
        <w:t>"</w:t>
      </w:r>
      <w:r w:rsidRPr="008B4156">
        <w:t xml:space="preserve"> and the status-code contains the result of the last call attempt. If notification URL is defined for the request, the notification is triggered for </w:t>
      </w:r>
      <w:r w:rsidR="003F5A2D">
        <w:t>"</w:t>
      </w:r>
      <w:r w:rsidRPr="008B4156">
        <w:t>FAILED</w:t>
      </w:r>
      <w:r w:rsidR="003F5A2D">
        <w:t>"</w:t>
      </w:r>
      <w:r w:rsidRPr="008B4156">
        <w:t xml:space="preserve"> calls and the information about the obd request is passed. In case no notification is defined, notification is not sent. This will not be reported as an error or alarm.</w:t>
      </w:r>
    </w:p>
    <w:p w14:paraId="3886B5FC" w14:textId="77777777" w:rsidR="00F87DA7" w:rsidRPr="008B4156" w:rsidRDefault="00F87DA7" w:rsidP="00F87DA7">
      <w:pPr>
        <w:jc w:val="both"/>
      </w:pPr>
      <w:r w:rsidRPr="008B4156">
        <w:t>12.</w:t>
      </w:r>
      <w:r w:rsidRPr="008B4156">
        <w:tab/>
        <w:t>At the end of the social hours (when no more calls can be made), the IVR platform does the following:</w:t>
      </w:r>
    </w:p>
    <w:p w14:paraId="23004EBA" w14:textId="77777777" w:rsidR="00F87DA7" w:rsidRPr="008B4156" w:rsidRDefault="00F87DA7" w:rsidP="00F87DA7">
      <w:pPr>
        <w:pStyle w:val="ListParagraph"/>
        <w:numPr>
          <w:ilvl w:val="0"/>
          <w:numId w:val="14"/>
        </w:numPr>
        <w:jc w:val="both"/>
      </w:pPr>
      <w:r w:rsidRPr="008B4156">
        <w:t>Updated all records with status as IN-QUEUE as well as RETRIES-PENDING to FAILED. Notifications for all such records are triggered one after another (through the notification url defined for the service or the obd request)</w:t>
      </w:r>
    </w:p>
    <w:p w14:paraId="5DD908AA" w14:textId="77777777" w:rsidR="00F87DA7" w:rsidRPr="008B4156" w:rsidRDefault="00F87DA7" w:rsidP="00F87DA7">
      <w:pPr>
        <w:pStyle w:val="ListParagraph"/>
        <w:numPr>
          <w:ilvl w:val="0"/>
          <w:numId w:val="14"/>
        </w:numPr>
        <w:jc w:val="both"/>
      </w:pPr>
      <w:r w:rsidRPr="008B4156">
        <w:t xml:space="preserve">Generate CDRs for the records received in the day. </w:t>
      </w:r>
    </w:p>
    <w:p w14:paraId="6A2E4C74" w14:textId="77777777" w:rsidR="00F87DA7" w:rsidRPr="008B4156" w:rsidRDefault="00F87DA7" w:rsidP="00F87DA7">
      <w:pPr>
        <w:jc w:val="both"/>
      </w:pPr>
      <w:r w:rsidRPr="008B4156">
        <w:t>13.</w:t>
      </w:r>
      <w:r w:rsidRPr="008B4156">
        <w:tab/>
        <w:t>It should be noted that in case a TargetFileNotification API is called after social hours, the file will be rejected with status code as: FILE_OUTSIDE_SOCIALHOURS</w:t>
      </w:r>
    </w:p>
    <w:p w14:paraId="0D37F129" w14:textId="77777777" w:rsidR="00F87DA7" w:rsidRPr="008B4156" w:rsidRDefault="00F87DA7" w:rsidP="00F87DA7">
      <w:pPr>
        <w:jc w:val="both"/>
      </w:pPr>
      <w:r w:rsidRPr="008B4156">
        <w:t>14.</w:t>
      </w:r>
      <w:r w:rsidRPr="008B4156">
        <w:tab/>
        <w:t xml:space="preserve"> Call Detail Record files: Two types of CDR files are generated for each target file passed on to the IVR system</w:t>
      </w:r>
    </w:p>
    <w:p w14:paraId="362B5E67"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Summary file</w:t>
      </w:r>
    </w:p>
    <w:p w14:paraId="38D16B36" w14:textId="77777777" w:rsidR="00F87DA7" w:rsidRPr="008B4156" w:rsidRDefault="00F87DA7" w:rsidP="00F87DA7">
      <w:pPr>
        <w:jc w:val="both"/>
      </w:pPr>
      <w:r>
        <w:tab/>
      </w:r>
      <w:r w:rsidRPr="008B4156">
        <w:t>Naming convention – Cdr_Summary_&lt;targetgroupfile&gt;</w:t>
      </w:r>
    </w:p>
    <w:p w14:paraId="550ACFA2" w14:textId="77777777" w:rsidR="00F87DA7" w:rsidRPr="008B4156" w:rsidRDefault="00F87DA7" w:rsidP="00F87DA7">
      <w:pPr>
        <w:jc w:val="both"/>
      </w:pPr>
      <w:r>
        <w:tab/>
      </w:r>
      <w:r w:rsidRPr="008B4156">
        <w:t>Copied to – Same location from where the files were copied</w:t>
      </w:r>
    </w:p>
    <w:p w14:paraId="1ACC4B9A" w14:textId="77777777" w:rsidR="00F87DA7" w:rsidRPr="008B4156" w:rsidRDefault="00F87DA7" w:rsidP="00F87DA7">
      <w:pPr>
        <w:jc w:val="both"/>
      </w:pPr>
    </w:p>
    <w:p w14:paraId="2A7D0CF1" w14:textId="77777777" w:rsidR="00F87DA7" w:rsidRPr="008B4156" w:rsidRDefault="00F87DA7" w:rsidP="00F87DA7">
      <w:pPr>
        <w:ind w:left="720"/>
        <w:jc w:val="both"/>
      </w:pPr>
      <w:r w:rsidRPr="008B4156">
        <w:t>This file contains one-line summary information for each request from NMS system. Below are the additional fields appended to the source file to generate the Summary CDR File.</w:t>
      </w:r>
    </w:p>
    <w:p w14:paraId="1A6643A8" w14:textId="77777777" w:rsidR="00F87DA7" w:rsidRPr="008B4156" w:rsidRDefault="00F87DA7" w:rsidP="00F87DA7">
      <w:pPr>
        <w:pStyle w:val="ListParagraph"/>
        <w:numPr>
          <w:ilvl w:val="1"/>
          <w:numId w:val="14"/>
        </w:numPr>
        <w:jc w:val="both"/>
      </w:pPr>
      <w:r w:rsidRPr="008B4156">
        <w:t>Final-status (Final outcome of the obd request - Success, Failed or Rejected)</w:t>
      </w:r>
    </w:p>
    <w:p w14:paraId="603E5028" w14:textId="77777777" w:rsidR="00F87DA7" w:rsidRPr="008B4156" w:rsidRDefault="00F87DA7" w:rsidP="00F87DA7">
      <w:pPr>
        <w:pStyle w:val="ListParagraph"/>
        <w:numPr>
          <w:ilvl w:val="1"/>
          <w:numId w:val="14"/>
        </w:numPr>
        <w:jc w:val="both"/>
      </w:pPr>
      <w:r w:rsidRPr="008B4156">
        <w:t>Status-code (Exact reason for failed or rejected calls)</w:t>
      </w:r>
    </w:p>
    <w:p w14:paraId="5195FD59" w14:textId="77777777" w:rsidR="00F87DA7" w:rsidRPr="008B4156" w:rsidRDefault="00F87DA7" w:rsidP="00F87DA7">
      <w:pPr>
        <w:pStyle w:val="ListParagraph"/>
        <w:numPr>
          <w:ilvl w:val="1"/>
          <w:numId w:val="14"/>
        </w:numPr>
        <w:jc w:val="both"/>
      </w:pPr>
      <w:r w:rsidRPr="008B4156">
        <w:t>Attempts (Number of call attempts made)</w:t>
      </w:r>
    </w:p>
    <w:p w14:paraId="022531FA" w14:textId="77777777" w:rsidR="00F87DA7" w:rsidRPr="008B4156" w:rsidRDefault="00F87DA7" w:rsidP="00F87DA7">
      <w:pPr>
        <w:jc w:val="both"/>
      </w:pPr>
    </w:p>
    <w:p w14:paraId="67FAF3D9" w14:textId="77777777" w:rsidR="00F87DA7" w:rsidRPr="008B4156" w:rsidRDefault="00F87DA7" w:rsidP="00F87DA7">
      <w:pPr>
        <w:pStyle w:val="ListParagraph"/>
        <w:numPr>
          <w:ilvl w:val="0"/>
          <w:numId w:val="14"/>
        </w:numPr>
        <w:ind w:left="90" w:firstLine="0"/>
        <w:jc w:val="both"/>
        <w:rPr>
          <w:b/>
          <w:u w:val="single"/>
        </w:rPr>
      </w:pPr>
      <w:r w:rsidRPr="008B4156">
        <w:rPr>
          <w:b/>
          <w:u w:val="single"/>
        </w:rPr>
        <w:t>CDR Detail file</w:t>
      </w:r>
    </w:p>
    <w:p w14:paraId="2169B63C" w14:textId="77777777" w:rsidR="00F87DA7" w:rsidRPr="008B4156" w:rsidRDefault="00F87DA7" w:rsidP="00F87DA7">
      <w:pPr>
        <w:jc w:val="both"/>
      </w:pPr>
      <w:r>
        <w:tab/>
      </w:r>
      <w:r w:rsidRPr="008B4156">
        <w:t>Naming convention: CDR_detail_&lt;targetgroupfile&gt;</w:t>
      </w:r>
    </w:p>
    <w:p w14:paraId="6F80E393" w14:textId="77777777" w:rsidR="00F87DA7" w:rsidRPr="008B4156" w:rsidRDefault="00F87DA7" w:rsidP="00F87DA7">
      <w:pPr>
        <w:jc w:val="both"/>
      </w:pPr>
      <w:r>
        <w:tab/>
      </w:r>
      <w:r w:rsidRPr="008B4156">
        <w:t>Copied to – Same location from where the target group file was copied</w:t>
      </w:r>
    </w:p>
    <w:p w14:paraId="3EA77F0E" w14:textId="77777777" w:rsidR="00F87DA7" w:rsidRPr="008B4156" w:rsidRDefault="00F87DA7" w:rsidP="00F87DA7">
      <w:pPr>
        <w:jc w:val="both"/>
      </w:pPr>
    </w:p>
    <w:p w14:paraId="3AC21148" w14:textId="77777777" w:rsidR="00F87DA7" w:rsidRPr="008B4156" w:rsidRDefault="00F87DA7" w:rsidP="00F87DA7">
      <w:pPr>
        <w:jc w:val="both"/>
      </w:pPr>
      <w:r>
        <w:tab/>
      </w:r>
      <w:r w:rsidRPr="008B4156">
        <w:t xml:space="preserve">This file contains one record for each call attempt. The information included in the </w:t>
      </w:r>
      <w:r>
        <w:tab/>
      </w:r>
      <w:r w:rsidRPr="008B4156">
        <w:t>CDR includes: &lt;Please refer to section CDR Detail file format for exact field names&gt;</w:t>
      </w:r>
    </w:p>
    <w:p w14:paraId="421DBECA" w14:textId="77777777" w:rsidR="00F87DA7" w:rsidRPr="008B4156" w:rsidRDefault="00F87DA7" w:rsidP="00F87DA7">
      <w:pPr>
        <w:pStyle w:val="ListParagraph"/>
        <w:numPr>
          <w:ilvl w:val="1"/>
          <w:numId w:val="14"/>
        </w:numPr>
        <w:jc w:val="both"/>
      </w:pPr>
      <w:r w:rsidRPr="008B4156">
        <w:t>Request ID (Unique ID for each OBD request passed by NMS)</w:t>
      </w:r>
    </w:p>
    <w:p w14:paraId="0A2D17BD" w14:textId="77777777" w:rsidR="00F87DA7" w:rsidRPr="008B4156" w:rsidRDefault="00F87DA7" w:rsidP="00F87DA7">
      <w:pPr>
        <w:pStyle w:val="ListParagraph"/>
        <w:numPr>
          <w:ilvl w:val="1"/>
          <w:numId w:val="14"/>
        </w:numPr>
        <w:jc w:val="both"/>
      </w:pPr>
      <w:r w:rsidRPr="008B4156">
        <w:t>Msisdn(Number dialed)</w:t>
      </w:r>
    </w:p>
    <w:p w14:paraId="7EF464A7" w14:textId="77777777" w:rsidR="00F87DA7" w:rsidRPr="008B4156" w:rsidRDefault="00F87DA7" w:rsidP="00F87DA7">
      <w:pPr>
        <w:pStyle w:val="ListParagraph"/>
        <w:numPr>
          <w:ilvl w:val="1"/>
          <w:numId w:val="14"/>
        </w:numPr>
        <w:jc w:val="both"/>
      </w:pPr>
      <w:r w:rsidRPr="008B4156">
        <w:t xml:space="preserve">Attempt No </w:t>
      </w:r>
    </w:p>
    <w:p w14:paraId="00C66750" w14:textId="77777777" w:rsidR="00F87DA7" w:rsidRPr="008B4156" w:rsidRDefault="00F87DA7" w:rsidP="00F87DA7">
      <w:pPr>
        <w:pStyle w:val="ListParagraph"/>
        <w:numPr>
          <w:ilvl w:val="1"/>
          <w:numId w:val="14"/>
        </w:numPr>
        <w:jc w:val="both"/>
      </w:pPr>
      <w:r w:rsidRPr="008B4156">
        <w:t>Call ID (Unique id generated by the IVR platform for each call attempt)</w:t>
      </w:r>
    </w:p>
    <w:p w14:paraId="5676194A" w14:textId="77777777" w:rsidR="00F87DA7" w:rsidRPr="008B4156" w:rsidRDefault="00F87DA7" w:rsidP="00F87DA7">
      <w:pPr>
        <w:pStyle w:val="ListParagraph"/>
        <w:numPr>
          <w:ilvl w:val="1"/>
          <w:numId w:val="14"/>
        </w:numPr>
        <w:jc w:val="both"/>
      </w:pPr>
      <w:r w:rsidRPr="008B4156">
        <w:t>Priority</w:t>
      </w:r>
    </w:p>
    <w:p w14:paraId="0BB512B0" w14:textId="77777777" w:rsidR="00F87DA7" w:rsidRPr="008B4156" w:rsidRDefault="00F87DA7" w:rsidP="00F87DA7">
      <w:pPr>
        <w:pStyle w:val="ListParagraph"/>
        <w:numPr>
          <w:ilvl w:val="1"/>
          <w:numId w:val="14"/>
        </w:numPr>
        <w:jc w:val="both"/>
      </w:pPr>
      <w:r w:rsidRPr="008B4156">
        <w:t xml:space="preserve">Status Code (Result of the call. Refer Section </w:t>
      </w:r>
      <w:r w:rsidR="007844FB">
        <w:t>4.</w:t>
      </w:r>
      <w:r w:rsidRPr="008B4156">
        <w:t>5)</w:t>
      </w:r>
    </w:p>
    <w:p w14:paraId="3C9AB0F8" w14:textId="77777777" w:rsidR="00F87DA7" w:rsidRPr="008B4156" w:rsidRDefault="00F87DA7" w:rsidP="00F87DA7">
      <w:pPr>
        <w:pStyle w:val="ListParagraph"/>
        <w:numPr>
          <w:ilvl w:val="1"/>
          <w:numId w:val="14"/>
        </w:numPr>
        <w:jc w:val="both"/>
      </w:pPr>
      <w:r w:rsidRPr="008B4156">
        <w:t>Languagelocation Id</w:t>
      </w:r>
    </w:p>
    <w:p w14:paraId="1583FB6E" w14:textId="77777777" w:rsidR="00F87DA7" w:rsidRPr="008B4156" w:rsidRDefault="00F87DA7" w:rsidP="00F87DA7">
      <w:pPr>
        <w:pStyle w:val="ListParagraph"/>
        <w:numPr>
          <w:ilvl w:val="1"/>
          <w:numId w:val="14"/>
        </w:numPr>
        <w:jc w:val="both"/>
      </w:pPr>
      <w:r w:rsidRPr="008B4156">
        <w:t>Content File Name</w:t>
      </w:r>
    </w:p>
    <w:p w14:paraId="03515C91" w14:textId="77777777" w:rsidR="00F87DA7" w:rsidRPr="008B4156" w:rsidRDefault="00F87DA7" w:rsidP="00F87DA7">
      <w:pPr>
        <w:pStyle w:val="ListParagraph"/>
        <w:numPr>
          <w:ilvl w:val="1"/>
          <w:numId w:val="14"/>
        </w:numPr>
        <w:jc w:val="both"/>
      </w:pPr>
      <w:r w:rsidRPr="008B4156">
        <w:t>Message Duration (if the message was played to the subscriber)</w:t>
      </w:r>
    </w:p>
    <w:p w14:paraId="6358E397" w14:textId="77777777" w:rsidR="00F87DA7" w:rsidRPr="008B4156" w:rsidRDefault="00F87DA7" w:rsidP="00F87DA7">
      <w:pPr>
        <w:pStyle w:val="ListParagraph"/>
        <w:numPr>
          <w:ilvl w:val="1"/>
          <w:numId w:val="14"/>
        </w:numPr>
        <w:jc w:val="both"/>
      </w:pPr>
      <w:r w:rsidRPr="008B4156">
        <w:t>Call Start Time (Time when the call attempt was initiated)</w:t>
      </w:r>
    </w:p>
    <w:p w14:paraId="64200B8C" w14:textId="77777777" w:rsidR="00F87DA7" w:rsidRPr="008B4156" w:rsidRDefault="00F87DA7" w:rsidP="00F87DA7">
      <w:pPr>
        <w:pStyle w:val="ListParagraph"/>
        <w:numPr>
          <w:ilvl w:val="1"/>
          <w:numId w:val="14"/>
        </w:numPr>
        <w:jc w:val="both"/>
      </w:pPr>
      <w:r w:rsidRPr="008B4156">
        <w:t>Call Answer Time (Time when the call was answered)</w:t>
      </w:r>
    </w:p>
    <w:p w14:paraId="3C67D5B9" w14:textId="77777777" w:rsidR="00F87DA7" w:rsidRPr="008B4156" w:rsidRDefault="00F87DA7" w:rsidP="00F87DA7">
      <w:pPr>
        <w:pStyle w:val="ListParagraph"/>
        <w:numPr>
          <w:ilvl w:val="1"/>
          <w:numId w:val="14"/>
        </w:numPr>
        <w:jc w:val="both"/>
      </w:pPr>
      <w:r w:rsidRPr="008B4156">
        <w:t>Call End Time(Time when the call ended)</w:t>
      </w:r>
    </w:p>
    <w:p w14:paraId="767EE834" w14:textId="77777777" w:rsidR="00F87DA7" w:rsidRPr="008B4156" w:rsidRDefault="00F87DA7" w:rsidP="00F87DA7">
      <w:pPr>
        <w:pStyle w:val="ListParagraph"/>
        <w:numPr>
          <w:ilvl w:val="1"/>
          <w:numId w:val="14"/>
        </w:numPr>
        <w:jc w:val="both"/>
      </w:pPr>
      <w:r w:rsidRPr="008B4156">
        <w:t>Call Duration In Pulses(Total duration in pulses for the last call)</w:t>
      </w:r>
    </w:p>
    <w:p w14:paraId="7D9F1676" w14:textId="77777777" w:rsidR="00F87DA7" w:rsidRPr="008B4156" w:rsidRDefault="00F87DA7" w:rsidP="00F87DA7">
      <w:pPr>
        <w:pStyle w:val="ListParagraph"/>
        <w:numPr>
          <w:ilvl w:val="1"/>
          <w:numId w:val="14"/>
        </w:numPr>
        <w:jc w:val="both"/>
      </w:pPr>
      <w:r w:rsidRPr="008B4156">
        <w:t>Circle ID (based on parameters passed)</w:t>
      </w:r>
    </w:p>
    <w:p w14:paraId="5B2DAB92" w14:textId="77777777" w:rsidR="00F87DA7" w:rsidRPr="008B4156" w:rsidRDefault="00F87DA7" w:rsidP="00F87DA7">
      <w:pPr>
        <w:pStyle w:val="ListParagraph"/>
        <w:numPr>
          <w:ilvl w:val="1"/>
          <w:numId w:val="14"/>
        </w:numPr>
        <w:jc w:val="both"/>
      </w:pPr>
      <w:r w:rsidRPr="008B4156">
        <w:t>Operator ID (based on the parameters passed)</w:t>
      </w:r>
    </w:p>
    <w:p w14:paraId="021BDFE0" w14:textId="77777777" w:rsidR="00F87DA7" w:rsidRPr="008B4156" w:rsidRDefault="00F87DA7" w:rsidP="00F87DA7">
      <w:pPr>
        <w:jc w:val="both"/>
      </w:pPr>
    </w:p>
    <w:p w14:paraId="02685411" w14:textId="77777777" w:rsidR="00F87DA7" w:rsidRPr="008B4156" w:rsidRDefault="00F87DA7" w:rsidP="00F87DA7">
      <w:pPr>
        <w:jc w:val="both"/>
      </w:pPr>
      <w:r w:rsidRPr="008B4156">
        <w:t>15.</w:t>
      </w:r>
      <w:r w:rsidRPr="008B4156">
        <w:tab/>
        <w:t xml:space="preserve">IMI IVR Platform calls NotifyCDRfileupload API to notify about the availability of the CDR files along with checksum value and records count. </w:t>
      </w:r>
    </w:p>
    <w:p w14:paraId="776DD2C9" w14:textId="77777777" w:rsidR="00F87DA7" w:rsidRPr="008B4156" w:rsidRDefault="00F87DA7" w:rsidP="00F87DA7">
      <w:pPr>
        <w:jc w:val="both"/>
      </w:pPr>
      <w:r w:rsidRPr="008B4156">
        <w:t>16.</w:t>
      </w:r>
      <w:r w:rsidRPr="008B4156">
        <w:tab/>
        <w:t xml:space="preserve">The CDR file is processed by MoTech and once processing is successful, IVR OBD manager is notified using the API CDRFileProcessedStatus  about the successful processing with  </w:t>
      </w:r>
      <w:r w:rsidR="003F5A2D">
        <w:t>"</w:t>
      </w:r>
      <w:r w:rsidRPr="008B4156">
        <w:t>FILE_PROCESSED_ SUCCESSFULLY</w:t>
      </w:r>
      <w:r w:rsidR="003F5A2D">
        <w:t>"</w:t>
      </w:r>
      <w:r w:rsidRPr="008B4156">
        <w:t xml:space="preserve">.  In case there is any error with either checksum, record count the appropriate file processing status is passed back. Please refer to the enumerations under </w:t>
      </w:r>
      <w:r w:rsidR="003F5A2D">
        <w:t>"</w:t>
      </w:r>
      <w:r w:rsidRPr="008B4156">
        <w:t>File Processing status</w:t>
      </w:r>
      <w:r w:rsidR="003F5A2D">
        <w:t>"</w:t>
      </w:r>
      <w:r w:rsidRPr="008B4156">
        <w:t xml:space="preserve"> for the possible list of status values. Based on the status values IVR OBD platform shall recreate or resend the CDR file and its notification.</w:t>
      </w:r>
    </w:p>
    <w:p w14:paraId="4B3C6C37" w14:textId="77777777" w:rsidR="00163F81" w:rsidRPr="0011297E" w:rsidRDefault="00163F81" w:rsidP="00163F81">
      <w:pPr>
        <w:jc w:val="both"/>
      </w:pPr>
    </w:p>
    <w:p w14:paraId="68104E46" w14:textId="77777777" w:rsidR="00163F81" w:rsidRDefault="00163F81" w:rsidP="00163F81">
      <w:pPr>
        <w:pStyle w:val="Heading2"/>
        <w:jc w:val="both"/>
      </w:pPr>
      <w:bookmarkStart w:id="125" w:name="_Toc409453690"/>
      <w:bookmarkStart w:id="126" w:name="_Toc411454385"/>
      <w:r>
        <w:t>APIs Exposed by NMS_MoTech_Kilkari (called by IVR System)</w:t>
      </w:r>
      <w:bookmarkEnd w:id="125"/>
      <w:bookmarkEnd w:id="126"/>
    </w:p>
    <w:p w14:paraId="5497BA88" w14:textId="77777777" w:rsidR="00163F81" w:rsidRDefault="00163F81" w:rsidP="00163F81">
      <w:pPr>
        <w:pStyle w:val="Heading3"/>
        <w:jc w:val="both"/>
      </w:pPr>
      <w:bookmarkStart w:id="127" w:name="_Toc409453691"/>
      <w:bookmarkStart w:id="128" w:name="_Ref409696634"/>
      <w:bookmarkStart w:id="129" w:name="_Toc411454386"/>
      <w:r>
        <w:t>Get Subscriber Details API</w:t>
      </w:r>
      <w:bookmarkEnd w:id="127"/>
      <w:bookmarkEnd w:id="128"/>
      <w:bookmarkEnd w:id="129"/>
    </w:p>
    <w:p w14:paraId="5BDBCAD9" w14:textId="77777777" w:rsidR="00163F81" w:rsidRDefault="00163F81" w:rsidP="00163F81">
      <w:pPr>
        <w:jc w:val="both"/>
      </w:pPr>
    </w:p>
    <w:p w14:paraId="1A01BFB3" w14:textId="77777777" w:rsidR="00163F81" w:rsidRDefault="00163F81" w:rsidP="00163F81">
      <w:pPr>
        <w:jc w:val="both"/>
      </w:pPr>
      <w:r w:rsidRPr="000B5468">
        <w:t xml:space="preserve">IVR shall invoke this API to get the details of the </w:t>
      </w:r>
      <w:r>
        <w:t>beneficiary</w:t>
      </w:r>
      <w:r w:rsidRPr="000B5468">
        <w:t xml:space="preserve"> </w:t>
      </w:r>
      <w:r>
        <w:t xml:space="preserve">identified by the ‘callingNumber’, </w:t>
      </w:r>
    </w:p>
    <w:p w14:paraId="5023F9D6" w14:textId="77777777" w:rsidR="00163F81" w:rsidRPr="002A3A31" w:rsidRDefault="00163F81" w:rsidP="00163F81">
      <w:pPr>
        <w:pStyle w:val="Heading4"/>
        <w:jc w:val="both"/>
      </w:pPr>
      <w:r>
        <w:t>Get Subscriber Details API- Request</w:t>
      </w:r>
    </w:p>
    <w:p w14:paraId="0F346F58" w14:textId="77777777" w:rsidR="00163F81" w:rsidRPr="006110FF" w:rsidRDefault="00163F81" w:rsidP="00163F81">
      <w:pPr>
        <w:jc w:val="both"/>
      </w:pPr>
    </w:p>
    <w:p w14:paraId="69A04C52" w14:textId="77777777" w:rsidR="00163F81" w:rsidRPr="00152DDF" w:rsidRDefault="00163F81" w:rsidP="00163F81">
      <w:pPr>
        <w:jc w:val="both"/>
      </w:pPr>
      <w:r w:rsidRPr="00DE1B6A">
        <w:rPr>
          <w:b/>
        </w:rPr>
        <w:t>URL</w:t>
      </w:r>
      <w:r w:rsidRPr="00EB6872">
        <w:t>:</w:t>
      </w:r>
      <w:r>
        <w:t xml:space="preserve"> </w:t>
      </w:r>
      <w:r w:rsidRPr="00E85A7D">
        <w:t>http://&lt;motech:port&gt;/motech-platform-server/module/</w:t>
      </w:r>
      <w:r w:rsidR="00017428">
        <w:t>api/</w:t>
      </w:r>
      <w:r w:rsidRPr="00E85A7D">
        <w:t>kilkari/user</w:t>
      </w:r>
    </w:p>
    <w:p w14:paraId="459CDF53" w14:textId="77777777" w:rsidR="00163F81" w:rsidRPr="007C6A7D" w:rsidRDefault="00163F81" w:rsidP="00163F81">
      <w:pPr>
        <w:jc w:val="both"/>
      </w:pPr>
      <w:r w:rsidRPr="00152DDF">
        <w:t>?callingNumber=9999999900&amp;operator=A&amp;circle=AP&amp;callId=123456789123456</w:t>
      </w:r>
    </w:p>
    <w:p w14:paraId="2E303E75" w14:textId="77777777" w:rsidR="00163F81" w:rsidRDefault="00163F81" w:rsidP="00163F81">
      <w:pPr>
        <w:jc w:val="both"/>
      </w:pPr>
    </w:p>
    <w:p w14:paraId="0BD8D70A" w14:textId="77777777" w:rsidR="00163F81" w:rsidRPr="00EB6872" w:rsidRDefault="00163F81" w:rsidP="00163F81">
      <w:pPr>
        <w:jc w:val="both"/>
      </w:pPr>
      <w:r w:rsidRPr="0060501A">
        <w:rPr>
          <w:b/>
        </w:rPr>
        <w:t>Method</w:t>
      </w:r>
      <w:r w:rsidRPr="00EB6872">
        <w:t xml:space="preserve">: </w:t>
      </w:r>
      <w:r>
        <w:t>GET</w:t>
      </w:r>
    </w:p>
    <w:p w14:paraId="18BE4785" w14:textId="77777777" w:rsidR="00163F81" w:rsidRDefault="00163F81" w:rsidP="00163F81">
      <w:pPr>
        <w:pStyle w:val="Heading5"/>
        <w:jc w:val="both"/>
      </w:pPr>
      <w:r>
        <w:t>Validations</w:t>
      </w:r>
    </w:p>
    <w:p w14:paraId="56CA6539"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2D9A267B" w14:textId="77777777" w:rsidR="00163F81" w:rsidRDefault="00163F81" w:rsidP="00E65978">
      <w:pPr>
        <w:pStyle w:val="ListParagraph"/>
        <w:numPr>
          <w:ilvl w:val="1"/>
          <w:numId w:val="6"/>
        </w:numPr>
        <w:jc w:val="both"/>
      </w:pPr>
      <w:r>
        <w:t xml:space="preserve">msisdn, operator, circle and callId are not present as query parameters. </w:t>
      </w:r>
    </w:p>
    <w:p w14:paraId="0DC3104F" w14:textId="77777777" w:rsidR="00163F81" w:rsidRDefault="00163F81" w:rsidP="00E65978">
      <w:pPr>
        <w:pStyle w:val="ListParagraph"/>
        <w:numPr>
          <w:ilvl w:val="1"/>
          <w:numId w:val="6"/>
        </w:numPr>
        <w:jc w:val="both"/>
      </w:pPr>
      <w:r>
        <w:lastRenderedPageBreak/>
        <w:t>msisdn does not contain 10 digits.</w:t>
      </w:r>
    </w:p>
    <w:p w14:paraId="0F554F17" w14:textId="77777777" w:rsidR="00163F81" w:rsidRDefault="00163F81" w:rsidP="00163F81">
      <w:pPr>
        <w:pStyle w:val="Heading5"/>
        <w:jc w:val="both"/>
      </w:pPr>
      <w:r>
        <w:t>Http time Out</w:t>
      </w:r>
    </w:p>
    <w:p w14:paraId="56C7D529"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3B6E85D3" w14:textId="77777777" w:rsidTr="00D55576">
        <w:trPr>
          <w:trHeight w:val="244"/>
        </w:trPr>
        <w:tc>
          <w:tcPr>
            <w:tcW w:w="3007" w:type="pct"/>
            <w:shd w:val="clear" w:color="auto" w:fill="D9D9D9" w:themeFill="background1" w:themeFillShade="D9"/>
            <w:vAlign w:val="bottom"/>
          </w:tcPr>
          <w:p w14:paraId="4B495B63"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43C878"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9347D7A" w14:textId="77777777" w:rsidTr="00D55576">
        <w:trPr>
          <w:trHeight w:val="386"/>
        </w:trPr>
        <w:tc>
          <w:tcPr>
            <w:tcW w:w="3007" w:type="pct"/>
          </w:tcPr>
          <w:p w14:paraId="1A10CE8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11CF4FC9"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DBE98A5" w14:textId="77777777" w:rsidR="00163F81" w:rsidRDefault="00163F81" w:rsidP="00163F81">
      <w:pPr>
        <w:pStyle w:val="Heading5"/>
        <w:jc w:val="both"/>
      </w:pPr>
      <w:r>
        <w:t>Query Parameters</w:t>
      </w:r>
    </w:p>
    <w:p w14:paraId="23F2DE4A" w14:textId="77777777" w:rsidR="00364861" w:rsidRPr="00D704C5" w:rsidRDefault="00364861" w:rsidP="00152DDF"/>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11DD74D2" w14:textId="77777777" w:rsidTr="00FE78D0">
        <w:tc>
          <w:tcPr>
            <w:tcW w:w="558" w:type="dxa"/>
            <w:shd w:val="clear" w:color="auto" w:fill="D9D9D9" w:themeFill="background1" w:themeFillShade="D9"/>
          </w:tcPr>
          <w:p w14:paraId="37468963" w14:textId="77777777" w:rsidR="00163F81" w:rsidRDefault="00163F81" w:rsidP="00FE78D0">
            <w:pPr>
              <w:jc w:val="both"/>
            </w:pPr>
            <w:r>
              <w:t>#</w:t>
            </w:r>
          </w:p>
        </w:tc>
        <w:tc>
          <w:tcPr>
            <w:tcW w:w="1801" w:type="dxa"/>
            <w:shd w:val="clear" w:color="auto" w:fill="D9D9D9" w:themeFill="background1" w:themeFillShade="D9"/>
          </w:tcPr>
          <w:p w14:paraId="28115FE7" w14:textId="77777777" w:rsidR="00163F81" w:rsidRDefault="00163F81" w:rsidP="00FE78D0">
            <w:pPr>
              <w:jc w:val="both"/>
            </w:pPr>
            <w:r>
              <w:t>Parameter Name</w:t>
            </w:r>
          </w:p>
        </w:tc>
        <w:tc>
          <w:tcPr>
            <w:tcW w:w="1284" w:type="dxa"/>
            <w:shd w:val="clear" w:color="auto" w:fill="D9D9D9" w:themeFill="background1" w:themeFillShade="D9"/>
          </w:tcPr>
          <w:p w14:paraId="3D98D897" w14:textId="77777777" w:rsidR="00163F81" w:rsidRDefault="00163F81" w:rsidP="00FE78D0">
            <w:pPr>
              <w:jc w:val="both"/>
            </w:pPr>
            <w:r>
              <w:t>Mandatory</w:t>
            </w:r>
          </w:p>
        </w:tc>
        <w:tc>
          <w:tcPr>
            <w:tcW w:w="1134" w:type="dxa"/>
            <w:shd w:val="clear" w:color="auto" w:fill="D9D9D9" w:themeFill="background1" w:themeFillShade="D9"/>
          </w:tcPr>
          <w:p w14:paraId="2BB9F11F" w14:textId="77777777" w:rsidR="00163F81" w:rsidRDefault="00163F81" w:rsidP="00FE78D0">
            <w:pPr>
              <w:jc w:val="both"/>
            </w:pPr>
            <w:r>
              <w:t>Data type</w:t>
            </w:r>
          </w:p>
        </w:tc>
        <w:tc>
          <w:tcPr>
            <w:tcW w:w="1829" w:type="dxa"/>
            <w:shd w:val="clear" w:color="auto" w:fill="D9D9D9" w:themeFill="background1" w:themeFillShade="D9"/>
          </w:tcPr>
          <w:p w14:paraId="17640B0E" w14:textId="77777777" w:rsidR="00163F81" w:rsidRDefault="00163F81" w:rsidP="00FE78D0">
            <w:pPr>
              <w:jc w:val="both"/>
            </w:pPr>
            <w:r>
              <w:t>Range</w:t>
            </w:r>
          </w:p>
        </w:tc>
        <w:tc>
          <w:tcPr>
            <w:tcW w:w="2592" w:type="dxa"/>
            <w:shd w:val="clear" w:color="auto" w:fill="D9D9D9" w:themeFill="background1" w:themeFillShade="D9"/>
          </w:tcPr>
          <w:p w14:paraId="7408D4ED" w14:textId="77777777" w:rsidR="00163F81" w:rsidRDefault="00163F81" w:rsidP="00FE78D0">
            <w:pPr>
              <w:jc w:val="both"/>
            </w:pPr>
            <w:r>
              <w:t>Description</w:t>
            </w:r>
          </w:p>
        </w:tc>
      </w:tr>
      <w:tr w:rsidR="00163F81" w14:paraId="7616ED9B" w14:textId="77777777" w:rsidTr="00FE78D0">
        <w:tc>
          <w:tcPr>
            <w:tcW w:w="558" w:type="dxa"/>
          </w:tcPr>
          <w:p w14:paraId="77D76557" w14:textId="77777777" w:rsidR="00163F81" w:rsidRDefault="00163F81" w:rsidP="00FE78D0">
            <w:pPr>
              <w:jc w:val="both"/>
            </w:pPr>
            <w:r>
              <w:t>1</w:t>
            </w:r>
          </w:p>
        </w:tc>
        <w:tc>
          <w:tcPr>
            <w:tcW w:w="1801" w:type="dxa"/>
          </w:tcPr>
          <w:p w14:paraId="1D57BEA2" w14:textId="77777777" w:rsidR="00163F81" w:rsidRDefault="00163F81" w:rsidP="00FE78D0">
            <w:pPr>
              <w:jc w:val="both"/>
            </w:pPr>
            <w:r>
              <w:t>callingNumber</w:t>
            </w:r>
          </w:p>
        </w:tc>
        <w:tc>
          <w:tcPr>
            <w:tcW w:w="1284" w:type="dxa"/>
          </w:tcPr>
          <w:p w14:paraId="4A39026D" w14:textId="77777777" w:rsidR="00163F81" w:rsidRDefault="00163F81" w:rsidP="00FE78D0">
            <w:pPr>
              <w:jc w:val="both"/>
            </w:pPr>
            <w:r>
              <w:t>Yes</w:t>
            </w:r>
          </w:p>
        </w:tc>
        <w:tc>
          <w:tcPr>
            <w:tcW w:w="1134" w:type="dxa"/>
          </w:tcPr>
          <w:p w14:paraId="081EE492" w14:textId="77777777" w:rsidR="00163F81" w:rsidRDefault="00163F81" w:rsidP="00FE78D0">
            <w:pPr>
              <w:jc w:val="both"/>
            </w:pPr>
            <w:r>
              <w:t>Number (10 digits)</w:t>
            </w:r>
          </w:p>
        </w:tc>
        <w:tc>
          <w:tcPr>
            <w:tcW w:w="1829" w:type="dxa"/>
          </w:tcPr>
          <w:p w14:paraId="243367C4" w14:textId="77777777" w:rsidR="00163F81" w:rsidRDefault="00163F81" w:rsidP="00FE78D0">
            <w:pPr>
              <w:jc w:val="both"/>
            </w:pPr>
            <w:r>
              <w:t>NA</w:t>
            </w:r>
          </w:p>
        </w:tc>
        <w:tc>
          <w:tcPr>
            <w:tcW w:w="2592" w:type="dxa"/>
          </w:tcPr>
          <w:p w14:paraId="6320A2EB" w14:textId="77777777" w:rsidR="00163F81" w:rsidRDefault="00163F81" w:rsidP="00FE78D0">
            <w:pPr>
              <w:jc w:val="both"/>
            </w:pPr>
            <w:r>
              <w:t>10-digit mobile number of the caller</w:t>
            </w:r>
          </w:p>
        </w:tc>
      </w:tr>
      <w:tr w:rsidR="00163F81" w14:paraId="50294630" w14:textId="77777777" w:rsidTr="00FE78D0">
        <w:tc>
          <w:tcPr>
            <w:tcW w:w="558" w:type="dxa"/>
          </w:tcPr>
          <w:p w14:paraId="68A64426" w14:textId="77777777" w:rsidR="00163F81" w:rsidRDefault="00163F81" w:rsidP="00FE78D0">
            <w:pPr>
              <w:jc w:val="both"/>
            </w:pPr>
            <w:r>
              <w:t>2</w:t>
            </w:r>
          </w:p>
        </w:tc>
        <w:tc>
          <w:tcPr>
            <w:tcW w:w="1801" w:type="dxa"/>
          </w:tcPr>
          <w:p w14:paraId="4D9154EC" w14:textId="77777777" w:rsidR="00163F81" w:rsidRDefault="00163F81" w:rsidP="00FE78D0">
            <w:pPr>
              <w:jc w:val="both"/>
            </w:pPr>
            <w:r>
              <w:t>o</w:t>
            </w:r>
            <w:r w:rsidRPr="004112C6">
              <w:t>perator</w:t>
            </w:r>
          </w:p>
        </w:tc>
        <w:tc>
          <w:tcPr>
            <w:tcW w:w="1284" w:type="dxa"/>
          </w:tcPr>
          <w:p w14:paraId="5B73C9E2" w14:textId="02E490D5" w:rsidR="00163F81" w:rsidRDefault="00840379" w:rsidP="00FE78D0">
            <w:pPr>
              <w:jc w:val="both"/>
            </w:pPr>
            <w:r>
              <w:t>No</w:t>
            </w:r>
          </w:p>
        </w:tc>
        <w:tc>
          <w:tcPr>
            <w:tcW w:w="1134" w:type="dxa"/>
          </w:tcPr>
          <w:p w14:paraId="0414CF60" w14:textId="77777777" w:rsidR="00163F81" w:rsidRDefault="00163F81" w:rsidP="00FE78D0">
            <w:pPr>
              <w:jc w:val="both"/>
            </w:pPr>
            <w:r>
              <w:t>String (255 chars)</w:t>
            </w:r>
          </w:p>
        </w:tc>
        <w:tc>
          <w:tcPr>
            <w:tcW w:w="1829" w:type="dxa"/>
          </w:tcPr>
          <w:p w14:paraId="2D645B69"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2592" w:type="dxa"/>
          </w:tcPr>
          <w:p w14:paraId="7E139432" w14:textId="77777777" w:rsidR="00163F81" w:rsidRDefault="00163F81" w:rsidP="00FE78D0">
            <w:pPr>
              <w:jc w:val="both"/>
            </w:pPr>
            <w:r>
              <w:t>O</w:t>
            </w:r>
            <w:r w:rsidRPr="00CA7393">
              <w:t>perator of caller</w:t>
            </w:r>
            <w:r>
              <w:t xml:space="preserve">. </w:t>
            </w:r>
          </w:p>
        </w:tc>
      </w:tr>
      <w:tr w:rsidR="00163F81" w14:paraId="50169481" w14:textId="77777777" w:rsidTr="00FE78D0">
        <w:tc>
          <w:tcPr>
            <w:tcW w:w="558" w:type="dxa"/>
          </w:tcPr>
          <w:p w14:paraId="5A767B60" w14:textId="77777777" w:rsidR="00163F81" w:rsidRDefault="00163F81" w:rsidP="00FE78D0">
            <w:pPr>
              <w:jc w:val="both"/>
            </w:pPr>
            <w:r>
              <w:t>3</w:t>
            </w:r>
          </w:p>
        </w:tc>
        <w:tc>
          <w:tcPr>
            <w:tcW w:w="1801" w:type="dxa"/>
          </w:tcPr>
          <w:p w14:paraId="0E67E6D9" w14:textId="77777777" w:rsidR="00163F81" w:rsidRPr="004112C6" w:rsidRDefault="00163F81" w:rsidP="00FE78D0">
            <w:pPr>
              <w:jc w:val="both"/>
            </w:pPr>
            <w:r>
              <w:t>c</w:t>
            </w:r>
            <w:r w:rsidRPr="004112C6">
              <w:t>ircle</w:t>
            </w:r>
          </w:p>
        </w:tc>
        <w:tc>
          <w:tcPr>
            <w:tcW w:w="1284" w:type="dxa"/>
          </w:tcPr>
          <w:p w14:paraId="430FC58F" w14:textId="1594FB39" w:rsidR="00163F81" w:rsidRPr="009C5A03" w:rsidRDefault="00840379" w:rsidP="00FE78D0">
            <w:pPr>
              <w:jc w:val="both"/>
            </w:pPr>
            <w:r>
              <w:t>No</w:t>
            </w:r>
          </w:p>
        </w:tc>
        <w:tc>
          <w:tcPr>
            <w:tcW w:w="1134" w:type="dxa"/>
          </w:tcPr>
          <w:p w14:paraId="4F1AD7AA" w14:textId="77777777" w:rsidR="00163F81" w:rsidRDefault="00163F81" w:rsidP="00FE78D0">
            <w:pPr>
              <w:jc w:val="both"/>
            </w:pPr>
            <w:r>
              <w:t>String (255 chards)</w:t>
            </w:r>
          </w:p>
        </w:tc>
        <w:tc>
          <w:tcPr>
            <w:tcW w:w="1829" w:type="dxa"/>
          </w:tcPr>
          <w:p w14:paraId="53D070F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2592" w:type="dxa"/>
          </w:tcPr>
          <w:p w14:paraId="7E8BB11D" w14:textId="77777777" w:rsidR="00163F81" w:rsidRPr="00CA7393" w:rsidRDefault="00163F81" w:rsidP="00FE78D0">
            <w:pPr>
              <w:jc w:val="both"/>
            </w:pPr>
            <w:r>
              <w:t>O</w:t>
            </w:r>
            <w:r w:rsidRPr="00CA7393">
              <w:t>perator circle from where the call</w:t>
            </w:r>
            <w:r>
              <w:t xml:space="preserve"> is originating. </w:t>
            </w:r>
          </w:p>
        </w:tc>
      </w:tr>
      <w:tr w:rsidR="00163F81" w:rsidRPr="0016019F" w14:paraId="17735CA0" w14:textId="77777777" w:rsidTr="00FE78D0">
        <w:tc>
          <w:tcPr>
            <w:tcW w:w="558" w:type="dxa"/>
          </w:tcPr>
          <w:p w14:paraId="0D4BF328" w14:textId="77777777" w:rsidR="00163F81" w:rsidRPr="0016019F" w:rsidRDefault="00163F81" w:rsidP="00FE78D0">
            <w:pPr>
              <w:jc w:val="both"/>
            </w:pPr>
            <w:r w:rsidRPr="0016019F">
              <w:t>4</w:t>
            </w:r>
          </w:p>
        </w:tc>
        <w:tc>
          <w:tcPr>
            <w:tcW w:w="1801" w:type="dxa"/>
          </w:tcPr>
          <w:p w14:paraId="35BBF44A" w14:textId="77777777" w:rsidR="00163F81" w:rsidRPr="0016019F" w:rsidRDefault="00163F81" w:rsidP="00FE78D0">
            <w:pPr>
              <w:jc w:val="both"/>
            </w:pPr>
            <w:r>
              <w:t>callId</w:t>
            </w:r>
          </w:p>
        </w:tc>
        <w:tc>
          <w:tcPr>
            <w:tcW w:w="1284" w:type="dxa"/>
          </w:tcPr>
          <w:p w14:paraId="06977B8D" w14:textId="77777777" w:rsidR="00163F81" w:rsidRPr="0016019F" w:rsidRDefault="00163F81" w:rsidP="00FE78D0">
            <w:pPr>
              <w:jc w:val="both"/>
            </w:pPr>
            <w:r w:rsidRPr="0016019F">
              <w:t>Yes</w:t>
            </w:r>
          </w:p>
        </w:tc>
        <w:tc>
          <w:tcPr>
            <w:tcW w:w="1134" w:type="dxa"/>
          </w:tcPr>
          <w:p w14:paraId="7C6B7A54" w14:textId="77777777" w:rsidR="00163F81" w:rsidRPr="0016019F" w:rsidRDefault="00163F81" w:rsidP="00FE78D0">
            <w:pPr>
              <w:jc w:val="both"/>
            </w:pPr>
            <w:r w:rsidRPr="0016019F">
              <w:t>Number</w:t>
            </w:r>
            <w:r>
              <w:t xml:space="preserve"> (15 digits)</w:t>
            </w:r>
          </w:p>
        </w:tc>
        <w:tc>
          <w:tcPr>
            <w:tcW w:w="1829" w:type="dxa"/>
          </w:tcPr>
          <w:p w14:paraId="4240EBDD" w14:textId="77777777" w:rsidR="00163F81" w:rsidRPr="0016019F" w:rsidRDefault="00163F81" w:rsidP="00FE78D0">
            <w:pPr>
              <w:jc w:val="both"/>
            </w:pPr>
            <w:r>
              <w:t>NA</w:t>
            </w:r>
          </w:p>
        </w:tc>
        <w:tc>
          <w:tcPr>
            <w:tcW w:w="2592" w:type="dxa"/>
          </w:tcPr>
          <w:p w14:paraId="4FA56728" w14:textId="77777777" w:rsidR="00163F81" w:rsidRPr="0016019F" w:rsidRDefault="00163F81" w:rsidP="00FE78D0">
            <w:pPr>
              <w:jc w:val="both"/>
            </w:pPr>
            <w:r w:rsidRPr="00AF0117">
              <w:t>15 digit unique call id assigned by IVR</w:t>
            </w:r>
          </w:p>
        </w:tc>
      </w:tr>
    </w:tbl>
    <w:p w14:paraId="3FB5199A" w14:textId="77777777" w:rsidR="00163F81" w:rsidRDefault="00163F81" w:rsidP="00163F81">
      <w:pPr>
        <w:pStyle w:val="Heading5"/>
        <w:jc w:val="both"/>
      </w:pPr>
      <w:r>
        <w:t>Headers</w:t>
      </w:r>
    </w:p>
    <w:p w14:paraId="21A3FA9F"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E51A870" w14:textId="77777777" w:rsidTr="00FE78D0">
        <w:tc>
          <w:tcPr>
            <w:tcW w:w="1512" w:type="dxa"/>
            <w:shd w:val="clear" w:color="auto" w:fill="D9D9D9" w:themeFill="background1" w:themeFillShade="D9"/>
          </w:tcPr>
          <w:p w14:paraId="2AD258CA" w14:textId="77777777" w:rsidR="00163F81" w:rsidRDefault="00163F81" w:rsidP="00FE78D0">
            <w:pPr>
              <w:jc w:val="both"/>
            </w:pPr>
            <w:r>
              <w:t>Header Name</w:t>
            </w:r>
          </w:p>
        </w:tc>
        <w:tc>
          <w:tcPr>
            <w:tcW w:w="1595" w:type="dxa"/>
            <w:shd w:val="clear" w:color="auto" w:fill="D9D9D9" w:themeFill="background1" w:themeFillShade="D9"/>
          </w:tcPr>
          <w:p w14:paraId="62A50B9B" w14:textId="77777777" w:rsidR="00163F81" w:rsidRDefault="00163F81" w:rsidP="00FE78D0">
            <w:pPr>
              <w:jc w:val="both"/>
            </w:pPr>
            <w:r>
              <w:t>Header Value</w:t>
            </w:r>
          </w:p>
        </w:tc>
        <w:tc>
          <w:tcPr>
            <w:tcW w:w="1341" w:type="dxa"/>
            <w:shd w:val="clear" w:color="auto" w:fill="D9D9D9" w:themeFill="background1" w:themeFillShade="D9"/>
          </w:tcPr>
          <w:p w14:paraId="70BB2B6C" w14:textId="77777777" w:rsidR="00163F81" w:rsidRDefault="00163F81" w:rsidP="00FE78D0">
            <w:pPr>
              <w:jc w:val="both"/>
            </w:pPr>
            <w:r>
              <w:t>Mandatory</w:t>
            </w:r>
          </w:p>
        </w:tc>
        <w:tc>
          <w:tcPr>
            <w:tcW w:w="4732" w:type="dxa"/>
            <w:shd w:val="clear" w:color="auto" w:fill="D9D9D9" w:themeFill="background1" w:themeFillShade="D9"/>
          </w:tcPr>
          <w:p w14:paraId="577DC093" w14:textId="77777777" w:rsidR="00163F81" w:rsidRDefault="00163F81" w:rsidP="00FE78D0">
            <w:pPr>
              <w:jc w:val="both"/>
            </w:pPr>
            <w:r>
              <w:t>Description</w:t>
            </w:r>
          </w:p>
        </w:tc>
      </w:tr>
      <w:tr w:rsidR="00163F81" w14:paraId="7C1B444F" w14:textId="77777777" w:rsidTr="00FE78D0">
        <w:tc>
          <w:tcPr>
            <w:tcW w:w="1512" w:type="dxa"/>
          </w:tcPr>
          <w:p w14:paraId="6DB78CC7" w14:textId="77777777" w:rsidR="00163F81" w:rsidRPr="0065474C" w:rsidRDefault="00163F81" w:rsidP="00FE78D0">
            <w:pPr>
              <w:jc w:val="both"/>
            </w:pPr>
            <w:r>
              <w:t>Accept</w:t>
            </w:r>
          </w:p>
        </w:tc>
        <w:tc>
          <w:tcPr>
            <w:tcW w:w="1595" w:type="dxa"/>
          </w:tcPr>
          <w:p w14:paraId="35A0A20F" w14:textId="77777777" w:rsidR="00163F81" w:rsidRPr="0065474C" w:rsidRDefault="00163F81" w:rsidP="00FE78D0">
            <w:pPr>
              <w:jc w:val="both"/>
            </w:pPr>
            <w:r>
              <w:t>application/json</w:t>
            </w:r>
          </w:p>
        </w:tc>
        <w:tc>
          <w:tcPr>
            <w:tcW w:w="1341" w:type="dxa"/>
          </w:tcPr>
          <w:p w14:paraId="6E75E559" w14:textId="77777777" w:rsidR="00163F81" w:rsidRPr="0065474C" w:rsidRDefault="00163F81" w:rsidP="00FE78D0">
            <w:pPr>
              <w:jc w:val="both"/>
            </w:pPr>
            <w:r>
              <w:t>Yes</w:t>
            </w:r>
          </w:p>
        </w:tc>
        <w:tc>
          <w:tcPr>
            <w:tcW w:w="4732" w:type="dxa"/>
          </w:tcPr>
          <w:p w14:paraId="3BEC879C" w14:textId="77777777" w:rsidR="00163F81" w:rsidRPr="00706077" w:rsidRDefault="00163F81" w:rsidP="00FE78D0">
            <w:pPr>
              <w:jc w:val="both"/>
            </w:pPr>
            <w:r>
              <w:t>It specifies the format of the content accepted by the API invoker.</w:t>
            </w:r>
          </w:p>
        </w:tc>
      </w:tr>
    </w:tbl>
    <w:p w14:paraId="3D188655" w14:textId="77777777" w:rsidR="00163F81" w:rsidRDefault="00163F81" w:rsidP="00163F81">
      <w:pPr>
        <w:pStyle w:val="Heading4"/>
        <w:jc w:val="both"/>
      </w:pPr>
      <w:r>
        <w:t xml:space="preserve">Get Subscriber Details API </w:t>
      </w:r>
      <w:r w:rsidR="00350A13">
        <w:t>–</w:t>
      </w:r>
      <w:r>
        <w:t xml:space="preserve"> </w:t>
      </w:r>
      <w:r w:rsidRPr="00D164C4">
        <w:t>Response</w:t>
      </w:r>
    </w:p>
    <w:p w14:paraId="70E639A0"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2FFD619" w14:textId="77777777" w:rsidTr="00FE78D0">
        <w:tc>
          <w:tcPr>
            <w:tcW w:w="1188" w:type="dxa"/>
            <w:shd w:val="clear" w:color="auto" w:fill="D9D9D9" w:themeFill="background1" w:themeFillShade="D9"/>
          </w:tcPr>
          <w:p w14:paraId="4B3DABA8"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7EF21AD"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BEBB4E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C88C21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58AA59B" w14:textId="77777777" w:rsidR="00163F81" w:rsidRPr="00DE1B6A" w:rsidRDefault="00163F81" w:rsidP="00FE78D0">
            <w:pPr>
              <w:jc w:val="both"/>
            </w:pPr>
            <w:r w:rsidRPr="00DE1B6A">
              <w:t>Description</w:t>
            </w:r>
          </w:p>
        </w:tc>
      </w:tr>
      <w:tr w:rsidR="00163F81" w14:paraId="1806413A" w14:textId="77777777" w:rsidTr="00FE78D0">
        <w:trPr>
          <w:trHeight w:val="346"/>
        </w:trPr>
        <w:tc>
          <w:tcPr>
            <w:tcW w:w="1188" w:type="dxa"/>
          </w:tcPr>
          <w:p w14:paraId="2BC525B2" w14:textId="77777777" w:rsidR="00163F81" w:rsidRPr="00031093" w:rsidRDefault="00163F81" w:rsidP="00FE78D0">
            <w:r w:rsidRPr="00031093">
              <w:t>Successful</w:t>
            </w:r>
          </w:p>
        </w:tc>
        <w:tc>
          <w:tcPr>
            <w:tcW w:w="3315" w:type="dxa"/>
          </w:tcPr>
          <w:p w14:paraId="4543E260" w14:textId="77777777" w:rsidR="00163F81" w:rsidRPr="002272D7" w:rsidRDefault="00163F81" w:rsidP="00FE78D0">
            <w:pPr>
              <w:jc w:val="both"/>
              <w:rPr>
                <w:color w:val="000000" w:themeColor="text1"/>
              </w:rPr>
            </w:pPr>
            <w:r w:rsidRPr="002272D7">
              <w:rPr>
                <w:color w:val="000000" w:themeColor="text1"/>
              </w:rPr>
              <w:t>{</w:t>
            </w:r>
          </w:p>
          <w:p w14:paraId="1E0CF14B" w14:textId="52210B1E" w:rsidR="00163F81" w:rsidRPr="002272D7" w:rsidRDefault="00A91A43" w:rsidP="00840379">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languageLocationCode</w:t>
            </w:r>
            <w:r w:rsidR="003F5A2D">
              <w:rPr>
                <w:color w:val="000000" w:themeColor="text1"/>
              </w:rPr>
              <w:t>"</w:t>
            </w:r>
            <w:r w:rsidR="00163F81" w:rsidRPr="002272D7">
              <w:rPr>
                <w:color w:val="000000" w:themeColor="text1"/>
              </w:rPr>
              <w:t xml:space="preserve">: </w:t>
            </w:r>
            <w:r w:rsidR="00202A14">
              <w:rPr>
                <w:color w:val="000000" w:themeColor="text1"/>
              </w:rPr>
              <w:t>“</w:t>
            </w:r>
            <w:r w:rsidR="00163F81" w:rsidRPr="002272D7">
              <w:rPr>
                <w:color w:val="000000" w:themeColor="text1"/>
              </w:rPr>
              <w:t>10</w:t>
            </w:r>
            <w:r w:rsidR="00202A14">
              <w:rPr>
                <w:color w:val="000000" w:themeColor="text1"/>
              </w:rPr>
              <w:t>”</w:t>
            </w:r>
            <w:r w:rsidR="00163F81" w:rsidRPr="002272D7">
              <w:rPr>
                <w:color w:val="000000" w:themeColor="text1"/>
              </w:rPr>
              <w:t>,</w:t>
            </w:r>
          </w:p>
          <w:p w14:paraId="6B5BF3C9" w14:textId="77777777" w:rsidR="00AC413A" w:rsidRDefault="00AC413A" w:rsidP="00AC413A">
            <w:pPr>
              <w:jc w:val="both"/>
              <w:rPr>
                <w:color w:val="000000" w:themeColor="text1"/>
              </w:rPr>
            </w:pPr>
            <w:r w:rsidRPr="002272D7">
              <w:rPr>
                <w:color w:val="000000" w:themeColor="text1"/>
              </w:rPr>
              <w:t xml:space="preserve">   </w:t>
            </w:r>
            <w:r>
              <w:rPr>
                <w:color w:val="000000" w:themeColor="text1"/>
              </w:rPr>
              <w:t>"</w:t>
            </w:r>
            <w:r w:rsidRPr="002272D7">
              <w:rPr>
                <w:color w:val="000000" w:themeColor="text1"/>
              </w:rPr>
              <w:t>defaultLanguageLocationCode</w:t>
            </w:r>
            <w:r>
              <w:rPr>
                <w:color w:val="000000" w:themeColor="text1"/>
              </w:rPr>
              <w:t>"</w:t>
            </w:r>
            <w:r w:rsidRPr="002272D7">
              <w:rPr>
                <w:color w:val="000000" w:themeColor="text1"/>
              </w:rPr>
              <w:t xml:space="preserve">: </w:t>
            </w:r>
            <w:r>
              <w:rPr>
                <w:color w:val="000000" w:themeColor="text1"/>
              </w:rPr>
              <w:t>“</w:t>
            </w:r>
            <w:r w:rsidRPr="002272D7">
              <w:rPr>
                <w:color w:val="000000" w:themeColor="text1"/>
              </w:rPr>
              <w:t>10</w:t>
            </w:r>
            <w:r>
              <w:rPr>
                <w:color w:val="000000" w:themeColor="text1"/>
              </w:rPr>
              <w:t>”,</w:t>
            </w:r>
          </w:p>
          <w:p w14:paraId="71917C5F"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subscriptionPackList</w:t>
            </w:r>
            <w:r w:rsidR="003F5A2D">
              <w:rPr>
                <w:color w:val="000000" w:themeColor="text1"/>
              </w:rPr>
              <w:t>"</w:t>
            </w:r>
            <w:r w:rsidRPr="002272D7">
              <w:rPr>
                <w:color w:val="000000" w:themeColor="text1"/>
              </w:rPr>
              <w:t>: [</w:t>
            </w:r>
          </w:p>
          <w:p w14:paraId="755D3634"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48WeeksPack</w:t>
            </w:r>
            <w:r w:rsidR="003F5A2D">
              <w:rPr>
                <w:color w:val="000000" w:themeColor="text1"/>
              </w:rPr>
              <w:t>"</w:t>
            </w:r>
            <w:r w:rsidRPr="002272D7">
              <w:rPr>
                <w:color w:val="000000" w:themeColor="text1"/>
              </w:rPr>
              <w:t>,</w:t>
            </w:r>
          </w:p>
          <w:p w14:paraId="13F56619" w14:textId="77777777" w:rsidR="00163F81" w:rsidRPr="002272D7" w:rsidRDefault="00163F81" w:rsidP="00FE78D0">
            <w:pPr>
              <w:jc w:val="both"/>
              <w:rPr>
                <w:color w:val="000000" w:themeColor="text1"/>
              </w:rPr>
            </w:pPr>
            <w:r w:rsidRPr="002272D7">
              <w:rPr>
                <w:color w:val="000000" w:themeColor="text1"/>
              </w:rPr>
              <w:t xml:space="preserve">        </w:t>
            </w:r>
            <w:r w:rsidR="003F5A2D">
              <w:rPr>
                <w:color w:val="000000" w:themeColor="text1"/>
              </w:rPr>
              <w:t>"</w:t>
            </w:r>
            <w:r w:rsidRPr="002272D7">
              <w:rPr>
                <w:color w:val="000000" w:themeColor="text1"/>
              </w:rPr>
              <w:t>72WeeksPack</w:t>
            </w:r>
            <w:r w:rsidR="003F5A2D">
              <w:rPr>
                <w:color w:val="000000" w:themeColor="text1"/>
              </w:rPr>
              <w:t>"</w:t>
            </w:r>
          </w:p>
          <w:p w14:paraId="485A94A3" w14:textId="77777777" w:rsidR="00163F81" w:rsidRPr="002272D7" w:rsidRDefault="00163F81" w:rsidP="00FE78D0">
            <w:pPr>
              <w:jc w:val="both"/>
              <w:rPr>
                <w:color w:val="000000" w:themeColor="text1"/>
              </w:rPr>
            </w:pPr>
            <w:r w:rsidRPr="002272D7">
              <w:rPr>
                <w:color w:val="000000" w:themeColor="text1"/>
              </w:rPr>
              <w:t xml:space="preserve">    ]</w:t>
            </w:r>
          </w:p>
          <w:p w14:paraId="56051CF6" w14:textId="77777777" w:rsidR="00163F81" w:rsidRDefault="00163F81" w:rsidP="00FE78D0">
            <w:pPr>
              <w:jc w:val="both"/>
              <w:rPr>
                <w:color w:val="000000" w:themeColor="text1"/>
              </w:rPr>
            </w:pPr>
            <w:r w:rsidRPr="002272D7">
              <w:rPr>
                <w:color w:val="000000" w:themeColor="text1"/>
              </w:rPr>
              <w:t>}</w:t>
            </w:r>
          </w:p>
          <w:p w14:paraId="1D34EADA" w14:textId="77777777" w:rsidR="00163F81" w:rsidRPr="00A02AEB" w:rsidRDefault="00163F81" w:rsidP="00FE78D0">
            <w:pPr>
              <w:jc w:val="both"/>
              <w:rPr>
                <w:color w:val="000000" w:themeColor="text1"/>
              </w:rPr>
            </w:pPr>
          </w:p>
          <w:p w14:paraId="12226CBD" w14:textId="77777777" w:rsidR="00163F81" w:rsidRPr="00A02AEB" w:rsidRDefault="00163F81" w:rsidP="00FE78D0">
            <w:pPr>
              <w:jc w:val="both"/>
              <w:rPr>
                <w:color w:val="000000" w:themeColor="text1"/>
              </w:rPr>
            </w:pPr>
            <w:r w:rsidRPr="00A02AEB">
              <w:rPr>
                <w:color w:val="000000" w:themeColor="text1"/>
              </w:rPr>
              <w:t>Or</w:t>
            </w:r>
          </w:p>
          <w:p w14:paraId="4DB24356" w14:textId="77777777" w:rsidR="00163F81" w:rsidRPr="00A02AEB" w:rsidRDefault="00163F81" w:rsidP="00FE78D0">
            <w:pPr>
              <w:jc w:val="both"/>
              <w:rPr>
                <w:color w:val="000000" w:themeColor="text1"/>
              </w:rPr>
            </w:pPr>
          </w:p>
          <w:p w14:paraId="4ACE0851" w14:textId="77777777" w:rsidR="00163F81" w:rsidRPr="002272D7" w:rsidRDefault="00163F81" w:rsidP="00FE78D0">
            <w:pPr>
              <w:jc w:val="both"/>
              <w:rPr>
                <w:color w:val="000000" w:themeColor="text1"/>
              </w:rPr>
            </w:pPr>
            <w:r w:rsidRPr="002272D7">
              <w:rPr>
                <w:color w:val="000000" w:themeColor="text1"/>
              </w:rPr>
              <w:t>{</w:t>
            </w:r>
          </w:p>
          <w:p w14:paraId="79F1E186" w14:textId="2AD47034" w:rsidR="00163F81" w:rsidRDefault="00AC413A" w:rsidP="00840379">
            <w:pPr>
              <w:jc w:val="both"/>
              <w:rPr>
                <w:color w:val="000000" w:themeColor="text1"/>
              </w:rPr>
            </w:pPr>
            <w:r>
              <w:rPr>
                <w:color w:val="000000" w:themeColor="text1"/>
              </w:rPr>
              <w:t xml:space="preserve">   </w:t>
            </w:r>
            <w:r w:rsidR="003F5A2D">
              <w:rPr>
                <w:color w:val="000000" w:themeColor="text1"/>
              </w:rPr>
              <w:t>"</w:t>
            </w:r>
            <w:r w:rsidR="00163F81" w:rsidRPr="002272D7">
              <w:rPr>
                <w:color w:val="000000" w:themeColor="text1"/>
              </w:rPr>
              <w:t>defaultLanguageLocationCode</w:t>
            </w:r>
            <w:r w:rsidR="003F5A2D">
              <w:rPr>
                <w:color w:val="000000" w:themeColor="text1"/>
              </w:rPr>
              <w:t>"</w:t>
            </w:r>
            <w:r w:rsidR="00163F81" w:rsidRPr="002272D7">
              <w:rPr>
                <w:color w:val="000000" w:themeColor="text1"/>
              </w:rPr>
              <w:t xml:space="preserve">: </w:t>
            </w:r>
            <w:r w:rsidR="000865AD">
              <w:rPr>
                <w:color w:val="000000" w:themeColor="text1"/>
              </w:rPr>
              <w:t>“</w:t>
            </w:r>
            <w:r w:rsidR="00163F81" w:rsidRPr="002272D7">
              <w:rPr>
                <w:color w:val="000000" w:themeColor="text1"/>
              </w:rPr>
              <w:t>10</w:t>
            </w:r>
            <w:r w:rsidR="000865AD">
              <w:rPr>
                <w:color w:val="000000" w:themeColor="text1"/>
              </w:rPr>
              <w:t>”</w:t>
            </w:r>
            <w:r>
              <w:rPr>
                <w:color w:val="000000" w:themeColor="text1"/>
              </w:rPr>
              <w:t>,</w:t>
            </w:r>
          </w:p>
          <w:p w14:paraId="71DA265C" w14:textId="5B696B06" w:rsidR="00AC413A" w:rsidRDefault="00AC413A" w:rsidP="00FE78D0">
            <w:pPr>
              <w:jc w:val="both"/>
              <w:rPr>
                <w:color w:val="000000" w:themeColor="text1"/>
              </w:rPr>
            </w:pPr>
            <w:r>
              <w:rPr>
                <w:rFonts w:eastAsia="Times New Roman" w:cs="Arial"/>
                <w:szCs w:val="20"/>
              </w:rPr>
              <w:t xml:space="preserve">   “allowedLanguageLocationCodes”: [“10”, “99”, “34”],</w:t>
            </w:r>
          </w:p>
          <w:p w14:paraId="4F65D82D" w14:textId="77777777" w:rsidR="00163F81" w:rsidRDefault="00163F81" w:rsidP="00FE78D0">
            <w:pPr>
              <w:jc w:val="both"/>
              <w:rPr>
                <w:color w:val="000000" w:themeColor="text1"/>
              </w:rPr>
            </w:pPr>
            <w:r w:rsidRPr="002272D7">
              <w:rPr>
                <w:color w:val="000000" w:themeColor="text1"/>
              </w:rPr>
              <w:t>}</w:t>
            </w:r>
          </w:p>
          <w:p w14:paraId="112311FD" w14:textId="77777777" w:rsidR="00163F81" w:rsidRPr="00A02AEB" w:rsidRDefault="00163F81" w:rsidP="00FE78D0">
            <w:pPr>
              <w:jc w:val="both"/>
              <w:rPr>
                <w:color w:val="000000" w:themeColor="text1"/>
              </w:rPr>
            </w:pPr>
          </w:p>
          <w:p w14:paraId="084B8097" w14:textId="3DA2E917" w:rsidR="00163F81" w:rsidRPr="00031093" w:rsidRDefault="00163F81" w:rsidP="00FE78D0">
            <w:pPr>
              <w:jc w:val="both"/>
            </w:pPr>
          </w:p>
        </w:tc>
        <w:tc>
          <w:tcPr>
            <w:tcW w:w="956" w:type="dxa"/>
          </w:tcPr>
          <w:p w14:paraId="5390D155" w14:textId="77777777" w:rsidR="00163F81" w:rsidRPr="00031093" w:rsidRDefault="00163F81" w:rsidP="00FE78D0">
            <w:pPr>
              <w:jc w:val="both"/>
            </w:pPr>
            <w:r w:rsidRPr="00031093">
              <w:t>200</w:t>
            </w:r>
          </w:p>
        </w:tc>
        <w:tc>
          <w:tcPr>
            <w:tcW w:w="1471" w:type="dxa"/>
          </w:tcPr>
          <w:p w14:paraId="75BB97B9" w14:textId="77777777" w:rsidR="00163F81" w:rsidRPr="00031093" w:rsidRDefault="00163F81" w:rsidP="00FE78D0">
            <w:pPr>
              <w:jc w:val="both"/>
            </w:pPr>
            <w:r w:rsidRPr="00031093">
              <w:t>Application/json</w:t>
            </w:r>
          </w:p>
        </w:tc>
        <w:tc>
          <w:tcPr>
            <w:tcW w:w="2250" w:type="dxa"/>
          </w:tcPr>
          <w:p w14:paraId="38B878FD" w14:textId="77777777" w:rsidR="00163F81" w:rsidRPr="00031093" w:rsidRDefault="00163F81" w:rsidP="00FE78D0">
            <w:pPr>
              <w:jc w:val="both"/>
            </w:pPr>
          </w:p>
        </w:tc>
      </w:tr>
      <w:tr w:rsidR="00163F81" w14:paraId="1B026122" w14:textId="77777777" w:rsidTr="00FE78D0">
        <w:tc>
          <w:tcPr>
            <w:tcW w:w="1188" w:type="dxa"/>
            <w:vMerge w:val="restart"/>
          </w:tcPr>
          <w:p w14:paraId="43011434" w14:textId="58FE9D51" w:rsidR="00163F81" w:rsidRPr="00031093" w:rsidRDefault="00163F81" w:rsidP="00FE78D0">
            <w:pPr>
              <w:jc w:val="both"/>
            </w:pPr>
            <w:r w:rsidRPr="00031093">
              <w:t>Failure</w:t>
            </w:r>
          </w:p>
        </w:tc>
        <w:tc>
          <w:tcPr>
            <w:tcW w:w="3315" w:type="dxa"/>
            <w:vMerge w:val="restart"/>
            <w:shd w:val="clear" w:color="auto" w:fill="auto"/>
          </w:tcPr>
          <w:p w14:paraId="1B70E955" w14:textId="77777777" w:rsidR="00163F81" w:rsidRDefault="00163F81" w:rsidP="00FE78D0">
            <w:pPr>
              <w:jc w:val="both"/>
            </w:pPr>
            <w:r>
              <w:t>{</w:t>
            </w:r>
          </w:p>
          <w:p w14:paraId="55B41E92" w14:textId="77777777" w:rsidR="00163F81" w:rsidRDefault="003F5A2D" w:rsidP="00FE78D0">
            <w:pPr>
              <w:jc w:val="both"/>
            </w:pPr>
            <w:r>
              <w:t>"</w:t>
            </w:r>
            <w:r w:rsidR="00A028BD">
              <w:rPr>
                <w:szCs w:val="20"/>
              </w:rPr>
              <w:t>failureReason</w:t>
            </w:r>
            <w:r>
              <w:t>"</w:t>
            </w:r>
            <w:r w:rsidR="00163F81">
              <w:t xml:space="preserve">: </w:t>
            </w:r>
            <w:r>
              <w:t>"</w:t>
            </w:r>
            <w:r w:rsidR="00163F81">
              <w:t>&lt;Description of the failure reason&gt;</w:t>
            </w:r>
            <w:r>
              <w:t>"</w:t>
            </w:r>
          </w:p>
          <w:p w14:paraId="7A05A5D2" w14:textId="77777777" w:rsidR="00163F81" w:rsidRPr="0076069D" w:rsidRDefault="00163F81" w:rsidP="00FE78D0">
            <w:pPr>
              <w:jc w:val="both"/>
              <w:rPr>
                <w:highlight w:val="lightGray"/>
              </w:rPr>
            </w:pPr>
            <w:r>
              <w:lastRenderedPageBreak/>
              <w:t>}</w:t>
            </w:r>
          </w:p>
        </w:tc>
        <w:tc>
          <w:tcPr>
            <w:tcW w:w="956" w:type="dxa"/>
          </w:tcPr>
          <w:p w14:paraId="45B760E0" w14:textId="77777777" w:rsidR="00163F81" w:rsidRPr="00031093" w:rsidRDefault="00163F81" w:rsidP="00FE78D0">
            <w:pPr>
              <w:jc w:val="both"/>
              <w:rPr>
                <w:szCs w:val="20"/>
              </w:rPr>
            </w:pPr>
            <w:r>
              <w:rPr>
                <w:szCs w:val="20"/>
              </w:rPr>
              <w:lastRenderedPageBreak/>
              <w:t>400</w:t>
            </w:r>
          </w:p>
          <w:p w14:paraId="270C4752" w14:textId="77777777" w:rsidR="00163F81" w:rsidRPr="00031093" w:rsidRDefault="00163F81" w:rsidP="00FE78D0">
            <w:pPr>
              <w:jc w:val="both"/>
              <w:rPr>
                <w:szCs w:val="20"/>
              </w:rPr>
            </w:pPr>
          </w:p>
        </w:tc>
        <w:tc>
          <w:tcPr>
            <w:tcW w:w="1471" w:type="dxa"/>
          </w:tcPr>
          <w:p w14:paraId="1D18D561" w14:textId="77777777" w:rsidR="00163F81" w:rsidRPr="00031093" w:rsidRDefault="00163F81" w:rsidP="00FE78D0">
            <w:pPr>
              <w:jc w:val="both"/>
              <w:rPr>
                <w:szCs w:val="20"/>
              </w:rPr>
            </w:pPr>
            <w:r w:rsidRPr="0076019E">
              <w:rPr>
                <w:szCs w:val="20"/>
              </w:rPr>
              <w:t>Application/json</w:t>
            </w:r>
          </w:p>
        </w:tc>
        <w:tc>
          <w:tcPr>
            <w:tcW w:w="2250" w:type="dxa"/>
          </w:tcPr>
          <w:p w14:paraId="5CBEB3BE"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 xml:space="preserve">Parameter Name : </w:t>
            </w:r>
            <w:r>
              <w:rPr>
                <w:szCs w:val="20"/>
              </w:rPr>
              <w:lastRenderedPageBreak/>
              <w:t>Invalid Value</w:t>
            </w:r>
            <w:r w:rsidR="00A9180B">
              <w:rPr>
                <w:szCs w:val="20"/>
              </w:rPr>
              <w:t>&gt;</w:t>
            </w:r>
            <w:r w:rsidR="003F5A2D">
              <w:rPr>
                <w:szCs w:val="20"/>
              </w:rPr>
              <w:t>"</w:t>
            </w:r>
            <w:r>
              <w:rPr>
                <w:szCs w:val="20"/>
              </w:rPr>
              <w:t xml:space="preserve"> shall be returned in failure reason</w:t>
            </w:r>
          </w:p>
        </w:tc>
      </w:tr>
      <w:tr w:rsidR="00163F81" w14:paraId="12999548" w14:textId="77777777" w:rsidTr="00FE78D0">
        <w:tc>
          <w:tcPr>
            <w:tcW w:w="1188" w:type="dxa"/>
            <w:vMerge/>
          </w:tcPr>
          <w:p w14:paraId="4555186A" w14:textId="77777777" w:rsidR="00163F81" w:rsidRPr="00031093" w:rsidRDefault="00163F81" w:rsidP="00FE78D0">
            <w:pPr>
              <w:jc w:val="both"/>
            </w:pPr>
          </w:p>
        </w:tc>
        <w:tc>
          <w:tcPr>
            <w:tcW w:w="3315" w:type="dxa"/>
            <w:vMerge/>
            <w:shd w:val="clear" w:color="auto" w:fill="auto"/>
          </w:tcPr>
          <w:p w14:paraId="6C9663C9" w14:textId="77777777" w:rsidR="00163F81" w:rsidRPr="00031093" w:rsidRDefault="00163F81" w:rsidP="00FE78D0">
            <w:pPr>
              <w:jc w:val="both"/>
            </w:pPr>
          </w:p>
        </w:tc>
        <w:tc>
          <w:tcPr>
            <w:tcW w:w="956" w:type="dxa"/>
          </w:tcPr>
          <w:p w14:paraId="607F0895" w14:textId="77777777" w:rsidR="00163F81" w:rsidRDefault="00163F81" w:rsidP="00FE78D0">
            <w:pPr>
              <w:jc w:val="both"/>
              <w:rPr>
                <w:szCs w:val="20"/>
              </w:rPr>
            </w:pPr>
            <w:r>
              <w:rPr>
                <w:szCs w:val="20"/>
              </w:rPr>
              <w:t>400</w:t>
            </w:r>
          </w:p>
        </w:tc>
        <w:tc>
          <w:tcPr>
            <w:tcW w:w="1471" w:type="dxa"/>
          </w:tcPr>
          <w:p w14:paraId="047931FF" w14:textId="77777777" w:rsidR="00163F81" w:rsidRPr="0076019E" w:rsidRDefault="00163F81" w:rsidP="00FE78D0">
            <w:pPr>
              <w:jc w:val="both"/>
              <w:rPr>
                <w:szCs w:val="20"/>
              </w:rPr>
            </w:pPr>
            <w:r>
              <w:rPr>
                <w:szCs w:val="20"/>
              </w:rPr>
              <w:t>Application/json</w:t>
            </w:r>
          </w:p>
        </w:tc>
        <w:tc>
          <w:tcPr>
            <w:tcW w:w="2250" w:type="dxa"/>
          </w:tcPr>
          <w:p w14:paraId="387FAC66" w14:textId="77777777" w:rsidR="00163F81" w:rsidRDefault="00163F81" w:rsidP="00FE78D0">
            <w:pPr>
              <w:jc w:val="both"/>
              <w:rPr>
                <w:szCs w:val="20"/>
              </w:rPr>
            </w:pPr>
            <w:r>
              <w:rPr>
                <w:szCs w:val="20"/>
              </w:rPr>
              <w:t>In case mandatory parameter is missing</w:t>
            </w:r>
          </w:p>
          <w:p w14:paraId="150597B4" w14:textId="77777777" w:rsidR="00163F81" w:rsidRPr="00031093" w:rsidRDefault="003F5A2D" w:rsidP="00A9180B">
            <w:pPr>
              <w:jc w:val="both"/>
              <w:rPr>
                <w:szCs w:val="20"/>
              </w:rPr>
            </w:pPr>
            <w:r>
              <w:rPr>
                <w:szCs w:val="20"/>
              </w:rPr>
              <w:t>"</w:t>
            </w:r>
            <w:r w:rsidR="00A9180B">
              <w:rPr>
                <w:szCs w:val="20"/>
              </w:rPr>
              <w:t>&lt;</w:t>
            </w:r>
            <w:r w:rsidR="00163F81">
              <w:rPr>
                <w:szCs w:val="20"/>
              </w:rPr>
              <w:t>Parameter Name: Not Present&gt;</w:t>
            </w:r>
            <w:r>
              <w:rPr>
                <w:szCs w:val="20"/>
              </w:rPr>
              <w:t>"</w:t>
            </w:r>
            <w:r w:rsidR="00163F81">
              <w:rPr>
                <w:szCs w:val="20"/>
              </w:rPr>
              <w:t xml:space="preserve"> shall be returned in failure reason</w:t>
            </w:r>
          </w:p>
        </w:tc>
      </w:tr>
      <w:tr w:rsidR="00163F81" w14:paraId="490E08A6" w14:textId="77777777" w:rsidTr="00FE78D0">
        <w:tc>
          <w:tcPr>
            <w:tcW w:w="1188" w:type="dxa"/>
            <w:vMerge/>
          </w:tcPr>
          <w:p w14:paraId="2900AA2C" w14:textId="77777777" w:rsidR="00163F81" w:rsidRPr="00031093" w:rsidRDefault="00163F81" w:rsidP="00FE78D0">
            <w:pPr>
              <w:jc w:val="both"/>
            </w:pPr>
          </w:p>
        </w:tc>
        <w:tc>
          <w:tcPr>
            <w:tcW w:w="3315" w:type="dxa"/>
            <w:vMerge/>
            <w:shd w:val="clear" w:color="auto" w:fill="auto"/>
          </w:tcPr>
          <w:p w14:paraId="198D2A9C" w14:textId="77777777" w:rsidR="00163F81" w:rsidRPr="00031093" w:rsidRDefault="00163F81" w:rsidP="00FE78D0">
            <w:pPr>
              <w:jc w:val="both"/>
            </w:pPr>
          </w:p>
        </w:tc>
        <w:tc>
          <w:tcPr>
            <w:tcW w:w="956" w:type="dxa"/>
          </w:tcPr>
          <w:p w14:paraId="57A8673B" w14:textId="77777777" w:rsidR="00163F81" w:rsidRPr="00A02AEB" w:rsidRDefault="00163F81" w:rsidP="00FE78D0">
            <w:pPr>
              <w:jc w:val="both"/>
              <w:rPr>
                <w:color w:val="000000" w:themeColor="text1"/>
                <w:szCs w:val="20"/>
              </w:rPr>
            </w:pPr>
            <w:r>
              <w:rPr>
                <w:color w:val="000000" w:themeColor="text1"/>
                <w:szCs w:val="20"/>
              </w:rPr>
              <w:t>500</w:t>
            </w:r>
          </w:p>
        </w:tc>
        <w:tc>
          <w:tcPr>
            <w:tcW w:w="1471" w:type="dxa"/>
          </w:tcPr>
          <w:p w14:paraId="728D23FD" w14:textId="77777777" w:rsidR="00163F81" w:rsidRPr="0076019E" w:rsidRDefault="00163F81" w:rsidP="00FE78D0">
            <w:pPr>
              <w:jc w:val="both"/>
              <w:rPr>
                <w:szCs w:val="20"/>
              </w:rPr>
            </w:pPr>
            <w:r>
              <w:rPr>
                <w:szCs w:val="20"/>
              </w:rPr>
              <w:t>Application/json</w:t>
            </w:r>
          </w:p>
        </w:tc>
        <w:tc>
          <w:tcPr>
            <w:tcW w:w="2250" w:type="dxa"/>
          </w:tcPr>
          <w:p w14:paraId="2BAA8DC8" w14:textId="77777777" w:rsidR="00163F81" w:rsidRDefault="00163F81" w:rsidP="00FE78D0">
            <w:pPr>
              <w:jc w:val="both"/>
              <w:rPr>
                <w:szCs w:val="20"/>
              </w:rPr>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r w:rsidR="00BC06C9" w14:paraId="1F6FD1C8" w14:textId="77777777" w:rsidTr="00FE78D0">
        <w:tc>
          <w:tcPr>
            <w:tcW w:w="1188" w:type="dxa"/>
          </w:tcPr>
          <w:p w14:paraId="3A6E9DB9" w14:textId="77777777" w:rsidR="00BC06C9" w:rsidRPr="00031093" w:rsidRDefault="00BC06C9" w:rsidP="00FE78D0">
            <w:pPr>
              <w:jc w:val="both"/>
            </w:pPr>
          </w:p>
        </w:tc>
        <w:tc>
          <w:tcPr>
            <w:tcW w:w="3315" w:type="dxa"/>
            <w:shd w:val="clear" w:color="auto" w:fill="auto"/>
          </w:tcPr>
          <w:p w14:paraId="40A59EBE" w14:textId="77777777" w:rsidR="00BC06C9" w:rsidRPr="00031093" w:rsidRDefault="00BC06C9" w:rsidP="00FE78D0">
            <w:pPr>
              <w:jc w:val="both"/>
            </w:pPr>
          </w:p>
        </w:tc>
        <w:tc>
          <w:tcPr>
            <w:tcW w:w="956" w:type="dxa"/>
          </w:tcPr>
          <w:p w14:paraId="2CC7C561" w14:textId="77777777" w:rsidR="00BC06C9" w:rsidRDefault="00BC06C9" w:rsidP="00FE78D0">
            <w:pPr>
              <w:jc w:val="both"/>
              <w:rPr>
                <w:color w:val="000000" w:themeColor="text1"/>
                <w:szCs w:val="20"/>
              </w:rPr>
            </w:pPr>
            <w:r>
              <w:rPr>
                <w:color w:val="000000" w:themeColor="text1"/>
                <w:szCs w:val="20"/>
              </w:rPr>
              <w:t>501</w:t>
            </w:r>
          </w:p>
        </w:tc>
        <w:tc>
          <w:tcPr>
            <w:tcW w:w="1471" w:type="dxa"/>
          </w:tcPr>
          <w:p w14:paraId="06EBD25D" w14:textId="77777777" w:rsidR="00BC06C9" w:rsidRDefault="00BC06C9" w:rsidP="00FE78D0">
            <w:pPr>
              <w:jc w:val="both"/>
              <w:rPr>
                <w:szCs w:val="20"/>
              </w:rPr>
            </w:pPr>
            <w:r>
              <w:rPr>
                <w:szCs w:val="20"/>
              </w:rPr>
              <w:t>Application/json</w:t>
            </w:r>
          </w:p>
        </w:tc>
        <w:tc>
          <w:tcPr>
            <w:tcW w:w="2250" w:type="dxa"/>
          </w:tcPr>
          <w:p w14:paraId="1FF1EF23" w14:textId="77777777" w:rsidR="00BC06C9" w:rsidRDefault="00BC06C9" w:rsidP="00FE78D0">
            <w:pPr>
              <w:jc w:val="both"/>
              <w:rPr>
                <w:szCs w:val="20"/>
              </w:rPr>
            </w:pPr>
            <w:r>
              <w:rPr>
                <w:szCs w:val="20"/>
              </w:rPr>
              <w:t>In case when call is received from the state where service is not deployed</w:t>
            </w:r>
          </w:p>
        </w:tc>
      </w:tr>
    </w:tbl>
    <w:p w14:paraId="1FCFA4C0" w14:textId="77777777" w:rsidR="00163F81" w:rsidRDefault="00163F81" w:rsidP="00163F81">
      <w:pPr>
        <w:jc w:val="both"/>
      </w:pPr>
    </w:p>
    <w:p w14:paraId="7BF00AF9" w14:textId="77777777" w:rsidR="00163F81" w:rsidRDefault="00163F81" w:rsidP="00163F81">
      <w:pPr>
        <w:pStyle w:val="Heading5"/>
        <w:jc w:val="both"/>
      </w:pPr>
      <w:r>
        <w:t>Body Elements</w:t>
      </w:r>
    </w:p>
    <w:p w14:paraId="42E1FF9F" w14:textId="77777777" w:rsidR="00163F81" w:rsidRDefault="00163F81" w:rsidP="00163F81">
      <w:pPr>
        <w:jc w:val="both"/>
      </w:pPr>
    </w:p>
    <w:p w14:paraId="731858B1"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7E37C98B" w14:textId="77777777" w:rsidTr="00FE78D0">
        <w:trPr>
          <w:trHeight w:val="244"/>
        </w:trPr>
        <w:tc>
          <w:tcPr>
            <w:tcW w:w="294" w:type="pct"/>
            <w:shd w:val="clear" w:color="auto" w:fill="D9D9D9" w:themeFill="background1" w:themeFillShade="D9"/>
          </w:tcPr>
          <w:p w14:paraId="080F67A7" w14:textId="77777777" w:rsidR="00163F81" w:rsidRPr="00DE1B6A" w:rsidRDefault="00163F81" w:rsidP="00FE78D0">
            <w:pPr>
              <w:jc w:val="both"/>
            </w:pPr>
            <w:r w:rsidRPr="00DE1B6A">
              <w:t>#</w:t>
            </w:r>
          </w:p>
        </w:tc>
        <w:tc>
          <w:tcPr>
            <w:tcW w:w="926" w:type="pct"/>
            <w:shd w:val="clear" w:color="auto" w:fill="D9D9D9" w:themeFill="background1" w:themeFillShade="D9"/>
          </w:tcPr>
          <w:p w14:paraId="52083421"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1FC4B440"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5843C20E"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3A7885E0" w14:textId="77777777" w:rsidR="00163F81" w:rsidRPr="00DE1B6A" w:rsidRDefault="00163F81" w:rsidP="00FE78D0">
            <w:pPr>
              <w:jc w:val="both"/>
            </w:pPr>
            <w:r>
              <w:t>Range</w:t>
            </w:r>
          </w:p>
        </w:tc>
        <w:tc>
          <w:tcPr>
            <w:tcW w:w="1283" w:type="pct"/>
            <w:shd w:val="clear" w:color="auto" w:fill="D9D9D9" w:themeFill="background1" w:themeFillShade="D9"/>
          </w:tcPr>
          <w:p w14:paraId="3CB4C6B4" w14:textId="77777777" w:rsidR="00163F81" w:rsidRPr="00DE1B6A" w:rsidRDefault="00163F81" w:rsidP="00FE78D0">
            <w:pPr>
              <w:jc w:val="both"/>
            </w:pPr>
            <w:r w:rsidRPr="00DE1B6A">
              <w:t>Details</w:t>
            </w:r>
          </w:p>
        </w:tc>
      </w:tr>
      <w:tr w:rsidR="00163F81" w:rsidRPr="00BF445A" w14:paraId="2162D8E3" w14:textId="77777777" w:rsidTr="00FE78D0">
        <w:trPr>
          <w:trHeight w:val="244"/>
        </w:trPr>
        <w:tc>
          <w:tcPr>
            <w:tcW w:w="294" w:type="pct"/>
          </w:tcPr>
          <w:p w14:paraId="1E390C2E" w14:textId="32E135EF" w:rsidR="00163F81" w:rsidRPr="00A02AEB" w:rsidRDefault="00840379" w:rsidP="00FE78D0">
            <w:pPr>
              <w:jc w:val="both"/>
              <w:rPr>
                <w:rFonts w:cs="Arial"/>
                <w:color w:val="000000" w:themeColor="text1"/>
                <w:szCs w:val="20"/>
              </w:rPr>
            </w:pPr>
            <w:r>
              <w:rPr>
                <w:rFonts w:cs="Arial"/>
                <w:color w:val="000000" w:themeColor="text1"/>
                <w:szCs w:val="20"/>
              </w:rPr>
              <w:t>1</w:t>
            </w:r>
          </w:p>
        </w:tc>
        <w:tc>
          <w:tcPr>
            <w:tcW w:w="926" w:type="pct"/>
          </w:tcPr>
          <w:p w14:paraId="0D950A85" w14:textId="77777777" w:rsidR="00163F81" w:rsidRPr="00A02AEB" w:rsidRDefault="00163F81" w:rsidP="00FE78D0">
            <w:pPr>
              <w:jc w:val="both"/>
              <w:rPr>
                <w:rFonts w:cs="Arial"/>
                <w:color w:val="000000" w:themeColor="text1"/>
                <w:szCs w:val="20"/>
              </w:rPr>
            </w:pPr>
            <w:r>
              <w:rPr>
                <w:rFonts w:cs="Arial"/>
                <w:color w:val="000000" w:themeColor="text1"/>
                <w:szCs w:val="20"/>
              </w:rPr>
              <w:t>d</w:t>
            </w:r>
            <w:r w:rsidRPr="00A02AEB">
              <w:rPr>
                <w:rFonts w:cs="Arial"/>
                <w:color w:val="000000" w:themeColor="text1"/>
                <w:szCs w:val="20"/>
              </w:rPr>
              <w:t>efaultLanguageLocationCode</w:t>
            </w:r>
          </w:p>
        </w:tc>
        <w:tc>
          <w:tcPr>
            <w:tcW w:w="691" w:type="pct"/>
          </w:tcPr>
          <w:p w14:paraId="29C14092"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75D6F9FA"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p w14:paraId="5340DCF6" w14:textId="77777777" w:rsidR="00163F81" w:rsidRPr="00A02AEB" w:rsidRDefault="00163F81" w:rsidP="00FE78D0">
            <w:pPr>
              <w:jc w:val="both"/>
              <w:rPr>
                <w:rFonts w:cs="Arial"/>
                <w:color w:val="000000" w:themeColor="text1"/>
                <w:szCs w:val="20"/>
              </w:rPr>
            </w:pPr>
          </w:p>
        </w:tc>
        <w:tc>
          <w:tcPr>
            <w:tcW w:w="1116" w:type="pct"/>
          </w:tcPr>
          <w:p w14:paraId="7A69ADFE" w14:textId="77777777" w:rsidR="00163F81" w:rsidRPr="00A02AEB" w:rsidRDefault="00163F81" w:rsidP="00FE78D0">
            <w:pPr>
              <w:jc w:val="both"/>
              <w:rPr>
                <w:color w:val="000000" w:themeColor="text1"/>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4344E74E" w14:textId="77777777" w:rsidR="00163F81" w:rsidRDefault="00163F81" w:rsidP="00FE78D0">
            <w:pPr>
              <w:jc w:val="both"/>
              <w:rPr>
                <w:rFonts w:cs="Arial"/>
                <w:color w:val="000000" w:themeColor="text1"/>
                <w:szCs w:val="20"/>
              </w:rPr>
            </w:pPr>
            <w:r w:rsidRPr="00A02AEB">
              <w:rPr>
                <w:rFonts w:cs="Arial"/>
                <w:color w:val="000000" w:themeColor="text1"/>
                <w:szCs w:val="20"/>
              </w:rPr>
              <w:t xml:space="preserve">The </w:t>
            </w:r>
            <w:r>
              <w:rPr>
                <w:rFonts w:cs="Arial"/>
                <w:color w:val="000000" w:themeColor="text1"/>
                <w:szCs w:val="20"/>
              </w:rPr>
              <w:t xml:space="preserve">default </w:t>
            </w:r>
            <w:r w:rsidRPr="00A02AEB">
              <w:rPr>
                <w:rFonts w:cs="Arial"/>
                <w:color w:val="000000" w:themeColor="text1"/>
                <w:szCs w:val="20"/>
              </w:rPr>
              <w:t>language</w:t>
            </w:r>
            <w:r>
              <w:rPr>
                <w:rFonts w:cs="Arial"/>
                <w:color w:val="000000" w:themeColor="text1"/>
                <w:szCs w:val="20"/>
              </w:rPr>
              <w:t xml:space="preserve"> location code..</w:t>
            </w:r>
            <w:r w:rsidRPr="00A02AEB">
              <w:rPr>
                <w:rFonts w:cs="Arial"/>
                <w:color w:val="000000" w:themeColor="text1"/>
                <w:szCs w:val="20"/>
              </w:rPr>
              <w:t xml:space="preserve"> </w:t>
            </w:r>
          </w:p>
          <w:p w14:paraId="456A62E4" w14:textId="77777777" w:rsidR="00163F81" w:rsidRDefault="00163F81" w:rsidP="00FE78D0">
            <w:pPr>
              <w:jc w:val="both"/>
              <w:rPr>
                <w:rFonts w:cs="Arial"/>
                <w:color w:val="000000" w:themeColor="text1"/>
                <w:szCs w:val="20"/>
              </w:rPr>
            </w:pPr>
          </w:p>
          <w:p w14:paraId="1D60B094"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not present if languageLocationCode is not determined.</w:t>
            </w:r>
          </w:p>
        </w:tc>
      </w:tr>
      <w:tr w:rsidR="00163F81" w14:paraId="2B58C871" w14:textId="77777777" w:rsidTr="00FE78D0">
        <w:trPr>
          <w:trHeight w:val="244"/>
        </w:trPr>
        <w:tc>
          <w:tcPr>
            <w:tcW w:w="294" w:type="pct"/>
          </w:tcPr>
          <w:p w14:paraId="68273C00" w14:textId="04DEF0C3" w:rsidR="00163F81" w:rsidRPr="00A02AEB" w:rsidRDefault="00840379" w:rsidP="00FE78D0">
            <w:pPr>
              <w:jc w:val="both"/>
              <w:rPr>
                <w:rFonts w:cs="Arial"/>
                <w:color w:val="000000" w:themeColor="text1"/>
                <w:szCs w:val="20"/>
              </w:rPr>
            </w:pPr>
            <w:r>
              <w:rPr>
                <w:rFonts w:cs="Arial"/>
                <w:color w:val="000000" w:themeColor="text1"/>
                <w:szCs w:val="20"/>
              </w:rPr>
              <w:t>2</w:t>
            </w:r>
          </w:p>
        </w:tc>
        <w:tc>
          <w:tcPr>
            <w:tcW w:w="926" w:type="pct"/>
          </w:tcPr>
          <w:p w14:paraId="4435CD67"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91" w:type="pct"/>
          </w:tcPr>
          <w:p w14:paraId="5F15B67E" w14:textId="77777777" w:rsidR="00163F81" w:rsidRPr="00A02AEB" w:rsidRDefault="00163F81" w:rsidP="00FE78D0">
            <w:pPr>
              <w:jc w:val="both"/>
              <w:rPr>
                <w:rFonts w:cs="Arial"/>
                <w:color w:val="000000" w:themeColor="text1"/>
                <w:szCs w:val="20"/>
              </w:rPr>
            </w:pPr>
            <w:r>
              <w:rPr>
                <w:rFonts w:cs="Arial"/>
                <w:color w:val="000000" w:themeColor="text1"/>
                <w:szCs w:val="20"/>
              </w:rPr>
              <w:t>No</w:t>
            </w:r>
          </w:p>
        </w:tc>
        <w:tc>
          <w:tcPr>
            <w:tcW w:w="690" w:type="pct"/>
          </w:tcPr>
          <w:p w14:paraId="5F06E3F3" w14:textId="77777777" w:rsidR="00163F81" w:rsidRPr="00A02AEB" w:rsidRDefault="000865AD" w:rsidP="00FE78D0">
            <w:pPr>
              <w:jc w:val="both"/>
              <w:rPr>
                <w:rFonts w:cs="Arial"/>
                <w:color w:val="000000" w:themeColor="text1"/>
                <w:szCs w:val="20"/>
              </w:rPr>
            </w:pPr>
            <w:r>
              <w:rPr>
                <w:rFonts w:cs="Arial"/>
                <w:color w:val="000000" w:themeColor="text1"/>
                <w:szCs w:val="20"/>
              </w:rPr>
              <w:t>String</w:t>
            </w:r>
          </w:p>
        </w:tc>
        <w:tc>
          <w:tcPr>
            <w:tcW w:w="1116" w:type="pct"/>
          </w:tcPr>
          <w:p w14:paraId="2663DBDD"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283" w:type="pct"/>
          </w:tcPr>
          <w:p w14:paraId="5FF6670E" w14:textId="77777777" w:rsidR="00163F81"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p w14:paraId="0ADC5FA7" w14:textId="77777777" w:rsidR="00163F81" w:rsidRDefault="00163F81" w:rsidP="00FE78D0">
            <w:pPr>
              <w:jc w:val="both"/>
              <w:rPr>
                <w:rFonts w:cs="Arial"/>
                <w:color w:val="000000" w:themeColor="text1"/>
                <w:szCs w:val="20"/>
              </w:rPr>
            </w:pPr>
          </w:p>
          <w:p w14:paraId="434E3BCC" w14:textId="77777777" w:rsidR="00163F81" w:rsidRPr="00A02AEB" w:rsidRDefault="00163F81" w:rsidP="00FE78D0">
            <w:pPr>
              <w:jc w:val="both"/>
              <w:rPr>
                <w:rFonts w:cs="Arial"/>
                <w:color w:val="000000" w:themeColor="text1"/>
                <w:szCs w:val="20"/>
              </w:rPr>
            </w:pPr>
            <w:r>
              <w:rPr>
                <w:rFonts w:cs="Arial"/>
                <w:color w:val="000000" w:themeColor="text1"/>
                <w:szCs w:val="20"/>
              </w:rPr>
              <w:t>This element is present only if languageLocationCode is determined.</w:t>
            </w:r>
          </w:p>
        </w:tc>
      </w:tr>
      <w:tr w:rsidR="00AC413A" w14:paraId="2914F331" w14:textId="77777777" w:rsidTr="00FE78D0">
        <w:trPr>
          <w:trHeight w:val="244"/>
        </w:trPr>
        <w:tc>
          <w:tcPr>
            <w:tcW w:w="294" w:type="pct"/>
          </w:tcPr>
          <w:p w14:paraId="4434492E" w14:textId="77C721A2" w:rsidR="00AC413A" w:rsidRDefault="00840379" w:rsidP="00FE78D0">
            <w:pPr>
              <w:jc w:val="both"/>
              <w:rPr>
                <w:rFonts w:cs="Arial"/>
                <w:color w:val="000000" w:themeColor="text1"/>
                <w:szCs w:val="20"/>
              </w:rPr>
            </w:pPr>
            <w:r>
              <w:rPr>
                <w:rFonts w:cs="Arial"/>
                <w:szCs w:val="20"/>
              </w:rPr>
              <w:t>3</w:t>
            </w:r>
          </w:p>
        </w:tc>
        <w:tc>
          <w:tcPr>
            <w:tcW w:w="926" w:type="pct"/>
          </w:tcPr>
          <w:p w14:paraId="24E8353E" w14:textId="77D87181" w:rsidR="00AC413A" w:rsidRDefault="00AC413A" w:rsidP="00FE78D0">
            <w:pPr>
              <w:jc w:val="both"/>
              <w:rPr>
                <w:color w:val="000000" w:themeColor="text1"/>
              </w:rPr>
            </w:pPr>
            <w:r>
              <w:rPr>
                <w:rFonts w:cs="Arial"/>
                <w:szCs w:val="20"/>
              </w:rPr>
              <w:t>allowedLanguageLocationCodes</w:t>
            </w:r>
          </w:p>
        </w:tc>
        <w:tc>
          <w:tcPr>
            <w:tcW w:w="691" w:type="pct"/>
          </w:tcPr>
          <w:p w14:paraId="7B4F4298" w14:textId="458766F0" w:rsidR="00AC413A" w:rsidRDefault="00AC413A" w:rsidP="00FE78D0">
            <w:pPr>
              <w:jc w:val="both"/>
              <w:rPr>
                <w:rFonts w:cs="Arial"/>
                <w:color w:val="000000" w:themeColor="text1"/>
                <w:szCs w:val="20"/>
              </w:rPr>
            </w:pPr>
            <w:r>
              <w:rPr>
                <w:rFonts w:cs="Arial"/>
                <w:szCs w:val="20"/>
              </w:rPr>
              <w:t>No</w:t>
            </w:r>
          </w:p>
        </w:tc>
        <w:tc>
          <w:tcPr>
            <w:tcW w:w="690" w:type="pct"/>
          </w:tcPr>
          <w:p w14:paraId="2ABAAE77" w14:textId="7684CF70" w:rsidR="00AC413A" w:rsidRPr="00A02AEB" w:rsidRDefault="00AC413A" w:rsidP="00FE78D0">
            <w:pPr>
              <w:jc w:val="both"/>
              <w:rPr>
                <w:rFonts w:cs="Arial"/>
                <w:color w:val="000000" w:themeColor="text1"/>
                <w:szCs w:val="20"/>
              </w:rPr>
            </w:pPr>
            <w:r>
              <w:rPr>
                <w:rFonts w:cs="Arial"/>
                <w:szCs w:val="20"/>
              </w:rPr>
              <w:t>Array of String</w:t>
            </w:r>
          </w:p>
        </w:tc>
        <w:tc>
          <w:tcPr>
            <w:tcW w:w="1116" w:type="pct"/>
          </w:tcPr>
          <w:p w14:paraId="56C3DEC6" w14:textId="77777777" w:rsidR="00AC413A" w:rsidRDefault="00AC413A" w:rsidP="00FE78D0">
            <w:pPr>
              <w:jc w:val="both"/>
              <w:rPr>
                <w:color w:val="000000" w:themeColor="text1"/>
              </w:rPr>
            </w:pPr>
          </w:p>
        </w:tc>
        <w:tc>
          <w:tcPr>
            <w:tcW w:w="1283" w:type="pct"/>
          </w:tcPr>
          <w:p w14:paraId="33464013" w14:textId="6016FC1D" w:rsidR="00AC413A" w:rsidRDefault="00AC413A" w:rsidP="00FE78D0">
            <w:pPr>
              <w:jc w:val="both"/>
              <w:rPr>
                <w:rFonts w:cs="Arial"/>
                <w:color w:val="000000" w:themeColor="text1"/>
                <w:szCs w:val="20"/>
              </w:rPr>
            </w:pPr>
            <w:r>
              <w:rPr>
                <w:rFonts w:cs="Arial"/>
                <w:szCs w:val="20"/>
              </w:rPr>
              <w:t>A list of language location codes that are valid for the circle.  If no circle then all language location codes.  Only returned if the user has no language preference saved.</w:t>
            </w:r>
          </w:p>
        </w:tc>
      </w:tr>
      <w:tr w:rsidR="00AC413A" w14:paraId="6547B85B" w14:textId="77777777" w:rsidTr="00FE78D0">
        <w:trPr>
          <w:trHeight w:val="244"/>
        </w:trPr>
        <w:tc>
          <w:tcPr>
            <w:tcW w:w="294" w:type="pct"/>
          </w:tcPr>
          <w:p w14:paraId="080E6DE5" w14:textId="2D6237EB" w:rsidR="00AC413A" w:rsidRPr="00A02AEB" w:rsidRDefault="00840379" w:rsidP="00FE78D0">
            <w:pPr>
              <w:jc w:val="both"/>
              <w:rPr>
                <w:rFonts w:cs="Arial"/>
                <w:color w:val="000000" w:themeColor="text1"/>
                <w:szCs w:val="20"/>
              </w:rPr>
            </w:pPr>
            <w:r>
              <w:rPr>
                <w:rFonts w:cs="Arial"/>
                <w:color w:val="000000" w:themeColor="text1"/>
                <w:szCs w:val="20"/>
              </w:rPr>
              <w:t>4</w:t>
            </w:r>
          </w:p>
        </w:tc>
        <w:tc>
          <w:tcPr>
            <w:tcW w:w="926" w:type="pct"/>
          </w:tcPr>
          <w:p w14:paraId="2C9AB1AD" w14:textId="77777777" w:rsidR="00AC413A" w:rsidRPr="00F51C7A" w:rsidRDefault="00AC413A" w:rsidP="00FE78D0">
            <w:pPr>
              <w:jc w:val="both"/>
              <w:rPr>
                <w:color w:val="000000" w:themeColor="text1"/>
              </w:rPr>
            </w:pPr>
            <w:r>
              <w:rPr>
                <w:color w:val="000000" w:themeColor="text1"/>
              </w:rPr>
              <w:t>subscriptionPackList</w:t>
            </w:r>
          </w:p>
        </w:tc>
        <w:tc>
          <w:tcPr>
            <w:tcW w:w="691" w:type="pct"/>
          </w:tcPr>
          <w:p w14:paraId="459EF843" w14:textId="77777777" w:rsidR="00AC413A" w:rsidRPr="00F51C7A" w:rsidRDefault="00AC413A" w:rsidP="00FE78D0">
            <w:pPr>
              <w:jc w:val="both"/>
              <w:rPr>
                <w:rFonts w:cs="Arial"/>
                <w:color w:val="000000" w:themeColor="text1"/>
                <w:szCs w:val="20"/>
              </w:rPr>
            </w:pPr>
            <w:r>
              <w:rPr>
                <w:rFonts w:cs="Arial"/>
                <w:color w:val="000000" w:themeColor="text1"/>
                <w:szCs w:val="20"/>
              </w:rPr>
              <w:t>No</w:t>
            </w:r>
          </w:p>
        </w:tc>
        <w:tc>
          <w:tcPr>
            <w:tcW w:w="690" w:type="pct"/>
          </w:tcPr>
          <w:p w14:paraId="7EA707F0" w14:textId="77777777" w:rsidR="00AC413A" w:rsidRPr="00A02AEB" w:rsidRDefault="00AC413A" w:rsidP="00FE78D0">
            <w:pPr>
              <w:jc w:val="both"/>
              <w:rPr>
                <w:rFonts w:cs="Arial"/>
                <w:color w:val="000000" w:themeColor="text1"/>
                <w:szCs w:val="20"/>
              </w:rPr>
            </w:pPr>
            <w:r w:rsidRPr="00A02AEB">
              <w:rPr>
                <w:rFonts w:cs="Arial"/>
                <w:color w:val="000000" w:themeColor="text1"/>
                <w:szCs w:val="20"/>
              </w:rPr>
              <w:t>Array&lt;String&gt; [Max 2]</w:t>
            </w:r>
          </w:p>
        </w:tc>
        <w:tc>
          <w:tcPr>
            <w:tcW w:w="1116" w:type="pct"/>
          </w:tcPr>
          <w:p w14:paraId="68E88E14" w14:textId="77777777" w:rsidR="00AC413A" w:rsidRPr="00A02AEB" w:rsidRDefault="00AC413A" w:rsidP="00FE78D0">
            <w:pPr>
              <w:jc w:val="both"/>
              <w:rPr>
                <w:color w:val="000000" w:themeColor="text1"/>
              </w:rPr>
            </w:pPr>
            <w:r>
              <w:rPr>
                <w:color w:val="000000" w:themeColor="text1"/>
              </w:rPr>
              <w:t>"</w:t>
            </w:r>
            <w:r w:rsidRPr="00A02AEB">
              <w:rPr>
                <w:color w:val="000000" w:themeColor="text1"/>
              </w:rPr>
              <w:t>48WeeksPack</w:t>
            </w:r>
            <w:r>
              <w:rPr>
                <w:color w:val="000000" w:themeColor="text1"/>
              </w:rPr>
              <w:t>"</w:t>
            </w:r>
          </w:p>
          <w:p w14:paraId="3C9F73E7" w14:textId="0358D951" w:rsidR="00AC413A" w:rsidRPr="00A02AEB" w:rsidRDefault="00AC413A" w:rsidP="00FE78D0">
            <w:pPr>
              <w:jc w:val="both"/>
              <w:rPr>
                <w:rFonts w:eastAsia="Arial" w:cs="Arial"/>
                <w:color w:val="000000" w:themeColor="text1"/>
                <w:szCs w:val="20"/>
              </w:rPr>
            </w:pPr>
            <w:r>
              <w:rPr>
                <w:color w:val="000000" w:themeColor="text1"/>
              </w:rPr>
              <w:t>"</w:t>
            </w:r>
            <w:r w:rsidRPr="00A02AEB">
              <w:rPr>
                <w:color w:val="000000" w:themeColor="text1"/>
              </w:rPr>
              <w:t>7</w:t>
            </w:r>
            <w:r>
              <w:rPr>
                <w:color w:val="000000" w:themeColor="text1"/>
              </w:rPr>
              <w:t>2</w:t>
            </w:r>
            <w:r w:rsidRPr="00A02AEB">
              <w:rPr>
                <w:color w:val="000000" w:themeColor="text1"/>
              </w:rPr>
              <w:t>WeeksPack</w:t>
            </w:r>
            <w:r>
              <w:rPr>
                <w:color w:val="000000" w:themeColor="text1"/>
              </w:rPr>
              <w:t>"</w:t>
            </w:r>
          </w:p>
        </w:tc>
        <w:tc>
          <w:tcPr>
            <w:tcW w:w="1283" w:type="pct"/>
          </w:tcPr>
          <w:p w14:paraId="4C2E2834" w14:textId="77777777" w:rsidR="00AC413A" w:rsidRDefault="00AC413A" w:rsidP="00FE78D0">
            <w:pPr>
              <w:jc w:val="both"/>
              <w:rPr>
                <w:rFonts w:cs="Arial"/>
                <w:color w:val="000000" w:themeColor="text1"/>
                <w:szCs w:val="20"/>
              </w:rPr>
            </w:pPr>
            <w:r>
              <w:rPr>
                <w:rFonts w:cs="Arial"/>
                <w:color w:val="000000" w:themeColor="text1"/>
                <w:szCs w:val="20"/>
              </w:rPr>
              <w:t xml:space="preserve">List of Active / PendingActivation Subscription packs of the beneficiary. </w:t>
            </w:r>
          </w:p>
          <w:p w14:paraId="21C93114" w14:textId="77777777" w:rsidR="00AC413A" w:rsidRDefault="00AC413A" w:rsidP="00FE78D0">
            <w:pPr>
              <w:jc w:val="both"/>
              <w:rPr>
                <w:rFonts w:cs="Arial"/>
                <w:color w:val="000000" w:themeColor="text1"/>
                <w:szCs w:val="20"/>
              </w:rPr>
            </w:pPr>
          </w:p>
          <w:p w14:paraId="3E6C8C1B" w14:textId="77777777" w:rsidR="00AC413A" w:rsidRPr="00F51C7A" w:rsidRDefault="00AC413A" w:rsidP="00FE78D0">
            <w:pPr>
              <w:jc w:val="both"/>
              <w:rPr>
                <w:rFonts w:cs="Arial"/>
                <w:color w:val="000000" w:themeColor="text1"/>
                <w:szCs w:val="20"/>
              </w:rPr>
            </w:pPr>
            <w:r>
              <w:rPr>
                <w:rFonts w:cs="Arial"/>
                <w:color w:val="000000" w:themeColor="text1"/>
                <w:szCs w:val="20"/>
              </w:rPr>
              <w:t>This element is Not present if no such subscriptions exist.</w:t>
            </w:r>
          </w:p>
        </w:tc>
      </w:tr>
      <w:tr w:rsidR="00AC413A" w14:paraId="5AFD878F" w14:textId="77777777" w:rsidTr="00FE78D0">
        <w:trPr>
          <w:trHeight w:val="244"/>
        </w:trPr>
        <w:tc>
          <w:tcPr>
            <w:tcW w:w="294" w:type="pct"/>
          </w:tcPr>
          <w:p w14:paraId="0B785F04" w14:textId="2C07F3C9" w:rsidR="00AC413A" w:rsidRDefault="00840379" w:rsidP="00FE78D0">
            <w:pPr>
              <w:jc w:val="both"/>
              <w:rPr>
                <w:rFonts w:cs="Arial"/>
                <w:color w:val="000000" w:themeColor="text1"/>
                <w:szCs w:val="20"/>
              </w:rPr>
            </w:pPr>
            <w:r>
              <w:rPr>
                <w:szCs w:val="20"/>
              </w:rPr>
              <w:t>5</w:t>
            </w:r>
          </w:p>
        </w:tc>
        <w:tc>
          <w:tcPr>
            <w:tcW w:w="926" w:type="pct"/>
          </w:tcPr>
          <w:p w14:paraId="23E1DBC5" w14:textId="77777777" w:rsidR="00AC413A" w:rsidRDefault="00AC413A" w:rsidP="00FE78D0">
            <w:pPr>
              <w:jc w:val="both"/>
              <w:rPr>
                <w:color w:val="000000" w:themeColor="text1"/>
              </w:rPr>
            </w:pPr>
            <w:r>
              <w:rPr>
                <w:szCs w:val="20"/>
              </w:rPr>
              <w:t>failureReason</w:t>
            </w:r>
          </w:p>
        </w:tc>
        <w:tc>
          <w:tcPr>
            <w:tcW w:w="691" w:type="pct"/>
          </w:tcPr>
          <w:p w14:paraId="2AB8DAB3" w14:textId="77777777" w:rsidR="00AC413A" w:rsidRDefault="00AC413A" w:rsidP="00FE78D0">
            <w:pPr>
              <w:jc w:val="both"/>
              <w:rPr>
                <w:rFonts w:cs="Arial"/>
                <w:color w:val="000000" w:themeColor="text1"/>
                <w:szCs w:val="20"/>
              </w:rPr>
            </w:pPr>
            <w:r>
              <w:rPr>
                <w:szCs w:val="20"/>
              </w:rPr>
              <w:t>No</w:t>
            </w:r>
          </w:p>
        </w:tc>
        <w:tc>
          <w:tcPr>
            <w:tcW w:w="690" w:type="pct"/>
          </w:tcPr>
          <w:p w14:paraId="10AADF78" w14:textId="77777777" w:rsidR="00AC413A" w:rsidRPr="00A02AEB" w:rsidRDefault="00AC413A" w:rsidP="00FE78D0">
            <w:pPr>
              <w:jc w:val="both"/>
              <w:rPr>
                <w:rFonts w:cs="Arial"/>
                <w:color w:val="000000" w:themeColor="text1"/>
                <w:szCs w:val="20"/>
              </w:rPr>
            </w:pPr>
            <w:r>
              <w:rPr>
                <w:szCs w:val="20"/>
              </w:rPr>
              <w:t>String</w:t>
            </w:r>
          </w:p>
        </w:tc>
        <w:tc>
          <w:tcPr>
            <w:tcW w:w="1116" w:type="pct"/>
          </w:tcPr>
          <w:p w14:paraId="064BBB4A" w14:textId="77777777" w:rsidR="00AC413A" w:rsidRPr="00A02AEB" w:rsidRDefault="00AC413A" w:rsidP="00FE78D0">
            <w:pPr>
              <w:jc w:val="both"/>
              <w:rPr>
                <w:color w:val="000000" w:themeColor="text1"/>
              </w:rPr>
            </w:pPr>
          </w:p>
        </w:tc>
        <w:tc>
          <w:tcPr>
            <w:tcW w:w="1283" w:type="pct"/>
          </w:tcPr>
          <w:p w14:paraId="225CBE4E" w14:textId="77777777" w:rsidR="00AC413A" w:rsidRDefault="00AC413A" w:rsidP="00FE78D0">
            <w:pPr>
              <w:jc w:val="both"/>
              <w:rPr>
                <w:rFonts w:cs="Arial"/>
                <w:color w:val="000000" w:themeColor="text1"/>
                <w:szCs w:val="20"/>
              </w:rPr>
            </w:pPr>
            <w:r>
              <w:rPr>
                <w:szCs w:val="20"/>
              </w:rPr>
              <w:t>Reason for the request failure</w:t>
            </w:r>
          </w:p>
        </w:tc>
      </w:tr>
    </w:tbl>
    <w:p w14:paraId="4B464EE4" w14:textId="77777777" w:rsidR="00163F81" w:rsidRDefault="00163F81" w:rsidP="00163F81">
      <w:pPr>
        <w:jc w:val="both"/>
      </w:pPr>
    </w:p>
    <w:p w14:paraId="634D67C7" w14:textId="77777777" w:rsidR="00163F81" w:rsidRDefault="00163F81" w:rsidP="00163F81">
      <w:pPr>
        <w:pStyle w:val="Heading3"/>
        <w:jc w:val="both"/>
      </w:pPr>
      <w:bookmarkStart w:id="130" w:name="_Toc409453692"/>
      <w:bookmarkStart w:id="131" w:name="_Ref409708339"/>
      <w:bookmarkStart w:id="132" w:name="_Toc411454387"/>
      <w:r>
        <w:t>Get Inbox Details API</w:t>
      </w:r>
      <w:bookmarkEnd w:id="130"/>
      <w:bookmarkEnd w:id="131"/>
      <w:bookmarkEnd w:id="132"/>
    </w:p>
    <w:p w14:paraId="2B932D2A" w14:textId="77777777" w:rsidR="00163F81" w:rsidRDefault="00163F81" w:rsidP="00163F81">
      <w:pPr>
        <w:jc w:val="both"/>
      </w:pPr>
    </w:p>
    <w:p w14:paraId="48385F00" w14:textId="77777777" w:rsidR="00163F81" w:rsidRDefault="00163F81" w:rsidP="00163F81">
      <w:pPr>
        <w:jc w:val="both"/>
      </w:pPr>
      <w:r w:rsidRPr="000B5468">
        <w:t xml:space="preserve">IVR shall invoke this API to get the </w:t>
      </w:r>
      <w:r>
        <w:t xml:space="preserve">Inbox </w:t>
      </w:r>
      <w:r w:rsidRPr="000B5468">
        <w:t xml:space="preserve">details of the </w:t>
      </w:r>
      <w:r>
        <w:t>beneficiary, identified by ‘callingNumber’</w:t>
      </w:r>
      <w:r w:rsidRPr="000B5468">
        <w:t>.</w:t>
      </w:r>
    </w:p>
    <w:p w14:paraId="35A16C6D" w14:textId="77777777" w:rsidR="00163F81" w:rsidRDefault="00163F81" w:rsidP="00163F81">
      <w:pPr>
        <w:jc w:val="both"/>
      </w:pPr>
    </w:p>
    <w:p w14:paraId="0CC95AE2" w14:textId="77777777" w:rsidR="00163F81" w:rsidRPr="002A3A31" w:rsidRDefault="00163F81" w:rsidP="00163F81">
      <w:pPr>
        <w:pStyle w:val="Heading4"/>
        <w:jc w:val="both"/>
      </w:pPr>
      <w:r>
        <w:t>Get Inbox Details API- Request</w:t>
      </w:r>
    </w:p>
    <w:p w14:paraId="23B035F1" w14:textId="77777777" w:rsidR="00163F81" w:rsidRPr="006110FF" w:rsidRDefault="00163F81" w:rsidP="00163F81">
      <w:pPr>
        <w:jc w:val="both"/>
      </w:pPr>
    </w:p>
    <w:p w14:paraId="3A122DFA" w14:textId="77777777" w:rsidR="00163F81" w:rsidRPr="00152DDF" w:rsidRDefault="00163F81" w:rsidP="00163F81">
      <w:pPr>
        <w:jc w:val="both"/>
      </w:pPr>
      <w:r w:rsidRPr="00651ECF">
        <w:rPr>
          <w:b/>
        </w:rPr>
        <w:t xml:space="preserve">URL: </w:t>
      </w:r>
      <w:r w:rsidRPr="00152DDF">
        <w:t>http://&lt;motech:port&gt;/motech-platform-server/module/</w:t>
      </w:r>
      <w:r w:rsidR="00017428">
        <w:t>api/</w:t>
      </w:r>
      <w:r w:rsidRPr="00152DDF">
        <w:t>kilkari/inbox</w:t>
      </w:r>
    </w:p>
    <w:p w14:paraId="667A97F9" w14:textId="77777777" w:rsidR="00163F81" w:rsidRPr="00152DDF" w:rsidRDefault="00163F81" w:rsidP="00163F81">
      <w:pPr>
        <w:jc w:val="both"/>
      </w:pPr>
      <w:r w:rsidRPr="00152DDF">
        <w:t>?callingNumber=9999999900&amp;callId=123456789123456</w:t>
      </w:r>
      <w:r w:rsidR="00280ADE">
        <w:t>&amp;languageLocationCode=10</w:t>
      </w:r>
    </w:p>
    <w:p w14:paraId="08252897" w14:textId="77777777" w:rsidR="00163F81" w:rsidRDefault="00163F81" w:rsidP="00163F81">
      <w:pPr>
        <w:jc w:val="both"/>
      </w:pPr>
    </w:p>
    <w:p w14:paraId="1492E95F" w14:textId="77777777" w:rsidR="00163F81" w:rsidRPr="00EB6872" w:rsidRDefault="00163F81" w:rsidP="00163F81">
      <w:pPr>
        <w:jc w:val="both"/>
      </w:pPr>
      <w:r w:rsidRPr="0060501A">
        <w:rPr>
          <w:b/>
        </w:rPr>
        <w:t>Method</w:t>
      </w:r>
      <w:r w:rsidRPr="00EB6872">
        <w:t xml:space="preserve">: </w:t>
      </w:r>
      <w:r>
        <w:t>GET</w:t>
      </w:r>
    </w:p>
    <w:p w14:paraId="630FA40C" w14:textId="77777777" w:rsidR="00163F81" w:rsidRDefault="00163F81" w:rsidP="00163F81">
      <w:pPr>
        <w:pStyle w:val="Heading5"/>
        <w:jc w:val="both"/>
      </w:pPr>
      <w:r>
        <w:t>Validations</w:t>
      </w:r>
    </w:p>
    <w:p w14:paraId="6A154596" w14:textId="77777777" w:rsidR="00163F81" w:rsidRDefault="00163F81" w:rsidP="00E65978">
      <w:pPr>
        <w:pStyle w:val="ListParagraph"/>
        <w:numPr>
          <w:ilvl w:val="0"/>
          <w:numId w:val="6"/>
        </w:numPr>
        <w:jc w:val="both"/>
      </w:pPr>
      <w:r>
        <w:t>NMS_MoTech</w:t>
      </w:r>
      <w:r w:rsidDel="00970EE2">
        <w:t xml:space="preserve"> </w:t>
      </w:r>
      <w:r>
        <w:t>shall return appropriate http error code in following case</w:t>
      </w:r>
    </w:p>
    <w:p w14:paraId="4D1B748B" w14:textId="77777777" w:rsidR="00163F81" w:rsidRDefault="00163F81" w:rsidP="00E65978">
      <w:pPr>
        <w:pStyle w:val="ListParagraph"/>
        <w:numPr>
          <w:ilvl w:val="1"/>
          <w:numId w:val="6"/>
        </w:numPr>
        <w:jc w:val="both"/>
      </w:pPr>
      <w:r>
        <w:t xml:space="preserve">msisdn, operator, circle and callId are not present as query parameters. </w:t>
      </w:r>
    </w:p>
    <w:p w14:paraId="3152C54C" w14:textId="77777777" w:rsidR="00163F81" w:rsidRDefault="00163F81" w:rsidP="00E65978">
      <w:pPr>
        <w:pStyle w:val="ListParagraph"/>
        <w:numPr>
          <w:ilvl w:val="1"/>
          <w:numId w:val="6"/>
        </w:numPr>
        <w:jc w:val="both"/>
      </w:pPr>
      <w:r>
        <w:t>msisdn does not contain 10 digits.</w:t>
      </w:r>
    </w:p>
    <w:p w14:paraId="4F67D56B" w14:textId="77777777" w:rsidR="00163F81" w:rsidRDefault="00163F81" w:rsidP="00163F81">
      <w:pPr>
        <w:pStyle w:val="Heading5"/>
        <w:jc w:val="both"/>
      </w:pPr>
      <w:r>
        <w:t>Http time Out</w:t>
      </w:r>
    </w:p>
    <w:p w14:paraId="5D73376C" w14:textId="77777777" w:rsidR="00163F81" w:rsidRPr="007A57D8"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70725CE6" w14:textId="77777777" w:rsidTr="00D55576">
        <w:trPr>
          <w:trHeight w:val="244"/>
        </w:trPr>
        <w:tc>
          <w:tcPr>
            <w:tcW w:w="3007" w:type="pct"/>
            <w:shd w:val="clear" w:color="auto" w:fill="D9D9D9" w:themeFill="background1" w:themeFillShade="D9"/>
            <w:vAlign w:val="bottom"/>
          </w:tcPr>
          <w:p w14:paraId="28220400"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3C003EB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4F5E4BA2" w14:textId="77777777" w:rsidTr="00D55576">
        <w:trPr>
          <w:trHeight w:val="386"/>
        </w:trPr>
        <w:tc>
          <w:tcPr>
            <w:tcW w:w="3007" w:type="pct"/>
          </w:tcPr>
          <w:p w14:paraId="6E62D7C4"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60FC6FEA"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F8867B5" w14:textId="77777777" w:rsidR="00163F81" w:rsidRDefault="00163F81" w:rsidP="00163F81">
      <w:pPr>
        <w:pStyle w:val="ListParagraph"/>
        <w:numPr>
          <w:ilvl w:val="0"/>
          <w:numId w:val="0"/>
        </w:numPr>
        <w:ind w:left="360"/>
        <w:jc w:val="both"/>
      </w:pPr>
    </w:p>
    <w:p w14:paraId="5EFF6D22" w14:textId="77777777" w:rsidR="00163F81" w:rsidRPr="000C573D" w:rsidRDefault="00163F81" w:rsidP="00163F81">
      <w:pPr>
        <w:pStyle w:val="Heading5"/>
        <w:jc w:val="both"/>
      </w:pPr>
      <w:r>
        <w:t>Query Parameters</w:t>
      </w:r>
    </w:p>
    <w:p w14:paraId="080A9E3A" w14:textId="77777777" w:rsidR="00163F81" w:rsidRDefault="00163F81" w:rsidP="00163F81">
      <w:pPr>
        <w:jc w:val="both"/>
      </w:pPr>
    </w:p>
    <w:tbl>
      <w:tblPr>
        <w:tblStyle w:val="TableGrid"/>
        <w:tblW w:w="9198" w:type="dxa"/>
        <w:tblLayout w:type="fixed"/>
        <w:tblLook w:val="04A0" w:firstRow="1" w:lastRow="0" w:firstColumn="1" w:lastColumn="0" w:noHBand="0" w:noVBand="1"/>
      </w:tblPr>
      <w:tblGrid>
        <w:gridCol w:w="558"/>
        <w:gridCol w:w="1801"/>
        <w:gridCol w:w="1284"/>
        <w:gridCol w:w="1134"/>
        <w:gridCol w:w="1829"/>
        <w:gridCol w:w="2592"/>
      </w:tblGrid>
      <w:tr w:rsidR="00163F81" w14:paraId="2ECF49F8" w14:textId="77777777" w:rsidTr="00FE78D0">
        <w:tc>
          <w:tcPr>
            <w:tcW w:w="558" w:type="dxa"/>
            <w:shd w:val="clear" w:color="auto" w:fill="D9D9D9" w:themeFill="background1" w:themeFillShade="D9"/>
          </w:tcPr>
          <w:p w14:paraId="1A64C7A0" w14:textId="77777777" w:rsidR="00163F81" w:rsidRDefault="00163F81" w:rsidP="00FE78D0">
            <w:pPr>
              <w:jc w:val="both"/>
            </w:pPr>
            <w:r>
              <w:t>#</w:t>
            </w:r>
          </w:p>
        </w:tc>
        <w:tc>
          <w:tcPr>
            <w:tcW w:w="1801" w:type="dxa"/>
            <w:shd w:val="clear" w:color="auto" w:fill="D9D9D9" w:themeFill="background1" w:themeFillShade="D9"/>
          </w:tcPr>
          <w:p w14:paraId="274B1394" w14:textId="77777777" w:rsidR="00163F81" w:rsidRDefault="00163F81" w:rsidP="00FE78D0">
            <w:pPr>
              <w:jc w:val="both"/>
            </w:pPr>
            <w:r>
              <w:t>Parameter Name</w:t>
            </w:r>
          </w:p>
        </w:tc>
        <w:tc>
          <w:tcPr>
            <w:tcW w:w="1284" w:type="dxa"/>
            <w:shd w:val="clear" w:color="auto" w:fill="D9D9D9" w:themeFill="background1" w:themeFillShade="D9"/>
          </w:tcPr>
          <w:p w14:paraId="063ACF10" w14:textId="77777777" w:rsidR="00163F81" w:rsidRDefault="00163F81" w:rsidP="00FE78D0">
            <w:pPr>
              <w:jc w:val="both"/>
            </w:pPr>
            <w:r>
              <w:t>Mandatory</w:t>
            </w:r>
          </w:p>
        </w:tc>
        <w:tc>
          <w:tcPr>
            <w:tcW w:w="1134" w:type="dxa"/>
            <w:shd w:val="clear" w:color="auto" w:fill="D9D9D9" w:themeFill="background1" w:themeFillShade="D9"/>
          </w:tcPr>
          <w:p w14:paraId="1926586E" w14:textId="77777777" w:rsidR="00163F81" w:rsidRDefault="00163F81" w:rsidP="00FE78D0">
            <w:pPr>
              <w:jc w:val="both"/>
            </w:pPr>
            <w:r>
              <w:t>Data type</w:t>
            </w:r>
          </w:p>
        </w:tc>
        <w:tc>
          <w:tcPr>
            <w:tcW w:w="1829" w:type="dxa"/>
            <w:shd w:val="clear" w:color="auto" w:fill="D9D9D9" w:themeFill="background1" w:themeFillShade="D9"/>
          </w:tcPr>
          <w:p w14:paraId="6F1B2F9A" w14:textId="77777777" w:rsidR="00163F81" w:rsidRDefault="00163F81" w:rsidP="00FE78D0">
            <w:pPr>
              <w:jc w:val="both"/>
            </w:pPr>
            <w:r>
              <w:t>Range</w:t>
            </w:r>
          </w:p>
        </w:tc>
        <w:tc>
          <w:tcPr>
            <w:tcW w:w="2592" w:type="dxa"/>
            <w:shd w:val="clear" w:color="auto" w:fill="D9D9D9" w:themeFill="background1" w:themeFillShade="D9"/>
          </w:tcPr>
          <w:p w14:paraId="00FE1744" w14:textId="77777777" w:rsidR="00163F81" w:rsidRDefault="00163F81" w:rsidP="00FE78D0">
            <w:pPr>
              <w:jc w:val="both"/>
            </w:pPr>
            <w:r>
              <w:t>Description</w:t>
            </w:r>
          </w:p>
        </w:tc>
      </w:tr>
      <w:tr w:rsidR="00163F81" w14:paraId="3FE25CEE" w14:textId="77777777" w:rsidTr="00FE78D0">
        <w:tc>
          <w:tcPr>
            <w:tcW w:w="558" w:type="dxa"/>
          </w:tcPr>
          <w:p w14:paraId="615586C2" w14:textId="77777777" w:rsidR="00163F81" w:rsidRDefault="00163F81" w:rsidP="00FE78D0">
            <w:pPr>
              <w:jc w:val="both"/>
            </w:pPr>
            <w:r>
              <w:t>1</w:t>
            </w:r>
          </w:p>
        </w:tc>
        <w:tc>
          <w:tcPr>
            <w:tcW w:w="1801" w:type="dxa"/>
          </w:tcPr>
          <w:p w14:paraId="291FB9C0" w14:textId="77777777" w:rsidR="00163F81" w:rsidRDefault="00163F81" w:rsidP="00FE78D0">
            <w:pPr>
              <w:jc w:val="both"/>
            </w:pPr>
            <w:r>
              <w:t>callingNumber</w:t>
            </w:r>
          </w:p>
        </w:tc>
        <w:tc>
          <w:tcPr>
            <w:tcW w:w="1284" w:type="dxa"/>
          </w:tcPr>
          <w:p w14:paraId="4125C0E2" w14:textId="77777777" w:rsidR="00163F81" w:rsidRDefault="00163F81" w:rsidP="00FE78D0">
            <w:pPr>
              <w:jc w:val="both"/>
            </w:pPr>
            <w:r>
              <w:t>Yes</w:t>
            </w:r>
          </w:p>
        </w:tc>
        <w:tc>
          <w:tcPr>
            <w:tcW w:w="1134" w:type="dxa"/>
          </w:tcPr>
          <w:p w14:paraId="6065788A" w14:textId="77777777" w:rsidR="00163F81" w:rsidRDefault="00163F81" w:rsidP="00FE78D0">
            <w:pPr>
              <w:jc w:val="both"/>
            </w:pPr>
            <w:r>
              <w:t>Number (10 digits)</w:t>
            </w:r>
          </w:p>
        </w:tc>
        <w:tc>
          <w:tcPr>
            <w:tcW w:w="1829" w:type="dxa"/>
          </w:tcPr>
          <w:p w14:paraId="2FCE2930" w14:textId="77777777" w:rsidR="00163F81" w:rsidRDefault="00163F81" w:rsidP="00FE78D0">
            <w:pPr>
              <w:jc w:val="both"/>
            </w:pPr>
            <w:r>
              <w:t>10 Digits (all digits must be present)</w:t>
            </w:r>
          </w:p>
        </w:tc>
        <w:tc>
          <w:tcPr>
            <w:tcW w:w="2592" w:type="dxa"/>
          </w:tcPr>
          <w:p w14:paraId="130EF53A" w14:textId="77777777" w:rsidR="00163F81" w:rsidRDefault="00163F81" w:rsidP="00FE78D0">
            <w:pPr>
              <w:jc w:val="both"/>
            </w:pPr>
            <w:r>
              <w:t>10-digit mobile number of the caller</w:t>
            </w:r>
          </w:p>
        </w:tc>
      </w:tr>
      <w:tr w:rsidR="00163F81" w:rsidRPr="00E46D1E" w14:paraId="6ED0E79A" w14:textId="77777777" w:rsidTr="00FE78D0">
        <w:tc>
          <w:tcPr>
            <w:tcW w:w="558" w:type="dxa"/>
          </w:tcPr>
          <w:p w14:paraId="6A13EC67" w14:textId="77777777" w:rsidR="00163F81" w:rsidRPr="00E46D1E" w:rsidRDefault="00163F81" w:rsidP="00FE78D0">
            <w:pPr>
              <w:jc w:val="both"/>
            </w:pPr>
            <w:r>
              <w:t>2</w:t>
            </w:r>
          </w:p>
        </w:tc>
        <w:tc>
          <w:tcPr>
            <w:tcW w:w="1801" w:type="dxa"/>
          </w:tcPr>
          <w:p w14:paraId="1961125F" w14:textId="77777777" w:rsidR="00163F81" w:rsidRPr="00E46D1E" w:rsidRDefault="00163F81" w:rsidP="00FE78D0">
            <w:pPr>
              <w:jc w:val="both"/>
            </w:pPr>
            <w:r w:rsidRPr="00E46D1E">
              <w:t>call</w:t>
            </w:r>
            <w:r>
              <w:t>I</w:t>
            </w:r>
            <w:r w:rsidRPr="00E46D1E">
              <w:t>d</w:t>
            </w:r>
          </w:p>
        </w:tc>
        <w:tc>
          <w:tcPr>
            <w:tcW w:w="1284" w:type="dxa"/>
          </w:tcPr>
          <w:p w14:paraId="3C0A9004" w14:textId="77777777" w:rsidR="00163F81" w:rsidRPr="00E46D1E" w:rsidRDefault="00163F81" w:rsidP="00FE78D0">
            <w:pPr>
              <w:jc w:val="both"/>
            </w:pPr>
            <w:r w:rsidRPr="00E46D1E">
              <w:t>Yes</w:t>
            </w:r>
          </w:p>
        </w:tc>
        <w:tc>
          <w:tcPr>
            <w:tcW w:w="1134" w:type="dxa"/>
          </w:tcPr>
          <w:p w14:paraId="7C43CA8F" w14:textId="77777777" w:rsidR="00163F81" w:rsidRPr="00E46D1E" w:rsidRDefault="00163F81" w:rsidP="00FE78D0">
            <w:pPr>
              <w:jc w:val="both"/>
            </w:pPr>
            <w:r w:rsidRPr="00E46D1E">
              <w:t>Number</w:t>
            </w:r>
            <w:r>
              <w:t xml:space="preserve"> (15 digits)</w:t>
            </w:r>
          </w:p>
        </w:tc>
        <w:tc>
          <w:tcPr>
            <w:tcW w:w="1829" w:type="dxa"/>
          </w:tcPr>
          <w:p w14:paraId="4FBEB95F" w14:textId="77777777" w:rsidR="00163F81" w:rsidRPr="00E46D1E" w:rsidRDefault="00163F81" w:rsidP="00FE78D0">
            <w:pPr>
              <w:jc w:val="both"/>
            </w:pPr>
            <w:r>
              <w:t>NA</w:t>
            </w:r>
          </w:p>
        </w:tc>
        <w:tc>
          <w:tcPr>
            <w:tcW w:w="2592" w:type="dxa"/>
          </w:tcPr>
          <w:p w14:paraId="62DA613A" w14:textId="77777777" w:rsidR="00163F81" w:rsidRPr="00E46D1E" w:rsidRDefault="00163F81" w:rsidP="00FE78D0">
            <w:pPr>
              <w:jc w:val="both"/>
            </w:pPr>
            <w:r w:rsidRPr="00AF0117">
              <w:t>15 digit unique call id assigned by IVR</w:t>
            </w:r>
          </w:p>
        </w:tc>
      </w:tr>
      <w:tr w:rsidR="00280ADE" w:rsidRPr="00E46D1E" w14:paraId="738E77F8" w14:textId="77777777" w:rsidTr="00FE78D0">
        <w:tc>
          <w:tcPr>
            <w:tcW w:w="558" w:type="dxa"/>
          </w:tcPr>
          <w:p w14:paraId="5F51F09C" w14:textId="77777777" w:rsidR="00280ADE" w:rsidRDefault="00280ADE" w:rsidP="00FE78D0">
            <w:pPr>
              <w:jc w:val="both"/>
            </w:pPr>
            <w:r>
              <w:t>3</w:t>
            </w:r>
          </w:p>
        </w:tc>
        <w:tc>
          <w:tcPr>
            <w:tcW w:w="1801" w:type="dxa"/>
          </w:tcPr>
          <w:p w14:paraId="65887FA4" w14:textId="77777777" w:rsidR="00280ADE" w:rsidRPr="00E46D1E" w:rsidRDefault="00280ADE" w:rsidP="00FE78D0">
            <w:pPr>
              <w:jc w:val="both"/>
            </w:pPr>
            <w:r>
              <w:t>languageLocationCode</w:t>
            </w:r>
          </w:p>
        </w:tc>
        <w:tc>
          <w:tcPr>
            <w:tcW w:w="1284" w:type="dxa"/>
          </w:tcPr>
          <w:p w14:paraId="409590CB" w14:textId="48202F73" w:rsidR="00280ADE" w:rsidRPr="00E46D1E" w:rsidRDefault="00840379" w:rsidP="00FE78D0">
            <w:pPr>
              <w:jc w:val="both"/>
            </w:pPr>
            <w:r>
              <w:t>No</w:t>
            </w:r>
          </w:p>
        </w:tc>
        <w:tc>
          <w:tcPr>
            <w:tcW w:w="1134" w:type="dxa"/>
          </w:tcPr>
          <w:p w14:paraId="44E089E5" w14:textId="77777777" w:rsidR="00280ADE" w:rsidRPr="00E46D1E" w:rsidRDefault="00280ADE" w:rsidP="00FE78D0">
            <w:pPr>
              <w:jc w:val="both"/>
            </w:pPr>
            <w:r>
              <w:t>String</w:t>
            </w:r>
          </w:p>
        </w:tc>
        <w:tc>
          <w:tcPr>
            <w:tcW w:w="1829" w:type="dxa"/>
          </w:tcPr>
          <w:p w14:paraId="75170156" w14:textId="77777777" w:rsidR="00280ADE" w:rsidRDefault="00280ADE" w:rsidP="00FE78D0">
            <w:pPr>
              <w:jc w:val="both"/>
            </w:pPr>
          </w:p>
        </w:tc>
        <w:tc>
          <w:tcPr>
            <w:tcW w:w="2592" w:type="dxa"/>
          </w:tcPr>
          <w:p w14:paraId="0E9B36B5" w14:textId="77777777" w:rsidR="00280ADE" w:rsidRPr="00AF0117" w:rsidRDefault="0048752B" w:rsidP="00FE78D0">
            <w:pPr>
              <w:jc w:val="both"/>
            </w:pPr>
            <w:r w:rsidRPr="00DC4E12">
              <w:t>Language preference selected by caller</w:t>
            </w:r>
          </w:p>
        </w:tc>
      </w:tr>
    </w:tbl>
    <w:p w14:paraId="3B9D6A77" w14:textId="77777777" w:rsidR="00163F81" w:rsidRDefault="00163F81" w:rsidP="00163F81">
      <w:pPr>
        <w:pStyle w:val="Heading5"/>
        <w:jc w:val="both"/>
      </w:pPr>
      <w:r>
        <w:t>Headers</w:t>
      </w:r>
    </w:p>
    <w:p w14:paraId="210A3D5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3D937753" w14:textId="77777777" w:rsidTr="00FE78D0">
        <w:tc>
          <w:tcPr>
            <w:tcW w:w="1512" w:type="dxa"/>
            <w:shd w:val="clear" w:color="auto" w:fill="D9D9D9" w:themeFill="background1" w:themeFillShade="D9"/>
          </w:tcPr>
          <w:p w14:paraId="20E0BC01" w14:textId="77777777" w:rsidR="00163F81" w:rsidRDefault="00163F81" w:rsidP="00FE78D0">
            <w:pPr>
              <w:jc w:val="both"/>
            </w:pPr>
            <w:r>
              <w:t>Header Name</w:t>
            </w:r>
          </w:p>
        </w:tc>
        <w:tc>
          <w:tcPr>
            <w:tcW w:w="1595" w:type="dxa"/>
            <w:shd w:val="clear" w:color="auto" w:fill="D9D9D9" w:themeFill="background1" w:themeFillShade="D9"/>
          </w:tcPr>
          <w:p w14:paraId="68993413" w14:textId="77777777" w:rsidR="00163F81" w:rsidRDefault="00163F81" w:rsidP="00FE78D0">
            <w:pPr>
              <w:jc w:val="both"/>
            </w:pPr>
            <w:r>
              <w:t>Header Value</w:t>
            </w:r>
          </w:p>
        </w:tc>
        <w:tc>
          <w:tcPr>
            <w:tcW w:w="1341" w:type="dxa"/>
            <w:shd w:val="clear" w:color="auto" w:fill="D9D9D9" w:themeFill="background1" w:themeFillShade="D9"/>
          </w:tcPr>
          <w:p w14:paraId="586FA234" w14:textId="77777777" w:rsidR="00163F81" w:rsidRDefault="00163F81" w:rsidP="00FE78D0">
            <w:pPr>
              <w:jc w:val="both"/>
            </w:pPr>
            <w:r>
              <w:t>Mandatory</w:t>
            </w:r>
          </w:p>
        </w:tc>
        <w:tc>
          <w:tcPr>
            <w:tcW w:w="4732" w:type="dxa"/>
            <w:shd w:val="clear" w:color="auto" w:fill="D9D9D9" w:themeFill="background1" w:themeFillShade="D9"/>
          </w:tcPr>
          <w:p w14:paraId="4DAE94E8" w14:textId="77777777" w:rsidR="00163F81" w:rsidRDefault="00163F81" w:rsidP="00FE78D0">
            <w:pPr>
              <w:jc w:val="both"/>
            </w:pPr>
            <w:r>
              <w:t>Description</w:t>
            </w:r>
          </w:p>
        </w:tc>
      </w:tr>
      <w:tr w:rsidR="00163F81" w14:paraId="33FA863A" w14:textId="77777777" w:rsidTr="00FE78D0">
        <w:tc>
          <w:tcPr>
            <w:tcW w:w="1512" w:type="dxa"/>
          </w:tcPr>
          <w:p w14:paraId="5D558C55" w14:textId="77777777" w:rsidR="00163F81" w:rsidRPr="0065474C" w:rsidRDefault="00163F81" w:rsidP="00FE78D0">
            <w:pPr>
              <w:jc w:val="both"/>
            </w:pPr>
            <w:r>
              <w:t>Accept</w:t>
            </w:r>
          </w:p>
        </w:tc>
        <w:tc>
          <w:tcPr>
            <w:tcW w:w="1595" w:type="dxa"/>
          </w:tcPr>
          <w:p w14:paraId="35F58946" w14:textId="77777777" w:rsidR="00163F81" w:rsidRPr="0065474C" w:rsidRDefault="00163F81" w:rsidP="00FE78D0">
            <w:pPr>
              <w:jc w:val="both"/>
            </w:pPr>
            <w:r>
              <w:t>application/json</w:t>
            </w:r>
          </w:p>
        </w:tc>
        <w:tc>
          <w:tcPr>
            <w:tcW w:w="1341" w:type="dxa"/>
          </w:tcPr>
          <w:p w14:paraId="27A00797" w14:textId="77777777" w:rsidR="00163F81" w:rsidRPr="0065474C" w:rsidRDefault="00163F81" w:rsidP="00FE78D0">
            <w:pPr>
              <w:jc w:val="both"/>
            </w:pPr>
            <w:r>
              <w:t>Yes</w:t>
            </w:r>
          </w:p>
        </w:tc>
        <w:tc>
          <w:tcPr>
            <w:tcW w:w="4732" w:type="dxa"/>
          </w:tcPr>
          <w:p w14:paraId="414FF86F" w14:textId="77777777" w:rsidR="00163F81" w:rsidRPr="00706077" w:rsidRDefault="00163F81" w:rsidP="00FE78D0">
            <w:pPr>
              <w:jc w:val="both"/>
            </w:pPr>
            <w:r>
              <w:t>It specifies the format of the content accepted by the API invoker.</w:t>
            </w:r>
          </w:p>
        </w:tc>
      </w:tr>
    </w:tbl>
    <w:p w14:paraId="2CFC38FC" w14:textId="77777777" w:rsidR="00163F81" w:rsidRDefault="00163F81" w:rsidP="00163F81">
      <w:pPr>
        <w:pStyle w:val="Heading4"/>
        <w:jc w:val="both"/>
      </w:pPr>
      <w:r>
        <w:t xml:space="preserve">Get Inbox Details API </w:t>
      </w:r>
      <w:r w:rsidR="00350A13">
        <w:t>–</w:t>
      </w:r>
      <w:r>
        <w:t xml:space="preserve"> </w:t>
      </w:r>
      <w:r w:rsidRPr="00D164C4">
        <w:t>Response</w:t>
      </w:r>
    </w:p>
    <w:p w14:paraId="6322F42F"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0C06C71" w14:textId="77777777" w:rsidTr="00FE78D0">
        <w:tc>
          <w:tcPr>
            <w:tcW w:w="1188" w:type="dxa"/>
            <w:shd w:val="clear" w:color="auto" w:fill="D9D9D9" w:themeFill="background1" w:themeFillShade="D9"/>
          </w:tcPr>
          <w:p w14:paraId="4EFEAAB5"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1AE7B05B"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45655B4A"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C6C039E"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36D3A728" w14:textId="77777777" w:rsidR="00163F81" w:rsidRPr="00DE1B6A" w:rsidRDefault="00163F81" w:rsidP="00FE78D0">
            <w:pPr>
              <w:jc w:val="both"/>
            </w:pPr>
            <w:r w:rsidRPr="00DE1B6A">
              <w:t>Description</w:t>
            </w:r>
          </w:p>
        </w:tc>
      </w:tr>
      <w:tr w:rsidR="00163F81" w14:paraId="00D6DE38" w14:textId="77777777" w:rsidTr="00FE78D0">
        <w:trPr>
          <w:trHeight w:val="346"/>
        </w:trPr>
        <w:tc>
          <w:tcPr>
            <w:tcW w:w="1188" w:type="dxa"/>
          </w:tcPr>
          <w:p w14:paraId="210D0CC2" w14:textId="77777777" w:rsidR="00163F81" w:rsidRPr="00031093" w:rsidRDefault="00163F81" w:rsidP="00FE78D0">
            <w:pPr>
              <w:jc w:val="both"/>
            </w:pPr>
            <w:r w:rsidRPr="00031093">
              <w:t>Successful</w:t>
            </w:r>
          </w:p>
        </w:tc>
        <w:tc>
          <w:tcPr>
            <w:tcW w:w="3315" w:type="dxa"/>
          </w:tcPr>
          <w:p w14:paraId="0CAF42ED" w14:textId="77777777" w:rsidR="00163F81" w:rsidRPr="00A20A3F" w:rsidRDefault="00163F81" w:rsidP="00FE78D0">
            <w:pPr>
              <w:jc w:val="both"/>
              <w:rPr>
                <w:color w:val="000000" w:themeColor="text1"/>
              </w:rPr>
            </w:pPr>
            <w:r w:rsidRPr="00A20A3F">
              <w:rPr>
                <w:color w:val="000000" w:themeColor="text1"/>
              </w:rPr>
              <w:t>{</w:t>
            </w:r>
          </w:p>
          <w:p w14:paraId="3AA72669" w14:textId="77777777" w:rsidR="00163F81" w:rsidRPr="00A20A3F" w:rsidRDefault="003F5A2D" w:rsidP="00FE78D0">
            <w:pPr>
              <w:jc w:val="both"/>
              <w:rPr>
                <w:color w:val="000000" w:themeColor="text1"/>
              </w:rPr>
            </w:pPr>
            <w:r>
              <w:rPr>
                <w:color w:val="000000" w:themeColor="text1"/>
              </w:rPr>
              <w:t>"</w:t>
            </w:r>
            <w:r w:rsidR="00163F81" w:rsidRPr="00A20A3F">
              <w:rPr>
                <w:color w:val="000000" w:themeColor="text1"/>
              </w:rPr>
              <w:t>inboxSubscriptionDetailList</w:t>
            </w:r>
            <w:r>
              <w:rPr>
                <w:color w:val="000000" w:themeColor="text1"/>
              </w:rPr>
              <w:t>"</w:t>
            </w:r>
            <w:r w:rsidR="00163F81" w:rsidRPr="00A20A3F">
              <w:rPr>
                <w:color w:val="000000" w:themeColor="text1"/>
              </w:rPr>
              <w:t>: [</w:t>
            </w:r>
          </w:p>
          <w:p w14:paraId="39795958" w14:textId="77777777" w:rsidR="00163F81" w:rsidRPr="00A20A3F" w:rsidRDefault="00163F81" w:rsidP="00FE78D0">
            <w:pPr>
              <w:jc w:val="both"/>
              <w:rPr>
                <w:color w:val="000000" w:themeColor="text1"/>
              </w:rPr>
            </w:pPr>
            <w:r w:rsidRPr="00A20A3F">
              <w:rPr>
                <w:color w:val="000000" w:themeColor="text1"/>
              </w:rPr>
              <w:t xml:space="preserve">        {</w:t>
            </w:r>
          </w:p>
          <w:p w14:paraId="7F655E94"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12345678</w:t>
            </w:r>
            <w:r>
              <w:rPr>
                <w:color w:val="000000" w:themeColor="text1"/>
              </w:rPr>
              <w:t>-</w:t>
            </w:r>
            <w:r w:rsidRPr="00A20A3F">
              <w:rPr>
                <w:color w:val="000000" w:themeColor="text1"/>
              </w:rPr>
              <w:t>9…</w:t>
            </w:r>
            <w:r w:rsidR="003F5A2D">
              <w:rPr>
                <w:color w:val="000000" w:themeColor="text1"/>
              </w:rPr>
              <w:t>"</w:t>
            </w:r>
            <w:r w:rsidRPr="00A20A3F">
              <w:rPr>
                <w:color w:val="000000" w:themeColor="text1"/>
              </w:rPr>
              <w:t>,</w:t>
            </w:r>
          </w:p>
          <w:p w14:paraId="6EEA5D42"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48WeeksPack</w:t>
            </w:r>
            <w:r w:rsidR="003F5A2D">
              <w:rPr>
                <w:color w:val="000000" w:themeColor="text1"/>
              </w:rPr>
              <w:t>"</w:t>
            </w:r>
            <w:r w:rsidRPr="00A20A3F">
              <w:rPr>
                <w:color w:val="000000" w:themeColor="text1"/>
              </w:rPr>
              <w:t>,</w:t>
            </w:r>
          </w:p>
          <w:p w14:paraId="300892CE"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2_2</w:t>
            </w:r>
            <w:r w:rsidR="003F5A2D">
              <w:rPr>
                <w:color w:val="000000" w:themeColor="text1"/>
              </w:rPr>
              <w:t>"</w:t>
            </w:r>
            <w:r w:rsidRPr="00A20A3F">
              <w:rPr>
                <w:color w:val="000000" w:themeColor="text1"/>
              </w:rPr>
              <w:t>,</w:t>
            </w:r>
          </w:p>
          <w:p w14:paraId="53F4BCFB" w14:textId="77777777" w:rsidR="00163F81" w:rsidRPr="00A20A3F" w:rsidRDefault="00163F81" w:rsidP="00FE78D0">
            <w:pPr>
              <w:jc w:val="both"/>
              <w:rPr>
                <w:color w:val="000000" w:themeColor="text1"/>
              </w:rPr>
            </w:pPr>
            <w:r w:rsidRPr="00A20A3F">
              <w:rPr>
                <w:color w:val="000000" w:themeColor="text1"/>
              </w:rPr>
              <w:lastRenderedPageBreak/>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6F02C259" w14:textId="77777777" w:rsidR="00163F81" w:rsidRPr="00A20A3F" w:rsidRDefault="00163F81" w:rsidP="00FE78D0">
            <w:pPr>
              <w:jc w:val="both"/>
              <w:rPr>
                <w:color w:val="000000" w:themeColor="text1"/>
              </w:rPr>
            </w:pPr>
            <w:r w:rsidRPr="00A20A3F">
              <w:rPr>
                <w:color w:val="000000" w:themeColor="text1"/>
              </w:rPr>
              <w:t xml:space="preserve">        },</w:t>
            </w:r>
          </w:p>
          <w:p w14:paraId="57E6B004" w14:textId="77777777" w:rsidR="00163F81" w:rsidRPr="00A20A3F" w:rsidRDefault="00163F81" w:rsidP="00FE78D0">
            <w:pPr>
              <w:jc w:val="both"/>
              <w:rPr>
                <w:color w:val="000000" w:themeColor="text1"/>
              </w:rPr>
            </w:pPr>
            <w:r w:rsidRPr="00A20A3F">
              <w:rPr>
                <w:color w:val="000000" w:themeColor="text1"/>
              </w:rPr>
              <w:t xml:space="preserve">        {</w:t>
            </w:r>
          </w:p>
          <w:p w14:paraId="47FB61A5"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11111111</w:t>
            </w:r>
            <w:r>
              <w:rPr>
                <w:color w:val="000000" w:themeColor="text1"/>
              </w:rPr>
              <w:t>-</w:t>
            </w:r>
            <w:r w:rsidRPr="00A20A3F">
              <w:rPr>
                <w:color w:val="000000" w:themeColor="text1"/>
              </w:rPr>
              <w:t>1…</w:t>
            </w:r>
            <w:r w:rsidR="003F5A2D">
              <w:rPr>
                <w:color w:val="000000" w:themeColor="text1"/>
              </w:rPr>
              <w:t>"</w:t>
            </w:r>
            <w:r w:rsidRPr="00A20A3F">
              <w:rPr>
                <w:color w:val="000000" w:themeColor="text1"/>
              </w:rPr>
              <w:t>,</w:t>
            </w:r>
          </w:p>
          <w:p w14:paraId="11DDC8C4" w14:textId="0295B7AB"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subscriptionPack</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7</w:t>
            </w:r>
            <w:r w:rsidR="001F21F0">
              <w:rPr>
                <w:color w:val="000000" w:themeColor="text1"/>
              </w:rPr>
              <w:t>2</w:t>
            </w:r>
            <w:r w:rsidRPr="00A20A3F">
              <w:rPr>
                <w:color w:val="000000" w:themeColor="text1"/>
              </w:rPr>
              <w:t>WeeksPack</w:t>
            </w:r>
            <w:r w:rsidR="003F5A2D">
              <w:rPr>
                <w:color w:val="000000" w:themeColor="text1"/>
              </w:rPr>
              <w:t>"</w:t>
            </w:r>
            <w:r w:rsidRPr="00A20A3F">
              <w:rPr>
                <w:color w:val="000000" w:themeColor="text1"/>
              </w:rPr>
              <w:t>,</w:t>
            </w:r>
          </w:p>
          <w:p w14:paraId="046BC82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inboxWeekId</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10_1</w:t>
            </w:r>
            <w:r w:rsidR="003F5A2D">
              <w:rPr>
                <w:color w:val="000000" w:themeColor="text1"/>
              </w:rPr>
              <w:t>"</w:t>
            </w:r>
            <w:r w:rsidRPr="00A20A3F">
              <w:rPr>
                <w:color w:val="000000" w:themeColor="text1"/>
              </w:rPr>
              <w:t>,</w:t>
            </w:r>
          </w:p>
          <w:p w14:paraId="35EADF9B" w14:textId="77777777" w:rsidR="00163F81" w:rsidRPr="00A20A3F" w:rsidRDefault="00163F81" w:rsidP="00FE78D0">
            <w:pPr>
              <w:jc w:val="both"/>
              <w:rPr>
                <w:color w:val="000000" w:themeColor="text1"/>
              </w:rPr>
            </w:pPr>
            <w:r w:rsidRPr="00A20A3F">
              <w:rPr>
                <w:color w:val="000000" w:themeColor="text1"/>
              </w:rPr>
              <w:t xml:space="preserve">            </w:t>
            </w:r>
            <w:r w:rsidR="003F5A2D">
              <w:rPr>
                <w:color w:val="000000" w:themeColor="text1"/>
              </w:rPr>
              <w:t>"</w:t>
            </w:r>
            <w:r w:rsidRPr="00A20A3F">
              <w:rPr>
                <w:color w:val="000000" w:themeColor="text1"/>
              </w:rPr>
              <w:t>contentFileName</w:t>
            </w:r>
            <w:r w:rsidR="003F5A2D">
              <w:rPr>
                <w:color w:val="000000" w:themeColor="text1"/>
              </w:rPr>
              <w:t>"</w:t>
            </w:r>
            <w:r w:rsidRPr="00A20A3F">
              <w:rPr>
                <w:color w:val="000000" w:themeColor="text1"/>
              </w:rPr>
              <w:t xml:space="preserve">: </w:t>
            </w:r>
            <w:r w:rsidR="003F5A2D">
              <w:rPr>
                <w:color w:val="000000" w:themeColor="text1"/>
              </w:rPr>
              <w:t>"</w:t>
            </w:r>
            <w:r w:rsidRPr="00A20A3F">
              <w:rPr>
                <w:color w:val="000000" w:themeColor="text1"/>
              </w:rPr>
              <w:t>xyz.wav</w:t>
            </w:r>
            <w:r w:rsidR="003F5A2D">
              <w:rPr>
                <w:color w:val="000000" w:themeColor="text1"/>
              </w:rPr>
              <w:t>"</w:t>
            </w:r>
          </w:p>
          <w:p w14:paraId="0E9109D0" w14:textId="77777777" w:rsidR="00163F81" w:rsidRPr="00A20A3F" w:rsidRDefault="00163F81" w:rsidP="00FE78D0">
            <w:pPr>
              <w:jc w:val="both"/>
              <w:rPr>
                <w:color w:val="000000" w:themeColor="text1"/>
              </w:rPr>
            </w:pPr>
            <w:r w:rsidRPr="00A20A3F">
              <w:rPr>
                <w:color w:val="000000" w:themeColor="text1"/>
              </w:rPr>
              <w:t xml:space="preserve">        }</w:t>
            </w:r>
          </w:p>
          <w:p w14:paraId="6D32357E" w14:textId="77777777" w:rsidR="00163F81" w:rsidRPr="00A20A3F" w:rsidRDefault="00163F81" w:rsidP="00FE78D0">
            <w:pPr>
              <w:jc w:val="both"/>
              <w:rPr>
                <w:color w:val="000000" w:themeColor="text1"/>
              </w:rPr>
            </w:pPr>
            <w:r w:rsidRPr="00A20A3F">
              <w:rPr>
                <w:color w:val="000000" w:themeColor="text1"/>
              </w:rPr>
              <w:t xml:space="preserve">    ]</w:t>
            </w:r>
          </w:p>
          <w:p w14:paraId="3A3B272C" w14:textId="77777777" w:rsidR="00163F81" w:rsidRDefault="00163F81" w:rsidP="00FE78D0">
            <w:pPr>
              <w:jc w:val="both"/>
              <w:rPr>
                <w:color w:val="000000" w:themeColor="text1"/>
              </w:rPr>
            </w:pPr>
            <w:r w:rsidRPr="00A20A3F">
              <w:rPr>
                <w:color w:val="000000" w:themeColor="text1"/>
              </w:rPr>
              <w:t>}</w:t>
            </w:r>
          </w:p>
          <w:p w14:paraId="0A5A9B54" w14:textId="77777777" w:rsidR="00163F81" w:rsidRPr="00A02AEB" w:rsidRDefault="00163F81" w:rsidP="00FE78D0">
            <w:pPr>
              <w:jc w:val="both"/>
              <w:rPr>
                <w:color w:val="000000" w:themeColor="text1"/>
              </w:rPr>
            </w:pPr>
          </w:p>
          <w:p w14:paraId="51059EE9" w14:textId="77777777" w:rsidR="00163F81" w:rsidRPr="00A02AEB" w:rsidRDefault="00163F81" w:rsidP="00FE78D0">
            <w:pPr>
              <w:jc w:val="both"/>
              <w:rPr>
                <w:color w:val="000000" w:themeColor="text1"/>
              </w:rPr>
            </w:pPr>
          </w:p>
        </w:tc>
        <w:tc>
          <w:tcPr>
            <w:tcW w:w="956" w:type="dxa"/>
          </w:tcPr>
          <w:p w14:paraId="5FAE2FBA" w14:textId="77777777" w:rsidR="00163F81" w:rsidRPr="00031093" w:rsidRDefault="00163F81" w:rsidP="00FE78D0">
            <w:pPr>
              <w:jc w:val="both"/>
            </w:pPr>
            <w:r w:rsidRPr="00031093">
              <w:lastRenderedPageBreak/>
              <w:t>200</w:t>
            </w:r>
          </w:p>
        </w:tc>
        <w:tc>
          <w:tcPr>
            <w:tcW w:w="1471" w:type="dxa"/>
          </w:tcPr>
          <w:p w14:paraId="3869DFAB" w14:textId="77777777" w:rsidR="00163F81" w:rsidRPr="00031093" w:rsidRDefault="00163F81" w:rsidP="00FE78D0">
            <w:pPr>
              <w:jc w:val="both"/>
            </w:pPr>
            <w:r w:rsidRPr="00031093">
              <w:t>Application/json</w:t>
            </w:r>
          </w:p>
        </w:tc>
        <w:tc>
          <w:tcPr>
            <w:tcW w:w="2250" w:type="dxa"/>
          </w:tcPr>
          <w:p w14:paraId="50B66894" w14:textId="77777777" w:rsidR="00163F81" w:rsidRPr="00031093" w:rsidRDefault="00163F81" w:rsidP="00FE78D0">
            <w:pPr>
              <w:jc w:val="both"/>
            </w:pPr>
          </w:p>
        </w:tc>
      </w:tr>
      <w:tr w:rsidR="00757814" w14:paraId="5596ABC8" w14:textId="77777777" w:rsidTr="00FE78D0">
        <w:tc>
          <w:tcPr>
            <w:tcW w:w="1188" w:type="dxa"/>
            <w:vMerge w:val="restart"/>
          </w:tcPr>
          <w:p w14:paraId="4E17C5C3" w14:textId="77777777" w:rsidR="00757814" w:rsidRPr="00031093" w:rsidRDefault="00757814" w:rsidP="00FE78D0">
            <w:pPr>
              <w:jc w:val="both"/>
            </w:pPr>
            <w:r w:rsidRPr="00031093">
              <w:lastRenderedPageBreak/>
              <w:t>Failure</w:t>
            </w:r>
          </w:p>
        </w:tc>
        <w:tc>
          <w:tcPr>
            <w:tcW w:w="3315" w:type="dxa"/>
            <w:vMerge w:val="restart"/>
            <w:shd w:val="clear" w:color="auto" w:fill="auto"/>
          </w:tcPr>
          <w:p w14:paraId="010AA542" w14:textId="77777777" w:rsidR="00757814" w:rsidRDefault="00757814" w:rsidP="00FE78D0">
            <w:pPr>
              <w:jc w:val="both"/>
            </w:pPr>
            <w:r>
              <w:t>{</w:t>
            </w:r>
          </w:p>
          <w:p w14:paraId="107284A2" w14:textId="77777777" w:rsidR="00757814" w:rsidRDefault="00757814" w:rsidP="00FE78D0">
            <w:pPr>
              <w:jc w:val="both"/>
            </w:pPr>
            <w:r>
              <w:t>"</w:t>
            </w:r>
            <w:r>
              <w:rPr>
                <w:szCs w:val="20"/>
              </w:rPr>
              <w:t>failureReason</w:t>
            </w:r>
            <w:r>
              <w:t>": "&lt;Description of the failure reason&gt;"</w:t>
            </w:r>
          </w:p>
          <w:p w14:paraId="1457026A" w14:textId="77777777" w:rsidR="00757814" w:rsidRPr="0076069D" w:rsidRDefault="00757814" w:rsidP="00FE78D0">
            <w:pPr>
              <w:jc w:val="both"/>
              <w:rPr>
                <w:highlight w:val="lightGray"/>
              </w:rPr>
            </w:pPr>
            <w:r>
              <w:t>}</w:t>
            </w:r>
          </w:p>
        </w:tc>
        <w:tc>
          <w:tcPr>
            <w:tcW w:w="956" w:type="dxa"/>
          </w:tcPr>
          <w:p w14:paraId="69044707" w14:textId="77777777" w:rsidR="00757814" w:rsidRPr="00031093" w:rsidRDefault="00757814" w:rsidP="00FE78D0">
            <w:pPr>
              <w:jc w:val="both"/>
              <w:rPr>
                <w:szCs w:val="20"/>
              </w:rPr>
            </w:pPr>
            <w:r>
              <w:rPr>
                <w:szCs w:val="20"/>
              </w:rPr>
              <w:t>400</w:t>
            </w:r>
          </w:p>
          <w:p w14:paraId="6425C7AC" w14:textId="77777777" w:rsidR="00757814" w:rsidRPr="00031093" w:rsidRDefault="00757814" w:rsidP="00FE78D0">
            <w:pPr>
              <w:jc w:val="both"/>
              <w:rPr>
                <w:szCs w:val="20"/>
              </w:rPr>
            </w:pPr>
          </w:p>
        </w:tc>
        <w:tc>
          <w:tcPr>
            <w:tcW w:w="1471" w:type="dxa"/>
          </w:tcPr>
          <w:p w14:paraId="1869F7D7" w14:textId="77777777" w:rsidR="00757814" w:rsidRPr="00031093" w:rsidRDefault="00757814" w:rsidP="00FE78D0">
            <w:pPr>
              <w:jc w:val="both"/>
              <w:rPr>
                <w:szCs w:val="20"/>
              </w:rPr>
            </w:pPr>
            <w:r w:rsidRPr="0076019E">
              <w:rPr>
                <w:szCs w:val="20"/>
              </w:rPr>
              <w:t>Application/json</w:t>
            </w:r>
          </w:p>
        </w:tc>
        <w:tc>
          <w:tcPr>
            <w:tcW w:w="2250" w:type="dxa"/>
          </w:tcPr>
          <w:p w14:paraId="3455AB3A" w14:textId="77777777" w:rsidR="00757814" w:rsidRPr="00031093" w:rsidRDefault="00757814" w:rsidP="00FE78D0">
            <w:pPr>
              <w:jc w:val="both"/>
              <w:rPr>
                <w:szCs w:val="20"/>
              </w:rPr>
            </w:pPr>
            <w:r>
              <w:rPr>
                <w:szCs w:val="20"/>
              </w:rPr>
              <w:t>In case parameter value is invalid "&lt;Parameter Name : Invalid Value&gt;" shall be returned in failure reason</w:t>
            </w:r>
          </w:p>
        </w:tc>
      </w:tr>
      <w:tr w:rsidR="00757814" w14:paraId="79EACEEA" w14:textId="77777777" w:rsidTr="00FE78D0">
        <w:tc>
          <w:tcPr>
            <w:tcW w:w="1188" w:type="dxa"/>
            <w:vMerge/>
          </w:tcPr>
          <w:p w14:paraId="1048FE16" w14:textId="77777777" w:rsidR="00757814" w:rsidRPr="00031093" w:rsidRDefault="00757814" w:rsidP="00FE78D0">
            <w:pPr>
              <w:jc w:val="both"/>
            </w:pPr>
          </w:p>
        </w:tc>
        <w:tc>
          <w:tcPr>
            <w:tcW w:w="3315" w:type="dxa"/>
            <w:vMerge/>
            <w:shd w:val="clear" w:color="auto" w:fill="auto"/>
          </w:tcPr>
          <w:p w14:paraId="5B485115" w14:textId="77777777" w:rsidR="00757814" w:rsidRPr="00031093" w:rsidRDefault="00757814" w:rsidP="00FE78D0">
            <w:pPr>
              <w:jc w:val="both"/>
            </w:pPr>
          </w:p>
        </w:tc>
        <w:tc>
          <w:tcPr>
            <w:tcW w:w="956" w:type="dxa"/>
          </w:tcPr>
          <w:p w14:paraId="005B6A39" w14:textId="77777777" w:rsidR="00757814" w:rsidRDefault="00757814" w:rsidP="00FE78D0">
            <w:pPr>
              <w:jc w:val="both"/>
              <w:rPr>
                <w:szCs w:val="20"/>
              </w:rPr>
            </w:pPr>
            <w:r>
              <w:rPr>
                <w:szCs w:val="20"/>
              </w:rPr>
              <w:t>400</w:t>
            </w:r>
          </w:p>
        </w:tc>
        <w:tc>
          <w:tcPr>
            <w:tcW w:w="1471" w:type="dxa"/>
          </w:tcPr>
          <w:p w14:paraId="4E06CD25" w14:textId="77777777" w:rsidR="00757814" w:rsidRPr="0076019E" w:rsidRDefault="00757814" w:rsidP="00FE78D0">
            <w:pPr>
              <w:jc w:val="both"/>
              <w:rPr>
                <w:szCs w:val="20"/>
              </w:rPr>
            </w:pPr>
            <w:r>
              <w:rPr>
                <w:szCs w:val="20"/>
              </w:rPr>
              <w:t>Application/json</w:t>
            </w:r>
          </w:p>
        </w:tc>
        <w:tc>
          <w:tcPr>
            <w:tcW w:w="2250" w:type="dxa"/>
          </w:tcPr>
          <w:p w14:paraId="75F8E65F" w14:textId="77777777" w:rsidR="00757814" w:rsidRDefault="00757814" w:rsidP="00FE78D0">
            <w:pPr>
              <w:jc w:val="both"/>
              <w:rPr>
                <w:szCs w:val="20"/>
              </w:rPr>
            </w:pPr>
            <w:r>
              <w:rPr>
                <w:szCs w:val="20"/>
              </w:rPr>
              <w:t>In case mandatory parameter is missing</w:t>
            </w:r>
          </w:p>
          <w:p w14:paraId="68AAC23F" w14:textId="77777777" w:rsidR="00757814" w:rsidRPr="00031093" w:rsidRDefault="00757814" w:rsidP="00FE78D0">
            <w:pPr>
              <w:jc w:val="both"/>
              <w:rPr>
                <w:szCs w:val="20"/>
              </w:rPr>
            </w:pPr>
            <w:r>
              <w:rPr>
                <w:szCs w:val="20"/>
              </w:rPr>
              <w:t>"&lt;Parameter Name: Not Present&gt;" shall be returned in failure reason</w:t>
            </w:r>
          </w:p>
        </w:tc>
      </w:tr>
      <w:tr w:rsidR="00757814" w14:paraId="30812228" w14:textId="77777777" w:rsidTr="00FE78D0">
        <w:tc>
          <w:tcPr>
            <w:tcW w:w="1188" w:type="dxa"/>
            <w:vMerge/>
          </w:tcPr>
          <w:p w14:paraId="4010D3A7" w14:textId="77777777" w:rsidR="00757814" w:rsidRPr="00031093" w:rsidRDefault="00757814" w:rsidP="00FE78D0">
            <w:pPr>
              <w:jc w:val="both"/>
            </w:pPr>
          </w:p>
        </w:tc>
        <w:tc>
          <w:tcPr>
            <w:tcW w:w="3315" w:type="dxa"/>
            <w:vMerge/>
            <w:shd w:val="clear" w:color="auto" w:fill="auto"/>
          </w:tcPr>
          <w:p w14:paraId="60949631" w14:textId="77777777" w:rsidR="00757814" w:rsidRPr="00031093" w:rsidRDefault="00757814" w:rsidP="00FE78D0">
            <w:pPr>
              <w:jc w:val="both"/>
            </w:pPr>
          </w:p>
        </w:tc>
        <w:tc>
          <w:tcPr>
            <w:tcW w:w="956" w:type="dxa"/>
          </w:tcPr>
          <w:p w14:paraId="3F52BE8D" w14:textId="77777777" w:rsidR="00757814" w:rsidRPr="00A02AEB" w:rsidRDefault="00757814" w:rsidP="00FE78D0">
            <w:pPr>
              <w:jc w:val="both"/>
              <w:rPr>
                <w:color w:val="000000" w:themeColor="text1"/>
                <w:szCs w:val="20"/>
              </w:rPr>
            </w:pPr>
            <w:r>
              <w:rPr>
                <w:color w:val="000000" w:themeColor="text1"/>
                <w:szCs w:val="20"/>
              </w:rPr>
              <w:t>500</w:t>
            </w:r>
          </w:p>
        </w:tc>
        <w:tc>
          <w:tcPr>
            <w:tcW w:w="1471" w:type="dxa"/>
          </w:tcPr>
          <w:p w14:paraId="6464FE83" w14:textId="77777777" w:rsidR="00757814" w:rsidRPr="0076019E" w:rsidRDefault="00757814" w:rsidP="00FE78D0">
            <w:pPr>
              <w:jc w:val="both"/>
              <w:rPr>
                <w:szCs w:val="20"/>
              </w:rPr>
            </w:pPr>
            <w:r>
              <w:rPr>
                <w:szCs w:val="20"/>
              </w:rPr>
              <w:t>Application/json</w:t>
            </w:r>
          </w:p>
        </w:tc>
        <w:tc>
          <w:tcPr>
            <w:tcW w:w="2250" w:type="dxa"/>
          </w:tcPr>
          <w:p w14:paraId="1184D8E2" w14:textId="77777777" w:rsidR="00757814" w:rsidRDefault="00757814" w:rsidP="00FE78D0">
            <w:pPr>
              <w:jc w:val="both"/>
              <w:rPr>
                <w:szCs w:val="20"/>
              </w:rPr>
            </w:pPr>
            <w:r>
              <w:rPr>
                <w:szCs w:val="20"/>
              </w:rPr>
              <w:t>In case of internal motech error "Internal Error" shall be returned in the failure reason</w:t>
            </w:r>
          </w:p>
        </w:tc>
      </w:tr>
      <w:tr w:rsidR="00757814" w14:paraId="6021E2BB" w14:textId="77777777" w:rsidTr="00FE78D0">
        <w:tc>
          <w:tcPr>
            <w:tcW w:w="1188" w:type="dxa"/>
            <w:vMerge/>
          </w:tcPr>
          <w:p w14:paraId="65081A04" w14:textId="77777777" w:rsidR="00757814" w:rsidRPr="00031093" w:rsidRDefault="00757814" w:rsidP="00FE78D0">
            <w:pPr>
              <w:jc w:val="both"/>
            </w:pPr>
          </w:p>
        </w:tc>
        <w:tc>
          <w:tcPr>
            <w:tcW w:w="3315" w:type="dxa"/>
            <w:vMerge/>
            <w:shd w:val="clear" w:color="auto" w:fill="auto"/>
          </w:tcPr>
          <w:p w14:paraId="02DB0238" w14:textId="77777777" w:rsidR="00757814" w:rsidRPr="00031093" w:rsidRDefault="00757814" w:rsidP="00FE78D0">
            <w:pPr>
              <w:jc w:val="both"/>
            </w:pPr>
          </w:p>
        </w:tc>
        <w:tc>
          <w:tcPr>
            <w:tcW w:w="956" w:type="dxa"/>
          </w:tcPr>
          <w:p w14:paraId="26F0CE00" w14:textId="77777777" w:rsidR="00757814" w:rsidRDefault="00757814" w:rsidP="00FE78D0">
            <w:pPr>
              <w:jc w:val="both"/>
              <w:rPr>
                <w:color w:val="000000" w:themeColor="text1"/>
                <w:szCs w:val="20"/>
              </w:rPr>
            </w:pPr>
            <w:r>
              <w:rPr>
                <w:color w:val="000000" w:themeColor="text1"/>
                <w:szCs w:val="20"/>
              </w:rPr>
              <w:t>501</w:t>
            </w:r>
          </w:p>
        </w:tc>
        <w:tc>
          <w:tcPr>
            <w:tcW w:w="1471" w:type="dxa"/>
          </w:tcPr>
          <w:p w14:paraId="7F1B9D8E" w14:textId="77777777" w:rsidR="00757814" w:rsidRDefault="00757814" w:rsidP="00FE78D0">
            <w:pPr>
              <w:jc w:val="both"/>
              <w:rPr>
                <w:szCs w:val="20"/>
              </w:rPr>
            </w:pPr>
            <w:r>
              <w:rPr>
                <w:szCs w:val="20"/>
              </w:rPr>
              <w:t>Application/json</w:t>
            </w:r>
          </w:p>
        </w:tc>
        <w:tc>
          <w:tcPr>
            <w:tcW w:w="2250" w:type="dxa"/>
          </w:tcPr>
          <w:p w14:paraId="61785356" w14:textId="77777777" w:rsidR="00757814" w:rsidRDefault="00757814" w:rsidP="00FE78D0">
            <w:pPr>
              <w:jc w:val="both"/>
              <w:rPr>
                <w:szCs w:val="20"/>
              </w:rPr>
            </w:pPr>
            <w:r>
              <w:rPr>
                <w:szCs w:val="20"/>
              </w:rPr>
              <w:t>In case when call is received from the state where service is not deployed</w:t>
            </w:r>
          </w:p>
        </w:tc>
      </w:tr>
      <w:tr w:rsidR="00757814" w14:paraId="2BE9BB63" w14:textId="77777777" w:rsidTr="00FE78D0">
        <w:tc>
          <w:tcPr>
            <w:tcW w:w="1188" w:type="dxa"/>
            <w:vMerge/>
          </w:tcPr>
          <w:p w14:paraId="0F040DA2" w14:textId="77777777" w:rsidR="00757814" w:rsidRPr="00031093" w:rsidRDefault="00757814" w:rsidP="00FE78D0">
            <w:pPr>
              <w:jc w:val="both"/>
            </w:pPr>
          </w:p>
        </w:tc>
        <w:tc>
          <w:tcPr>
            <w:tcW w:w="3315" w:type="dxa"/>
            <w:vMerge/>
            <w:shd w:val="clear" w:color="auto" w:fill="auto"/>
          </w:tcPr>
          <w:p w14:paraId="298BB055" w14:textId="77777777" w:rsidR="00757814" w:rsidRPr="00031093" w:rsidRDefault="00757814" w:rsidP="00FE78D0">
            <w:pPr>
              <w:jc w:val="both"/>
            </w:pPr>
          </w:p>
        </w:tc>
        <w:tc>
          <w:tcPr>
            <w:tcW w:w="956" w:type="dxa"/>
          </w:tcPr>
          <w:p w14:paraId="6EF8745C" w14:textId="77777777" w:rsidR="00757814" w:rsidRDefault="00757814" w:rsidP="00FE78D0">
            <w:pPr>
              <w:jc w:val="both"/>
              <w:rPr>
                <w:color w:val="000000" w:themeColor="text1"/>
                <w:szCs w:val="20"/>
              </w:rPr>
            </w:pPr>
            <w:r>
              <w:rPr>
                <w:color w:val="000000" w:themeColor="text1"/>
                <w:szCs w:val="20"/>
              </w:rPr>
              <w:t>404</w:t>
            </w:r>
          </w:p>
        </w:tc>
        <w:tc>
          <w:tcPr>
            <w:tcW w:w="1471" w:type="dxa"/>
          </w:tcPr>
          <w:p w14:paraId="4C94D233" w14:textId="77777777" w:rsidR="00757814" w:rsidRDefault="00757814" w:rsidP="00FE78D0">
            <w:pPr>
              <w:jc w:val="both"/>
              <w:rPr>
                <w:szCs w:val="20"/>
              </w:rPr>
            </w:pPr>
            <w:r>
              <w:rPr>
                <w:szCs w:val="20"/>
              </w:rPr>
              <w:t>Application/json</w:t>
            </w:r>
          </w:p>
        </w:tc>
        <w:tc>
          <w:tcPr>
            <w:tcW w:w="2250" w:type="dxa"/>
          </w:tcPr>
          <w:p w14:paraId="0450D436" w14:textId="77777777" w:rsidR="00757814" w:rsidRDefault="00757814" w:rsidP="00FE78D0">
            <w:pPr>
              <w:jc w:val="both"/>
              <w:rPr>
                <w:szCs w:val="20"/>
              </w:rPr>
            </w:pPr>
            <w:r>
              <w:rPr>
                <w:szCs w:val="20"/>
              </w:rPr>
              <w:t>In case where there is no subscriber for callingNumber</w:t>
            </w:r>
          </w:p>
        </w:tc>
      </w:tr>
    </w:tbl>
    <w:p w14:paraId="40C69F67" w14:textId="77777777" w:rsidR="00163F81" w:rsidRDefault="00163F81" w:rsidP="00163F81">
      <w:pPr>
        <w:jc w:val="both"/>
      </w:pPr>
    </w:p>
    <w:p w14:paraId="1EDE157A" w14:textId="77777777" w:rsidR="00163F81" w:rsidRDefault="00163F81" w:rsidP="00163F81">
      <w:pPr>
        <w:pStyle w:val="Heading5"/>
        <w:jc w:val="both"/>
      </w:pPr>
      <w:r>
        <w:t xml:space="preserve">Body Elements </w:t>
      </w:r>
    </w:p>
    <w:p w14:paraId="48EAA1BE" w14:textId="77777777" w:rsidR="00163F81" w:rsidRDefault="00163F81" w:rsidP="00163F81">
      <w:pPr>
        <w:jc w:val="both"/>
      </w:pPr>
    </w:p>
    <w:p w14:paraId="6C4BC73E" w14:textId="77777777" w:rsidR="00163F81" w:rsidRPr="004A1E9E" w:rsidRDefault="00163F81" w:rsidP="00163F81">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163F81" w:rsidRPr="00DE1B6A" w14:paraId="0529024A" w14:textId="77777777" w:rsidTr="00FE78D0">
        <w:trPr>
          <w:trHeight w:val="244"/>
        </w:trPr>
        <w:tc>
          <w:tcPr>
            <w:tcW w:w="294" w:type="pct"/>
            <w:shd w:val="clear" w:color="auto" w:fill="D9D9D9" w:themeFill="background1" w:themeFillShade="D9"/>
          </w:tcPr>
          <w:p w14:paraId="322791D5" w14:textId="77777777" w:rsidR="00163F81" w:rsidRPr="00DE1B6A" w:rsidRDefault="00163F81" w:rsidP="00FE78D0">
            <w:pPr>
              <w:jc w:val="both"/>
            </w:pPr>
            <w:r w:rsidRPr="00DE1B6A">
              <w:t>#</w:t>
            </w:r>
          </w:p>
        </w:tc>
        <w:tc>
          <w:tcPr>
            <w:tcW w:w="926" w:type="pct"/>
            <w:shd w:val="clear" w:color="auto" w:fill="D9D9D9" w:themeFill="background1" w:themeFillShade="D9"/>
          </w:tcPr>
          <w:p w14:paraId="3312590B" w14:textId="77777777" w:rsidR="00163F81" w:rsidRPr="00DE1B6A" w:rsidRDefault="00163F81" w:rsidP="00FE78D0">
            <w:pPr>
              <w:jc w:val="both"/>
            </w:pPr>
            <w:r w:rsidRPr="00DE1B6A">
              <w:t>Element Name</w:t>
            </w:r>
          </w:p>
        </w:tc>
        <w:tc>
          <w:tcPr>
            <w:tcW w:w="691" w:type="pct"/>
            <w:shd w:val="clear" w:color="auto" w:fill="D9D9D9" w:themeFill="background1" w:themeFillShade="D9"/>
          </w:tcPr>
          <w:p w14:paraId="61EECB78" w14:textId="77777777" w:rsidR="00163F81" w:rsidRPr="00DE1B6A" w:rsidRDefault="00163F81" w:rsidP="00FE78D0">
            <w:pPr>
              <w:jc w:val="both"/>
            </w:pPr>
            <w:r w:rsidRPr="00DE1B6A">
              <w:t>Mandatory</w:t>
            </w:r>
          </w:p>
        </w:tc>
        <w:tc>
          <w:tcPr>
            <w:tcW w:w="690" w:type="pct"/>
            <w:shd w:val="clear" w:color="auto" w:fill="D9D9D9" w:themeFill="background1" w:themeFillShade="D9"/>
          </w:tcPr>
          <w:p w14:paraId="21009795" w14:textId="77777777" w:rsidR="00163F81" w:rsidRPr="00DE1B6A" w:rsidRDefault="00163F81" w:rsidP="00FE78D0">
            <w:pPr>
              <w:jc w:val="both"/>
            </w:pPr>
            <w:r w:rsidRPr="00DE1B6A">
              <w:t>Data type</w:t>
            </w:r>
          </w:p>
        </w:tc>
        <w:tc>
          <w:tcPr>
            <w:tcW w:w="1116" w:type="pct"/>
            <w:shd w:val="clear" w:color="auto" w:fill="D9D9D9" w:themeFill="background1" w:themeFillShade="D9"/>
          </w:tcPr>
          <w:p w14:paraId="2EC3F291" w14:textId="77777777" w:rsidR="00163F81" w:rsidRPr="00DE1B6A" w:rsidRDefault="00163F81" w:rsidP="00FE78D0">
            <w:pPr>
              <w:jc w:val="both"/>
            </w:pPr>
            <w:r>
              <w:t>Range</w:t>
            </w:r>
          </w:p>
        </w:tc>
        <w:tc>
          <w:tcPr>
            <w:tcW w:w="1283" w:type="pct"/>
            <w:shd w:val="clear" w:color="auto" w:fill="D9D9D9" w:themeFill="background1" w:themeFillShade="D9"/>
          </w:tcPr>
          <w:p w14:paraId="2E3D6A6F" w14:textId="77777777" w:rsidR="00163F81" w:rsidRPr="00DE1B6A" w:rsidRDefault="00163F81" w:rsidP="00FE78D0">
            <w:pPr>
              <w:jc w:val="both"/>
            </w:pPr>
            <w:r w:rsidRPr="00DE1B6A">
              <w:t>Details</w:t>
            </w:r>
          </w:p>
        </w:tc>
      </w:tr>
      <w:tr w:rsidR="00163F81" w14:paraId="23952D34" w14:textId="77777777" w:rsidTr="00FE78D0">
        <w:trPr>
          <w:trHeight w:val="244"/>
        </w:trPr>
        <w:tc>
          <w:tcPr>
            <w:tcW w:w="294" w:type="pct"/>
          </w:tcPr>
          <w:p w14:paraId="11497BD2" w14:textId="77777777" w:rsidR="00163F81" w:rsidRDefault="00CD1588" w:rsidP="00FE78D0">
            <w:pPr>
              <w:jc w:val="both"/>
            </w:pPr>
            <w:r>
              <w:t>1</w:t>
            </w:r>
          </w:p>
        </w:tc>
        <w:tc>
          <w:tcPr>
            <w:tcW w:w="926" w:type="pct"/>
          </w:tcPr>
          <w:p w14:paraId="4B1FDDD6" w14:textId="77777777" w:rsidR="00163F81" w:rsidRPr="00E827C4" w:rsidRDefault="00163F81" w:rsidP="00FE78D0">
            <w:pPr>
              <w:jc w:val="both"/>
            </w:pPr>
            <w:r>
              <w:t>inboxS</w:t>
            </w:r>
            <w:r w:rsidRPr="00E827C4">
              <w:t>ubscription</w:t>
            </w:r>
            <w:r>
              <w:t>Detail</w:t>
            </w:r>
            <w:r w:rsidRPr="00E827C4">
              <w:t>List</w:t>
            </w:r>
          </w:p>
        </w:tc>
        <w:tc>
          <w:tcPr>
            <w:tcW w:w="691" w:type="pct"/>
          </w:tcPr>
          <w:p w14:paraId="208E3D93" w14:textId="77777777" w:rsidR="00163F81" w:rsidRPr="00E827C4" w:rsidRDefault="00163F81" w:rsidP="00FE78D0">
            <w:pPr>
              <w:jc w:val="both"/>
            </w:pPr>
            <w:r>
              <w:t>No</w:t>
            </w:r>
          </w:p>
        </w:tc>
        <w:tc>
          <w:tcPr>
            <w:tcW w:w="690" w:type="pct"/>
          </w:tcPr>
          <w:p w14:paraId="0BDCFA49" w14:textId="77777777" w:rsidR="00163F81" w:rsidRPr="00E827C4" w:rsidRDefault="00163F81" w:rsidP="00FE78D0">
            <w:pPr>
              <w:jc w:val="both"/>
            </w:pPr>
            <w:r w:rsidRPr="00E827C4">
              <w:t>Array</w:t>
            </w:r>
            <w:r>
              <w:t>&lt;SubscriptionDetail&gt;</w:t>
            </w:r>
          </w:p>
        </w:tc>
        <w:tc>
          <w:tcPr>
            <w:tcW w:w="1116" w:type="pct"/>
          </w:tcPr>
          <w:p w14:paraId="377A79BE" w14:textId="77777777" w:rsidR="00163F81" w:rsidRPr="00E827C4" w:rsidRDefault="00163F81" w:rsidP="00FE78D0">
            <w:pPr>
              <w:jc w:val="both"/>
            </w:pPr>
          </w:p>
        </w:tc>
        <w:tc>
          <w:tcPr>
            <w:tcW w:w="1283" w:type="pct"/>
          </w:tcPr>
          <w:p w14:paraId="709D42D7" w14:textId="77777777" w:rsidR="00163F81" w:rsidRPr="00E827C4" w:rsidRDefault="00163F81" w:rsidP="00FE78D0">
            <w:pPr>
              <w:jc w:val="both"/>
            </w:pPr>
            <w:r>
              <w:t xml:space="preserve">List of details of </w:t>
            </w:r>
            <w:r w:rsidRPr="00E827C4">
              <w:t>subscriptions</w:t>
            </w:r>
            <w:r>
              <w:t xml:space="preserve"> having inbox</w:t>
            </w:r>
            <w:r w:rsidRPr="00E827C4">
              <w:t>.</w:t>
            </w:r>
          </w:p>
          <w:p w14:paraId="5C1A239F" w14:textId="77777777" w:rsidR="00163F81" w:rsidRPr="00E827C4" w:rsidRDefault="00163F81" w:rsidP="00FE78D0">
            <w:pPr>
              <w:jc w:val="both"/>
            </w:pPr>
          </w:p>
          <w:p w14:paraId="71D56BCB" w14:textId="77777777" w:rsidR="00163F81" w:rsidRPr="00E827C4" w:rsidRDefault="00163F81" w:rsidP="00FE78D0">
            <w:pPr>
              <w:jc w:val="both"/>
            </w:pPr>
            <w:r>
              <w:t>If not present then IVR shall play promotional message.</w:t>
            </w:r>
          </w:p>
        </w:tc>
      </w:tr>
      <w:tr w:rsidR="00163F81" w14:paraId="4AAAA62D" w14:textId="77777777" w:rsidTr="00FE78D0">
        <w:trPr>
          <w:trHeight w:val="244"/>
        </w:trPr>
        <w:tc>
          <w:tcPr>
            <w:tcW w:w="294" w:type="pct"/>
          </w:tcPr>
          <w:p w14:paraId="2CF3F171" w14:textId="77777777" w:rsidR="00163F81" w:rsidRDefault="00CD1588" w:rsidP="00FE78D0">
            <w:pPr>
              <w:jc w:val="both"/>
            </w:pPr>
            <w:r>
              <w:t>2</w:t>
            </w:r>
          </w:p>
        </w:tc>
        <w:tc>
          <w:tcPr>
            <w:tcW w:w="926" w:type="pct"/>
          </w:tcPr>
          <w:p w14:paraId="258255D1" w14:textId="77777777" w:rsidR="00163F81" w:rsidRPr="00E827C4" w:rsidRDefault="00163F81" w:rsidP="00FE78D0">
            <w:pPr>
              <w:jc w:val="both"/>
            </w:pPr>
            <w:r>
              <w:t>&lt;subscriptionDetail&gt;</w:t>
            </w:r>
          </w:p>
        </w:tc>
        <w:tc>
          <w:tcPr>
            <w:tcW w:w="691" w:type="pct"/>
          </w:tcPr>
          <w:p w14:paraId="1422FDA2" w14:textId="77777777" w:rsidR="00163F81" w:rsidRDefault="00163F81" w:rsidP="00FE78D0">
            <w:pPr>
              <w:jc w:val="both"/>
            </w:pPr>
          </w:p>
        </w:tc>
        <w:tc>
          <w:tcPr>
            <w:tcW w:w="690" w:type="pct"/>
          </w:tcPr>
          <w:p w14:paraId="1D68E700" w14:textId="77777777" w:rsidR="00163F81" w:rsidRPr="00E827C4" w:rsidRDefault="00163F81" w:rsidP="00FE78D0">
            <w:pPr>
              <w:jc w:val="both"/>
            </w:pPr>
            <w:r>
              <w:t>Object</w:t>
            </w:r>
          </w:p>
        </w:tc>
        <w:tc>
          <w:tcPr>
            <w:tcW w:w="1116" w:type="pct"/>
          </w:tcPr>
          <w:p w14:paraId="5C72B8D9" w14:textId="77777777" w:rsidR="00163F81" w:rsidRPr="00E827C4" w:rsidRDefault="00163F81" w:rsidP="00FE78D0">
            <w:pPr>
              <w:jc w:val="both"/>
            </w:pPr>
          </w:p>
        </w:tc>
        <w:tc>
          <w:tcPr>
            <w:tcW w:w="1283" w:type="pct"/>
          </w:tcPr>
          <w:p w14:paraId="382A5278" w14:textId="77777777" w:rsidR="00163F81" w:rsidRDefault="00163F81" w:rsidP="00FE78D0">
            <w:pPr>
              <w:jc w:val="both"/>
            </w:pPr>
            <w:r>
              <w:t>Details of a subscription.</w:t>
            </w:r>
          </w:p>
        </w:tc>
      </w:tr>
      <w:tr w:rsidR="00163F81" w14:paraId="03254D98" w14:textId="77777777" w:rsidTr="00FE78D0">
        <w:trPr>
          <w:trHeight w:val="244"/>
        </w:trPr>
        <w:tc>
          <w:tcPr>
            <w:tcW w:w="294" w:type="pct"/>
          </w:tcPr>
          <w:p w14:paraId="0FB5EB5C" w14:textId="77777777" w:rsidR="00163F81" w:rsidRPr="00A02AEB" w:rsidRDefault="00CD1588" w:rsidP="00FE78D0">
            <w:pPr>
              <w:jc w:val="both"/>
              <w:rPr>
                <w:color w:val="000000" w:themeColor="text1"/>
              </w:rPr>
            </w:pPr>
            <w:r>
              <w:rPr>
                <w:color w:val="000000" w:themeColor="text1"/>
              </w:rPr>
              <w:t>3</w:t>
            </w:r>
          </w:p>
        </w:tc>
        <w:tc>
          <w:tcPr>
            <w:tcW w:w="926" w:type="pct"/>
          </w:tcPr>
          <w:p w14:paraId="5112E82F" w14:textId="77777777" w:rsidR="00163F81" w:rsidRPr="00A02AEB" w:rsidRDefault="00163F81" w:rsidP="00FE78D0">
            <w:pPr>
              <w:jc w:val="both"/>
              <w:rPr>
                <w:color w:val="000000" w:themeColor="text1"/>
              </w:rPr>
            </w:pPr>
            <w:r w:rsidRPr="00A02AEB">
              <w:rPr>
                <w:color w:val="000000" w:themeColor="text1"/>
              </w:rPr>
              <w:t>subscriptionDetail&gt;&gt;subscriptio</w:t>
            </w:r>
            <w:r w:rsidRPr="00A02AEB">
              <w:rPr>
                <w:color w:val="000000" w:themeColor="text1"/>
              </w:rPr>
              <w:lastRenderedPageBreak/>
              <w:t>nId</w:t>
            </w:r>
          </w:p>
        </w:tc>
        <w:tc>
          <w:tcPr>
            <w:tcW w:w="691" w:type="pct"/>
          </w:tcPr>
          <w:p w14:paraId="5D624304" w14:textId="77777777" w:rsidR="00163F81" w:rsidRPr="00A02AEB" w:rsidRDefault="00163F81" w:rsidP="00FE78D0">
            <w:pPr>
              <w:jc w:val="both"/>
              <w:rPr>
                <w:color w:val="000000" w:themeColor="text1"/>
              </w:rPr>
            </w:pPr>
          </w:p>
        </w:tc>
        <w:tc>
          <w:tcPr>
            <w:tcW w:w="690" w:type="pct"/>
          </w:tcPr>
          <w:p w14:paraId="1DB1D888" w14:textId="77777777" w:rsidR="00163F81" w:rsidRPr="00A02AEB" w:rsidRDefault="00163F81" w:rsidP="00FE78D0">
            <w:pPr>
              <w:jc w:val="both"/>
              <w:rPr>
                <w:color w:val="000000" w:themeColor="text1"/>
              </w:rPr>
            </w:pPr>
            <w:r w:rsidRPr="00A02AEB">
              <w:rPr>
                <w:color w:val="000000" w:themeColor="text1"/>
              </w:rPr>
              <w:t>String(3</w:t>
            </w:r>
            <w:r>
              <w:rPr>
                <w:color w:val="000000" w:themeColor="text1"/>
              </w:rPr>
              <w:t>6</w:t>
            </w:r>
            <w:r w:rsidRPr="00A02AEB">
              <w:rPr>
                <w:color w:val="000000" w:themeColor="text1"/>
              </w:rPr>
              <w:t xml:space="preserve"> Chars)</w:t>
            </w:r>
          </w:p>
        </w:tc>
        <w:tc>
          <w:tcPr>
            <w:tcW w:w="1116" w:type="pct"/>
          </w:tcPr>
          <w:p w14:paraId="4ACC9858" w14:textId="77777777" w:rsidR="00163F81" w:rsidRPr="00A02AEB" w:rsidRDefault="00163F81" w:rsidP="00FE78D0">
            <w:pPr>
              <w:jc w:val="both"/>
              <w:rPr>
                <w:color w:val="000000" w:themeColor="text1"/>
              </w:rPr>
            </w:pPr>
          </w:p>
        </w:tc>
        <w:tc>
          <w:tcPr>
            <w:tcW w:w="1283" w:type="pct"/>
          </w:tcPr>
          <w:p w14:paraId="25FD57FD" w14:textId="77777777" w:rsidR="00163F81" w:rsidRPr="00A02AEB" w:rsidRDefault="00163F81" w:rsidP="00FE78D0">
            <w:pPr>
              <w:jc w:val="both"/>
              <w:rPr>
                <w:color w:val="000000" w:themeColor="text1"/>
              </w:rPr>
            </w:pPr>
            <w:r w:rsidRPr="00A02AEB">
              <w:rPr>
                <w:color w:val="000000" w:themeColor="text1"/>
              </w:rPr>
              <w:t xml:space="preserve">Id of the subscription as generated by </w:t>
            </w:r>
            <w:r w:rsidRPr="00A02AEB">
              <w:rPr>
                <w:color w:val="000000" w:themeColor="text1"/>
              </w:rPr>
              <w:lastRenderedPageBreak/>
              <w:t>NMS_MoTech system</w:t>
            </w:r>
          </w:p>
        </w:tc>
      </w:tr>
      <w:tr w:rsidR="00163F81" w14:paraId="28C607E7" w14:textId="77777777" w:rsidTr="00FE78D0">
        <w:trPr>
          <w:trHeight w:val="244"/>
        </w:trPr>
        <w:tc>
          <w:tcPr>
            <w:tcW w:w="294" w:type="pct"/>
          </w:tcPr>
          <w:p w14:paraId="491E7B0A" w14:textId="77777777" w:rsidR="00163F81" w:rsidRPr="00A02AEB" w:rsidRDefault="00CD1588" w:rsidP="00FE78D0">
            <w:pPr>
              <w:jc w:val="both"/>
              <w:rPr>
                <w:color w:val="000000" w:themeColor="text1"/>
              </w:rPr>
            </w:pPr>
            <w:r>
              <w:rPr>
                <w:color w:val="000000" w:themeColor="text1"/>
              </w:rPr>
              <w:lastRenderedPageBreak/>
              <w:t>4</w:t>
            </w:r>
          </w:p>
        </w:tc>
        <w:tc>
          <w:tcPr>
            <w:tcW w:w="926" w:type="pct"/>
          </w:tcPr>
          <w:p w14:paraId="3162F8AA" w14:textId="77777777" w:rsidR="00163F81" w:rsidRPr="00A02AEB" w:rsidRDefault="00163F81" w:rsidP="00FE78D0">
            <w:pPr>
              <w:jc w:val="both"/>
              <w:rPr>
                <w:color w:val="000000" w:themeColor="text1"/>
              </w:rPr>
            </w:pPr>
            <w:r w:rsidRPr="00A02AEB">
              <w:rPr>
                <w:color w:val="000000" w:themeColor="text1"/>
              </w:rPr>
              <w:t>subscriptionDetail&gt;&gt;subscritpionPack</w:t>
            </w:r>
          </w:p>
        </w:tc>
        <w:tc>
          <w:tcPr>
            <w:tcW w:w="691" w:type="pct"/>
          </w:tcPr>
          <w:p w14:paraId="3CEA6DEC" w14:textId="77777777" w:rsidR="00163F81" w:rsidRPr="00A02AEB" w:rsidRDefault="00163F81" w:rsidP="00FE78D0">
            <w:pPr>
              <w:jc w:val="both"/>
              <w:rPr>
                <w:color w:val="000000" w:themeColor="text1"/>
              </w:rPr>
            </w:pPr>
          </w:p>
        </w:tc>
        <w:tc>
          <w:tcPr>
            <w:tcW w:w="690" w:type="pct"/>
          </w:tcPr>
          <w:p w14:paraId="0887BA40"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5A00CF9D" w14:textId="77777777" w:rsidR="00163F81" w:rsidRPr="00A02AEB" w:rsidRDefault="003F5A2D" w:rsidP="00FE78D0">
            <w:pPr>
              <w:jc w:val="both"/>
              <w:rPr>
                <w:color w:val="000000" w:themeColor="text1"/>
              </w:rPr>
            </w:pPr>
            <w:r>
              <w:rPr>
                <w:color w:val="000000" w:themeColor="text1"/>
              </w:rPr>
              <w:t>"</w:t>
            </w:r>
            <w:r w:rsidR="00163F81" w:rsidRPr="00A02AEB">
              <w:rPr>
                <w:color w:val="000000" w:themeColor="text1"/>
              </w:rPr>
              <w:t>48WeeksPack</w:t>
            </w:r>
            <w:r>
              <w:rPr>
                <w:color w:val="000000" w:themeColor="text1"/>
              </w:rPr>
              <w:t>"</w:t>
            </w:r>
          </w:p>
          <w:p w14:paraId="6C2993DF" w14:textId="44B3DA49" w:rsidR="00163F81" w:rsidRPr="00A02AEB" w:rsidRDefault="003F5A2D" w:rsidP="00FE78D0">
            <w:pPr>
              <w:jc w:val="both"/>
              <w:rPr>
                <w:color w:val="000000" w:themeColor="text1"/>
              </w:rPr>
            </w:pPr>
            <w:r>
              <w:rPr>
                <w:color w:val="000000" w:themeColor="text1"/>
              </w:rPr>
              <w:t>"</w:t>
            </w:r>
            <w:r w:rsidR="00163F81" w:rsidRPr="00A02AEB">
              <w:rPr>
                <w:color w:val="000000" w:themeColor="text1"/>
              </w:rPr>
              <w:t>7</w:t>
            </w:r>
            <w:r w:rsidR="001F21F0">
              <w:rPr>
                <w:color w:val="000000" w:themeColor="text1"/>
              </w:rPr>
              <w:t>2</w:t>
            </w:r>
            <w:r w:rsidR="00163F81" w:rsidRPr="00A02AEB">
              <w:rPr>
                <w:color w:val="000000" w:themeColor="text1"/>
              </w:rPr>
              <w:t>WeeksPack</w:t>
            </w:r>
            <w:r>
              <w:rPr>
                <w:color w:val="000000" w:themeColor="text1"/>
              </w:rPr>
              <w:t>"</w:t>
            </w:r>
          </w:p>
        </w:tc>
        <w:tc>
          <w:tcPr>
            <w:tcW w:w="1283" w:type="pct"/>
          </w:tcPr>
          <w:p w14:paraId="121ACA0D" w14:textId="77777777" w:rsidR="00163F81" w:rsidRPr="00A02AEB" w:rsidRDefault="00163F81" w:rsidP="00FE78D0">
            <w:pPr>
              <w:jc w:val="both"/>
              <w:rPr>
                <w:color w:val="000000" w:themeColor="text1"/>
              </w:rPr>
            </w:pPr>
            <w:r w:rsidRPr="00A02AEB">
              <w:rPr>
                <w:color w:val="000000" w:themeColor="text1"/>
              </w:rPr>
              <w:t>Type of the pack.</w:t>
            </w:r>
          </w:p>
        </w:tc>
      </w:tr>
      <w:tr w:rsidR="00163F81" w14:paraId="553E4CF0" w14:textId="77777777" w:rsidTr="00FE78D0">
        <w:trPr>
          <w:trHeight w:val="244"/>
        </w:trPr>
        <w:tc>
          <w:tcPr>
            <w:tcW w:w="294" w:type="pct"/>
          </w:tcPr>
          <w:p w14:paraId="5029DEB7" w14:textId="77777777" w:rsidR="00163F81" w:rsidRPr="00A02AEB" w:rsidRDefault="00CD1588" w:rsidP="00FE78D0">
            <w:pPr>
              <w:jc w:val="both"/>
              <w:rPr>
                <w:color w:val="000000" w:themeColor="text1"/>
              </w:rPr>
            </w:pPr>
            <w:r>
              <w:rPr>
                <w:color w:val="000000" w:themeColor="text1"/>
              </w:rPr>
              <w:t>5</w:t>
            </w:r>
          </w:p>
        </w:tc>
        <w:tc>
          <w:tcPr>
            <w:tcW w:w="926" w:type="pct"/>
          </w:tcPr>
          <w:p w14:paraId="7151FC5A" w14:textId="77777777" w:rsidR="00163F81" w:rsidRPr="00A02AEB" w:rsidRDefault="00163F81" w:rsidP="00FE78D0">
            <w:pPr>
              <w:jc w:val="both"/>
              <w:rPr>
                <w:color w:val="000000" w:themeColor="text1"/>
              </w:rPr>
            </w:pPr>
            <w:r w:rsidRPr="00A02AEB">
              <w:rPr>
                <w:color w:val="000000" w:themeColor="text1"/>
              </w:rPr>
              <w:t>subscriptionDetail&gt;&gt;inboxWeekId</w:t>
            </w:r>
          </w:p>
        </w:tc>
        <w:tc>
          <w:tcPr>
            <w:tcW w:w="691" w:type="pct"/>
          </w:tcPr>
          <w:p w14:paraId="714AFBC8" w14:textId="77777777" w:rsidR="00163F81" w:rsidRPr="00A02AEB" w:rsidRDefault="00163F81" w:rsidP="00FE78D0">
            <w:pPr>
              <w:jc w:val="both"/>
              <w:rPr>
                <w:color w:val="000000" w:themeColor="text1"/>
              </w:rPr>
            </w:pPr>
          </w:p>
        </w:tc>
        <w:tc>
          <w:tcPr>
            <w:tcW w:w="690" w:type="pct"/>
          </w:tcPr>
          <w:p w14:paraId="64AA27DB" w14:textId="77777777" w:rsidR="00163F81" w:rsidRPr="00A02AEB" w:rsidRDefault="000E3745" w:rsidP="00FE78D0">
            <w:pPr>
              <w:jc w:val="both"/>
              <w:rPr>
                <w:color w:val="000000" w:themeColor="text1"/>
              </w:rPr>
            </w:pPr>
            <w:r>
              <w:rPr>
                <w:color w:val="000000" w:themeColor="text1"/>
              </w:rPr>
              <w:t>String</w:t>
            </w:r>
          </w:p>
        </w:tc>
        <w:tc>
          <w:tcPr>
            <w:tcW w:w="1116" w:type="pct"/>
          </w:tcPr>
          <w:p w14:paraId="6EC7F4AB" w14:textId="77777777" w:rsidR="00163F81" w:rsidRPr="00A02AEB" w:rsidRDefault="00163F81" w:rsidP="00FE78D0">
            <w:pPr>
              <w:jc w:val="both"/>
              <w:rPr>
                <w:color w:val="000000" w:themeColor="text1"/>
              </w:rPr>
            </w:pPr>
            <w:r w:rsidRPr="00A02AEB">
              <w:rPr>
                <w:color w:val="000000" w:themeColor="text1"/>
              </w:rPr>
              <w:t>NA</w:t>
            </w:r>
          </w:p>
        </w:tc>
        <w:tc>
          <w:tcPr>
            <w:tcW w:w="1283" w:type="pct"/>
          </w:tcPr>
          <w:p w14:paraId="0802247C" w14:textId="77777777" w:rsidR="00163F81" w:rsidRPr="00A02AEB" w:rsidRDefault="00163F81" w:rsidP="00FE78D0">
            <w:pPr>
              <w:jc w:val="both"/>
              <w:rPr>
                <w:color w:val="000000" w:themeColor="text1"/>
              </w:rPr>
            </w:pPr>
            <w:r w:rsidRPr="00A02AEB">
              <w:rPr>
                <w:color w:val="000000" w:themeColor="text1"/>
              </w:rPr>
              <w:t>Id of the inboxed message which is the last message attempted for delivery.</w:t>
            </w:r>
          </w:p>
        </w:tc>
      </w:tr>
      <w:tr w:rsidR="00163F81" w14:paraId="52DE9E64" w14:textId="77777777" w:rsidTr="00FE78D0">
        <w:trPr>
          <w:trHeight w:val="244"/>
        </w:trPr>
        <w:tc>
          <w:tcPr>
            <w:tcW w:w="294" w:type="pct"/>
          </w:tcPr>
          <w:p w14:paraId="521A6D40" w14:textId="77777777" w:rsidR="00163F81" w:rsidRPr="00A02AEB" w:rsidRDefault="00CD1588" w:rsidP="00FE78D0">
            <w:pPr>
              <w:jc w:val="both"/>
              <w:rPr>
                <w:color w:val="000000" w:themeColor="text1"/>
              </w:rPr>
            </w:pPr>
            <w:r>
              <w:rPr>
                <w:color w:val="000000" w:themeColor="text1"/>
              </w:rPr>
              <w:t>6</w:t>
            </w:r>
          </w:p>
        </w:tc>
        <w:tc>
          <w:tcPr>
            <w:tcW w:w="926" w:type="pct"/>
          </w:tcPr>
          <w:p w14:paraId="5ADE16D3" w14:textId="77777777" w:rsidR="00163F81" w:rsidRPr="00A02AEB" w:rsidRDefault="00163F81" w:rsidP="00FE78D0">
            <w:pPr>
              <w:jc w:val="both"/>
              <w:rPr>
                <w:color w:val="000000" w:themeColor="text1"/>
              </w:rPr>
            </w:pPr>
            <w:r w:rsidRPr="00A02AEB">
              <w:rPr>
                <w:color w:val="000000" w:themeColor="text1"/>
              </w:rPr>
              <w:t>subscriptionDetail&gt;&gt;contentFileName</w:t>
            </w:r>
          </w:p>
        </w:tc>
        <w:tc>
          <w:tcPr>
            <w:tcW w:w="691" w:type="pct"/>
          </w:tcPr>
          <w:p w14:paraId="151E900B" w14:textId="77777777" w:rsidR="00163F81" w:rsidRPr="00A02AEB" w:rsidRDefault="00163F81" w:rsidP="00FE78D0">
            <w:pPr>
              <w:jc w:val="both"/>
              <w:rPr>
                <w:color w:val="000000" w:themeColor="text1"/>
              </w:rPr>
            </w:pPr>
          </w:p>
        </w:tc>
        <w:tc>
          <w:tcPr>
            <w:tcW w:w="690" w:type="pct"/>
          </w:tcPr>
          <w:p w14:paraId="5088C558" w14:textId="77777777" w:rsidR="00163F81" w:rsidRPr="00A02AEB" w:rsidRDefault="00163F81" w:rsidP="00FE78D0">
            <w:pPr>
              <w:jc w:val="both"/>
              <w:rPr>
                <w:color w:val="000000" w:themeColor="text1"/>
              </w:rPr>
            </w:pPr>
            <w:r w:rsidRPr="00A02AEB">
              <w:rPr>
                <w:color w:val="000000" w:themeColor="text1"/>
              </w:rPr>
              <w:t>String</w:t>
            </w:r>
          </w:p>
        </w:tc>
        <w:tc>
          <w:tcPr>
            <w:tcW w:w="1116" w:type="pct"/>
          </w:tcPr>
          <w:p w14:paraId="2A07A885" w14:textId="77777777" w:rsidR="00163F81" w:rsidRPr="00A02AEB" w:rsidRDefault="00163F81" w:rsidP="00FE78D0">
            <w:pPr>
              <w:jc w:val="both"/>
              <w:rPr>
                <w:color w:val="000000" w:themeColor="text1"/>
              </w:rPr>
            </w:pPr>
          </w:p>
        </w:tc>
        <w:tc>
          <w:tcPr>
            <w:tcW w:w="1283" w:type="pct"/>
          </w:tcPr>
          <w:p w14:paraId="02D8D135" w14:textId="77777777" w:rsidR="00163F81" w:rsidRPr="00A02AEB" w:rsidRDefault="00163F81" w:rsidP="00FE78D0">
            <w:pPr>
              <w:jc w:val="both"/>
              <w:rPr>
                <w:color w:val="000000" w:themeColor="text1"/>
              </w:rPr>
            </w:pPr>
            <w:r w:rsidRPr="00A02AEB">
              <w:rPr>
                <w:color w:val="000000" w:themeColor="text1"/>
              </w:rPr>
              <w:t>Name of the content file to be played for inbox message</w:t>
            </w:r>
          </w:p>
        </w:tc>
      </w:tr>
      <w:tr w:rsidR="00D872F6" w14:paraId="05A63B08" w14:textId="77777777" w:rsidTr="00FE78D0">
        <w:trPr>
          <w:trHeight w:val="244"/>
        </w:trPr>
        <w:tc>
          <w:tcPr>
            <w:tcW w:w="294" w:type="pct"/>
          </w:tcPr>
          <w:p w14:paraId="416F4EC0" w14:textId="77777777" w:rsidR="00D872F6" w:rsidRDefault="00D872F6" w:rsidP="00FE78D0">
            <w:pPr>
              <w:jc w:val="both"/>
              <w:rPr>
                <w:color w:val="000000" w:themeColor="text1"/>
              </w:rPr>
            </w:pPr>
            <w:r>
              <w:rPr>
                <w:szCs w:val="20"/>
              </w:rPr>
              <w:t>7</w:t>
            </w:r>
          </w:p>
        </w:tc>
        <w:tc>
          <w:tcPr>
            <w:tcW w:w="926" w:type="pct"/>
          </w:tcPr>
          <w:p w14:paraId="662D0639" w14:textId="77777777" w:rsidR="00D872F6" w:rsidRPr="00A02AEB" w:rsidRDefault="00D872F6" w:rsidP="00FE78D0">
            <w:pPr>
              <w:jc w:val="both"/>
              <w:rPr>
                <w:color w:val="000000" w:themeColor="text1"/>
              </w:rPr>
            </w:pPr>
            <w:r>
              <w:rPr>
                <w:szCs w:val="20"/>
              </w:rPr>
              <w:t>failureReason</w:t>
            </w:r>
          </w:p>
        </w:tc>
        <w:tc>
          <w:tcPr>
            <w:tcW w:w="691" w:type="pct"/>
          </w:tcPr>
          <w:p w14:paraId="685496D1" w14:textId="77777777" w:rsidR="00D872F6" w:rsidRPr="00A02AEB" w:rsidRDefault="00D872F6" w:rsidP="00FE78D0">
            <w:pPr>
              <w:jc w:val="both"/>
              <w:rPr>
                <w:color w:val="000000" w:themeColor="text1"/>
              </w:rPr>
            </w:pPr>
            <w:r>
              <w:rPr>
                <w:szCs w:val="20"/>
              </w:rPr>
              <w:t>No</w:t>
            </w:r>
          </w:p>
        </w:tc>
        <w:tc>
          <w:tcPr>
            <w:tcW w:w="690" w:type="pct"/>
          </w:tcPr>
          <w:p w14:paraId="102AAF2A" w14:textId="77777777" w:rsidR="00D872F6" w:rsidRPr="00A02AEB" w:rsidRDefault="00D872F6" w:rsidP="00FE78D0">
            <w:pPr>
              <w:jc w:val="both"/>
              <w:rPr>
                <w:color w:val="000000" w:themeColor="text1"/>
              </w:rPr>
            </w:pPr>
            <w:r>
              <w:rPr>
                <w:szCs w:val="20"/>
              </w:rPr>
              <w:t>String</w:t>
            </w:r>
          </w:p>
        </w:tc>
        <w:tc>
          <w:tcPr>
            <w:tcW w:w="1116" w:type="pct"/>
          </w:tcPr>
          <w:p w14:paraId="508E8C90" w14:textId="77777777" w:rsidR="00D872F6" w:rsidRPr="00A02AEB" w:rsidRDefault="00D872F6" w:rsidP="00FE78D0">
            <w:pPr>
              <w:jc w:val="both"/>
              <w:rPr>
                <w:color w:val="000000" w:themeColor="text1"/>
              </w:rPr>
            </w:pPr>
          </w:p>
        </w:tc>
        <w:tc>
          <w:tcPr>
            <w:tcW w:w="1283" w:type="pct"/>
          </w:tcPr>
          <w:p w14:paraId="07B353E5" w14:textId="77777777" w:rsidR="00D872F6" w:rsidRPr="00A02AEB" w:rsidRDefault="00D872F6" w:rsidP="00FE78D0">
            <w:pPr>
              <w:jc w:val="both"/>
              <w:rPr>
                <w:color w:val="000000" w:themeColor="text1"/>
              </w:rPr>
            </w:pPr>
            <w:r>
              <w:rPr>
                <w:szCs w:val="20"/>
              </w:rPr>
              <w:t>Reason for the request failure</w:t>
            </w:r>
          </w:p>
        </w:tc>
      </w:tr>
    </w:tbl>
    <w:p w14:paraId="55335648" w14:textId="77777777" w:rsidR="00163F81" w:rsidRDefault="00163F81" w:rsidP="00163F81">
      <w:pPr>
        <w:jc w:val="both"/>
      </w:pPr>
    </w:p>
    <w:p w14:paraId="2D81E0B9" w14:textId="77777777" w:rsidR="00163F81" w:rsidRDefault="00163F81" w:rsidP="00163F81">
      <w:pPr>
        <w:pStyle w:val="Heading3"/>
        <w:jc w:val="both"/>
      </w:pPr>
      <w:bookmarkStart w:id="133" w:name="_Toc409453693"/>
      <w:bookmarkStart w:id="134" w:name="_Ref409708268"/>
      <w:bookmarkStart w:id="135" w:name="_Toc411454388"/>
      <w:r>
        <w:t>Create Subscription Request API</w:t>
      </w:r>
      <w:bookmarkEnd w:id="133"/>
      <w:bookmarkEnd w:id="134"/>
      <w:bookmarkEnd w:id="135"/>
    </w:p>
    <w:p w14:paraId="6A96E781" w14:textId="77777777" w:rsidR="00163F81" w:rsidRDefault="00163F81" w:rsidP="00163F81">
      <w:pPr>
        <w:jc w:val="both"/>
      </w:pPr>
    </w:p>
    <w:p w14:paraId="3A3C38F3" w14:textId="77777777" w:rsidR="00163F81" w:rsidRDefault="00163F81" w:rsidP="00163F81">
      <w:pPr>
        <w:jc w:val="both"/>
      </w:pPr>
      <w:r w:rsidRPr="000B5468">
        <w:t xml:space="preserve">IVR shall invoke this API to </w:t>
      </w:r>
      <w:r>
        <w:t>request the creation of the subscription of the beneficiary</w:t>
      </w:r>
      <w:r w:rsidRPr="000B5468">
        <w:t>.</w:t>
      </w:r>
    </w:p>
    <w:p w14:paraId="33618A22" w14:textId="77777777" w:rsidR="00163F81" w:rsidRPr="00F02DFB" w:rsidRDefault="00163F81" w:rsidP="00163F81">
      <w:pPr>
        <w:jc w:val="both"/>
      </w:pPr>
    </w:p>
    <w:p w14:paraId="3FFD1B9C" w14:textId="77777777" w:rsidR="00163F81" w:rsidRPr="002A3A31" w:rsidRDefault="00163F81" w:rsidP="00163F81">
      <w:pPr>
        <w:pStyle w:val="Heading4"/>
        <w:jc w:val="both"/>
      </w:pPr>
      <w:r>
        <w:t>Create Subscription Request API- Request</w:t>
      </w:r>
    </w:p>
    <w:p w14:paraId="6C1900AB" w14:textId="77777777" w:rsidR="00163F81" w:rsidRPr="006110FF" w:rsidRDefault="00163F81" w:rsidP="00163F81">
      <w:pPr>
        <w:jc w:val="both"/>
      </w:pPr>
    </w:p>
    <w:p w14:paraId="163B8786" w14:textId="77777777" w:rsidR="00163F81" w:rsidRPr="00152DDF" w:rsidRDefault="00163F81" w:rsidP="00163F81">
      <w:pPr>
        <w:jc w:val="both"/>
      </w:pPr>
      <w:r w:rsidRPr="00DE1B6A">
        <w:rPr>
          <w:b/>
        </w:rPr>
        <w:t>URL</w:t>
      </w:r>
      <w:r w:rsidRPr="00EB6872">
        <w:t xml:space="preserve">: </w:t>
      </w:r>
      <w:r w:rsidRPr="00152DDF">
        <w:t>http://&lt;motech:port&gt;/motech-platform-server/module/</w:t>
      </w:r>
      <w:r w:rsidR="00017428">
        <w:t>api/</w:t>
      </w:r>
      <w:r w:rsidRPr="00152DDF">
        <w:t>kilkari/subscription</w:t>
      </w:r>
    </w:p>
    <w:p w14:paraId="04CAECA3" w14:textId="77777777" w:rsidR="00163F81" w:rsidRDefault="00163F81" w:rsidP="00163F81">
      <w:pPr>
        <w:jc w:val="both"/>
      </w:pPr>
    </w:p>
    <w:p w14:paraId="77E4CB3B" w14:textId="77777777" w:rsidR="00163F81" w:rsidRPr="00EB6872" w:rsidRDefault="00163F81" w:rsidP="00163F81">
      <w:pPr>
        <w:jc w:val="both"/>
      </w:pPr>
      <w:r w:rsidRPr="00DE1B6A">
        <w:rPr>
          <w:b/>
        </w:rPr>
        <w:t>Method</w:t>
      </w:r>
      <w:r w:rsidRPr="00EB6872">
        <w:t>: POST</w:t>
      </w:r>
    </w:p>
    <w:p w14:paraId="1F55821C" w14:textId="77777777" w:rsidR="00163F81" w:rsidRDefault="00163F81" w:rsidP="00163F81">
      <w:pPr>
        <w:pStyle w:val="Heading5"/>
        <w:jc w:val="both"/>
      </w:pPr>
      <w:r>
        <w:t>Validations</w:t>
      </w:r>
    </w:p>
    <w:p w14:paraId="2E6D2066" w14:textId="77777777" w:rsidR="00163F81" w:rsidRDefault="00163F81" w:rsidP="00163F81">
      <w:pPr>
        <w:pStyle w:val="ListParagraph"/>
        <w:numPr>
          <w:ilvl w:val="0"/>
          <w:numId w:val="0"/>
        </w:numPr>
        <w:ind w:left="360"/>
        <w:jc w:val="both"/>
      </w:pPr>
    </w:p>
    <w:p w14:paraId="2B80B3AF" w14:textId="77777777" w:rsidR="00163F81" w:rsidRDefault="00163F81" w:rsidP="00E65978">
      <w:pPr>
        <w:pStyle w:val="ListParagraph"/>
        <w:numPr>
          <w:ilvl w:val="0"/>
          <w:numId w:val="6"/>
        </w:numPr>
        <w:jc w:val="both"/>
      </w:pPr>
      <w:r>
        <w:t>NMS_MoTech</w:t>
      </w:r>
      <w:r w:rsidDel="00970EE2">
        <w:t xml:space="preserve"> </w:t>
      </w:r>
      <w:r>
        <w:t>shall validate the format of all the request parameters and reject the request if it is not correct.</w:t>
      </w:r>
    </w:p>
    <w:p w14:paraId="037A171F" w14:textId="77777777" w:rsidR="00163F81" w:rsidRDefault="00163F81" w:rsidP="00163F81">
      <w:pPr>
        <w:pStyle w:val="Heading5"/>
        <w:jc w:val="both"/>
      </w:pPr>
      <w:r>
        <w:t>Http time Out</w:t>
      </w:r>
    </w:p>
    <w:p w14:paraId="7DD5ABDE"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664260DF" w14:textId="77777777" w:rsidTr="00D55576">
        <w:trPr>
          <w:trHeight w:val="244"/>
        </w:trPr>
        <w:tc>
          <w:tcPr>
            <w:tcW w:w="3007" w:type="pct"/>
            <w:shd w:val="clear" w:color="auto" w:fill="D9D9D9" w:themeFill="background1" w:themeFillShade="D9"/>
            <w:vAlign w:val="bottom"/>
          </w:tcPr>
          <w:p w14:paraId="092F58EA"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7872C6D2"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200A2CDB" w14:textId="77777777" w:rsidTr="00D55576">
        <w:trPr>
          <w:trHeight w:val="386"/>
        </w:trPr>
        <w:tc>
          <w:tcPr>
            <w:tcW w:w="3007" w:type="pct"/>
          </w:tcPr>
          <w:p w14:paraId="1B8B2B26"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45030601"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16794E4" w14:textId="77777777" w:rsidR="00163F81" w:rsidRPr="00B81A99" w:rsidRDefault="00163F81" w:rsidP="00163F81">
      <w:pPr>
        <w:jc w:val="both"/>
      </w:pPr>
    </w:p>
    <w:p w14:paraId="3DC7C5AC" w14:textId="77777777" w:rsidR="00163F81" w:rsidRDefault="00163F81" w:rsidP="00163F81">
      <w:pPr>
        <w:pStyle w:val="Heading5"/>
        <w:jc w:val="both"/>
      </w:pPr>
      <w:r>
        <w:t>Headers</w:t>
      </w:r>
    </w:p>
    <w:p w14:paraId="33F71EF8"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50F98AC4" w14:textId="77777777" w:rsidTr="00FE78D0">
        <w:tc>
          <w:tcPr>
            <w:tcW w:w="1512" w:type="dxa"/>
            <w:shd w:val="clear" w:color="auto" w:fill="D9D9D9" w:themeFill="background1" w:themeFillShade="D9"/>
          </w:tcPr>
          <w:p w14:paraId="2A6BCE83" w14:textId="77777777" w:rsidR="00163F81" w:rsidRDefault="00163F81" w:rsidP="00FE78D0">
            <w:pPr>
              <w:jc w:val="both"/>
            </w:pPr>
            <w:r>
              <w:t>Header Name</w:t>
            </w:r>
          </w:p>
        </w:tc>
        <w:tc>
          <w:tcPr>
            <w:tcW w:w="1595" w:type="dxa"/>
            <w:shd w:val="clear" w:color="auto" w:fill="D9D9D9" w:themeFill="background1" w:themeFillShade="D9"/>
          </w:tcPr>
          <w:p w14:paraId="04DE36D5" w14:textId="77777777" w:rsidR="00163F81" w:rsidRDefault="00163F81" w:rsidP="00FE78D0">
            <w:pPr>
              <w:jc w:val="both"/>
            </w:pPr>
            <w:r>
              <w:t>Header Value</w:t>
            </w:r>
          </w:p>
        </w:tc>
        <w:tc>
          <w:tcPr>
            <w:tcW w:w="1341" w:type="dxa"/>
            <w:shd w:val="clear" w:color="auto" w:fill="D9D9D9" w:themeFill="background1" w:themeFillShade="D9"/>
          </w:tcPr>
          <w:p w14:paraId="5BEA488B" w14:textId="77777777" w:rsidR="00163F81" w:rsidRDefault="00163F81" w:rsidP="00FE78D0">
            <w:pPr>
              <w:jc w:val="both"/>
            </w:pPr>
            <w:r>
              <w:t>Mandatory</w:t>
            </w:r>
          </w:p>
        </w:tc>
        <w:tc>
          <w:tcPr>
            <w:tcW w:w="4732" w:type="dxa"/>
            <w:shd w:val="clear" w:color="auto" w:fill="D9D9D9" w:themeFill="background1" w:themeFillShade="D9"/>
          </w:tcPr>
          <w:p w14:paraId="45EDDB0E" w14:textId="77777777" w:rsidR="00163F81" w:rsidRDefault="00163F81" w:rsidP="00FE78D0">
            <w:pPr>
              <w:jc w:val="both"/>
            </w:pPr>
            <w:r>
              <w:t>Description</w:t>
            </w:r>
          </w:p>
        </w:tc>
      </w:tr>
      <w:tr w:rsidR="00163F81" w14:paraId="6AFC205F" w14:textId="77777777" w:rsidTr="00FE78D0">
        <w:tc>
          <w:tcPr>
            <w:tcW w:w="1512" w:type="dxa"/>
          </w:tcPr>
          <w:p w14:paraId="104D6383" w14:textId="77777777" w:rsidR="00163F81" w:rsidRPr="0065474C" w:rsidRDefault="00163F81" w:rsidP="00FE78D0">
            <w:pPr>
              <w:jc w:val="both"/>
            </w:pPr>
            <w:r>
              <w:t>Content-Type</w:t>
            </w:r>
          </w:p>
        </w:tc>
        <w:tc>
          <w:tcPr>
            <w:tcW w:w="1595" w:type="dxa"/>
          </w:tcPr>
          <w:p w14:paraId="03EF580F" w14:textId="77777777" w:rsidR="00163F81" w:rsidRDefault="00163F81" w:rsidP="00FE78D0">
            <w:pPr>
              <w:jc w:val="both"/>
            </w:pPr>
            <w:r>
              <w:t>application/json</w:t>
            </w:r>
          </w:p>
        </w:tc>
        <w:tc>
          <w:tcPr>
            <w:tcW w:w="1341" w:type="dxa"/>
          </w:tcPr>
          <w:p w14:paraId="1011E529" w14:textId="77777777" w:rsidR="00163F81" w:rsidRPr="0065474C" w:rsidRDefault="00163F81" w:rsidP="00FE78D0">
            <w:pPr>
              <w:jc w:val="both"/>
            </w:pPr>
            <w:r>
              <w:t>Yes</w:t>
            </w:r>
          </w:p>
        </w:tc>
        <w:tc>
          <w:tcPr>
            <w:tcW w:w="4732" w:type="dxa"/>
          </w:tcPr>
          <w:p w14:paraId="199101BB" w14:textId="77777777" w:rsidR="00163F81" w:rsidRPr="00BA7AFF" w:rsidRDefault="00163F81" w:rsidP="00FE78D0">
            <w:pPr>
              <w:jc w:val="both"/>
            </w:pPr>
            <w:r>
              <w:t>It specifies the format of the content  in the request</w:t>
            </w:r>
          </w:p>
        </w:tc>
      </w:tr>
      <w:tr w:rsidR="00163F81" w14:paraId="0DFCF9FA" w14:textId="77777777" w:rsidTr="00FE78D0">
        <w:tc>
          <w:tcPr>
            <w:tcW w:w="1512" w:type="dxa"/>
          </w:tcPr>
          <w:p w14:paraId="6572DA9D" w14:textId="77777777" w:rsidR="00163F81" w:rsidRPr="0065474C" w:rsidRDefault="00163F81" w:rsidP="00FE78D0">
            <w:pPr>
              <w:jc w:val="both"/>
            </w:pPr>
            <w:r>
              <w:t>Accept</w:t>
            </w:r>
          </w:p>
        </w:tc>
        <w:tc>
          <w:tcPr>
            <w:tcW w:w="1595" w:type="dxa"/>
          </w:tcPr>
          <w:p w14:paraId="0239ADDA" w14:textId="77777777" w:rsidR="00163F81" w:rsidRPr="0065474C" w:rsidRDefault="00163F81" w:rsidP="00FE78D0">
            <w:pPr>
              <w:jc w:val="both"/>
            </w:pPr>
            <w:r>
              <w:t>application/json</w:t>
            </w:r>
          </w:p>
        </w:tc>
        <w:tc>
          <w:tcPr>
            <w:tcW w:w="1341" w:type="dxa"/>
          </w:tcPr>
          <w:p w14:paraId="79CF3E7C" w14:textId="77777777" w:rsidR="00163F81" w:rsidRPr="0065474C" w:rsidRDefault="00163F81" w:rsidP="00FE78D0">
            <w:pPr>
              <w:jc w:val="both"/>
            </w:pPr>
            <w:r>
              <w:t>Yes</w:t>
            </w:r>
          </w:p>
        </w:tc>
        <w:tc>
          <w:tcPr>
            <w:tcW w:w="4732" w:type="dxa"/>
          </w:tcPr>
          <w:p w14:paraId="1E9D2764" w14:textId="77777777" w:rsidR="00163F81" w:rsidRPr="00706077" w:rsidRDefault="00163F81" w:rsidP="00FE78D0">
            <w:pPr>
              <w:jc w:val="both"/>
            </w:pPr>
            <w:r>
              <w:t>It specifies the format of the content accepted by the API invoker.</w:t>
            </w:r>
          </w:p>
        </w:tc>
      </w:tr>
    </w:tbl>
    <w:p w14:paraId="3D0EACB5" w14:textId="77777777" w:rsidR="00163F81" w:rsidRDefault="00163F81" w:rsidP="00163F81">
      <w:pPr>
        <w:pStyle w:val="Heading5"/>
        <w:jc w:val="both"/>
      </w:pPr>
      <w:r>
        <w:t>Body Example</w:t>
      </w:r>
    </w:p>
    <w:p w14:paraId="77048121"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00633270" w14:textId="77777777" w:rsidTr="00FE78D0">
        <w:tc>
          <w:tcPr>
            <w:tcW w:w="540" w:type="dxa"/>
            <w:shd w:val="clear" w:color="auto" w:fill="CCCCCC"/>
            <w:tcMar>
              <w:top w:w="100" w:type="dxa"/>
              <w:left w:w="100" w:type="dxa"/>
              <w:bottom w:w="100" w:type="dxa"/>
              <w:right w:w="100" w:type="dxa"/>
            </w:tcMar>
          </w:tcPr>
          <w:p w14:paraId="02DAC5FA"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DE9CC62" w14:textId="77777777" w:rsidR="00163F81" w:rsidRPr="006A4C8B" w:rsidRDefault="00163F81" w:rsidP="00FE78D0">
            <w:pPr>
              <w:pStyle w:val="Normal1"/>
              <w:spacing w:line="240" w:lineRule="auto"/>
              <w:jc w:val="both"/>
              <w:rPr>
                <w:sz w:val="20"/>
              </w:rPr>
            </w:pPr>
            <w:r w:rsidRPr="006A4C8B">
              <w:rPr>
                <w:sz w:val="20"/>
              </w:rPr>
              <w:t>{</w:t>
            </w:r>
          </w:p>
          <w:p w14:paraId="2D5286C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callingN</w:t>
            </w:r>
            <w:r>
              <w:rPr>
                <w:sz w:val="20"/>
              </w:rPr>
              <w:t>umber</w:t>
            </w:r>
            <w:r w:rsidR="003F5A2D">
              <w:rPr>
                <w:sz w:val="20"/>
              </w:rPr>
              <w:t>"</w:t>
            </w:r>
            <w:r w:rsidRPr="006A4C8B">
              <w:rPr>
                <w:sz w:val="20"/>
              </w:rPr>
              <w:t>: 9999111122,</w:t>
            </w:r>
          </w:p>
          <w:p w14:paraId="520A1D9E"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691F2A9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6BB2984F"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D89EF48"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languageLocationCode</w:t>
            </w:r>
            <w:r w:rsidR="003F5A2D">
              <w:rPr>
                <w:sz w:val="20"/>
              </w:rPr>
              <w:t>"</w:t>
            </w:r>
            <w:r w:rsidRPr="006A4C8B">
              <w:rPr>
                <w:sz w:val="20"/>
              </w:rPr>
              <w:t xml:space="preserve">: </w:t>
            </w:r>
            <w:r w:rsidR="00202A14">
              <w:rPr>
                <w:sz w:val="20"/>
              </w:rPr>
              <w:t>“</w:t>
            </w:r>
            <w:r w:rsidRPr="006A4C8B">
              <w:rPr>
                <w:sz w:val="20"/>
              </w:rPr>
              <w:t>10</w:t>
            </w:r>
            <w:r w:rsidR="00202A14">
              <w:rPr>
                <w:sz w:val="20"/>
              </w:rPr>
              <w:t>”</w:t>
            </w:r>
            <w:r w:rsidRPr="006A4C8B">
              <w:rPr>
                <w:sz w:val="20"/>
              </w:rPr>
              <w:t>,</w:t>
            </w:r>
          </w:p>
          <w:p w14:paraId="6FAD7C3D"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subscriptionPack</w:t>
            </w:r>
            <w:r w:rsidR="003F5A2D">
              <w:rPr>
                <w:sz w:val="20"/>
              </w:rPr>
              <w:t>"</w:t>
            </w:r>
            <w:r w:rsidRPr="006A4C8B">
              <w:rPr>
                <w:sz w:val="20"/>
              </w:rPr>
              <w:t xml:space="preserve">: </w:t>
            </w:r>
            <w:r w:rsidR="003F5A2D">
              <w:rPr>
                <w:sz w:val="20"/>
              </w:rPr>
              <w:t>"</w:t>
            </w:r>
            <w:r w:rsidRPr="006A4C8B">
              <w:rPr>
                <w:sz w:val="20"/>
              </w:rPr>
              <w:t>48WeeksPack</w:t>
            </w:r>
            <w:r w:rsidR="003F5A2D">
              <w:rPr>
                <w:sz w:val="20"/>
              </w:rPr>
              <w:t>"</w:t>
            </w:r>
          </w:p>
          <w:p w14:paraId="6D841D41" w14:textId="77777777" w:rsidR="00163F81" w:rsidRPr="00031093" w:rsidRDefault="00163F81" w:rsidP="00FE78D0">
            <w:pPr>
              <w:pStyle w:val="Normal1"/>
              <w:spacing w:line="240" w:lineRule="auto"/>
              <w:jc w:val="both"/>
              <w:rPr>
                <w:sz w:val="20"/>
              </w:rPr>
            </w:pPr>
            <w:r w:rsidRPr="006A4C8B">
              <w:rPr>
                <w:sz w:val="20"/>
              </w:rPr>
              <w:t>}</w:t>
            </w:r>
          </w:p>
        </w:tc>
      </w:tr>
    </w:tbl>
    <w:p w14:paraId="7892B4D9" w14:textId="77777777" w:rsidR="00163F81" w:rsidRDefault="00163F81" w:rsidP="00163F81">
      <w:pPr>
        <w:jc w:val="both"/>
      </w:pPr>
    </w:p>
    <w:p w14:paraId="2F30D196" w14:textId="77777777" w:rsidR="00163F81" w:rsidRDefault="00163F81" w:rsidP="00163F81">
      <w:pPr>
        <w:pStyle w:val="Heading5"/>
        <w:jc w:val="both"/>
      </w:pPr>
      <w:r>
        <w:t>Body Elements</w:t>
      </w:r>
    </w:p>
    <w:p w14:paraId="7EE526CE"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7DBAA599" w14:textId="77777777" w:rsidTr="00FE78D0">
        <w:trPr>
          <w:trHeight w:val="244"/>
        </w:trPr>
        <w:tc>
          <w:tcPr>
            <w:tcW w:w="291" w:type="pct"/>
            <w:shd w:val="clear" w:color="auto" w:fill="D9D9D9" w:themeFill="background1" w:themeFillShade="D9"/>
          </w:tcPr>
          <w:p w14:paraId="380E9955" w14:textId="77777777" w:rsidR="00163F81" w:rsidRPr="00DE1B6A" w:rsidRDefault="00163F81" w:rsidP="00FE78D0">
            <w:pPr>
              <w:jc w:val="both"/>
            </w:pPr>
            <w:r w:rsidRPr="00DE1B6A">
              <w:t>#</w:t>
            </w:r>
          </w:p>
        </w:tc>
        <w:tc>
          <w:tcPr>
            <w:tcW w:w="917" w:type="pct"/>
            <w:shd w:val="clear" w:color="auto" w:fill="D9D9D9" w:themeFill="background1" w:themeFillShade="D9"/>
          </w:tcPr>
          <w:p w14:paraId="231D2C52"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313A027B"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197E0778"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12F157D2" w14:textId="77777777" w:rsidR="00163F81" w:rsidRPr="00DE1B6A" w:rsidRDefault="00163F81" w:rsidP="00FE78D0">
            <w:pPr>
              <w:jc w:val="both"/>
            </w:pPr>
            <w:r>
              <w:t>Range</w:t>
            </w:r>
          </w:p>
        </w:tc>
        <w:tc>
          <w:tcPr>
            <w:tcW w:w="1320" w:type="pct"/>
            <w:shd w:val="clear" w:color="auto" w:fill="D9D9D9" w:themeFill="background1" w:themeFillShade="D9"/>
          </w:tcPr>
          <w:p w14:paraId="4FC2C2DE" w14:textId="77777777" w:rsidR="00163F81" w:rsidRPr="00DE1B6A" w:rsidRDefault="00163F81" w:rsidP="00FE78D0">
            <w:pPr>
              <w:jc w:val="both"/>
            </w:pPr>
            <w:r>
              <w:t>Description</w:t>
            </w:r>
          </w:p>
        </w:tc>
      </w:tr>
      <w:tr w:rsidR="00163F81" w14:paraId="218B927B" w14:textId="77777777" w:rsidTr="00FE78D0">
        <w:trPr>
          <w:trHeight w:val="244"/>
        </w:trPr>
        <w:tc>
          <w:tcPr>
            <w:tcW w:w="291" w:type="pct"/>
          </w:tcPr>
          <w:p w14:paraId="7C6FCE72" w14:textId="77777777" w:rsidR="00163F81" w:rsidRDefault="00163F81" w:rsidP="00FE78D0">
            <w:pPr>
              <w:jc w:val="both"/>
            </w:pPr>
            <w:r>
              <w:t>1</w:t>
            </w:r>
          </w:p>
        </w:tc>
        <w:tc>
          <w:tcPr>
            <w:tcW w:w="917" w:type="pct"/>
          </w:tcPr>
          <w:p w14:paraId="684FF2F5" w14:textId="77777777" w:rsidR="00163F81" w:rsidRDefault="00163F81" w:rsidP="00FE78D0">
            <w:pPr>
              <w:jc w:val="both"/>
            </w:pPr>
            <w:r>
              <w:t>callingNumber</w:t>
            </w:r>
          </w:p>
        </w:tc>
        <w:tc>
          <w:tcPr>
            <w:tcW w:w="685" w:type="pct"/>
          </w:tcPr>
          <w:p w14:paraId="5E289178" w14:textId="77777777" w:rsidR="00163F81" w:rsidRDefault="00163F81" w:rsidP="00FE78D0">
            <w:pPr>
              <w:jc w:val="both"/>
            </w:pPr>
            <w:r>
              <w:t>Yes</w:t>
            </w:r>
          </w:p>
        </w:tc>
        <w:tc>
          <w:tcPr>
            <w:tcW w:w="683" w:type="pct"/>
          </w:tcPr>
          <w:p w14:paraId="55619B15" w14:textId="77777777" w:rsidR="00163F81" w:rsidRDefault="00163F81" w:rsidP="00FE78D0">
            <w:pPr>
              <w:jc w:val="both"/>
            </w:pPr>
            <w:r>
              <w:t>Number (10 digits)</w:t>
            </w:r>
          </w:p>
        </w:tc>
        <w:tc>
          <w:tcPr>
            <w:tcW w:w="1104" w:type="pct"/>
          </w:tcPr>
          <w:p w14:paraId="1C876373" w14:textId="77777777" w:rsidR="00163F81" w:rsidRDefault="00163F81" w:rsidP="00FE78D0">
            <w:pPr>
              <w:jc w:val="both"/>
            </w:pPr>
            <w:r>
              <w:t>10 Digits (all digits must be present)</w:t>
            </w:r>
          </w:p>
        </w:tc>
        <w:tc>
          <w:tcPr>
            <w:tcW w:w="1320" w:type="pct"/>
          </w:tcPr>
          <w:p w14:paraId="10FEFF0F" w14:textId="77777777" w:rsidR="00163F81" w:rsidRDefault="00163F81" w:rsidP="00FE78D0">
            <w:pPr>
              <w:jc w:val="both"/>
            </w:pPr>
            <w:r>
              <w:t>10-digit mobile number of the caller.</w:t>
            </w:r>
          </w:p>
        </w:tc>
      </w:tr>
      <w:tr w:rsidR="00163F81" w14:paraId="10DAB8A4" w14:textId="77777777" w:rsidTr="00FE78D0">
        <w:trPr>
          <w:trHeight w:val="244"/>
        </w:trPr>
        <w:tc>
          <w:tcPr>
            <w:tcW w:w="291" w:type="pct"/>
          </w:tcPr>
          <w:p w14:paraId="027F3CB9" w14:textId="77777777" w:rsidR="00163F81" w:rsidRDefault="00163F81" w:rsidP="00FE78D0">
            <w:pPr>
              <w:jc w:val="both"/>
            </w:pPr>
            <w:r>
              <w:t>2</w:t>
            </w:r>
          </w:p>
        </w:tc>
        <w:tc>
          <w:tcPr>
            <w:tcW w:w="917" w:type="pct"/>
          </w:tcPr>
          <w:p w14:paraId="664935FC" w14:textId="77777777" w:rsidR="00163F81" w:rsidRDefault="00163F81" w:rsidP="00FE78D0">
            <w:pPr>
              <w:jc w:val="both"/>
            </w:pPr>
            <w:r>
              <w:t>o</w:t>
            </w:r>
            <w:r w:rsidRPr="004112C6">
              <w:t>perator</w:t>
            </w:r>
          </w:p>
        </w:tc>
        <w:tc>
          <w:tcPr>
            <w:tcW w:w="685" w:type="pct"/>
          </w:tcPr>
          <w:p w14:paraId="21A8E7E8" w14:textId="05B6DA8A" w:rsidR="00163F81" w:rsidRDefault="00920DE0" w:rsidP="00FE78D0">
            <w:pPr>
              <w:jc w:val="both"/>
            </w:pPr>
            <w:r>
              <w:t>No</w:t>
            </w:r>
          </w:p>
        </w:tc>
        <w:tc>
          <w:tcPr>
            <w:tcW w:w="683" w:type="pct"/>
          </w:tcPr>
          <w:p w14:paraId="67D57437" w14:textId="77777777" w:rsidR="00163F81" w:rsidRDefault="00163F81" w:rsidP="00FE78D0">
            <w:pPr>
              <w:jc w:val="both"/>
            </w:pPr>
            <w:r>
              <w:t>String (Max 255 chars)</w:t>
            </w:r>
          </w:p>
        </w:tc>
        <w:tc>
          <w:tcPr>
            <w:tcW w:w="1104" w:type="pct"/>
          </w:tcPr>
          <w:p w14:paraId="02D84005"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3D1CB1B8" w14:textId="77777777" w:rsidR="00163F81" w:rsidRDefault="00163F81" w:rsidP="00FE78D0">
            <w:pPr>
              <w:jc w:val="both"/>
            </w:pPr>
            <w:r>
              <w:t>O</w:t>
            </w:r>
            <w:r w:rsidRPr="00CA7393">
              <w:t>perator of caller</w:t>
            </w:r>
          </w:p>
        </w:tc>
      </w:tr>
      <w:tr w:rsidR="00163F81" w14:paraId="1C01B476" w14:textId="77777777" w:rsidTr="00FE78D0">
        <w:trPr>
          <w:trHeight w:val="244"/>
        </w:trPr>
        <w:tc>
          <w:tcPr>
            <w:tcW w:w="291" w:type="pct"/>
          </w:tcPr>
          <w:p w14:paraId="31EA1910" w14:textId="77777777" w:rsidR="00163F81" w:rsidRDefault="00163F81" w:rsidP="00FE78D0">
            <w:pPr>
              <w:jc w:val="both"/>
            </w:pPr>
            <w:r>
              <w:t>3</w:t>
            </w:r>
          </w:p>
        </w:tc>
        <w:tc>
          <w:tcPr>
            <w:tcW w:w="917" w:type="pct"/>
          </w:tcPr>
          <w:p w14:paraId="7CD0381A" w14:textId="77777777" w:rsidR="00163F81" w:rsidRPr="004112C6" w:rsidRDefault="00163F81" w:rsidP="00FE78D0">
            <w:pPr>
              <w:jc w:val="both"/>
            </w:pPr>
            <w:r>
              <w:t>c</w:t>
            </w:r>
            <w:r w:rsidRPr="004112C6">
              <w:t>ircle</w:t>
            </w:r>
          </w:p>
        </w:tc>
        <w:tc>
          <w:tcPr>
            <w:tcW w:w="685" w:type="pct"/>
          </w:tcPr>
          <w:p w14:paraId="5B052D9D" w14:textId="52EA9255" w:rsidR="00163F81" w:rsidRPr="009C5A03" w:rsidRDefault="00920DE0" w:rsidP="00FE78D0">
            <w:pPr>
              <w:jc w:val="both"/>
            </w:pPr>
            <w:r>
              <w:t>No</w:t>
            </w:r>
          </w:p>
        </w:tc>
        <w:tc>
          <w:tcPr>
            <w:tcW w:w="683" w:type="pct"/>
          </w:tcPr>
          <w:p w14:paraId="70B3B6B9" w14:textId="77777777" w:rsidR="00163F81" w:rsidRDefault="00163F81" w:rsidP="00FE78D0">
            <w:pPr>
              <w:jc w:val="both"/>
            </w:pPr>
            <w:r>
              <w:t>String (Max 255 chars)</w:t>
            </w:r>
          </w:p>
        </w:tc>
        <w:tc>
          <w:tcPr>
            <w:tcW w:w="1104" w:type="pct"/>
          </w:tcPr>
          <w:p w14:paraId="3975DD7B"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79BE7E56" w14:textId="77777777" w:rsidR="00163F81" w:rsidRPr="00CA7393" w:rsidRDefault="00163F81" w:rsidP="00FE78D0">
            <w:pPr>
              <w:jc w:val="both"/>
            </w:pPr>
            <w:r>
              <w:t>O</w:t>
            </w:r>
            <w:r w:rsidRPr="00CA7393">
              <w:t>perator circle from where the call</w:t>
            </w:r>
            <w:r>
              <w:t xml:space="preserve"> is originating</w:t>
            </w:r>
          </w:p>
        </w:tc>
      </w:tr>
      <w:tr w:rsidR="00163F81" w14:paraId="34870DC3" w14:textId="77777777" w:rsidTr="00FE78D0">
        <w:trPr>
          <w:trHeight w:val="244"/>
        </w:trPr>
        <w:tc>
          <w:tcPr>
            <w:tcW w:w="291" w:type="pct"/>
          </w:tcPr>
          <w:p w14:paraId="0874D93B" w14:textId="77777777" w:rsidR="00163F81" w:rsidRPr="00E46D1E" w:rsidRDefault="00163F81" w:rsidP="00FE78D0">
            <w:pPr>
              <w:jc w:val="both"/>
            </w:pPr>
            <w:r w:rsidRPr="00E46D1E">
              <w:t>4</w:t>
            </w:r>
          </w:p>
        </w:tc>
        <w:tc>
          <w:tcPr>
            <w:tcW w:w="917" w:type="pct"/>
          </w:tcPr>
          <w:p w14:paraId="05BE4F0E" w14:textId="77777777" w:rsidR="00163F81" w:rsidRPr="00E46D1E" w:rsidRDefault="00163F81" w:rsidP="00FE78D0">
            <w:pPr>
              <w:jc w:val="both"/>
            </w:pPr>
            <w:r>
              <w:t>callI</w:t>
            </w:r>
            <w:r w:rsidRPr="00E46D1E">
              <w:t>d</w:t>
            </w:r>
          </w:p>
        </w:tc>
        <w:tc>
          <w:tcPr>
            <w:tcW w:w="685" w:type="pct"/>
          </w:tcPr>
          <w:p w14:paraId="70EB7C69" w14:textId="77777777" w:rsidR="00163F81" w:rsidRPr="00E46D1E" w:rsidRDefault="00163F81" w:rsidP="00FE78D0">
            <w:pPr>
              <w:jc w:val="both"/>
            </w:pPr>
            <w:r w:rsidRPr="00E46D1E">
              <w:t>Yes</w:t>
            </w:r>
          </w:p>
        </w:tc>
        <w:tc>
          <w:tcPr>
            <w:tcW w:w="683" w:type="pct"/>
          </w:tcPr>
          <w:p w14:paraId="1510CE6B" w14:textId="77777777" w:rsidR="00163F81" w:rsidRPr="00E46D1E" w:rsidRDefault="00163F81" w:rsidP="00FE78D0">
            <w:pPr>
              <w:jc w:val="both"/>
            </w:pPr>
            <w:r w:rsidRPr="00E46D1E">
              <w:t>Number</w:t>
            </w:r>
            <w:r>
              <w:t xml:space="preserve"> (15 digits)</w:t>
            </w:r>
          </w:p>
        </w:tc>
        <w:tc>
          <w:tcPr>
            <w:tcW w:w="1104" w:type="pct"/>
          </w:tcPr>
          <w:p w14:paraId="40CBA587" w14:textId="77777777" w:rsidR="00163F81" w:rsidRPr="00E46D1E" w:rsidRDefault="00163F81" w:rsidP="00FE78D0">
            <w:pPr>
              <w:jc w:val="both"/>
            </w:pPr>
            <w:r>
              <w:t>NA</w:t>
            </w:r>
          </w:p>
        </w:tc>
        <w:tc>
          <w:tcPr>
            <w:tcW w:w="1320" w:type="pct"/>
          </w:tcPr>
          <w:p w14:paraId="5F9A10E5" w14:textId="77777777" w:rsidR="00163F81" w:rsidRPr="00E46D1E" w:rsidRDefault="00163F81" w:rsidP="00FE78D0">
            <w:pPr>
              <w:jc w:val="both"/>
            </w:pPr>
            <w:r w:rsidRPr="00E46D1E">
              <w:t>Unique call id assigned by IVR</w:t>
            </w:r>
          </w:p>
        </w:tc>
      </w:tr>
      <w:tr w:rsidR="00163F81" w14:paraId="69C91BE9" w14:textId="77777777" w:rsidTr="00FE78D0">
        <w:trPr>
          <w:trHeight w:val="244"/>
        </w:trPr>
        <w:tc>
          <w:tcPr>
            <w:tcW w:w="291" w:type="pct"/>
          </w:tcPr>
          <w:p w14:paraId="3C27D33F" w14:textId="77777777" w:rsidR="00163F81" w:rsidRDefault="00163F81" w:rsidP="00FE78D0">
            <w:pPr>
              <w:jc w:val="both"/>
            </w:pPr>
            <w:r>
              <w:t>5</w:t>
            </w:r>
          </w:p>
        </w:tc>
        <w:tc>
          <w:tcPr>
            <w:tcW w:w="917" w:type="pct"/>
          </w:tcPr>
          <w:p w14:paraId="5EDFF6D2" w14:textId="77777777" w:rsidR="00163F81" w:rsidRPr="00A02AEB" w:rsidRDefault="00163F81" w:rsidP="00FE78D0">
            <w:pPr>
              <w:jc w:val="both"/>
              <w:rPr>
                <w:rFonts w:cs="Arial"/>
                <w:color w:val="000000" w:themeColor="text1"/>
                <w:szCs w:val="20"/>
              </w:rPr>
            </w:pPr>
            <w:r w:rsidRPr="00A02AEB">
              <w:rPr>
                <w:color w:val="000000" w:themeColor="text1"/>
              </w:rPr>
              <w:t>languageLocationCode</w:t>
            </w:r>
          </w:p>
        </w:tc>
        <w:tc>
          <w:tcPr>
            <w:tcW w:w="685" w:type="pct"/>
          </w:tcPr>
          <w:p w14:paraId="510CB57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Yes</w:t>
            </w:r>
          </w:p>
        </w:tc>
        <w:tc>
          <w:tcPr>
            <w:tcW w:w="683" w:type="pct"/>
          </w:tcPr>
          <w:p w14:paraId="6F99CA7A" w14:textId="77777777" w:rsidR="00163F81" w:rsidRPr="00A02AEB" w:rsidRDefault="00202A14" w:rsidP="00FE78D0">
            <w:pPr>
              <w:jc w:val="both"/>
              <w:rPr>
                <w:rFonts w:cs="Arial"/>
                <w:color w:val="000000" w:themeColor="text1"/>
                <w:szCs w:val="20"/>
              </w:rPr>
            </w:pPr>
            <w:r>
              <w:rPr>
                <w:rFonts w:cs="Arial"/>
                <w:color w:val="000000" w:themeColor="text1"/>
                <w:szCs w:val="20"/>
              </w:rPr>
              <w:t>String</w:t>
            </w:r>
          </w:p>
        </w:tc>
        <w:tc>
          <w:tcPr>
            <w:tcW w:w="1104" w:type="pct"/>
          </w:tcPr>
          <w:p w14:paraId="79F99205" w14:textId="77777777" w:rsidR="00163F81" w:rsidRPr="00A02AEB" w:rsidRDefault="00163F81" w:rsidP="00FE78D0">
            <w:pPr>
              <w:jc w:val="both"/>
              <w:rPr>
                <w:rFonts w:eastAsia="Arial" w:cs="Arial"/>
                <w:color w:val="000000" w:themeColor="text1"/>
                <w:szCs w:val="20"/>
              </w:rPr>
            </w:pPr>
            <w:r>
              <w:t xml:space="preserve">Refer </w:t>
            </w:r>
            <w:r w:rsidR="001639D2">
              <w:fldChar w:fldCharType="begin"/>
            </w:r>
            <w:r>
              <w:instrText xml:space="preserve"> REF _Ref410158917 \r \h </w:instrText>
            </w:r>
            <w:r w:rsidR="001639D2">
              <w:fldChar w:fldCharType="separate"/>
            </w:r>
            <w:r w:rsidR="00C9141F">
              <w:t>7.2</w:t>
            </w:r>
            <w:r w:rsidR="001639D2">
              <w:fldChar w:fldCharType="end"/>
            </w:r>
          </w:p>
        </w:tc>
        <w:tc>
          <w:tcPr>
            <w:tcW w:w="1320" w:type="pct"/>
          </w:tcPr>
          <w:p w14:paraId="7663B2A3" w14:textId="77777777" w:rsidR="00163F81" w:rsidRPr="00A02AEB" w:rsidRDefault="00163F81" w:rsidP="00FE78D0">
            <w:pPr>
              <w:jc w:val="both"/>
              <w:rPr>
                <w:rFonts w:cs="Arial"/>
                <w:color w:val="000000" w:themeColor="text1"/>
                <w:szCs w:val="20"/>
              </w:rPr>
            </w:pPr>
            <w:r w:rsidRPr="00A02AEB">
              <w:rPr>
                <w:rFonts w:cs="Arial"/>
                <w:color w:val="000000" w:themeColor="text1"/>
                <w:szCs w:val="20"/>
              </w:rPr>
              <w:t>Code for uniquely identifying user location and language details.</w:t>
            </w:r>
          </w:p>
        </w:tc>
      </w:tr>
      <w:tr w:rsidR="00163F81" w14:paraId="3B4D4F96" w14:textId="77777777" w:rsidTr="00FE78D0">
        <w:trPr>
          <w:trHeight w:val="244"/>
        </w:trPr>
        <w:tc>
          <w:tcPr>
            <w:tcW w:w="291" w:type="pct"/>
          </w:tcPr>
          <w:p w14:paraId="6340ADDB" w14:textId="77777777" w:rsidR="00163F81" w:rsidRPr="007E3E1F" w:rsidRDefault="00163F81" w:rsidP="00FE78D0">
            <w:pPr>
              <w:jc w:val="both"/>
            </w:pPr>
            <w:r>
              <w:t>6</w:t>
            </w:r>
          </w:p>
        </w:tc>
        <w:tc>
          <w:tcPr>
            <w:tcW w:w="917" w:type="pct"/>
          </w:tcPr>
          <w:p w14:paraId="435AA032" w14:textId="77777777" w:rsidR="00163F81" w:rsidRPr="003836F4" w:rsidRDefault="00163F81" w:rsidP="00FE78D0">
            <w:pPr>
              <w:jc w:val="both"/>
            </w:pPr>
            <w:r w:rsidRPr="003836F4">
              <w:t>subscriptionPack</w:t>
            </w:r>
          </w:p>
        </w:tc>
        <w:tc>
          <w:tcPr>
            <w:tcW w:w="685" w:type="pct"/>
          </w:tcPr>
          <w:p w14:paraId="06C07EC0" w14:textId="77777777" w:rsidR="00163F81" w:rsidRPr="007E3E1F" w:rsidRDefault="00163F81" w:rsidP="00FE78D0">
            <w:pPr>
              <w:jc w:val="both"/>
            </w:pPr>
            <w:r w:rsidRPr="007E3E1F">
              <w:t>Yes</w:t>
            </w:r>
          </w:p>
        </w:tc>
        <w:tc>
          <w:tcPr>
            <w:tcW w:w="683" w:type="pct"/>
          </w:tcPr>
          <w:p w14:paraId="21CB4466" w14:textId="77777777" w:rsidR="00163F81" w:rsidRPr="007E3E1F" w:rsidRDefault="00163F81" w:rsidP="00FE78D0">
            <w:pPr>
              <w:jc w:val="both"/>
            </w:pPr>
            <w:r w:rsidRPr="007E3E1F">
              <w:t>String</w:t>
            </w:r>
          </w:p>
        </w:tc>
        <w:tc>
          <w:tcPr>
            <w:tcW w:w="1104" w:type="pct"/>
          </w:tcPr>
          <w:p w14:paraId="0E0BBCD2" w14:textId="77777777" w:rsidR="00163F81" w:rsidRPr="007E3E1F" w:rsidRDefault="003F5A2D" w:rsidP="00FE78D0">
            <w:pPr>
              <w:jc w:val="both"/>
            </w:pPr>
            <w:r>
              <w:t>"</w:t>
            </w:r>
            <w:r w:rsidR="00163F81">
              <w:t>48Weeks</w:t>
            </w:r>
            <w:r w:rsidR="00163F81" w:rsidRPr="007E3E1F">
              <w:t>Pack</w:t>
            </w:r>
            <w:r>
              <w:t>"</w:t>
            </w:r>
          </w:p>
          <w:p w14:paraId="73578DDE" w14:textId="42CA0115" w:rsidR="00163F81" w:rsidRPr="007E3E1F" w:rsidRDefault="003F5A2D" w:rsidP="00D77511">
            <w:pPr>
              <w:jc w:val="both"/>
            </w:pPr>
            <w:r>
              <w:t>"</w:t>
            </w:r>
            <w:r w:rsidR="001F21F0">
              <w:t>72</w:t>
            </w:r>
            <w:r w:rsidR="00163F81">
              <w:t>WeeksPack</w:t>
            </w:r>
          </w:p>
        </w:tc>
        <w:tc>
          <w:tcPr>
            <w:tcW w:w="1320" w:type="pct"/>
          </w:tcPr>
          <w:p w14:paraId="00EA65BA" w14:textId="77777777" w:rsidR="00163F81" w:rsidRPr="007E3E1F" w:rsidRDefault="00163F81" w:rsidP="00FE78D0">
            <w:pPr>
              <w:jc w:val="both"/>
            </w:pPr>
            <w:r w:rsidRPr="007E3E1F">
              <w:t>This specifies the subscriptionPack that user wants to subscribe.</w:t>
            </w:r>
          </w:p>
        </w:tc>
      </w:tr>
      <w:tr w:rsidR="00D37CC1" w14:paraId="4A5F4D04" w14:textId="77777777" w:rsidTr="00FE78D0">
        <w:trPr>
          <w:trHeight w:val="244"/>
        </w:trPr>
        <w:tc>
          <w:tcPr>
            <w:tcW w:w="291" w:type="pct"/>
          </w:tcPr>
          <w:p w14:paraId="1FF2FE1E" w14:textId="77777777" w:rsidR="00D37CC1" w:rsidRDefault="00D37CC1" w:rsidP="00FE78D0">
            <w:pPr>
              <w:jc w:val="both"/>
            </w:pPr>
            <w:r>
              <w:rPr>
                <w:szCs w:val="20"/>
              </w:rPr>
              <w:t>7</w:t>
            </w:r>
          </w:p>
        </w:tc>
        <w:tc>
          <w:tcPr>
            <w:tcW w:w="917" w:type="pct"/>
          </w:tcPr>
          <w:p w14:paraId="480B94EC" w14:textId="77777777" w:rsidR="00D37CC1" w:rsidRPr="003836F4" w:rsidRDefault="00D37CC1" w:rsidP="00FE78D0">
            <w:pPr>
              <w:jc w:val="both"/>
            </w:pPr>
            <w:r>
              <w:rPr>
                <w:szCs w:val="20"/>
              </w:rPr>
              <w:t>failureReason</w:t>
            </w:r>
          </w:p>
        </w:tc>
        <w:tc>
          <w:tcPr>
            <w:tcW w:w="685" w:type="pct"/>
          </w:tcPr>
          <w:p w14:paraId="7F5CFB45" w14:textId="77777777" w:rsidR="00D37CC1" w:rsidRPr="007E3E1F" w:rsidRDefault="00D37CC1" w:rsidP="00FE78D0">
            <w:pPr>
              <w:jc w:val="both"/>
            </w:pPr>
            <w:r>
              <w:rPr>
                <w:szCs w:val="20"/>
              </w:rPr>
              <w:t>No</w:t>
            </w:r>
          </w:p>
        </w:tc>
        <w:tc>
          <w:tcPr>
            <w:tcW w:w="683" w:type="pct"/>
          </w:tcPr>
          <w:p w14:paraId="2D208898" w14:textId="77777777" w:rsidR="00D37CC1" w:rsidRPr="007E3E1F" w:rsidRDefault="00D37CC1" w:rsidP="00FE78D0">
            <w:pPr>
              <w:jc w:val="both"/>
            </w:pPr>
            <w:r>
              <w:rPr>
                <w:szCs w:val="20"/>
              </w:rPr>
              <w:t>String</w:t>
            </w:r>
          </w:p>
        </w:tc>
        <w:tc>
          <w:tcPr>
            <w:tcW w:w="1104" w:type="pct"/>
          </w:tcPr>
          <w:p w14:paraId="5424F2E1" w14:textId="77777777" w:rsidR="00D37CC1" w:rsidRPr="007E3E1F" w:rsidRDefault="00D37CC1" w:rsidP="00FE78D0">
            <w:pPr>
              <w:jc w:val="both"/>
            </w:pPr>
          </w:p>
        </w:tc>
        <w:tc>
          <w:tcPr>
            <w:tcW w:w="1320" w:type="pct"/>
          </w:tcPr>
          <w:p w14:paraId="28867C67" w14:textId="77777777" w:rsidR="00D37CC1" w:rsidRPr="007E3E1F" w:rsidRDefault="00D37CC1" w:rsidP="00FE78D0">
            <w:pPr>
              <w:jc w:val="both"/>
            </w:pPr>
            <w:r>
              <w:rPr>
                <w:szCs w:val="20"/>
              </w:rPr>
              <w:t>Reason for the request failure</w:t>
            </w:r>
          </w:p>
        </w:tc>
      </w:tr>
    </w:tbl>
    <w:p w14:paraId="451A64E0" w14:textId="77777777" w:rsidR="00163F81" w:rsidRDefault="00163F81" w:rsidP="00163F81">
      <w:pPr>
        <w:jc w:val="both"/>
      </w:pPr>
    </w:p>
    <w:p w14:paraId="209CB7B9" w14:textId="77777777" w:rsidR="00163F81" w:rsidRDefault="00163F81" w:rsidP="00163F81">
      <w:pPr>
        <w:pStyle w:val="Heading4"/>
        <w:jc w:val="both"/>
      </w:pPr>
      <w:r>
        <w:t xml:space="preserve"> Create Subscription Request API- </w:t>
      </w:r>
      <w:r w:rsidRPr="00D164C4">
        <w:t>Response</w:t>
      </w:r>
    </w:p>
    <w:p w14:paraId="3740FF96"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7E2E499B" w14:textId="77777777" w:rsidTr="00FE78D0">
        <w:tc>
          <w:tcPr>
            <w:tcW w:w="1188" w:type="dxa"/>
            <w:shd w:val="clear" w:color="auto" w:fill="D9D9D9" w:themeFill="background1" w:themeFillShade="D9"/>
          </w:tcPr>
          <w:p w14:paraId="5399ECFE"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53259B66"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64C76AB3"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51553C4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4DF6552C" w14:textId="77777777" w:rsidR="00163F81" w:rsidRPr="00DE1B6A" w:rsidRDefault="00163F81" w:rsidP="00FE78D0">
            <w:pPr>
              <w:jc w:val="both"/>
            </w:pPr>
            <w:r w:rsidRPr="00DE1B6A">
              <w:t>Description</w:t>
            </w:r>
          </w:p>
        </w:tc>
      </w:tr>
      <w:tr w:rsidR="00163F81" w14:paraId="30EC1339" w14:textId="77777777" w:rsidTr="00FE78D0">
        <w:trPr>
          <w:trHeight w:val="346"/>
        </w:trPr>
        <w:tc>
          <w:tcPr>
            <w:tcW w:w="1188" w:type="dxa"/>
          </w:tcPr>
          <w:p w14:paraId="50CAAA3B" w14:textId="77777777" w:rsidR="00163F81" w:rsidRPr="00031093" w:rsidRDefault="00163F81" w:rsidP="00FE78D0">
            <w:pPr>
              <w:jc w:val="both"/>
            </w:pPr>
            <w:r w:rsidRPr="00031093">
              <w:t>Successful</w:t>
            </w:r>
          </w:p>
        </w:tc>
        <w:tc>
          <w:tcPr>
            <w:tcW w:w="3315" w:type="dxa"/>
          </w:tcPr>
          <w:p w14:paraId="09F17B12" w14:textId="77777777" w:rsidR="00163F81" w:rsidRPr="00031093" w:rsidRDefault="00163F81" w:rsidP="00FE78D0">
            <w:pPr>
              <w:jc w:val="both"/>
            </w:pPr>
            <w:r>
              <w:t xml:space="preserve"> </w:t>
            </w:r>
          </w:p>
        </w:tc>
        <w:tc>
          <w:tcPr>
            <w:tcW w:w="956" w:type="dxa"/>
          </w:tcPr>
          <w:p w14:paraId="100B08A8" w14:textId="77777777" w:rsidR="00163F81" w:rsidRPr="00031093" w:rsidRDefault="00163F81" w:rsidP="00FE78D0">
            <w:pPr>
              <w:jc w:val="both"/>
            </w:pPr>
            <w:r w:rsidRPr="00031093">
              <w:t>200</w:t>
            </w:r>
          </w:p>
        </w:tc>
        <w:tc>
          <w:tcPr>
            <w:tcW w:w="1471" w:type="dxa"/>
          </w:tcPr>
          <w:p w14:paraId="1257C178" w14:textId="77777777" w:rsidR="00163F81" w:rsidRPr="00031093" w:rsidRDefault="00163F81" w:rsidP="00FE78D0">
            <w:pPr>
              <w:jc w:val="both"/>
            </w:pPr>
            <w:r w:rsidRPr="00031093">
              <w:t>Application/json</w:t>
            </w:r>
          </w:p>
        </w:tc>
        <w:tc>
          <w:tcPr>
            <w:tcW w:w="2250" w:type="dxa"/>
          </w:tcPr>
          <w:p w14:paraId="4BA5C10E" w14:textId="77777777" w:rsidR="00163F81" w:rsidRPr="00031093" w:rsidRDefault="00163F81" w:rsidP="00FE78D0">
            <w:pPr>
              <w:jc w:val="both"/>
            </w:pPr>
          </w:p>
        </w:tc>
      </w:tr>
      <w:tr w:rsidR="00845926" w14:paraId="0E0DBB1F" w14:textId="77777777" w:rsidTr="00FE78D0">
        <w:tc>
          <w:tcPr>
            <w:tcW w:w="1188" w:type="dxa"/>
            <w:vMerge w:val="restart"/>
          </w:tcPr>
          <w:p w14:paraId="6BAA4314" w14:textId="77777777" w:rsidR="00845926" w:rsidRPr="00031093" w:rsidRDefault="00845926" w:rsidP="00FE78D0">
            <w:pPr>
              <w:jc w:val="both"/>
            </w:pPr>
            <w:r w:rsidRPr="00031093">
              <w:t>Failure</w:t>
            </w:r>
          </w:p>
        </w:tc>
        <w:tc>
          <w:tcPr>
            <w:tcW w:w="3315" w:type="dxa"/>
            <w:vMerge w:val="restart"/>
            <w:shd w:val="clear" w:color="auto" w:fill="auto"/>
          </w:tcPr>
          <w:p w14:paraId="7DDC3A24" w14:textId="77777777" w:rsidR="00845926" w:rsidRDefault="00845926" w:rsidP="00FE78D0">
            <w:pPr>
              <w:jc w:val="both"/>
            </w:pPr>
            <w:r>
              <w:t>{</w:t>
            </w:r>
          </w:p>
          <w:p w14:paraId="04AF7C3B" w14:textId="77777777" w:rsidR="00845926" w:rsidRDefault="00845926" w:rsidP="00FE78D0">
            <w:pPr>
              <w:jc w:val="both"/>
            </w:pPr>
            <w:r>
              <w:t>"</w:t>
            </w:r>
            <w:r>
              <w:rPr>
                <w:szCs w:val="20"/>
              </w:rPr>
              <w:t>failureReason</w:t>
            </w:r>
            <w:r>
              <w:t>": "&lt;Description of the failure reason&gt;"</w:t>
            </w:r>
          </w:p>
          <w:p w14:paraId="5B3D8E5E" w14:textId="77777777" w:rsidR="00845926" w:rsidRPr="0076069D" w:rsidRDefault="00845926" w:rsidP="00FE78D0">
            <w:pPr>
              <w:jc w:val="both"/>
              <w:rPr>
                <w:highlight w:val="lightGray"/>
              </w:rPr>
            </w:pPr>
            <w:r>
              <w:t>}</w:t>
            </w:r>
          </w:p>
        </w:tc>
        <w:tc>
          <w:tcPr>
            <w:tcW w:w="956" w:type="dxa"/>
          </w:tcPr>
          <w:p w14:paraId="638B890F" w14:textId="77777777" w:rsidR="00845926" w:rsidRPr="00031093" w:rsidRDefault="00845926" w:rsidP="00FE78D0">
            <w:pPr>
              <w:jc w:val="both"/>
              <w:rPr>
                <w:szCs w:val="20"/>
              </w:rPr>
            </w:pPr>
            <w:r>
              <w:rPr>
                <w:szCs w:val="20"/>
              </w:rPr>
              <w:t>400</w:t>
            </w:r>
          </w:p>
          <w:p w14:paraId="7B15E747" w14:textId="77777777" w:rsidR="00845926" w:rsidRPr="00031093" w:rsidRDefault="00845926" w:rsidP="00FE78D0">
            <w:pPr>
              <w:jc w:val="both"/>
              <w:rPr>
                <w:szCs w:val="20"/>
              </w:rPr>
            </w:pPr>
          </w:p>
        </w:tc>
        <w:tc>
          <w:tcPr>
            <w:tcW w:w="1471" w:type="dxa"/>
          </w:tcPr>
          <w:p w14:paraId="12567F0A" w14:textId="77777777" w:rsidR="00845926" w:rsidRPr="00031093" w:rsidRDefault="00845926" w:rsidP="00FE78D0">
            <w:pPr>
              <w:jc w:val="both"/>
              <w:rPr>
                <w:szCs w:val="20"/>
              </w:rPr>
            </w:pPr>
            <w:r w:rsidRPr="0076019E">
              <w:rPr>
                <w:szCs w:val="20"/>
              </w:rPr>
              <w:t>Application/json</w:t>
            </w:r>
          </w:p>
        </w:tc>
        <w:tc>
          <w:tcPr>
            <w:tcW w:w="2250" w:type="dxa"/>
          </w:tcPr>
          <w:p w14:paraId="1B545A02" w14:textId="77777777" w:rsidR="00845926" w:rsidRPr="00031093" w:rsidRDefault="00845926" w:rsidP="00FE78D0">
            <w:pPr>
              <w:jc w:val="both"/>
              <w:rPr>
                <w:szCs w:val="20"/>
              </w:rPr>
            </w:pPr>
            <w:r>
              <w:rPr>
                <w:szCs w:val="20"/>
              </w:rPr>
              <w:t>In case parameter value is invalid "&lt;Parameter Name : Invalid Value&gt;" shall be returned in failure reason</w:t>
            </w:r>
          </w:p>
        </w:tc>
      </w:tr>
      <w:tr w:rsidR="00845926" w14:paraId="0D5A1965" w14:textId="77777777" w:rsidTr="00FE78D0">
        <w:tc>
          <w:tcPr>
            <w:tcW w:w="1188" w:type="dxa"/>
            <w:vMerge/>
          </w:tcPr>
          <w:p w14:paraId="3FD0572C" w14:textId="77777777" w:rsidR="00845926" w:rsidRPr="00031093" w:rsidRDefault="00845926" w:rsidP="00FE78D0">
            <w:pPr>
              <w:jc w:val="both"/>
            </w:pPr>
          </w:p>
        </w:tc>
        <w:tc>
          <w:tcPr>
            <w:tcW w:w="3315" w:type="dxa"/>
            <w:vMerge/>
            <w:shd w:val="clear" w:color="auto" w:fill="auto"/>
          </w:tcPr>
          <w:p w14:paraId="36AD14B1" w14:textId="77777777" w:rsidR="00845926" w:rsidRPr="00031093" w:rsidRDefault="00845926" w:rsidP="00FE78D0">
            <w:pPr>
              <w:jc w:val="both"/>
            </w:pPr>
          </w:p>
        </w:tc>
        <w:tc>
          <w:tcPr>
            <w:tcW w:w="956" w:type="dxa"/>
          </w:tcPr>
          <w:p w14:paraId="28FF9EBF" w14:textId="7B245AF4" w:rsidR="00845926" w:rsidRDefault="00845926" w:rsidP="00FE78D0">
            <w:pPr>
              <w:jc w:val="both"/>
            </w:pPr>
            <w:r>
              <w:rPr>
                <w:szCs w:val="20"/>
              </w:rPr>
              <w:t>400</w:t>
            </w:r>
          </w:p>
          <w:p w14:paraId="41C0CD94" w14:textId="77777777" w:rsidR="00845926" w:rsidRPr="00840379" w:rsidRDefault="00845926" w:rsidP="00840379">
            <w:pPr>
              <w:jc w:val="both"/>
            </w:pPr>
          </w:p>
          <w:p w14:paraId="165C3811" w14:textId="77777777" w:rsidR="00845926" w:rsidRPr="00840379" w:rsidRDefault="00845926" w:rsidP="00840379">
            <w:pPr>
              <w:jc w:val="both"/>
            </w:pPr>
          </w:p>
          <w:p w14:paraId="3CC244CB" w14:textId="6ADFA8BC" w:rsidR="00845926" w:rsidRDefault="00845926" w:rsidP="00840379"/>
          <w:p w14:paraId="215915DB" w14:textId="77777777" w:rsidR="00845926" w:rsidRPr="00840379" w:rsidRDefault="00845926" w:rsidP="00840379">
            <w:pPr>
              <w:jc w:val="both"/>
            </w:pPr>
          </w:p>
        </w:tc>
        <w:tc>
          <w:tcPr>
            <w:tcW w:w="1471" w:type="dxa"/>
          </w:tcPr>
          <w:p w14:paraId="7179D40F" w14:textId="77777777" w:rsidR="00845926" w:rsidRPr="00031093" w:rsidRDefault="00845926" w:rsidP="00FE78D0">
            <w:pPr>
              <w:jc w:val="both"/>
            </w:pPr>
            <w:r>
              <w:rPr>
                <w:szCs w:val="20"/>
              </w:rPr>
              <w:t>Application/json</w:t>
            </w:r>
          </w:p>
        </w:tc>
        <w:tc>
          <w:tcPr>
            <w:tcW w:w="2250" w:type="dxa"/>
          </w:tcPr>
          <w:p w14:paraId="69C93902" w14:textId="77777777" w:rsidR="00845926" w:rsidRDefault="00845926" w:rsidP="00FE78D0">
            <w:pPr>
              <w:jc w:val="both"/>
              <w:rPr>
                <w:szCs w:val="20"/>
              </w:rPr>
            </w:pPr>
            <w:r>
              <w:rPr>
                <w:szCs w:val="20"/>
              </w:rPr>
              <w:t>In case mandatory parameter is missing</w:t>
            </w:r>
          </w:p>
          <w:p w14:paraId="679D01C7" w14:textId="77777777" w:rsidR="00845926" w:rsidRPr="00031093" w:rsidRDefault="00845926" w:rsidP="00FE78D0">
            <w:pPr>
              <w:jc w:val="both"/>
            </w:pPr>
            <w:r>
              <w:rPr>
                <w:szCs w:val="20"/>
              </w:rPr>
              <w:t>"&lt;Parameter Name: Not Present&gt;" shall be returned in failure reason</w:t>
            </w:r>
          </w:p>
        </w:tc>
      </w:tr>
      <w:tr w:rsidR="00845926" w14:paraId="4C4A6E15" w14:textId="77777777" w:rsidTr="00FE78D0">
        <w:tc>
          <w:tcPr>
            <w:tcW w:w="1188" w:type="dxa"/>
            <w:vMerge/>
          </w:tcPr>
          <w:p w14:paraId="548CF2F5" w14:textId="77777777" w:rsidR="00845926" w:rsidRPr="00031093" w:rsidRDefault="00845926" w:rsidP="00FE78D0">
            <w:pPr>
              <w:jc w:val="both"/>
            </w:pPr>
          </w:p>
        </w:tc>
        <w:tc>
          <w:tcPr>
            <w:tcW w:w="3315" w:type="dxa"/>
            <w:vMerge/>
            <w:shd w:val="clear" w:color="auto" w:fill="auto"/>
          </w:tcPr>
          <w:p w14:paraId="3E5194D8" w14:textId="77777777" w:rsidR="00845926" w:rsidRPr="00031093" w:rsidRDefault="00845926" w:rsidP="00FE78D0">
            <w:pPr>
              <w:jc w:val="both"/>
            </w:pPr>
          </w:p>
        </w:tc>
        <w:tc>
          <w:tcPr>
            <w:tcW w:w="956" w:type="dxa"/>
          </w:tcPr>
          <w:p w14:paraId="5AC7F543" w14:textId="15C928EB" w:rsidR="00845926" w:rsidRPr="00031093" w:rsidRDefault="00845926" w:rsidP="00FE78D0">
            <w:pPr>
              <w:jc w:val="both"/>
            </w:pPr>
            <w:r>
              <w:rPr>
                <w:color w:val="000000" w:themeColor="text1"/>
                <w:szCs w:val="20"/>
              </w:rPr>
              <w:t>404</w:t>
            </w:r>
          </w:p>
        </w:tc>
        <w:tc>
          <w:tcPr>
            <w:tcW w:w="1471" w:type="dxa"/>
          </w:tcPr>
          <w:p w14:paraId="44190087" w14:textId="77777777" w:rsidR="00845926" w:rsidRPr="00031093" w:rsidRDefault="00845926" w:rsidP="00FE78D0">
            <w:pPr>
              <w:jc w:val="both"/>
            </w:pPr>
            <w:r>
              <w:rPr>
                <w:szCs w:val="20"/>
              </w:rPr>
              <w:t>Application/json</w:t>
            </w:r>
          </w:p>
        </w:tc>
        <w:tc>
          <w:tcPr>
            <w:tcW w:w="2250" w:type="dxa"/>
          </w:tcPr>
          <w:p w14:paraId="0E36182F" w14:textId="10BDBE7F" w:rsidR="00845926" w:rsidRPr="00031093" w:rsidRDefault="00845926" w:rsidP="00FE78D0">
            <w:pPr>
              <w:jc w:val="both"/>
            </w:pPr>
            <w:r>
              <w:rPr>
                <w:szCs w:val="20"/>
              </w:rPr>
              <w:t>In the event a parameter is sent and no matching record exists in the database “&lt;Parameter Name: Not Found&gt;” shall be returned</w:t>
            </w:r>
          </w:p>
        </w:tc>
      </w:tr>
      <w:tr w:rsidR="00845926" w14:paraId="3E835A90" w14:textId="77777777" w:rsidTr="00FE78D0">
        <w:tc>
          <w:tcPr>
            <w:tcW w:w="1188" w:type="dxa"/>
            <w:vMerge/>
          </w:tcPr>
          <w:p w14:paraId="5E6DFF82" w14:textId="77777777" w:rsidR="00845926" w:rsidRPr="00031093" w:rsidRDefault="00845926" w:rsidP="00FE78D0">
            <w:pPr>
              <w:jc w:val="both"/>
            </w:pPr>
          </w:p>
        </w:tc>
        <w:tc>
          <w:tcPr>
            <w:tcW w:w="3315" w:type="dxa"/>
            <w:vMerge/>
            <w:shd w:val="clear" w:color="auto" w:fill="auto"/>
          </w:tcPr>
          <w:p w14:paraId="3CEFFCF0" w14:textId="77777777" w:rsidR="00845926" w:rsidRPr="00031093" w:rsidRDefault="00845926" w:rsidP="00FE78D0">
            <w:pPr>
              <w:jc w:val="both"/>
            </w:pPr>
          </w:p>
        </w:tc>
        <w:tc>
          <w:tcPr>
            <w:tcW w:w="956" w:type="dxa"/>
          </w:tcPr>
          <w:p w14:paraId="5DC74D71" w14:textId="5A41B77F" w:rsidR="00845926" w:rsidRDefault="00845926" w:rsidP="00FE78D0">
            <w:pPr>
              <w:jc w:val="both"/>
              <w:rPr>
                <w:color w:val="000000" w:themeColor="text1"/>
                <w:szCs w:val="20"/>
              </w:rPr>
            </w:pPr>
            <w:r>
              <w:rPr>
                <w:color w:val="000000" w:themeColor="text1"/>
                <w:szCs w:val="20"/>
              </w:rPr>
              <w:t>500</w:t>
            </w:r>
          </w:p>
        </w:tc>
        <w:tc>
          <w:tcPr>
            <w:tcW w:w="1471" w:type="dxa"/>
          </w:tcPr>
          <w:p w14:paraId="41F2C21D" w14:textId="77777777" w:rsidR="00845926" w:rsidRDefault="00845926" w:rsidP="00FE78D0">
            <w:pPr>
              <w:jc w:val="both"/>
              <w:rPr>
                <w:szCs w:val="20"/>
              </w:rPr>
            </w:pPr>
            <w:r>
              <w:rPr>
                <w:szCs w:val="20"/>
              </w:rPr>
              <w:t>Application/json</w:t>
            </w:r>
          </w:p>
        </w:tc>
        <w:tc>
          <w:tcPr>
            <w:tcW w:w="2250" w:type="dxa"/>
          </w:tcPr>
          <w:p w14:paraId="190DB91D" w14:textId="2629672B" w:rsidR="00845926" w:rsidRDefault="00845926" w:rsidP="00FE78D0">
            <w:pPr>
              <w:jc w:val="both"/>
              <w:rPr>
                <w:szCs w:val="20"/>
              </w:rPr>
            </w:pPr>
            <w:r>
              <w:rPr>
                <w:szCs w:val="20"/>
              </w:rPr>
              <w:t>In case of internal motech error "Internal Error" shall be returned in the failure reason</w:t>
            </w:r>
            <w:r w:rsidDel="00840379">
              <w:rPr>
                <w:szCs w:val="20"/>
              </w:rPr>
              <w:t xml:space="preserve"> </w:t>
            </w:r>
          </w:p>
        </w:tc>
      </w:tr>
      <w:tr w:rsidR="00845926" w14:paraId="5E6A1718" w14:textId="77777777" w:rsidTr="00FE78D0">
        <w:tc>
          <w:tcPr>
            <w:tcW w:w="1188" w:type="dxa"/>
            <w:vMerge/>
          </w:tcPr>
          <w:p w14:paraId="785C2834" w14:textId="77777777" w:rsidR="00845926" w:rsidRPr="00031093" w:rsidRDefault="00845926" w:rsidP="00FE78D0">
            <w:pPr>
              <w:jc w:val="both"/>
            </w:pPr>
          </w:p>
        </w:tc>
        <w:tc>
          <w:tcPr>
            <w:tcW w:w="3315" w:type="dxa"/>
            <w:vMerge/>
            <w:shd w:val="clear" w:color="auto" w:fill="auto"/>
          </w:tcPr>
          <w:p w14:paraId="027F599E" w14:textId="77777777" w:rsidR="00845926" w:rsidRPr="00031093" w:rsidRDefault="00845926" w:rsidP="00FE78D0">
            <w:pPr>
              <w:jc w:val="both"/>
            </w:pPr>
          </w:p>
        </w:tc>
        <w:tc>
          <w:tcPr>
            <w:tcW w:w="956" w:type="dxa"/>
          </w:tcPr>
          <w:p w14:paraId="6A9DA649" w14:textId="7F3142B1" w:rsidR="00845926" w:rsidRDefault="00845926" w:rsidP="00FE78D0">
            <w:pPr>
              <w:jc w:val="both"/>
              <w:rPr>
                <w:color w:val="000000" w:themeColor="text1"/>
                <w:szCs w:val="20"/>
              </w:rPr>
            </w:pPr>
            <w:r>
              <w:rPr>
                <w:color w:val="000000" w:themeColor="text1"/>
                <w:szCs w:val="20"/>
              </w:rPr>
              <w:t>501</w:t>
            </w:r>
          </w:p>
        </w:tc>
        <w:tc>
          <w:tcPr>
            <w:tcW w:w="1471" w:type="dxa"/>
          </w:tcPr>
          <w:p w14:paraId="3D013EF3" w14:textId="59076F8B" w:rsidR="00845926" w:rsidRDefault="00845926" w:rsidP="00FE78D0">
            <w:pPr>
              <w:jc w:val="both"/>
              <w:rPr>
                <w:szCs w:val="20"/>
              </w:rPr>
            </w:pPr>
            <w:r>
              <w:rPr>
                <w:szCs w:val="20"/>
              </w:rPr>
              <w:t>Application/json</w:t>
            </w:r>
          </w:p>
        </w:tc>
        <w:tc>
          <w:tcPr>
            <w:tcW w:w="2250" w:type="dxa"/>
          </w:tcPr>
          <w:p w14:paraId="73D8C77E" w14:textId="38919536" w:rsidR="00845926" w:rsidRDefault="00845926" w:rsidP="00FE78D0">
            <w:pPr>
              <w:jc w:val="both"/>
              <w:rPr>
                <w:szCs w:val="20"/>
              </w:rPr>
            </w:pPr>
            <w:r>
              <w:rPr>
                <w:szCs w:val="20"/>
              </w:rPr>
              <w:t xml:space="preserve">In case when call is received from state </w:t>
            </w:r>
            <w:r>
              <w:rPr>
                <w:szCs w:val="20"/>
              </w:rPr>
              <w:lastRenderedPageBreak/>
              <w:t>where service is not deployed</w:t>
            </w:r>
          </w:p>
        </w:tc>
      </w:tr>
    </w:tbl>
    <w:p w14:paraId="503615A9" w14:textId="77777777" w:rsidR="00163F81" w:rsidRDefault="00163F81" w:rsidP="00163F81">
      <w:pPr>
        <w:jc w:val="both"/>
      </w:pPr>
    </w:p>
    <w:p w14:paraId="45E9DBF2" w14:textId="77777777" w:rsidR="00163F81" w:rsidRDefault="00163F81" w:rsidP="00163F81">
      <w:pPr>
        <w:jc w:val="both"/>
      </w:pPr>
    </w:p>
    <w:p w14:paraId="37A7ADCE" w14:textId="77777777" w:rsidR="00163F81" w:rsidRDefault="00163F81" w:rsidP="00163F81">
      <w:pPr>
        <w:pStyle w:val="Heading5"/>
        <w:jc w:val="both"/>
      </w:pPr>
      <w:r>
        <w:t>Body Elements</w:t>
      </w:r>
    </w:p>
    <w:p w14:paraId="36C377FA"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DC5FF5" w:rsidRPr="00DE1B6A" w14:paraId="2B6ED2F9" w14:textId="77777777" w:rsidTr="001B6A55">
        <w:trPr>
          <w:trHeight w:val="244"/>
        </w:trPr>
        <w:tc>
          <w:tcPr>
            <w:tcW w:w="294" w:type="pct"/>
            <w:shd w:val="clear" w:color="auto" w:fill="D9D9D9" w:themeFill="background1" w:themeFillShade="D9"/>
          </w:tcPr>
          <w:p w14:paraId="03DE77E2" w14:textId="77777777" w:rsidR="00DC5FF5" w:rsidRPr="00DE1B6A" w:rsidRDefault="00DC5FF5" w:rsidP="001B6A55">
            <w:pPr>
              <w:jc w:val="both"/>
            </w:pPr>
            <w:r w:rsidRPr="00DE1B6A">
              <w:t>#</w:t>
            </w:r>
          </w:p>
        </w:tc>
        <w:tc>
          <w:tcPr>
            <w:tcW w:w="926" w:type="pct"/>
            <w:shd w:val="clear" w:color="auto" w:fill="D9D9D9" w:themeFill="background1" w:themeFillShade="D9"/>
          </w:tcPr>
          <w:p w14:paraId="08A9C636" w14:textId="77777777" w:rsidR="00DC5FF5" w:rsidRPr="00DE1B6A" w:rsidRDefault="00DC5FF5" w:rsidP="001B6A55">
            <w:pPr>
              <w:jc w:val="both"/>
            </w:pPr>
            <w:r w:rsidRPr="00DE1B6A">
              <w:t>Element Name</w:t>
            </w:r>
          </w:p>
        </w:tc>
        <w:tc>
          <w:tcPr>
            <w:tcW w:w="691" w:type="pct"/>
            <w:shd w:val="clear" w:color="auto" w:fill="D9D9D9" w:themeFill="background1" w:themeFillShade="D9"/>
          </w:tcPr>
          <w:p w14:paraId="7425C66D" w14:textId="77777777" w:rsidR="00DC5FF5" w:rsidRPr="00DE1B6A" w:rsidRDefault="00DC5FF5" w:rsidP="001B6A55">
            <w:pPr>
              <w:jc w:val="both"/>
            </w:pPr>
            <w:r w:rsidRPr="00DE1B6A">
              <w:t>Mandatory</w:t>
            </w:r>
          </w:p>
        </w:tc>
        <w:tc>
          <w:tcPr>
            <w:tcW w:w="690" w:type="pct"/>
            <w:shd w:val="clear" w:color="auto" w:fill="D9D9D9" w:themeFill="background1" w:themeFillShade="D9"/>
          </w:tcPr>
          <w:p w14:paraId="683A485E" w14:textId="77777777" w:rsidR="00DC5FF5" w:rsidRPr="00DE1B6A" w:rsidRDefault="00DC5FF5" w:rsidP="001B6A55">
            <w:pPr>
              <w:jc w:val="both"/>
            </w:pPr>
            <w:r w:rsidRPr="00DE1B6A">
              <w:t>Data type</w:t>
            </w:r>
          </w:p>
        </w:tc>
        <w:tc>
          <w:tcPr>
            <w:tcW w:w="1116" w:type="pct"/>
            <w:shd w:val="clear" w:color="auto" w:fill="D9D9D9" w:themeFill="background1" w:themeFillShade="D9"/>
          </w:tcPr>
          <w:p w14:paraId="1EF73942" w14:textId="77777777" w:rsidR="00DC5FF5" w:rsidRPr="00DE1B6A" w:rsidRDefault="00DC5FF5" w:rsidP="001B6A55">
            <w:pPr>
              <w:jc w:val="both"/>
            </w:pPr>
            <w:r>
              <w:t>Range</w:t>
            </w:r>
          </w:p>
        </w:tc>
        <w:tc>
          <w:tcPr>
            <w:tcW w:w="1283" w:type="pct"/>
            <w:shd w:val="clear" w:color="auto" w:fill="D9D9D9" w:themeFill="background1" w:themeFillShade="D9"/>
          </w:tcPr>
          <w:p w14:paraId="0D5C5D2A" w14:textId="77777777" w:rsidR="00DC5FF5" w:rsidRPr="00DE1B6A" w:rsidRDefault="00DC5FF5" w:rsidP="001B6A55">
            <w:pPr>
              <w:jc w:val="both"/>
            </w:pPr>
            <w:r w:rsidRPr="00DE1B6A">
              <w:t>Details</w:t>
            </w:r>
          </w:p>
        </w:tc>
      </w:tr>
      <w:tr w:rsidR="00DC5FF5" w14:paraId="0ED8E64C" w14:textId="77777777" w:rsidTr="001B6A55">
        <w:trPr>
          <w:trHeight w:val="244"/>
        </w:trPr>
        <w:tc>
          <w:tcPr>
            <w:tcW w:w="294" w:type="pct"/>
          </w:tcPr>
          <w:p w14:paraId="55A07592" w14:textId="77777777" w:rsidR="00DC5FF5" w:rsidRPr="00E827C4" w:rsidRDefault="00DC5FF5" w:rsidP="001B6A55">
            <w:pPr>
              <w:jc w:val="both"/>
              <w:rPr>
                <w:szCs w:val="20"/>
              </w:rPr>
            </w:pPr>
            <w:r>
              <w:rPr>
                <w:szCs w:val="20"/>
              </w:rPr>
              <w:t>1</w:t>
            </w:r>
          </w:p>
        </w:tc>
        <w:tc>
          <w:tcPr>
            <w:tcW w:w="926" w:type="pct"/>
          </w:tcPr>
          <w:p w14:paraId="07CB3716" w14:textId="77777777" w:rsidR="00DC5FF5" w:rsidRPr="00B84EE3" w:rsidRDefault="00DC5FF5" w:rsidP="001B6A55">
            <w:pPr>
              <w:jc w:val="both"/>
              <w:rPr>
                <w:szCs w:val="20"/>
              </w:rPr>
            </w:pPr>
            <w:r>
              <w:rPr>
                <w:szCs w:val="20"/>
              </w:rPr>
              <w:t>failureReason</w:t>
            </w:r>
          </w:p>
        </w:tc>
        <w:tc>
          <w:tcPr>
            <w:tcW w:w="691" w:type="pct"/>
          </w:tcPr>
          <w:p w14:paraId="1A0D00B1" w14:textId="77777777" w:rsidR="00DC5FF5" w:rsidRPr="00E827C4" w:rsidRDefault="00DC5FF5" w:rsidP="001B6A55">
            <w:pPr>
              <w:jc w:val="both"/>
              <w:rPr>
                <w:szCs w:val="20"/>
              </w:rPr>
            </w:pPr>
            <w:r>
              <w:rPr>
                <w:szCs w:val="20"/>
              </w:rPr>
              <w:t>No</w:t>
            </w:r>
          </w:p>
        </w:tc>
        <w:tc>
          <w:tcPr>
            <w:tcW w:w="690" w:type="pct"/>
          </w:tcPr>
          <w:p w14:paraId="7FE03487" w14:textId="77777777" w:rsidR="00DC5FF5" w:rsidRPr="00B84EE3" w:rsidRDefault="00DC5FF5" w:rsidP="001B6A55">
            <w:pPr>
              <w:jc w:val="both"/>
              <w:rPr>
                <w:szCs w:val="20"/>
              </w:rPr>
            </w:pPr>
            <w:r>
              <w:rPr>
                <w:szCs w:val="20"/>
              </w:rPr>
              <w:t>String</w:t>
            </w:r>
          </w:p>
        </w:tc>
        <w:tc>
          <w:tcPr>
            <w:tcW w:w="1116" w:type="pct"/>
          </w:tcPr>
          <w:p w14:paraId="574C2204" w14:textId="77777777" w:rsidR="00DC5FF5" w:rsidRPr="00E827C4" w:rsidRDefault="00DC5FF5" w:rsidP="001B6A55">
            <w:pPr>
              <w:jc w:val="both"/>
              <w:rPr>
                <w:szCs w:val="20"/>
              </w:rPr>
            </w:pPr>
          </w:p>
        </w:tc>
        <w:tc>
          <w:tcPr>
            <w:tcW w:w="1283" w:type="pct"/>
          </w:tcPr>
          <w:p w14:paraId="1EC1E0C7" w14:textId="77777777" w:rsidR="00DC5FF5" w:rsidRPr="00E827C4" w:rsidRDefault="00DC5FF5" w:rsidP="001B6A55">
            <w:pPr>
              <w:jc w:val="both"/>
              <w:rPr>
                <w:szCs w:val="20"/>
              </w:rPr>
            </w:pPr>
            <w:r>
              <w:rPr>
                <w:szCs w:val="20"/>
              </w:rPr>
              <w:t>Reason for the request failure</w:t>
            </w:r>
          </w:p>
        </w:tc>
      </w:tr>
    </w:tbl>
    <w:p w14:paraId="3207A756" w14:textId="77777777" w:rsidR="00163F81" w:rsidRDefault="00163F81" w:rsidP="00163F81">
      <w:pPr>
        <w:jc w:val="both"/>
      </w:pPr>
    </w:p>
    <w:p w14:paraId="6AAB4AC8" w14:textId="77777777" w:rsidR="00163F81" w:rsidRDefault="00163F81" w:rsidP="00163F81">
      <w:pPr>
        <w:pStyle w:val="Heading3"/>
        <w:jc w:val="both"/>
      </w:pPr>
      <w:bookmarkStart w:id="136" w:name="_Toc409453694"/>
      <w:bookmarkStart w:id="137" w:name="_Ref409708305"/>
      <w:bookmarkStart w:id="138" w:name="_Toc411454389"/>
      <w:r>
        <w:t>Deactivate Subscription Request API</w:t>
      </w:r>
      <w:bookmarkEnd w:id="136"/>
      <w:bookmarkEnd w:id="137"/>
      <w:bookmarkEnd w:id="138"/>
    </w:p>
    <w:p w14:paraId="4860D1DE" w14:textId="77777777" w:rsidR="00163F81" w:rsidRDefault="00163F81" w:rsidP="00163F81">
      <w:pPr>
        <w:jc w:val="both"/>
      </w:pPr>
    </w:p>
    <w:p w14:paraId="45600B1D" w14:textId="77777777" w:rsidR="00163F81" w:rsidRDefault="00163F81" w:rsidP="00163F81">
      <w:pPr>
        <w:jc w:val="both"/>
      </w:pPr>
      <w:r w:rsidRPr="000B5468">
        <w:t xml:space="preserve">IVR shall invoke this API to </w:t>
      </w:r>
      <w:r>
        <w:t>request the deactivation of subscription of the user (MSISDN) to the specified Kilkari Subscription Pack</w:t>
      </w:r>
      <w:r w:rsidRPr="000B5468">
        <w:t>.</w:t>
      </w:r>
    </w:p>
    <w:p w14:paraId="10972CBB" w14:textId="77777777" w:rsidR="00163F81" w:rsidRPr="00F02DFB" w:rsidRDefault="00163F81" w:rsidP="00163F81">
      <w:pPr>
        <w:jc w:val="both"/>
      </w:pPr>
    </w:p>
    <w:p w14:paraId="129BC991" w14:textId="77777777" w:rsidR="00163F81" w:rsidRPr="002A3A31" w:rsidRDefault="00163F81" w:rsidP="00163F81">
      <w:pPr>
        <w:pStyle w:val="Heading4"/>
        <w:jc w:val="both"/>
      </w:pPr>
      <w:r>
        <w:t>Deactivate Subscription Request API- Request</w:t>
      </w:r>
    </w:p>
    <w:p w14:paraId="7D908C06" w14:textId="77777777" w:rsidR="00163F81" w:rsidRPr="006110FF" w:rsidRDefault="00163F81" w:rsidP="00163F81">
      <w:pPr>
        <w:jc w:val="both"/>
      </w:pPr>
    </w:p>
    <w:p w14:paraId="2D58C5E8" w14:textId="77777777" w:rsidR="00163F81" w:rsidRDefault="00163F81" w:rsidP="00163F81">
      <w:pPr>
        <w:jc w:val="both"/>
        <w:rPr>
          <w:rStyle w:val="Hyperlink"/>
          <w:szCs w:val="20"/>
        </w:rPr>
      </w:pPr>
      <w:r w:rsidRPr="00DE1B6A">
        <w:rPr>
          <w:b/>
        </w:rPr>
        <w:t>URL</w:t>
      </w:r>
      <w:r w:rsidRPr="00EB6872">
        <w:t xml:space="preserve">: </w:t>
      </w:r>
      <w:r w:rsidRPr="00152DDF">
        <w:t>http://&lt;motech:port&gt;/motech-platform-server/module/</w:t>
      </w:r>
      <w:r w:rsidR="00017428">
        <w:t>api/</w:t>
      </w:r>
      <w:r w:rsidRPr="00152DDF">
        <w:t>kilkari/subscription</w:t>
      </w:r>
    </w:p>
    <w:p w14:paraId="41AD1558" w14:textId="77777777" w:rsidR="00163F81" w:rsidRDefault="00163F81" w:rsidP="00163F81">
      <w:pPr>
        <w:jc w:val="both"/>
        <w:rPr>
          <w:rStyle w:val="Hyperlink"/>
          <w:szCs w:val="20"/>
        </w:rPr>
      </w:pPr>
    </w:p>
    <w:p w14:paraId="2818B66C" w14:textId="77777777" w:rsidR="00163F81" w:rsidRPr="00EB6872" w:rsidRDefault="00163F81" w:rsidP="00163F81">
      <w:pPr>
        <w:jc w:val="both"/>
      </w:pPr>
      <w:r w:rsidRPr="00DE1B6A">
        <w:rPr>
          <w:b/>
        </w:rPr>
        <w:t>Method</w:t>
      </w:r>
      <w:r>
        <w:t>: DELETE</w:t>
      </w:r>
    </w:p>
    <w:p w14:paraId="571B24D3" w14:textId="77777777" w:rsidR="00163F81" w:rsidRDefault="00163F81" w:rsidP="00163F81">
      <w:pPr>
        <w:pStyle w:val="Heading5"/>
        <w:jc w:val="both"/>
      </w:pPr>
      <w:r>
        <w:t>Validations</w:t>
      </w:r>
    </w:p>
    <w:p w14:paraId="47609974" w14:textId="77777777" w:rsidR="00163F81" w:rsidRDefault="00163F81" w:rsidP="00E65978">
      <w:pPr>
        <w:pStyle w:val="ListParagraph"/>
        <w:numPr>
          <w:ilvl w:val="0"/>
          <w:numId w:val="13"/>
        </w:numPr>
        <w:jc w:val="both"/>
      </w:pPr>
      <w:r>
        <w:t>NMS_MoTech</w:t>
      </w:r>
      <w:r w:rsidDel="00970EE2">
        <w:t xml:space="preserve"> </w:t>
      </w:r>
      <w:r>
        <w:t>shall validate the format of all the request parameters and reject the request if it is not correct.</w:t>
      </w:r>
    </w:p>
    <w:p w14:paraId="5FEBD912" w14:textId="77777777" w:rsidR="00163F81" w:rsidRDefault="00163F81" w:rsidP="00163F81">
      <w:pPr>
        <w:pStyle w:val="Heading5"/>
        <w:jc w:val="both"/>
      </w:pPr>
      <w:r>
        <w:t>Http time Out</w:t>
      </w:r>
    </w:p>
    <w:p w14:paraId="75F370E3" w14:textId="77777777" w:rsidR="00163F81"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1ACA457" w14:textId="77777777" w:rsidTr="00D55576">
        <w:trPr>
          <w:trHeight w:val="244"/>
        </w:trPr>
        <w:tc>
          <w:tcPr>
            <w:tcW w:w="3007" w:type="pct"/>
            <w:shd w:val="clear" w:color="auto" w:fill="D9D9D9" w:themeFill="background1" w:themeFillShade="D9"/>
            <w:vAlign w:val="bottom"/>
          </w:tcPr>
          <w:p w14:paraId="173E9D24"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81F3E7A"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5F83920F" w14:textId="77777777" w:rsidTr="00D55576">
        <w:trPr>
          <w:trHeight w:val="386"/>
        </w:trPr>
        <w:tc>
          <w:tcPr>
            <w:tcW w:w="3007" w:type="pct"/>
          </w:tcPr>
          <w:p w14:paraId="1729652A" w14:textId="77777777" w:rsidR="00E01344" w:rsidRPr="00FF4865" w:rsidRDefault="00E01344" w:rsidP="00D55576">
            <w:pPr>
              <w:tabs>
                <w:tab w:val="left" w:pos="1114"/>
              </w:tabs>
              <w:ind w:left="360" w:hanging="360"/>
              <w:jc w:val="both"/>
              <w:rPr>
                <w:rFonts w:cs="Arial"/>
                <w:szCs w:val="20"/>
              </w:rPr>
            </w:pPr>
            <w:r>
              <w:rPr>
                <w:rFonts w:cs="Arial"/>
                <w:szCs w:val="20"/>
              </w:rPr>
              <w:t>Online</w:t>
            </w:r>
          </w:p>
        </w:tc>
        <w:tc>
          <w:tcPr>
            <w:tcW w:w="1993" w:type="pct"/>
          </w:tcPr>
          <w:p w14:paraId="2A1AC1A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5872F5A" w14:textId="77777777" w:rsidR="00163F81" w:rsidRDefault="00163F81" w:rsidP="00163F81">
      <w:pPr>
        <w:pStyle w:val="Heading5"/>
        <w:jc w:val="both"/>
      </w:pPr>
      <w:r>
        <w:t>Headers</w:t>
      </w:r>
    </w:p>
    <w:p w14:paraId="3E306AB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0830736B" w14:textId="77777777" w:rsidTr="00FE78D0">
        <w:tc>
          <w:tcPr>
            <w:tcW w:w="1512" w:type="dxa"/>
            <w:shd w:val="clear" w:color="auto" w:fill="D9D9D9" w:themeFill="background1" w:themeFillShade="D9"/>
          </w:tcPr>
          <w:p w14:paraId="627B7C5F" w14:textId="77777777" w:rsidR="00163F81" w:rsidRDefault="00163F81" w:rsidP="00FE78D0">
            <w:pPr>
              <w:jc w:val="both"/>
            </w:pPr>
            <w:r>
              <w:t>Header Name</w:t>
            </w:r>
          </w:p>
        </w:tc>
        <w:tc>
          <w:tcPr>
            <w:tcW w:w="1595" w:type="dxa"/>
            <w:shd w:val="clear" w:color="auto" w:fill="D9D9D9" w:themeFill="background1" w:themeFillShade="D9"/>
          </w:tcPr>
          <w:p w14:paraId="365F2CB1" w14:textId="77777777" w:rsidR="00163F81" w:rsidRDefault="00163F81" w:rsidP="00FE78D0">
            <w:pPr>
              <w:jc w:val="both"/>
            </w:pPr>
            <w:r>
              <w:t>Header Value</w:t>
            </w:r>
          </w:p>
        </w:tc>
        <w:tc>
          <w:tcPr>
            <w:tcW w:w="1341" w:type="dxa"/>
            <w:shd w:val="clear" w:color="auto" w:fill="D9D9D9" w:themeFill="background1" w:themeFillShade="D9"/>
          </w:tcPr>
          <w:p w14:paraId="7C425684" w14:textId="77777777" w:rsidR="00163F81" w:rsidRDefault="00163F81" w:rsidP="00FE78D0">
            <w:pPr>
              <w:jc w:val="both"/>
            </w:pPr>
            <w:r>
              <w:t>Mandatory</w:t>
            </w:r>
          </w:p>
        </w:tc>
        <w:tc>
          <w:tcPr>
            <w:tcW w:w="4732" w:type="dxa"/>
            <w:shd w:val="clear" w:color="auto" w:fill="D9D9D9" w:themeFill="background1" w:themeFillShade="D9"/>
          </w:tcPr>
          <w:p w14:paraId="17FE0C74" w14:textId="77777777" w:rsidR="00163F81" w:rsidRDefault="00163F81" w:rsidP="00FE78D0">
            <w:pPr>
              <w:jc w:val="both"/>
            </w:pPr>
            <w:r>
              <w:t>Description</w:t>
            </w:r>
          </w:p>
        </w:tc>
      </w:tr>
      <w:tr w:rsidR="00163F81" w14:paraId="269F7209" w14:textId="77777777" w:rsidTr="00FE78D0">
        <w:tc>
          <w:tcPr>
            <w:tcW w:w="1512" w:type="dxa"/>
          </w:tcPr>
          <w:p w14:paraId="45C888F7" w14:textId="77777777" w:rsidR="00163F81" w:rsidRPr="0065474C" w:rsidRDefault="00163F81" w:rsidP="00FE78D0">
            <w:pPr>
              <w:jc w:val="both"/>
            </w:pPr>
            <w:r>
              <w:t>Content-Type</w:t>
            </w:r>
          </w:p>
        </w:tc>
        <w:tc>
          <w:tcPr>
            <w:tcW w:w="1595" w:type="dxa"/>
          </w:tcPr>
          <w:p w14:paraId="393B554E" w14:textId="77777777" w:rsidR="00163F81" w:rsidRDefault="00163F81" w:rsidP="00FE78D0">
            <w:pPr>
              <w:jc w:val="both"/>
            </w:pPr>
            <w:r>
              <w:t>application/json</w:t>
            </w:r>
          </w:p>
        </w:tc>
        <w:tc>
          <w:tcPr>
            <w:tcW w:w="1341" w:type="dxa"/>
          </w:tcPr>
          <w:p w14:paraId="3444688E" w14:textId="77777777" w:rsidR="00163F81" w:rsidRPr="0065474C" w:rsidRDefault="00163F81" w:rsidP="00FE78D0">
            <w:pPr>
              <w:jc w:val="both"/>
            </w:pPr>
            <w:r>
              <w:t>Yes</w:t>
            </w:r>
          </w:p>
        </w:tc>
        <w:tc>
          <w:tcPr>
            <w:tcW w:w="4732" w:type="dxa"/>
          </w:tcPr>
          <w:p w14:paraId="3F6BD38C" w14:textId="77777777" w:rsidR="00163F81" w:rsidRPr="00BA7AFF" w:rsidRDefault="00163F81" w:rsidP="00FE78D0">
            <w:pPr>
              <w:jc w:val="both"/>
            </w:pPr>
            <w:r>
              <w:t>It specifies the format of the content in the request</w:t>
            </w:r>
          </w:p>
        </w:tc>
      </w:tr>
      <w:tr w:rsidR="00163F81" w14:paraId="48FB36CA" w14:textId="77777777" w:rsidTr="00FE78D0">
        <w:tc>
          <w:tcPr>
            <w:tcW w:w="1512" w:type="dxa"/>
          </w:tcPr>
          <w:p w14:paraId="4DE68462" w14:textId="77777777" w:rsidR="00163F81" w:rsidRPr="0065474C" w:rsidRDefault="00163F81" w:rsidP="00FE78D0">
            <w:pPr>
              <w:jc w:val="both"/>
            </w:pPr>
            <w:r>
              <w:t>Accept</w:t>
            </w:r>
          </w:p>
        </w:tc>
        <w:tc>
          <w:tcPr>
            <w:tcW w:w="1595" w:type="dxa"/>
          </w:tcPr>
          <w:p w14:paraId="1F717786" w14:textId="77777777" w:rsidR="00163F81" w:rsidRPr="0065474C" w:rsidRDefault="00163F81" w:rsidP="00FE78D0">
            <w:pPr>
              <w:jc w:val="both"/>
            </w:pPr>
            <w:r>
              <w:t>application/json</w:t>
            </w:r>
          </w:p>
        </w:tc>
        <w:tc>
          <w:tcPr>
            <w:tcW w:w="1341" w:type="dxa"/>
          </w:tcPr>
          <w:p w14:paraId="5F0313F0" w14:textId="77777777" w:rsidR="00163F81" w:rsidRPr="0065474C" w:rsidRDefault="00163F81" w:rsidP="00FE78D0">
            <w:pPr>
              <w:jc w:val="both"/>
            </w:pPr>
            <w:r>
              <w:t>Yes</w:t>
            </w:r>
          </w:p>
        </w:tc>
        <w:tc>
          <w:tcPr>
            <w:tcW w:w="4732" w:type="dxa"/>
          </w:tcPr>
          <w:p w14:paraId="1420CA3D" w14:textId="77777777" w:rsidR="00163F81" w:rsidRPr="00706077" w:rsidRDefault="00163F81" w:rsidP="00FE78D0">
            <w:pPr>
              <w:jc w:val="both"/>
            </w:pPr>
            <w:r>
              <w:t>It specifies the format of the content accepted by the API invoker.</w:t>
            </w:r>
          </w:p>
        </w:tc>
      </w:tr>
    </w:tbl>
    <w:p w14:paraId="6871B8CD" w14:textId="77777777" w:rsidR="00163F81" w:rsidRDefault="00163F81" w:rsidP="00163F81">
      <w:pPr>
        <w:pStyle w:val="Heading5"/>
        <w:jc w:val="both"/>
      </w:pPr>
      <w:r>
        <w:t>Body Example</w:t>
      </w:r>
    </w:p>
    <w:p w14:paraId="6DCB6D02"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5008EFB4" w14:textId="77777777" w:rsidTr="00FE78D0">
        <w:tc>
          <w:tcPr>
            <w:tcW w:w="540" w:type="dxa"/>
            <w:shd w:val="clear" w:color="auto" w:fill="CCCCCC"/>
            <w:tcMar>
              <w:top w:w="100" w:type="dxa"/>
              <w:left w:w="100" w:type="dxa"/>
              <w:bottom w:w="100" w:type="dxa"/>
              <w:right w:w="100" w:type="dxa"/>
            </w:tcMar>
          </w:tcPr>
          <w:p w14:paraId="3021CC1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1B9EF9E7" w14:textId="77777777" w:rsidR="00163F81" w:rsidRPr="006A4C8B" w:rsidRDefault="00163F81" w:rsidP="00FE78D0">
            <w:pPr>
              <w:pStyle w:val="Normal1"/>
              <w:spacing w:line="240" w:lineRule="auto"/>
              <w:jc w:val="both"/>
              <w:rPr>
                <w:sz w:val="20"/>
              </w:rPr>
            </w:pPr>
            <w:r w:rsidRPr="006A4C8B">
              <w:rPr>
                <w:sz w:val="20"/>
              </w:rPr>
              <w:t>{</w:t>
            </w:r>
          </w:p>
          <w:p w14:paraId="3CE5D634" w14:textId="61CAB117" w:rsidR="00163F81" w:rsidRPr="000E4378" w:rsidRDefault="00163F81" w:rsidP="000E4378">
            <w:pPr>
              <w:rPr>
                <w:rFonts w:ascii="Times" w:eastAsia="Times New Roman" w:hAnsi="Times" w:cs="Times New Roman"/>
                <w:szCs w:val="20"/>
                <w:rPrChange w:id="139" w:author="Rob LaRubbio" w:date="2015-06-25T12:41:00Z">
                  <w:rPr>
                    <w:sz w:val="20"/>
                  </w:rPr>
                </w:rPrChange>
              </w:rPr>
              <w:pPrChange w:id="140" w:author="Rob LaRubbio" w:date="2015-06-25T12:41:00Z">
                <w:pPr>
                  <w:pStyle w:val="Normal1"/>
                  <w:jc w:val="both"/>
                </w:pPr>
              </w:pPrChange>
            </w:pPr>
            <w:r w:rsidRPr="006A4C8B">
              <w:t xml:space="preserve">    </w:t>
            </w:r>
            <w:r w:rsidR="003F5A2D">
              <w:t>"</w:t>
            </w:r>
            <w:del w:id="141" w:author="Rob LaRubbio" w:date="2015-06-25T12:41:00Z">
              <w:r w:rsidDel="000E4378">
                <w:delText>called</w:delText>
              </w:r>
              <w:r w:rsidRPr="006A4C8B" w:rsidDel="000E4378">
                <w:delText>N</w:delText>
              </w:r>
              <w:r w:rsidDel="000E4378">
                <w:delText>umber</w:delText>
              </w:r>
            </w:del>
            <w:ins w:id="142" w:author="Rob LaRubbio" w:date="2015-06-25T12:41:00Z">
              <w:r w:rsidR="000E4378" w:rsidRPr="000E4378">
                <w:rPr>
                  <w:rFonts w:eastAsia="Times New Roman" w:cs="Times New Roman"/>
                  <w:color w:val="500050"/>
                  <w:sz w:val="19"/>
                  <w:szCs w:val="19"/>
                  <w:shd w:val="clear" w:color="auto" w:fill="FFFFFF"/>
                </w:rPr>
                <w:t>callingNumber</w:t>
              </w:r>
            </w:ins>
            <w:r w:rsidR="003F5A2D">
              <w:t>"</w:t>
            </w:r>
            <w:r w:rsidRPr="006A4C8B">
              <w:t>: 9999111122,</w:t>
            </w:r>
          </w:p>
          <w:p w14:paraId="58576713"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operator</w:t>
            </w:r>
            <w:r w:rsidR="003F5A2D">
              <w:rPr>
                <w:sz w:val="20"/>
              </w:rPr>
              <w:t>"</w:t>
            </w:r>
            <w:r w:rsidRPr="006A4C8B">
              <w:rPr>
                <w:sz w:val="20"/>
              </w:rPr>
              <w:t xml:space="preserve">: </w:t>
            </w:r>
            <w:r w:rsidR="003F5A2D">
              <w:rPr>
                <w:sz w:val="20"/>
              </w:rPr>
              <w:t>"</w:t>
            </w:r>
            <w:r w:rsidRPr="006A4C8B">
              <w:rPr>
                <w:sz w:val="20"/>
              </w:rPr>
              <w:t>A</w:t>
            </w:r>
            <w:r w:rsidR="003F5A2D">
              <w:rPr>
                <w:sz w:val="20"/>
              </w:rPr>
              <w:t>"</w:t>
            </w:r>
            <w:r w:rsidRPr="006A4C8B">
              <w:rPr>
                <w:sz w:val="20"/>
              </w:rPr>
              <w:t>,</w:t>
            </w:r>
          </w:p>
          <w:p w14:paraId="2C1A2A1B"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circle</w:t>
            </w:r>
            <w:r w:rsidR="003F5A2D">
              <w:rPr>
                <w:sz w:val="20"/>
              </w:rPr>
              <w:t>"</w:t>
            </w:r>
            <w:r w:rsidRPr="006A4C8B">
              <w:rPr>
                <w:sz w:val="20"/>
              </w:rPr>
              <w:t xml:space="preserve">: </w:t>
            </w:r>
            <w:r w:rsidR="003F5A2D">
              <w:rPr>
                <w:sz w:val="20"/>
              </w:rPr>
              <w:t>"</w:t>
            </w:r>
            <w:r w:rsidRPr="006A4C8B">
              <w:rPr>
                <w:sz w:val="20"/>
              </w:rPr>
              <w:t>AP</w:t>
            </w:r>
            <w:r w:rsidR="003F5A2D">
              <w:rPr>
                <w:sz w:val="20"/>
              </w:rPr>
              <w:t>"</w:t>
            </w:r>
            <w:r w:rsidRPr="006A4C8B">
              <w:rPr>
                <w:sz w:val="20"/>
              </w:rPr>
              <w:t>,</w:t>
            </w:r>
          </w:p>
          <w:p w14:paraId="02CE1E5C" w14:textId="77777777" w:rsidR="00163F81" w:rsidRPr="006A4C8B" w:rsidRDefault="00163F81" w:rsidP="00FE78D0">
            <w:pPr>
              <w:pStyle w:val="Normal1"/>
              <w:jc w:val="both"/>
              <w:rPr>
                <w:sz w:val="20"/>
              </w:rPr>
            </w:pPr>
            <w:r w:rsidRPr="006A4C8B">
              <w:rPr>
                <w:sz w:val="20"/>
              </w:rPr>
              <w:t xml:space="preserve">    </w:t>
            </w:r>
            <w:r w:rsidR="003F5A2D">
              <w:rPr>
                <w:sz w:val="20"/>
              </w:rPr>
              <w:t>"</w:t>
            </w:r>
            <w:r w:rsidRPr="006A4C8B">
              <w:rPr>
                <w:sz w:val="20"/>
              </w:rPr>
              <w:t>callId</w:t>
            </w:r>
            <w:r w:rsidR="003F5A2D">
              <w:rPr>
                <w:sz w:val="20"/>
              </w:rPr>
              <w:t>"</w:t>
            </w:r>
            <w:r w:rsidRPr="006A4C8B">
              <w:rPr>
                <w:sz w:val="20"/>
              </w:rPr>
              <w:t>: 123456789123456,</w:t>
            </w:r>
          </w:p>
          <w:p w14:paraId="386F6D04" w14:textId="77777777" w:rsidR="00163F81" w:rsidRPr="006A4C8B" w:rsidRDefault="00163F81" w:rsidP="00FE78D0">
            <w:pPr>
              <w:pStyle w:val="Normal1"/>
              <w:jc w:val="both"/>
              <w:rPr>
                <w:sz w:val="20"/>
              </w:rPr>
            </w:pPr>
            <w:r w:rsidRPr="006A4C8B">
              <w:rPr>
                <w:sz w:val="20"/>
              </w:rPr>
              <w:t xml:space="preserve">    </w:t>
            </w:r>
            <w:r w:rsidR="003F5A2D">
              <w:rPr>
                <w:sz w:val="20"/>
              </w:rPr>
              <w:t>"</w:t>
            </w:r>
            <w:r w:rsidR="003E2315">
              <w:rPr>
                <w:sz w:val="20"/>
              </w:rPr>
              <w:t>subscriptionId</w:t>
            </w:r>
            <w:r w:rsidR="003F5A2D">
              <w:rPr>
                <w:sz w:val="20"/>
              </w:rPr>
              <w:t>"</w:t>
            </w:r>
            <w:r w:rsidR="003E2315">
              <w:rPr>
                <w:sz w:val="20"/>
              </w:rPr>
              <w:t xml:space="preserve">; </w:t>
            </w:r>
            <w:r w:rsidR="003F5A2D">
              <w:rPr>
                <w:sz w:val="20"/>
              </w:rPr>
              <w:t>"</w:t>
            </w:r>
            <w:r w:rsidR="003E2315">
              <w:rPr>
                <w:sz w:val="20"/>
              </w:rPr>
              <w:t>12345678-123…</w:t>
            </w:r>
            <w:r w:rsidR="003F5A2D">
              <w:rPr>
                <w:sz w:val="20"/>
              </w:rPr>
              <w:t>"</w:t>
            </w:r>
          </w:p>
          <w:p w14:paraId="25B5F1C6" w14:textId="77777777" w:rsidR="00163F81" w:rsidRPr="00031093" w:rsidRDefault="00163F81" w:rsidP="00FE78D0">
            <w:pPr>
              <w:pStyle w:val="Normal1"/>
              <w:spacing w:line="240" w:lineRule="auto"/>
              <w:jc w:val="both"/>
              <w:rPr>
                <w:sz w:val="20"/>
              </w:rPr>
            </w:pPr>
            <w:r w:rsidRPr="006A4C8B">
              <w:rPr>
                <w:sz w:val="20"/>
              </w:rPr>
              <w:t>}</w:t>
            </w:r>
          </w:p>
        </w:tc>
      </w:tr>
    </w:tbl>
    <w:p w14:paraId="01E09DC4" w14:textId="77777777" w:rsidR="00163F81" w:rsidRDefault="00163F81" w:rsidP="00163F81">
      <w:pPr>
        <w:jc w:val="both"/>
      </w:pPr>
    </w:p>
    <w:p w14:paraId="211125B9" w14:textId="77777777" w:rsidR="00163F81" w:rsidRDefault="00163F81" w:rsidP="00163F81">
      <w:pPr>
        <w:pStyle w:val="Heading5"/>
        <w:jc w:val="both"/>
      </w:pPr>
      <w:r>
        <w:t>Body Elements</w:t>
      </w:r>
    </w:p>
    <w:p w14:paraId="29E0E28F"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3528B52F" w14:textId="77777777" w:rsidTr="00FE78D0">
        <w:trPr>
          <w:trHeight w:val="244"/>
        </w:trPr>
        <w:tc>
          <w:tcPr>
            <w:tcW w:w="291" w:type="pct"/>
            <w:shd w:val="clear" w:color="auto" w:fill="D9D9D9" w:themeFill="background1" w:themeFillShade="D9"/>
          </w:tcPr>
          <w:p w14:paraId="336042D8" w14:textId="77777777" w:rsidR="00163F81" w:rsidRPr="00DE1B6A" w:rsidRDefault="00163F81" w:rsidP="00FE78D0">
            <w:pPr>
              <w:jc w:val="both"/>
            </w:pPr>
            <w:r w:rsidRPr="00DE1B6A">
              <w:t>#</w:t>
            </w:r>
          </w:p>
        </w:tc>
        <w:tc>
          <w:tcPr>
            <w:tcW w:w="917" w:type="pct"/>
            <w:shd w:val="clear" w:color="auto" w:fill="D9D9D9" w:themeFill="background1" w:themeFillShade="D9"/>
          </w:tcPr>
          <w:p w14:paraId="0EF12978"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54D0A1A1"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62D590CD"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3620F738" w14:textId="77777777" w:rsidR="00163F81" w:rsidRPr="00DE1B6A" w:rsidRDefault="00163F81" w:rsidP="00FE78D0">
            <w:pPr>
              <w:jc w:val="both"/>
            </w:pPr>
            <w:r>
              <w:t>Range</w:t>
            </w:r>
          </w:p>
        </w:tc>
        <w:tc>
          <w:tcPr>
            <w:tcW w:w="1320" w:type="pct"/>
            <w:shd w:val="clear" w:color="auto" w:fill="D9D9D9" w:themeFill="background1" w:themeFillShade="D9"/>
          </w:tcPr>
          <w:p w14:paraId="29B8E4A7" w14:textId="77777777" w:rsidR="00163F81" w:rsidRPr="00DE1B6A" w:rsidRDefault="00163F81" w:rsidP="00FE78D0">
            <w:pPr>
              <w:jc w:val="both"/>
            </w:pPr>
            <w:r>
              <w:t>Description</w:t>
            </w:r>
          </w:p>
        </w:tc>
      </w:tr>
      <w:tr w:rsidR="00163F81" w14:paraId="09C9DD1F" w14:textId="77777777" w:rsidTr="00FE78D0">
        <w:trPr>
          <w:trHeight w:val="244"/>
        </w:trPr>
        <w:tc>
          <w:tcPr>
            <w:tcW w:w="291" w:type="pct"/>
          </w:tcPr>
          <w:p w14:paraId="75BB8FBB" w14:textId="77777777" w:rsidR="00163F81" w:rsidRPr="007E3E1F" w:rsidRDefault="00163F81" w:rsidP="00FE78D0">
            <w:pPr>
              <w:jc w:val="both"/>
            </w:pPr>
            <w:r w:rsidRPr="007E3E1F">
              <w:t>1</w:t>
            </w:r>
          </w:p>
        </w:tc>
        <w:tc>
          <w:tcPr>
            <w:tcW w:w="917" w:type="pct"/>
          </w:tcPr>
          <w:p w14:paraId="3785F9F6" w14:textId="348FADA0" w:rsidR="00163F81" w:rsidRDefault="000E4378" w:rsidP="00FE78D0">
            <w:pPr>
              <w:jc w:val="both"/>
            </w:pPr>
            <w:ins w:id="143" w:author="Rob LaRubbio" w:date="2015-06-25T12:41:00Z">
              <w:r w:rsidRPr="000E4378">
                <w:rPr>
                  <w:rFonts w:eastAsia="Times New Roman" w:cs="Times New Roman"/>
                  <w:color w:val="500050"/>
                  <w:sz w:val="19"/>
                  <w:szCs w:val="19"/>
                  <w:shd w:val="clear" w:color="auto" w:fill="FFFFFF"/>
                </w:rPr>
                <w:t>callingNumber</w:t>
              </w:r>
            </w:ins>
            <w:del w:id="144" w:author="Rob LaRubbio" w:date="2015-06-25T12:41:00Z">
              <w:r w:rsidR="00163F81" w:rsidDel="000E4378">
                <w:delText>calledNumber</w:delText>
              </w:r>
            </w:del>
          </w:p>
        </w:tc>
        <w:tc>
          <w:tcPr>
            <w:tcW w:w="685" w:type="pct"/>
          </w:tcPr>
          <w:p w14:paraId="29D3241E" w14:textId="77777777" w:rsidR="00163F81" w:rsidRDefault="00163F81" w:rsidP="00FE78D0">
            <w:pPr>
              <w:jc w:val="both"/>
            </w:pPr>
            <w:r>
              <w:t>Yes</w:t>
            </w:r>
          </w:p>
        </w:tc>
        <w:tc>
          <w:tcPr>
            <w:tcW w:w="683" w:type="pct"/>
          </w:tcPr>
          <w:p w14:paraId="241D4CE5" w14:textId="77777777" w:rsidR="00163F81" w:rsidRDefault="00163F81" w:rsidP="00FE78D0">
            <w:pPr>
              <w:jc w:val="both"/>
            </w:pPr>
            <w:r>
              <w:t xml:space="preserve">Number </w:t>
            </w:r>
          </w:p>
        </w:tc>
        <w:tc>
          <w:tcPr>
            <w:tcW w:w="1104" w:type="pct"/>
          </w:tcPr>
          <w:p w14:paraId="131BB74C" w14:textId="77777777" w:rsidR="00163F81" w:rsidRDefault="00163F81" w:rsidP="00FE78D0">
            <w:pPr>
              <w:jc w:val="both"/>
            </w:pPr>
            <w:r>
              <w:t xml:space="preserve">10 Digits (all digits </w:t>
            </w:r>
            <w:r>
              <w:lastRenderedPageBreak/>
              <w:t>must be present)</w:t>
            </w:r>
          </w:p>
        </w:tc>
        <w:tc>
          <w:tcPr>
            <w:tcW w:w="1320" w:type="pct"/>
          </w:tcPr>
          <w:p w14:paraId="2953AABD" w14:textId="77777777" w:rsidR="00163F81" w:rsidRDefault="00163F81" w:rsidP="00FE78D0">
            <w:pPr>
              <w:jc w:val="both"/>
            </w:pPr>
            <w:r>
              <w:lastRenderedPageBreak/>
              <w:t xml:space="preserve">10-digit mobile number </w:t>
            </w:r>
            <w:r>
              <w:lastRenderedPageBreak/>
              <w:t>of the called beneficiary.</w:t>
            </w:r>
          </w:p>
        </w:tc>
      </w:tr>
      <w:tr w:rsidR="00163F81" w14:paraId="31EB477D" w14:textId="77777777" w:rsidTr="00FE78D0">
        <w:trPr>
          <w:trHeight w:val="244"/>
        </w:trPr>
        <w:tc>
          <w:tcPr>
            <w:tcW w:w="291" w:type="pct"/>
          </w:tcPr>
          <w:p w14:paraId="2034942D" w14:textId="77777777" w:rsidR="00163F81" w:rsidRPr="007E3E1F" w:rsidRDefault="00163F81" w:rsidP="00FE78D0">
            <w:pPr>
              <w:jc w:val="both"/>
            </w:pPr>
            <w:r w:rsidRPr="007E3E1F">
              <w:lastRenderedPageBreak/>
              <w:t>2</w:t>
            </w:r>
          </w:p>
        </w:tc>
        <w:tc>
          <w:tcPr>
            <w:tcW w:w="917" w:type="pct"/>
          </w:tcPr>
          <w:p w14:paraId="1C2558BE" w14:textId="77777777" w:rsidR="00163F81" w:rsidRPr="007E3E1F" w:rsidRDefault="00163F81" w:rsidP="00FE78D0">
            <w:pPr>
              <w:jc w:val="both"/>
            </w:pPr>
            <w:r w:rsidRPr="007E3E1F">
              <w:t>operator</w:t>
            </w:r>
          </w:p>
        </w:tc>
        <w:tc>
          <w:tcPr>
            <w:tcW w:w="685" w:type="pct"/>
          </w:tcPr>
          <w:p w14:paraId="5FCA350F" w14:textId="0BFCBB8C" w:rsidR="00163F81" w:rsidRPr="007E3E1F" w:rsidRDefault="00920DE0" w:rsidP="00FE78D0">
            <w:pPr>
              <w:jc w:val="both"/>
            </w:pPr>
            <w:r>
              <w:t>No</w:t>
            </w:r>
          </w:p>
        </w:tc>
        <w:tc>
          <w:tcPr>
            <w:tcW w:w="683" w:type="pct"/>
          </w:tcPr>
          <w:p w14:paraId="6B625797" w14:textId="77777777" w:rsidR="00163F81" w:rsidRPr="007E3E1F" w:rsidRDefault="00163F81" w:rsidP="00FE78D0">
            <w:pPr>
              <w:jc w:val="both"/>
            </w:pPr>
            <w:r w:rsidRPr="007E3E1F">
              <w:t xml:space="preserve">String </w:t>
            </w:r>
          </w:p>
        </w:tc>
        <w:tc>
          <w:tcPr>
            <w:tcW w:w="1104" w:type="pct"/>
          </w:tcPr>
          <w:p w14:paraId="36C71F36"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10052F11" w14:textId="77777777" w:rsidR="00163F81" w:rsidRPr="007E3E1F" w:rsidRDefault="00163F81" w:rsidP="00FE78D0">
            <w:pPr>
              <w:jc w:val="both"/>
            </w:pPr>
            <w:r w:rsidRPr="007E3E1F">
              <w:t>Operator corresponding to the MSISDN</w:t>
            </w:r>
          </w:p>
        </w:tc>
      </w:tr>
      <w:tr w:rsidR="00163F81" w14:paraId="1C4815D4" w14:textId="77777777" w:rsidTr="00FE78D0">
        <w:trPr>
          <w:trHeight w:val="244"/>
        </w:trPr>
        <w:tc>
          <w:tcPr>
            <w:tcW w:w="291" w:type="pct"/>
          </w:tcPr>
          <w:p w14:paraId="2A22559C" w14:textId="77777777" w:rsidR="00163F81" w:rsidRPr="007E3E1F" w:rsidRDefault="00163F81" w:rsidP="00FE78D0">
            <w:pPr>
              <w:jc w:val="both"/>
            </w:pPr>
            <w:r w:rsidRPr="007E3E1F">
              <w:t>3</w:t>
            </w:r>
          </w:p>
        </w:tc>
        <w:tc>
          <w:tcPr>
            <w:tcW w:w="917" w:type="pct"/>
          </w:tcPr>
          <w:p w14:paraId="023B1B4A" w14:textId="77777777" w:rsidR="00163F81" w:rsidRPr="007E3E1F" w:rsidRDefault="00163F81" w:rsidP="00FE78D0">
            <w:pPr>
              <w:jc w:val="both"/>
            </w:pPr>
            <w:r w:rsidRPr="007E3E1F">
              <w:t>circle</w:t>
            </w:r>
          </w:p>
        </w:tc>
        <w:tc>
          <w:tcPr>
            <w:tcW w:w="685" w:type="pct"/>
          </w:tcPr>
          <w:p w14:paraId="3092A2A7" w14:textId="79B39637" w:rsidR="00163F81" w:rsidRPr="007E3E1F" w:rsidRDefault="00920DE0" w:rsidP="00FE78D0">
            <w:pPr>
              <w:jc w:val="both"/>
            </w:pPr>
            <w:r>
              <w:t>No</w:t>
            </w:r>
          </w:p>
        </w:tc>
        <w:tc>
          <w:tcPr>
            <w:tcW w:w="683" w:type="pct"/>
          </w:tcPr>
          <w:p w14:paraId="0476A010" w14:textId="77777777" w:rsidR="00163F81" w:rsidRPr="0076069D" w:rsidRDefault="00163F81" w:rsidP="00FE78D0">
            <w:pPr>
              <w:jc w:val="both"/>
              <w:rPr>
                <w:highlight w:val="lightGray"/>
              </w:rPr>
            </w:pPr>
            <w:r w:rsidRPr="007E3E1F">
              <w:t xml:space="preserve">String </w:t>
            </w:r>
          </w:p>
        </w:tc>
        <w:tc>
          <w:tcPr>
            <w:tcW w:w="1104" w:type="pct"/>
          </w:tcPr>
          <w:p w14:paraId="55E7438D"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24176BD7" w14:textId="77777777" w:rsidR="00163F81" w:rsidRDefault="00163F81" w:rsidP="00FE78D0">
            <w:pPr>
              <w:jc w:val="both"/>
            </w:pPr>
            <w:r w:rsidRPr="007E3E1F">
              <w:t>Circle corresponding to the MSISDN.</w:t>
            </w:r>
          </w:p>
          <w:p w14:paraId="3190D4FF" w14:textId="77777777" w:rsidR="00163F81" w:rsidRPr="0076069D" w:rsidRDefault="00163F81" w:rsidP="00FE78D0">
            <w:pPr>
              <w:jc w:val="both"/>
              <w:rPr>
                <w:highlight w:val="lightGray"/>
              </w:rPr>
            </w:pPr>
            <w:r>
              <w:t>Unknown if not determined.</w:t>
            </w:r>
          </w:p>
        </w:tc>
      </w:tr>
      <w:tr w:rsidR="00163F81" w14:paraId="7845AA1A" w14:textId="77777777" w:rsidTr="00FE78D0">
        <w:trPr>
          <w:trHeight w:val="244"/>
        </w:trPr>
        <w:tc>
          <w:tcPr>
            <w:tcW w:w="291" w:type="pct"/>
          </w:tcPr>
          <w:p w14:paraId="147A1BAB" w14:textId="77777777" w:rsidR="00163F81" w:rsidRPr="007E3E1F" w:rsidRDefault="00163F81" w:rsidP="00FE78D0">
            <w:pPr>
              <w:jc w:val="both"/>
            </w:pPr>
            <w:r w:rsidRPr="00E46D1E">
              <w:t>4</w:t>
            </w:r>
          </w:p>
        </w:tc>
        <w:tc>
          <w:tcPr>
            <w:tcW w:w="917" w:type="pct"/>
          </w:tcPr>
          <w:p w14:paraId="2B8424B2" w14:textId="77777777" w:rsidR="00163F81" w:rsidRPr="007E3E1F" w:rsidRDefault="00163F81" w:rsidP="00FE78D0">
            <w:pPr>
              <w:jc w:val="both"/>
            </w:pPr>
            <w:r>
              <w:t>callI</w:t>
            </w:r>
            <w:r w:rsidRPr="00E46D1E">
              <w:t>d</w:t>
            </w:r>
          </w:p>
        </w:tc>
        <w:tc>
          <w:tcPr>
            <w:tcW w:w="685" w:type="pct"/>
          </w:tcPr>
          <w:p w14:paraId="078095A3" w14:textId="77777777" w:rsidR="00163F81" w:rsidRDefault="00163F81" w:rsidP="00FE78D0">
            <w:pPr>
              <w:jc w:val="both"/>
            </w:pPr>
            <w:r w:rsidRPr="00E46D1E">
              <w:t>Yes</w:t>
            </w:r>
          </w:p>
        </w:tc>
        <w:tc>
          <w:tcPr>
            <w:tcW w:w="683" w:type="pct"/>
          </w:tcPr>
          <w:p w14:paraId="6AF940F0" w14:textId="77777777" w:rsidR="00163F81" w:rsidRPr="007E3E1F" w:rsidRDefault="00163F81" w:rsidP="00FE78D0">
            <w:pPr>
              <w:jc w:val="both"/>
            </w:pPr>
            <w:r w:rsidRPr="00E46D1E">
              <w:t>Number</w:t>
            </w:r>
            <w:r>
              <w:t xml:space="preserve"> (15 digits)</w:t>
            </w:r>
          </w:p>
        </w:tc>
        <w:tc>
          <w:tcPr>
            <w:tcW w:w="1104" w:type="pct"/>
          </w:tcPr>
          <w:p w14:paraId="773D3643" w14:textId="77777777" w:rsidR="00163F81" w:rsidRPr="00FB6E57" w:rsidRDefault="00163F81" w:rsidP="00FE78D0">
            <w:pPr>
              <w:jc w:val="both"/>
            </w:pPr>
            <w:r>
              <w:t>NA</w:t>
            </w:r>
          </w:p>
        </w:tc>
        <w:tc>
          <w:tcPr>
            <w:tcW w:w="1320" w:type="pct"/>
          </w:tcPr>
          <w:p w14:paraId="0257AAF2" w14:textId="77777777" w:rsidR="00163F81" w:rsidRPr="007E3E1F" w:rsidRDefault="00163F81" w:rsidP="00FE78D0">
            <w:pPr>
              <w:jc w:val="both"/>
            </w:pPr>
            <w:r w:rsidRPr="00E46D1E">
              <w:t>Unique call id assigned by IVR</w:t>
            </w:r>
          </w:p>
        </w:tc>
      </w:tr>
      <w:tr w:rsidR="00163F81" w:rsidRPr="009E6F1A" w14:paraId="3C69087C" w14:textId="77777777" w:rsidTr="00FE78D0">
        <w:trPr>
          <w:trHeight w:val="244"/>
        </w:trPr>
        <w:tc>
          <w:tcPr>
            <w:tcW w:w="291" w:type="pct"/>
          </w:tcPr>
          <w:p w14:paraId="239B9D63" w14:textId="77777777" w:rsidR="00163F81" w:rsidRPr="00A02AEB" w:rsidRDefault="00163F81" w:rsidP="00FE78D0">
            <w:pPr>
              <w:jc w:val="both"/>
              <w:rPr>
                <w:color w:val="000000" w:themeColor="text1"/>
              </w:rPr>
            </w:pPr>
            <w:r>
              <w:rPr>
                <w:color w:val="000000" w:themeColor="text1"/>
              </w:rPr>
              <w:t>5</w:t>
            </w:r>
          </w:p>
        </w:tc>
        <w:tc>
          <w:tcPr>
            <w:tcW w:w="917" w:type="pct"/>
          </w:tcPr>
          <w:p w14:paraId="23F1A5C6" w14:textId="77777777" w:rsidR="00163F81" w:rsidRPr="00A02AEB" w:rsidRDefault="00163F81" w:rsidP="00FE78D0">
            <w:pPr>
              <w:jc w:val="both"/>
              <w:rPr>
                <w:color w:val="000000" w:themeColor="text1"/>
              </w:rPr>
            </w:pPr>
            <w:r w:rsidRPr="00A02AEB">
              <w:rPr>
                <w:color w:val="000000" w:themeColor="text1"/>
              </w:rPr>
              <w:t>subscriptionId</w:t>
            </w:r>
          </w:p>
        </w:tc>
        <w:tc>
          <w:tcPr>
            <w:tcW w:w="685" w:type="pct"/>
          </w:tcPr>
          <w:p w14:paraId="0871695C" w14:textId="77777777" w:rsidR="00163F81" w:rsidRPr="00A02AEB" w:rsidRDefault="00163F81" w:rsidP="00FE78D0">
            <w:pPr>
              <w:jc w:val="both"/>
              <w:rPr>
                <w:color w:val="000000" w:themeColor="text1"/>
              </w:rPr>
            </w:pPr>
            <w:r w:rsidRPr="00A02AEB">
              <w:rPr>
                <w:color w:val="000000" w:themeColor="text1"/>
              </w:rPr>
              <w:t>Yes</w:t>
            </w:r>
          </w:p>
        </w:tc>
        <w:tc>
          <w:tcPr>
            <w:tcW w:w="683" w:type="pct"/>
          </w:tcPr>
          <w:p w14:paraId="01E3AC64" w14:textId="77777777" w:rsidR="00163F81" w:rsidRPr="00A02AEB" w:rsidRDefault="00163F81" w:rsidP="00FE78D0">
            <w:pPr>
              <w:jc w:val="both"/>
              <w:rPr>
                <w:color w:val="000000" w:themeColor="text1"/>
              </w:rPr>
            </w:pPr>
            <w:r w:rsidRPr="00A02AEB">
              <w:rPr>
                <w:color w:val="000000" w:themeColor="text1"/>
              </w:rPr>
              <w:t>String (3</w:t>
            </w:r>
            <w:r>
              <w:rPr>
                <w:color w:val="000000" w:themeColor="text1"/>
              </w:rPr>
              <w:t>6</w:t>
            </w:r>
            <w:r w:rsidRPr="00A02AEB">
              <w:rPr>
                <w:color w:val="000000" w:themeColor="text1"/>
              </w:rPr>
              <w:t xml:space="preserve"> Chars)</w:t>
            </w:r>
          </w:p>
        </w:tc>
        <w:tc>
          <w:tcPr>
            <w:tcW w:w="1104" w:type="pct"/>
          </w:tcPr>
          <w:p w14:paraId="16593420" w14:textId="77777777" w:rsidR="00163F81" w:rsidRPr="00A02AEB" w:rsidRDefault="00163F81" w:rsidP="00FE78D0">
            <w:pPr>
              <w:jc w:val="both"/>
              <w:rPr>
                <w:color w:val="000000" w:themeColor="text1"/>
              </w:rPr>
            </w:pPr>
            <w:r w:rsidRPr="00A02AEB">
              <w:rPr>
                <w:color w:val="000000" w:themeColor="text1"/>
              </w:rPr>
              <w:t>NA</w:t>
            </w:r>
          </w:p>
        </w:tc>
        <w:tc>
          <w:tcPr>
            <w:tcW w:w="1320" w:type="pct"/>
          </w:tcPr>
          <w:p w14:paraId="77316127" w14:textId="77777777" w:rsidR="00163F81" w:rsidRPr="00A02AEB" w:rsidRDefault="00163F81" w:rsidP="00FE78D0">
            <w:pPr>
              <w:jc w:val="both"/>
              <w:rPr>
                <w:color w:val="000000" w:themeColor="text1"/>
              </w:rPr>
            </w:pPr>
            <w:r w:rsidRPr="00A02AEB">
              <w:rPr>
                <w:color w:val="000000" w:themeColor="text1"/>
              </w:rPr>
              <w:t>Id of the subscription record generated by NMS_MoTech and sent to IVR in OBD Delivery Request.</w:t>
            </w:r>
          </w:p>
        </w:tc>
      </w:tr>
    </w:tbl>
    <w:p w14:paraId="24774581" w14:textId="77777777" w:rsidR="00163F81" w:rsidRDefault="00163F81" w:rsidP="00163F81">
      <w:pPr>
        <w:jc w:val="both"/>
      </w:pPr>
    </w:p>
    <w:p w14:paraId="0EB23225" w14:textId="77777777" w:rsidR="00163F81" w:rsidRDefault="00163F81" w:rsidP="00163F81">
      <w:pPr>
        <w:pStyle w:val="Heading4"/>
        <w:jc w:val="both"/>
      </w:pPr>
      <w:r>
        <w:t xml:space="preserve"> Deactivate Subscription Request API- </w:t>
      </w:r>
      <w:r w:rsidRPr="00D164C4">
        <w:t>Response</w:t>
      </w:r>
    </w:p>
    <w:p w14:paraId="653A6578"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08AF83E0" w14:textId="77777777" w:rsidTr="00FE78D0">
        <w:tc>
          <w:tcPr>
            <w:tcW w:w="1188" w:type="dxa"/>
            <w:shd w:val="clear" w:color="auto" w:fill="D9D9D9" w:themeFill="background1" w:themeFillShade="D9"/>
          </w:tcPr>
          <w:p w14:paraId="0C5396FF"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7DD46569"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584376DD"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2F33D0BB"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71DB649B" w14:textId="77777777" w:rsidR="00163F81" w:rsidRPr="00DE1B6A" w:rsidRDefault="00163F81" w:rsidP="00FE78D0">
            <w:pPr>
              <w:jc w:val="both"/>
            </w:pPr>
            <w:r w:rsidRPr="00DE1B6A">
              <w:t>Description</w:t>
            </w:r>
          </w:p>
        </w:tc>
      </w:tr>
      <w:tr w:rsidR="00163F81" w14:paraId="07FB79E8" w14:textId="77777777" w:rsidTr="00FE78D0">
        <w:trPr>
          <w:trHeight w:val="346"/>
        </w:trPr>
        <w:tc>
          <w:tcPr>
            <w:tcW w:w="1188" w:type="dxa"/>
          </w:tcPr>
          <w:p w14:paraId="5062DBB3" w14:textId="77777777" w:rsidR="00163F81" w:rsidRPr="00031093" w:rsidRDefault="00163F81" w:rsidP="00FE78D0">
            <w:pPr>
              <w:jc w:val="both"/>
            </w:pPr>
            <w:r w:rsidRPr="00031093">
              <w:t>Successful</w:t>
            </w:r>
          </w:p>
        </w:tc>
        <w:tc>
          <w:tcPr>
            <w:tcW w:w="3315" w:type="dxa"/>
          </w:tcPr>
          <w:p w14:paraId="7B934C1F" w14:textId="77777777" w:rsidR="00163F81" w:rsidRPr="00031093" w:rsidRDefault="00163F81" w:rsidP="00FE78D0">
            <w:pPr>
              <w:jc w:val="both"/>
            </w:pPr>
          </w:p>
        </w:tc>
        <w:tc>
          <w:tcPr>
            <w:tcW w:w="956" w:type="dxa"/>
          </w:tcPr>
          <w:p w14:paraId="5CDC4941" w14:textId="77777777" w:rsidR="00163F81" w:rsidRPr="00031093" w:rsidRDefault="00163F81" w:rsidP="00FE78D0">
            <w:pPr>
              <w:jc w:val="both"/>
            </w:pPr>
            <w:r w:rsidRPr="00031093">
              <w:t>200</w:t>
            </w:r>
          </w:p>
        </w:tc>
        <w:tc>
          <w:tcPr>
            <w:tcW w:w="1471" w:type="dxa"/>
          </w:tcPr>
          <w:p w14:paraId="09F33688" w14:textId="77777777" w:rsidR="00163F81" w:rsidRPr="00031093" w:rsidRDefault="00163F81" w:rsidP="00FE78D0">
            <w:pPr>
              <w:jc w:val="both"/>
            </w:pPr>
            <w:r w:rsidRPr="00031093">
              <w:t>Application/json</w:t>
            </w:r>
          </w:p>
        </w:tc>
        <w:tc>
          <w:tcPr>
            <w:tcW w:w="2250" w:type="dxa"/>
          </w:tcPr>
          <w:p w14:paraId="527FB2CE" w14:textId="77777777" w:rsidR="00163F81" w:rsidRPr="00031093" w:rsidRDefault="00163F81" w:rsidP="00FE78D0">
            <w:pPr>
              <w:jc w:val="both"/>
            </w:pPr>
          </w:p>
        </w:tc>
      </w:tr>
      <w:tr w:rsidR="00920DE0" w14:paraId="06CCD688" w14:textId="77777777" w:rsidTr="00FE78D0">
        <w:tc>
          <w:tcPr>
            <w:tcW w:w="1188" w:type="dxa"/>
            <w:vMerge w:val="restart"/>
          </w:tcPr>
          <w:p w14:paraId="5580706D" w14:textId="77777777" w:rsidR="00920DE0" w:rsidRPr="00031093" w:rsidRDefault="00920DE0" w:rsidP="00FE78D0">
            <w:pPr>
              <w:jc w:val="both"/>
            </w:pPr>
            <w:r w:rsidRPr="00031093">
              <w:t>Failure</w:t>
            </w:r>
          </w:p>
        </w:tc>
        <w:tc>
          <w:tcPr>
            <w:tcW w:w="3315" w:type="dxa"/>
            <w:vMerge w:val="restart"/>
            <w:shd w:val="clear" w:color="auto" w:fill="auto"/>
          </w:tcPr>
          <w:p w14:paraId="3B65F9D0" w14:textId="77777777" w:rsidR="00920DE0" w:rsidRDefault="00920DE0" w:rsidP="00FE78D0">
            <w:pPr>
              <w:jc w:val="both"/>
            </w:pPr>
            <w:r>
              <w:t>{</w:t>
            </w:r>
          </w:p>
          <w:p w14:paraId="522D6FD6" w14:textId="77777777" w:rsidR="00920DE0" w:rsidRDefault="00920DE0" w:rsidP="00FE78D0">
            <w:pPr>
              <w:jc w:val="both"/>
            </w:pPr>
            <w:r>
              <w:t>"</w:t>
            </w:r>
            <w:r>
              <w:rPr>
                <w:szCs w:val="20"/>
              </w:rPr>
              <w:t>failureReason</w:t>
            </w:r>
            <w:r>
              <w:t>": "&lt;Description of the failure reason&gt;"</w:t>
            </w:r>
          </w:p>
          <w:p w14:paraId="34284553" w14:textId="77777777" w:rsidR="00920DE0" w:rsidRPr="0076069D" w:rsidRDefault="00920DE0" w:rsidP="00FE78D0">
            <w:pPr>
              <w:jc w:val="both"/>
              <w:rPr>
                <w:highlight w:val="lightGray"/>
              </w:rPr>
            </w:pPr>
            <w:r>
              <w:t>}</w:t>
            </w:r>
          </w:p>
        </w:tc>
        <w:tc>
          <w:tcPr>
            <w:tcW w:w="956" w:type="dxa"/>
          </w:tcPr>
          <w:p w14:paraId="07F8602A" w14:textId="77777777" w:rsidR="00920DE0" w:rsidRPr="00031093" w:rsidRDefault="00920DE0" w:rsidP="00FE78D0">
            <w:pPr>
              <w:jc w:val="both"/>
              <w:rPr>
                <w:szCs w:val="20"/>
              </w:rPr>
            </w:pPr>
            <w:r>
              <w:rPr>
                <w:szCs w:val="20"/>
              </w:rPr>
              <w:t>400</w:t>
            </w:r>
          </w:p>
          <w:p w14:paraId="5E8DEB05" w14:textId="77777777" w:rsidR="00920DE0" w:rsidRPr="00031093" w:rsidRDefault="00920DE0" w:rsidP="00FE78D0">
            <w:pPr>
              <w:jc w:val="both"/>
              <w:rPr>
                <w:szCs w:val="20"/>
              </w:rPr>
            </w:pPr>
          </w:p>
        </w:tc>
        <w:tc>
          <w:tcPr>
            <w:tcW w:w="1471" w:type="dxa"/>
          </w:tcPr>
          <w:p w14:paraId="057E0EC3" w14:textId="77777777" w:rsidR="00920DE0" w:rsidRPr="00031093" w:rsidRDefault="00920DE0" w:rsidP="00FE78D0">
            <w:pPr>
              <w:jc w:val="both"/>
              <w:rPr>
                <w:szCs w:val="20"/>
              </w:rPr>
            </w:pPr>
            <w:r w:rsidRPr="0076019E">
              <w:rPr>
                <w:szCs w:val="20"/>
              </w:rPr>
              <w:t>Application/json</w:t>
            </w:r>
          </w:p>
        </w:tc>
        <w:tc>
          <w:tcPr>
            <w:tcW w:w="2250" w:type="dxa"/>
          </w:tcPr>
          <w:p w14:paraId="5009108D" w14:textId="77777777" w:rsidR="00920DE0" w:rsidRPr="00031093" w:rsidRDefault="00920DE0" w:rsidP="00FE78D0">
            <w:pPr>
              <w:jc w:val="both"/>
              <w:rPr>
                <w:szCs w:val="20"/>
              </w:rPr>
            </w:pPr>
            <w:r>
              <w:rPr>
                <w:szCs w:val="20"/>
              </w:rPr>
              <w:t>In case parameter value is invalid "&lt;Parameter Name : Invalid Value&gt;" shall be returned in failure reason</w:t>
            </w:r>
          </w:p>
        </w:tc>
      </w:tr>
      <w:tr w:rsidR="00920DE0" w14:paraId="1D09AD90" w14:textId="77777777" w:rsidTr="00FE78D0">
        <w:tc>
          <w:tcPr>
            <w:tcW w:w="1188" w:type="dxa"/>
            <w:vMerge/>
          </w:tcPr>
          <w:p w14:paraId="7B4EC2B2" w14:textId="77777777" w:rsidR="00920DE0" w:rsidRPr="00031093" w:rsidRDefault="00920DE0" w:rsidP="00FE78D0">
            <w:pPr>
              <w:jc w:val="both"/>
            </w:pPr>
          </w:p>
        </w:tc>
        <w:tc>
          <w:tcPr>
            <w:tcW w:w="3315" w:type="dxa"/>
            <w:vMerge/>
            <w:shd w:val="clear" w:color="auto" w:fill="auto"/>
          </w:tcPr>
          <w:p w14:paraId="179015B6" w14:textId="77777777" w:rsidR="00920DE0" w:rsidRPr="00031093" w:rsidRDefault="00920DE0" w:rsidP="00FE78D0">
            <w:pPr>
              <w:jc w:val="both"/>
            </w:pPr>
          </w:p>
        </w:tc>
        <w:tc>
          <w:tcPr>
            <w:tcW w:w="956" w:type="dxa"/>
          </w:tcPr>
          <w:p w14:paraId="0D9DA217" w14:textId="77777777" w:rsidR="00920DE0" w:rsidRPr="00031093" w:rsidRDefault="00920DE0" w:rsidP="00FE78D0">
            <w:pPr>
              <w:jc w:val="both"/>
            </w:pPr>
            <w:r>
              <w:rPr>
                <w:szCs w:val="20"/>
              </w:rPr>
              <w:t>400</w:t>
            </w:r>
          </w:p>
        </w:tc>
        <w:tc>
          <w:tcPr>
            <w:tcW w:w="1471" w:type="dxa"/>
          </w:tcPr>
          <w:p w14:paraId="735FFDF5" w14:textId="77777777" w:rsidR="00920DE0" w:rsidRPr="00031093" w:rsidRDefault="00920DE0" w:rsidP="00FE78D0">
            <w:pPr>
              <w:jc w:val="both"/>
            </w:pPr>
            <w:r>
              <w:rPr>
                <w:szCs w:val="20"/>
              </w:rPr>
              <w:t>Application/json</w:t>
            </w:r>
          </w:p>
        </w:tc>
        <w:tc>
          <w:tcPr>
            <w:tcW w:w="2250" w:type="dxa"/>
          </w:tcPr>
          <w:p w14:paraId="449E8349" w14:textId="77777777" w:rsidR="00920DE0" w:rsidRDefault="00920DE0" w:rsidP="00FE78D0">
            <w:pPr>
              <w:jc w:val="both"/>
              <w:rPr>
                <w:szCs w:val="20"/>
              </w:rPr>
            </w:pPr>
            <w:r>
              <w:rPr>
                <w:szCs w:val="20"/>
              </w:rPr>
              <w:t>In case mandatory parameter is missing</w:t>
            </w:r>
          </w:p>
          <w:p w14:paraId="101F54EC" w14:textId="77777777" w:rsidR="00920DE0" w:rsidRPr="00031093" w:rsidRDefault="00920DE0" w:rsidP="00FE78D0">
            <w:pPr>
              <w:jc w:val="both"/>
            </w:pPr>
            <w:r>
              <w:rPr>
                <w:szCs w:val="20"/>
              </w:rPr>
              <w:t>"&lt;Parameter Name: Not Present&gt;" shall be returned in failure reason</w:t>
            </w:r>
          </w:p>
        </w:tc>
      </w:tr>
      <w:tr w:rsidR="00920DE0" w14:paraId="19646CCC" w14:textId="77777777" w:rsidTr="00FE78D0">
        <w:tc>
          <w:tcPr>
            <w:tcW w:w="1188" w:type="dxa"/>
            <w:vMerge/>
          </w:tcPr>
          <w:p w14:paraId="17544043" w14:textId="77777777" w:rsidR="00920DE0" w:rsidRPr="00031093" w:rsidRDefault="00920DE0" w:rsidP="00FE78D0">
            <w:pPr>
              <w:jc w:val="both"/>
            </w:pPr>
          </w:p>
        </w:tc>
        <w:tc>
          <w:tcPr>
            <w:tcW w:w="3315" w:type="dxa"/>
            <w:vMerge/>
            <w:shd w:val="clear" w:color="auto" w:fill="auto"/>
          </w:tcPr>
          <w:p w14:paraId="163200BE" w14:textId="77777777" w:rsidR="00920DE0" w:rsidRPr="00031093" w:rsidRDefault="00920DE0" w:rsidP="00FE78D0">
            <w:pPr>
              <w:jc w:val="both"/>
            </w:pPr>
          </w:p>
        </w:tc>
        <w:tc>
          <w:tcPr>
            <w:tcW w:w="956" w:type="dxa"/>
          </w:tcPr>
          <w:p w14:paraId="1753278F" w14:textId="77777777" w:rsidR="00920DE0" w:rsidRPr="00031093" w:rsidRDefault="00920DE0" w:rsidP="00FE78D0">
            <w:pPr>
              <w:jc w:val="both"/>
            </w:pPr>
            <w:r>
              <w:rPr>
                <w:color w:val="000000" w:themeColor="text1"/>
                <w:szCs w:val="20"/>
              </w:rPr>
              <w:t>500</w:t>
            </w:r>
          </w:p>
        </w:tc>
        <w:tc>
          <w:tcPr>
            <w:tcW w:w="1471" w:type="dxa"/>
          </w:tcPr>
          <w:p w14:paraId="6C2144B4" w14:textId="77777777" w:rsidR="00920DE0" w:rsidRPr="00031093" w:rsidRDefault="00920DE0" w:rsidP="00FE78D0">
            <w:pPr>
              <w:jc w:val="both"/>
            </w:pPr>
            <w:r>
              <w:rPr>
                <w:szCs w:val="20"/>
              </w:rPr>
              <w:t>Application/json</w:t>
            </w:r>
          </w:p>
        </w:tc>
        <w:tc>
          <w:tcPr>
            <w:tcW w:w="2250" w:type="dxa"/>
          </w:tcPr>
          <w:p w14:paraId="5355B097" w14:textId="77777777" w:rsidR="00920DE0" w:rsidRPr="00763334" w:rsidRDefault="00920DE0" w:rsidP="00FE78D0">
            <w:pPr>
              <w:jc w:val="both"/>
            </w:pPr>
            <w:r>
              <w:rPr>
                <w:szCs w:val="20"/>
              </w:rPr>
              <w:t>In case of internal motech error "Internal Error" shall be returned in the failure reason</w:t>
            </w:r>
          </w:p>
        </w:tc>
      </w:tr>
      <w:tr w:rsidR="00920DE0" w14:paraId="06999EA9" w14:textId="77777777" w:rsidTr="00FE78D0">
        <w:tc>
          <w:tcPr>
            <w:tcW w:w="1188" w:type="dxa"/>
            <w:vMerge/>
          </w:tcPr>
          <w:p w14:paraId="19A11EE7" w14:textId="77777777" w:rsidR="00920DE0" w:rsidRPr="00031093" w:rsidRDefault="00920DE0" w:rsidP="00FE78D0">
            <w:pPr>
              <w:jc w:val="both"/>
            </w:pPr>
          </w:p>
        </w:tc>
        <w:tc>
          <w:tcPr>
            <w:tcW w:w="3315" w:type="dxa"/>
            <w:vMerge/>
            <w:shd w:val="clear" w:color="auto" w:fill="auto"/>
          </w:tcPr>
          <w:p w14:paraId="552B4FAB" w14:textId="77777777" w:rsidR="00920DE0" w:rsidRPr="00031093" w:rsidRDefault="00920DE0" w:rsidP="00FE78D0">
            <w:pPr>
              <w:jc w:val="both"/>
            </w:pPr>
          </w:p>
        </w:tc>
        <w:tc>
          <w:tcPr>
            <w:tcW w:w="956" w:type="dxa"/>
          </w:tcPr>
          <w:p w14:paraId="799C4575" w14:textId="00AE14DC" w:rsidR="00920DE0" w:rsidRDefault="00920DE0" w:rsidP="00FE78D0">
            <w:pPr>
              <w:jc w:val="both"/>
              <w:rPr>
                <w:color w:val="000000" w:themeColor="text1"/>
                <w:szCs w:val="20"/>
              </w:rPr>
            </w:pPr>
            <w:r>
              <w:rPr>
                <w:color w:val="000000" w:themeColor="text1"/>
                <w:szCs w:val="20"/>
              </w:rPr>
              <w:t>404</w:t>
            </w:r>
          </w:p>
        </w:tc>
        <w:tc>
          <w:tcPr>
            <w:tcW w:w="1471" w:type="dxa"/>
          </w:tcPr>
          <w:p w14:paraId="7B21A0BF" w14:textId="3162F5EB" w:rsidR="00920DE0" w:rsidRDefault="00920DE0" w:rsidP="00FE78D0">
            <w:pPr>
              <w:jc w:val="both"/>
              <w:rPr>
                <w:szCs w:val="20"/>
              </w:rPr>
            </w:pPr>
            <w:r>
              <w:rPr>
                <w:szCs w:val="20"/>
              </w:rPr>
              <w:t>Application/json</w:t>
            </w:r>
          </w:p>
        </w:tc>
        <w:tc>
          <w:tcPr>
            <w:tcW w:w="2250" w:type="dxa"/>
          </w:tcPr>
          <w:p w14:paraId="5420BA58" w14:textId="6042C19C" w:rsidR="00920DE0" w:rsidRDefault="00920DE0" w:rsidP="00FE78D0">
            <w:pPr>
              <w:jc w:val="both"/>
              <w:rPr>
                <w:szCs w:val="20"/>
              </w:rPr>
            </w:pPr>
            <w:r>
              <w:rPr>
                <w:szCs w:val="20"/>
              </w:rPr>
              <w:t>In case the provided subscription is not found in the database “&lt;Parameter Name: Not Found&gt;” will be returned</w:t>
            </w:r>
          </w:p>
        </w:tc>
      </w:tr>
    </w:tbl>
    <w:p w14:paraId="3CAE7CB7" w14:textId="77777777" w:rsidR="00163F81" w:rsidRDefault="00163F81" w:rsidP="00163F81">
      <w:pPr>
        <w:jc w:val="both"/>
      </w:pPr>
    </w:p>
    <w:p w14:paraId="0CF35193" w14:textId="77777777" w:rsidR="00163F81" w:rsidRDefault="00163F81" w:rsidP="00163F81">
      <w:pPr>
        <w:jc w:val="both"/>
      </w:pPr>
    </w:p>
    <w:p w14:paraId="6D8D26C0" w14:textId="77777777" w:rsidR="00163F81" w:rsidRDefault="00163F81" w:rsidP="00163F81">
      <w:pPr>
        <w:pStyle w:val="Heading5"/>
        <w:jc w:val="both"/>
      </w:pPr>
      <w:r>
        <w:t>Body Elements</w:t>
      </w:r>
    </w:p>
    <w:p w14:paraId="5B149659" w14:textId="77777777" w:rsidR="00163F81" w:rsidRDefault="00163F81" w:rsidP="00163F81">
      <w:pPr>
        <w:jc w:val="both"/>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8B2D4A" w:rsidRPr="00DE1B6A" w14:paraId="08E89415" w14:textId="77777777" w:rsidTr="001B6A55">
        <w:trPr>
          <w:trHeight w:val="244"/>
        </w:trPr>
        <w:tc>
          <w:tcPr>
            <w:tcW w:w="294" w:type="pct"/>
            <w:shd w:val="clear" w:color="auto" w:fill="D9D9D9" w:themeFill="background1" w:themeFillShade="D9"/>
          </w:tcPr>
          <w:p w14:paraId="3FD8C540" w14:textId="77777777" w:rsidR="008B2D4A" w:rsidRPr="00DE1B6A" w:rsidRDefault="008B2D4A" w:rsidP="001B6A55">
            <w:pPr>
              <w:jc w:val="both"/>
            </w:pPr>
            <w:r w:rsidRPr="00DE1B6A">
              <w:t>#</w:t>
            </w:r>
          </w:p>
        </w:tc>
        <w:tc>
          <w:tcPr>
            <w:tcW w:w="926" w:type="pct"/>
            <w:shd w:val="clear" w:color="auto" w:fill="D9D9D9" w:themeFill="background1" w:themeFillShade="D9"/>
          </w:tcPr>
          <w:p w14:paraId="7A13F7D2" w14:textId="77777777" w:rsidR="008B2D4A" w:rsidRPr="00DE1B6A" w:rsidRDefault="008B2D4A" w:rsidP="001B6A55">
            <w:pPr>
              <w:jc w:val="both"/>
            </w:pPr>
            <w:r w:rsidRPr="00DE1B6A">
              <w:t>Element Name</w:t>
            </w:r>
          </w:p>
        </w:tc>
        <w:tc>
          <w:tcPr>
            <w:tcW w:w="691" w:type="pct"/>
            <w:shd w:val="clear" w:color="auto" w:fill="D9D9D9" w:themeFill="background1" w:themeFillShade="D9"/>
          </w:tcPr>
          <w:p w14:paraId="6B172FBE" w14:textId="77777777" w:rsidR="008B2D4A" w:rsidRPr="00DE1B6A" w:rsidRDefault="008B2D4A" w:rsidP="001B6A55">
            <w:pPr>
              <w:jc w:val="both"/>
            </w:pPr>
            <w:r w:rsidRPr="00DE1B6A">
              <w:t>Mandatory</w:t>
            </w:r>
          </w:p>
        </w:tc>
        <w:tc>
          <w:tcPr>
            <w:tcW w:w="690" w:type="pct"/>
            <w:shd w:val="clear" w:color="auto" w:fill="D9D9D9" w:themeFill="background1" w:themeFillShade="D9"/>
          </w:tcPr>
          <w:p w14:paraId="738F80FC" w14:textId="77777777" w:rsidR="008B2D4A" w:rsidRPr="00DE1B6A" w:rsidRDefault="008B2D4A" w:rsidP="001B6A55">
            <w:pPr>
              <w:jc w:val="both"/>
            </w:pPr>
            <w:r w:rsidRPr="00DE1B6A">
              <w:t>Data type</w:t>
            </w:r>
          </w:p>
        </w:tc>
        <w:tc>
          <w:tcPr>
            <w:tcW w:w="1116" w:type="pct"/>
            <w:shd w:val="clear" w:color="auto" w:fill="D9D9D9" w:themeFill="background1" w:themeFillShade="D9"/>
          </w:tcPr>
          <w:p w14:paraId="63543237" w14:textId="77777777" w:rsidR="008B2D4A" w:rsidRPr="00DE1B6A" w:rsidRDefault="008B2D4A" w:rsidP="001B6A55">
            <w:pPr>
              <w:jc w:val="both"/>
            </w:pPr>
            <w:r>
              <w:t>Range</w:t>
            </w:r>
          </w:p>
        </w:tc>
        <w:tc>
          <w:tcPr>
            <w:tcW w:w="1283" w:type="pct"/>
            <w:shd w:val="clear" w:color="auto" w:fill="D9D9D9" w:themeFill="background1" w:themeFillShade="D9"/>
          </w:tcPr>
          <w:p w14:paraId="30174CC3" w14:textId="77777777" w:rsidR="008B2D4A" w:rsidRPr="00DE1B6A" w:rsidRDefault="008B2D4A" w:rsidP="001B6A55">
            <w:pPr>
              <w:jc w:val="both"/>
            </w:pPr>
            <w:r w:rsidRPr="00DE1B6A">
              <w:t>Details</w:t>
            </w:r>
          </w:p>
        </w:tc>
      </w:tr>
      <w:tr w:rsidR="008B2D4A" w14:paraId="047DB842" w14:textId="77777777" w:rsidTr="001B6A55">
        <w:trPr>
          <w:trHeight w:val="244"/>
        </w:trPr>
        <w:tc>
          <w:tcPr>
            <w:tcW w:w="294" w:type="pct"/>
          </w:tcPr>
          <w:p w14:paraId="5D85A8CB" w14:textId="77777777" w:rsidR="008B2D4A" w:rsidRPr="00E827C4" w:rsidRDefault="008B2D4A" w:rsidP="001B6A55">
            <w:pPr>
              <w:jc w:val="both"/>
              <w:rPr>
                <w:szCs w:val="20"/>
              </w:rPr>
            </w:pPr>
            <w:r>
              <w:rPr>
                <w:szCs w:val="20"/>
              </w:rPr>
              <w:t>1</w:t>
            </w:r>
          </w:p>
        </w:tc>
        <w:tc>
          <w:tcPr>
            <w:tcW w:w="926" w:type="pct"/>
          </w:tcPr>
          <w:p w14:paraId="6BA9524E" w14:textId="77777777" w:rsidR="008B2D4A" w:rsidRPr="00B84EE3" w:rsidRDefault="008B2D4A" w:rsidP="001B6A55">
            <w:pPr>
              <w:jc w:val="both"/>
              <w:rPr>
                <w:szCs w:val="20"/>
              </w:rPr>
            </w:pPr>
            <w:r>
              <w:rPr>
                <w:szCs w:val="20"/>
              </w:rPr>
              <w:t>failureReason</w:t>
            </w:r>
          </w:p>
        </w:tc>
        <w:tc>
          <w:tcPr>
            <w:tcW w:w="691" w:type="pct"/>
          </w:tcPr>
          <w:p w14:paraId="59C75D04" w14:textId="77777777" w:rsidR="008B2D4A" w:rsidRPr="00E827C4" w:rsidRDefault="008B2D4A" w:rsidP="001B6A55">
            <w:pPr>
              <w:jc w:val="both"/>
              <w:rPr>
                <w:szCs w:val="20"/>
              </w:rPr>
            </w:pPr>
            <w:r>
              <w:rPr>
                <w:szCs w:val="20"/>
              </w:rPr>
              <w:t>No</w:t>
            </w:r>
          </w:p>
        </w:tc>
        <w:tc>
          <w:tcPr>
            <w:tcW w:w="690" w:type="pct"/>
          </w:tcPr>
          <w:p w14:paraId="504844D5" w14:textId="77777777" w:rsidR="008B2D4A" w:rsidRPr="00B84EE3" w:rsidRDefault="008B2D4A" w:rsidP="001B6A55">
            <w:pPr>
              <w:jc w:val="both"/>
              <w:rPr>
                <w:szCs w:val="20"/>
              </w:rPr>
            </w:pPr>
            <w:r>
              <w:rPr>
                <w:szCs w:val="20"/>
              </w:rPr>
              <w:t>String</w:t>
            </w:r>
          </w:p>
        </w:tc>
        <w:tc>
          <w:tcPr>
            <w:tcW w:w="1116" w:type="pct"/>
          </w:tcPr>
          <w:p w14:paraId="7F858C2C" w14:textId="77777777" w:rsidR="008B2D4A" w:rsidRPr="00E827C4" w:rsidRDefault="008B2D4A" w:rsidP="001B6A55">
            <w:pPr>
              <w:jc w:val="both"/>
              <w:rPr>
                <w:szCs w:val="20"/>
              </w:rPr>
            </w:pPr>
          </w:p>
        </w:tc>
        <w:tc>
          <w:tcPr>
            <w:tcW w:w="1283" w:type="pct"/>
          </w:tcPr>
          <w:p w14:paraId="415F6A4C" w14:textId="77777777" w:rsidR="008B2D4A" w:rsidRPr="00E827C4" w:rsidRDefault="008B2D4A" w:rsidP="001B6A55">
            <w:pPr>
              <w:jc w:val="both"/>
              <w:rPr>
                <w:szCs w:val="20"/>
              </w:rPr>
            </w:pPr>
            <w:r>
              <w:rPr>
                <w:szCs w:val="20"/>
              </w:rPr>
              <w:t>Reason for the request failure</w:t>
            </w:r>
          </w:p>
        </w:tc>
      </w:tr>
    </w:tbl>
    <w:p w14:paraId="66127CDD" w14:textId="77777777" w:rsidR="00163F81" w:rsidRDefault="00163F81" w:rsidP="00163F81">
      <w:pPr>
        <w:pStyle w:val="Heading3"/>
        <w:jc w:val="both"/>
      </w:pPr>
      <w:bookmarkStart w:id="145" w:name="_Toc410398735"/>
      <w:bookmarkStart w:id="146" w:name="_Toc410398763"/>
      <w:bookmarkStart w:id="147" w:name="_Toc409453695"/>
      <w:bookmarkStart w:id="148" w:name="_Ref409708400"/>
      <w:bookmarkStart w:id="149" w:name="_Toc411454390"/>
      <w:bookmarkEnd w:id="145"/>
      <w:bookmarkEnd w:id="146"/>
      <w:r>
        <w:t>Save Inbox Call Details</w:t>
      </w:r>
      <w:bookmarkEnd w:id="147"/>
      <w:bookmarkEnd w:id="148"/>
      <w:bookmarkEnd w:id="149"/>
    </w:p>
    <w:p w14:paraId="6E4D0FA9" w14:textId="77777777" w:rsidR="00163F81" w:rsidRDefault="00163F81" w:rsidP="00163F81">
      <w:pPr>
        <w:jc w:val="both"/>
      </w:pPr>
    </w:p>
    <w:p w14:paraId="1D5EBD62" w14:textId="77777777" w:rsidR="00163F81" w:rsidRDefault="00163F81" w:rsidP="00163F81">
      <w:pPr>
        <w:jc w:val="both"/>
      </w:pPr>
      <w:r w:rsidRPr="000B5468">
        <w:lastRenderedPageBreak/>
        <w:t xml:space="preserve">IVR shall invoke this API to </w:t>
      </w:r>
      <w:r>
        <w:t xml:space="preserve">send the call detail information corresponding to the Inbox access inbound call for which inbox message(s) is played. </w:t>
      </w:r>
    </w:p>
    <w:p w14:paraId="56941D29" w14:textId="77777777" w:rsidR="00163F81" w:rsidRDefault="00163F81" w:rsidP="00163F81">
      <w:pPr>
        <w:jc w:val="both"/>
      </w:pPr>
    </w:p>
    <w:p w14:paraId="0B2F8F74" w14:textId="77777777" w:rsidR="00163F81" w:rsidRPr="002A3A31" w:rsidRDefault="00163F81" w:rsidP="00163F81">
      <w:pPr>
        <w:pStyle w:val="Heading4"/>
        <w:jc w:val="both"/>
      </w:pPr>
      <w:r>
        <w:t>Save Inbox Call Details API- Request</w:t>
      </w:r>
    </w:p>
    <w:p w14:paraId="3A9F1BA6" w14:textId="77777777" w:rsidR="00163F81" w:rsidRPr="006110FF" w:rsidRDefault="00163F81" w:rsidP="00163F81">
      <w:pPr>
        <w:jc w:val="both"/>
      </w:pPr>
    </w:p>
    <w:p w14:paraId="04F4863A" w14:textId="77777777" w:rsidR="00163F81" w:rsidRPr="00152DDF" w:rsidRDefault="00163F81" w:rsidP="00163F81">
      <w:pPr>
        <w:jc w:val="both"/>
      </w:pPr>
      <w:r w:rsidRPr="00DE1B6A">
        <w:rPr>
          <w:b/>
        </w:rPr>
        <w:t>URL</w:t>
      </w:r>
      <w:r w:rsidRPr="00EB6872">
        <w:t xml:space="preserve">: </w:t>
      </w:r>
      <w:r w:rsidR="00350A13" w:rsidRPr="00152DDF">
        <w:t>http://&lt;motech:port&gt;/motech-platform-server/module/</w:t>
      </w:r>
      <w:r w:rsidR="00017428">
        <w:t>api/</w:t>
      </w:r>
      <w:r w:rsidR="00350A13" w:rsidRPr="00152DDF">
        <w:t>kilkari/inboxCallDetails</w:t>
      </w:r>
    </w:p>
    <w:p w14:paraId="33CE0728" w14:textId="77777777" w:rsidR="00163F81" w:rsidRPr="005C1978" w:rsidRDefault="00163F81" w:rsidP="00163F81">
      <w:pPr>
        <w:jc w:val="both"/>
        <w:rPr>
          <w:rStyle w:val="Hyperlink"/>
          <w:szCs w:val="20"/>
        </w:rPr>
      </w:pPr>
    </w:p>
    <w:p w14:paraId="01F56A31" w14:textId="77777777" w:rsidR="00163F81" w:rsidRPr="00EB6872" w:rsidRDefault="00163F81" w:rsidP="00163F81">
      <w:pPr>
        <w:jc w:val="both"/>
      </w:pPr>
      <w:r w:rsidRPr="003D7723">
        <w:rPr>
          <w:b/>
        </w:rPr>
        <w:t>Method</w:t>
      </w:r>
      <w:r w:rsidRPr="00EB6872">
        <w:t xml:space="preserve">: </w:t>
      </w:r>
      <w:r>
        <w:t>POST</w:t>
      </w:r>
    </w:p>
    <w:p w14:paraId="3EF7996A" w14:textId="77777777" w:rsidR="00163F81" w:rsidRDefault="00163F81" w:rsidP="00163F81">
      <w:pPr>
        <w:pStyle w:val="Heading5"/>
        <w:jc w:val="both"/>
      </w:pPr>
      <w:r>
        <w:t>Validations</w:t>
      </w:r>
    </w:p>
    <w:p w14:paraId="3BC55984" w14:textId="77777777" w:rsidR="00163F81" w:rsidRDefault="00163F81" w:rsidP="00E65978">
      <w:pPr>
        <w:pStyle w:val="ListParagraph"/>
        <w:numPr>
          <w:ilvl w:val="0"/>
          <w:numId w:val="13"/>
        </w:numPr>
        <w:jc w:val="both"/>
      </w:pPr>
      <w:r>
        <w:t>NMS_MoTech</w:t>
      </w:r>
      <w:r w:rsidDel="005165D0">
        <w:t xml:space="preserve"> </w:t>
      </w:r>
      <w:r>
        <w:t>shall validate the format of all the request parameters and reject the request if it is not correct.</w:t>
      </w:r>
    </w:p>
    <w:p w14:paraId="1D07FDEA" w14:textId="77777777" w:rsidR="00163F81" w:rsidRDefault="00163F81" w:rsidP="00163F81">
      <w:pPr>
        <w:pStyle w:val="Heading5"/>
        <w:jc w:val="both"/>
      </w:pPr>
      <w:r>
        <w:t>Http timeOut</w:t>
      </w:r>
    </w:p>
    <w:p w14:paraId="56A4AF22" w14:textId="77777777" w:rsidR="00163F81" w:rsidRPr="00DB21FD" w:rsidRDefault="00163F81" w:rsidP="00163F81">
      <w:pPr>
        <w:jc w:val="both"/>
      </w:pPr>
    </w:p>
    <w:tbl>
      <w:tblPr>
        <w:tblStyle w:val="TableGrid"/>
        <w:tblW w:w="2653" w:type="pct"/>
        <w:tblLayout w:type="fixed"/>
        <w:tblLook w:val="04A0" w:firstRow="1" w:lastRow="0" w:firstColumn="1" w:lastColumn="0" w:noHBand="0" w:noVBand="1"/>
      </w:tblPr>
      <w:tblGrid>
        <w:gridCol w:w="2718"/>
        <w:gridCol w:w="1801"/>
      </w:tblGrid>
      <w:tr w:rsidR="00E01344" w:rsidRPr="00FF4865" w14:paraId="44B0637C" w14:textId="77777777" w:rsidTr="00D55576">
        <w:trPr>
          <w:trHeight w:val="244"/>
        </w:trPr>
        <w:tc>
          <w:tcPr>
            <w:tcW w:w="3007" w:type="pct"/>
            <w:shd w:val="clear" w:color="auto" w:fill="D9D9D9" w:themeFill="background1" w:themeFillShade="D9"/>
            <w:vAlign w:val="bottom"/>
          </w:tcPr>
          <w:p w14:paraId="06DF7CE1"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46C668D4"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74113CC0" w14:textId="77777777" w:rsidTr="00D55576">
        <w:trPr>
          <w:trHeight w:val="386"/>
        </w:trPr>
        <w:tc>
          <w:tcPr>
            <w:tcW w:w="3007" w:type="pct"/>
          </w:tcPr>
          <w:p w14:paraId="3DE5570D" w14:textId="77777777" w:rsidR="00E01344" w:rsidRPr="00FF4865" w:rsidRDefault="00E01344" w:rsidP="00D55576">
            <w:pPr>
              <w:tabs>
                <w:tab w:val="left" w:pos="1114"/>
              </w:tabs>
              <w:ind w:left="360" w:hanging="360"/>
              <w:jc w:val="both"/>
              <w:rPr>
                <w:rFonts w:cs="Arial"/>
                <w:szCs w:val="20"/>
              </w:rPr>
            </w:pPr>
            <w:r>
              <w:rPr>
                <w:rFonts w:cs="Arial"/>
                <w:szCs w:val="20"/>
              </w:rPr>
              <w:t>Offline</w:t>
            </w:r>
          </w:p>
        </w:tc>
        <w:tc>
          <w:tcPr>
            <w:tcW w:w="1993" w:type="pct"/>
          </w:tcPr>
          <w:p w14:paraId="224960BF"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545488E3" w14:textId="77777777" w:rsidR="00163F81" w:rsidRDefault="00163F81" w:rsidP="00163F81">
      <w:pPr>
        <w:pStyle w:val="Heading5"/>
        <w:jc w:val="both"/>
      </w:pPr>
      <w:r>
        <w:t>Headers</w:t>
      </w:r>
    </w:p>
    <w:p w14:paraId="4A143F1C" w14:textId="77777777" w:rsidR="00163F81" w:rsidRDefault="00163F81" w:rsidP="00163F81">
      <w:pPr>
        <w:jc w:val="both"/>
      </w:pPr>
    </w:p>
    <w:tbl>
      <w:tblPr>
        <w:tblStyle w:val="TableGrid"/>
        <w:tblW w:w="9180" w:type="dxa"/>
        <w:tblLook w:val="04A0" w:firstRow="1" w:lastRow="0" w:firstColumn="1" w:lastColumn="0" w:noHBand="0" w:noVBand="1"/>
      </w:tblPr>
      <w:tblGrid>
        <w:gridCol w:w="1512"/>
        <w:gridCol w:w="1595"/>
        <w:gridCol w:w="1341"/>
        <w:gridCol w:w="4732"/>
      </w:tblGrid>
      <w:tr w:rsidR="00163F81" w14:paraId="466D3C46" w14:textId="77777777" w:rsidTr="00FE78D0">
        <w:tc>
          <w:tcPr>
            <w:tcW w:w="1512" w:type="dxa"/>
            <w:shd w:val="clear" w:color="auto" w:fill="D9D9D9" w:themeFill="background1" w:themeFillShade="D9"/>
          </w:tcPr>
          <w:p w14:paraId="05C5FC6D" w14:textId="77777777" w:rsidR="00163F81" w:rsidRDefault="00163F81" w:rsidP="00FE78D0">
            <w:pPr>
              <w:jc w:val="both"/>
            </w:pPr>
            <w:r>
              <w:t>Header Name</w:t>
            </w:r>
          </w:p>
        </w:tc>
        <w:tc>
          <w:tcPr>
            <w:tcW w:w="1595" w:type="dxa"/>
            <w:shd w:val="clear" w:color="auto" w:fill="D9D9D9" w:themeFill="background1" w:themeFillShade="D9"/>
          </w:tcPr>
          <w:p w14:paraId="1771A09D" w14:textId="77777777" w:rsidR="00163F81" w:rsidRDefault="00163F81" w:rsidP="00FE78D0">
            <w:pPr>
              <w:jc w:val="both"/>
            </w:pPr>
            <w:r>
              <w:t>Header Value</w:t>
            </w:r>
          </w:p>
        </w:tc>
        <w:tc>
          <w:tcPr>
            <w:tcW w:w="1341" w:type="dxa"/>
            <w:shd w:val="clear" w:color="auto" w:fill="D9D9D9" w:themeFill="background1" w:themeFillShade="D9"/>
          </w:tcPr>
          <w:p w14:paraId="7D2B77A8" w14:textId="77777777" w:rsidR="00163F81" w:rsidRDefault="00163F81" w:rsidP="00FE78D0">
            <w:pPr>
              <w:jc w:val="both"/>
            </w:pPr>
            <w:r>
              <w:t>Mandatory</w:t>
            </w:r>
          </w:p>
        </w:tc>
        <w:tc>
          <w:tcPr>
            <w:tcW w:w="4732" w:type="dxa"/>
            <w:shd w:val="clear" w:color="auto" w:fill="D9D9D9" w:themeFill="background1" w:themeFillShade="D9"/>
          </w:tcPr>
          <w:p w14:paraId="079A52F5" w14:textId="77777777" w:rsidR="00163F81" w:rsidRDefault="00163F81" w:rsidP="00FE78D0">
            <w:pPr>
              <w:jc w:val="both"/>
            </w:pPr>
            <w:r>
              <w:t>Description</w:t>
            </w:r>
          </w:p>
        </w:tc>
      </w:tr>
      <w:tr w:rsidR="00163F81" w14:paraId="13250D26" w14:textId="77777777" w:rsidTr="00FE78D0">
        <w:tc>
          <w:tcPr>
            <w:tcW w:w="1512" w:type="dxa"/>
          </w:tcPr>
          <w:p w14:paraId="67AE16E7" w14:textId="77777777" w:rsidR="00163F81" w:rsidRPr="0065474C" w:rsidRDefault="00163F81" w:rsidP="00FE78D0">
            <w:pPr>
              <w:jc w:val="both"/>
            </w:pPr>
            <w:r>
              <w:t>Content-Type</w:t>
            </w:r>
          </w:p>
        </w:tc>
        <w:tc>
          <w:tcPr>
            <w:tcW w:w="1595" w:type="dxa"/>
          </w:tcPr>
          <w:p w14:paraId="1CB19514" w14:textId="77777777" w:rsidR="00163F81" w:rsidRDefault="00163F81" w:rsidP="00FE78D0">
            <w:pPr>
              <w:jc w:val="both"/>
            </w:pPr>
            <w:r>
              <w:t>application/json</w:t>
            </w:r>
          </w:p>
        </w:tc>
        <w:tc>
          <w:tcPr>
            <w:tcW w:w="1341" w:type="dxa"/>
          </w:tcPr>
          <w:p w14:paraId="63B0EF17" w14:textId="77777777" w:rsidR="00163F81" w:rsidRPr="0065474C" w:rsidRDefault="00163F81" w:rsidP="00FE78D0">
            <w:pPr>
              <w:jc w:val="both"/>
            </w:pPr>
            <w:r>
              <w:t>Yes</w:t>
            </w:r>
          </w:p>
        </w:tc>
        <w:tc>
          <w:tcPr>
            <w:tcW w:w="4732" w:type="dxa"/>
          </w:tcPr>
          <w:p w14:paraId="15D1227F" w14:textId="77777777" w:rsidR="00163F81" w:rsidRPr="00BA7AFF" w:rsidRDefault="00163F81" w:rsidP="00FE78D0">
            <w:pPr>
              <w:jc w:val="both"/>
            </w:pPr>
            <w:r>
              <w:t>It specifies the format of the content in the request</w:t>
            </w:r>
          </w:p>
        </w:tc>
      </w:tr>
      <w:tr w:rsidR="00163F81" w14:paraId="6B22BAEC" w14:textId="77777777" w:rsidTr="00FE78D0">
        <w:tc>
          <w:tcPr>
            <w:tcW w:w="1512" w:type="dxa"/>
          </w:tcPr>
          <w:p w14:paraId="0F762853" w14:textId="77777777" w:rsidR="00163F81" w:rsidRPr="0065474C" w:rsidRDefault="00163F81" w:rsidP="00FE78D0">
            <w:pPr>
              <w:jc w:val="both"/>
            </w:pPr>
            <w:r>
              <w:t>Accept</w:t>
            </w:r>
          </w:p>
        </w:tc>
        <w:tc>
          <w:tcPr>
            <w:tcW w:w="1595" w:type="dxa"/>
          </w:tcPr>
          <w:p w14:paraId="42F5B080" w14:textId="77777777" w:rsidR="00163F81" w:rsidRPr="0065474C" w:rsidRDefault="00163F81" w:rsidP="00FE78D0">
            <w:pPr>
              <w:jc w:val="both"/>
            </w:pPr>
            <w:r>
              <w:t>application/json</w:t>
            </w:r>
          </w:p>
        </w:tc>
        <w:tc>
          <w:tcPr>
            <w:tcW w:w="1341" w:type="dxa"/>
          </w:tcPr>
          <w:p w14:paraId="6680E8C0" w14:textId="77777777" w:rsidR="00163F81" w:rsidRPr="0065474C" w:rsidRDefault="00163F81" w:rsidP="00FE78D0">
            <w:pPr>
              <w:jc w:val="both"/>
            </w:pPr>
            <w:r>
              <w:t>Yes</w:t>
            </w:r>
          </w:p>
        </w:tc>
        <w:tc>
          <w:tcPr>
            <w:tcW w:w="4732" w:type="dxa"/>
          </w:tcPr>
          <w:p w14:paraId="7A6E0E2D" w14:textId="77777777" w:rsidR="00163F81" w:rsidRPr="00706077" w:rsidRDefault="00163F81" w:rsidP="00FE78D0">
            <w:pPr>
              <w:jc w:val="both"/>
            </w:pPr>
            <w:r>
              <w:t>It specifies the format of the content accepted by the API invoker.</w:t>
            </w:r>
          </w:p>
        </w:tc>
      </w:tr>
    </w:tbl>
    <w:p w14:paraId="2E69E333" w14:textId="77777777" w:rsidR="00163F81" w:rsidRDefault="00163F81" w:rsidP="00163F81">
      <w:pPr>
        <w:pStyle w:val="Heading5"/>
        <w:jc w:val="both"/>
      </w:pPr>
      <w:r>
        <w:t>Body Example</w:t>
      </w:r>
    </w:p>
    <w:p w14:paraId="2F3DF1EC" w14:textId="77777777" w:rsidR="00163F81" w:rsidRPr="00F86535" w:rsidRDefault="00163F81" w:rsidP="00163F81">
      <w:pPr>
        <w:jc w:val="both"/>
      </w:pP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63F81" w14:paraId="3200EA47" w14:textId="77777777" w:rsidTr="00FE78D0">
        <w:tc>
          <w:tcPr>
            <w:tcW w:w="540" w:type="dxa"/>
            <w:shd w:val="clear" w:color="auto" w:fill="CCCCCC"/>
            <w:tcMar>
              <w:top w:w="100" w:type="dxa"/>
              <w:left w:w="100" w:type="dxa"/>
              <w:bottom w:w="100" w:type="dxa"/>
              <w:right w:w="100" w:type="dxa"/>
            </w:tcMar>
          </w:tcPr>
          <w:p w14:paraId="7676AEC4" w14:textId="77777777" w:rsidR="00163F81" w:rsidRDefault="00163F81" w:rsidP="00FE78D0">
            <w:pPr>
              <w:pStyle w:val="Normal1"/>
              <w:spacing w:line="240" w:lineRule="auto"/>
              <w:jc w:val="both"/>
            </w:pPr>
          </w:p>
        </w:tc>
        <w:tc>
          <w:tcPr>
            <w:tcW w:w="8715" w:type="dxa"/>
            <w:tcMar>
              <w:top w:w="100" w:type="dxa"/>
              <w:left w:w="100" w:type="dxa"/>
              <w:bottom w:w="100" w:type="dxa"/>
              <w:right w:w="100" w:type="dxa"/>
            </w:tcMar>
          </w:tcPr>
          <w:p w14:paraId="421B92B5" w14:textId="77777777" w:rsidR="00612725" w:rsidRPr="00612725" w:rsidRDefault="00612725" w:rsidP="00612725">
            <w:pPr>
              <w:pStyle w:val="Normal1"/>
              <w:jc w:val="both"/>
              <w:rPr>
                <w:sz w:val="20"/>
              </w:rPr>
            </w:pPr>
            <w:r w:rsidRPr="00612725">
              <w:rPr>
                <w:sz w:val="20"/>
              </w:rPr>
              <w:t>{</w:t>
            </w:r>
          </w:p>
          <w:p w14:paraId="36D80D2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callingNumber</w:t>
            </w:r>
            <w:r w:rsidR="003F5A2D">
              <w:rPr>
                <w:sz w:val="20"/>
              </w:rPr>
              <w:t>"</w:t>
            </w:r>
            <w:r w:rsidRPr="00612725">
              <w:rPr>
                <w:sz w:val="20"/>
              </w:rPr>
              <w:t>: 9999111122,</w:t>
            </w:r>
          </w:p>
          <w:p w14:paraId="197E9F57"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operator</w:t>
            </w:r>
            <w:r w:rsidR="003F5A2D">
              <w:rPr>
                <w:sz w:val="20"/>
              </w:rPr>
              <w:t>"</w:t>
            </w:r>
            <w:r w:rsidRPr="00612725">
              <w:rPr>
                <w:sz w:val="20"/>
              </w:rPr>
              <w:t xml:space="preserve">: </w:t>
            </w:r>
            <w:r w:rsidR="003F5A2D">
              <w:rPr>
                <w:sz w:val="20"/>
              </w:rPr>
              <w:t>"</w:t>
            </w:r>
            <w:r w:rsidRPr="00612725">
              <w:rPr>
                <w:sz w:val="20"/>
              </w:rPr>
              <w:t>A</w:t>
            </w:r>
            <w:r w:rsidR="003F5A2D">
              <w:rPr>
                <w:sz w:val="20"/>
              </w:rPr>
              <w:t>"</w:t>
            </w:r>
            <w:r w:rsidRPr="00612725">
              <w:rPr>
                <w:sz w:val="20"/>
              </w:rPr>
              <w:t>,</w:t>
            </w:r>
          </w:p>
          <w:p w14:paraId="29B3893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circle</w:t>
            </w:r>
            <w:r w:rsidR="003F5A2D">
              <w:rPr>
                <w:sz w:val="20"/>
              </w:rPr>
              <w:t>"</w:t>
            </w:r>
            <w:r w:rsidRPr="00612725">
              <w:rPr>
                <w:sz w:val="20"/>
              </w:rPr>
              <w:t xml:space="preserve">: </w:t>
            </w:r>
            <w:r w:rsidR="003F5A2D">
              <w:rPr>
                <w:sz w:val="20"/>
              </w:rPr>
              <w:t>"</w:t>
            </w:r>
            <w:r w:rsidRPr="00612725">
              <w:rPr>
                <w:sz w:val="20"/>
              </w:rPr>
              <w:t>AP</w:t>
            </w:r>
            <w:r w:rsidR="003F5A2D">
              <w:rPr>
                <w:sz w:val="20"/>
              </w:rPr>
              <w:t>"</w:t>
            </w:r>
            <w:r w:rsidRPr="00612725">
              <w:rPr>
                <w:sz w:val="20"/>
              </w:rPr>
              <w:t>,</w:t>
            </w:r>
          </w:p>
          <w:p w14:paraId="67A42785"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callId</w:t>
            </w:r>
            <w:r w:rsidR="003F5A2D">
              <w:rPr>
                <w:sz w:val="20"/>
              </w:rPr>
              <w:t>"</w:t>
            </w:r>
            <w:r w:rsidRPr="00612725">
              <w:rPr>
                <w:sz w:val="20"/>
              </w:rPr>
              <w:t>: 123456789,</w:t>
            </w:r>
          </w:p>
          <w:p w14:paraId="1F8D150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callStartTime</w:t>
            </w:r>
            <w:r w:rsidR="003F5A2D">
              <w:rPr>
                <w:sz w:val="20"/>
              </w:rPr>
              <w:t>"</w:t>
            </w:r>
            <w:r w:rsidRPr="00612725">
              <w:rPr>
                <w:sz w:val="20"/>
              </w:rPr>
              <w:t>: 1422879837,</w:t>
            </w:r>
          </w:p>
          <w:p w14:paraId="026C5CC0"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callEndTime</w:t>
            </w:r>
            <w:r w:rsidR="003F5A2D">
              <w:rPr>
                <w:sz w:val="20"/>
              </w:rPr>
              <w:t>"</w:t>
            </w:r>
            <w:r w:rsidRPr="00612725">
              <w:rPr>
                <w:sz w:val="20"/>
              </w:rPr>
              <w:t>: 1422879843,</w:t>
            </w:r>
          </w:p>
          <w:p w14:paraId="122EF5D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callDurationInPulses</w:t>
            </w:r>
            <w:r w:rsidR="003F5A2D">
              <w:rPr>
                <w:sz w:val="20"/>
              </w:rPr>
              <w:t>"</w:t>
            </w:r>
            <w:r w:rsidRPr="00612725">
              <w:rPr>
                <w:sz w:val="20"/>
              </w:rPr>
              <w:t>: 8,</w:t>
            </w:r>
          </w:p>
          <w:p w14:paraId="2E9AD709"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callStatus</w:t>
            </w:r>
            <w:r w:rsidR="003F5A2D">
              <w:rPr>
                <w:sz w:val="20"/>
              </w:rPr>
              <w:t>"</w:t>
            </w:r>
            <w:r w:rsidRPr="00612725">
              <w:rPr>
                <w:sz w:val="20"/>
              </w:rPr>
              <w:t>: 1,</w:t>
            </w:r>
          </w:p>
          <w:p w14:paraId="05384426"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callDisconnectReason</w:t>
            </w:r>
            <w:r w:rsidR="003F5A2D">
              <w:rPr>
                <w:sz w:val="20"/>
              </w:rPr>
              <w:t>"</w:t>
            </w:r>
            <w:r w:rsidRPr="00612725">
              <w:rPr>
                <w:sz w:val="20"/>
              </w:rPr>
              <w:t>: 1,</w:t>
            </w:r>
          </w:p>
          <w:p w14:paraId="5A9B0B0B"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w:t>
            </w:r>
            <w:r w:rsidR="003F5A2D">
              <w:rPr>
                <w:sz w:val="20"/>
              </w:rPr>
              <w:t>"</w:t>
            </w:r>
            <w:r w:rsidRPr="00612725">
              <w:rPr>
                <w:sz w:val="20"/>
              </w:rPr>
              <w:t>: [</w:t>
            </w:r>
          </w:p>
          <w:p w14:paraId="09038967" w14:textId="77777777" w:rsidR="00612725" w:rsidRPr="00612725" w:rsidRDefault="00612725" w:rsidP="00612725">
            <w:pPr>
              <w:pStyle w:val="Normal1"/>
              <w:jc w:val="both"/>
              <w:rPr>
                <w:sz w:val="20"/>
              </w:rPr>
            </w:pPr>
            <w:r w:rsidRPr="00612725">
              <w:rPr>
                <w:sz w:val="20"/>
              </w:rPr>
              <w:t xml:space="preserve">        {</w:t>
            </w:r>
          </w:p>
          <w:p w14:paraId="67BAF72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12345678-9..</w:t>
            </w:r>
            <w:r w:rsidR="003F5A2D">
              <w:rPr>
                <w:sz w:val="20"/>
              </w:rPr>
              <w:t>"</w:t>
            </w:r>
            <w:r w:rsidRPr="00612725">
              <w:rPr>
                <w:sz w:val="20"/>
              </w:rPr>
              <w:t>,</w:t>
            </w:r>
          </w:p>
          <w:p w14:paraId="0AA9737C"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48WeeksPack</w:t>
            </w:r>
            <w:r w:rsidR="003F5A2D">
              <w:rPr>
                <w:sz w:val="20"/>
              </w:rPr>
              <w:t>"</w:t>
            </w:r>
            <w:r w:rsidRPr="00612725">
              <w:rPr>
                <w:sz w:val="20"/>
              </w:rPr>
              <w:t>,</w:t>
            </w:r>
          </w:p>
          <w:p w14:paraId="21C0125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2_2</w:t>
            </w:r>
            <w:r w:rsidR="003F5A2D">
              <w:rPr>
                <w:sz w:val="20"/>
              </w:rPr>
              <w:t>"</w:t>
            </w:r>
            <w:r w:rsidRPr="00612725">
              <w:rPr>
                <w:sz w:val="20"/>
              </w:rPr>
              <w:t>,</w:t>
            </w:r>
          </w:p>
          <w:p w14:paraId="608D946F"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328462EE"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startTime</w:t>
            </w:r>
            <w:r w:rsidR="003F5A2D">
              <w:rPr>
                <w:sz w:val="20"/>
              </w:rPr>
              <w:t>"</w:t>
            </w:r>
            <w:r w:rsidRPr="00612725">
              <w:rPr>
                <w:sz w:val="20"/>
              </w:rPr>
              <w:t>: 1200000000,</w:t>
            </w:r>
          </w:p>
          <w:p w14:paraId="1BD420ED"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33FFDD1F" w14:textId="77777777" w:rsidR="00612725" w:rsidRPr="00612725" w:rsidRDefault="00612725" w:rsidP="00612725">
            <w:pPr>
              <w:pStyle w:val="Normal1"/>
              <w:jc w:val="both"/>
              <w:rPr>
                <w:sz w:val="20"/>
              </w:rPr>
            </w:pPr>
            <w:r w:rsidRPr="00612725">
              <w:rPr>
                <w:sz w:val="20"/>
              </w:rPr>
              <w:t xml:space="preserve">        },</w:t>
            </w:r>
          </w:p>
          <w:p w14:paraId="79D2AA80" w14:textId="77777777" w:rsidR="00612725" w:rsidRPr="00612725" w:rsidRDefault="00612725" w:rsidP="00612725">
            <w:pPr>
              <w:pStyle w:val="Normal1"/>
              <w:jc w:val="both"/>
              <w:rPr>
                <w:sz w:val="20"/>
              </w:rPr>
            </w:pPr>
            <w:r w:rsidRPr="00612725">
              <w:rPr>
                <w:sz w:val="20"/>
              </w:rPr>
              <w:t xml:space="preserve">        {</w:t>
            </w:r>
          </w:p>
          <w:p w14:paraId="21E3F23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subscriptionId</w:t>
            </w:r>
            <w:r w:rsidR="003F5A2D">
              <w:rPr>
                <w:sz w:val="20"/>
              </w:rPr>
              <w:t>"</w:t>
            </w:r>
            <w:r w:rsidRPr="00612725">
              <w:rPr>
                <w:sz w:val="20"/>
              </w:rPr>
              <w:t xml:space="preserve">: </w:t>
            </w:r>
            <w:r w:rsidR="003F5A2D">
              <w:rPr>
                <w:sz w:val="20"/>
              </w:rPr>
              <w:t>"</w:t>
            </w:r>
            <w:r w:rsidRPr="00612725">
              <w:rPr>
                <w:sz w:val="20"/>
              </w:rPr>
              <w:t>11111111-1..</w:t>
            </w:r>
            <w:r w:rsidR="003F5A2D">
              <w:rPr>
                <w:sz w:val="20"/>
              </w:rPr>
              <w:t>"</w:t>
            </w:r>
            <w:r w:rsidRPr="00612725">
              <w:rPr>
                <w:sz w:val="20"/>
              </w:rPr>
              <w:t>,</w:t>
            </w:r>
          </w:p>
          <w:p w14:paraId="40CF788D" w14:textId="5A9855F3"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subscriptionPack</w:t>
            </w:r>
            <w:r w:rsidR="003F5A2D">
              <w:rPr>
                <w:sz w:val="20"/>
              </w:rPr>
              <w:t>"</w:t>
            </w:r>
            <w:r w:rsidRPr="00612725">
              <w:rPr>
                <w:sz w:val="20"/>
              </w:rPr>
              <w:t xml:space="preserve">: </w:t>
            </w:r>
            <w:r w:rsidR="003F5A2D">
              <w:rPr>
                <w:sz w:val="20"/>
              </w:rPr>
              <w:t>"</w:t>
            </w:r>
            <w:r w:rsidRPr="00612725">
              <w:rPr>
                <w:sz w:val="20"/>
              </w:rPr>
              <w:t>7</w:t>
            </w:r>
            <w:r w:rsidR="001F21F0">
              <w:rPr>
                <w:sz w:val="20"/>
              </w:rPr>
              <w:t>2</w:t>
            </w:r>
            <w:r w:rsidRPr="00612725">
              <w:rPr>
                <w:sz w:val="20"/>
              </w:rPr>
              <w:t>WeeksPack</w:t>
            </w:r>
            <w:r w:rsidR="003F5A2D">
              <w:rPr>
                <w:sz w:val="20"/>
              </w:rPr>
              <w:t>"</w:t>
            </w:r>
            <w:r w:rsidRPr="00612725">
              <w:rPr>
                <w:sz w:val="20"/>
              </w:rPr>
              <w:t>,</w:t>
            </w:r>
          </w:p>
          <w:p w14:paraId="725093E2"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inboxWeekId</w:t>
            </w:r>
            <w:r w:rsidR="003F5A2D">
              <w:rPr>
                <w:sz w:val="20"/>
              </w:rPr>
              <w:t>"</w:t>
            </w:r>
            <w:r w:rsidRPr="00612725">
              <w:rPr>
                <w:sz w:val="20"/>
              </w:rPr>
              <w:t xml:space="preserve">: </w:t>
            </w:r>
            <w:r w:rsidR="003F5A2D">
              <w:rPr>
                <w:sz w:val="20"/>
              </w:rPr>
              <w:t>"</w:t>
            </w:r>
            <w:r w:rsidRPr="00612725">
              <w:rPr>
                <w:sz w:val="20"/>
              </w:rPr>
              <w:t>10_1</w:t>
            </w:r>
            <w:r w:rsidR="003F5A2D">
              <w:rPr>
                <w:sz w:val="20"/>
              </w:rPr>
              <w:t>"</w:t>
            </w:r>
            <w:r w:rsidRPr="00612725">
              <w:rPr>
                <w:sz w:val="20"/>
              </w:rPr>
              <w:t>,</w:t>
            </w:r>
          </w:p>
          <w:p w14:paraId="18463D11"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contentFileName</w:t>
            </w:r>
            <w:r w:rsidR="003F5A2D">
              <w:rPr>
                <w:sz w:val="20"/>
              </w:rPr>
              <w:t>"</w:t>
            </w:r>
            <w:r w:rsidRPr="00612725">
              <w:rPr>
                <w:sz w:val="20"/>
              </w:rPr>
              <w:t xml:space="preserve">: </w:t>
            </w:r>
            <w:r w:rsidR="003F5A2D">
              <w:rPr>
                <w:sz w:val="20"/>
              </w:rPr>
              <w:t>"</w:t>
            </w:r>
            <w:r w:rsidRPr="00612725">
              <w:rPr>
                <w:sz w:val="20"/>
              </w:rPr>
              <w:t>xyz.wav</w:t>
            </w:r>
            <w:r w:rsidR="003F5A2D">
              <w:rPr>
                <w:sz w:val="20"/>
              </w:rPr>
              <w:t>"</w:t>
            </w:r>
            <w:r w:rsidRPr="00612725">
              <w:rPr>
                <w:sz w:val="20"/>
              </w:rPr>
              <w:t>,</w:t>
            </w:r>
          </w:p>
          <w:p w14:paraId="59A1614F" w14:textId="77777777" w:rsidR="00612725" w:rsidRPr="00612725" w:rsidRDefault="00612725" w:rsidP="00612725">
            <w:pPr>
              <w:pStyle w:val="Normal1"/>
              <w:jc w:val="both"/>
              <w:rPr>
                <w:sz w:val="20"/>
              </w:rPr>
            </w:pPr>
            <w:r w:rsidRPr="00612725">
              <w:rPr>
                <w:sz w:val="20"/>
              </w:rPr>
              <w:lastRenderedPageBreak/>
              <w:t xml:space="preserve">            </w:t>
            </w:r>
            <w:r w:rsidR="003F5A2D">
              <w:rPr>
                <w:sz w:val="20"/>
              </w:rPr>
              <w:t>"</w:t>
            </w:r>
            <w:r w:rsidRPr="00612725">
              <w:rPr>
                <w:sz w:val="20"/>
              </w:rPr>
              <w:t>startTime</w:t>
            </w:r>
            <w:r w:rsidR="003F5A2D">
              <w:rPr>
                <w:sz w:val="20"/>
              </w:rPr>
              <w:t>"</w:t>
            </w:r>
            <w:r w:rsidRPr="00612725">
              <w:rPr>
                <w:sz w:val="20"/>
              </w:rPr>
              <w:t>: 1200000000,</w:t>
            </w:r>
          </w:p>
          <w:p w14:paraId="1F1EED04" w14:textId="77777777" w:rsidR="00612725" w:rsidRPr="00612725" w:rsidRDefault="00612725" w:rsidP="00612725">
            <w:pPr>
              <w:pStyle w:val="Normal1"/>
              <w:jc w:val="both"/>
              <w:rPr>
                <w:sz w:val="20"/>
              </w:rPr>
            </w:pPr>
            <w:r w:rsidRPr="00612725">
              <w:rPr>
                <w:sz w:val="20"/>
              </w:rPr>
              <w:t xml:space="preserve">            </w:t>
            </w:r>
            <w:r w:rsidR="003F5A2D">
              <w:rPr>
                <w:sz w:val="20"/>
              </w:rPr>
              <w:t>"</w:t>
            </w:r>
            <w:r w:rsidRPr="00612725">
              <w:rPr>
                <w:sz w:val="20"/>
              </w:rPr>
              <w:t>endTime</w:t>
            </w:r>
            <w:r w:rsidR="003F5A2D">
              <w:rPr>
                <w:sz w:val="20"/>
              </w:rPr>
              <w:t>"</w:t>
            </w:r>
            <w:r w:rsidRPr="00612725">
              <w:rPr>
                <w:sz w:val="20"/>
              </w:rPr>
              <w:t>: 1222222221</w:t>
            </w:r>
          </w:p>
          <w:p w14:paraId="007779B7" w14:textId="77777777" w:rsidR="00612725" w:rsidRPr="00612725" w:rsidRDefault="00612725" w:rsidP="00612725">
            <w:pPr>
              <w:pStyle w:val="Normal1"/>
              <w:jc w:val="both"/>
              <w:rPr>
                <w:sz w:val="20"/>
              </w:rPr>
            </w:pPr>
            <w:r w:rsidRPr="00612725">
              <w:rPr>
                <w:sz w:val="20"/>
              </w:rPr>
              <w:t xml:space="preserve">        }</w:t>
            </w:r>
          </w:p>
          <w:p w14:paraId="02850AFF" w14:textId="77777777" w:rsidR="00612725" w:rsidRPr="00612725" w:rsidRDefault="00612725" w:rsidP="00612725">
            <w:pPr>
              <w:pStyle w:val="Normal1"/>
              <w:jc w:val="both"/>
              <w:rPr>
                <w:sz w:val="20"/>
              </w:rPr>
            </w:pPr>
            <w:r w:rsidRPr="00612725">
              <w:rPr>
                <w:sz w:val="20"/>
              </w:rPr>
              <w:t xml:space="preserve">    ]</w:t>
            </w:r>
          </w:p>
          <w:p w14:paraId="45037DE1" w14:textId="77777777" w:rsidR="00163F81" w:rsidRPr="00031093" w:rsidRDefault="00612725" w:rsidP="00FE78D0">
            <w:pPr>
              <w:pStyle w:val="Normal1"/>
              <w:spacing w:line="240" w:lineRule="auto"/>
              <w:jc w:val="both"/>
              <w:rPr>
                <w:sz w:val="20"/>
              </w:rPr>
            </w:pPr>
            <w:r w:rsidRPr="00612725">
              <w:rPr>
                <w:sz w:val="20"/>
              </w:rPr>
              <w:t>}</w:t>
            </w:r>
            <w:r w:rsidR="003F5A2D">
              <w:rPr>
                <w:sz w:val="20"/>
              </w:rPr>
              <w:t>""""""""""""""""""""""""""""""""""""""""</w:t>
            </w:r>
            <w:r w:rsidR="003F5A2D">
              <w:rPr>
                <w:color w:val="auto"/>
                <w:sz w:val="20"/>
                <w:lang w:val="en-US" w:eastAsia="en-US"/>
              </w:rPr>
              <w:t>""""</w:t>
            </w:r>
            <w:r w:rsidR="003F5A2D">
              <w:rPr>
                <w:sz w:val="20"/>
              </w:rPr>
              <w:t>"""""""""""""""""</w:t>
            </w:r>
            <w:r w:rsidR="003F5A2D">
              <w:rPr>
                <w:color w:val="auto"/>
                <w:sz w:val="20"/>
                <w:lang w:val="en-US" w:eastAsia="en-US"/>
              </w:rPr>
              <w:t>""""</w:t>
            </w:r>
            <w:r w:rsidR="003F5A2D">
              <w:rPr>
                <w:sz w:val="20"/>
              </w:rPr>
              <w:t>"</w:t>
            </w:r>
          </w:p>
        </w:tc>
      </w:tr>
    </w:tbl>
    <w:p w14:paraId="68288699" w14:textId="77777777" w:rsidR="00163F81" w:rsidRDefault="00163F81" w:rsidP="00163F81">
      <w:pPr>
        <w:jc w:val="both"/>
      </w:pPr>
    </w:p>
    <w:p w14:paraId="75C08F7E" w14:textId="77777777" w:rsidR="00163F81" w:rsidRDefault="00163F81" w:rsidP="00163F81">
      <w:pPr>
        <w:pStyle w:val="Heading5"/>
        <w:jc w:val="both"/>
      </w:pPr>
      <w:r>
        <w:t>Body Elements</w:t>
      </w:r>
    </w:p>
    <w:p w14:paraId="774DD4E6" w14:textId="77777777" w:rsidR="00163F81" w:rsidRPr="004A1E9E" w:rsidRDefault="00163F81" w:rsidP="00163F81">
      <w:pPr>
        <w:jc w:val="both"/>
        <w:rPr>
          <w:shd w:val="clear" w:color="auto" w:fill="FFFFFF"/>
        </w:rPr>
      </w:pPr>
    </w:p>
    <w:tbl>
      <w:tblPr>
        <w:tblStyle w:val="TableGrid"/>
        <w:tblW w:w="5400" w:type="pct"/>
        <w:tblLayout w:type="fixed"/>
        <w:tblLook w:val="04A0" w:firstRow="1" w:lastRow="0" w:firstColumn="1" w:lastColumn="0" w:noHBand="0" w:noVBand="1"/>
      </w:tblPr>
      <w:tblGrid>
        <w:gridCol w:w="535"/>
        <w:gridCol w:w="1687"/>
        <w:gridCol w:w="1260"/>
        <w:gridCol w:w="1256"/>
        <w:gridCol w:w="2031"/>
        <w:gridCol w:w="2428"/>
      </w:tblGrid>
      <w:tr w:rsidR="00163F81" w:rsidRPr="00DE1B6A" w14:paraId="292CB994" w14:textId="77777777" w:rsidTr="00FE78D0">
        <w:trPr>
          <w:trHeight w:val="244"/>
        </w:trPr>
        <w:tc>
          <w:tcPr>
            <w:tcW w:w="291" w:type="pct"/>
            <w:shd w:val="clear" w:color="auto" w:fill="D9D9D9" w:themeFill="background1" w:themeFillShade="D9"/>
          </w:tcPr>
          <w:p w14:paraId="7FED6CC5" w14:textId="77777777" w:rsidR="00163F81" w:rsidRPr="00DE1B6A" w:rsidRDefault="00163F81" w:rsidP="00FE78D0">
            <w:pPr>
              <w:jc w:val="both"/>
            </w:pPr>
            <w:r w:rsidRPr="00DE1B6A">
              <w:t>#</w:t>
            </w:r>
          </w:p>
        </w:tc>
        <w:tc>
          <w:tcPr>
            <w:tcW w:w="917" w:type="pct"/>
            <w:shd w:val="clear" w:color="auto" w:fill="D9D9D9" w:themeFill="background1" w:themeFillShade="D9"/>
          </w:tcPr>
          <w:p w14:paraId="5272AD16" w14:textId="77777777" w:rsidR="00163F81" w:rsidRPr="00DE1B6A" w:rsidRDefault="00163F81" w:rsidP="00FE78D0">
            <w:pPr>
              <w:jc w:val="both"/>
            </w:pPr>
            <w:r w:rsidRPr="00DE1B6A">
              <w:t>Element Name</w:t>
            </w:r>
          </w:p>
        </w:tc>
        <w:tc>
          <w:tcPr>
            <w:tcW w:w="685" w:type="pct"/>
            <w:shd w:val="clear" w:color="auto" w:fill="D9D9D9" w:themeFill="background1" w:themeFillShade="D9"/>
          </w:tcPr>
          <w:p w14:paraId="14671803" w14:textId="77777777" w:rsidR="00163F81" w:rsidRPr="00DE1B6A" w:rsidRDefault="00163F81" w:rsidP="00FE78D0">
            <w:pPr>
              <w:jc w:val="both"/>
            </w:pPr>
            <w:r w:rsidRPr="00DE1B6A">
              <w:t>Mandatory</w:t>
            </w:r>
          </w:p>
        </w:tc>
        <w:tc>
          <w:tcPr>
            <w:tcW w:w="683" w:type="pct"/>
            <w:shd w:val="clear" w:color="auto" w:fill="D9D9D9" w:themeFill="background1" w:themeFillShade="D9"/>
          </w:tcPr>
          <w:p w14:paraId="5210D799" w14:textId="77777777" w:rsidR="00163F81" w:rsidRPr="00DE1B6A" w:rsidRDefault="00163F81" w:rsidP="00FE78D0">
            <w:pPr>
              <w:jc w:val="both"/>
            </w:pPr>
            <w:r w:rsidRPr="00DE1B6A">
              <w:t>Data type</w:t>
            </w:r>
          </w:p>
        </w:tc>
        <w:tc>
          <w:tcPr>
            <w:tcW w:w="1104" w:type="pct"/>
            <w:shd w:val="clear" w:color="auto" w:fill="D9D9D9" w:themeFill="background1" w:themeFillShade="D9"/>
          </w:tcPr>
          <w:p w14:paraId="6B2BDE5F" w14:textId="77777777" w:rsidR="00163F81" w:rsidRPr="00DE1B6A" w:rsidRDefault="00163F81" w:rsidP="00FE78D0">
            <w:pPr>
              <w:jc w:val="both"/>
            </w:pPr>
            <w:r>
              <w:t>Range</w:t>
            </w:r>
          </w:p>
        </w:tc>
        <w:tc>
          <w:tcPr>
            <w:tcW w:w="1320" w:type="pct"/>
            <w:shd w:val="clear" w:color="auto" w:fill="D9D9D9" w:themeFill="background1" w:themeFillShade="D9"/>
          </w:tcPr>
          <w:p w14:paraId="0CFEE1E5" w14:textId="77777777" w:rsidR="00163F81" w:rsidRPr="00DE1B6A" w:rsidRDefault="00163F81" w:rsidP="00FE78D0">
            <w:pPr>
              <w:jc w:val="both"/>
            </w:pPr>
            <w:r>
              <w:t>Description</w:t>
            </w:r>
          </w:p>
        </w:tc>
      </w:tr>
      <w:tr w:rsidR="00163F81" w14:paraId="1842E1BE" w14:textId="77777777" w:rsidTr="00FE78D0">
        <w:trPr>
          <w:trHeight w:val="244"/>
        </w:trPr>
        <w:tc>
          <w:tcPr>
            <w:tcW w:w="291" w:type="pct"/>
          </w:tcPr>
          <w:p w14:paraId="33D81CC3" w14:textId="77777777" w:rsidR="00163F81" w:rsidRPr="007E3E1F" w:rsidRDefault="00163F81" w:rsidP="00FE78D0">
            <w:pPr>
              <w:jc w:val="both"/>
            </w:pPr>
            <w:r w:rsidRPr="007E3E1F">
              <w:t>1</w:t>
            </w:r>
          </w:p>
        </w:tc>
        <w:tc>
          <w:tcPr>
            <w:tcW w:w="917" w:type="pct"/>
          </w:tcPr>
          <w:p w14:paraId="04D42EF3" w14:textId="77777777" w:rsidR="00163F81" w:rsidRDefault="00163F81" w:rsidP="00FE78D0">
            <w:pPr>
              <w:jc w:val="both"/>
            </w:pPr>
            <w:r>
              <w:t>call</w:t>
            </w:r>
            <w:r w:rsidR="00D704C5">
              <w:t>ing</w:t>
            </w:r>
            <w:r>
              <w:t>Number</w:t>
            </w:r>
          </w:p>
        </w:tc>
        <w:tc>
          <w:tcPr>
            <w:tcW w:w="685" w:type="pct"/>
          </w:tcPr>
          <w:p w14:paraId="5B19C60A" w14:textId="77777777" w:rsidR="00163F81" w:rsidRDefault="00163F81" w:rsidP="00FE78D0">
            <w:pPr>
              <w:jc w:val="both"/>
            </w:pPr>
            <w:r>
              <w:t>Yes</w:t>
            </w:r>
          </w:p>
        </w:tc>
        <w:tc>
          <w:tcPr>
            <w:tcW w:w="683" w:type="pct"/>
          </w:tcPr>
          <w:p w14:paraId="06CF5C75" w14:textId="77777777" w:rsidR="00163F81" w:rsidRDefault="00163F81" w:rsidP="00FE78D0">
            <w:pPr>
              <w:jc w:val="both"/>
            </w:pPr>
            <w:r>
              <w:t>Number (10 digits)</w:t>
            </w:r>
          </w:p>
        </w:tc>
        <w:tc>
          <w:tcPr>
            <w:tcW w:w="1104" w:type="pct"/>
          </w:tcPr>
          <w:p w14:paraId="5C1A9A6B" w14:textId="77777777" w:rsidR="00163F81" w:rsidRDefault="00163F81" w:rsidP="00FE78D0">
            <w:pPr>
              <w:jc w:val="both"/>
            </w:pPr>
            <w:r>
              <w:t>10 Digits (all digits must be present)</w:t>
            </w:r>
          </w:p>
        </w:tc>
        <w:tc>
          <w:tcPr>
            <w:tcW w:w="1320" w:type="pct"/>
          </w:tcPr>
          <w:p w14:paraId="03A2D144" w14:textId="77777777" w:rsidR="00163F81" w:rsidRDefault="00163F81" w:rsidP="00FE78D0">
            <w:pPr>
              <w:jc w:val="both"/>
            </w:pPr>
            <w:r>
              <w:t>10-digit mobile number of the caller</w:t>
            </w:r>
          </w:p>
        </w:tc>
      </w:tr>
      <w:tr w:rsidR="00163F81" w14:paraId="3780D030" w14:textId="77777777" w:rsidTr="00FE78D0">
        <w:trPr>
          <w:trHeight w:val="244"/>
        </w:trPr>
        <w:tc>
          <w:tcPr>
            <w:tcW w:w="291" w:type="pct"/>
          </w:tcPr>
          <w:p w14:paraId="58DAE6CD" w14:textId="77777777" w:rsidR="00163F81" w:rsidRPr="007E3E1F" w:rsidRDefault="00163F81" w:rsidP="00FE78D0">
            <w:pPr>
              <w:jc w:val="both"/>
            </w:pPr>
            <w:r w:rsidRPr="007E3E1F">
              <w:t>2</w:t>
            </w:r>
          </w:p>
        </w:tc>
        <w:tc>
          <w:tcPr>
            <w:tcW w:w="917" w:type="pct"/>
          </w:tcPr>
          <w:p w14:paraId="60D529D3" w14:textId="77777777" w:rsidR="00163F81" w:rsidRDefault="00163F81" w:rsidP="00FE78D0">
            <w:pPr>
              <w:jc w:val="both"/>
            </w:pPr>
            <w:r>
              <w:t>o</w:t>
            </w:r>
            <w:r w:rsidRPr="004112C6">
              <w:t>perator</w:t>
            </w:r>
          </w:p>
        </w:tc>
        <w:tc>
          <w:tcPr>
            <w:tcW w:w="685" w:type="pct"/>
          </w:tcPr>
          <w:p w14:paraId="6CB27E4F" w14:textId="7996AA32" w:rsidR="00163F81" w:rsidRDefault="00920DE0" w:rsidP="00FE78D0">
            <w:pPr>
              <w:jc w:val="both"/>
            </w:pPr>
            <w:r>
              <w:t>No</w:t>
            </w:r>
          </w:p>
        </w:tc>
        <w:tc>
          <w:tcPr>
            <w:tcW w:w="683" w:type="pct"/>
          </w:tcPr>
          <w:p w14:paraId="16A483CE" w14:textId="77777777" w:rsidR="00163F81" w:rsidRDefault="00163F81" w:rsidP="00FE78D0">
            <w:pPr>
              <w:jc w:val="both"/>
            </w:pPr>
            <w:r>
              <w:t>String (Max 255 chars)</w:t>
            </w:r>
          </w:p>
        </w:tc>
        <w:tc>
          <w:tcPr>
            <w:tcW w:w="1104" w:type="pct"/>
          </w:tcPr>
          <w:p w14:paraId="406126EA" w14:textId="77777777" w:rsidR="00163F81" w:rsidRPr="00FB6E57" w:rsidRDefault="00163F81" w:rsidP="00FE78D0">
            <w:pPr>
              <w:jc w:val="both"/>
            </w:pPr>
            <w:r w:rsidRPr="00FB6E57">
              <w:t xml:space="preserve">Refer </w:t>
            </w:r>
            <w:r w:rsidR="001639D2" w:rsidRPr="00FB6E57">
              <w:fldChar w:fldCharType="begin"/>
            </w:r>
            <w:r w:rsidRPr="00FB6E57">
              <w:instrText xml:space="preserve"> REF _Ref409275804 \r \h </w:instrText>
            </w:r>
            <w:r w:rsidR="001639D2" w:rsidRPr="00FB6E57">
              <w:fldChar w:fldCharType="separate"/>
            </w:r>
            <w:r w:rsidR="00C9141F">
              <w:t>5.4</w:t>
            </w:r>
            <w:r w:rsidR="001639D2" w:rsidRPr="00FB6E57">
              <w:fldChar w:fldCharType="end"/>
            </w:r>
          </w:p>
        </w:tc>
        <w:tc>
          <w:tcPr>
            <w:tcW w:w="1320" w:type="pct"/>
          </w:tcPr>
          <w:p w14:paraId="6A1EB7DF" w14:textId="77777777" w:rsidR="00163F81" w:rsidRDefault="00163F81" w:rsidP="00FE78D0">
            <w:pPr>
              <w:jc w:val="both"/>
            </w:pPr>
            <w:r>
              <w:t>O</w:t>
            </w:r>
            <w:r w:rsidRPr="00CA7393">
              <w:t>perator of caller</w:t>
            </w:r>
          </w:p>
        </w:tc>
      </w:tr>
      <w:tr w:rsidR="00163F81" w14:paraId="650D7186" w14:textId="77777777" w:rsidTr="00FE78D0">
        <w:trPr>
          <w:trHeight w:val="244"/>
        </w:trPr>
        <w:tc>
          <w:tcPr>
            <w:tcW w:w="291" w:type="pct"/>
          </w:tcPr>
          <w:p w14:paraId="63BF83AC" w14:textId="77777777" w:rsidR="00163F81" w:rsidRPr="007E3E1F" w:rsidRDefault="00163F81" w:rsidP="00FE78D0">
            <w:pPr>
              <w:jc w:val="both"/>
            </w:pPr>
            <w:r w:rsidRPr="007E3E1F">
              <w:t>3</w:t>
            </w:r>
          </w:p>
        </w:tc>
        <w:tc>
          <w:tcPr>
            <w:tcW w:w="917" w:type="pct"/>
          </w:tcPr>
          <w:p w14:paraId="452B4D34" w14:textId="77777777" w:rsidR="00163F81" w:rsidRPr="004112C6" w:rsidRDefault="00163F81" w:rsidP="00FE78D0">
            <w:pPr>
              <w:jc w:val="both"/>
            </w:pPr>
            <w:r>
              <w:t>c</w:t>
            </w:r>
            <w:r w:rsidRPr="004112C6">
              <w:t>ircle</w:t>
            </w:r>
          </w:p>
        </w:tc>
        <w:tc>
          <w:tcPr>
            <w:tcW w:w="685" w:type="pct"/>
          </w:tcPr>
          <w:p w14:paraId="293D9710" w14:textId="240C47DC" w:rsidR="00163F81" w:rsidRPr="009C5A03" w:rsidRDefault="00920DE0" w:rsidP="00FE78D0">
            <w:pPr>
              <w:jc w:val="both"/>
            </w:pPr>
            <w:r>
              <w:t>No</w:t>
            </w:r>
          </w:p>
        </w:tc>
        <w:tc>
          <w:tcPr>
            <w:tcW w:w="683" w:type="pct"/>
          </w:tcPr>
          <w:p w14:paraId="3AD90C1E" w14:textId="77777777" w:rsidR="00163F81" w:rsidRDefault="00163F81" w:rsidP="00FE78D0">
            <w:pPr>
              <w:jc w:val="both"/>
            </w:pPr>
            <w:r>
              <w:t>String (Max 255 chars)</w:t>
            </w:r>
          </w:p>
        </w:tc>
        <w:tc>
          <w:tcPr>
            <w:tcW w:w="1104" w:type="pct"/>
          </w:tcPr>
          <w:p w14:paraId="33B2A36E" w14:textId="77777777" w:rsidR="00163F81" w:rsidRPr="00FB6E57" w:rsidRDefault="00163F81" w:rsidP="00FE78D0">
            <w:pPr>
              <w:jc w:val="both"/>
            </w:pPr>
            <w:r w:rsidRPr="00FB6E57">
              <w:t xml:space="preserve">Refer </w:t>
            </w:r>
            <w:r w:rsidR="001639D2">
              <w:fldChar w:fldCharType="begin"/>
            </w:r>
            <w:r>
              <w:instrText xml:space="preserve"> REF _Ref409275830 \r \h </w:instrText>
            </w:r>
            <w:r w:rsidR="001639D2">
              <w:fldChar w:fldCharType="separate"/>
            </w:r>
            <w:r w:rsidR="00C9141F">
              <w:t>5.3</w:t>
            </w:r>
            <w:r w:rsidR="001639D2">
              <w:fldChar w:fldCharType="end"/>
            </w:r>
          </w:p>
        </w:tc>
        <w:tc>
          <w:tcPr>
            <w:tcW w:w="1320" w:type="pct"/>
          </w:tcPr>
          <w:p w14:paraId="67348634" w14:textId="77777777" w:rsidR="00163F81" w:rsidRPr="00CA7393" w:rsidRDefault="00163F81" w:rsidP="00FE78D0">
            <w:pPr>
              <w:jc w:val="both"/>
            </w:pPr>
            <w:r w:rsidRPr="00CA7393">
              <w:t>operator circle from where the call</w:t>
            </w:r>
            <w:r>
              <w:t xml:space="preserve"> is originating</w:t>
            </w:r>
          </w:p>
        </w:tc>
      </w:tr>
      <w:tr w:rsidR="00163F81" w14:paraId="04CD053D" w14:textId="77777777" w:rsidTr="00FE78D0">
        <w:trPr>
          <w:trHeight w:val="244"/>
        </w:trPr>
        <w:tc>
          <w:tcPr>
            <w:tcW w:w="291" w:type="pct"/>
          </w:tcPr>
          <w:p w14:paraId="4FC90C74" w14:textId="77777777" w:rsidR="00163F81" w:rsidRPr="007E3E1F" w:rsidRDefault="00163F81" w:rsidP="00FE78D0">
            <w:pPr>
              <w:jc w:val="both"/>
            </w:pPr>
            <w:r>
              <w:t>4</w:t>
            </w:r>
          </w:p>
        </w:tc>
        <w:tc>
          <w:tcPr>
            <w:tcW w:w="917" w:type="pct"/>
          </w:tcPr>
          <w:p w14:paraId="6EEF91C2" w14:textId="77777777" w:rsidR="00163F81" w:rsidRPr="00E46D1E" w:rsidRDefault="00163F81" w:rsidP="00FE78D0">
            <w:pPr>
              <w:jc w:val="both"/>
            </w:pPr>
            <w:r>
              <w:t>callId</w:t>
            </w:r>
          </w:p>
        </w:tc>
        <w:tc>
          <w:tcPr>
            <w:tcW w:w="685" w:type="pct"/>
          </w:tcPr>
          <w:p w14:paraId="77B7B496" w14:textId="77777777" w:rsidR="00163F81" w:rsidRPr="00E46D1E" w:rsidRDefault="00163F81" w:rsidP="00FE78D0">
            <w:pPr>
              <w:jc w:val="both"/>
            </w:pPr>
            <w:r w:rsidRPr="00E46D1E">
              <w:t>Yes</w:t>
            </w:r>
          </w:p>
        </w:tc>
        <w:tc>
          <w:tcPr>
            <w:tcW w:w="683" w:type="pct"/>
          </w:tcPr>
          <w:p w14:paraId="5D97DB19" w14:textId="77777777" w:rsidR="00163F81" w:rsidRPr="00E46D1E" w:rsidRDefault="00163F81" w:rsidP="00FE78D0">
            <w:pPr>
              <w:jc w:val="both"/>
            </w:pPr>
            <w:r w:rsidRPr="00E46D1E">
              <w:t>Number</w:t>
            </w:r>
            <w:r>
              <w:t xml:space="preserve"> (15 digits)</w:t>
            </w:r>
          </w:p>
        </w:tc>
        <w:tc>
          <w:tcPr>
            <w:tcW w:w="1104" w:type="pct"/>
          </w:tcPr>
          <w:p w14:paraId="25BD2A9F" w14:textId="77777777" w:rsidR="00163F81" w:rsidRPr="00E46D1E" w:rsidRDefault="00163F81" w:rsidP="00FE78D0">
            <w:pPr>
              <w:jc w:val="both"/>
            </w:pPr>
            <w:r>
              <w:t>NA</w:t>
            </w:r>
          </w:p>
        </w:tc>
        <w:tc>
          <w:tcPr>
            <w:tcW w:w="1320" w:type="pct"/>
          </w:tcPr>
          <w:p w14:paraId="6518D5C0" w14:textId="77777777" w:rsidR="00163F81" w:rsidRPr="00E46D1E" w:rsidRDefault="00163F81" w:rsidP="00FE78D0">
            <w:pPr>
              <w:jc w:val="both"/>
            </w:pPr>
            <w:r w:rsidRPr="00E46D1E">
              <w:t>Unique call id assigned by IVR</w:t>
            </w:r>
          </w:p>
        </w:tc>
      </w:tr>
      <w:tr w:rsidR="00163F81" w14:paraId="18821DEB" w14:textId="77777777" w:rsidTr="00FE78D0">
        <w:trPr>
          <w:trHeight w:val="244"/>
        </w:trPr>
        <w:tc>
          <w:tcPr>
            <w:tcW w:w="291" w:type="pct"/>
          </w:tcPr>
          <w:p w14:paraId="484EAA82" w14:textId="77777777" w:rsidR="00163F81" w:rsidRDefault="00163F81" w:rsidP="00FE78D0">
            <w:pPr>
              <w:jc w:val="both"/>
            </w:pPr>
            <w:r>
              <w:t>5</w:t>
            </w:r>
          </w:p>
        </w:tc>
        <w:tc>
          <w:tcPr>
            <w:tcW w:w="917" w:type="pct"/>
          </w:tcPr>
          <w:p w14:paraId="0CF023A8" w14:textId="77777777" w:rsidR="00163F81" w:rsidRPr="00233C61" w:rsidRDefault="00163F81" w:rsidP="00FE78D0">
            <w:pPr>
              <w:jc w:val="both"/>
            </w:pPr>
            <w:r w:rsidRPr="00233C61">
              <w:t>callStartTime</w:t>
            </w:r>
          </w:p>
        </w:tc>
        <w:tc>
          <w:tcPr>
            <w:tcW w:w="685" w:type="pct"/>
          </w:tcPr>
          <w:p w14:paraId="7394A31E" w14:textId="77777777" w:rsidR="00163F81" w:rsidRPr="00233C61" w:rsidRDefault="00163F81" w:rsidP="00FE78D0">
            <w:pPr>
              <w:jc w:val="both"/>
            </w:pPr>
            <w:r w:rsidRPr="00233C61">
              <w:t>Yes</w:t>
            </w:r>
          </w:p>
        </w:tc>
        <w:tc>
          <w:tcPr>
            <w:tcW w:w="683" w:type="pct"/>
          </w:tcPr>
          <w:p w14:paraId="2842B3DB" w14:textId="77777777" w:rsidR="00163F81" w:rsidRPr="00233C61" w:rsidRDefault="00163F81" w:rsidP="00FE78D0">
            <w:pPr>
              <w:jc w:val="both"/>
            </w:pPr>
            <w:r>
              <w:t>Integer</w:t>
            </w:r>
          </w:p>
        </w:tc>
        <w:tc>
          <w:tcPr>
            <w:tcW w:w="1104" w:type="pct"/>
          </w:tcPr>
          <w:p w14:paraId="21FA9913" w14:textId="77777777" w:rsidR="00163F81" w:rsidRPr="00233C61" w:rsidRDefault="00163F81" w:rsidP="00FE78D0">
            <w:pPr>
              <w:jc w:val="both"/>
            </w:pPr>
            <w:r>
              <w:t>NA</w:t>
            </w:r>
          </w:p>
        </w:tc>
        <w:tc>
          <w:tcPr>
            <w:tcW w:w="1320" w:type="pct"/>
          </w:tcPr>
          <w:p w14:paraId="25CF3071" w14:textId="77777777" w:rsidR="00163F81" w:rsidRPr="00233C61" w:rsidRDefault="00163F81" w:rsidP="00FE78D0">
            <w:pPr>
              <w:jc w:val="both"/>
            </w:pPr>
            <w:r>
              <w:rPr>
                <w:szCs w:val="20"/>
              </w:rPr>
              <w:t xml:space="preserve">Start time of the call </w:t>
            </w:r>
            <w:r w:rsidR="00086517">
              <w:rPr>
                <w:rFonts w:cs="Arial"/>
                <w:szCs w:val="20"/>
              </w:rPr>
              <w:t>as timestamp in epoch format</w:t>
            </w:r>
          </w:p>
        </w:tc>
      </w:tr>
      <w:tr w:rsidR="00163F81" w14:paraId="626871D5" w14:textId="77777777" w:rsidTr="00FE78D0">
        <w:trPr>
          <w:trHeight w:val="244"/>
        </w:trPr>
        <w:tc>
          <w:tcPr>
            <w:tcW w:w="291" w:type="pct"/>
          </w:tcPr>
          <w:p w14:paraId="52C2830E" w14:textId="77777777" w:rsidR="00163F81" w:rsidRDefault="00163F81" w:rsidP="00FE78D0">
            <w:pPr>
              <w:jc w:val="both"/>
            </w:pPr>
            <w:r>
              <w:t>6</w:t>
            </w:r>
          </w:p>
        </w:tc>
        <w:tc>
          <w:tcPr>
            <w:tcW w:w="917" w:type="pct"/>
          </w:tcPr>
          <w:p w14:paraId="0B2AA341" w14:textId="77777777" w:rsidR="00163F81" w:rsidRDefault="00163F81" w:rsidP="00FE78D0">
            <w:pPr>
              <w:jc w:val="both"/>
            </w:pPr>
            <w:r>
              <w:t>callEndTime</w:t>
            </w:r>
          </w:p>
        </w:tc>
        <w:tc>
          <w:tcPr>
            <w:tcW w:w="685" w:type="pct"/>
          </w:tcPr>
          <w:p w14:paraId="7DC5AF0E" w14:textId="77777777" w:rsidR="00163F81" w:rsidRDefault="00163F81" w:rsidP="00FE78D0">
            <w:pPr>
              <w:jc w:val="both"/>
            </w:pPr>
            <w:r>
              <w:t>Yes</w:t>
            </w:r>
          </w:p>
        </w:tc>
        <w:tc>
          <w:tcPr>
            <w:tcW w:w="683" w:type="pct"/>
          </w:tcPr>
          <w:p w14:paraId="23D9A001" w14:textId="77777777" w:rsidR="00163F81" w:rsidRPr="00E827C4" w:rsidRDefault="00163F81" w:rsidP="00FE78D0">
            <w:pPr>
              <w:jc w:val="both"/>
            </w:pPr>
            <w:r>
              <w:t>Integer</w:t>
            </w:r>
          </w:p>
        </w:tc>
        <w:tc>
          <w:tcPr>
            <w:tcW w:w="1104" w:type="pct"/>
          </w:tcPr>
          <w:p w14:paraId="6EDBF9D6" w14:textId="77777777" w:rsidR="00163F81" w:rsidRPr="00E827C4" w:rsidRDefault="00163F81" w:rsidP="00FE78D0">
            <w:pPr>
              <w:jc w:val="both"/>
            </w:pPr>
            <w:r>
              <w:t>NA</w:t>
            </w:r>
          </w:p>
        </w:tc>
        <w:tc>
          <w:tcPr>
            <w:tcW w:w="1320" w:type="pct"/>
          </w:tcPr>
          <w:p w14:paraId="080C7EC8" w14:textId="77777777" w:rsidR="00163F81" w:rsidRPr="00E827C4" w:rsidRDefault="00163F81" w:rsidP="00FE78D0">
            <w:pPr>
              <w:jc w:val="both"/>
            </w:pPr>
            <w:r>
              <w:t xml:space="preserve">End Time of the call </w:t>
            </w:r>
            <w:r w:rsidR="00086517">
              <w:rPr>
                <w:rFonts w:cs="Arial"/>
                <w:szCs w:val="20"/>
              </w:rPr>
              <w:t>as timestamp in epoch format.</w:t>
            </w:r>
          </w:p>
        </w:tc>
      </w:tr>
      <w:tr w:rsidR="00163F81" w14:paraId="6CC1BE64" w14:textId="77777777" w:rsidTr="00FE78D0">
        <w:trPr>
          <w:trHeight w:val="244"/>
        </w:trPr>
        <w:tc>
          <w:tcPr>
            <w:tcW w:w="291" w:type="pct"/>
          </w:tcPr>
          <w:p w14:paraId="5BE3D48A" w14:textId="77777777" w:rsidR="00163F81" w:rsidRPr="007E3E1F" w:rsidRDefault="00163F81" w:rsidP="00FE78D0">
            <w:pPr>
              <w:jc w:val="both"/>
            </w:pPr>
            <w:r>
              <w:t>7</w:t>
            </w:r>
          </w:p>
        </w:tc>
        <w:tc>
          <w:tcPr>
            <w:tcW w:w="917" w:type="pct"/>
          </w:tcPr>
          <w:p w14:paraId="4E5D9C02" w14:textId="77777777" w:rsidR="00163F81" w:rsidRPr="00912C68" w:rsidRDefault="00163F81" w:rsidP="00FE78D0">
            <w:pPr>
              <w:jc w:val="both"/>
              <w:rPr>
                <w:color w:val="000000" w:themeColor="text1"/>
              </w:rPr>
            </w:pPr>
            <w:r w:rsidRPr="00912C68">
              <w:rPr>
                <w:color w:val="000000" w:themeColor="text1"/>
              </w:rPr>
              <w:t>callDurationInPulses</w:t>
            </w:r>
          </w:p>
        </w:tc>
        <w:tc>
          <w:tcPr>
            <w:tcW w:w="685" w:type="pct"/>
          </w:tcPr>
          <w:p w14:paraId="7836C573"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841CCFA" w14:textId="77777777" w:rsidR="00163F81" w:rsidRPr="00912C68" w:rsidRDefault="00163F81" w:rsidP="00FE78D0">
            <w:pPr>
              <w:jc w:val="both"/>
              <w:rPr>
                <w:rFonts w:eastAsia="Times New Roman" w:cs="Times New Roman"/>
                <w:color w:val="000000" w:themeColor="text1"/>
              </w:rPr>
            </w:pPr>
            <w:r w:rsidRPr="00912C68">
              <w:rPr>
                <w:color w:val="000000" w:themeColor="text1"/>
              </w:rPr>
              <w:t>Integer</w:t>
            </w:r>
          </w:p>
        </w:tc>
        <w:tc>
          <w:tcPr>
            <w:tcW w:w="1104" w:type="pct"/>
          </w:tcPr>
          <w:p w14:paraId="3F618AEE" w14:textId="77777777" w:rsidR="00163F81" w:rsidRPr="00912C68" w:rsidRDefault="00163F81" w:rsidP="00FE78D0">
            <w:pPr>
              <w:jc w:val="both"/>
              <w:rPr>
                <w:color w:val="000000" w:themeColor="text1"/>
              </w:rPr>
            </w:pPr>
            <w:r>
              <w:rPr>
                <w:color w:val="000000" w:themeColor="text1"/>
              </w:rPr>
              <w:t>NA</w:t>
            </w:r>
          </w:p>
        </w:tc>
        <w:tc>
          <w:tcPr>
            <w:tcW w:w="1320" w:type="pct"/>
          </w:tcPr>
          <w:p w14:paraId="1C1BACD2" w14:textId="77777777" w:rsidR="00163F81" w:rsidRPr="00912C68" w:rsidRDefault="00163F81" w:rsidP="00FE78D0">
            <w:pPr>
              <w:jc w:val="both"/>
              <w:rPr>
                <w:rFonts w:eastAsia="Times New Roman" w:cs="Times New Roman"/>
                <w:color w:val="000000" w:themeColor="text1"/>
              </w:rPr>
            </w:pPr>
            <w:r w:rsidRPr="00912C68">
              <w:rPr>
                <w:color w:val="000000" w:themeColor="text1"/>
              </w:rPr>
              <w:t>Complete duration of the call in pulses.</w:t>
            </w:r>
          </w:p>
        </w:tc>
      </w:tr>
      <w:tr w:rsidR="00163F81" w14:paraId="5B166B56" w14:textId="77777777" w:rsidTr="00FE78D0">
        <w:trPr>
          <w:trHeight w:val="244"/>
        </w:trPr>
        <w:tc>
          <w:tcPr>
            <w:tcW w:w="291" w:type="pct"/>
          </w:tcPr>
          <w:p w14:paraId="5FB1F4D1" w14:textId="77777777" w:rsidR="00163F81" w:rsidRDefault="00163F81" w:rsidP="00FE78D0">
            <w:pPr>
              <w:jc w:val="both"/>
            </w:pPr>
            <w:r>
              <w:t>8</w:t>
            </w:r>
          </w:p>
        </w:tc>
        <w:tc>
          <w:tcPr>
            <w:tcW w:w="917" w:type="pct"/>
          </w:tcPr>
          <w:p w14:paraId="4909E4BF" w14:textId="77777777" w:rsidR="00163F81" w:rsidRPr="00912C68" w:rsidRDefault="00163F81" w:rsidP="00FE78D0">
            <w:pPr>
              <w:jc w:val="both"/>
              <w:rPr>
                <w:color w:val="000000" w:themeColor="text1"/>
              </w:rPr>
            </w:pPr>
            <w:r w:rsidRPr="00912C68">
              <w:rPr>
                <w:color w:val="000000" w:themeColor="text1"/>
              </w:rPr>
              <w:t>callStatus</w:t>
            </w:r>
          </w:p>
        </w:tc>
        <w:tc>
          <w:tcPr>
            <w:tcW w:w="685" w:type="pct"/>
          </w:tcPr>
          <w:p w14:paraId="1B993FAB" w14:textId="77777777" w:rsidR="00163F81" w:rsidRPr="00912C68" w:rsidRDefault="00163F81" w:rsidP="00FE78D0">
            <w:pPr>
              <w:jc w:val="both"/>
              <w:rPr>
                <w:color w:val="000000" w:themeColor="text1"/>
              </w:rPr>
            </w:pPr>
            <w:r w:rsidRPr="00912C68">
              <w:rPr>
                <w:color w:val="000000" w:themeColor="text1"/>
              </w:rPr>
              <w:t>Yes</w:t>
            </w:r>
          </w:p>
        </w:tc>
        <w:tc>
          <w:tcPr>
            <w:tcW w:w="683" w:type="pct"/>
          </w:tcPr>
          <w:p w14:paraId="612C3326" w14:textId="77777777" w:rsidR="00163F81" w:rsidRPr="00912C68" w:rsidRDefault="00163F81" w:rsidP="00FE78D0">
            <w:pPr>
              <w:jc w:val="both"/>
              <w:rPr>
                <w:color w:val="000000" w:themeColor="text1"/>
              </w:rPr>
            </w:pPr>
            <w:r>
              <w:rPr>
                <w:color w:val="000000" w:themeColor="text1"/>
              </w:rPr>
              <w:t>Integer</w:t>
            </w:r>
          </w:p>
        </w:tc>
        <w:tc>
          <w:tcPr>
            <w:tcW w:w="1104" w:type="pct"/>
          </w:tcPr>
          <w:p w14:paraId="77B32333" w14:textId="77777777" w:rsidR="00163F81" w:rsidRPr="00912C68" w:rsidRDefault="00235DB1" w:rsidP="00FE78D0">
            <w:pPr>
              <w:jc w:val="both"/>
              <w:rPr>
                <w:color w:val="000000" w:themeColor="text1"/>
              </w:rPr>
            </w:pPr>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1320" w:type="pct"/>
          </w:tcPr>
          <w:p w14:paraId="2E5A5909" w14:textId="77777777" w:rsidR="00163F81" w:rsidRPr="00912C68" w:rsidRDefault="00163F81" w:rsidP="00FE78D0">
            <w:pPr>
              <w:jc w:val="both"/>
              <w:rPr>
                <w:color w:val="000000" w:themeColor="text1"/>
              </w:rPr>
            </w:pPr>
            <w:r w:rsidRPr="00912C68">
              <w:rPr>
                <w:color w:val="000000" w:themeColor="text1"/>
              </w:rPr>
              <w:t>Status of the call</w:t>
            </w:r>
          </w:p>
        </w:tc>
      </w:tr>
      <w:tr w:rsidR="00163F81" w:rsidRPr="00FF4865" w14:paraId="3946993B" w14:textId="77777777" w:rsidTr="00FE78D0">
        <w:trPr>
          <w:trHeight w:val="244"/>
        </w:trPr>
        <w:tc>
          <w:tcPr>
            <w:tcW w:w="291" w:type="pct"/>
          </w:tcPr>
          <w:p w14:paraId="06209D82" w14:textId="77777777" w:rsidR="00163F81" w:rsidRPr="00FF4865" w:rsidRDefault="00163F81" w:rsidP="00FE78D0">
            <w:pPr>
              <w:jc w:val="both"/>
            </w:pPr>
            <w:r w:rsidRPr="00FF4865">
              <w:t>9</w:t>
            </w:r>
          </w:p>
        </w:tc>
        <w:tc>
          <w:tcPr>
            <w:tcW w:w="917" w:type="pct"/>
          </w:tcPr>
          <w:p w14:paraId="2C4740D8" w14:textId="77777777" w:rsidR="00163F81" w:rsidRPr="00FF4865" w:rsidRDefault="00163F81" w:rsidP="00FE78D0">
            <w:pPr>
              <w:jc w:val="both"/>
            </w:pPr>
            <w:r w:rsidRPr="00FF4865">
              <w:t>callDisconnectReason</w:t>
            </w:r>
          </w:p>
        </w:tc>
        <w:tc>
          <w:tcPr>
            <w:tcW w:w="685" w:type="pct"/>
          </w:tcPr>
          <w:p w14:paraId="448F7649" w14:textId="77777777" w:rsidR="00163F81" w:rsidRPr="00FF4865" w:rsidRDefault="00163F81" w:rsidP="00FE78D0">
            <w:pPr>
              <w:jc w:val="both"/>
            </w:pPr>
            <w:r w:rsidRPr="00FF4865">
              <w:t>Yes</w:t>
            </w:r>
          </w:p>
        </w:tc>
        <w:tc>
          <w:tcPr>
            <w:tcW w:w="683" w:type="pct"/>
          </w:tcPr>
          <w:p w14:paraId="4EB9A3DD" w14:textId="77777777" w:rsidR="00163F81" w:rsidRPr="00FF4865" w:rsidRDefault="00163F81" w:rsidP="00FE78D0">
            <w:pPr>
              <w:jc w:val="both"/>
            </w:pPr>
            <w:r w:rsidRPr="00FF4865">
              <w:t>Integer</w:t>
            </w:r>
          </w:p>
        </w:tc>
        <w:tc>
          <w:tcPr>
            <w:tcW w:w="1104" w:type="pct"/>
          </w:tcPr>
          <w:p w14:paraId="42D02ADA" w14:textId="77777777" w:rsidR="00163F81" w:rsidRPr="00FF4865" w:rsidRDefault="00163F81" w:rsidP="00FE78D0">
            <w:pPr>
              <w:ind w:left="360" w:hanging="360"/>
              <w:jc w:val="both"/>
            </w:pPr>
            <w:r w:rsidRPr="00FF4865">
              <w:t xml:space="preserve">Refer </w:t>
            </w:r>
            <w:r w:rsidR="001639D2" w:rsidRPr="00FF4865">
              <w:fldChar w:fldCharType="begin"/>
            </w:r>
            <w:r w:rsidRPr="00FF4865">
              <w:instrText xml:space="preserve"> REF _Ref410155991 \r \h </w:instrText>
            </w:r>
            <w:r w:rsidR="001639D2" w:rsidRPr="00FF4865">
              <w:fldChar w:fldCharType="separate"/>
            </w:r>
            <w:r w:rsidR="00C9141F">
              <w:t>5.1</w:t>
            </w:r>
            <w:r w:rsidR="001639D2" w:rsidRPr="00FF4865">
              <w:fldChar w:fldCharType="end"/>
            </w:r>
          </w:p>
        </w:tc>
        <w:tc>
          <w:tcPr>
            <w:tcW w:w="1320" w:type="pct"/>
          </w:tcPr>
          <w:p w14:paraId="4708D7AB" w14:textId="77777777" w:rsidR="00163F81" w:rsidRPr="00FF4865" w:rsidRDefault="00163F81" w:rsidP="00FE78D0">
            <w:r>
              <w:t>Call disconnect reason</w:t>
            </w:r>
          </w:p>
        </w:tc>
      </w:tr>
      <w:tr w:rsidR="00163F81" w14:paraId="6C32B012" w14:textId="77777777" w:rsidTr="00FE78D0">
        <w:trPr>
          <w:trHeight w:val="244"/>
        </w:trPr>
        <w:tc>
          <w:tcPr>
            <w:tcW w:w="291" w:type="pct"/>
          </w:tcPr>
          <w:p w14:paraId="64714BAA" w14:textId="77777777" w:rsidR="00163F81" w:rsidRDefault="00163F81" w:rsidP="00FE78D0">
            <w:pPr>
              <w:jc w:val="both"/>
            </w:pPr>
            <w:r>
              <w:t>10</w:t>
            </w:r>
          </w:p>
        </w:tc>
        <w:tc>
          <w:tcPr>
            <w:tcW w:w="917" w:type="pct"/>
          </w:tcPr>
          <w:p w14:paraId="6970B3CA" w14:textId="77777777" w:rsidR="00163F81" w:rsidRPr="003836F4" w:rsidRDefault="00163F81" w:rsidP="00FE78D0">
            <w:pPr>
              <w:jc w:val="both"/>
            </w:pPr>
            <w:r>
              <w:t>content</w:t>
            </w:r>
          </w:p>
        </w:tc>
        <w:tc>
          <w:tcPr>
            <w:tcW w:w="685" w:type="pct"/>
          </w:tcPr>
          <w:p w14:paraId="23AE2FF7" w14:textId="77777777" w:rsidR="00163F81" w:rsidRPr="007E3E1F" w:rsidRDefault="00F72E0C" w:rsidP="00FE78D0">
            <w:pPr>
              <w:jc w:val="both"/>
            </w:pPr>
            <w:r>
              <w:t>No</w:t>
            </w:r>
          </w:p>
        </w:tc>
        <w:tc>
          <w:tcPr>
            <w:tcW w:w="683" w:type="pct"/>
          </w:tcPr>
          <w:p w14:paraId="6C72D990" w14:textId="77777777" w:rsidR="00163F81" w:rsidRPr="007E3E1F" w:rsidRDefault="00163F81" w:rsidP="00FE78D0">
            <w:pPr>
              <w:jc w:val="both"/>
            </w:pPr>
            <w:r>
              <w:t>Array&lt;callData&gt;</w:t>
            </w:r>
          </w:p>
        </w:tc>
        <w:tc>
          <w:tcPr>
            <w:tcW w:w="1104" w:type="pct"/>
          </w:tcPr>
          <w:p w14:paraId="0D116A6B" w14:textId="3AD7EB85" w:rsidR="00163F81" w:rsidRPr="00E47F0E" w:rsidRDefault="00163F81" w:rsidP="00FE78D0">
            <w:pPr>
              <w:jc w:val="both"/>
              <w:rPr>
                <w:color w:val="FF0000"/>
              </w:rPr>
            </w:pPr>
            <w:r>
              <w:t xml:space="preserve">Array Size : </w:t>
            </w:r>
            <w:ins w:id="150" w:author="Rob LaRubbio" w:date="2015-06-25T12:43:00Z">
              <w:r w:rsidR="000E4378">
                <w:t xml:space="preserve">min 1, max </w:t>
              </w:r>
            </w:ins>
            <w:r>
              <w:t>2</w:t>
            </w:r>
          </w:p>
        </w:tc>
        <w:tc>
          <w:tcPr>
            <w:tcW w:w="1320" w:type="pct"/>
          </w:tcPr>
          <w:p w14:paraId="702C3D25" w14:textId="77777777" w:rsidR="00163F81" w:rsidRPr="007E3E1F" w:rsidRDefault="00163F81" w:rsidP="00FE78D0">
            <w:pPr>
              <w:jc w:val="both"/>
            </w:pPr>
            <w:r>
              <w:t>List of call details</w:t>
            </w:r>
            <w:r w:rsidR="004A58AD">
              <w:t>. For promotional message this field shall not be present</w:t>
            </w:r>
            <w:r w:rsidR="003923A6">
              <w:t>.</w:t>
            </w:r>
          </w:p>
        </w:tc>
      </w:tr>
      <w:tr w:rsidR="00F72E0C" w14:paraId="0518A06C" w14:textId="77777777" w:rsidTr="00FE78D0">
        <w:trPr>
          <w:trHeight w:val="244"/>
        </w:trPr>
        <w:tc>
          <w:tcPr>
            <w:tcW w:w="291" w:type="pct"/>
          </w:tcPr>
          <w:p w14:paraId="6F9997A6" w14:textId="77777777" w:rsidR="00F72E0C" w:rsidRDefault="00F72E0C" w:rsidP="00FE78D0">
            <w:pPr>
              <w:jc w:val="both"/>
            </w:pPr>
            <w:r>
              <w:t>11</w:t>
            </w:r>
          </w:p>
        </w:tc>
        <w:tc>
          <w:tcPr>
            <w:tcW w:w="917" w:type="pct"/>
          </w:tcPr>
          <w:p w14:paraId="725BB7E8" w14:textId="77777777" w:rsidR="00F72E0C" w:rsidRPr="008B5EA6" w:rsidRDefault="00F72E0C" w:rsidP="00FE78D0">
            <w:pPr>
              <w:jc w:val="both"/>
            </w:pPr>
            <w:r w:rsidRPr="008B5EA6">
              <w:t>&lt;callData&gt;</w:t>
            </w:r>
          </w:p>
        </w:tc>
        <w:tc>
          <w:tcPr>
            <w:tcW w:w="685" w:type="pct"/>
          </w:tcPr>
          <w:p w14:paraId="43AB422E" w14:textId="77777777" w:rsidR="00F72E0C" w:rsidRPr="008B5EA6" w:rsidRDefault="00F72E0C" w:rsidP="00FE78D0">
            <w:pPr>
              <w:jc w:val="both"/>
            </w:pPr>
            <w:r w:rsidRPr="00E46D1E">
              <w:t>Yes</w:t>
            </w:r>
          </w:p>
        </w:tc>
        <w:tc>
          <w:tcPr>
            <w:tcW w:w="683" w:type="pct"/>
          </w:tcPr>
          <w:p w14:paraId="1C16C524" w14:textId="77777777" w:rsidR="00F72E0C" w:rsidRPr="007E3E1F" w:rsidRDefault="00F72E0C" w:rsidP="00FE78D0">
            <w:pPr>
              <w:jc w:val="both"/>
            </w:pPr>
            <w:r>
              <w:t>Object</w:t>
            </w:r>
          </w:p>
        </w:tc>
        <w:tc>
          <w:tcPr>
            <w:tcW w:w="1104" w:type="pct"/>
          </w:tcPr>
          <w:p w14:paraId="3095B52B" w14:textId="77777777" w:rsidR="00F72E0C" w:rsidRPr="007E3E1F" w:rsidRDefault="00F72E0C" w:rsidP="00FE78D0">
            <w:pPr>
              <w:jc w:val="both"/>
            </w:pPr>
          </w:p>
        </w:tc>
        <w:tc>
          <w:tcPr>
            <w:tcW w:w="1320" w:type="pct"/>
          </w:tcPr>
          <w:p w14:paraId="7A540A36" w14:textId="77777777" w:rsidR="00F72E0C" w:rsidRPr="007E3E1F" w:rsidRDefault="00F72E0C" w:rsidP="00FE78D0">
            <w:pPr>
              <w:jc w:val="both"/>
            </w:pPr>
          </w:p>
        </w:tc>
      </w:tr>
      <w:tr w:rsidR="00F72E0C" w14:paraId="0B8D3CDB" w14:textId="77777777" w:rsidTr="00FE78D0">
        <w:trPr>
          <w:trHeight w:val="244"/>
        </w:trPr>
        <w:tc>
          <w:tcPr>
            <w:tcW w:w="291" w:type="pct"/>
          </w:tcPr>
          <w:p w14:paraId="1CCF0ACE" w14:textId="77777777" w:rsidR="00F72E0C" w:rsidRDefault="00F72E0C" w:rsidP="00FE78D0">
            <w:pPr>
              <w:jc w:val="both"/>
            </w:pPr>
            <w:r>
              <w:t>12</w:t>
            </w:r>
          </w:p>
        </w:tc>
        <w:tc>
          <w:tcPr>
            <w:tcW w:w="917" w:type="pct"/>
          </w:tcPr>
          <w:p w14:paraId="4DDE43D2" w14:textId="77777777" w:rsidR="00F72E0C" w:rsidRPr="00912C68" w:rsidRDefault="00F72E0C" w:rsidP="00FE78D0">
            <w:pPr>
              <w:jc w:val="both"/>
              <w:rPr>
                <w:color w:val="000000" w:themeColor="text1"/>
              </w:rPr>
            </w:pPr>
            <w:r w:rsidRPr="00912C68">
              <w:rPr>
                <w:color w:val="000000" w:themeColor="text1"/>
              </w:rPr>
              <w:t>callData&gt;&gt;subscriptionId</w:t>
            </w:r>
          </w:p>
        </w:tc>
        <w:tc>
          <w:tcPr>
            <w:tcW w:w="685" w:type="pct"/>
          </w:tcPr>
          <w:p w14:paraId="62DCB7F6" w14:textId="77777777" w:rsidR="00F72E0C" w:rsidRPr="00912C68" w:rsidRDefault="00F72E0C" w:rsidP="00FE78D0">
            <w:pPr>
              <w:jc w:val="both"/>
              <w:rPr>
                <w:color w:val="000000" w:themeColor="text1"/>
              </w:rPr>
            </w:pPr>
            <w:r w:rsidRPr="00233C61">
              <w:t>Yes</w:t>
            </w:r>
          </w:p>
        </w:tc>
        <w:tc>
          <w:tcPr>
            <w:tcW w:w="683" w:type="pct"/>
          </w:tcPr>
          <w:p w14:paraId="488A4F0E" w14:textId="77777777" w:rsidR="00F72E0C" w:rsidRPr="00912C68" w:rsidRDefault="00F72E0C" w:rsidP="00FE78D0">
            <w:pPr>
              <w:jc w:val="both"/>
              <w:rPr>
                <w:color w:val="000000" w:themeColor="text1"/>
              </w:rPr>
            </w:pPr>
            <w:r w:rsidRPr="00912C68">
              <w:rPr>
                <w:color w:val="000000" w:themeColor="text1"/>
              </w:rPr>
              <w:t>String (3</w:t>
            </w:r>
            <w:r>
              <w:rPr>
                <w:color w:val="000000" w:themeColor="text1"/>
              </w:rPr>
              <w:t>6</w:t>
            </w:r>
            <w:r w:rsidRPr="00912C68">
              <w:rPr>
                <w:color w:val="000000" w:themeColor="text1"/>
              </w:rPr>
              <w:t xml:space="preserve"> Chars)</w:t>
            </w:r>
          </w:p>
        </w:tc>
        <w:tc>
          <w:tcPr>
            <w:tcW w:w="1104" w:type="pct"/>
          </w:tcPr>
          <w:p w14:paraId="7D079B22" w14:textId="77777777" w:rsidR="00F72E0C" w:rsidRPr="00912C68" w:rsidRDefault="00F72E0C" w:rsidP="00FE78D0">
            <w:pPr>
              <w:jc w:val="both"/>
              <w:rPr>
                <w:color w:val="000000" w:themeColor="text1"/>
              </w:rPr>
            </w:pPr>
            <w:r>
              <w:rPr>
                <w:color w:val="000000" w:themeColor="text1"/>
              </w:rPr>
              <w:t>NA</w:t>
            </w:r>
          </w:p>
        </w:tc>
        <w:tc>
          <w:tcPr>
            <w:tcW w:w="1320" w:type="pct"/>
          </w:tcPr>
          <w:p w14:paraId="27D75965" w14:textId="77777777" w:rsidR="00F72E0C" w:rsidRPr="00912C68" w:rsidRDefault="00F72E0C" w:rsidP="00FE78D0">
            <w:pPr>
              <w:jc w:val="both"/>
              <w:rPr>
                <w:color w:val="000000" w:themeColor="text1"/>
              </w:rPr>
            </w:pPr>
            <w:r w:rsidRPr="00912C68">
              <w:rPr>
                <w:color w:val="000000" w:themeColor="text1"/>
              </w:rPr>
              <w:t>The subscription Id as supplied in Inbox detail.</w:t>
            </w:r>
          </w:p>
        </w:tc>
      </w:tr>
      <w:tr w:rsidR="00F72E0C" w14:paraId="6C68C4D9" w14:textId="77777777" w:rsidTr="00FE78D0">
        <w:trPr>
          <w:trHeight w:val="244"/>
        </w:trPr>
        <w:tc>
          <w:tcPr>
            <w:tcW w:w="291" w:type="pct"/>
          </w:tcPr>
          <w:p w14:paraId="446443C6" w14:textId="77777777" w:rsidR="00F72E0C" w:rsidRPr="00A02AEB" w:rsidRDefault="00F72E0C" w:rsidP="00FE78D0">
            <w:pPr>
              <w:jc w:val="both"/>
              <w:rPr>
                <w:color w:val="000000" w:themeColor="text1"/>
              </w:rPr>
            </w:pPr>
            <w:r>
              <w:rPr>
                <w:color w:val="000000" w:themeColor="text1"/>
              </w:rPr>
              <w:t>13</w:t>
            </w:r>
          </w:p>
        </w:tc>
        <w:tc>
          <w:tcPr>
            <w:tcW w:w="917" w:type="pct"/>
          </w:tcPr>
          <w:p w14:paraId="5588CED5"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&gt;&gt;subscritpionPack</w:t>
            </w:r>
          </w:p>
        </w:tc>
        <w:tc>
          <w:tcPr>
            <w:tcW w:w="685" w:type="pct"/>
          </w:tcPr>
          <w:p w14:paraId="7C739B4A" w14:textId="77777777" w:rsidR="00F72E0C" w:rsidRPr="00A02AEB" w:rsidRDefault="00F72E0C" w:rsidP="00FE78D0">
            <w:pPr>
              <w:jc w:val="both"/>
              <w:rPr>
                <w:color w:val="000000" w:themeColor="text1"/>
              </w:rPr>
            </w:pPr>
            <w:r>
              <w:t>Yes</w:t>
            </w:r>
          </w:p>
        </w:tc>
        <w:tc>
          <w:tcPr>
            <w:tcW w:w="683" w:type="pct"/>
          </w:tcPr>
          <w:p w14:paraId="7A1964E2"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3B402DCF" w14:textId="77777777" w:rsidR="00F72E0C" w:rsidRPr="00A02AEB" w:rsidRDefault="003F5A2D" w:rsidP="00FE78D0">
            <w:pPr>
              <w:jc w:val="both"/>
              <w:rPr>
                <w:color w:val="000000" w:themeColor="text1"/>
              </w:rPr>
            </w:pPr>
            <w:r>
              <w:rPr>
                <w:color w:val="000000" w:themeColor="text1"/>
              </w:rPr>
              <w:t>"</w:t>
            </w:r>
            <w:r w:rsidR="00F72E0C" w:rsidRPr="00A02AEB">
              <w:rPr>
                <w:color w:val="000000" w:themeColor="text1"/>
              </w:rPr>
              <w:t>48WeeksPack</w:t>
            </w:r>
            <w:r>
              <w:rPr>
                <w:color w:val="000000" w:themeColor="text1"/>
              </w:rPr>
              <w:t>"</w:t>
            </w:r>
          </w:p>
          <w:p w14:paraId="282A33D8" w14:textId="21262485" w:rsidR="00F72E0C" w:rsidRPr="00A02AEB" w:rsidRDefault="003F5A2D" w:rsidP="00FE78D0">
            <w:pPr>
              <w:jc w:val="both"/>
              <w:rPr>
                <w:color w:val="000000" w:themeColor="text1"/>
              </w:rPr>
            </w:pPr>
            <w:r>
              <w:rPr>
                <w:color w:val="000000" w:themeColor="text1"/>
              </w:rPr>
              <w:t>"</w:t>
            </w:r>
            <w:r w:rsidR="00F72E0C" w:rsidRPr="00A02AEB">
              <w:rPr>
                <w:color w:val="000000" w:themeColor="text1"/>
              </w:rPr>
              <w:t>7</w:t>
            </w:r>
            <w:r w:rsidR="001F21F0">
              <w:rPr>
                <w:color w:val="000000" w:themeColor="text1"/>
              </w:rPr>
              <w:t>2</w:t>
            </w:r>
            <w:r w:rsidR="00F72E0C" w:rsidRPr="00A02AEB">
              <w:rPr>
                <w:color w:val="000000" w:themeColor="text1"/>
              </w:rPr>
              <w:t>WeeksPack</w:t>
            </w:r>
            <w:r>
              <w:rPr>
                <w:color w:val="000000" w:themeColor="text1"/>
              </w:rPr>
              <w:t>"</w:t>
            </w:r>
          </w:p>
        </w:tc>
        <w:tc>
          <w:tcPr>
            <w:tcW w:w="1320" w:type="pct"/>
          </w:tcPr>
          <w:p w14:paraId="7613B08B"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Subscription Pack</w:t>
            </w:r>
            <w:r w:rsidRPr="00912C68">
              <w:rPr>
                <w:color w:val="000000" w:themeColor="text1"/>
              </w:rPr>
              <w:t xml:space="preserve"> as supplied in Inbox detail.</w:t>
            </w:r>
          </w:p>
        </w:tc>
      </w:tr>
      <w:tr w:rsidR="00F72E0C" w14:paraId="715BA9BC" w14:textId="77777777" w:rsidTr="00FE78D0">
        <w:trPr>
          <w:trHeight w:val="244"/>
        </w:trPr>
        <w:tc>
          <w:tcPr>
            <w:tcW w:w="291" w:type="pct"/>
          </w:tcPr>
          <w:p w14:paraId="0A549885" w14:textId="77777777" w:rsidR="00F72E0C" w:rsidRDefault="00F72E0C" w:rsidP="00FE78D0">
            <w:pPr>
              <w:jc w:val="both"/>
            </w:pPr>
            <w:r>
              <w:t>14</w:t>
            </w:r>
          </w:p>
        </w:tc>
        <w:tc>
          <w:tcPr>
            <w:tcW w:w="917" w:type="pct"/>
          </w:tcPr>
          <w:p w14:paraId="6A6BD824" w14:textId="77777777" w:rsidR="00F72E0C" w:rsidRPr="00912C68" w:rsidRDefault="00F72E0C" w:rsidP="00FE78D0">
            <w:pPr>
              <w:jc w:val="both"/>
              <w:rPr>
                <w:color w:val="000000" w:themeColor="text1"/>
              </w:rPr>
            </w:pPr>
            <w:r w:rsidRPr="00912C68">
              <w:rPr>
                <w:color w:val="000000" w:themeColor="text1"/>
              </w:rPr>
              <w:t>callData&gt;&gt;inboxWeekId</w:t>
            </w:r>
          </w:p>
        </w:tc>
        <w:tc>
          <w:tcPr>
            <w:tcW w:w="685" w:type="pct"/>
          </w:tcPr>
          <w:p w14:paraId="464FD543" w14:textId="77777777" w:rsidR="00F72E0C" w:rsidRPr="00912C68" w:rsidRDefault="00F72E0C" w:rsidP="00FE78D0">
            <w:pPr>
              <w:jc w:val="both"/>
              <w:rPr>
                <w:color w:val="000000" w:themeColor="text1"/>
              </w:rPr>
            </w:pPr>
            <w:r w:rsidRPr="00912C68">
              <w:rPr>
                <w:color w:val="000000" w:themeColor="text1"/>
              </w:rPr>
              <w:t>Yes</w:t>
            </w:r>
          </w:p>
        </w:tc>
        <w:tc>
          <w:tcPr>
            <w:tcW w:w="683" w:type="pct"/>
          </w:tcPr>
          <w:p w14:paraId="7FB552AA" w14:textId="77777777" w:rsidR="00F72E0C" w:rsidRPr="00912C68" w:rsidRDefault="000E3745" w:rsidP="00FE78D0">
            <w:pPr>
              <w:jc w:val="both"/>
              <w:rPr>
                <w:color w:val="000000" w:themeColor="text1"/>
              </w:rPr>
            </w:pPr>
            <w:r>
              <w:rPr>
                <w:color w:val="000000" w:themeColor="text1"/>
              </w:rPr>
              <w:t>String</w:t>
            </w:r>
          </w:p>
        </w:tc>
        <w:tc>
          <w:tcPr>
            <w:tcW w:w="1104" w:type="pct"/>
          </w:tcPr>
          <w:p w14:paraId="6A31301A" w14:textId="77777777" w:rsidR="00F72E0C" w:rsidRPr="00912C68" w:rsidRDefault="00F72E0C" w:rsidP="00FE78D0">
            <w:pPr>
              <w:jc w:val="both"/>
              <w:rPr>
                <w:color w:val="000000" w:themeColor="text1"/>
              </w:rPr>
            </w:pPr>
            <w:r>
              <w:rPr>
                <w:color w:val="000000" w:themeColor="text1"/>
              </w:rPr>
              <w:t>NA</w:t>
            </w:r>
          </w:p>
        </w:tc>
        <w:tc>
          <w:tcPr>
            <w:tcW w:w="1320" w:type="pct"/>
          </w:tcPr>
          <w:p w14:paraId="7C0F4875" w14:textId="77777777" w:rsidR="00F72E0C" w:rsidRPr="00912C68" w:rsidRDefault="00F72E0C" w:rsidP="00FE78D0">
            <w:pPr>
              <w:jc w:val="both"/>
              <w:rPr>
                <w:color w:val="000000" w:themeColor="text1"/>
              </w:rPr>
            </w:pPr>
            <w:r w:rsidRPr="00912C68">
              <w:rPr>
                <w:color w:val="000000" w:themeColor="text1"/>
              </w:rPr>
              <w:t>The Inbox message Id as supplied in Inbox detail.</w:t>
            </w:r>
          </w:p>
        </w:tc>
      </w:tr>
      <w:tr w:rsidR="00F72E0C" w14:paraId="31A1E283" w14:textId="77777777" w:rsidTr="00FE78D0">
        <w:trPr>
          <w:trHeight w:val="244"/>
        </w:trPr>
        <w:tc>
          <w:tcPr>
            <w:tcW w:w="291" w:type="pct"/>
          </w:tcPr>
          <w:p w14:paraId="648B8D9A" w14:textId="77777777" w:rsidR="00F72E0C" w:rsidRPr="00A02AEB" w:rsidRDefault="00F72E0C" w:rsidP="00FE78D0">
            <w:pPr>
              <w:jc w:val="both"/>
              <w:rPr>
                <w:color w:val="000000" w:themeColor="text1"/>
              </w:rPr>
            </w:pPr>
            <w:r>
              <w:rPr>
                <w:color w:val="000000" w:themeColor="text1"/>
              </w:rPr>
              <w:t>15</w:t>
            </w:r>
          </w:p>
        </w:tc>
        <w:tc>
          <w:tcPr>
            <w:tcW w:w="917" w:type="pct"/>
          </w:tcPr>
          <w:p w14:paraId="58C433F8" w14:textId="77777777" w:rsidR="00F72E0C" w:rsidRPr="00A02AEB" w:rsidRDefault="00F72E0C" w:rsidP="00FE78D0">
            <w:pPr>
              <w:jc w:val="both"/>
              <w:rPr>
                <w:color w:val="000000" w:themeColor="text1"/>
              </w:rPr>
            </w:pPr>
            <w:r w:rsidRPr="00912C68">
              <w:rPr>
                <w:color w:val="000000" w:themeColor="text1"/>
              </w:rPr>
              <w:t>callData</w:t>
            </w:r>
            <w:r w:rsidRPr="00A02AEB">
              <w:rPr>
                <w:color w:val="000000" w:themeColor="text1"/>
              </w:rPr>
              <w:t xml:space="preserve"> &gt;&gt;contentFileName</w:t>
            </w:r>
          </w:p>
        </w:tc>
        <w:tc>
          <w:tcPr>
            <w:tcW w:w="685" w:type="pct"/>
          </w:tcPr>
          <w:p w14:paraId="7A0AA7ED" w14:textId="77777777" w:rsidR="00F72E0C" w:rsidRPr="00A02AEB" w:rsidRDefault="00F72E0C" w:rsidP="00FE78D0">
            <w:pPr>
              <w:jc w:val="both"/>
              <w:rPr>
                <w:color w:val="000000" w:themeColor="text1"/>
              </w:rPr>
            </w:pPr>
            <w:r w:rsidRPr="00912C68">
              <w:rPr>
                <w:color w:val="000000" w:themeColor="text1"/>
              </w:rPr>
              <w:t>Yes</w:t>
            </w:r>
          </w:p>
        </w:tc>
        <w:tc>
          <w:tcPr>
            <w:tcW w:w="683" w:type="pct"/>
          </w:tcPr>
          <w:p w14:paraId="05D93273" w14:textId="77777777" w:rsidR="00F72E0C" w:rsidRPr="00A02AEB" w:rsidRDefault="00F72E0C" w:rsidP="00FE78D0">
            <w:pPr>
              <w:jc w:val="both"/>
              <w:rPr>
                <w:color w:val="000000" w:themeColor="text1"/>
              </w:rPr>
            </w:pPr>
            <w:r w:rsidRPr="00A02AEB">
              <w:rPr>
                <w:color w:val="000000" w:themeColor="text1"/>
              </w:rPr>
              <w:t>String</w:t>
            </w:r>
          </w:p>
        </w:tc>
        <w:tc>
          <w:tcPr>
            <w:tcW w:w="1104" w:type="pct"/>
          </w:tcPr>
          <w:p w14:paraId="78712949" w14:textId="1D67A2E8" w:rsidR="00F72E0C" w:rsidRPr="00A02AEB" w:rsidRDefault="00F72E0C" w:rsidP="00FE78D0">
            <w:pPr>
              <w:jc w:val="both"/>
              <w:rPr>
                <w:color w:val="000000" w:themeColor="text1"/>
              </w:rPr>
            </w:pPr>
            <w:r>
              <w:rPr>
                <w:color w:val="000000" w:themeColor="text1"/>
              </w:rPr>
              <w:t xml:space="preserve">Refer </w:t>
            </w:r>
            <w:r w:rsidR="001639D2">
              <w:rPr>
                <w:color w:val="000000" w:themeColor="text1"/>
              </w:rPr>
              <w:fldChar w:fldCharType="begin"/>
            </w:r>
            <w:r>
              <w:rPr>
                <w:color w:val="000000" w:themeColor="text1"/>
              </w:rPr>
              <w:instrText xml:space="preserve"> REF _Ref410043217 \r \h </w:instrText>
            </w:r>
            <w:r w:rsidR="001639D2">
              <w:rPr>
                <w:color w:val="000000" w:themeColor="text1"/>
              </w:rPr>
            </w:r>
            <w:r w:rsidR="001639D2">
              <w:rPr>
                <w:color w:val="000000" w:themeColor="text1"/>
              </w:rPr>
              <w:fldChar w:fldCharType="separate"/>
            </w:r>
            <w:r w:rsidR="00C9141F">
              <w:rPr>
                <w:color w:val="000000" w:themeColor="text1"/>
              </w:rPr>
              <w:t>7.1</w:t>
            </w:r>
            <w:r w:rsidR="001639D2">
              <w:rPr>
                <w:color w:val="000000" w:themeColor="text1"/>
              </w:rPr>
              <w:fldChar w:fldCharType="end"/>
            </w:r>
          </w:p>
        </w:tc>
        <w:tc>
          <w:tcPr>
            <w:tcW w:w="1320" w:type="pct"/>
          </w:tcPr>
          <w:p w14:paraId="2849C89C" w14:textId="77777777" w:rsidR="00F72E0C" w:rsidRPr="00912C68" w:rsidRDefault="00F72E0C" w:rsidP="00FE78D0">
            <w:pPr>
              <w:jc w:val="both"/>
              <w:rPr>
                <w:color w:val="000000" w:themeColor="text1"/>
              </w:rPr>
            </w:pPr>
            <w:r w:rsidRPr="00912C68">
              <w:rPr>
                <w:color w:val="000000" w:themeColor="text1"/>
              </w:rPr>
              <w:t xml:space="preserve">The </w:t>
            </w:r>
            <w:r>
              <w:rPr>
                <w:color w:val="000000" w:themeColor="text1"/>
              </w:rPr>
              <w:t>file name of the content played.</w:t>
            </w:r>
          </w:p>
        </w:tc>
      </w:tr>
      <w:tr w:rsidR="00F72E0C" w14:paraId="1D9E2F28" w14:textId="77777777" w:rsidTr="00FE78D0">
        <w:trPr>
          <w:trHeight w:val="244"/>
        </w:trPr>
        <w:tc>
          <w:tcPr>
            <w:tcW w:w="291" w:type="pct"/>
          </w:tcPr>
          <w:p w14:paraId="2A7B8D43" w14:textId="77777777" w:rsidR="00F72E0C" w:rsidRDefault="00F72E0C" w:rsidP="00FE78D0">
            <w:pPr>
              <w:jc w:val="both"/>
              <w:rPr>
                <w:color w:val="000000" w:themeColor="text1"/>
              </w:rPr>
            </w:pPr>
            <w:r>
              <w:t>16</w:t>
            </w:r>
          </w:p>
        </w:tc>
        <w:tc>
          <w:tcPr>
            <w:tcW w:w="917" w:type="pct"/>
          </w:tcPr>
          <w:p w14:paraId="60E71CBA"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s</w:t>
            </w:r>
            <w:r w:rsidRPr="0010131A">
              <w:rPr>
                <w:rFonts w:cs="Arial"/>
                <w:szCs w:val="20"/>
              </w:rPr>
              <w:t>tart</w:t>
            </w:r>
            <w:r>
              <w:rPr>
                <w:rFonts w:cs="Arial"/>
                <w:szCs w:val="20"/>
              </w:rPr>
              <w:t>T</w:t>
            </w:r>
            <w:r w:rsidRPr="0010131A">
              <w:rPr>
                <w:rFonts w:cs="Arial"/>
                <w:szCs w:val="20"/>
              </w:rPr>
              <w:t>ime</w:t>
            </w:r>
          </w:p>
        </w:tc>
        <w:tc>
          <w:tcPr>
            <w:tcW w:w="685" w:type="pct"/>
          </w:tcPr>
          <w:p w14:paraId="1D460029" w14:textId="77777777" w:rsidR="00F72E0C" w:rsidRPr="00A02AEB" w:rsidRDefault="00F72E0C" w:rsidP="00FE78D0">
            <w:pPr>
              <w:jc w:val="both"/>
              <w:rPr>
                <w:color w:val="000000" w:themeColor="text1"/>
              </w:rPr>
            </w:pPr>
            <w:r w:rsidRPr="00FF4865">
              <w:t>Yes</w:t>
            </w:r>
          </w:p>
        </w:tc>
        <w:tc>
          <w:tcPr>
            <w:tcW w:w="683" w:type="pct"/>
          </w:tcPr>
          <w:p w14:paraId="2180F0A6"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6A9CDC48" w14:textId="77777777" w:rsidR="00F72E0C" w:rsidRDefault="00F72E0C" w:rsidP="00FE78D0">
            <w:pPr>
              <w:jc w:val="both"/>
              <w:rPr>
                <w:color w:val="000000" w:themeColor="text1"/>
              </w:rPr>
            </w:pPr>
            <w:r>
              <w:rPr>
                <w:color w:val="000000" w:themeColor="text1"/>
              </w:rPr>
              <w:t>NA</w:t>
            </w:r>
          </w:p>
        </w:tc>
        <w:tc>
          <w:tcPr>
            <w:tcW w:w="1320" w:type="pct"/>
          </w:tcPr>
          <w:p w14:paraId="1EBB970A" w14:textId="77777777" w:rsidR="00F72E0C" w:rsidRPr="00912C68" w:rsidRDefault="00F72E0C" w:rsidP="00FE78D0">
            <w:pPr>
              <w:jc w:val="both"/>
              <w:rPr>
                <w:color w:val="000000" w:themeColor="text1"/>
              </w:rPr>
            </w:pPr>
            <w:r w:rsidRPr="0010131A">
              <w:rPr>
                <w:rFonts w:cs="Arial"/>
                <w:szCs w:val="20"/>
              </w:rPr>
              <w:t>Time at which referred content was started to be played to user</w:t>
            </w:r>
            <w:r w:rsidR="00086517">
              <w:rPr>
                <w:rFonts w:cs="Arial"/>
                <w:szCs w:val="20"/>
              </w:rPr>
              <w:t>, as timestamp in epoch format</w:t>
            </w:r>
          </w:p>
        </w:tc>
      </w:tr>
      <w:tr w:rsidR="00F72E0C" w14:paraId="6642DCCA" w14:textId="77777777" w:rsidTr="00FE78D0">
        <w:trPr>
          <w:trHeight w:val="244"/>
        </w:trPr>
        <w:tc>
          <w:tcPr>
            <w:tcW w:w="291" w:type="pct"/>
          </w:tcPr>
          <w:p w14:paraId="5883C0CF" w14:textId="77777777" w:rsidR="00F72E0C" w:rsidRDefault="00F72E0C" w:rsidP="00FE78D0">
            <w:pPr>
              <w:jc w:val="both"/>
              <w:rPr>
                <w:color w:val="000000" w:themeColor="text1"/>
              </w:rPr>
            </w:pPr>
            <w:r>
              <w:t>17</w:t>
            </w:r>
          </w:p>
        </w:tc>
        <w:tc>
          <w:tcPr>
            <w:tcW w:w="917" w:type="pct"/>
          </w:tcPr>
          <w:p w14:paraId="5188B6A4" w14:textId="77777777" w:rsidR="00F72E0C" w:rsidRPr="00912C68" w:rsidRDefault="00F72E0C" w:rsidP="00FE78D0">
            <w:pPr>
              <w:jc w:val="both"/>
              <w:rPr>
                <w:color w:val="000000" w:themeColor="text1"/>
              </w:rPr>
            </w:pPr>
            <w:r w:rsidRPr="00912C68">
              <w:rPr>
                <w:color w:val="000000" w:themeColor="text1"/>
              </w:rPr>
              <w:t>callData</w:t>
            </w:r>
            <w:r w:rsidRPr="00A02AEB">
              <w:rPr>
                <w:color w:val="000000" w:themeColor="text1"/>
              </w:rPr>
              <w:t xml:space="preserve"> &gt;&gt;</w:t>
            </w:r>
            <w:r>
              <w:rPr>
                <w:rFonts w:cs="Arial"/>
                <w:szCs w:val="20"/>
              </w:rPr>
              <w:t>e</w:t>
            </w:r>
            <w:r w:rsidRPr="0010131A">
              <w:rPr>
                <w:rFonts w:cs="Arial"/>
                <w:szCs w:val="20"/>
              </w:rPr>
              <w:t>nd</w:t>
            </w:r>
            <w:r>
              <w:rPr>
                <w:rFonts w:cs="Arial"/>
                <w:szCs w:val="20"/>
              </w:rPr>
              <w:t>T</w:t>
            </w:r>
            <w:r w:rsidRPr="0010131A">
              <w:rPr>
                <w:rFonts w:cs="Arial"/>
                <w:szCs w:val="20"/>
              </w:rPr>
              <w:t>ime</w:t>
            </w:r>
          </w:p>
        </w:tc>
        <w:tc>
          <w:tcPr>
            <w:tcW w:w="685" w:type="pct"/>
          </w:tcPr>
          <w:p w14:paraId="04D38B92" w14:textId="77777777" w:rsidR="00F72E0C" w:rsidRPr="00A02AEB" w:rsidRDefault="00F72E0C" w:rsidP="00FE78D0">
            <w:pPr>
              <w:jc w:val="both"/>
              <w:rPr>
                <w:color w:val="000000" w:themeColor="text1"/>
              </w:rPr>
            </w:pPr>
            <w:r w:rsidRPr="008B5EA6">
              <w:t>Yes</w:t>
            </w:r>
          </w:p>
        </w:tc>
        <w:tc>
          <w:tcPr>
            <w:tcW w:w="683" w:type="pct"/>
          </w:tcPr>
          <w:p w14:paraId="429E1949" w14:textId="77777777" w:rsidR="00F72E0C" w:rsidRPr="00A02AEB" w:rsidRDefault="00F72E0C" w:rsidP="00086517">
            <w:pPr>
              <w:jc w:val="both"/>
              <w:rPr>
                <w:color w:val="000000" w:themeColor="text1"/>
              </w:rPr>
            </w:pPr>
            <w:r>
              <w:rPr>
                <w:rFonts w:eastAsia="Arial" w:cs="Arial"/>
                <w:szCs w:val="20"/>
              </w:rPr>
              <w:t>Integer</w:t>
            </w:r>
            <w:r w:rsidRPr="0010131A">
              <w:rPr>
                <w:rFonts w:eastAsia="Arial" w:cs="Arial"/>
                <w:szCs w:val="20"/>
              </w:rPr>
              <w:t xml:space="preserve"> </w:t>
            </w:r>
          </w:p>
        </w:tc>
        <w:tc>
          <w:tcPr>
            <w:tcW w:w="1104" w:type="pct"/>
          </w:tcPr>
          <w:p w14:paraId="463CD6AB" w14:textId="77777777" w:rsidR="00F72E0C" w:rsidRDefault="00F72E0C" w:rsidP="00FE78D0">
            <w:pPr>
              <w:jc w:val="both"/>
              <w:rPr>
                <w:color w:val="000000" w:themeColor="text1"/>
              </w:rPr>
            </w:pPr>
            <w:r>
              <w:rPr>
                <w:color w:val="000000" w:themeColor="text1"/>
              </w:rPr>
              <w:t>NA</w:t>
            </w:r>
          </w:p>
        </w:tc>
        <w:tc>
          <w:tcPr>
            <w:tcW w:w="1320" w:type="pct"/>
          </w:tcPr>
          <w:p w14:paraId="27042D19" w14:textId="77777777" w:rsidR="00F72E0C" w:rsidRPr="00912C68" w:rsidRDefault="00F72E0C" w:rsidP="00FE78D0">
            <w:pPr>
              <w:jc w:val="both"/>
              <w:rPr>
                <w:color w:val="000000" w:themeColor="text1"/>
              </w:rPr>
            </w:pPr>
            <w:r w:rsidRPr="0010131A">
              <w:rPr>
                <w:rFonts w:cs="Arial"/>
                <w:szCs w:val="20"/>
              </w:rPr>
              <w:t>Time at which referred content had stopped playing</w:t>
            </w:r>
            <w:r w:rsidR="00086517">
              <w:rPr>
                <w:rFonts w:cs="Arial"/>
                <w:szCs w:val="20"/>
              </w:rPr>
              <w:t>, as timestamp in epoch format</w:t>
            </w:r>
          </w:p>
        </w:tc>
      </w:tr>
    </w:tbl>
    <w:p w14:paraId="2E1D20E1" w14:textId="77777777" w:rsidR="00163F81" w:rsidRDefault="00163F81" w:rsidP="00163F81">
      <w:pPr>
        <w:jc w:val="both"/>
      </w:pPr>
    </w:p>
    <w:p w14:paraId="2E831601" w14:textId="77777777" w:rsidR="00163F81" w:rsidRDefault="00163F81" w:rsidP="00163F81">
      <w:pPr>
        <w:pStyle w:val="Heading4"/>
        <w:jc w:val="both"/>
      </w:pPr>
      <w:r>
        <w:t xml:space="preserve">Save Inbox Call Details API </w:t>
      </w:r>
      <w:r w:rsidR="00350A13">
        <w:t>–</w:t>
      </w:r>
      <w:r>
        <w:t xml:space="preserve"> </w:t>
      </w:r>
      <w:r w:rsidRPr="00D164C4">
        <w:t>Response</w:t>
      </w:r>
    </w:p>
    <w:p w14:paraId="75EFFC07" w14:textId="77777777" w:rsidR="00163F81" w:rsidRPr="005C2EAB" w:rsidRDefault="00163F81" w:rsidP="00163F81">
      <w:pPr>
        <w:jc w:val="both"/>
      </w:pP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63F81" w:rsidRPr="00DE1B6A" w14:paraId="45182E37" w14:textId="77777777" w:rsidTr="00FE78D0">
        <w:tc>
          <w:tcPr>
            <w:tcW w:w="1188" w:type="dxa"/>
            <w:shd w:val="clear" w:color="auto" w:fill="D9D9D9" w:themeFill="background1" w:themeFillShade="D9"/>
          </w:tcPr>
          <w:p w14:paraId="12A48651" w14:textId="77777777" w:rsidR="00163F81" w:rsidRPr="00DE1B6A" w:rsidRDefault="00163F81" w:rsidP="00FE78D0">
            <w:pPr>
              <w:jc w:val="both"/>
            </w:pPr>
            <w:r w:rsidRPr="00DE1B6A">
              <w:t>Response  Status</w:t>
            </w:r>
          </w:p>
        </w:tc>
        <w:tc>
          <w:tcPr>
            <w:tcW w:w="3315" w:type="dxa"/>
            <w:shd w:val="clear" w:color="auto" w:fill="D9D9D9" w:themeFill="background1" w:themeFillShade="D9"/>
          </w:tcPr>
          <w:p w14:paraId="4CC188F2" w14:textId="77777777" w:rsidR="00163F81" w:rsidRPr="00DE1B6A" w:rsidRDefault="00163F81" w:rsidP="00FE78D0">
            <w:pPr>
              <w:jc w:val="both"/>
            </w:pPr>
            <w:r w:rsidRPr="00DE1B6A">
              <w:t>Body</w:t>
            </w:r>
            <w:r>
              <w:t xml:space="preserve"> Example</w:t>
            </w:r>
          </w:p>
        </w:tc>
        <w:tc>
          <w:tcPr>
            <w:tcW w:w="956" w:type="dxa"/>
            <w:shd w:val="clear" w:color="auto" w:fill="D9D9D9" w:themeFill="background1" w:themeFillShade="D9"/>
          </w:tcPr>
          <w:p w14:paraId="37AF9C9B" w14:textId="77777777" w:rsidR="00163F81" w:rsidRPr="00DE1B6A" w:rsidRDefault="00163F81" w:rsidP="00FE78D0">
            <w:pPr>
              <w:jc w:val="both"/>
            </w:pPr>
            <w:r w:rsidRPr="00DE1B6A">
              <w:t>HTTP Status Code</w:t>
            </w:r>
          </w:p>
        </w:tc>
        <w:tc>
          <w:tcPr>
            <w:tcW w:w="1471" w:type="dxa"/>
            <w:shd w:val="clear" w:color="auto" w:fill="D9D9D9" w:themeFill="background1" w:themeFillShade="D9"/>
          </w:tcPr>
          <w:p w14:paraId="6717C757" w14:textId="77777777" w:rsidR="00163F81" w:rsidRPr="00DE1B6A" w:rsidRDefault="00163F81" w:rsidP="00FE78D0">
            <w:pPr>
              <w:jc w:val="both"/>
            </w:pPr>
            <w:r w:rsidRPr="00DE1B6A">
              <w:t>Content Type</w:t>
            </w:r>
          </w:p>
        </w:tc>
        <w:tc>
          <w:tcPr>
            <w:tcW w:w="2250" w:type="dxa"/>
            <w:shd w:val="clear" w:color="auto" w:fill="D9D9D9" w:themeFill="background1" w:themeFillShade="D9"/>
          </w:tcPr>
          <w:p w14:paraId="16473710" w14:textId="77777777" w:rsidR="00163F81" w:rsidRPr="00DE1B6A" w:rsidRDefault="00163F81" w:rsidP="00FE78D0">
            <w:pPr>
              <w:jc w:val="both"/>
            </w:pPr>
            <w:r w:rsidRPr="00DE1B6A">
              <w:t>Description</w:t>
            </w:r>
          </w:p>
        </w:tc>
      </w:tr>
      <w:tr w:rsidR="00163F81" w14:paraId="34B3ACB2" w14:textId="77777777" w:rsidTr="00FE78D0">
        <w:trPr>
          <w:trHeight w:val="346"/>
        </w:trPr>
        <w:tc>
          <w:tcPr>
            <w:tcW w:w="1188" w:type="dxa"/>
          </w:tcPr>
          <w:p w14:paraId="4BB1BFCF" w14:textId="77777777" w:rsidR="00163F81" w:rsidRPr="00031093" w:rsidRDefault="00163F81" w:rsidP="00FE78D0">
            <w:pPr>
              <w:jc w:val="both"/>
            </w:pPr>
            <w:r w:rsidRPr="00031093">
              <w:t>Successful</w:t>
            </w:r>
          </w:p>
        </w:tc>
        <w:tc>
          <w:tcPr>
            <w:tcW w:w="3315" w:type="dxa"/>
          </w:tcPr>
          <w:p w14:paraId="7D183B24" w14:textId="77777777" w:rsidR="00163F81" w:rsidRPr="00031093" w:rsidRDefault="00163F81" w:rsidP="00152DDF">
            <w:pPr>
              <w:tabs>
                <w:tab w:val="left" w:pos="735"/>
              </w:tabs>
              <w:jc w:val="both"/>
            </w:pPr>
          </w:p>
        </w:tc>
        <w:tc>
          <w:tcPr>
            <w:tcW w:w="956" w:type="dxa"/>
          </w:tcPr>
          <w:p w14:paraId="25A1D734" w14:textId="77777777" w:rsidR="00163F81" w:rsidRPr="00031093" w:rsidRDefault="00163F81" w:rsidP="00FE78D0">
            <w:pPr>
              <w:jc w:val="both"/>
            </w:pPr>
            <w:r w:rsidRPr="00031093">
              <w:t>200</w:t>
            </w:r>
          </w:p>
        </w:tc>
        <w:tc>
          <w:tcPr>
            <w:tcW w:w="1471" w:type="dxa"/>
          </w:tcPr>
          <w:p w14:paraId="4CC9BAEF" w14:textId="77777777" w:rsidR="00163F81" w:rsidRPr="00031093" w:rsidRDefault="00163F81" w:rsidP="00FE78D0">
            <w:pPr>
              <w:jc w:val="both"/>
            </w:pPr>
            <w:r w:rsidRPr="00031093">
              <w:t>Application/json</w:t>
            </w:r>
          </w:p>
        </w:tc>
        <w:tc>
          <w:tcPr>
            <w:tcW w:w="2250" w:type="dxa"/>
          </w:tcPr>
          <w:p w14:paraId="721542E1" w14:textId="77777777" w:rsidR="00163F81" w:rsidRPr="00031093" w:rsidRDefault="00163F81" w:rsidP="00FE78D0">
            <w:pPr>
              <w:jc w:val="both"/>
            </w:pPr>
          </w:p>
        </w:tc>
      </w:tr>
      <w:tr w:rsidR="00163F81" w14:paraId="1A76E5D6" w14:textId="77777777" w:rsidTr="00FE78D0">
        <w:tc>
          <w:tcPr>
            <w:tcW w:w="1188" w:type="dxa"/>
            <w:vMerge w:val="restart"/>
          </w:tcPr>
          <w:p w14:paraId="6BF50559" w14:textId="77777777" w:rsidR="00163F81" w:rsidRPr="00031093" w:rsidRDefault="00163F81" w:rsidP="00FE78D0">
            <w:pPr>
              <w:jc w:val="both"/>
            </w:pPr>
            <w:r w:rsidRPr="00031093">
              <w:t>Failure</w:t>
            </w:r>
          </w:p>
        </w:tc>
        <w:tc>
          <w:tcPr>
            <w:tcW w:w="3315" w:type="dxa"/>
            <w:vMerge w:val="restart"/>
            <w:shd w:val="clear" w:color="auto" w:fill="auto"/>
          </w:tcPr>
          <w:p w14:paraId="31DB1B9F" w14:textId="77777777" w:rsidR="00163F81" w:rsidRDefault="00163F81" w:rsidP="00FE78D0">
            <w:pPr>
              <w:tabs>
                <w:tab w:val="left" w:pos="735"/>
              </w:tabs>
              <w:jc w:val="both"/>
            </w:pPr>
            <w:r>
              <w:t>{</w:t>
            </w:r>
            <w:r>
              <w:tab/>
            </w:r>
          </w:p>
          <w:p w14:paraId="3DBF7901" w14:textId="77777777" w:rsidR="00163F81" w:rsidRDefault="003F5A2D" w:rsidP="00FE78D0">
            <w:pPr>
              <w:jc w:val="both"/>
            </w:pPr>
            <w:r>
              <w:t>"</w:t>
            </w:r>
            <w:r w:rsidR="007E5DE5">
              <w:rPr>
                <w:szCs w:val="20"/>
              </w:rPr>
              <w:t>failureReason</w:t>
            </w:r>
            <w:r>
              <w:t>"</w:t>
            </w:r>
            <w:r w:rsidR="00163F81">
              <w:t xml:space="preserve">: </w:t>
            </w:r>
            <w:r>
              <w:t>"</w:t>
            </w:r>
            <w:r w:rsidR="00163F81">
              <w:t>&lt;Description of the failure reason&gt;</w:t>
            </w:r>
            <w:r>
              <w:t>"</w:t>
            </w:r>
          </w:p>
          <w:p w14:paraId="7591F7D2" w14:textId="77777777" w:rsidR="00163F81" w:rsidRPr="0076069D" w:rsidRDefault="00163F81" w:rsidP="00FE78D0">
            <w:pPr>
              <w:jc w:val="both"/>
              <w:rPr>
                <w:highlight w:val="lightGray"/>
              </w:rPr>
            </w:pPr>
            <w:r>
              <w:t>}</w:t>
            </w:r>
          </w:p>
        </w:tc>
        <w:tc>
          <w:tcPr>
            <w:tcW w:w="956" w:type="dxa"/>
          </w:tcPr>
          <w:p w14:paraId="7BDD3908" w14:textId="77777777" w:rsidR="00163F81" w:rsidRPr="00031093" w:rsidRDefault="00163F81" w:rsidP="00FE78D0">
            <w:pPr>
              <w:jc w:val="both"/>
              <w:rPr>
                <w:szCs w:val="20"/>
              </w:rPr>
            </w:pPr>
            <w:r>
              <w:rPr>
                <w:szCs w:val="20"/>
              </w:rPr>
              <w:t>400</w:t>
            </w:r>
          </w:p>
          <w:p w14:paraId="70E1F0F3" w14:textId="77777777" w:rsidR="00163F81" w:rsidRPr="00031093" w:rsidRDefault="00163F81" w:rsidP="00FE78D0">
            <w:pPr>
              <w:jc w:val="both"/>
              <w:rPr>
                <w:szCs w:val="20"/>
              </w:rPr>
            </w:pPr>
          </w:p>
        </w:tc>
        <w:tc>
          <w:tcPr>
            <w:tcW w:w="1471" w:type="dxa"/>
          </w:tcPr>
          <w:p w14:paraId="26E57CA9" w14:textId="77777777" w:rsidR="00163F81" w:rsidRPr="00031093" w:rsidRDefault="00163F81" w:rsidP="00FE78D0">
            <w:pPr>
              <w:jc w:val="both"/>
              <w:rPr>
                <w:szCs w:val="20"/>
              </w:rPr>
            </w:pPr>
            <w:r w:rsidRPr="0076019E">
              <w:rPr>
                <w:szCs w:val="20"/>
              </w:rPr>
              <w:t>Application/json</w:t>
            </w:r>
          </w:p>
        </w:tc>
        <w:tc>
          <w:tcPr>
            <w:tcW w:w="2250" w:type="dxa"/>
          </w:tcPr>
          <w:p w14:paraId="4CEC25E7" w14:textId="77777777" w:rsidR="00163F81" w:rsidRPr="00031093" w:rsidRDefault="00163F81" w:rsidP="00FE78D0">
            <w:pPr>
              <w:jc w:val="both"/>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63F81" w14:paraId="3B21CB52" w14:textId="77777777" w:rsidTr="00FE78D0">
        <w:tc>
          <w:tcPr>
            <w:tcW w:w="1188" w:type="dxa"/>
            <w:vMerge/>
          </w:tcPr>
          <w:p w14:paraId="5E5C1131" w14:textId="77777777" w:rsidR="00163F81" w:rsidRPr="00031093" w:rsidRDefault="00163F81" w:rsidP="00FE78D0">
            <w:pPr>
              <w:jc w:val="both"/>
            </w:pPr>
          </w:p>
        </w:tc>
        <w:tc>
          <w:tcPr>
            <w:tcW w:w="3315" w:type="dxa"/>
            <w:vMerge/>
            <w:shd w:val="clear" w:color="auto" w:fill="auto"/>
          </w:tcPr>
          <w:p w14:paraId="0D0C6576" w14:textId="77777777" w:rsidR="00163F81" w:rsidRPr="00031093" w:rsidRDefault="00163F81" w:rsidP="00FE78D0">
            <w:pPr>
              <w:jc w:val="both"/>
            </w:pPr>
          </w:p>
        </w:tc>
        <w:tc>
          <w:tcPr>
            <w:tcW w:w="956" w:type="dxa"/>
          </w:tcPr>
          <w:p w14:paraId="2F9D1F7C" w14:textId="77777777" w:rsidR="00163F81" w:rsidRPr="00031093" w:rsidRDefault="00163F81" w:rsidP="00FE78D0">
            <w:pPr>
              <w:jc w:val="both"/>
            </w:pPr>
            <w:r>
              <w:rPr>
                <w:szCs w:val="20"/>
              </w:rPr>
              <w:t>400</w:t>
            </w:r>
          </w:p>
        </w:tc>
        <w:tc>
          <w:tcPr>
            <w:tcW w:w="1471" w:type="dxa"/>
          </w:tcPr>
          <w:p w14:paraId="39CD93B1" w14:textId="77777777" w:rsidR="00163F81" w:rsidRPr="00031093" w:rsidRDefault="00163F81" w:rsidP="00FE78D0">
            <w:pPr>
              <w:jc w:val="both"/>
            </w:pPr>
            <w:r>
              <w:rPr>
                <w:szCs w:val="20"/>
              </w:rPr>
              <w:t>Application/json</w:t>
            </w:r>
          </w:p>
        </w:tc>
        <w:tc>
          <w:tcPr>
            <w:tcW w:w="2250" w:type="dxa"/>
          </w:tcPr>
          <w:p w14:paraId="1EA7B742" w14:textId="77777777" w:rsidR="00163F81" w:rsidRDefault="00163F81" w:rsidP="00FE78D0">
            <w:pPr>
              <w:jc w:val="both"/>
              <w:rPr>
                <w:szCs w:val="20"/>
              </w:rPr>
            </w:pPr>
            <w:r>
              <w:rPr>
                <w:szCs w:val="20"/>
              </w:rPr>
              <w:t>In case mandatory parameter is missing</w:t>
            </w:r>
          </w:p>
          <w:p w14:paraId="232E1D2B" w14:textId="77777777" w:rsidR="00163F81" w:rsidRPr="00031093" w:rsidRDefault="003F5A2D" w:rsidP="00FE78D0">
            <w:pPr>
              <w:jc w:val="both"/>
            </w:pPr>
            <w:r>
              <w:rPr>
                <w:szCs w:val="20"/>
              </w:rPr>
              <w:t>"</w:t>
            </w:r>
            <w:r w:rsidR="00163F81">
              <w:rPr>
                <w:szCs w:val="20"/>
              </w:rPr>
              <w:t>&lt;Parameter Name: Not Present&gt;</w:t>
            </w:r>
            <w:r>
              <w:rPr>
                <w:szCs w:val="20"/>
              </w:rPr>
              <w:t>"</w:t>
            </w:r>
            <w:r w:rsidR="00163F81">
              <w:rPr>
                <w:szCs w:val="20"/>
              </w:rPr>
              <w:t xml:space="preserve"> shall be returned in failure reason</w:t>
            </w:r>
          </w:p>
        </w:tc>
      </w:tr>
      <w:tr w:rsidR="00163F81" w14:paraId="339D8D39" w14:textId="77777777" w:rsidTr="00FE78D0">
        <w:tc>
          <w:tcPr>
            <w:tcW w:w="1188" w:type="dxa"/>
            <w:vMerge/>
          </w:tcPr>
          <w:p w14:paraId="1A81D452" w14:textId="77777777" w:rsidR="00163F81" w:rsidRPr="00031093" w:rsidRDefault="00163F81" w:rsidP="00FE78D0">
            <w:pPr>
              <w:jc w:val="both"/>
            </w:pPr>
          </w:p>
        </w:tc>
        <w:tc>
          <w:tcPr>
            <w:tcW w:w="3315" w:type="dxa"/>
            <w:vMerge/>
            <w:shd w:val="clear" w:color="auto" w:fill="auto"/>
          </w:tcPr>
          <w:p w14:paraId="01BB04DE" w14:textId="77777777" w:rsidR="00163F81" w:rsidRPr="00031093" w:rsidRDefault="00163F81" w:rsidP="00FE78D0">
            <w:pPr>
              <w:jc w:val="both"/>
            </w:pPr>
          </w:p>
        </w:tc>
        <w:tc>
          <w:tcPr>
            <w:tcW w:w="956" w:type="dxa"/>
          </w:tcPr>
          <w:p w14:paraId="7EB6592A" w14:textId="77777777" w:rsidR="00163F81" w:rsidRPr="00031093" w:rsidRDefault="00163F81" w:rsidP="00FE78D0">
            <w:pPr>
              <w:jc w:val="both"/>
            </w:pPr>
            <w:r>
              <w:rPr>
                <w:color w:val="000000" w:themeColor="text1"/>
                <w:szCs w:val="20"/>
              </w:rPr>
              <w:t>500</w:t>
            </w:r>
          </w:p>
        </w:tc>
        <w:tc>
          <w:tcPr>
            <w:tcW w:w="1471" w:type="dxa"/>
          </w:tcPr>
          <w:p w14:paraId="34879A05" w14:textId="77777777" w:rsidR="00163F81" w:rsidRPr="00031093" w:rsidRDefault="00163F81" w:rsidP="00FE78D0">
            <w:pPr>
              <w:jc w:val="both"/>
            </w:pPr>
            <w:r>
              <w:rPr>
                <w:szCs w:val="20"/>
              </w:rPr>
              <w:t>Application/json</w:t>
            </w:r>
          </w:p>
        </w:tc>
        <w:tc>
          <w:tcPr>
            <w:tcW w:w="2250" w:type="dxa"/>
          </w:tcPr>
          <w:p w14:paraId="512C82AA" w14:textId="77777777" w:rsidR="00163F81" w:rsidRPr="00763334" w:rsidRDefault="00163F81" w:rsidP="00FE78D0">
            <w:pPr>
              <w:jc w:val="both"/>
            </w:pPr>
            <w:r>
              <w:rPr>
                <w:szCs w:val="20"/>
              </w:rPr>
              <w:t xml:space="preserve">In case of internal motech error </w:t>
            </w:r>
            <w:r w:rsidR="003F5A2D">
              <w:rPr>
                <w:szCs w:val="20"/>
              </w:rPr>
              <w:t>"</w:t>
            </w:r>
            <w:r>
              <w:rPr>
                <w:szCs w:val="20"/>
              </w:rPr>
              <w:t>Internal Error</w:t>
            </w:r>
            <w:r w:rsidR="003F5A2D">
              <w:rPr>
                <w:szCs w:val="20"/>
              </w:rPr>
              <w:t>"</w:t>
            </w:r>
            <w:r>
              <w:rPr>
                <w:szCs w:val="20"/>
              </w:rPr>
              <w:t xml:space="preserve"> shall be returned in the failure reason</w:t>
            </w:r>
          </w:p>
        </w:tc>
      </w:tr>
    </w:tbl>
    <w:p w14:paraId="3E3F98E7" w14:textId="77777777" w:rsidR="00163F81" w:rsidRDefault="00163F81" w:rsidP="00163F81">
      <w:pPr>
        <w:jc w:val="both"/>
      </w:pPr>
    </w:p>
    <w:p w14:paraId="28D99D8D" w14:textId="77777777" w:rsidR="00163F81" w:rsidRDefault="00163F81" w:rsidP="00163F81">
      <w:pPr>
        <w:pStyle w:val="Heading5"/>
        <w:jc w:val="both"/>
      </w:pPr>
      <w:r>
        <w:t>Body Elements</w:t>
      </w:r>
    </w:p>
    <w:p w14:paraId="3F7DF693" w14:textId="77777777" w:rsidR="0023507B" w:rsidDel="0023507B" w:rsidRDefault="0023507B" w:rsidP="0023507B">
      <w:pPr>
        <w:jc w:val="both"/>
        <w:rPr>
          <w:shd w:val="clear" w:color="auto" w:fill="FFFFFF"/>
        </w:rPr>
      </w:pPr>
    </w:p>
    <w:tbl>
      <w:tblPr>
        <w:tblStyle w:val="TableGrid"/>
        <w:tblW w:w="5346" w:type="pct"/>
        <w:tblLayout w:type="fixed"/>
        <w:tblLook w:val="04A0" w:firstRow="1" w:lastRow="0" w:firstColumn="1" w:lastColumn="0" w:noHBand="0" w:noVBand="1"/>
      </w:tblPr>
      <w:tblGrid>
        <w:gridCol w:w="536"/>
        <w:gridCol w:w="1687"/>
        <w:gridCol w:w="1258"/>
        <w:gridCol w:w="1256"/>
        <w:gridCol w:w="2032"/>
        <w:gridCol w:w="2336"/>
      </w:tblGrid>
      <w:tr w:rsidR="0023507B" w:rsidRPr="00DE1B6A" w14:paraId="4381DC8F" w14:textId="77777777" w:rsidTr="001B6A55">
        <w:trPr>
          <w:trHeight w:val="244"/>
        </w:trPr>
        <w:tc>
          <w:tcPr>
            <w:tcW w:w="294" w:type="pct"/>
            <w:shd w:val="clear" w:color="auto" w:fill="D9D9D9" w:themeFill="background1" w:themeFillShade="D9"/>
          </w:tcPr>
          <w:p w14:paraId="5E6942C3" w14:textId="77777777" w:rsidR="0023507B" w:rsidRPr="00DE1B6A" w:rsidRDefault="0023507B" w:rsidP="001B6A55">
            <w:pPr>
              <w:jc w:val="both"/>
            </w:pPr>
            <w:r w:rsidRPr="00DE1B6A">
              <w:t>#</w:t>
            </w:r>
          </w:p>
        </w:tc>
        <w:tc>
          <w:tcPr>
            <w:tcW w:w="926" w:type="pct"/>
            <w:shd w:val="clear" w:color="auto" w:fill="D9D9D9" w:themeFill="background1" w:themeFillShade="D9"/>
          </w:tcPr>
          <w:p w14:paraId="0733191F" w14:textId="77777777" w:rsidR="0023507B" w:rsidRPr="00DE1B6A" w:rsidRDefault="0023507B" w:rsidP="001B6A55">
            <w:pPr>
              <w:jc w:val="both"/>
            </w:pPr>
            <w:r w:rsidRPr="00DE1B6A">
              <w:t>Element Name</w:t>
            </w:r>
          </w:p>
        </w:tc>
        <w:tc>
          <w:tcPr>
            <w:tcW w:w="691" w:type="pct"/>
            <w:shd w:val="clear" w:color="auto" w:fill="D9D9D9" w:themeFill="background1" w:themeFillShade="D9"/>
          </w:tcPr>
          <w:p w14:paraId="4E576B6A" w14:textId="77777777" w:rsidR="0023507B" w:rsidRPr="00DE1B6A" w:rsidRDefault="0023507B" w:rsidP="001B6A55">
            <w:pPr>
              <w:jc w:val="both"/>
            </w:pPr>
            <w:r w:rsidRPr="00DE1B6A">
              <w:t>Mandatory</w:t>
            </w:r>
          </w:p>
        </w:tc>
        <w:tc>
          <w:tcPr>
            <w:tcW w:w="690" w:type="pct"/>
            <w:shd w:val="clear" w:color="auto" w:fill="D9D9D9" w:themeFill="background1" w:themeFillShade="D9"/>
          </w:tcPr>
          <w:p w14:paraId="0AC0A158" w14:textId="77777777" w:rsidR="0023507B" w:rsidRPr="00DE1B6A" w:rsidRDefault="0023507B" w:rsidP="001B6A55">
            <w:pPr>
              <w:jc w:val="both"/>
            </w:pPr>
            <w:r w:rsidRPr="00DE1B6A">
              <w:t>Data type</w:t>
            </w:r>
          </w:p>
        </w:tc>
        <w:tc>
          <w:tcPr>
            <w:tcW w:w="1116" w:type="pct"/>
            <w:shd w:val="clear" w:color="auto" w:fill="D9D9D9" w:themeFill="background1" w:themeFillShade="D9"/>
          </w:tcPr>
          <w:p w14:paraId="1AFA6CA9" w14:textId="77777777" w:rsidR="0023507B" w:rsidRPr="00DE1B6A" w:rsidRDefault="0023507B" w:rsidP="001B6A55">
            <w:pPr>
              <w:jc w:val="both"/>
            </w:pPr>
            <w:r>
              <w:t>Range</w:t>
            </w:r>
          </w:p>
        </w:tc>
        <w:tc>
          <w:tcPr>
            <w:tcW w:w="1283" w:type="pct"/>
            <w:shd w:val="clear" w:color="auto" w:fill="D9D9D9" w:themeFill="background1" w:themeFillShade="D9"/>
          </w:tcPr>
          <w:p w14:paraId="14275202" w14:textId="77777777" w:rsidR="0023507B" w:rsidRPr="00DE1B6A" w:rsidRDefault="0023507B" w:rsidP="001B6A55">
            <w:pPr>
              <w:jc w:val="both"/>
            </w:pPr>
            <w:r w:rsidRPr="00DE1B6A">
              <w:t>Details</w:t>
            </w:r>
          </w:p>
        </w:tc>
      </w:tr>
      <w:tr w:rsidR="0023507B" w14:paraId="34FC4DD5" w14:textId="77777777" w:rsidTr="001B6A55">
        <w:trPr>
          <w:trHeight w:val="244"/>
        </w:trPr>
        <w:tc>
          <w:tcPr>
            <w:tcW w:w="294" w:type="pct"/>
          </w:tcPr>
          <w:p w14:paraId="67F73EE0" w14:textId="77777777" w:rsidR="0023507B" w:rsidRPr="00E827C4" w:rsidRDefault="0023507B" w:rsidP="001B6A55">
            <w:pPr>
              <w:jc w:val="both"/>
              <w:rPr>
                <w:szCs w:val="20"/>
              </w:rPr>
            </w:pPr>
            <w:r>
              <w:rPr>
                <w:szCs w:val="20"/>
              </w:rPr>
              <w:t>1</w:t>
            </w:r>
          </w:p>
        </w:tc>
        <w:tc>
          <w:tcPr>
            <w:tcW w:w="926" w:type="pct"/>
          </w:tcPr>
          <w:p w14:paraId="13340AEB" w14:textId="77777777" w:rsidR="0023507B" w:rsidRPr="00B84EE3" w:rsidRDefault="0023507B" w:rsidP="001B6A55">
            <w:pPr>
              <w:jc w:val="both"/>
              <w:rPr>
                <w:szCs w:val="20"/>
              </w:rPr>
            </w:pPr>
            <w:r>
              <w:rPr>
                <w:szCs w:val="20"/>
              </w:rPr>
              <w:t>failureReason</w:t>
            </w:r>
          </w:p>
        </w:tc>
        <w:tc>
          <w:tcPr>
            <w:tcW w:w="691" w:type="pct"/>
          </w:tcPr>
          <w:p w14:paraId="4E93904B" w14:textId="77777777" w:rsidR="0023507B" w:rsidRPr="00E827C4" w:rsidRDefault="0023507B" w:rsidP="001B6A55">
            <w:pPr>
              <w:jc w:val="both"/>
              <w:rPr>
                <w:szCs w:val="20"/>
              </w:rPr>
            </w:pPr>
            <w:r>
              <w:rPr>
                <w:szCs w:val="20"/>
              </w:rPr>
              <w:t>No</w:t>
            </w:r>
          </w:p>
        </w:tc>
        <w:tc>
          <w:tcPr>
            <w:tcW w:w="690" w:type="pct"/>
          </w:tcPr>
          <w:p w14:paraId="0E136C8F" w14:textId="77777777" w:rsidR="0023507B" w:rsidRPr="00B84EE3" w:rsidRDefault="0023507B" w:rsidP="001B6A55">
            <w:pPr>
              <w:jc w:val="both"/>
              <w:rPr>
                <w:szCs w:val="20"/>
              </w:rPr>
            </w:pPr>
            <w:r>
              <w:rPr>
                <w:szCs w:val="20"/>
              </w:rPr>
              <w:t>String</w:t>
            </w:r>
          </w:p>
        </w:tc>
        <w:tc>
          <w:tcPr>
            <w:tcW w:w="1116" w:type="pct"/>
          </w:tcPr>
          <w:p w14:paraId="1A385F3A" w14:textId="77777777" w:rsidR="0023507B" w:rsidRPr="00E827C4" w:rsidRDefault="0023507B" w:rsidP="001B6A55">
            <w:pPr>
              <w:jc w:val="both"/>
              <w:rPr>
                <w:szCs w:val="20"/>
              </w:rPr>
            </w:pPr>
          </w:p>
        </w:tc>
        <w:tc>
          <w:tcPr>
            <w:tcW w:w="1283" w:type="pct"/>
          </w:tcPr>
          <w:p w14:paraId="7FA9ED2A" w14:textId="77777777" w:rsidR="0023507B" w:rsidRPr="00E827C4" w:rsidRDefault="0023507B" w:rsidP="001B6A55">
            <w:pPr>
              <w:jc w:val="both"/>
              <w:rPr>
                <w:szCs w:val="20"/>
              </w:rPr>
            </w:pPr>
            <w:r>
              <w:rPr>
                <w:szCs w:val="20"/>
              </w:rPr>
              <w:t>Reason for the request failure</w:t>
            </w:r>
          </w:p>
        </w:tc>
      </w:tr>
    </w:tbl>
    <w:p w14:paraId="4E42BBAB" w14:textId="77777777" w:rsidR="00163F81" w:rsidRDefault="00163F81" w:rsidP="00163F81">
      <w:pPr>
        <w:jc w:val="both"/>
      </w:pPr>
    </w:p>
    <w:p w14:paraId="71268069" w14:textId="77777777" w:rsidR="001C1483" w:rsidRDefault="001C1483" w:rsidP="001C1483">
      <w:pPr>
        <w:pStyle w:val="Heading3"/>
        <w:tabs>
          <w:tab w:val="num" w:pos="540"/>
        </w:tabs>
        <w:jc w:val="both"/>
      </w:pPr>
      <w:bookmarkStart w:id="151" w:name="_Toc410383283"/>
      <w:bookmarkStart w:id="152" w:name="_Toc411454391"/>
      <w:bookmarkStart w:id="153" w:name="_Toc409453697"/>
      <w:r>
        <w:t>CDR File Notification API</w:t>
      </w:r>
      <w:bookmarkEnd w:id="151"/>
      <w:bookmarkEnd w:id="152"/>
    </w:p>
    <w:p w14:paraId="6D192E8F" w14:textId="77777777" w:rsidR="001C1483" w:rsidRDefault="001C1483" w:rsidP="001C1483">
      <w:pPr>
        <w:rPr>
          <w:rFonts w:cs="Arial"/>
          <w:color w:val="FF0000"/>
          <w:szCs w:val="20"/>
        </w:rPr>
      </w:pPr>
    </w:p>
    <w:p w14:paraId="7A1C0BDF" w14:textId="77777777" w:rsidR="001C1483" w:rsidRPr="00801274" w:rsidRDefault="001C1483" w:rsidP="001C1483">
      <w:r>
        <w:t>IVR</w:t>
      </w:r>
      <w:r w:rsidRPr="000B5468">
        <w:t xml:space="preserve"> shall invoke this </w:t>
      </w:r>
      <w:r>
        <w:t xml:space="preserve">NMS </w:t>
      </w:r>
      <w:r w:rsidRPr="000B5468">
        <w:t xml:space="preserve">API to </w:t>
      </w:r>
      <w:r>
        <w:t>notify IVR platform when a target file is ready.</w:t>
      </w:r>
    </w:p>
    <w:p w14:paraId="210067D2" w14:textId="77777777" w:rsidR="001C1483" w:rsidRPr="006110FF" w:rsidRDefault="001C1483" w:rsidP="001C1483">
      <w:pPr>
        <w:pStyle w:val="Heading4"/>
      </w:pPr>
      <w:r w:rsidRPr="00A82276">
        <w:t xml:space="preserve">cdrFileNotification </w:t>
      </w:r>
      <w:r>
        <w:t>API</w:t>
      </w:r>
      <w:r w:rsidRPr="00D164C4">
        <w:t xml:space="preserve"> </w:t>
      </w:r>
      <w:r>
        <w:t>- Request</w:t>
      </w:r>
    </w:p>
    <w:p w14:paraId="279B95DE" w14:textId="77777777" w:rsidR="001C1483" w:rsidRDefault="001C1483" w:rsidP="001C1483">
      <w:pPr>
        <w:rPr>
          <w:rFonts w:cs="Arial"/>
          <w:color w:val="FF0000"/>
          <w:szCs w:val="20"/>
        </w:rPr>
      </w:pPr>
    </w:p>
    <w:p w14:paraId="16D1306E" w14:textId="77777777" w:rsidR="001C1483" w:rsidRDefault="001C1483" w:rsidP="001C1483">
      <w:r w:rsidRPr="00DE1B6A">
        <w:rPr>
          <w:b/>
        </w:rPr>
        <w:t>URL</w:t>
      </w:r>
      <w:r w:rsidRPr="00EB6872">
        <w:t>:</w:t>
      </w:r>
    </w:p>
    <w:p w14:paraId="723BAA13" w14:textId="5B5D884D" w:rsidR="001C1483" w:rsidRPr="00152DDF" w:rsidRDefault="001C1483" w:rsidP="001C1483">
      <w:r w:rsidRPr="00152DDF">
        <w:t>http://&lt;motech:port&gt;/motech-platform-server/module/</w:t>
      </w:r>
      <w:r w:rsidR="00C53D62">
        <w:t>imi</w:t>
      </w:r>
      <w:r w:rsidRPr="00152DDF">
        <w:t xml:space="preserve">/cdrFileNotification/ </w:t>
      </w:r>
    </w:p>
    <w:p w14:paraId="75F88AFE" w14:textId="77777777" w:rsidR="001C1483" w:rsidRDefault="001C1483" w:rsidP="001C1483">
      <w:pPr>
        <w:rPr>
          <w:b/>
        </w:rPr>
      </w:pPr>
    </w:p>
    <w:p w14:paraId="5AF92849" w14:textId="77777777" w:rsidR="001C1483" w:rsidRDefault="001C1483" w:rsidP="001C1483">
      <w:r w:rsidRPr="0060501A">
        <w:rPr>
          <w:b/>
        </w:rPr>
        <w:t>Method</w:t>
      </w:r>
      <w:r w:rsidRPr="00EB6872">
        <w:t xml:space="preserve">: </w:t>
      </w:r>
      <w:r>
        <w:t>POST</w:t>
      </w:r>
    </w:p>
    <w:p w14:paraId="238B55A8" w14:textId="77777777" w:rsidR="001C1483" w:rsidRDefault="001C1483" w:rsidP="001C1483">
      <w:pPr>
        <w:pStyle w:val="Heading5"/>
        <w:tabs>
          <w:tab w:val="num" w:pos="810"/>
        </w:tabs>
        <w:jc w:val="both"/>
      </w:pPr>
      <w:r>
        <w:t>Validations</w:t>
      </w:r>
    </w:p>
    <w:p w14:paraId="3361DF68"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eastAsia="Calibri" w:cs="Arial"/>
          <w:szCs w:val="22"/>
        </w:rPr>
        <w:t>MoTech shall return Failure with appropriate error code in following case</w:t>
      </w:r>
    </w:p>
    <w:p w14:paraId="4CC4564C" w14:textId="77777777" w:rsidR="001C1483" w:rsidRPr="00801274" w:rsidRDefault="001C1483" w:rsidP="001C1483">
      <w:pPr>
        <w:pStyle w:val="ListParagraph"/>
        <w:numPr>
          <w:ilvl w:val="0"/>
          <w:numId w:val="41"/>
        </w:numPr>
        <w:ind w:left="180" w:hanging="180"/>
        <w:jc w:val="both"/>
        <w:rPr>
          <w:rFonts w:eastAsia="Calibri" w:cs="Arial"/>
          <w:szCs w:val="22"/>
        </w:rPr>
      </w:pPr>
      <w:r w:rsidRPr="00801274">
        <w:rPr>
          <w:rFonts w:cs="Arial"/>
        </w:rPr>
        <w:t>Invalid Filename</w:t>
      </w:r>
    </w:p>
    <w:p w14:paraId="232F8052" w14:textId="77777777" w:rsidR="001C1483" w:rsidRDefault="001C1483" w:rsidP="001C1483">
      <w:pPr>
        <w:pStyle w:val="Bullet1"/>
        <w:keepNext w:val="0"/>
        <w:keepLines w:val="0"/>
        <w:numPr>
          <w:ilvl w:val="0"/>
          <w:numId w:val="41"/>
        </w:numPr>
        <w:ind w:left="180" w:hanging="180"/>
        <w:contextualSpacing/>
        <w:rPr>
          <w:rFonts w:ascii="Arial" w:hAnsi="Arial" w:cs="Arial"/>
        </w:rPr>
      </w:pPr>
      <w:r w:rsidRPr="00801274">
        <w:rPr>
          <w:rFonts w:ascii="Arial" w:hAnsi="Arial" w:cs="Arial"/>
        </w:rPr>
        <w:t>Any mandatory Parameters are missing</w:t>
      </w:r>
    </w:p>
    <w:p w14:paraId="705A940A" w14:textId="77777777" w:rsidR="001C1483" w:rsidRDefault="001C1483" w:rsidP="001C1483">
      <w:pPr>
        <w:pStyle w:val="Heading5"/>
        <w:tabs>
          <w:tab w:val="num" w:pos="810"/>
        </w:tabs>
        <w:jc w:val="both"/>
      </w:pPr>
      <w:r>
        <w:t>Http time Out</w:t>
      </w:r>
    </w:p>
    <w:p w14:paraId="5DEE440F" w14:textId="77777777" w:rsidR="00E01344" w:rsidRPr="0088526F" w:rsidRDefault="00E01344" w:rsidP="004E18FC"/>
    <w:tbl>
      <w:tblPr>
        <w:tblStyle w:val="TableGrid"/>
        <w:tblW w:w="2653" w:type="pct"/>
        <w:tblLayout w:type="fixed"/>
        <w:tblLook w:val="04A0" w:firstRow="1" w:lastRow="0" w:firstColumn="1" w:lastColumn="0" w:noHBand="0" w:noVBand="1"/>
      </w:tblPr>
      <w:tblGrid>
        <w:gridCol w:w="2718"/>
        <w:gridCol w:w="1801"/>
      </w:tblGrid>
      <w:tr w:rsidR="00E01344" w:rsidRPr="00FF4865" w14:paraId="28A7832C" w14:textId="77777777" w:rsidTr="00D55576">
        <w:trPr>
          <w:trHeight w:val="244"/>
        </w:trPr>
        <w:tc>
          <w:tcPr>
            <w:tcW w:w="3007" w:type="pct"/>
            <w:shd w:val="clear" w:color="auto" w:fill="D9D9D9" w:themeFill="background1" w:themeFillShade="D9"/>
            <w:vAlign w:val="bottom"/>
          </w:tcPr>
          <w:p w14:paraId="18B5DA2E" w14:textId="77777777" w:rsidR="00E01344" w:rsidRPr="00FF4865" w:rsidRDefault="00E01344"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37FCB50" w14:textId="77777777" w:rsidR="00E01344" w:rsidRPr="00FF4865" w:rsidRDefault="00E01344" w:rsidP="00D55576">
            <w:pPr>
              <w:jc w:val="both"/>
              <w:rPr>
                <w:szCs w:val="20"/>
              </w:rPr>
            </w:pPr>
            <w:r>
              <w:rPr>
                <w:rFonts w:eastAsia="Times New Roman" w:cs="Arial"/>
                <w:b/>
                <w:szCs w:val="20"/>
              </w:rPr>
              <w:t>Description</w:t>
            </w:r>
          </w:p>
        </w:tc>
      </w:tr>
      <w:tr w:rsidR="00E01344" w:rsidRPr="00FF4865" w14:paraId="376E4E6C" w14:textId="77777777" w:rsidTr="00D55576">
        <w:trPr>
          <w:trHeight w:val="386"/>
        </w:trPr>
        <w:tc>
          <w:tcPr>
            <w:tcW w:w="3007" w:type="pct"/>
          </w:tcPr>
          <w:p w14:paraId="3D5FF0EC" w14:textId="77777777" w:rsidR="00E01344" w:rsidRPr="00FF4865" w:rsidRDefault="006C4860" w:rsidP="00D55576">
            <w:pPr>
              <w:tabs>
                <w:tab w:val="left" w:pos="1114"/>
              </w:tabs>
              <w:ind w:left="360" w:hanging="360"/>
              <w:jc w:val="both"/>
              <w:rPr>
                <w:rFonts w:cs="Arial"/>
                <w:szCs w:val="20"/>
              </w:rPr>
            </w:pPr>
            <w:r>
              <w:rPr>
                <w:rFonts w:cs="Arial"/>
                <w:szCs w:val="20"/>
              </w:rPr>
              <w:t>Offline</w:t>
            </w:r>
          </w:p>
        </w:tc>
        <w:tc>
          <w:tcPr>
            <w:tcW w:w="1993" w:type="pct"/>
          </w:tcPr>
          <w:p w14:paraId="24AA6195" w14:textId="77777777" w:rsidR="00E01344" w:rsidRPr="00FF4865" w:rsidRDefault="00E01344"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1DC34F0B" w14:textId="77777777" w:rsidR="001C1483" w:rsidRDefault="001C1483" w:rsidP="001C1483">
      <w:pPr>
        <w:pStyle w:val="Heading5"/>
        <w:tabs>
          <w:tab w:val="num" w:pos="810"/>
        </w:tabs>
        <w:jc w:val="both"/>
      </w:pPr>
      <w:r>
        <w:lastRenderedPageBreak/>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517AFF9E" w14:textId="77777777" w:rsidTr="001B6A55">
        <w:tc>
          <w:tcPr>
            <w:tcW w:w="1489" w:type="dxa"/>
            <w:shd w:val="clear" w:color="auto" w:fill="D9D9D9" w:themeFill="background1" w:themeFillShade="D9"/>
          </w:tcPr>
          <w:p w14:paraId="68BC093F" w14:textId="77777777" w:rsidR="001C1483" w:rsidRDefault="001C1483" w:rsidP="001B6A55">
            <w:r>
              <w:t>Header Name</w:t>
            </w:r>
          </w:p>
        </w:tc>
        <w:tc>
          <w:tcPr>
            <w:tcW w:w="1813" w:type="dxa"/>
            <w:shd w:val="clear" w:color="auto" w:fill="D9D9D9" w:themeFill="background1" w:themeFillShade="D9"/>
          </w:tcPr>
          <w:p w14:paraId="10BBB531" w14:textId="77777777" w:rsidR="001C1483" w:rsidRDefault="001C1483" w:rsidP="001B6A55">
            <w:r>
              <w:t>Header Value</w:t>
            </w:r>
          </w:p>
        </w:tc>
        <w:tc>
          <w:tcPr>
            <w:tcW w:w="1340" w:type="dxa"/>
            <w:shd w:val="clear" w:color="auto" w:fill="D9D9D9" w:themeFill="background1" w:themeFillShade="D9"/>
          </w:tcPr>
          <w:p w14:paraId="0C22E395" w14:textId="77777777" w:rsidR="001C1483" w:rsidRDefault="001C1483" w:rsidP="001B6A55">
            <w:r>
              <w:t>Mandatory</w:t>
            </w:r>
          </w:p>
        </w:tc>
        <w:tc>
          <w:tcPr>
            <w:tcW w:w="4538" w:type="dxa"/>
            <w:shd w:val="clear" w:color="auto" w:fill="D9D9D9" w:themeFill="background1" w:themeFillShade="D9"/>
          </w:tcPr>
          <w:p w14:paraId="3181893F" w14:textId="77777777" w:rsidR="001C1483" w:rsidRDefault="001C1483" w:rsidP="001B6A55">
            <w:r>
              <w:t>Description</w:t>
            </w:r>
          </w:p>
        </w:tc>
      </w:tr>
      <w:tr w:rsidR="001C1483" w14:paraId="24ECBF40" w14:textId="77777777" w:rsidTr="001B6A55">
        <w:tc>
          <w:tcPr>
            <w:tcW w:w="1489" w:type="dxa"/>
          </w:tcPr>
          <w:p w14:paraId="76AD200B" w14:textId="77777777" w:rsidR="001C1483" w:rsidRPr="0065474C" w:rsidRDefault="001C1483" w:rsidP="001B6A55">
            <w:r>
              <w:t>Content-Type</w:t>
            </w:r>
          </w:p>
        </w:tc>
        <w:tc>
          <w:tcPr>
            <w:tcW w:w="1813" w:type="dxa"/>
          </w:tcPr>
          <w:p w14:paraId="6AB3496B" w14:textId="77777777" w:rsidR="001C1483" w:rsidRDefault="001C1483" w:rsidP="001B6A55">
            <w:r>
              <w:t>application/json</w:t>
            </w:r>
          </w:p>
        </w:tc>
        <w:tc>
          <w:tcPr>
            <w:tcW w:w="1340" w:type="dxa"/>
          </w:tcPr>
          <w:p w14:paraId="7B147EC9" w14:textId="77777777" w:rsidR="001C1483" w:rsidRPr="0065474C" w:rsidRDefault="001C1483" w:rsidP="001B6A55">
            <w:r>
              <w:t>Yes</w:t>
            </w:r>
          </w:p>
        </w:tc>
        <w:tc>
          <w:tcPr>
            <w:tcW w:w="4538" w:type="dxa"/>
          </w:tcPr>
          <w:p w14:paraId="5C50DAF5" w14:textId="77777777" w:rsidR="001C1483" w:rsidRPr="00BA7AFF" w:rsidRDefault="001C1483" w:rsidP="001B6A55">
            <w:r>
              <w:t>It specifies the format of the content in the request</w:t>
            </w:r>
          </w:p>
        </w:tc>
      </w:tr>
      <w:tr w:rsidR="001C1483" w14:paraId="1F466B77" w14:textId="77777777" w:rsidTr="001B6A55">
        <w:tc>
          <w:tcPr>
            <w:tcW w:w="1489" w:type="dxa"/>
          </w:tcPr>
          <w:p w14:paraId="2971B05A" w14:textId="77777777" w:rsidR="001C1483" w:rsidRPr="0065474C" w:rsidRDefault="001C1483" w:rsidP="001B6A55">
            <w:r>
              <w:t>Accept</w:t>
            </w:r>
          </w:p>
        </w:tc>
        <w:tc>
          <w:tcPr>
            <w:tcW w:w="1813" w:type="dxa"/>
          </w:tcPr>
          <w:p w14:paraId="098725B8" w14:textId="77777777" w:rsidR="001C1483" w:rsidRPr="0065474C" w:rsidRDefault="001C1483" w:rsidP="001B6A55">
            <w:r>
              <w:t>application/json</w:t>
            </w:r>
          </w:p>
        </w:tc>
        <w:tc>
          <w:tcPr>
            <w:tcW w:w="1340" w:type="dxa"/>
          </w:tcPr>
          <w:p w14:paraId="20BEC017" w14:textId="77777777" w:rsidR="001C1483" w:rsidRPr="0065474C" w:rsidRDefault="001C1483" w:rsidP="001B6A55">
            <w:r>
              <w:t>Yes</w:t>
            </w:r>
          </w:p>
        </w:tc>
        <w:tc>
          <w:tcPr>
            <w:tcW w:w="4538" w:type="dxa"/>
          </w:tcPr>
          <w:p w14:paraId="50DBE754" w14:textId="77777777" w:rsidR="001C1483" w:rsidRPr="00706077" w:rsidRDefault="001C1483" w:rsidP="001B6A55">
            <w:r>
              <w:t>It specifies the format of the content accepted by the API invoker.</w:t>
            </w:r>
          </w:p>
        </w:tc>
      </w:tr>
    </w:tbl>
    <w:p w14:paraId="6B9587EC"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372DB9DC" w14:textId="77777777" w:rsidTr="001B6A55">
        <w:tc>
          <w:tcPr>
            <w:tcW w:w="540" w:type="dxa"/>
            <w:shd w:val="clear" w:color="auto" w:fill="CCCCCC"/>
            <w:tcMar>
              <w:top w:w="100" w:type="dxa"/>
              <w:left w:w="100" w:type="dxa"/>
              <w:bottom w:w="100" w:type="dxa"/>
              <w:right w:w="100" w:type="dxa"/>
            </w:tcMar>
          </w:tcPr>
          <w:p w14:paraId="628C64D0"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F0477F9" w14:textId="77777777" w:rsidR="001C1483" w:rsidRPr="00801274" w:rsidRDefault="001C1483" w:rsidP="001B6A55">
            <w:pPr>
              <w:rPr>
                <w:rFonts w:eastAsia="Arial" w:cs="Arial"/>
                <w:szCs w:val="20"/>
              </w:rPr>
            </w:pPr>
            <w:r w:rsidRPr="00801274">
              <w:rPr>
                <w:rFonts w:eastAsia="Arial" w:cs="Arial"/>
                <w:szCs w:val="20"/>
              </w:rPr>
              <w:t>{</w:t>
            </w:r>
          </w:p>
          <w:p w14:paraId="297B61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fileName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OBD_NMS1_20150127090000.csv</w:t>
            </w:r>
            <w:r>
              <w:rPr>
                <w:rFonts w:eastAsia="Arial" w:cs="Arial"/>
                <w:szCs w:val="20"/>
              </w:rPr>
              <w:t>"</w:t>
            </w:r>
            <w:r w:rsidR="001C1483" w:rsidRPr="00801274">
              <w:rPr>
                <w:rFonts w:eastAsia="Arial" w:cs="Arial"/>
                <w:szCs w:val="20"/>
              </w:rPr>
              <w:t>,</w:t>
            </w:r>
          </w:p>
          <w:p w14:paraId="7D518D22"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cdrSummary</w:t>
            </w:r>
            <w:r>
              <w:rPr>
                <w:rFonts w:eastAsia="Arial" w:cs="Arial"/>
                <w:szCs w:val="20"/>
              </w:rPr>
              <w:t>"</w:t>
            </w:r>
            <w:r w:rsidR="001C1483" w:rsidRPr="00801274">
              <w:rPr>
                <w:rFonts w:eastAsia="Arial" w:cs="Arial"/>
                <w:szCs w:val="20"/>
              </w:rPr>
              <w:t>:</w:t>
            </w:r>
          </w:p>
          <w:p w14:paraId="3CA04557" w14:textId="77777777" w:rsidR="001C1483" w:rsidRPr="00801274" w:rsidRDefault="001C1483" w:rsidP="001B6A55">
            <w:pPr>
              <w:rPr>
                <w:rFonts w:eastAsia="Arial" w:cs="Arial"/>
                <w:szCs w:val="20"/>
              </w:rPr>
            </w:pPr>
            <w:r w:rsidRPr="00801274">
              <w:rPr>
                <w:rFonts w:eastAsia="Arial" w:cs="Arial"/>
                <w:szCs w:val="20"/>
              </w:rPr>
              <w:t>{</w:t>
            </w:r>
          </w:p>
          <w:p w14:paraId="6B90FB56"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cdrSummary_OBD_NMS1_20150201090000.csv</w:t>
            </w:r>
            <w:r>
              <w:rPr>
                <w:rFonts w:eastAsia="Arial" w:cs="Arial"/>
                <w:szCs w:val="20"/>
              </w:rPr>
              <w:t>"</w:t>
            </w:r>
            <w:r w:rsidR="001C1483" w:rsidRPr="00801274">
              <w:rPr>
                <w:rFonts w:eastAsia="Arial" w:cs="Arial"/>
                <w:szCs w:val="20"/>
              </w:rPr>
              <w:t>,</w:t>
            </w:r>
          </w:p>
          <w:p w14:paraId="3406FF30"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 xml:space="preserve">, </w:t>
            </w:r>
          </w:p>
          <w:p w14:paraId="0B78B27A"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 5000</w:t>
            </w:r>
          </w:p>
          <w:p w14:paraId="3063A439" w14:textId="77777777" w:rsidR="001C1483" w:rsidRPr="00801274" w:rsidRDefault="001C1483" w:rsidP="001B6A55">
            <w:pPr>
              <w:rPr>
                <w:rFonts w:eastAsia="Arial" w:cs="Arial"/>
                <w:szCs w:val="20"/>
              </w:rPr>
            </w:pPr>
            <w:r w:rsidRPr="00801274">
              <w:rPr>
                <w:rFonts w:eastAsia="Arial" w:cs="Arial"/>
                <w:szCs w:val="20"/>
              </w:rPr>
              <w:t>},</w:t>
            </w:r>
          </w:p>
          <w:p w14:paraId="799FF7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cdrDetail</w:t>
            </w:r>
            <w:r>
              <w:rPr>
                <w:rFonts w:eastAsia="Arial" w:cs="Arial"/>
                <w:szCs w:val="20"/>
              </w:rPr>
              <w:t>"</w:t>
            </w:r>
            <w:r w:rsidR="001C1483" w:rsidRPr="00801274">
              <w:rPr>
                <w:rFonts w:eastAsia="Arial" w:cs="Arial"/>
                <w:szCs w:val="20"/>
              </w:rPr>
              <w:t>:</w:t>
            </w:r>
          </w:p>
          <w:p w14:paraId="08E6A658" w14:textId="77777777" w:rsidR="001C1483" w:rsidRPr="00801274" w:rsidRDefault="001C1483" w:rsidP="001B6A55">
            <w:pPr>
              <w:rPr>
                <w:rFonts w:eastAsia="Arial" w:cs="Arial"/>
                <w:szCs w:val="20"/>
              </w:rPr>
            </w:pPr>
            <w:r w:rsidRPr="00801274">
              <w:rPr>
                <w:rFonts w:eastAsia="Arial" w:cs="Arial"/>
                <w:szCs w:val="20"/>
              </w:rPr>
              <w:t>{</w:t>
            </w:r>
          </w:p>
          <w:p w14:paraId="1388445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cdrFile</w:t>
            </w:r>
            <w:r>
              <w:rPr>
                <w:rFonts w:eastAsia="Arial" w:cs="Arial"/>
                <w:szCs w:val="20"/>
              </w:rPr>
              <w:t>"</w:t>
            </w:r>
            <w:r w:rsidR="001C1483" w:rsidRPr="00801274">
              <w:rPr>
                <w:rFonts w:eastAsia="Arial" w:cs="Arial"/>
                <w:szCs w:val="20"/>
              </w:rPr>
              <w:t xml:space="preserve">: </w:t>
            </w:r>
            <w:r>
              <w:rPr>
                <w:rFonts w:eastAsia="Arial" w:cs="Arial"/>
                <w:szCs w:val="20"/>
              </w:rPr>
              <w:t>"</w:t>
            </w:r>
            <w:r w:rsidR="001C1483" w:rsidRPr="00801274">
              <w:rPr>
                <w:rFonts w:eastAsia="Arial" w:cs="Arial"/>
                <w:szCs w:val="20"/>
              </w:rPr>
              <w:t>cdrDetail_OBD_NMS1_20150201090000.csv</w:t>
            </w:r>
            <w:r>
              <w:rPr>
                <w:rFonts w:eastAsia="Arial" w:cs="Arial"/>
                <w:szCs w:val="20"/>
              </w:rPr>
              <w:t>"</w:t>
            </w:r>
            <w:r w:rsidR="001C1483" w:rsidRPr="00801274">
              <w:rPr>
                <w:rFonts w:eastAsia="Arial" w:cs="Arial"/>
                <w:szCs w:val="20"/>
              </w:rPr>
              <w:t>,</w:t>
            </w:r>
          </w:p>
          <w:p w14:paraId="6DB2137E"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checksum</w:t>
            </w:r>
            <w:r>
              <w:rPr>
                <w:rFonts w:eastAsia="Arial" w:cs="Arial"/>
                <w:szCs w:val="20"/>
              </w:rPr>
              <w:t>"</w:t>
            </w:r>
            <w:r w:rsidR="001C1483" w:rsidRPr="00801274">
              <w:rPr>
                <w:rFonts w:eastAsia="Arial" w:cs="Arial"/>
                <w:szCs w:val="20"/>
              </w:rPr>
              <w:t xml:space="preserve"> : </w:t>
            </w:r>
            <w:r>
              <w:rPr>
                <w:rFonts w:eastAsia="Arial" w:cs="Arial"/>
                <w:szCs w:val="20"/>
              </w:rPr>
              <w:t>"</w:t>
            </w:r>
            <w:r w:rsidR="001C1483" w:rsidRPr="00801274">
              <w:rPr>
                <w:rFonts w:eastAsia="Arial" w:cs="Arial"/>
                <w:szCs w:val="20"/>
              </w:rPr>
              <w:t>xxxxxx</w:t>
            </w:r>
            <w:r>
              <w:rPr>
                <w:rFonts w:eastAsia="Arial" w:cs="Arial"/>
                <w:szCs w:val="20"/>
              </w:rPr>
              <w:t>"</w:t>
            </w:r>
            <w:r w:rsidR="001C1483" w:rsidRPr="00801274">
              <w:rPr>
                <w:rFonts w:eastAsia="Arial" w:cs="Arial"/>
                <w:szCs w:val="20"/>
              </w:rPr>
              <w:t>,</w:t>
            </w:r>
          </w:p>
          <w:p w14:paraId="63A2C5D4" w14:textId="77777777" w:rsidR="001C1483" w:rsidRPr="00801274" w:rsidRDefault="003F5A2D" w:rsidP="001B6A55">
            <w:pPr>
              <w:rPr>
                <w:rFonts w:eastAsia="Arial" w:cs="Arial"/>
                <w:szCs w:val="20"/>
              </w:rPr>
            </w:pPr>
            <w:r>
              <w:rPr>
                <w:rFonts w:eastAsia="Arial" w:cs="Arial"/>
                <w:szCs w:val="20"/>
              </w:rPr>
              <w:t>"</w:t>
            </w:r>
            <w:r w:rsidR="001C1483" w:rsidRPr="00801274">
              <w:rPr>
                <w:rFonts w:eastAsia="Arial" w:cs="Arial"/>
                <w:szCs w:val="20"/>
              </w:rPr>
              <w:t>recordsCount</w:t>
            </w:r>
            <w:r>
              <w:rPr>
                <w:rFonts w:eastAsia="Arial" w:cs="Arial"/>
                <w:szCs w:val="20"/>
              </w:rPr>
              <w:t>"</w:t>
            </w:r>
            <w:r w:rsidR="001C1483" w:rsidRPr="00801274">
              <w:rPr>
                <w:rFonts w:eastAsia="Arial" w:cs="Arial"/>
                <w:szCs w:val="20"/>
              </w:rPr>
              <w:t>:</w:t>
            </w:r>
            <w:r w:rsidR="007102DC">
              <w:rPr>
                <w:rFonts w:eastAsia="Arial" w:cs="Arial"/>
                <w:szCs w:val="20"/>
              </w:rPr>
              <w:t xml:space="preserve"> </w:t>
            </w:r>
            <w:r w:rsidR="001C1483" w:rsidRPr="00801274">
              <w:rPr>
                <w:rFonts w:eastAsia="Arial" w:cs="Arial"/>
                <w:szCs w:val="20"/>
              </w:rPr>
              <w:t>9900</w:t>
            </w:r>
          </w:p>
          <w:p w14:paraId="768C35FF" w14:textId="77777777" w:rsidR="001C1483" w:rsidRPr="00801274" w:rsidRDefault="001C1483" w:rsidP="001B6A55">
            <w:pPr>
              <w:rPr>
                <w:rFonts w:eastAsia="Arial" w:cs="Arial"/>
                <w:szCs w:val="20"/>
              </w:rPr>
            </w:pPr>
            <w:r w:rsidRPr="00801274">
              <w:rPr>
                <w:rFonts w:eastAsia="Arial" w:cs="Arial"/>
                <w:szCs w:val="20"/>
              </w:rPr>
              <w:t>}</w:t>
            </w:r>
          </w:p>
          <w:p w14:paraId="7C006B9F" w14:textId="77777777" w:rsidR="001C1483" w:rsidRDefault="001C1483" w:rsidP="001B6A55">
            <w:pPr>
              <w:pStyle w:val="Normal1"/>
              <w:spacing w:line="240" w:lineRule="auto"/>
              <w:jc w:val="both"/>
            </w:pPr>
            <w:r w:rsidRPr="00801274">
              <w:rPr>
                <w:sz w:val="20"/>
              </w:rPr>
              <w:t>}</w:t>
            </w:r>
          </w:p>
        </w:tc>
      </w:tr>
    </w:tbl>
    <w:p w14:paraId="703FF394" w14:textId="77777777" w:rsidR="001C1483" w:rsidRDefault="001C1483" w:rsidP="001C1483">
      <w:pPr>
        <w:pStyle w:val="Heading5"/>
        <w:tabs>
          <w:tab w:val="num" w:pos="810"/>
        </w:tabs>
        <w:jc w:val="both"/>
      </w:pPr>
      <w:r>
        <w:t>Body Elements</w:t>
      </w:r>
    </w:p>
    <w:tbl>
      <w:tblPr>
        <w:tblStyle w:val="TableGrid"/>
        <w:tblW w:w="9198" w:type="dxa"/>
        <w:tblLayout w:type="fixed"/>
        <w:tblLook w:val="04A0" w:firstRow="1" w:lastRow="0" w:firstColumn="1" w:lastColumn="0" w:noHBand="0" w:noVBand="1"/>
      </w:tblPr>
      <w:tblGrid>
        <w:gridCol w:w="558"/>
        <w:gridCol w:w="2340"/>
        <w:gridCol w:w="1350"/>
        <w:gridCol w:w="900"/>
        <w:gridCol w:w="1458"/>
        <w:gridCol w:w="2592"/>
      </w:tblGrid>
      <w:tr w:rsidR="001C1483" w14:paraId="5D2CEBCA" w14:textId="77777777" w:rsidTr="001B6A55">
        <w:tc>
          <w:tcPr>
            <w:tcW w:w="558" w:type="dxa"/>
            <w:shd w:val="clear" w:color="auto" w:fill="D9D9D9" w:themeFill="background1" w:themeFillShade="D9"/>
          </w:tcPr>
          <w:p w14:paraId="6070599E" w14:textId="77777777" w:rsidR="001C1483" w:rsidRDefault="001C1483" w:rsidP="001B6A55">
            <w:r>
              <w:t>#</w:t>
            </w:r>
          </w:p>
        </w:tc>
        <w:tc>
          <w:tcPr>
            <w:tcW w:w="2340" w:type="dxa"/>
            <w:shd w:val="clear" w:color="auto" w:fill="D9D9D9" w:themeFill="background1" w:themeFillShade="D9"/>
          </w:tcPr>
          <w:p w14:paraId="512AEF1E" w14:textId="77777777" w:rsidR="001C1483" w:rsidRDefault="001C1483" w:rsidP="001B6A55">
            <w:r>
              <w:t>Parameter Name</w:t>
            </w:r>
          </w:p>
        </w:tc>
        <w:tc>
          <w:tcPr>
            <w:tcW w:w="1350" w:type="dxa"/>
            <w:shd w:val="clear" w:color="auto" w:fill="D9D9D9" w:themeFill="background1" w:themeFillShade="D9"/>
          </w:tcPr>
          <w:p w14:paraId="7724413D" w14:textId="77777777" w:rsidR="001C1483" w:rsidRDefault="001C1483" w:rsidP="001B6A55">
            <w:r>
              <w:t>Mandatory</w:t>
            </w:r>
          </w:p>
        </w:tc>
        <w:tc>
          <w:tcPr>
            <w:tcW w:w="900" w:type="dxa"/>
            <w:shd w:val="clear" w:color="auto" w:fill="D9D9D9" w:themeFill="background1" w:themeFillShade="D9"/>
          </w:tcPr>
          <w:p w14:paraId="44E7BE37" w14:textId="77777777" w:rsidR="001C1483" w:rsidRDefault="001C1483" w:rsidP="001B6A55">
            <w:r>
              <w:t>Data type</w:t>
            </w:r>
          </w:p>
        </w:tc>
        <w:tc>
          <w:tcPr>
            <w:tcW w:w="1458" w:type="dxa"/>
            <w:shd w:val="clear" w:color="auto" w:fill="D9D9D9" w:themeFill="background1" w:themeFillShade="D9"/>
          </w:tcPr>
          <w:p w14:paraId="097923F8" w14:textId="77777777" w:rsidR="001C1483" w:rsidRDefault="001C1483" w:rsidP="001B6A55">
            <w:r>
              <w:t>Range</w:t>
            </w:r>
          </w:p>
        </w:tc>
        <w:tc>
          <w:tcPr>
            <w:tcW w:w="2592" w:type="dxa"/>
            <w:shd w:val="clear" w:color="auto" w:fill="D9D9D9" w:themeFill="background1" w:themeFillShade="D9"/>
          </w:tcPr>
          <w:p w14:paraId="0765885C" w14:textId="77777777" w:rsidR="001C1483" w:rsidRDefault="001C1483" w:rsidP="001B6A55">
            <w:r>
              <w:t>Description</w:t>
            </w:r>
          </w:p>
        </w:tc>
      </w:tr>
      <w:tr w:rsidR="001C1483" w14:paraId="1BE41333" w14:textId="77777777" w:rsidTr="001B6A55">
        <w:trPr>
          <w:trHeight w:val="647"/>
        </w:trPr>
        <w:tc>
          <w:tcPr>
            <w:tcW w:w="558" w:type="dxa"/>
          </w:tcPr>
          <w:p w14:paraId="1F5E9155" w14:textId="77777777" w:rsidR="001C1483" w:rsidRDefault="001C1483" w:rsidP="001B6A55">
            <w:r>
              <w:t>1</w:t>
            </w:r>
          </w:p>
        </w:tc>
        <w:tc>
          <w:tcPr>
            <w:tcW w:w="2340" w:type="dxa"/>
          </w:tcPr>
          <w:p w14:paraId="09FA2168" w14:textId="77777777" w:rsidR="001C1483" w:rsidRPr="00246898" w:rsidRDefault="001C1483" w:rsidP="001B6A55">
            <w:r w:rsidRPr="00132D87">
              <w:rPr>
                <w:rFonts w:eastAsia="Arial" w:cs="Arial"/>
                <w:sz w:val="18"/>
                <w:szCs w:val="18"/>
              </w:rPr>
              <w:t>fileName</w:t>
            </w:r>
          </w:p>
        </w:tc>
        <w:tc>
          <w:tcPr>
            <w:tcW w:w="1350" w:type="dxa"/>
          </w:tcPr>
          <w:p w14:paraId="5BE036BF" w14:textId="77777777" w:rsidR="001C1483" w:rsidRDefault="001C1483" w:rsidP="001B6A55">
            <w:r>
              <w:t>Yes</w:t>
            </w:r>
          </w:p>
        </w:tc>
        <w:tc>
          <w:tcPr>
            <w:tcW w:w="900" w:type="dxa"/>
          </w:tcPr>
          <w:p w14:paraId="43A11E6B" w14:textId="77777777" w:rsidR="001C1483" w:rsidRDefault="001C1483" w:rsidP="001B6A55">
            <w:r>
              <w:t>String</w:t>
            </w:r>
          </w:p>
        </w:tc>
        <w:tc>
          <w:tcPr>
            <w:tcW w:w="1458" w:type="dxa"/>
          </w:tcPr>
          <w:p w14:paraId="1718D154" w14:textId="77777777" w:rsidR="001C1483" w:rsidRDefault="001C1483" w:rsidP="001B6A55">
            <w:r>
              <w:t>NA</w:t>
            </w:r>
          </w:p>
        </w:tc>
        <w:tc>
          <w:tcPr>
            <w:tcW w:w="2592" w:type="dxa"/>
          </w:tcPr>
          <w:p w14:paraId="2E2350EB" w14:textId="77777777" w:rsidR="001C1483" w:rsidRDefault="001C1483" w:rsidP="001B6A55">
            <w:r>
              <w:t>Filename of the target file that was originally passed by MoTech with NotifyTargetFile API</w:t>
            </w:r>
          </w:p>
        </w:tc>
      </w:tr>
      <w:tr w:rsidR="001C1483" w14:paraId="79BF906A" w14:textId="77777777" w:rsidTr="001B6A55">
        <w:tc>
          <w:tcPr>
            <w:tcW w:w="558" w:type="dxa"/>
          </w:tcPr>
          <w:p w14:paraId="17C15E7A" w14:textId="77777777" w:rsidR="001C1483" w:rsidRDefault="001C1483" w:rsidP="001B6A55">
            <w:r>
              <w:t>2</w:t>
            </w:r>
          </w:p>
        </w:tc>
        <w:tc>
          <w:tcPr>
            <w:tcW w:w="2340" w:type="dxa"/>
          </w:tcPr>
          <w:p w14:paraId="705224B7" w14:textId="77777777" w:rsidR="001C1483" w:rsidRPr="004112C6" w:rsidRDefault="001C1483" w:rsidP="001B6A55">
            <w:r>
              <w:rPr>
                <w:rFonts w:eastAsia="Arial" w:cs="Arial"/>
                <w:sz w:val="18"/>
                <w:szCs w:val="18"/>
              </w:rPr>
              <w:t>cdrSummary</w:t>
            </w:r>
          </w:p>
        </w:tc>
        <w:tc>
          <w:tcPr>
            <w:tcW w:w="1350" w:type="dxa"/>
          </w:tcPr>
          <w:p w14:paraId="1A577BBD" w14:textId="77777777" w:rsidR="001C1483" w:rsidRPr="009C5A03" w:rsidRDefault="001C1483" w:rsidP="001B6A55">
            <w:r w:rsidRPr="009C5A03">
              <w:t>Yes</w:t>
            </w:r>
          </w:p>
        </w:tc>
        <w:tc>
          <w:tcPr>
            <w:tcW w:w="900" w:type="dxa"/>
          </w:tcPr>
          <w:p w14:paraId="2932D3DC" w14:textId="77777777" w:rsidR="001C1483" w:rsidRDefault="001C1483" w:rsidP="001B6A55">
            <w:r>
              <w:t>JSON String</w:t>
            </w:r>
          </w:p>
        </w:tc>
        <w:tc>
          <w:tcPr>
            <w:tcW w:w="1458" w:type="dxa"/>
          </w:tcPr>
          <w:p w14:paraId="1DF65C5E" w14:textId="77777777" w:rsidR="001C1483" w:rsidRPr="00FB6E57" w:rsidRDefault="001C1483" w:rsidP="001B6A55">
            <w:r>
              <w:t>NA</w:t>
            </w:r>
          </w:p>
        </w:tc>
        <w:tc>
          <w:tcPr>
            <w:tcW w:w="2592" w:type="dxa"/>
          </w:tcPr>
          <w:p w14:paraId="0F423388" w14:textId="77777777" w:rsidR="001C1483" w:rsidRPr="00CA7393" w:rsidRDefault="001C1483" w:rsidP="001B6A55">
            <w:r>
              <w:t>Contains CDR file name, checksum, records count information</w:t>
            </w:r>
          </w:p>
        </w:tc>
      </w:tr>
      <w:tr w:rsidR="001C1483" w:rsidRPr="0016019F" w14:paraId="06CA9E9F" w14:textId="77777777" w:rsidTr="001B6A55">
        <w:trPr>
          <w:trHeight w:val="755"/>
        </w:trPr>
        <w:tc>
          <w:tcPr>
            <w:tcW w:w="558" w:type="dxa"/>
          </w:tcPr>
          <w:p w14:paraId="4514328F" w14:textId="77777777" w:rsidR="001C1483" w:rsidRPr="0016019F" w:rsidRDefault="001C1483" w:rsidP="001B6A55">
            <w:r>
              <w:t>3</w:t>
            </w:r>
          </w:p>
        </w:tc>
        <w:tc>
          <w:tcPr>
            <w:tcW w:w="2340" w:type="dxa"/>
          </w:tcPr>
          <w:p w14:paraId="32E48220" w14:textId="77777777" w:rsidR="001C1483" w:rsidRPr="004112C6" w:rsidRDefault="001C1483" w:rsidP="001B6A55">
            <w:r>
              <w:rPr>
                <w:rFonts w:eastAsia="Arial" w:cs="Arial"/>
                <w:sz w:val="18"/>
                <w:szCs w:val="18"/>
              </w:rPr>
              <w:t>cdrDetail</w:t>
            </w:r>
          </w:p>
        </w:tc>
        <w:tc>
          <w:tcPr>
            <w:tcW w:w="1350" w:type="dxa"/>
          </w:tcPr>
          <w:p w14:paraId="0360C7DE" w14:textId="77777777" w:rsidR="001C1483" w:rsidRPr="009C5A03" w:rsidRDefault="001C1483" w:rsidP="001B6A55">
            <w:r w:rsidRPr="009C5A03">
              <w:t>Yes</w:t>
            </w:r>
          </w:p>
        </w:tc>
        <w:tc>
          <w:tcPr>
            <w:tcW w:w="900" w:type="dxa"/>
          </w:tcPr>
          <w:p w14:paraId="32E032A4" w14:textId="77777777" w:rsidR="001C1483" w:rsidRDefault="001C1483" w:rsidP="001B6A55">
            <w:r>
              <w:t>JSON String</w:t>
            </w:r>
          </w:p>
        </w:tc>
        <w:tc>
          <w:tcPr>
            <w:tcW w:w="1458" w:type="dxa"/>
          </w:tcPr>
          <w:p w14:paraId="5E0390BF" w14:textId="77777777" w:rsidR="001C1483" w:rsidRPr="00FB6E57" w:rsidRDefault="001C1483" w:rsidP="001B6A55">
            <w:r>
              <w:t>NA</w:t>
            </w:r>
          </w:p>
        </w:tc>
        <w:tc>
          <w:tcPr>
            <w:tcW w:w="2592" w:type="dxa"/>
          </w:tcPr>
          <w:p w14:paraId="49D4E10D" w14:textId="77777777" w:rsidR="001C1483" w:rsidRPr="00CA7393" w:rsidRDefault="001C1483" w:rsidP="001B6A55">
            <w:r>
              <w:t>Contains CDR file name, checksum, records count information</w:t>
            </w:r>
          </w:p>
        </w:tc>
      </w:tr>
    </w:tbl>
    <w:p w14:paraId="2633E6A5" w14:textId="77777777" w:rsidR="001C1483" w:rsidRDefault="001C1483" w:rsidP="001C1483">
      <w:pPr>
        <w:pStyle w:val="Heading4"/>
        <w:tabs>
          <w:tab w:val="num" w:pos="810"/>
        </w:tabs>
        <w:jc w:val="both"/>
      </w:pPr>
      <w:r w:rsidRPr="00A82276">
        <w:t xml:space="preserve">cdrFileNotification </w:t>
      </w:r>
      <w:r>
        <w:t xml:space="preserve">API – </w:t>
      </w:r>
      <w:r w:rsidRPr="00D164C4">
        <w:t>Response</w:t>
      </w:r>
    </w:p>
    <w:tbl>
      <w:tblPr>
        <w:tblStyle w:val="TableGrid"/>
        <w:tblW w:w="9198" w:type="dxa"/>
        <w:tblLayout w:type="fixed"/>
        <w:tblLook w:val="04A0" w:firstRow="1" w:lastRow="0" w:firstColumn="1" w:lastColumn="0" w:noHBand="0" w:noVBand="1"/>
      </w:tblPr>
      <w:tblGrid>
        <w:gridCol w:w="1188"/>
        <w:gridCol w:w="2070"/>
        <w:gridCol w:w="1350"/>
        <w:gridCol w:w="1710"/>
        <w:gridCol w:w="2880"/>
      </w:tblGrid>
      <w:tr w:rsidR="001C1483" w:rsidRPr="00DE1B6A" w14:paraId="2535B5C3" w14:textId="77777777" w:rsidTr="001B6A55">
        <w:tc>
          <w:tcPr>
            <w:tcW w:w="1188" w:type="dxa"/>
            <w:shd w:val="clear" w:color="auto" w:fill="D9D9D9" w:themeFill="background1" w:themeFillShade="D9"/>
          </w:tcPr>
          <w:p w14:paraId="30241A37" w14:textId="77777777" w:rsidR="001C1483" w:rsidRPr="00DE1B6A" w:rsidRDefault="001C1483" w:rsidP="001B6A55">
            <w:r w:rsidRPr="00DE1B6A">
              <w:t>Response  Status</w:t>
            </w:r>
          </w:p>
        </w:tc>
        <w:tc>
          <w:tcPr>
            <w:tcW w:w="2070" w:type="dxa"/>
            <w:shd w:val="clear" w:color="auto" w:fill="D9D9D9" w:themeFill="background1" w:themeFillShade="D9"/>
          </w:tcPr>
          <w:p w14:paraId="740E7463" w14:textId="77777777" w:rsidR="001C1483" w:rsidRPr="00DE1B6A" w:rsidRDefault="001C1483" w:rsidP="001B6A55">
            <w:r w:rsidRPr="00DE1B6A">
              <w:t>Body</w:t>
            </w:r>
            <w:r>
              <w:t xml:space="preserve"> Example</w:t>
            </w:r>
          </w:p>
        </w:tc>
        <w:tc>
          <w:tcPr>
            <w:tcW w:w="1350" w:type="dxa"/>
            <w:shd w:val="clear" w:color="auto" w:fill="D9D9D9" w:themeFill="background1" w:themeFillShade="D9"/>
          </w:tcPr>
          <w:p w14:paraId="6993F3F2" w14:textId="77777777" w:rsidR="001C1483" w:rsidRPr="00DE1B6A" w:rsidRDefault="001C1483" w:rsidP="001B6A55">
            <w:r w:rsidRPr="00DE1B6A">
              <w:t>HTTP Status Code</w:t>
            </w:r>
          </w:p>
        </w:tc>
        <w:tc>
          <w:tcPr>
            <w:tcW w:w="1710" w:type="dxa"/>
            <w:shd w:val="clear" w:color="auto" w:fill="D9D9D9" w:themeFill="background1" w:themeFillShade="D9"/>
          </w:tcPr>
          <w:p w14:paraId="6C028006" w14:textId="77777777" w:rsidR="001C1483" w:rsidRPr="00DE1B6A" w:rsidRDefault="001C1483" w:rsidP="001B6A55">
            <w:r w:rsidRPr="00DE1B6A">
              <w:t>Content Type</w:t>
            </w:r>
          </w:p>
        </w:tc>
        <w:tc>
          <w:tcPr>
            <w:tcW w:w="2880" w:type="dxa"/>
            <w:shd w:val="clear" w:color="auto" w:fill="D9D9D9" w:themeFill="background1" w:themeFillShade="D9"/>
          </w:tcPr>
          <w:p w14:paraId="36F662B6" w14:textId="77777777" w:rsidR="001C1483" w:rsidRPr="00DE1B6A" w:rsidRDefault="001C1483" w:rsidP="001B6A55">
            <w:r w:rsidRPr="00DE1B6A">
              <w:t>Description</w:t>
            </w:r>
          </w:p>
        </w:tc>
      </w:tr>
      <w:tr w:rsidR="001C1483" w14:paraId="47CD35CF" w14:textId="77777777" w:rsidTr="001B6A55">
        <w:trPr>
          <w:trHeight w:val="346"/>
        </w:trPr>
        <w:tc>
          <w:tcPr>
            <w:tcW w:w="1188" w:type="dxa"/>
          </w:tcPr>
          <w:p w14:paraId="188AC4EC" w14:textId="77777777" w:rsidR="001C1483" w:rsidRPr="00031093" w:rsidRDefault="001C1483" w:rsidP="001B6A55">
            <w:r w:rsidRPr="00031093">
              <w:t>Successful</w:t>
            </w:r>
          </w:p>
        </w:tc>
        <w:tc>
          <w:tcPr>
            <w:tcW w:w="2070" w:type="dxa"/>
          </w:tcPr>
          <w:p w14:paraId="1EB1455D" w14:textId="77777777" w:rsidR="001C1483" w:rsidRDefault="001C1483" w:rsidP="001B6A55"/>
          <w:p w14:paraId="11BEBA09" w14:textId="77777777" w:rsidR="001C1483" w:rsidRPr="00031093" w:rsidRDefault="001C1483" w:rsidP="001B6A55"/>
        </w:tc>
        <w:tc>
          <w:tcPr>
            <w:tcW w:w="1350" w:type="dxa"/>
          </w:tcPr>
          <w:p w14:paraId="5CF3960D" w14:textId="77777777" w:rsidR="001C1483" w:rsidRPr="00031093" w:rsidRDefault="001C1483" w:rsidP="001B6A55">
            <w:r w:rsidRPr="00031093">
              <w:t>20</w:t>
            </w:r>
            <w:r>
              <w:t>2</w:t>
            </w:r>
          </w:p>
        </w:tc>
        <w:tc>
          <w:tcPr>
            <w:tcW w:w="1710" w:type="dxa"/>
          </w:tcPr>
          <w:p w14:paraId="07D06610" w14:textId="77777777" w:rsidR="001C1483" w:rsidRPr="00031093" w:rsidRDefault="001C1483" w:rsidP="001B6A55">
            <w:r w:rsidRPr="00031093">
              <w:t>Application/json</w:t>
            </w:r>
          </w:p>
        </w:tc>
        <w:tc>
          <w:tcPr>
            <w:tcW w:w="2880" w:type="dxa"/>
          </w:tcPr>
          <w:p w14:paraId="60E83885" w14:textId="77777777" w:rsidR="001C1483" w:rsidRPr="00031093" w:rsidRDefault="001C1483" w:rsidP="001B6A55">
            <w:r>
              <w:t>Accepted</w:t>
            </w:r>
          </w:p>
        </w:tc>
      </w:tr>
      <w:tr w:rsidR="001C1483" w14:paraId="6B389D99" w14:textId="77777777" w:rsidTr="001B6A55">
        <w:tc>
          <w:tcPr>
            <w:tcW w:w="1188" w:type="dxa"/>
            <w:vMerge w:val="restart"/>
          </w:tcPr>
          <w:p w14:paraId="26962AD4" w14:textId="77777777" w:rsidR="001C1483" w:rsidRPr="00031093" w:rsidRDefault="001C1483" w:rsidP="001B6A55">
            <w:r w:rsidRPr="00031093">
              <w:t>Failure</w:t>
            </w:r>
          </w:p>
        </w:tc>
        <w:tc>
          <w:tcPr>
            <w:tcW w:w="2070" w:type="dxa"/>
            <w:vMerge w:val="restart"/>
            <w:shd w:val="clear" w:color="auto" w:fill="auto"/>
          </w:tcPr>
          <w:p w14:paraId="69F5DEAE" w14:textId="77777777" w:rsidR="001C1483" w:rsidRDefault="001C1483" w:rsidP="001B6A55">
            <w:pPr>
              <w:rPr>
                <w:rFonts w:eastAsia="Arial" w:cs="Arial"/>
              </w:rPr>
            </w:pPr>
            <w:r>
              <w:t>{</w:t>
            </w:r>
            <w:r>
              <w:rPr>
                <w:rFonts w:eastAsia="Arial" w:cs="Arial"/>
              </w:rPr>
              <w:t xml:space="preserve"> </w:t>
            </w:r>
          </w:p>
          <w:p w14:paraId="186CA6FC" w14:textId="77777777" w:rsidR="001C1483" w:rsidRPr="00031093" w:rsidRDefault="003F5A2D" w:rsidP="001B6A55">
            <w:r>
              <w:rPr>
                <w:rFonts w:eastAsia="Arial" w:cs="Arial"/>
              </w:rPr>
              <w:t>"</w:t>
            </w:r>
            <w:r w:rsidR="001C1483">
              <w:t>failureReason</w:t>
            </w:r>
            <w:r>
              <w:t>"</w:t>
            </w:r>
            <w:r w:rsidR="001C1483" w:rsidRPr="00031093">
              <w:t xml:space="preserve"> : </w:t>
            </w:r>
            <w:r>
              <w:t>"</w:t>
            </w:r>
            <w:r w:rsidR="001C1483" w:rsidRPr="00031093">
              <w:t>&lt;Description     of the failure reason&gt;</w:t>
            </w:r>
            <w:r>
              <w:t>"</w:t>
            </w:r>
          </w:p>
          <w:p w14:paraId="1B4EC8FF" w14:textId="77777777" w:rsidR="001C1483" w:rsidRPr="008749ED" w:rsidRDefault="001C1483" w:rsidP="001B6A55">
            <w:pPr>
              <w:rPr>
                <w:highlight w:val="lightGray"/>
              </w:rPr>
            </w:pPr>
            <w:r w:rsidRPr="00031093">
              <w:t>}</w:t>
            </w:r>
          </w:p>
        </w:tc>
        <w:tc>
          <w:tcPr>
            <w:tcW w:w="1350" w:type="dxa"/>
          </w:tcPr>
          <w:p w14:paraId="3881A1FF" w14:textId="77777777" w:rsidR="001C1483" w:rsidRPr="00031093" w:rsidRDefault="001C1483" w:rsidP="001B6A55">
            <w:pPr>
              <w:rPr>
                <w:szCs w:val="20"/>
              </w:rPr>
            </w:pPr>
            <w:r>
              <w:rPr>
                <w:szCs w:val="20"/>
              </w:rPr>
              <w:t>400</w:t>
            </w:r>
          </w:p>
          <w:p w14:paraId="603098CA" w14:textId="77777777" w:rsidR="001C1483" w:rsidRPr="00031093" w:rsidRDefault="001C1483" w:rsidP="001B6A55">
            <w:pPr>
              <w:rPr>
                <w:szCs w:val="20"/>
              </w:rPr>
            </w:pPr>
          </w:p>
        </w:tc>
        <w:tc>
          <w:tcPr>
            <w:tcW w:w="1710" w:type="dxa"/>
          </w:tcPr>
          <w:p w14:paraId="43625F77" w14:textId="77777777" w:rsidR="001C1483" w:rsidRPr="00031093" w:rsidRDefault="001C1483" w:rsidP="001B6A55">
            <w:pPr>
              <w:rPr>
                <w:szCs w:val="20"/>
              </w:rPr>
            </w:pPr>
            <w:r w:rsidRPr="0076019E">
              <w:rPr>
                <w:szCs w:val="20"/>
              </w:rPr>
              <w:t>Application/json</w:t>
            </w:r>
          </w:p>
        </w:tc>
        <w:tc>
          <w:tcPr>
            <w:tcW w:w="2880" w:type="dxa"/>
          </w:tcPr>
          <w:p w14:paraId="2FF52928" w14:textId="77777777" w:rsidR="001C1483" w:rsidRPr="00031093" w:rsidRDefault="001C1483" w:rsidP="00A9180B">
            <w:pPr>
              <w:rPr>
                <w:szCs w:val="20"/>
              </w:rPr>
            </w:pPr>
            <w:r>
              <w:rPr>
                <w:szCs w:val="20"/>
              </w:rPr>
              <w:t xml:space="preserve">In case parameter value is invalid </w:t>
            </w:r>
            <w:r w:rsidR="003F5A2D">
              <w:rPr>
                <w:szCs w:val="20"/>
              </w:rPr>
              <w:t>"</w:t>
            </w:r>
            <w:r w:rsidR="00A9180B">
              <w:rPr>
                <w:szCs w:val="20"/>
              </w:rPr>
              <w:t xml:space="preserve">Parameter – </w:t>
            </w:r>
            <w:r w:rsidR="003F5A2D">
              <w:rPr>
                <w:szCs w:val="20"/>
              </w:rPr>
              <w:t>"</w:t>
            </w:r>
            <w:r w:rsidR="00A9180B">
              <w:rPr>
                <w:szCs w:val="20"/>
              </w:rPr>
              <w:t>&lt;Parameter Name</w:t>
            </w:r>
            <w:r>
              <w:rPr>
                <w:szCs w:val="20"/>
              </w:rPr>
              <w:t xml:space="preserve"> : Invalid Value</w:t>
            </w:r>
            <w:r w:rsidR="00A9180B">
              <w:rPr>
                <w:szCs w:val="20"/>
              </w:rPr>
              <w:t>&gt;</w:t>
            </w:r>
            <w:r w:rsidR="003F5A2D">
              <w:rPr>
                <w:szCs w:val="20"/>
              </w:rPr>
              <w:t>"</w:t>
            </w:r>
            <w:r>
              <w:rPr>
                <w:szCs w:val="20"/>
              </w:rPr>
              <w:t xml:space="preserve"> shall be returned in failure reason</w:t>
            </w:r>
          </w:p>
        </w:tc>
      </w:tr>
      <w:tr w:rsidR="001C1483" w14:paraId="0AC573FA" w14:textId="77777777" w:rsidTr="001B6A55">
        <w:tc>
          <w:tcPr>
            <w:tcW w:w="1188" w:type="dxa"/>
            <w:vMerge/>
          </w:tcPr>
          <w:p w14:paraId="7602EE04" w14:textId="77777777" w:rsidR="001C1483" w:rsidRPr="00031093" w:rsidRDefault="001C1483" w:rsidP="001B6A55"/>
        </w:tc>
        <w:tc>
          <w:tcPr>
            <w:tcW w:w="2070" w:type="dxa"/>
            <w:vMerge/>
            <w:shd w:val="clear" w:color="auto" w:fill="auto"/>
          </w:tcPr>
          <w:p w14:paraId="6971FDF8" w14:textId="77777777" w:rsidR="001C1483" w:rsidRPr="00031093" w:rsidRDefault="001C1483" w:rsidP="001B6A55"/>
        </w:tc>
        <w:tc>
          <w:tcPr>
            <w:tcW w:w="1350" w:type="dxa"/>
          </w:tcPr>
          <w:p w14:paraId="5529104C" w14:textId="77777777" w:rsidR="001C1483" w:rsidRDefault="001C1483" w:rsidP="001B6A55">
            <w:pPr>
              <w:rPr>
                <w:szCs w:val="20"/>
              </w:rPr>
            </w:pPr>
            <w:r>
              <w:rPr>
                <w:szCs w:val="20"/>
              </w:rPr>
              <w:t>400</w:t>
            </w:r>
          </w:p>
        </w:tc>
        <w:tc>
          <w:tcPr>
            <w:tcW w:w="1710" w:type="dxa"/>
          </w:tcPr>
          <w:p w14:paraId="23632175" w14:textId="77777777" w:rsidR="001C1483" w:rsidRDefault="001C1483" w:rsidP="001B6A55">
            <w:pPr>
              <w:rPr>
                <w:szCs w:val="20"/>
              </w:rPr>
            </w:pPr>
            <w:r w:rsidRPr="0076019E">
              <w:rPr>
                <w:szCs w:val="20"/>
              </w:rPr>
              <w:t>Application/json</w:t>
            </w:r>
          </w:p>
        </w:tc>
        <w:tc>
          <w:tcPr>
            <w:tcW w:w="2880" w:type="dxa"/>
          </w:tcPr>
          <w:p w14:paraId="2D0743EC" w14:textId="77777777" w:rsidR="001C1483" w:rsidRDefault="001C1483" w:rsidP="001B6A55">
            <w:pPr>
              <w:rPr>
                <w:szCs w:val="20"/>
              </w:rPr>
            </w:pPr>
            <w:r>
              <w:rPr>
                <w:szCs w:val="20"/>
              </w:rPr>
              <w:t xml:space="preserve">In case filename is  not found </w:t>
            </w:r>
            <w:r w:rsidR="003F5A2D">
              <w:rPr>
                <w:szCs w:val="20"/>
              </w:rPr>
              <w:t>"</w:t>
            </w:r>
            <w:r>
              <w:rPr>
                <w:szCs w:val="20"/>
              </w:rPr>
              <w:t>Filename invalid</w:t>
            </w:r>
            <w:r w:rsidR="003F5A2D">
              <w:rPr>
                <w:szCs w:val="20"/>
              </w:rPr>
              <w:t>"</w:t>
            </w:r>
          </w:p>
        </w:tc>
      </w:tr>
      <w:tr w:rsidR="001C1483" w14:paraId="7433C0F6" w14:textId="77777777" w:rsidTr="001B6A55">
        <w:tc>
          <w:tcPr>
            <w:tcW w:w="1188" w:type="dxa"/>
            <w:vMerge/>
          </w:tcPr>
          <w:p w14:paraId="53FEFCFC" w14:textId="77777777" w:rsidR="001C1483" w:rsidRPr="00031093" w:rsidRDefault="001C1483" w:rsidP="001B6A55"/>
        </w:tc>
        <w:tc>
          <w:tcPr>
            <w:tcW w:w="2070" w:type="dxa"/>
            <w:vMerge/>
            <w:shd w:val="clear" w:color="auto" w:fill="auto"/>
          </w:tcPr>
          <w:p w14:paraId="783C2E1A" w14:textId="77777777" w:rsidR="001C1483" w:rsidRPr="00031093" w:rsidRDefault="001C1483" w:rsidP="001B6A55"/>
        </w:tc>
        <w:tc>
          <w:tcPr>
            <w:tcW w:w="1350" w:type="dxa"/>
          </w:tcPr>
          <w:p w14:paraId="37C1A47D" w14:textId="77777777" w:rsidR="001C1483" w:rsidRDefault="001C1483" w:rsidP="001B6A55">
            <w:pPr>
              <w:rPr>
                <w:szCs w:val="20"/>
              </w:rPr>
            </w:pPr>
            <w:r>
              <w:rPr>
                <w:szCs w:val="20"/>
              </w:rPr>
              <w:t>400</w:t>
            </w:r>
          </w:p>
        </w:tc>
        <w:tc>
          <w:tcPr>
            <w:tcW w:w="1710" w:type="dxa"/>
          </w:tcPr>
          <w:p w14:paraId="1AD031CB" w14:textId="77777777" w:rsidR="001C1483" w:rsidRPr="0076019E" w:rsidRDefault="001C1483" w:rsidP="001B6A55">
            <w:pPr>
              <w:rPr>
                <w:szCs w:val="20"/>
              </w:rPr>
            </w:pPr>
            <w:r>
              <w:rPr>
                <w:szCs w:val="20"/>
              </w:rPr>
              <w:t>Application/json</w:t>
            </w:r>
          </w:p>
        </w:tc>
        <w:tc>
          <w:tcPr>
            <w:tcW w:w="2880" w:type="dxa"/>
          </w:tcPr>
          <w:p w14:paraId="4012FF2E" w14:textId="77777777" w:rsidR="001C1483" w:rsidRDefault="001C1483" w:rsidP="001B6A55">
            <w:pPr>
              <w:rPr>
                <w:szCs w:val="20"/>
              </w:rPr>
            </w:pPr>
            <w:r>
              <w:rPr>
                <w:szCs w:val="20"/>
              </w:rPr>
              <w:t>In case mandatory parameter is missing</w:t>
            </w:r>
          </w:p>
          <w:p w14:paraId="33D457A9" w14:textId="77777777" w:rsidR="001C1483" w:rsidRPr="00031093" w:rsidRDefault="001C1483" w:rsidP="00A9180B">
            <w:pPr>
              <w:rPr>
                <w:szCs w:val="20"/>
              </w:rPr>
            </w:pPr>
            <w:r>
              <w:rPr>
                <w:szCs w:val="20"/>
              </w:rPr>
              <w:t xml:space="preserve">Parameter </w:t>
            </w:r>
            <w:r w:rsidR="003F5A2D">
              <w:rPr>
                <w:szCs w:val="20"/>
              </w:rPr>
              <w:t>"</w:t>
            </w:r>
            <w:r>
              <w:rPr>
                <w:szCs w:val="20"/>
              </w:rPr>
              <w:t>&lt;Parameter Name: Not Present&gt;</w:t>
            </w:r>
            <w:r w:rsidR="003F5A2D">
              <w:rPr>
                <w:szCs w:val="20"/>
              </w:rPr>
              <w:t>"</w:t>
            </w:r>
            <w:r>
              <w:rPr>
                <w:szCs w:val="20"/>
              </w:rPr>
              <w:t xml:space="preserve"> shall be returned in failure reason</w:t>
            </w:r>
          </w:p>
        </w:tc>
      </w:tr>
      <w:tr w:rsidR="001C1483" w14:paraId="71BADCB5" w14:textId="77777777" w:rsidTr="001B6A55">
        <w:tc>
          <w:tcPr>
            <w:tcW w:w="1188" w:type="dxa"/>
            <w:vMerge/>
          </w:tcPr>
          <w:p w14:paraId="007EA404" w14:textId="77777777" w:rsidR="001C1483" w:rsidRPr="00031093" w:rsidRDefault="001C1483" w:rsidP="001B6A55"/>
        </w:tc>
        <w:tc>
          <w:tcPr>
            <w:tcW w:w="2070" w:type="dxa"/>
            <w:vMerge/>
            <w:shd w:val="clear" w:color="auto" w:fill="auto"/>
          </w:tcPr>
          <w:p w14:paraId="1566F0AB" w14:textId="77777777" w:rsidR="001C1483" w:rsidRPr="00031093" w:rsidRDefault="001C1483" w:rsidP="001B6A55"/>
        </w:tc>
        <w:tc>
          <w:tcPr>
            <w:tcW w:w="1350" w:type="dxa"/>
          </w:tcPr>
          <w:p w14:paraId="292B80FA" w14:textId="77777777" w:rsidR="001C1483" w:rsidRPr="00FC1079" w:rsidRDefault="001C1483" w:rsidP="001B6A55">
            <w:pPr>
              <w:rPr>
                <w:szCs w:val="20"/>
              </w:rPr>
            </w:pPr>
            <w:r>
              <w:rPr>
                <w:szCs w:val="20"/>
              </w:rPr>
              <w:t>5</w:t>
            </w:r>
            <w:r w:rsidRPr="00C36C39">
              <w:rPr>
                <w:szCs w:val="20"/>
              </w:rPr>
              <w:t>00</w:t>
            </w:r>
          </w:p>
        </w:tc>
        <w:tc>
          <w:tcPr>
            <w:tcW w:w="1710" w:type="dxa"/>
          </w:tcPr>
          <w:p w14:paraId="04FFC649" w14:textId="77777777" w:rsidR="001C1483" w:rsidRPr="0076019E" w:rsidRDefault="001C1483" w:rsidP="001B6A55">
            <w:pPr>
              <w:rPr>
                <w:szCs w:val="20"/>
              </w:rPr>
            </w:pPr>
            <w:r>
              <w:rPr>
                <w:szCs w:val="20"/>
              </w:rPr>
              <w:t>Application/json</w:t>
            </w:r>
          </w:p>
        </w:tc>
        <w:tc>
          <w:tcPr>
            <w:tcW w:w="2880" w:type="dxa"/>
          </w:tcPr>
          <w:p w14:paraId="636696FA" w14:textId="77777777" w:rsidR="001C1483" w:rsidRDefault="001C1483" w:rsidP="001B6A55">
            <w:pPr>
              <w:rPr>
                <w:szCs w:val="20"/>
              </w:rPr>
            </w:pPr>
            <w:r>
              <w:rPr>
                <w:szCs w:val="20"/>
              </w:rPr>
              <w:t xml:space="preserve">In case of internal error </w:t>
            </w:r>
            <w:r w:rsidR="003F5A2D">
              <w:rPr>
                <w:szCs w:val="20"/>
              </w:rPr>
              <w:lastRenderedPageBreak/>
              <w:t>"</w:t>
            </w:r>
            <w:r>
              <w:rPr>
                <w:szCs w:val="20"/>
              </w:rPr>
              <w:t>Internal Error</w:t>
            </w:r>
            <w:r w:rsidR="003F5A2D">
              <w:rPr>
                <w:szCs w:val="20"/>
              </w:rPr>
              <w:t>"</w:t>
            </w:r>
            <w:r>
              <w:rPr>
                <w:szCs w:val="20"/>
              </w:rPr>
              <w:t xml:space="preserve"> shall be returned in the failure reason</w:t>
            </w:r>
          </w:p>
        </w:tc>
      </w:tr>
    </w:tbl>
    <w:p w14:paraId="28B1F2DB" w14:textId="77777777" w:rsidR="001C1483" w:rsidRDefault="001C1483" w:rsidP="001C1483"/>
    <w:p w14:paraId="4DBE9300"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1C1483" w:rsidRPr="00DE1B6A" w14:paraId="31B74B3C" w14:textId="77777777" w:rsidTr="001B6A55">
        <w:trPr>
          <w:trHeight w:val="244"/>
        </w:trPr>
        <w:tc>
          <w:tcPr>
            <w:tcW w:w="291" w:type="pct"/>
            <w:shd w:val="clear" w:color="auto" w:fill="D9D9D9" w:themeFill="background1" w:themeFillShade="D9"/>
          </w:tcPr>
          <w:p w14:paraId="231A3FDE" w14:textId="77777777" w:rsidR="001C1483" w:rsidRPr="00DE1B6A" w:rsidRDefault="001C1483" w:rsidP="001B6A55">
            <w:r w:rsidRPr="00DE1B6A">
              <w:t>#</w:t>
            </w:r>
          </w:p>
        </w:tc>
        <w:tc>
          <w:tcPr>
            <w:tcW w:w="979" w:type="pct"/>
            <w:shd w:val="clear" w:color="auto" w:fill="D9D9D9" w:themeFill="background1" w:themeFillShade="D9"/>
          </w:tcPr>
          <w:p w14:paraId="4110EB75" w14:textId="77777777" w:rsidR="001C1483" w:rsidRPr="00DE1B6A" w:rsidRDefault="001C1483" w:rsidP="001B6A55">
            <w:r w:rsidRPr="00DE1B6A">
              <w:t>Element Name</w:t>
            </w:r>
          </w:p>
        </w:tc>
        <w:tc>
          <w:tcPr>
            <w:tcW w:w="622" w:type="pct"/>
            <w:shd w:val="clear" w:color="auto" w:fill="D9D9D9" w:themeFill="background1" w:themeFillShade="D9"/>
          </w:tcPr>
          <w:p w14:paraId="4125D01B" w14:textId="77777777" w:rsidR="001C1483" w:rsidRPr="00DE1B6A" w:rsidRDefault="001C1483" w:rsidP="001B6A55">
            <w:r w:rsidRPr="00DE1B6A">
              <w:t>Mandatory</w:t>
            </w:r>
          </w:p>
        </w:tc>
        <w:tc>
          <w:tcPr>
            <w:tcW w:w="683" w:type="pct"/>
            <w:shd w:val="clear" w:color="auto" w:fill="D9D9D9" w:themeFill="background1" w:themeFillShade="D9"/>
          </w:tcPr>
          <w:p w14:paraId="62AD6529" w14:textId="77777777" w:rsidR="001C1483" w:rsidRPr="00DE1B6A" w:rsidRDefault="001C1483" w:rsidP="001B6A55">
            <w:r w:rsidRPr="00DE1B6A">
              <w:t>Datatype</w:t>
            </w:r>
          </w:p>
        </w:tc>
        <w:tc>
          <w:tcPr>
            <w:tcW w:w="1105" w:type="pct"/>
            <w:shd w:val="clear" w:color="auto" w:fill="D9D9D9" w:themeFill="background1" w:themeFillShade="D9"/>
          </w:tcPr>
          <w:p w14:paraId="310ECF6E" w14:textId="77777777" w:rsidR="001C1483" w:rsidRPr="00DE1B6A" w:rsidRDefault="001C1483" w:rsidP="001B6A55">
            <w:r>
              <w:t>Range</w:t>
            </w:r>
          </w:p>
        </w:tc>
        <w:tc>
          <w:tcPr>
            <w:tcW w:w="1320" w:type="pct"/>
            <w:shd w:val="clear" w:color="auto" w:fill="D9D9D9" w:themeFill="background1" w:themeFillShade="D9"/>
          </w:tcPr>
          <w:p w14:paraId="20387A44" w14:textId="77777777" w:rsidR="001C1483" w:rsidRPr="00DE1B6A" w:rsidRDefault="001C1483" w:rsidP="001B6A55">
            <w:r w:rsidRPr="00DE1B6A">
              <w:t>Details</w:t>
            </w:r>
          </w:p>
        </w:tc>
      </w:tr>
      <w:tr w:rsidR="001C1483" w14:paraId="5430F0C6" w14:textId="77777777" w:rsidTr="001B6A55">
        <w:trPr>
          <w:trHeight w:val="244"/>
        </w:trPr>
        <w:tc>
          <w:tcPr>
            <w:tcW w:w="291" w:type="pct"/>
          </w:tcPr>
          <w:p w14:paraId="5FCE100A" w14:textId="77777777" w:rsidR="001C1483" w:rsidRPr="00E827C4" w:rsidRDefault="001C1483" w:rsidP="001B6A55">
            <w:r>
              <w:t>1</w:t>
            </w:r>
          </w:p>
        </w:tc>
        <w:tc>
          <w:tcPr>
            <w:tcW w:w="979" w:type="pct"/>
          </w:tcPr>
          <w:p w14:paraId="7F4A4844" w14:textId="77777777" w:rsidR="001C1483" w:rsidRPr="00E827C4" w:rsidRDefault="001C1483" w:rsidP="001B6A55">
            <w:r>
              <w:t>failureReason</w:t>
            </w:r>
          </w:p>
        </w:tc>
        <w:tc>
          <w:tcPr>
            <w:tcW w:w="622" w:type="pct"/>
          </w:tcPr>
          <w:p w14:paraId="5FC34379" w14:textId="77777777" w:rsidR="001C1483" w:rsidRPr="00E827C4" w:rsidRDefault="001C1483" w:rsidP="001B6A55">
            <w:r>
              <w:t>No</w:t>
            </w:r>
          </w:p>
        </w:tc>
        <w:tc>
          <w:tcPr>
            <w:tcW w:w="683" w:type="pct"/>
          </w:tcPr>
          <w:p w14:paraId="61007303" w14:textId="77777777" w:rsidR="001C1483" w:rsidRPr="00E827C4" w:rsidRDefault="001C1483" w:rsidP="001B6A55">
            <w:r>
              <w:t>String</w:t>
            </w:r>
          </w:p>
        </w:tc>
        <w:tc>
          <w:tcPr>
            <w:tcW w:w="1105" w:type="pct"/>
          </w:tcPr>
          <w:p w14:paraId="6949362B" w14:textId="77777777" w:rsidR="001C1483" w:rsidRPr="00E827C4" w:rsidRDefault="001C1483" w:rsidP="001B6A55">
            <w:r>
              <w:t>NA</w:t>
            </w:r>
          </w:p>
        </w:tc>
        <w:tc>
          <w:tcPr>
            <w:tcW w:w="1320" w:type="pct"/>
          </w:tcPr>
          <w:p w14:paraId="38B00808" w14:textId="77777777" w:rsidR="001C1483" w:rsidRPr="00E827C4" w:rsidRDefault="001C1483" w:rsidP="001B6A55">
            <w:r>
              <w:t>Gives description of the failure</w:t>
            </w:r>
          </w:p>
        </w:tc>
      </w:tr>
    </w:tbl>
    <w:p w14:paraId="7491BBE9" w14:textId="77777777" w:rsidR="001C1483" w:rsidRDefault="001C1483" w:rsidP="001C1483"/>
    <w:p w14:paraId="15E2CDA3" w14:textId="77777777" w:rsidR="001C1483" w:rsidRDefault="001C1483" w:rsidP="001C1483">
      <w:pPr>
        <w:pStyle w:val="Heading3"/>
        <w:tabs>
          <w:tab w:val="num" w:pos="540"/>
        </w:tabs>
        <w:jc w:val="both"/>
      </w:pPr>
      <w:bookmarkStart w:id="154" w:name="_Toc411454392"/>
      <w:r>
        <w:t>FileProcessedStatus Notification API</w:t>
      </w:r>
      <w:bookmarkEnd w:id="154"/>
    </w:p>
    <w:p w14:paraId="38F7A096" w14:textId="77777777" w:rsidR="001C1483" w:rsidRDefault="001C1483" w:rsidP="001C1483">
      <w:r>
        <w:t>IVROBD</w:t>
      </w:r>
      <w:r w:rsidRPr="000B5468">
        <w:t xml:space="preserve"> shall </w:t>
      </w:r>
      <w:r>
        <w:t>invoke the notification</w:t>
      </w:r>
      <w:r w:rsidRPr="000B5468">
        <w:t xml:space="preserve"> API </w:t>
      </w:r>
      <w:r>
        <w:t>of NMS platform to update about the status of file copy after the initial checks on the file are completed.</w:t>
      </w:r>
    </w:p>
    <w:p w14:paraId="0ED86114" w14:textId="77777777" w:rsidR="001C1483" w:rsidRPr="002A3A31" w:rsidRDefault="001C1483" w:rsidP="001C1483">
      <w:pPr>
        <w:pStyle w:val="Heading4"/>
        <w:tabs>
          <w:tab w:val="num" w:pos="810"/>
        </w:tabs>
        <w:jc w:val="both"/>
      </w:pPr>
      <w:r>
        <w:t>NotifyFileProcessedStatus API</w:t>
      </w:r>
      <w:r w:rsidRPr="00D164C4">
        <w:t xml:space="preserve"> </w:t>
      </w:r>
      <w:r>
        <w:t>- Request</w:t>
      </w:r>
    </w:p>
    <w:p w14:paraId="1E10F3CA" w14:textId="77777777" w:rsidR="001C1483" w:rsidRDefault="001C1483" w:rsidP="001C1483">
      <w:pPr>
        <w:rPr>
          <w:b/>
        </w:rPr>
      </w:pPr>
    </w:p>
    <w:p w14:paraId="0B6556B7" w14:textId="77777777" w:rsidR="001C1483" w:rsidRDefault="001C1483" w:rsidP="001C1483">
      <w:r w:rsidRPr="00DE1B6A">
        <w:rPr>
          <w:b/>
        </w:rPr>
        <w:t>URL</w:t>
      </w:r>
      <w:r w:rsidRPr="00EB6872">
        <w:t>:</w:t>
      </w:r>
    </w:p>
    <w:p w14:paraId="49BC6526" w14:textId="5720F33D" w:rsidR="001C1483" w:rsidRPr="003D7883" w:rsidRDefault="001C1483" w:rsidP="001C1483">
      <w:r w:rsidRPr="00152DDF">
        <w:t>http://&lt;motech:port&gt;/motech-platform-server/module/</w:t>
      </w:r>
      <w:r w:rsidR="00C53D62">
        <w:t>imi</w:t>
      </w:r>
      <w:r w:rsidRPr="00152DDF">
        <w:t>/obdFileProcessedStatusNotification/</w:t>
      </w:r>
    </w:p>
    <w:p w14:paraId="5B814542" w14:textId="77777777" w:rsidR="001C1483" w:rsidRDefault="001C1483" w:rsidP="001C1483">
      <w:pPr>
        <w:rPr>
          <w:b/>
        </w:rPr>
      </w:pPr>
    </w:p>
    <w:p w14:paraId="094AE8BF" w14:textId="77777777" w:rsidR="001C1483" w:rsidRPr="00EB6872" w:rsidRDefault="001C1483" w:rsidP="001C1483">
      <w:r w:rsidRPr="0060501A">
        <w:rPr>
          <w:b/>
        </w:rPr>
        <w:t>Method</w:t>
      </w:r>
      <w:r w:rsidRPr="00EB6872">
        <w:t xml:space="preserve">: </w:t>
      </w:r>
      <w:r>
        <w:t>POST</w:t>
      </w:r>
    </w:p>
    <w:p w14:paraId="19CF8CDB" w14:textId="77777777" w:rsidR="001C1483" w:rsidRDefault="001C1483" w:rsidP="001C1483">
      <w:pPr>
        <w:pStyle w:val="Heading5"/>
        <w:tabs>
          <w:tab w:val="num" w:pos="810"/>
        </w:tabs>
        <w:jc w:val="both"/>
      </w:pPr>
      <w:r>
        <w:t>Validations</w:t>
      </w:r>
    </w:p>
    <w:p w14:paraId="4A5B5A24" w14:textId="77777777" w:rsidR="001C1483" w:rsidRPr="00421B24" w:rsidRDefault="001C1483" w:rsidP="001C1483">
      <w:pPr>
        <w:rPr>
          <w:rFonts w:cs="Arial"/>
          <w:szCs w:val="20"/>
        </w:rPr>
      </w:pPr>
      <w:r w:rsidRPr="00421B24">
        <w:rPr>
          <w:rFonts w:cs="Arial"/>
          <w:szCs w:val="20"/>
        </w:rPr>
        <w:t>NMS shall return Failure with appropriate http error code in following case</w:t>
      </w:r>
    </w:p>
    <w:p w14:paraId="2D9DF3D7" w14:textId="77777777" w:rsidR="001C1483" w:rsidRPr="00421B24" w:rsidRDefault="001C1483" w:rsidP="001C1483">
      <w:pPr>
        <w:pStyle w:val="Bullet1"/>
        <w:rPr>
          <w:rFonts w:ascii="Arial" w:hAnsi="Arial" w:cs="Arial"/>
        </w:rPr>
      </w:pPr>
      <w:r w:rsidRPr="00421B24">
        <w:rPr>
          <w:rFonts w:ascii="Arial" w:hAnsi="Arial" w:cs="Arial"/>
        </w:rPr>
        <w:t>Filename or fileProcessedStatus is missing.</w:t>
      </w:r>
    </w:p>
    <w:p w14:paraId="1FA05400" w14:textId="77777777" w:rsidR="001C1483" w:rsidRPr="00421B24" w:rsidRDefault="001C1483" w:rsidP="001C1483">
      <w:pPr>
        <w:pStyle w:val="Bullet1"/>
        <w:rPr>
          <w:rFonts w:ascii="Arial" w:hAnsi="Arial" w:cs="Arial"/>
        </w:rPr>
      </w:pPr>
      <w:r w:rsidRPr="00421B24">
        <w:rPr>
          <w:rFonts w:ascii="Arial" w:hAnsi="Arial" w:cs="Arial"/>
        </w:rPr>
        <w:t>Filename is not matching with the internal data</w:t>
      </w:r>
    </w:p>
    <w:p w14:paraId="64C3561F" w14:textId="77777777" w:rsidR="001C1483" w:rsidRPr="00421B24" w:rsidRDefault="001C1483" w:rsidP="001C1483">
      <w:pPr>
        <w:pStyle w:val="Bullet1"/>
        <w:rPr>
          <w:rFonts w:ascii="Arial" w:hAnsi="Arial" w:cs="Arial"/>
        </w:rPr>
      </w:pPr>
      <w:r w:rsidRPr="00421B24">
        <w:rPr>
          <w:rFonts w:ascii="Arial" w:hAnsi="Arial" w:cs="Arial"/>
        </w:rPr>
        <w:t>Invalid fileProcessedStatus</w:t>
      </w:r>
    </w:p>
    <w:p w14:paraId="34CBC019" w14:textId="77777777" w:rsidR="001C1483" w:rsidRPr="00421B24" w:rsidRDefault="001C1483" w:rsidP="001C1483">
      <w:pPr>
        <w:pStyle w:val="Bullet1"/>
        <w:rPr>
          <w:rFonts w:ascii="Arial" w:hAnsi="Arial" w:cs="Arial"/>
        </w:rPr>
      </w:pPr>
      <w:r w:rsidRPr="00421B24">
        <w:rPr>
          <w:rFonts w:ascii="Arial" w:hAnsi="Arial" w:cs="Arial"/>
        </w:rPr>
        <w:t>Email/Alert shall be raised by NMS platform for such failures.</w:t>
      </w:r>
    </w:p>
    <w:p w14:paraId="07955AF3" w14:textId="77777777" w:rsidR="001C1483" w:rsidRDefault="001C1483" w:rsidP="001C1483">
      <w:pPr>
        <w:pStyle w:val="Heading5"/>
        <w:tabs>
          <w:tab w:val="num" w:pos="810"/>
        </w:tabs>
        <w:jc w:val="both"/>
      </w:pPr>
      <w:r>
        <w:t>Http time Out</w:t>
      </w:r>
    </w:p>
    <w:p w14:paraId="07CEC3EB" w14:textId="77777777" w:rsidR="000756DF" w:rsidRPr="0088526F" w:rsidRDefault="000756DF" w:rsidP="004E18FC"/>
    <w:tbl>
      <w:tblPr>
        <w:tblStyle w:val="TableGrid"/>
        <w:tblW w:w="2653" w:type="pct"/>
        <w:tblLayout w:type="fixed"/>
        <w:tblLook w:val="04A0" w:firstRow="1" w:lastRow="0" w:firstColumn="1" w:lastColumn="0" w:noHBand="0" w:noVBand="1"/>
      </w:tblPr>
      <w:tblGrid>
        <w:gridCol w:w="2718"/>
        <w:gridCol w:w="1801"/>
      </w:tblGrid>
      <w:tr w:rsidR="000756DF" w:rsidRPr="00FF4865" w14:paraId="4E7F9255" w14:textId="77777777" w:rsidTr="00D55576">
        <w:trPr>
          <w:trHeight w:val="244"/>
        </w:trPr>
        <w:tc>
          <w:tcPr>
            <w:tcW w:w="3007" w:type="pct"/>
            <w:shd w:val="clear" w:color="auto" w:fill="D9D9D9" w:themeFill="background1" w:themeFillShade="D9"/>
            <w:vAlign w:val="bottom"/>
          </w:tcPr>
          <w:p w14:paraId="223EC539" w14:textId="77777777" w:rsidR="000756DF" w:rsidRPr="00FF4865" w:rsidRDefault="000756D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D20CDAF" w14:textId="77777777" w:rsidR="000756DF" w:rsidRPr="00FF4865" w:rsidRDefault="000756DF" w:rsidP="00D55576">
            <w:pPr>
              <w:jc w:val="both"/>
              <w:rPr>
                <w:szCs w:val="20"/>
              </w:rPr>
            </w:pPr>
            <w:r>
              <w:rPr>
                <w:rFonts w:eastAsia="Times New Roman" w:cs="Arial"/>
                <w:b/>
                <w:szCs w:val="20"/>
              </w:rPr>
              <w:t>Description</w:t>
            </w:r>
          </w:p>
        </w:tc>
      </w:tr>
      <w:tr w:rsidR="000756DF" w:rsidRPr="00FF4865" w14:paraId="3C4889B1" w14:textId="77777777" w:rsidTr="00D55576">
        <w:trPr>
          <w:trHeight w:val="386"/>
        </w:trPr>
        <w:tc>
          <w:tcPr>
            <w:tcW w:w="3007" w:type="pct"/>
          </w:tcPr>
          <w:p w14:paraId="0F1DA5F7" w14:textId="77777777" w:rsidR="000756DF" w:rsidRPr="00FF4865" w:rsidRDefault="000756DF" w:rsidP="00D55576">
            <w:pPr>
              <w:tabs>
                <w:tab w:val="left" w:pos="1114"/>
              </w:tabs>
              <w:ind w:left="360" w:hanging="360"/>
              <w:jc w:val="both"/>
              <w:rPr>
                <w:rFonts w:cs="Arial"/>
                <w:szCs w:val="20"/>
              </w:rPr>
            </w:pPr>
            <w:r>
              <w:rPr>
                <w:rFonts w:cs="Arial"/>
                <w:szCs w:val="20"/>
              </w:rPr>
              <w:t>Offline</w:t>
            </w:r>
          </w:p>
        </w:tc>
        <w:tc>
          <w:tcPr>
            <w:tcW w:w="1993" w:type="pct"/>
          </w:tcPr>
          <w:p w14:paraId="7F74BB76" w14:textId="77777777" w:rsidR="000756DF" w:rsidRPr="00FF4865" w:rsidRDefault="000756D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45D70D76" w14:textId="77777777" w:rsidR="001C1483" w:rsidRPr="008B550E" w:rsidRDefault="001C1483" w:rsidP="00D7621C">
      <w:pPr>
        <w:pStyle w:val="ListParagraph"/>
        <w:numPr>
          <w:ilvl w:val="0"/>
          <w:numId w:val="0"/>
        </w:numPr>
        <w:ind w:left="1440"/>
        <w:jc w:val="both"/>
      </w:pPr>
    </w:p>
    <w:p w14:paraId="662C509D" w14:textId="77777777" w:rsidR="001C1483" w:rsidRDefault="001C1483" w:rsidP="001C1483">
      <w:pPr>
        <w:pStyle w:val="Heading5"/>
        <w:tabs>
          <w:tab w:val="num" w:pos="810"/>
        </w:tabs>
        <w:spacing w:before="120" w:line="360" w:lineRule="auto"/>
        <w:ind w:left="360" w:hanging="360"/>
      </w:pPr>
      <w:r>
        <w:t>Body Example</w:t>
      </w:r>
    </w:p>
    <w:tbl>
      <w:tblPr>
        <w:tblW w:w="9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715"/>
      </w:tblGrid>
      <w:tr w:rsidR="001C1483" w14:paraId="2B2559F5" w14:textId="77777777" w:rsidTr="001B6A55">
        <w:tc>
          <w:tcPr>
            <w:tcW w:w="540" w:type="dxa"/>
            <w:shd w:val="clear" w:color="auto" w:fill="CCCCCC"/>
            <w:tcMar>
              <w:top w:w="100" w:type="dxa"/>
              <w:left w:w="100" w:type="dxa"/>
              <w:bottom w:w="100" w:type="dxa"/>
              <w:right w:w="100" w:type="dxa"/>
            </w:tcMar>
          </w:tcPr>
          <w:p w14:paraId="4D1D94B0" w14:textId="77777777" w:rsidR="001C1483" w:rsidRDefault="001C1483" w:rsidP="001B6A55">
            <w:pPr>
              <w:pStyle w:val="Normal1"/>
              <w:spacing w:line="240" w:lineRule="auto"/>
              <w:jc w:val="both"/>
            </w:pPr>
          </w:p>
        </w:tc>
        <w:tc>
          <w:tcPr>
            <w:tcW w:w="8715" w:type="dxa"/>
            <w:tcMar>
              <w:top w:w="100" w:type="dxa"/>
              <w:left w:w="100" w:type="dxa"/>
              <w:bottom w:w="100" w:type="dxa"/>
              <w:right w:w="100" w:type="dxa"/>
            </w:tcMar>
          </w:tcPr>
          <w:p w14:paraId="02DE153C" w14:textId="77777777" w:rsidR="001C1483" w:rsidRPr="00A66531" w:rsidRDefault="001C1483" w:rsidP="001B6A55">
            <w:pPr>
              <w:pStyle w:val="Normal1"/>
              <w:spacing w:line="240" w:lineRule="auto"/>
              <w:rPr>
                <w:sz w:val="20"/>
              </w:rPr>
            </w:pPr>
            <w:r w:rsidRPr="00A66531">
              <w:rPr>
                <w:sz w:val="20"/>
              </w:rPr>
              <w:t>{</w:t>
            </w:r>
          </w:p>
          <w:p w14:paraId="1CE1447D"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fileProcessedStatus</w:t>
            </w:r>
            <w:r w:rsidR="003F5A2D">
              <w:rPr>
                <w:sz w:val="20"/>
              </w:rPr>
              <w:t>"</w:t>
            </w:r>
            <w:r w:rsidRPr="00A66531">
              <w:rPr>
                <w:sz w:val="20"/>
              </w:rPr>
              <w:t>: 8000,</w:t>
            </w:r>
          </w:p>
          <w:p w14:paraId="090D30E7" w14:textId="77777777" w:rsidR="001C1483" w:rsidRPr="00A66531" w:rsidRDefault="001C1483" w:rsidP="001B6A55">
            <w:pPr>
              <w:pStyle w:val="Normal1"/>
              <w:spacing w:line="240" w:lineRule="auto"/>
              <w:rPr>
                <w:sz w:val="20"/>
              </w:rPr>
            </w:pPr>
            <w:r w:rsidRPr="00A66531">
              <w:rPr>
                <w:sz w:val="20"/>
              </w:rPr>
              <w:t xml:space="preserve">     </w:t>
            </w:r>
            <w:r w:rsidR="003F5A2D">
              <w:rPr>
                <w:sz w:val="20"/>
              </w:rPr>
              <w:t>"</w:t>
            </w:r>
            <w:r w:rsidRPr="00A66531">
              <w:rPr>
                <w:sz w:val="20"/>
              </w:rPr>
              <w:t>file</w:t>
            </w:r>
            <w:r>
              <w:rPr>
                <w:sz w:val="20"/>
              </w:rPr>
              <w:t>N</w:t>
            </w:r>
            <w:r w:rsidRPr="00A66531">
              <w:rPr>
                <w:sz w:val="20"/>
              </w:rPr>
              <w:t>ame</w:t>
            </w:r>
            <w:r w:rsidR="003F5A2D">
              <w:rPr>
                <w:sz w:val="20"/>
              </w:rPr>
              <w:t>"</w:t>
            </w:r>
            <w:r w:rsidRPr="00A66531">
              <w:rPr>
                <w:sz w:val="20"/>
              </w:rPr>
              <w:t xml:space="preserve">: </w:t>
            </w:r>
            <w:r w:rsidR="003F5A2D">
              <w:rPr>
                <w:sz w:val="20"/>
              </w:rPr>
              <w:t>"</w:t>
            </w:r>
            <w:r w:rsidRPr="00A66531">
              <w:rPr>
                <w:sz w:val="20"/>
              </w:rPr>
              <w:t>OBD_NMS1_20150127090000</w:t>
            </w:r>
            <w:r w:rsidR="003F5A2D">
              <w:rPr>
                <w:sz w:val="20"/>
              </w:rPr>
              <w:t>"</w:t>
            </w:r>
          </w:p>
          <w:p w14:paraId="5A19CEF4" w14:textId="77777777" w:rsidR="001C1483" w:rsidRPr="00031093" w:rsidRDefault="001C1483" w:rsidP="001B6A55">
            <w:pPr>
              <w:pStyle w:val="Normal1"/>
              <w:spacing w:line="240" w:lineRule="auto"/>
              <w:jc w:val="both"/>
              <w:rPr>
                <w:sz w:val="20"/>
              </w:rPr>
            </w:pPr>
            <w:r w:rsidRPr="00A66531">
              <w:rPr>
                <w:sz w:val="20"/>
              </w:rPr>
              <w:t>}</w:t>
            </w:r>
          </w:p>
        </w:tc>
      </w:tr>
    </w:tbl>
    <w:p w14:paraId="52F8D462" w14:textId="77777777" w:rsidR="001C1483" w:rsidRDefault="001C1483" w:rsidP="001C1483">
      <w:pPr>
        <w:pStyle w:val="Heading5"/>
        <w:jc w:val="both"/>
      </w:pPr>
      <w:r>
        <w:t>Body Elements</w:t>
      </w:r>
    </w:p>
    <w:p w14:paraId="2EF89F46" w14:textId="77777777" w:rsidR="001C1483" w:rsidRDefault="001C1483" w:rsidP="001C1483">
      <w:pPr>
        <w:rPr>
          <w:rFonts w:cs="Arial"/>
          <w:color w:val="FF0000"/>
        </w:rPr>
      </w:pPr>
    </w:p>
    <w:p w14:paraId="13031AF2" w14:textId="77777777" w:rsidR="001C1483" w:rsidRDefault="001C1483" w:rsidP="001C1483">
      <w:pPr>
        <w:rPr>
          <w:rFonts w:cs="Arial"/>
          <w:color w:val="FF0000"/>
        </w:rPr>
      </w:pPr>
    </w:p>
    <w:tbl>
      <w:tblPr>
        <w:tblStyle w:val="TableGrid"/>
        <w:tblW w:w="5346" w:type="pct"/>
        <w:tblLayout w:type="fixed"/>
        <w:tblLook w:val="04A0" w:firstRow="1" w:lastRow="0" w:firstColumn="1" w:lastColumn="0" w:noHBand="0" w:noVBand="1"/>
      </w:tblPr>
      <w:tblGrid>
        <w:gridCol w:w="534"/>
        <w:gridCol w:w="2273"/>
        <w:gridCol w:w="1080"/>
        <w:gridCol w:w="1171"/>
        <w:gridCol w:w="1712"/>
        <w:gridCol w:w="2335"/>
      </w:tblGrid>
      <w:tr w:rsidR="001C1483" w:rsidRPr="00DE1B6A" w14:paraId="3E9B631D" w14:textId="77777777" w:rsidTr="001B6A55">
        <w:trPr>
          <w:trHeight w:val="244"/>
        </w:trPr>
        <w:tc>
          <w:tcPr>
            <w:tcW w:w="293" w:type="pct"/>
            <w:shd w:val="clear" w:color="auto" w:fill="D9D9D9" w:themeFill="background1" w:themeFillShade="D9"/>
          </w:tcPr>
          <w:p w14:paraId="792D7992" w14:textId="77777777" w:rsidR="001C1483" w:rsidRPr="00DE1B6A" w:rsidRDefault="001C1483" w:rsidP="001B6A55">
            <w:pPr>
              <w:jc w:val="both"/>
            </w:pPr>
            <w:r w:rsidRPr="00DE1B6A">
              <w:t>#</w:t>
            </w:r>
          </w:p>
        </w:tc>
        <w:tc>
          <w:tcPr>
            <w:tcW w:w="1248" w:type="pct"/>
            <w:shd w:val="clear" w:color="auto" w:fill="D9D9D9" w:themeFill="background1" w:themeFillShade="D9"/>
          </w:tcPr>
          <w:p w14:paraId="609DD710" w14:textId="77777777" w:rsidR="001C1483" w:rsidRPr="00DE1B6A" w:rsidRDefault="001C1483" w:rsidP="001B6A55">
            <w:pPr>
              <w:jc w:val="both"/>
            </w:pPr>
            <w:r w:rsidRPr="00DE1B6A">
              <w:t>Element Name</w:t>
            </w:r>
          </w:p>
        </w:tc>
        <w:tc>
          <w:tcPr>
            <w:tcW w:w="593" w:type="pct"/>
            <w:shd w:val="clear" w:color="auto" w:fill="D9D9D9" w:themeFill="background1" w:themeFillShade="D9"/>
          </w:tcPr>
          <w:p w14:paraId="225078ED" w14:textId="77777777" w:rsidR="001C1483" w:rsidRPr="00DE1B6A" w:rsidRDefault="001C1483" w:rsidP="001B6A55">
            <w:pPr>
              <w:jc w:val="both"/>
            </w:pPr>
            <w:r w:rsidRPr="00DE1B6A">
              <w:t>Mandatory</w:t>
            </w:r>
          </w:p>
        </w:tc>
        <w:tc>
          <w:tcPr>
            <w:tcW w:w="643" w:type="pct"/>
            <w:shd w:val="clear" w:color="auto" w:fill="D9D9D9" w:themeFill="background1" w:themeFillShade="D9"/>
          </w:tcPr>
          <w:p w14:paraId="043BD619" w14:textId="77777777" w:rsidR="001C1483" w:rsidRPr="00DE1B6A" w:rsidRDefault="001C1483" w:rsidP="001B6A55">
            <w:pPr>
              <w:jc w:val="both"/>
            </w:pPr>
            <w:r w:rsidRPr="00DE1B6A">
              <w:t>Datatype</w:t>
            </w:r>
          </w:p>
        </w:tc>
        <w:tc>
          <w:tcPr>
            <w:tcW w:w="940" w:type="pct"/>
            <w:shd w:val="clear" w:color="auto" w:fill="D9D9D9" w:themeFill="background1" w:themeFillShade="D9"/>
          </w:tcPr>
          <w:p w14:paraId="069120D4" w14:textId="77777777" w:rsidR="001C1483" w:rsidRPr="00DE1B6A" w:rsidRDefault="001C1483" w:rsidP="001B6A55">
            <w:pPr>
              <w:jc w:val="both"/>
            </w:pPr>
            <w:r>
              <w:t>Range</w:t>
            </w:r>
          </w:p>
        </w:tc>
        <w:tc>
          <w:tcPr>
            <w:tcW w:w="1282" w:type="pct"/>
            <w:shd w:val="clear" w:color="auto" w:fill="D9D9D9" w:themeFill="background1" w:themeFillShade="D9"/>
          </w:tcPr>
          <w:p w14:paraId="08A50AC8" w14:textId="77777777" w:rsidR="001C1483" w:rsidRPr="00DE1B6A" w:rsidRDefault="001C1483" w:rsidP="001B6A55">
            <w:pPr>
              <w:jc w:val="both"/>
            </w:pPr>
            <w:r w:rsidRPr="00DE1B6A">
              <w:t>Details</w:t>
            </w:r>
          </w:p>
        </w:tc>
      </w:tr>
      <w:tr w:rsidR="001C1483" w:rsidRPr="00421B24" w14:paraId="7438806C" w14:textId="77777777" w:rsidTr="001B6A55">
        <w:trPr>
          <w:trHeight w:val="244"/>
        </w:trPr>
        <w:tc>
          <w:tcPr>
            <w:tcW w:w="293" w:type="pct"/>
          </w:tcPr>
          <w:p w14:paraId="6A361BCF" w14:textId="77777777" w:rsidR="001C1483" w:rsidRPr="00421B24" w:rsidRDefault="001C1483" w:rsidP="001B6A55">
            <w:pPr>
              <w:rPr>
                <w:rFonts w:cs="Arial"/>
                <w:szCs w:val="20"/>
              </w:rPr>
            </w:pPr>
            <w:r w:rsidRPr="00421B24">
              <w:rPr>
                <w:rFonts w:cs="Arial"/>
                <w:szCs w:val="20"/>
              </w:rPr>
              <w:t>1</w:t>
            </w:r>
          </w:p>
        </w:tc>
        <w:tc>
          <w:tcPr>
            <w:tcW w:w="1248" w:type="pct"/>
          </w:tcPr>
          <w:p w14:paraId="38D5D0F5" w14:textId="77777777" w:rsidR="001C1483" w:rsidRPr="00421B24" w:rsidRDefault="001C1483" w:rsidP="001B6A55">
            <w:pPr>
              <w:rPr>
                <w:rFonts w:cs="Arial"/>
                <w:szCs w:val="20"/>
              </w:rPr>
            </w:pPr>
            <w:r w:rsidRPr="00421B24">
              <w:rPr>
                <w:rFonts w:cs="Arial"/>
                <w:szCs w:val="20"/>
              </w:rPr>
              <w:t>fileProcessedStatus</w:t>
            </w:r>
          </w:p>
        </w:tc>
        <w:tc>
          <w:tcPr>
            <w:tcW w:w="593" w:type="pct"/>
          </w:tcPr>
          <w:p w14:paraId="7DBE0B09" w14:textId="77777777" w:rsidR="001C1483" w:rsidRPr="00421B24" w:rsidRDefault="001C1483" w:rsidP="001B6A55">
            <w:pPr>
              <w:rPr>
                <w:rFonts w:cs="Arial"/>
                <w:szCs w:val="20"/>
              </w:rPr>
            </w:pPr>
            <w:r w:rsidRPr="00421B24">
              <w:rPr>
                <w:rFonts w:cs="Arial"/>
                <w:szCs w:val="20"/>
              </w:rPr>
              <w:t>Yes</w:t>
            </w:r>
          </w:p>
        </w:tc>
        <w:tc>
          <w:tcPr>
            <w:tcW w:w="643" w:type="pct"/>
          </w:tcPr>
          <w:p w14:paraId="7EBA55C5" w14:textId="77777777" w:rsidR="001C1483" w:rsidRPr="00421B24" w:rsidRDefault="001C1483" w:rsidP="001B6A55">
            <w:pPr>
              <w:rPr>
                <w:rFonts w:cs="Arial"/>
                <w:szCs w:val="20"/>
              </w:rPr>
            </w:pPr>
            <w:r w:rsidRPr="00421B24">
              <w:rPr>
                <w:rFonts w:cs="Arial"/>
                <w:szCs w:val="20"/>
              </w:rPr>
              <w:t>numeric</w:t>
            </w:r>
          </w:p>
        </w:tc>
        <w:tc>
          <w:tcPr>
            <w:tcW w:w="940" w:type="pct"/>
          </w:tcPr>
          <w:p w14:paraId="4D79705C" w14:textId="77777777" w:rsidR="001C1483" w:rsidRPr="00421B24" w:rsidRDefault="001C1483" w:rsidP="001B6A55">
            <w:pPr>
              <w:rPr>
                <w:rFonts w:cs="Arial"/>
                <w:szCs w:val="20"/>
              </w:rPr>
            </w:pPr>
            <w:r w:rsidRPr="00421B24">
              <w:rPr>
                <w:rFonts w:cs="Arial"/>
                <w:szCs w:val="20"/>
              </w:rPr>
              <w:t xml:space="preserve">Refer section </w:t>
            </w:r>
            <w:r w:rsidR="001639D2">
              <w:rPr>
                <w:rFonts w:cs="Arial"/>
                <w:szCs w:val="20"/>
              </w:rPr>
              <w:fldChar w:fldCharType="begin"/>
            </w:r>
            <w:r w:rsidR="00E27292">
              <w:rPr>
                <w:rFonts w:cs="Arial"/>
                <w:szCs w:val="20"/>
              </w:rPr>
              <w:instrText xml:space="preserve"> REF _Ref410418746 \r \h </w:instrText>
            </w:r>
            <w:r w:rsidR="001639D2">
              <w:rPr>
                <w:rFonts w:cs="Arial"/>
                <w:szCs w:val="20"/>
              </w:rPr>
            </w:r>
            <w:r w:rsidR="001639D2">
              <w:rPr>
                <w:rFonts w:cs="Arial"/>
                <w:szCs w:val="20"/>
              </w:rPr>
              <w:fldChar w:fldCharType="separate"/>
            </w:r>
            <w:r w:rsidR="00C9141F">
              <w:rPr>
                <w:rFonts w:cs="Arial"/>
                <w:szCs w:val="20"/>
              </w:rPr>
              <w:t>4.5.2</w:t>
            </w:r>
            <w:r w:rsidR="001639D2">
              <w:rPr>
                <w:rFonts w:cs="Arial"/>
                <w:szCs w:val="20"/>
              </w:rPr>
              <w:fldChar w:fldCharType="end"/>
            </w:r>
            <w:r w:rsidRPr="00421B24">
              <w:rPr>
                <w:rFonts w:cs="Arial"/>
                <w:szCs w:val="20"/>
              </w:rPr>
              <w:t xml:space="preserve"> for list of possible values</w:t>
            </w:r>
          </w:p>
        </w:tc>
        <w:tc>
          <w:tcPr>
            <w:tcW w:w="1282" w:type="pct"/>
          </w:tcPr>
          <w:p w14:paraId="46D854C2" w14:textId="77777777" w:rsidR="001C1483" w:rsidRPr="00421B24" w:rsidRDefault="001C1483" w:rsidP="001B6A55">
            <w:pPr>
              <w:rPr>
                <w:rFonts w:cs="Arial"/>
                <w:szCs w:val="20"/>
              </w:rPr>
            </w:pPr>
            <w:r w:rsidRPr="00421B24">
              <w:rPr>
                <w:rFonts w:cs="Arial"/>
                <w:szCs w:val="20"/>
              </w:rPr>
              <w:t>Provides the status of the File processing.</w:t>
            </w:r>
            <w:r>
              <w:rPr>
                <w:rFonts w:cs="Arial"/>
                <w:szCs w:val="20"/>
              </w:rPr>
              <w:t xml:space="preserve"> </w:t>
            </w:r>
          </w:p>
        </w:tc>
      </w:tr>
      <w:tr w:rsidR="001C1483" w:rsidRPr="00421B24" w14:paraId="414AEBED" w14:textId="77777777" w:rsidTr="001B6A55">
        <w:trPr>
          <w:trHeight w:val="244"/>
        </w:trPr>
        <w:tc>
          <w:tcPr>
            <w:tcW w:w="293" w:type="pct"/>
          </w:tcPr>
          <w:p w14:paraId="36A3A94B" w14:textId="77777777" w:rsidR="001C1483" w:rsidRPr="00421B24" w:rsidRDefault="001C1483" w:rsidP="001B6A55">
            <w:pPr>
              <w:rPr>
                <w:rFonts w:cs="Arial"/>
                <w:szCs w:val="20"/>
              </w:rPr>
            </w:pPr>
            <w:r w:rsidRPr="00421B24">
              <w:rPr>
                <w:rFonts w:cs="Arial"/>
                <w:szCs w:val="20"/>
              </w:rPr>
              <w:t>2</w:t>
            </w:r>
          </w:p>
        </w:tc>
        <w:tc>
          <w:tcPr>
            <w:tcW w:w="1248" w:type="pct"/>
          </w:tcPr>
          <w:p w14:paraId="3FA2780A" w14:textId="77777777" w:rsidR="001C1483" w:rsidRPr="00421B24" w:rsidRDefault="001C1483" w:rsidP="001B6A55">
            <w:pPr>
              <w:rPr>
                <w:rFonts w:cs="Arial"/>
                <w:szCs w:val="20"/>
              </w:rPr>
            </w:pPr>
            <w:r>
              <w:rPr>
                <w:rFonts w:cs="Arial"/>
                <w:szCs w:val="20"/>
              </w:rPr>
              <w:t>f</w:t>
            </w:r>
            <w:r w:rsidRPr="00421B24">
              <w:rPr>
                <w:rFonts w:cs="Arial"/>
                <w:szCs w:val="20"/>
              </w:rPr>
              <w:t>ile</w:t>
            </w:r>
            <w:r>
              <w:rPr>
                <w:rFonts w:cs="Arial"/>
                <w:szCs w:val="20"/>
              </w:rPr>
              <w:t>N</w:t>
            </w:r>
            <w:r w:rsidRPr="00421B24">
              <w:rPr>
                <w:rFonts w:cs="Arial"/>
                <w:szCs w:val="20"/>
              </w:rPr>
              <w:t>ame</w:t>
            </w:r>
          </w:p>
        </w:tc>
        <w:tc>
          <w:tcPr>
            <w:tcW w:w="593" w:type="pct"/>
          </w:tcPr>
          <w:p w14:paraId="56E3F0A6" w14:textId="77777777" w:rsidR="001C1483" w:rsidRPr="00421B24" w:rsidRDefault="001C1483" w:rsidP="001B6A55">
            <w:pPr>
              <w:rPr>
                <w:rFonts w:cs="Arial"/>
                <w:szCs w:val="20"/>
              </w:rPr>
            </w:pPr>
            <w:r w:rsidRPr="00421B24">
              <w:rPr>
                <w:rFonts w:cs="Arial"/>
                <w:szCs w:val="20"/>
              </w:rPr>
              <w:t>Yes</w:t>
            </w:r>
          </w:p>
        </w:tc>
        <w:tc>
          <w:tcPr>
            <w:tcW w:w="643" w:type="pct"/>
          </w:tcPr>
          <w:p w14:paraId="0193E20E" w14:textId="77777777" w:rsidR="001C1483" w:rsidRPr="00421B24" w:rsidRDefault="001C1483" w:rsidP="001B6A55">
            <w:pPr>
              <w:rPr>
                <w:rFonts w:cs="Arial"/>
                <w:szCs w:val="20"/>
              </w:rPr>
            </w:pPr>
            <w:r w:rsidRPr="00421B24">
              <w:rPr>
                <w:rFonts w:cs="Arial"/>
                <w:szCs w:val="20"/>
              </w:rPr>
              <w:t>String</w:t>
            </w:r>
          </w:p>
        </w:tc>
        <w:tc>
          <w:tcPr>
            <w:tcW w:w="940" w:type="pct"/>
          </w:tcPr>
          <w:p w14:paraId="2153ED15" w14:textId="77777777" w:rsidR="001C1483" w:rsidRPr="00421B24" w:rsidRDefault="001C1483" w:rsidP="001B6A55">
            <w:pPr>
              <w:rPr>
                <w:rFonts w:cs="Arial"/>
                <w:szCs w:val="20"/>
              </w:rPr>
            </w:pPr>
            <w:r>
              <w:rPr>
                <w:rFonts w:cs="Arial"/>
                <w:szCs w:val="20"/>
              </w:rPr>
              <w:t>NA</w:t>
            </w:r>
          </w:p>
        </w:tc>
        <w:tc>
          <w:tcPr>
            <w:tcW w:w="1282" w:type="pct"/>
          </w:tcPr>
          <w:p w14:paraId="2BBB08BC" w14:textId="77777777" w:rsidR="001C1483" w:rsidRPr="00421B24" w:rsidRDefault="001C1483" w:rsidP="001B6A55">
            <w:pPr>
              <w:rPr>
                <w:rFonts w:cs="Arial"/>
                <w:szCs w:val="20"/>
              </w:rPr>
            </w:pPr>
            <w:r w:rsidRPr="00421B24">
              <w:rPr>
                <w:rFonts w:cs="Arial"/>
                <w:szCs w:val="20"/>
              </w:rPr>
              <w:t>Filename of the source target file which was processed.</w:t>
            </w:r>
          </w:p>
        </w:tc>
      </w:tr>
      <w:tr w:rsidR="001C1483" w:rsidRPr="00421B24" w14:paraId="33B755A0" w14:textId="77777777" w:rsidTr="001B6A55">
        <w:trPr>
          <w:trHeight w:val="2187"/>
        </w:trPr>
        <w:tc>
          <w:tcPr>
            <w:tcW w:w="293" w:type="pct"/>
            <w:vMerge w:val="restart"/>
          </w:tcPr>
          <w:p w14:paraId="7249BA33" w14:textId="77777777" w:rsidR="001C1483" w:rsidRPr="00421B24" w:rsidRDefault="001C1483" w:rsidP="001B6A55">
            <w:pPr>
              <w:rPr>
                <w:rFonts w:cs="Arial"/>
                <w:szCs w:val="20"/>
              </w:rPr>
            </w:pPr>
            <w:r w:rsidRPr="00421B24">
              <w:rPr>
                <w:rFonts w:cs="Arial"/>
                <w:szCs w:val="20"/>
              </w:rPr>
              <w:lastRenderedPageBreak/>
              <w:t>3</w:t>
            </w:r>
          </w:p>
        </w:tc>
        <w:tc>
          <w:tcPr>
            <w:tcW w:w="1248" w:type="pct"/>
            <w:vMerge w:val="restart"/>
          </w:tcPr>
          <w:p w14:paraId="1179299F" w14:textId="77777777" w:rsidR="001C1483" w:rsidRPr="00421B24" w:rsidRDefault="001C1483" w:rsidP="001B6A55">
            <w:pPr>
              <w:rPr>
                <w:rFonts w:cs="Arial"/>
                <w:szCs w:val="20"/>
              </w:rPr>
            </w:pPr>
            <w:r>
              <w:rPr>
                <w:rFonts w:cs="Arial"/>
                <w:szCs w:val="20"/>
              </w:rPr>
              <w:t>failureReason</w:t>
            </w:r>
          </w:p>
        </w:tc>
        <w:tc>
          <w:tcPr>
            <w:tcW w:w="593" w:type="pct"/>
            <w:vMerge w:val="restart"/>
          </w:tcPr>
          <w:p w14:paraId="703E6C3C" w14:textId="77777777" w:rsidR="001C1483" w:rsidRPr="00421B24" w:rsidRDefault="001C1483" w:rsidP="001B6A55">
            <w:pPr>
              <w:rPr>
                <w:rFonts w:cs="Arial"/>
                <w:szCs w:val="20"/>
              </w:rPr>
            </w:pPr>
            <w:r w:rsidRPr="00421B24">
              <w:rPr>
                <w:rFonts w:cs="Arial"/>
                <w:szCs w:val="20"/>
              </w:rPr>
              <w:t>No</w:t>
            </w:r>
          </w:p>
        </w:tc>
        <w:tc>
          <w:tcPr>
            <w:tcW w:w="643" w:type="pct"/>
            <w:vMerge w:val="restart"/>
          </w:tcPr>
          <w:p w14:paraId="25CB31D5" w14:textId="77777777" w:rsidR="001C1483" w:rsidRPr="00421B24" w:rsidRDefault="001C1483" w:rsidP="001B6A55">
            <w:pPr>
              <w:rPr>
                <w:rFonts w:cs="Arial"/>
                <w:szCs w:val="20"/>
              </w:rPr>
            </w:pPr>
            <w:r w:rsidRPr="00421B24">
              <w:rPr>
                <w:rFonts w:cs="Arial"/>
                <w:szCs w:val="20"/>
              </w:rPr>
              <w:t>String</w:t>
            </w:r>
          </w:p>
        </w:tc>
        <w:tc>
          <w:tcPr>
            <w:tcW w:w="940" w:type="pct"/>
            <w:vMerge w:val="restart"/>
          </w:tcPr>
          <w:p w14:paraId="7F4391EA" w14:textId="77777777" w:rsidR="001C1483" w:rsidRPr="00421B24" w:rsidRDefault="001C1483" w:rsidP="001B6A55">
            <w:pPr>
              <w:rPr>
                <w:rFonts w:cs="Arial"/>
                <w:szCs w:val="20"/>
              </w:rPr>
            </w:pPr>
            <w:r>
              <w:rPr>
                <w:rFonts w:cs="Arial"/>
                <w:szCs w:val="20"/>
              </w:rPr>
              <w:t>NA</w:t>
            </w:r>
          </w:p>
        </w:tc>
        <w:tc>
          <w:tcPr>
            <w:tcW w:w="1282" w:type="pct"/>
          </w:tcPr>
          <w:p w14:paraId="5E41C088" w14:textId="77777777" w:rsidR="001C1483" w:rsidRPr="00421B24" w:rsidRDefault="001C1483" w:rsidP="001B6A55">
            <w:pPr>
              <w:rPr>
                <w:rFonts w:cs="Arial"/>
                <w:szCs w:val="20"/>
              </w:rPr>
            </w:pPr>
            <w:r w:rsidRPr="00421B24">
              <w:rPr>
                <w:rFonts w:cs="Arial"/>
                <w:szCs w:val="20"/>
              </w:rPr>
              <w:t xml:space="preserve">In case file is not accessible. </w:t>
            </w:r>
            <w:r w:rsidR="003F5A2D">
              <w:rPr>
                <w:rFonts w:cs="Arial"/>
                <w:szCs w:val="20"/>
              </w:rPr>
              <w:t>"</w:t>
            </w:r>
            <w:r w:rsidRPr="00421B24">
              <w:rPr>
                <w:rFonts w:cs="Arial"/>
                <w:szCs w:val="20"/>
              </w:rPr>
              <w:t xml:space="preserve">Unable to access file from location – </w:t>
            </w:r>
            <w:r w:rsidR="003F5A2D">
              <w:rPr>
                <w:rFonts w:cs="Arial"/>
                <w:szCs w:val="20"/>
              </w:rPr>
              <w:t>"</w:t>
            </w:r>
            <w:r w:rsidRPr="00421B24">
              <w:rPr>
                <w:rFonts w:cs="Arial"/>
                <w:szCs w:val="20"/>
              </w:rPr>
              <w:t>&lt;&lt;IP&gt;&gt;\&lt;&lt;filepath&gt;&gt;\&lt;&lt;filename&gt;&gt;. File: &lt;&lt;filename&gt;&gt;</w:t>
            </w:r>
            <w:r w:rsidR="003F5A2D">
              <w:rPr>
                <w:rFonts w:cs="Arial"/>
                <w:szCs w:val="20"/>
              </w:rPr>
              <w:t>"</w:t>
            </w:r>
          </w:p>
          <w:p w14:paraId="1B840B6F" w14:textId="77777777" w:rsidR="001C1483" w:rsidRPr="00421B24" w:rsidRDefault="001C1483" w:rsidP="001B6A55">
            <w:pPr>
              <w:rPr>
                <w:rFonts w:cs="Arial"/>
                <w:szCs w:val="20"/>
              </w:rPr>
            </w:pPr>
          </w:p>
        </w:tc>
      </w:tr>
      <w:tr w:rsidR="001C1483" w:rsidRPr="00421B24" w14:paraId="36FD3E01" w14:textId="77777777" w:rsidTr="001B6A55">
        <w:trPr>
          <w:trHeight w:val="2186"/>
        </w:trPr>
        <w:tc>
          <w:tcPr>
            <w:tcW w:w="293" w:type="pct"/>
            <w:vMerge/>
          </w:tcPr>
          <w:p w14:paraId="1B5CACB9" w14:textId="77777777" w:rsidR="001C1483" w:rsidRPr="00421B24" w:rsidRDefault="001C1483" w:rsidP="001B6A55">
            <w:pPr>
              <w:rPr>
                <w:rFonts w:cs="Arial"/>
                <w:szCs w:val="20"/>
              </w:rPr>
            </w:pPr>
          </w:p>
        </w:tc>
        <w:tc>
          <w:tcPr>
            <w:tcW w:w="1248" w:type="pct"/>
            <w:vMerge/>
          </w:tcPr>
          <w:p w14:paraId="4D5B07A1" w14:textId="77777777" w:rsidR="001C1483" w:rsidRPr="00421B24" w:rsidRDefault="001C1483" w:rsidP="001B6A55">
            <w:pPr>
              <w:rPr>
                <w:rFonts w:cs="Arial"/>
                <w:szCs w:val="20"/>
              </w:rPr>
            </w:pPr>
          </w:p>
        </w:tc>
        <w:tc>
          <w:tcPr>
            <w:tcW w:w="593" w:type="pct"/>
            <w:vMerge/>
          </w:tcPr>
          <w:p w14:paraId="38407DD6" w14:textId="77777777" w:rsidR="001C1483" w:rsidRPr="00421B24" w:rsidRDefault="001C1483" w:rsidP="001B6A55">
            <w:pPr>
              <w:rPr>
                <w:rFonts w:cs="Arial"/>
                <w:szCs w:val="20"/>
              </w:rPr>
            </w:pPr>
          </w:p>
        </w:tc>
        <w:tc>
          <w:tcPr>
            <w:tcW w:w="643" w:type="pct"/>
            <w:vMerge/>
          </w:tcPr>
          <w:p w14:paraId="1D28461F" w14:textId="77777777" w:rsidR="001C1483" w:rsidRPr="00421B24" w:rsidRDefault="001C1483" w:rsidP="001B6A55">
            <w:pPr>
              <w:rPr>
                <w:rFonts w:cs="Arial"/>
                <w:szCs w:val="20"/>
              </w:rPr>
            </w:pPr>
          </w:p>
        </w:tc>
        <w:tc>
          <w:tcPr>
            <w:tcW w:w="940" w:type="pct"/>
            <w:vMerge/>
          </w:tcPr>
          <w:p w14:paraId="2D16E2C3" w14:textId="77777777" w:rsidR="001C1483" w:rsidRPr="00421B24" w:rsidRDefault="001C1483" w:rsidP="001B6A55">
            <w:pPr>
              <w:rPr>
                <w:rFonts w:cs="Arial"/>
                <w:szCs w:val="20"/>
              </w:rPr>
            </w:pPr>
          </w:p>
        </w:tc>
        <w:tc>
          <w:tcPr>
            <w:tcW w:w="1282" w:type="pct"/>
          </w:tcPr>
          <w:p w14:paraId="620621F6" w14:textId="77777777" w:rsidR="001C1483" w:rsidRPr="00421B24" w:rsidRDefault="001C1483" w:rsidP="001B6A55">
            <w:pPr>
              <w:rPr>
                <w:rFonts w:cs="Arial"/>
                <w:szCs w:val="20"/>
              </w:rPr>
            </w:pPr>
          </w:p>
          <w:p w14:paraId="2051D361" w14:textId="77777777" w:rsidR="001C1483" w:rsidRPr="00421B24" w:rsidRDefault="001C1483" w:rsidP="001B6A55">
            <w:pPr>
              <w:rPr>
                <w:rFonts w:cs="Arial"/>
                <w:szCs w:val="20"/>
              </w:rPr>
            </w:pPr>
            <w:r w:rsidRPr="00421B24">
              <w:rPr>
                <w:rFonts w:cs="Arial"/>
                <w:szCs w:val="20"/>
              </w:rPr>
              <w:t xml:space="preserve">In case of  recordscount mismatch, the format would be: </w:t>
            </w:r>
            <w:r w:rsidR="003F5A2D">
              <w:rPr>
                <w:rFonts w:cs="Arial"/>
                <w:szCs w:val="20"/>
              </w:rPr>
              <w:t>"</w:t>
            </w:r>
            <w:r w:rsidRPr="00421B24">
              <w:rPr>
                <w:rFonts w:cs="Arial"/>
                <w:szCs w:val="20"/>
              </w:rPr>
              <w:t>Error in recordscount value: Expected value &lt;&lt;Passed by NMS.&gt;&gt;. Actual Value:&lt;&lt;calculated by IMI OBD&gt;&gt;. File: &lt;&lt;Filename&gt;&gt;</w:t>
            </w:r>
            <w:r w:rsidR="003F5A2D">
              <w:rPr>
                <w:rFonts w:cs="Arial"/>
                <w:szCs w:val="20"/>
              </w:rPr>
              <w:t>"</w:t>
            </w:r>
          </w:p>
          <w:p w14:paraId="7E26F11F" w14:textId="77777777" w:rsidR="001C1483" w:rsidRPr="00421B24" w:rsidRDefault="001C1483" w:rsidP="001B6A55">
            <w:pPr>
              <w:rPr>
                <w:rFonts w:cs="Arial"/>
                <w:szCs w:val="20"/>
              </w:rPr>
            </w:pPr>
          </w:p>
        </w:tc>
      </w:tr>
      <w:tr w:rsidR="001C1483" w:rsidRPr="00421B24" w14:paraId="0BA987F2" w14:textId="77777777" w:rsidTr="001B6A55">
        <w:trPr>
          <w:trHeight w:val="2186"/>
        </w:trPr>
        <w:tc>
          <w:tcPr>
            <w:tcW w:w="293" w:type="pct"/>
            <w:vMerge/>
          </w:tcPr>
          <w:p w14:paraId="2C407D10" w14:textId="77777777" w:rsidR="001C1483" w:rsidRPr="00421B24" w:rsidRDefault="001C1483" w:rsidP="001B6A55">
            <w:pPr>
              <w:rPr>
                <w:rFonts w:cs="Arial"/>
                <w:szCs w:val="20"/>
              </w:rPr>
            </w:pPr>
          </w:p>
        </w:tc>
        <w:tc>
          <w:tcPr>
            <w:tcW w:w="1248" w:type="pct"/>
            <w:vMerge/>
          </w:tcPr>
          <w:p w14:paraId="410A9A57" w14:textId="77777777" w:rsidR="001C1483" w:rsidRPr="00421B24" w:rsidRDefault="001C1483" w:rsidP="001B6A55">
            <w:pPr>
              <w:rPr>
                <w:rFonts w:cs="Arial"/>
                <w:szCs w:val="20"/>
              </w:rPr>
            </w:pPr>
          </w:p>
        </w:tc>
        <w:tc>
          <w:tcPr>
            <w:tcW w:w="593" w:type="pct"/>
            <w:vMerge/>
          </w:tcPr>
          <w:p w14:paraId="4ECFD90A" w14:textId="77777777" w:rsidR="001C1483" w:rsidRPr="00421B24" w:rsidRDefault="001C1483" w:rsidP="001B6A55">
            <w:pPr>
              <w:rPr>
                <w:rFonts w:cs="Arial"/>
                <w:szCs w:val="20"/>
              </w:rPr>
            </w:pPr>
          </w:p>
        </w:tc>
        <w:tc>
          <w:tcPr>
            <w:tcW w:w="643" w:type="pct"/>
            <w:vMerge/>
          </w:tcPr>
          <w:p w14:paraId="16C641E2" w14:textId="77777777" w:rsidR="001C1483" w:rsidRPr="00421B24" w:rsidRDefault="001C1483" w:rsidP="001B6A55">
            <w:pPr>
              <w:rPr>
                <w:rFonts w:cs="Arial"/>
                <w:szCs w:val="20"/>
              </w:rPr>
            </w:pPr>
          </w:p>
        </w:tc>
        <w:tc>
          <w:tcPr>
            <w:tcW w:w="940" w:type="pct"/>
            <w:vMerge/>
          </w:tcPr>
          <w:p w14:paraId="4EDA2822" w14:textId="77777777" w:rsidR="001C1483" w:rsidRPr="00421B24" w:rsidRDefault="001C1483" w:rsidP="001B6A55">
            <w:pPr>
              <w:rPr>
                <w:rFonts w:cs="Arial"/>
                <w:szCs w:val="20"/>
              </w:rPr>
            </w:pPr>
          </w:p>
        </w:tc>
        <w:tc>
          <w:tcPr>
            <w:tcW w:w="1282" w:type="pct"/>
          </w:tcPr>
          <w:p w14:paraId="22428090" w14:textId="77777777" w:rsidR="001C1483" w:rsidRPr="00421B24" w:rsidRDefault="001C1483" w:rsidP="001B6A55">
            <w:pPr>
              <w:rPr>
                <w:rFonts w:cs="Arial"/>
                <w:szCs w:val="20"/>
              </w:rPr>
            </w:pPr>
          </w:p>
          <w:p w14:paraId="6C4AD07A" w14:textId="77777777" w:rsidR="001C1483" w:rsidRPr="00421B24" w:rsidRDefault="001C1483" w:rsidP="001B6A55">
            <w:pPr>
              <w:rPr>
                <w:rFonts w:cs="Arial"/>
                <w:szCs w:val="20"/>
              </w:rPr>
            </w:pPr>
            <w:r w:rsidRPr="00421B24">
              <w:rPr>
                <w:rFonts w:cs="Arial"/>
                <w:szCs w:val="20"/>
              </w:rPr>
              <w:t xml:space="preserve">In case of  checksum mismatch, the format would be: </w:t>
            </w:r>
            <w:r w:rsidR="003F5A2D">
              <w:rPr>
                <w:rFonts w:cs="Arial"/>
                <w:szCs w:val="20"/>
              </w:rPr>
              <w:t>"</w:t>
            </w:r>
            <w:r w:rsidRPr="00421B24">
              <w:rPr>
                <w:rFonts w:cs="Arial"/>
                <w:szCs w:val="20"/>
              </w:rPr>
              <w:t>Error in checksum value: Expected value &lt;&lt;Passed by NMS.&gt;&gt;. Actual Value:&lt;&lt;calculated by IMI OBD&gt;&gt;. File: &lt;&lt;Filename&gt;&gt;</w:t>
            </w:r>
          </w:p>
          <w:p w14:paraId="0D2CD30E" w14:textId="77777777" w:rsidR="001C1483" w:rsidRPr="00421B24" w:rsidRDefault="001C1483" w:rsidP="001B6A55">
            <w:pPr>
              <w:rPr>
                <w:rFonts w:cs="Arial"/>
                <w:szCs w:val="20"/>
              </w:rPr>
            </w:pPr>
          </w:p>
        </w:tc>
      </w:tr>
      <w:tr w:rsidR="001C1483" w:rsidRPr="00421B24" w14:paraId="0338D556" w14:textId="77777777" w:rsidTr="001B6A55">
        <w:trPr>
          <w:trHeight w:val="2186"/>
        </w:trPr>
        <w:tc>
          <w:tcPr>
            <w:tcW w:w="293" w:type="pct"/>
            <w:vMerge/>
          </w:tcPr>
          <w:p w14:paraId="01D109D0" w14:textId="77777777" w:rsidR="001C1483" w:rsidRPr="00421B24" w:rsidRDefault="001C1483" w:rsidP="001B6A55">
            <w:pPr>
              <w:rPr>
                <w:rFonts w:cs="Arial"/>
                <w:szCs w:val="20"/>
              </w:rPr>
            </w:pPr>
          </w:p>
        </w:tc>
        <w:tc>
          <w:tcPr>
            <w:tcW w:w="1248" w:type="pct"/>
            <w:vMerge/>
          </w:tcPr>
          <w:p w14:paraId="4B721B32" w14:textId="77777777" w:rsidR="001C1483" w:rsidRPr="00421B24" w:rsidRDefault="001C1483" w:rsidP="001B6A55">
            <w:pPr>
              <w:rPr>
                <w:rFonts w:cs="Arial"/>
                <w:szCs w:val="20"/>
              </w:rPr>
            </w:pPr>
          </w:p>
        </w:tc>
        <w:tc>
          <w:tcPr>
            <w:tcW w:w="593" w:type="pct"/>
            <w:vMerge/>
          </w:tcPr>
          <w:p w14:paraId="738A3491" w14:textId="77777777" w:rsidR="001C1483" w:rsidRPr="00421B24" w:rsidRDefault="001C1483" w:rsidP="001B6A55">
            <w:pPr>
              <w:rPr>
                <w:rFonts w:cs="Arial"/>
                <w:szCs w:val="20"/>
              </w:rPr>
            </w:pPr>
          </w:p>
        </w:tc>
        <w:tc>
          <w:tcPr>
            <w:tcW w:w="643" w:type="pct"/>
            <w:vMerge/>
          </w:tcPr>
          <w:p w14:paraId="180F82A2" w14:textId="77777777" w:rsidR="001C1483" w:rsidRPr="00421B24" w:rsidRDefault="001C1483" w:rsidP="001B6A55">
            <w:pPr>
              <w:rPr>
                <w:rFonts w:cs="Arial"/>
                <w:szCs w:val="20"/>
              </w:rPr>
            </w:pPr>
          </w:p>
        </w:tc>
        <w:tc>
          <w:tcPr>
            <w:tcW w:w="940" w:type="pct"/>
            <w:vMerge/>
          </w:tcPr>
          <w:p w14:paraId="26134051" w14:textId="77777777" w:rsidR="001C1483" w:rsidRPr="00421B24" w:rsidRDefault="001C1483" w:rsidP="001B6A55">
            <w:pPr>
              <w:rPr>
                <w:rFonts w:cs="Arial"/>
                <w:szCs w:val="20"/>
              </w:rPr>
            </w:pPr>
          </w:p>
        </w:tc>
        <w:tc>
          <w:tcPr>
            <w:tcW w:w="1282" w:type="pct"/>
          </w:tcPr>
          <w:p w14:paraId="4B97377F" w14:textId="77777777" w:rsidR="001C1483" w:rsidRPr="00421B24" w:rsidRDefault="001C1483" w:rsidP="001B6A55">
            <w:pPr>
              <w:rPr>
                <w:rFonts w:cs="Arial"/>
                <w:szCs w:val="20"/>
              </w:rPr>
            </w:pPr>
            <w:r w:rsidRPr="00421B24">
              <w:rPr>
                <w:rFonts w:cs="Arial"/>
                <w:szCs w:val="20"/>
              </w:rPr>
              <w:t xml:space="preserve">Contains the reason for rejection of the file. In the format </w:t>
            </w:r>
            <w:r w:rsidR="003F5A2D">
              <w:rPr>
                <w:rFonts w:cs="Arial"/>
                <w:szCs w:val="20"/>
              </w:rPr>
              <w:t>"</w:t>
            </w:r>
            <w:r w:rsidRPr="00421B24">
              <w:rPr>
                <w:rFonts w:cs="Arial"/>
                <w:szCs w:val="20"/>
              </w:rPr>
              <w:t>File:&lt;&lt;filename&gt;&gt;. Error in Record with Request ID: &lt;&lt;&gt;&gt;. Field &lt;&lt;fieldname&gt;&gt; is &lt;&lt;missing| invalid&gt;&gt;</w:t>
            </w:r>
          </w:p>
        </w:tc>
      </w:tr>
    </w:tbl>
    <w:p w14:paraId="365D01AF" w14:textId="77777777" w:rsidR="001C1483" w:rsidRDefault="001C1483" w:rsidP="001C1483">
      <w:pPr>
        <w:pStyle w:val="Heading4"/>
        <w:tabs>
          <w:tab w:val="num" w:pos="810"/>
        </w:tabs>
        <w:jc w:val="both"/>
      </w:pPr>
      <w:r>
        <w:t xml:space="preserve">NotifyFileProcessedStatus API - </w:t>
      </w:r>
      <w:r w:rsidRPr="00D164C4">
        <w:t>Response</w:t>
      </w:r>
    </w:p>
    <w:tbl>
      <w:tblPr>
        <w:tblStyle w:val="TableGrid"/>
        <w:tblW w:w="9180" w:type="dxa"/>
        <w:tblLayout w:type="fixed"/>
        <w:tblLook w:val="04A0" w:firstRow="1" w:lastRow="0" w:firstColumn="1" w:lastColumn="0" w:noHBand="0" w:noVBand="1"/>
      </w:tblPr>
      <w:tblGrid>
        <w:gridCol w:w="1188"/>
        <w:gridCol w:w="3315"/>
        <w:gridCol w:w="956"/>
        <w:gridCol w:w="1471"/>
        <w:gridCol w:w="2250"/>
      </w:tblGrid>
      <w:tr w:rsidR="001C1483" w:rsidRPr="00DE1B6A" w14:paraId="3B6ED40A" w14:textId="77777777" w:rsidTr="001B6A55">
        <w:tc>
          <w:tcPr>
            <w:tcW w:w="1188" w:type="dxa"/>
            <w:shd w:val="clear" w:color="auto" w:fill="D9D9D9" w:themeFill="background1" w:themeFillShade="D9"/>
          </w:tcPr>
          <w:p w14:paraId="29166E52" w14:textId="77777777" w:rsidR="001C1483" w:rsidRPr="00DE1B6A" w:rsidRDefault="001C1483" w:rsidP="001B6A55">
            <w:pPr>
              <w:jc w:val="both"/>
            </w:pPr>
            <w:r w:rsidRPr="00DE1B6A">
              <w:t>Response  Status</w:t>
            </w:r>
          </w:p>
        </w:tc>
        <w:tc>
          <w:tcPr>
            <w:tcW w:w="3315" w:type="dxa"/>
            <w:shd w:val="clear" w:color="auto" w:fill="D9D9D9" w:themeFill="background1" w:themeFillShade="D9"/>
          </w:tcPr>
          <w:p w14:paraId="5C92FECD" w14:textId="77777777" w:rsidR="001C1483" w:rsidRPr="00DE1B6A" w:rsidRDefault="001C1483" w:rsidP="001B6A55">
            <w:pPr>
              <w:jc w:val="both"/>
            </w:pPr>
            <w:r w:rsidRPr="00DE1B6A">
              <w:t>Body</w:t>
            </w:r>
            <w:r>
              <w:t xml:space="preserve"> Example</w:t>
            </w:r>
          </w:p>
        </w:tc>
        <w:tc>
          <w:tcPr>
            <w:tcW w:w="956" w:type="dxa"/>
            <w:shd w:val="clear" w:color="auto" w:fill="D9D9D9" w:themeFill="background1" w:themeFillShade="D9"/>
          </w:tcPr>
          <w:p w14:paraId="0E45F576" w14:textId="77777777" w:rsidR="001C1483" w:rsidRPr="00DE1B6A" w:rsidRDefault="001C1483" w:rsidP="001B6A55">
            <w:pPr>
              <w:jc w:val="both"/>
            </w:pPr>
            <w:r w:rsidRPr="00DE1B6A">
              <w:t>HTTP Status Code</w:t>
            </w:r>
          </w:p>
        </w:tc>
        <w:tc>
          <w:tcPr>
            <w:tcW w:w="1471" w:type="dxa"/>
            <w:shd w:val="clear" w:color="auto" w:fill="D9D9D9" w:themeFill="background1" w:themeFillShade="D9"/>
          </w:tcPr>
          <w:p w14:paraId="2CE6746E" w14:textId="77777777" w:rsidR="001C1483" w:rsidRPr="00DE1B6A" w:rsidRDefault="001C1483" w:rsidP="001B6A55">
            <w:pPr>
              <w:jc w:val="both"/>
            </w:pPr>
            <w:r w:rsidRPr="00DE1B6A">
              <w:t>Content Type</w:t>
            </w:r>
          </w:p>
        </w:tc>
        <w:tc>
          <w:tcPr>
            <w:tcW w:w="2250" w:type="dxa"/>
            <w:shd w:val="clear" w:color="auto" w:fill="D9D9D9" w:themeFill="background1" w:themeFillShade="D9"/>
          </w:tcPr>
          <w:p w14:paraId="200D5B28" w14:textId="77777777" w:rsidR="001C1483" w:rsidRPr="00DE1B6A" w:rsidRDefault="001C1483" w:rsidP="001B6A55">
            <w:pPr>
              <w:jc w:val="both"/>
            </w:pPr>
            <w:r w:rsidRPr="00DE1B6A">
              <w:t>Description</w:t>
            </w:r>
          </w:p>
        </w:tc>
      </w:tr>
      <w:tr w:rsidR="001C1483" w14:paraId="7319088A" w14:textId="77777777" w:rsidTr="001B6A55">
        <w:trPr>
          <w:trHeight w:val="346"/>
        </w:trPr>
        <w:tc>
          <w:tcPr>
            <w:tcW w:w="1188" w:type="dxa"/>
          </w:tcPr>
          <w:p w14:paraId="25C95A8D" w14:textId="77777777" w:rsidR="001C1483" w:rsidRPr="00031093" w:rsidRDefault="001C1483" w:rsidP="001B6A55">
            <w:r w:rsidRPr="00031093">
              <w:t>Successful</w:t>
            </w:r>
          </w:p>
        </w:tc>
        <w:tc>
          <w:tcPr>
            <w:tcW w:w="3315" w:type="dxa"/>
          </w:tcPr>
          <w:p w14:paraId="38A3A1AC" w14:textId="77777777" w:rsidR="001C1483" w:rsidRPr="00031093" w:rsidRDefault="001C1483" w:rsidP="001B6A55"/>
        </w:tc>
        <w:tc>
          <w:tcPr>
            <w:tcW w:w="956" w:type="dxa"/>
          </w:tcPr>
          <w:p w14:paraId="787E2424" w14:textId="77777777" w:rsidR="001C1483" w:rsidRPr="00031093" w:rsidRDefault="001C1483" w:rsidP="001B6A55">
            <w:r w:rsidRPr="00031093">
              <w:t>200</w:t>
            </w:r>
          </w:p>
        </w:tc>
        <w:tc>
          <w:tcPr>
            <w:tcW w:w="1471" w:type="dxa"/>
          </w:tcPr>
          <w:p w14:paraId="1A3D5F0F" w14:textId="77777777" w:rsidR="001C1483" w:rsidRPr="00031093" w:rsidRDefault="001C1483" w:rsidP="001B6A55">
            <w:r w:rsidRPr="00031093">
              <w:t>Application/json</w:t>
            </w:r>
          </w:p>
        </w:tc>
        <w:tc>
          <w:tcPr>
            <w:tcW w:w="2250" w:type="dxa"/>
          </w:tcPr>
          <w:p w14:paraId="3F747E2B" w14:textId="77777777" w:rsidR="001C1483" w:rsidRPr="00031093" w:rsidRDefault="001C1483" w:rsidP="001B6A55"/>
        </w:tc>
      </w:tr>
      <w:tr w:rsidR="001C1483" w14:paraId="1A831945" w14:textId="77777777" w:rsidTr="001B6A55">
        <w:trPr>
          <w:trHeight w:val="346"/>
        </w:trPr>
        <w:tc>
          <w:tcPr>
            <w:tcW w:w="1188" w:type="dxa"/>
          </w:tcPr>
          <w:p w14:paraId="22699CEE" w14:textId="77777777" w:rsidR="001C1483" w:rsidRPr="00031093" w:rsidRDefault="001C1483" w:rsidP="001B6A55">
            <w:r w:rsidRPr="00031093">
              <w:t>Failure</w:t>
            </w:r>
          </w:p>
        </w:tc>
        <w:tc>
          <w:tcPr>
            <w:tcW w:w="3315" w:type="dxa"/>
          </w:tcPr>
          <w:p w14:paraId="48B6279C" w14:textId="77777777" w:rsidR="001C1483" w:rsidRDefault="001C1483" w:rsidP="001B6A55">
            <w:r>
              <w:t>{</w:t>
            </w:r>
          </w:p>
          <w:p w14:paraId="0F1A5AA6" w14:textId="77777777" w:rsidR="001C1483" w:rsidRDefault="003F5A2D" w:rsidP="001B6A55">
            <w:r>
              <w:t>"</w:t>
            </w:r>
            <w:r w:rsidR="001C1483">
              <w:t>failureReason</w:t>
            </w:r>
            <w:r>
              <w:t>"</w:t>
            </w:r>
            <w:r w:rsidR="001C1483">
              <w:t xml:space="preserve">: </w:t>
            </w:r>
            <w:r>
              <w:t>"</w:t>
            </w:r>
            <w:r w:rsidR="001C1483">
              <w:t>&lt;Description     of the failure reason&gt;</w:t>
            </w:r>
            <w:r>
              <w:t>"</w:t>
            </w:r>
          </w:p>
          <w:p w14:paraId="01145705" w14:textId="77777777" w:rsidR="001C1483" w:rsidRPr="008749ED" w:rsidRDefault="001C1483" w:rsidP="001B6A55">
            <w:pPr>
              <w:rPr>
                <w:highlight w:val="lightGray"/>
              </w:rPr>
            </w:pPr>
            <w:r>
              <w:t>}</w:t>
            </w:r>
          </w:p>
        </w:tc>
        <w:tc>
          <w:tcPr>
            <w:tcW w:w="956" w:type="dxa"/>
          </w:tcPr>
          <w:p w14:paraId="045AFD96" w14:textId="77777777" w:rsidR="001C1483" w:rsidRPr="00031093" w:rsidRDefault="001C1483" w:rsidP="001B6A55">
            <w:pPr>
              <w:rPr>
                <w:szCs w:val="20"/>
              </w:rPr>
            </w:pPr>
            <w:r>
              <w:rPr>
                <w:szCs w:val="20"/>
              </w:rPr>
              <w:t>400</w:t>
            </w:r>
          </w:p>
          <w:p w14:paraId="31BF21C3" w14:textId="77777777" w:rsidR="001C1483" w:rsidRPr="00031093" w:rsidRDefault="001C1483" w:rsidP="001B6A55">
            <w:pPr>
              <w:rPr>
                <w:szCs w:val="20"/>
              </w:rPr>
            </w:pPr>
          </w:p>
        </w:tc>
        <w:tc>
          <w:tcPr>
            <w:tcW w:w="1471" w:type="dxa"/>
          </w:tcPr>
          <w:p w14:paraId="0C7EF2A5" w14:textId="77777777" w:rsidR="001C1483" w:rsidRPr="00031093" w:rsidRDefault="001C1483" w:rsidP="001B6A55">
            <w:pPr>
              <w:rPr>
                <w:szCs w:val="20"/>
              </w:rPr>
            </w:pPr>
            <w:r w:rsidRPr="0076019E">
              <w:rPr>
                <w:szCs w:val="20"/>
              </w:rPr>
              <w:t>Application/json</w:t>
            </w:r>
          </w:p>
        </w:tc>
        <w:tc>
          <w:tcPr>
            <w:tcW w:w="2250" w:type="dxa"/>
          </w:tcPr>
          <w:p w14:paraId="7D2F4BFD"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2DF982A1" w14:textId="77777777" w:rsidTr="001B6A55">
        <w:trPr>
          <w:trHeight w:val="346"/>
        </w:trPr>
        <w:tc>
          <w:tcPr>
            <w:tcW w:w="1188" w:type="dxa"/>
          </w:tcPr>
          <w:p w14:paraId="326D1A99" w14:textId="77777777" w:rsidR="001C1483" w:rsidRPr="00031093" w:rsidRDefault="001C1483" w:rsidP="001B6A55"/>
        </w:tc>
        <w:tc>
          <w:tcPr>
            <w:tcW w:w="3315" w:type="dxa"/>
          </w:tcPr>
          <w:p w14:paraId="1EA231B5" w14:textId="77777777" w:rsidR="001C1483" w:rsidRPr="00031093" w:rsidRDefault="001C1483" w:rsidP="001B6A55"/>
        </w:tc>
        <w:tc>
          <w:tcPr>
            <w:tcW w:w="956" w:type="dxa"/>
          </w:tcPr>
          <w:p w14:paraId="4F59A33A" w14:textId="77777777" w:rsidR="001C1483" w:rsidRDefault="001C1483" w:rsidP="001B6A55">
            <w:pPr>
              <w:rPr>
                <w:szCs w:val="20"/>
              </w:rPr>
            </w:pPr>
            <w:r>
              <w:rPr>
                <w:szCs w:val="20"/>
              </w:rPr>
              <w:t>400</w:t>
            </w:r>
          </w:p>
        </w:tc>
        <w:tc>
          <w:tcPr>
            <w:tcW w:w="1471" w:type="dxa"/>
          </w:tcPr>
          <w:p w14:paraId="3CD7C3EF" w14:textId="77777777" w:rsidR="001C1483" w:rsidRPr="0076019E" w:rsidRDefault="001C1483" w:rsidP="001B6A55">
            <w:pPr>
              <w:rPr>
                <w:szCs w:val="20"/>
              </w:rPr>
            </w:pPr>
            <w:r>
              <w:rPr>
                <w:szCs w:val="20"/>
              </w:rPr>
              <w:t>Application/json</w:t>
            </w:r>
          </w:p>
        </w:tc>
        <w:tc>
          <w:tcPr>
            <w:tcW w:w="2250" w:type="dxa"/>
          </w:tcPr>
          <w:p w14:paraId="3C8475D3" w14:textId="77777777" w:rsidR="001C1483" w:rsidRDefault="001C1483" w:rsidP="001B6A55">
            <w:pPr>
              <w:rPr>
                <w:szCs w:val="20"/>
              </w:rPr>
            </w:pPr>
            <w:r>
              <w:rPr>
                <w:szCs w:val="20"/>
              </w:rPr>
              <w:t>In case mandatory parameter is missing</w:t>
            </w:r>
          </w:p>
          <w:p w14:paraId="40A8FCDD" w14:textId="77777777" w:rsidR="001C1483" w:rsidRPr="00031093" w:rsidRDefault="003F5A2D" w:rsidP="00A9180B">
            <w:pPr>
              <w:rPr>
                <w:szCs w:val="20"/>
              </w:rPr>
            </w:pPr>
            <w:r>
              <w:rPr>
                <w:szCs w:val="20"/>
              </w:rPr>
              <w:t>"</w:t>
            </w:r>
            <w:r w:rsidR="001C1483">
              <w:rPr>
                <w:szCs w:val="20"/>
              </w:rPr>
              <w:t>&lt;Parameter Name: Not Present&gt;</w:t>
            </w:r>
            <w:r>
              <w:rPr>
                <w:szCs w:val="20"/>
              </w:rPr>
              <w:t>"</w:t>
            </w:r>
            <w:r w:rsidR="001C1483">
              <w:rPr>
                <w:szCs w:val="20"/>
              </w:rPr>
              <w:t xml:space="preserve"> shall be returned in failure reason</w:t>
            </w:r>
          </w:p>
        </w:tc>
      </w:tr>
      <w:tr w:rsidR="001C1483" w14:paraId="6B8BEC47" w14:textId="77777777" w:rsidTr="001B6A55">
        <w:trPr>
          <w:trHeight w:val="346"/>
        </w:trPr>
        <w:tc>
          <w:tcPr>
            <w:tcW w:w="1188" w:type="dxa"/>
          </w:tcPr>
          <w:p w14:paraId="581513E2" w14:textId="77777777" w:rsidR="001C1483" w:rsidRPr="00031093" w:rsidRDefault="001C1483" w:rsidP="001B6A55"/>
        </w:tc>
        <w:tc>
          <w:tcPr>
            <w:tcW w:w="3315" w:type="dxa"/>
          </w:tcPr>
          <w:p w14:paraId="3BA8A430" w14:textId="77777777" w:rsidR="001C1483" w:rsidRPr="00031093" w:rsidRDefault="001C1483" w:rsidP="001B6A55"/>
        </w:tc>
        <w:tc>
          <w:tcPr>
            <w:tcW w:w="956" w:type="dxa"/>
          </w:tcPr>
          <w:p w14:paraId="4FAF8C2B" w14:textId="77777777" w:rsidR="001C1483" w:rsidRPr="00FC1079" w:rsidRDefault="001C1483" w:rsidP="001B6A55">
            <w:pPr>
              <w:rPr>
                <w:szCs w:val="20"/>
              </w:rPr>
            </w:pPr>
            <w:r>
              <w:rPr>
                <w:szCs w:val="20"/>
              </w:rPr>
              <w:t>5</w:t>
            </w:r>
            <w:r w:rsidRPr="00C36C39">
              <w:rPr>
                <w:szCs w:val="20"/>
              </w:rPr>
              <w:t>00</w:t>
            </w:r>
          </w:p>
        </w:tc>
        <w:tc>
          <w:tcPr>
            <w:tcW w:w="1471" w:type="dxa"/>
          </w:tcPr>
          <w:p w14:paraId="1CA13972" w14:textId="77777777" w:rsidR="001C1483" w:rsidRPr="0076019E" w:rsidRDefault="001C1483" w:rsidP="001B6A55">
            <w:pPr>
              <w:rPr>
                <w:szCs w:val="20"/>
              </w:rPr>
            </w:pPr>
            <w:r>
              <w:rPr>
                <w:szCs w:val="20"/>
              </w:rPr>
              <w:t>Application/json</w:t>
            </w:r>
          </w:p>
        </w:tc>
        <w:tc>
          <w:tcPr>
            <w:tcW w:w="2250" w:type="dxa"/>
          </w:tcPr>
          <w:p w14:paraId="70258C80"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71F461A4" w14:textId="77777777" w:rsidR="001C1483" w:rsidRDefault="001C1483" w:rsidP="001C1483">
      <w:pPr>
        <w:rPr>
          <w:rFonts w:cs="Arial"/>
          <w:color w:val="FF0000"/>
          <w:szCs w:val="20"/>
        </w:rPr>
      </w:pPr>
    </w:p>
    <w:p w14:paraId="4752C88A" w14:textId="77777777" w:rsidR="001C1483" w:rsidRDefault="001C1483" w:rsidP="001C1483">
      <w:pPr>
        <w:pStyle w:val="Heading5"/>
        <w:tabs>
          <w:tab w:val="num" w:pos="810"/>
        </w:tabs>
        <w:jc w:val="both"/>
      </w:pPr>
      <w:r>
        <w:t>Body Elements</w:t>
      </w:r>
    </w:p>
    <w:tbl>
      <w:tblPr>
        <w:tblStyle w:val="TableGrid1"/>
        <w:tblW w:w="5400" w:type="pct"/>
        <w:tblLayout w:type="fixed"/>
        <w:tblLook w:val="04A0" w:firstRow="1" w:lastRow="0" w:firstColumn="1" w:lastColumn="0" w:noHBand="0" w:noVBand="1"/>
      </w:tblPr>
      <w:tblGrid>
        <w:gridCol w:w="601"/>
        <w:gridCol w:w="2025"/>
        <w:gridCol w:w="1286"/>
        <w:gridCol w:w="1413"/>
        <w:gridCol w:w="1622"/>
        <w:gridCol w:w="2250"/>
      </w:tblGrid>
      <w:tr w:rsidR="001C1483" w:rsidRPr="00DE1B6A" w14:paraId="6881786C" w14:textId="77777777" w:rsidTr="001B6A55">
        <w:trPr>
          <w:trHeight w:val="244"/>
        </w:trPr>
        <w:tc>
          <w:tcPr>
            <w:tcW w:w="327" w:type="pct"/>
            <w:shd w:val="clear" w:color="auto" w:fill="D9D9D9" w:themeFill="background1" w:themeFillShade="D9"/>
          </w:tcPr>
          <w:p w14:paraId="4DE428A1" w14:textId="77777777" w:rsidR="001C1483" w:rsidRPr="00DE1B6A" w:rsidRDefault="001C1483" w:rsidP="001B6A55">
            <w:r w:rsidRPr="00DE1B6A">
              <w:t>#</w:t>
            </w:r>
          </w:p>
        </w:tc>
        <w:tc>
          <w:tcPr>
            <w:tcW w:w="1101" w:type="pct"/>
            <w:shd w:val="clear" w:color="auto" w:fill="D9D9D9" w:themeFill="background1" w:themeFillShade="D9"/>
          </w:tcPr>
          <w:p w14:paraId="44F781CE" w14:textId="77777777" w:rsidR="001C1483" w:rsidRPr="00DE1B6A" w:rsidRDefault="001C1483" w:rsidP="001B6A55">
            <w:r w:rsidRPr="00DE1B6A">
              <w:t>Element Name</w:t>
            </w:r>
          </w:p>
        </w:tc>
        <w:tc>
          <w:tcPr>
            <w:tcW w:w="699" w:type="pct"/>
            <w:shd w:val="clear" w:color="auto" w:fill="D9D9D9" w:themeFill="background1" w:themeFillShade="D9"/>
          </w:tcPr>
          <w:p w14:paraId="663B8317" w14:textId="77777777" w:rsidR="001C1483" w:rsidRPr="00DE1B6A" w:rsidRDefault="001C1483" w:rsidP="001B6A55">
            <w:r w:rsidRPr="00DE1B6A">
              <w:t>Mandatory</w:t>
            </w:r>
          </w:p>
        </w:tc>
        <w:tc>
          <w:tcPr>
            <w:tcW w:w="768" w:type="pct"/>
            <w:shd w:val="clear" w:color="auto" w:fill="D9D9D9" w:themeFill="background1" w:themeFillShade="D9"/>
          </w:tcPr>
          <w:p w14:paraId="1420FF98" w14:textId="77777777" w:rsidR="001C1483" w:rsidRPr="00DE1B6A" w:rsidRDefault="001C1483" w:rsidP="001B6A55">
            <w:r w:rsidRPr="00DE1B6A">
              <w:t>Datatype</w:t>
            </w:r>
          </w:p>
        </w:tc>
        <w:tc>
          <w:tcPr>
            <w:tcW w:w="882" w:type="pct"/>
            <w:shd w:val="clear" w:color="auto" w:fill="D9D9D9" w:themeFill="background1" w:themeFillShade="D9"/>
          </w:tcPr>
          <w:p w14:paraId="50FA35D2" w14:textId="77777777" w:rsidR="001C1483" w:rsidRPr="00DE1B6A" w:rsidRDefault="001C1483" w:rsidP="001B6A55">
            <w:r>
              <w:t>Range</w:t>
            </w:r>
          </w:p>
        </w:tc>
        <w:tc>
          <w:tcPr>
            <w:tcW w:w="1223" w:type="pct"/>
            <w:shd w:val="clear" w:color="auto" w:fill="D9D9D9" w:themeFill="background1" w:themeFillShade="D9"/>
          </w:tcPr>
          <w:p w14:paraId="29EF9DB2" w14:textId="77777777" w:rsidR="001C1483" w:rsidRPr="00DE1B6A" w:rsidRDefault="001C1483" w:rsidP="001B6A55">
            <w:r w:rsidRPr="00DE1B6A">
              <w:t>Details</w:t>
            </w:r>
          </w:p>
        </w:tc>
      </w:tr>
      <w:tr w:rsidR="001C1483" w:rsidRPr="00E827C4" w14:paraId="70C41FB6" w14:textId="77777777" w:rsidTr="001B6A55">
        <w:trPr>
          <w:trHeight w:val="244"/>
        </w:trPr>
        <w:tc>
          <w:tcPr>
            <w:tcW w:w="327" w:type="pct"/>
          </w:tcPr>
          <w:p w14:paraId="49F5C15E" w14:textId="77777777" w:rsidR="001C1483" w:rsidRPr="00E827C4" w:rsidRDefault="001C1483" w:rsidP="001B6A55">
            <w:r>
              <w:t>1</w:t>
            </w:r>
          </w:p>
        </w:tc>
        <w:tc>
          <w:tcPr>
            <w:tcW w:w="1101" w:type="pct"/>
          </w:tcPr>
          <w:p w14:paraId="74080FD5" w14:textId="77777777" w:rsidR="001C1483" w:rsidRPr="00E827C4" w:rsidRDefault="001C1483" w:rsidP="001B6A55">
            <w:r>
              <w:t>failureReason</w:t>
            </w:r>
          </w:p>
        </w:tc>
        <w:tc>
          <w:tcPr>
            <w:tcW w:w="699" w:type="pct"/>
          </w:tcPr>
          <w:p w14:paraId="745452AA" w14:textId="77777777" w:rsidR="001C1483" w:rsidRPr="00E827C4" w:rsidRDefault="001C1483" w:rsidP="001B6A55">
            <w:r>
              <w:t>No</w:t>
            </w:r>
          </w:p>
        </w:tc>
        <w:tc>
          <w:tcPr>
            <w:tcW w:w="768" w:type="pct"/>
          </w:tcPr>
          <w:p w14:paraId="61F4405D" w14:textId="77777777" w:rsidR="001C1483" w:rsidRPr="00E827C4" w:rsidRDefault="001C1483" w:rsidP="001B6A55">
            <w:r>
              <w:t>String</w:t>
            </w:r>
          </w:p>
        </w:tc>
        <w:tc>
          <w:tcPr>
            <w:tcW w:w="882" w:type="pct"/>
          </w:tcPr>
          <w:p w14:paraId="72560C52" w14:textId="77777777" w:rsidR="001C1483" w:rsidRPr="00E827C4" w:rsidRDefault="001C1483" w:rsidP="001B6A55">
            <w:r>
              <w:t>NA</w:t>
            </w:r>
          </w:p>
        </w:tc>
        <w:tc>
          <w:tcPr>
            <w:tcW w:w="1223" w:type="pct"/>
          </w:tcPr>
          <w:p w14:paraId="6A238C24" w14:textId="77777777" w:rsidR="001C1483" w:rsidRPr="00E827C4" w:rsidRDefault="001C1483" w:rsidP="001B6A55">
            <w:r>
              <w:t>Gives description of the failure</w:t>
            </w:r>
          </w:p>
        </w:tc>
      </w:tr>
    </w:tbl>
    <w:p w14:paraId="2F0172C4" w14:textId="77777777" w:rsidR="001C1483" w:rsidRDefault="001C1483" w:rsidP="001C1483">
      <w:pPr>
        <w:rPr>
          <w:rFonts w:cs="Arial"/>
          <w:color w:val="FF0000"/>
          <w:szCs w:val="20"/>
        </w:rPr>
      </w:pPr>
    </w:p>
    <w:p w14:paraId="659CA789" w14:textId="77777777" w:rsidR="001C1483" w:rsidRDefault="001C1483" w:rsidP="001C1483">
      <w:pPr>
        <w:pStyle w:val="Heading3"/>
        <w:tabs>
          <w:tab w:val="num" w:pos="540"/>
          <w:tab w:val="num" w:pos="810"/>
        </w:tabs>
        <w:spacing w:before="160" w:line="360" w:lineRule="auto"/>
        <w:ind w:left="810" w:hanging="360"/>
      </w:pPr>
      <w:bookmarkStart w:id="155" w:name="_Toc410383285"/>
      <w:bookmarkStart w:id="156" w:name="_Toc411454393"/>
      <w:r>
        <w:t>Call Notification API</w:t>
      </w:r>
      <w:bookmarkEnd w:id="155"/>
      <w:bookmarkEnd w:id="156"/>
    </w:p>
    <w:p w14:paraId="45D426E9" w14:textId="77777777" w:rsidR="001C1483" w:rsidRDefault="001C1483" w:rsidP="001C1483">
      <w:r>
        <w:t>This API is called by IVR Platform in following conditions are met:</w:t>
      </w:r>
    </w:p>
    <w:p w14:paraId="76E580F3" w14:textId="77777777" w:rsidR="001C1483" w:rsidRDefault="001C1483" w:rsidP="001C1483">
      <w:pPr>
        <w:pStyle w:val="ListParagraph"/>
        <w:numPr>
          <w:ilvl w:val="0"/>
          <w:numId w:val="42"/>
        </w:numPr>
      </w:pPr>
      <w:r>
        <w:t>Call Notification URL is defined for the service</w:t>
      </w:r>
    </w:p>
    <w:p w14:paraId="5D90CEFB" w14:textId="77777777" w:rsidR="001C1483" w:rsidRDefault="001C1483" w:rsidP="001C1483">
      <w:pPr>
        <w:pStyle w:val="ListParagraph"/>
        <w:numPr>
          <w:ilvl w:val="0"/>
          <w:numId w:val="42"/>
        </w:numPr>
      </w:pPr>
      <w:r>
        <w:t>Final-status of the OBD Request  is updated as either Success, Failed or Rejected.</w:t>
      </w:r>
    </w:p>
    <w:p w14:paraId="176151D2" w14:textId="77777777" w:rsidR="001C1483" w:rsidRPr="002A3A31" w:rsidRDefault="001C1483" w:rsidP="001C1483">
      <w:pPr>
        <w:pStyle w:val="Heading4"/>
        <w:tabs>
          <w:tab w:val="num" w:pos="810"/>
        </w:tabs>
        <w:jc w:val="both"/>
      </w:pPr>
      <w:r>
        <w:t>CallNotification API - Request</w:t>
      </w:r>
    </w:p>
    <w:p w14:paraId="0B8CA894" w14:textId="77777777" w:rsidR="001C1483" w:rsidRDefault="001C1483" w:rsidP="001C1483">
      <w:pPr>
        <w:rPr>
          <w:b/>
        </w:rPr>
      </w:pPr>
    </w:p>
    <w:p w14:paraId="2E2BED97" w14:textId="77777777" w:rsidR="001C1483" w:rsidRDefault="001C1483" w:rsidP="001C1483">
      <w:pPr>
        <w:rPr>
          <w:rStyle w:val="Hyperlink"/>
        </w:rPr>
      </w:pPr>
      <w:r w:rsidRPr="00DE1B6A">
        <w:rPr>
          <w:b/>
        </w:rPr>
        <w:t>URL</w:t>
      </w:r>
      <w:r>
        <w:rPr>
          <w:b/>
        </w:rPr>
        <w:t>: &lt;Can be specified at run-time&gt;</w:t>
      </w:r>
    </w:p>
    <w:p w14:paraId="664679B1" w14:textId="77777777" w:rsidR="001C1483" w:rsidRDefault="001C1483" w:rsidP="001C1483">
      <w:pPr>
        <w:rPr>
          <w:b/>
        </w:rPr>
      </w:pPr>
    </w:p>
    <w:p w14:paraId="38B77236" w14:textId="77777777" w:rsidR="001C1483" w:rsidRPr="00EB6872" w:rsidRDefault="001C1483" w:rsidP="001C1483">
      <w:r w:rsidRPr="0060501A">
        <w:rPr>
          <w:b/>
        </w:rPr>
        <w:t>Method</w:t>
      </w:r>
      <w:r w:rsidRPr="00EB6872">
        <w:t xml:space="preserve">: </w:t>
      </w:r>
      <w:r>
        <w:t>Post</w:t>
      </w:r>
    </w:p>
    <w:p w14:paraId="70A56592" w14:textId="77777777" w:rsidR="001C1483" w:rsidRDefault="001C1483" w:rsidP="001C1483">
      <w:pPr>
        <w:pStyle w:val="Heading5"/>
        <w:tabs>
          <w:tab w:val="num" w:pos="810"/>
        </w:tabs>
        <w:jc w:val="both"/>
      </w:pPr>
      <w:r>
        <w:t>Validations</w:t>
      </w:r>
    </w:p>
    <w:p w14:paraId="143677B8" w14:textId="77777777" w:rsidR="001C1483" w:rsidRPr="00683DC1" w:rsidRDefault="001C1483" w:rsidP="001C1483">
      <w:pPr>
        <w:pStyle w:val="ListParagraph"/>
        <w:ind w:left="1440"/>
        <w:jc w:val="both"/>
      </w:pPr>
      <w:r>
        <w:rPr>
          <w:rFonts w:ascii="Verdana" w:eastAsia="Calibri" w:hAnsi="Verdana"/>
          <w:szCs w:val="22"/>
        </w:rPr>
        <w:t>None</w:t>
      </w:r>
    </w:p>
    <w:p w14:paraId="089B940E" w14:textId="77777777" w:rsidR="001C1483" w:rsidRDefault="001C1483" w:rsidP="001C1483">
      <w:pPr>
        <w:pStyle w:val="Heading5"/>
        <w:tabs>
          <w:tab w:val="num" w:pos="810"/>
        </w:tabs>
        <w:jc w:val="both"/>
      </w:pPr>
      <w:r>
        <w:t>Http time Out</w:t>
      </w:r>
    </w:p>
    <w:p w14:paraId="538B9821" w14:textId="77777777" w:rsidR="009A7A9B" w:rsidRPr="0088526F" w:rsidRDefault="009A7A9B" w:rsidP="004E18FC"/>
    <w:tbl>
      <w:tblPr>
        <w:tblStyle w:val="TableGrid"/>
        <w:tblW w:w="2653" w:type="pct"/>
        <w:tblLayout w:type="fixed"/>
        <w:tblLook w:val="04A0" w:firstRow="1" w:lastRow="0" w:firstColumn="1" w:lastColumn="0" w:noHBand="0" w:noVBand="1"/>
      </w:tblPr>
      <w:tblGrid>
        <w:gridCol w:w="2718"/>
        <w:gridCol w:w="1801"/>
      </w:tblGrid>
      <w:tr w:rsidR="009A7A9B" w:rsidRPr="00FF4865" w14:paraId="34A332E5" w14:textId="77777777" w:rsidTr="00D55576">
        <w:trPr>
          <w:trHeight w:val="244"/>
        </w:trPr>
        <w:tc>
          <w:tcPr>
            <w:tcW w:w="3007" w:type="pct"/>
            <w:shd w:val="clear" w:color="auto" w:fill="D9D9D9" w:themeFill="background1" w:themeFillShade="D9"/>
            <w:vAlign w:val="bottom"/>
          </w:tcPr>
          <w:p w14:paraId="2D5808ED" w14:textId="77777777" w:rsidR="009A7A9B" w:rsidRPr="00FF4865" w:rsidRDefault="009A7A9B"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255B24E5" w14:textId="77777777" w:rsidR="009A7A9B" w:rsidRPr="00FF4865" w:rsidRDefault="009A7A9B" w:rsidP="00D55576">
            <w:pPr>
              <w:jc w:val="both"/>
              <w:rPr>
                <w:szCs w:val="20"/>
              </w:rPr>
            </w:pPr>
            <w:r>
              <w:rPr>
                <w:rFonts w:eastAsia="Times New Roman" w:cs="Arial"/>
                <w:b/>
                <w:szCs w:val="20"/>
              </w:rPr>
              <w:t>Description</w:t>
            </w:r>
          </w:p>
        </w:tc>
      </w:tr>
      <w:tr w:rsidR="009A7A9B" w:rsidRPr="00FF4865" w14:paraId="23E8F5FC" w14:textId="77777777" w:rsidTr="00D55576">
        <w:trPr>
          <w:trHeight w:val="386"/>
        </w:trPr>
        <w:tc>
          <w:tcPr>
            <w:tcW w:w="3007" w:type="pct"/>
          </w:tcPr>
          <w:p w14:paraId="73E43C87" w14:textId="77777777" w:rsidR="009A7A9B" w:rsidRPr="00FF4865" w:rsidRDefault="009A7A9B" w:rsidP="00D55576">
            <w:pPr>
              <w:tabs>
                <w:tab w:val="left" w:pos="1114"/>
              </w:tabs>
              <w:ind w:left="360" w:hanging="360"/>
              <w:jc w:val="both"/>
              <w:rPr>
                <w:rFonts w:cs="Arial"/>
                <w:szCs w:val="20"/>
              </w:rPr>
            </w:pPr>
            <w:r>
              <w:rPr>
                <w:rFonts w:cs="Arial"/>
                <w:szCs w:val="20"/>
              </w:rPr>
              <w:t>Offline</w:t>
            </w:r>
          </w:p>
        </w:tc>
        <w:tc>
          <w:tcPr>
            <w:tcW w:w="1993" w:type="pct"/>
          </w:tcPr>
          <w:p w14:paraId="15F2EFDF" w14:textId="77777777" w:rsidR="009A7A9B" w:rsidRPr="00FF4865" w:rsidRDefault="009A7A9B"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3B319253" w14:textId="77777777" w:rsidR="001C1483" w:rsidRDefault="001C1483" w:rsidP="001C1483">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1C1483" w14:paraId="43C24845" w14:textId="77777777" w:rsidTr="001B6A55">
        <w:tc>
          <w:tcPr>
            <w:tcW w:w="540" w:type="dxa"/>
            <w:shd w:val="clear" w:color="auto" w:fill="CCCCCC"/>
            <w:tcMar>
              <w:top w:w="100" w:type="dxa"/>
              <w:left w:w="100" w:type="dxa"/>
              <w:bottom w:w="100" w:type="dxa"/>
              <w:right w:w="100" w:type="dxa"/>
            </w:tcMar>
          </w:tcPr>
          <w:p w14:paraId="77C74274" w14:textId="77777777" w:rsidR="001C1483" w:rsidRDefault="001C1483" w:rsidP="001B6A55">
            <w:pPr>
              <w:pStyle w:val="Normal1"/>
              <w:spacing w:line="240" w:lineRule="auto"/>
              <w:jc w:val="both"/>
            </w:pPr>
          </w:p>
        </w:tc>
        <w:tc>
          <w:tcPr>
            <w:tcW w:w="8650" w:type="dxa"/>
            <w:tcMar>
              <w:top w:w="100" w:type="dxa"/>
              <w:left w:w="100" w:type="dxa"/>
              <w:bottom w:w="100" w:type="dxa"/>
              <w:right w:w="100" w:type="dxa"/>
            </w:tcMar>
          </w:tcPr>
          <w:p w14:paraId="324D6735" w14:textId="77777777" w:rsidR="004E18FC" w:rsidRPr="004E18FC" w:rsidRDefault="004E18FC" w:rsidP="004E18FC">
            <w:pPr>
              <w:rPr>
                <w:rFonts w:eastAsia="Arial" w:cs="Arial"/>
                <w:sz w:val="18"/>
                <w:szCs w:val="18"/>
              </w:rPr>
            </w:pPr>
            <w:r w:rsidRPr="004E18FC">
              <w:rPr>
                <w:rFonts w:eastAsia="Arial" w:cs="Arial"/>
                <w:sz w:val="18"/>
                <w:szCs w:val="18"/>
              </w:rPr>
              <w:t>{</w:t>
            </w:r>
          </w:p>
          <w:p w14:paraId="5E7D3AE3"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requestId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w:t>
            </w:r>
            <w:r w:rsidR="003F5A2D">
              <w:rPr>
                <w:rFonts w:eastAsia="Arial" w:cs="Arial"/>
                <w:sz w:val="18"/>
                <w:szCs w:val="18"/>
              </w:rPr>
              <w:t>"</w:t>
            </w:r>
            <w:r w:rsidRPr="004E18FC">
              <w:rPr>
                <w:rFonts w:eastAsia="Arial" w:cs="Arial"/>
                <w:sz w:val="18"/>
                <w:szCs w:val="18"/>
              </w:rPr>
              <w:t>,</w:t>
            </w:r>
          </w:p>
          <w:p w14:paraId="0549001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msisdn</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9177228889</w:t>
            </w:r>
            <w:r w:rsidR="003F5A2D">
              <w:rPr>
                <w:rFonts w:eastAsia="Arial" w:cs="Arial"/>
                <w:sz w:val="18"/>
                <w:szCs w:val="18"/>
              </w:rPr>
              <w:t>"</w:t>
            </w:r>
            <w:r w:rsidRPr="004E18FC">
              <w:rPr>
                <w:rFonts w:eastAsia="Arial" w:cs="Arial"/>
                <w:sz w:val="18"/>
                <w:szCs w:val="18"/>
              </w:rPr>
              <w:t>,</w:t>
            </w:r>
          </w:p>
          <w:p w14:paraId="5C9636B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attempts</w:t>
            </w:r>
            <w:r w:rsidR="003F5A2D">
              <w:rPr>
                <w:rFonts w:eastAsia="Arial" w:cs="Arial"/>
                <w:sz w:val="18"/>
                <w:szCs w:val="18"/>
              </w:rPr>
              <w:t>"</w:t>
            </w:r>
            <w:r w:rsidRPr="004E18FC">
              <w:rPr>
                <w:rFonts w:eastAsia="Arial" w:cs="Arial"/>
                <w:sz w:val="18"/>
                <w:szCs w:val="18"/>
              </w:rPr>
              <w:t>: 1,</w:t>
            </w:r>
          </w:p>
          <w:p w14:paraId="09BE170D"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finalStatus</w:t>
            </w:r>
            <w:r w:rsidR="003F5A2D">
              <w:rPr>
                <w:rFonts w:eastAsia="Arial" w:cs="Arial"/>
                <w:sz w:val="18"/>
                <w:szCs w:val="18"/>
              </w:rPr>
              <w:t>"</w:t>
            </w:r>
            <w:r w:rsidRPr="004E18FC">
              <w:rPr>
                <w:rFonts w:eastAsia="Arial" w:cs="Arial"/>
                <w:sz w:val="18"/>
                <w:szCs w:val="18"/>
              </w:rPr>
              <w:t>: 1,</w:t>
            </w:r>
          </w:p>
          <w:p w14:paraId="5C86F7E8"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Service1</w:t>
            </w:r>
            <w:r w:rsidR="003F5A2D">
              <w:rPr>
                <w:rFonts w:eastAsia="Arial" w:cs="Arial"/>
                <w:sz w:val="18"/>
                <w:szCs w:val="18"/>
              </w:rPr>
              <w:t>"</w:t>
            </w:r>
            <w:r w:rsidRPr="004E18FC">
              <w:rPr>
                <w:rFonts w:eastAsia="Arial" w:cs="Arial"/>
                <w:sz w:val="18"/>
                <w:szCs w:val="18"/>
              </w:rPr>
              <w:t>,</w:t>
            </w:r>
          </w:p>
          <w:p w14:paraId="40E1633C"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cli</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04066001111</w:t>
            </w:r>
            <w:r w:rsidR="003F5A2D">
              <w:rPr>
                <w:rFonts w:eastAsia="Arial" w:cs="Arial"/>
                <w:sz w:val="18"/>
                <w:szCs w:val="18"/>
              </w:rPr>
              <w:t>"</w:t>
            </w:r>
            <w:r w:rsidRPr="004E18FC">
              <w:rPr>
                <w:rFonts w:eastAsia="Arial" w:cs="Arial"/>
                <w:sz w:val="18"/>
                <w:szCs w:val="18"/>
              </w:rPr>
              <w:t>,</w:t>
            </w:r>
          </w:p>
          <w:p w14:paraId="21A8DA7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callRecords</w:t>
            </w:r>
            <w:r w:rsidR="003F5A2D">
              <w:rPr>
                <w:rFonts w:eastAsia="Arial" w:cs="Arial"/>
                <w:sz w:val="18"/>
                <w:szCs w:val="18"/>
              </w:rPr>
              <w:t>"</w:t>
            </w:r>
            <w:r w:rsidRPr="004E18FC">
              <w:rPr>
                <w:rFonts w:eastAsia="Arial" w:cs="Arial"/>
                <w:sz w:val="18"/>
                <w:szCs w:val="18"/>
              </w:rPr>
              <w:t>: [</w:t>
            </w:r>
          </w:p>
          <w:p w14:paraId="65D24074"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4DFF7C9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xxxxx</w:t>
            </w:r>
            <w:r w:rsidR="003F5A2D">
              <w:rPr>
                <w:rFonts w:eastAsia="Arial" w:cs="Arial"/>
                <w:sz w:val="18"/>
                <w:szCs w:val="18"/>
              </w:rPr>
              <w:t>"</w:t>
            </w:r>
            <w:r w:rsidRPr="004E18FC">
              <w:rPr>
                <w:rFonts w:eastAsia="Arial" w:cs="Arial"/>
                <w:sz w:val="18"/>
                <w:szCs w:val="18"/>
              </w:rPr>
              <w:t>,</w:t>
            </w:r>
          </w:p>
          <w:p w14:paraId="5D5B1CD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attemptNo</w:t>
            </w:r>
            <w:r w:rsidR="003F5A2D">
              <w:rPr>
                <w:rFonts w:eastAsia="Arial" w:cs="Arial"/>
                <w:sz w:val="18"/>
                <w:szCs w:val="18"/>
              </w:rPr>
              <w:t>"</w:t>
            </w:r>
            <w:r w:rsidRPr="004E18FC">
              <w:rPr>
                <w:rFonts w:eastAsia="Arial" w:cs="Arial"/>
                <w:sz w:val="18"/>
                <w:szCs w:val="18"/>
              </w:rPr>
              <w:t>: 1,</w:t>
            </w:r>
          </w:p>
          <w:p w14:paraId="0B6D831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callStartTime</w:t>
            </w:r>
            <w:r w:rsidR="003F5A2D">
              <w:rPr>
                <w:rFonts w:eastAsia="Arial" w:cs="Arial"/>
                <w:sz w:val="18"/>
                <w:szCs w:val="18"/>
              </w:rPr>
              <w:t>"</w:t>
            </w:r>
            <w:r w:rsidRPr="004E18FC">
              <w:rPr>
                <w:rFonts w:eastAsia="Arial" w:cs="Arial"/>
                <w:sz w:val="18"/>
                <w:szCs w:val="18"/>
              </w:rPr>
              <w:t>: 1200000000,</w:t>
            </w:r>
          </w:p>
          <w:p w14:paraId="034A412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callAnswerTime</w:t>
            </w:r>
            <w:r w:rsidR="003F5A2D">
              <w:rPr>
                <w:rFonts w:eastAsia="Arial" w:cs="Arial"/>
                <w:sz w:val="18"/>
                <w:szCs w:val="18"/>
              </w:rPr>
              <w:t>"</w:t>
            </w:r>
            <w:r w:rsidRPr="004E18FC">
              <w:rPr>
                <w:rFonts w:eastAsia="Arial" w:cs="Arial"/>
                <w:sz w:val="18"/>
                <w:szCs w:val="18"/>
              </w:rPr>
              <w:t>: 1200000021,</w:t>
            </w:r>
          </w:p>
          <w:p w14:paraId="52B13E9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callEndTime</w:t>
            </w:r>
            <w:r w:rsidR="003F5A2D">
              <w:rPr>
                <w:rFonts w:eastAsia="Arial" w:cs="Arial"/>
                <w:sz w:val="18"/>
                <w:szCs w:val="18"/>
              </w:rPr>
              <w:t>"</w:t>
            </w:r>
            <w:r w:rsidRPr="004E18FC">
              <w:rPr>
                <w:rFonts w:eastAsia="Arial" w:cs="Arial"/>
                <w:sz w:val="18"/>
                <w:szCs w:val="18"/>
              </w:rPr>
              <w:t>: 1200002221,</w:t>
            </w:r>
          </w:p>
          <w:p w14:paraId="74BA27A0"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callDurationInPulses</w:t>
            </w:r>
            <w:r w:rsidR="003F5A2D">
              <w:rPr>
                <w:rFonts w:eastAsia="Arial" w:cs="Arial"/>
                <w:sz w:val="18"/>
                <w:szCs w:val="18"/>
              </w:rPr>
              <w:t>"</w:t>
            </w:r>
            <w:r w:rsidRPr="004E18FC">
              <w:rPr>
                <w:rFonts w:eastAsia="Arial" w:cs="Arial"/>
                <w:sz w:val="18"/>
                <w:szCs w:val="18"/>
              </w:rPr>
              <w:t>: 2,</w:t>
            </w:r>
          </w:p>
          <w:p w14:paraId="248F2BFF"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callStatus</w:t>
            </w:r>
            <w:r w:rsidR="003F5A2D">
              <w:rPr>
                <w:rFonts w:eastAsia="Arial" w:cs="Arial"/>
                <w:sz w:val="18"/>
                <w:szCs w:val="18"/>
              </w:rPr>
              <w:t>"</w:t>
            </w:r>
            <w:r w:rsidRPr="004E18FC">
              <w:rPr>
                <w:rFonts w:eastAsia="Arial" w:cs="Arial"/>
                <w:sz w:val="18"/>
                <w:szCs w:val="18"/>
              </w:rPr>
              <w:t>: 1001,</w:t>
            </w:r>
          </w:p>
          <w:p w14:paraId="2397ADAE"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languageLocationID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10</w:t>
            </w:r>
            <w:r w:rsidR="003F5A2D">
              <w:rPr>
                <w:rFonts w:eastAsia="Arial" w:cs="Arial"/>
                <w:sz w:val="18"/>
                <w:szCs w:val="18"/>
              </w:rPr>
              <w:t>"</w:t>
            </w:r>
            <w:r w:rsidRPr="004E18FC">
              <w:rPr>
                <w:rFonts w:eastAsia="Arial" w:cs="Arial"/>
                <w:sz w:val="18"/>
                <w:szCs w:val="18"/>
              </w:rPr>
              <w:t>,</w:t>
            </w:r>
          </w:p>
          <w:p w14:paraId="0CEEB019"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contentFile</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week2.wav</w:t>
            </w:r>
            <w:r w:rsidR="003F5A2D">
              <w:rPr>
                <w:rFonts w:eastAsia="Arial" w:cs="Arial"/>
                <w:sz w:val="18"/>
                <w:szCs w:val="18"/>
              </w:rPr>
              <w:t>"</w:t>
            </w:r>
            <w:r w:rsidRPr="004E18FC">
              <w:rPr>
                <w:rFonts w:eastAsia="Arial" w:cs="Arial"/>
                <w:sz w:val="18"/>
                <w:szCs w:val="18"/>
              </w:rPr>
              <w:t>,</w:t>
            </w:r>
          </w:p>
          <w:p w14:paraId="3BE6784A"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msgPlayStartTime</w:t>
            </w:r>
            <w:r w:rsidR="003F5A2D">
              <w:rPr>
                <w:rFonts w:eastAsia="Arial" w:cs="Arial"/>
                <w:sz w:val="18"/>
                <w:szCs w:val="18"/>
              </w:rPr>
              <w:t>"</w:t>
            </w:r>
            <w:r w:rsidRPr="004E18FC">
              <w:rPr>
                <w:rFonts w:eastAsia="Arial" w:cs="Arial"/>
                <w:sz w:val="18"/>
                <w:szCs w:val="18"/>
              </w:rPr>
              <w:t>: 1200000000,</w:t>
            </w:r>
          </w:p>
          <w:p w14:paraId="13A1741F" w14:textId="77777777" w:rsidR="004E18FC" w:rsidRPr="004E18FC" w:rsidRDefault="004E18FC" w:rsidP="004E18FC">
            <w:pPr>
              <w:rPr>
                <w:rFonts w:eastAsia="Arial" w:cs="Arial"/>
                <w:sz w:val="18"/>
                <w:szCs w:val="18"/>
              </w:rPr>
            </w:pPr>
            <w:r w:rsidRPr="004E18FC">
              <w:rPr>
                <w:rFonts w:eastAsia="Arial" w:cs="Arial"/>
                <w:sz w:val="18"/>
                <w:szCs w:val="18"/>
              </w:rPr>
              <w:lastRenderedPageBreak/>
              <w:t xml:space="preserve">            </w:t>
            </w:r>
            <w:r w:rsidR="003F5A2D">
              <w:rPr>
                <w:rFonts w:eastAsia="Arial" w:cs="Arial"/>
                <w:sz w:val="18"/>
                <w:szCs w:val="18"/>
              </w:rPr>
              <w:t>"</w:t>
            </w:r>
            <w:r w:rsidRPr="004E18FC">
              <w:rPr>
                <w:rFonts w:eastAsia="Arial" w:cs="Arial"/>
                <w:sz w:val="18"/>
                <w:szCs w:val="18"/>
              </w:rPr>
              <w:t>msgPlayEndTime</w:t>
            </w:r>
            <w:r w:rsidR="003F5A2D">
              <w:rPr>
                <w:rFonts w:eastAsia="Arial" w:cs="Arial"/>
                <w:sz w:val="18"/>
                <w:szCs w:val="18"/>
              </w:rPr>
              <w:t>"</w:t>
            </w:r>
            <w:r w:rsidRPr="004E18FC">
              <w:rPr>
                <w:rFonts w:eastAsia="Arial" w:cs="Arial"/>
                <w:sz w:val="18"/>
                <w:szCs w:val="18"/>
              </w:rPr>
              <w:t>: 1200000032,</w:t>
            </w:r>
          </w:p>
          <w:p w14:paraId="33F0767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circleID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AP</w:t>
            </w:r>
            <w:r w:rsidR="003F5A2D">
              <w:rPr>
                <w:rFonts w:eastAsia="Arial" w:cs="Arial"/>
                <w:sz w:val="18"/>
                <w:szCs w:val="18"/>
              </w:rPr>
              <w:t>"</w:t>
            </w:r>
            <w:r w:rsidRPr="004E18FC">
              <w:rPr>
                <w:rFonts w:eastAsia="Arial" w:cs="Arial"/>
                <w:sz w:val="18"/>
                <w:szCs w:val="18"/>
              </w:rPr>
              <w:t>,</w:t>
            </w:r>
          </w:p>
          <w:p w14:paraId="2AFCBB3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operatorID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A</w:t>
            </w:r>
            <w:r w:rsidR="003F5A2D">
              <w:rPr>
                <w:rFonts w:eastAsia="Arial" w:cs="Arial"/>
                <w:sz w:val="18"/>
                <w:szCs w:val="18"/>
              </w:rPr>
              <w:t>"</w:t>
            </w:r>
            <w:r w:rsidRPr="004E18FC">
              <w:rPr>
                <w:rFonts w:eastAsia="Arial" w:cs="Arial"/>
                <w:sz w:val="18"/>
                <w:szCs w:val="18"/>
              </w:rPr>
              <w:t>,</w:t>
            </w:r>
          </w:p>
          <w:p w14:paraId="3CA64774"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priority</w:t>
            </w:r>
            <w:r w:rsidR="003F5A2D">
              <w:rPr>
                <w:rFonts w:eastAsia="Arial" w:cs="Arial"/>
                <w:sz w:val="18"/>
                <w:szCs w:val="18"/>
              </w:rPr>
              <w:t>"</w:t>
            </w:r>
            <w:r w:rsidRPr="004E18FC">
              <w:rPr>
                <w:rFonts w:eastAsia="Arial" w:cs="Arial"/>
                <w:sz w:val="18"/>
                <w:szCs w:val="18"/>
              </w:rPr>
              <w:t>: 2,</w:t>
            </w:r>
          </w:p>
          <w:p w14:paraId="52100242"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callDisconnectReason</w:t>
            </w:r>
            <w:r w:rsidR="003F5A2D">
              <w:rPr>
                <w:rFonts w:eastAsia="Arial" w:cs="Arial"/>
                <w:sz w:val="18"/>
                <w:szCs w:val="18"/>
              </w:rPr>
              <w:t>"</w:t>
            </w:r>
            <w:r w:rsidRPr="004E18FC">
              <w:rPr>
                <w:rFonts w:eastAsia="Arial" w:cs="Arial"/>
                <w:sz w:val="18"/>
                <w:szCs w:val="18"/>
              </w:rPr>
              <w:t>: 1,</w:t>
            </w:r>
          </w:p>
          <w:p w14:paraId="4B338501" w14:textId="77777777" w:rsidR="004E18FC" w:rsidRPr="004E18FC" w:rsidRDefault="004E18FC" w:rsidP="004E18FC">
            <w:pPr>
              <w:rPr>
                <w:rFonts w:eastAsia="Arial" w:cs="Arial"/>
                <w:sz w:val="18"/>
                <w:szCs w:val="18"/>
              </w:rPr>
            </w:pP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weekId</w:t>
            </w:r>
            <w:r w:rsidR="003F5A2D">
              <w:rPr>
                <w:rFonts w:eastAsia="Arial" w:cs="Arial"/>
                <w:sz w:val="18"/>
                <w:szCs w:val="18"/>
              </w:rPr>
              <w:t>"</w:t>
            </w:r>
            <w:r w:rsidRPr="004E18FC">
              <w:rPr>
                <w:rFonts w:eastAsia="Arial" w:cs="Arial"/>
                <w:sz w:val="18"/>
                <w:szCs w:val="18"/>
              </w:rPr>
              <w:t xml:space="preserve">: </w:t>
            </w:r>
            <w:r w:rsidR="003F5A2D">
              <w:rPr>
                <w:rFonts w:eastAsia="Arial" w:cs="Arial"/>
                <w:sz w:val="18"/>
                <w:szCs w:val="18"/>
              </w:rPr>
              <w:t>"</w:t>
            </w:r>
            <w:r w:rsidRPr="004E18FC">
              <w:rPr>
                <w:rFonts w:eastAsia="Arial" w:cs="Arial"/>
                <w:sz w:val="18"/>
                <w:szCs w:val="18"/>
              </w:rPr>
              <w:t>xx2_2</w:t>
            </w:r>
            <w:r w:rsidR="003F5A2D">
              <w:rPr>
                <w:rFonts w:eastAsia="Arial" w:cs="Arial"/>
                <w:sz w:val="18"/>
                <w:szCs w:val="18"/>
              </w:rPr>
              <w:t>"</w:t>
            </w:r>
          </w:p>
          <w:p w14:paraId="128247D7"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2B0AB9BB" w14:textId="77777777" w:rsidR="004E18FC" w:rsidRPr="004E18FC" w:rsidRDefault="004E18FC" w:rsidP="004E18FC">
            <w:pPr>
              <w:rPr>
                <w:rFonts w:eastAsia="Arial" w:cs="Arial"/>
                <w:sz w:val="18"/>
                <w:szCs w:val="18"/>
              </w:rPr>
            </w:pPr>
            <w:r w:rsidRPr="004E18FC">
              <w:rPr>
                <w:rFonts w:eastAsia="Arial" w:cs="Arial"/>
                <w:sz w:val="18"/>
                <w:szCs w:val="18"/>
              </w:rPr>
              <w:t xml:space="preserve">    ]</w:t>
            </w:r>
          </w:p>
          <w:p w14:paraId="5583FE5E" w14:textId="77777777" w:rsidR="001C1483" w:rsidRPr="00917D66" w:rsidRDefault="004E18FC" w:rsidP="001B6A55">
            <w:pPr>
              <w:rPr>
                <w:rFonts w:eastAsia="Arial" w:cs="Arial"/>
                <w:sz w:val="18"/>
                <w:szCs w:val="18"/>
              </w:rPr>
            </w:pPr>
            <w:r w:rsidRPr="004E18FC">
              <w:rPr>
                <w:rFonts w:eastAsia="Arial" w:cs="Arial"/>
                <w:sz w:val="18"/>
                <w:szCs w:val="18"/>
              </w:rPr>
              <w:t>}</w:t>
            </w:r>
            <w:r w:rsidR="003F5A2D">
              <w:rPr>
                <w:rFonts w:eastAsia="Arial" w:cs="Arial"/>
                <w:sz w:val="18"/>
                <w:szCs w:val="18"/>
              </w:rPr>
              <w:t>""""""""""""""""""""""""""""""""""""""""""""""""""""""""""""""""""""""""</w:t>
            </w:r>
          </w:p>
        </w:tc>
      </w:tr>
    </w:tbl>
    <w:p w14:paraId="0F5B5D08" w14:textId="77777777" w:rsidR="001C1483" w:rsidRDefault="001C1483" w:rsidP="001C1483">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1C1483" w14:paraId="093C3736" w14:textId="77777777" w:rsidTr="001B6A55">
        <w:tc>
          <w:tcPr>
            <w:tcW w:w="558" w:type="dxa"/>
            <w:shd w:val="clear" w:color="auto" w:fill="D9D9D9" w:themeFill="background1" w:themeFillShade="D9"/>
          </w:tcPr>
          <w:p w14:paraId="3F0CA6D7" w14:textId="77777777" w:rsidR="001C1483" w:rsidRDefault="001C1483" w:rsidP="001B6A55">
            <w:r>
              <w:t>#</w:t>
            </w:r>
          </w:p>
        </w:tc>
        <w:tc>
          <w:tcPr>
            <w:tcW w:w="2250" w:type="dxa"/>
            <w:shd w:val="clear" w:color="auto" w:fill="D9D9D9" w:themeFill="background1" w:themeFillShade="D9"/>
          </w:tcPr>
          <w:p w14:paraId="63696304" w14:textId="77777777" w:rsidR="001C1483" w:rsidRDefault="001C1483" w:rsidP="001B6A55">
            <w:r>
              <w:t>Parameter Name</w:t>
            </w:r>
          </w:p>
        </w:tc>
        <w:tc>
          <w:tcPr>
            <w:tcW w:w="1260" w:type="dxa"/>
            <w:shd w:val="clear" w:color="auto" w:fill="D9D9D9" w:themeFill="background1" w:themeFillShade="D9"/>
          </w:tcPr>
          <w:p w14:paraId="5D087348" w14:textId="77777777" w:rsidR="001C1483" w:rsidRDefault="001C1483" w:rsidP="001B6A55">
            <w:r>
              <w:t>Mandatory</w:t>
            </w:r>
          </w:p>
        </w:tc>
        <w:tc>
          <w:tcPr>
            <w:tcW w:w="1440" w:type="dxa"/>
            <w:shd w:val="clear" w:color="auto" w:fill="D9D9D9" w:themeFill="background1" w:themeFillShade="D9"/>
          </w:tcPr>
          <w:p w14:paraId="283B8167" w14:textId="77777777" w:rsidR="001C1483" w:rsidRDefault="001C1483" w:rsidP="001B6A55">
            <w:r>
              <w:t>Data type</w:t>
            </w:r>
          </w:p>
        </w:tc>
        <w:tc>
          <w:tcPr>
            <w:tcW w:w="990" w:type="dxa"/>
            <w:shd w:val="clear" w:color="auto" w:fill="D9D9D9" w:themeFill="background1" w:themeFillShade="D9"/>
          </w:tcPr>
          <w:p w14:paraId="0DE003A5" w14:textId="77777777" w:rsidR="001C1483" w:rsidRDefault="001C1483" w:rsidP="001B6A55">
            <w:r>
              <w:t>Range</w:t>
            </w:r>
          </w:p>
        </w:tc>
        <w:tc>
          <w:tcPr>
            <w:tcW w:w="2700" w:type="dxa"/>
            <w:shd w:val="clear" w:color="auto" w:fill="D9D9D9" w:themeFill="background1" w:themeFillShade="D9"/>
          </w:tcPr>
          <w:p w14:paraId="65F87F65" w14:textId="77777777" w:rsidR="001C1483" w:rsidRDefault="001C1483" w:rsidP="001B6A55">
            <w:r>
              <w:t>Description</w:t>
            </w:r>
          </w:p>
        </w:tc>
      </w:tr>
      <w:tr w:rsidR="001C1483" w14:paraId="4B3C7906" w14:textId="77777777" w:rsidTr="001B6A55">
        <w:tc>
          <w:tcPr>
            <w:tcW w:w="558" w:type="dxa"/>
          </w:tcPr>
          <w:p w14:paraId="661ECD36" w14:textId="77777777" w:rsidR="001C1483" w:rsidRDefault="001C1483" w:rsidP="001B6A55">
            <w:r>
              <w:t>1</w:t>
            </w:r>
          </w:p>
        </w:tc>
        <w:tc>
          <w:tcPr>
            <w:tcW w:w="2250" w:type="dxa"/>
          </w:tcPr>
          <w:p w14:paraId="46B36C1B" w14:textId="77777777" w:rsidR="001C1483" w:rsidRDefault="001C1483" w:rsidP="001B6A55">
            <w:r>
              <w:t>requestId</w:t>
            </w:r>
          </w:p>
        </w:tc>
        <w:tc>
          <w:tcPr>
            <w:tcW w:w="1260" w:type="dxa"/>
          </w:tcPr>
          <w:p w14:paraId="6C471954" w14:textId="77777777" w:rsidR="001C1483" w:rsidRDefault="001C1483" w:rsidP="001B6A55">
            <w:r>
              <w:t>Yes</w:t>
            </w:r>
          </w:p>
        </w:tc>
        <w:tc>
          <w:tcPr>
            <w:tcW w:w="1440" w:type="dxa"/>
          </w:tcPr>
          <w:p w14:paraId="7EA39D54" w14:textId="77777777" w:rsidR="001C1483" w:rsidRDefault="001C1483" w:rsidP="001B6A55">
            <w:r>
              <w:t>String</w:t>
            </w:r>
          </w:p>
        </w:tc>
        <w:tc>
          <w:tcPr>
            <w:tcW w:w="990" w:type="dxa"/>
          </w:tcPr>
          <w:p w14:paraId="65D79C6B" w14:textId="77777777" w:rsidR="001C1483" w:rsidRDefault="001C1483" w:rsidP="001B6A55"/>
        </w:tc>
        <w:tc>
          <w:tcPr>
            <w:tcW w:w="2700" w:type="dxa"/>
          </w:tcPr>
          <w:p w14:paraId="1B98AD49" w14:textId="77777777" w:rsidR="001C1483" w:rsidRDefault="001C1483" w:rsidP="001B6A55">
            <w:r>
              <w:t>Request ID of the OBD record</w:t>
            </w:r>
          </w:p>
        </w:tc>
      </w:tr>
      <w:tr w:rsidR="001C1483" w14:paraId="0006A29B" w14:textId="77777777" w:rsidTr="001B6A55">
        <w:tc>
          <w:tcPr>
            <w:tcW w:w="558" w:type="dxa"/>
          </w:tcPr>
          <w:p w14:paraId="69FBBB29" w14:textId="77777777" w:rsidR="001C1483" w:rsidRDefault="001C1483" w:rsidP="001B6A55">
            <w:r>
              <w:t>2</w:t>
            </w:r>
          </w:p>
        </w:tc>
        <w:tc>
          <w:tcPr>
            <w:tcW w:w="2250" w:type="dxa"/>
          </w:tcPr>
          <w:p w14:paraId="794807E1" w14:textId="77777777" w:rsidR="001C1483" w:rsidRDefault="00FE49BD" w:rsidP="001B6A55">
            <w:r>
              <w:t>m</w:t>
            </w:r>
            <w:r w:rsidR="001C1483">
              <w:t>sisdn</w:t>
            </w:r>
          </w:p>
        </w:tc>
        <w:tc>
          <w:tcPr>
            <w:tcW w:w="1260" w:type="dxa"/>
          </w:tcPr>
          <w:p w14:paraId="5B6349D5" w14:textId="77777777" w:rsidR="001C1483" w:rsidRDefault="001C1483" w:rsidP="001B6A55">
            <w:r>
              <w:t>Yes</w:t>
            </w:r>
          </w:p>
        </w:tc>
        <w:tc>
          <w:tcPr>
            <w:tcW w:w="1440" w:type="dxa"/>
          </w:tcPr>
          <w:p w14:paraId="0B145D67" w14:textId="77777777" w:rsidR="001C1483" w:rsidRDefault="001C1483" w:rsidP="001B6A55">
            <w:r>
              <w:t>String</w:t>
            </w:r>
          </w:p>
        </w:tc>
        <w:tc>
          <w:tcPr>
            <w:tcW w:w="990" w:type="dxa"/>
          </w:tcPr>
          <w:p w14:paraId="274FF6E9" w14:textId="77777777" w:rsidR="001C1483" w:rsidRDefault="001C1483" w:rsidP="001B6A55"/>
        </w:tc>
        <w:tc>
          <w:tcPr>
            <w:tcW w:w="2700" w:type="dxa"/>
          </w:tcPr>
          <w:p w14:paraId="41C00EDA" w14:textId="77777777" w:rsidR="001C1483" w:rsidRDefault="001C1483" w:rsidP="001B6A55">
            <w:r>
              <w:t>Dialed Number</w:t>
            </w:r>
          </w:p>
        </w:tc>
      </w:tr>
      <w:tr w:rsidR="001C1483" w14:paraId="70BBBCAB" w14:textId="77777777" w:rsidTr="001B6A55">
        <w:tc>
          <w:tcPr>
            <w:tcW w:w="558" w:type="dxa"/>
          </w:tcPr>
          <w:p w14:paraId="1998CCE2" w14:textId="77777777" w:rsidR="001C1483" w:rsidRDefault="001C1483" w:rsidP="001B6A55">
            <w:r>
              <w:t>3</w:t>
            </w:r>
          </w:p>
        </w:tc>
        <w:tc>
          <w:tcPr>
            <w:tcW w:w="2250" w:type="dxa"/>
          </w:tcPr>
          <w:p w14:paraId="15F8B2E7" w14:textId="77777777" w:rsidR="001C1483" w:rsidRDefault="001C1483" w:rsidP="001B6A55">
            <w:r>
              <w:t>attempts</w:t>
            </w:r>
          </w:p>
        </w:tc>
        <w:tc>
          <w:tcPr>
            <w:tcW w:w="1260" w:type="dxa"/>
          </w:tcPr>
          <w:p w14:paraId="00F3FCEA" w14:textId="77777777" w:rsidR="001C1483" w:rsidRDefault="001C1483" w:rsidP="001B6A55">
            <w:r>
              <w:t>Yes</w:t>
            </w:r>
          </w:p>
        </w:tc>
        <w:tc>
          <w:tcPr>
            <w:tcW w:w="1440" w:type="dxa"/>
          </w:tcPr>
          <w:p w14:paraId="2B3A58BF" w14:textId="77777777" w:rsidR="001C1483" w:rsidRDefault="001C1483" w:rsidP="001B6A55">
            <w:r>
              <w:t>String</w:t>
            </w:r>
          </w:p>
        </w:tc>
        <w:tc>
          <w:tcPr>
            <w:tcW w:w="990" w:type="dxa"/>
          </w:tcPr>
          <w:p w14:paraId="786B6075" w14:textId="77777777" w:rsidR="001C1483" w:rsidRDefault="001C1483" w:rsidP="001B6A55"/>
        </w:tc>
        <w:tc>
          <w:tcPr>
            <w:tcW w:w="2700" w:type="dxa"/>
          </w:tcPr>
          <w:p w14:paraId="4A607029" w14:textId="77777777" w:rsidR="001C1483" w:rsidRDefault="001C1483" w:rsidP="001B6A55">
            <w:r>
              <w:t>Total number of attempts made</w:t>
            </w:r>
          </w:p>
        </w:tc>
      </w:tr>
      <w:tr w:rsidR="001C1483" w14:paraId="0E4601E6" w14:textId="77777777" w:rsidTr="001B6A55">
        <w:tc>
          <w:tcPr>
            <w:tcW w:w="558" w:type="dxa"/>
          </w:tcPr>
          <w:p w14:paraId="6D41DBE9" w14:textId="77777777" w:rsidR="001C1483" w:rsidRDefault="001C1483" w:rsidP="001B6A55">
            <w:r>
              <w:t>4</w:t>
            </w:r>
          </w:p>
        </w:tc>
        <w:tc>
          <w:tcPr>
            <w:tcW w:w="2250" w:type="dxa"/>
          </w:tcPr>
          <w:p w14:paraId="129E7A26" w14:textId="77777777" w:rsidR="001C1483" w:rsidRDefault="001C1483" w:rsidP="001B6A55">
            <w:r>
              <w:t>finalStatus</w:t>
            </w:r>
          </w:p>
        </w:tc>
        <w:tc>
          <w:tcPr>
            <w:tcW w:w="1260" w:type="dxa"/>
          </w:tcPr>
          <w:p w14:paraId="64C0CB0F" w14:textId="77777777" w:rsidR="001C1483" w:rsidRDefault="001C1483" w:rsidP="001B6A55">
            <w:r>
              <w:t>Yes</w:t>
            </w:r>
          </w:p>
        </w:tc>
        <w:tc>
          <w:tcPr>
            <w:tcW w:w="1440" w:type="dxa"/>
          </w:tcPr>
          <w:p w14:paraId="533AF4AF" w14:textId="77777777" w:rsidR="001C1483" w:rsidRDefault="001C1483" w:rsidP="001B6A55">
            <w:r>
              <w:t>Numeric</w:t>
            </w:r>
          </w:p>
        </w:tc>
        <w:tc>
          <w:tcPr>
            <w:tcW w:w="990" w:type="dxa"/>
          </w:tcPr>
          <w:p w14:paraId="17C9CF8B" w14:textId="77777777" w:rsidR="001C1483" w:rsidRDefault="001C1483" w:rsidP="001B6A55">
            <w:r>
              <w:rPr>
                <w:rFonts w:cs="Arial"/>
                <w:szCs w:val="20"/>
              </w:rPr>
              <w:t xml:space="preserve">Refer </w:t>
            </w:r>
            <w:r w:rsidR="001639D2">
              <w:rPr>
                <w:rFonts w:cs="Arial"/>
                <w:szCs w:val="20"/>
              </w:rPr>
              <w:fldChar w:fldCharType="begin"/>
            </w:r>
            <w:r>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700" w:type="dxa"/>
          </w:tcPr>
          <w:p w14:paraId="342BC58A" w14:textId="77777777" w:rsidR="001C1483" w:rsidRDefault="001C1483" w:rsidP="001B6A55">
            <w:r>
              <w:t>Final status of the OBD request. Possible values are – success, failed, rejected.</w:t>
            </w:r>
          </w:p>
        </w:tc>
      </w:tr>
      <w:tr w:rsidR="00197A2E" w14:paraId="360EC442" w14:textId="77777777" w:rsidTr="00D7621C">
        <w:tc>
          <w:tcPr>
            <w:tcW w:w="558" w:type="dxa"/>
          </w:tcPr>
          <w:p w14:paraId="2EC381F6" w14:textId="77777777" w:rsidR="00197A2E" w:rsidRDefault="00197A2E" w:rsidP="001B6A55">
            <w:r>
              <w:t>5</w:t>
            </w:r>
          </w:p>
        </w:tc>
        <w:tc>
          <w:tcPr>
            <w:tcW w:w="2250" w:type="dxa"/>
          </w:tcPr>
          <w:p w14:paraId="1D5D970E" w14:textId="77777777" w:rsidR="00197A2E" w:rsidRDefault="00197A2E" w:rsidP="001B6A55">
            <w:r>
              <w:t>serviceId</w:t>
            </w:r>
          </w:p>
        </w:tc>
        <w:tc>
          <w:tcPr>
            <w:tcW w:w="1260" w:type="dxa"/>
            <w:vAlign w:val="center"/>
          </w:tcPr>
          <w:p w14:paraId="2A78C203" w14:textId="77777777" w:rsidR="00197A2E" w:rsidRDefault="00197A2E" w:rsidP="001B6A55">
            <w:r w:rsidRPr="00CC519F">
              <w:rPr>
                <w:rFonts w:cs="Arial"/>
                <w:szCs w:val="20"/>
              </w:rPr>
              <w:t>Yes</w:t>
            </w:r>
          </w:p>
        </w:tc>
        <w:tc>
          <w:tcPr>
            <w:tcW w:w="1440" w:type="dxa"/>
            <w:vAlign w:val="center"/>
          </w:tcPr>
          <w:p w14:paraId="75B7C354" w14:textId="77777777" w:rsidR="00197A2E" w:rsidRDefault="00197A2E" w:rsidP="001B6A55">
            <w:r w:rsidRPr="00CC519F">
              <w:rPr>
                <w:rFonts w:cs="Arial"/>
                <w:szCs w:val="20"/>
              </w:rPr>
              <w:t xml:space="preserve">String </w:t>
            </w:r>
          </w:p>
        </w:tc>
        <w:tc>
          <w:tcPr>
            <w:tcW w:w="990" w:type="dxa"/>
            <w:vAlign w:val="center"/>
          </w:tcPr>
          <w:p w14:paraId="25CD7058" w14:textId="77777777" w:rsidR="00197A2E" w:rsidRDefault="00197A2E" w:rsidP="001B6A55">
            <w:pPr>
              <w:rPr>
                <w:rFonts w:cs="Arial"/>
                <w:szCs w:val="20"/>
              </w:rPr>
            </w:pPr>
          </w:p>
        </w:tc>
        <w:tc>
          <w:tcPr>
            <w:tcW w:w="2700" w:type="dxa"/>
            <w:vAlign w:val="center"/>
          </w:tcPr>
          <w:p w14:paraId="555B9923" w14:textId="77777777" w:rsidR="00197A2E" w:rsidRDefault="00197A2E" w:rsidP="001B6A55">
            <w:r w:rsidRPr="00CC519F">
              <w:rPr>
                <w:rFonts w:cs="Arial"/>
                <w:szCs w:val="20"/>
              </w:rPr>
              <w:t>Unique Id provided by IMImobile for a particular service</w:t>
            </w:r>
          </w:p>
        </w:tc>
      </w:tr>
      <w:tr w:rsidR="00197A2E" w14:paraId="09CDBB8A" w14:textId="77777777" w:rsidTr="001B6A55">
        <w:tc>
          <w:tcPr>
            <w:tcW w:w="558" w:type="dxa"/>
          </w:tcPr>
          <w:p w14:paraId="6F8BEB12" w14:textId="77777777" w:rsidR="00197A2E" w:rsidRDefault="00197A2E" w:rsidP="001B6A55">
            <w:r>
              <w:t>6</w:t>
            </w:r>
          </w:p>
        </w:tc>
        <w:tc>
          <w:tcPr>
            <w:tcW w:w="2250" w:type="dxa"/>
          </w:tcPr>
          <w:p w14:paraId="65C5FC3C" w14:textId="77777777" w:rsidR="00197A2E" w:rsidRDefault="00197A2E" w:rsidP="001B6A55">
            <w:r>
              <w:t>cli</w:t>
            </w:r>
          </w:p>
        </w:tc>
        <w:tc>
          <w:tcPr>
            <w:tcW w:w="1260" w:type="dxa"/>
          </w:tcPr>
          <w:p w14:paraId="776A7CCF" w14:textId="77777777" w:rsidR="00197A2E" w:rsidRDefault="00197A2E" w:rsidP="001B6A55">
            <w:r>
              <w:t>Yes</w:t>
            </w:r>
          </w:p>
        </w:tc>
        <w:tc>
          <w:tcPr>
            <w:tcW w:w="1440" w:type="dxa"/>
          </w:tcPr>
          <w:p w14:paraId="4B430A6F" w14:textId="77777777" w:rsidR="00197A2E" w:rsidRDefault="00197A2E" w:rsidP="001B6A55">
            <w:r>
              <w:t>String</w:t>
            </w:r>
          </w:p>
        </w:tc>
        <w:tc>
          <w:tcPr>
            <w:tcW w:w="990" w:type="dxa"/>
          </w:tcPr>
          <w:p w14:paraId="65F41A44" w14:textId="77777777" w:rsidR="00197A2E" w:rsidRDefault="00197A2E" w:rsidP="001B6A55">
            <w:pPr>
              <w:rPr>
                <w:rFonts w:cs="Arial"/>
                <w:szCs w:val="20"/>
              </w:rPr>
            </w:pPr>
          </w:p>
        </w:tc>
        <w:tc>
          <w:tcPr>
            <w:tcW w:w="2700" w:type="dxa"/>
          </w:tcPr>
          <w:p w14:paraId="60A089A7" w14:textId="77777777" w:rsidR="00197A2E" w:rsidRDefault="00197A2E" w:rsidP="00197A2E">
            <w:r w:rsidRPr="00CC519F">
              <w:rPr>
                <w:rFonts w:cs="Arial"/>
                <w:szCs w:val="20"/>
              </w:rPr>
              <w:t>10 Digit number displayed as CLI for the call.</w:t>
            </w:r>
          </w:p>
        </w:tc>
      </w:tr>
      <w:tr w:rsidR="00197A2E" w14:paraId="5328E05A" w14:textId="77777777" w:rsidTr="001B6A55">
        <w:tc>
          <w:tcPr>
            <w:tcW w:w="558" w:type="dxa"/>
          </w:tcPr>
          <w:p w14:paraId="34A057E1" w14:textId="77777777" w:rsidR="00197A2E" w:rsidRDefault="00197A2E" w:rsidP="001B6A55">
            <w:r>
              <w:t>7</w:t>
            </w:r>
          </w:p>
        </w:tc>
        <w:tc>
          <w:tcPr>
            <w:tcW w:w="2250" w:type="dxa"/>
          </w:tcPr>
          <w:p w14:paraId="065815CE" w14:textId="77777777" w:rsidR="00197A2E" w:rsidRPr="004112C6" w:rsidRDefault="00197A2E" w:rsidP="001B6A55">
            <w:r>
              <w:t>callRecords</w:t>
            </w:r>
          </w:p>
        </w:tc>
        <w:tc>
          <w:tcPr>
            <w:tcW w:w="1260" w:type="dxa"/>
          </w:tcPr>
          <w:p w14:paraId="7C4922C0" w14:textId="77777777" w:rsidR="00197A2E" w:rsidRDefault="00197A2E" w:rsidP="001B6A55">
            <w:r>
              <w:t>Yes</w:t>
            </w:r>
          </w:p>
        </w:tc>
        <w:tc>
          <w:tcPr>
            <w:tcW w:w="1440" w:type="dxa"/>
          </w:tcPr>
          <w:p w14:paraId="1CC71251" w14:textId="77777777" w:rsidR="00197A2E" w:rsidRDefault="00FE49BD" w:rsidP="00FE49BD">
            <w:r>
              <w:t>Array&lt;callRecord&gt;</w:t>
            </w:r>
          </w:p>
        </w:tc>
        <w:tc>
          <w:tcPr>
            <w:tcW w:w="990" w:type="dxa"/>
          </w:tcPr>
          <w:p w14:paraId="1C167CED" w14:textId="77777777" w:rsidR="00197A2E" w:rsidRDefault="00197A2E" w:rsidP="001B6A55"/>
        </w:tc>
        <w:tc>
          <w:tcPr>
            <w:tcW w:w="2700" w:type="dxa"/>
          </w:tcPr>
          <w:p w14:paraId="25C35F39" w14:textId="77777777" w:rsidR="00197A2E" w:rsidRPr="00CA7393" w:rsidRDefault="00197A2E" w:rsidP="001B6A55">
            <w:r>
              <w:t>Contains detailed information about each call.</w:t>
            </w:r>
          </w:p>
        </w:tc>
      </w:tr>
      <w:tr w:rsidR="00197A2E" w14:paraId="57DE8745" w14:textId="77777777" w:rsidTr="001B6A55">
        <w:tc>
          <w:tcPr>
            <w:tcW w:w="558" w:type="dxa"/>
          </w:tcPr>
          <w:p w14:paraId="6233C3F2" w14:textId="77777777" w:rsidR="00197A2E" w:rsidRDefault="00197A2E" w:rsidP="001B6A55">
            <w:r>
              <w:t>8</w:t>
            </w:r>
          </w:p>
        </w:tc>
        <w:tc>
          <w:tcPr>
            <w:tcW w:w="2250" w:type="dxa"/>
          </w:tcPr>
          <w:p w14:paraId="76F1004A" w14:textId="77777777" w:rsidR="00197A2E" w:rsidRDefault="00197A2E" w:rsidP="001B6A55">
            <w:r>
              <w:t>&lt;callRecord&gt;</w:t>
            </w:r>
          </w:p>
        </w:tc>
        <w:tc>
          <w:tcPr>
            <w:tcW w:w="1260" w:type="dxa"/>
          </w:tcPr>
          <w:p w14:paraId="16A50DDF" w14:textId="77777777" w:rsidR="00197A2E" w:rsidRDefault="00197A2E" w:rsidP="001B6A55">
            <w:r>
              <w:t>No</w:t>
            </w:r>
          </w:p>
        </w:tc>
        <w:tc>
          <w:tcPr>
            <w:tcW w:w="1440" w:type="dxa"/>
          </w:tcPr>
          <w:p w14:paraId="5511E892" w14:textId="77777777" w:rsidR="00197A2E" w:rsidDel="00197A2E" w:rsidRDefault="00FE49BD" w:rsidP="001B6A55">
            <w:r>
              <w:t>Object</w:t>
            </w:r>
          </w:p>
        </w:tc>
        <w:tc>
          <w:tcPr>
            <w:tcW w:w="990" w:type="dxa"/>
          </w:tcPr>
          <w:p w14:paraId="2B140A99" w14:textId="77777777" w:rsidR="00197A2E" w:rsidRDefault="00197A2E" w:rsidP="001B6A55"/>
        </w:tc>
        <w:tc>
          <w:tcPr>
            <w:tcW w:w="2700" w:type="dxa"/>
          </w:tcPr>
          <w:p w14:paraId="3AE75617" w14:textId="77777777" w:rsidR="00197A2E" w:rsidRDefault="00197A2E" w:rsidP="001B6A55">
            <w:r>
              <w:t>Detail of call record</w:t>
            </w:r>
          </w:p>
        </w:tc>
      </w:tr>
      <w:tr w:rsidR="00197A2E" w14:paraId="471B45CB" w14:textId="77777777" w:rsidTr="00D7621C">
        <w:tc>
          <w:tcPr>
            <w:tcW w:w="558" w:type="dxa"/>
          </w:tcPr>
          <w:p w14:paraId="0EF856E2" w14:textId="77777777" w:rsidR="00197A2E" w:rsidRDefault="00197A2E" w:rsidP="001B6A55">
            <w:r>
              <w:t>9</w:t>
            </w:r>
          </w:p>
        </w:tc>
        <w:tc>
          <w:tcPr>
            <w:tcW w:w="2250" w:type="dxa"/>
            <w:vAlign w:val="center"/>
          </w:tcPr>
          <w:p w14:paraId="6829D665" w14:textId="77777777" w:rsidR="00197A2E" w:rsidRDefault="00197A2E" w:rsidP="001B6A55">
            <w:pPr>
              <w:rPr>
                <w:rFonts w:cs="Arial"/>
                <w:szCs w:val="20"/>
              </w:rPr>
            </w:pPr>
            <w:r>
              <w:t>callRecord</w:t>
            </w:r>
            <w:r w:rsidRPr="00CC519F">
              <w:rPr>
                <w:rFonts w:cs="Arial"/>
                <w:szCs w:val="20"/>
              </w:rPr>
              <w:t xml:space="preserve"> </w:t>
            </w:r>
            <w:r>
              <w:rPr>
                <w:rFonts w:cs="Arial"/>
                <w:szCs w:val="20"/>
              </w:rPr>
              <w:t xml:space="preserve"> &gt;&gt;</w:t>
            </w:r>
          </w:p>
          <w:p w14:paraId="2812C6AC" w14:textId="77777777" w:rsidR="00197A2E" w:rsidRDefault="00061626" w:rsidP="001B6A55">
            <w:r>
              <w:rPr>
                <w:rFonts w:cs="Arial"/>
                <w:szCs w:val="20"/>
              </w:rPr>
              <w:t>c</w:t>
            </w:r>
            <w:r w:rsidR="00197A2E" w:rsidRPr="00CC519F">
              <w:rPr>
                <w:rFonts w:cs="Arial"/>
                <w:szCs w:val="20"/>
              </w:rPr>
              <w:t>allId</w:t>
            </w:r>
          </w:p>
        </w:tc>
        <w:tc>
          <w:tcPr>
            <w:tcW w:w="1260" w:type="dxa"/>
            <w:vAlign w:val="center"/>
          </w:tcPr>
          <w:p w14:paraId="735C7020" w14:textId="77777777" w:rsidR="00197A2E" w:rsidRDefault="00197A2E" w:rsidP="001B6A55">
            <w:r w:rsidRPr="00CC519F">
              <w:rPr>
                <w:rFonts w:cs="Arial"/>
                <w:szCs w:val="20"/>
              </w:rPr>
              <w:t>Yes</w:t>
            </w:r>
          </w:p>
        </w:tc>
        <w:tc>
          <w:tcPr>
            <w:tcW w:w="1440" w:type="dxa"/>
            <w:vAlign w:val="center"/>
          </w:tcPr>
          <w:p w14:paraId="3C466BF1" w14:textId="77777777" w:rsidR="00197A2E" w:rsidRDefault="00197A2E" w:rsidP="001B6A55">
            <w:r w:rsidRPr="00CC519F">
              <w:rPr>
                <w:rFonts w:cs="Arial"/>
                <w:szCs w:val="20"/>
              </w:rPr>
              <w:t>String</w:t>
            </w:r>
          </w:p>
        </w:tc>
        <w:tc>
          <w:tcPr>
            <w:tcW w:w="990" w:type="dxa"/>
            <w:vAlign w:val="center"/>
          </w:tcPr>
          <w:p w14:paraId="74A7E12D" w14:textId="77777777" w:rsidR="00197A2E" w:rsidRDefault="00197A2E" w:rsidP="001B6A55"/>
        </w:tc>
        <w:tc>
          <w:tcPr>
            <w:tcW w:w="2700" w:type="dxa"/>
            <w:vAlign w:val="center"/>
          </w:tcPr>
          <w:p w14:paraId="67767960" w14:textId="77777777" w:rsidR="00197A2E" w:rsidRDefault="00197A2E" w:rsidP="001B6A55">
            <w:r w:rsidRPr="00CC519F">
              <w:rPr>
                <w:rFonts w:cs="Arial"/>
                <w:szCs w:val="20"/>
              </w:rPr>
              <w:t>Unique id generated by the IVR system for the call attempt</w:t>
            </w:r>
          </w:p>
        </w:tc>
      </w:tr>
      <w:tr w:rsidR="00197A2E" w14:paraId="535D453D" w14:textId="77777777" w:rsidTr="00D55576">
        <w:tc>
          <w:tcPr>
            <w:tcW w:w="558" w:type="dxa"/>
          </w:tcPr>
          <w:p w14:paraId="7C51687D" w14:textId="77777777" w:rsidR="00197A2E" w:rsidRDefault="00197A2E" w:rsidP="001B6A55">
            <w:r>
              <w:t>10</w:t>
            </w:r>
          </w:p>
        </w:tc>
        <w:tc>
          <w:tcPr>
            <w:tcW w:w="2250" w:type="dxa"/>
            <w:vAlign w:val="center"/>
          </w:tcPr>
          <w:p w14:paraId="5A228B4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A452296" w14:textId="77777777" w:rsidR="00197A2E" w:rsidRPr="00CC519F" w:rsidRDefault="00197A2E" w:rsidP="001B6A55">
            <w:pPr>
              <w:rPr>
                <w:rFonts w:cs="Arial"/>
                <w:szCs w:val="20"/>
              </w:rPr>
            </w:pPr>
            <w:r>
              <w:rPr>
                <w:rFonts w:cs="Arial"/>
                <w:szCs w:val="20"/>
              </w:rPr>
              <w:t>a</w:t>
            </w:r>
            <w:r w:rsidRPr="00CC519F">
              <w:rPr>
                <w:rFonts w:cs="Arial"/>
                <w:szCs w:val="20"/>
              </w:rPr>
              <w:t>ttemptNo</w:t>
            </w:r>
          </w:p>
        </w:tc>
        <w:tc>
          <w:tcPr>
            <w:tcW w:w="1260" w:type="dxa"/>
            <w:vAlign w:val="center"/>
          </w:tcPr>
          <w:p w14:paraId="494CDCDD"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4C1D43E"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3AF80CB7" w14:textId="77777777" w:rsidR="00197A2E" w:rsidRDefault="00197A2E" w:rsidP="001B6A55"/>
        </w:tc>
        <w:tc>
          <w:tcPr>
            <w:tcW w:w="2700" w:type="dxa"/>
            <w:vAlign w:val="center"/>
          </w:tcPr>
          <w:p w14:paraId="590C992D" w14:textId="77777777" w:rsidR="00197A2E" w:rsidRPr="00CC519F" w:rsidRDefault="00197A2E" w:rsidP="001B6A55">
            <w:pPr>
              <w:rPr>
                <w:rFonts w:cs="Arial"/>
                <w:szCs w:val="20"/>
              </w:rPr>
            </w:pPr>
            <w:r w:rsidRPr="00CC519F">
              <w:rPr>
                <w:rFonts w:cs="Arial"/>
                <w:szCs w:val="20"/>
              </w:rPr>
              <w:t>Attempt number (starting from 1 for the first call. In case no attempts were made, no record will be included in the detail)</w:t>
            </w:r>
          </w:p>
        </w:tc>
      </w:tr>
      <w:tr w:rsidR="00197A2E" w14:paraId="048CC3BE" w14:textId="77777777" w:rsidTr="00D55576">
        <w:tc>
          <w:tcPr>
            <w:tcW w:w="558" w:type="dxa"/>
          </w:tcPr>
          <w:p w14:paraId="3C361299" w14:textId="77777777" w:rsidR="00197A2E" w:rsidRDefault="00197A2E" w:rsidP="001B6A55">
            <w:r>
              <w:t>11</w:t>
            </w:r>
          </w:p>
        </w:tc>
        <w:tc>
          <w:tcPr>
            <w:tcW w:w="2250" w:type="dxa"/>
            <w:vAlign w:val="center"/>
          </w:tcPr>
          <w:p w14:paraId="01743E7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638D2EA0" w14:textId="77777777" w:rsidR="00197A2E" w:rsidRPr="00CC519F" w:rsidRDefault="00197A2E" w:rsidP="001B6A55">
            <w:pPr>
              <w:rPr>
                <w:rFonts w:cs="Arial"/>
                <w:szCs w:val="20"/>
              </w:rPr>
            </w:pPr>
            <w:r>
              <w:rPr>
                <w:rFonts w:cs="Arial"/>
                <w:szCs w:val="20"/>
              </w:rPr>
              <w:t>c</w:t>
            </w:r>
            <w:r w:rsidRPr="00CC519F">
              <w:rPr>
                <w:rFonts w:cs="Arial"/>
                <w:szCs w:val="20"/>
              </w:rPr>
              <w:t>allStartTime</w:t>
            </w:r>
          </w:p>
        </w:tc>
        <w:tc>
          <w:tcPr>
            <w:tcW w:w="1260" w:type="dxa"/>
            <w:vAlign w:val="center"/>
          </w:tcPr>
          <w:p w14:paraId="3A42905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6A7FAE0" w14:textId="77777777" w:rsidR="00197A2E" w:rsidRPr="00CC519F" w:rsidRDefault="00197A2E" w:rsidP="001B6A55">
            <w:pPr>
              <w:rPr>
                <w:rFonts w:cs="Arial"/>
                <w:szCs w:val="20"/>
              </w:rPr>
            </w:pPr>
            <w:r>
              <w:rPr>
                <w:rFonts w:cs="Arial"/>
                <w:szCs w:val="20"/>
              </w:rPr>
              <w:t>Integer</w:t>
            </w:r>
          </w:p>
        </w:tc>
        <w:tc>
          <w:tcPr>
            <w:tcW w:w="990" w:type="dxa"/>
            <w:vAlign w:val="center"/>
          </w:tcPr>
          <w:p w14:paraId="15502FBB" w14:textId="77777777" w:rsidR="00197A2E" w:rsidRDefault="00197A2E" w:rsidP="001B6A55"/>
        </w:tc>
        <w:tc>
          <w:tcPr>
            <w:tcW w:w="2700" w:type="dxa"/>
            <w:vAlign w:val="center"/>
          </w:tcPr>
          <w:p w14:paraId="4043CFEE" w14:textId="77777777" w:rsidR="00197A2E" w:rsidRPr="00CC519F" w:rsidRDefault="00197A2E" w:rsidP="001B6A55">
            <w:pPr>
              <w:rPr>
                <w:rFonts w:cs="Arial"/>
                <w:szCs w:val="20"/>
              </w:rPr>
            </w:pPr>
            <w:r w:rsidRPr="00CC519F">
              <w:rPr>
                <w:rFonts w:cs="Arial"/>
                <w:szCs w:val="20"/>
              </w:rPr>
              <w:t>Gives the call attempted time</w:t>
            </w:r>
            <w:r>
              <w:rPr>
                <w:rFonts w:cs="Arial"/>
                <w:szCs w:val="20"/>
              </w:rPr>
              <w:t xml:space="preserve"> in epoch format.</w:t>
            </w:r>
          </w:p>
        </w:tc>
      </w:tr>
      <w:tr w:rsidR="00197A2E" w14:paraId="5E37E629" w14:textId="77777777" w:rsidTr="00D55576">
        <w:tc>
          <w:tcPr>
            <w:tcW w:w="558" w:type="dxa"/>
          </w:tcPr>
          <w:p w14:paraId="273E012E" w14:textId="77777777" w:rsidR="00197A2E" w:rsidRDefault="00197A2E" w:rsidP="001B6A55">
            <w:r>
              <w:t>12</w:t>
            </w:r>
          </w:p>
        </w:tc>
        <w:tc>
          <w:tcPr>
            <w:tcW w:w="2250" w:type="dxa"/>
            <w:vAlign w:val="center"/>
          </w:tcPr>
          <w:p w14:paraId="10BFFB2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3013F9C4" w14:textId="77777777" w:rsidR="00197A2E" w:rsidRPr="00CC519F" w:rsidRDefault="00197A2E" w:rsidP="001B6A55">
            <w:pPr>
              <w:rPr>
                <w:rFonts w:cs="Arial"/>
                <w:szCs w:val="20"/>
              </w:rPr>
            </w:pPr>
            <w:r>
              <w:rPr>
                <w:rFonts w:cs="Arial"/>
                <w:szCs w:val="20"/>
              </w:rPr>
              <w:t>c</w:t>
            </w:r>
            <w:r w:rsidRPr="00CC519F">
              <w:rPr>
                <w:rFonts w:cs="Arial"/>
                <w:szCs w:val="20"/>
              </w:rPr>
              <w:t>allAnswerTime</w:t>
            </w:r>
          </w:p>
        </w:tc>
        <w:tc>
          <w:tcPr>
            <w:tcW w:w="1260" w:type="dxa"/>
            <w:vAlign w:val="center"/>
          </w:tcPr>
          <w:p w14:paraId="096196D1" w14:textId="77777777" w:rsidR="00197A2E" w:rsidRPr="00CC519F" w:rsidRDefault="00197A2E" w:rsidP="001B6A55">
            <w:pPr>
              <w:rPr>
                <w:rFonts w:cs="Arial"/>
                <w:szCs w:val="20"/>
              </w:rPr>
            </w:pPr>
            <w:r w:rsidRPr="00CC519F">
              <w:rPr>
                <w:rFonts w:cs="Arial"/>
                <w:szCs w:val="20"/>
              </w:rPr>
              <w:t>No</w:t>
            </w:r>
          </w:p>
        </w:tc>
        <w:tc>
          <w:tcPr>
            <w:tcW w:w="1440" w:type="dxa"/>
            <w:vAlign w:val="center"/>
          </w:tcPr>
          <w:p w14:paraId="7FE395C1" w14:textId="77777777" w:rsidR="00197A2E" w:rsidRDefault="00197A2E" w:rsidP="001B6A55">
            <w:pPr>
              <w:rPr>
                <w:rFonts w:cs="Arial"/>
                <w:szCs w:val="20"/>
              </w:rPr>
            </w:pPr>
            <w:r>
              <w:rPr>
                <w:rFonts w:cs="Arial"/>
                <w:szCs w:val="20"/>
              </w:rPr>
              <w:t>Integer</w:t>
            </w:r>
          </w:p>
        </w:tc>
        <w:tc>
          <w:tcPr>
            <w:tcW w:w="990" w:type="dxa"/>
            <w:vAlign w:val="center"/>
          </w:tcPr>
          <w:p w14:paraId="58F51867" w14:textId="77777777" w:rsidR="00197A2E" w:rsidRDefault="00197A2E" w:rsidP="001B6A55"/>
        </w:tc>
        <w:tc>
          <w:tcPr>
            <w:tcW w:w="2700" w:type="dxa"/>
            <w:vAlign w:val="center"/>
          </w:tcPr>
          <w:p w14:paraId="4DB61B08" w14:textId="77777777" w:rsidR="00197A2E" w:rsidRPr="00CC519F" w:rsidRDefault="00197A2E" w:rsidP="001B6A55">
            <w:pPr>
              <w:rPr>
                <w:rFonts w:cs="Arial"/>
                <w:szCs w:val="20"/>
              </w:rPr>
            </w:pPr>
            <w:r w:rsidRPr="00CC519F">
              <w:rPr>
                <w:rFonts w:cs="Arial"/>
                <w:szCs w:val="20"/>
              </w:rPr>
              <w:t>Gives the call answered time</w:t>
            </w:r>
            <w:r>
              <w:rPr>
                <w:rFonts w:cs="Arial"/>
                <w:szCs w:val="20"/>
              </w:rPr>
              <w:t xml:space="preserve"> in epoch format </w:t>
            </w:r>
            <w:r w:rsidRPr="00CC519F">
              <w:rPr>
                <w:rFonts w:cs="Arial"/>
                <w:szCs w:val="20"/>
              </w:rPr>
              <w:t>,  in case the call was answered</w:t>
            </w:r>
          </w:p>
        </w:tc>
      </w:tr>
      <w:tr w:rsidR="00197A2E" w14:paraId="116CE586" w14:textId="77777777" w:rsidTr="00D55576">
        <w:tc>
          <w:tcPr>
            <w:tcW w:w="558" w:type="dxa"/>
          </w:tcPr>
          <w:p w14:paraId="21858E16" w14:textId="77777777" w:rsidR="00197A2E" w:rsidRDefault="00197A2E" w:rsidP="001B6A55">
            <w:r>
              <w:t>13</w:t>
            </w:r>
          </w:p>
        </w:tc>
        <w:tc>
          <w:tcPr>
            <w:tcW w:w="2250" w:type="dxa"/>
            <w:vAlign w:val="center"/>
          </w:tcPr>
          <w:p w14:paraId="1BA897A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2DCE4A84" w14:textId="77777777" w:rsidR="00197A2E" w:rsidRPr="00CC519F" w:rsidRDefault="00197A2E" w:rsidP="001B6A55">
            <w:pPr>
              <w:rPr>
                <w:rFonts w:cs="Arial"/>
                <w:szCs w:val="20"/>
              </w:rPr>
            </w:pPr>
            <w:r>
              <w:rPr>
                <w:rFonts w:cs="Arial"/>
                <w:szCs w:val="20"/>
              </w:rPr>
              <w:t>c</w:t>
            </w:r>
            <w:r w:rsidRPr="00CC519F">
              <w:rPr>
                <w:rFonts w:cs="Arial"/>
                <w:szCs w:val="20"/>
              </w:rPr>
              <w:t>allEndTime</w:t>
            </w:r>
          </w:p>
        </w:tc>
        <w:tc>
          <w:tcPr>
            <w:tcW w:w="1260" w:type="dxa"/>
            <w:vAlign w:val="center"/>
          </w:tcPr>
          <w:p w14:paraId="5E0D7EE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6CAFCD3" w14:textId="77777777" w:rsidR="00197A2E" w:rsidRDefault="00197A2E" w:rsidP="001B6A55">
            <w:pPr>
              <w:rPr>
                <w:rFonts w:cs="Arial"/>
                <w:szCs w:val="20"/>
              </w:rPr>
            </w:pPr>
            <w:r>
              <w:rPr>
                <w:rFonts w:cs="Arial"/>
                <w:szCs w:val="20"/>
              </w:rPr>
              <w:t>Integer</w:t>
            </w:r>
          </w:p>
        </w:tc>
        <w:tc>
          <w:tcPr>
            <w:tcW w:w="990" w:type="dxa"/>
            <w:vAlign w:val="center"/>
          </w:tcPr>
          <w:p w14:paraId="7452035D" w14:textId="77777777" w:rsidR="00197A2E" w:rsidRDefault="00197A2E" w:rsidP="001B6A55"/>
        </w:tc>
        <w:tc>
          <w:tcPr>
            <w:tcW w:w="2700" w:type="dxa"/>
            <w:vAlign w:val="center"/>
          </w:tcPr>
          <w:p w14:paraId="09580964" w14:textId="77777777" w:rsidR="00197A2E" w:rsidRPr="00CC519F" w:rsidRDefault="00197A2E" w:rsidP="001B6A55">
            <w:pPr>
              <w:rPr>
                <w:rFonts w:cs="Arial"/>
                <w:szCs w:val="20"/>
              </w:rPr>
            </w:pPr>
            <w:r w:rsidRPr="00CC519F">
              <w:rPr>
                <w:rFonts w:cs="Arial"/>
                <w:szCs w:val="20"/>
              </w:rPr>
              <w:t>Gives the call end time</w:t>
            </w:r>
            <w:r>
              <w:rPr>
                <w:rFonts w:cs="Arial"/>
                <w:szCs w:val="20"/>
              </w:rPr>
              <w:t xml:space="preserve"> in epoch format.</w:t>
            </w:r>
          </w:p>
        </w:tc>
      </w:tr>
      <w:tr w:rsidR="00197A2E" w14:paraId="75B56B38" w14:textId="77777777" w:rsidTr="00D55576">
        <w:tc>
          <w:tcPr>
            <w:tcW w:w="558" w:type="dxa"/>
          </w:tcPr>
          <w:p w14:paraId="19ADEEE5" w14:textId="77777777" w:rsidR="00197A2E" w:rsidRDefault="00197A2E" w:rsidP="001B6A55">
            <w:r>
              <w:t>14</w:t>
            </w:r>
          </w:p>
        </w:tc>
        <w:tc>
          <w:tcPr>
            <w:tcW w:w="2250" w:type="dxa"/>
            <w:vAlign w:val="center"/>
          </w:tcPr>
          <w:p w14:paraId="40B276EC"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9890A43" w14:textId="77777777" w:rsidR="00197A2E" w:rsidRPr="00CC519F" w:rsidRDefault="00197A2E" w:rsidP="001B6A55">
            <w:pPr>
              <w:rPr>
                <w:rFonts w:cs="Arial"/>
                <w:szCs w:val="20"/>
              </w:rPr>
            </w:pPr>
            <w:r>
              <w:rPr>
                <w:rFonts w:cs="Arial"/>
                <w:szCs w:val="20"/>
              </w:rPr>
              <w:t>c</w:t>
            </w:r>
            <w:r w:rsidRPr="00CC519F">
              <w:rPr>
                <w:rFonts w:cs="Arial"/>
                <w:szCs w:val="20"/>
              </w:rPr>
              <w:t>allDurationInPulse</w:t>
            </w:r>
          </w:p>
        </w:tc>
        <w:tc>
          <w:tcPr>
            <w:tcW w:w="1260" w:type="dxa"/>
            <w:vAlign w:val="center"/>
          </w:tcPr>
          <w:p w14:paraId="395B6D9A"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3888ECE" w14:textId="77777777" w:rsidR="00197A2E" w:rsidRDefault="00197A2E" w:rsidP="001B6A55">
            <w:pPr>
              <w:rPr>
                <w:rFonts w:cs="Arial"/>
                <w:szCs w:val="20"/>
              </w:rPr>
            </w:pPr>
            <w:r w:rsidRPr="00CC519F">
              <w:rPr>
                <w:rFonts w:cs="Arial"/>
                <w:szCs w:val="20"/>
              </w:rPr>
              <w:t>Numeric</w:t>
            </w:r>
          </w:p>
        </w:tc>
        <w:tc>
          <w:tcPr>
            <w:tcW w:w="990" w:type="dxa"/>
            <w:vAlign w:val="center"/>
          </w:tcPr>
          <w:p w14:paraId="28DB30DB" w14:textId="77777777" w:rsidR="00197A2E" w:rsidRDefault="00197A2E" w:rsidP="001B6A55"/>
        </w:tc>
        <w:tc>
          <w:tcPr>
            <w:tcW w:w="2700" w:type="dxa"/>
            <w:vAlign w:val="center"/>
          </w:tcPr>
          <w:p w14:paraId="7BEE07FD" w14:textId="77777777" w:rsidR="00197A2E" w:rsidRPr="00CC519F" w:rsidRDefault="00197A2E" w:rsidP="001B6A55">
            <w:pPr>
              <w:rPr>
                <w:rFonts w:cs="Arial"/>
                <w:szCs w:val="20"/>
              </w:rPr>
            </w:pPr>
            <w:r w:rsidRPr="00CC519F">
              <w:rPr>
                <w:rFonts w:cs="Arial"/>
                <w:szCs w:val="20"/>
              </w:rPr>
              <w:t>Specifies the duration of call in pulse. For unsuccessful calls, the value shall either be zero or left bank.</w:t>
            </w:r>
          </w:p>
        </w:tc>
      </w:tr>
      <w:tr w:rsidR="00197A2E" w14:paraId="004CD36E" w14:textId="77777777" w:rsidTr="00D55576">
        <w:tc>
          <w:tcPr>
            <w:tcW w:w="558" w:type="dxa"/>
          </w:tcPr>
          <w:p w14:paraId="4BDF3C5A" w14:textId="77777777" w:rsidR="00197A2E" w:rsidRDefault="00197A2E" w:rsidP="001B6A55">
            <w:r>
              <w:t>15</w:t>
            </w:r>
          </w:p>
        </w:tc>
        <w:tc>
          <w:tcPr>
            <w:tcW w:w="2250" w:type="dxa"/>
            <w:vAlign w:val="center"/>
          </w:tcPr>
          <w:p w14:paraId="4E1B3005"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40E1C2B" w14:textId="77777777" w:rsidR="00197A2E" w:rsidRPr="00CC519F" w:rsidRDefault="00197A2E" w:rsidP="001B6A55">
            <w:pPr>
              <w:rPr>
                <w:rFonts w:cs="Arial"/>
                <w:szCs w:val="20"/>
              </w:rPr>
            </w:pPr>
            <w:r>
              <w:rPr>
                <w:rFonts w:cs="Arial"/>
                <w:szCs w:val="20"/>
              </w:rPr>
              <w:t>c</w:t>
            </w:r>
            <w:r w:rsidRPr="00CC519F">
              <w:rPr>
                <w:rFonts w:cs="Arial"/>
                <w:szCs w:val="20"/>
              </w:rPr>
              <w:t>allStatus</w:t>
            </w:r>
          </w:p>
        </w:tc>
        <w:tc>
          <w:tcPr>
            <w:tcW w:w="1260" w:type="dxa"/>
            <w:vAlign w:val="center"/>
          </w:tcPr>
          <w:p w14:paraId="2C5B43C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444354C6" w14:textId="77777777" w:rsidR="00197A2E" w:rsidRPr="00CC519F" w:rsidRDefault="00197A2E" w:rsidP="001B6A55">
            <w:pPr>
              <w:rPr>
                <w:rFonts w:cs="Arial"/>
                <w:szCs w:val="20"/>
              </w:rPr>
            </w:pPr>
            <w:r w:rsidRPr="00CC519F">
              <w:rPr>
                <w:rFonts w:cs="Arial"/>
                <w:szCs w:val="20"/>
              </w:rPr>
              <w:t>Numeric</w:t>
            </w:r>
          </w:p>
        </w:tc>
        <w:tc>
          <w:tcPr>
            <w:tcW w:w="990" w:type="dxa"/>
            <w:vAlign w:val="center"/>
          </w:tcPr>
          <w:p w14:paraId="66180DF6" w14:textId="77777777" w:rsidR="00197A2E" w:rsidRDefault="00197A2E" w:rsidP="001B6A55">
            <w:r w:rsidRPr="00CC519F">
              <w:rPr>
                <w:rFonts w:cs="Arial"/>
                <w:szCs w:val="20"/>
              </w:rPr>
              <w:t xml:space="preserve">Refer sec </w:t>
            </w:r>
            <w:r w:rsidR="001639D2">
              <w:rPr>
                <w:rFonts w:cs="Arial"/>
                <w:szCs w:val="20"/>
              </w:rPr>
              <w:fldChar w:fldCharType="begin"/>
            </w:r>
            <w:r>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700" w:type="dxa"/>
            <w:vAlign w:val="center"/>
          </w:tcPr>
          <w:p w14:paraId="43DC94FF" w14:textId="77777777" w:rsidR="00197A2E" w:rsidRPr="00CC519F" w:rsidRDefault="00197A2E" w:rsidP="001B6A55">
            <w:pPr>
              <w:rPr>
                <w:rFonts w:cs="Arial"/>
                <w:szCs w:val="20"/>
              </w:rPr>
            </w:pPr>
            <w:r w:rsidRPr="00CC519F">
              <w:rPr>
                <w:rFonts w:cs="Arial"/>
                <w:szCs w:val="20"/>
              </w:rPr>
              <w:t>Refer Status-codes in the table</w:t>
            </w:r>
          </w:p>
        </w:tc>
      </w:tr>
      <w:tr w:rsidR="00197A2E" w14:paraId="0DAAF22C" w14:textId="77777777" w:rsidTr="00D55576">
        <w:tc>
          <w:tcPr>
            <w:tcW w:w="558" w:type="dxa"/>
          </w:tcPr>
          <w:p w14:paraId="1E57DFCE" w14:textId="77777777" w:rsidR="00197A2E" w:rsidRDefault="00197A2E" w:rsidP="001B6A55">
            <w:r>
              <w:t>16</w:t>
            </w:r>
          </w:p>
        </w:tc>
        <w:tc>
          <w:tcPr>
            <w:tcW w:w="2250" w:type="dxa"/>
            <w:vAlign w:val="center"/>
          </w:tcPr>
          <w:p w14:paraId="2C31A8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80E5D89" w14:textId="77777777" w:rsidR="00197A2E" w:rsidRPr="00CC519F" w:rsidRDefault="00197A2E" w:rsidP="001B6A55">
            <w:pPr>
              <w:rPr>
                <w:rFonts w:cs="Arial"/>
                <w:szCs w:val="20"/>
              </w:rPr>
            </w:pPr>
            <w:r>
              <w:rPr>
                <w:rFonts w:cs="Arial"/>
                <w:szCs w:val="20"/>
              </w:rPr>
              <w:t>l</w:t>
            </w:r>
            <w:r w:rsidRPr="00CC519F">
              <w:rPr>
                <w:rFonts w:cs="Arial"/>
                <w:szCs w:val="20"/>
              </w:rPr>
              <w:t>anguageLocationId</w:t>
            </w:r>
          </w:p>
        </w:tc>
        <w:tc>
          <w:tcPr>
            <w:tcW w:w="1260" w:type="dxa"/>
            <w:vAlign w:val="center"/>
          </w:tcPr>
          <w:p w14:paraId="2A26FC4E"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AA0445"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79728CED" w14:textId="77777777" w:rsidR="00197A2E" w:rsidRPr="00CC519F" w:rsidRDefault="00197A2E" w:rsidP="001B6A55">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700" w:type="dxa"/>
            <w:vAlign w:val="center"/>
          </w:tcPr>
          <w:p w14:paraId="3A955357" w14:textId="77777777" w:rsidR="00197A2E" w:rsidRPr="00CC519F" w:rsidRDefault="00197A2E" w:rsidP="001B6A55">
            <w:pPr>
              <w:rPr>
                <w:rFonts w:cs="Arial"/>
                <w:szCs w:val="20"/>
              </w:rPr>
            </w:pPr>
            <w:r w:rsidRPr="00CC519F">
              <w:rPr>
                <w:rFonts w:cs="Arial"/>
                <w:szCs w:val="20"/>
              </w:rPr>
              <w:t>Language code of the content that is played</w:t>
            </w:r>
          </w:p>
        </w:tc>
      </w:tr>
      <w:tr w:rsidR="00197A2E" w14:paraId="7855CEE8" w14:textId="77777777" w:rsidTr="00D55576">
        <w:tc>
          <w:tcPr>
            <w:tcW w:w="558" w:type="dxa"/>
          </w:tcPr>
          <w:p w14:paraId="721932FC" w14:textId="77777777" w:rsidR="00197A2E" w:rsidRDefault="00197A2E" w:rsidP="001B6A55">
            <w:r>
              <w:t>17</w:t>
            </w:r>
          </w:p>
        </w:tc>
        <w:tc>
          <w:tcPr>
            <w:tcW w:w="2250" w:type="dxa"/>
            <w:vAlign w:val="center"/>
          </w:tcPr>
          <w:p w14:paraId="4BC5E5CE"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20DFE36" w14:textId="77777777" w:rsidR="00197A2E" w:rsidRPr="00CC519F" w:rsidRDefault="00197A2E" w:rsidP="001B6A55">
            <w:pPr>
              <w:rPr>
                <w:rFonts w:cs="Arial"/>
                <w:szCs w:val="20"/>
              </w:rPr>
            </w:pPr>
            <w:r>
              <w:rPr>
                <w:rFonts w:cs="Arial"/>
                <w:szCs w:val="20"/>
              </w:rPr>
              <w:lastRenderedPageBreak/>
              <w:t>c</w:t>
            </w:r>
            <w:r w:rsidRPr="00CC519F">
              <w:rPr>
                <w:rFonts w:cs="Arial"/>
                <w:szCs w:val="20"/>
              </w:rPr>
              <w:t>ontentFile</w:t>
            </w:r>
          </w:p>
        </w:tc>
        <w:tc>
          <w:tcPr>
            <w:tcW w:w="1260" w:type="dxa"/>
            <w:vAlign w:val="center"/>
          </w:tcPr>
          <w:p w14:paraId="6DDE0015" w14:textId="77777777" w:rsidR="00197A2E" w:rsidRPr="00CC519F" w:rsidRDefault="00197A2E" w:rsidP="001B6A55">
            <w:pPr>
              <w:rPr>
                <w:rFonts w:cs="Arial"/>
                <w:szCs w:val="20"/>
              </w:rPr>
            </w:pPr>
            <w:r w:rsidRPr="00CC519F">
              <w:rPr>
                <w:rFonts w:cs="Arial"/>
                <w:szCs w:val="20"/>
              </w:rPr>
              <w:lastRenderedPageBreak/>
              <w:t>Yes</w:t>
            </w:r>
          </w:p>
        </w:tc>
        <w:tc>
          <w:tcPr>
            <w:tcW w:w="1440" w:type="dxa"/>
            <w:vAlign w:val="center"/>
          </w:tcPr>
          <w:p w14:paraId="78B614BF"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7C46E289" w14:textId="77777777" w:rsidR="00197A2E" w:rsidRDefault="00197A2E" w:rsidP="001B6A55">
            <w:pPr>
              <w:rPr>
                <w:rFonts w:cs="Arial"/>
                <w:szCs w:val="20"/>
              </w:rPr>
            </w:pPr>
          </w:p>
        </w:tc>
        <w:tc>
          <w:tcPr>
            <w:tcW w:w="2700" w:type="dxa"/>
            <w:vAlign w:val="center"/>
          </w:tcPr>
          <w:p w14:paraId="466DAB6A" w14:textId="77777777" w:rsidR="00197A2E" w:rsidRPr="00CC519F" w:rsidRDefault="00197A2E" w:rsidP="001B6A55">
            <w:pPr>
              <w:rPr>
                <w:rFonts w:cs="Arial"/>
                <w:szCs w:val="20"/>
              </w:rPr>
            </w:pPr>
            <w:r w:rsidRPr="00CC519F">
              <w:rPr>
                <w:rFonts w:cs="Arial"/>
                <w:szCs w:val="20"/>
              </w:rPr>
              <w:t xml:space="preserve">Contentfile played (of the </w:t>
            </w:r>
            <w:r w:rsidRPr="00CC519F">
              <w:rPr>
                <w:rFonts w:cs="Arial"/>
                <w:szCs w:val="20"/>
              </w:rPr>
              <w:lastRenderedPageBreak/>
              <w:t>kilkari service)</w:t>
            </w:r>
          </w:p>
        </w:tc>
      </w:tr>
      <w:tr w:rsidR="00197A2E" w14:paraId="49D0CCF5" w14:textId="77777777" w:rsidTr="00D55576">
        <w:tc>
          <w:tcPr>
            <w:tcW w:w="558" w:type="dxa"/>
          </w:tcPr>
          <w:p w14:paraId="0EEF8C7A" w14:textId="77777777" w:rsidR="00197A2E" w:rsidRDefault="00197A2E" w:rsidP="001B6A55">
            <w:r>
              <w:lastRenderedPageBreak/>
              <w:t>18</w:t>
            </w:r>
          </w:p>
        </w:tc>
        <w:tc>
          <w:tcPr>
            <w:tcW w:w="2250" w:type="dxa"/>
            <w:vAlign w:val="center"/>
          </w:tcPr>
          <w:p w14:paraId="16ECD0E8"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170AAF" w14:textId="77777777" w:rsidR="00197A2E" w:rsidRPr="00CC519F" w:rsidRDefault="00197A2E" w:rsidP="001B6A55">
            <w:pPr>
              <w:rPr>
                <w:rFonts w:cs="Arial"/>
                <w:szCs w:val="20"/>
              </w:rPr>
            </w:pPr>
            <w:r>
              <w:rPr>
                <w:rFonts w:cs="Arial"/>
                <w:szCs w:val="20"/>
              </w:rPr>
              <w:t>m</w:t>
            </w:r>
            <w:r w:rsidRPr="00CC519F">
              <w:rPr>
                <w:rFonts w:cs="Arial"/>
                <w:szCs w:val="20"/>
              </w:rPr>
              <w:t>sgPlayStartTime</w:t>
            </w:r>
          </w:p>
        </w:tc>
        <w:tc>
          <w:tcPr>
            <w:tcW w:w="1260" w:type="dxa"/>
            <w:vAlign w:val="center"/>
          </w:tcPr>
          <w:p w14:paraId="0D018A1C"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F1BFFEF" w14:textId="77777777" w:rsidR="00197A2E" w:rsidRPr="00CC519F" w:rsidRDefault="00197A2E" w:rsidP="001B6A55">
            <w:pPr>
              <w:rPr>
                <w:rFonts w:cs="Arial"/>
                <w:szCs w:val="20"/>
              </w:rPr>
            </w:pPr>
            <w:r>
              <w:rPr>
                <w:rFonts w:cs="Arial"/>
                <w:szCs w:val="20"/>
              </w:rPr>
              <w:t>Integer</w:t>
            </w:r>
          </w:p>
        </w:tc>
        <w:tc>
          <w:tcPr>
            <w:tcW w:w="990" w:type="dxa"/>
            <w:vAlign w:val="center"/>
          </w:tcPr>
          <w:p w14:paraId="40362A4C" w14:textId="77777777" w:rsidR="00197A2E" w:rsidRDefault="00197A2E" w:rsidP="001B6A55">
            <w:pPr>
              <w:rPr>
                <w:rFonts w:cs="Arial"/>
                <w:szCs w:val="20"/>
              </w:rPr>
            </w:pPr>
          </w:p>
        </w:tc>
        <w:tc>
          <w:tcPr>
            <w:tcW w:w="2700" w:type="dxa"/>
            <w:vAlign w:val="center"/>
          </w:tcPr>
          <w:p w14:paraId="79018178" w14:textId="77777777" w:rsidR="00197A2E" w:rsidRPr="00CC519F" w:rsidRDefault="00197A2E" w:rsidP="007F2F9D">
            <w:pPr>
              <w:rPr>
                <w:rFonts w:cs="Arial"/>
                <w:szCs w:val="20"/>
              </w:rPr>
            </w:pPr>
            <w:r w:rsidRPr="00CC519F">
              <w:rPr>
                <w:rFonts w:cs="Arial"/>
                <w:szCs w:val="20"/>
              </w:rPr>
              <w:t>Time</w:t>
            </w:r>
            <w:r>
              <w:rPr>
                <w:rFonts w:cs="Arial"/>
                <w:szCs w:val="20"/>
              </w:rPr>
              <w:t xml:space="preserve"> </w:t>
            </w:r>
            <w:r w:rsidR="007F2F9D">
              <w:rPr>
                <w:rFonts w:cs="Arial"/>
                <w:szCs w:val="20"/>
              </w:rPr>
              <w:t>when the play message started, as timestamp in epoch format</w:t>
            </w:r>
          </w:p>
        </w:tc>
      </w:tr>
      <w:tr w:rsidR="00197A2E" w14:paraId="543B7F7A" w14:textId="77777777" w:rsidTr="00D55576">
        <w:tc>
          <w:tcPr>
            <w:tcW w:w="558" w:type="dxa"/>
          </w:tcPr>
          <w:p w14:paraId="6A53B04A" w14:textId="77777777" w:rsidR="00197A2E" w:rsidRDefault="00197A2E" w:rsidP="001B6A55">
            <w:r>
              <w:t>19</w:t>
            </w:r>
          </w:p>
        </w:tc>
        <w:tc>
          <w:tcPr>
            <w:tcW w:w="2250" w:type="dxa"/>
            <w:vAlign w:val="center"/>
          </w:tcPr>
          <w:p w14:paraId="279EE632"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5F1C171" w14:textId="77777777" w:rsidR="00197A2E" w:rsidRPr="00CC519F" w:rsidRDefault="00197A2E" w:rsidP="001B6A55">
            <w:pPr>
              <w:rPr>
                <w:rFonts w:cs="Arial"/>
                <w:szCs w:val="20"/>
              </w:rPr>
            </w:pPr>
            <w:r>
              <w:rPr>
                <w:rFonts w:cs="Arial"/>
                <w:szCs w:val="20"/>
              </w:rPr>
              <w:t>m</w:t>
            </w:r>
            <w:r w:rsidRPr="00CC519F">
              <w:rPr>
                <w:rFonts w:cs="Arial"/>
                <w:szCs w:val="20"/>
              </w:rPr>
              <w:t>sgPlayEndTime</w:t>
            </w:r>
          </w:p>
        </w:tc>
        <w:tc>
          <w:tcPr>
            <w:tcW w:w="1260" w:type="dxa"/>
            <w:vAlign w:val="center"/>
          </w:tcPr>
          <w:p w14:paraId="7696C525"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11160605" w14:textId="77777777" w:rsidR="00197A2E" w:rsidRDefault="00197A2E" w:rsidP="001B6A55">
            <w:pPr>
              <w:rPr>
                <w:rFonts w:cs="Arial"/>
                <w:szCs w:val="20"/>
              </w:rPr>
            </w:pPr>
            <w:r>
              <w:rPr>
                <w:rFonts w:cs="Arial"/>
                <w:szCs w:val="20"/>
              </w:rPr>
              <w:t>Integer</w:t>
            </w:r>
          </w:p>
        </w:tc>
        <w:tc>
          <w:tcPr>
            <w:tcW w:w="990" w:type="dxa"/>
            <w:vAlign w:val="center"/>
          </w:tcPr>
          <w:p w14:paraId="14F19EBF" w14:textId="77777777" w:rsidR="00197A2E" w:rsidRDefault="00197A2E" w:rsidP="001B6A55">
            <w:pPr>
              <w:rPr>
                <w:rFonts w:cs="Arial"/>
                <w:szCs w:val="20"/>
              </w:rPr>
            </w:pPr>
          </w:p>
        </w:tc>
        <w:tc>
          <w:tcPr>
            <w:tcW w:w="2700" w:type="dxa"/>
            <w:vAlign w:val="center"/>
          </w:tcPr>
          <w:p w14:paraId="1463D051" w14:textId="77777777" w:rsidR="00197A2E" w:rsidRPr="00CC519F" w:rsidRDefault="007F2F9D" w:rsidP="003D45DF">
            <w:pPr>
              <w:rPr>
                <w:rFonts w:cs="Arial"/>
                <w:szCs w:val="20"/>
              </w:rPr>
            </w:pPr>
            <w:r>
              <w:rPr>
                <w:rFonts w:cs="Arial"/>
                <w:szCs w:val="20"/>
              </w:rPr>
              <w:t xml:space="preserve">Time </w:t>
            </w:r>
            <w:r w:rsidR="003D45DF">
              <w:rPr>
                <w:rFonts w:cs="Arial"/>
                <w:szCs w:val="20"/>
              </w:rPr>
              <w:t>at</w:t>
            </w:r>
            <w:r w:rsidR="00197A2E" w:rsidRPr="00CC519F">
              <w:rPr>
                <w:rFonts w:cs="Arial"/>
                <w:szCs w:val="20"/>
              </w:rPr>
              <w:t xml:space="preserve"> the </w:t>
            </w:r>
            <w:r w:rsidR="003D45DF">
              <w:rPr>
                <w:rFonts w:cs="Arial"/>
                <w:szCs w:val="20"/>
              </w:rPr>
              <w:t>end of message play</w:t>
            </w:r>
            <w:r>
              <w:rPr>
                <w:rFonts w:cs="Arial"/>
                <w:szCs w:val="20"/>
              </w:rPr>
              <w:t>, as timestamp in epoch format</w:t>
            </w:r>
          </w:p>
        </w:tc>
      </w:tr>
      <w:tr w:rsidR="00197A2E" w14:paraId="7C8ED163" w14:textId="77777777" w:rsidTr="00D55576">
        <w:tc>
          <w:tcPr>
            <w:tcW w:w="558" w:type="dxa"/>
          </w:tcPr>
          <w:p w14:paraId="0996532D" w14:textId="77777777" w:rsidR="00197A2E" w:rsidRDefault="00197A2E" w:rsidP="001B6A55">
            <w:r>
              <w:t>20</w:t>
            </w:r>
          </w:p>
        </w:tc>
        <w:tc>
          <w:tcPr>
            <w:tcW w:w="2250" w:type="dxa"/>
            <w:vAlign w:val="center"/>
          </w:tcPr>
          <w:p w14:paraId="67018F61"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41E6789F" w14:textId="77777777" w:rsidR="00197A2E" w:rsidRPr="00CC519F" w:rsidRDefault="00197A2E" w:rsidP="001B6A55">
            <w:pPr>
              <w:rPr>
                <w:rFonts w:cs="Arial"/>
                <w:szCs w:val="20"/>
              </w:rPr>
            </w:pPr>
            <w:r>
              <w:rPr>
                <w:rFonts w:cs="Arial"/>
                <w:szCs w:val="20"/>
              </w:rPr>
              <w:t>c</w:t>
            </w:r>
            <w:r w:rsidRPr="00CC519F">
              <w:rPr>
                <w:rFonts w:cs="Arial"/>
                <w:szCs w:val="20"/>
              </w:rPr>
              <w:t>ircleId</w:t>
            </w:r>
          </w:p>
        </w:tc>
        <w:tc>
          <w:tcPr>
            <w:tcW w:w="1260" w:type="dxa"/>
            <w:vAlign w:val="center"/>
          </w:tcPr>
          <w:p w14:paraId="41AE3352"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52F3962C" w14:textId="77777777" w:rsidR="00197A2E" w:rsidRDefault="00197A2E" w:rsidP="001B6A55">
            <w:pPr>
              <w:rPr>
                <w:rFonts w:cs="Arial"/>
                <w:szCs w:val="20"/>
              </w:rPr>
            </w:pPr>
            <w:r w:rsidRPr="00CC519F">
              <w:rPr>
                <w:rFonts w:cs="Arial"/>
                <w:szCs w:val="20"/>
              </w:rPr>
              <w:t>String</w:t>
            </w:r>
          </w:p>
        </w:tc>
        <w:tc>
          <w:tcPr>
            <w:tcW w:w="990" w:type="dxa"/>
            <w:vAlign w:val="center"/>
          </w:tcPr>
          <w:p w14:paraId="65D4F777"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700" w:type="dxa"/>
            <w:vAlign w:val="center"/>
          </w:tcPr>
          <w:p w14:paraId="36267622" w14:textId="77777777" w:rsidR="00197A2E" w:rsidRPr="00CC519F" w:rsidRDefault="00B96226" w:rsidP="001B6A55">
            <w:pPr>
              <w:rPr>
                <w:rFonts w:cs="Arial"/>
                <w:szCs w:val="20"/>
              </w:rPr>
            </w:pPr>
            <w:r>
              <w:rPr>
                <w:rFonts w:cs="Arial"/>
                <w:szCs w:val="20"/>
              </w:rPr>
              <w:t>Circle of the called number</w:t>
            </w:r>
          </w:p>
        </w:tc>
      </w:tr>
      <w:tr w:rsidR="00197A2E" w14:paraId="12D23885" w14:textId="77777777" w:rsidTr="00D55576">
        <w:tc>
          <w:tcPr>
            <w:tcW w:w="558" w:type="dxa"/>
          </w:tcPr>
          <w:p w14:paraId="0E03B768" w14:textId="77777777" w:rsidR="00197A2E" w:rsidRDefault="00197A2E" w:rsidP="001B6A55">
            <w:r>
              <w:t>21</w:t>
            </w:r>
          </w:p>
        </w:tc>
        <w:tc>
          <w:tcPr>
            <w:tcW w:w="2250" w:type="dxa"/>
            <w:vAlign w:val="center"/>
          </w:tcPr>
          <w:p w14:paraId="3F9FCEBF"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70CB578A" w14:textId="77777777" w:rsidR="00197A2E" w:rsidRPr="00CC519F" w:rsidRDefault="00197A2E" w:rsidP="001B6A55">
            <w:pPr>
              <w:rPr>
                <w:rFonts w:cs="Arial"/>
                <w:szCs w:val="20"/>
              </w:rPr>
            </w:pPr>
            <w:r>
              <w:rPr>
                <w:rFonts w:cs="Arial"/>
                <w:szCs w:val="20"/>
              </w:rPr>
              <w:t>o</w:t>
            </w:r>
            <w:r w:rsidRPr="00CC519F">
              <w:rPr>
                <w:rFonts w:cs="Arial"/>
                <w:szCs w:val="20"/>
              </w:rPr>
              <w:t>peratorId</w:t>
            </w:r>
          </w:p>
        </w:tc>
        <w:tc>
          <w:tcPr>
            <w:tcW w:w="1260" w:type="dxa"/>
            <w:vAlign w:val="center"/>
          </w:tcPr>
          <w:p w14:paraId="43EA4763"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0DC17D5B"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52F2BE1C" w14:textId="77777777" w:rsidR="00197A2E" w:rsidRDefault="00197A2E" w:rsidP="001B6A55">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700" w:type="dxa"/>
            <w:vAlign w:val="center"/>
          </w:tcPr>
          <w:p w14:paraId="45741EE6" w14:textId="77777777" w:rsidR="00197A2E" w:rsidRPr="00CC519F" w:rsidRDefault="00B96226" w:rsidP="001B6A55">
            <w:pPr>
              <w:rPr>
                <w:rFonts w:cs="Arial"/>
                <w:szCs w:val="20"/>
              </w:rPr>
            </w:pPr>
            <w:r>
              <w:rPr>
                <w:rFonts w:cs="Arial"/>
                <w:szCs w:val="20"/>
              </w:rPr>
              <w:t>Operator of the called number</w:t>
            </w:r>
          </w:p>
        </w:tc>
      </w:tr>
      <w:tr w:rsidR="00197A2E" w14:paraId="026B195C" w14:textId="77777777" w:rsidTr="00D55576">
        <w:tc>
          <w:tcPr>
            <w:tcW w:w="558" w:type="dxa"/>
          </w:tcPr>
          <w:p w14:paraId="25CF0D6D" w14:textId="77777777" w:rsidR="00197A2E" w:rsidRDefault="00197A2E" w:rsidP="001B6A55">
            <w:r>
              <w:t>22</w:t>
            </w:r>
          </w:p>
        </w:tc>
        <w:tc>
          <w:tcPr>
            <w:tcW w:w="2250" w:type="dxa"/>
            <w:vAlign w:val="center"/>
          </w:tcPr>
          <w:p w14:paraId="1342D08A"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0546EB9E" w14:textId="77777777" w:rsidR="00197A2E" w:rsidRPr="00CC519F" w:rsidRDefault="00197A2E" w:rsidP="001B6A55">
            <w:pPr>
              <w:rPr>
                <w:rFonts w:cs="Arial"/>
                <w:szCs w:val="20"/>
              </w:rPr>
            </w:pPr>
            <w:r>
              <w:rPr>
                <w:rFonts w:cs="Arial"/>
                <w:szCs w:val="20"/>
              </w:rPr>
              <w:t>p</w:t>
            </w:r>
            <w:r w:rsidRPr="00CC519F">
              <w:rPr>
                <w:rFonts w:cs="Arial"/>
                <w:szCs w:val="20"/>
              </w:rPr>
              <w:t>riority</w:t>
            </w:r>
          </w:p>
        </w:tc>
        <w:tc>
          <w:tcPr>
            <w:tcW w:w="1260" w:type="dxa"/>
            <w:vAlign w:val="center"/>
          </w:tcPr>
          <w:p w14:paraId="0CC9C9B1"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344B551B" w14:textId="77777777" w:rsidR="00197A2E" w:rsidRPr="00CC519F" w:rsidRDefault="00197A2E" w:rsidP="001B6A55">
            <w:pPr>
              <w:rPr>
                <w:rFonts w:cs="Arial"/>
                <w:szCs w:val="20"/>
              </w:rPr>
            </w:pPr>
            <w:r w:rsidRPr="00CC519F">
              <w:rPr>
                <w:rFonts w:cs="Arial"/>
                <w:szCs w:val="20"/>
              </w:rPr>
              <w:t>Integer</w:t>
            </w:r>
          </w:p>
        </w:tc>
        <w:tc>
          <w:tcPr>
            <w:tcW w:w="990" w:type="dxa"/>
            <w:vAlign w:val="center"/>
          </w:tcPr>
          <w:p w14:paraId="490CC36D" w14:textId="77777777" w:rsidR="00197A2E" w:rsidRDefault="00197A2E" w:rsidP="001B6A55">
            <w:pPr>
              <w:rPr>
                <w:rFonts w:cs="Arial"/>
                <w:szCs w:val="20"/>
              </w:rPr>
            </w:pPr>
          </w:p>
        </w:tc>
        <w:tc>
          <w:tcPr>
            <w:tcW w:w="2700" w:type="dxa"/>
            <w:vAlign w:val="center"/>
          </w:tcPr>
          <w:p w14:paraId="09B2058B"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0D8B49EA"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39F5420" w14:textId="77777777" w:rsidR="00197A2E" w:rsidRPr="00CC519F" w:rsidRDefault="00197A2E" w:rsidP="001B6A55">
            <w:pPr>
              <w:rPr>
                <w:rFonts w:cs="Arial"/>
                <w:szCs w:val="20"/>
              </w:rPr>
            </w:pPr>
          </w:p>
        </w:tc>
      </w:tr>
      <w:tr w:rsidR="00197A2E" w14:paraId="0E687E03" w14:textId="77777777" w:rsidTr="00D55576">
        <w:tc>
          <w:tcPr>
            <w:tcW w:w="558" w:type="dxa"/>
          </w:tcPr>
          <w:p w14:paraId="61B887B5" w14:textId="77777777" w:rsidR="00197A2E" w:rsidRDefault="00197A2E" w:rsidP="001B6A55">
            <w:r>
              <w:t>23</w:t>
            </w:r>
          </w:p>
        </w:tc>
        <w:tc>
          <w:tcPr>
            <w:tcW w:w="2250" w:type="dxa"/>
            <w:vAlign w:val="center"/>
          </w:tcPr>
          <w:p w14:paraId="7F3B07D0"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6A7BE56" w14:textId="77777777" w:rsidR="00197A2E" w:rsidRPr="00CC519F" w:rsidRDefault="00197A2E" w:rsidP="001B6A55">
            <w:pPr>
              <w:rPr>
                <w:rFonts w:cs="Arial"/>
                <w:szCs w:val="20"/>
              </w:rPr>
            </w:pPr>
            <w:r>
              <w:rPr>
                <w:rFonts w:cs="Arial"/>
                <w:szCs w:val="20"/>
              </w:rPr>
              <w:t>c</w:t>
            </w:r>
            <w:r w:rsidRPr="00CC519F">
              <w:rPr>
                <w:rFonts w:cs="Arial"/>
                <w:szCs w:val="20"/>
              </w:rPr>
              <w:t>allDisconnectReason</w:t>
            </w:r>
          </w:p>
        </w:tc>
        <w:tc>
          <w:tcPr>
            <w:tcW w:w="1260" w:type="dxa"/>
            <w:vAlign w:val="center"/>
          </w:tcPr>
          <w:p w14:paraId="3C3DA1D0"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237587B9"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6EE491E8" w14:textId="77777777" w:rsidR="00197A2E" w:rsidRDefault="00197A2E" w:rsidP="001B6A55">
            <w:pPr>
              <w:rPr>
                <w:rFonts w:cs="Arial"/>
                <w:szCs w:val="20"/>
              </w:rPr>
            </w:pPr>
            <w:r w:rsidRPr="00CC519F">
              <w:rPr>
                <w:rFonts w:cs="Arial"/>
                <w:szCs w:val="20"/>
              </w:rPr>
              <w:t xml:space="preserve">Refer </w:t>
            </w:r>
            <w:r w:rsidR="001639D2">
              <w:rPr>
                <w:rFonts w:cs="Arial"/>
                <w:szCs w:val="20"/>
              </w:rPr>
              <w:fldChar w:fldCharType="begin"/>
            </w:r>
            <w:r>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700" w:type="dxa"/>
            <w:vAlign w:val="center"/>
          </w:tcPr>
          <w:p w14:paraId="51BE58FB" w14:textId="77777777" w:rsidR="00197A2E" w:rsidRPr="00CC519F" w:rsidRDefault="00197A2E" w:rsidP="001B6A55">
            <w:pPr>
              <w:rPr>
                <w:rFonts w:cs="Arial"/>
                <w:szCs w:val="20"/>
              </w:rPr>
            </w:pPr>
            <w:r w:rsidRPr="00CC519F">
              <w:rPr>
                <w:rFonts w:cs="Arial"/>
                <w:szCs w:val="20"/>
              </w:rPr>
              <w:t>Refer table call</w:t>
            </w:r>
            <w:r>
              <w:rPr>
                <w:rFonts w:cs="Arial"/>
                <w:szCs w:val="20"/>
              </w:rPr>
              <w:t xml:space="preserve"> </w:t>
            </w:r>
            <w:r w:rsidRPr="00CC519F">
              <w:rPr>
                <w:rFonts w:cs="Arial"/>
                <w:szCs w:val="20"/>
              </w:rPr>
              <w:t>Disconnect</w:t>
            </w:r>
            <w:r>
              <w:rPr>
                <w:rFonts w:cs="Arial"/>
                <w:szCs w:val="20"/>
              </w:rPr>
              <w:t xml:space="preserve"> </w:t>
            </w:r>
            <w:r w:rsidRPr="00CC519F">
              <w:rPr>
                <w:rFonts w:cs="Arial"/>
                <w:szCs w:val="20"/>
              </w:rPr>
              <w:t>Reason</w:t>
            </w:r>
          </w:p>
        </w:tc>
      </w:tr>
      <w:tr w:rsidR="00197A2E" w14:paraId="77120EA2" w14:textId="77777777" w:rsidTr="00D55576">
        <w:tc>
          <w:tcPr>
            <w:tcW w:w="558" w:type="dxa"/>
          </w:tcPr>
          <w:p w14:paraId="59B6F0FC" w14:textId="77777777" w:rsidR="00197A2E" w:rsidRDefault="00197A2E" w:rsidP="001B6A55">
            <w:r>
              <w:t>24</w:t>
            </w:r>
          </w:p>
        </w:tc>
        <w:tc>
          <w:tcPr>
            <w:tcW w:w="2250" w:type="dxa"/>
            <w:vAlign w:val="center"/>
          </w:tcPr>
          <w:p w14:paraId="5A47E0B7" w14:textId="77777777" w:rsidR="00197A2E" w:rsidRDefault="00197A2E" w:rsidP="00197A2E">
            <w:pPr>
              <w:rPr>
                <w:rFonts w:cs="Arial"/>
                <w:szCs w:val="20"/>
              </w:rPr>
            </w:pPr>
            <w:r>
              <w:t>callRecord</w:t>
            </w:r>
            <w:r w:rsidRPr="00CC519F">
              <w:rPr>
                <w:rFonts w:cs="Arial"/>
                <w:szCs w:val="20"/>
              </w:rPr>
              <w:t xml:space="preserve"> </w:t>
            </w:r>
            <w:r>
              <w:rPr>
                <w:rFonts w:cs="Arial"/>
                <w:szCs w:val="20"/>
              </w:rPr>
              <w:t xml:space="preserve"> &gt;&gt;</w:t>
            </w:r>
          </w:p>
          <w:p w14:paraId="1284BF46" w14:textId="77777777" w:rsidR="00197A2E" w:rsidRPr="00CC519F" w:rsidRDefault="00197A2E" w:rsidP="001B6A55">
            <w:pPr>
              <w:rPr>
                <w:rFonts w:cs="Arial"/>
                <w:szCs w:val="20"/>
              </w:rPr>
            </w:pPr>
            <w:r>
              <w:rPr>
                <w:rFonts w:cs="Arial"/>
                <w:szCs w:val="20"/>
              </w:rPr>
              <w:t>w</w:t>
            </w:r>
            <w:r w:rsidRPr="00CC519F">
              <w:rPr>
                <w:rFonts w:cs="Arial"/>
                <w:szCs w:val="20"/>
              </w:rPr>
              <w:t>eekId</w:t>
            </w:r>
          </w:p>
        </w:tc>
        <w:tc>
          <w:tcPr>
            <w:tcW w:w="1260" w:type="dxa"/>
            <w:vAlign w:val="center"/>
          </w:tcPr>
          <w:p w14:paraId="09AA9E66" w14:textId="77777777" w:rsidR="00197A2E" w:rsidRPr="00CC519F" w:rsidRDefault="00197A2E" w:rsidP="001B6A55">
            <w:pPr>
              <w:rPr>
                <w:rFonts w:cs="Arial"/>
                <w:szCs w:val="20"/>
              </w:rPr>
            </w:pPr>
            <w:r w:rsidRPr="00CC519F">
              <w:rPr>
                <w:rFonts w:cs="Arial"/>
                <w:szCs w:val="20"/>
              </w:rPr>
              <w:t>Yes</w:t>
            </w:r>
          </w:p>
        </w:tc>
        <w:tc>
          <w:tcPr>
            <w:tcW w:w="1440" w:type="dxa"/>
            <w:vAlign w:val="center"/>
          </w:tcPr>
          <w:p w14:paraId="718B6AD8" w14:textId="77777777" w:rsidR="00197A2E" w:rsidRPr="00CC519F" w:rsidRDefault="00197A2E" w:rsidP="001B6A55">
            <w:pPr>
              <w:rPr>
                <w:rFonts w:cs="Arial"/>
                <w:szCs w:val="20"/>
              </w:rPr>
            </w:pPr>
            <w:r w:rsidRPr="00CC519F">
              <w:rPr>
                <w:rFonts w:cs="Arial"/>
                <w:szCs w:val="20"/>
              </w:rPr>
              <w:t>String</w:t>
            </w:r>
          </w:p>
        </w:tc>
        <w:tc>
          <w:tcPr>
            <w:tcW w:w="990" w:type="dxa"/>
            <w:vAlign w:val="center"/>
          </w:tcPr>
          <w:p w14:paraId="0C8EDEBA" w14:textId="77777777" w:rsidR="00197A2E" w:rsidRPr="00CC519F" w:rsidRDefault="00197A2E" w:rsidP="001B6A55">
            <w:pPr>
              <w:rPr>
                <w:rFonts w:cs="Arial"/>
                <w:szCs w:val="20"/>
              </w:rPr>
            </w:pPr>
          </w:p>
        </w:tc>
        <w:tc>
          <w:tcPr>
            <w:tcW w:w="2700" w:type="dxa"/>
            <w:vAlign w:val="center"/>
          </w:tcPr>
          <w:p w14:paraId="60033B98" w14:textId="77777777" w:rsidR="00197A2E" w:rsidRPr="00CC519F" w:rsidRDefault="00B96226" w:rsidP="001B6A55">
            <w:pPr>
              <w:rPr>
                <w:rFonts w:cs="Arial"/>
                <w:szCs w:val="20"/>
              </w:rPr>
            </w:pPr>
            <w:r>
              <w:rPr>
                <w:rFonts w:cs="Arial"/>
                <w:szCs w:val="20"/>
              </w:rPr>
              <w:t>Week id of the messaged delivered in OBD</w:t>
            </w:r>
          </w:p>
        </w:tc>
      </w:tr>
    </w:tbl>
    <w:p w14:paraId="0AC84395" w14:textId="77777777" w:rsidR="001C1483" w:rsidRDefault="001C1483" w:rsidP="001C1483">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1C1483" w14:paraId="29873E18" w14:textId="77777777" w:rsidTr="001B6A55">
        <w:tc>
          <w:tcPr>
            <w:tcW w:w="1489" w:type="dxa"/>
            <w:shd w:val="clear" w:color="auto" w:fill="D9D9D9" w:themeFill="background1" w:themeFillShade="D9"/>
          </w:tcPr>
          <w:p w14:paraId="3FD55FCE" w14:textId="77777777" w:rsidR="001C1483" w:rsidRDefault="001C1483" w:rsidP="001B6A55">
            <w:r>
              <w:t>Header Name</w:t>
            </w:r>
          </w:p>
        </w:tc>
        <w:tc>
          <w:tcPr>
            <w:tcW w:w="1813" w:type="dxa"/>
            <w:shd w:val="clear" w:color="auto" w:fill="D9D9D9" w:themeFill="background1" w:themeFillShade="D9"/>
          </w:tcPr>
          <w:p w14:paraId="77C92FE8" w14:textId="77777777" w:rsidR="001C1483" w:rsidRDefault="001C1483" w:rsidP="001B6A55">
            <w:r>
              <w:t>Header Value</w:t>
            </w:r>
          </w:p>
        </w:tc>
        <w:tc>
          <w:tcPr>
            <w:tcW w:w="1340" w:type="dxa"/>
            <w:shd w:val="clear" w:color="auto" w:fill="D9D9D9" w:themeFill="background1" w:themeFillShade="D9"/>
          </w:tcPr>
          <w:p w14:paraId="7C3FE1D2" w14:textId="77777777" w:rsidR="001C1483" w:rsidRDefault="001C1483" w:rsidP="001B6A55">
            <w:r>
              <w:t>Mandatory</w:t>
            </w:r>
          </w:p>
        </w:tc>
        <w:tc>
          <w:tcPr>
            <w:tcW w:w="4538" w:type="dxa"/>
            <w:shd w:val="clear" w:color="auto" w:fill="D9D9D9" w:themeFill="background1" w:themeFillShade="D9"/>
          </w:tcPr>
          <w:p w14:paraId="39C72FF3" w14:textId="77777777" w:rsidR="001C1483" w:rsidRDefault="001C1483" w:rsidP="001B6A55">
            <w:r>
              <w:t>Description</w:t>
            </w:r>
          </w:p>
        </w:tc>
      </w:tr>
      <w:tr w:rsidR="001C1483" w14:paraId="129A5908" w14:textId="77777777" w:rsidTr="001B6A55">
        <w:tc>
          <w:tcPr>
            <w:tcW w:w="1489" w:type="dxa"/>
          </w:tcPr>
          <w:p w14:paraId="4465D6C4" w14:textId="77777777" w:rsidR="001C1483" w:rsidRPr="0065474C" w:rsidRDefault="001C1483" w:rsidP="001B6A55">
            <w:r>
              <w:t>Content-Type</w:t>
            </w:r>
          </w:p>
        </w:tc>
        <w:tc>
          <w:tcPr>
            <w:tcW w:w="1813" w:type="dxa"/>
          </w:tcPr>
          <w:p w14:paraId="11ECF1F3" w14:textId="77777777" w:rsidR="001C1483" w:rsidRDefault="001C1483" w:rsidP="001B6A55">
            <w:r>
              <w:t>application/json</w:t>
            </w:r>
          </w:p>
        </w:tc>
        <w:tc>
          <w:tcPr>
            <w:tcW w:w="1340" w:type="dxa"/>
          </w:tcPr>
          <w:p w14:paraId="4A0ABB76" w14:textId="77777777" w:rsidR="001C1483" w:rsidRPr="0065474C" w:rsidRDefault="001C1483" w:rsidP="001B6A55">
            <w:r>
              <w:t>Yes</w:t>
            </w:r>
          </w:p>
        </w:tc>
        <w:tc>
          <w:tcPr>
            <w:tcW w:w="4538" w:type="dxa"/>
          </w:tcPr>
          <w:p w14:paraId="18C682F3" w14:textId="77777777" w:rsidR="001C1483" w:rsidRPr="00BA7AFF" w:rsidRDefault="001C1483" w:rsidP="001B6A55">
            <w:r>
              <w:t>It specifies the format of the content in the request</w:t>
            </w:r>
          </w:p>
        </w:tc>
      </w:tr>
      <w:tr w:rsidR="001C1483" w14:paraId="63AC3FF5" w14:textId="77777777" w:rsidTr="001B6A55">
        <w:tc>
          <w:tcPr>
            <w:tcW w:w="1489" w:type="dxa"/>
          </w:tcPr>
          <w:p w14:paraId="46563696" w14:textId="77777777" w:rsidR="001C1483" w:rsidRPr="0065474C" w:rsidRDefault="001C1483" w:rsidP="001B6A55">
            <w:r>
              <w:t>Accept</w:t>
            </w:r>
          </w:p>
        </w:tc>
        <w:tc>
          <w:tcPr>
            <w:tcW w:w="1813" w:type="dxa"/>
          </w:tcPr>
          <w:p w14:paraId="7478F88C" w14:textId="77777777" w:rsidR="001C1483" w:rsidRPr="0065474C" w:rsidRDefault="001C1483" w:rsidP="001B6A55">
            <w:r>
              <w:t>application/json</w:t>
            </w:r>
          </w:p>
        </w:tc>
        <w:tc>
          <w:tcPr>
            <w:tcW w:w="1340" w:type="dxa"/>
          </w:tcPr>
          <w:p w14:paraId="5FE40DD1" w14:textId="77777777" w:rsidR="001C1483" w:rsidRPr="0065474C" w:rsidRDefault="001C1483" w:rsidP="001B6A55">
            <w:r>
              <w:t>Yes</w:t>
            </w:r>
          </w:p>
        </w:tc>
        <w:tc>
          <w:tcPr>
            <w:tcW w:w="4538" w:type="dxa"/>
          </w:tcPr>
          <w:p w14:paraId="4AF2E79D" w14:textId="77777777" w:rsidR="001C1483" w:rsidRPr="00706077" w:rsidRDefault="001C1483" w:rsidP="001B6A55">
            <w:r>
              <w:t>It specifies the format of the content accepted by the API invoker.</w:t>
            </w:r>
          </w:p>
        </w:tc>
      </w:tr>
    </w:tbl>
    <w:p w14:paraId="621E969C" w14:textId="77777777" w:rsidR="001C1483" w:rsidRDefault="001C1483" w:rsidP="001C1483">
      <w:pPr>
        <w:pStyle w:val="Heading4"/>
        <w:tabs>
          <w:tab w:val="num" w:pos="810"/>
        </w:tabs>
        <w:jc w:val="both"/>
      </w:pPr>
      <w:r>
        <w:t xml:space="preserve">CallNotification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250"/>
        <w:gridCol w:w="1530"/>
        <w:gridCol w:w="1332"/>
        <w:gridCol w:w="2718"/>
      </w:tblGrid>
      <w:tr w:rsidR="001C1483" w:rsidRPr="00DE1B6A" w14:paraId="63C02001" w14:textId="77777777" w:rsidTr="001B6A55">
        <w:tc>
          <w:tcPr>
            <w:tcW w:w="1350" w:type="dxa"/>
            <w:shd w:val="clear" w:color="auto" w:fill="D9D9D9" w:themeFill="background1" w:themeFillShade="D9"/>
          </w:tcPr>
          <w:p w14:paraId="4A84BB22" w14:textId="77777777" w:rsidR="001C1483" w:rsidRPr="00DE1B6A" w:rsidRDefault="001C1483" w:rsidP="001B6A55">
            <w:r w:rsidRPr="00DE1B6A">
              <w:t>Response  Status</w:t>
            </w:r>
          </w:p>
        </w:tc>
        <w:tc>
          <w:tcPr>
            <w:tcW w:w="2250" w:type="dxa"/>
            <w:shd w:val="clear" w:color="auto" w:fill="D9D9D9" w:themeFill="background1" w:themeFillShade="D9"/>
          </w:tcPr>
          <w:p w14:paraId="610BE6BC" w14:textId="77777777" w:rsidR="001C1483" w:rsidRPr="00DE1B6A" w:rsidRDefault="001C1483" w:rsidP="001B6A55">
            <w:r w:rsidRPr="00DE1B6A">
              <w:t>Body</w:t>
            </w:r>
            <w:r>
              <w:t xml:space="preserve"> Example</w:t>
            </w:r>
          </w:p>
        </w:tc>
        <w:tc>
          <w:tcPr>
            <w:tcW w:w="1530" w:type="dxa"/>
            <w:shd w:val="clear" w:color="auto" w:fill="D9D9D9" w:themeFill="background1" w:themeFillShade="D9"/>
          </w:tcPr>
          <w:p w14:paraId="209F9CE8" w14:textId="77777777" w:rsidR="001C1483" w:rsidRPr="00DE1B6A" w:rsidRDefault="001C1483" w:rsidP="001B6A55">
            <w:r w:rsidRPr="00DE1B6A">
              <w:t>HTTP Status Code</w:t>
            </w:r>
          </w:p>
        </w:tc>
        <w:tc>
          <w:tcPr>
            <w:tcW w:w="1332" w:type="dxa"/>
            <w:shd w:val="clear" w:color="auto" w:fill="D9D9D9" w:themeFill="background1" w:themeFillShade="D9"/>
          </w:tcPr>
          <w:p w14:paraId="26532542" w14:textId="77777777" w:rsidR="001C1483" w:rsidRPr="00DE1B6A" w:rsidRDefault="001C1483" w:rsidP="001B6A55">
            <w:r w:rsidRPr="00DE1B6A">
              <w:t>Content Type</w:t>
            </w:r>
          </w:p>
        </w:tc>
        <w:tc>
          <w:tcPr>
            <w:tcW w:w="2718" w:type="dxa"/>
            <w:shd w:val="clear" w:color="auto" w:fill="D9D9D9" w:themeFill="background1" w:themeFillShade="D9"/>
          </w:tcPr>
          <w:p w14:paraId="5EC9188F" w14:textId="77777777" w:rsidR="001C1483" w:rsidRPr="00DE1B6A" w:rsidRDefault="001C1483" w:rsidP="001B6A55">
            <w:r w:rsidRPr="00DE1B6A">
              <w:t>Description</w:t>
            </w:r>
          </w:p>
        </w:tc>
      </w:tr>
      <w:tr w:rsidR="001C1483" w14:paraId="5EC0B92B" w14:textId="77777777" w:rsidTr="001B6A55">
        <w:trPr>
          <w:trHeight w:val="346"/>
        </w:trPr>
        <w:tc>
          <w:tcPr>
            <w:tcW w:w="1350" w:type="dxa"/>
          </w:tcPr>
          <w:p w14:paraId="5C98C271" w14:textId="77777777" w:rsidR="001C1483" w:rsidRPr="00031093" w:rsidRDefault="001C1483" w:rsidP="001B6A55">
            <w:r w:rsidRPr="00031093">
              <w:t>Successful</w:t>
            </w:r>
          </w:p>
        </w:tc>
        <w:tc>
          <w:tcPr>
            <w:tcW w:w="2250" w:type="dxa"/>
          </w:tcPr>
          <w:p w14:paraId="6B686175" w14:textId="77777777" w:rsidR="001C1483" w:rsidRPr="00031093" w:rsidRDefault="001C1483" w:rsidP="001B6A55"/>
        </w:tc>
        <w:tc>
          <w:tcPr>
            <w:tcW w:w="1530" w:type="dxa"/>
          </w:tcPr>
          <w:p w14:paraId="1E6FC1BD" w14:textId="77777777" w:rsidR="001C1483" w:rsidRPr="00031093" w:rsidRDefault="001C1483" w:rsidP="001B6A55">
            <w:r w:rsidRPr="00031093">
              <w:t>200</w:t>
            </w:r>
          </w:p>
        </w:tc>
        <w:tc>
          <w:tcPr>
            <w:tcW w:w="1332" w:type="dxa"/>
          </w:tcPr>
          <w:p w14:paraId="4068296E" w14:textId="77777777" w:rsidR="001C1483" w:rsidRPr="00031093" w:rsidRDefault="001C1483" w:rsidP="001B6A55">
            <w:r w:rsidRPr="00031093">
              <w:t>Application/json</w:t>
            </w:r>
          </w:p>
        </w:tc>
        <w:tc>
          <w:tcPr>
            <w:tcW w:w="2718" w:type="dxa"/>
          </w:tcPr>
          <w:p w14:paraId="770A3C85" w14:textId="77777777" w:rsidR="001C1483" w:rsidRPr="00031093" w:rsidRDefault="001C1483" w:rsidP="001B6A55"/>
        </w:tc>
      </w:tr>
      <w:tr w:rsidR="001C1483" w14:paraId="05999399" w14:textId="77777777" w:rsidTr="001B6A55">
        <w:tc>
          <w:tcPr>
            <w:tcW w:w="1350" w:type="dxa"/>
            <w:vMerge w:val="restart"/>
          </w:tcPr>
          <w:p w14:paraId="228C9465" w14:textId="77777777" w:rsidR="001C1483" w:rsidRPr="00031093" w:rsidRDefault="001C1483" w:rsidP="001B6A55">
            <w:r w:rsidRPr="00031093">
              <w:t>Failure</w:t>
            </w:r>
          </w:p>
        </w:tc>
        <w:tc>
          <w:tcPr>
            <w:tcW w:w="2250" w:type="dxa"/>
            <w:vMerge w:val="restart"/>
            <w:shd w:val="clear" w:color="auto" w:fill="auto"/>
          </w:tcPr>
          <w:p w14:paraId="06259E24" w14:textId="77777777" w:rsidR="001C1483" w:rsidRDefault="001C1483" w:rsidP="001B6A55">
            <w:r w:rsidRPr="00031093">
              <w:t>{</w:t>
            </w:r>
          </w:p>
          <w:p w14:paraId="6C308E70" w14:textId="77777777" w:rsidR="001C1483" w:rsidRPr="00031093" w:rsidRDefault="001C1483" w:rsidP="001B6A55">
            <w:r>
              <w:rPr>
                <w:rFonts w:eastAsia="Arial" w:cs="Arial"/>
              </w:rPr>
              <w:t xml:space="preserve"> </w:t>
            </w:r>
            <w:r w:rsidR="003F5A2D">
              <w:rPr>
                <w:rFonts w:eastAsia="Arial" w:cs="Arial"/>
              </w:rPr>
              <w:t>"</w:t>
            </w:r>
            <w:r>
              <w:rPr>
                <w:b/>
              </w:rPr>
              <w:t>failureReason</w:t>
            </w:r>
            <w:r w:rsidR="003F5A2D">
              <w:t>"</w:t>
            </w:r>
            <w:r w:rsidRPr="00031093">
              <w:t xml:space="preserve"> : </w:t>
            </w:r>
            <w:r w:rsidR="003F5A2D">
              <w:t>"</w:t>
            </w:r>
            <w:r w:rsidRPr="00031093">
              <w:t>&lt;Description     of the failure reason&gt;</w:t>
            </w:r>
            <w:r w:rsidR="003F5A2D">
              <w:t>"</w:t>
            </w:r>
          </w:p>
          <w:p w14:paraId="1DD543D8" w14:textId="77777777" w:rsidR="001C1483" w:rsidRPr="008749ED" w:rsidRDefault="001C1483" w:rsidP="001B6A55">
            <w:pPr>
              <w:rPr>
                <w:highlight w:val="lightGray"/>
              </w:rPr>
            </w:pPr>
            <w:r w:rsidRPr="00031093">
              <w:t>}</w:t>
            </w:r>
          </w:p>
        </w:tc>
        <w:tc>
          <w:tcPr>
            <w:tcW w:w="1530" w:type="dxa"/>
          </w:tcPr>
          <w:p w14:paraId="19987157" w14:textId="77777777" w:rsidR="001C1483" w:rsidRPr="00031093" w:rsidRDefault="001C1483" w:rsidP="001B6A55">
            <w:pPr>
              <w:rPr>
                <w:szCs w:val="20"/>
              </w:rPr>
            </w:pPr>
            <w:r>
              <w:rPr>
                <w:szCs w:val="20"/>
              </w:rPr>
              <w:t>400</w:t>
            </w:r>
          </w:p>
          <w:p w14:paraId="0840CF1B" w14:textId="77777777" w:rsidR="001C1483" w:rsidRPr="00031093" w:rsidRDefault="001C1483" w:rsidP="001B6A55">
            <w:pPr>
              <w:rPr>
                <w:szCs w:val="20"/>
              </w:rPr>
            </w:pPr>
          </w:p>
        </w:tc>
        <w:tc>
          <w:tcPr>
            <w:tcW w:w="1332" w:type="dxa"/>
          </w:tcPr>
          <w:p w14:paraId="3955F0A3" w14:textId="77777777" w:rsidR="001C1483" w:rsidRPr="00031093" w:rsidRDefault="001C1483" w:rsidP="001B6A55">
            <w:pPr>
              <w:rPr>
                <w:szCs w:val="20"/>
              </w:rPr>
            </w:pPr>
            <w:r w:rsidRPr="0076019E">
              <w:rPr>
                <w:szCs w:val="20"/>
              </w:rPr>
              <w:t>Application/json</w:t>
            </w:r>
          </w:p>
        </w:tc>
        <w:tc>
          <w:tcPr>
            <w:tcW w:w="2718" w:type="dxa"/>
          </w:tcPr>
          <w:p w14:paraId="30FD6F0A" w14:textId="77777777" w:rsidR="001C1483" w:rsidRPr="00031093" w:rsidRDefault="001C1483" w:rsidP="001B6A55">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1C1483" w14:paraId="07913F3C" w14:textId="77777777" w:rsidTr="001B6A55">
        <w:tc>
          <w:tcPr>
            <w:tcW w:w="1350" w:type="dxa"/>
            <w:vMerge/>
          </w:tcPr>
          <w:p w14:paraId="6FC01A90" w14:textId="77777777" w:rsidR="001C1483" w:rsidRPr="00031093" w:rsidRDefault="001C1483" w:rsidP="001B6A55"/>
        </w:tc>
        <w:tc>
          <w:tcPr>
            <w:tcW w:w="2250" w:type="dxa"/>
            <w:vMerge/>
            <w:shd w:val="clear" w:color="auto" w:fill="auto"/>
          </w:tcPr>
          <w:p w14:paraId="37C7F92E" w14:textId="77777777" w:rsidR="001C1483" w:rsidRPr="00031093" w:rsidRDefault="001C1483" w:rsidP="001B6A55"/>
        </w:tc>
        <w:tc>
          <w:tcPr>
            <w:tcW w:w="1530" w:type="dxa"/>
          </w:tcPr>
          <w:p w14:paraId="0DAF1EB9" w14:textId="77777777" w:rsidR="001C1483" w:rsidRDefault="001C1483" w:rsidP="001B6A55">
            <w:pPr>
              <w:rPr>
                <w:szCs w:val="20"/>
              </w:rPr>
            </w:pPr>
            <w:r>
              <w:rPr>
                <w:szCs w:val="20"/>
              </w:rPr>
              <w:t>400</w:t>
            </w:r>
          </w:p>
        </w:tc>
        <w:tc>
          <w:tcPr>
            <w:tcW w:w="1332" w:type="dxa"/>
          </w:tcPr>
          <w:p w14:paraId="123A5DDA" w14:textId="77777777" w:rsidR="001C1483" w:rsidRPr="0076019E" w:rsidRDefault="001C1483" w:rsidP="001B6A55">
            <w:pPr>
              <w:rPr>
                <w:szCs w:val="20"/>
              </w:rPr>
            </w:pPr>
            <w:r>
              <w:rPr>
                <w:szCs w:val="20"/>
              </w:rPr>
              <w:t>Application/json</w:t>
            </w:r>
          </w:p>
        </w:tc>
        <w:tc>
          <w:tcPr>
            <w:tcW w:w="2718" w:type="dxa"/>
          </w:tcPr>
          <w:p w14:paraId="642F21FA" w14:textId="77777777" w:rsidR="001C1483" w:rsidRDefault="001C1483" w:rsidP="001B6A55">
            <w:pPr>
              <w:rPr>
                <w:szCs w:val="20"/>
              </w:rPr>
            </w:pPr>
            <w:r>
              <w:rPr>
                <w:szCs w:val="20"/>
              </w:rPr>
              <w:t>In case mandatory parameter is missing</w:t>
            </w:r>
          </w:p>
          <w:p w14:paraId="7F374CFB" w14:textId="77777777" w:rsidR="001C1483" w:rsidRPr="00031093" w:rsidRDefault="003F5A2D" w:rsidP="00A9180B">
            <w:pPr>
              <w:rPr>
                <w:szCs w:val="20"/>
              </w:rPr>
            </w:pPr>
            <w:r>
              <w:rPr>
                <w:szCs w:val="20"/>
              </w:rPr>
              <w:t>"</w:t>
            </w:r>
            <w:r w:rsidR="00A9180B">
              <w:rPr>
                <w:szCs w:val="20"/>
              </w:rPr>
              <w:t>&lt;</w:t>
            </w:r>
            <w:r w:rsidR="001C1483">
              <w:rPr>
                <w:szCs w:val="20"/>
              </w:rPr>
              <w:t>Parameter Name: Not Present&gt;</w:t>
            </w:r>
            <w:r>
              <w:rPr>
                <w:szCs w:val="20"/>
              </w:rPr>
              <w:t>"</w:t>
            </w:r>
            <w:r w:rsidR="001C1483">
              <w:rPr>
                <w:szCs w:val="20"/>
              </w:rPr>
              <w:t xml:space="preserve"> shall be returned in failure reason</w:t>
            </w:r>
          </w:p>
        </w:tc>
      </w:tr>
      <w:tr w:rsidR="001C1483" w14:paraId="64C9E1DE" w14:textId="77777777" w:rsidTr="001B6A55">
        <w:tc>
          <w:tcPr>
            <w:tcW w:w="1350" w:type="dxa"/>
            <w:vMerge/>
          </w:tcPr>
          <w:p w14:paraId="6A33929F" w14:textId="77777777" w:rsidR="001C1483" w:rsidRPr="00031093" w:rsidRDefault="001C1483" w:rsidP="001B6A55"/>
        </w:tc>
        <w:tc>
          <w:tcPr>
            <w:tcW w:w="2250" w:type="dxa"/>
            <w:vMerge/>
            <w:shd w:val="clear" w:color="auto" w:fill="auto"/>
          </w:tcPr>
          <w:p w14:paraId="578CD5F2" w14:textId="77777777" w:rsidR="001C1483" w:rsidRPr="00031093" w:rsidRDefault="001C1483" w:rsidP="001B6A55"/>
        </w:tc>
        <w:tc>
          <w:tcPr>
            <w:tcW w:w="1530" w:type="dxa"/>
          </w:tcPr>
          <w:p w14:paraId="50F88C3D" w14:textId="77777777" w:rsidR="001C1483" w:rsidRPr="00FC1079" w:rsidRDefault="001C1483" w:rsidP="001B6A55">
            <w:pPr>
              <w:rPr>
                <w:szCs w:val="20"/>
              </w:rPr>
            </w:pPr>
            <w:r>
              <w:rPr>
                <w:szCs w:val="20"/>
              </w:rPr>
              <w:t>5</w:t>
            </w:r>
            <w:r w:rsidRPr="00C36C39">
              <w:rPr>
                <w:szCs w:val="20"/>
              </w:rPr>
              <w:t>00</w:t>
            </w:r>
          </w:p>
        </w:tc>
        <w:tc>
          <w:tcPr>
            <w:tcW w:w="1332" w:type="dxa"/>
          </w:tcPr>
          <w:p w14:paraId="6A28EC81" w14:textId="77777777" w:rsidR="001C1483" w:rsidRPr="0076019E" w:rsidRDefault="001C1483" w:rsidP="001B6A55">
            <w:pPr>
              <w:rPr>
                <w:szCs w:val="20"/>
              </w:rPr>
            </w:pPr>
            <w:r>
              <w:rPr>
                <w:szCs w:val="20"/>
              </w:rPr>
              <w:t>Application/json</w:t>
            </w:r>
          </w:p>
        </w:tc>
        <w:tc>
          <w:tcPr>
            <w:tcW w:w="2718" w:type="dxa"/>
          </w:tcPr>
          <w:p w14:paraId="3F0603BB" w14:textId="77777777" w:rsidR="001C1483" w:rsidRDefault="001C1483" w:rsidP="001B6A55">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2FEADFAF" w14:textId="77777777" w:rsidR="001C1483" w:rsidRDefault="001C1483" w:rsidP="001C1483">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913"/>
        <w:gridCol w:w="1032"/>
        <w:gridCol w:w="1256"/>
        <w:gridCol w:w="2033"/>
        <w:gridCol w:w="2428"/>
      </w:tblGrid>
      <w:tr w:rsidR="001C1483" w:rsidRPr="00DE1B6A" w14:paraId="70DD956D" w14:textId="77777777" w:rsidTr="001B6A55">
        <w:trPr>
          <w:trHeight w:val="244"/>
        </w:trPr>
        <w:tc>
          <w:tcPr>
            <w:tcW w:w="291" w:type="pct"/>
            <w:shd w:val="clear" w:color="auto" w:fill="D9D9D9" w:themeFill="background1" w:themeFillShade="D9"/>
          </w:tcPr>
          <w:p w14:paraId="609414D7" w14:textId="77777777" w:rsidR="001C1483" w:rsidRPr="00DE1B6A" w:rsidRDefault="001C1483" w:rsidP="001B6A55">
            <w:r w:rsidRPr="00DE1B6A">
              <w:t>#</w:t>
            </w:r>
          </w:p>
        </w:tc>
        <w:tc>
          <w:tcPr>
            <w:tcW w:w="1040" w:type="pct"/>
            <w:shd w:val="clear" w:color="auto" w:fill="D9D9D9" w:themeFill="background1" w:themeFillShade="D9"/>
          </w:tcPr>
          <w:p w14:paraId="2BF054E6" w14:textId="77777777" w:rsidR="001C1483" w:rsidRPr="00DE1B6A" w:rsidRDefault="001C1483" w:rsidP="001B6A55">
            <w:r w:rsidRPr="00DE1B6A">
              <w:t>Element Name</w:t>
            </w:r>
          </w:p>
        </w:tc>
        <w:tc>
          <w:tcPr>
            <w:tcW w:w="561" w:type="pct"/>
            <w:shd w:val="clear" w:color="auto" w:fill="D9D9D9" w:themeFill="background1" w:themeFillShade="D9"/>
          </w:tcPr>
          <w:p w14:paraId="3DF5B866" w14:textId="77777777" w:rsidR="001C1483" w:rsidRPr="00DE1B6A" w:rsidRDefault="001C1483" w:rsidP="001B6A55">
            <w:r w:rsidRPr="00DE1B6A">
              <w:t>Mandatory</w:t>
            </w:r>
          </w:p>
        </w:tc>
        <w:tc>
          <w:tcPr>
            <w:tcW w:w="683" w:type="pct"/>
            <w:shd w:val="clear" w:color="auto" w:fill="D9D9D9" w:themeFill="background1" w:themeFillShade="D9"/>
          </w:tcPr>
          <w:p w14:paraId="16AFE76A" w14:textId="77777777" w:rsidR="001C1483" w:rsidRPr="00DE1B6A" w:rsidRDefault="001C1483" w:rsidP="001B6A55">
            <w:r w:rsidRPr="00DE1B6A">
              <w:t>Datatype</w:t>
            </w:r>
          </w:p>
        </w:tc>
        <w:tc>
          <w:tcPr>
            <w:tcW w:w="1105" w:type="pct"/>
            <w:shd w:val="clear" w:color="auto" w:fill="D9D9D9" w:themeFill="background1" w:themeFillShade="D9"/>
          </w:tcPr>
          <w:p w14:paraId="754D967C" w14:textId="77777777" w:rsidR="001C1483" w:rsidRPr="00DE1B6A" w:rsidRDefault="001C1483" w:rsidP="001B6A55">
            <w:r>
              <w:t>Range</w:t>
            </w:r>
          </w:p>
        </w:tc>
        <w:tc>
          <w:tcPr>
            <w:tcW w:w="1320" w:type="pct"/>
            <w:shd w:val="clear" w:color="auto" w:fill="D9D9D9" w:themeFill="background1" w:themeFillShade="D9"/>
          </w:tcPr>
          <w:p w14:paraId="3C93101A" w14:textId="77777777" w:rsidR="001C1483" w:rsidRPr="00DE1B6A" w:rsidRDefault="001C1483" w:rsidP="001B6A55">
            <w:r w:rsidRPr="00DE1B6A">
              <w:t>Details</w:t>
            </w:r>
          </w:p>
        </w:tc>
      </w:tr>
      <w:tr w:rsidR="001C1483" w14:paraId="627D9054" w14:textId="77777777" w:rsidTr="001B6A55">
        <w:trPr>
          <w:trHeight w:val="244"/>
        </w:trPr>
        <w:tc>
          <w:tcPr>
            <w:tcW w:w="291" w:type="pct"/>
          </w:tcPr>
          <w:p w14:paraId="7FBA6A95" w14:textId="77777777" w:rsidR="001C1483" w:rsidRPr="00E827C4" w:rsidRDefault="001C1483" w:rsidP="001B6A55">
            <w:r>
              <w:t>1</w:t>
            </w:r>
          </w:p>
        </w:tc>
        <w:tc>
          <w:tcPr>
            <w:tcW w:w="1040" w:type="pct"/>
          </w:tcPr>
          <w:p w14:paraId="2D97DD3A" w14:textId="77777777" w:rsidR="001C1483" w:rsidRPr="00E827C4" w:rsidRDefault="001C1483" w:rsidP="001B6A55">
            <w:r>
              <w:t>failureReason</w:t>
            </w:r>
          </w:p>
        </w:tc>
        <w:tc>
          <w:tcPr>
            <w:tcW w:w="561" w:type="pct"/>
          </w:tcPr>
          <w:p w14:paraId="360EC0BB" w14:textId="77777777" w:rsidR="001C1483" w:rsidRPr="00E827C4" w:rsidRDefault="001C1483" w:rsidP="001B6A55">
            <w:r>
              <w:t>No</w:t>
            </w:r>
          </w:p>
        </w:tc>
        <w:tc>
          <w:tcPr>
            <w:tcW w:w="683" w:type="pct"/>
          </w:tcPr>
          <w:p w14:paraId="6F04846C" w14:textId="77777777" w:rsidR="001C1483" w:rsidRPr="00E827C4" w:rsidRDefault="001C1483" w:rsidP="001B6A55">
            <w:r>
              <w:t>String</w:t>
            </w:r>
          </w:p>
        </w:tc>
        <w:tc>
          <w:tcPr>
            <w:tcW w:w="1105" w:type="pct"/>
          </w:tcPr>
          <w:p w14:paraId="1B590FCF" w14:textId="77777777" w:rsidR="001C1483" w:rsidRPr="00E827C4" w:rsidRDefault="001C1483" w:rsidP="001B6A55"/>
        </w:tc>
        <w:tc>
          <w:tcPr>
            <w:tcW w:w="1320" w:type="pct"/>
          </w:tcPr>
          <w:p w14:paraId="42C03351" w14:textId="77777777" w:rsidR="001C1483" w:rsidRPr="00E827C4" w:rsidRDefault="001C1483" w:rsidP="001B6A55">
            <w:r>
              <w:t>Gives description of the failure</w:t>
            </w:r>
          </w:p>
        </w:tc>
      </w:tr>
    </w:tbl>
    <w:p w14:paraId="0616C18F" w14:textId="77777777" w:rsidR="001C1483" w:rsidRPr="00801274" w:rsidRDefault="001C1483" w:rsidP="001C1483"/>
    <w:p w14:paraId="320C32AA" w14:textId="77777777" w:rsidR="00163F81" w:rsidRDefault="00163F81" w:rsidP="00163F81">
      <w:pPr>
        <w:pStyle w:val="Heading2"/>
        <w:jc w:val="both"/>
      </w:pPr>
      <w:bookmarkStart w:id="157" w:name="_Toc411454394"/>
      <w:r>
        <w:lastRenderedPageBreak/>
        <w:t>AP</w:t>
      </w:r>
      <w:r w:rsidR="00A121D9">
        <w:t>Is Exposed by IVR System</w:t>
      </w:r>
      <w:r>
        <w:t xml:space="preserve"> (called by</w:t>
      </w:r>
      <w:r w:rsidR="00A121D9">
        <w:t xml:space="preserve"> NMS_MoTech_Kilkari</w:t>
      </w:r>
      <w:r>
        <w:t>)</w:t>
      </w:r>
      <w:bookmarkEnd w:id="157"/>
      <w:r w:rsidR="00A121D9">
        <w:t xml:space="preserve"> </w:t>
      </w:r>
      <w:bookmarkEnd w:id="153"/>
    </w:p>
    <w:p w14:paraId="19006194" w14:textId="77777777" w:rsidR="001C1483" w:rsidRDefault="001C1483" w:rsidP="001C1483">
      <w:pPr>
        <w:pStyle w:val="Heading3"/>
        <w:tabs>
          <w:tab w:val="num" w:pos="540"/>
        </w:tabs>
        <w:jc w:val="both"/>
      </w:pPr>
      <w:bookmarkStart w:id="158" w:name="_Toc410383281"/>
      <w:bookmarkStart w:id="159" w:name="_Toc411454395"/>
      <w:bookmarkStart w:id="160" w:name="_Toc410383282"/>
      <w:r>
        <w:t>TargetFile Notification API</w:t>
      </w:r>
      <w:bookmarkEnd w:id="158"/>
      <w:bookmarkEnd w:id="159"/>
    </w:p>
    <w:p w14:paraId="3EAC189F" w14:textId="77777777" w:rsidR="001C1483" w:rsidRPr="00E37538" w:rsidRDefault="001C1483" w:rsidP="001C1483">
      <w:pPr>
        <w:jc w:val="both"/>
      </w:pPr>
      <w:r w:rsidRPr="00E37538">
        <w:t>NMS shall invoke this API to notify IVR platform when a target file is ready.</w:t>
      </w:r>
    </w:p>
    <w:p w14:paraId="6B396BE4" w14:textId="77777777" w:rsidR="001C1483" w:rsidRPr="002A3A31" w:rsidRDefault="001C1483" w:rsidP="001C1483">
      <w:pPr>
        <w:pStyle w:val="Heading4"/>
        <w:tabs>
          <w:tab w:val="num" w:pos="810"/>
        </w:tabs>
        <w:jc w:val="both"/>
      </w:pPr>
      <w:r>
        <w:t>NotifyTargetFile API</w:t>
      </w:r>
      <w:r w:rsidRPr="00D164C4">
        <w:t xml:space="preserve"> </w:t>
      </w:r>
      <w:r>
        <w:t>- Request</w:t>
      </w:r>
    </w:p>
    <w:p w14:paraId="14ED0BC2" w14:textId="77777777" w:rsidR="001C1483" w:rsidRPr="003262B7" w:rsidRDefault="001C1483" w:rsidP="001C1483">
      <w:pPr>
        <w:rPr>
          <w:rFonts w:ascii="Gill Sans MT" w:hAnsi="Gill Sans MT"/>
        </w:rPr>
      </w:pPr>
      <w:r w:rsidRPr="003262B7">
        <w:rPr>
          <w:rFonts w:ascii="Gill Sans MT" w:hAnsi="Gill Sans MT"/>
          <w:b/>
        </w:rPr>
        <w:t>URL</w:t>
      </w:r>
      <w:r w:rsidRPr="003262B7">
        <w:rPr>
          <w:rFonts w:ascii="Gill Sans MT" w:hAnsi="Gill Sans MT"/>
        </w:rPr>
        <w:t>:</w:t>
      </w:r>
    </w:p>
    <w:p w14:paraId="64E8C3C0" w14:textId="77777777" w:rsidR="001C1483" w:rsidRPr="003262B7" w:rsidRDefault="001C1483" w:rsidP="001C1483">
      <w:pPr>
        <w:rPr>
          <w:rStyle w:val="Hyperlink"/>
          <w:rFonts w:ascii="Gill Sans MT" w:hAnsi="Gill Sans MT"/>
        </w:rPr>
      </w:pPr>
      <w:r w:rsidRPr="003262B7">
        <w:rPr>
          <w:rFonts w:ascii="Gill Sans MT" w:hAnsi="Gill Sans MT"/>
          <w:szCs w:val="20"/>
        </w:rPr>
        <w:t>http://&lt;IVROBDAPI:port&gt;/obdmanager/notifytargetfile</w:t>
      </w:r>
    </w:p>
    <w:p w14:paraId="50AA9862" w14:textId="77777777" w:rsidR="001C1483" w:rsidRPr="003262B7" w:rsidRDefault="001C1483" w:rsidP="001C1483">
      <w:pPr>
        <w:rPr>
          <w:rFonts w:ascii="Gill Sans MT" w:hAnsi="Gill Sans MT"/>
        </w:rPr>
      </w:pPr>
      <w:r w:rsidRPr="003262B7">
        <w:rPr>
          <w:rFonts w:ascii="Gill Sans MT" w:hAnsi="Gill Sans MT"/>
          <w:b/>
        </w:rPr>
        <w:t>Method</w:t>
      </w:r>
      <w:r w:rsidRPr="003262B7">
        <w:rPr>
          <w:rFonts w:ascii="Gill Sans MT" w:hAnsi="Gill Sans MT"/>
        </w:rPr>
        <w:t>: Post</w:t>
      </w:r>
    </w:p>
    <w:p w14:paraId="3BA4B634" w14:textId="77777777" w:rsidR="001C1483" w:rsidRDefault="001C1483" w:rsidP="001C1483">
      <w:pPr>
        <w:pStyle w:val="Heading5"/>
        <w:tabs>
          <w:tab w:val="num" w:pos="810"/>
        </w:tabs>
        <w:jc w:val="both"/>
      </w:pPr>
      <w:r>
        <w:t>Validations</w:t>
      </w:r>
    </w:p>
    <w:p w14:paraId="38EEB11F" w14:textId="77777777" w:rsidR="001C1483" w:rsidRDefault="001C1483" w:rsidP="001C1483">
      <w:pPr>
        <w:pStyle w:val="ListParagraph"/>
        <w:numPr>
          <w:ilvl w:val="0"/>
          <w:numId w:val="6"/>
        </w:numPr>
        <w:jc w:val="both"/>
      </w:pPr>
      <w:r>
        <w:t>IVROBD Manager shall return Failure with appropriate http error code in following case</w:t>
      </w:r>
    </w:p>
    <w:p w14:paraId="380DCFFF" w14:textId="77777777" w:rsidR="001C1483" w:rsidRDefault="001C1483" w:rsidP="001C1483">
      <w:pPr>
        <w:pStyle w:val="ListParagraph"/>
        <w:numPr>
          <w:ilvl w:val="1"/>
          <w:numId w:val="6"/>
        </w:numPr>
        <w:jc w:val="both"/>
      </w:pPr>
      <w:r>
        <w:t>fileName, checksum or recordsCount is missing.</w:t>
      </w:r>
    </w:p>
    <w:p w14:paraId="04F14C65" w14:textId="77777777" w:rsidR="001C1483" w:rsidRDefault="001C1483" w:rsidP="001C1483">
      <w:pPr>
        <w:pStyle w:val="ListParagraph"/>
        <w:numPr>
          <w:ilvl w:val="0"/>
          <w:numId w:val="6"/>
        </w:numPr>
        <w:jc w:val="both"/>
      </w:pPr>
      <w:r>
        <w:t>Filename should be unique for the day.</w:t>
      </w:r>
    </w:p>
    <w:p w14:paraId="380C819A" w14:textId="77777777" w:rsidR="001C1483" w:rsidRDefault="001C1483" w:rsidP="001C1483">
      <w:pPr>
        <w:pStyle w:val="ListParagraph"/>
        <w:numPr>
          <w:ilvl w:val="0"/>
          <w:numId w:val="6"/>
        </w:numPr>
        <w:jc w:val="both"/>
      </w:pPr>
      <w:r>
        <w:t>Email/Alert shall be raised by IVR OBD platform for such failures.</w:t>
      </w:r>
    </w:p>
    <w:p w14:paraId="52D4D2A7" w14:textId="77777777" w:rsidR="001C1483" w:rsidRDefault="001C1483" w:rsidP="001C1483">
      <w:pPr>
        <w:pStyle w:val="Heading5"/>
        <w:tabs>
          <w:tab w:val="num" w:pos="810"/>
        </w:tabs>
        <w:jc w:val="both"/>
      </w:pPr>
      <w:r>
        <w:t>Http time Out</w:t>
      </w:r>
    </w:p>
    <w:p w14:paraId="49A2251D" w14:textId="77777777" w:rsidR="00E9575F" w:rsidRPr="0088526F" w:rsidRDefault="00E9575F" w:rsidP="00D7621C"/>
    <w:tbl>
      <w:tblPr>
        <w:tblStyle w:val="TableGrid"/>
        <w:tblW w:w="2653" w:type="pct"/>
        <w:tblLayout w:type="fixed"/>
        <w:tblLook w:val="04A0" w:firstRow="1" w:lastRow="0" w:firstColumn="1" w:lastColumn="0" w:noHBand="0" w:noVBand="1"/>
      </w:tblPr>
      <w:tblGrid>
        <w:gridCol w:w="2718"/>
        <w:gridCol w:w="1801"/>
      </w:tblGrid>
      <w:tr w:rsidR="00E9575F" w:rsidRPr="00FF4865" w14:paraId="2B3D119E" w14:textId="77777777" w:rsidTr="00D55576">
        <w:trPr>
          <w:trHeight w:val="244"/>
        </w:trPr>
        <w:tc>
          <w:tcPr>
            <w:tcW w:w="3007" w:type="pct"/>
            <w:shd w:val="clear" w:color="auto" w:fill="D9D9D9" w:themeFill="background1" w:themeFillShade="D9"/>
            <w:vAlign w:val="bottom"/>
          </w:tcPr>
          <w:p w14:paraId="6C769835" w14:textId="77777777" w:rsidR="00E9575F" w:rsidRPr="00FF4865" w:rsidRDefault="00E9575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1CBA1ED2" w14:textId="77777777" w:rsidR="00E9575F" w:rsidRPr="00FF4865" w:rsidRDefault="00E9575F" w:rsidP="00D55576">
            <w:pPr>
              <w:jc w:val="both"/>
              <w:rPr>
                <w:szCs w:val="20"/>
              </w:rPr>
            </w:pPr>
            <w:r>
              <w:rPr>
                <w:rFonts w:eastAsia="Times New Roman" w:cs="Arial"/>
                <w:b/>
                <w:szCs w:val="20"/>
              </w:rPr>
              <w:t>Description</w:t>
            </w:r>
          </w:p>
        </w:tc>
      </w:tr>
      <w:tr w:rsidR="00E9575F" w:rsidRPr="00FF4865" w14:paraId="32331406" w14:textId="77777777" w:rsidTr="00D55576">
        <w:trPr>
          <w:trHeight w:val="386"/>
        </w:trPr>
        <w:tc>
          <w:tcPr>
            <w:tcW w:w="3007" w:type="pct"/>
          </w:tcPr>
          <w:p w14:paraId="60D99E22" w14:textId="77777777" w:rsidR="00E9575F" w:rsidRPr="00FF4865" w:rsidRDefault="00E9575F" w:rsidP="00D55576">
            <w:pPr>
              <w:tabs>
                <w:tab w:val="left" w:pos="1114"/>
              </w:tabs>
              <w:ind w:left="360" w:hanging="360"/>
              <w:jc w:val="both"/>
              <w:rPr>
                <w:rFonts w:cs="Arial"/>
                <w:szCs w:val="20"/>
              </w:rPr>
            </w:pPr>
            <w:r>
              <w:rPr>
                <w:rFonts w:cs="Arial"/>
                <w:szCs w:val="20"/>
              </w:rPr>
              <w:t>Offline</w:t>
            </w:r>
          </w:p>
        </w:tc>
        <w:tc>
          <w:tcPr>
            <w:tcW w:w="1993" w:type="pct"/>
          </w:tcPr>
          <w:p w14:paraId="17945FFC" w14:textId="77777777" w:rsidR="00E9575F" w:rsidRPr="00FF4865" w:rsidRDefault="00E9575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C93FCF9" w14:textId="77777777" w:rsidR="001C1483" w:rsidRDefault="001C1483" w:rsidP="001C1483">
      <w:pPr>
        <w:pStyle w:val="Heading5"/>
        <w:tabs>
          <w:tab w:val="num" w:pos="810"/>
        </w:tabs>
        <w:jc w:val="both"/>
      </w:pPr>
      <w:r>
        <w:t>Headers</w:t>
      </w:r>
    </w:p>
    <w:p w14:paraId="045CD1A6" w14:textId="77777777" w:rsidR="001C1483" w:rsidRPr="00E37538" w:rsidRDefault="001C1483" w:rsidP="001C1483"/>
    <w:tbl>
      <w:tblPr>
        <w:tblStyle w:val="TableGrid"/>
        <w:tblW w:w="8568" w:type="dxa"/>
        <w:tblLook w:val="04A0" w:firstRow="1" w:lastRow="0" w:firstColumn="1" w:lastColumn="0" w:noHBand="0" w:noVBand="1"/>
      </w:tblPr>
      <w:tblGrid>
        <w:gridCol w:w="1278"/>
        <w:gridCol w:w="1800"/>
        <w:gridCol w:w="1350"/>
        <w:gridCol w:w="4140"/>
      </w:tblGrid>
      <w:tr w:rsidR="001C1483" w:rsidRPr="006144E8" w14:paraId="4715A1DE" w14:textId="77777777" w:rsidTr="001B6A55">
        <w:tc>
          <w:tcPr>
            <w:tcW w:w="1278" w:type="dxa"/>
            <w:shd w:val="clear" w:color="auto" w:fill="D9D9D9" w:themeFill="background1" w:themeFillShade="D9"/>
          </w:tcPr>
          <w:p w14:paraId="77E38413" w14:textId="77777777" w:rsidR="001C1483" w:rsidRPr="006144E8" w:rsidRDefault="001C1483" w:rsidP="001B6A55">
            <w:pPr>
              <w:rPr>
                <w:rFonts w:cs="Arial"/>
              </w:rPr>
            </w:pPr>
            <w:r w:rsidRPr="006144E8">
              <w:rPr>
                <w:rFonts w:cs="Arial"/>
              </w:rPr>
              <w:t>Header Name</w:t>
            </w:r>
          </w:p>
        </w:tc>
        <w:tc>
          <w:tcPr>
            <w:tcW w:w="1800" w:type="dxa"/>
            <w:shd w:val="clear" w:color="auto" w:fill="D9D9D9" w:themeFill="background1" w:themeFillShade="D9"/>
          </w:tcPr>
          <w:p w14:paraId="6E4EC4A3" w14:textId="77777777" w:rsidR="001C1483" w:rsidRPr="006144E8" w:rsidRDefault="001C1483" w:rsidP="001B6A55">
            <w:pPr>
              <w:rPr>
                <w:rFonts w:cs="Arial"/>
              </w:rPr>
            </w:pPr>
            <w:r w:rsidRPr="006144E8">
              <w:rPr>
                <w:rFonts w:cs="Arial"/>
              </w:rPr>
              <w:t>Header Value</w:t>
            </w:r>
          </w:p>
        </w:tc>
        <w:tc>
          <w:tcPr>
            <w:tcW w:w="1350" w:type="dxa"/>
            <w:shd w:val="clear" w:color="auto" w:fill="D9D9D9" w:themeFill="background1" w:themeFillShade="D9"/>
          </w:tcPr>
          <w:p w14:paraId="5EDA853E" w14:textId="77777777" w:rsidR="001C1483" w:rsidRPr="006144E8" w:rsidRDefault="001C1483" w:rsidP="001B6A55">
            <w:pPr>
              <w:rPr>
                <w:rFonts w:cs="Arial"/>
              </w:rPr>
            </w:pPr>
            <w:r w:rsidRPr="006144E8">
              <w:rPr>
                <w:rFonts w:cs="Arial"/>
              </w:rPr>
              <w:t>Mandatory</w:t>
            </w:r>
          </w:p>
        </w:tc>
        <w:tc>
          <w:tcPr>
            <w:tcW w:w="4140" w:type="dxa"/>
            <w:shd w:val="clear" w:color="auto" w:fill="D9D9D9" w:themeFill="background1" w:themeFillShade="D9"/>
          </w:tcPr>
          <w:p w14:paraId="00368840" w14:textId="77777777" w:rsidR="001C1483" w:rsidRPr="006144E8" w:rsidRDefault="001C1483" w:rsidP="001B6A55">
            <w:pPr>
              <w:rPr>
                <w:rFonts w:cs="Arial"/>
              </w:rPr>
            </w:pPr>
            <w:r w:rsidRPr="006144E8">
              <w:rPr>
                <w:rFonts w:cs="Arial"/>
              </w:rPr>
              <w:t>Description</w:t>
            </w:r>
          </w:p>
        </w:tc>
      </w:tr>
      <w:tr w:rsidR="001C1483" w:rsidRPr="006144E8" w14:paraId="277A5C2F" w14:textId="77777777" w:rsidTr="001B6A55">
        <w:tc>
          <w:tcPr>
            <w:tcW w:w="1278" w:type="dxa"/>
          </w:tcPr>
          <w:p w14:paraId="23EF9858" w14:textId="77777777" w:rsidR="001C1483" w:rsidRPr="006144E8" w:rsidRDefault="001C1483" w:rsidP="001B6A55">
            <w:pPr>
              <w:rPr>
                <w:rFonts w:cs="Arial"/>
              </w:rPr>
            </w:pPr>
            <w:r w:rsidRPr="006144E8">
              <w:rPr>
                <w:rFonts w:cs="Arial"/>
              </w:rPr>
              <w:t>Content-Type</w:t>
            </w:r>
          </w:p>
        </w:tc>
        <w:tc>
          <w:tcPr>
            <w:tcW w:w="1800" w:type="dxa"/>
          </w:tcPr>
          <w:p w14:paraId="39B42FE7" w14:textId="77777777" w:rsidR="001C1483" w:rsidRPr="006144E8" w:rsidRDefault="001C1483" w:rsidP="001B6A55">
            <w:pPr>
              <w:rPr>
                <w:rFonts w:cs="Arial"/>
              </w:rPr>
            </w:pPr>
            <w:r w:rsidRPr="006144E8">
              <w:rPr>
                <w:rFonts w:cs="Arial"/>
              </w:rPr>
              <w:t>application/json</w:t>
            </w:r>
          </w:p>
        </w:tc>
        <w:tc>
          <w:tcPr>
            <w:tcW w:w="1350" w:type="dxa"/>
          </w:tcPr>
          <w:p w14:paraId="509E72C7" w14:textId="77777777" w:rsidR="001C1483" w:rsidRPr="006144E8" w:rsidRDefault="001C1483" w:rsidP="001B6A55">
            <w:pPr>
              <w:rPr>
                <w:rFonts w:cs="Arial"/>
              </w:rPr>
            </w:pPr>
            <w:r w:rsidRPr="006144E8">
              <w:rPr>
                <w:rFonts w:cs="Arial"/>
              </w:rPr>
              <w:t>Yes</w:t>
            </w:r>
          </w:p>
        </w:tc>
        <w:tc>
          <w:tcPr>
            <w:tcW w:w="4140" w:type="dxa"/>
          </w:tcPr>
          <w:p w14:paraId="69A62F88" w14:textId="77777777" w:rsidR="001C1483" w:rsidRPr="006144E8" w:rsidRDefault="001C1483" w:rsidP="001B6A55">
            <w:pPr>
              <w:rPr>
                <w:rFonts w:cs="Arial"/>
              </w:rPr>
            </w:pPr>
            <w:r w:rsidRPr="006144E8">
              <w:rPr>
                <w:rFonts w:cs="Arial"/>
              </w:rPr>
              <w:t>It specifies the format of the content in the request</w:t>
            </w:r>
          </w:p>
        </w:tc>
      </w:tr>
      <w:tr w:rsidR="001C1483" w:rsidRPr="006144E8" w14:paraId="032B45EF" w14:textId="77777777" w:rsidTr="001B6A55">
        <w:tc>
          <w:tcPr>
            <w:tcW w:w="1278" w:type="dxa"/>
          </w:tcPr>
          <w:p w14:paraId="1C2F4082" w14:textId="77777777" w:rsidR="001C1483" w:rsidRPr="006144E8" w:rsidRDefault="001C1483" w:rsidP="001B6A55">
            <w:pPr>
              <w:rPr>
                <w:rFonts w:cs="Arial"/>
              </w:rPr>
            </w:pPr>
            <w:r w:rsidRPr="006144E8">
              <w:rPr>
                <w:rFonts w:cs="Arial"/>
              </w:rPr>
              <w:t>Accept</w:t>
            </w:r>
          </w:p>
        </w:tc>
        <w:tc>
          <w:tcPr>
            <w:tcW w:w="1800" w:type="dxa"/>
          </w:tcPr>
          <w:p w14:paraId="5BCA6F00" w14:textId="77777777" w:rsidR="001C1483" w:rsidRPr="006144E8" w:rsidRDefault="001C1483" w:rsidP="001B6A55">
            <w:pPr>
              <w:rPr>
                <w:rFonts w:cs="Arial"/>
              </w:rPr>
            </w:pPr>
            <w:r w:rsidRPr="006144E8">
              <w:rPr>
                <w:rFonts w:cs="Arial"/>
              </w:rPr>
              <w:t>application/json</w:t>
            </w:r>
          </w:p>
        </w:tc>
        <w:tc>
          <w:tcPr>
            <w:tcW w:w="1350" w:type="dxa"/>
          </w:tcPr>
          <w:p w14:paraId="0011408D" w14:textId="77777777" w:rsidR="001C1483" w:rsidRPr="006144E8" w:rsidRDefault="001C1483" w:rsidP="001B6A55">
            <w:pPr>
              <w:rPr>
                <w:rFonts w:cs="Arial"/>
              </w:rPr>
            </w:pPr>
            <w:r w:rsidRPr="006144E8">
              <w:rPr>
                <w:rFonts w:cs="Arial"/>
              </w:rPr>
              <w:t>Yes</w:t>
            </w:r>
          </w:p>
        </w:tc>
        <w:tc>
          <w:tcPr>
            <w:tcW w:w="4140" w:type="dxa"/>
          </w:tcPr>
          <w:p w14:paraId="30E603C4" w14:textId="77777777" w:rsidR="001C1483" w:rsidRPr="006144E8" w:rsidRDefault="001C1483" w:rsidP="001B6A55">
            <w:pPr>
              <w:rPr>
                <w:rFonts w:cs="Arial"/>
              </w:rPr>
            </w:pPr>
            <w:r w:rsidRPr="006144E8">
              <w:rPr>
                <w:rFonts w:cs="Arial"/>
              </w:rPr>
              <w:t>It specifies the format of the content accepted by the API invoker.</w:t>
            </w:r>
          </w:p>
        </w:tc>
      </w:tr>
    </w:tbl>
    <w:p w14:paraId="2E2686C4" w14:textId="77777777" w:rsidR="001C1483" w:rsidRDefault="001C1483" w:rsidP="001C1483">
      <w:pPr>
        <w:pStyle w:val="Heading5"/>
        <w:tabs>
          <w:tab w:val="num" w:pos="810"/>
        </w:tabs>
        <w:jc w:val="both"/>
      </w:pPr>
      <w:r>
        <w:t>Body Example</w:t>
      </w:r>
    </w:p>
    <w:tbl>
      <w:tblPr>
        <w:tblW w:w="93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830"/>
      </w:tblGrid>
      <w:tr w:rsidR="001C1483" w14:paraId="3D066508" w14:textId="77777777" w:rsidTr="001B6A55">
        <w:tc>
          <w:tcPr>
            <w:tcW w:w="540" w:type="dxa"/>
            <w:shd w:val="clear" w:color="auto" w:fill="CCCCCC"/>
            <w:tcMar>
              <w:top w:w="100" w:type="dxa"/>
              <w:left w:w="100" w:type="dxa"/>
              <w:bottom w:w="100" w:type="dxa"/>
              <w:right w:w="100" w:type="dxa"/>
            </w:tcMar>
          </w:tcPr>
          <w:p w14:paraId="170CD5BD" w14:textId="77777777" w:rsidR="001C1483" w:rsidRDefault="001C1483" w:rsidP="001B6A55">
            <w:pPr>
              <w:pStyle w:val="Normal1"/>
              <w:spacing w:line="240" w:lineRule="auto"/>
              <w:jc w:val="both"/>
            </w:pPr>
          </w:p>
        </w:tc>
        <w:tc>
          <w:tcPr>
            <w:tcW w:w="8830" w:type="dxa"/>
            <w:tcMar>
              <w:top w:w="100" w:type="dxa"/>
              <w:left w:w="100" w:type="dxa"/>
              <w:bottom w:w="100" w:type="dxa"/>
              <w:right w:w="100" w:type="dxa"/>
            </w:tcMar>
          </w:tcPr>
          <w:p w14:paraId="6270778B" w14:textId="77777777" w:rsidR="001C1483" w:rsidRPr="00A66531" w:rsidRDefault="001C1483" w:rsidP="001B6A55">
            <w:pPr>
              <w:rPr>
                <w:rFonts w:eastAsia="Arial" w:cs="Arial"/>
                <w:sz w:val="18"/>
                <w:szCs w:val="18"/>
              </w:rPr>
            </w:pPr>
            <w:r w:rsidRPr="00A66531">
              <w:rPr>
                <w:rFonts w:eastAsia="Arial" w:cs="Arial"/>
                <w:sz w:val="18"/>
                <w:szCs w:val="18"/>
              </w:rPr>
              <w:t>{</w:t>
            </w:r>
          </w:p>
          <w:p w14:paraId="0FA6FF11" w14:textId="77777777" w:rsidR="001C1483" w:rsidRDefault="001C1483" w:rsidP="001B6A55">
            <w:pPr>
              <w:rPr>
                <w:rFonts w:eastAsia="Arial" w:cs="Arial"/>
                <w:sz w:val="18"/>
                <w:szCs w:val="18"/>
              </w:rPr>
            </w:pPr>
          </w:p>
          <w:p w14:paraId="1493F46A"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file</w:t>
            </w:r>
            <w:r w:rsidR="001C1483">
              <w:rPr>
                <w:rFonts w:eastAsia="Arial" w:cs="Arial"/>
                <w:sz w:val="18"/>
                <w:szCs w:val="18"/>
              </w:rPr>
              <w:t>N</w:t>
            </w:r>
            <w:r w:rsidR="001C1483" w:rsidRPr="00A66531">
              <w:rPr>
                <w:rFonts w:eastAsia="Arial" w:cs="Arial"/>
                <w:sz w:val="18"/>
                <w:szCs w:val="18"/>
              </w:rPr>
              <w:t>ame</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OBD_NMS1_20150127090000</w:t>
            </w:r>
            <w:r w:rsidR="001C1483">
              <w:rPr>
                <w:rFonts w:eastAsia="Arial" w:cs="Arial"/>
                <w:sz w:val="18"/>
                <w:szCs w:val="18"/>
              </w:rPr>
              <w:t>.csv</w:t>
            </w:r>
            <w:r>
              <w:rPr>
                <w:rFonts w:eastAsia="Arial" w:cs="Arial"/>
                <w:sz w:val="18"/>
                <w:szCs w:val="18"/>
              </w:rPr>
              <w:t>"</w:t>
            </w:r>
            <w:r w:rsidR="001C1483" w:rsidRPr="00A66531">
              <w:rPr>
                <w:rFonts w:eastAsia="Arial" w:cs="Arial"/>
                <w:sz w:val="18"/>
                <w:szCs w:val="18"/>
              </w:rPr>
              <w:t>,</w:t>
            </w:r>
          </w:p>
          <w:p w14:paraId="0B1433B1" w14:textId="77777777" w:rsidR="001C1483" w:rsidRPr="00A66531" w:rsidRDefault="001C1483" w:rsidP="001B6A55">
            <w:pPr>
              <w:rPr>
                <w:rFonts w:eastAsia="Arial" w:cs="Arial"/>
                <w:sz w:val="18"/>
                <w:szCs w:val="18"/>
              </w:rPr>
            </w:pPr>
          </w:p>
          <w:p w14:paraId="210FD516"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checksum</w:t>
            </w:r>
            <w:r>
              <w:rPr>
                <w:rFonts w:eastAsia="Arial" w:cs="Arial"/>
                <w:sz w:val="18"/>
                <w:szCs w:val="18"/>
              </w:rPr>
              <w:t>"</w:t>
            </w:r>
            <w:r w:rsidR="001C1483" w:rsidRPr="00A66531">
              <w:rPr>
                <w:rFonts w:eastAsia="Arial" w:cs="Arial"/>
                <w:sz w:val="18"/>
                <w:szCs w:val="18"/>
              </w:rPr>
              <w:t xml:space="preserve">: </w:t>
            </w:r>
            <w:r>
              <w:rPr>
                <w:rFonts w:eastAsia="Arial" w:cs="Arial"/>
                <w:sz w:val="18"/>
                <w:szCs w:val="18"/>
              </w:rPr>
              <w:t>"</w:t>
            </w:r>
            <w:r w:rsidR="001C1483" w:rsidRPr="00A66531">
              <w:rPr>
                <w:rFonts w:eastAsia="Arial" w:cs="Arial"/>
                <w:sz w:val="18"/>
                <w:szCs w:val="18"/>
              </w:rPr>
              <w:t>xxxxxx</w:t>
            </w:r>
            <w:r>
              <w:rPr>
                <w:rFonts w:eastAsia="Arial" w:cs="Arial"/>
                <w:sz w:val="18"/>
                <w:szCs w:val="18"/>
              </w:rPr>
              <w:t>"</w:t>
            </w:r>
            <w:r w:rsidR="001C1483" w:rsidRPr="00A66531">
              <w:rPr>
                <w:rFonts w:eastAsia="Arial" w:cs="Arial"/>
                <w:sz w:val="18"/>
                <w:szCs w:val="18"/>
              </w:rPr>
              <w:t>,</w:t>
            </w:r>
          </w:p>
          <w:p w14:paraId="776E60EA" w14:textId="77777777" w:rsidR="001C1483" w:rsidRPr="00A66531" w:rsidRDefault="001C1483" w:rsidP="001B6A55">
            <w:pPr>
              <w:rPr>
                <w:rFonts w:eastAsia="Arial" w:cs="Arial"/>
                <w:sz w:val="18"/>
                <w:szCs w:val="18"/>
              </w:rPr>
            </w:pPr>
          </w:p>
          <w:p w14:paraId="6088EC7D" w14:textId="77777777" w:rsidR="001C1483" w:rsidRDefault="003F5A2D" w:rsidP="001B6A55">
            <w:pPr>
              <w:rPr>
                <w:rFonts w:eastAsia="Arial" w:cs="Arial"/>
                <w:sz w:val="18"/>
                <w:szCs w:val="18"/>
              </w:rPr>
            </w:pPr>
            <w:r>
              <w:rPr>
                <w:rFonts w:eastAsia="Arial" w:cs="Arial"/>
                <w:sz w:val="18"/>
                <w:szCs w:val="18"/>
              </w:rPr>
              <w:t>"</w:t>
            </w:r>
            <w:r w:rsidR="001C1483" w:rsidRPr="00A66531">
              <w:rPr>
                <w:rFonts w:eastAsia="Arial" w:cs="Arial"/>
                <w:sz w:val="18"/>
                <w:szCs w:val="18"/>
              </w:rPr>
              <w:t>recordsCount</w:t>
            </w:r>
            <w:r>
              <w:rPr>
                <w:rFonts w:eastAsia="Arial" w:cs="Arial"/>
                <w:sz w:val="18"/>
                <w:szCs w:val="18"/>
              </w:rPr>
              <w:t>"</w:t>
            </w:r>
            <w:r w:rsidR="001C1483" w:rsidRPr="00A66531">
              <w:rPr>
                <w:rFonts w:eastAsia="Arial" w:cs="Arial"/>
                <w:sz w:val="18"/>
                <w:szCs w:val="18"/>
              </w:rPr>
              <w:t xml:space="preserve">: </w:t>
            </w:r>
            <w:r w:rsidR="001C1483">
              <w:rPr>
                <w:rFonts w:eastAsia="Arial" w:cs="Arial"/>
                <w:sz w:val="18"/>
                <w:szCs w:val="18"/>
              </w:rPr>
              <w:t>5000</w:t>
            </w:r>
          </w:p>
          <w:p w14:paraId="7FE55E6F" w14:textId="77777777" w:rsidR="001C1483" w:rsidRPr="00A66531" w:rsidRDefault="001C1483" w:rsidP="001B6A55">
            <w:pPr>
              <w:rPr>
                <w:rFonts w:eastAsia="Arial" w:cs="Arial"/>
                <w:sz w:val="18"/>
                <w:szCs w:val="18"/>
              </w:rPr>
            </w:pPr>
          </w:p>
          <w:p w14:paraId="1D64BF2A" w14:textId="77777777" w:rsidR="001C1483" w:rsidRDefault="001C1483" w:rsidP="001B6A55">
            <w:pPr>
              <w:pStyle w:val="Normal1"/>
              <w:spacing w:line="240" w:lineRule="auto"/>
              <w:jc w:val="both"/>
            </w:pPr>
            <w:r w:rsidRPr="00A66531">
              <w:rPr>
                <w:sz w:val="18"/>
                <w:szCs w:val="18"/>
              </w:rPr>
              <w:t>}</w:t>
            </w:r>
          </w:p>
        </w:tc>
      </w:tr>
    </w:tbl>
    <w:p w14:paraId="395EB547" w14:textId="77777777" w:rsidR="001C1483" w:rsidRDefault="001C1483" w:rsidP="001C1483"/>
    <w:p w14:paraId="015D48AD" w14:textId="77777777" w:rsidR="001C1483" w:rsidRDefault="001C1483" w:rsidP="001C1483">
      <w:pPr>
        <w:pStyle w:val="Heading5"/>
        <w:tabs>
          <w:tab w:val="num" w:pos="810"/>
        </w:tabs>
        <w:jc w:val="both"/>
      </w:pPr>
      <w:r>
        <w:t>Body Elements</w:t>
      </w:r>
    </w:p>
    <w:p w14:paraId="72B9CD31" w14:textId="77777777" w:rsidR="001C1483" w:rsidRDefault="001C1483" w:rsidP="001C1483"/>
    <w:tbl>
      <w:tblPr>
        <w:tblStyle w:val="TableGrid"/>
        <w:tblW w:w="9288" w:type="dxa"/>
        <w:tblLook w:val="04A0" w:firstRow="1" w:lastRow="0" w:firstColumn="1" w:lastColumn="0" w:noHBand="0" w:noVBand="1"/>
      </w:tblPr>
      <w:tblGrid>
        <w:gridCol w:w="738"/>
        <w:gridCol w:w="2100"/>
        <w:gridCol w:w="1419"/>
        <w:gridCol w:w="1161"/>
        <w:gridCol w:w="990"/>
        <w:gridCol w:w="2880"/>
      </w:tblGrid>
      <w:tr w:rsidR="001C1483" w:rsidRPr="006144E8" w14:paraId="716A6374" w14:textId="77777777" w:rsidTr="001B6A55">
        <w:tc>
          <w:tcPr>
            <w:tcW w:w="738" w:type="dxa"/>
            <w:shd w:val="clear" w:color="auto" w:fill="D9D9D9" w:themeFill="background1" w:themeFillShade="D9"/>
          </w:tcPr>
          <w:p w14:paraId="5D01C16B" w14:textId="77777777" w:rsidR="001C1483" w:rsidRPr="006144E8" w:rsidRDefault="001C1483" w:rsidP="001B6A55">
            <w:pPr>
              <w:rPr>
                <w:rFonts w:cs="Arial"/>
              </w:rPr>
            </w:pPr>
            <w:r w:rsidRPr="006144E8">
              <w:rPr>
                <w:rFonts w:cs="Arial"/>
              </w:rPr>
              <w:t>#</w:t>
            </w:r>
          </w:p>
        </w:tc>
        <w:tc>
          <w:tcPr>
            <w:tcW w:w="2100" w:type="dxa"/>
            <w:shd w:val="clear" w:color="auto" w:fill="D9D9D9" w:themeFill="background1" w:themeFillShade="D9"/>
          </w:tcPr>
          <w:p w14:paraId="27660B8D" w14:textId="77777777" w:rsidR="001C1483" w:rsidRPr="006144E8" w:rsidRDefault="001C1483" w:rsidP="001B6A55">
            <w:pPr>
              <w:rPr>
                <w:rFonts w:cs="Arial"/>
              </w:rPr>
            </w:pPr>
            <w:r w:rsidRPr="006144E8">
              <w:rPr>
                <w:rFonts w:cs="Arial"/>
              </w:rPr>
              <w:t>Parameter Name</w:t>
            </w:r>
          </w:p>
        </w:tc>
        <w:tc>
          <w:tcPr>
            <w:tcW w:w="1419" w:type="dxa"/>
            <w:shd w:val="clear" w:color="auto" w:fill="D9D9D9" w:themeFill="background1" w:themeFillShade="D9"/>
          </w:tcPr>
          <w:p w14:paraId="10D5E65C" w14:textId="77777777" w:rsidR="001C1483" w:rsidRPr="006144E8" w:rsidRDefault="001C1483" w:rsidP="001B6A55">
            <w:pPr>
              <w:rPr>
                <w:rFonts w:cs="Arial"/>
              </w:rPr>
            </w:pPr>
            <w:r w:rsidRPr="006144E8">
              <w:rPr>
                <w:rFonts w:cs="Arial"/>
              </w:rPr>
              <w:t>Mandatory</w:t>
            </w:r>
          </w:p>
        </w:tc>
        <w:tc>
          <w:tcPr>
            <w:tcW w:w="1161" w:type="dxa"/>
            <w:shd w:val="clear" w:color="auto" w:fill="D9D9D9" w:themeFill="background1" w:themeFillShade="D9"/>
          </w:tcPr>
          <w:p w14:paraId="78F30B7E" w14:textId="77777777" w:rsidR="001C1483" w:rsidRPr="006144E8" w:rsidRDefault="001C1483" w:rsidP="001B6A55">
            <w:pPr>
              <w:rPr>
                <w:rFonts w:cs="Arial"/>
              </w:rPr>
            </w:pPr>
            <w:r w:rsidRPr="006144E8">
              <w:rPr>
                <w:rFonts w:cs="Arial"/>
              </w:rPr>
              <w:t>Data type</w:t>
            </w:r>
          </w:p>
        </w:tc>
        <w:tc>
          <w:tcPr>
            <w:tcW w:w="990" w:type="dxa"/>
            <w:shd w:val="clear" w:color="auto" w:fill="D9D9D9" w:themeFill="background1" w:themeFillShade="D9"/>
          </w:tcPr>
          <w:p w14:paraId="1F0CEA32" w14:textId="77777777" w:rsidR="001C1483" w:rsidRPr="006144E8" w:rsidRDefault="001C1483" w:rsidP="001B6A55">
            <w:pPr>
              <w:rPr>
                <w:rFonts w:cs="Arial"/>
              </w:rPr>
            </w:pPr>
            <w:r w:rsidRPr="006144E8">
              <w:rPr>
                <w:rFonts w:cs="Arial"/>
              </w:rPr>
              <w:t>Range</w:t>
            </w:r>
          </w:p>
        </w:tc>
        <w:tc>
          <w:tcPr>
            <w:tcW w:w="2880" w:type="dxa"/>
            <w:shd w:val="clear" w:color="auto" w:fill="D9D9D9" w:themeFill="background1" w:themeFillShade="D9"/>
          </w:tcPr>
          <w:p w14:paraId="4D8138BC" w14:textId="77777777" w:rsidR="001C1483" w:rsidRPr="006144E8" w:rsidRDefault="001C1483" w:rsidP="001B6A55">
            <w:pPr>
              <w:rPr>
                <w:rFonts w:cs="Arial"/>
              </w:rPr>
            </w:pPr>
            <w:r w:rsidRPr="006144E8">
              <w:rPr>
                <w:rFonts w:cs="Arial"/>
              </w:rPr>
              <w:t>Description</w:t>
            </w:r>
          </w:p>
        </w:tc>
      </w:tr>
      <w:tr w:rsidR="001C1483" w:rsidRPr="006144E8" w14:paraId="40F5EBCD" w14:textId="77777777" w:rsidTr="001B6A55">
        <w:tc>
          <w:tcPr>
            <w:tcW w:w="738" w:type="dxa"/>
          </w:tcPr>
          <w:p w14:paraId="19764D35" w14:textId="77777777" w:rsidR="001C1483" w:rsidRPr="006144E8" w:rsidRDefault="001C1483" w:rsidP="001B6A55">
            <w:pPr>
              <w:rPr>
                <w:rFonts w:cs="Arial"/>
              </w:rPr>
            </w:pPr>
            <w:r w:rsidRPr="006144E8">
              <w:rPr>
                <w:rFonts w:cs="Arial"/>
              </w:rPr>
              <w:t>1</w:t>
            </w:r>
          </w:p>
        </w:tc>
        <w:tc>
          <w:tcPr>
            <w:tcW w:w="2100" w:type="dxa"/>
          </w:tcPr>
          <w:p w14:paraId="6A7CABAA" w14:textId="77777777" w:rsidR="001C1483" w:rsidRPr="006144E8" w:rsidRDefault="001C1483" w:rsidP="001B6A55">
            <w:pPr>
              <w:rPr>
                <w:rFonts w:cs="Arial"/>
              </w:rPr>
            </w:pPr>
            <w:r w:rsidRPr="006144E8">
              <w:rPr>
                <w:rFonts w:cs="Arial"/>
              </w:rPr>
              <w:t>fileName</w:t>
            </w:r>
          </w:p>
        </w:tc>
        <w:tc>
          <w:tcPr>
            <w:tcW w:w="1419" w:type="dxa"/>
          </w:tcPr>
          <w:p w14:paraId="4BD2888D" w14:textId="77777777" w:rsidR="001C1483" w:rsidRPr="006144E8" w:rsidRDefault="001C1483" w:rsidP="001B6A55">
            <w:pPr>
              <w:rPr>
                <w:rFonts w:cs="Arial"/>
              </w:rPr>
            </w:pPr>
            <w:r w:rsidRPr="006144E8">
              <w:rPr>
                <w:rFonts w:cs="Arial"/>
              </w:rPr>
              <w:t>Yes</w:t>
            </w:r>
          </w:p>
        </w:tc>
        <w:tc>
          <w:tcPr>
            <w:tcW w:w="1161" w:type="dxa"/>
          </w:tcPr>
          <w:p w14:paraId="66CD635C" w14:textId="77777777" w:rsidR="001C1483" w:rsidRPr="006144E8" w:rsidRDefault="001C1483" w:rsidP="001B6A55">
            <w:pPr>
              <w:rPr>
                <w:rFonts w:cs="Arial"/>
              </w:rPr>
            </w:pPr>
            <w:r w:rsidRPr="006144E8">
              <w:rPr>
                <w:rFonts w:cs="Arial"/>
              </w:rPr>
              <w:t>String</w:t>
            </w:r>
          </w:p>
        </w:tc>
        <w:tc>
          <w:tcPr>
            <w:tcW w:w="990" w:type="dxa"/>
          </w:tcPr>
          <w:p w14:paraId="7069ADF7" w14:textId="77777777" w:rsidR="001C1483" w:rsidRPr="006144E8" w:rsidRDefault="001C1483" w:rsidP="001B6A55">
            <w:pPr>
              <w:rPr>
                <w:rFonts w:cs="Arial"/>
              </w:rPr>
            </w:pPr>
            <w:r w:rsidRPr="006144E8">
              <w:rPr>
                <w:rFonts w:cs="Arial"/>
              </w:rPr>
              <w:t>NA</w:t>
            </w:r>
          </w:p>
        </w:tc>
        <w:tc>
          <w:tcPr>
            <w:tcW w:w="2880" w:type="dxa"/>
          </w:tcPr>
          <w:p w14:paraId="2143CC00" w14:textId="77777777" w:rsidR="001C1483" w:rsidRPr="006144E8" w:rsidRDefault="001C1483" w:rsidP="001B6A55">
            <w:pPr>
              <w:rPr>
                <w:rFonts w:cs="Arial"/>
              </w:rPr>
            </w:pPr>
            <w:r w:rsidRPr="006144E8">
              <w:rPr>
                <w:rFonts w:cs="Arial"/>
              </w:rPr>
              <w:t xml:space="preserve">Filename of the target file. </w:t>
            </w:r>
          </w:p>
        </w:tc>
      </w:tr>
      <w:tr w:rsidR="001C1483" w:rsidRPr="006144E8" w14:paraId="25462D6C" w14:textId="77777777" w:rsidTr="001B6A55">
        <w:tc>
          <w:tcPr>
            <w:tcW w:w="738" w:type="dxa"/>
          </w:tcPr>
          <w:p w14:paraId="3563DC1C" w14:textId="77777777" w:rsidR="001C1483" w:rsidRPr="006144E8" w:rsidRDefault="001C1483" w:rsidP="001B6A55">
            <w:pPr>
              <w:rPr>
                <w:rFonts w:cs="Arial"/>
              </w:rPr>
            </w:pPr>
            <w:r w:rsidRPr="006144E8">
              <w:rPr>
                <w:rFonts w:cs="Arial"/>
              </w:rPr>
              <w:t>2</w:t>
            </w:r>
          </w:p>
        </w:tc>
        <w:tc>
          <w:tcPr>
            <w:tcW w:w="2100" w:type="dxa"/>
          </w:tcPr>
          <w:p w14:paraId="52FFE055" w14:textId="77777777" w:rsidR="001C1483" w:rsidRPr="006144E8" w:rsidRDefault="001C1483" w:rsidP="001B6A55">
            <w:pPr>
              <w:rPr>
                <w:rFonts w:cs="Arial"/>
              </w:rPr>
            </w:pPr>
            <w:r>
              <w:rPr>
                <w:rFonts w:cs="Arial"/>
              </w:rPr>
              <w:t>c</w:t>
            </w:r>
            <w:r w:rsidRPr="006144E8">
              <w:rPr>
                <w:rFonts w:cs="Arial"/>
              </w:rPr>
              <w:t>hecksum</w:t>
            </w:r>
          </w:p>
        </w:tc>
        <w:tc>
          <w:tcPr>
            <w:tcW w:w="1419" w:type="dxa"/>
          </w:tcPr>
          <w:p w14:paraId="3D4E05A1" w14:textId="77777777" w:rsidR="001C1483" w:rsidRPr="006144E8" w:rsidRDefault="001C1483" w:rsidP="001B6A55">
            <w:pPr>
              <w:rPr>
                <w:rFonts w:cs="Arial"/>
              </w:rPr>
            </w:pPr>
            <w:r w:rsidRPr="006144E8">
              <w:rPr>
                <w:rFonts w:cs="Arial"/>
              </w:rPr>
              <w:t>Yes</w:t>
            </w:r>
          </w:p>
        </w:tc>
        <w:tc>
          <w:tcPr>
            <w:tcW w:w="1161" w:type="dxa"/>
          </w:tcPr>
          <w:p w14:paraId="753AC8C7" w14:textId="77777777" w:rsidR="001C1483" w:rsidRPr="006144E8" w:rsidRDefault="001C1483" w:rsidP="001B6A55">
            <w:pPr>
              <w:rPr>
                <w:rFonts w:cs="Arial"/>
              </w:rPr>
            </w:pPr>
            <w:r w:rsidRPr="006144E8">
              <w:rPr>
                <w:rFonts w:cs="Arial"/>
              </w:rPr>
              <w:t>String</w:t>
            </w:r>
          </w:p>
        </w:tc>
        <w:tc>
          <w:tcPr>
            <w:tcW w:w="990" w:type="dxa"/>
          </w:tcPr>
          <w:p w14:paraId="6B356B95" w14:textId="77777777" w:rsidR="001C1483" w:rsidRPr="006144E8" w:rsidRDefault="001C1483" w:rsidP="001B6A55">
            <w:pPr>
              <w:rPr>
                <w:rFonts w:cs="Arial"/>
              </w:rPr>
            </w:pPr>
            <w:r>
              <w:rPr>
                <w:rFonts w:cs="Arial"/>
              </w:rPr>
              <w:t>NA</w:t>
            </w:r>
          </w:p>
        </w:tc>
        <w:tc>
          <w:tcPr>
            <w:tcW w:w="2880" w:type="dxa"/>
          </w:tcPr>
          <w:p w14:paraId="7B6D258B" w14:textId="77777777" w:rsidR="001C1483" w:rsidRPr="006144E8" w:rsidRDefault="001C1483" w:rsidP="001B6A55">
            <w:pPr>
              <w:rPr>
                <w:rFonts w:cs="Arial"/>
              </w:rPr>
            </w:pPr>
            <w:r w:rsidRPr="006144E8">
              <w:rPr>
                <w:rFonts w:cs="Arial"/>
              </w:rPr>
              <w:t>Checksum value of the file</w:t>
            </w:r>
          </w:p>
        </w:tc>
      </w:tr>
      <w:tr w:rsidR="001C1483" w:rsidRPr="006144E8" w14:paraId="17F40729" w14:textId="77777777" w:rsidTr="001B6A55">
        <w:tc>
          <w:tcPr>
            <w:tcW w:w="738" w:type="dxa"/>
          </w:tcPr>
          <w:p w14:paraId="10495FAE" w14:textId="77777777" w:rsidR="001C1483" w:rsidRPr="006144E8" w:rsidRDefault="001C1483" w:rsidP="001B6A55">
            <w:pPr>
              <w:rPr>
                <w:rFonts w:cs="Arial"/>
              </w:rPr>
            </w:pPr>
            <w:r w:rsidRPr="006144E8">
              <w:rPr>
                <w:rFonts w:cs="Arial"/>
              </w:rPr>
              <w:t>3</w:t>
            </w:r>
          </w:p>
        </w:tc>
        <w:tc>
          <w:tcPr>
            <w:tcW w:w="2100" w:type="dxa"/>
          </w:tcPr>
          <w:p w14:paraId="69E848B6" w14:textId="77777777" w:rsidR="001C1483" w:rsidRPr="006144E8" w:rsidRDefault="001C1483" w:rsidP="001B6A55">
            <w:pPr>
              <w:rPr>
                <w:rFonts w:cs="Arial"/>
              </w:rPr>
            </w:pPr>
            <w:r w:rsidRPr="006144E8">
              <w:rPr>
                <w:rFonts w:cs="Arial"/>
              </w:rPr>
              <w:t>recordsCount</w:t>
            </w:r>
          </w:p>
        </w:tc>
        <w:tc>
          <w:tcPr>
            <w:tcW w:w="1419" w:type="dxa"/>
          </w:tcPr>
          <w:p w14:paraId="0F3A584B" w14:textId="77777777" w:rsidR="001C1483" w:rsidRPr="006144E8" w:rsidRDefault="001C1483" w:rsidP="001B6A55">
            <w:pPr>
              <w:rPr>
                <w:rFonts w:cs="Arial"/>
              </w:rPr>
            </w:pPr>
            <w:r w:rsidRPr="006144E8">
              <w:rPr>
                <w:rFonts w:cs="Arial"/>
              </w:rPr>
              <w:t>Yes</w:t>
            </w:r>
          </w:p>
        </w:tc>
        <w:tc>
          <w:tcPr>
            <w:tcW w:w="1161" w:type="dxa"/>
          </w:tcPr>
          <w:p w14:paraId="4C59F77B" w14:textId="77777777" w:rsidR="001C1483" w:rsidRPr="006144E8" w:rsidRDefault="001C1483" w:rsidP="001B6A55">
            <w:pPr>
              <w:rPr>
                <w:rFonts w:cs="Arial"/>
              </w:rPr>
            </w:pPr>
            <w:r w:rsidRPr="006144E8">
              <w:rPr>
                <w:rFonts w:cs="Arial"/>
              </w:rPr>
              <w:t>Integer</w:t>
            </w:r>
          </w:p>
        </w:tc>
        <w:tc>
          <w:tcPr>
            <w:tcW w:w="990" w:type="dxa"/>
          </w:tcPr>
          <w:p w14:paraId="32781967" w14:textId="77777777" w:rsidR="001C1483" w:rsidRPr="006144E8" w:rsidRDefault="001C1483" w:rsidP="001B6A55">
            <w:pPr>
              <w:rPr>
                <w:rFonts w:cs="Arial"/>
              </w:rPr>
            </w:pPr>
            <w:r w:rsidRPr="006144E8">
              <w:rPr>
                <w:rFonts w:cs="Arial"/>
              </w:rPr>
              <w:t>NA</w:t>
            </w:r>
          </w:p>
        </w:tc>
        <w:tc>
          <w:tcPr>
            <w:tcW w:w="2880" w:type="dxa"/>
          </w:tcPr>
          <w:p w14:paraId="44735797" w14:textId="77777777" w:rsidR="001C1483" w:rsidRPr="006144E8" w:rsidRDefault="001C1483" w:rsidP="001B6A55">
            <w:pPr>
              <w:rPr>
                <w:rFonts w:cs="Arial"/>
              </w:rPr>
            </w:pPr>
            <w:r w:rsidRPr="006144E8">
              <w:rPr>
                <w:rFonts w:cs="Arial"/>
              </w:rPr>
              <w:t>Total number of records in the file</w:t>
            </w:r>
          </w:p>
        </w:tc>
      </w:tr>
    </w:tbl>
    <w:p w14:paraId="07C3786E" w14:textId="77777777" w:rsidR="001C1483" w:rsidRDefault="001C1483" w:rsidP="001C1483">
      <w:pPr>
        <w:rPr>
          <w:rFonts w:cs="Arial"/>
          <w:color w:val="FF0000"/>
        </w:rPr>
      </w:pPr>
    </w:p>
    <w:p w14:paraId="70EFC0D7" w14:textId="77777777" w:rsidR="001C1483" w:rsidRDefault="001C1483" w:rsidP="001C1483">
      <w:pPr>
        <w:pStyle w:val="Heading4"/>
        <w:tabs>
          <w:tab w:val="num" w:pos="810"/>
        </w:tabs>
        <w:jc w:val="both"/>
      </w:pPr>
      <w:r>
        <w:t xml:space="preserve">NotifyTargetFile API - </w:t>
      </w:r>
      <w:r w:rsidRPr="00D164C4">
        <w:t>Response</w:t>
      </w:r>
    </w:p>
    <w:p w14:paraId="38C5F0BE" w14:textId="77777777" w:rsidR="001C1483" w:rsidRDefault="001C1483" w:rsidP="001C1483">
      <w:pPr>
        <w:rPr>
          <w:rFonts w:cs="Arial"/>
          <w:color w:val="FF0000"/>
        </w:rPr>
      </w:pPr>
    </w:p>
    <w:tbl>
      <w:tblPr>
        <w:tblStyle w:val="TableGrid"/>
        <w:tblW w:w="9180" w:type="dxa"/>
        <w:tblLayout w:type="fixed"/>
        <w:tblLook w:val="04A0" w:firstRow="1" w:lastRow="0" w:firstColumn="1" w:lastColumn="0" w:noHBand="0" w:noVBand="1"/>
      </w:tblPr>
      <w:tblGrid>
        <w:gridCol w:w="1188"/>
        <w:gridCol w:w="3315"/>
        <w:gridCol w:w="1095"/>
        <w:gridCol w:w="1800"/>
        <w:gridCol w:w="1782"/>
      </w:tblGrid>
      <w:tr w:rsidR="001C1483" w:rsidRPr="006144E8" w14:paraId="07902E2D" w14:textId="77777777" w:rsidTr="001B6A55">
        <w:tc>
          <w:tcPr>
            <w:tcW w:w="1188" w:type="dxa"/>
            <w:shd w:val="clear" w:color="auto" w:fill="D9D9D9" w:themeFill="background1" w:themeFillShade="D9"/>
          </w:tcPr>
          <w:p w14:paraId="1CB16D96" w14:textId="77777777" w:rsidR="001C1483" w:rsidRPr="006144E8" w:rsidRDefault="001C1483" w:rsidP="001B6A55">
            <w:pPr>
              <w:jc w:val="both"/>
              <w:rPr>
                <w:rFonts w:cs="Arial"/>
              </w:rPr>
            </w:pPr>
            <w:r w:rsidRPr="006144E8">
              <w:rPr>
                <w:rFonts w:cs="Arial"/>
              </w:rPr>
              <w:t>Response  Status</w:t>
            </w:r>
          </w:p>
        </w:tc>
        <w:tc>
          <w:tcPr>
            <w:tcW w:w="3315" w:type="dxa"/>
            <w:shd w:val="clear" w:color="auto" w:fill="D9D9D9" w:themeFill="background1" w:themeFillShade="D9"/>
          </w:tcPr>
          <w:p w14:paraId="5DC5CEAF" w14:textId="77777777" w:rsidR="001C1483" w:rsidRPr="006144E8" w:rsidRDefault="001C1483" w:rsidP="001B6A55">
            <w:pPr>
              <w:jc w:val="both"/>
              <w:rPr>
                <w:rFonts w:cs="Arial"/>
              </w:rPr>
            </w:pPr>
            <w:r w:rsidRPr="006144E8">
              <w:rPr>
                <w:rFonts w:cs="Arial"/>
              </w:rPr>
              <w:t>Body Example</w:t>
            </w:r>
          </w:p>
        </w:tc>
        <w:tc>
          <w:tcPr>
            <w:tcW w:w="1095" w:type="dxa"/>
            <w:shd w:val="clear" w:color="auto" w:fill="D9D9D9" w:themeFill="background1" w:themeFillShade="D9"/>
          </w:tcPr>
          <w:p w14:paraId="0896FC73" w14:textId="77777777" w:rsidR="001C1483" w:rsidRPr="006144E8" w:rsidRDefault="001C1483" w:rsidP="001B6A55">
            <w:pPr>
              <w:jc w:val="both"/>
              <w:rPr>
                <w:rFonts w:cs="Arial"/>
              </w:rPr>
            </w:pPr>
            <w:r w:rsidRPr="006144E8">
              <w:rPr>
                <w:rFonts w:cs="Arial"/>
              </w:rPr>
              <w:t xml:space="preserve">HTTP Status </w:t>
            </w:r>
            <w:r w:rsidRPr="006144E8">
              <w:rPr>
                <w:rFonts w:cs="Arial"/>
              </w:rPr>
              <w:lastRenderedPageBreak/>
              <w:t>Code</w:t>
            </w:r>
          </w:p>
        </w:tc>
        <w:tc>
          <w:tcPr>
            <w:tcW w:w="1800" w:type="dxa"/>
            <w:shd w:val="clear" w:color="auto" w:fill="D9D9D9" w:themeFill="background1" w:themeFillShade="D9"/>
          </w:tcPr>
          <w:p w14:paraId="235F7855" w14:textId="77777777" w:rsidR="001C1483" w:rsidRPr="006144E8" w:rsidRDefault="001C1483" w:rsidP="001B6A55">
            <w:pPr>
              <w:jc w:val="both"/>
              <w:rPr>
                <w:rFonts w:cs="Arial"/>
              </w:rPr>
            </w:pPr>
            <w:r w:rsidRPr="006144E8">
              <w:rPr>
                <w:rFonts w:cs="Arial"/>
              </w:rPr>
              <w:lastRenderedPageBreak/>
              <w:t>Content Type</w:t>
            </w:r>
          </w:p>
        </w:tc>
        <w:tc>
          <w:tcPr>
            <w:tcW w:w="1782" w:type="dxa"/>
            <w:shd w:val="clear" w:color="auto" w:fill="D9D9D9" w:themeFill="background1" w:themeFillShade="D9"/>
          </w:tcPr>
          <w:p w14:paraId="20982355" w14:textId="77777777" w:rsidR="001C1483" w:rsidRPr="006144E8" w:rsidRDefault="001C1483" w:rsidP="001B6A55">
            <w:pPr>
              <w:jc w:val="both"/>
              <w:rPr>
                <w:rFonts w:cs="Arial"/>
              </w:rPr>
            </w:pPr>
            <w:r w:rsidRPr="006144E8">
              <w:rPr>
                <w:rFonts w:cs="Arial"/>
              </w:rPr>
              <w:t>Description</w:t>
            </w:r>
          </w:p>
        </w:tc>
      </w:tr>
      <w:tr w:rsidR="001C1483" w:rsidRPr="006144E8" w14:paraId="3F8DDDEE" w14:textId="77777777" w:rsidTr="001B6A55">
        <w:trPr>
          <w:trHeight w:val="346"/>
        </w:trPr>
        <w:tc>
          <w:tcPr>
            <w:tcW w:w="1188" w:type="dxa"/>
          </w:tcPr>
          <w:p w14:paraId="414833F6" w14:textId="77777777" w:rsidR="001C1483" w:rsidRPr="006144E8" w:rsidRDefault="001C1483" w:rsidP="001B6A55">
            <w:pPr>
              <w:rPr>
                <w:rFonts w:cs="Arial"/>
              </w:rPr>
            </w:pPr>
            <w:r w:rsidRPr="006144E8">
              <w:rPr>
                <w:rFonts w:cs="Arial"/>
              </w:rPr>
              <w:lastRenderedPageBreak/>
              <w:t>Successful</w:t>
            </w:r>
          </w:p>
        </w:tc>
        <w:tc>
          <w:tcPr>
            <w:tcW w:w="3315" w:type="dxa"/>
          </w:tcPr>
          <w:p w14:paraId="09FE4661" w14:textId="77777777" w:rsidR="001C1483" w:rsidRPr="006144E8" w:rsidRDefault="001C1483" w:rsidP="001B6A55">
            <w:pPr>
              <w:rPr>
                <w:rFonts w:cs="Arial"/>
              </w:rPr>
            </w:pPr>
          </w:p>
        </w:tc>
        <w:tc>
          <w:tcPr>
            <w:tcW w:w="1095" w:type="dxa"/>
          </w:tcPr>
          <w:p w14:paraId="7ADE9AD3" w14:textId="77777777" w:rsidR="001C1483" w:rsidRPr="006144E8" w:rsidRDefault="001C1483" w:rsidP="001B6A55">
            <w:pPr>
              <w:rPr>
                <w:rFonts w:cs="Arial"/>
              </w:rPr>
            </w:pPr>
            <w:r w:rsidRPr="006144E8">
              <w:rPr>
                <w:rFonts w:cs="Arial"/>
              </w:rPr>
              <w:t>202</w:t>
            </w:r>
          </w:p>
        </w:tc>
        <w:tc>
          <w:tcPr>
            <w:tcW w:w="1800" w:type="dxa"/>
          </w:tcPr>
          <w:p w14:paraId="48E69B92" w14:textId="77777777" w:rsidR="001C1483" w:rsidRPr="006144E8" w:rsidRDefault="001C1483" w:rsidP="001B6A55">
            <w:pPr>
              <w:rPr>
                <w:rFonts w:cs="Arial"/>
              </w:rPr>
            </w:pPr>
            <w:r w:rsidRPr="006144E8">
              <w:rPr>
                <w:rFonts w:cs="Arial"/>
              </w:rPr>
              <w:t>Application/json</w:t>
            </w:r>
          </w:p>
        </w:tc>
        <w:tc>
          <w:tcPr>
            <w:tcW w:w="1782" w:type="dxa"/>
          </w:tcPr>
          <w:p w14:paraId="51EB00E3" w14:textId="77777777" w:rsidR="001C1483" w:rsidRPr="006144E8" w:rsidRDefault="001C1483" w:rsidP="001B6A55">
            <w:pPr>
              <w:rPr>
                <w:rFonts w:cs="Arial"/>
              </w:rPr>
            </w:pPr>
          </w:p>
        </w:tc>
      </w:tr>
      <w:tr w:rsidR="001C1483" w:rsidRPr="006144E8" w14:paraId="64F13262" w14:textId="77777777" w:rsidTr="001B6A55">
        <w:trPr>
          <w:trHeight w:val="346"/>
        </w:trPr>
        <w:tc>
          <w:tcPr>
            <w:tcW w:w="1188" w:type="dxa"/>
          </w:tcPr>
          <w:p w14:paraId="4087C8A8" w14:textId="77777777" w:rsidR="001C1483" w:rsidRPr="006144E8" w:rsidRDefault="001C1483" w:rsidP="001B6A55">
            <w:pPr>
              <w:rPr>
                <w:rFonts w:cs="Arial"/>
              </w:rPr>
            </w:pPr>
            <w:r w:rsidRPr="006144E8">
              <w:rPr>
                <w:rFonts w:cs="Arial"/>
              </w:rPr>
              <w:t>Failure</w:t>
            </w:r>
          </w:p>
        </w:tc>
        <w:tc>
          <w:tcPr>
            <w:tcW w:w="3315" w:type="dxa"/>
          </w:tcPr>
          <w:p w14:paraId="34299CAA" w14:textId="77777777" w:rsidR="001C1483" w:rsidRPr="006144E8" w:rsidRDefault="001C1483" w:rsidP="001B6A55">
            <w:pPr>
              <w:rPr>
                <w:rFonts w:cs="Arial"/>
              </w:rPr>
            </w:pPr>
            <w:r w:rsidRPr="006144E8">
              <w:rPr>
                <w:rFonts w:cs="Arial"/>
              </w:rPr>
              <w:t>{</w:t>
            </w:r>
          </w:p>
          <w:p w14:paraId="3B6BF21C" w14:textId="77777777" w:rsidR="001C1483" w:rsidRPr="006144E8" w:rsidRDefault="003F5A2D" w:rsidP="001B6A55">
            <w:pPr>
              <w:rPr>
                <w:rFonts w:cs="Arial"/>
              </w:rPr>
            </w:pPr>
            <w:r>
              <w:rPr>
                <w:rFonts w:cs="Arial"/>
              </w:rPr>
              <w:t>"</w:t>
            </w:r>
            <w:r w:rsidR="001C1483">
              <w:rPr>
                <w:rFonts w:cs="Arial"/>
              </w:rPr>
              <w:t>failureReason</w:t>
            </w:r>
            <w:r>
              <w:rPr>
                <w:rFonts w:cs="Arial"/>
              </w:rPr>
              <w:t>"</w:t>
            </w:r>
            <w:r w:rsidR="001C1483" w:rsidRPr="006144E8">
              <w:rPr>
                <w:rFonts w:cs="Arial"/>
              </w:rPr>
              <w:t xml:space="preserve">: </w:t>
            </w:r>
            <w:r>
              <w:rPr>
                <w:rFonts w:cs="Arial"/>
              </w:rPr>
              <w:t>"</w:t>
            </w:r>
            <w:r w:rsidR="001C1483" w:rsidRPr="006144E8">
              <w:rPr>
                <w:rFonts w:cs="Arial"/>
              </w:rPr>
              <w:t>&lt;Description     of the failure reason&gt;</w:t>
            </w:r>
            <w:r>
              <w:rPr>
                <w:rFonts w:cs="Arial"/>
              </w:rPr>
              <w:t>"</w:t>
            </w:r>
          </w:p>
          <w:p w14:paraId="3733F989" w14:textId="77777777" w:rsidR="001C1483" w:rsidRPr="008749ED" w:rsidRDefault="001C1483" w:rsidP="001B6A55">
            <w:pPr>
              <w:rPr>
                <w:rFonts w:cs="Arial"/>
                <w:highlight w:val="lightGray"/>
              </w:rPr>
            </w:pPr>
            <w:r w:rsidRPr="006144E8">
              <w:rPr>
                <w:rFonts w:cs="Arial"/>
              </w:rPr>
              <w:t>}</w:t>
            </w:r>
          </w:p>
        </w:tc>
        <w:tc>
          <w:tcPr>
            <w:tcW w:w="1095" w:type="dxa"/>
          </w:tcPr>
          <w:p w14:paraId="5FF8BCAF" w14:textId="77777777" w:rsidR="001C1483" w:rsidRPr="006144E8" w:rsidRDefault="001C1483" w:rsidP="001B6A55">
            <w:pPr>
              <w:rPr>
                <w:rFonts w:cs="Arial"/>
                <w:szCs w:val="20"/>
              </w:rPr>
            </w:pPr>
            <w:r w:rsidRPr="006144E8">
              <w:rPr>
                <w:rFonts w:cs="Arial"/>
                <w:szCs w:val="20"/>
              </w:rPr>
              <w:t>400</w:t>
            </w:r>
          </w:p>
          <w:p w14:paraId="646B5D17" w14:textId="77777777" w:rsidR="001C1483" w:rsidRPr="006144E8" w:rsidRDefault="001C1483" w:rsidP="001B6A55">
            <w:pPr>
              <w:rPr>
                <w:rFonts w:cs="Arial"/>
                <w:szCs w:val="20"/>
              </w:rPr>
            </w:pPr>
          </w:p>
        </w:tc>
        <w:tc>
          <w:tcPr>
            <w:tcW w:w="1800" w:type="dxa"/>
          </w:tcPr>
          <w:p w14:paraId="05DF1B31" w14:textId="77777777" w:rsidR="001C1483" w:rsidRPr="006144E8" w:rsidRDefault="001C1483" w:rsidP="001B6A55">
            <w:pPr>
              <w:rPr>
                <w:rFonts w:cs="Arial"/>
                <w:szCs w:val="20"/>
              </w:rPr>
            </w:pPr>
            <w:r w:rsidRPr="006144E8">
              <w:rPr>
                <w:rFonts w:cs="Arial"/>
                <w:szCs w:val="20"/>
              </w:rPr>
              <w:t>Application/json</w:t>
            </w:r>
          </w:p>
        </w:tc>
        <w:tc>
          <w:tcPr>
            <w:tcW w:w="1782" w:type="dxa"/>
          </w:tcPr>
          <w:p w14:paraId="5B22E67D" w14:textId="77777777" w:rsidR="001C1483" w:rsidRPr="006144E8" w:rsidRDefault="001C1483" w:rsidP="001B6A55">
            <w:pPr>
              <w:rPr>
                <w:rFonts w:cs="Arial"/>
                <w:szCs w:val="20"/>
              </w:rPr>
            </w:pPr>
            <w:r w:rsidRPr="006144E8">
              <w:rPr>
                <w:rFonts w:cs="Arial"/>
                <w:szCs w:val="20"/>
              </w:rPr>
              <w:t xml:space="preserve">In case parameter value is invalid </w:t>
            </w:r>
            <w:r w:rsidR="003F5A2D">
              <w:rPr>
                <w:rFonts w:cs="Arial"/>
                <w:szCs w:val="20"/>
              </w:rPr>
              <w:t>"</w:t>
            </w:r>
            <w:r w:rsidR="00A9180B">
              <w:rPr>
                <w:rFonts w:cs="Arial"/>
                <w:szCs w:val="20"/>
              </w:rPr>
              <w:t>&lt;</w:t>
            </w:r>
            <w:r w:rsidRPr="006144E8">
              <w:rPr>
                <w:rFonts w:cs="Arial"/>
                <w:szCs w:val="20"/>
              </w:rPr>
              <w:t>Parameter Name : Invalid Value</w:t>
            </w:r>
            <w:r w:rsidR="00A9180B">
              <w:rPr>
                <w:rFonts w:cs="Arial"/>
                <w:szCs w:val="20"/>
              </w:rPr>
              <w:t>&gt;</w:t>
            </w:r>
            <w:r w:rsidR="003F5A2D">
              <w:rPr>
                <w:rFonts w:cs="Arial"/>
                <w:szCs w:val="20"/>
              </w:rPr>
              <w:t>"</w:t>
            </w:r>
            <w:r w:rsidRPr="006144E8">
              <w:rPr>
                <w:rFonts w:cs="Arial"/>
                <w:szCs w:val="20"/>
              </w:rPr>
              <w:t xml:space="preserve"> shall be returned in failure reason</w:t>
            </w:r>
          </w:p>
        </w:tc>
      </w:tr>
      <w:tr w:rsidR="001C1483" w:rsidRPr="006144E8" w14:paraId="25F74420" w14:textId="77777777" w:rsidTr="001B6A55">
        <w:trPr>
          <w:trHeight w:val="346"/>
        </w:trPr>
        <w:tc>
          <w:tcPr>
            <w:tcW w:w="1188" w:type="dxa"/>
          </w:tcPr>
          <w:p w14:paraId="1426C5CD" w14:textId="77777777" w:rsidR="001C1483" w:rsidRPr="006144E8" w:rsidRDefault="001C1483" w:rsidP="001B6A55">
            <w:pPr>
              <w:rPr>
                <w:rFonts w:cs="Arial"/>
              </w:rPr>
            </w:pPr>
          </w:p>
        </w:tc>
        <w:tc>
          <w:tcPr>
            <w:tcW w:w="3315" w:type="dxa"/>
          </w:tcPr>
          <w:p w14:paraId="2E7F080A" w14:textId="77777777" w:rsidR="001C1483" w:rsidRPr="006144E8" w:rsidRDefault="001C1483" w:rsidP="001B6A55">
            <w:pPr>
              <w:rPr>
                <w:rFonts w:cs="Arial"/>
              </w:rPr>
            </w:pPr>
          </w:p>
        </w:tc>
        <w:tc>
          <w:tcPr>
            <w:tcW w:w="1095" w:type="dxa"/>
          </w:tcPr>
          <w:p w14:paraId="5A6434CF" w14:textId="77777777" w:rsidR="001C1483" w:rsidRPr="006144E8" w:rsidRDefault="001C1483" w:rsidP="001B6A55">
            <w:pPr>
              <w:rPr>
                <w:rFonts w:cs="Arial"/>
                <w:szCs w:val="20"/>
              </w:rPr>
            </w:pPr>
            <w:r w:rsidRPr="006144E8">
              <w:rPr>
                <w:rFonts w:cs="Arial"/>
                <w:szCs w:val="20"/>
              </w:rPr>
              <w:t>400</w:t>
            </w:r>
          </w:p>
        </w:tc>
        <w:tc>
          <w:tcPr>
            <w:tcW w:w="1800" w:type="dxa"/>
          </w:tcPr>
          <w:p w14:paraId="514AC67C" w14:textId="77777777" w:rsidR="001C1483" w:rsidRPr="006144E8" w:rsidRDefault="001C1483" w:rsidP="001B6A55">
            <w:pPr>
              <w:rPr>
                <w:rFonts w:cs="Arial"/>
                <w:szCs w:val="20"/>
              </w:rPr>
            </w:pPr>
            <w:r w:rsidRPr="006144E8">
              <w:rPr>
                <w:rFonts w:cs="Arial"/>
                <w:szCs w:val="20"/>
              </w:rPr>
              <w:t>Application/json</w:t>
            </w:r>
          </w:p>
        </w:tc>
        <w:tc>
          <w:tcPr>
            <w:tcW w:w="1782" w:type="dxa"/>
          </w:tcPr>
          <w:p w14:paraId="3CAD625B" w14:textId="77777777" w:rsidR="001C1483" w:rsidRPr="006144E8" w:rsidRDefault="001C1483" w:rsidP="001B6A55">
            <w:pPr>
              <w:rPr>
                <w:rFonts w:cs="Arial"/>
                <w:szCs w:val="20"/>
              </w:rPr>
            </w:pPr>
            <w:r w:rsidRPr="006144E8">
              <w:rPr>
                <w:rFonts w:cs="Arial"/>
                <w:szCs w:val="20"/>
              </w:rPr>
              <w:t>In case mandatory parameter is missing</w:t>
            </w:r>
          </w:p>
          <w:p w14:paraId="62A318B2" w14:textId="77777777" w:rsidR="001C1483" w:rsidRPr="006144E8" w:rsidRDefault="003F5A2D" w:rsidP="001B6A55">
            <w:pPr>
              <w:rPr>
                <w:rFonts w:cs="Arial"/>
                <w:szCs w:val="20"/>
              </w:rPr>
            </w:pPr>
            <w:r>
              <w:rPr>
                <w:rFonts w:cs="Arial"/>
                <w:szCs w:val="20"/>
              </w:rPr>
              <w:t>"</w:t>
            </w:r>
            <w:r w:rsidR="00A9180B">
              <w:rPr>
                <w:rFonts w:cs="Arial"/>
                <w:szCs w:val="20"/>
              </w:rPr>
              <w:t>&lt;Parameter Name&gt;</w:t>
            </w:r>
            <w:r w:rsidR="001C1483" w:rsidRPr="006144E8">
              <w:rPr>
                <w:rFonts w:cs="Arial"/>
                <w:szCs w:val="20"/>
              </w:rPr>
              <w:t>: Not Present</w:t>
            </w:r>
            <w:r>
              <w:rPr>
                <w:rFonts w:cs="Arial"/>
                <w:szCs w:val="20"/>
              </w:rPr>
              <w:t>"</w:t>
            </w:r>
            <w:r w:rsidR="001C1483" w:rsidRPr="006144E8">
              <w:rPr>
                <w:rFonts w:cs="Arial"/>
                <w:szCs w:val="20"/>
              </w:rPr>
              <w:t xml:space="preserve"> shall be returned in failure reason</w:t>
            </w:r>
          </w:p>
        </w:tc>
      </w:tr>
      <w:tr w:rsidR="001C1483" w:rsidRPr="006144E8" w14:paraId="17DA3E6E" w14:textId="77777777" w:rsidTr="001B6A55">
        <w:trPr>
          <w:trHeight w:val="346"/>
        </w:trPr>
        <w:tc>
          <w:tcPr>
            <w:tcW w:w="1188" w:type="dxa"/>
          </w:tcPr>
          <w:p w14:paraId="19FD42D7" w14:textId="77777777" w:rsidR="001C1483" w:rsidRPr="006144E8" w:rsidRDefault="001C1483" w:rsidP="001B6A55">
            <w:pPr>
              <w:rPr>
                <w:rFonts w:cs="Arial"/>
              </w:rPr>
            </w:pPr>
          </w:p>
        </w:tc>
        <w:tc>
          <w:tcPr>
            <w:tcW w:w="3315" w:type="dxa"/>
          </w:tcPr>
          <w:p w14:paraId="23F9E2F6" w14:textId="77777777" w:rsidR="001C1483" w:rsidRPr="006144E8" w:rsidRDefault="001C1483" w:rsidP="001B6A55">
            <w:pPr>
              <w:rPr>
                <w:rFonts w:cs="Arial"/>
              </w:rPr>
            </w:pPr>
          </w:p>
        </w:tc>
        <w:tc>
          <w:tcPr>
            <w:tcW w:w="1095" w:type="dxa"/>
          </w:tcPr>
          <w:p w14:paraId="4484BB54" w14:textId="77777777" w:rsidR="001C1483" w:rsidRPr="006144E8" w:rsidRDefault="001C1483" w:rsidP="001B6A55">
            <w:pPr>
              <w:rPr>
                <w:rFonts w:cs="Arial"/>
                <w:szCs w:val="20"/>
              </w:rPr>
            </w:pPr>
            <w:r w:rsidRPr="006144E8">
              <w:rPr>
                <w:rFonts w:cs="Arial"/>
                <w:szCs w:val="20"/>
              </w:rPr>
              <w:t>500</w:t>
            </w:r>
          </w:p>
        </w:tc>
        <w:tc>
          <w:tcPr>
            <w:tcW w:w="1800" w:type="dxa"/>
          </w:tcPr>
          <w:p w14:paraId="331355B1" w14:textId="77777777" w:rsidR="001C1483" w:rsidRPr="006144E8" w:rsidRDefault="001C1483" w:rsidP="001B6A55">
            <w:pPr>
              <w:rPr>
                <w:rFonts w:cs="Arial"/>
                <w:szCs w:val="20"/>
              </w:rPr>
            </w:pPr>
            <w:r w:rsidRPr="006144E8">
              <w:rPr>
                <w:rFonts w:cs="Arial"/>
                <w:szCs w:val="20"/>
              </w:rPr>
              <w:t>Application/json</w:t>
            </w:r>
          </w:p>
        </w:tc>
        <w:tc>
          <w:tcPr>
            <w:tcW w:w="1782" w:type="dxa"/>
          </w:tcPr>
          <w:p w14:paraId="07CB286B" w14:textId="77777777" w:rsidR="001C1483" w:rsidRPr="006144E8" w:rsidRDefault="001C1483" w:rsidP="001B6A55">
            <w:pPr>
              <w:rPr>
                <w:rFonts w:cs="Arial"/>
                <w:szCs w:val="20"/>
              </w:rPr>
            </w:pPr>
            <w:r w:rsidRPr="006144E8">
              <w:rPr>
                <w:rFonts w:cs="Arial"/>
                <w:szCs w:val="20"/>
              </w:rPr>
              <w:t xml:space="preserve">In case of internal error </w:t>
            </w:r>
            <w:r w:rsidR="003F5A2D">
              <w:rPr>
                <w:rFonts w:cs="Arial"/>
                <w:szCs w:val="20"/>
              </w:rPr>
              <w:t>"</w:t>
            </w:r>
            <w:r w:rsidRPr="006144E8">
              <w:rPr>
                <w:rFonts w:cs="Arial"/>
                <w:szCs w:val="20"/>
              </w:rPr>
              <w:t>Internal Error</w:t>
            </w:r>
            <w:r w:rsidR="003F5A2D">
              <w:rPr>
                <w:rFonts w:cs="Arial"/>
                <w:szCs w:val="20"/>
              </w:rPr>
              <w:t>"</w:t>
            </w:r>
            <w:r w:rsidRPr="006144E8">
              <w:rPr>
                <w:rFonts w:cs="Arial"/>
                <w:szCs w:val="20"/>
              </w:rPr>
              <w:t xml:space="preserve"> shall be returned in the failure reason</w:t>
            </w:r>
          </w:p>
        </w:tc>
      </w:tr>
    </w:tbl>
    <w:p w14:paraId="2A99C639" w14:textId="77777777" w:rsidR="001C1483" w:rsidRDefault="001C1483" w:rsidP="001C1483">
      <w:pPr>
        <w:rPr>
          <w:rFonts w:cs="Arial"/>
          <w:color w:val="FF0000"/>
        </w:rPr>
      </w:pPr>
    </w:p>
    <w:p w14:paraId="68563E63" w14:textId="77777777" w:rsidR="008749ED" w:rsidRDefault="008749ED" w:rsidP="008749ED">
      <w:pPr>
        <w:pStyle w:val="Heading3"/>
        <w:tabs>
          <w:tab w:val="num" w:pos="540"/>
        </w:tabs>
        <w:jc w:val="both"/>
      </w:pPr>
      <w:bookmarkStart w:id="161" w:name="_Toc410383284"/>
      <w:bookmarkStart w:id="162" w:name="_Toc411454396"/>
      <w:bookmarkEnd w:id="160"/>
      <w:r w:rsidRPr="00D8470D">
        <w:t>CDRFileProcessedStatus</w:t>
      </w:r>
      <w:r>
        <w:t xml:space="preserve"> Notification API</w:t>
      </w:r>
      <w:bookmarkEnd w:id="161"/>
      <w:bookmarkEnd w:id="162"/>
    </w:p>
    <w:p w14:paraId="4FA45952" w14:textId="77777777" w:rsidR="008749ED" w:rsidRDefault="008749ED" w:rsidP="008749ED">
      <w:r>
        <w:t>NMS</w:t>
      </w:r>
      <w:r w:rsidRPr="000B5468">
        <w:t xml:space="preserve"> shall </w:t>
      </w:r>
      <w:r>
        <w:t>invoke the notification</w:t>
      </w:r>
      <w:r w:rsidRPr="000B5468">
        <w:t xml:space="preserve"> API </w:t>
      </w:r>
      <w:r>
        <w:t>of IVROBD platform to notify the receipt of the CDR files</w:t>
      </w:r>
    </w:p>
    <w:p w14:paraId="6F037434" w14:textId="77777777" w:rsidR="008749ED" w:rsidRPr="002A3A31" w:rsidRDefault="008749ED" w:rsidP="008749ED">
      <w:pPr>
        <w:pStyle w:val="Heading4"/>
        <w:tabs>
          <w:tab w:val="num" w:pos="810"/>
        </w:tabs>
        <w:jc w:val="both"/>
      </w:pPr>
      <w:r w:rsidRPr="00D8470D">
        <w:t>CDRFileProcessedStatus</w:t>
      </w:r>
      <w:r>
        <w:t xml:space="preserve"> API</w:t>
      </w:r>
      <w:r w:rsidRPr="00D164C4">
        <w:t xml:space="preserve"> </w:t>
      </w:r>
      <w:r>
        <w:t>- Request</w:t>
      </w:r>
    </w:p>
    <w:p w14:paraId="728DF1CA" w14:textId="77777777" w:rsidR="008749ED" w:rsidRDefault="008749ED" w:rsidP="008749ED">
      <w:pPr>
        <w:rPr>
          <w:b/>
        </w:rPr>
      </w:pPr>
    </w:p>
    <w:p w14:paraId="4A81B8CF" w14:textId="77777777" w:rsidR="008749ED" w:rsidRDefault="008749ED" w:rsidP="008749ED">
      <w:pPr>
        <w:rPr>
          <w:rStyle w:val="Hyperlink"/>
        </w:rPr>
      </w:pPr>
      <w:r w:rsidRPr="00DE1B6A">
        <w:rPr>
          <w:b/>
        </w:rPr>
        <w:t>URL</w:t>
      </w:r>
      <w:r w:rsidRPr="00EB6872">
        <w:t>:</w:t>
      </w:r>
      <w:r w:rsidRPr="00CF009D">
        <w:rPr>
          <w:szCs w:val="20"/>
        </w:rPr>
        <w:t xml:space="preserve"> </w:t>
      </w:r>
      <w:r w:rsidRPr="00E723A6">
        <w:rPr>
          <w:szCs w:val="20"/>
        </w:rPr>
        <w:t>http://&lt;IVROBDAPI:port&gt;/</w:t>
      </w:r>
      <w:r>
        <w:rPr>
          <w:szCs w:val="20"/>
        </w:rPr>
        <w:t>o</w:t>
      </w:r>
      <w:r w:rsidRPr="00E723A6">
        <w:rPr>
          <w:szCs w:val="20"/>
        </w:rPr>
        <w:t>bd</w:t>
      </w:r>
      <w:r>
        <w:rPr>
          <w:szCs w:val="20"/>
        </w:rPr>
        <w:t>manager</w:t>
      </w:r>
      <w:r w:rsidRPr="00E723A6">
        <w:rPr>
          <w:szCs w:val="20"/>
        </w:rPr>
        <w:t>/</w:t>
      </w:r>
      <w:r w:rsidRPr="00D8470D">
        <w:rPr>
          <w:b/>
          <w:szCs w:val="20"/>
        </w:rPr>
        <w:t>NotifyCDRFileProcessedStatus</w:t>
      </w:r>
    </w:p>
    <w:p w14:paraId="6D9BC2B9" w14:textId="77777777" w:rsidR="008749ED" w:rsidRPr="00EB6872" w:rsidRDefault="008749ED" w:rsidP="008749ED">
      <w:r w:rsidRPr="0060501A">
        <w:rPr>
          <w:b/>
        </w:rPr>
        <w:t>Method</w:t>
      </w:r>
      <w:r w:rsidRPr="00EB6872">
        <w:t xml:space="preserve">: </w:t>
      </w:r>
      <w:r>
        <w:t>Post</w:t>
      </w:r>
    </w:p>
    <w:p w14:paraId="0B8A3822" w14:textId="77777777" w:rsidR="008749ED" w:rsidRDefault="008749ED" w:rsidP="008749ED">
      <w:pPr>
        <w:pStyle w:val="Heading5"/>
        <w:tabs>
          <w:tab w:val="num" w:pos="810"/>
        </w:tabs>
        <w:jc w:val="both"/>
      </w:pPr>
      <w:r>
        <w:t>Validations</w:t>
      </w:r>
    </w:p>
    <w:p w14:paraId="50982CD1" w14:textId="77777777" w:rsidR="008749ED" w:rsidRPr="008B550E" w:rsidRDefault="008749ED" w:rsidP="008749ED">
      <w:pPr>
        <w:pStyle w:val="ListParagraph"/>
        <w:numPr>
          <w:ilvl w:val="0"/>
          <w:numId w:val="6"/>
        </w:numPr>
        <w:jc w:val="both"/>
        <w:rPr>
          <w:rFonts w:eastAsia="Calibri" w:cs="Arial"/>
          <w:szCs w:val="22"/>
        </w:rPr>
      </w:pPr>
      <w:r w:rsidRPr="008B550E">
        <w:rPr>
          <w:rFonts w:eastAsia="Calibri" w:cs="Arial"/>
          <w:szCs w:val="22"/>
        </w:rPr>
        <w:t>IVR OBD Manager shall return Failure with appropriate http error code in following case</w:t>
      </w:r>
    </w:p>
    <w:p w14:paraId="78FC3E2A" w14:textId="77777777" w:rsidR="008749ED" w:rsidRDefault="008749ED" w:rsidP="008749ED">
      <w:pPr>
        <w:pStyle w:val="ListParagraph"/>
        <w:numPr>
          <w:ilvl w:val="1"/>
          <w:numId w:val="6"/>
        </w:numPr>
        <w:jc w:val="both"/>
      </w:pPr>
      <w:r>
        <w:t>Invalid Filename</w:t>
      </w:r>
    </w:p>
    <w:p w14:paraId="7FE9D534" w14:textId="77777777" w:rsidR="008749ED" w:rsidRDefault="008749ED" w:rsidP="008749ED">
      <w:pPr>
        <w:pStyle w:val="ListParagraph"/>
        <w:numPr>
          <w:ilvl w:val="1"/>
          <w:numId w:val="6"/>
        </w:numPr>
        <w:jc w:val="both"/>
      </w:pPr>
      <w:r>
        <w:t>Any mandatory Parameters are missing</w:t>
      </w:r>
    </w:p>
    <w:p w14:paraId="48A52726" w14:textId="77777777" w:rsidR="008749ED" w:rsidRPr="00683DC1" w:rsidRDefault="008749ED" w:rsidP="008749ED">
      <w:pPr>
        <w:pStyle w:val="ListParagraph"/>
        <w:numPr>
          <w:ilvl w:val="1"/>
          <w:numId w:val="6"/>
        </w:numPr>
        <w:jc w:val="both"/>
      </w:pPr>
      <w:r>
        <w:t xml:space="preserve">Invalid </w:t>
      </w:r>
      <w:r>
        <w:rPr>
          <w:rFonts w:eastAsia="Arial" w:cs="Arial"/>
          <w:sz w:val="18"/>
          <w:szCs w:val="18"/>
        </w:rPr>
        <w:t>cdr</w:t>
      </w:r>
      <w:r w:rsidRPr="00A66531">
        <w:rPr>
          <w:rFonts w:eastAsia="Arial" w:cs="Arial"/>
          <w:sz w:val="18"/>
          <w:szCs w:val="18"/>
        </w:rPr>
        <w:t>FileProcessingStatus</w:t>
      </w:r>
      <w:r>
        <w:t xml:space="preserve"> codes.</w:t>
      </w:r>
    </w:p>
    <w:p w14:paraId="02DBAF01" w14:textId="77777777" w:rsidR="008749ED" w:rsidRDefault="008749ED" w:rsidP="008749ED"/>
    <w:p w14:paraId="40D576CE" w14:textId="77777777" w:rsidR="008749ED" w:rsidRDefault="008749ED" w:rsidP="008749ED">
      <w:pPr>
        <w:pStyle w:val="Heading5"/>
        <w:tabs>
          <w:tab w:val="num" w:pos="810"/>
        </w:tabs>
        <w:jc w:val="both"/>
      </w:pPr>
      <w:r>
        <w:t>Http time Out</w:t>
      </w:r>
    </w:p>
    <w:p w14:paraId="583B9494" w14:textId="77777777" w:rsidR="001B6EFF" w:rsidRPr="0088526F" w:rsidRDefault="001B6EFF" w:rsidP="00D7621C"/>
    <w:tbl>
      <w:tblPr>
        <w:tblStyle w:val="TableGrid"/>
        <w:tblW w:w="2653" w:type="pct"/>
        <w:tblLayout w:type="fixed"/>
        <w:tblLook w:val="04A0" w:firstRow="1" w:lastRow="0" w:firstColumn="1" w:lastColumn="0" w:noHBand="0" w:noVBand="1"/>
      </w:tblPr>
      <w:tblGrid>
        <w:gridCol w:w="2718"/>
        <w:gridCol w:w="1801"/>
      </w:tblGrid>
      <w:tr w:rsidR="001B6EFF" w:rsidRPr="00FF4865" w14:paraId="4BBD8BBC" w14:textId="77777777" w:rsidTr="00D55576">
        <w:trPr>
          <w:trHeight w:val="244"/>
        </w:trPr>
        <w:tc>
          <w:tcPr>
            <w:tcW w:w="3007" w:type="pct"/>
            <w:shd w:val="clear" w:color="auto" w:fill="D9D9D9" w:themeFill="background1" w:themeFillShade="D9"/>
            <w:vAlign w:val="bottom"/>
          </w:tcPr>
          <w:p w14:paraId="00BFD726" w14:textId="77777777" w:rsidR="001B6EFF" w:rsidRPr="00FF4865" w:rsidRDefault="001B6EFF" w:rsidP="00D55576">
            <w:pPr>
              <w:jc w:val="both"/>
              <w:rPr>
                <w:szCs w:val="20"/>
              </w:rPr>
            </w:pPr>
            <w:r>
              <w:rPr>
                <w:rFonts w:eastAsia="Times New Roman" w:cs="Arial"/>
                <w:b/>
                <w:szCs w:val="20"/>
              </w:rPr>
              <w:t>HTTP Timeout Category</w:t>
            </w:r>
          </w:p>
        </w:tc>
        <w:tc>
          <w:tcPr>
            <w:tcW w:w="1993" w:type="pct"/>
            <w:shd w:val="clear" w:color="auto" w:fill="D9D9D9" w:themeFill="background1" w:themeFillShade="D9"/>
            <w:vAlign w:val="bottom"/>
          </w:tcPr>
          <w:p w14:paraId="5AAD7710" w14:textId="77777777" w:rsidR="001B6EFF" w:rsidRPr="00FF4865" w:rsidRDefault="001B6EFF" w:rsidP="00D55576">
            <w:pPr>
              <w:jc w:val="both"/>
              <w:rPr>
                <w:szCs w:val="20"/>
              </w:rPr>
            </w:pPr>
            <w:r>
              <w:rPr>
                <w:rFonts w:eastAsia="Times New Roman" w:cs="Arial"/>
                <w:b/>
                <w:szCs w:val="20"/>
              </w:rPr>
              <w:t>Description</w:t>
            </w:r>
          </w:p>
        </w:tc>
      </w:tr>
      <w:tr w:rsidR="001B6EFF" w:rsidRPr="00FF4865" w14:paraId="1C64D05E" w14:textId="77777777" w:rsidTr="00D55576">
        <w:trPr>
          <w:trHeight w:val="386"/>
        </w:trPr>
        <w:tc>
          <w:tcPr>
            <w:tcW w:w="3007" w:type="pct"/>
          </w:tcPr>
          <w:p w14:paraId="41A69851" w14:textId="77777777" w:rsidR="001B6EFF" w:rsidRPr="00FF4865" w:rsidRDefault="001B6EFF" w:rsidP="00D55576">
            <w:pPr>
              <w:tabs>
                <w:tab w:val="left" w:pos="1114"/>
              </w:tabs>
              <w:ind w:left="360" w:hanging="360"/>
              <w:jc w:val="both"/>
              <w:rPr>
                <w:rFonts w:cs="Arial"/>
                <w:szCs w:val="20"/>
              </w:rPr>
            </w:pPr>
            <w:r>
              <w:rPr>
                <w:rFonts w:cs="Arial"/>
                <w:szCs w:val="20"/>
              </w:rPr>
              <w:t>Offline</w:t>
            </w:r>
          </w:p>
        </w:tc>
        <w:tc>
          <w:tcPr>
            <w:tcW w:w="1993" w:type="pct"/>
          </w:tcPr>
          <w:p w14:paraId="2F2E4048" w14:textId="77777777" w:rsidR="001B6EFF" w:rsidRPr="00FF4865" w:rsidRDefault="001B6EFF" w:rsidP="00D55576">
            <w:pPr>
              <w:jc w:val="both"/>
              <w:rPr>
                <w:szCs w:val="20"/>
              </w:rPr>
            </w:pPr>
            <w:r>
              <w:rPr>
                <w:szCs w:val="20"/>
              </w:rPr>
              <w:t xml:space="preserve">Refer </w:t>
            </w:r>
            <w:r w:rsidR="001639D2">
              <w:rPr>
                <w:szCs w:val="20"/>
              </w:rPr>
              <w:fldChar w:fldCharType="begin"/>
            </w:r>
            <w:r>
              <w:rPr>
                <w:szCs w:val="20"/>
              </w:rPr>
              <w:instrText xml:space="preserve"> REF _Ref410671550 \r \h </w:instrText>
            </w:r>
            <w:r w:rsidR="001639D2">
              <w:rPr>
                <w:szCs w:val="20"/>
              </w:rPr>
            </w:r>
            <w:r w:rsidR="001639D2">
              <w:rPr>
                <w:szCs w:val="20"/>
              </w:rPr>
              <w:fldChar w:fldCharType="separate"/>
            </w:r>
            <w:r w:rsidR="00C9141F">
              <w:rPr>
                <w:szCs w:val="20"/>
              </w:rPr>
              <w:t>6</w:t>
            </w:r>
            <w:r w:rsidR="001639D2">
              <w:rPr>
                <w:szCs w:val="20"/>
              </w:rPr>
              <w:fldChar w:fldCharType="end"/>
            </w:r>
          </w:p>
        </w:tc>
      </w:tr>
    </w:tbl>
    <w:p w14:paraId="629A6131" w14:textId="77777777" w:rsidR="008749ED" w:rsidRDefault="008749ED" w:rsidP="008749ED">
      <w:pPr>
        <w:pStyle w:val="Heading5"/>
        <w:tabs>
          <w:tab w:val="num" w:pos="810"/>
        </w:tabs>
        <w:jc w:val="both"/>
      </w:pPr>
      <w:r>
        <w:t>Body Example</w:t>
      </w:r>
    </w:p>
    <w:tbl>
      <w:tblPr>
        <w:tblW w:w="9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40"/>
        <w:gridCol w:w="8650"/>
      </w:tblGrid>
      <w:tr w:rsidR="008749ED" w14:paraId="55079878" w14:textId="77777777" w:rsidTr="00246898">
        <w:tc>
          <w:tcPr>
            <w:tcW w:w="540" w:type="dxa"/>
            <w:shd w:val="clear" w:color="auto" w:fill="CCCCCC"/>
            <w:tcMar>
              <w:top w:w="100" w:type="dxa"/>
              <w:left w:w="100" w:type="dxa"/>
              <w:bottom w:w="100" w:type="dxa"/>
              <w:right w:w="100" w:type="dxa"/>
            </w:tcMar>
          </w:tcPr>
          <w:p w14:paraId="578F73BC" w14:textId="77777777" w:rsidR="008749ED" w:rsidRDefault="008749ED" w:rsidP="00246898">
            <w:pPr>
              <w:pStyle w:val="Normal1"/>
              <w:spacing w:line="240" w:lineRule="auto"/>
              <w:jc w:val="both"/>
            </w:pPr>
          </w:p>
        </w:tc>
        <w:tc>
          <w:tcPr>
            <w:tcW w:w="8650" w:type="dxa"/>
            <w:tcMar>
              <w:top w:w="100" w:type="dxa"/>
              <w:left w:w="100" w:type="dxa"/>
              <w:bottom w:w="100" w:type="dxa"/>
              <w:right w:w="100" w:type="dxa"/>
            </w:tcMar>
          </w:tcPr>
          <w:p w14:paraId="3557D275" w14:textId="77777777" w:rsidR="008749ED" w:rsidRPr="00A66531" w:rsidRDefault="008749ED" w:rsidP="00246898">
            <w:pPr>
              <w:rPr>
                <w:rFonts w:eastAsia="Arial" w:cs="Arial"/>
                <w:sz w:val="18"/>
                <w:szCs w:val="18"/>
              </w:rPr>
            </w:pPr>
            <w:r w:rsidRPr="00A66531">
              <w:rPr>
                <w:rFonts w:eastAsia="Arial" w:cs="Arial"/>
                <w:sz w:val="18"/>
                <w:szCs w:val="18"/>
              </w:rPr>
              <w:t>{</w:t>
            </w:r>
          </w:p>
          <w:p w14:paraId="0531A035" w14:textId="77777777" w:rsidR="008749ED" w:rsidRPr="00A66531" w:rsidRDefault="003F5A2D" w:rsidP="00246898">
            <w:pPr>
              <w:rPr>
                <w:rFonts w:eastAsia="Arial" w:cs="Arial"/>
                <w:sz w:val="18"/>
                <w:szCs w:val="18"/>
              </w:rPr>
            </w:pPr>
            <w:r>
              <w:rPr>
                <w:rFonts w:eastAsia="Arial" w:cs="Arial"/>
                <w:sz w:val="18"/>
                <w:szCs w:val="18"/>
              </w:rPr>
              <w:t>"</w:t>
            </w:r>
            <w:r w:rsidR="008749ED">
              <w:rPr>
                <w:rFonts w:eastAsia="Arial" w:cs="Arial"/>
                <w:sz w:val="18"/>
                <w:szCs w:val="18"/>
              </w:rPr>
              <w:t>cdr</w:t>
            </w:r>
            <w:r w:rsidR="008749ED" w:rsidRPr="00A66531">
              <w:rPr>
                <w:rFonts w:eastAsia="Arial" w:cs="Arial"/>
                <w:sz w:val="18"/>
                <w:szCs w:val="18"/>
              </w:rPr>
              <w:t>FileProcessingStatus</w:t>
            </w:r>
            <w:r>
              <w:rPr>
                <w:rFonts w:eastAsia="Arial" w:cs="Arial"/>
                <w:sz w:val="18"/>
                <w:szCs w:val="18"/>
              </w:rPr>
              <w:t>"</w:t>
            </w:r>
            <w:r w:rsidR="008749ED" w:rsidRPr="00A66531">
              <w:rPr>
                <w:rFonts w:eastAsia="Arial" w:cs="Arial"/>
                <w:sz w:val="18"/>
                <w:szCs w:val="18"/>
              </w:rPr>
              <w:t>: 8000,</w:t>
            </w:r>
          </w:p>
          <w:p w14:paraId="5BDBD297" w14:textId="77777777" w:rsidR="008749ED" w:rsidRPr="00A66531" w:rsidRDefault="003F5A2D" w:rsidP="00246898">
            <w:pPr>
              <w:rPr>
                <w:rFonts w:eastAsia="Arial" w:cs="Arial"/>
                <w:sz w:val="18"/>
                <w:szCs w:val="18"/>
              </w:rPr>
            </w:pPr>
            <w:r>
              <w:rPr>
                <w:rFonts w:eastAsia="Arial" w:cs="Arial"/>
                <w:sz w:val="18"/>
                <w:szCs w:val="18"/>
              </w:rPr>
              <w:t>"</w:t>
            </w:r>
            <w:r w:rsidR="008749ED" w:rsidRPr="00A66531">
              <w:rPr>
                <w:rFonts w:eastAsia="Arial" w:cs="Arial"/>
                <w:sz w:val="18"/>
                <w:szCs w:val="18"/>
              </w:rPr>
              <w:t>file</w:t>
            </w:r>
            <w:r w:rsidR="008749ED">
              <w:rPr>
                <w:rFonts w:eastAsia="Arial" w:cs="Arial"/>
                <w:sz w:val="18"/>
                <w:szCs w:val="18"/>
              </w:rPr>
              <w:t>N</w:t>
            </w:r>
            <w:r w:rsidR="008749ED" w:rsidRPr="00A66531">
              <w:rPr>
                <w:rFonts w:eastAsia="Arial" w:cs="Arial"/>
                <w:sz w:val="18"/>
                <w:szCs w:val="18"/>
              </w:rPr>
              <w:t>ame</w:t>
            </w:r>
            <w:r>
              <w:rPr>
                <w:rFonts w:eastAsia="Arial" w:cs="Arial"/>
                <w:sz w:val="18"/>
                <w:szCs w:val="18"/>
              </w:rPr>
              <w:t>"</w:t>
            </w:r>
            <w:r w:rsidR="008749ED" w:rsidRPr="00A66531">
              <w:rPr>
                <w:rFonts w:eastAsia="Arial" w:cs="Arial"/>
                <w:sz w:val="18"/>
                <w:szCs w:val="18"/>
              </w:rPr>
              <w:t xml:space="preserve">: </w:t>
            </w:r>
            <w:r>
              <w:rPr>
                <w:rFonts w:eastAsia="Arial" w:cs="Arial"/>
                <w:sz w:val="18"/>
                <w:szCs w:val="18"/>
              </w:rPr>
              <w:t>"</w:t>
            </w:r>
            <w:r w:rsidR="008749ED" w:rsidRPr="00A66531">
              <w:rPr>
                <w:rFonts w:eastAsia="Arial" w:cs="Arial"/>
                <w:sz w:val="18"/>
                <w:szCs w:val="18"/>
              </w:rPr>
              <w:t>OBD_NMS1_20150127090000</w:t>
            </w:r>
            <w:r>
              <w:rPr>
                <w:rFonts w:eastAsia="Arial" w:cs="Arial"/>
                <w:sz w:val="18"/>
                <w:szCs w:val="18"/>
              </w:rPr>
              <w:t>"</w:t>
            </w:r>
          </w:p>
          <w:p w14:paraId="1B2AD3AF" w14:textId="77777777" w:rsidR="008749ED" w:rsidRPr="00917D66" w:rsidRDefault="008749ED" w:rsidP="00246898">
            <w:pPr>
              <w:rPr>
                <w:rFonts w:eastAsia="Arial" w:cs="Arial"/>
                <w:sz w:val="18"/>
                <w:szCs w:val="18"/>
              </w:rPr>
            </w:pPr>
            <w:r w:rsidRPr="00A66531">
              <w:rPr>
                <w:rFonts w:eastAsia="Arial" w:cs="Arial"/>
                <w:sz w:val="18"/>
                <w:szCs w:val="18"/>
              </w:rPr>
              <w:t>}</w:t>
            </w:r>
          </w:p>
        </w:tc>
      </w:tr>
    </w:tbl>
    <w:p w14:paraId="1F7120C4" w14:textId="77777777" w:rsidR="008749ED" w:rsidRDefault="008749ED" w:rsidP="008749ED">
      <w:pPr>
        <w:pStyle w:val="Heading5"/>
        <w:tabs>
          <w:tab w:val="num" w:pos="810"/>
        </w:tabs>
        <w:jc w:val="both"/>
      </w:pPr>
      <w:r>
        <w:lastRenderedPageBreak/>
        <w:t>Body Elements</w:t>
      </w:r>
    </w:p>
    <w:tbl>
      <w:tblPr>
        <w:tblStyle w:val="TableGrid"/>
        <w:tblW w:w="9198" w:type="dxa"/>
        <w:tblLayout w:type="fixed"/>
        <w:tblLook w:val="04A0" w:firstRow="1" w:lastRow="0" w:firstColumn="1" w:lastColumn="0" w:noHBand="0" w:noVBand="1"/>
      </w:tblPr>
      <w:tblGrid>
        <w:gridCol w:w="558"/>
        <w:gridCol w:w="2250"/>
        <w:gridCol w:w="1260"/>
        <w:gridCol w:w="1440"/>
        <w:gridCol w:w="990"/>
        <w:gridCol w:w="2700"/>
      </w:tblGrid>
      <w:tr w:rsidR="008749ED" w14:paraId="75A7CEAB" w14:textId="77777777" w:rsidTr="00246898">
        <w:tc>
          <w:tcPr>
            <w:tcW w:w="558" w:type="dxa"/>
            <w:shd w:val="clear" w:color="auto" w:fill="D9D9D9" w:themeFill="background1" w:themeFillShade="D9"/>
          </w:tcPr>
          <w:p w14:paraId="5202CBA1" w14:textId="77777777" w:rsidR="008749ED" w:rsidRDefault="008749ED" w:rsidP="00246898">
            <w:r>
              <w:t>#</w:t>
            </w:r>
          </w:p>
        </w:tc>
        <w:tc>
          <w:tcPr>
            <w:tcW w:w="2250" w:type="dxa"/>
            <w:shd w:val="clear" w:color="auto" w:fill="D9D9D9" w:themeFill="background1" w:themeFillShade="D9"/>
          </w:tcPr>
          <w:p w14:paraId="504AC3D1" w14:textId="77777777" w:rsidR="008749ED" w:rsidRDefault="008749ED" w:rsidP="00246898">
            <w:r>
              <w:t>Parameter Name</w:t>
            </w:r>
          </w:p>
        </w:tc>
        <w:tc>
          <w:tcPr>
            <w:tcW w:w="1260" w:type="dxa"/>
            <w:shd w:val="clear" w:color="auto" w:fill="D9D9D9" w:themeFill="background1" w:themeFillShade="D9"/>
          </w:tcPr>
          <w:p w14:paraId="5F470B15" w14:textId="77777777" w:rsidR="008749ED" w:rsidRDefault="008749ED" w:rsidP="00246898">
            <w:r>
              <w:t>Mandatory</w:t>
            </w:r>
          </w:p>
        </w:tc>
        <w:tc>
          <w:tcPr>
            <w:tcW w:w="1440" w:type="dxa"/>
            <w:shd w:val="clear" w:color="auto" w:fill="D9D9D9" w:themeFill="background1" w:themeFillShade="D9"/>
          </w:tcPr>
          <w:p w14:paraId="4380FC85" w14:textId="77777777" w:rsidR="008749ED" w:rsidRDefault="008749ED" w:rsidP="00246898">
            <w:r>
              <w:t>Data type</w:t>
            </w:r>
          </w:p>
        </w:tc>
        <w:tc>
          <w:tcPr>
            <w:tcW w:w="990" w:type="dxa"/>
            <w:shd w:val="clear" w:color="auto" w:fill="D9D9D9" w:themeFill="background1" w:themeFillShade="D9"/>
          </w:tcPr>
          <w:p w14:paraId="466456A1" w14:textId="77777777" w:rsidR="008749ED" w:rsidRDefault="008749ED" w:rsidP="00246898">
            <w:r>
              <w:t>Range</w:t>
            </w:r>
          </w:p>
        </w:tc>
        <w:tc>
          <w:tcPr>
            <w:tcW w:w="2700" w:type="dxa"/>
            <w:shd w:val="clear" w:color="auto" w:fill="D9D9D9" w:themeFill="background1" w:themeFillShade="D9"/>
          </w:tcPr>
          <w:p w14:paraId="125C2FF0" w14:textId="77777777" w:rsidR="008749ED" w:rsidRDefault="008749ED" w:rsidP="00246898">
            <w:r>
              <w:t>Description</w:t>
            </w:r>
          </w:p>
        </w:tc>
      </w:tr>
      <w:tr w:rsidR="008749ED" w14:paraId="2A8C8A8C" w14:textId="77777777" w:rsidTr="00246898">
        <w:tc>
          <w:tcPr>
            <w:tcW w:w="558" w:type="dxa"/>
          </w:tcPr>
          <w:p w14:paraId="41B07713" w14:textId="77777777" w:rsidR="008749ED" w:rsidRDefault="008749ED" w:rsidP="00246898">
            <w:r>
              <w:t>1</w:t>
            </w:r>
          </w:p>
        </w:tc>
        <w:tc>
          <w:tcPr>
            <w:tcW w:w="2250" w:type="dxa"/>
          </w:tcPr>
          <w:p w14:paraId="29D4DE9C" w14:textId="77777777" w:rsidR="008749ED" w:rsidRPr="00031093" w:rsidRDefault="008749ED" w:rsidP="00246898">
            <w:r>
              <w:rPr>
                <w:rFonts w:eastAsia="Arial" w:cs="Arial"/>
                <w:sz w:val="18"/>
                <w:szCs w:val="18"/>
              </w:rPr>
              <w:t>cdr</w:t>
            </w:r>
            <w:r w:rsidRPr="00A66531">
              <w:rPr>
                <w:rFonts w:eastAsia="Arial" w:cs="Arial"/>
                <w:sz w:val="18"/>
                <w:szCs w:val="18"/>
              </w:rPr>
              <w:t>FileProcessingStatus</w:t>
            </w:r>
          </w:p>
        </w:tc>
        <w:tc>
          <w:tcPr>
            <w:tcW w:w="1260" w:type="dxa"/>
          </w:tcPr>
          <w:p w14:paraId="666CBDD1" w14:textId="77777777" w:rsidR="008749ED" w:rsidRDefault="008749ED" w:rsidP="00246898">
            <w:r>
              <w:t>Yes</w:t>
            </w:r>
          </w:p>
        </w:tc>
        <w:tc>
          <w:tcPr>
            <w:tcW w:w="1440" w:type="dxa"/>
          </w:tcPr>
          <w:p w14:paraId="74BAEF23" w14:textId="77777777" w:rsidR="008749ED" w:rsidRDefault="008749ED" w:rsidP="00246898">
            <w:r>
              <w:t>Numeric</w:t>
            </w:r>
          </w:p>
        </w:tc>
        <w:tc>
          <w:tcPr>
            <w:tcW w:w="990" w:type="dxa"/>
          </w:tcPr>
          <w:p w14:paraId="4275075A" w14:textId="77777777" w:rsidR="008749ED" w:rsidRDefault="008749ED" w:rsidP="00246898">
            <w:r>
              <w:t xml:space="preserve">Refer section </w:t>
            </w:r>
            <w:r w:rsidR="001639D2">
              <w:fldChar w:fldCharType="begin"/>
            </w:r>
            <w:r w:rsidR="005A748E">
              <w:instrText xml:space="preserve"> REF _Ref410416868 \r \h </w:instrText>
            </w:r>
            <w:r w:rsidR="001639D2">
              <w:fldChar w:fldCharType="separate"/>
            </w:r>
            <w:r w:rsidR="00C9141F">
              <w:t>4.5.2</w:t>
            </w:r>
            <w:r w:rsidR="001639D2">
              <w:fldChar w:fldCharType="end"/>
            </w:r>
          </w:p>
        </w:tc>
        <w:tc>
          <w:tcPr>
            <w:tcW w:w="2700" w:type="dxa"/>
          </w:tcPr>
          <w:p w14:paraId="1EA7E86E" w14:textId="77777777" w:rsidR="008749ED" w:rsidRDefault="008749ED" w:rsidP="005A748E">
            <w:r>
              <w:t xml:space="preserve">The status of CDR file processing. </w:t>
            </w:r>
          </w:p>
        </w:tc>
      </w:tr>
      <w:tr w:rsidR="008749ED" w14:paraId="1CEEC8FD" w14:textId="77777777" w:rsidTr="00246898">
        <w:tc>
          <w:tcPr>
            <w:tcW w:w="558" w:type="dxa"/>
          </w:tcPr>
          <w:p w14:paraId="6CABD461" w14:textId="77777777" w:rsidR="008749ED" w:rsidRDefault="008749ED" w:rsidP="00246898">
            <w:r>
              <w:t>2</w:t>
            </w:r>
          </w:p>
        </w:tc>
        <w:tc>
          <w:tcPr>
            <w:tcW w:w="2250" w:type="dxa"/>
          </w:tcPr>
          <w:p w14:paraId="16FF7DEF" w14:textId="77777777" w:rsidR="008749ED" w:rsidRDefault="00082208" w:rsidP="00246898">
            <w:r w:rsidRPr="00A66531">
              <w:rPr>
                <w:rFonts w:eastAsia="Arial" w:cs="Arial"/>
                <w:sz w:val="18"/>
                <w:szCs w:val="18"/>
              </w:rPr>
              <w:t>file</w:t>
            </w:r>
            <w:r>
              <w:rPr>
                <w:rFonts w:eastAsia="Arial" w:cs="Arial"/>
                <w:sz w:val="18"/>
                <w:szCs w:val="18"/>
              </w:rPr>
              <w:t>N</w:t>
            </w:r>
            <w:r w:rsidRPr="00A66531">
              <w:rPr>
                <w:rFonts w:eastAsia="Arial" w:cs="Arial"/>
                <w:sz w:val="18"/>
                <w:szCs w:val="18"/>
              </w:rPr>
              <w:t>ame</w:t>
            </w:r>
          </w:p>
        </w:tc>
        <w:tc>
          <w:tcPr>
            <w:tcW w:w="1260" w:type="dxa"/>
          </w:tcPr>
          <w:p w14:paraId="628EF47E" w14:textId="77777777" w:rsidR="008749ED" w:rsidRDefault="008749ED" w:rsidP="00246898">
            <w:r>
              <w:t>Yes</w:t>
            </w:r>
          </w:p>
        </w:tc>
        <w:tc>
          <w:tcPr>
            <w:tcW w:w="1440" w:type="dxa"/>
          </w:tcPr>
          <w:p w14:paraId="2146683B" w14:textId="77777777" w:rsidR="008749ED" w:rsidRDefault="008749ED" w:rsidP="00246898">
            <w:r>
              <w:t>String</w:t>
            </w:r>
          </w:p>
        </w:tc>
        <w:tc>
          <w:tcPr>
            <w:tcW w:w="990" w:type="dxa"/>
          </w:tcPr>
          <w:p w14:paraId="25196CD6" w14:textId="77777777" w:rsidR="008749ED" w:rsidRDefault="008749ED" w:rsidP="00246898">
            <w:r>
              <w:t>NA</w:t>
            </w:r>
          </w:p>
        </w:tc>
        <w:tc>
          <w:tcPr>
            <w:tcW w:w="2700" w:type="dxa"/>
          </w:tcPr>
          <w:p w14:paraId="5B711991" w14:textId="77777777" w:rsidR="008749ED" w:rsidRDefault="008749ED" w:rsidP="00246898">
            <w:r>
              <w:t>Filename passed in the CDR Filenotification API</w:t>
            </w:r>
          </w:p>
        </w:tc>
      </w:tr>
      <w:tr w:rsidR="008749ED" w14:paraId="3F07772E" w14:textId="77777777" w:rsidTr="00246898">
        <w:trPr>
          <w:trHeight w:val="1725"/>
        </w:trPr>
        <w:tc>
          <w:tcPr>
            <w:tcW w:w="558" w:type="dxa"/>
            <w:vMerge w:val="restart"/>
          </w:tcPr>
          <w:p w14:paraId="0FA14850" w14:textId="77777777" w:rsidR="008749ED" w:rsidRDefault="008749ED" w:rsidP="00246898">
            <w:r>
              <w:t>3</w:t>
            </w:r>
          </w:p>
        </w:tc>
        <w:tc>
          <w:tcPr>
            <w:tcW w:w="2250" w:type="dxa"/>
            <w:vMerge w:val="restart"/>
          </w:tcPr>
          <w:p w14:paraId="395FD398" w14:textId="77777777" w:rsidR="008749ED" w:rsidRPr="00B50DB5" w:rsidRDefault="00BA66F2" w:rsidP="00246898">
            <w:r>
              <w:t>failureReason</w:t>
            </w:r>
          </w:p>
        </w:tc>
        <w:tc>
          <w:tcPr>
            <w:tcW w:w="1260" w:type="dxa"/>
            <w:vMerge w:val="restart"/>
          </w:tcPr>
          <w:p w14:paraId="2C454057" w14:textId="77777777" w:rsidR="008749ED" w:rsidRDefault="008749ED" w:rsidP="00246898">
            <w:r>
              <w:t>Yes</w:t>
            </w:r>
          </w:p>
        </w:tc>
        <w:tc>
          <w:tcPr>
            <w:tcW w:w="1440" w:type="dxa"/>
            <w:vMerge w:val="restart"/>
          </w:tcPr>
          <w:p w14:paraId="77C22670" w14:textId="77777777" w:rsidR="008749ED" w:rsidRDefault="008749ED" w:rsidP="00246898">
            <w:r>
              <w:t>String</w:t>
            </w:r>
          </w:p>
        </w:tc>
        <w:tc>
          <w:tcPr>
            <w:tcW w:w="990" w:type="dxa"/>
            <w:vMerge w:val="restart"/>
          </w:tcPr>
          <w:p w14:paraId="6E4998E9" w14:textId="77777777" w:rsidR="008749ED" w:rsidRDefault="008749ED" w:rsidP="00246898"/>
        </w:tc>
        <w:tc>
          <w:tcPr>
            <w:tcW w:w="2700" w:type="dxa"/>
          </w:tcPr>
          <w:p w14:paraId="187C1729" w14:textId="77777777" w:rsidR="008749ED" w:rsidRDefault="008749ED" w:rsidP="00246898">
            <w:pPr>
              <w:rPr>
                <w:szCs w:val="20"/>
              </w:rPr>
            </w:pPr>
            <w:r>
              <w:rPr>
                <w:szCs w:val="20"/>
              </w:rPr>
              <w:t xml:space="preserve">In case file is not accessible. </w:t>
            </w:r>
            <w:r w:rsidR="003F5A2D">
              <w:rPr>
                <w:szCs w:val="20"/>
              </w:rPr>
              <w:t>"</w:t>
            </w:r>
            <w:r>
              <w:rPr>
                <w:szCs w:val="20"/>
              </w:rPr>
              <w:t xml:space="preserve">Unable to access file from location – </w:t>
            </w:r>
            <w:r w:rsidR="003F5A2D">
              <w:rPr>
                <w:szCs w:val="20"/>
              </w:rPr>
              <w:t>"</w:t>
            </w:r>
            <w:r>
              <w:rPr>
                <w:szCs w:val="20"/>
              </w:rPr>
              <w:t>&lt;&lt;IP&gt;&gt;\&lt;&lt;filepath&gt;&gt;\&lt;&lt;filename&gt;&gt;. File: &lt;&lt;filename&gt;&gt;</w:t>
            </w:r>
            <w:r w:rsidR="003F5A2D">
              <w:rPr>
                <w:szCs w:val="20"/>
              </w:rPr>
              <w:t>"</w:t>
            </w:r>
          </w:p>
          <w:p w14:paraId="6B9144C0" w14:textId="77777777" w:rsidR="008749ED" w:rsidRDefault="008749ED" w:rsidP="00246898"/>
        </w:tc>
      </w:tr>
      <w:tr w:rsidR="008749ED" w14:paraId="632A7A47" w14:textId="77777777" w:rsidTr="00246898">
        <w:trPr>
          <w:trHeight w:val="1725"/>
        </w:trPr>
        <w:tc>
          <w:tcPr>
            <w:tcW w:w="558" w:type="dxa"/>
            <w:vMerge/>
          </w:tcPr>
          <w:p w14:paraId="1C73FC40" w14:textId="77777777" w:rsidR="008749ED" w:rsidRDefault="008749ED" w:rsidP="00246898"/>
        </w:tc>
        <w:tc>
          <w:tcPr>
            <w:tcW w:w="2250" w:type="dxa"/>
            <w:vMerge/>
          </w:tcPr>
          <w:p w14:paraId="28A0E33E" w14:textId="77777777" w:rsidR="008749ED" w:rsidRDefault="008749ED" w:rsidP="00246898"/>
        </w:tc>
        <w:tc>
          <w:tcPr>
            <w:tcW w:w="1260" w:type="dxa"/>
            <w:vMerge/>
          </w:tcPr>
          <w:p w14:paraId="3F3A79A5" w14:textId="77777777" w:rsidR="008749ED" w:rsidRDefault="008749ED" w:rsidP="00246898"/>
        </w:tc>
        <w:tc>
          <w:tcPr>
            <w:tcW w:w="1440" w:type="dxa"/>
            <w:vMerge/>
          </w:tcPr>
          <w:p w14:paraId="41598AA7" w14:textId="77777777" w:rsidR="008749ED" w:rsidRDefault="008749ED" w:rsidP="00246898"/>
        </w:tc>
        <w:tc>
          <w:tcPr>
            <w:tcW w:w="990" w:type="dxa"/>
            <w:vMerge/>
          </w:tcPr>
          <w:p w14:paraId="23290F19" w14:textId="77777777" w:rsidR="008749ED" w:rsidRDefault="008749ED" w:rsidP="00246898"/>
        </w:tc>
        <w:tc>
          <w:tcPr>
            <w:tcW w:w="2700" w:type="dxa"/>
          </w:tcPr>
          <w:p w14:paraId="7934F12B" w14:textId="77777777" w:rsidR="008749ED" w:rsidRDefault="008749ED" w:rsidP="00246898">
            <w:pPr>
              <w:rPr>
                <w:szCs w:val="20"/>
              </w:rPr>
            </w:pPr>
            <w:r>
              <w:rPr>
                <w:szCs w:val="20"/>
              </w:rPr>
              <w:t xml:space="preserve">In case of  recordsCount mismatch, the format would be: </w:t>
            </w:r>
            <w:r w:rsidR="003F5A2D">
              <w:rPr>
                <w:szCs w:val="20"/>
              </w:rPr>
              <w:t>"</w:t>
            </w:r>
            <w:r>
              <w:rPr>
                <w:szCs w:val="20"/>
              </w:rPr>
              <w:t>Error in recordscount value: Expected value &lt;&lt;Passed by IMI.&gt;&gt;. Actual Value:&lt;&lt;calculated by NMS&gt;&gt;. File: &lt;&lt;Filename&gt;&gt;</w:t>
            </w:r>
            <w:r w:rsidR="003F5A2D">
              <w:rPr>
                <w:szCs w:val="20"/>
              </w:rPr>
              <w:t>"</w:t>
            </w:r>
          </w:p>
          <w:p w14:paraId="7F14FC92" w14:textId="77777777" w:rsidR="008749ED" w:rsidRDefault="008749ED" w:rsidP="00246898">
            <w:pPr>
              <w:rPr>
                <w:szCs w:val="20"/>
              </w:rPr>
            </w:pPr>
          </w:p>
        </w:tc>
      </w:tr>
      <w:tr w:rsidR="008749ED" w14:paraId="30A13C57" w14:textId="77777777" w:rsidTr="00246898">
        <w:trPr>
          <w:trHeight w:val="1725"/>
        </w:trPr>
        <w:tc>
          <w:tcPr>
            <w:tcW w:w="558" w:type="dxa"/>
            <w:vMerge/>
          </w:tcPr>
          <w:p w14:paraId="6FA1DEC4" w14:textId="77777777" w:rsidR="008749ED" w:rsidRDefault="008749ED" w:rsidP="00246898"/>
        </w:tc>
        <w:tc>
          <w:tcPr>
            <w:tcW w:w="2250" w:type="dxa"/>
            <w:vMerge/>
          </w:tcPr>
          <w:p w14:paraId="2FEBF167" w14:textId="77777777" w:rsidR="008749ED" w:rsidRDefault="008749ED" w:rsidP="00246898"/>
        </w:tc>
        <w:tc>
          <w:tcPr>
            <w:tcW w:w="1260" w:type="dxa"/>
            <w:vMerge/>
          </w:tcPr>
          <w:p w14:paraId="0998BAFD" w14:textId="77777777" w:rsidR="008749ED" w:rsidRDefault="008749ED" w:rsidP="00246898"/>
        </w:tc>
        <w:tc>
          <w:tcPr>
            <w:tcW w:w="1440" w:type="dxa"/>
            <w:vMerge/>
          </w:tcPr>
          <w:p w14:paraId="434A22B9" w14:textId="77777777" w:rsidR="008749ED" w:rsidRDefault="008749ED" w:rsidP="00246898"/>
        </w:tc>
        <w:tc>
          <w:tcPr>
            <w:tcW w:w="990" w:type="dxa"/>
            <w:vMerge/>
          </w:tcPr>
          <w:p w14:paraId="0E22F07F" w14:textId="77777777" w:rsidR="008749ED" w:rsidRDefault="008749ED" w:rsidP="00246898"/>
        </w:tc>
        <w:tc>
          <w:tcPr>
            <w:tcW w:w="2700" w:type="dxa"/>
          </w:tcPr>
          <w:p w14:paraId="6D70F114" w14:textId="77777777" w:rsidR="008749ED" w:rsidRDefault="008749ED" w:rsidP="00246898">
            <w:pPr>
              <w:rPr>
                <w:szCs w:val="20"/>
              </w:rPr>
            </w:pPr>
          </w:p>
          <w:p w14:paraId="20DD8E45" w14:textId="77777777" w:rsidR="008749ED" w:rsidRDefault="008749ED" w:rsidP="00246898">
            <w:pPr>
              <w:rPr>
                <w:szCs w:val="20"/>
              </w:rPr>
            </w:pPr>
            <w:r>
              <w:rPr>
                <w:szCs w:val="20"/>
              </w:rPr>
              <w:t xml:space="preserve">In case of  checksum mismatch, the format would be: </w:t>
            </w:r>
            <w:r w:rsidR="003F5A2D">
              <w:rPr>
                <w:szCs w:val="20"/>
              </w:rPr>
              <w:t>"</w:t>
            </w:r>
            <w:r>
              <w:rPr>
                <w:szCs w:val="20"/>
              </w:rPr>
              <w:t>Error in checksum value: Expected value &lt;&lt;Passed by IMI.&gt;&gt;. Actual Value:&lt;&lt;calculated by NMS&gt;&gt;. File: &lt;&lt;Filename&gt;&gt;</w:t>
            </w:r>
          </w:p>
          <w:p w14:paraId="6EA7A63C" w14:textId="77777777" w:rsidR="008749ED" w:rsidRDefault="008749ED" w:rsidP="00246898">
            <w:pPr>
              <w:rPr>
                <w:szCs w:val="20"/>
              </w:rPr>
            </w:pPr>
          </w:p>
        </w:tc>
      </w:tr>
      <w:tr w:rsidR="008749ED" w14:paraId="4BFCBCF0" w14:textId="77777777" w:rsidTr="00246898">
        <w:trPr>
          <w:trHeight w:val="1725"/>
        </w:trPr>
        <w:tc>
          <w:tcPr>
            <w:tcW w:w="558" w:type="dxa"/>
            <w:vMerge/>
          </w:tcPr>
          <w:p w14:paraId="3494A8DA" w14:textId="77777777" w:rsidR="008749ED" w:rsidRDefault="008749ED" w:rsidP="00246898"/>
        </w:tc>
        <w:tc>
          <w:tcPr>
            <w:tcW w:w="2250" w:type="dxa"/>
            <w:vMerge/>
          </w:tcPr>
          <w:p w14:paraId="461E8577" w14:textId="77777777" w:rsidR="008749ED" w:rsidRDefault="008749ED" w:rsidP="00246898"/>
        </w:tc>
        <w:tc>
          <w:tcPr>
            <w:tcW w:w="1260" w:type="dxa"/>
            <w:vMerge/>
          </w:tcPr>
          <w:p w14:paraId="1BF31101" w14:textId="77777777" w:rsidR="008749ED" w:rsidRDefault="008749ED" w:rsidP="00246898"/>
        </w:tc>
        <w:tc>
          <w:tcPr>
            <w:tcW w:w="1440" w:type="dxa"/>
            <w:vMerge/>
          </w:tcPr>
          <w:p w14:paraId="56E026FB" w14:textId="77777777" w:rsidR="008749ED" w:rsidRDefault="008749ED" w:rsidP="00246898"/>
        </w:tc>
        <w:tc>
          <w:tcPr>
            <w:tcW w:w="990" w:type="dxa"/>
            <w:vMerge/>
          </w:tcPr>
          <w:p w14:paraId="7044604B" w14:textId="77777777" w:rsidR="008749ED" w:rsidRDefault="008749ED" w:rsidP="00246898"/>
        </w:tc>
        <w:tc>
          <w:tcPr>
            <w:tcW w:w="2700" w:type="dxa"/>
          </w:tcPr>
          <w:p w14:paraId="0A2F19C8" w14:textId="77777777" w:rsidR="008749ED" w:rsidRDefault="008749ED" w:rsidP="00246898">
            <w:pPr>
              <w:rPr>
                <w:szCs w:val="20"/>
              </w:rPr>
            </w:pPr>
            <w:r>
              <w:rPr>
                <w:szCs w:val="20"/>
              </w:rPr>
              <w:t xml:space="preserve">Contains the reason for rejection of the file. In the format </w:t>
            </w:r>
            <w:r w:rsidR="003F5A2D">
              <w:rPr>
                <w:szCs w:val="20"/>
              </w:rPr>
              <w:t>"</w:t>
            </w:r>
            <w:r>
              <w:rPr>
                <w:szCs w:val="20"/>
              </w:rPr>
              <w:t>File:&lt;&lt;CDR filename&gt;&gt;. Error in Record with Request ID: &lt;&lt;&gt;&gt;. Field &lt;&lt;fieldname&gt;&gt; is &lt;&lt;missing| invalid&gt;&gt;</w:t>
            </w:r>
            <w:r>
              <w:t>.</w:t>
            </w:r>
          </w:p>
        </w:tc>
      </w:tr>
    </w:tbl>
    <w:p w14:paraId="39E90E44" w14:textId="77777777" w:rsidR="008749ED" w:rsidRDefault="008749ED" w:rsidP="008749ED"/>
    <w:p w14:paraId="3CD520B1" w14:textId="77777777" w:rsidR="008749ED" w:rsidRDefault="008749ED" w:rsidP="008749ED">
      <w:pPr>
        <w:pStyle w:val="Heading5"/>
        <w:tabs>
          <w:tab w:val="num" w:pos="810"/>
        </w:tabs>
        <w:jc w:val="both"/>
      </w:pPr>
      <w:r>
        <w:t>Headers</w:t>
      </w:r>
    </w:p>
    <w:tbl>
      <w:tblPr>
        <w:tblStyle w:val="TableGrid"/>
        <w:tblW w:w="9180" w:type="dxa"/>
        <w:tblLook w:val="04A0" w:firstRow="1" w:lastRow="0" w:firstColumn="1" w:lastColumn="0" w:noHBand="0" w:noVBand="1"/>
      </w:tblPr>
      <w:tblGrid>
        <w:gridCol w:w="1489"/>
        <w:gridCol w:w="1813"/>
        <w:gridCol w:w="1340"/>
        <w:gridCol w:w="4538"/>
      </w:tblGrid>
      <w:tr w:rsidR="008749ED" w14:paraId="2CD7AF81" w14:textId="77777777" w:rsidTr="00246898">
        <w:tc>
          <w:tcPr>
            <w:tcW w:w="1489" w:type="dxa"/>
            <w:shd w:val="clear" w:color="auto" w:fill="D9D9D9" w:themeFill="background1" w:themeFillShade="D9"/>
          </w:tcPr>
          <w:p w14:paraId="575405E8" w14:textId="77777777" w:rsidR="008749ED" w:rsidRDefault="008749ED" w:rsidP="00246898">
            <w:r>
              <w:t>Header Name</w:t>
            </w:r>
          </w:p>
        </w:tc>
        <w:tc>
          <w:tcPr>
            <w:tcW w:w="1813" w:type="dxa"/>
            <w:shd w:val="clear" w:color="auto" w:fill="D9D9D9" w:themeFill="background1" w:themeFillShade="D9"/>
          </w:tcPr>
          <w:p w14:paraId="4D738CCB" w14:textId="77777777" w:rsidR="008749ED" w:rsidRDefault="008749ED" w:rsidP="00246898">
            <w:r>
              <w:t>Header Value</w:t>
            </w:r>
          </w:p>
        </w:tc>
        <w:tc>
          <w:tcPr>
            <w:tcW w:w="1340" w:type="dxa"/>
            <w:shd w:val="clear" w:color="auto" w:fill="D9D9D9" w:themeFill="background1" w:themeFillShade="D9"/>
          </w:tcPr>
          <w:p w14:paraId="64ED16B8" w14:textId="77777777" w:rsidR="008749ED" w:rsidRDefault="008749ED" w:rsidP="00246898">
            <w:r>
              <w:t>Mandatory</w:t>
            </w:r>
          </w:p>
        </w:tc>
        <w:tc>
          <w:tcPr>
            <w:tcW w:w="4538" w:type="dxa"/>
            <w:shd w:val="clear" w:color="auto" w:fill="D9D9D9" w:themeFill="background1" w:themeFillShade="D9"/>
          </w:tcPr>
          <w:p w14:paraId="768D7BEA" w14:textId="77777777" w:rsidR="008749ED" w:rsidRDefault="008749ED" w:rsidP="00246898">
            <w:r>
              <w:t>Description</w:t>
            </w:r>
          </w:p>
        </w:tc>
      </w:tr>
      <w:tr w:rsidR="008749ED" w14:paraId="1BE046DD" w14:textId="77777777" w:rsidTr="00246898">
        <w:tc>
          <w:tcPr>
            <w:tcW w:w="1489" w:type="dxa"/>
          </w:tcPr>
          <w:p w14:paraId="6974A620" w14:textId="77777777" w:rsidR="008749ED" w:rsidRPr="0065474C" w:rsidRDefault="008749ED" w:rsidP="00246898">
            <w:r>
              <w:t>Content-Type</w:t>
            </w:r>
          </w:p>
        </w:tc>
        <w:tc>
          <w:tcPr>
            <w:tcW w:w="1813" w:type="dxa"/>
          </w:tcPr>
          <w:p w14:paraId="3B1617A8" w14:textId="77777777" w:rsidR="008749ED" w:rsidRDefault="008749ED" w:rsidP="00246898">
            <w:r>
              <w:t>application/json</w:t>
            </w:r>
          </w:p>
        </w:tc>
        <w:tc>
          <w:tcPr>
            <w:tcW w:w="1340" w:type="dxa"/>
          </w:tcPr>
          <w:p w14:paraId="59964F70" w14:textId="77777777" w:rsidR="008749ED" w:rsidRPr="0065474C" w:rsidRDefault="008749ED" w:rsidP="00246898">
            <w:r>
              <w:t>Yes</w:t>
            </w:r>
          </w:p>
        </w:tc>
        <w:tc>
          <w:tcPr>
            <w:tcW w:w="4538" w:type="dxa"/>
          </w:tcPr>
          <w:p w14:paraId="7672597F" w14:textId="77777777" w:rsidR="008749ED" w:rsidRPr="00BA7AFF" w:rsidRDefault="008749ED" w:rsidP="00246898">
            <w:r>
              <w:t>It specifies the format of the content in the request</w:t>
            </w:r>
          </w:p>
        </w:tc>
      </w:tr>
      <w:tr w:rsidR="008749ED" w14:paraId="278D91DB" w14:textId="77777777" w:rsidTr="00246898">
        <w:tc>
          <w:tcPr>
            <w:tcW w:w="1489" w:type="dxa"/>
          </w:tcPr>
          <w:p w14:paraId="060B4B27" w14:textId="77777777" w:rsidR="008749ED" w:rsidRPr="0065474C" w:rsidRDefault="008749ED" w:rsidP="00246898">
            <w:r>
              <w:t>Accept</w:t>
            </w:r>
          </w:p>
        </w:tc>
        <w:tc>
          <w:tcPr>
            <w:tcW w:w="1813" w:type="dxa"/>
          </w:tcPr>
          <w:p w14:paraId="7A4ED9DA" w14:textId="77777777" w:rsidR="008749ED" w:rsidRPr="0065474C" w:rsidRDefault="008749ED" w:rsidP="00246898">
            <w:r>
              <w:t>application/json</w:t>
            </w:r>
          </w:p>
        </w:tc>
        <w:tc>
          <w:tcPr>
            <w:tcW w:w="1340" w:type="dxa"/>
          </w:tcPr>
          <w:p w14:paraId="3E08735C" w14:textId="77777777" w:rsidR="008749ED" w:rsidRPr="0065474C" w:rsidRDefault="008749ED" w:rsidP="00246898">
            <w:r>
              <w:t>Yes</w:t>
            </w:r>
          </w:p>
        </w:tc>
        <w:tc>
          <w:tcPr>
            <w:tcW w:w="4538" w:type="dxa"/>
          </w:tcPr>
          <w:p w14:paraId="653E714D" w14:textId="77777777" w:rsidR="008749ED" w:rsidRPr="00706077" w:rsidRDefault="008749ED" w:rsidP="00246898">
            <w:r>
              <w:t>It specifies the format of the content accepted by the API invoker.</w:t>
            </w:r>
          </w:p>
        </w:tc>
      </w:tr>
    </w:tbl>
    <w:p w14:paraId="7D215433" w14:textId="77777777" w:rsidR="008749ED" w:rsidRDefault="008749ED" w:rsidP="008749ED"/>
    <w:p w14:paraId="02A819F9" w14:textId="77777777" w:rsidR="008749ED" w:rsidRDefault="008749ED" w:rsidP="008749ED">
      <w:pPr>
        <w:pStyle w:val="Heading4"/>
        <w:tabs>
          <w:tab w:val="num" w:pos="810"/>
        </w:tabs>
        <w:jc w:val="both"/>
      </w:pPr>
      <w:r w:rsidRPr="00D8470D">
        <w:t>CDRFileProcessedStatus</w:t>
      </w:r>
      <w:r>
        <w:t xml:space="preserve"> API - </w:t>
      </w:r>
      <w:r w:rsidRPr="00D164C4">
        <w:t>Response</w:t>
      </w:r>
    </w:p>
    <w:tbl>
      <w:tblPr>
        <w:tblStyle w:val="TableGrid"/>
        <w:tblW w:w="9180" w:type="dxa"/>
        <w:tblInd w:w="18" w:type="dxa"/>
        <w:tblLayout w:type="fixed"/>
        <w:tblLook w:val="04A0" w:firstRow="1" w:lastRow="0" w:firstColumn="1" w:lastColumn="0" w:noHBand="0" w:noVBand="1"/>
      </w:tblPr>
      <w:tblGrid>
        <w:gridCol w:w="1350"/>
        <w:gridCol w:w="2700"/>
        <w:gridCol w:w="1530"/>
        <w:gridCol w:w="1332"/>
        <w:gridCol w:w="2268"/>
      </w:tblGrid>
      <w:tr w:rsidR="008749ED" w:rsidRPr="00DE1B6A" w14:paraId="1115B648" w14:textId="77777777" w:rsidTr="00246898">
        <w:tc>
          <w:tcPr>
            <w:tcW w:w="1350" w:type="dxa"/>
            <w:shd w:val="clear" w:color="auto" w:fill="D9D9D9" w:themeFill="background1" w:themeFillShade="D9"/>
          </w:tcPr>
          <w:p w14:paraId="05F9193D" w14:textId="77777777" w:rsidR="008749ED" w:rsidRPr="00DE1B6A" w:rsidRDefault="008749ED" w:rsidP="00246898">
            <w:r w:rsidRPr="00DE1B6A">
              <w:t>Response  Status</w:t>
            </w:r>
          </w:p>
        </w:tc>
        <w:tc>
          <w:tcPr>
            <w:tcW w:w="2700" w:type="dxa"/>
            <w:shd w:val="clear" w:color="auto" w:fill="D9D9D9" w:themeFill="background1" w:themeFillShade="D9"/>
          </w:tcPr>
          <w:p w14:paraId="4049D9FB" w14:textId="77777777" w:rsidR="008749ED" w:rsidRPr="00DE1B6A" w:rsidRDefault="008749ED" w:rsidP="00246898">
            <w:r w:rsidRPr="00DE1B6A">
              <w:t>Body</w:t>
            </w:r>
            <w:r>
              <w:t xml:space="preserve"> Example</w:t>
            </w:r>
          </w:p>
        </w:tc>
        <w:tc>
          <w:tcPr>
            <w:tcW w:w="1530" w:type="dxa"/>
            <w:shd w:val="clear" w:color="auto" w:fill="D9D9D9" w:themeFill="background1" w:themeFillShade="D9"/>
          </w:tcPr>
          <w:p w14:paraId="6C3C5214" w14:textId="77777777" w:rsidR="008749ED" w:rsidRPr="00DE1B6A" w:rsidRDefault="008749ED" w:rsidP="00246898">
            <w:r w:rsidRPr="00DE1B6A">
              <w:t>HTTP Status Code</w:t>
            </w:r>
          </w:p>
        </w:tc>
        <w:tc>
          <w:tcPr>
            <w:tcW w:w="1332" w:type="dxa"/>
            <w:shd w:val="clear" w:color="auto" w:fill="D9D9D9" w:themeFill="background1" w:themeFillShade="D9"/>
          </w:tcPr>
          <w:p w14:paraId="6125CD5D" w14:textId="77777777" w:rsidR="008749ED" w:rsidRPr="00DE1B6A" w:rsidRDefault="008749ED" w:rsidP="00246898">
            <w:r w:rsidRPr="00DE1B6A">
              <w:t>Content Type</w:t>
            </w:r>
          </w:p>
        </w:tc>
        <w:tc>
          <w:tcPr>
            <w:tcW w:w="2268" w:type="dxa"/>
            <w:shd w:val="clear" w:color="auto" w:fill="D9D9D9" w:themeFill="background1" w:themeFillShade="D9"/>
          </w:tcPr>
          <w:p w14:paraId="02444B9F" w14:textId="77777777" w:rsidR="008749ED" w:rsidRPr="00DE1B6A" w:rsidRDefault="008749ED" w:rsidP="00246898">
            <w:r w:rsidRPr="00DE1B6A">
              <w:t>Description</w:t>
            </w:r>
          </w:p>
        </w:tc>
      </w:tr>
      <w:tr w:rsidR="008749ED" w14:paraId="2C545996" w14:textId="77777777" w:rsidTr="00246898">
        <w:trPr>
          <w:trHeight w:val="346"/>
        </w:trPr>
        <w:tc>
          <w:tcPr>
            <w:tcW w:w="1350" w:type="dxa"/>
          </w:tcPr>
          <w:p w14:paraId="08FE9F62" w14:textId="77777777" w:rsidR="008749ED" w:rsidRPr="00031093" w:rsidRDefault="008749ED" w:rsidP="00246898">
            <w:r w:rsidRPr="00031093">
              <w:t>Successful</w:t>
            </w:r>
          </w:p>
        </w:tc>
        <w:tc>
          <w:tcPr>
            <w:tcW w:w="2700" w:type="dxa"/>
          </w:tcPr>
          <w:p w14:paraId="2B353810" w14:textId="77777777" w:rsidR="008749ED" w:rsidRPr="00031093" w:rsidRDefault="008749ED" w:rsidP="00246898"/>
        </w:tc>
        <w:tc>
          <w:tcPr>
            <w:tcW w:w="1530" w:type="dxa"/>
          </w:tcPr>
          <w:p w14:paraId="33B47FE6" w14:textId="77777777" w:rsidR="008749ED" w:rsidRPr="00031093" w:rsidRDefault="008749ED" w:rsidP="00246898">
            <w:r w:rsidRPr="00031093">
              <w:t>200</w:t>
            </w:r>
          </w:p>
        </w:tc>
        <w:tc>
          <w:tcPr>
            <w:tcW w:w="1332" w:type="dxa"/>
          </w:tcPr>
          <w:p w14:paraId="2E9B7C56" w14:textId="77777777" w:rsidR="008749ED" w:rsidRPr="00031093" w:rsidRDefault="008749ED" w:rsidP="00246898">
            <w:r w:rsidRPr="00031093">
              <w:t>Application/json</w:t>
            </w:r>
          </w:p>
        </w:tc>
        <w:tc>
          <w:tcPr>
            <w:tcW w:w="2268" w:type="dxa"/>
          </w:tcPr>
          <w:p w14:paraId="1DFDCAA8" w14:textId="77777777" w:rsidR="008749ED" w:rsidRPr="00031093" w:rsidRDefault="008749ED" w:rsidP="00246898"/>
        </w:tc>
      </w:tr>
      <w:tr w:rsidR="008749ED" w14:paraId="70A995B1" w14:textId="77777777" w:rsidTr="00246898">
        <w:trPr>
          <w:trHeight w:val="346"/>
        </w:trPr>
        <w:tc>
          <w:tcPr>
            <w:tcW w:w="1350" w:type="dxa"/>
          </w:tcPr>
          <w:p w14:paraId="3AFD9F11" w14:textId="77777777" w:rsidR="008749ED" w:rsidRPr="00031093" w:rsidRDefault="008749ED" w:rsidP="00246898">
            <w:r w:rsidRPr="00031093">
              <w:lastRenderedPageBreak/>
              <w:t>Failure</w:t>
            </w:r>
          </w:p>
        </w:tc>
        <w:tc>
          <w:tcPr>
            <w:tcW w:w="2700" w:type="dxa"/>
          </w:tcPr>
          <w:p w14:paraId="2ECC2545" w14:textId="77777777" w:rsidR="008749ED" w:rsidRPr="00031093" w:rsidRDefault="008749ED" w:rsidP="00246898">
            <w:r>
              <w:t>{</w:t>
            </w:r>
            <w:r w:rsidRPr="00031093">
              <w:rPr>
                <w:rFonts w:eastAsia="Arial" w:cs="Arial"/>
              </w:rPr>
              <w:t xml:space="preserve"> </w:t>
            </w:r>
            <w:r w:rsidR="003F5A2D">
              <w:rPr>
                <w:rFonts w:eastAsia="Arial" w:cs="Arial"/>
              </w:rPr>
              <w:t>"</w:t>
            </w:r>
            <w:r w:rsidR="00BA66F2">
              <w:rPr>
                <w:b/>
              </w:rPr>
              <w:t>failureReason</w:t>
            </w:r>
            <w:r w:rsidR="003F5A2D">
              <w:t>"</w:t>
            </w:r>
            <w:r w:rsidRPr="00031093">
              <w:t xml:space="preserve"> : </w:t>
            </w:r>
            <w:r w:rsidR="003F5A2D">
              <w:t>"</w:t>
            </w:r>
            <w:r w:rsidRPr="00031093">
              <w:t>&lt;Description     of the failure reason&gt;</w:t>
            </w:r>
            <w:r w:rsidR="003F5A2D">
              <w:t>"</w:t>
            </w:r>
          </w:p>
          <w:p w14:paraId="68BE9697" w14:textId="77777777" w:rsidR="008749ED" w:rsidRPr="008749ED" w:rsidRDefault="008749ED" w:rsidP="00246898">
            <w:pPr>
              <w:rPr>
                <w:highlight w:val="lightGray"/>
              </w:rPr>
            </w:pPr>
            <w:r w:rsidRPr="00031093">
              <w:t>}</w:t>
            </w:r>
          </w:p>
        </w:tc>
        <w:tc>
          <w:tcPr>
            <w:tcW w:w="1530" w:type="dxa"/>
          </w:tcPr>
          <w:p w14:paraId="72A4067B" w14:textId="77777777" w:rsidR="008749ED" w:rsidRPr="00031093" w:rsidRDefault="008749ED" w:rsidP="00246898">
            <w:pPr>
              <w:rPr>
                <w:szCs w:val="20"/>
              </w:rPr>
            </w:pPr>
            <w:r>
              <w:rPr>
                <w:szCs w:val="20"/>
              </w:rPr>
              <w:t>400</w:t>
            </w:r>
          </w:p>
          <w:p w14:paraId="19997E8B" w14:textId="77777777" w:rsidR="008749ED" w:rsidRPr="00031093" w:rsidRDefault="008749ED" w:rsidP="00246898">
            <w:pPr>
              <w:rPr>
                <w:szCs w:val="20"/>
              </w:rPr>
            </w:pPr>
          </w:p>
        </w:tc>
        <w:tc>
          <w:tcPr>
            <w:tcW w:w="1332" w:type="dxa"/>
          </w:tcPr>
          <w:p w14:paraId="309856AA" w14:textId="77777777" w:rsidR="008749ED" w:rsidRPr="00031093" w:rsidRDefault="008749ED" w:rsidP="00246898">
            <w:pPr>
              <w:rPr>
                <w:szCs w:val="20"/>
              </w:rPr>
            </w:pPr>
            <w:r w:rsidRPr="0076019E">
              <w:rPr>
                <w:szCs w:val="20"/>
              </w:rPr>
              <w:t>Application/json</w:t>
            </w:r>
          </w:p>
        </w:tc>
        <w:tc>
          <w:tcPr>
            <w:tcW w:w="2268" w:type="dxa"/>
          </w:tcPr>
          <w:p w14:paraId="5F418C20" w14:textId="77777777" w:rsidR="008749ED" w:rsidRPr="00031093" w:rsidRDefault="008749ED" w:rsidP="00246898">
            <w:pPr>
              <w:rPr>
                <w:szCs w:val="20"/>
              </w:rPr>
            </w:pPr>
            <w:r>
              <w:rPr>
                <w:szCs w:val="20"/>
              </w:rPr>
              <w:t xml:space="preserve">In case parameter value is invalid </w:t>
            </w:r>
            <w:r w:rsidR="003F5A2D">
              <w:rPr>
                <w:szCs w:val="20"/>
              </w:rPr>
              <w:t>"</w:t>
            </w:r>
            <w:r w:rsidR="00A9180B">
              <w:rPr>
                <w:szCs w:val="20"/>
              </w:rPr>
              <w:t>&lt;</w:t>
            </w:r>
            <w:r>
              <w:rPr>
                <w:szCs w:val="20"/>
              </w:rPr>
              <w:t>Parameter Name : Invalid Value</w:t>
            </w:r>
            <w:r w:rsidR="00A9180B">
              <w:rPr>
                <w:szCs w:val="20"/>
              </w:rPr>
              <w:t>&gt;</w:t>
            </w:r>
            <w:r w:rsidR="003F5A2D">
              <w:rPr>
                <w:szCs w:val="20"/>
              </w:rPr>
              <w:t>"</w:t>
            </w:r>
            <w:r>
              <w:rPr>
                <w:szCs w:val="20"/>
              </w:rPr>
              <w:t xml:space="preserve"> shall be returned in failure reason</w:t>
            </w:r>
          </w:p>
        </w:tc>
      </w:tr>
      <w:tr w:rsidR="008749ED" w14:paraId="5BD3E667" w14:textId="77777777" w:rsidTr="00246898">
        <w:trPr>
          <w:trHeight w:val="346"/>
        </w:trPr>
        <w:tc>
          <w:tcPr>
            <w:tcW w:w="1350" w:type="dxa"/>
          </w:tcPr>
          <w:p w14:paraId="34E0A0FC" w14:textId="77777777" w:rsidR="008749ED" w:rsidRPr="00031093" w:rsidRDefault="008749ED" w:rsidP="00246898"/>
        </w:tc>
        <w:tc>
          <w:tcPr>
            <w:tcW w:w="2700" w:type="dxa"/>
          </w:tcPr>
          <w:p w14:paraId="288CBCCA" w14:textId="77777777" w:rsidR="008749ED" w:rsidRPr="00031093" w:rsidRDefault="008749ED" w:rsidP="00246898"/>
        </w:tc>
        <w:tc>
          <w:tcPr>
            <w:tcW w:w="1530" w:type="dxa"/>
          </w:tcPr>
          <w:p w14:paraId="3A3351AC" w14:textId="77777777" w:rsidR="008749ED" w:rsidRDefault="008749ED" w:rsidP="00246898">
            <w:pPr>
              <w:rPr>
                <w:szCs w:val="20"/>
              </w:rPr>
            </w:pPr>
            <w:r>
              <w:rPr>
                <w:szCs w:val="20"/>
              </w:rPr>
              <w:t>400</w:t>
            </w:r>
          </w:p>
        </w:tc>
        <w:tc>
          <w:tcPr>
            <w:tcW w:w="1332" w:type="dxa"/>
          </w:tcPr>
          <w:p w14:paraId="5DD1077A" w14:textId="77777777" w:rsidR="008749ED" w:rsidRPr="0076019E" w:rsidRDefault="008749ED" w:rsidP="00246898">
            <w:pPr>
              <w:rPr>
                <w:szCs w:val="20"/>
              </w:rPr>
            </w:pPr>
            <w:r>
              <w:rPr>
                <w:szCs w:val="20"/>
              </w:rPr>
              <w:t>Application/json</w:t>
            </w:r>
          </w:p>
        </w:tc>
        <w:tc>
          <w:tcPr>
            <w:tcW w:w="2268" w:type="dxa"/>
          </w:tcPr>
          <w:p w14:paraId="3718C4EA" w14:textId="77777777" w:rsidR="008749ED" w:rsidRDefault="008749ED" w:rsidP="00246898">
            <w:pPr>
              <w:rPr>
                <w:szCs w:val="20"/>
              </w:rPr>
            </w:pPr>
            <w:r>
              <w:rPr>
                <w:szCs w:val="20"/>
              </w:rPr>
              <w:t>In case mandatory parameter is missing</w:t>
            </w:r>
          </w:p>
          <w:p w14:paraId="4C470692" w14:textId="77777777" w:rsidR="008749ED" w:rsidRPr="00031093" w:rsidRDefault="003F5A2D" w:rsidP="00A9180B">
            <w:pPr>
              <w:rPr>
                <w:szCs w:val="20"/>
              </w:rPr>
            </w:pPr>
            <w:r>
              <w:rPr>
                <w:szCs w:val="20"/>
              </w:rPr>
              <w:t>"</w:t>
            </w:r>
            <w:r w:rsidR="008749ED">
              <w:rPr>
                <w:szCs w:val="20"/>
              </w:rPr>
              <w:t>&lt;Parameter Name: Not Present&gt;</w:t>
            </w:r>
            <w:r>
              <w:rPr>
                <w:szCs w:val="20"/>
              </w:rPr>
              <w:t>"</w:t>
            </w:r>
            <w:r w:rsidR="008749ED">
              <w:rPr>
                <w:szCs w:val="20"/>
              </w:rPr>
              <w:t xml:space="preserve"> shall be returned in failure reason</w:t>
            </w:r>
          </w:p>
        </w:tc>
      </w:tr>
      <w:tr w:rsidR="008749ED" w14:paraId="3BF3D11F" w14:textId="77777777" w:rsidTr="00246898">
        <w:trPr>
          <w:trHeight w:val="346"/>
        </w:trPr>
        <w:tc>
          <w:tcPr>
            <w:tcW w:w="1350" w:type="dxa"/>
          </w:tcPr>
          <w:p w14:paraId="6B3AF5AD" w14:textId="77777777" w:rsidR="008749ED" w:rsidRPr="00031093" w:rsidRDefault="008749ED" w:rsidP="00246898"/>
        </w:tc>
        <w:tc>
          <w:tcPr>
            <w:tcW w:w="2700" w:type="dxa"/>
          </w:tcPr>
          <w:p w14:paraId="4FEFDC24" w14:textId="77777777" w:rsidR="008749ED" w:rsidRPr="00031093" w:rsidRDefault="008749ED" w:rsidP="00246898"/>
        </w:tc>
        <w:tc>
          <w:tcPr>
            <w:tcW w:w="1530" w:type="dxa"/>
          </w:tcPr>
          <w:p w14:paraId="3FDD394E" w14:textId="77777777" w:rsidR="008749ED" w:rsidRPr="00FC1079" w:rsidRDefault="008749ED" w:rsidP="00246898">
            <w:pPr>
              <w:rPr>
                <w:szCs w:val="20"/>
              </w:rPr>
            </w:pPr>
            <w:r>
              <w:rPr>
                <w:szCs w:val="20"/>
              </w:rPr>
              <w:t>5</w:t>
            </w:r>
            <w:r w:rsidRPr="00C36C39">
              <w:rPr>
                <w:szCs w:val="20"/>
              </w:rPr>
              <w:t>00</w:t>
            </w:r>
          </w:p>
        </w:tc>
        <w:tc>
          <w:tcPr>
            <w:tcW w:w="1332" w:type="dxa"/>
          </w:tcPr>
          <w:p w14:paraId="24EC3237" w14:textId="77777777" w:rsidR="008749ED" w:rsidRPr="0076019E" w:rsidRDefault="008749ED" w:rsidP="00246898">
            <w:pPr>
              <w:rPr>
                <w:szCs w:val="20"/>
              </w:rPr>
            </w:pPr>
            <w:r>
              <w:rPr>
                <w:szCs w:val="20"/>
              </w:rPr>
              <w:t>Application/json</w:t>
            </w:r>
          </w:p>
        </w:tc>
        <w:tc>
          <w:tcPr>
            <w:tcW w:w="2268" w:type="dxa"/>
          </w:tcPr>
          <w:p w14:paraId="144F2965" w14:textId="77777777" w:rsidR="008749ED" w:rsidRDefault="008749ED" w:rsidP="00246898">
            <w:pPr>
              <w:rPr>
                <w:szCs w:val="20"/>
              </w:rPr>
            </w:pPr>
            <w:r>
              <w:rPr>
                <w:szCs w:val="20"/>
              </w:rPr>
              <w:t xml:space="preserve">In case of internal error </w:t>
            </w:r>
            <w:r w:rsidR="003F5A2D">
              <w:rPr>
                <w:szCs w:val="20"/>
              </w:rPr>
              <w:t>"</w:t>
            </w:r>
            <w:r>
              <w:rPr>
                <w:szCs w:val="20"/>
              </w:rPr>
              <w:t>Internal Error</w:t>
            </w:r>
            <w:r w:rsidR="003F5A2D">
              <w:rPr>
                <w:szCs w:val="20"/>
              </w:rPr>
              <w:t>"</w:t>
            </w:r>
            <w:r>
              <w:rPr>
                <w:szCs w:val="20"/>
              </w:rPr>
              <w:t xml:space="preserve"> shall be returned in the failure reason</w:t>
            </w:r>
          </w:p>
        </w:tc>
      </w:tr>
    </w:tbl>
    <w:p w14:paraId="13AA6C67" w14:textId="77777777" w:rsidR="008749ED" w:rsidRDefault="008749ED" w:rsidP="008749ED"/>
    <w:p w14:paraId="0C0D729A" w14:textId="77777777" w:rsidR="008749ED" w:rsidRDefault="008749ED" w:rsidP="008749ED">
      <w:pPr>
        <w:pStyle w:val="Heading5"/>
        <w:tabs>
          <w:tab w:val="num" w:pos="810"/>
        </w:tabs>
        <w:jc w:val="both"/>
      </w:pPr>
      <w:r>
        <w:t>Body Elements</w:t>
      </w:r>
    </w:p>
    <w:tbl>
      <w:tblPr>
        <w:tblStyle w:val="TableGrid"/>
        <w:tblW w:w="5400" w:type="pct"/>
        <w:tblLayout w:type="fixed"/>
        <w:tblLook w:val="04A0" w:firstRow="1" w:lastRow="0" w:firstColumn="1" w:lastColumn="0" w:noHBand="0" w:noVBand="1"/>
      </w:tblPr>
      <w:tblGrid>
        <w:gridCol w:w="535"/>
        <w:gridCol w:w="1801"/>
        <w:gridCol w:w="1144"/>
        <w:gridCol w:w="1256"/>
        <w:gridCol w:w="2033"/>
        <w:gridCol w:w="2428"/>
      </w:tblGrid>
      <w:tr w:rsidR="008749ED" w:rsidRPr="00DE1B6A" w14:paraId="33EF27D7" w14:textId="77777777" w:rsidTr="00246898">
        <w:trPr>
          <w:trHeight w:val="244"/>
        </w:trPr>
        <w:tc>
          <w:tcPr>
            <w:tcW w:w="291" w:type="pct"/>
            <w:shd w:val="clear" w:color="auto" w:fill="D9D9D9" w:themeFill="background1" w:themeFillShade="D9"/>
          </w:tcPr>
          <w:p w14:paraId="7AF246D9" w14:textId="77777777" w:rsidR="008749ED" w:rsidRPr="00DE1B6A" w:rsidRDefault="008749ED" w:rsidP="00246898">
            <w:r w:rsidRPr="00DE1B6A">
              <w:t>#</w:t>
            </w:r>
          </w:p>
        </w:tc>
        <w:tc>
          <w:tcPr>
            <w:tcW w:w="979" w:type="pct"/>
            <w:shd w:val="clear" w:color="auto" w:fill="D9D9D9" w:themeFill="background1" w:themeFillShade="D9"/>
          </w:tcPr>
          <w:p w14:paraId="3B94E8EB" w14:textId="77777777" w:rsidR="008749ED" w:rsidRPr="00DE1B6A" w:rsidRDefault="008749ED" w:rsidP="00246898">
            <w:r w:rsidRPr="00DE1B6A">
              <w:t>Element Name</w:t>
            </w:r>
          </w:p>
        </w:tc>
        <w:tc>
          <w:tcPr>
            <w:tcW w:w="622" w:type="pct"/>
            <w:shd w:val="clear" w:color="auto" w:fill="D9D9D9" w:themeFill="background1" w:themeFillShade="D9"/>
          </w:tcPr>
          <w:p w14:paraId="5AB86366" w14:textId="77777777" w:rsidR="008749ED" w:rsidRPr="00DE1B6A" w:rsidRDefault="008749ED" w:rsidP="00246898">
            <w:r w:rsidRPr="00DE1B6A">
              <w:t>Mandatory</w:t>
            </w:r>
          </w:p>
        </w:tc>
        <w:tc>
          <w:tcPr>
            <w:tcW w:w="683" w:type="pct"/>
            <w:shd w:val="clear" w:color="auto" w:fill="D9D9D9" w:themeFill="background1" w:themeFillShade="D9"/>
          </w:tcPr>
          <w:p w14:paraId="6ECA2CB3" w14:textId="77777777" w:rsidR="008749ED" w:rsidRPr="00DE1B6A" w:rsidRDefault="008749ED" w:rsidP="00246898">
            <w:r w:rsidRPr="00DE1B6A">
              <w:t>Datatype</w:t>
            </w:r>
          </w:p>
        </w:tc>
        <w:tc>
          <w:tcPr>
            <w:tcW w:w="1105" w:type="pct"/>
            <w:shd w:val="clear" w:color="auto" w:fill="D9D9D9" w:themeFill="background1" w:themeFillShade="D9"/>
          </w:tcPr>
          <w:p w14:paraId="5D21B767" w14:textId="77777777" w:rsidR="008749ED" w:rsidRPr="00DE1B6A" w:rsidRDefault="008749ED" w:rsidP="00246898">
            <w:r>
              <w:t>Range</w:t>
            </w:r>
          </w:p>
        </w:tc>
        <w:tc>
          <w:tcPr>
            <w:tcW w:w="1320" w:type="pct"/>
            <w:shd w:val="clear" w:color="auto" w:fill="D9D9D9" w:themeFill="background1" w:themeFillShade="D9"/>
          </w:tcPr>
          <w:p w14:paraId="7185C54E" w14:textId="77777777" w:rsidR="008749ED" w:rsidRPr="00DE1B6A" w:rsidRDefault="008749ED" w:rsidP="00246898">
            <w:r w:rsidRPr="00DE1B6A">
              <w:t>Details</w:t>
            </w:r>
          </w:p>
        </w:tc>
      </w:tr>
      <w:tr w:rsidR="008749ED" w14:paraId="4C0B21D7" w14:textId="77777777" w:rsidTr="00246898">
        <w:trPr>
          <w:trHeight w:val="244"/>
        </w:trPr>
        <w:tc>
          <w:tcPr>
            <w:tcW w:w="291" w:type="pct"/>
          </w:tcPr>
          <w:p w14:paraId="78D82929" w14:textId="77777777" w:rsidR="008749ED" w:rsidRPr="00E827C4" w:rsidRDefault="008749ED" w:rsidP="00246898">
            <w:r>
              <w:t>1</w:t>
            </w:r>
          </w:p>
        </w:tc>
        <w:tc>
          <w:tcPr>
            <w:tcW w:w="979" w:type="pct"/>
          </w:tcPr>
          <w:p w14:paraId="17B003BB" w14:textId="77777777" w:rsidR="008749ED" w:rsidRPr="00E827C4" w:rsidRDefault="00BA66F2" w:rsidP="00246898">
            <w:r>
              <w:t>failureReason</w:t>
            </w:r>
          </w:p>
        </w:tc>
        <w:tc>
          <w:tcPr>
            <w:tcW w:w="622" w:type="pct"/>
          </w:tcPr>
          <w:p w14:paraId="568BDDE5" w14:textId="77777777" w:rsidR="008749ED" w:rsidRPr="00E827C4" w:rsidRDefault="008749ED" w:rsidP="00246898">
            <w:r>
              <w:t>No</w:t>
            </w:r>
          </w:p>
        </w:tc>
        <w:tc>
          <w:tcPr>
            <w:tcW w:w="683" w:type="pct"/>
          </w:tcPr>
          <w:p w14:paraId="4ECC868A" w14:textId="77777777" w:rsidR="008749ED" w:rsidRPr="00E827C4" w:rsidRDefault="008749ED" w:rsidP="00246898">
            <w:r>
              <w:t>String</w:t>
            </w:r>
          </w:p>
        </w:tc>
        <w:tc>
          <w:tcPr>
            <w:tcW w:w="1105" w:type="pct"/>
          </w:tcPr>
          <w:p w14:paraId="175228A3" w14:textId="77777777" w:rsidR="008749ED" w:rsidRPr="00E827C4" w:rsidRDefault="008749ED" w:rsidP="00246898"/>
        </w:tc>
        <w:tc>
          <w:tcPr>
            <w:tcW w:w="1320" w:type="pct"/>
          </w:tcPr>
          <w:p w14:paraId="45EDBA26" w14:textId="77777777" w:rsidR="008749ED" w:rsidRPr="00E827C4" w:rsidRDefault="008749ED" w:rsidP="00246898">
            <w:r>
              <w:t>Gives description of the failure</w:t>
            </w:r>
          </w:p>
        </w:tc>
      </w:tr>
    </w:tbl>
    <w:p w14:paraId="621E0D5F" w14:textId="77777777" w:rsidR="008749ED" w:rsidRDefault="008749ED" w:rsidP="008749ED"/>
    <w:p w14:paraId="35F3CE4D" w14:textId="77777777" w:rsidR="008749ED" w:rsidRDefault="008749ED" w:rsidP="008749ED">
      <w:pPr>
        <w:pStyle w:val="Heading2"/>
        <w:rPr>
          <w:rFonts w:ascii="Arial" w:hAnsi="Arial" w:cs="Arial"/>
          <w:sz w:val="20"/>
          <w:szCs w:val="20"/>
        </w:rPr>
      </w:pPr>
      <w:bookmarkStart w:id="163" w:name="_Toc411454397"/>
      <w:r>
        <w:rPr>
          <w:rFonts w:ascii="Arial" w:hAnsi="Arial" w:cs="Arial"/>
          <w:sz w:val="20"/>
          <w:szCs w:val="20"/>
        </w:rPr>
        <w:t>File Formats</w:t>
      </w:r>
      <w:bookmarkEnd w:id="163"/>
    </w:p>
    <w:p w14:paraId="653E432D" w14:textId="77777777" w:rsidR="008749ED" w:rsidRDefault="008749ED" w:rsidP="008749ED">
      <w:pPr>
        <w:pStyle w:val="Heading3"/>
      </w:pPr>
      <w:bookmarkStart w:id="164" w:name="_Toc411454398"/>
      <w:r>
        <w:t>Target File Format</w:t>
      </w:r>
      <w:bookmarkEnd w:id="164"/>
    </w:p>
    <w:p w14:paraId="20A40212" w14:textId="77777777" w:rsidR="008749ED" w:rsidRPr="009B4D69" w:rsidRDefault="008749ED" w:rsidP="008749ED">
      <w:pPr>
        <w:rPr>
          <w:rFonts w:cs="Arial"/>
        </w:rPr>
      </w:pPr>
      <w:r w:rsidRPr="009B4D69">
        <w:rPr>
          <w:rFonts w:cs="Arial"/>
        </w:rPr>
        <w:t>A target group file specifies the records to be dialed out. The format of the target group file is given below</w:t>
      </w:r>
    </w:p>
    <w:p w14:paraId="4EF03585" w14:textId="77777777" w:rsidR="008749ED" w:rsidRPr="00CC519F" w:rsidRDefault="008749ED" w:rsidP="008749ED"/>
    <w:tbl>
      <w:tblPr>
        <w:tblStyle w:val="TableGrid"/>
        <w:tblW w:w="9198" w:type="dxa"/>
        <w:tblLook w:val="04A0" w:firstRow="1" w:lastRow="0" w:firstColumn="1" w:lastColumn="0" w:noHBand="0" w:noVBand="1"/>
      </w:tblPr>
      <w:tblGrid>
        <w:gridCol w:w="459"/>
        <w:gridCol w:w="2341"/>
        <w:gridCol w:w="1162"/>
        <w:gridCol w:w="1349"/>
        <w:gridCol w:w="967"/>
        <w:gridCol w:w="2920"/>
      </w:tblGrid>
      <w:tr w:rsidR="008749ED" w14:paraId="3A16F44D" w14:textId="77777777" w:rsidTr="00246898">
        <w:tc>
          <w:tcPr>
            <w:tcW w:w="461" w:type="dxa"/>
            <w:shd w:val="clear" w:color="auto" w:fill="D9D9D9" w:themeFill="background1" w:themeFillShade="D9"/>
            <w:vAlign w:val="center"/>
          </w:tcPr>
          <w:p w14:paraId="70420601"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2FED5AA3"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3FBAE5DF"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001180DF"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3A898ADB"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49A0D4F7" w14:textId="77777777" w:rsidR="008749ED" w:rsidRPr="00CC519F" w:rsidRDefault="008749ED" w:rsidP="00246898">
            <w:pPr>
              <w:rPr>
                <w:rFonts w:cs="Arial"/>
                <w:szCs w:val="20"/>
              </w:rPr>
            </w:pPr>
            <w:r w:rsidRPr="00CC519F">
              <w:rPr>
                <w:rFonts w:cs="Arial"/>
                <w:szCs w:val="20"/>
              </w:rPr>
              <w:t>Description</w:t>
            </w:r>
          </w:p>
        </w:tc>
      </w:tr>
      <w:tr w:rsidR="008749ED" w:rsidRPr="00BA7AFF" w14:paraId="25BB9B29" w14:textId="77777777" w:rsidTr="00246898">
        <w:tc>
          <w:tcPr>
            <w:tcW w:w="461" w:type="dxa"/>
            <w:vAlign w:val="center"/>
          </w:tcPr>
          <w:p w14:paraId="1DA70F62"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2D05DB2D"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54B60624"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616872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94B57C8" w14:textId="77777777" w:rsidR="008749ED" w:rsidRPr="00CC519F" w:rsidRDefault="008749ED" w:rsidP="00246898">
            <w:pPr>
              <w:rPr>
                <w:rFonts w:cs="Arial"/>
                <w:szCs w:val="20"/>
              </w:rPr>
            </w:pPr>
          </w:p>
        </w:tc>
        <w:tc>
          <w:tcPr>
            <w:tcW w:w="3150" w:type="dxa"/>
            <w:vAlign w:val="center"/>
          </w:tcPr>
          <w:p w14:paraId="2A73561F" w14:textId="77777777" w:rsidR="008749ED" w:rsidRPr="00CC519F" w:rsidRDefault="008749ED" w:rsidP="00246898">
            <w:pPr>
              <w:rPr>
                <w:rFonts w:cs="Arial"/>
                <w:szCs w:val="20"/>
              </w:rPr>
            </w:pPr>
            <w:r w:rsidRPr="00CC519F">
              <w:rPr>
                <w:rFonts w:cs="Arial"/>
                <w:szCs w:val="20"/>
              </w:rPr>
              <w:t xml:space="preserve">A unique Request id for each obd record </w:t>
            </w:r>
          </w:p>
        </w:tc>
      </w:tr>
      <w:tr w:rsidR="008749ED" w:rsidRPr="00706077" w14:paraId="22818C28" w14:textId="77777777" w:rsidTr="00246898">
        <w:trPr>
          <w:trHeight w:val="224"/>
        </w:trPr>
        <w:tc>
          <w:tcPr>
            <w:tcW w:w="461" w:type="dxa"/>
            <w:vAlign w:val="center"/>
          </w:tcPr>
          <w:p w14:paraId="293C3AB4"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06A4D7D2"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7CF8514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D520CC5"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2FC0B99C" w14:textId="77777777" w:rsidR="008749ED" w:rsidRPr="00CC519F" w:rsidRDefault="008749ED" w:rsidP="00246898">
            <w:pPr>
              <w:rPr>
                <w:rFonts w:cs="Arial"/>
                <w:szCs w:val="20"/>
              </w:rPr>
            </w:pPr>
          </w:p>
        </w:tc>
        <w:tc>
          <w:tcPr>
            <w:tcW w:w="3150" w:type="dxa"/>
            <w:vAlign w:val="center"/>
          </w:tcPr>
          <w:p w14:paraId="0F9D598F" w14:textId="77777777" w:rsidR="008749ED" w:rsidRPr="00CC519F" w:rsidRDefault="008749ED" w:rsidP="00246898">
            <w:pPr>
              <w:rPr>
                <w:rFonts w:cs="Arial"/>
                <w:szCs w:val="20"/>
              </w:rPr>
            </w:pPr>
            <w:r w:rsidRPr="00CC519F">
              <w:rPr>
                <w:rFonts w:cs="Arial"/>
                <w:szCs w:val="20"/>
              </w:rPr>
              <w:t>Unique Id provided by IMImobile for a particular service</w:t>
            </w:r>
          </w:p>
        </w:tc>
      </w:tr>
      <w:tr w:rsidR="008749ED" w:rsidRPr="00706077" w14:paraId="555C6B0C" w14:textId="77777777" w:rsidTr="00246898">
        <w:trPr>
          <w:trHeight w:val="224"/>
        </w:trPr>
        <w:tc>
          <w:tcPr>
            <w:tcW w:w="461" w:type="dxa"/>
            <w:vAlign w:val="center"/>
          </w:tcPr>
          <w:p w14:paraId="5EEA9FC3"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69FFF5BF"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1B838E8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0FFD1B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111C6EC9" w14:textId="77777777" w:rsidR="008749ED" w:rsidRPr="00CC519F" w:rsidRDefault="008749ED" w:rsidP="00246898">
            <w:pPr>
              <w:rPr>
                <w:rFonts w:cs="Arial"/>
                <w:szCs w:val="20"/>
              </w:rPr>
            </w:pPr>
          </w:p>
        </w:tc>
        <w:tc>
          <w:tcPr>
            <w:tcW w:w="3150" w:type="dxa"/>
            <w:vAlign w:val="center"/>
          </w:tcPr>
          <w:p w14:paraId="0AD2D5B0" w14:textId="77777777" w:rsidR="008749ED" w:rsidRPr="00CC519F" w:rsidRDefault="008749ED" w:rsidP="00246898">
            <w:pPr>
              <w:rPr>
                <w:rFonts w:cs="Arial"/>
                <w:szCs w:val="20"/>
              </w:rPr>
            </w:pPr>
            <w:r w:rsidRPr="00CC519F">
              <w:rPr>
                <w:rFonts w:cs="Arial"/>
                <w:szCs w:val="20"/>
              </w:rPr>
              <w:t>10 digit number to be dialed out</w:t>
            </w:r>
          </w:p>
        </w:tc>
      </w:tr>
      <w:tr w:rsidR="008749ED" w:rsidRPr="00706077" w14:paraId="6ACDE0A8" w14:textId="77777777" w:rsidTr="00246898">
        <w:trPr>
          <w:trHeight w:val="224"/>
        </w:trPr>
        <w:tc>
          <w:tcPr>
            <w:tcW w:w="461" w:type="dxa"/>
            <w:vAlign w:val="center"/>
          </w:tcPr>
          <w:p w14:paraId="55838858"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321281C5"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0B09285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795CD61C"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98EE7D4" w14:textId="77777777" w:rsidR="008749ED" w:rsidRPr="00CC519F" w:rsidRDefault="008749ED" w:rsidP="00246898">
            <w:pPr>
              <w:rPr>
                <w:rFonts w:cs="Arial"/>
                <w:szCs w:val="20"/>
              </w:rPr>
            </w:pPr>
          </w:p>
        </w:tc>
        <w:tc>
          <w:tcPr>
            <w:tcW w:w="3150" w:type="dxa"/>
            <w:vAlign w:val="center"/>
          </w:tcPr>
          <w:p w14:paraId="7A60B35D" w14:textId="77777777" w:rsidR="008749ED" w:rsidRPr="00CC519F" w:rsidRDefault="008749ED" w:rsidP="00246898">
            <w:pPr>
              <w:rPr>
                <w:rFonts w:cs="Arial"/>
                <w:szCs w:val="20"/>
              </w:rPr>
            </w:pPr>
            <w:r w:rsidRPr="00CC519F">
              <w:rPr>
                <w:rFonts w:cs="Arial"/>
                <w:szCs w:val="20"/>
              </w:rPr>
              <w:t>10 Digit number to be displayed as CLI for the call. If left blank, the default CLI of the service shall be picked up.</w:t>
            </w:r>
          </w:p>
        </w:tc>
      </w:tr>
      <w:tr w:rsidR="008749ED" w:rsidRPr="00706077" w14:paraId="57B57C6D" w14:textId="77777777" w:rsidTr="00246898">
        <w:trPr>
          <w:trHeight w:val="224"/>
        </w:trPr>
        <w:tc>
          <w:tcPr>
            <w:tcW w:w="461" w:type="dxa"/>
            <w:vAlign w:val="center"/>
          </w:tcPr>
          <w:p w14:paraId="77308031"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1AB2DF0D"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5B23A3F4"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0155A442"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4D8B1892" w14:textId="77777777" w:rsidR="008749ED" w:rsidRPr="00CC519F" w:rsidRDefault="008749ED" w:rsidP="00246898">
            <w:pPr>
              <w:rPr>
                <w:rFonts w:cs="Arial"/>
                <w:szCs w:val="20"/>
              </w:rPr>
            </w:pPr>
          </w:p>
        </w:tc>
        <w:tc>
          <w:tcPr>
            <w:tcW w:w="3150" w:type="dxa"/>
            <w:vAlign w:val="center"/>
          </w:tcPr>
          <w:p w14:paraId="6C3A7367" w14:textId="77777777" w:rsidR="008749ED" w:rsidRPr="00CC519F" w:rsidRDefault="008749ED" w:rsidP="00246898">
            <w:pPr>
              <w:rPr>
                <w:rFonts w:cs="Arial"/>
                <w:szCs w:val="20"/>
              </w:rPr>
            </w:pPr>
            <w:r w:rsidRPr="00CC519F">
              <w:rPr>
                <w:rFonts w:cs="Arial"/>
                <w:szCs w:val="20"/>
              </w:rPr>
              <w:t>Specifies the priority with which the call is to be made. By default value is 0.</w:t>
            </w:r>
          </w:p>
          <w:p w14:paraId="196A1DF9" w14:textId="77777777" w:rsidR="008749ED" w:rsidRPr="00CC519F" w:rsidRDefault="008749ED" w:rsidP="00246898">
            <w:pPr>
              <w:pStyle w:val="TableNormalText"/>
              <w:jc w:val="left"/>
              <w:rPr>
                <w:rFonts w:ascii="Arial" w:hAnsi="Arial" w:cs="Arial"/>
                <w:sz w:val="20"/>
              </w:rPr>
            </w:pPr>
            <w:r w:rsidRPr="00CC519F">
              <w:rPr>
                <w:rFonts w:ascii="Arial" w:hAnsi="Arial" w:cs="Arial"/>
                <w:sz w:val="20"/>
              </w:rPr>
              <w:t>{ Possible Values: 0-Default, 1-Medium Priority, 2-High Priority}</w:t>
            </w:r>
          </w:p>
          <w:p w14:paraId="170C8E22" w14:textId="77777777" w:rsidR="008749ED" w:rsidRPr="00CC519F" w:rsidRDefault="008749ED" w:rsidP="00246898">
            <w:pPr>
              <w:rPr>
                <w:rFonts w:cs="Arial"/>
                <w:szCs w:val="20"/>
              </w:rPr>
            </w:pPr>
          </w:p>
        </w:tc>
      </w:tr>
      <w:tr w:rsidR="008749ED" w:rsidRPr="00706077" w14:paraId="79C14B71" w14:textId="77777777" w:rsidTr="00246898">
        <w:trPr>
          <w:trHeight w:val="224"/>
        </w:trPr>
        <w:tc>
          <w:tcPr>
            <w:tcW w:w="461" w:type="dxa"/>
            <w:vAlign w:val="center"/>
          </w:tcPr>
          <w:p w14:paraId="687345C6"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948B784"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65B4FCB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6B5020C4"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7C05FE0E" w14:textId="77777777" w:rsidR="008749ED" w:rsidRPr="00CC519F" w:rsidRDefault="008749ED" w:rsidP="00246898">
            <w:pPr>
              <w:rPr>
                <w:rFonts w:cs="Arial"/>
                <w:szCs w:val="20"/>
              </w:rPr>
            </w:pPr>
          </w:p>
        </w:tc>
        <w:tc>
          <w:tcPr>
            <w:tcW w:w="3150" w:type="dxa"/>
            <w:vAlign w:val="center"/>
          </w:tcPr>
          <w:p w14:paraId="0CF04CDC" w14:textId="77777777" w:rsidR="008749ED" w:rsidRPr="00CC519F" w:rsidRDefault="008749ED" w:rsidP="00246898">
            <w:pPr>
              <w:rPr>
                <w:rFonts w:cs="Arial"/>
                <w:szCs w:val="20"/>
              </w:rPr>
            </w:pPr>
            <w:r w:rsidRPr="00CC519F">
              <w:rPr>
                <w:rFonts w:cs="Arial"/>
                <w:szCs w:val="20"/>
              </w:rPr>
              <w:t>The URL of the VXML flow. If unspecified, default VXML URL specified for the service shall be picked up</w:t>
            </w:r>
          </w:p>
        </w:tc>
      </w:tr>
      <w:tr w:rsidR="008749ED" w:rsidRPr="00706077" w14:paraId="5A21FC9F" w14:textId="77777777" w:rsidTr="00246898">
        <w:trPr>
          <w:trHeight w:val="224"/>
        </w:trPr>
        <w:tc>
          <w:tcPr>
            <w:tcW w:w="461" w:type="dxa"/>
            <w:vAlign w:val="center"/>
          </w:tcPr>
          <w:p w14:paraId="07781EBF"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2640400F"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09E63B8C"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08710E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38A01362" w14:textId="77777777" w:rsidR="008749ED" w:rsidRPr="00CC519F" w:rsidRDefault="008749ED" w:rsidP="00246898">
            <w:pPr>
              <w:rPr>
                <w:rFonts w:cs="Arial"/>
                <w:szCs w:val="20"/>
              </w:rPr>
            </w:pPr>
          </w:p>
        </w:tc>
        <w:tc>
          <w:tcPr>
            <w:tcW w:w="3150" w:type="dxa"/>
            <w:vAlign w:val="center"/>
          </w:tcPr>
          <w:p w14:paraId="7014698B" w14:textId="77777777" w:rsidR="008749ED" w:rsidRPr="00CC519F" w:rsidRDefault="008749ED" w:rsidP="00246898">
            <w:pPr>
              <w:rPr>
                <w:rFonts w:cs="Arial"/>
                <w:szCs w:val="20"/>
              </w:rPr>
            </w:pPr>
            <w:r w:rsidRPr="00CC519F">
              <w:rPr>
                <w:rFonts w:cs="Arial"/>
                <w:szCs w:val="20"/>
              </w:rPr>
              <w:t>Contentfile to be played</w:t>
            </w:r>
          </w:p>
        </w:tc>
      </w:tr>
      <w:tr w:rsidR="008749ED" w:rsidRPr="00706077" w14:paraId="24D4BE67" w14:textId="77777777" w:rsidTr="00246898">
        <w:trPr>
          <w:trHeight w:val="224"/>
        </w:trPr>
        <w:tc>
          <w:tcPr>
            <w:tcW w:w="461" w:type="dxa"/>
            <w:vAlign w:val="center"/>
          </w:tcPr>
          <w:p w14:paraId="64E534CE"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4827A2E5"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33A0FFC9"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2819EA2"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01AF73D0" w14:textId="77777777" w:rsidR="008749ED" w:rsidRPr="00CC519F" w:rsidRDefault="008749ED" w:rsidP="00246898">
            <w:pPr>
              <w:rPr>
                <w:rFonts w:cs="Arial"/>
                <w:szCs w:val="20"/>
              </w:rPr>
            </w:pPr>
          </w:p>
        </w:tc>
        <w:tc>
          <w:tcPr>
            <w:tcW w:w="3150" w:type="dxa"/>
            <w:vAlign w:val="center"/>
          </w:tcPr>
          <w:p w14:paraId="42FAA690" w14:textId="77777777" w:rsidR="008749ED" w:rsidRPr="00CC519F" w:rsidRDefault="00B96226" w:rsidP="00246898">
            <w:pPr>
              <w:rPr>
                <w:rFonts w:cs="Arial"/>
                <w:szCs w:val="20"/>
              </w:rPr>
            </w:pPr>
            <w:r>
              <w:rPr>
                <w:rFonts w:cs="Arial"/>
                <w:szCs w:val="20"/>
              </w:rPr>
              <w:t xml:space="preserve">Week id of the messaged </w:t>
            </w:r>
            <w:r>
              <w:rPr>
                <w:rFonts w:cs="Arial"/>
                <w:szCs w:val="20"/>
              </w:rPr>
              <w:lastRenderedPageBreak/>
              <w:t>delivered in OBD</w:t>
            </w:r>
          </w:p>
        </w:tc>
      </w:tr>
      <w:tr w:rsidR="008749ED" w:rsidRPr="00706077" w14:paraId="3DAC58B8" w14:textId="77777777" w:rsidTr="00246898">
        <w:trPr>
          <w:trHeight w:val="224"/>
        </w:trPr>
        <w:tc>
          <w:tcPr>
            <w:tcW w:w="461" w:type="dxa"/>
            <w:vAlign w:val="center"/>
          </w:tcPr>
          <w:p w14:paraId="109948F7" w14:textId="77777777" w:rsidR="008749ED" w:rsidRPr="00CC519F" w:rsidRDefault="008749ED" w:rsidP="00246898">
            <w:pPr>
              <w:rPr>
                <w:rFonts w:cs="Arial"/>
                <w:szCs w:val="20"/>
              </w:rPr>
            </w:pPr>
            <w:r w:rsidRPr="00CC519F">
              <w:rPr>
                <w:rFonts w:cs="Arial"/>
                <w:szCs w:val="20"/>
              </w:rPr>
              <w:lastRenderedPageBreak/>
              <w:t>9</w:t>
            </w:r>
          </w:p>
        </w:tc>
        <w:tc>
          <w:tcPr>
            <w:tcW w:w="2104" w:type="dxa"/>
            <w:vAlign w:val="center"/>
          </w:tcPr>
          <w:p w14:paraId="6390F383"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4ADAC2E1"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57306DB" w14:textId="77777777" w:rsidR="008749ED" w:rsidRPr="00CC519F" w:rsidRDefault="00202A14" w:rsidP="00246898">
            <w:pPr>
              <w:rPr>
                <w:rFonts w:cs="Arial"/>
                <w:szCs w:val="20"/>
              </w:rPr>
            </w:pPr>
            <w:r>
              <w:rPr>
                <w:rFonts w:cs="Arial"/>
                <w:szCs w:val="20"/>
              </w:rPr>
              <w:t>String</w:t>
            </w:r>
          </w:p>
        </w:tc>
        <w:tc>
          <w:tcPr>
            <w:tcW w:w="990" w:type="dxa"/>
            <w:vAlign w:val="center"/>
          </w:tcPr>
          <w:p w14:paraId="68DAE695" w14:textId="77777777" w:rsidR="008749ED" w:rsidRPr="00CC519F" w:rsidRDefault="008749ED" w:rsidP="00246898">
            <w:pPr>
              <w:rPr>
                <w:rFonts w:cs="Arial"/>
                <w:szCs w:val="20"/>
              </w:rPr>
            </w:pPr>
          </w:p>
        </w:tc>
        <w:tc>
          <w:tcPr>
            <w:tcW w:w="3150" w:type="dxa"/>
            <w:vAlign w:val="center"/>
          </w:tcPr>
          <w:p w14:paraId="30CCD8F7" w14:textId="77777777" w:rsidR="008749ED" w:rsidRPr="00CC519F" w:rsidRDefault="008749ED" w:rsidP="00246898">
            <w:pPr>
              <w:rPr>
                <w:rFonts w:cs="Arial"/>
                <w:szCs w:val="20"/>
              </w:rPr>
            </w:pPr>
            <w:r w:rsidRPr="00CC519F">
              <w:rPr>
                <w:rFonts w:cs="Arial"/>
                <w:szCs w:val="20"/>
              </w:rPr>
              <w:t>To identify the language</w:t>
            </w:r>
          </w:p>
        </w:tc>
      </w:tr>
      <w:tr w:rsidR="008749ED" w:rsidRPr="00706077" w14:paraId="130D9F28" w14:textId="77777777" w:rsidTr="00246898">
        <w:trPr>
          <w:trHeight w:val="224"/>
        </w:trPr>
        <w:tc>
          <w:tcPr>
            <w:tcW w:w="461" w:type="dxa"/>
            <w:vAlign w:val="center"/>
          </w:tcPr>
          <w:p w14:paraId="17D44E48"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CBE5EA"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17401FF8"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2173E65"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0C15F3E" w14:textId="77777777" w:rsidR="008749ED" w:rsidRPr="00CC519F" w:rsidRDefault="008749ED" w:rsidP="00246898">
            <w:pPr>
              <w:rPr>
                <w:rFonts w:cs="Arial"/>
                <w:szCs w:val="20"/>
              </w:rPr>
            </w:pPr>
          </w:p>
        </w:tc>
        <w:tc>
          <w:tcPr>
            <w:tcW w:w="3150" w:type="dxa"/>
            <w:vAlign w:val="center"/>
          </w:tcPr>
          <w:p w14:paraId="356F89FE" w14:textId="77777777" w:rsidR="008749ED" w:rsidRPr="00CC519F" w:rsidRDefault="00B96226" w:rsidP="00246898">
            <w:pPr>
              <w:rPr>
                <w:rFonts w:cs="Arial"/>
                <w:szCs w:val="20"/>
              </w:rPr>
            </w:pPr>
            <w:r>
              <w:rPr>
                <w:rFonts w:cs="Arial"/>
                <w:szCs w:val="20"/>
              </w:rPr>
              <w:t>Circle of the beneficiary.</w:t>
            </w:r>
          </w:p>
        </w:tc>
      </w:tr>
      <w:tr w:rsidR="00E241CF" w:rsidRPr="00706077" w14:paraId="628E9D29" w14:textId="77777777" w:rsidTr="00246898">
        <w:trPr>
          <w:trHeight w:val="224"/>
        </w:trPr>
        <w:tc>
          <w:tcPr>
            <w:tcW w:w="461" w:type="dxa"/>
            <w:vAlign w:val="center"/>
          </w:tcPr>
          <w:p w14:paraId="0C9F78C2" w14:textId="77777777" w:rsidR="00E241CF" w:rsidRPr="00CC519F" w:rsidRDefault="00E241CF" w:rsidP="00246898">
            <w:pPr>
              <w:rPr>
                <w:rFonts w:cs="Arial"/>
                <w:szCs w:val="20"/>
              </w:rPr>
            </w:pPr>
            <w:r>
              <w:rPr>
                <w:rFonts w:cs="Arial"/>
                <w:szCs w:val="20"/>
              </w:rPr>
              <w:t>11</w:t>
            </w:r>
          </w:p>
        </w:tc>
        <w:tc>
          <w:tcPr>
            <w:tcW w:w="2104" w:type="dxa"/>
            <w:vAlign w:val="center"/>
          </w:tcPr>
          <w:p w14:paraId="5CE858EE" w14:textId="77777777" w:rsidR="00E241CF" w:rsidRPr="00CC519F" w:rsidRDefault="00E241CF" w:rsidP="00E241CF">
            <w:pPr>
              <w:rPr>
                <w:rFonts w:cs="Arial"/>
                <w:szCs w:val="20"/>
              </w:rPr>
            </w:pPr>
            <w:r>
              <w:rPr>
                <w:rFonts w:cs="Arial"/>
                <w:szCs w:val="20"/>
              </w:rPr>
              <w:t>subscriptionOrigin</w:t>
            </w:r>
          </w:p>
        </w:tc>
        <w:tc>
          <w:tcPr>
            <w:tcW w:w="1089" w:type="dxa"/>
            <w:vAlign w:val="center"/>
          </w:tcPr>
          <w:p w14:paraId="58A893FA" w14:textId="77777777" w:rsidR="00E241CF" w:rsidRPr="00CC519F" w:rsidRDefault="00E241CF" w:rsidP="00246898">
            <w:pPr>
              <w:rPr>
                <w:rFonts w:cs="Arial"/>
                <w:szCs w:val="20"/>
              </w:rPr>
            </w:pPr>
            <w:r>
              <w:rPr>
                <w:rFonts w:cs="Arial"/>
                <w:szCs w:val="20"/>
              </w:rPr>
              <w:t>Yes</w:t>
            </w:r>
          </w:p>
        </w:tc>
        <w:tc>
          <w:tcPr>
            <w:tcW w:w="1404" w:type="dxa"/>
            <w:vAlign w:val="center"/>
          </w:tcPr>
          <w:p w14:paraId="5641BEC7" w14:textId="77777777" w:rsidR="00E241CF" w:rsidRPr="00CC519F" w:rsidRDefault="00E241CF" w:rsidP="00246898">
            <w:pPr>
              <w:rPr>
                <w:rFonts w:cs="Arial"/>
                <w:szCs w:val="20"/>
              </w:rPr>
            </w:pPr>
            <w:r>
              <w:rPr>
                <w:rFonts w:cs="Arial"/>
                <w:szCs w:val="20"/>
              </w:rPr>
              <w:t>String</w:t>
            </w:r>
          </w:p>
        </w:tc>
        <w:tc>
          <w:tcPr>
            <w:tcW w:w="990" w:type="dxa"/>
            <w:vAlign w:val="center"/>
          </w:tcPr>
          <w:p w14:paraId="3340B3C8" w14:textId="77777777" w:rsidR="00E241CF" w:rsidRPr="00CC519F" w:rsidRDefault="00E241CF" w:rsidP="00246898">
            <w:pPr>
              <w:rPr>
                <w:rFonts w:cs="Arial"/>
                <w:szCs w:val="20"/>
              </w:rPr>
            </w:pPr>
          </w:p>
        </w:tc>
        <w:tc>
          <w:tcPr>
            <w:tcW w:w="3150" w:type="dxa"/>
            <w:vAlign w:val="center"/>
          </w:tcPr>
          <w:p w14:paraId="543DD12D" w14:textId="77777777" w:rsidR="00E241CF" w:rsidRDefault="00E241CF" w:rsidP="00246898">
            <w:pPr>
              <w:rPr>
                <w:rFonts w:cs="Arial"/>
                <w:szCs w:val="20"/>
              </w:rPr>
            </w:pPr>
            <w:r>
              <w:rPr>
                <w:rFonts w:cs="Arial"/>
                <w:szCs w:val="20"/>
              </w:rPr>
              <w:t>I for IVR, M for MCTS origin</w:t>
            </w:r>
          </w:p>
        </w:tc>
      </w:tr>
    </w:tbl>
    <w:p w14:paraId="14302ABA" w14:textId="77777777" w:rsidR="008749ED" w:rsidRPr="009B4D69" w:rsidRDefault="008749ED" w:rsidP="008749ED"/>
    <w:p w14:paraId="16E3EC94" w14:textId="77777777" w:rsidR="008749ED" w:rsidRDefault="008749ED" w:rsidP="008749ED">
      <w:pPr>
        <w:pStyle w:val="Heading3"/>
      </w:pPr>
      <w:bookmarkStart w:id="165" w:name="_Toc411454399"/>
      <w:r>
        <w:t>CDR Summary File Format</w:t>
      </w:r>
      <w:bookmarkEnd w:id="165"/>
    </w:p>
    <w:p w14:paraId="40F7966C" w14:textId="77777777" w:rsidR="008749ED" w:rsidRPr="009B4D69" w:rsidRDefault="008749ED" w:rsidP="008749ED"/>
    <w:p w14:paraId="755290F6" w14:textId="77777777" w:rsidR="008749ED" w:rsidRDefault="008749ED" w:rsidP="008749ED"/>
    <w:tbl>
      <w:tblPr>
        <w:tblStyle w:val="TableGrid"/>
        <w:tblW w:w="9198" w:type="dxa"/>
        <w:tblLook w:val="04A0" w:firstRow="1" w:lastRow="0" w:firstColumn="1" w:lastColumn="0" w:noHBand="0" w:noVBand="1"/>
      </w:tblPr>
      <w:tblGrid>
        <w:gridCol w:w="458"/>
        <w:gridCol w:w="2341"/>
        <w:gridCol w:w="1162"/>
        <w:gridCol w:w="1350"/>
        <w:gridCol w:w="967"/>
        <w:gridCol w:w="2920"/>
      </w:tblGrid>
      <w:tr w:rsidR="008749ED" w:rsidRPr="00CC519F" w14:paraId="5166A5FF" w14:textId="77777777" w:rsidTr="00246898">
        <w:tc>
          <w:tcPr>
            <w:tcW w:w="461" w:type="dxa"/>
            <w:shd w:val="clear" w:color="auto" w:fill="D9D9D9" w:themeFill="background1" w:themeFillShade="D9"/>
            <w:vAlign w:val="center"/>
          </w:tcPr>
          <w:p w14:paraId="7B902480" w14:textId="77777777" w:rsidR="008749ED" w:rsidRPr="00CC519F" w:rsidRDefault="008749ED" w:rsidP="00246898">
            <w:pPr>
              <w:rPr>
                <w:rFonts w:cs="Arial"/>
                <w:szCs w:val="20"/>
              </w:rPr>
            </w:pPr>
            <w:r w:rsidRPr="00CC519F">
              <w:rPr>
                <w:rFonts w:cs="Arial"/>
                <w:szCs w:val="20"/>
              </w:rPr>
              <w:t>#</w:t>
            </w:r>
          </w:p>
        </w:tc>
        <w:tc>
          <w:tcPr>
            <w:tcW w:w="2104" w:type="dxa"/>
            <w:shd w:val="clear" w:color="auto" w:fill="D9D9D9" w:themeFill="background1" w:themeFillShade="D9"/>
            <w:vAlign w:val="center"/>
          </w:tcPr>
          <w:p w14:paraId="63D53B82" w14:textId="77777777" w:rsidR="008749ED" w:rsidRPr="00CC519F" w:rsidRDefault="008749ED" w:rsidP="00246898">
            <w:pPr>
              <w:rPr>
                <w:rFonts w:cs="Arial"/>
                <w:szCs w:val="20"/>
              </w:rPr>
            </w:pPr>
            <w:r w:rsidRPr="00CC519F">
              <w:rPr>
                <w:rFonts w:cs="Arial"/>
                <w:szCs w:val="20"/>
              </w:rPr>
              <w:t>Field Name</w:t>
            </w:r>
          </w:p>
        </w:tc>
        <w:tc>
          <w:tcPr>
            <w:tcW w:w="1089" w:type="dxa"/>
            <w:shd w:val="clear" w:color="auto" w:fill="D9D9D9" w:themeFill="background1" w:themeFillShade="D9"/>
            <w:vAlign w:val="center"/>
          </w:tcPr>
          <w:p w14:paraId="0658D18E" w14:textId="77777777" w:rsidR="008749ED" w:rsidRPr="00CC519F" w:rsidRDefault="008749ED" w:rsidP="00246898">
            <w:pPr>
              <w:rPr>
                <w:rFonts w:cs="Arial"/>
                <w:szCs w:val="20"/>
              </w:rPr>
            </w:pPr>
            <w:r w:rsidRPr="00CC519F">
              <w:rPr>
                <w:rFonts w:cs="Arial"/>
                <w:szCs w:val="20"/>
              </w:rPr>
              <w:t>Mandatory</w:t>
            </w:r>
          </w:p>
        </w:tc>
        <w:tc>
          <w:tcPr>
            <w:tcW w:w="1404" w:type="dxa"/>
            <w:shd w:val="clear" w:color="auto" w:fill="D9D9D9" w:themeFill="background1" w:themeFillShade="D9"/>
            <w:vAlign w:val="center"/>
          </w:tcPr>
          <w:p w14:paraId="186BFA92" w14:textId="77777777" w:rsidR="008749ED" w:rsidRPr="00CC519F" w:rsidRDefault="008749ED" w:rsidP="00246898">
            <w:pPr>
              <w:rPr>
                <w:rFonts w:cs="Arial"/>
                <w:szCs w:val="20"/>
              </w:rPr>
            </w:pPr>
            <w:r w:rsidRPr="00CC519F">
              <w:rPr>
                <w:rFonts w:cs="Arial"/>
                <w:szCs w:val="20"/>
              </w:rPr>
              <w:t>Data type</w:t>
            </w:r>
          </w:p>
        </w:tc>
        <w:tc>
          <w:tcPr>
            <w:tcW w:w="990" w:type="dxa"/>
            <w:shd w:val="clear" w:color="auto" w:fill="D9D9D9" w:themeFill="background1" w:themeFillShade="D9"/>
            <w:vAlign w:val="center"/>
          </w:tcPr>
          <w:p w14:paraId="01787F8C" w14:textId="77777777" w:rsidR="008749ED" w:rsidRPr="00CC519F" w:rsidRDefault="008749ED" w:rsidP="00246898">
            <w:pPr>
              <w:rPr>
                <w:rFonts w:cs="Arial"/>
                <w:szCs w:val="20"/>
              </w:rPr>
            </w:pPr>
            <w:r w:rsidRPr="00CC519F">
              <w:rPr>
                <w:rFonts w:cs="Arial"/>
                <w:szCs w:val="20"/>
              </w:rPr>
              <w:t>Range</w:t>
            </w:r>
          </w:p>
        </w:tc>
        <w:tc>
          <w:tcPr>
            <w:tcW w:w="3150" w:type="dxa"/>
            <w:shd w:val="clear" w:color="auto" w:fill="D9D9D9" w:themeFill="background1" w:themeFillShade="D9"/>
            <w:vAlign w:val="center"/>
          </w:tcPr>
          <w:p w14:paraId="06C1BC6F" w14:textId="77777777" w:rsidR="008749ED" w:rsidRPr="00CC519F" w:rsidRDefault="008749ED" w:rsidP="00246898">
            <w:pPr>
              <w:rPr>
                <w:rFonts w:cs="Arial"/>
                <w:szCs w:val="20"/>
              </w:rPr>
            </w:pPr>
            <w:r w:rsidRPr="00CC519F">
              <w:rPr>
                <w:rFonts w:cs="Arial"/>
                <w:szCs w:val="20"/>
              </w:rPr>
              <w:t>Description</w:t>
            </w:r>
          </w:p>
        </w:tc>
      </w:tr>
      <w:tr w:rsidR="008749ED" w:rsidRPr="00CC519F" w14:paraId="5F8273F4" w14:textId="77777777" w:rsidTr="00246898">
        <w:tc>
          <w:tcPr>
            <w:tcW w:w="461" w:type="dxa"/>
            <w:vAlign w:val="center"/>
          </w:tcPr>
          <w:p w14:paraId="69FB0B67" w14:textId="77777777" w:rsidR="008749ED" w:rsidRPr="00CC519F" w:rsidRDefault="008749ED" w:rsidP="00246898">
            <w:pPr>
              <w:rPr>
                <w:rFonts w:cs="Arial"/>
                <w:szCs w:val="20"/>
              </w:rPr>
            </w:pPr>
            <w:r w:rsidRPr="00CC519F">
              <w:rPr>
                <w:rFonts w:cs="Arial"/>
                <w:szCs w:val="20"/>
              </w:rPr>
              <w:t>1</w:t>
            </w:r>
          </w:p>
        </w:tc>
        <w:tc>
          <w:tcPr>
            <w:tcW w:w="2104" w:type="dxa"/>
            <w:vAlign w:val="center"/>
          </w:tcPr>
          <w:p w14:paraId="5EF155D1" w14:textId="77777777" w:rsidR="008749ED" w:rsidRPr="00CC519F" w:rsidRDefault="008749ED" w:rsidP="00246898">
            <w:pPr>
              <w:rPr>
                <w:rFonts w:cs="Arial"/>
                <w:szCs w:val="20"/>
              </w:rPr>
            </w:pPr>
            <w:r w:rsidRPr="00CC519F">
              <w:rPr>
                <w:rFonts w:cs="Arial"/>
                <w:szCs w:val="20"/>
              </w:rPr>
              <w:t>RequestId</w:t>
            </w:r>
          </w:p>
        </w:tc>
        <w:tc>
          <w:tcPr>
            <w:tcW w:w="1089" w:type="dxa"/>
            <w:vAlign w:val="center"/>
          </w:tcPr>
          <w:p w14:paraId="6B76263D"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EA5E0E8"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CB1E9BE" w14:textId="77777777" w:rsidR="008749ED" w:rsidRPr="00CC519F" w:rsidRDefault="008749ED" w:rsidP="00246898">
            <w:pPr>
              <w:rPr>
                <w:rFonts w:cs="Arial"/>
                <w:szCs w:val="20"/>
              </w:rPr>
            </w:pPr>
          </w:p>
        </w:tc>
        <w:tc>
          <w:tcPr>
            <w:tcW w:w="3150" w:type="dxa"/>
            <w:vAlign w:val="center"/>
          </w:tcPr>
          <w:p w14:paraId="4060E01C"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68E30E9" w14:textId="77777777" w:rsidTr="00246898">
        <w:trPr>
          <w:trHeight w:val="224"/>
        </w:trPr>
        <w:tc>
          <w:tcPr>
            <w:tcW w:w="461" w:type="dxa"/>
            <w:vAlign w:val="center"/>
          </w:tcPr>
          <w:p w14:paraId="2AA7330E" w14:textId="77777777" w:rsidR="008749ED" w:rsidRPr="00CC519F" w:rsidRDefault="008749ED" w:rsidP="00246898">
            <w:pPr>
              <w:rPr>
                <w:rFonts w:cs="Arial"/>
                <w:szCs w:val="20"/>
              </w:rPr>
            </w:pPr>
            <w:r w:rsidRPr="00CC519F">
              <w:rPr>
                <w:rFonts w:cs="Arial"/>
                <w:szCs w:val="20"/>
              </w:rPr>
              <w:t>2</w:t>
            </w:r>
          </w:p>
        </w:tc>
        <w:tc>
          <w:tcPr>
            <w:tcW w:w="2104" w:type="dxa"/>
            <w:vAlign w:val="center"/>
          </w:tcPr>
          <w:p w14:paraId="6B5E6AA3" w14:textId="77777777" w:rsidR="008749ED" w:rsidRPr="00CC519F" w:rsidRDefault="008749ED" w:rsidP="00246898">
            <w:pPr>
              <w:rPr>
                <w:rFonts w:cs="Arial"/>
                <w:szCs w:val="20"/>
              </w:rPr>
            </w:pPr>
            <w:r w:rsidRPr="00CC519F">
              <w:rPr>
                <w:rFonts w:cs="Arial"/>
                <w:szCs w:val="20"/>
              </w:rPr>
              <w:t>ServiceId</w:t>
            </w:r>
          </w:p>
        </w:tc>
        <w:tc>
          <w:tcPr>
            <w:tcW w:w="1089" w:type="dxa"/>
            <w:vAlign w:val="center"/>
          </w:tcPr>
          <w:p w14:paraId="202DE52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1BBCDF6A" w14:textId="77777777" w:rsidR="008749ED" w:rsidRPr="00CC519F" w:rsidRDefault="008749ED" w:rsidP="00246898">
            <w:pPr>
              <w:rPr>
                <w:rFonts w:cs="Arial"/>
                <w:szCs w:val="20"/>
              </w:rPr>
            </w:pPr>
            <w:r w:rsidRPr="00CC519F">
              <w:rPr>
                <w:rFonts w:cs="Arial"/>
                <w:szCs w:val="20"/>
              </w:rPr>
              <w:t xml:space="preserve">String </w:t>
            </w:r>
          </w:p>
        </w:tc>
        <w:tc>
          <w:tcPr>
            <w:tcW w:w="990" w:type="dxa"/>
            <w:vAlign w:val="center"/>
          </w:tcPr>
          <w:p w14:paraId="37D39B9B" w14:textId="77777777" w:rsidR="008749ED" w:rsidRPr="00CC519F" w:rsidRDefault="008749ED" w:rsidP="00246898">
            <w:pPr>
              <w:rPr>
                <w:rFonts w:cs="Arial"/>
                <w:szCs w:val="20"/>
              </w:rPr>
            </w:pPr>
          </w:p>
        </w:tc>
        <w:tc>
          <w:tcPr>
            <w:tcW w:w="3150" w:type="dxa"/>
            <w:vAlign w:val="center"/>
          </w:tcPr>
          <w:p w14:paraId="4C0568B1"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6972EC90" w14:textId="77777777" w:rsidTr="00246898">
        <w:trPr>
          <w:trHeight w:val="224"/>
        </w:trPr>
        <w:tc>
          <w:tcPr>
            <w:tcW w:w="461" w:type="dxa"/>
            <w:vAlign w:val="center"/>
          </w:tcPr>
          <w:p w14:paraId="17F70F9F" w14:textId="77777777" w:rsidR="008749ED" w:rsidRPr="00CC519F" w:rsidRDefault="008749ED" w:rsidP="00246898">
            <w:pPr>
              <w:rPr>
                <w:rFonts w:cs="Arial"/>
                <w:szCs w:val="20"/>
              </w:rPr>
            </w:pPr>
            <w:r w:rsidRPr="00CC519F">
              <w:rPr>
                <w:rFonts w:cs="Arial"/>
                <w:szCs w:val="20"/>
              </w:rPr>
              <w:t>3</w:t>
            </w:r>
          </w:p>
        </w:tc>
        <w:tc>
          <w:tcPr>
            <w:tcW w:w="2104" w:type="dxa"/>
            <w:vAlign w:val="center"/>
          </w:tcPr>
          <w:p w14:paraId="7C1F0A58" w14:textId="77777777" w:rsidR="008749ED" w:rsidRPr="00CC519F" w:rsidRDefault="008749ED" w:rsidP="00246898">
            <w:pPr>
              <w:rPr>
                <w:rFonts w:cs="Arial"/>
                <w:szCs w:val="20"/>
              </w:rPr>
            </w:pPr>
            <w:r w:rsidRPr="00CC519F">
              <w:rPr>
                <w:rFonts w:cs="Arial"/>
                <w:szCs w:val="20"/>
              </w:rPr>
              <w:t>Msisdn</w:t>
            </w:r>
          </w:p>
        </w:tc>
        <w:tc>
          <w:tcPr>
            <w:tcW w:w="1089" w:type="dxa"/>
            <w:vAlign w:val="center"/>
          </w:tcPr>
          <w:p w14:paraId="4DDCCC0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2A8BFE5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7A90242" w14:textId="77777777" w:rsidR="008749ED" w:rsidRPr="00CC519F" w:rsidRDefault="008749ED" w:rsidP="00246898">
            <w:pPr>
              <w:rPr>
                <w:rFonts w:cs="Arial"/>
                <w:szCs w:val="20"/>
              </w:rPr>
            </w:pPr>
          </w:p>
        </w:tc>
        <w:tc>
          <w:tcPr>
            <w:tcW w:w="3150" w:type="dxa"/>
            <w:vAlign w:val="center"/>
          </w:tcPr>
          <w:p w14:paraId="09C86FBA"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463B587B" w14:textId="77777777" w:rsidTr="00246898">
        <w:trPr>
          <w:trHeight w:val="224"/>
        </w:trPr>
        <w:tc>
          <w:tcPr>
            <w:tcW w:w="461" w:type="dxa"/>
            <w:vAlign w:val="center"/>
          </w:tcPr>
          <w:p w14:paraId="78EA40C7" w14:textId="77777777" w:rsidR="008749ED" w:rsidRPr="00CC519F" w:rsidRDefault="008749ED" w:rsidP="00246898">
            <w:pPr>
              <w:rPr>
                <w:rFonts w:cs="Arial"/>
                <w:szCs w:val="20"/>
              </w:rPr>
            </w:pPr>
            <w:r w:rsidRPr="00CC519F">
              <w:rPr>
                <w:rFonts w:cs="Arial"/>
                <w:szCs w:val="20"/>
              </w:rPr>
              <w:t>4</w:t>
            </w:r>
          </w:p>
        </w:tc>
        <w:tc>
          <w:tcPr>
            <w:tcW w:w="2104" w:type="dxa"/>
            <w:vAlign w:val="center"/>
          </w:tcPr>
          <w:p w14:paraId="4DC404C8" w14:textId="77777777" w:rsidR="008749ED" w:rsidRPr="00CC519F" w:rsidRDefault="008749ED" w:rsidP="00246898">
            <w:pPr>
              <w:rPr>
                <w:rFonts w:cs="Arial"/>
                <w:szCs w:val="20"/>
              </w:rPr>
            </w:pPr>
            <w:r w:rsidRPr="00CC519F">
              <w:rPr>
                <w:rFonts w:cs="Arial"/>
                <w:szCs w:val="20"/>
              </w:rPr>
              <w:t>Cli</w:t>
            </w:r>
          </w:p>
        </w:tc>
        <w:tc>
          <w:tcPr>
            <w:tcW w:w="1089" w:type="dxa"/>
            <w:vAlign w:val="center"/>
          </w:tcPr>
          <w:p w14:paraId="73F85B7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19DA239A"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0947B1F" w14:textId="77777777" w:rsidR="008749ED" w:rsidRPr="00CC519F" w:rsidRDefault="008749ED" w:rsidP="00246898">
            <w:pPr>
              <w:rPr>
                <w:rFonts w:cs="Arial"/>
                <w:szCs w:val="20"/>
              </w:rPr>
            </w:pPr>
          </w:p>
        </w:tc>
        <w:tc>
          <w:tcPr>
            <w:tcW w:w="3150" w:type="dxa"/>
            <w:vAlign w:val="center"/>
          </w:tcPr>
          <w:p w14:paraId="3B444C99"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A2DE1DD" w14:textId="77777777" w:rsidTr="00246898">
        <w:trPr>
          <w:trHeight w:val="224"/>
        </w:trPr>
        <w:tc>
          <w:tcPr>
            <w:tcW w:w="461" w:type="dxa"/>
            <w:vAlign w:val="center"/>
          </w:tcPr>
          <w:p w14:paraId="6DBE4AC9" w14:textId="77777777" w:rsidR="008749ED" w:rsidRPr="00CC519F" w:rsidRDefault="008749ED" w:rsidP="00246898">
            <w:pPr>
              <w:rPr>
                <w:rFonts w:cs="Arial"/>
                <w:szCs w:val="20"/>
              </w:rPr>
            </w:pPr>
            <w:r w:rsidRPr="00CC519F">
              <w:rPr>
                <w:rFonts w:cs="Arial"/>
                <w:szCs w:val="20"/>
              </w:rPr>
              <w:t>5</w:t>
            </w:r>
          </w:p>
        </w:tc>
        <w:tc>
          <w:tcPr>
            <w:tcW w:w="2104" w:type="dxa"/>
            <w:vAlign w:val="center"/>
          </w:tcPr>
          <w:p w14:paraId="3847F4A2" w14:textId="77777777" w:rsidR="008749ED" w:rsidRPr="00CC519F" w:rsidRDefault="008749ED" w:rsidP="00246898">
            <w:pPr>
              <w:rPr>
                <w:rFonts w:cs="Arial"/>
                <w:szCs w:val="20"/>
              </w:rPr>
            </w:pPr>
            <w:r w:rsidRPr="00CC519F">
              <w:rPr>
                <w:rFonts w:cs="Arial"/>
                <w:szCs w:val="20"/>
              </w:rPr>
              <w:t>Priority</w:t>
            </w:r>
          </w:p>
        </w:tc>
        <w:tc>
          <w:tcPr>
            <w:tcW w:w="1089" w:type="dxa"/>
            <w:vAlign w:val="center"/>
          </w:tcPr>
          <w:p w14:paraId="3B80CF2E"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5798F9DE" w14:textId="77777777" w:rsidR="008749ED" w:rsidRPr="00CC519F" w:rsidRDefault="008749ED" w:rsidP="00246898">
            <w:pPr>
              <w:rPr>
                <w:rFonts w:cs="Arial"/>
                <w:szCs w:val="20"/>
              </w:rPr>
            </w:pPr>
            <w:r w:rsidRPr="00CC519F">
              <w:rPr>
                <w:rFonts w:cs="Arial"/>
                <w:szCs w:val="20"/>
              </w:rPr>
              <w:t>Numeric</w:t>
            </w:r>
          </w:p>
        </w:tc>
        <w:tc>
          <w:tcPr>
            <w:tcW w:w="990" w:type="dxa"/>
            <w:vAlign w:val="center"/>
          </w:tcPr>
          <w:p w14:paraId="22B6918B" w14:textId="77777777" w:rsidR="008749ED" w:rsidRPr="00CC519F" w:rsidRDefault="008749ED" w:rsidP="00246898">
            <w:pPr>
              <w:rPr>
                <w:rFonts w:cs="Arial"/>
                <w:szCs w:val="20"/>
              </w:rPr>
            </w:pPr>
          </w:p>
        </w:tc>
        <w:tc>
          <w:tcPr>
            <w:tcW w:w="3150" w:type="dxa"/>
            <w:vAlign w:val="center"/>
          </w:tcPr>
          <w:p w14:paraId="50FA377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DA2CC5A" w14:textId="77777777" w:rsidTr="00246898">
        <w:trPr>
          <w:trHeight w:val="224"/>
        </w:trPr>
        <w:tc>
          <w:tcPr>
            <w:tcW w:w="461" w:type="dxa"/>
            <w:vAlign w:val="center"/>
          </w:tcPr>
          <w:p w14:paraId="3D3E9FC5" w14:textId="77777777" w:rsidR="008749ED" w:rsidRPr="00CC519F" w:rsidRDefault="008749ED" w:rsidP="00246898">
            <w:pPr>
              <w:rPr>
                <w:rFonts w:cs="Arial"/>
                <w:szCs w:val="20"/>
              </w:rPr>
            </w:pPr>
            <w:r w:rsidRPr="00CC519F">
              <w:rPr>
                <w:rFonts w:cs="Arial"/>
                <w:szCs w:val="20"/>
              </w:rPr>
              <w:t>6</w:t>
            </w:r>
          </w:p>
        </w:tc>
        <w:tc>
          <w:tcPr>
            <w:tcW w:w="2104" w:type="dxa"/>
            <w:vAlign w:val="center"/>
          </w:tcPr>
          <w:p w14:paraId="26842328" w14:textId="77777777" w:rsidR="008749ED" w:rsidRPr="00CC519F" w:rsidRDefault="008749ED" w:rsidP="00246898">
            <w:pPr>
              <w:rPr>
                <w:rFonts w:cs="Arial"/>
                <w:szCs w:val="20"/>
              </w:rPr>
            </w:pPr>
            <w:r w:rsidRPr="00CC519F">
              <w:rPr>
                <w:rFonts w:cs="Arial"/>
                <w:szCs w:val="20"/>
              </w:rPr>
              <w:t>CallFlowURL</w:t>
            </w:r>
          </w:p>
        </w:tc>
        <w:tc>
          <w:tcPr>
            <w:tcW w:w="1089" w:type="dxa"/>
            <w:vAlign w:val="center"/>
          </w:tcPr>
          <w:p w14:paraId="36458029" w14:textId="77777777" w:rsidR="008749ED" w:rsidRPr="00CC519F" w:rsidRDefault="008749ED" w:rsidP="00246898">
            <w:pPr>
              <w:rPr>
                <w:rFonts w:cs="Arial"/>
                <w:szCs w:val="20"/>
              </w:rPr>
            </w:pPr>
            <w:r w:rsidRPr="00CC519F">
              <w:rPr>
                <w:rFonts w:cs="Arial"/>
                <w:szCs w:val="20"/>
              </w:rPr>
              <w:t>No</w:t>
            </w:r>
          </w:p>
        </w:tc>
        <w:tc>
          <w:tcPr>
            <w:tcW w:w="1404" w:type="dxa"/>
            <w:vAlign w:val="center"/>
          </w:tcPr>
          <w:p w14:paraId="23527B70"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2E5649A9" w14:textId="77777777" w:rsidR="008749ED" w:rsidRPr="00CC519F" w:rsidRDefault="008749ED" w:rsidP="00246898">
            <w:pPr>
              <w:rPr>
                <w:rFonts w:cs="Arial"/>
                <w:szCs w:val="20"/>
              </w:rPr>
            </w:pPr>
          </w:p>
        </w:tc>
        <w:tc>
          <w:tcPr>
            <w:tcW w:w="3150" w:type="dxa"/>
            <w:vAlign w:val="center"/>
          </w:tcPr>
          <w:p w14:paraId="3F54A74B"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E926DAE" w14:textId="77777777" w:rsidTr="00246898">
        <w:trPr>
          <w:trHeight w:val="224"/>
        </w:trPr>
        <w:tc>
          <w:tcPr>
            <w:tcW w:w="461" w:type="dxa"/>
            <w:vAlign w:val="center"/>
          </w:tcPr>
          <w:p w14:paraId="598665F2" w14:textId="77777777" w:rsidR="008749ED" w:rsidRPr="00CC519F" w:rsidRDefault="008749ED" w:rsidP="00246898">
            <w:pPr>
              <w:rPr>
                <w:rFonts w:cs="Arial"/>
                <w:szCs w:val="20"/>
              </w:rPr>
            </w:pPr>
            <w:r w:rsidRPr="00CC519F">
              <w:rPr>
                <w:rFonts w:cs="Arial"/>
                <w:szCs w:val="20"/>
              </w:rPr>
              <w:t>7</w:t>
            </w:r>
          </w:p>
        </w:tc>
        <w:tc>
          <w:tcPr>
            <w:tcW w:w="2104" w:type="dxa"/>
            <w:vAlign w:val="center"/>
          </w:tcPr>
          <w:p w14:paraId="1401D92C" w14:textId="77777777" w:rsidR="008749ED" w:rsidRPr="00CC519F" w:rsidRDefault="008749ED" w:rsidP="00246898">
            <w:pPr>
              <w:rPr>
                <w:rFonts w:cs="Arial"/>
                <w:szCs w:val="20"/>
              </w:rPr>
            </w:pPr>
            <w:r w:rsidRPr="00CC519F">
              <w:rPr>
                <w:rFonts w:cs="Arial"/>
                <w:szCs w:val="20"/>
              </w:rPr>
              <w:t>ContentFileName</w:t>
            </w:r>
          </w:p>
        </w:tc>
        <w:tc>
          <w:tcPr>
            <w:tcW w:w="1089" w:type="dxa"/>
            <w:vAlign w:val="center"/>
          </w:tcPr>
          <w:p w14:paraId="25F521D0"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481EDE36"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633F998D" w14:textId="77777777" w:rsidR="008749ED" w:rsidRPr="00CC519F" w:rsidRDefault="008749ED" w:rsidP="00246898">
            <w:pPr>
              <w:rPr>
                <w:rFonts w:cs="Arial"/>
                <w:szCs w:val="20"/>
              </w:rPr>
            </w:pPr>
          </w:p>
        </w:tc>
        <w:tc>
          <w:tcPr>
            <w:tcW w:w="3150" w:type="dxa"/>
            <w:vAlign w:val="center"/>
          </w:tcPr>
          <w:p w14:paraId="19F2B18F"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78EA1E1D" w14:textId="77777777" w:rsidTr="00246898">
        <w:trPr>
          <w:trHeight w:val="224"/>
        </w:trPr>
        <w:tc>
          <w:tcPr>
            <w:tcW w:w="461" w:type="dxa"/>
            <w:vAlign w:val="center"/>
          </w:tcPr>
          <w:p w14:paraId="22865E91" w14:textId="77777777" w:rsidR="008749ED" w:rsidRPr="00CC519F" w:rsidRDefault="008749ED" w:rsidP="00246898">
            <w:pPr>
              <w:rPr>
                <w:rFonts w:cs="Arial"/>
                <w:szCs w:val="20"/>
              </w:rPr>
            </w:pPr>
            <w:r w:rsidRPr="00CC519F">
              <w:rPr>
                <w:rFonts w:cs="Arial"/>
                <w:szCs w:val="20"/>
              </w:rPr>
              <w:t>8</w:t>
            </w:r>
          </w:p>
        </w:tc>
        <w:tc>
          <w:tcPr>
            <w:tcW w:w="2104" w:type="dxa"/>
            <w:vAlign w:val="center"/>
          </w:tcPr>
          <w:p w14:paraId="17E6968D" w14:textId="77777777" w:rsidR="008749ED" w:rsidRPr="00CC519F" w:rsidRDefault="008749ED" w:rsidP="00246898">
            <w:pPr>
              <w:rPr>
                <w:rFonts w:cs="Arial"/>
                <w:szCs w:val="20"/>
              </w:rPr>
            </w:pPr>
            <w:r w:rsidRPr="00CC519F">
              <w:rPr>
                <w:rFonts w:cs="Arial"/>
                <w:szCs w:val="20"/>
              </w:rPr>
              <w:t>WeekId</w:t>
            </w:r>
          </w:p>
        </w:tc>
        <w:tc>
          <w:tcPr>
            <w:tcW w:w="1089" w:type="dxa"/>
            <w:vAlign w:val="center"/>
          </w:tcPr>
          <w:p w14:paraId="042A69B5"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6A25E6FE"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4B1B9EDA" w14:textId="77777777" w:rsidR="008749ED" w:rsidRPr="00CC519F" w:rsidRDefault="008749ED" w:rsidP="00246898">
            <w:pPr>
              <w:rPr>
                <w:rFonts w:cs="Arial"/>
                <w:szCs w:val="20"/>
              </w:rPr>
            </w:pPr>
          </w:p>
        </w:tc>
        <w:tc>
          <w:tcPr>
            <w:tcW w:w="3150" w:type="dxa"/>
            <w:vAlign w:val="center"/>
          </w:tcPr>
          <w:p w14:paraId="7DA9DF58"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074BE7D8" w14:textId="77777777" w:rsidTr="00246898">
        <w:trPr>
          <w:trHeight w:val="224"/>
        </w:trPr>
        <w:tc>
          <w:tcPr>
            <w:tcW w:w="461" w:type="dxa"/>
            <w:vAlign w:val="center"/>
          </w:tcPr>
          <w:p w14:paraId="48923525" w14:textId="77777777" w:rsidR="008749ED" w:rsidRPr="00CC519F" w:rsidRDefault="008749ED" w:rsidP="00246898">
            <w:pPr>
              <w:rPr>
                <w:rFonts w:cs="Arial"/>
                <w:szCs w:val="20"/>
              </w:rPr>
            </w:pPr>
            <w:r w:rsidRPr="00CC519F">
              <w:rPr>
                <w:rFonts w:cs="Arial"/>
                <w:szCs w:val="20"/>
              </w:rPr>
              <w:t>9</w:t>
            </w:r>
          </w:p>
        </w:tc>
        <w:tc>
          <w:tcPr>
            <w:tcW w:w="2104" w:type="dxa"/>
            <w:vAlign w:val="center"/>
          </w:tcPr>
          <w:p w14:paraId="2C0DBAF6" w14:textId="77777777" w:rsidR="008749ED" w:rsidRPr="00CC519F" w:rsidRDefault="008749ED" w:rsidP="00246898">
            <w:pPr>
              <w:rPr>
                <w:rFonts w:cs="Arial"/>
                <w:szCs w:val="20"/>
              </w:rPr>
            </w:pPr>
            <w:r w:rsidRPr="00CC519F">
              <w:rPr>
                <w:rFonts w:cs="Arial"/>
                <w:szCs w:val="20"/>
              </w:rPr>
              <w:t>LanguageLocationCode</w:t>
            </w:r>
          </w:p>
        </w:tc>
        <w:tc>
          <w:tcPr>
            <w:tcW w:w="1089" w:type="dxa"/>
            <w:vAlign w:val="center"/>
          </w:tcPr>
          <w:p w14:paraId="25CA4623"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BF16D3A" w14:textId="77777777" w:rsidR="008749ED" w:rsidRPr="00CC519F" w:rsidRDefault="00202A14" w:rsidP="00246898">
            <w:pPr>
              <w:rPr>
                <w:rFonts w:cs="Arial"/>
                <w:szCs w:val="20"/>
              </w:rPr>
            </w:pPr>
            <w:r>
              <w:rPr>
                <w:rFonts w:cs="Arial"/>
                <w:szCs w:val="20"/>
              </w:rPr>
              <w:t>String</w:t>
            </w:r>
          </w:p>
        </w:tc>
        <w:tc>
          <w:tcPr>
            <w:tcW w:w="990" w:type="dxa"/>
            <w:vAlign w:val="center"/>
          </w:tcPr>
          <w:p w14:paraId="57F832F8" w14:textId="77777777" w:rsidR="008749ED" w:rsidRPr="00CC519F" w:rsidRDefault="008749ED" w:rsidP="00246898">
            <w:pPr>
              <w:rPr>
                <w:rFonts w:cs="Arial"/>
                <w:szCs w:val="20"/>
              </w:rPr>
            </w:pPr>
          </w:p>
        </w:tc>
        <w:tc>
          <w:tcPr>
            <w:tcW w:w="3150" w:type="dxa"/>
            <w:vAlign w:val="center"/>
          </w:tcPr>
          <w:p w14:paraId="67C83952"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567D94C8" w14:textId="77777777" w:rsidTr="00246898">
        <w:trPr>
          <w:trHeight w:val="224"/>
        </w:trPr>
        <w:tc>
          <w:tcPr>
            <w:tcW w:w="461" w:type="dxa"/>
            <w:vAlign w:val="center"/>
          </w:tcPr>
          <w:p w14:paraId="0609EFE9" w14:textId="77777777" w:rsidR="008749ED" w:rsidRPr="00CC519F" w:rsidRDefault="008749ED" w:rsidP="00246898">
            <w:pPr>
              <w:rPr>
                <w:rFonts w:cs="Arial"/>
                <w:szCs w:val="20"/>
              </w:rPr>
            </w:pPr>
            <w:r w:rsidRPr="00CC519F">
              <w:rPr>
                <w:rFonts w:cs="Arial"/>
                <w:szCs w:val="20"/>
              </w:rPr>
              <w:t>10</w:t>
            </w:r>
          </w:p>
        </w:tc>
        <w:tc>
          <w:tcPr>
            <w:tcW w:w="2104" w:type="dxa"/>
            <w:vAlign w:val="center"/>
          </w:tcPr>
          <w:p w14:paraId="46457817" w14:textId="77777777" w:rsidR="008749ED" w:rsidRPr="00CC519F" w:rsidRDefault="008749ED" w:rsidP="00246898">
            <w:pPr>
              <w:rPr>
                <w:rFonts w:cs="Arial"/>
                <w:szCs w:val="20"/>
              </w:rPr>
            </w:pPr>
            <w:r w:rsidRPr="00CC519F">
              <w:rPr>
                <w:rFonts w:cs="Arial"/>
                <w:szCs w:val="20"/>
              </w:rPr>
              <w:t>Circle</w:t>
            </w:r>
          </w:p>
        </w:tc>
        <w:tc>
          <w:tcPr>
            <w:tcW w:w="1089" w:type="dxa"/>
            <w:vAlign w:val="center"/>
          </w:tcPr>
          <w:p w14:paraId="721CD7E7" w14:textId="77777777" w:rsidR="008749ED" w:rsidRPr="00CC519F" w:rsidRDefault="008749ED" w:rsidP="00246898">
            <w:pPr>
              <w:rPr>
                <w:rFonts w:cs="Arial"/>
                <w:szCs w:val="20"/>
              </w:rPr>
            </w:pPr>
            <w:r w:rsidRPr="00CC519F">
              <w:rPr>
                <w:rFonts w:cs="Arial"/>
                <w:szCs w:val="20"/>
              </w:rPr>
              <w:t>Yes</w:t>
            </w:r>
          </w:p>
        </w:tc>
        <w:tc>
          <w:tcPr>
            <w:tcW w:w="1404" w:type="dxa"/>
            <w:vAlign w:val="center"/>
          </w:tcPr>
          <w:p w14:paraId="5793B90B" w14:textId="77777777" w:rsidR="008749ED" w:rsidRPr="00CC519F" w:rsidRDefault="008749ED" w:rsidP="00246898">
            <w:pPr>
              <w:rPr>
                <w:rFonts w:cs="Arial"/>
                <w:szCs w:val="20"/>
              </w:rPr>
            </w:pPr>
            <w:r w:rsidRPr="00CC519F">
              <w:rPr>
                <w:rFonts w:cs="Arial"/>
                <w:szCs w:val="20"/>
              </w:rPr>
              <w:t>String</w:t>
            </w:r>
          </w:p>
        </w:tc>
        <w:tc>
          <w:tcPr>
            <w:tcW w:w="990" w:type="dxa"/>
            <w:vAlign w:val="center"/>
          </w:tcPr>
          <w:p w14:paraId="592ECC36" w14:textId="77777777" w:rsidR="008749ED" w:rsidRPr="00CC519F" w:rsidRDefault="008749ED" w:rsidP="00246898">
            <w:pPr>
              <w:rPr>
                <w:rFonts w:cs="Arial"/>
                <w:szCs w:val="20"/>
              </w:rPr>
            </w:pPr>
          </w:p>
        </w:tc>
        <w:tc>
          <w:tcPr>
            <w:tcW w:w="3150" w:type="dxa"/>
            <w:vAlign w:val="center"/>
          </w:tcPr>
          <w:p w14:paraId="735D1F10" w14:textId="77777777" w:rsidR="008749ED" w:rsidRPr="00CC519F" w:rsidRDefault="008749ED" w:rsidP="00246898">
            <w:pPr>
              <w:rPr>
                <w:rFonts w:cs="Arial"/>
                <w:szCs w:val="20"/>
              </w:rPr>
            </w:pPr>
            <w:r w:rsidRPr="00CC519F">
              <w:rPr>
                <w:rFonts w:cs="Arial"/>
                <w:szCs w:val="20"/>
              </w:rPr>
              <w:t>Same as the data received in the request</w:t>
            </w:r>
          </w:p>
        </w:tc>
      </w:tr>
      <w:tr w:rsidR="008749ED" w:rsidRPr="00CC519F" w14:paraId="2FF3A5A7" w14:textId="77777777" w:rsidTr="00246898">
        <w:trPr>
          <w:trHeight w:val="1088"/>
        </w:trPr>
        <w:tc>
          <w:tcPr>
            <w:tcW w:w="458" w:type="dxa"/>
            <w:vAlign w:val="center"/>
          </w:tcPr>
          <w:p w14:paraId="2AC1B31F" w14:textId="77777777" w:rsidR="008749ED" w:rsidRPr="00CC519F" w:rsidRDefault="008749ED" w:rsidP="00246898">
            <w:pPr>
              <w:rPr>
                <w:rFonts w:cs="Arial"/>
                <w:szCs w:val="20"/>
              </w:rPr>
            </w:pPr>
            <w:r w:rsidRPr="00CC519F">
              <w:rPr>
                <w:rFonts w:cs="Arial"/>
                <w:szCs w:val="20"/>
              </w:rPr>
              <w:t>11</w:t>
            </w:r>
          </w:p>
        </w:tc>
        <w:tc>
          <w:tcPr>
            <w:tcW w:w="2341" w:type="dxa"/>
            <w:vAlign w:val="center"/>
          </w:tcPr>
          <w:p w14:paraId="64016667" w14:textId="77777777" w:rsidR="008749ED" w:rsidRPr="00CC519F" w:rsidRDefault="008749ED" w:rsidP="00246898">
            <w:pPr>
              <w:rPr>
                <w:rFonts w:cs="Arial"/>
                <w:szCs w:val="20"/>
              </w:rPr>
            </w:pPr>
            <w:r w:rsidRPr="00CC519F">
              <w:rPr>
                <w:rFonts w:cs="Arial"/>
                <w:szCs w:val="20"/>
              </w:rPr>
              <w:t>FinalStatus</w:t>
            </w:r>
          </w:p>
        </w:tc>
        <w:tc>
          <w:tcPr>
            <w:tcW w:w="1161" w:type="dxa"/>
            <w:vAlign w:val="center"/>
          </w:tcPr>
          <w:p w14:paraId="24C27BD3"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54151189"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74EA456"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_Ref410406872 \r \h </w:instrText>
            </w:r>
            <w:r w:rsidR="001639D2">
              <w:rPr>
                <w:rFonts w:cs="Arial"/>
                <w:szCs w:val="20"/>
              </w:rPr>
            </w:r>
            <w:r w:rsidR="001639D2">
              <w:rPr>
                <w:rFonts w:cs="Arial"/>
                <w:szCs w:val="20"/>
              </w:rPr>
              <w:fldChar w:fldCharType="separate"/>
            </w:r>
            <w:r w:rsidR="00C9141F">
              <w:rPr>
                <w:rFonts w:cs="Arial"/>
                <w:szCs w:val="20"/>
              </w:rPr>
              <w:t>5.2</w:t>
            </w:r>
            <w:r w:rsidR="001639D2">
              <w:rPr>
                <w:rFonts w:cs="Arial"/>
                <w:szCs w:val="20"/>
              </w:rPr>
              <w:fldChar w:fldCharType="end"/>
            </w:r>
          </w:p>
        </w:tc>
        <w:tc>
          <w:tcPr>
            <w:tcW w:w="2919" w:type="dxa"/>
            <w:vAlign w:val="center"/>
          </w:tcPr>
          <w:p w14:paraId="2F0362D7" w14:textId="77777777" w:rsidR="008749ED" w:rsidRPr="00CC519F" w:rsidRDefault="008749ED" w:rsidP="00246898">
            <w:pPr>
              <w:rPr>
                <w:rFonts w:cs="Arial"/>
                <w:szCs w:val="20"/>
              </w:rPr>
            </w:pPr>
            <w:r w:rsidRPr="00CC519F">
              <w:rPr>
                <w:rFonts w:cs="Arial"/>
                <w:szCs w:val="20"/>
              </w:rPr>
              <w:t>Gives final status of the OBD request. The possible values are SUCCESS (1), FAILED(2) or REJECTED (3)</w:t>
            </w:r>
          </w:p>
        </w:tc>
      </w:tr>
      <w:tr w:rsidR="008749ED" w:rsidRPr="00CC519F" w14:paraId="14D838B8" w14:textId="77777777" w:rsidTr="00246898">
        <w:trPr>
          <w:trHeight w:val="710"/>
        </w:trPr>
        <w:tc>
          <w:tcPr>
            <w:tcW w:w="458" w:type="dxa"/>
            <w:vAlign w:val="center"/>
          </w:tcPr>
          <w:p w14:paraId="3126BF73" w14:textId="77777777" w:rsidR="008749ED" w:rsidRPr="00CC519F" w:rsidRDefault="008749ED" w:rsidP="00246898">
            <w:pPr>
              <w:rPr>
                <w:rFonts w:cs="Arial"/>
                <w:szCs w:val="20"/>
              </w:rPr>
            </w:pPr>
            <w:r w:rsidRPr="00CC519F">
              <w:rPr>
                <w:rFonts w:cs="Arial"/>
                <w:szCs w:val="20"/>
              </w:rPr>
              <w:t>12</w:t>
            </w:r>
          </w:p>
        </w:tc>
        <w:tc>
          <w:tcPr>
            <w:tcW w:w="2341" w:type="dxa"/>
            <w:vAlign w:val="center"/>
          </w:tcPr>
          <w:p w14:paraId="368B7911" w14:textId="77777777" w:rsidR="008749ED" w:rsidRPr="00CC519F" w:rsidRDefault="008749ED" w:rsidP="00246898">
            <w:pPr>
              <w:rPr>
                <w:rFonts w:cs="Arial"/>
                <w:szCs w:val="20"/>
              </w:rPr>
            </w:pPr>
            <w:r w:rsidRPr="00CC519F">
              <w:rPr>
                <w:rFonts w:cs="Arial"/>
                <w:szCs w:val="20"/>
              </w:rPr>
              <w:t>StatusCode</w:t>
            </w:r>
          </w:p>
        </w:tc>
        <w:tc>
          <w:tcPr>
            <w:tcW w:w="1161" w:type="dxa"/>
            <w:vAlign w:val="center"/>
          </w:tcPr>
          <w:p w14:paraId="1FB0564C"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EB6246"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4325E7E7"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_Ref410417040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919" w:type="dxa"/>
            <w:vAlign w:val="center"/>
          </w:tcPr>
          <w:p w14:paraId="203E65E8" w14:textId="77777777" w:rsidR="008749ED" w:rsidRPr="00CC519F" w:rsidRDefault="008749ED" w:rsidP="00246898">
            <w:pPr>
              <w:rPr>
                <w:rFonts w:cs="Arial"/>
                <w:szCs w:val="20"/>
              </w:rPr>
            </w:pPr>
            <w:r w:rsidRPr="00CC519F">
              <w:rPr>
                <w:rFonts w:cs="Arial"/>
                <w:szCs w:val="20"/>
              </w:rPr>
              <w:t>Status code of the last call.</w:t>
            </w:r>
          </w:p>
        </w:tc>
      </w:tr>
      <w:tr w:rsidR="008749ED" w:rsidRPr="00CC519F" w14:paraId="2B4A43F1" w14:textId="77777777" w:rsidTr="00246898">
        <w:trPr>
          <w:trHeight w:val="575"/>
        </w:trPr>
        <w:tc>
          <w:tcPr>
            <w:tcW w:w="458" w:type="dxa"/>
            <w:vAlign w:val="center"/>
          </w:tcPr>
          <w:p w14:paraId="4604B09A" w14:textId="77777777" w:rsidR="008749ED" w:rsidRPr="00CC519F" w:rsidRDefault="008749ED" w:rsidP="00246898">
            <w:pPr>
              <w:rPr>
                <w:rFonts w:cs="Arial"/>
                <w:szCs w:val="20"/>
              </w:rPr>
            </w:pPr>
            <w:r w:rsidRPr="00CC519F">
              <w:rPr>
                <w:rFonts w:cs="Arial"/>
                <w:szCs w:val="20"/>
              </w:rPr>
              <w:t>13</w:t>
            </w:r>
          </w:p>
        </w:tc>
        <w:tc>
          <w:tcPr>
            <w:tcW w:w="2341" w:type="dxa"/>
            <w:vAlign w:val="center"/>
          </w:tcPr>
          <w:p w14:paraId="3CF7E1E8" w14:textId="77777777" w:rsidR="008749ED" w:rsidRPr="00CC519F" w:rsidRDefault="008749ED" w:rsidP="00246898">
            <w:pPr>
              <w:rPr>
                <w:rFonts w:cs="Arial"/>
                <w:szCs w:val="20"/>
              </w:rPr>
            </w:pPr>
            <w:r w:rsidRPr="00CC519F">
              <w:rPr>
                <w:rFonts w:cs="Arial"/>
                <w:szCs w:val="20"/>
              </w:rPr>
              <w:t>Attempts</w:t>
            </w:r>
          </w:p>
        </w:tc>
        <w:tc>
          <w:tcPr>
            <w:tcW w:w="1161" w:type="dxa"/>
            <w:vAlign w:val="center"/>
          </w:tcPr>
          <w:p w14:paraId="0CA25295" w14:textId="77777777" w:rsidR="008749ED" w:rsidRPr="00CC519F" w:rsidRDefault="008749ED" w:rsidP="00246898">
            <w:pPr>
              <w:rPr>
                <w:rFonts w:cs="Arial"/>
                <w:szCs w:val="20"/>
              </w:rPr>
            </w:pPr>
            <w:r w:rsidRPr="00CC519F">
              <w:rPr>
                <w:rFonts w:cs="Arial"/>
                <w:szCs w:val="20"/>
              </w:rPr>
              <w:t>Yes</w:t>
            </w:r>
          </w:p>
        </w:tc>
        <w:tc>
          <w:tcPr>
            <w:tcW w:w="1351" w:type="dxa"/>
            <w:vAlign w:val="center"/>
          </w:tcPr>
          <w:p w14:paraId="4A46D4AD" w14:textId="77777777" w:rsidR="008749ED" w:rsidRPr="00CC519F" w:rsidRDefault="008749ED" w:rsidP="00246898">
            <w:pPr>
              <w:rPr>
                <w:rFonts w:cs="Arial"/>
                <w:szCs w:val="20"/>
              </w:rPr>
            </w:pPr>
            <w:r w:rsidRPr="00CC519F">
              <w:rPr>
                <w:rFonts w:cs="Arial"/>
                <w:szCs w:val="20"/>
              </w:rPr>
              <w:t>Numeric</w:t>
            </w:r>
          </w:p>
        </w:tc>
        <w:tc>
          <w:tcPr>
            <w:tcW w:w="968" w:type="dxa"/>
            <w:vAlign w:val="center"/>
          </w:tcPr>
          <w:p w14:paraId="1A59D3AE" w14:textId="77777777" w:rsidR="008749ED" w:rsidRPr="00CC519F" w:rsidRDefault="008749ED" w:rsidP="00246898">
            <w:pPr>
              <w:rPr>
                <w:rFonts w:cs="Arial"/>
                <w:szCs w:val="20"/>
              </w:rPr>
            </w:pPr>
          </w:p>
        </w:tc>
        <w:tc>
          <w:tcPr>
            <w:tcW w:w="2919" w:type="dxa"/>
            <w:vAlign w:val="center"/>
          </w:tcPr>
          <w:p w14:paraId="031A8418" w14:textId="77777777" w:rsidR="008749ED" w:rsidRPr="00CC519F" w:rsidRDefault="008749ED" w:rsidP="00246898">
            <w:pPr>
              <w:rPr>
                <w:rFonts w:cs="Arial"/>
                <w:szCs w:val="20"/>
              </w:rPr>
            </w:pPr>
            <w:r w:rsidRPr="00CC519F">
              <w:rPr>
                <w:rFonts w:cs="Arial"/>
                <w:szCs w:val="20"/>
              </w:rPr>
              <w:t>Total call attempts made for the OBD Request</w:t>
            </w:r>
          </w:p>
        </w:tc>
      </w:tr>
    </w:tbl>
    <w:p w14:paraId="5B1D495F" w14:textId="77777777" w:rsidR="008749ED" w:rsidRDefault="008749ED" w:rsidP="008749ED"/>
    <w:p w14:paraId="0D94A3AC" w14:textId="77777777" w:rsidR="008749ED" w:rsidRDefault="008749ED" w:rsidP="008749ED">
      <w:pPr>
        <w:pStyle w:val="Heading3"/>
      </w:pPr>
      <w:bookmarkStart w:id="166" w:name="_Toc411454400"/>
      <w:r>
        <w:t>CDR Detail File Format</w:t>
      </w:r>
      <w:bookmarkEnd w:id="166"/>
    </w:p>
    <w:p w14:paraId="1A57AF04" w14:textId="77777777" w:rsidR="008749ED" w:rsidRPr="00CC519F" w:rsidRDefault="008749ED" w:rsidP="008749ED">
      <w:pPr>
        <w:rPr>
          <w:rFonts w:cs="Arial"/>
        </w:rPr>
      </w:pPr>
      <w:r w:rsidRPr="00CC519F">
        <w:rPr>
          <w:rFonts w:cs="Arial"/>
        </w:rPr>
        <w:t xml:space="preserve">The below is the structure of the CDR Detail file. </w:t>
      </w:r>
      <w:r w:rsidRPr="00CC519F">
        <w:rPr>
          <w:rFonts w:cs="Arial"/>
          <w:u w:val="single"/>
        </w:rPr>
        <w:t xml:space="preserve">One record will be included for each OBD Call attempt made. </w:t>
      </w:r>
    </w:p>
    <w:p w14:paraId="30E1E267" w14:textId="77777777" w:rsidR="008749ED" w:rsidRPr="00CC519F" w:rsidRDefault="008749ED" w:rsidP="008749ED">
      <w:pPr>
        <w:rPr>
          <w:rFonts w:cs="Arial"/>
          <w:szCs w:val="20"/>
        </w:rPr>
      </w:pPr>
    </w:p>
    <w:tbl>
      <w:tblPr>
        <w:tblStyle w:val="TableGrid"/>
        <w:tblW w:w="9414" w:type="dxa"/>
        <w:tblLayout w:type="fixed"/>
        <w:tblLook w:val="04A0" w:firstRow="1" w:lastRow="0" w:firstColumn="1" w:lastColumn="0" w:noHBand="0" w:noVBand="1"/>
      </w:tblPr>
      <w:tblGrid>
        <w:gridCol w:w="439"/>
        <w:gridCol w:w="2240"/>
        <w:gridCol w:w="1161"/>
        <w:gridCol w:w="1488"/>
        <w:gridCol w:w="1440"/>
        <w:gridCol w:w="2646"/>
      </w:tblGrid>
      <w:tr w:rsidR="008749ED" w:rsidRPr="00CC519F" w14:paraId="5297488A" w14:textId="77777777" w:rsidTr="00246898">
        <w:tc>
          <w:tcPr>
            <w:tcW w:w="439" w:type="dxa"/>
            <w:shd w:val="clear" w:color="auto" w:fill="D9D9D9" w:themeFill="background1" w:themeFillShade="D9"/>
            <w:vAlign w:val="center"/>
          </w:tcPr>
          <w:p w14:paraId="64B75ADD" w14:textId="77777777" w:rsidR="008749ED" w:rsidRPr="00CC519F" w:rsidRDefault="008749ED" w:rsidP="00246898">
            <w:pPr>
              <w:rPr>
                <w:rFonts w:cs="Arial"/>
                <w:szCs w:val="20"/>
              </w:rPr>
            </w:pPr>
            <w:r w:rsidRPr="00CC519F">
              <w:rPr>
                <w:rFonts w:cs="Arial"/>
                <w:szCs w:val="20"/>
              </w:rPr>
              <w:t>#</w:t>
            </w:r>
          </w:p>
        </w:tc>
        <w:tc>
          <w:tcPr>
            <w:tcW w:w="2240" w:type="dxa"/>
            <w:shd w:val="clear" w:color="auto" w:fill="D9D9D9" w:themeFill="background1" w:themeFillShade="D9"/>
            <w:vAlign w:val="center"/>
          </w:tcPr>
          <w:p w14:paraId="6925BB21" w14:textId="77777777" w:rsidR="008749ED" w:rsidRPr="00CC519F" w:rsidRDefault="008749ED" w:rsidP="00246898">
            <w:pPr>
              <w:rPr>
                <w:rFonts w:cs="Arial"/>
                <w:szCs w:val="20"/>
              </w:rPr>
            </w:pPr>
            <w:r w:rsidRPr="00CC519F">
              <w:rPr>
                <w:rFonts w:cs="Arial"/>
                <w:szCs w:val="20"/>
              </w:rPr>
              <w:t>Field Name</w:t>
            </w:r>
          </w:p>
        </w:tc>
        <w:tc>
          <w:tcPr>
            <w:tcW w:w="1161" w:type="dxa"/>
            <w:shd w:val="clear" w:color="auto" w:fill="D9D9D9" w:themeFill="background1" w:themeFillShade="D9"/>
            <w:vAlign w:val="center"/>
          </w:tcPr>
          <w:p w14:paraId="6788E1F0" w14:textId="77777777" w:rsidR="008749ED" w:rsidRPr="00CC519F" w:rsidRDefault="008749ED" w:rsidP="00246898">
            <w:pPr>
              <w:rPr>
                <w:rFonts w:cs="Arial"/>
                <w:szCs w:val="20"/>
              </w:rPr>
            </w:pPr>
            <w:r w:rsidRPr="00CC519F">
              <w:rPr>
                <w:rFonts w:cs="Arial"/>
                <w:szCs w:val="20"/>
              </w:rPr>
              <w:t>Mandatory</w:t>
            </w:r>
          </w:p>
        </w:tc>
        <w:tc>
          <w:tcPr>
            <w:tcW w:w="1488" w:type="dxa"/>
            <w:shd w:val="clear" w:color="auto" w:fill="D9D9D9" w:themeFill="background1" w:themeFillShade="D9"/>
            <w:vAlign w:val="center"/>
          </w:tcPr>
          <w:p w14:paraId="0950A52F" w14:textId="77777777" w:rsidR="008749ED" w:rsidRPr="00CC519F" w:rsidRDefault="008749ED" w:rsidP="00246898">
            <w:pPr>
              <w:rPr>
                <w:rFonts w:cs="Arial"/>
                <w:szCs w:val="20"/>
              </w:rPr>
            </w:pPr>
            <w:r w:rsidRPr="00CC519F">
              <w:rPr>
                <w:rFonts w:cs="Arial"/>
                <w:szCs w:val="20"/>
              </w:rPr>
              <w:t>Data type</w:t>
            </w:r>
          </w:p>
        </w:tc>
        <w:tc>
          <w:tcPr>
            <w:tcW w:w="1440" w:type="dxa"/>
            <w:shd w:val="clear" w:color="auto" w:fill="D9D9D9" w:themeFill="background1" w:themeFillShade="D9"/>
            <w:vAlign w:val="center"/>
          </w:tcPr>
          <w:p w14:paraId="75DDAC40" w14:textId="77777777" w:rsidR="008749ED" w:rsidRPr="00CC519F" w:rsidRDefault="008749ED" w:rsidP="00246898">
            <w:pPr>
              <w:rPr>
                <w:rFonts w:cs="Arial"/>
                <w:szCs w:val="20"/>
              </w:rPr>
            </w:pPr>
            <w:r w:rsidRPr="00CC519F">
              <w:rPr>
                <w:rFonts w:cs="Arial"/>
                <w:szCs w:val="20"/>
              </w:rPr>
              <w:t>Range</w:t>
            </w:r>
          </w:p>
        </w:tc>
        <w:tc>
          <w:tcPr>
            <w:tcW w:w="2646" w:type="dxa"/>
            <w:shd w:val="clear" w:color="auto" w:fill="D9D9D9" w:themeFill="background1" w:themeFillShade="D9"/>
            <w:vAlign w:val="center"/>
          </w:tcPr>
          <w:p w14:paraId="54260B95" w14:textId="77777777" w:rsidR="008749ED" w:rsidRPr="00CC519F" w:rsidRDefault="008749ED" w:rsidP="00246898">
            <w:pPr>
              <w:rPr>
                <w:rFonts w:cs="Arial"/>
                <w:szCs w:val="20"/>
              </w:rPr>
            </w:pPr>
            <w:r w:rsidRPr="00CC519F">
              <w:rPr>
                <w:rFonts w:cs="Arial"/>
                <w:szCs w:val="20"/>
              </w:rPr>
              <w:t>Description</w:t>
            </w:r>
          </w:p>
        </w:tc>
      </w:tr>
      <w:tr w:rsidR="008749ED" w:rsidRPr="00CC519F" w14:paraId="5006637E" w14:textId="77777777" w:rsidTr="00246898">
        <w:tc>
          <w:tcPr>
            <w:tcW w:w="439" w:type="dxa"/>
            <w:vAlign w:val="center"/>
          </w:tcPr>
          <w:p w14:paraId="10C6C82D" w14:textId="77777777" w:rsidR="008749ED" w:rsidRPr="00CC519F" w:rsidRDefault="008749ED" w:rsidP="00246898">
            <w:pPr>
              <w:rPr>
                <w:rFonts w:cs="Arial"/>
                <w:szCs w:val="20"/>
              </w:rPr>
            </w:pPr>
            <w:r w:rsidRPr="00CC519F">
              <w:rPr>
                <w:rFonts w:cs="Arial"/>
                <w:szCs w:val="20"/>
              </w:rPr>
              <w:t>1</w:t>
            </w:r>
          </w:p>
        </w:tc>
        <w:tc>
          <w:tcPr>
            <w:tcW w:w="2240" w:type="dxa"/>
            <w:vAlign w:val="center"/>
          </w:tcPr>
          <w:p w14:paraId="34FA2B5C" w14:textId="77777777" w:rsidR="008749ED" w:rsidRPr="00CC519F" w:rsidRDefault="008749ED" w:rsidP="00246898">
            <w:pPr>
              <w:rPr>
                <w:rFonts w:cs="Arial"/>
                <w:szCs w:val="20"/>
              </w:rPr>
            </w:pPr>
            <w:r w:rsidRPr="00CC519F">
              <w:rPr>
                <w:rFonts w:cs="Arial"/>
                <w:szCs w:val="20"/>
              </w:rPr>
              <w:t>RequestId</w:t>
            </w:r>
          </w:p>
        </w:tc>
        <w:tc>
          <w:tcPr>
            <w:tcW w:w="1161" w:type="dxa"/>
            <w:vAlign w:val="center"/>
          </w:tcPr>
          <w:p w14:paraId="7C5E270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30D64F5"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3E6E43E" w14:textId="77777777" w:rsidR="008749ED" w:rsidRPr="00CC519F" w:rsidRDefault="008749ED" w:rsidP="00246898">
            <w:pPr>
              <w:rPr>
                <w:rFonts w:cs="Arial"/>
                <w:szCs w:val="20"/>
              </w:rPr>
            </w:pPr>
          </w:p>
        </w:tc>
        <w:tc>
          <w:tcPr>
            <w:tcW w:w="2646" w:type="dxa"/>
            <w:vAlign w:val="center"/>
          </w:tcPr>
          <w:p w14:paraId="7BCF052C" w14:textId="77777777" w:rsidR="008749ED" w:rsidRPr="00CC519F" w:rsidRDefault="008749ED" w:rsidP="00246898">
            <w:pPr>
              <w:rPr>
                <w:rFonts w:cs="Arial"/>
                <w:szCs w:val="20"/>
              </w:rPr>
            </w:pPr>
            <w:r w:rsidRPr="00CC519F">
              <w:rPr>
                <w:rFonts w:cs="Arial"/>
                <w:szCs w:val="20"/>
              </w:rPr>
              <w:t>Request ID of the OBD record</w:t>
            </w:r>
          </w:p>
        </w:tc>
      </w:tr>
      <w:tr w:rsidR="008749ED" w:rsidRPr="00CC519F" w14:paraId="5F5A0857" w14:textId="77777777" w:rsidTr="00246898">
        <w:tc>
          <w:tcPr>
            <w:tcW w:w="439" w:type="dxa"/>
            <w:vAlign w:val="center"/>
          </w:tcPr>
          <w:p w14:paraId="2023B204" w14:textId="77777777" w:rsidR="008749ED" w:rsidRPr="00CC519F" w:rsidRDefault="008749ED" w:rsidP="00246898">
            <w:pPr>
              <w:rPr>
                <w:rFonts w:cs="Arial"/>
                <w:szCs w:val="20"/>
              </w:rPr>
            </w:pPr>
            <w:r w:rsidRPr="00CC519F">
              <w:rPr>
                <w:rFonts w:cs="Arial"/>
                <w:szCs w:val="20"/>
              </w:rPr>
              <w:t>2</w:t>
            </w:r>
          </w:p>
        </w:tc>
        <w:tc>
          <w:tcPr>
            <w:tcW w:w="2240" w:type="dxa"/>
            <w:vAlign w:val="center"/>
          </w:tcPr>
          <w:p w14:paraId="147103BF" w14:textId="77777777" w:rsidR="008749ED" w:rsidRPr="00CC519F" w:rsidRDefault="008749ED" w:rsidP="00246898">
            <w:pPr>
              <w:rPr>
                <w:rFonts w:cs="Arial"/>
                <w:szCs w:val="20"/>
              </w:rPr>
            </w:pPr>
            <w:r w:rsidRPr="00CC519F">
              <w:rPr>
                <w:rFonts w:cs="Arial"/>
                <w:szCs w:val="20"/>
              </w:rPr>
              <w:t>Msisdn</w:t>
            </w:r>
          </w:p>
        </w:tc>
        <w:tc>
          <w:tcPr>
            <w:tcW w:w="1161" w:type="dxa"/>
            <w:vAlign w:val="center"/>
          </w:tcPr>
          <w:p w14:paraId="4EA96404"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536EDF0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5F6F90EC" w14:textId="77777777" w:rsidR="008749ED" w:rsidRPr="00CC519F" w:rsidRDefault="008749ED" w:rsidP="00246898">
            <w:pPr>
              <w:rPr>
                <w:rFonts w:cs="Arial"/>
                <w:szCs w:val="20"/>
              </w:rPr>
            </w:pPr>
          </w:p>
        </w:tc>
        <w:tc>
          <w:tcPr>
            <w:tcW w:w="2646" w:type="dxa"/>
            <w:vAlign w:val="center"/>
          </w:tcPr>
          <w:p w14:paraId="5617851A" w14:textId="77777777" w:rsidR="008749ED" w:rsidRPr="00CC519F" w:rsidRDefault="008749ED" w:rsidP="00246898">
            <w:pPr>
              <w:rPr>
                <w:rFonts w:cs="Arial"/>
                <w:szCs w:val="20"/>
              </w:rPr>
            </w:pPr>
            <w:r w:rsidRPr="00CC519F">
              <w:rPr>
                <w:rFonts w:cs="Arial"/>
                <w:szCs w:val="20"/>
              </w:rPr>
              <w:t>Dialed Number</w:t>
            </w:r>
          </w:p>
        </w:tc>
      </w:tr>
      <w:tr w:rsidR="008749ED" w:rsidRPr="00CC519F" w14:paraId="385C708C" w14:textId="77777777" w:rsidTr="00246898">
        <w:tc>
          <w:tcPr>
            <w:tcW w:w="439" w:type="dxa"/>
            <w:vAlign w:val="center"/>
          </w:tcPr>
          <w:p w14:paraId="1BFEDFE7" w14:textId="77777777" w:rsidR="008749ED" w:rsidRPr="00CC519F" w:rsidRDefault="008749ED" w:rsidP="00246898">
            <w:pPr>
              <w:rPr>
                <w:rFonts w:cs="Arial"/>
                <w:szCs w:val="20"/>
              </w:rPr>
            </w:pPr>
            <w:r w:rsidRPr="00CC519F">
              <w:rPr>
                <w:rFonts w:cs="Arial"/>
                <w:szCs w:val="20"/>
              </w:rPr>
              <w:t>3</w:t>
            </w:r>
          </w:p>
        </w:tc>
        <w:tc>
          <w:tcPr>
            <w:tcW w:w="2240" w:type="dxa"/>
            <w:vAlign w:val="center"/>
          </w:tcPr>
          <w:p w14:paraId="1BE062C8" w14:textId="77777777" w:rsidR="008749ED" w:rsidRPr="00CC519F" w:rsidRDefault="008749ED" w:rsidP="00246898">
            <w:pPr>
              <w:rPr>
                <w:rFonts w:cs="Arial"/>
                <w:szCs w:val="20"/>
              </w:rPr>
            </w:pPr>
            <w:r w:rsidRPr="00CC519F">
              <w:rPr>
                <w:rFonts w:cs="Arial"/>
                <w:szCs w:val="20"/>
              </w:rPr>
              <w:t>CallId</w:t>
            </w:r>
          </w:p>
        </w:tc>
        <w:tc>
          <w:tcPr>
            <w:tcW w:w="1161" w:type="dxa"/>
            <w:vAlign w:val="center"/>
          </w:tcPr>
          <w:p w14:paraId="0A3A5F89"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C6FCC2E"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67F8F080" w14:textId="77777777" w:rsidR="008749ED" w:rsidRPr="00CC519F" w:rsidRDefault="008749ED" w:rsidP="00246898">
            <w:pPr>
              <w:rPr>
                <w:rFonts w:cs="Arial"/>
                <w:szCs w:val="20"/>
              </w:rPr>
            </w:pPr>
          </w:p>
        </w:tc>
        <w:tc>
          <w:tcPr>
            <w:tcW w:w="2646" w:type="dxa"/>
            <w:vAlign w:val="center"/>
          </w:tcPr>
          <w:p w14:paraId="542F5F00" w14:textId="77777777" w:rsidR="008749ED" w:rsidRPr="00CC519F" w:rsidRDefault="008749ED" w:rsidP="00246898">
            <w:pPr>
              <w:rPr>
                <w:rFonts w:cs="Arial"/>
                <w:szCs w:val="20"/>
              </w:rPr>
            </w:pPr>
            <w:r w:rsidRPr="00CC519F">
              <w:rPr>
                <w:rFonts w:cs="Arial"/>
                <w:szCs w:val="20"/>
              </w:rPr>
              <w:t>Unique id generated by the IVR system for the call attempt</w:t>
            </w:r>
          </w:p>
        </w:tc>
      </w:tr>
      <w:tr w:rsidR="008749ED" w:rsidRPr="00CC519F" w14:paraId="71C4CAD1" w14:textId="77777777" w:rsidTr="00246898">
        <w:tc>
          <w:tcPr>
            <w:tcW w:w="439" w:type="dxa"/>
            <w:vAlign w:val="center"/>
          </w:tcPr>
          <w:p w14:paraId="4D5673C4" w14:textId="77777777" w:rsidR="008749ED" w:rsidRPr="00CC519F" w:rsidRDefault="008749ED" w:rsidP="00246898">
            <w:pPr>
              <w:rPr>
                <w:rFonts w:cs="Arial"/>
                <w:szCs w:val="20"/>
              </w:rPr>
            </w:pPr>
            <w:r w:rsidRPr="00CC519F">
              <w:rPr>
                <w:rFonts w:cs="Arial"/>
                <w:szCs w:val="20"/>
              </w:rPr>
              <w:t>4</w:t>
            </w:r>
          </w:p>
        </w:tc>
        <w:tc>
          <w:tcPr>
            <w:tcW w:w="2240" w:type="dxa"/>
            <w:vAlign w:val="center"/>
          </w:tcPr>
          <w:p w14:paraId="08A3F5EE" w14:textId="77777777" w:rsidR="008749ED" w:rsidRPr="00CC519F" w:rsidRDefault="008749ED" w:rsidP="00246898">
            <w:pPr>
              <w:rPr>
                <w:rFonts w:cs="Arial"/>
                <w:szCs w:val="20"/>
              </w:rPr>
            </w:pPr>
            <w:r w:rsidRPr="00CC519F">
              <w:rPr>
                <w:rFonts w:cs="Arial"/>
                <w:szCs w:val="20"/>
              </w:rPr>
              <w:t>AttemptNo</w:t>
            </w:r>
          </w:p>
        </w:tc>
        <w:tc>
          <w:tcPr>
            <w:tcW w:w="1161" w:type="dxa"/>
            <w:vAlign w:val="center"/>
          </w:tcPr>
          <w:p w14:paraId="151E692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4AB3DD45"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713C8870" w14:textId="77777777" w:rsidR="008749ED" w:rsidRPr="00CC519F" w:rsidRDefault="008749ED" w:rsidP="00246898">
            <w:pPr>
              <w:rPr>
                <w:rFonts w:cs="Arial"/>
                <w:szCs w:val="20"/>
              </w:rPr>
            </w:pPr>
          </w:p>
        </w:tc>
        <w:tc>
          <w:tcPr>
            <w:tcW w:w="2646" w:type="dxa"/>
            <w:vAlign w:val="center"/>
          </w:tcPr>
          <w:p w14:paraId="3A4B31DD" w14:textId="77777777" w:rsidR="008749ED" w:rsidRPr="00CC519F" w:rsidRDefault="008749ED" w:rsidP="00246898">
            <w:pPr>
              <w:rPr>
                <w:rFonts w:cs="Arial"/>
                <w:szCs w:val="20"/>
              </w:rPr>
            </w:pPr>
            <w:r w:rsidRPr="00CC519F">
              <w:rPr>
                <w:rFonts w:cs="Arial"/>
                <w:szCs w:val="20"/>
              </w:rPr>
              <w:t xml:space="preserve">Attempt number (starting from 1 for the first call. In </w:t>
            </w:r>
            <w:r w:rsidRPr="00CC519F">
              <w:rPr>
                <w:rFonts w:cs="Arial"/>
                <w:szCs w:val="20"/>
              </w:rPr>
              <w:lastRenderedPageBreak/>
              <w:t>case no attempts were made, no record will be included in the detail)</w:t>
            </w:r>
          </w:p>
        </w:tc>
      </w:tr>
      <w:tr w:rsidR="008749ED" w:rsidRPr="00CC519F" w14:paraId="715D14FF" w14:textId="77777777" w:rsidTr="00246898">
        <w:tc>
          <w:tcPr>
            <w:tcW w:w="439" w:type="dxa"/>
            <w:vAlign w:val="center"/>
          </w:tcPr>
          <w:p w14:paraId="25A5A478" w14:textId="77777777" w:rsidR="008749ED" w:rsidRPr="00CC519F" w:rsidRDefault="008749ED" w:rsidP="00246898">
            <w:pPr>
              <w:rPr>
                <w:rFonts w:cs="Arial"/>
                <w:szCs w:val="20"/>
              </w:rPr>
            </w:pPr>
            <w:r w:rsidRPr="00CC519F">
              <w:rPr>
                <w:rFonts w:cs="Arial"/>
                <w:szCs w:val="20"/>
              </w:rPr>
              <w:lastRenderedPageBreak/>
              <w:t>5</w:t>
            </w:r>
          </w:p>
        </w:tc>
        <w:tc>
          <w:tcPr>
            <w:tcW w:w="2240" w:type="dxa"/>
            <w:vAlign w:val="center"/>
          </w:tcPr>
          <w:p w14:paraId="5EA362D6" w14:textId="77777777" w:rsidR="008749ED" w:rsidRPr="00CC519F" w:rsidRDefault="008749ED" w:rsidP="00246898">
            <w:pPr>
              <w:rPr>
                <w:rFonts w:cs="Arial"/>
                <w:szCs w:val="20"/>
              </w:rPr>
            </w:pPr>
            <w:r w:rsidRPr="00CC519F">
              <w:rPr>
                <w:rFonts w:cs="Arial"/>
                <w:szCs w:val="20"/>
              </w:rPr>
              <w:t>CallStartTime</w:t>
            </w:r>
          </w:p>
        </w:tc>
        <w:tc>
          <w:tcPr>
            <w:tcW w:w="1161" w:type="dxa"/>
            <w:vAlign w:val="center"/>
          </w:tcPr>
          <w:p w14:paraId="3D13A461"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595E1A6" w14:textId="77777777" w:rsidR="008749ED" w:rsidRPr="00CC519F" w:rsidRDefault="00197A2E" w:rsidP="00246898">
            <w:pPr>
              <w:rPr>
                <w:rFonts w:cs="Arial"/>
                <w:szCs w:val="20"/>
              </w:rPr>
            </w:pPr>
            <w:r>
              <w:rPr>
                <w:rFonts w:cs="Arial"/>
                <w:szCs w:val="20"/>
              </w:rPr>
              <w:t>Integer</w:t>
            </w:r>
          </w:p>
        </w:tc>
        <w:tc>
          <w:tcPr>
            <w:tcW w:w="1440" w:type="dxa"/>
            <w:vAlign w:val="center"/>
          </w:tcPr>
          <w:p w14:paraId="51FE70ED" w14:textId="77777777" w:rsidR="008749ED" w:rsidRPr="00CC519F" w:rsidRDefault="008749ED" w:rsidP="00246898">
            <w:pPr>
              <w:rPr>
                <w:rFonts w:cs="Arial"/>
                <w:szCs w:val="20"/>
              </w:rPr>
            </w:pPr>
          </w:p>
        </w:tc>
        <w:tc>
          <w:tcPr>
            <w:tcW w:w="2646" w:type="dxa"/>
            <w:vAlign w:val="center"/>
          </w:tcPr>
          <w:p w14:paraId="293F02D9" w14:textId="77777777" w:rsidR="008749ED" w:rsidRPr="00CC519F" w:rsidRDefault="008749ED" w:rsidP="00197A2E">
            <w:pPr>
              <w:rPr>
                <w:rFonts w:cs="Arial"/>
                <w:szCs w:val="20"/>
              </w:rPr>
            </w:pPr>
            <w:r w:rsidRPr="00CC519F">
              <w:rPr>
                <w:rFonts w:cs="Arial"/>
                <w:szCs w:val="20"/>
              </w:rPr>
              <w:t>Gives the call attempted time</w:t>
            </w:r>
            <w:r w:rsidR="00197A2E">
              <w:rPr>
                <w:rFonts w:cs="Arial"/>
                <w:szCs w:val="20"/>
              </w:rPr>
              <w:t xml:space="preserve"> in epoch format.</w:t>
            </w:r>
          </w:p>
        </w:tc>
      </w:tr>
      <w:tr w:rsidR="008749ED" w:rsidRPr="00CC519F" w14:paraId="2D967131" w14:textId="77777777" w:rsidTr="00246898">
        <w:tc>
          <w:tcPr>
            <w:tcW w:w="439" w:type="dxa"/>
            <w:vAlign w:val="center"/>
          </w:tcPr>
          <w:p w14:paraId="1AFB767F" w14:textId="77777777" w:rsidR="008749ED" w:rsidRPr="00CC519F" w:rsidRDefault="008749ED" w:rsidP="00246898">
            <w:pPr>
              <w:rPr>
                <w:rFonts w:cs="Arial"/>
                <w:szCs w:val="20"/>
              </w:rPr>
            </w:pPr>
            <w:r w:rsidRPr="00CC519F">
              <w:rPr>
                <w:rFonts w:cs="Arial"/>
                <w:szCs w:val="20"/>
              </w:rPr>
              <w:t>6</w:t>
            </w:r>
          </w:p>
        </w:tc>
        <w:tc>
          <w:tcPr>
            <w:tcW w:w="2240" w:type="dxa"/>
            <w:vAlign w:val="center"/>
          </w:tcPr>
          <w:p w14:paraId="3BFDA35B" w14:textId="77777777" w:rsidR="008749ED" w:rsidRPr="00CC519F" w:rsidRDefault="008749ED" w:rsidP="00246898">
            <w:pPr>
              <w:rPr>
                <w:rFonts w:cs="Arial"/>
                <w:szCs w:val="20"/>
              </w:rPr>
            </w:pPr>
            <w:r w:rsidRPr="00CC519F">
              <w:rPr>
                <w:rFonts w:cs="Arial"/>
                <w:szCs w:val="20"/>
              </w:rPr>
              <w:t>CallAnswerTime</w:t>
            </w:r>
          </w:p>
        </w:tc>
        <w:tc>
          <w:tcPr>
            <w:tcW w:w="1161" w:type="dxa"/>
            <w:vAlign w:val="center"/>
          </w:tcPr>
          <w:p w14:paraId="0C709CE6" w14:textId="77777777" w:rsidR="008749ED" w:rsidRPr="00CC519F" w:rsidRDefault="008749ED" w:rsidP="00246898">
            <w:pPr>
              <w:rPr>
                <w:rFonts w:cs="Arial"/>
                <w:szCs w:val="20"/>
              </w:rPr>
            </w:pPr>
            <w:r w:rsidRPr="00CC519F">
              <w:rPr>
                <w:rFonts w:cs="Arial"/>
                <w:szCs w:val="20"/>
              </w:rPr>
              <w:t>No</w:t>
            </w:r>
          </w:p>
        </w:tc>
        <w:tc>
          <w:tcPr>
            <w:tcW w:w="1488" w:type="dxa"/>
            <w:vAlign w:val="center"/>
          </w:tcPr>
          <w:p w14:paraId="573FD7EE" w14:textId="77777777" w:rsidR="008749ED" w:rsidRPr="00CC519F" w:rsidRDefault="00197A2E" w:rsidP="00246898">
            <w:pPr>
              <w:rPr>
                <w:rFonts w:cs="Arial"/>
                <w:szCs w:val="20"/>
              </w:rPr>
            </w:pPr>
            <w:r>
              <w:rPr>
                <w:rFonts w:cs="Arial"/>
                <w:szCs w:val="20"/>
              </w:rPr>
              <w:t>Integer</w:t>
            </w:r>
          </w:p>
        </w:tc>
        <w:tc>
          <w:tcPr>
            <w:tcW w:w="1440" w:type="dxa"/>
            <w:vAlign w:val="center"/>
          </w:tcPr>
          <w:p w14:paraId="474B9E07" w14:textId="77777777" w:rsidR="008749ED" w:rsidRPr="00CC519F" w:rsidRDefault="008749ED" w:rsidP="00246898">
            <w:pPr>
              <w:rPr>
                <w:rFonts w:cs="Arial"/>
                <w:szCs w:val="20"/>
              </w:rPr>
            </w:pPr>
          </w:p>
        </w:tc>
        <w:tc>
          <w:tcPr>
            <w:tcW w:w="2646" w:type="dxa"/>
            <w:vAlign w:val="center"/>
          </w:tcPr>
          <w:p w14:paraId="3AFA40D8" w14:textId="77777777" w:rsidR="008749ED" w:rsidRPr="00CC519F" w:rsidRDefault="008749ED" w:rsidP="00246898">
            <w:pPr>
              <w:rPr>
                <w:rFonts w:cs="Arial"/>
                <w:szCs w:val="20"/>
              </w:rPr>
            </w:pPr>
            <w:r w:rsidRPr="00CC519F">
              <w:rPr>
                <w:rFonts w:cs="Arial"/>
                <w:szCs w:val="20"/>
              </w:rPr>
              <w:t>Gives the call answered time</w:t>
            </w:r>
            <w:r w:rsidR="00197A2E">
              <w:rPr>
                <w:rFonts w:cs="Arial"/>
                <w:szCs w:val="20"/>
              </w:rPr>
              <w:t xml:space="preserve"> in epoch format </w:t>
            </w:r>
            <w:r w:rsidRPr="00CC519F">
              <w:rPr>
                <w:rFonts w:cs="Arial"/>
                <w:szCs w:val="20"/>
              </w:rPr>
              <w:t>,  in case the call was answered</w:t>
            </w:r>
          </w:p>
        </w:tc>
      </w:tr>
      <w:tr w:rsidR="008749ED" w:rsidRPr="00CC519F" w14:paraId="63E5C3B5" w14:textId="77777777" w:rsidTr="00246898">
        <w:tc>
          <w:tcPr>
            <w:tcW w:w="439" w:type="dxa"/>
            <w:vAlign w:val="center"/>
          </w:tcPr>
          <w:p w14:paraId="7F812CA7" w14:textId="77777777" w:rsidR="008749ED" w:rsidRPr="00CC519F" w:rsidRDefault="008749ED" w:rsidP="00246898">
            <w:pPr>
              <w:rPr>
                <w:rFonts w:cs="Arial"/>
                <w:szCs w:val="20"/>
              </w:rPr>
            </w:pPr>
            <w:r w:rsidRPr="00CC519F">
              <w:rPr>
                <w:rFonts w:cs="Arial"/>
                <w:szCs w:val="20"/>
              </w:rPr>
              <w:t>7</w:t>
            </w:r>
          </w:p>
        </w:tc>
        <w:tc>
          <w:tcPr>
            <w:tcW w:w="2240" w:type="dxa"/>
            <w:vAlign w:val="center"/>
          </w:tcPr>
          <w:p w14:paraId="199B0A4A" w14:textId="77777777" w:rsidR="008749ED" w:rsidRPr="00CC519F" w:rsidRDefault="008749ED" w:rsidP="00246898">
            <w:pPr>
              <w:rPr>
                <w:rFonts w:cs="Arial"/>
                <w:szCs w:val="20"/>
              </w:rPr>
            </w:pPr>
            <w:r w:rsidRPr="00CC519F">
              <w:rPr>
                <w:rFonts w:cs="Arial"/>
                <w:szCs w:val="20"/>
              </w:rPr>
              <w:t>CallEndTime</w:t>
            </w:r>
          </w:p>
        </w:tc>
        <w:tc>
          <w:tcPr>
            <w:tcW w:w="1161" w:type="dxa"/>
            <w:vAlign w:val="center"/>
          </w:tcPr>
          <w:p w14:paraId="6BE68A07"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64A23E2" w14:textId="77777777" w:rsidR="008749ED" w:rsidRPr="00CC519F" w:rsidRDefault="00197A2E" w:rsidP="00246898">
            <w:pPr>
              <w:rPr>
                <w:rFonts w:cs="Arial"/>
                <w:szCs w:val="20"/>
              </w:rPr>
            </w:pPr>
            <w:r>
              <w:rPr>
                <w:rFonts w:cs="Arial"/>
                <w:szCs w:val="20"/>
              </w:rPr>
              <w:t>Integer</w:t>
            </w:r>
          </w:p>
        </w:tc>
        <w:tc>
          <w:tcPr>
            <w:tcW w:w="1440" w:type="dxa"/>
            <w:vAlign w:val="center"/>
          </w:tcPr>
          <w:p w14:paraId="654F59F5" w14:textId="77777777" w:rsidR="008749ED" w:rsidRPr="00CC519F" w:rsidRDefault="008749ED" w:rsidP="00246898">
            <w:pPr>
              <w:rPr>
                <w:rFonts w:cs="Arial"/>
                <w:szCs w:val="20"/>
              </w:rPr>
            </w:pPr>
          </w:p>
        </w:tc>
        <w:tc>
          <w:tcPr>
            <w:tcW w:w="2646" w:type="dxa"/>
            <w:vAlign w:val="center"/>
          </w:tcPr>
          <w:p w14:paraId="303B096F" w14:textId="77777777" w:rsidR="008749ED" w:rsidRPr="00CC519F" w:rsidRDefault="008749ED" w:rsidP="00246898">
            <w:pPr>
              <w:rPr>
                <w:rFonts w:cs="Arial"/>
                <w:szCs w:val="20"/>
              </w:rPr>
            </w:pPr>
            <w:r w:rsidRPr="00CC519F">
              <w:rPr>
                <w:rFonts w:cs="Arial"/>
                <w:szCs w:val="20"/>
              </w:rPr>
              <w:t>Gives the call end time</w:t>
            </w:r>
            <w:r w:rsidR="00197A2E">
              <w:rPr>
                <w:rFonts w:cs="Arial"/>
                <w:szCs w:val="20"/>
              </w:rPr>
              <w:t xml:space="preserve"> in epoch format.</w:t>
            </w:r>
          </w:p>
        </w:tc>
      </w:tr>
      <w:tr w:rsidR="008749ED" w:rsidRPr="00CC519F" w14:paraId="35623277" w14:textId="77777777" w:rsidTr="00246898">
        <w:tc>
          <w:tcPr>
            <w:tcW w:w="439" w:type="dxa"/>
            <w:vAlign w:val="center"/>
          </w:tcPr>
          <w:p w14:paraId="0091F589" w14:textId="77777777" w:rsidR="008749ED" w:rsidRPr="00CC519F" w:rsidRDefault="008749ED" w:rsidP="00246898">
            <w:pPr>
              <w:spacing w:after="200" w:line="276" w:lineRule="auto"/>
              <w:rPr>
                <w:rFonts w:cs="Arial"/>
                <w:szCs w:val="20"/>
              </w:rPr>
            </w:pPr>
            <w:r w:rsidRPr="00CC519F">
              <w:rPr>
                <w:rFonts w:cs="Arial"/>
                <w:szCs w:val="20"/>
              </w:rPr>
              <w:t>8</w:t>
            </w:r>
          </w:p>
        </w:tc>
        <w:tc>
          <w:tcPr>
            <w:tcW w:w="2240" w:type="dxa"/>
            <w:vAlign w:val="center"/>
          </w:tcPr>
          <w:p w14:paraId="7A854921" w14:textId="77777777" w:rsidR="008749ED" w:rsidRPr="00CC519F" w:rsidRDefault="008749ED" w:rsidP="00246898">
            <w:pPr>
              <w:rPr>
                <w:rFonts w:cs="Arial"/>
                <w:szCs w:val="20"/>
              </w:rPr>
            </w:pPr>
            <w:r w:rsidRPr="00CC519F">
              <w:rPr>
                <w:rFonts w:cs="Arial"/>
                <w:szCs w:val="20"/>
              </w:rPr>
              <w:t>CallDurationInPulse</w:t>
            </w:r>
          </w:p>
        </w:tc>
        <w:tc>
          <w:tcPr>
            <w:tcW w:w="1161" w:type="dxa"/>
            <w:vAlign w:val="center"/>
          </w:tcPr>
          <w:p w14:paraId="66537850"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B3B8E13"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26C62FCB" w14:textId="77777777" w:rsidR="008749ED" w:rsidRPr="00CC519F" w:rsidRDefault="008749ED" w:rsidP="00246898">
            <w:pPr>
              <w:rPr>
                <w:rFonts w:cs="Arial"/>
                <w:szCs w:val="20"/>
              </w:rPr>
            </w:pPr>
          </w:p>
        </w:tc>
        <w:tc>
          <w:tcPr>
            <w:tcW w:w="2646" w:type="dxa"/>
            <w:vAlign w:val="center"/>
          </w:tcPr>
          <w:p w14:paraId="1C243DC3" w14:textId="77777777" w:rsidR="008749ED" w:rsidRPr="00CC519F" w:rsidRDefault="008749ED" w:rsidP="00246898">
            <w:pPr>
              <w:rPr>
                <w:rFonts w:cs="Arial"/>
                <w:szCs w:val="20"/>
              </w:rPr>
            </w:pPr>
            <w:r w:rsidRPr="00CC519F">
              <w:rPr>
                <w:rFonts w:cs="Arial"/>
                <w:szCs w:val="20"/>
              </w:rPr>
              <w:t>Specifies the duration of call in pulse. For unsuccessful calls, the value shall either be zero or left bank.</w:t>
            </w:r>
          </w:p>
        </w:tc>
      </w:tr>
      <w:tr w:rsidR="008749ED" w:rsidRPr="00CC519F" w14:paraId="2FE1AF24" w14:textId="77777777" w:rsidTr="00246898">
        <w:tc>
          <w:tcPr>
            <w:tcW w:w="439" w:type="dxa"/>
            <w:vAlign w:val="center"/>
          </w:tcPr>
          <w:p w14:paraId="1336C3CB" w14:textId="77777777" w:rsidR="008749ED" w:rsidRPr="00CC519F" w:rsidRDefault="008749ED" w:rsidP="00246898">
            <w:pPr>
              <w:rPr>
                <w:rFonts w:cs="Arial"/>
                <w:szCs w:val="20"/>
              </w:rPr>
            </w:pPr>
            <w:r w:rsidRPr="00CC519F">
              <w:rPr>
                <w:rFonts w:cs="Arial"/>
                <w:szCs w:val="20"/>
              </w:rPr>
              <w:t>9</w:t>
            </w:r>
          </w:p>
        </w:tc>
        <w:tc>
          <w:tcPr>
            <w:tcW w:w="2240" w:type="dxa"/>
            <w:vAlign w:val="center"/>
          </w:tcPr>
          <w:p w14:paraId="3701FDF1" w14:textId="77777777" w:rsidR="008749ED" w:rsidRPr="00CC519F" w:rsidRDefault="008749ED" w:rsidP="00246898">
            <w:pPr>
              <w:rPr>
                <w:rFonts w:cs="Arial"/>
                <w:szCs w:val="20"/>
              </w:rPr>
            </w:pPr>
            <w:r w:rsidRPr="00CC519F">
              <w:rPr>
                <w:rFonts w:cs="Arial"/>
                <w:szCs w:val="20"/>
              </w:rPr>
              <w:t>CallStatus</w:t>
            </w:r>
          </w:p>
        </w:tc>
        <w:tc>
          <w:tcPr>
            <w:tcW w:w="1161" w:type="dxa"/>
            <w:vAlign w:val="center"/>
          </w:tcPr>
          <w:p w14:paraId="6277CD0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29028F5E" w14:textId="77777777" w:rsidR="008749ED" w:rsidRPr="00CC519F" w:rsidRDefault="008749ED" w:rsidP="00246898">
            <w:pPr>
              <w:rPr>
                <w:rFonts w:cs="Arial"/>
                <w:szCs w:val="20"/>
              </w:rPr>
            </w:pPr>
            <w:r w:rsidRPr="00CC519F">
              <w:rPr>
                <w:rFonts w:cs="Arial"/>
                <w:szCs w:val="20"/>
              </w:rPr>
              <w:t>Numeric</w:t>
            </w:r>
          </w:p>
        </w:tc>
        <w:tc>
          <w:tcPr>
            <w:tcW w:w="1440" w:type="dxa"/>
            <w:vAlign w:val="center"/>
          </w:tcPr>
          <w:p w14:paraId="6242D799" w14:textId="77777777" w:rsidR="008749ED" w:rsidRPr="00CC519F" w:rsidRDefault="008749ED" w:rsidP="00246898">
            <w:pPr>
              <w:rPr>
                <w:rFonts w:cs="Arial"/>
                <w:szCs w:val="20"/>
              </w:rPr>
            </w:pPr>
            <w:r w:rsidRPr="00CC519F">
              <w:rPr>
                <w:rFonts w:cs="Arial"/>
                <w:szCs w:val="20"/>
              </w:rPr>
              <w:t xml:space="preserve">Refer sec </w:t>
            </w:r>
            <w:r w:rsidR="001639D2">
              <w:rPr>
                <w:rFonts w:cs="Arial"/>
                <w:szCs w:val="20"/>
              </w:rPr>
              <w:fldChar w:fldCharType="begin"/>
            </w:r>
            <w:r w:rsidR="005A748E">
              <w:rPr>
                <w:rFonts w:cs="Arial"/>
                <w:szCs w:val="20"/>
              </w:rPr>
              <w:instrText xml:space="preserve"> REF _Ref410416938 \r \h </w:instrText>
            </w:r>
            <w:r w:rsidR="001639D2">
              <w:rPr>
                <w:rFonts w:cs="Arial"/>
                <w:szCs w:val="20"/>
              </w:rPr>
            </w:r>
            <w:r w:rsidR="001639D2">
              <w:rPr>
                <w:rFonts w:cs="Arial"/>
                <w:szCs w:val="20"/>
              </w:rPr>
              <w:fldChar w:fldCharType="separate"/>
            </w:r>
            <w:r w:rsidR="00C9141F">
              <w:rPr>
                <w:rFonts w:cs="Arial"/>
                <w:szCs w:val="20"/>
              </w:rPr>
              <w:t>4.5.1</w:t>
            </w:r>
            <w:r w:rsidR="001639D2">
              <w:rPr>
                <w:rFonts w:cs="Arial"/>
                <w:szCs w:val="20"/>
              </w:rPr>
              <w:fldChar w:fldCharType="end"/>
            </w:r>
          </w:p>
        </w:tc>
        <w:tc>
          <w:tcPr>
            <w:tcW w:w="2646" w:type="dxa"/>
            <w:vAlign w:val="center"/>
          </w:tcPr>
          <w:p w14:paraId="3955E93E" w14:textId="77777777" w:rsidR="008749ED" w:rsidRPr="00CC519F" w:rsidRDefault="008749ED" w:rsidP="00246898">
            <w:pPr>
              <w:rPr>
                <w:rFonts w:cs="Arial"/>
                <w:szCs w:val="20"/>
              </w:rPr>
            </w:pPr>
            <w:r w:rsidRPr="00CC519F">
              <w:rPr>
                <w:rFonts w:cs="Arial"/>
                <w:szCs w:val="20"/>
              </w:rPr>
              <w:t>Refer Status-codes in the table</w:t>
            </w:r>
          </w:p>
        </w:tc>
      </w:tr>
      <w:tr w:rsidR="008749ED" w:rsidRPr="00CC519F" w14:paraId="2F3268BF" w14:textId="77777777" w:rsidTr="00246898">
        <w:tc>
          <w:tcPr>
            <w:tcW w:w="439" w:type="dxa"/>
            <w:vAlign w:val="center"/>
          </w:tcPr>
          <w:p w14:paraId="0008B3BA" w14:textId="77777777" w:rsidR="008749ED" w:rsidRPr="00CC519F" w:rsidRDefault="008749ED" w:rsidP="00246898">
            <w:pPr>
              <w:rPr>
                <w:rFonts w:cs="Arial"/>
                <w:szCs w:val="20"/>
              </w:rPr>
            </w:pPr>
            <w:r w:rsidRPr="00CC519F">
              <w:rPr>
                <w:rFonts w:cs="Arial"/>
                <w:szCs w:val="20"/>
              </w:rPr>
              <w:t>10</w:t>
            </w:r>
          </w:p>
        </w:tc>
        <w:tc>
          <w:tcPr>
            <w:tcW w:w="2240" w:type="dxa"/>
            <w:vAlign w:val="center"/>
          </w:tcPr>
          <w:p w14:paraId="68E38A29" w14:textId="77777777" w:rsidR="008749ED" w:rsidRPr="00CC519F" w:rsidRDefault="008749ED" w:rsidP="00246898">
            <w:pPr>
              <w:rPr>
                <w:rFonts w:cs="Arial"/>
                <w:szCs w:val="20"/>
              </w:rPr>
            </w:pPr>
            <w:r w:rsidRPr="00CC519F">
              <w:rPr>
                <w:rFonts w:cs="Arial"/>
                <w:szCs w:val="20"/>
              </w:rPr>
              <w:t>LanguageLocationId</w:t>
            </w:r>
          </w:p>
        </w:tc>
        <w:tc>
          <w:tcPr>
            <w:tcW w:w="1161" w:type="dxa"/>
            <w:vAlign w:val="center"/>
          </w:tcPr>
          <w:p w14:paraId="7C382B72"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11E7B91D"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1B55B64" w14:textId="77777777" w:rsidR="008749ED" w:rsidRPr="00CC519F" w:rsidRDefault="00E27292" w:rsidP="00246898">
            <w:pPr>
              <w:rPr>
                <w:rFonts w:cs="Arial"/>
                <w:szCs w:val="20"/>
              </w:rPr>
            </w:pPr>
            <w:r>
              <w:rPr>
                <w:rFonts w:cs="Arial"/>
                <w:szCs w:val="20"/>
              </w:rPr>
              <w:t xml:space="preserve">Refer section </w:t>
            </w:r>
            <w:r w:rsidR="001639D2">
              <w:rPr>
                <w:rFonts w:cs="Arial"/>
                <w:szCs w:val="20"/>
              </w:rPr>
              <w:fldChar w:fldCharType="begin"/>
            </w:r>
            <w:r>
              <w:rPr>
                <w:rFonts w:cs="Arial"/>
                <w:szCs w:val="20"/>
              </w:rPr>
              <w:instrText xml:space="preserve"> REF _Ref410158917 \r \h </w:instrText>
            </w:r>
            <w:r w:rsidR="001639D2">
              <w:rPr>
                <w:rFonts w:cs="Arial"/>
                <w:szCs w:val="20"/>
              </w:rPr>
            </w:r>
            <w:r w:rsidR="001639D2">
              <w:rPr>
                <w:rFonts w:cs="Arial"/>
                <w:szCs w:val="20"/>
              </w:rPr>
              <w:fldChar w:fldCharType="separate"/>
            </w:r>
            <w:r w:rsidR="00C9141F">
              <w:rPr>
                <w:rFonts w:cs="Arial"/>
                <w:szCs w:val="20"/>
              </w:rPr>
              <w:t>7.2</w:t>
            </w:r>
            <w:r w:rsidR="001639D2">
              <w:rPr>
                <w:rFonts w:cs="Arial"/>
                <w:szCs w:val="20"/>
              </w:rPr>
              <w:fldChar w:fldCharType="end"/>
            </w:r>
          </w:p>
        </w:tc>
        <w:tc>
          <w:tcPr>
            <w:tcW w:w="2646" w:type="dxa"/>
            <w:vAlign w:val="center"/>
          </w:tcPr>
          <w:p w14:paraId="257FB43E" w14:textId="77777777" w:rsidR="008749ED" w:rsidRPr="00CC519F" w:rsidRDefault="008749ED" w:rsidP="00246898">
            <w:pPr>
              <w:rPr>
                <w:rFonts w:cs="Arial"/>
                <w:szCs w:val="20"/>
              </w:rPr>
            </w:pPr>
            <w:r w:rsidRPr="00CC519F">
              <w:rPr>
                <w:rFonts w:cs="Arial"/>
                <w:szCs w:val="20"/>
              </w:rPr>
              <w:t>Language code of the content that is played</w:t>
            </w:r>
          </w:p>
        </w:tc>
      </w:tr>
      <w:tr w:rsidR="008749ED" w:rsidRPr="00CC519F" w14:paraId="4601C21B" w14:textId="77777777" w:rsidTr="00246898">
        <w:tc>
          <w:tcPr>
            <w:tcW w:w="439" w:type="dxa"/>
            <w:vAlign w:val="center"/>
          </w:tcPr>
          <w:p w14:paraId="3BE93709" w14:textId="77777777" w:rsidR="008749ED" w:rsidRPr="00CC519F" w:rsidRDefault="008749ED" w:rsidP="00246898">
            <w:pPr>
              <w:rPr>
                <w:rFonts w:cs="Arial"/>
                <w:szCs w:val="20"/>
              </w:rPr>
            </w:pPr>
            <w:r w:rsidRPr="00CC519F">
              <w:rPr>
                <w:rFonts w:cs="Arial"/>
                <w:szCs w:val="20"/>
              </w:rPr>
              <w:t>11</w:t>
            </w:r>
          </w:p>
        </w:tc>
        <w:tc>
          <w:tcPr>
            <w:tcW w:w="2240" w:type="dxa"/>
            <w:vAlign w:val="center"/>
          </w:tcPr>
          <w:p w14:paraId="7CF13154" w14:textId="77777777" w:rsidR="008749ED" w:rsidRPr="00CC519F" w:rsidRDefault="008749ED" w:rsidP="00246898">
            <w:pPr>
              <w:rPr>
                <w:rFonts w:cs="Arial"/>
                <w:szCs w:val="20"/>
              </w:rPr>
            </w:pPr>
            <w:r w:rsidRPr="00CC519F">
              <w:rPr>
                <w:rFonts w:cs="Arial"/>
                <w:szCs w:val="20"/>
              </w:rPr>
              <w:t>ContentFile</w:t>
            </w:r>
          </w:p>
        </w:tc>
        <w:tc>
          <w:tcPr>
            <w:tcW w:w="1161" w:type="dxa"/>
            <w:vAlign w:val="center"/>
          </w:tcPr>
          <w:p w14:paraId="4BFE5448"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76F4363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1D15ABD" w14:textId="77777777" w:rsidR="008749ED" w:rsidRPr="00CC519F" w:rsidRDefault="008749ED" w:rsidP="00246898">
            <w:pPr>
              <w:rPr>
                <w:rFonts w:cs="Arial"/>
                <w:szCs w:val="20"/>
              </w:rPr>
            </w:pPr>
          </w:p>
        </w:tc>
        <w:tc>
          <w:tcPr>
            <w:tcW w:w="2646" w:type="dxa"/>
            <w:vAlign w:val="center"/>
          </w:tcPr>
          <w:p w14:paraId="2792CE51" w14:textId="77777777" w:rsidR="008749ED" w:rsidRPr="00CC519F" w:rsidRDefault="008749ED" w:rsidP="00246898">
            <w:pPr>
              <w:rPr>
                <w:rFonts w:cs="Arial"/>
                <w:szCs w:val="20"/>
              </w:rPr>
            </w:pPr>
            <w:r w:rsidRPr="00CC519F">
              <w:rPr>
                <w:rFonts w:cs="Arial"/>
                <w:szCs w:val="20"/>
              </w:rPr>
              <w:t>Contentfile played (of the kilkari service)</w:t>
            </w:r>
          </w:p>
        </w:tc>
      </w:tr>
      <w:tr w:rsidR="008749ED" w:rsidRPr="00CC519F" w14:paraId="7AD5942F" w14:textId="77777777" w:rsidTr="00246898">
        <w:tc>
          <w:tcPr>
            <w:tcW w:w="439" w:type="dxa"/>
            <w:vAlign w:val="center"/>
          </w:tcPr>
          <w:p w14:paraId="4C8066FD" w14:textId="77777777" w:rsidR="008749ED" w:rsidRPr="00CC519F" w:rsidRDefault="008749ED" w:rsidP="00246898">
            <w:pPr>
              <w:rPr>
                <w:rFonts w:cs="Arial"/>
                <w:szCs w:val="20"/>
              </w:rPr>
            </w:pPr>
            <w:r w:rsidRPr="00CC519F">
              <w:rPr>
                <w:rFonts w:cs="Arial"/>
                <w:szCs w:val="20"/>
              </w:rPr>
              <w:t>12</w:t>
            </w:r>
          </w:p>
        </w:tc>
        <w:tc>
          <w:tcPr>
            <w:tcW w:w="2240" w:type="dxa"/>
            <w:vAlign w:val="center"/>
          </w:tcPr>
          <w:p w14:paraId="74FBE84D" w14:textId="77777777" w:rsidR="008749ED" w:rsidRPr="00CC519F" w:rsidRDefault="008749ED" w:rsidP="00246898">
            <w:pPr>
              <w:rPr>
                <w:rFonts w:cs="Arial"/>
                <w:szCs w:val="20"/>
              </w:rPr>
            </w:pPr>
            <w:r w:rsidRPr="00CC519F">
              <w:rPr>
                <w:rFonts w:cs="Arial"/>
                <w:szCs w:val="20"/>
              </w:rPr>
              <w:t>MsgPlayStartTime</w:t>
            </w:r>
          </w:p>
        </w:tc>
        <w:tc>
          <w:tcPr>
            <w:tcW w:w="1161" w:type="dxa"/>
            <w:vAlign w:val="center"/>
          </w:tcPr>
          <w:p w14:paraId="7F0BBD7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0717DCB" w14:textId="77777777" w:rsidR="008749ED" w:rsidRPr="00CC519F" w:rsidRDefault="00197A2E" w:rsidP="00246898">
            <w:pPr>
              <w:rPr>
                <w:rFonts w:cs="Arial"/>
                <w:szCs w:val="20"/>
              </w:rPr>
            </w:pPr>
            <w:r>
              <w:rPr>
                <w:rFonts w:cs="Arial"/>
                <w:szCs w:val="20"/>
              </w:rPr>
              <w:t>Integer</w:t>
            </w:r>
          </w:p>
        </w:tc>
        <w:tc>
          <w:tcPr>
            <w:tcW w:w="1440" w:type="dxa"/>
            <w:vAlign w:val="center"/>
          </w:tcPr>
          <w:p w14:paraId="1CF38155" w14:textId="77777777" w:rsidR="008749ED" w:rsidRPr="00CC519F" w:rsidRDefault="008749ED" w:rsidP="00246898">
            <w:pPr>
              <w:rPr>
                <w:rFonts w:cs="Arial"/>
                <w:szCs w:val="20"/>
              </w:rPr>
            </w:pPr>
          </w:p>
        </w:tc>
        <w:tc>
          <w:tcPr>
            <w:tcW w:w="2646" w:type="dxa"/>
            <w:vAlign w:val="center"/>
          </w:tcPr>
          <w:p w14:paraId="44B55047" w14:textId="77777777" w:rsidR="008749ED" w:rsidRPr="00CC519F" w:rsidRDefault="008749ED" w:rsidP="00246898">
            <w:pPr>
              <w:rPr>
                <w:rFonts w:cs="Arial"/>
                <w:szCs w:val="20"/>
              </w:rPr>
            </w:pPr>
            <w:r w:rsidRPr="00CC519F">
              <w:rPr>
                <w:rFonts w:cs="Arial"/>
                <w:szCs w:val="20"/>
              </w:rPr>
              <w:t>Time</w:t>
            </w:r>
            <w:r w:rsidR="00197A2E">
              <w:rPr>
                <w:rFonts w:cs="Arial"/>
                <w:szCs w:val="20"/>
              </w:rPr>
              <w:t xml:space="preserve"> in epoch format</w:t>
            </w:r>
            <w:r w:rsidRPr="00CC519F">
              <w:rPr>
                <w:rFonts w:cs="Arial"/>
                <w:szCs w:val="20"/>
              </w:rPr>
              <w:t xml:space="preserve"> when the play message started.</w:t>
            </w:r>
          </w:p>
        </w:tc>
      </w:tr>
      <w:tr w:rsidR="008749ED" w:rsidRPr="00CC519F" w14:paraId="34C35628" w14:textId="77777777" w:rsidTr="00246898">
        <w:tc>
          <w:tcPr>
            <w:tcW w:w="439" w:type="dxa"/>
            <w:vAlign w:val="center"/>
          </w:tcPr>
          <w:p w14:paraId="6EA2D63E" w14:textId="77777777" w:rsidR="008749ED" w:rsidRPr="00CC519F" w:rsidRDefault="008749ED" w:rsidP="00246898">
            <w:pPr>
              <w:rPr>
                <w:rFonts w:cs="Arial"/>
                <w:szCs w:val="20"/>
              </w:rPr>
            </w:pPr>
            <w:r w:rsidRPr="00CC519F">
              <w:rPr>
                <w:rFonts w:cs="Arial"/>
                <w:szCs w:val="20"/>
              </w:rPr>
              <w:t>13</w:t>
            </w:r>
          </w:p>
        </w:tc>
        <w:tc>
          <w:tcPr>
            <w:tcW w:w="2240" w:type="dxa"/>
            <w:vAlign w:val="center"/>
          </w:tcPr>
          <w:p w14:paraId="7801FC6F" w14:textId="77777777" w:rsidR="008749ED" w:rsidRPr="00CC519F" w:rsidRDefault="008749ED" w:rsidP="00246898">
            <w:pPr>
              <w:rPr>
                <w:rFonts w:cs="Arial"/>
                <w:szCs w:val="20"/>
              </w:rPr>
            </w:pPr>
            <w:r w:rsidRPr="00CC519F">
              <w:rPr>
                <w:rFonts w:cs="Arial"/>
                <w:szCs w:val="20"/>
              </w:rPr>
              <w:t>MsgPlayEndTime</w:t>
            </w:r>
          </w:p>
        </w:tc>
        <w:tc>
          <w:tcPr>
            <w:tcW w:w="1161" w:type="dxa"/>
            <w:vAlign w:val="center"/>
          </w:tcPr>
          <w:p w14:paraId="7F3E2E8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F8BC2CB" w14:textId="77777777" w:rsidR="008749ED" w:rsidRPr="00CC519F" w:rsidRDefault="00197A2E" w:rsidP="00246898">
            <w:pPr>
              <w:rPr>
                <w:rFonts w:cs="Arial"/>
                <w:szCs w:val="20"/>
              </w:rPr>
            </w:pPr>
            <w:r>
              <w:rPr>
                <w:rFonts w:cs="Arial"/>
                <w:szCs w:val="20"/>
              </w:rPr>
              <w:t>Integer</w:t>
            </w:r>
          </w:p>
        </w:tc>
        <w:tc>
          <w:tcPr>
            <w:tcW w:w="1440" w:type="dxa"/>
            <w:vAlign w:val="center"/>
          </w:tcPr>
          <w:p w14:paraId="7FBC9FD0" w14:textId="77777777" w:rsidR="008749ED" w:rsidRPr="00CC519F" w:rsidRDefault="008749ED" w:rsidP="00246898">
            <w:pPr>
              <w:rPr>
                <w:rFonts w:cs="Arial"/>
                <w:szCs w:val="20"/>
              </w:rPr>
            </w:pPr>
          </w:p>
        </w:tc>
        <w:tc>
          <w:tcPr>
            <w:tcW w:w="2646" w:type="dxa"/>
            <w:vAlign w:val="center"/>
          </w:tcPr>
          <w:p w14:paraId="024BE601" w14:textId="77777777" w:rsidR="008749ED" w:rsidRPr="00CC519F" w:rsidRDefault="008749ED" w:rsidP="00246898">
            <w:pPr>
              <w:rPr>
                <w:rFonts w:cs="Arial"/>
                <w:szCs w:val="20"/>
              </w:rPr>
            </w:pPr>
            <w:r w:rsidRPr="00CC519F">
              <w:rPr>
                <w:rFonts w:cs="Arial"/>
                <w:szCs w:val="20"/>
              </w:rPr>
              <w:t>Time when the message playing</w:t>
            </w:r>
          </w:p>
        </w:tc>
      </w:tr>
      <w:tr w:rsidR="008749ED" w:rsidRPr="00CC519F" w14:paraId="75B1F478" w14:textId="77777777" w:rsidTr="00246898">
        <w:tc>
          <w:tcPr>
            <w:tcW w:w="439" w:type="dxa"/>
            <w:vAlign w:val="center"/>
          </w:tcPr>
          <w:p w14:paraId="44CD134D" w14:textId="77777777" w:rsidR="008749ED" w:rsidRPr="00CC519F" w:rsidRDefault="008749ED" w:rsidP="00246898">
            <w:pPr>
              <w:rPr>
                <w:rFonts w:cs="Arial"/>
                <w:szCs w:val="20"/>
              </w:rPr>
            </w:pPr>
            <w:r w:rsidRPr="00CC519F">
              <w:rPr>
                <w:rFonts w:cs="Arial"/>
                <w:szCs w:val="20"/>
              </w:rPr>
              <w:t>14</w:t>
            </w:r>
          </w:p>
        </w:tc>
        <w:tc>
          <w:tcPr>
            <w:tcW w:w="2240" w:type="dxa"/>
            <w:vAlign w:val="center"/>
          </w:tcPr>
          <w:p w14:paraId="0A6A487E" w14:textId="77777777" w:rsidR="008749ED" w:rsidRPr="00CC519F" w:rsidRDefault="008749ED" w:rsidP="00246898">
            <w:pPr>
              <w:rPr>
                <w:rFonts w:cs="Arial"/>
                <w:szCs w:val="20"/>
              </w:rPr>
            </w:pPr>
            <w:r w:rsidRPr="00CC519F">
              <w:rPr>
                <w:rFonts w:cs="Arial"/>
                <w:szCs w:val="20"/>
              </w:rPr>
              <w:t>CircleId</w:t>
            </w:r>
          </w:p>
        </w:tc>
        <w:tc>
          <w:tcPr>
            <w:tcW w:w="1161" w:type="dxa"/>
            <w:vAlign w:val="center"/>
          </w:tcPr>
          <w:p w14:paraId="2A6BC33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32E079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17E57B61"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_Ref409207154 \r \h </w:instrText>
            </w:r>
            <w:r w:rsidR="001639D2">
              <w:rPr>
                <w:rFonts w:cs="Arial"/>
                <w:szCs w:val="20"/>
              </w:rPr>
            </w:r>
            <w:r w:rsidR="001639D2">
              <w:rPr>
                <w:rFonts w:cs="Arial"/>
                <w:szCs w:val="20"/>
              </w:rPr>
              <w:fldChar w:fldCharType="separate"/>
            </w:r>
            <w:r w:rsidR="00C9141F">
              <w:rPr>
                <w:rFonts w:cs="Arial"/>
                <w:szCs w:val="20"/>
              </w:rPr>
              <w:t>5.3</w:t>
            </w:r>
            <w:r w:rsidR="001639D2">
              <w:rPr>
                <w:rFonts w:cs="Arial"/>
                <w:szCs w:val="20"/>
              </w:rPr>
              <w:fldChar w:fldCharType="end"/>
            </w:r>
          </w:p>
        </w:tc>
        <w:tc>
          <w:tcPr>
            <w:tcW w:w="2646" w:type="dxa"/>
            <w:vAlign w:val="center"/>
          </w:tcPr>
          <w:p w14:paraId="59BAFE13" w14:textId="77777777" w:rsidR="008749ED" w:rsidRPr="00CC519F" w:rsidRDefault="00B96226" w:rsidP="00B96226">
            <w:pPr>
              <w:rPr>
                <w:rFonts w:cs="Arial"/>
                <w:szCs w:val="20"/>
              </w:rPr>
            </w:pPr>
            <w:r>
              <w:rPr>
                <w:rFonts w:cs="Arial"/>
                <w:szCs w:val="20"/>
              </w:rPr>
              <w:t>Circle of the called number</w:t>
            </w:r>
          </w:p>
        </w:tc>
      </w:tr>
      <w:tr w:rsidR="008749ED" w:rsidRPr="00CC519F" w14:paraId="4C34F948" w14:textId="77777777" w:rsidTr="00246898">
        <w:tc>
          <w:tcPr>
            <w:tcW w:w="439" w:type="dxa"/>
            <w:vAlign w:val="center"/>
          </w:tcPr>
          <w:p w14:paraId="46FC8A11" w14:textId="77777777" w:rsidR="008749ED" w:rsidRPr="00CC519F" w:rsidRDefault="008749ED" w:rsidP="00246898">
            <w:pPr>
              <w:rPr>
                <w:rFonts w:cs="Arial"/>
                <w:szCs w:val="20"/>
              </w:rPr>
            </w:pPr>
            <w:r w:rsidRPr="00CC519F">
              <w:rPr>
                <w:rFonts w:cs="Arial"/>
                <w:szCs w:val="20"/>
              </w:rPr>
              <w:t>15</w:t>
            </w:r>
          </w:p>
        </w:tc>
        <w:tc>
          <w:tcPr>
            <w:tcW w:w="2240" w:type="dxa"/>
            <w:vAlign w:val="center"/>
          </w:tcPr>
          <w:p w14:paraId="61498C5C" w14:textId="77777777" w:rsidR="008749ED" w:rsidRPr="00CC519F" w:rsidRDefault="008749ED" w:rsidP="00246898">
            <w:pPr>
              <w:rPr>
                <w:rFonts w:cs="Arial"/>
                <w:szCs w:val="20"/>
              </w:rPr>
            </w:pPr>
            <w:r w:rsidRPr="00CC519F">
              <w:rPr>
                <w:rFonts w:cs="Arial"/>
                <w:szCs w:val="20"/>
              </w:rPr>
              <w:t>OperatorId</w:t>
            </w:r>
          </w:p>
        </w:tc>
        <w:tc>
          <w:tcPr>
            <w:tcW w:w="1161" w:type="dxa"/>
            <w:vAlign w:val="center"/>
          </w:tcPr>
          <w:p w14:paraId="5D9A8B9F"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0CEB49AD"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39762F70" w14:textId="77777777" w:rsidR="008749ED" w:rsidRPr="00CC519F" w:rsidRDefault="00E27292" w:rsidP="00246898">
            <w:pPr>
              <w:rPr>
                <w:rFonts w:cs="Arial"/>
                <w:szCs w:val="20"/>
              </w:rPr>
            </w:pPr>
            <w:r>
              <w:rPr>
                <w:rFonts w:cs="Arial"/>
                <w:szCs w:val="20"/>
              </w:rPr>
              <w:t xml:space="preserve">Refer </w:t>
            </w:r>
            <w:r w:rsidR="001639D2">
              <w:rPr>
                <w:rFonts w:cs="Arial"/>
                <w:szCs w:val="20"/>
              </w:rPr>
              <w:fldChar w:fldCharType="begin"/>
            </w:r>
            <w:r>
              <w:rPr>
                <w:rFonts w:cs="Arial"/>
                <w:szCs w:val="20"/>
              </w:rPr>
              <w:instrText xml:space="preserve"> REF _Ref410418593 \r \h </w:instrText>
            </w:r>
            <w:r w:rsidR="001639D2">
              <w:rPr>
                <w:rFonts w:cs="Arial"/>
                <w:szCs w:val="20"/>
              </w:rPr>
            </w:r>
            <w:r w:rsidR="001639D2">
              <w:rPr>
                <w:rFonts w:cs="Arial"/>
                <w:szCs w:val="20"/>
              </w:rPr>
              <w:fldChar w:fldCharType="separate"/>
            </w:r>
            <w:r w:rsidR="00C9141F">
              <w:rPr>
                <w:rFonts w:cs="Arial"/>
                <w:szCs w:val="20"/>
              </w:rPr>
              <w:t>5.4</w:t>
            </w:r>
            <w:r w:rsidR="001639D2">
              <w:rPr>
                <w:rFonts w:cs="Arial"/>
                <w:szCs w:val="20"/>
              </w:rPr>
              <w:fldChar w:fldCharType="end"/>
            </w:r>
          </w:p>
        </w:tc>
        <w:tc>
          <w:tcPr>
            <w:tcW w:w="2646" w:type="dxa"/>
            <w:vAlign w:val="center"/>
          </w:tcPr>
          <w:p w14:paraId="0606C15E" w14:textId="77777777" w:rsidR="008749ED" w:rsidRPr="00CC519F" w:rsidRDefault="00B96226" w:rsidP="00B96226">
            <w:pPr>
              <w:rPr>
                <w:rFonts w:cs="Arial"/>
                <w:szCs w:val="20"/>
              </w:rPr>
            </w:pPr>
            <w:r>
              <w:rPr>
                <w:rFonts w:cs="Arial"/>
                <w:szCs w:val="20"/>
              </w:rPr>
              <w:t>Operator of the called number</w:t>
            </w:r>
          </w:p>
        </w:tc>
      </w:tr>
      <w:tr w:rsidR="008749ED" w:rsidRPr="00CC519F" w14:paraId="2E8BD32E" w14:textId="77777777" w:rsidTr="00246898">
        <w:tc>
          <w:tcPr>
            <w:tcW w:w="439" w:type="dxa"/>
            <w:vAlign w:val="center"/>
          </w:tcPr>
          <w:p w14:paraId="274C1999" w14:textId="77777777" w:rsidR="008749ED" w:rsidRPr="00CC519F" w:rsidRDefault="008749ED" w:rsidP="00246898">
            <w:pPr>
              <w:rPr>
                <w:rFonts w:cs="Arial"/>
                <w:szCs w:val="20"/>
              </w:rPr>
            </w:pPr>
            <w:r w:rsidRPr="00CC519F">
              <w:rPr>
                <w:rFonts w:cs="Arial"/>
                <w:szCs w:val="20"/>
              </w:rPr>
              <w:t>16</w:t>
            </w:r>
          </w:p>
        </w:tc>
        <w:tc>
          <w:tcPr>
            <w:tcW w:w="2240" w:type="dxa"/>
            <w:vAlign w:val="center"/>
          </w:tcPr>
          <w:p w14:paraId="2D7EBF47" w14:textId="77777777" w:rsidR="008749ED" w:rsidRPr="00CC519F" w:rsidRDefault="008749ED" w:rsidP="00246898">
            <w:pPr>
              <w:rPr>
                <w:rFonts w:cs="Arial"/>
                <w:szCs w:val="20"/>
              </w:rPr>
            </w:pPr>
            <w:r w:rsidRPr="00CC519F">
              <w:rPr>
                <w:rFonts w:cs="Arial"/>
                <w:szCs w:val="20"/>
              </w:rPr>
              <w:t>Priority</w:t>
            </w:r>
          </w:p>
        </w:tc>
        <w:tc>
          <w:tcPr>
            <w:tcW w:w="1161" w:type="dxa"/>
            <w:vAlign w:val="center"/>
          </w:tcPr>
          <w:p w14:paraId="727CBF3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6C07234" w14:textId="77777777" w:rsidR="008749ED" w:rsidRPr="00CC519F" w:rsidRDefault="008749ED" w:rsidP="00246898">
            <w:pPr>
              <w:rPr>
                <w:rFonts w:cs="Arial"/>
                <w:szCs w:val="20"/>
              </w:rPr>
            </w:pPr>
            <w:r w:rsidRPr="00CC519F">
              <w:rPr>
                <w:rFonts w:cs="Arial"/>
                <w:szCs w:val="20"/>
              </w:rPr>
              <w:t>Integer</w:t>
            </w:r>
          </w:p>
        </w:tc>
        <w:tc>
          <w:tcPr>
            <w:tcW w:w="1440" w:type="dxa"/>
            <w:vAlign w:val="center"/>
          </w:tcPr>
          <w:p w14:paraId="0FEA0AD6" w14:textId="77777777" w:rsidR="008749ED" w:rsidRPr="00CC519F" w:rsidRDefault="008749ED" w:rsidP="00246898">
            <w:pPr>
              <w:rPr>
                <w:rFonts w:cs="Arial"/>
                <w:szCs w:val="20"/>
              </w:rPr>
            </w:pPr>
          </w:p>
        </w:tc>
        <w:tc>
          <w:tcPr>
            <w:tcW w:w="2646" w:type="dxa"/>
            <w:vAlign w:val="center"/>
          </w:tcPr>
          <w:p w14:paraId="20AE7455" w14:textId="77777777" w:rsidR="00B96226" w:rsidRPr="00CC519F" w:rsidRDefault="00B96226" w:rsidP="00B96226">
            <w:pPr>
              <w:rPr>
                <w:rFonts w:cs="Arial"/>
                <w:szCs w:val="20"/>
              </w:rPr>
            </w:pPr>
            <w:r w:rsidRPr="00CC519F">
              <w:rPr>
                <w:rFonts w:cs="Arial"/>
                <w:szCs w:val="20"/>
              </w:rPr>
              <w:t>Specifies the priority with which the call is to be made. By default value is 0.</w:t>
            </w:r>
          </w:p>
          <w:p w14:paraId="5FB1AA62" w14:textId="77777777" w:rsidR="00B96226" w:rsidRPr="00CC519F" w:rsidRDefault="00B96226" w:rsidP="00B96226">
            <w:pPr>
              <w:pStyle w:val="TableNormalText"/>
              <w:jc w:val="left"/>
              <w:rPr>
                <w:rFonts w:ascii="Arial" w:hAnsi="Arial" w:cs="Arial"/>
                <w:sz w:val="20"/>
              </w:rPr>
            </w:pPr>
            <w:r w:rsidRPr="00CC519F">
              <w:rPr>
                <w:rFonts w:ascii="Arial" w:hAnsi="Arial" w:cs="Arial"/>
                <w:sz w:val="20"/>
              </w:rPr>
              <w:t>{ Possible Values: 0-Default, 1-Medium Priority, 2-High Priority}</w:t>
            </w:r>
          </w:p>
          <w:p w14:paraId="3DE252B6" w14:textId="77777777" w:rsidR="008749ED" w:rsidRPr="00CC519F" w:rsidRDefault="008749ED" w:rsidP="00246898">
            <w:pPr>
              <w:rPr>
                <w:rFonts w:cs="Arial"/>
                <w:szCs w:val="20"/>
              </w:rPr>
            </w:pPr>
          </w:p>
        </w:tc>
      </w:tr>
      <w:tr w:rsidR="008749ED" w:rsidRPr="00CC519F" w14:paraId="5BC60AEB" w14:textId="77777777" w:rsidTr="00246898">
        <w:trPr>
          <w:trHeight w:val="377"/>
        </w:trPr>
        <w:tc>
          <w:tcPr>
            <w:tcW w:w="439" w:type="dxa"/>
            <w:vAlign w:val="center"/>
          </w:tcPr>
          <w:p w14:paraId="453154FE" w14:textId="77777777" w:rsidR="008749ED" w:rsidRPr="00CC519F" w:rsidRDefault="008749ED" w:rsidP="00246898">
            <w:pPr>
              <w:rPr>
                <w:rFonts w:cs="Arial"/>
                <w:szCs w:val="20"/>
              </w:rPr>
            </w:pPr>
            <w:r w:rsidRPr="00CC519F">
              <w:rPr>
                <w:rFonts w:cs="Arial"/>
                <w:szCs w:val="20"/>
              </w:rPr>
              <w:t>17</w:t>
            </w:r>
          </w:p>
        </w:tc>
        <w:tc>
          <w:tcPr>
            <w:tcW w:w="2240" w:type="dxa"/>
            <w:vAlign w:val="center"/>
          </w:tcPr>
          <w:p w14:paraId="1096607B" w14:textId="77777777" w:rsidR="008749ED" w:rsidRPr="00CC519F" w:rsidRDefault="008749ED" w:rsidP="00246898">
            <w:pPr>
              <w:rPr>
                <w:rFonts w:cs="Arial"/>
                <w:szCs w:val="20"/>
              </w:rPr>
            </w:pPr>
            <w:r w:rsidRPr="00CC519F">
              <w:rPr>
                <w:rFonts w:cs="Arial"/>
                <w:szCs w:val="20"/>
              </w:rPr>
              <w:t>CallDisconnectReason</w:t>
            </w:r>
          </w:p>
        </w:tc>
        <w:tc>
          <w:tcPr>
            <w:tcW w:w="1161" w:type="dxa"/>
            <w:vAlign w:val="center"/>
          </w:tcPr>
          <w:p w14:paraId="73FFF7BE"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3DD0228B"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74CA0556" w14:textId="77777777" w:rsidR="008749ED" w:rsidRPr="00CC519F" w:rsidRDefault="008749ED" w:rsidP="00246898">
            <w:pPr>
              <w:rPr>
                <w:rFonts w:cs="Arial"/>
                <w:szCs w:val="20"/>
              </w:rPr>
            </w:pPr>
            <w:r w:rsidRPr="00CC519F">
              <w:rPr>
                <w:rFonts w:cs="Arial"/>
                <w:szCs w:val="20"/>
              </w:rPr>
              <w:t xml:space="preserve">Refer </w:t>
            </w:r>
            <w:r w:rsidR="001639D2">
              <w:rPr>
                <w:rFonts w:cs="Arial"/>
                <w:szCs w:val="20"/>
              </w:rPr>
              <w:fldChar w:fldCharType="begin"/>
            </w:r>
            <w:r w:rsidR="00E27292">
              <w:rPr>
                <w:rFonts w:cs="Arial"/>
                <w:szCs w:val="20"/>
              </w:rPr>
              <w:instrText xml:space="preserve"> REF _Ref410155991 \r \h </w:instrText>
            </w:r>
            <w:r w:rsidR="001639D2">
              <w:rPr>
                <w:rFonts w:cs="Arial"/>
                <w:szCs w:val="20"/>
              </w:rPr>
            </w:r>
            <w:r w:rsidR="001639D2">
              <w:rPr>
                <w:rFonts w:cs="Arial"/>
                <w:szCs w:val="20"/>
              </w:rPr>
              <w:fldChar w:fldCharType="separate"/>
            </w:r>
            <w:r w:rsidR="00C9141F">
              <w:rPr>
                <w:rFonts w:cs="Arial"/>
                <w:szCs w:val="20"/>
              </w:rPr>
              <w:t>5.1</w:t>
            </w:r>
            <w:r w:rsidR="001639D2">
              <w:rPr>
                <w:rFonts w:cs="Arial"/>
                <w:szCs w:val="20"/>
              </w:rPr>
              <w:fldChar w:fldCharType="end"/>
            </w:r>
          </w:p>
        </w:tc>
        <w:tc>
          <w:tcPr>
            <w:tcW w:w="2646" w:type="dxa"/>
            <w:vAlign w:val="center"/>
          </w:tcPr>
          <w:p w14:paraId="053BA217" w14:textId="77777777" w:rsidR="008749ED" w:rsidRPr="00CC519F" w:rsidRDefault="008749ED" w:rsidP="00246898">
            <w:pPr>
              <w:rPr>
                <w:rFonts w:cs="Arial"/>
                <w:szCs w:val="20"/>
              </w:rPr>
            </w:pPr>
            <w:r w:rsidRPr="00CC519F">
              <w:rPr>
                <w:rFonts w:cs="Arial"/>
                <w:szCs w:val="20"/>
              </w:rPr>
              <w:t>Refer table call</w:t>
            </w:r>
            <w:r w:rsidR="007844FB">
              <w:rPr>
                <w:rFonts w:cs="Arial"/>
                <w:szCs w:val="20"/>
              </w:rPr>
              <w:t xml:space="preserve"> </w:t>
            </w:r>
            <w:r w:rsidRPr="00CC519F">
              <w:rPr>
                <w:rFonts w:cs="Arial"/>
                <w:szCs w:val="20"/>
              </w:rPr>
              <w:t>Disconnect</w:t>
            </w:r>
            <w:r w:rsidR="007844FB">
              <w:rPr>
                <w:rFonts w:cs="Arial"/>
                <w:szCs w:val="20"/>
              </w:rPr>
              <w:t xml:space="preserve"> </w:t>
            </w:r>
            <w:r w:rsidRPr="00CC519F">
              <w:rPr>
                <w:rFonts w:cs="Arial"/>
                <w:szCs w:val="20"/>
              </w:rPr>
              <w:t>Reason</w:t>
            </w:r>
          </w:p>
        </w:tc>
      </w:tr>
      <w:tr w:rsidR="008749ED" w:rsidRPr="00CC519F" w14:paraId="67B0DD7F" w14:textId="77777777" w:rsidTr="00246898">
        <w:tc>
          <w:tcPr>
            <w:tcW w:w="439" w:type="dxa"/>
            <w:vAlign w:val="center"/>
          </w:tcPr>
          <w:p w14:paraId="579DCCE9" w14:textId="77777777" w:rsidR="008749ED" w:rsidRPr="00CC519F" w:rsidRDefault="008749ED" w:rsidP="00246898">
            <w:pPr>
              <w:rPr>
                <w:rFonts w:cs="Arial"/>
                <w:szCs w:val="20"/>
              </w:rPr>
            </w:pPr>
            <w:r w:rsidRPr="00CC519F">
              <w:rPr>
                <w:rFonts w:cs="Arial"/>
                <w:szCs w:val="20"/>
              </w:rPr>
              <w:t>18</w:t>
            </w:r>
          </w:p>
        </w:tc>
        <w:tc>
          <w:tcPr>
            <w:tcW w:w="2240" w:type="dxa"/>
            <w:vAlign w:val="center"/>
          </w:tcPr>
          <w:p w14:paraId="5BCAE3EE" w14:textId="77777777" w:rsidR="008749ED" w:rsidRPr="00CC519F" w:rsidRDefault="008749ED" w:rsidP="00246898">
            <w:pPr>
              <w:rPr>
                <w:rFonts w:cs="Arial"/>
                <w:szCs w:val="20"/>
              </w:rPr>
            </w:pPr>
            <w:r w:rsidRPr="00CC519F">
              <w:rPr>
                <w:rFonts w:cs="Arial"/>
                <w:szCs w:val="20"/>
              </w:rPr>
              <w:t>WeekId</w:t>
            </w:r>
          </w:p>
        </w:tc>
        <w:tc>
          <w:tcPr>
            <w:tcW w:w="1161" w:type="dxa"/>
            <w:vAlign w:val="center"/>
          </w:tcPr>
          <w:p w14:paraId="119700C6" w14:textId="77777777" w:rsidR="008749ED" w:rsidRPr="00CC519F" w:rsidRDefault="008749ED" w:rsidP="00246898">
            <w:pPr>
              <w:rPr>
                <w:rFonts w:cs="Arial"/>
                <w:szCs w:val="20"/>
              </w:rPr>
            </w:pPr>
            <w:r w:rsidRPr="00CC519F">
              <w:rPr>
                <w:rFonts w:cs="Arial"/>
                <w:szCs w:val="20"/>
              </w:rPr>
              <w:t>Yes</w:t>
            </w:r>
          </w:p>
        </w:tc>
        <w:tc>
          <w:tcPr>
            <w:tcW w:w="1488" w:type="dxa"/>
            <w:vAlign w:val="center"/>
          </w:tcPr>
          <w:p w14:paraId="69056134" w14:textId="77777777" w:rsidR="008749ED" w:rsidRPr="00CC519F" w:rsidRDefault="008749ED" w:rsidP="00246898">
            <w:pPr>
              <w:rPr>
                <w:rFonts w:cs="Arial"/>
                <w:szCs w:val="20"/>
              </w:rPr>
            </w:pPr>
            <w:r w:rsidRPr="00CC519F">
              <w:rPr>
                <w:rFonts w:cs="Arial"/>
                <w:szCs w:val="20"/>
              </w:rPr>
              <w:t>String</w:t>
            </w:r>
          </w:p>
        </w:tc>
        <w:tc>
          <w:tcPr>
            <w:tcW w:w="1440" w:type="dxa"/>
            <w:vAlign w:val="center"/>
          </w:tcPr>
          <w:p w14:paraId="0E6EE75A" w14:textId="77777777" w:rsidR="008749ED" w:rsidRPr="00CC519F" w:rsidRDefault="008749ED" w:rsidP="00246898">
            <w:pPr>
              <w:rPr>
                <w:rFonts w:cs="Arial"/>
                <w:szCs w:val="20"/>
              </w:rPr>
            </w:pPr>
          </w:p>
        </w:tc>
        <w:tc>
          <w:tcPr>
            <w:tcW w:w="2646" w:type="dxa"/>
            <w:vAlign w:val="center"/>
          </w:tcPr>
          <w:p w14:paraId="4FAE2AE8" w14:textId="77777777" w:rsidR="008749ED" w:rsidRPr="00CC519F" w:rsidRDefault="00B96226" w:rsidP="00246898">
            <w:pPr>
              <w:rPr>
                <w:rFonts w:cs="Arial"/>
                <w:szCs w:val="20"/>
              </w:rPr>
            </w:pPr>
            <w:r>
              <w:rPr>
                <w:rFonts w:cs="Arial"/>
                <w:szCs w:val="20"/>
              </w:rPr>
              <w:t>Week id of the messaged delivered in OBD</w:t>
            </w:r>
          </w:p>
        </w:tc>
      </w:tr>
    </w:tbl>
    <w:p w14:paraId="072E3B77" w14:textId="77777777" w:rsidR="008749ED" w:rsidRPr="00CC519F" w:rsidRDefault="008749ED" w:rsidP="008749ED"/>
    <w:p w14:paraId="13ABEE0B" w14:textId="77777777" w:rsidR="00075532" w:rsidRDefault="00075532" w:rsidP="00075532">
      <w:pPr>
        <w:pStyle w:val="Heading2"/>
      </w:pPr>
      <w:bookmarkStart w:id="167" w:name="_Toc411454401"/>
      <w:bookmarkStart w:id="168" w:name="_Toc408531814"/>
      <w:bookmarkStart w:id="169" w:name="_Toc409199382"/>
      <w:bookmarkStart w:id="170" w:name="_Toc409288295"/>
      <w:r>
        <w:t>Constants</w:t>
      </w:r>
      <w:bookmarkEnd w:id="167"/>
    </w:p>
    <w:p w14:paraId="45D7DD1C" w14:textId="77777777" w:rsidR="00152DDF" w:rsidRDefault="00152DDF" w:rsidP="00152DDF">
      <w:pPr>
        <w:pStyle w:val="Heading3"/>
      </w:pPr>
      <w:bookmarkStart w:id="171" w:name="_Ref410416938"/>
      <w:bookmarkStart w:id="172" w:name="_Ref410417040"/>
      <w:bookmarkStart w:id="173" w:name="_Toc411454402"/>
      <w:r>
        <w:t>OBD Status-Codes</w:t>
      </w:r>
      <w:bookmarkEnd w:id="171"/>
      <w:bookmarkEnd w:id="172"/>
      <w:bookmarkEnd w:id="173"/>
    </w:p>
    <w:p w14:paraId="054A4F18" w14:textId="77777777" w:rsidR="00152DDF" w:rsidRDefault="00152DDF" w:rsidP="00152DDF">
      <w:r>
        <w:t xml:space="preserve">Possible values of an OBD Call </w:t>
      </w:r>
    </w:p>
    <w:tbl>
      <w:tblPr>
        <w:tblW w:w="8745" w:type="dxa"/>
        <w:tblInd w:w="93" w:type="dxa"/>
        <w:tblLook w:val="04A0" w:firstRow="1" w:lastRow="0" w:firstColumn="1" w:lastColumn="0" w:noHBand="0" w:noVBand="1"/>
      </w:tblPr>
      <w:tblGrid>
        <w:gridCol w:w="1905"/>
        <w:gridCol w:w="6840"/>
      </w:tblGrid>
      <w:tr w:rsidR="00152DDF" w:rsidRPr="00A121D9" w14:paraId="33F77CA4"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0EC90FF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lastRenderedPageBreak/>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5276D5DE"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284F7957"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7574F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1001</w:t>
            </w:r>
          </w:p>
        </w:tc>
        <w:tc>
          <w:tcPr>
            <w:tcW w:w="6840" w:type="dxa"/>
            <w:tcBorders>
              <w:top w:val="nil"/>
              <w:left w:val="nil"/>
              <w:bottom w:val="single" w:sz="4" w:space="0" w:color="auto"/>
              <w:right w:val="single" w:sz="4" w:space="0" w:color="auto"/>
            </w:tcBorders>
            <w:shd w:val="clear" w:color="auto" w:fill="auto"/>
            <w:noWrap/>
            <w:vAlign w:val="bottom"/>
          </w:tcPr>
          <w:p w14:paraId="0D16372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OBD_SUCCESS_CALL_CONNECTED</w:t>
            </w:r>
          </w:p>
        </w:tc>
      </w:tr>
      <w:tr w:rsidR="00152DDF" w:rsidRPr="00A121D9" w14:paraId="6970859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0BEEB6B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2000</w:t>
            </w:r>
          </w:p>
        </w:tc>
        <w:tc>
          <w:tcPr>
            <w:tcW w:w="6840" w:type="dxa"/>
            <w:tcBorders>
              <w:top w:val="nil"/>
              <w:left w:val="nil"/>
              <w:bottom w:val="single" w:sz="4" w:space="0" w:color="auto"/>
              <w:right w:val="single" w:sz="4" w:space="0" w:color="auto"/>
            </w:tcBorders>
            <w:shd w:val="clear" w:color="auto" w:fill="auto"/>
            <w:noWrap/>
            <w:vAlign w:val="bottom"/>
          </w:tcPr>
          <w:p w14:paraId="5FE4D94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OBD_FAILED_NOATTEMPT</w:t>
            </w:r>
          </w:p>
        </w:tc>
      </w:tr>
      <w:tr w:rsidR="00152DDF" w:rsidRPr="00A121D9" w14:paraId="1C2872A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1CC18A96"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2001</w:t>
            </w:r>
          </w:p>
        </w:tc>
        <w:tc>
          <w:tcPr>
            <w:tcW w:w="6840" w:type="dxa"/>
            <w:tcBorders>
              <w:top w:val="nil"/>
              <w:left w:val="nil"/>
              <w:bottom w:val="single" w:sz="4" w:space="0" w:color="auto"/>
              <w:right w:val="single" w:sz="4" w:space="0" w:color="auto"/>
            </w:tcBorders>
            <w:shd w:val="clear" w:color="auto" w:fill="auto"/>
            <w:noWrap/>
            <w:vAlign w:val="bottom"/>
          </w:tcPr>
          <w:p w14:paraId="47EE4DB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OBD_FAILED_BUSY</w:t>
            </w:r>
          </w:p>
        </w:tc>
      </w:tr>
      <w:tr w:rsidR="00152DDF" w:rsidRPr="00A121D9" w14:paraId="3037231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56C305DF"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2002</w:t>
            </w:r>
          </w:p>
        </w:tc>
        <w:tc>
          <w:tcPr>
            <w:tcW w:w="6840" w:type="dxa"/>
            <w:tcBorders>
              <w:top w:val="nil"/>
              <w:left w:val="nil"/>
              <w:bottom w:val="single" w:sz="4" w:space="0" w:color="auto"/>
              <w:right w:val="single" w:sz="4" w:space="0" w:color="auto"/>
            </w:tcBorders>
            <w:shd w:val="clear" w:color="auto" w:fill="auto"/>
            <w:noWrap/>
            <w:vAlign w:val="bottom"/>
          </w:tcPr>
          <w:p w14:paraId="12C5255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OBD_FAILED_NOANSWER</w:t>
            </w:r>
          </w:p>
        </w:tc>
      </w:tr>
      <w:tr w:rsidR="00152DDF" w:rsidRPr="00A121D9" w14:paraId="3354010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4E4A466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2003</w:t>
            </w:r>
          </w:p>
        </w:tc>
        <w:tc>
          <w:tcPr>
            <w:tcW w:w="6840" w:type="dxa"/>
            <w:tcBorders>
              <w:top w:val="nil"/>
              <w:left w:val="nil"/>
              <w:bottom w:val="single" w:sz="4" w:space="0" w:color="auto"/>
              <w:right w:val="single" w:sz="4" w:space="0" w:color="auto"/>
            </w:tcBorders>
            <w:shd w:val="clear" w:color="auto" w:fill="auto"/>
            <w:noWrap/>
            <w:vAlign w:val="bottom"/>
          </w:tcPr>
          <w:p w14:paraId="127BD2D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OBD_FAILED_SWITCHEDOFF</w:t>
            </w:r>
          </w:p>
        </w:tc>
      </w:tr>
      <w:tr w:rsidR="00152DDF" w:rsidRPr="00A121D9" w14:paraId="3E86115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B96175"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2004</w:t>
            </w:r>
          </w:p>
        </w:tc>
        <w:tc>
          <w:tcPr>
            <w:tcW w:w="6840" w:type="dxa"/>
            <w:tcBorders>
              <w:top w:val="nil"/>
              <w:left w:val="nil"/>
              <w:bottom w:val="single" w:sz="4" w:space="0" w:color="auto"/>
              <w:right w:val="single" w:sz="4" w:space="0" w:color="auto"/>
            </w:tcBorders>
            <w:shd w:val="clear" w:color="auto" w:fill="auto"/>
            <w:noWrap/>
            <w:vAlign w:val="bottom"/>
          </w:tcPr>
          <w:p w14:paraId="3ADCAA82"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OBD_FAILED_INVALIDNUMBER</w:t>
            </w:r>
          </w:p>
        </w:tc>
      </w:tr>
      <w:tr w:rsidR="00152DDF" w:rsidRPr="00A121D9" w14:paraId="252C2786"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385542AD"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2005</w:t>
            </w:r>
          </w:p>
        </w:tc>
        <w:tc>
          <w:tcPr>
            <w:tcW w:w="6840" w:type="dxa"/>
            <w:tcBorders>
              <w:top w:val="nil"/>
              <w:left w:val="nil"/>
              <w:bottom w:val="single" w:sz="4" w:space="0" w:color="auto"/>
              <w:right w:val="single" w:sz="4" w:space="0" w:color="auto"/>
            </w:tcBorders>
            <w:shd w:val="clear" w:color="auto" w:fill="auto"/>
            <w:noWrap/>
            <w:vAlign w:val="bottom"/>
          </w:tcPr>
          <w:p w14:paraId="39EBC68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OBD_FAILED_OTHERS</w:t>
            </w:r>
          </w:p>
        </w:tc>
      </w:tr>
      <w:tr w:rsidR="00152DDF" w:rsidRPr="00A121D9" w14:paraId="37550D2B"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tcPr>
          <w:p w14:paraId="29F50A89"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3001</w:t>
            </w:r>
          </w:p>
        </w:tc>
        <w:tc>
          <w:tcPr>
            <w:tcW w:w="6840" w:type="dxa"/>
            <w:tcBorders>
              <w:top w:val="nil"/>
              <w:left w:val="nil"/>
              <w:bottom w:val="single" w:sz="4" w:space="0" w:color="auto"/>
              <w:right w:val="single" w:sz="4" w:space="0" w:color="auto"/>
            </w:tcBorders>
            <w:shd w:val="clear" w:color="auto" w:fill="auto"/>
            <w:noWrap/>
            <w:vAlign w:val="bottom"/>
          </w:tcPr>
          <w:p w14:paraId="38A1EEDB"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OBD_DNIS_IN_DND</w:t>
            </w:r>
          </w:p>
        </w:tc>
      </w:tr>
    </w:tbl>
    <w:p w14:paraId="54E6FAA5" w14:textId="77777777" w:rsidR="00152DDF" w:rsidRDefault="00152DDF" w:rsidP="00152DDF">
      <w:pPr>
        <w:pStyle w:val="Heading3"/>
      </w:pPr>
      <w:bookmarkStart w:id="174" w:name="_Ref410416868"/>
      <w:bookmarkStart w:id="175" w:name="_Ref410418746"/>
      <w:bookmarkStart w:id="176" w:name="_Toc411454403"/>
      <w:r>
        <w:t>File Processing Notifications</w:t>
      </w:r>
      <w:bookmarkEnd w:id="174"/>
      <w:bookmarkEnd w:id="175"/>
      <w:bookmarkEnd w:id="176"/>
    </w:p>
    <w:p w14:paraId="3C2A657B" w14:textId="77777777" w:rsidR="00152DDF" w:rsidRPr="008B550E" w:rsidRDefault="00152DDF" w:rsidP="00152DDF">
      <w:r>
        <w:t>File processing status</w:t>
      </w:r>
    </w:p>
    <w:tbl>
      <w:tblPr>
        <w:tblW w:w="8745" w:type="dxa"/>
        <w:tblInd w:w="93" w:type="dxa"/>
        <w:tblLook w:val="04A0" w:firstRow="1" w:lastRow="0" w:firstColumn="1" w:lastColumn="0" w:noHBand="0" w:noVBand="1"/>
      </w:tblPr>
      <w:tblGrid>
        <w:gridCol w:w="1905"/>
        <w:gridCol w:w="6840"/>
      </w:tblGrid>
      <w:tr w:rsidR="00152DDF" w:rsidRPr="00A121D9" w14:paraId="592C37B2"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183FBD8"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Values</w:t>
            </w:r>
          </w:p>
        </w:tc>
        <w:tc>
          <w:tcPr>
            <w:tcW w:w="68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14:paraId="7F617757" w14:textId="77777777" w:rsidR="00152DDF" w:rsidRDefault="00152DDF" w:rsidP="005A748E">
            <w:pPr>
              <w:pStyle w:val="TableNormalText"/>
              <w:rPr>
                <w:rFonts w:ascii="Arial" w:eastAsia="Times New Roman" w:hAnsi="Arial" w:cs="Arial"/>
                <w:sz w:val="20"/>
              </w:rPr>
            </w:pPr>
            <w:r>
              <w:rPr>
                <w:rFonts w:ascii="Arial" w:eastAsia="Times New Roman" w:hAnsi="Arial" w:cs="Arial"/>
                <w:sz w:val="20"/>
              </w:rPr>
              <w:t>Description</w:t>
            </w:r>
          </w:p>
        </w:tc>
      </w:tr>
      <w:tr w:rsidR="00152DDF" w:rsidRPr="00A121D9" w14:paraId="533E782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0618182"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0</w:t>
            </w:r>
          </w:p>
        </w:tc>
        <w:tc>
          <w:tcPr>
            <w:tcW w:w="6840" w:type="dxa"/>
            <w:tcBorders>
              <w:top w:val="nil"/>
              <w:left w:val="nil"/>
              <w:bottom w:val="single" w:sz="4" w:space="0" w:color="auto"/>
              <w:right w:val="single" w:sz="4" w:space="0" w:color="auto"/>
            </w:tcBorders>
            <w:shd w:val="clear" w:color="auto" w:fill="auto"/>
            <w:noWrap/>
            <w:vAlign w:val="bottom"/>
          </w:tcPr>
          <w:p w14:paraId="07B2038A" w14:textId="77777777" w:rsidR="00152DDF" w:rsidRPr="00FD561F" w:rsidRDefault="00152DDF" w:rsidP="005A748E">
            <w:pPr>
              <w:pStyle w:val="TableNormalText"/>
              <w:rPr>
                <w:rFonts w:ascii="Arial" w:hAnsi="Arial" w:cs="Arial"/>
                <w:sz w:val="20"/>
              </w:rPr>
            </w:pPr>
            <w:r>
              <w:rPr>
                <w:rFonts w:ascii="Arial" w:hAnsi="Arial" w:cs="Arial"/>
                <w:sz w:val="20"/>
              </w:rPr>
              <w:t>FILE_PROCESSED_</w:t>
            </w:r>
            <w:r w:rsidRPr="00FD561F">
              <w:rPr>
                <w:rFonts w:ascii="Arial" w:hAnsi="Arial" w:cs="Arial"/>
                <w:sz w:val="20"/>
              </w:rPr>
              <w:t>SUCCESSFULLY</w:t>
            </w:r>
          </w:p>
        </w:tc>
      </w:tr>
      <w:tr w:rsidR="00152DDF" w:rsidRPr="00A121D9" w14:paraId="6969956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E948B1F"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1</w:t>
            </w:r>
          </w:p>
        </w:tc>
        <w:tc>
          <w:tcPr>
            <w:tcW w:w="6840" w:type="dxa"/>
            <w:tcBorders>
              <w:top w:val="nil"/>
              <w:left w:val="nil"/>
              <w:bottom w:val="single" w:sz="4" w:space="0" w:color="auto"/>
              <w:right w:val="single" w:sz="4" w:space="0" w:color="auto"/>
            </w:tcBorders>
            <w:shd w:val="clear" w:color="auto" w:fill="auto"/>
            <w:noWrap/>
            <w:vAlign w:val="bottom"/>
          </w:tcPr>
          <w:p w14:paraId="43A9F004" w14:textId="77777777" w:rsidR="00152DDF" w:rsidRPr="00FD561F" w:rsidRDefault="00152DDF" w:rsidP="005A748E">
            <w:pPr>
              <w:pStyle w:val="TableNormalText"/>
              <w:rPr>
                <w:rFonts w:ascii="Arial" w:hAnsi="Arial" w:cs="Arial"/>
                <w:sz w:val="20"/>
              </w:rPr>
            </w:pPr>
            <w:r w:rsidRPr="00FD561F">
              <w:rPr>
                <w:rFonts w:ascii="Arial" w:hAnsi="Arial" w:cs="Arial"/>
                <w:sz w:val="20"/>
              </w:rPr>
              <w:t>FILE_NOT_ACCESSIBLE</w:t>
            </w:r>
          </w:p>
        </w:tc>
      </w:tr>
      <w:tr w:rsidR="00152DDF" w:rsidRPr="00A121D9" w14:paraId="257B0E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12967DD9" w14:textId="77777777" w:rsidR="00152DDF" w:rsidRPr="00FD561F" w:rsidRDefault="00152DDF" w:rsidP="005A748E">
            <w:pPr>
              <w:pStyle w:val="TableNormalText"/>
              <w:rPr>
                <w:rFonts w:ascii="Arial" w:hAnsi="Arial" w:cs="Arial"/>
                <w:sz w:val="20"/>
              </w:rPr>
            </w:pPr>
            <w:r>
              <w:rPr>
                <w:rFonts w:ascii="Arial" w:hAnsi="Arial" w:cs="Arial"/>
                <w:sz w:val="20"/>
              </w:rPr>
              <w:t>8</w:t>
            </w:r>
            <w:r w:rsidRPr="00FD561F">
              <w:rPr>
                <w:rFonts w:ascii="Arial" w:hAnsi="Arial" w:cs="Arial"/>
                <w:sz w:val="20"/>
              </w:rPr>
              <w:t>00</w:t>
            </w:r>
            <w:r>
              <w:rPr>
                <w:rFonts w:ascii="Arial" w:hAnsi="Arial" w:cs="Arial"/>
                <w:sz w:val="20"/>
              </w:rPr>
              <w:t>2</w:t>
            </w:r>
          </w:p>
        </w:tc>
        <w:tc>
          <w:tcPr>
            <w:tcW w:w="6840" w:type="dxa"/>
            <w:tcBorders>
              <w:top w:val="nil"/>
              <w:left w:val="nil"/>
              <w:bottom w:val="single" w:sz="4" w:space="0" w:color="auto"/>
              <w:right w:val="single" w:sz="4" w:space="0" w:color="auto"/>
            </w:tcBorders>
            <w:shd w:val="clear" w:color="auto" w:fill="auto"/>
            <w:noWrap/>
            <w:vAlign w:val="bottom"/>
          </w:tcPr>
          <w:p w14:paraId="32669BFD" w14:textId="77777777" w:rsidR="00152DDF" w:rsidRPr="00FD561F" w:rsidRDefault="00152DDF" w:rsidP="005A748E">
            <w:pPr>
              <w:pStyle w:val="TableNormalText"/>
              <w:rPr>
                <w:rFonts w:ascii="Arial" w:hAnsi="Arial" w:cs="Arial"/>
                <w:sz w:val="20"/>
              </w:rPr>
            </w:pPr>
            <w:r>
              <w:rPr>
                <w:rFonts w:ascii="Arial" w:hAnsi="Arial" w:cs="Arial"/>
                <w:sz w:val="20"/>
              </w:rPr>
              <w:t>FILE_</w:t>
            </w:r>
            <w:r w:rsidRPr="00FD561F">
              <w:rPr>
                <w:rFonts w:ascii="Arial" w:hAnsi="Arial" w:cs="Arial"/>
                <w:sz w:val="20"/>
              </w:rPr>
              <w:t>CHECKSUM_ERROR</w:t>
            </w:r>
          </w:p>
        </w:tc>
      </w:tr>
      <w:tr w:rsidR="00152DDF" w:rsidRPr="00A121D9" w14:paraId="73C90E1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7CEA28A9" w14:textId="77777777" w:rsidR="00152DDF" w:rsidRPr="00FD561F" w:rsidRDefault="00152DDF" w:rsidP="005A748E">
            <w:pPr>
              <w:pStyle w:val="TableNormalText"/>
              <w:rPr>
                <w:rFonts w:ascii="Arial" w:hAnsi="Arial" w:cs="Arial"/>
                <w:sz w:val="20"/>
              </w:rPr>
            </w:pPr>
            <w:r>
              <w:rPr>
                <w:rFonts w:ascii="Arial" w:hAnsi="Arial" w:cs="Arial"/>
                <w:sz w:val="20"/>
              </w:rPr>
              <w:t>8003</w:t>
            </w:r>
          </w:p>
        </w:tc>
        <w:tc>
          <w:tcPr>
            <w:tcW w:w="6840" w:type="dxa"/>
            <w:tcBorders>
              <w:top w:val="nil"/>
              <w:left w:val="nil"/>
              <w:bottom w:val="single" w:sz="4" w:space="0" w:color="auto"/>
              <w:right w:val="single" w:sz="4" w:space="0" w:color="auto"/>
            </w:tcBorders>
            <w:shd w:val="clear" w:color="auto" w:fill="auto"/>
            <w:noWrap/>
            <w:vAlign w:val="bottom"/>
          </w:tcPr>
          <w:p w14:paraId="3E26DBBF" w14:textId="77777777" w:rsidR="00152DDF" w:rsidRPr="00FD561F" w:rsidRDefault="00152DDF" w:rsidP="005A748E">
            <w:pPr>
              <w:pStyle w:val="TableNormalText"/>
              <w:rPr>
                <w:rFonts w:ascii="Arial" w:hAnsi="Arial" w:cs="Arial"/>
                <w:sz w:val="20"/>
              </w:rPr>
            </w:pPr>
            <w:r w:rsidRPr="00425E1D">
              <w:rPr>
                <w:rFonts w:ascii="Arial" w:hAnsi="Arial" w:cs="Arial"/>
                <w:sz w:val="20"/>
              </w:rPr>
              <w:t>FILE_RECORDSCOUNT_ERROR</w:t>
            </w:r>
          </w:p>
        </w:tc>
      </w:tr>
      <w:tr w:rsidR="00152DDF" w:rsidRPr="00A121D9" w14:paraId="2896248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032DA0A9" w14:textId="77777777" w:rsidR="00152DDF" w:rsidRPr="00FD561F" w:rsidRDefault="00152DDF" w:rsidP="005A748E">
            <w:pPr>
              <w:pStyle w:val="TableNormalText"/>
              <w:rPr>
                <w:rFonts w:ascii="Arial" w:hAnsi="Arial" w:cs="Arial"/>
                <w:sz w:val="20"/>
              </w:rPr>
            </w:pPr>
            <w:r>
              <w:rPr>
                <w:rFonts w:ascii="Arial" w:hAnsi="Arial" w:cs="Arial"/>
                <w:sz w:val="20"/>
              </w:rPr>
              <w:t>8004</w:t>
            </w:r>
          </w:p>
        </w:tc>
        <w:tc>
          <w:tcPr>
            <w:tcW w:w="6840" w:type="dxa"/>
            <w:tcBorders>
              <w:top w:val="nil"/>
              <w:left w:val="nil"/>
              <w:bottom w:val="single" w:sz="4" w:space="0" w:color="auto"/>
              <w:right w:val="single" w:sz="4" w:space="0" w:color="auto"/>
            </w:tcBorders>
            <w:shd w:val="clear" w:color="auto" w:fill="auto"/>
            <w:noWrap/>
            <w:vAlign w:val="bottom"/>
          </w:tcPr>
          <w:p w14:paraId="087917E3" w14:textId="77777777" w:rsidR="00152DDF" w:rsidRPr="00FD561F" w:rsidRDefault="00152DDF" w:rsidP="005A748E">
            <w:pPr>
              <w:pStyle w:val="TableNormalText"/>
              <w:rPr>
                <w:rFonts w:ascii="Arial" w:hAnsi="Arial" w:cs="Arial"/>
                <w:sz w:val="20"/>
              </w:rPr>
            </w:pPr>
            <w:r>
              <w:rPr>
                <w:rFonts w:ascii="Arial" w:hAnsi="Arial" w:cs="Arial"/>
                <w:sz w:val="20"/>
              </w:rPr>
              <w:t>FILE_OUTSIDE_SOCIALHOURS</w:t>
            </w:r>
          </w:p>
        </w:tc>
      </w:tr>
      <w:tr w:rsidR="00152DDF" w:rsidRPr="00A121D9" w14:paraId="00410D25"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tcPr>
          <w:p w14:paraId="230511D4" w14:textId="77777777" w:rsidR="00152DDF" w:rsidRPr="00FD561F" w:rsidRDefault="00152DDF" w:rsidP="005A748E">
            <w:pPr>
              <w:pStyle w:val="TableNormalText"/>
              <w:rPr>
                <w:rFonts w:ascii="Arial" w:hAnsi="Arial" w:cs="Arial"/>
                <w:sz w:val="20"/>
              </w:rPr>
            </w:pPr>
            <w:r>
              <w:rPr>
                <w:rFonts w:ascii="Arial" w:hAnsi="Arial" w:cs="Arial"/>
                <w:sz w:val="20"/>
              </w:rPr>
              <w:t>8005</w:t>
            </w:r>
          </w:p>
        </w:tc>
        <w:tc>
          <w:tcPr>
            <w:tcW w:w="6840" w:type="dxa"/>
            <w:tcBorders>
              <w:top w:val="nil"/>
              <w:left w:val="nil"/>
              <w:bottom w:val="single" w:sz="4" w:space="0" w:color="auto"/>
              <w:right w:val="single" w:sz="4" w:space="0" w:color="auto"/>
            </w:tcBorders>
            <w:shd w:val="clear" w:color="auto" w:fill="auto"/>
            <w:noWrap/>
            <w:vAlign w:val="bottom"/>
          </w:tcPr>
          <w:p w14:paraId="1489A9BA" w14:textId="77777777" w:rsidR="00152DDF" w:rsidRPr="00FD561F" w:rsidRDefault="00152DDF" w:rsidP="005A748E">
            <w:pPr>
              <w:pStyle w:val="TableNormalText"/>
              <w:rPr>
                <w:rFonts w:ascii="Arial" w:hAnsi="Arial" w:cs="Arial"/>
                <w:sz w:val="20"/>
              </w:rPr>
            </w:pPr>
            <w:r w:rsidRPr="00FD561F">
              <w:rPr>
                <w:rFonts w:ascii="Arial" w:hAnsi="Arial" w:cs="Arial"/>
                <w:sz w:val="20"/>
              </w:rPr>
              <w:t>FILE_</w:t>
            </w:r>
            <w:r>
              <w:rPr>
                <w:rFonts w:ascii="Arial" w:hAnsi="Arial" w:cs="Arial"/>
                <w:sz w:val="20"/>
              </w:rPr>
              <w:t>ERROR_IN_FILE_</w:t>
            </w:r>
            <w:r w:rsidRPr="00FD561F">
              <w:rPr>
                <w:rFonts w:ascii="Arial" w:hAnsi="Arial" w:cs="Arial"/>
                <w:sz w:val="20"/>
              </w:rPr>
              <w:t>FORMAT</w:t>
            </w:r>
          </w:p>
        </w:tc>
      </w:tr>
    </w:tbl>
    <w:p w14:paraId="5AA1E1A0" w14:textId="77777777" w:rsidR="00075532" w:rsidRPr="00075532" w:rsidRDefault="00075532" w:rsidP="00075532"/>
    <w:p w14:paraId="0F599A86" w14:textId="77777777" w:rsidR="00163F81" w:rsidRDefault="00163F81" w:rsidP="00163F81">
      <w:pPr>
        <w:pStyle w:val="Heading1"/>
      </w:pPr>
      <w:bookmarkStart w:id="177" w:name="_Toc411454404"/>
      <w:r>
        <w:t xml:space="preserve">Common </w:t>
      </w:r>
      <w:bookmarkEnd w:id="168"/>
      <w:bookmarkEnd w:id="169"/>
      <w:bookmarkEnd w:id="170"/>
      <w:r>
        <w:t>Constants</w:t>
      </w:r>
      <w:bookmarkEnd w:id="177"/>
    </w:p>
    <w:p w14:paraId="7B89B342" w14:textId="77777777" w:rsidR="00163F81" w:rsidRDefault="00152DDF" w:rsidP="00163F81">
      <w:pPr>
        <w:pStyle w:val="Heading2"/>
      </w:pPr>
      <w:bookmarkStart w:id="178" w:name="_Ref410155991"/>
      <w:bookmarkStart w:id="179" w:name="_Toc411454405"/>
      <w:r>
        <w:t>C</w:t>
      </w:r>
      <w:r w:rsidR="00163F81">
        <w:t>all</w:t>
      </w:r>
      <w:r>
        <w:t xml:space="preserve"> </w:t>
      </w:r>
      <w:r w:rsidR="00163F81">
        <w:t>Disconnect</w:t>
      </w:r>
      <w:r>
        <w:t xml:space="preserve"> </w:t>
      </w:r>
      <w:r w:rsidR="00163F81">
        <w:t>Reason</w:t>
      </w:r>
      <w:bookmarkEnd w:id="178"/>
      <w:bookmarkEnd w:id="179"/>
    </w:p>
    <w:p w14:paraId="6CAEEE19" w14:textId="77777777" w:rsidR="00163F81" w:rsidRPr="009E4607" w:rsidRDefault="00163F81" w:rsidP="00163F81"/>
    <w:tbl>
      <w:tblPr>
        <w:tblStyle w:val="TableGrid"/>
        <w:tblW w:w="2230" w:type="pct"/>
        <w:tblLayout w:type="fixed"/>
        <w:tblLook w:val="04A0" w:firstRow="1" w:lastRow="0" w:firstColumn="1" w:lastColumn="0" w:noHBand="0" w:noVBand="1"/>
      </w:tblPr>
      <w:tblGrid>
        <w:gridCol w:w="2722"/>
        <w:gridCol w:w="1076"/>
      </w:tblGrid>
      <w:tr w:rsidR="00163F81" w:rsidRPr="00FF4865" w14:paraId="796DAF0E" w14:textId="77777777" w:rsidTr="00FE78D0">
        <w:trPr>
          <w:trHeight w:val="244"/>
        </w:trPr>
        <w:tc>
          <w:tcPr>
            <w:tcW w:w="3583" w:type="pct"/>
            <w:shd w:val="clear" w:color="auto" w:fill="D9D9D9" w:themeFill="background1" w:themeFillShade="D9"/>
          </w:tcPr>
          <w:p w14:paraId="0DF1307E" w14:textId="77777777" w:rsidR="00163F81" w:rsidRPr="00FF4865" w:rsidRDefault="00163F81" w:rsidP="00FE78D0">
            <w:pPr>
              <w:jc w:val="both"/>
              <w:rPr>
                <w:szCs w:val="20"/>
              </w:rPr>
            </w:pPr>
            <w:r w:rsidRPr="00FF4865">
              <w:rPr>
                <w:szCs w:val="20"/>
              </w:rPr>
              <w:t>Disconnect Reason</w:t>
            </w:r>
          </w:p>
        </w:tc>
        <w:tc>
          <w:tcPr>
            <w:tcW w:w="1417" w:type="pct"/>
            <w:shd w:val="clear" w:color="auto" w:fill="D9D9D9" w:themeFill="background1" w:themeFillShade="D9"/>
          </w:tcPr>
          <w:p w14:paraId="78DE0B8A" w14:textId="77777777" w:rsidR="00163F81" w:rsidRPr="00FF4865" w:rsidRDefault="00163F81" w:rsidP="00FE78D0">
            <w:pPr>
              <w:jc w:val="both"/>
              <w:rPr>
                <w:szCs w:val="20"/>
              </w:rPr>
            </w:pPr>
            <w:r w:rsidRPr="00FF4865">
              <w:rPr>
                <w:szCs w:val="20"/>
              </w:rPr>
              <w:t>Value</w:t>
            </w:r>
          </w:p>
        </w:tc>
      </w:tr>
      <w:tr w:rsidR="00163F81" w:rsidRPr="00FF4865" w14:paraId="7309B6AB" w14:textId="77777777" w:rsidTr="00FE78D0">
        <w:trPr>
          <w:trHeight w:val="244"/>
        </w:trPr>
        <w:tc>
          <w:tcPr>
            <w:tcW w:w="3583" w:type="pct"/>
          </w:tcPr>
          <w:p w14:paraId="7FE1AB16" w14:textId="77777777" w:rsidR="00163F81" w:rsidRPr="00FF4865" w:rsidRDefault="00163F81" w:rsidP="00FE78D0">
            <w:pPr>
              <w:tabs>
                <w:tab w:val="left" w:pos="1114"/>
              </w:tabs>
              <w:ind w:left="360" w:hanging="360"/>
              <w:jc w:val="both"/>
              <w:rPr>
                <w:rFonts w:cs="Arial"/>
                <w:szCs w:val="20"/>
              </w:rPr>
            </w:pPr>
            <w:r w:rsidRPr="00FF4865">
              <w:rPr>
                <w:rFonts w:cs="Arial"/>
                <w:szCs w:val="20"/>
              </w:rPr>
              <w:t>Normal Drop</w:t>
            </w:r>
          </w:p>
        </w:tc>
        <w:tc>
          <w:tcPr>
            <w:tcW w:w="1417" w:type="pct"/>
          </w:tcPr>
          <w:p w14:paraId="0F6D66B4" w14:textId="77777777" w:rsidR="00163F81" w:rsidRPr="00FF4865" w:rsidRDefault="00163F81" w:rsidP="00FE78D0">
            <w:pPr>
              <w:jc w:val="both"/>
              <w:rPr>
                <w:szCs w:val="20"/>
              </w:rPr>
            </w:pPr>
            <w:r w:rsidRPr="00FF4865">
              <w:rPr>
                <w:szCs w:val="20"/>
              </w:rPr>
              <w:t>1</w:t>
            </w:r>
          </w:p>
        </w:tc>
      </w:tr>
      <w:tr w:rsidR="00163F81" w:rsidRPr="00FF4865" w14:paraId="63A98652" w14:textId="77777777" w:rsidTr="00FE78D0">
        <w:trPr>
          <w:trHeight w:val="244"/>
        </w:trPr>
        <w:tc>
          <w:tcPr>
            <w:tcW w:w="3583" w:type="pct"/>
          </w:tcPr>
          <w:p w14:paraId="56B1AF90" w14:textId="77777777" w:rsidR="00163F81" w:rsidRPr="00FF4865" w:rsidRDefault="00163F81" w:rsidP="00FE78D0">
            <w:pPr>
              <w:tabs>
                <w:tab w:val="left" w:pos="1114"/>
              </w:tabs>
              <w:ind w:left="360" w:hanging="360"/>
              <w:jc w:val="both"/>
              <w:rPr>
                <w:rFonts w:cs="Arial"/>
                <w:szCs w:val="20"/>
              </w:rPr>
            </w:pPr>
            <w:r w:rsidRPr="00FF4865">
              <w:rPr>
                <w:rFonts w:cs="Arial"/>
                <w:szCs w:val="20"/>
              </w:rPr>
              <w:t>VXML Runtime e</w:t>
            </w:r>
            <w:r>
              <w:rPr>
                <w:rFonts w:cs="Arial"/>
                <w:szCs w:val="20"/>
              </w:rPr>
              <w:t>xception</w:t>
            </w:r>
          </w:p>
        </w:tc>
        <w:tc>
          <w:tcPr>
            <w:tcW w:w="1417" w:type="pct"/>
          </w:tcPr>
          <w:p w14:paraId="79A90173" w14:textId="77777777" w:rsidR="00163F81" w:rsidRPr="00FF4865" w:rsidRDefault="00163F81" w:rsidP="00FE78D0">
            <w:pPr>
              <w:jc w:val="both"/>
              <w:rPr>
                <w:szCs w:val="20"/>
              </w:rPr>
            </w:pPr>
            <w:r w:rsidRPr="00FF4865">
              <w:rPr>
                <w:szCs w:val="20"/>
              </w:rPr>
              <w:t>2</w:t>
            </w:r>
          </w:p>
        </w:tc>
      </w:tr>
      <w:tr w:rsidR="00163F81" w:rsidRPr="00FF4865" w14:paraId="4A3521F2" w14:textId="77777777" w:rsidTr="00FE78D0">
        <w:trPr>
          <w:trHeight w:val="244"/>
        </w:trPr>
        <w:tc>
          <w:tcPr>
            <w:tcW w:w="3583" w:type="pct"/>
          </w:tcPr>
          <w:p w14:paraId="7992E734" w14:textId="77777777" w:rsidR="00163F81" w:rsidRPr="00FF4865" w:rsidRDefault="00163F81" w:rsidP="00FE78D0">
            <w:pPr>
              <w:tabs>
                <w:tab w:val="left" w:pos="1114"/>
              </w:tabs>
              <w:ind w:left="360" w:hanging="360"/>
              <w:jc w:val="both"/>
              <w:rPr>
                <w:rFonts w:cs="Arial"/>
                <w:szCs w:val="20"/>
              </w:rPr>
            </w:pPr>
            <w:r>
              <w:rPr>
                <w:rFonts w:cs="Arial"/>
                <w:szCs w:val="20"/>
              </w:rPr>
              <w:t>Content Not found</w:t>
            </w:r>
          </w:p>
        </w:tc>
        <w:tc>
          <w:tcPr>
            <w:tcW w:w="1417" w:type="pct"/>
          </w:tcPr>
          <w:p w14:paraId="13BCB9EB" w14:textId="77777777" w:rsidR="00163F81" w:rsidRPr="00FF4865" w:rsidRDefault="00163F81" w:rsidP="00FE78D0">
            <w:pPr>
              <w:jc w:val="both"/>
              <w:rPr>
                <w:szCs w:val="20"/>
              </w:rPr>
            </w:pPr>
            <w:r w:rsidRPr="00FF4865">
              <w:rPr>
                <w:szCs w:val="20"/>
              </w:rPr>
              <w:t>3</w:t>
            </w:r>
          </w:p>
        </w:tc>
      </w:tr>
      <w:tr w:rsidR="00163F81" w:rsidRPr="00FF4865" w14:paraId="124C2898" w14:textId="77777777" w:rsidTr="00FE78D0">
        <w:trPr>
          <w:trHeight w:val="244"/>
        </w:trPr>
        <w:tc>
          <w:tcPr>
            <w:tcW w:w="3583" w:type="pct"/>
          </w:tcPr>
          <w:p w14:paraId="736415E1" w14:textId="77777777" w:rsidR="00163F81" w:rsidRPr="00FF4865" w:rsidRDefault="00163F81" w:rsidP="00FE78D0">
            <w:pPr>
              <w:tabs>
                <w:tab w:val="left" w:pos="1114"/>
              </w:tabs>
              <w:ind w:left="360" w:hanging="360"/>
              <w:jc w:val="both"/>
              <w:rPr>
                <w:rFonts w:cs="Arial"/>
                <w:szCs w:val="20"/>
              </w:rPr>
            </w:pPr>
            <w:r>
              <w:rPr>
                <w:rFonts w:cs="Arial"/>
                <w:szCs w:val="20"/>
              </w:rPr>
              <w:t>Usage Cap exceeded</w:t>
            </w:r>
          </w:p>
        </w:tc>
        <w:tc>
          <w:tcPr>
            <w:tcW w:w="1417" w:type="pct"/>
          </w:tcPr>
          <w:p w14:paraId="61A85831" w14:textId="77777777" w:rsidR="00163F81" w:rsidRPr="00FF4865" w:rsidRDefault="00163F81" w:rsidP="00FE78D0">
            <w:pPr>
              <w:jc w:val="both"/>
              <w:rPr>
                <w:szCs w:val="20"/>
              </w:rPr>
            </w:pPr>
            <w:r w:rsidRPr="00FF4865">
              <w:rPr>
                <w:szCs w:val="20"/>
              </w:rPr>
              <w:t>4</w:t>
            </w:r>
          </w:p>
        </w:tc>
      </w:tr>
      <w:tr w:rsidR="00163F81" w:rsidRPr="00FF4865" w14:paraId="0631C8F8" w14:textId="77777777" w:rsidTr="00FE78D0">
        <w:trPr>
          <w:trHeight w:val="244"/>
        </w:trPr>
        <w:tc>
          <w:tcPr>
            <w:tcW w:w="3583" w:type="pct"/>
          </w:tcPr>
          <w:p w14:paraId="0EBE0C10" w14:textId="77777777" w:rsidR="00163F81" w:rsidRPr="00FF4865" w:rsidRDefault="00163F81" w:rsidP="00FE78D0">
            <w:pPr>
              <w:tabs>
                <w:tab w:val="left" w:pos="1114"/>
              </w:tabs>
              <w:jc w:val="both"/>
              <w:rPr>
                <w:rFonts w:cs="Arial"/>
                <w:szCs w:val="20"/>
              </w:rPr>
            </w:pPr>
            <w:r w:rsidRPr="00FF4865">
              <w:rPr>
                <w:rFonts w:cs="Arial"/>
                <w:szCs w:val="20"/>
              </w:rPr>
              <w:t>Error in the API</w:t>
            </w:r>
          </w:p>
        </w:tc>
        <w:tc>
          <w:tcPr>
            <w:tcW w:w="1417" w:type="pct"/>
          </w:tcPr>
          <w:p w14:paraId="2BE1882C" w14:textId="77777777" w:rsidR="00163F81" w:rsidRPr="00FF4865" w:rsidRDefault="00163F81" w:rsidP="00FE78D0">
            <w:pPr>
              <w:jc w:val="both"/>
              <w:rPr>
                <w:szCs w:val="20"/>
              </w:rPr>
            </w:pPr>
            <w:r w:rsidRPr="00FF4865">
              <w:rPr>
                <w:szCs w:val="20"/>
              </w:rPr>
              <w:t>5</w:t>
            </w:r>
          </w:p>
        </w:tc>
      </w:tr>
      <w:tr w:rsidR="00163F81" w:rsidRPr="00FF4865" w14:paraId="6E29D719" w14:textId="77777777" w:rsidTr="00FE78D0">
        <w:trPr>
          <w:trHeight w:val="244"/>
        </w:trPr>
        <w:tc>
          <w:tcPr>
            <w:tcW w:w="3583" w:type="pct"/>
          </w:tcPr>
          <w:p w14:paraId="3EF7826C" w14:textId="77777777" w:rsidR="00163F81" w:rsidRPr="00FF4865" w:rsidRDefault="00163F81" w:rsidP="00FE78D0">
            <w:pPr>
              <w:tabs>
                <w:tab w:val="left" w:pos="1114"/>
              </w:tabs>
              <w:jc w:val="both"/>
              <w:rPr>
                <w:rFonts w:cs="Arial"/>
                <w:szCs w:val="20"/>
              </w:rPr>
            </w:pPr>
            <w:r w:rsidRPr="00FF4865">
              <w:rPr>
                <w:rFonts w:cs="Arial"/>
                <w:szCs w:val="20"/>
              </w:rPr>
              <w:t>System Error</w:t>
            </w:r>
          </w:p>
        </w:tc>
        <w:tc>
          <w:tcPr>
            <w:tcW w:w="1417" w:type="pct"/>
          </w:tcPr>
          <w:p w14:paraId="38534925" w14:textId="77777777" w:rsidR="00163F81" w:rsidRPr="00FF4865" w:rsidRDefault="00163F81" w:rsidP="00FE78D0">
            <w:pPr>
              <w:jc w:val="both"/>
              <w:rPr>
                <w:szCs w:val="20"/>
              </w:rPr>
            </w:pPr>
            <w:r w:rsidRPr="00FF4865">
              <w:rPr>
                <w:szCs w:val="20"/>
              </w:rPr>
              <w:t>6</w:t>
            </w:r>
          </w:p>
        </w:tc>
      </w:tr>
    </w:tbl>
    <w:p w14:paraId="562DBEEF" w14:textId="77777777" w:rsidR="009120A6" w:rsidRDefault="009120A6" w:rsidP="009120A6">
      <w:pPr>
        <w:pStyle w:val="Heading2"/>
      </w:pPr>
      <w:bookmarkStart w:id="180" w:name="_Ref410406872"/>
      <w:bookmarkStart w:id="181" w:name="_Toc411454406"/>
      <w:bookmarkEnd w:id="49"/>
      <w:bookmarkEnd w:id="50"/>
      <w:r>
        <w:t>Call Status</w:t>
      </w:r>
      <w:bookmarkEnd w:id="180"/>
      <w:bookmarkEnd w:id="181"/>
    </w:p>
    <w:p w14:paraId="3402C38C" w14:textId="77777777" w:rsidR="009120A6" w:rsidRDefault="009120A6" w:rsidP="009120A6"/>
    <w:p w14:paraId="69149AD6" w14:textId="77777777" w:rsidR="001C632D" w:rsidRPr="006F32D1" w:rsidRDefault="009120A6" w:rsidP="009120A6">
      <w:r>
        <w:t>Possible values of an OBD Request</w:t>
      </w:r>
    </w:p>
    <w:tbl>
      <w:tblPr>
        <w:tblStyle w:val="TableGrid"/>
        <w:tblW w:w="2388" w:type="pct"/>
        <w:tblLayout w:type="fixed"/>
        <w:tblLook w:val="04A0" w:firstRow="1" w:lastRow="0" w:firstColumn="1" w:lastColumn="0" w:noHBand="0" w:noVBand="1"/>
      </w:tblPr>
      <w:tblGrid>
        <w:gridCol w:w="2722"/>
        <w:gridCol w:w="1345"/>
      </w:tblGrid>
      <w:tr w:rsidR="009120A6" w:rsidRPr="00FF4865" w14:paraId="0C2EF07A" w14:textId="77777777" w:rsidTr="00152DDF">
        <w:trPr>
          <w:trHeight w:val="244"/>
        </w:trPr>
        <w:tc>
          <w:tcPr>
            <w:tcW w:w="3346" w:type="pct"/>
            <w:shd w:val="clear" w:color="auto" w:fill="D9D9D9" w:themeFill="background1" w:themeFillShade="D9"/>
            <w:vAlign w:val="bottom"/>
          </w:tcPr>
          <w:p w14:paraId="568500CC" w14:textId="77777777" w:rsidR="009120A6" w:rsidRPr="00FF4865" w:rsidRDefault="009120A6" w:rsidP="00246898">
            <w:pPr>
              <w:jc w:val="both"/>
              <w:rPr>
                <w:szCs w:val="20"/>
              </w:rPr>
            </w:pPr>
            <w:r>
              <w:rPr>
                <w:rFonts w:eastAsia="Times New Roman" w:cs="Arial"/>
                <w:b/>
                <w:szCs w:val="20"/>
              </w:rPr>
              <w:t>Status</w:t>
            </w:r>
          </w:p>
        </w:tc>
        <w:tc>
          <w:tcPr>
            <w:tcW w:w="1653" w:type="pct"/>
            <w:shd w:val="clear" w:color="auto" w:fill="D9D9D9" w:themeFill="background1" w:themeFillShade="D9"/>
            <w:vAlign w:val="bottom"/>
          </w:tcPr>
          <w:p w14:paraId="477C7204" w14:textId="77777777" w:rsidR="009120A6" w:rsidRPr="00FF4865" w:rsidRDefault="009120A6" w:rsidP="00246898">
            <w:pPr>
              <w:jc w:val="both"/>
              <w:rPr>
                <w:szCs w:val="20"/>
              </w:rPr>
            </w:pPr>
            <w:r>
              <w:rPr>
                <w:rFonts w:eastAsia="Times New Roman" w:cs="Arial"/>
                <w:b/>
                <w:szCs w:val="20"/>
              </w:rPr>
              <w:t>Description</w:t>
            </w:r>
          </w:p>
        </w:tc>
      </w:tr>
      <w:tr w:rsidR="001C632D" w:rsidRPr="00FF4865" w14:paraId="651B5A0C" w14:textId="77777777" w:rsidTr="00152DDF">
        <w:trPr>
          <w:trHeight w:val="244"/>
        </w:trPr>
        <w:tc>
          <w:tcPr>
            <w:tcW w:w="3346" w:type="pct"/>
          </w:tcPr>
          <w:p w14:paraId="7FCC36CF" w14:textId="77777777" w:rsidR="001C632D" w:rsidRPr="00FF4865" w:rsidRDefault="001C632D" w:rsidP="00246898">
            <w:pPr>
              <w:tabs>
                <w:tab w:val="left" w:pos="1114"/>
              </w:tabs>
              <w:ind w:left="360" w:hanging="360"/>
              <w:jc w:val="both"/>
              <w:rPr>
                <w:rFonts w:cs="Arial"/>
                <w:szCs w:val="20"/>
              </w:rPr>
            </w:pPr>
            <w:r>
              <w:rPr>
                <w:rFonts w:cs="Arial"/>
                <w:szCs w:val="20"/>
              </w:rPr>
              <w:lastRenderedPageBreak/>
              <w:t>Success</w:t>
            </w:r>
          </w:p>
        </w:tc>
        <w:tc>
          <w:tcPr>
            <w:tcW w:w="1654" w:type="pct"/>
          </w:tcPr>
          <w:p w14:paraId="585F8FC5" w14:textId="77777777" w:rsidR="001C632D" w:rsidRPr="00FF4865" w:rsidRDefault="001C632D" w:rsidP="00246898">
            <w:pPr>
              <w:jc w:val="both"/>
              <w:rPr>
                <w:szCs w:val="20"/>
              </w:rPr>
            </w:pPr>
            <w:r w:rsidRPr="00FF4865">
              <w:rPr>
                <w:szCs w:val="20"/>
              </w:rPr>
              <w:t>1</w:t>
            </w:r>
          </w:p>
        </w:tc>
      </w:tr>
      <w:tr w:rsidR="001C632D" w:rsidRPr="00FF4865" w14:paraId="44370C50" w14:textId="77777777" w:rsidTr="00152DDF">
        <w:trPr>
          <w:trHeight w:val="244"/>
        </w:trPr>
        <w:tc>
          <w:tcPr>
            <w:tcW w:w="3346" w:type="pct"/>
          </w:tcPr>
          <w:p w14:paraId="655A6443" w14:textId="77777777" w:rsidR="001C632D" w:rsidRPr="00FF4865" w:rsidRDefault="001C632D" w:rsidP="00246898">
            <w:pPr>
              <w:tabs>
                <w:tab w:val="left" w:pos="1114"/>
              </w:tabs>
              <w:ind w:left="360" w:hanging="360"/>
              <w:jc w:val="both"/>
              <w:rPr>
                <w:rFonts w:cs="Arial"/>
                <w:szCs w:val="20"/>
              </w:rPr>
            </w:pPr>
            <w:r>
              <w:rPr>
                <w:rFonts w:cs="Arial"/>
                <w:szCs w:val="20"/>
              </w:rPr>
              <w:t>Failed</w:t>
            </w:r>
          </w:p>
        </w:tc>
        <w:tc>
          <w:tcPr>
            <w:tcW w:w="1654" w:type="pct"/>
          </w:tcPr>
          <w:p w14:paraId="57C53960" w14:textId="77777777" w:rsidR="001C632D" w:rsidRPr="00FF4865" w:rsidRDefault="001C632D" w:rsidP="00246898">
            <w:pPr>
              <w:jc w:val="both"/>
              <w:rPr>
                <w:szCs w:val="20"/>
              </w:rPr>
            </w:pPr>
            <w:r w:rsidRPr="00FF4865">
              <w:rPr>
                <w:szCs w:val="20"/>
              </w:rPr>
              <w:t>2</w:t>
            </w:r>
          </w:p>
        </w:tc>
      </w:tr>
      <w:tr w:rsidR="001C632D" w:rsidRPr="00FF4865" w14:paraId="78BF2427" w14:textId="77777777" w:rsidTr="00152DDF">
        <w:trPr>
          <w:trHeight w:val="244"/>
        </w:trPr>
        <w:tc>
          <w:tcPr>
            <w:tcW w:w="3346" w:type="pct"/>
          </w:tcPr>
          <w:p w14:paraId="0EE03D3F" w14:textId="77777777" w:rsidR="001C632D" w:rsidRPr="00FF4865" w:rsidRDefault="001C632D" w:rsidP="00246898">
            <w:pPr>
              <w:tabs>
                <w:tab w:val="left" w:pos="1114"/>
              </w:tabs>
              <w:ind w:left="360" w:hanging="360"/>
              <w:jc w:val="both"/>
              <w:rPr>
                <w:rFonts w:cs="Arial"/>
                <w:szCs w:val="20"/>
              </w:rPr>
            </w:pPr>
            <w:r>
              <w:rPr>
                <w:rFonts w:cs="Arial"/>
                <w:szCs w:val="20"/>
              </w:rPr>
              <w:t>Rejected</w:t>
            </w:r>
          </w:p>
        </w:tc>
        <w:tc>
          <w:tcPr>
            <w:tcW w:w="1654" w:type="pct"/>
          </w:tcPr>
          <w:p w14:paraId="4B9A47BE" w14:textId="77777777" w:rsidR="001C632D" w:rsidRPr="00FF4865" w:rsidRDefault="001C632D" w:rsidP="00246898">
            <w:pPr>
              <w:jc w:val="both"/>
              <w:rPr>
                <w:szCs w:val="20"/>
              </w:rPr>
            </w:pPr>
            <w:r w:rsidRPr="00FF4865">
              <w:rPr>
                <w:szCs w:val="20"/>
              </w:rPr>
              <w:t>3</w:t>
            </w:r>
          </w:p>
        </w:tc>
      </w:tr>
    </w:tbl>
    <w:p w14:paraId="57DAEE18" w14:textId="77777777" w:rsidR="001C632D" w:rsidRDefault="001C632D" w:rsidP="001C632D">
      <w:pPr>
        <w:rPr>
          <w:rFonts w:asciiTheme="majorHAnsi" w:eastAsiaTheme="majorEastAsia" w:hAnsiTheme="majorHAnsi" w:cstheme="majorBidi"/>
          <w:b/>
          <w:bCs/>
          <w:color w:val="345A8A" w:themeColor="accent1" w:themeShade="B5"/>
          <w:sz w:val="32"/>
          <w:szCs w:val="32"/>
        </w:rPr>
      </w:pPr>
    </w:p>
    <w:p w14:paraId="04ECE75D" w14:textId="77777777" w:rsidR="009120A6" w:rsidRPr="008B550E" w:rsidRDefault="009120A6" w:rsidP="009120A6"/>
    <w:p w14:paraId="0F7489B2" w14:textId="77777777" w:rsidR="009120A6" w:rsidRDefault="009120A6" w:rsidP="001C632D">
      <w:pPr>
        <w:rPr>
          <w:rFonts w:asciiTheme="majorHAnsi" w:eastAsiaTheme="majorEastAsia" w:hAnsiTheme="majorHAnsi" w:cstheme="majorBidi"/>
          <w:b/>
          <w:bCs/>
          <w:color w:val="345A8A" w:themeColor="accent1" w:themeShade="B5"/>
          <w:sz w:val="32"/>
          <w:szCs w:val="32"/>
        </w:rPr>
      </w:pPr>
    </w:p>
    <w:p w14:paraId="04D319E8" w14:textId="77777777" w:rsidR="00152DDF" w:rsidRDefault="00152DDF" w:rsidP="00152DDF">
      <w:pPr>
        <w:pStyle w:val="Heading2"/>
        <w:jc w:val="both"/>
      </w:pPr>
      <w:bookmarkStart w:id="182" w:name="_Ref409207154"/>
      <w:bookmarkStart w:id="183" w:name="_Toc411454407"/>
      <w:bookmarkStart w:id="184" w:name="_Ref409275830"/>
      <w:r>
        <w:t>Circle Codes</w:t>
      </w:r>
      <w:bookmarkEnd w:id="182"/>
      <w:bookmarkEnd w:id="183"/>
      <w:r>
        <w:t xml:space="preserve"> </w:t>
      </w:r>
      <w:bookmarkEnd w:id="184"/>
    </w:p>
    <w:p w14:paraId="31957B26" w14:textId="77777777" w:rsidR="00152DDF" w:rsidRDefault="00152DDF" w:rsidP="00152DDF">
      <w:pPr>
        <w:jc w:val="both"/>
      </w:pPr>
    </w:p>
    <w:tbl>
      <w:tblPr>
        <w:tblW w:w="8423" w:type="dxa"/>
        <w:tblInd w:w="93" w:type="dxa"/>
        <w:shd w:val="clear" w:color="auto" w:fill="FFFFFF" w:themeFill="background1"/>
        <w:tblLook w:val="04A0" w:firstRow="1" w:lastRow="0" w:firstColumn="1" w:lastColumn="0" w:noHBand="0" w:noVBand="1"/>
      </w:tblPr>
      <w:tblGrid>
        <w:gridCol w:w="4269"/>
        <w:gridCol w:w="4154"/>
      </w:tblGrid>
      <w:tr w:rsidR="00152DDF" w:rsidRPr="00FE2BB0" w14:paraId="38E8EBBD" w14:textId="77777777" w:rsidTr="005A748E">
        <w:trPr>
          <w:trHeight w:val="330"/>
        </w:trPr>
        <w:tc>
          <w:tcPr>
            <w:tcW w:w="4269"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vAlign w:val="center"/>
          </w:tcPr>
          <w:p w14:paraId="4EA23E8A"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Telecom Circle</w:t>
            </w:r>
          </w:p>
        </w:tc>
        <w:tc>
          <w:tcPr>
            <w:tcW w:w="4154" w:type="dxa"/>
            <w:tcBorders>
              <w:top w:val="single" w:sz="12" w:space="0" w:color="C2C2C2"/>
              <w:left w:val="single" w:sz="12" w:space="0" w:color="C2C2C2"/>
              <w:bottom w:val="single" w:sz="4" w:space="0" w:color="auto"/>
              <w:right w:val="single" w:sz="8" w:space="0" w:color="A0A0A0"/>
            </w:tcBorders>
            <w:shd w:val="clear" w:color="auto" w:fill="D9D9D9" w:themeFill="background1" w:themeFillShade="D9"/>
          </w:tcPr>
          <w:p w14:paraId="414616E3" w14:textId="77777777" w:rsidR="00152DDF" w:rsidRPr="00FE2BB0" w:rsidRDefault="00152DDF" w:rsidP="005A748E">
            <w:pPr>
              <w:jc w:val="both"/>
              <w:rPr>
                <w:rFonts w:eastAsia="Times New Roman" w:cs="Arial"/>
                <w:b/>
                <w:color w:val="292929"/>
                <w:sz w:val="18"/>
                <w:szCs w:val="18"/>
              </w:rPr>
            </w:pPr>
            <w:r w:rsidRPr="00FE2BB0">
              <w:rPr>
                <w:rFonts w:eastAsia="Times New Roman" w:cs="Arial"/>
                <w:b/>
                <w:color w:val="292929"/>
                <w:sz w:val="18"/>
                <w:szCs w:val="18"/>
              </w:rPr>
              <w:t>Return Code</w:t>
            </w:r>
          </w:p>
        </w:tc>
      </w:tr>
      <w:tr w:rsidR="00152DDF" w:rsidRPr="00C00AE2" w14:paraId="428902E5" w14:textId="77777777" w:rsidTr="005A748E">
        <w:trPr>
          <w:trHeight w:val="330"/>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A8935E"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Andhra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02A519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AP</w:t>
            </w:r>
          </w:p>
        </w:tc>
      </w:tr>
      <w:tr w:rsidR="00152DDF" w:rsidRPr="00C00AE2" w14:paraId="14C88BAF"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A6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Assam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0707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AS</w:t>
            </w:r>
          </w:p>
        </w:tc>
      </w:tr>
      <w:tr w:rsidR="00152DDF" w:rsidRPr="00C00AE2" w14:paraId="2558C0C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A377F6"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Bihar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63E0BD5"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BI</w:t>
            </w:r>
          </w:p>
        </w:tc>
      </w:tr>
      <w:tr w:rsidR="00152DDF" w:rsidRPr="00C00AE2" w14:paraId="2CA6675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82FF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Dehi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84EDD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DE</w:t>
            </w:r>
          </w:p>
        </w:tc>
      </w:tr>
      <w:tr w:rsidR="00152DDF" w:rsidRPr="00C00AE2" w14:paraId="64492A9B"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85572"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Gujarat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452B727"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GU</w:t>
            </w:r>
          </w:p>
        </w:tc>
      </w:tr>
      <w:tr w:rsidR="00152DDF" w:rsidRPr="00C00AE2" w14:paraId="3DE0A62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F47B8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Haryana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3420F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HA</w:t>
            </w:r>
          </w:p>
        </w:tc>
      </w:tr>
      <w:tr w:rsidR="00152DDF" w:rsidRPr="00C00AE2" w14:paraId="02FC08A7"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52EF8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Himacha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EBBBAD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HI</w:t>
            </w:r>
          </w:p>
        </w:tc>
      </w:tr>
      <w:tr w:rsidR="00152DDF" w:rsidRPr="00C00AE2" w14:paraId="348E10B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E49ED9"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Jammu &amp; Kashmir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2AEBCCE"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JK</w:t>
            </w:r>
          </w:p>
        </w:tc>
      </w:tr>
      <w:tr w:rsidR="00152DDF" w:rsidRPr="00C00AE2" w14:paraId="5A2FEBA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24FDB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Karnataka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B258A1B"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KA</w:t>
            </w:r>
          </w:p>
        </w:tc>
      </w:tr>
      <w:tr w:rsidR="00152DDF" w:rsidRPr="00C00AE2" w14:paraId="636BE615"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6F2D5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Keraa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732B691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KL</w:t>
            </w:r>
          </w:p>
        </w:tc>
      </w:tr>
      <w:tr w:rsidR="00152DDF" w:rsidRPr="00C00AE2" w14:paraId="633AA7C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66932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Kokata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3287C7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KO</w:t>
            </w:r>
          </w:p>
        </w:tc>
      </w:tr>
      <w:tr w:rsidR="00152DDF" w:rsidRPr="00C00AE2" w14:paraId="231CE9FD"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438E5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Madhya Pradesh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905B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MP</w:t>
            </w:r>
          </w:p>
        </w:tc>
      </w:tr>
      <w:tr w:rsidR="00152DDF" w:rsidRPr="00C00AE2" w14:paraId="0533358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964B4"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Maharashtra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5A92668"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MH</w:t>
            </w:r>
          </w:p>
        </w:tc>
      </w:tr>
      <w:tr w:rsidR="00152DDF" w:rsidRPr="00C00AE2" w14:paraId="522CD1C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995C67"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Mumbai Metro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AA58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MU</w:t>
            </w:r>
          </w:p>
        </w:tc>
      </w:tr>
      <w:tr w:rsidR="00152DDF" w:rsidRPr="00C00AE2" w14:paraId="1ABF2C1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C79BAA8"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Northeast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4FA8B5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NE</w:t>
            </w:r>
          </w:p>
        </w:tc>
      </w:tr>
      <w:tr w:rsidR="00152DDF" w:rsidRPr="00C00AE2" w14:paraId="48148FF8"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0B58C1"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Orissa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BB4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OR</w:t>
            </w:r>
          </w:p>
        </w:tc>
      </w:tr>
      <w:tr w:rsidR="00152DDF" w:rsidRPr="00C00AE2" w14:paraId="2C16459E"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E3F16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Punjab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B04A11"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PU</w:t>
            </w:r>
          </w:p>
        </w:tc>
      </w:tr>
      <w:tr w:rsidR="00152DDF" w:rsidRPr="00C00AE2" w14:paraId="3CA1BD44"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799743"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Rajasthan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CACCF8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RA</w:t>
            </w:r>
          </w:p>
        </w:tc>
      </w:tr>
      <w:tr w:rsidR="00152DDF" w:rsidRPr="00C00AE2" w14:paraId="3D9205C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E6AA1A"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Tami Nadu Teecom Circe (Now includes Chennai)</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63187D76"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TN</w:t>
            </w:r>
          </w:p>
        </w:tc>
      </w:tr>
      <w:tr w:rsidR="00152DDF" w:rsidRPr="00C00AE2" w14:paraId="36EF527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F4DBC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(East)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D9FCFAF"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UE</w:t>
            </w:r>
          </w:p>
        </w:tc>
      </w:tr>
      <w:tr w:rsidR="00152DDF" w:rsidRPr="00C00AE2" w14:paraId="6C38DC50"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3BED5C"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Uttar Pradesh (West)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140DB080"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UW</w:t>
            </w:r>
          </w:p>
        </w:tc>
      </w:tr>
      <w:tr w:rsidR="00152DDF" w:rsidRPr="00C00AE2" w14:paraId="6785E176"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68E3A5" w14:textId="77777777" w:rsidR="00152DDF" w:rsidRPr="00C00AE2" w:rsidRDefault="00152DDF" w:rsidP="005A748E">
            <w:pPr>
              <w:jc w:val="both"/>
              <w:rPr>
                <w:rFonts w:eastAsia="Times New Roman" w:cs="Arial"/>
                <w:color w:val="292929"/>
                <w:sz w:val="18"/>
                <w:szCs w:val="18"/>
              </w:rPr>
            </w:pPr>
            <w:r w:rsidRPr="00C00AE2">
              <w:rPr>
                <w:rFonts w:eastAsia="Times New Roman" w:cs="Arial"/>
                <w:color w:val="292929"/>
                <w:sz w:val="18"/>
                <w:szCs w:val="18"/>
              </w:rPr>
              <w:t>West Benga Teecom Circe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21113"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WB</w:t>
            </w:r>
          </w:p>
        </w:tc>
      </w:tr>
      <w:tr w:rsidR="00152DDF" w:rsidRPr="00C00AE2" w14:paraId="100C3EFA" w14:textId="77777777" w:rsidTr="005A748E">
        <w:trPr>
          <w:trHeight w:val="315"/>
        </w:trPr>
        <w:tc>
          <w:tcPr>
            <w:tcW w:w="42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276AB9" w14:textId="77777777" w:rsidR="00152DDF" w:rsidRPr="00C00AE2" w:rsidRDefault="00152DDF" w:rsidP="005A748E">
            <w:pPr>
              <w:jc w:val="both"/>
              <w:rPr>
                <w:rFonts w:eastAsia="Times New Roman" w:cs="Arial"/>
                <w:color w:val="292929"/>
                <w:sz w:val="18"/>
                <w:szCs w:val="18"/>
              </w:rPr>
            </w:pPr>
            <w:r>
              <w:rPr>
                <w:rFonts w:eastAsia="Times New Roman" w:cs="Arial"/>
                <w:color w:val="292929"/>
                <w:sz w:val="18"/>
                <w:szCs w:val="18"/>
              </w:rPr>
              <w:t>Unknown Circle</w:t>
            </w:r>
          </w:p>
        </w:tc>
        <w:tc>
          <w:tcPr>
            <w:tcW w:w="41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36028B" w14:textId="77777777" w:rsidR="00152DDF" w:rsidRDefault="00152DDF" w:rsidP="005A748E">
            <w:pPr>
              <w:jc w:val="both"/>
              <w:rPr>
                <w:rFonts w:eastAsia="Times New Roman" w:cs="Arial"/>
                <w:color w:val="292929"/>
                <w:sz w:val="18"/>
                <w:szCs w:val="18"/>
              </w:rPr>
            </w:pPr>
            <w:r>
              <w:rPr>
                <w:rFonts w:eastAsia="Times New Roman" w:cs="Arial"/>
                <w:color w:val="292929"/>
                <w:sz w:val="18"/>
                <w:szCs w:val="18"/>
              </w:rPr>
              <w:t>99</w:t>
            </w:r>
          </w:p>
        </w:tc>
      </w:tr>
    </w:tbl>
    <w:p w14:paraId="40D8C44E" w14:textId="77777777" w:rsidR="00152DDF" w:rsidRPr="00C00AE2" w:rsidRDefault="00152DDF" w:rsidP="00152DDF">
      <w:pPr>
        <w:jc w:val="both"/>
      </w:pPr>
    </w:p>
    <w:p w14:paraId="56EFAE40" w14:textId="77777777" w:rsidR="00152DDF" w:rsidRDefault="00152DDF" w:rsidP="00152DDF">
      <w:pPr>
        <w:pStyle w:val="Heading2"/>
        <w:jc w:val="both"/>
      </w:pPr>
      <w:bookmarkStart w:id="185" w:name="_Ref410418593"/>
      <w:bookmarkStart w:id="186" w:name="_Toc411454408"/>
      <w:bookmarkStart w:id="187" w:name="_Ref409207248"/>
      <w:bookmarkStart w:id="188" w:name="_Ref409275804"/>
      <w:r>
        <w:t>Operator Codes</w:t>
      </w:r>
      <w:bookmarkEnd w:id="185"/>
      <w:bookmarkEnd w:id="186"/>
      <w:r>
        <w:t xml:space="preserve"> </w:t>
      </w:r>
      <w:bookmarkEnd w:id="187"/>
      <w:bookmarkEnd w:id="188"/>
    </w:p>
    <w:p w14:paraId="43FCC18A" w14:textId="77777777" w:rsidR="00152DDF" w:rsidRPr="00A121D9" w:rsidRDefault="00152DDF" w:rsidP="00152DDF"/>
    <w:tbl>
      <w:tblPr>
        <w:tblW w:w="8060" w:type="dxa"/>
        <w:tblInd w:w="93" w:type="dxa"/>
        <w:tblLook w:val="04A0" w:firstRow="1" w:lastRow="0" w:firstColumn="1" w:lastColumn="0" w:noHBand="0" w:noVBand="1"/>
      </w:tblPr>
      <w:tblGrid>
        <w:gridCol w:w="1905"/>
        <w:gridCol w:w="3780"/>
        <w:gridCol w:w="2375"/>
      </w:tblGrid>
      <w:tr w:rsidR="00152DDF" w:rsidRPr="00A121D9" w14:paraId="02FBF2CF" w14:textId="77777777" w:rsidTr="005A748E">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299A160"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code</w:t>
            </w:r>
          </w:p>
        </w:tc>
        <w:tc>
          <w:tcPr>
            <w:tcW w:w="37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AD0BC56" w14:textId="77777777" w:rsidR="00152DDF" w:rsidRPr="00A121D9" w:rsidRDefault="00152DDF" w:rsidP="005A748E">
            <w:pPr>
              <w:jc w:val="center"/>
              <w:rPr>
                <w:rFonts w:eastAsia="Times New Roman" w:cs="Arial"/>
                <w:b/>
                <w:szCs w:val="20"/>
              </w:rPr>
            </w:pPr>
            <w:r w:rsidRPr="00A121D9">
              <w:rPr>
                <w:rFonts w:eastAsia="Times New Roman" w:cs="Arial"/>
                <w:b/>
                <w:szCs w:val="20"/>
              </w:rPr>
              <w:t>operator name</w:t>
            </w:r>
          </w:p>
        </w:tc>
        <w:tc>
          <w:tcPr>
            <w:tcW w:w="23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64D60EA0" w14:textId="77777777" w:rsidR="00152DDF" w:rsidRPr="00A121D9" w:rsidRDefault="00152DDF" w:rsidP="005A748E">
            <w:pPr>
              <w:jc w:val="center"/>
              <w:rPr>
                <w:rFonts w:eastAsia="Times New Roman" w:cs="Arial"/>
                <w:b/>
                <w:szCs w:val="20"/>
              </w:rPr>
            </w:pPr>
            <w:r w:rsidRPr="00A121D9">
              <w:rPr>
                <w:rFonts w:eastAsia="Times New Roman" w:cs="Arial"/>
                <w:b/>
                <w:szCs w:val="20"/>
              </w:rPr>
              <w:t>Status</w:t>
            </w:r>
          </w:p>
        </w:tc>
      </w:tr>
      <w:tr w:rsidR="00152DDF" w:rsidRPr="00A121D9" w14:paraId="5F16703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69EAB25" w14:textId="77777777" w:rsidR="00152DDF" w:rsidRPr="00A121D9" w:rsidRDefault="00152DDF" w:rsidP="005A748E">
            <w:pPr>
              <w:jc w:val="both"/>
              <w:rPr>
                <w:rFonts w:eastAsia="Times New Roman" w:cs="Arial"/>
                <w:szCs w:val="20"/>
              </w:rPr>
            </w:pPr>
            <w:r w:rsidRPr="00A121D9">
              <w:rPr>
                <w:rFonts w:eastAsia="Times New Roman" w:cs="Arial"/>
                <w:szCs w:val="20"/>
              </w:rPr>
              <w:t xml:space="preserve">D </w:t>
            </w:r>
          </w:p>
        </w:tc>
        <w:tc>
          <w:tcPr>
            <w:tcW w:w="3780" w:type="dxa"/>
            <w:tcBorders>
              <w:top w:val="nil"/>
              <w:left w:val="nil"/>
              <w:bottom w:val="single" w:sz="4" w:space="0" w:color="auto"/>
              <w:right w:val="single" w:sz="4" w:space="0" w:color="auto"/>
            </w:tcBorders>
            <w:shd w:val="clear" w:color="auto" w:fill="auto"/>
            <w:noWrap/>
            <w:vAlign w:val="bottom"/>
            <w:hideMark/>
          </w:tcPr>
          <w:p w14:paraId="601869E8" w14:textId="77777777" w:rsidR="00152DDF" w:rsidRPr="00A121D9" w:rsidRDefault="00152DDF" w:rsidP="005A748E">
            <w:pPr>
              <w:rPr>
                <w:rFonts w:eastAsia="Times New Roman" w:cs="Arial"/>
                <w:szCs w:val="20"/>
              </w:rPr>
            </w:pPr>
            <w:r w:rsidRPr="00A121D9">
              <w:rPr>
                <w:rFonts w:eastAsia="Times New Roman" w:cs="Arial"/>
                <w:szCs w:val="20"/>
              </w:rPr>
              <w:t xml:space="preserve"> Aircel, Dishnet Wireless</w:t>
            </w:r>
          </w:p>
        </w:tc>
        <w:tc>
          <w:tcPr>
            <w:tcW w:w="2375" w:type="dxa"/>
            <w:tcBorders>
              <w:top w:val="nil"/>
              <w:left w:val="nil"/>
              <w:bottom w:val="single" w:sz="4" w:space="0" w:color="auto"/>
              <w:right w:val="single" w:sz="4" w:space="0" w:color="auto"/>
            </w:tcBorders>
            <w:shd w:val="clear" w:color="auto" w:fill="auto"/>
            <w:noWrap/>
            <w:vAlign w:val="bottom"/>
            <w:hideMark/>
          </w:tcPr>
          <w:p w14:paraId="23A3D45B"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293A38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ADAC610" w14:textId="77777777" w:rsidR="00152DDF" w:rsidRPr="00A121D9" w:rsidRDefault="00152DDF" w:rsidP="005A748E">
            <w:pPr>
              <w:rPr>
                <w:rFonts w:eastAsia="Times New Roman" w:cs="Arial"/>
                <w:szCs w:val="20"/>
              </w:rPr>
            </w:pPr>
            <w:r w:rsidRPr="00A121D9">
              <w:rPr>
                <w:rFonts w:eastAsia="Times New Roman" w:cs="Arial"/>
                <w:szCs w:val="20"/>
              </w:rPr>
              <w:t xml:space="preserve">A </w:t>
            </w:r>
          </w:p>
        </w:tc>
        <w:tc>
          <w:tcPr>
            <w:tcW w:w="3780" w:type="dxa"/>
            <w:tcBorders>
              <w:top w:val="nil"/>
              <w:left w:val="nil"/>
              <w:bottom w:val="single" w:sz="4" w:space="0" w:color="auto"/>
              <w:right w:val="single" w:sz="4" w:space="0" w:color="auto"/>
            </w:tcBorders>
            <w:shd w:val="clear" w:color="auto" w:fill="auto"/>
            <w:noWrap/>
            <w:vAlign w:val="bottom"/>
            <w:hideMark/>
          </w:tcPr>
          <w:p w14:paraId="35ED51D8" w14:textId="77777777" w:rsidR="00152DDF" w:rsidRPr="00A121D9" w:rsidRDefault="00152DDF" w:rsidP="005A748E">
            <w:pPr>
              <w:rPr>
                <w:rFonts w:eastAsia="Times New Roman" w:cs="Arial"/>
                <w:szCs w:val="20"/>
              </w:rPr>
            </w:pPr>
            <w:r w:rsidRPr="00A121D9">
              <w:rPr>
                <w:rFonts w:eastAsia="Times New Roman" w:cs="Arial"/>
                <w:szCs w:val="20"/>
              </w:rPr>
              <w:t xml:space="preserve"> Bharti Airtel</w:t>
            </w:r>
          </w:p>
        </w:tc>
        <w:tc>
          <w:tcPr>
            <w:tcW w:w="2375" w:type="dxa"/>
            <w:tcBorders>
              <w:top w:val="nil"/>
              <w:left w:val="nil"/>
              <w:bottom w:val="single" w:sz="4" w:space="0" w:color="auto"/>
              <w:right w:val="single" w:sz="4" w:space="0" w:color="auto"/>
            </w:tcBorders>
            <w:shd w:val="clear" w:color="auto" w:fill="auto"/>
            <w:noWrap/>
            <w:vAlign w:val="bottom"/>
            <w:hideMark/>
          </w:tcPr>
          <w:p w14:paraId="6C699306"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062DE60"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9A6BDBB" w14:textId="77777777" w:rsidR="00152DDF" w:rsidRPr="00A121D9" w:rsidRDefault="00152DDF" w:rsidP="005A748E">
            <w:pPr>
              <w:rPr>
                <w:rFonts w:eastAsia="Times New Roman" w:cs="Arial"/>
                <w:szCs w:val="20"/>
              </w:rPr>
            </w:pPr>
            <w:r w:rsidRPr="00A121D9">
              <w:rPr>
                <w:rFonts w:eastAsia="Times New Roman" w:cs="Arial"/>
                <w:szCs w:val="20"/>
              </w:rPr>
              <w:t xml:space="preserve">B </w:t>
            </w:r>
          </w:p>
        </w:tc>
        <w:tc>
          <w:tcPr>
            <w:tcW w:w="3780" w:type="dxa"/>
            <w:tcBorders>
              <w:top w:val="nil"/>
              <w:left w:val="nil"/>
              <w:bottom w:val="single" w:sz="4" w:space="0" w:color="auto"/>
              <w:right w:val="single" w:sz="4" w:space="0" w:color="auto"/>
            </w:tcBorders>
            <w:shd w:val="clear" w:color="auto" w:fill="auto"/>
            <w:noWrap/>
            <w:vAlign w:val="bottom"/>
            <w:hideMark/>
          </w:tcPr>
          <w:p w14:paraId="4CC97C69" w14:textId="77777777" w:rsidR="00152DDF" w:rsidRPr="00A121D9" w:rsidRDefault="00152DDF" w:rsidP="005A748E">
            <w:pPr>
              <w:rPr>
                <w:rFonts w:eastAsia="Times New Roman" w:cs="Arial"/>
                <w:szCs w:val="20"/>
              </w:rPr>
            </w:pPr>
            <w:r w:rsidRPr="00A121D9">
              <w:rPr>
                <w:rFonts w:eastAsia="Times New Roman" w:cs="Arial"/>
                <w:szCs w:val="20"/>
              </w:rPr>
              <w:t xml:space="preserve"> BSNL</w:t>
            </w:r>
          </w:p>
        </w:tc>
        <w:tc>
          <w:tcPr>
            <w:tcW w:w="2375" w:type="dxa"/>
            <w:tcBorders>
              <w:top w:val="nil"/>
              <w:left w:val="nil"/>
              <w:bottom w:val="single" w:sz="4" w:space="0" w:color="auto"/>
              <w:right w:val="single" w:sz="4" w:space="0" w:color="auto"/>
            </w:tcBorders>
            <w:shd w:val="clear" w:color="auto" w:fill="auto"/>
            <w:noWrap/>
            <w:vAlign w:val="bottom"/>
            <w:hideMark/>
          </w:tcPr>
          <w:p w14:paraId="68B69AF0"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D206A1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2BF9E603" w14:textId="77777777" w:rsidR="00152DDF" w:rsidRPr="00A121D9" w:rsidRDefault="00152DDF" w:rsidP="005A748E">
            <w:pPr>
              <w:rPr>
                <w:rFonts w:eastAsia="Times New Roman" w:cs="Arial"/>
                <w:szCs w:val="20"/>
              </w:rPr>
            </w:pPr>
            <w:r w:rsidRPr="00A121D9">
              <w:rPr>
                <w:rFonts w:eastAsia="Times New Roman" w:cs="Arial"/>
                <w:szCs w:val="20"/>
              </w:rPr>
              <w:t xml:space="preserve">L </w:t>
            </w:r>
          </w:p>
        </w:tc>
        <w:tc>
          <w:tcPr>
            <w:tcW w:w="3780" w:type="dxa"/>
            <w:tcBorders>
              <w:top w:val="nil"/>
              <w:left w:val="nil"/>
              <w:bottom w:val="single" w:sz="4" w:space="0" w:color="auto"/>
              <w:right w:val="single" w:sz="4" w:space="0" w:color="auto"/>
            </w:tcBorders>
            <w:shd w:val="clear" w:color="auto" w:fill="auto"/>
            <w:noWrap/>
            <w:vAlign w:val="bottom"/>
            <w:hideMark/>
          </w:tcPr>
          <w:p w14:paraId="2CF9D277" w14:textId="77777777" w:rsidR="00152DDF" w:rsidRPr="00A121D9" w:rsidRDefault="00152DDF" w:rsidP="005A748E">
            <w:pPr>
              <w:rPr>
                <w:rFonts w:eastAsia="Times New Roman" w:cs="Arial"/>
                <w:szCs w:val="20"/>
              </w:rPr>
            </w:pPr>
            <w:r w:rsidRPr="00A121D9">
              <w:rPr>
                <w:rFonts w:eastAsia="Times New Roman" w:cs="Arial"/>
                <w:szCs w:val="20"/>
              </w:rPr>
              <w:t xml:space="preserve"> BPL, Loop Telecom</w:t>
            </w:r>
          </w:p>
        </w:tc>
        <w:tc>
          <w:tcPr>
            <w:tcW w:w="2375" w:type="dxa"/>
            <w:tcBorders>
              <w:top w:val="nil"/>
              <w:left w:val="nil"/>
              <w:bottom w:val="single" w:sz="4" w:space="0" w:color="auto"/>
              <w:right w:val="single" w:sz="4" w:space="0" w:color="auto"/>
            </w:tcBorders>
            <w:shd w:val="clear" w:color="auto" w:fill="auto"/>
            <w:noWrap/>
            <w:vAlign w:val="bottom"/>
            <w:hideMark/>
          </w:tcPr>
          <w:p w14:paraId="070BDCC0"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11DE61EE"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F930B57" w14:textId="77777777" w:rsidR="00152DDF" w:rsidRPr="00A121D9" w:rsidRDefault="00152DDF" w:rsidP="005A748E">
            <w:pPr>
              <w:rPr>
                <w:rFonts w:eastAsia="Times New Roman" w:cs="Arial"/>
                <w:szCs w:val="20"/>
              </w:rPr>
            </w:pPr>
            <w:r w:rsidRPr="00A121D9">
              <w:rPr>
                <w:rFonts w:eastAsia="Times New Roman" w:cs="Arial"/>
                <w:szCs w:val="20"/>
              </w:rPr>
              <w:lastRenderedPageBreak/>
              <w:t xml:space="preserve">C </w:t>
            </w:r>
          </w:p>
        </w:tc>
        <w:tc>
          <w:tcPr>
            <w:tcW w:w="3780" w:type="dxa"/>
            <w:tcBorders>
              <w:top w:val="nil"/>
              <w:left w:val="nil"/>
              <w:bottom w:val="single" w:sz="4" w:space="0" w:color="auto"/>
              <w:right w:val="single" w:sz="4" w:space="0" w:color="auto"/>
            </w:tcBorders>
            <w:shd w:val="clear" w:color="auto" w:fill="auto"/>
            <w:noWrap/>
            <w:vAlign w:val="bottom"/>
            <w:hideMark/>
          </w:tcPr>
          <w:p w14:paraId="1726BC62" w14:textId="77777777" w:rsidR="00152DDF" w:rsidRPr="00A121D9" w:rsidRDefault="00152DDF" w:rsidP="005A748E">
            <w:pPr>
              <w:rPr>
                <w:rFonts w:eastAsia="Times New Roman" w:cs="Arial"/>
                <w:szCs w:val="20"/>
              </w:rPr>
            </w:pPr>
            <w:r w:rsidRPr="00A121D9">
              <w:rPr>
                <w:rFonts w:eastAsia="Times New Roman" w:cs="Arial"/>
                <w:szCs w:val="20"/>
              </w:rPr>
              <w:t xml:space="preserve"> Datacom Solutions (Videocon)</w:t>
            </w:r>
          </w:p>
        </w:tc>
        <w:tc>
          <w:tcPr>
            <w:tcW w:w="2375" w:type="dxa"/>
            <w:tcBorders>
              <w:top w:val="nil"/>
              <w:left w:val="nil"/>
              <w:bottom w:val="single" w:sz="4" w:space="0" w:color="auto"/>
              <w:right w:val="single" w:sz="4" w:space="0" w:color="auto"/>
            </w:tcBorders>
            <w:shd w:val="clear" w:color="auto" w:fill="auto"/>
            <w:noWrap/>
            <w:vAlign w:val="bottom"/>
            <w:hideMark/>
          </w:tcPr>
          <w:p w14:paraId="4415C2C9"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46A876E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B5F90D3" w14:textId="77777777" w:rsidR="00152DDF" w:rsidRPr="00A121D9" w:rsidRDefault="00152DDF" w:rsidP="005A748E">
            <w:pPr>
              <w:rPr>
                <w:rFonts w:eastAsia="Times New Roman" w:cs="Arial"/>
                <w:szCs w:val="20"/>
              </w:rPr>
            </w:pPr>
            <w:r w:rsidRPr="00A121D9">
              <w:rPr>
                <w:rFonts w:eastAsia="Times New Roman" w:cs="Arial"/>
                <w:szCs w:val="20"/>
              </w:rPr>
              <w:t xml:space="preserve">H </w:t>
            </w:r>
          </w:p>
        </w:tc>
        <w:tc>
          <w:tcPr>
            <w:tcW w:w="3780" w:type="dxa"/>
            <w:tcBorders>
              <w:top w:val="nil"/>
              <w:left w:val="nil"/>
              <w:bottom w:val="single" w:sz="4" w:space="0" w:color="auto"/>
              <w:right w:val="single" w:sz="4" w:space="0" w:color="auto"/>
            </w:tcBorders>
            <w:shd w:val="clear" w:color="auto" w:fill="auto"/>
            <w:noWrap/>
            <w:vAlign w:val="bottom"/>
            <w:hideMark/>
          </w:tcPr>
          <w:p w14:paraId="3C43AC52" w14:textId="77777777" w:rsidR="00152DDF" w:rsidRPr="00A121D9" w:rsidRDefault="00152DDF" w:rsidP="005A748E">
            <w:pPr>
              <w:rPr>
                <w:rFonts w:eastAsia="Times New Roman" w:cs="Arial"/>
                <w:szCs w:val="20"/>
              </w:rPr>
            </w:pPr>
            <w:r w:rsidRPr="00A121D9">
              <w:rPr>
                <w:rFonts w:eastAsia="Times New Roman" w:cs="Arial"/>
                <w:szCs w:val="20"/>
              </w:rPr>
              <w:t xml:space="preserve"> HFCL Infotel</w:t>
            </w:r>
          </w:p>
        </w:tc>
        <w:tc>
          <w:tcPr>
            <w:tcW w:w="2375" w:type="dxa"/>
            <w:tcBorders>
              <w:top w:val="nil"/>
              <w:left w:val="nil"/>
              <w:bottom w:val="single" w:sz="4" w:space="0" w:color="auto"/>
              <w:right w:val="single" w:sz="4" w:space="0" w:color="auto"/>
            </w:tcBorders>
            <w:shd w:val="clear" w:color="auto" w:fill="auto"/>
            <w:noWrap/>
            <w:vAlign w:val="bottom"/>
            <w:hideMark/>
          </w:tcPr>
          <w:p w14:paraId="0B368C13"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6C53C29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7E6C9D2" w14:textId="77777777" w:rsidR="00152DDF" w:rsidRPr="00A121D9" w:rsidRDefault="00152DDF" w:rsidP="005A748E">
            <w:pPr>
              <w:rPr>
                <w:rFonts w:eastAsia="Times New Roman" w:cs="Arial"/>
                <w:szCs w:val="20"/>
              </w:rPr>
            </w:pPr>
            <w:r w:rsidRPr="00A121D9">
              <w:rPr>
                <w:rFonts w:eastAsia="Times New Roman" w:cs="Arial"/>
                <w:szCs w:val="20"/>
              </w:rPr>
              <w:t xml:space="preserve">I </w:t>
            </w:r>
          </w:p>
        </w:tc>
        <w:tc>
          <w:tcPr>
            <w:tcW w:w="3780" w:type="dxa"/>
            <w:tcBorders>
              <w:top w:val="nil"/>
              <w:left w:val="nil"/>
              <w:bottom w:val="single" w:sz="4" w:space="0" w:color="auto"/>
              <w:right w:val="single" w:sz="4" w:space="0" w:color="auto"/>
            </w:tcBorders>
            <w:shd w:val="clear" w:color="auto" w:fill="auto"/>
            <w:noWrap/>
            <w:vAlign w:val="bottom"/>
            <w:hideMark/>
          </w:tcPr>
          <w:p w14:paraId="7BD95CD2" w14:textId="77777777" w:rsidR="00152DDF" w:rsidRPr="00A121D9" w:rsidRDefault="00152DDF" w:rsidP="005A748E">
            <w:pPr>
              <w:rPr>
                <w:rFonts w:eastAsia="Times New Roman" w:cs="Arial"/>
                <w:szCs w:val="20"/>
              </w:rPr>
            </w:pPr>
            <w:r w:rsidRPr="00A121D9">
              <w:rPr>
                <w:rFonts w:eastAsia="Times New Roman" w:cs="Arial"/>
                <w:szCs w:val="20"/>
              </w:rPr>
              <w:t xml:space="preserve"> Idea, Aditya Birla Telecom</w:t>
            </w:r>
          </w:p>
        </w:tc>
        <w:tc>
          <w:tcPr>
            <w:tcW w:w="2375" w:type="dxa"/>
            <w:tcBorders>
              <w:top w:val="nil"/>
              <w:left w:val="nil"/>
              <w:bottom w:val="single" w:sz="4" w:space="0" w:color="auto"/>
              <w:right w:val="single" w:sz="4" w:space="0" w:color="auto"/>
            </w:tcBorders>
            <w:shd w:val="clear" w:color="auto" w:fill="auto"/>
            <w:noWrap/>
            <w:vAlign w:val="bottom"/>
            <w:hideMark/>
          </w:tcPr>
          <w:p w14:paraId="5CCAD4D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EF3E8BA"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45E4665" w14:textId="77777777" w:rsidR="00152DDF" w:rsidRPr="00A121D9" w:rsidRDefault="00152DDF" w:rsidP="005A748E">
            <w:pPr>
              <w:rPr>
                <w:rFonts w:eastAsia="Times New Roman" w:cs="Arial"/>
                <w:szCs w:val="20"/>
              </w:rPr>
            </w:pPr>
            <w:r w:rsidRPr="00A121D9">
              <w:rPr>
                <w:rFonts w:eastAsia="Times New Roman" w:cs="Arial"/>
                <w:szCs w:val="20"/>
              </w:rPr>
              <w:t xml:space="preserve">M </w:t>
            </w:r>
          </w:p>
        </w:tc>
        <w:tc>
          <w:tcPr>
            <w:tcW w:w="3780" w:type="dxa"/>
            <w:tcBorders>
              <w:top w:val="nil"/>
              <w:left w:val="nil"/>
              <w:bottom w:val="single" w:sz="4" w:space="0" w:color="auto"/>
              <w:right w:val="single" w:sz="4" w:space="0" w:color="auto"/>
            </w:tcBorders>
            <w:shd w:val="clear" w:color="auto" w:fill="auto"/>
            <w:noWrap/>
            <w:vAlign w:val="bottom"/>
            <w:hideMark/>
          </w:tcPr>
          <w:p w14:paraId="0FBF7B9E" w14:textId="77777777" w:rsidR="00152DDF" w:rsidRPr="00A121D9" w:rsidRDefault="00152DDF" w:rsidP="005A748E">
            <w:pPr>
              <w:rPr>
                <w:rFonts w:eastAsia="Times New Roman" w:cs="Arial"/>
                <w:szCs w:val="20"/>
              </w:rPr>
            </w:pPr>
            <w:r w:rsidRPr="00A121D9">
              <w:rPr>
                <w:rFonts w:eastAsia="Times New Roman" w:cs="Arial"/>
                <w:szCs w:val="20"/>
              </w:rPr>
              <w:t xml:space="preserve"> MTNL</w:t>
            </w:r>
          </w:p>
        </w:tc>
        <w:tc>
          <w:tcPr>
            <w:tcW w:w="2375" w:type="dxa"/>
            <w:tcBorders>
              <w:top w:val="nil"/>
              <w:left w:val="nil"/>
              <w:bottom w:val="single" w:sz="4" w:space="0" w:color="auto"/>
              <w:right w:val="single" w:sz="4" w:space="0" w:color="auto"/>
            </w:tcBorders>
            <w:shd w:val="clear" w:color="auto" w:fill="auto"/>
            <w:noWrap/>
            <w:vAlign w:val="bottom"/>
            <w:hideMark/>
          </w:tcPr>
          <w:p w14:paraId="3FF6179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13361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E33FE7D" w14:textId="77777777" w:rsidR="00152DDF" w:rsidRPr="00A121D9" w:rsidRDefault="00152DDF" w:rsidP="005A748E">
            <w:pPr>
              <w:rPr>
                <w:rFonts w:eastAsia="Times New Roman" w:cs="Arial"/>
                <w:szCs w:val="20"/>
              </w:rPr>
            </w:pPr>
            <w:r w:rsidRPr="00A121D9">
              <w:rPr>
                <w:rFonts w:eastAsia="Times New Roman" w:cs="Arial"/>
                <w:szCs w:val="20"/>
              </w:rPr>
              <w:t xml:space="preserve">R </w:t>
            </w:r>
          </w:p>
        </w:tc>
        <w:tc>
          <w:tcPr>
            <w:tcW w:w="3780" w:type="dxa"/>
            <w:tcBorders>
              <w:top w:val="nil"/>
              <w:left w:val="nil"/>
              <w:bottom w:val="single" w:sz="4" w:space="0" w:color="auto"/>
              <w:right w:val="single" w:sz="4" w:space="0" w:color="auto"/>
            </w:tcBorders>
            <w:shd w:val="clear" w:color="auto" w:fill="auto"/>
            <w:noWrap/>
            <w:vAlign w:val="bottom"/>
            <w:hideMark/>
          </w:tcPr>
          <w:p w14:paraId="3BB6CFDC" w14:textId="77777777" w:rsidR="00152DDF" w:rsidRPr="00A121D9" w:rsidRDefault="00152DDF" w:rsidP="005A748E">
            <w:pPr>
              <w:rPr>
                <w:rFonts w:eastAsia="Times New Roman" w:cs="Arial"/>
                <w:szCs w:val="20"/>
              </w:rPr>
            </w:pPr>
            <w:r w:rsidRPr="00A121D9">
              <w:rPr>
                <w:rFonts w:eastAsia="Times New Roman" w:cs="Arial"/>
                <w:szCs w:val="20"/>
              </w:rPr>
              <w:t xml:space="preserve"> Reliance GSM</w:t>
            </w:r>
          </w:p>
        </w:tc>
        <w:tc>
          <w:tcPr>
            <w:tcW w:w="2375" w:type="dxa"/>
            <w:tcBorders>
              <w:top w:val="nil"/>
              <w:left w:val="nil"/>
              <w:bottom w:val="single" w:sz="4" w:space="0" w:color="auto"/>
              <w:right w:val="single" w:sz="4" w:space="0" w:color="auto"/>
            </w:tcBorders>
            <w:shd w:val="clear" w:color="auto" w:fill="auto"/>
            <w:noWrap/>
            <w:vAlign w:val="bottom"/>
            <w:hideMark/>
          </w:tcPr>
          <w:p w14:paraId="6F510B9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6A0CAA38"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1C79E51B" w14:textId="77777777" w:rsidR="00152DDF" w:rsidRPr="00A121D9" w:rsidRDefault="00152DDF" w:rsidP="005A748E">
            <w:pPr>
              <w:rPr>
                <w:rFonts w:eastAsia="Times New Roman" w:cs="Arial"/>
                <w:szCs w:val="20"/>
              </w:rPr>
            </w:pPr>
            <w:r w:rsidRPr="00A121D9">
              <w:rPr>
                <w:rFonts w:eastAsia="Times New Roman" w:cs="Arial"/>
                <w:szCs w:val="20"/>
              </w:rPr>
              <w:t xml:space="preserve">E </w:t>
            </w:r>
          </w:p>
        </w:tc>
        <w:tc>
          <w:tcPr>
            <w:tcW w:w="3780" w:type="dxa"/>
            <w:tcBorders>
              <w:top w:val="nil"/>
              <w:left w:val="nil"/>
              <w:bottom w:val="single" w:sz="4" w:space="0" w:color="auto"/>
              <w:right w:val="single" w:sz="4" w:space="0" w:color="auto"/>
            </w:tcBorders>
            <w:shd w:val="clear" w:color="auto" w:fill="auto"/>
            <w:noWrap/>
            <w:vAlign w:val="bottom"/>
            <w:hideMark/>
          </w:tcPr>
          <w:p w14:paraId="0B570DBC" w14:textId="77777777" w:rsidR="00152DDF" w:rsidRPr="00A121D9" w:rsidRDefault="00152DDF" w:rsidP="005A748E">
            <w:pPr>
              <w:rPr>
                <w:rFonts w:eastAsia="Times New Roman" w:cs="Arial"/>
                <w:szCs w:val="20"/>
              </w:rPr>
            </w:pPr>
            <w:r w:rsidRPr="00A121D9">
              <w:rPr>
                <w:rFonts w:eastAsia="Times New Roman" w:cs="Arial"/>
                <w:szCs w:val="20"/>
              </w:rPr>
              <w:t xml:space="preserve"> Reliance CDMA</w:t>
            </w:r>
          </w:p>
        </w:tc>
        <w:tc>
          <w:tcPr>
            <w:tcW w:w="2375" w:type="dxa"/>
            <w:tcBorders>
              <w:top w:val="nil"/>
              <w:left w:val="nil"/>
              <w:bottom w:val="single" w:sz="4" w:space="0" w:color="auto"/>
              <w:right w:val="single" w:sz="4" w:space="0" w:color="auto"/>
            </w:tcBorders>
            <w:shd w:val="clear" w:color="auto" w:fill="auto"/>
            <w:noWrap/>
            <w:vAlign w:val="bottom"/>
            <w:hideMark/>
          </w:tcPr>
          <w:p w14:paraId="25B69F5E"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5F53E314"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2EB14B8" w14:textId="77777777" w:rsidR="00152DDF" w:rsidRPr="00A121D9" w:rsidRDefault="00152DDF" w:rsidP="005A748E">
            <w:pPr>
              <w:rPr>
                <w:rFonts w:eastAsia="Times New Roman" w:cs="Arial"/>
                <w:szCs w:val="20"/>
              </w:rPr>
            </w:pPr>
            <w:r w:rsidRPr="00A121D9">
              <w:rPr>
                <w:rFonts w:eastAsia="Times New Roman" w:cs="Arial"/>
                <w:szCs w:val="20"/>
              </w:rPr>
              <w:t xml:space="preserve">S </w:t>
            </w:r>
          </w:p>
        </w:tc>
        <w:tc>
          <w:tcPr>
            <w:tcW w:w="3780" w:type="dxa"/>
            <w:tcBorders>
              <w:top w:val="nil"/>
              <w:left w:val="nil"/>
              <w:bottom w:val="single" w:sz="4" w:space="0" w:color="auto"/>
              <w:right w:val="single" w:sz="4" w:space="0" w:color="auto"/>
            </w:tcBorders>
            <w:shd w:val="clear" w:color="auto" w:fill="auto"/>
            <w:noWrap/>
            <w:vAlign w:val="bottom"/>
            <w:hideMark/>
          </w:tcPr>
          <w:p w14:paraId="0F867950" w14:textId="77777777" w:rsidR="00152DDF" w:rsidRPr="00A121D9" w:rsidRDefault="00152DDF" w:rsidP="005A748E">
            <w:pPr>
              <w:rPr>
                <w:rFonts w:eastAsia="Times New Roman" w:cs="Arial"/>
                <w:szCs w:val="20"/>
              </w:rPr>
            </w:pPr>
            <w:r w:rsidRPr="00A121D9">
              <w:rPr>
                <w:rFonts w:eastAsia="Times New Roman" w:cs="Arial"/>
                <w:szCs w:val="20"/>
              </w:rPr>
              <w:t xml:space="preserve"> S. Tel Ltd</w:t>
            </w:r>
          </w:p>
        </w:tc>
        <w:tc>
          <w:tcPr>
            <w:tcW w:w="2375" w:type="dxa"/>
            <w:tcBorders>
              <w:top w:val="nil"/>
              <w:left w:val="nil"/>
              <w:bottom w:val="single" w:sz="4" w:space="0" w:color="auto"/>
              <w:right w:val="single" w:sz="4" w:space="0" w:color="auto"/>
            </w:tcBorders>
            <w:shd w:val="clear" w:color="auto" w:fill="auto"/>
            <w:noWrap/>
            <w:vAlign w:val="bottom"/>
            <w:hideMark/>
          </w:tcPr>
          <w:p w14:paraId="34E8BAD2"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046F0DA1"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03B5979" w14:textId="77777777" w:rsidR="00152DDF" w:rsidRPr="00A121D9" w:rsidRDefault="00152DDF" w:rsidP="005A748E">
            <w:pPr>
              <w:rPr>
                <w:rFonts w:eastAsia="Times New Roman" w:cs="Arial"/>
                <w:szCs w:val="20"/>
              </w:rPr>
            </w:pPr>
            <w:r w:rsidRPr="00A121D9">
              <w:rPr>
                <w:rFonts w:eastAsia="Times New Roman" w:cs="Arial"/>
                <w:szCs w:val="20"/>
              </w:rPr>
              <w:t xml:space="preserve">Y </w:t>
            </w:r>
          </w:p>
        </w:tc>
        <w:tc>
          <w:tcPr>
            <w:tcW w:w="3780" w:type="dxa"/>
            <w:tcBorders>
              <w:top w:val="nil"/>
              <w:left w:val="nil"/>
              <w:bottom w:val="single" w:sz="4" w:space="0" w:color="auto"/>
              <w:right w:val="single" w:sz="4" w:space="0" w:color="auto"/>
            </w:tcBorders>
            <w:shd w:val="clear" w:color="auto" w:fill="auto"/>
            <w:noWrap/>
            <w:vAlign w:val="bottom"/>
            <w:hideMark/>
          </w:tcPr>
          <w:p w14:paraId="6FE43D50" w14:textId="77777777" w:rsidR="00152DDF" w:rsidRPr="00A121D9" w:rsidRDefault="00152DDF" w:rsidP="005A748E">
            <w:pPr>
              <w:rPr>
                <w:rFonts w:eastAsia="Times New Roman" w:cs="Arial"/>
                <w:szCs w:val="20"/>
              </w:rPr>
            </w:pPr>
            <w:r w:rsidRPr="00A121D9">
              <w:rPr>
                <w:rFonts w:eastAsia="Times New Roman" w:cs="Arial"/>
                <w:szCs w:val="20"/>
              </w:rPr>
              <w:t xml:space="preserve"> Shyam Telecom (MTS)</w:t>
            </w:r>
          </w:p>
        </w:tc>
        <w:tc>
          <w:tcPr>
            <w:tcW w:w="2375" w:type="dxa"/>
            <w:tcBorders>
              <w:top w:val="nil"/>
              <w:left w:val="nil"/>
              <w:bottom w:val="single" w:sz="4" w:space="0" w:color="auto"/>
              <w:right w:val="single" w:sz="4" w:space="0" w:color="auto"/>
            </w:tcBorders>
            <w:shd w:val="clear" w:color="auto" w:fill="auto"/>
            <w:noWrap/>
            <w:vAlign w:val="bottom"/>
            <w:hideMark/>
          </w:tcPr>
          <w:p w14:paraId="22111568"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0EF32BF"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36A7A9C" w14:textId="77777777" w:rsidR="00152DDF" w:rsidRPr="00A121D9" w:rsidRDefault="00152DDF" w:rsidP="005A748E">
            <w:pPr>
              <w:rPr>
                <w:rFonts w:eastAsia="Times New Roman" w:cs="Arial"/>
                <w:szCs w:val="20"/>
              </w:rPr>
            </w:pPr>
            <w:r w:rsidRPr="00A121D9">
              <w:rPr>
                <w:rFonts w:eastAsia="Times New Roman" w:cs="Arial"/>
                <w:szCs w:val="20"/>
              </w:rPr>
              <w:t xml:space="preserve">P </w:t>
            </w:r>
          </w:p>
        </w:tc>
        <w:tc>
          <w:tcPr>
            <w:tcW w:w="3780" w:type="dxa"/>
            <w:tcBorders>
              <w:top w:val="nil"/>
              <w:left w:val="nil"/>
              <w:bottom w:val="single" w:sz="4" w:space="0" w:color="auto"/>
              <w:right w:val="single" w:sz="4" w:space="0" w:color="auto"/>
            </w:tcBorders>
            <w:shd w:val="clear" w:color="auto" w:fill="auto"/>
            <w:noWrap/>
            <w:vAlign w:val="bottom"/>
            <w:hideMark/>
          </w:tcPr>
          <w:p w14:paraId="16EE7117" w14:textId="77777777" w:rsidR="00152DDF" w:rsidRPr="00A121D9" w:rsidRDefault="00152DDF" w:rsidP="005A748E">
            <w:pPr>
              <w:rPr>
                <w:rFonts w:eastAsia="Times New Roman" w:cs="Arial"/>
                <w:szCs w:val="20"/>
              </w:rPr>
            </w:pPr>
            <w:r w:rsidRPr="00A121D9">
              <w:rPr>
                <w:rFonts w:eastAsia="Times New Roman" w:cs="Arial"/>
                <w:szCs w:val="20"/>
              </w:rPr>
              <w:t xml:space="preserve"> Spice Communications</w:t>
            </w:r>
          </w:p>
        </w:tc>
        <w:tc>
          <w:tcPr>
            <w:tcW w:w="2375" w:type="dxa"/>
            <w:tcBorders>
              <w:top w:val="nil"/>
              <w:left w:val="nil"/>
              <w:bottom w:val="single" w:sz="4" w:space="0" w:color="auto"/>
              <w:right w:val="single" w:sz="4" w:space="0" w:color="auto"/>
            </w:tcBorders>
            <w:shd w:val="clear" w:color="auto" w:fill="auto"/>
            <w:noWrap/>
            <w:vAlign w:val="bottom"/>
            <w:hideMark/>
          </w:tcPr>
          <w:p w14:paraId="54753E98"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27AD788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637AA7F2" w14:textId="77777777" w:rsidR="00152DDF" w:rsidRPr="00A121D9" w:rsidRDefault="00152DDF" w:rsidP="005A748E">
            <w:pPr>
              <w:rPr>
                <w:rFonts w:eastAsia="Times New Roman" w:cs="Arial"/>
                <w:szCs w:val="20"/>
              </w:rPr>
            </w:pPr>
            <w:r w:rsidRPr="00A121D9">
              <w:rPr>
                <w:rFonts w:eastAsia="Times New Roman" w:cs="Arial"/>
                <w:szCs w:val="20"/>
              </w:rPr>
              <w:t xml:space="preserve">W </w:t>
            </w:r>
          </w:p>
        </w:tc>
        <w:tc>
          <w:tcPr>
            <w:tcW w:w="3780" w:type="dxa"/>
            <w:tcBorders>
              <w:top w:val="nil"/>
              <w:left w:val="nil"/>
              <w:bottom w:val="single" w:sz="4" w:space="0" w:color="auto"/>
              <w:right w:val="single" w:sz="4" w:space="0" w:color="auto"/>
            </w:tcBorders>
            <w:shd w:val="clear" w:color="auto" w:fill="auto"/>
            <w:noWrap/>
            <w:vAlign w:val="bottom"/>
            <w:hideMark/>
          </w:tcPr>
          <w:p w14:paraId="7389D198" w14:textId="77777777" w:rsidR="00152DDF" w:rsidRPr="00A121D9" w:rsidRDefault="00152DDF" w:rsidP="005A748E">
            <w:pPr>
              <w:rPr>
                <w:rFonts w:eastAsia="Times New Roman" w:cs="Arial"/>
                <w:szCs w:val="20"/>
              </w:rPr>
            </w:pPr>
            <w:r w:rsidRPr="00A121D9">
              <w:rPr>
                <w:rFonts w:eastAsia="Times New Roman" w:cs="Arial"/>
                <w:szCs w:val="20"/>
              </w:rPr>
              <w:t xml:space="preserve"> Swan Telecom</w:t>
            </w:r>
          </w:p>
        </w:tc>
        <w:tc>
          <w:tcPr>
            <w:tcW w:w="2375" w:type="dxa"/>
            <w:tcBorders>
              <w:top w:val="nil"/>
              <w:left w:val="nil"/>
              <w:bottom w:val="single" w:sz="4" w:space="0" w:color="auto"/>
              <w:right w:val="single" w:sz="4" w:space="0" w:color="auto"/>
            </w:tcBorders>
            <w:shd w:val="clear" w:color="auto" w:fill="auto"/>
            <w:noWrap/>
            <w:vAlign w:val="bottom"/>
            <w:hideMark/>
          </w:tcPr>
          <w:p w14:paraId="093A9687" w14:textId="77777777" w:rsidR="00152DDF" w:rsidRPr="00A121D9" w:rsidRDefault="00152DDF" w:rsidP="005A748E">
            <w:pPr>
              <w:rPr>
                <w:rFonts w:eastAsia="Times New Roman" w:cs="Arial"/>
                <w:szCs w:val="20"/>
              </w:rPr>
            </w:pPr>
            <w:r w:rsidRPr="00A121D9">
              <w:rPr>
                <w:rFonts w:eastAsia="Times New Roman" w:cs="Arial"/>
                <w:szCs w:val="20"/>
              </w:rPr>
              <w:t>Currently discontinued</w:t>
            </w:r>
          </w:p>
        </w:tc>
      </w:tr>
      <w:tr w:rsidR="00152DDF" w:rsidRPr="00A121D9" w14:paraId="3B3A0552"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4F4E74C" w14:textId="77777777" w:rsidR="00152DDF" w:rsidRPr="00A121D9" w:rsidRDefault="00152DDF" w:rsidP="005A748E">
            <w:pPr>
              <w:rPr>
                <w:rFonts w:eastAsia="Times New Roman" w:cs="Arial"/>
                <w:szCs w:val="20"/>
              </w:rPr>
            </w:pPr>
            <w:r w:rsidRPr="00A121D9">
              <w:rPr>
                <w:rFonts w:eastAsia="Times New Roman" w:cs="Arial"/>
                <w:szCs w:val="20"/>
              </w:rPr>
              <w:t xml:space="preserve">T </w:t>
            </w:r>
          </w:p>
        </w:tc>
        <w:tc>
          <w:tcPr>
            <w:tcW w:w="3780" w:type="dxa"/>
            <w:tcBorders>
              <w:top w:val="nil"/>
              <w:left w:val="nil"/>
              <w:bottom w:val="single" w:sz="4" w:space="0" w:color="auto"/>
              <w:right w:val="single" w:sz="4" w:space="0" w:color="auto"/>
            </w:tcBorders>
            <w:shd w:val="clear" w:color="auto" w:fill="auto"/>
            <w:noWrap/>
            <w:vAlign w:val="bottom"/>
            <w:hideMark/>
          </w:tcPr>
          <w:p w14:paraId="025A20CF" w14:textId="77777777" w:rsidR="00152DDF" w:rsidRPr="00A121D9" w:rsidRDefault="00152DDF" w:rsidP="005A748E">
            <w:pPr>
              <w:rPr>
                <w:rFonts w:eastAsia="Times New Roman" w:cs="Arial"/>
                <w:szCs w:val="20"/>
              </w:rPr>
            </w:pPr>
            <w:r w:rsidRPr="00A121D9">
              <w:rPr>
                <w:rFonts w:eastAsia="Times New Roman" w:cs="Arial"/>
                <w:szCs w:val="20"/>
              </w:rPr>
              <w:t>Tata Docomo, Tata Tele</w:t>
            </w:r>
          </w:p>
        </w:tc>
        <w:tc>
          <w:tcPr>
            <w:tcW w:w="2375" w:type="dxa"/>
            <w:tcBorders>
              <w:top w:val="nil"/>
              <w:left w:val="nil"/>
              <w:bottom w:val="single" w:sz="4" w:space="0" w:color="auto"/>
              <w:right w:val="single" w:sz="4" w:space="0" w:color="auto"/>
            </w:tcBorders>
            <w:shd w:val="clear" w:color="auto" w:fill="auto"/>
            <w:noWrap/>
            <w:vAlign w:val="bottom"/>
            <w:hideMark/>
          </w:tcPr>
          <w:p w14:paraId="56A962A4"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397D09F9" w14:textId="77777777" w:rsidTr="005A748E">
        <w:trPr>
          <w:trHeight w:val="375"/>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3BEB002B" w14:textId="77777777" w:rsidR="00152DDF" w:rsidRPr="00A121D9" w:rsidRDefault="00152DDF" w:rsidP="005A748E">
            <w:pPr>
              <w:rPr>
                <w:rFonts w:eastAsia="Times New Roman" w:cs="Arial"/>
                <w:szCs w:val="20"/>
              </w:rPr>
            </w:pPr>
            <w:r w:rsidRPr="00A121D9">
              <w:rPr>
                <w:rFonts w:eastAsia="Times New Roman" w:cs="Arial"/>
                <w:szCs w:val="20"/>
              </w:rPr>
              <w:t xml:space="preserve">U </w:t>
            </w:r>
          </w:p>
        </w:tc>
        <w:tc>
          <w:tcPr>
            <w:tcW w:w="3780" w:type="dxa"/>
            <w:tcBorders>
              <w:top w:val="nil"/>
              <w:left w:val="nil"/>
              <w:bottom w:val="single" w:sz="4" w:space="0" w:color="auto"/>
              <w:right w:val="single" w:sz="4" w:space="0" w:color="auto"/>
            </w:tcBorders>
            <w:shd w:val="clear" w:color="auto" w:fill="auto"/>
            <w:noWrap/>
            <w:vAlign w:val="bottom"/>
            <w:hideMark/>
          </w:tcPr>
          <w:p w14:paraId="4172423F" w14:textId="77777777" w:rsidR="00152DDF" w:rsidRPr="00A121D9" w:rsidRDefault="00152DDF" w:rsidP="005A748E">
            <w:pPr>
              <w:rPr>
                <w:rFonts w:eastAsia="Times New Roman" w:cs="Arial"/>
                <w:szCs w:val="20"/>
              </w:rPr>
            </w:pPr>
            <w:r w:rsidRPr="00A121D9">
              <w:rPr>
                <w:rFonts w:eastAsia="Times New Roman" w:cs="Arial"/>
                <w:szCs w:val="20"/>
              </w:rPr>
              <w:t>Uninor</w:t>
            </w:r>
          </w:p>
        </w:tc>
        <w:tc>
          <w:tcPr>
            <w:tcW w:w="2375" w:type="dxa"/>
            <w:tcBorders>
              <w:top w:val="nil"/>
              <w:left w:val="nil"/>
              <w:bottom w:val="single" w:sz="4" w:space="0" w:color="auto"/>
              <w:right w:val="single" w:sz="4" w:space="0" w:color="auto"/>
            </w:tcBorders>
            <w:shd w:val="clear" w:color="auto" w:fill="auto"/>
            <w:noWrap/>
            <w:vAlign w:val="bottom"/>
            <w:hideMark/>
          </w:tcPr>
          <w:p w14:paraId="57642F72"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6A1F3C6" w14:textId="77777777" w:rsidTr="005A748E">
        <w:trPr>
          <w:trHeight w:val="375"/>
        </w:trPr>
        <w:tc>
          <w:tcPr>
            <w:tcW w:w="1905" w:type="dxa"/>
            <w:tcBorders>
              <w:top w:val="nil"/>
              <w:left w:val="single" w:sz="4" w:space="0" w:color="auto"/>
              <w:bottom w:val="nil"/>
              <w:right w:val="single" w:sz="4" w:space="0" w:color="auto"/>
            </w:tcBorders>
            <w:shd w:val="clear" w:color="auto" w:fill="auto"/>
            <w:noWrap/>
            <w:vAlign w:val="bottom"/>
            <w:hideMark/>
          </w:tcPr>
          <w:p w14:paraId="0CF45BF8" w14:textId="77777777" w:rsidR="00152DDF" w:rsidRPr="00A121D9" w:rsidRDefault="00152DDF" w:rsidP="005A748E">
            <w:pPr>
              <w:rPr>
                <w:rFonts w:eastAsia="Times New Roman" w:cs="Arial"/>
                <w:szCs w:val="20"/>
              </w:rPr>
            </w:pPr>
            <w:r w:rsidRPr="00A121D9">
              <w:rPr>
                <w:rFonts w:eastAsia="Times New Roman" w:cs="Arial"/>
                <w:szCs w:val="20"/>
              </w:rPr>
              <w:t xml:space="preserve">V </w:t>
            </w:r>
          </w:p>
        </w:tc>
        <w:tc>
          <w:tcPr>
            <w:tcW w:w="3780" w:type="dxa"/>
            <w:tcBorders>
              <w:top w:val="nil"/>
              <w:left w:val="nil"/>
              <w:bottom w:val="nil"/>
              <w:right w:val="single" w:sz="4" w:space="0" w:color="auto"/>
            </w:tcBorders>
            <w:shd w:val="clear" w:color="auto" w:fill="auto"/>
            <w:noWrap/>
            <w:vAlign w:val="bottom"/>
            <w:hideMark/>
          </w:tcPr>
          <w:p w14:paraId="1578E9A6" w14:textId="77777777" w:rsidR="00152DDF" w:rsidRPr="00A121D9" w:rsidRDefault="00152DDF" w:rsidP="005A748E">
            <w:pPr>
              <w:rPr>
                <w:rFonts w:eastAsia="Times New Roman" w:cs="Arial"/>
                <w:szCs w:val="20"/>
              </w:rPr>
            </w:pPr>
            <w:r w:rsidRPr="00A121D9">
              <w:rPr>
                <w:rFonts w:eastAsia="Times New Roman" w:cs="Arial"/>
                <w:szCs w:val="20"/>
              </w:rPr>
              <w:t>Vodafone</w:t>
            </w:r>
          </w:p>
        </w:tc>
        <w:tc>
          <w:tcPr>
            <w:tcW w:w="2375" w:type="dxa"/>
            <w:tcBorders>
              <w:top w:val="nil"/>
              <w:left w:val="nil"/>
              <w:bottom w:val="nil"/>
              <w:right w:val="single" w:sz="4" w:space="0" w:color="auto"/>
            </w:tcBorders>
            <w:shd w:val="clear" w:color="auto" w:fill="auto"/>
            <w:noWrap/>
            <w:vAlign w:val="bottom"/>
            <w:hideMark/>
          </w:tcPr>
          <w:p w14:paraId="5AA853C1" w14:textId="77777777" w:rsidR="00152DDF" w:rsidRPr="00A121D9" w:rsidRDefault="00152DDF" w:rsidP="005A748E">
            <w:pPr>
              <w:rPr>
                <w:rFonts w:eastAsia="Times New Roman" w:cs="Arial"/>
                <w:szCs w:val="20"/>
              </w:rPr>
            </w:pPr>
            <w:r w:rsidRPr="00A121D9">
              <w:rPr>
                <w:rFonts w:eastAsia="Times New Roman" w:cs="Arial"/>
                <w:szCs w:val="20"/>
              </w:rPr>
              <w:t> </w:t>
            </w:r>
          </w:p>
        </w:tc>
      </w:tr>
      <w:tr w:rsidR="00152DDF" w:rsidRPr="00A121D9" w14:paraId="04897C7C" w14:textId="77777777" w:rsidTr="005A748E">
        <w:trPr>
          <w:trHeight w:val="375"/>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1B28C" w14:textId="77777777" w:rsidR="00152DDF" w:rsidRPr="00A121D9" w:rsidRDefault="00152DDF" w:rsidP="005A748E">
            <w:pPr>
              <w:rPr>
                <w:rFonts w:eastAsia="Times New Roman" w:cs="Arial"/>
                <w:szCs w:val="20"/>
              </w:rPr>
            </w:pPr>
            <w:r>
              <w:rPr>
                <w:rFonts w:eastAsia="Times New Roman" w:cs="Arial"/>
                <w:szCs w:val="20"/>
              </w:rPr>
              <w:t>9</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7FB6080" w14:textId="77777777" w:rsidR="00152DDF" w:rsidRPr="00A121D9" w:rsidRDefault="00152DDF" w:rsidP="005A748E">
            <w:pPr>
              <w:rPr>
                <w:rFonts w:eastAsia="Times New Roman" w:cs="Arial"/>
                <w:szCs w:val="20"/>
              </w:rPr>
            </w:pPr>
            <w:r>
              <w:rPr>
                <w:rFonts w:eastAsia="Times New Roman" w:cs="Arial"/>
                <w:szCs w:val="20"/>
              </w:rPr>
              <w:t>Unknown</w:t>
            </w:r>
          </w:p>
        </w:tc>
        <w:tc>
          <w:tcPr>
            <w:tcW w:w="2375" w:type="dxa"/>
            <w:tcBorders>
              <w:top w:val="single" w:sz="4" w:space="0" w:color="auto"/>
              <w:left w:val="nil"/>
              <w:bottom w:val="single" w:sz="4" w:space="0" w:color="auto"/>
              <w:right w:val="single" w:sz="4" w:space="0" w:color="auto"/>
            </w:tcBorders>
            <w:shd w:val="clear" w:color="auto" w:fill="auto"/>
            <w:noWrap/>
            <w:vAlign w:val="bottom"/>
          </w:tcPr>
          <w:p w14:paraId="61B1FED1" w14:textId="77777777" w:rsidR="00152DDF" w:rsidRPr="00A121D9" w:rsidRDefault="00152DDF" w:rsidP="005A748E">
            <w:pPr>
              <w:rPr>
                <w:rFonts w:eastAsia="Times New Roman" w:cs="Arial"/>
                <w:szCs w:val="20"/>
              </w:rPr>
            </w:pPr>
            <w:r>
              <w:rPr>
                <w:rFonts w:eastAsia="Times New Roman" w:cs="Arial"/>
                <w:szCs w:val="20"/>
              </w:rPr>
              <w:t>Unknown Operator</w:t>
            </w:r>
          </w:p>
        </w:tc>
      </w:tr>
    </w:tbl>
    <w:p w14:paraId="29794B62" w14:textId="77777777" w:rsidR="00A121D9" w:rsidRDefault="00A121D9">
      <w:pPr>
        <w:rPr>
          <w:rFonts w:asciiTheme="majorHAnsi" w:eastAsiaTheme="majorEastAsia" w:hAnsiTheme="majorHAnsi" w:cstheme="majorBidi"/>
          <w:b/>
          <w:bCs/>
          <w:color w:val="345A8A" w:themeColor="accent1" w:themeShade="B5"/>
          <w:sz w:val="32"/>
          <w:szCs w:val="32"/>
        </w:rPr>
      </w:pPr>
    </w:p>
    <w:p w14:paraId="2D4DBA21" w14:textId="77777777" w:rsidR="00103969" w:rsidRDefault="00103969" w:rsidP="00103969">
      <w:pPr>
        <w:pStyle w:val="Heading1"/>
      </w:pPr>
      <w:bookmarkStart w:id="189" w:name="_Ref410671550"/>
      <w:bookmarkStart w:id="190" w:name="_Toc411454409"/>
      <w:r>
        <w:t>HTTP Timeout Categories</w:t>
      </w:r>
      <w:bookmarkEnd w:id="189"/>
      <w:bookmarkEnd w:id="190"/>
    </w:p>
    <w:p w14:paraId="19EA616D" w14:textId="77777777" w:rsidR="00103969" w:rsidRDefault="00103969" w:rsidP="00103969"/>
    <w:p w14:paraId="4FA8597B" w14:textId="77777777" w:rsidR="00103969" w:rsidRDefault="00103969" w:rsidP="00103969">
      <w:r>
        <w:t>The table below describes the handling of HTTP Timeouts for different categories:</w:t>
      </w:r>
    </w:p>
    <w:p w14:paraId="087D9715" w14:textId="77777777" w:rsidR="00103969" w:rsidRPr="006F32D1" w:rsidRDefault="00103969" w:rsidP="00103969"/>
    <w:tbl>
      <w:tblPr>
        <w:tblStyle w:val="TableGrid"/>
        <w:tblW w:w="4608" w:type="pct"/>
        <w:tblLayout w:type="fixed"/>
        <w:tblLook w:val="04A0" w:firstRow="1" w:lastRow="0" w:firstColumn="1" w:lastColumn="0" w:noHBand="0" w:noVBand="1"/>
      </w:tblPr>
      <w:tblGrid>
        <w:gridCol w:w="1639"/>
        <w:gridCol w:w="2880"/>
        <w:gridCol w:w="3329"/>
      </w:tblGrid>
      <w:tr w:rsidR="00103969" w:rsidRPr="00FF4865" w14:paraId="62FA795C" w14:textId="77777777" w:rsidTr="00103969">
        <w:trPr>
          <w:trHeight w:val="244"/>
        </w:trPr>
        <w:tc>
          <w:tcPr>
            <w:tcW w:w="1044" w:type="pct"/>
            <w:shd w:val="clear" w:color="auto" w:fill="D9D9D9" w:themeFill="background1" w:themeFillShade="D9"/>
            <w:vAlign w:val="bottom"/>
          </w:tcPr>
          <w:p w14:paraId="5519BA79" w14:textId="77777777" w:rsidR="00103969" w:rsidRPr="00FF4865" w:rsidRDefault="00103969" w:rsidP="00103969">
            <w:pPr>
              <w:jc w:val="both"/>
              <w:rPr>
                <w:szCs w:val="20"/>
              </w:rPr>
            </w:pPr>
            <w:r>
              <w:rPr>
                <w:rFonts w:eastAsia="Times New Roman" w:cs="Arial"/>
                <w:b/>
                <w:szCs w:val="20"/>
              </w:rPr>
              <w:t>Category</w:t>
            </w:r>
          </w:p>
        </w:tc>
        <w:tc>
          <w:tcPr>
            <w:tcW w:w="1835" w:type="pct"/>
            <w:shd w:val="clear" w:color="auto" w:fill="D9D9D9" w:themeFill="background1" w:themeFillShade="D9"/>
            <w:vAlign w:val="bottom"/>
          </w:tcPr>
          <w:p w14:paraId="5713967D" w14:textId="77777777" w:rsidR="00103969" w:rsidRPr="00FF4865" w:rsidRDefault="00103969" w:rsidP="00103969">
            <w:pPr>
              <w:jc w:val="both"/>
              <w:rPr>
                <w:szCs w:val="20"/>
              </w:rPr>
            </w:pPr>
            <w:r>
              <w:rPr>
                <w:rFonts w:eastAsia="Times New Roman" w:cs="Arial"/>
                <w:b/>
                <w:szCs w:val="20"/>
              </w:rPr>
              <w:t>Description</w:t>
            </w:r>
          </w:p>
        </w:tc>
        <w:tc>
          <w:tcPr>
            <w:tcW w:w="2121" w:type="pct"/>
            <w:shd w:val="clear" w:color="auto" w:fill="D9D9D9" w:themeFill="background1" w:themeFillShade="D9"/>
          </w:tcPr>
          <w:p w14:paraId="25810DC8" w14:textId="77777777" w:rsidR="00103969" w:rsidRDefault="00103969" w:rsidP="00103969">
            <w:pPr>
              <w:jc w:val="both"/>
              <w:rPr>
                <w:rFonts w:eastAsia="Times New Roman" w:cs="Arial"/>
                <w:b/>
                <w:szCs w:val="20"/>
              </w:rPr>
            </w:pPr>
            <w:r>
              <w:rPr>
                <w:rFonts w:eastAsia="Times New Roman" w:cs="Arial"/>
                <w:b/>
                <w:szCs w:val="20"/>
              </w:rPr>
              <w:t>Handling</w:t>
            </w:r>
          </w:p>
        </w:tc>
      </w:tr>
      <w:tr w:rsidR="00103969" w:rsidRPr="00FF4865" w14:paraId="3AFF3245" w14:textId="77777777" w:rsidTr="00103969">
        <w:trPr>
          <w:trHeight w:val="386"/>
        </w:trPr>
        <w:tc>
          <w:tcPr>
            <w:tcW w:w="1044" w:type="pct"/>
          </w:tcPr>
          <w:p w14:paraId="3E0EB81B" w14:textId="77777777" w:rsidR="00103969" w:rsidRPr="00FF4865" w:rsidRDefault="00482027" w:rsidP="00103969">
            <w:pPr>
              <w:tabs>
                <w:tab w:val="left" w:pos="1114"/>
              </w:tabs>
              <w:ind w:left="360" w:hanging="360"/>
              <w:jc w:val="both"/>
              <w:rPr>
                <w:rFonts w:cs="Arial"/>
                <w:szCs w:val="20"/>
              </w:rPr>
            </w:pPr>
            <w:r>
              <w:rPr>
                <w:rFonts w:cs="Arial"/>
                <w:szCs w:val="20"/>
              </w:rPr>
              <w:t>Online</w:t>
            </w:r>
          </w:p>
        </w:tc>
        <w:tc>
          <w:tcPr>
            <w:tcW w:w="1835" w:type="pct"/>
          </w:tcPr>
          <w:p w14:paraId="55B9BD0C" w14:textId="77777777" w:rsidR="00103969" w:rsidRPr="00FF4865" w:rsidRDefault="00482027" w:rsidP="00D6729C">
            <w:pPr>
              <w:jc w:val="both"/>
              <w:rPr>
                <w:szCs w:val="20"/>
              </w:rPr>
            </w:pPr>
            <w:r>
              <w:rPr>
                <w:szCs w:val="20"/>
              </w:rPr>
              <w:t>APIs invoked during the call where response of is required in near real time.</w:t>
            </w:r>
            <w:r w:rsidR="00BD6805">
              <w:rPr>
                <w:szCs w:val="20"/>
              </w:rPr>
              <w:t xml:space="preserve"> Call is dropped in case of request timeout.</w:t>
            </w:r>
          </w:p>
        </w:tc>
        <w:tc>
          <w:tcPr>
            <w:tcW w:w="2121" w:type="pct"/>
          </w:tcPr>
          <w:p w14:paraId="51965C03" w14:textId="77777777" w:rsidR="00103969" w:rsidRDefault="00103969" w:rsidP="00103969">
            <w:pPr>
              <w:jc w:val="both"/>
              <w:rPr>
                <w:szCs w:val="20"/>
              </w:rPr>
            </w:pPr>
            <w:r>
              <w:rPr>
                <w:szCs w:val="20"/>
              </w:rPr>
              <w:t>HTTP Timeout is configurable parameter</w:t>
            </w:r>
            <w:r w:rsidR="005A0900">
              <w:rPr>
                <w:szCs w:val="20"/>
              </w:rPr>
              <w:t>.</w:t>
            </w:r>
          </w:p>
          <w:p w14:paraId="1054B316" w14:textId="77777777" w:rsidR="00103969" w:rsidRDefault="00103969" w:rsidP="00103969">
            <w:pPr>
              <w:jc w:val="both"/>
              <w:rPr>
                <w:szCs w:val="20"/>
              </w:rPr>
            </w:pPr>
          </w:p>
          <w:p w14:paraId="1C671E39" w14:textId="77777777" w:rsidR="00103969" w:rsidRPr="00FF4865" w:rsidRDefault="00103969" w:rsidP="003F3D90">
            <w:pPr>
              <w:jc w:val="both"/>
              <w:rPr>
                <w:szCs w:val="20"/>
              </w:rPr>
            </w:pPr>
            <w:r>
              <w:rPr>
                <w:szCs w:val="20"/>
              </w:rPr>
              <w:t>Nu</w:t>
            </w:r>
            <w:r w:rsidR="005A0900">
              <w:rPr>
                <w:szCs w:val="20"/>
              </w:rPr>
              <w:t xml:space="preserve">mber of retries is </w:t>
            </w:r>
            <w:r w:rsidR="003F3D90">
              <w:rPr>
                <w:szCs w:val="20"/>
              </w:rPr>
              <w:t>0.</w:t>
            </w:r>
          </w:p>
        </w:tc>
      </w:tr>
      <w:tr w:rsidR="00103969" w:rsidRPr="00FF4865" w14:paraId="36B18AF4" w14:textId="77777777" w:rsidTr="00103969">
        <w:trPr>
          <w:trHeight w:val="244"/>
        </w:trPr>
        <w:tc>
          <w:tcPr>
            <w:tcW w:w="1044" w:type="pct"/>
          </w:tcPr>
          <w:p w14:paraId="6B38586E" w14:textId="77777777" w:rsidR="00103969" w:rsidRPr="00FF4865" w:rsidRDefault="00482027" w:rsidP="00103969">
            <w:pPr>
              <w:tabs>
                <w:tab w:val="left" w:pos="1114"/>
              </w:tabs>
              <w:ind w:left="360" w:hanging="360"/>
              <w:jc w:val="both"/>
              <w:rPr>
                <w:rFonts w:cs="Arial"/>
                <w:szCs w:val="20"/>
              </w:rPr>
            </w:pPr>
            <w:r>
              <w:rPr>
                <w:rFonts w:cs="Arial"/>
                <w:szCs w:val="20"/>
              </w:rPr>
              <w:t>Offline</w:t>
            </w:r>
          </w:p>
        </w:tc>
        <w:tc>
          <w:tcPr>
            <w:tcW w:w="1835" w:type="pct"/>
          </w:tcPr>
          <w:p w14:paraId="6BA56C38" w14:textId="77777777" w:rsidR="00103969" w:rsidRPr="00FF4865" w:rsidRDefault="00103969" w:rsidP="00E84378">
            <w:pPr>
              <w:jc w:val="both"/>
              <w:rPr>
                <w:szCs w:val="20"/>
              </w:rPr>
            </w:pPr>
            <w:r>
              <w:rPr>
                <w:szCs w:val="20"/>
              </w:rPr>
              <w:t>API</w:t>
            </w:r>
            <w:r w:rsidR="00482027">
              <w:rPr>
                <w:szCs w:val="20"/>
              </w:rPr>
              <w:t>s invoked after the end of call</w:t>
            </w:r>
            <w:r w:rsidR="00E84378">
              <w:rPr>
                <w:szCs w:val="20"/>
              </w:rPr>
              <w:t>. R</w:t>
            </w:r>
            <w:r w:rsidR="00BD6805">
              <w:rPr>
                <w:szCs w:val="20"/>
              </w:rPr>
              <w:t>etrie</w:t>
            </w:r>
            <w:r w:rsidR="00E84378">
              <w:rPr>
                <w:szCs w:val="20"/>
              </w:rPr>
              <w:t>s are performed</w:t>
            </w:r>
            <w:r w:rsidR="00BD6805">
              <w:rPr>
                <w:szCs w:val="20"/>
              </w:rPr>
              <w:t xml:space="preserve"> in case of request timeout.</w:t>
            </w:r>
          </w:p>
        </w:tc>
        <w:tc>
          <w:tcPr>
            <w:tcW w:w="2121" w:type="pct"/>
          </w:tcPr>
          <w:p w14:paraId="44358EB7" w14:textId="77777777" w:rsidR="00103969" w:rsidRDefault="00E84378" w:rsidP="00103969">
            <w:pPr>
              <w:jc w:val="both"/>
              <w:rPr>
                <w:szCs w:val="20"/>
              </w:rPr>
            </w:pPr>
            <w:r>
              <w:rPr>
                <w:szCs w:val="20"/>
              </w:rPr>
              <w:t xml:space="preserve">Exponential </w:t>
            </w:r>
            <w:r w:rsidR="001C0F99">
              <w:rPr>
                <w:szCs w:val="20"/>
              </w:rPr>
              <w:t>Back-off</w:t>
            </w:r>
            <w:r>
              <w:rPr>
                <w:szCs w:val="20"/>
              </w:rPr>
              <w:t xml:space="preserve"> mechanism is used to calculate the retry timeout with following configurable parameters:</w:t>
            </w:r>
          </w:p>
          <w:p w14:paraId="55B0CB62" w14:textId="77777777" w:rsidR="00636EEB" w:rsidRDefault="00636EEB" w:rsidP="00D7621C">
            <w:pPr>
              <w:pStyle w:val="ListParagraph"/>
              <w:numPr>
                <w:ilvl w:val="0"/>
                <w:numId w:val="49"/>
              </w:numPr>
            </w:pPr>
            <w:r>
              <w:t>InitialIntervalMillis: Timeout interval for the first retry.</w:t>
            </w:r>
          </w:p>
          <w:p w14:paraId="7A7764AF" w14:textId="77777777" w:rsidR="00636EEB" w:rsidRDefault="00836619" w:rsidP="00D7621C">
            <w:pPr>
              <w:pStyle w:val="ListParagraph"/>
              <w:numPr>
                <w:ilvl w:val="0"/>
                <w:numId w:val="49"/>
              </w:numPr>
            </w:pPr>
            <w:r>
              <w:t>MaxRetryAttempts</w:t>
            </w:r>
            <w:r w:rsidR="00636EEB">
              <w:t>: Maximum number of retry attempts.</w:t>
            </w:r>
          </w:p>
          <w:p w14:paraId="515E97F7" w14:textId="77777777" w:rsidR="00636EEB" w:rsidRDefault="00636EEB" w:rsidP="00D7621C">
            <w:pPr>
              <w:pStyle w:val="ListParagraph"/>
              <w:numPr>
                <w:ilvl w:val="0"/>
                <w:numId w:val="49"/>
              </w:numPr>
            </w:pPr>
            <w:r>
              <w:t>Multiplier: Value to be multiplied with previous retry timeout.</w:t>
            </w:r>
          </w:p>
          <w:p w14:paraId="34F8CB74" w14:textId="77777777" w:rsidR="00103969" w:rsidRDefault="00103969" w:rsidP="00636EEB">
            <w:pPr>
              <w:jc w:val="both"/>
              <w:rPr>
                <w:szCs w:val="20"/>
              </w:rPr>
            </w:pPr>
          </w:p>
          <w:p w14:paraId="47A1EA1F" w14:textId="77777777" w:rsidR="00636EEB" w:rsidRPr="00636EEB" w:rsidRDefault="00636EEB" w:rsidP="00636EEB">
            <w:pPr>
              <w:jc w:val="both"/>
              <w:rPr>
                <w:szCs w:val="20"/>
              </w:rPr>
            </w:pPr>
            <w:r>
              <w:rPr>
                <w:szCs w:val="20"/>
              </w:rPr>
              <w:t>Example</w:t>
            </w:r>
          </w:p>
          <w:p w14:paraId="299F7DF5" w14:textId="77777777" w:rsidR="00636EEB" w:rsidRDefault="00636EEB" w:rsidP="00636EEB">
            <w:pPr>
              <w:pStyle w:val="ListParagraph"/>
              <w:numPr>
                <w:ilvl w:val="0"/>
                <w:numId w:val="13"/>
              </w:numPr>
              <w:jc w:val="both"/>
            </w:pPr>
            <w:r>
              <w:t>InitialIntervalMillis: 5 Minutes.</w:t>
            </w:r>
          </w:p>
          <w:p w14:paraId="66AFD98C" w14:textId="77777777" w:rsidR="00636EEB" w:rsidRDefault="00636EEB" w:rsidP="00636EEB">
            <w:pPr>
              <w:pStyle w:val="ListParagraph"/>
              <w:numPr>
                <w:ilvl w:val="0"/>
                <w:numId w:val="13"/>
              </w:numPr>
              <w:jc w:val="both"/>
            </w:pPr>
            <w:r>
              <w:t xml:space="preserve">MaxRetryAttempts : </w:t>
            </w:r>
            <w:r w:rsidR="00836619">
              <w:t>3</w:t>
            </w:r>
          </w:p>
          <w:p w14:paraId="0339BCE2" w14:textId="77777777" w:rsidR="00636EEB" w:rsidRDefault="00636EEB" w:rsidP="00D7621C">
            <w:pPr>
              <w:pStyle w:val="ListParagraph"/>
              <w:numPr>
                <w:ilvl w:val="0"/>
                <w:numId w:val="13"/>
              </w:numPr>
              <w:jc w:val="both"/>
            </w:pPr>
            <w:r>
              <w:t>Multiplier : 2</w:t>
            </w:r>
          </w:p>
          <w:p w14:paraId="590FE897" w14:textId="77777777" w:rsidR="00636EEB" w:rsidRDefault="00636EEB" w:rsidP="00D7621C">
            <w:pPr>
              <w:pStyle w:val="ListParagraph"/>
              <w:numPr>
                <w:ilvl w:val="0"/>
                <w:numId w:val="0"/>
              </w:numPr>
              <w:ind w:left="720"/>
              <w:jc w:val="both"/>
            </w:pPr>
          </w:p>
          <w:p w14:paraId="525AD56E" w14:textId="77777777" w:rsidR="00636EEB" w:rsidRPr="0088526F" w:rsidRDefault="00636EEB" w:rsidP="00D7621C">
            <w:pPr>
              <w:jc w:val="both"/>
              <w:rPr>
                <w:szCs w:val="20"/>
              </w:rPr>
            </w:pPr>
            <w:r w:rsidRPr="00636EEB">
              <w:rPr>
                <w:szCs w:val="20"/>
              </w:rPr>
              <w:t>This will result in following retry timeouts:</w:t>
            </w:r>
          </w:p>
          <w:p w14:paraId="01BAAF03" w14:textId="77777777" w:rsidR="00636EEB" w:rsidRDefault="00636EEB" w:rsidP="00D7621C">
            <w:pPr>
              <w:pStyle w:val="ListParagraph"/>
              <w:numPr>
                <w:ilvl w:val="0"/>
                <w:numId w:val="13"/>
              </w:numPr>
              <w:jc w:val="both"/>
            </w:pPr>
            <w:r>
              <w:t>First retry after 5 minutes.</w:t>
            </w:r>
          </w:p>
          <w:p w14:paraId="71D8B597" w14:textId="77777777" w:rsidR="00636EEB" w:rsidRDefault="00636EEB" w:rsidP="00D7621C">
            <w:pPr>
              <w:pStyle w:val="ListParagraph"/>
              <w:numPr>
                <w:ilvl w:val="0"/>
                <w:numId w:val="13"/>
              </w:numPr>
              <w:jc w:val="both"/>
            </w:pPr>
            <w:r>
              <w:t>Second retry after 10 minutes of first retry.</w:t>
            </w:r>
          </w:p>
          <w:p w14:paraId="21BB6835" w14:textId="77777777" w:rsidR="00636EEB" w:rsidRDefault="00636EEB" w:rsidP="00D7621C">
            <w:pPr>
              <w:pStyle w:val="ListParagraph"/>
              <w:numPr>
                <w:ilvl w:val="0"/>
                <w:numId w:val="13"/>
              </w:numPr>
              <w:jc w:val="both"/>
            </w:pPr>
            <w:r>
              <w:t>Third retry : 20 minutes of Second retry</w:t>
            </w:r>
          </w:p>
          <w:p w14:paraId="2D997785" w14:textId="77777777" w:rsidR="00836619" w:rsidRDefault="00836619" w:rsidP="00D7621C">
            <w:pPr>
              <w:pStyle w:val="ListParagraph"/>
              <w:numPr>
                <w:ilvl w:val="0"/>
                <w:numId w:val="13"/>
              </w:numPr>
              <w:jc w:val="both"/>
            </w:pPr>
            <w:r>
              <w:t>No More retries.</w:t>
            </w:r>
          </w:p>
          <w:p w14:paraId="738B00FB" w14:textId="77777777" w:rsidR="00636EEB" w:rsidRPr="00E84378" w:rsidRDefault="00636EEB" w:rsidP="00D7621C">
            <w:pPr>
              <w:pStyle w:val="ListParagraph"/>
              <w:numPr>
                <w:ilvl w:val="0"/>
                <w:numId w:val="0"/>
              </w:numPr>
              <w:jc w:val="both"/>
              <w:rPr>
                <w:szCs w:val="20"/>
              </w:rPr>
            </w:pPr>
          </w:p>
        </w:tc>
      </w:tr>
    </w:tbl>
    <w:p w14:paraId="542C9086" w14:textId="77777777" w:rsidR="00DE1B6A" w:rsidRDefault="00103969" w:rsidP="005C23E2">
      <w:pPr>
        <w:pStyle w:val="Heading1"/>
        <w:jc w:val="both"/>
      </w:pPr>
      <w:r>
        <w:lastRenderedPageBreak/>
        <w:br w:type="page"/>
      </w:r>
      <w:bookmarkStart w:id="191" w:name="_Toc411454410"/>
      <w:r w:rsidR="00FE2BB0">
        <w:lastRenderedPageBreak/>
        <w:t>APPENDIX</w:t>
      </w:r>
      <w:bookmarkEnd w:id="191"/>
    </w:p>
    <w:p w14:paraId="4CB1555F" w14:textId="77777777" w:rsidR="00D22DFD" w:rsidRPr="00D22DFD" w:rsidRDefault="00D22DFD" w:rsidP="00EF437F"/>
    <w:p w14:paraId="4A24FE8B" w14:textId="77777777" w:rsidR="00E81794" w:rsidRDefault="00E81794" w:rsidP="005C23E2">
      <w:pPr>
        <w:pStyle w:val="Heading2"/>
        <w:jc w:val="both"/>
      </w:pPr>
      <w:bookmarkStart w:id="192" w:name="_Ref410042122"/>
      <w:bookmarkStart w:id="193" w:name="_Ref410043217"/>
      <w:bookmarkStart w:id="194" w:name="_Toc411454411"/>
      <w:r>
        <w:t>Content Table</w:t>
      </w:r>
      <w:r w:rsidR="00550883">
        <w:t xml:space="preserve"> [IMI team]</w:t>
      </w:r>
      <w:bookmarkEnd w:id="192"/>
      <w:bookmarkEnd w:id="193"/>
      <w:bookmarkEnd w:id="194"/>
    </w:p>
    <w:p w14:paraId="0845FCF5" w14:textId="77777777" w:rsidR="00A121D9" w:rsidRPr="00A121D9" w:rsidRDefault="00A121D9" w:rsidP="00A121D9"/>
    <w:p w14:paraId="0005EA0C" w14:textId="77777777" w:rsidR="00E81794" w:rsidRDefault="00E81794" w:rsidP="005C23E2">
      <w:pPr>
        <w:jc w:val="both"/>
      </w:pPr>
      <w:r>
        <w:t>Below is the structure of the proposed content table.</w:t>
      </w:r>
    </w:p>
    <w:p w14:paraId="7DF073D2" w14:textId="77777777" w:rsidR="00E81794" w:rsidRDefault="00E81794" w:rsidP="005C23E2">
      <w:pPr>
        <w:jc w:val="both"/>
      </w:pPr>
    </w:p>
    <w:tbl>
      <w:tblPr>
        <w:tblStyle w:val="TableGrid"/>
        <w:tblW w:w="11718" w:type="dxa"/>
        <w:tblLayout w:type="fixed"/>
        <w:tblLook w:val="04A0" w:firstRow="1" w:lastRow="0" w:firstColumn="1" w:lastColumn="0" w:noHBand="0" w:noVBand="1"/>
      </w:tblPr>
      <w:tblGrid>
        <w:gridCol w:w="1118"/>
        <w:gridCol w:w="1028"/>
        <w:gridCol w:w="752"/>
        <w:gridCol w:w="1080"/>
        <w:gridCol w:w="1620"/>
        <w:gridCol w:w="1530"/>
        <w:gridCol w:w="1530"/>
        <w:gridCol w:w="1350"/>
        <w:gridCol w:w="1710"/>
      </w:tblGrid>
      <w:tr w:rsidR="00D22DFD" w14:paraId="5936BA0F" w14:textId="77777777" w:rsidTr="00EF437F">
        <w:tc>
          <w:tcPr>
            <w:tcW w:w="1118" w:type="dxa"/>
          </w:tcPr>
          <w:p w14:paraId="0C98389A" w14:textId="77777777" w:rsidR="00D22DFD" w:rsidRDefault="00D22DFD" w:rsidP="005C23E2">
            <w:pPr>
              <w:jc w:val="both"/>
            </w:pPr>
            <w:r>
              <w:t>ContentID</w:t>
            </w:r>
          </w:p>
        </w:tc>
        <w:tc>
          <w:tcPr>
            <w:tcW w:w="1028" w:type="dxa"/>
          </w:tcPr>
          <w:p w14:paraId="46C03034" w14:textId="77777777" w:rsidR="00D22DFD" w:rsidRDefault="00D22DFD" w:rsidP="005C23E2">
            <w:pPr>
              <w:jc w:val="both"/>
            </w:pPr>
            <w:r>
              <w:t>Service Name</w:t>
            </w:r>
          </w:p>
        </w:tc>
        <w:tc>
          <w:tcPr>
            <w:tcW w:w="752" w:type="dxa"/>
          </w:tcPr>
          <w:p w14:paraId="560626F0" w14:textId="77777777" w:rsidR="00D22DFD" w:rsidRDefault="00D22DFD" w:rsidP="005C23E2">
            <w:pPr>
              <w:jc w:val="both"/>
            </w:pPr>
            <w:r>
              <w:t>Circle</w:t>
            </w:r>
          </w:p>
        </w:tc>
        <w:tc>
          <w:tcPr>
            <w:tcW w:w="1080" w:type="dxa"/>
          </w:tcPr>
          <w:p w14:paraId="45109C2E" w14:textId="77777777" w:rsidR="00D22DFD" w:rsidRDefault="00D22DFD" w:rsidP="005C23E2">
            <w:pPr>
              <w:jc w:val="both"/>
            </w:pPr>
            <w:r>
              <w:t>languagelocation code</w:t>
            </w:r>
          </w:p>
        </w:tc>
        <w:tc>
          <w:tcPr>
            <w:tcW w:w="1620" w:type="dxa"/>
          </w:tcPr>
          <w:p w14:paraId="29446622" w14:textId="77777777" w:rsidR="00D22DFD" w:rsidRDefault="00D22DFD" w:rsidP="005C23E2">
            <w:pPr>
              <w:jc w:val="both"/>
            </w:pPr>
            <w:r>
              <w:t>Content name</w:t>
            </w:r>
          </w:p>
        </w:tc>
        <w:tc>
          <w:tcPr>
            <w:tcW w:w="1530" w:type="dxa"/>
          </w:tcPr>
          <w:p w14:paraId="400EDC86" w14:textId="77777777" w:rsidR="00D22DFD" w:rsidRDefault="00D22DFD" w:rsidP="00D22DFD">
            <w:pPr>
              <w:jc w:val="both"/>
            </w:pPr>
            <w:r>
              <w:t>Content Type (prompt/ content)</w:t>
            </w:r>
          </w:p>
        </w:tc>
        <w:tc>
          <w:tcPr>
            <w:tcW w:w="1530" w:type="dxa"/>
          </w:tcPr>
          <w:p w14:paraId="152EE709" w14:textId="77777777" w:rsidR="00D22DFD" w:rsidRDefault="00D22DFD" w:rsidP="005C23E2">
            <w:pPr>
              <w:jc w:val="both"/>
            </w:pPr>
            <w:r>
              <w:t>Content file</w:t>
            </w:r>
          </w:p>
        </w:tc>
        <w:tc>
          <w:tcPr>
            <w:tcW w:w="1350" w:type="dxa"/>
          </w:tcPr>
          <w:p w14:paraId="4361FC64" w14:textId="77777777" w:rsidR="00D22DFD" w:rsidRDefault="00D22DFD" w:rsidP="005C23E2">
            <w:pPr>
              <w:jc w:val="both"/>
            </w:pPr>
            <w:r>
              <w:t>Card number</w:t>
            </w:r>
          </w:p>
        </w:tc>
        <w:tc>
          <w:tcPr>
            <w:tcW w:w="1710" w:type="dxa"/>
          </w:tcPr>
          <w:p w14:paraId="211C640B" w14:textId="77777777" w:rsidR="00D22DFD" w:rsidRDefault="00D22DFD" w:rsidP="005C23E2">
            <w:pPr>
              <w:jc w:val="both"/>
            </w:pPr>
            <w:r>
              <w:t>Content duration</w:t>
            </w:r>
          </w:p>
        </w:tc>
      </w:tr>
      <w:tr w:rsidR="000E530A" w:rsidRPr="00B941D8" w14:paraId="1344B580" w14:textId="77777777" w:rsidTr="00EF437F">
        <w:tc>
          <w:tcPr>
            <w:tcW w:w="1118" w:type="dxa"/>
          </w:tcPr>
          <w:p w14:paraId="238CB6E7" w14:textId="77777777" w:rsidR="00D22DFD" w:rsidRPr="00152DDF" w:rsidRDefault="00D22DFD" w:rsidP="005C23E2">
            <w:pPr>
              <w:jc w:val="both"/>
              <w:rPr>
                <w:color w:val="BFBFBF" w:themeColor="background1" w:themeShade="BF"/>
              </w:rPr>
            </w:pPr>
            <w:r w:rsidRPr="00152DDF">
              <w:rPr>
                <w:color w:val="BFBFBF" w:themeColor="background1" w:themeShade="BF"/>
              </w:rPr>
              <w:t>100011</w:t>
            </w:r>
          </w:p>
        </w:tc>
        <w:tc>
          <w:tcPr>
            <w:tcW w:w="1028" w:type="dxa"/>
          </w:tcPr>
          <w:p w14:paraId="68519382"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C94C908"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12F0F37A" w14:textId="77777777" w:rsidR="00D22DFD"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40B9524E"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20976303"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6ABE3A69"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1ED3C38F" w14:textId="77777777" w:rsidR="00D22DFD" w:rsidRPr="00152DDF" w:rsidRDefault="00D22DFD" w:rsidP="005C23E2">
            <w:pPr>
              <w:jc w:val="both"/>
              <w:rPr>
                <w:color w:val="BFBFBF" w:themeColor="background1" w:themeShade="BF"/>
              </w:rPr>
            </w:pPr>
          </w:p>
        </w:tc>
        <w:tc>
          <w:tcPr>
            <w:tcW w:w="1710" w:type="dxa"/>
          </w:tcPr>
          <w:p w14:paraId="3D0210A1" w14:textId="77777777" w:rsidR="00D22DFD" w:rsidRPr="00152DDF" w:rsidRDefault="00D22DFD" w:rsidP="005C23E2">
            <w:pPr>
              <w:jc w:val="both"/>
              <w:rPr>
                <w:color w:val="BFBFBF" w:themeColor="background1" w:themeShade="BF"/>
              </w:rPr>
            </w:pPr>
          </w:p>
        </w:tc>
      </w:tr>
      <w:tr w:rsidR="000E530A" w:rsidRPr="00B941D8" w14:paraId="2F51ABC9" w14:textId="77777777" w:rsidTr="00EF437F">
        <w:tc>
          <w:tcPr>
            <w:tcW w:w="1118" w:type="dxa"/>
          </w:tcPr>
          <w:p w14:paraId="4DF3AE24" w14:textId="77777777" w:rsidR="00D22DFD" w:rsidRPr="00152DDF" w:rsidRDefault="00D22DFD" w:rsidP="005C23E2">
            <w:pPr>
              <w:jc w:val="both"/>
              <w:rPr>
                <w:color w:val="BFBFBF" w:themeColor="background1" w:themeShade="BF"/>
              </w:rPr>
            </w:pPr>
            <w:r w:rsidRPr="00152DDF">
              <w:rPr>
                <w:color w:val="BFBFBF" w:themeColor="background1" w:themeShade="BF"/>
              </w:rPr>
              <w:t>100012</w:t>
            </w:r>
          </w:p>
        </w:tc>
        <w:tc>
          <w:tcPr>
            <w:tcW w:w="1028" w:type="dxa"/>
          </w:tcPr>
          <w:p w14:paraId="186C6F3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12F3B6E0"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2ABB68B2" w14:textId="77777777" w:rsidR="00D22DFD" w:rsidRPr="00152DDF" w:rsidRDefault="00350A13" w:rsidP="005C23E2">
            <w:pPr>
              <w:jc w:val="both"/>
              <w:rPr>
                <w:color w:val="BFBFBF" w:themeColor="background1" w:themeShade="BF"/>
              </w:rPr>
            </w:pPr>
            <w:r w:rsidRPr="00152DDF">
              <w:rPr>
                <w:color w:val="BFBFBF" w:themeColor="background1" w:themeShade="BF"/>
              </w:rPr>
              <w:t>12</w:t>
            </w:r>
          </w:p>
        </w:tc>
        <w:tc>
          <w:tcPr>
            <w:tcW w:w="1620" w:type="dxa"/>
          </w:tcPr>
          <w:p w14:paraId="72AC4CC7"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570A5F82"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3FEE9C0"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255A3754" w14:textId="77777777" w:rsidR="00D22DFD" w:rsidRPr="00152DDF" w:rsidRDefault="00D22DFD" w:rsidP="005C23E2">
            <w:pPr>
              <w:jc w:val="both"/>
              <w:rPr>
                <w:color w:val="BFBFBF" w:themeColor="background1" w:themeShade="BF"/>
              </w:rPr>
            </w:pPr>
          </w:p>
        </w:tc>
        <w:tc>
          <w:tcPr>
            <w:tcW w:w="1710" w:type="dxa"/>
          </w:tcPr>
          <w:p w14:paraId="11095D6C" w14:textId="77777777" w:rsidR="00D22DFD" w:rsidRPr="00152DDF" w:rsidRDefault="00D22DFD" w:rsidP="005C23E2">
            <w:pPr>
              <w:jc w:val="both"/>
              <w:rPr>
                <w:color w:val="BFBFBF" w:themeColor="background1" w:themeShade="BF"/>
              </w:rPr>
            </w:pPr>
          </w:p>
        </w:tc>
      </w:tr>
      <w:tr w:rsidR="000E530A" w:rsidRPr="00B941D8" w14:paraId="16832D6A" w14:textId="77777777" w:rsidTr="00EF437F">
        <w:tc>
          <w:tcPr>
            <w:tcW w:w="1118" w:type="dxa"/>
          </w:tcPr>
          <w:p w14:paraId="6B3816A8" w14:textId="77777777" w:rsidR="00D22DFD" w:rsidRPr="00152DDF" w:rsidRDefault="00D22DFD" w:rsidP="005C23E2">
            <w:pPr>
              <w:jc w:val="both"/>
              <w:rPr>
                <w:color w:val="BFBFBF" w:themeColor="background1" w:themeShade="BF"/>
              </w:rPr>
            </w:pPr>
            <w:r w:rsidRPr="00152DDF">
              <w:rPr>
                <w:color w:val="BFBFBF" w:themeColor="background1" w:themeShade="BF"/>
              </w:rPr>
              <w:t>100013</w:t>
            </w:r>
          </w:p>
        </w:tc>
        <w:tc>
          <w:tcPr>
            <w:tcW w:w="1028" w:type="dxa"/>
          </w:tcPr>
          <w:p w14:paraId="61CA26A9"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33A1682"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067E4F66" w14:textId="77777777" w:rsidR="00D22DFD" w:rsidRPr="00152DDF" w:rsidRDefault="00350A13" w:rsidP="005C23E2">
            <w:pPr>
              <w:jc w:val="both"/>
              <w:rPr>
                <w:color w:val="BFBFBF" w:themeColor="background1" w:themeShade="BF"/>
              </w:rPr>
            </w:pPr>
            <w:r w:rsidRPr="00152DDF">
              <w:rPr>
                <w:color w:val="BFBFBF" w:themeColor="background1" w:themeShade="BF"/>
              </w:rPr>
              <w:t>13</w:t>
            </w:r>
          </w:p>
        </w:tc>
        <w:tc>
          <w:tcPr>
            <w:tcW w:w="1620" w:type="dxa"/>
          </w:tcPr>
          <w:p w14:paraId="36B8AB2F" w14:textId="77777777" w:rsidR="00D22DFD" w:rsidRPr="00152DDF" w:rsidRDefault="00D22DFD" w:rsidP="005C23E2">
            <w:pPr>
              <w:jc w:val="both"/>
              <w:rPr>
                <w:color w:val="BFBFBF" w:themeColor="background1" w:themeShade="BF"/>
              </w:rPr>
            </w:pPr>
            <w:r w:rsidRPr="00152DDF">
              <w:rPr>
                <w:color w:val="BFBFBF" w:themeColor="background1" w:themeShade="BF"/>
              </w:rPr>
              <w:t>Chap01</w:t>
            </w:r>
          </w:p>
        </w:tc>
        <w:tc>
          <w:tcPr>
            <w:tcW w:w="1530" w:type="dxa"/>
          </w:tcPr>
          <w:p w14:paraId="658C0D94" w14:textId="77777777" w:rsidR="00D22DFD" w:rsidRPr="00152DDF" w:rsidRDefault="00D22DFD" w:rsidP="005C23E2">
            <w:pPr>
              <w:jc w:val="both"/>
              <w:rPr>
                <w:color w:val="BFBFBF" w:themeColor="background1" w:themeShade="BF"/>
              </w:rPr>
            </w:pPr>
            <w:r w:rsidRPr="00152DDF">
              <w:rPr>
                <w:color w:val="BFBFBF" w:themeColor="background1" w:themeShade="BF"/>
              </w:rPr>
              <w:t>Prompt</w:t>
            </w:r>
          </w:p>
        </w:tc>
        <w:tc>
          <w:tcPr>
            <w:tcW w:w="1530" w:type="dxa"/>
          </w:tcPr>
          <w:p w14:paraId="48F1C8FF" w14:textId="77777777" w:rsidR="00D22DFD" w:rsidRPr="00152DDF" w:rsidRDefault="00D22DFD" w:rsidP="005C23E2">
            <w:pPr>
              <w:jc w:val="both"/>
              <w:rPr>
                <w:color w:val="BFBFBF" w:themeColor="background1" w:themeShade="BF"/>
              </w:rPr>
            </w:pPr>
            <w:r w:rsidRPr="00152DDF">
              <w:rPr>
                <w:color w:val="BFBFBF" w:themeColor="background1" w:themeShade="BF"/>
              </w:rPr>
              <w:t>chapter01.wav</w:t>
            </w:r>
          </w:p>
        </w:tc>
        <w:tc>
          <w:tcPr>
            <w:tcW w:w="1350" w:type="dxa"/>
          </w:tcPr>
          <w:p w14:paraId="7EB8BD7E" w14:textId="77777777" w:rsidR="00D22DFD" w:rsidRPr="00152DDF" w:rsidRDefault="00D22DFD" w:rsidP="005C23E2">
            <w:pPr>
              <w:jc w:val="both"/>
              <w:rPr>
                <w:color w:val="BFBFBF" w:themeColor="background1" w:themeShade="BF"/>
              </w:rPr>
            </w:pPr>
          </w:p>
        </w:tc>
        <w:tc>
          <w:tcPr>
            <w:tcW w:w="1710" w:type="dxa"/>
          </w:tcPr>
          <w:p w14:paraId="104A8955" w14:textId="77777777" w:rsidR="00D22DFD" w:rsidRPr="00152DDF" w:rsidRDefault="00D22DFD" w:rsidP="005C23E2">
            <w:pPr>
              <w:jc w:val="both"/>
              <w:rPr>
                <w:color w:val="BFBFBF" w:themeColor="background1" w:themeShade="BF"/>
              </w:rPr>
            </w:pPr>
          </w:p>
        </w:tc>
      </w:tr>
      <w:tr w:rsidR="000E530A" w:rsidRPr="00B941D8" w14:paraId="272B03B7" w14:textId="77777777" w:rsidTr="00EF437F">
        <w:tc>
          <w:tcPr>
            <w:tcW w:w="1118" w:type="dxa"/>
          </w:tcPr>
          <w:p w14:paraId="41720370" w14:textId="77777777" w:rsidR="00D22DFD" w:rsidRPr="00152DDF" w:rsidRDefault="00D22DFD" w:rsidP="005C23E2">
            <w:pPr>
              <w:jc w:val="both"/>
              <w:rPr>
                <w:color w:val="BFBFBF" w:themeColor="background1" w:themeShade="BF"/>
              </w:rPr>
            </w:pPr>
            <w:r w:rsidRPr="00152DDF">
              <w:rPr>
                <w:color w:val="BFBFBF" w:themeColor="background1" w:themeShade="BF"/>
              </w:rPr>
              <w:t>100014</w:t>
            </w:r>
          </w:p>
        </w:tc>
        <w:tc>
          <w:tcPr>
            <w:tcW w:w="1028" w:type="dxa"/>
          </w:tcPr>
          <w:p w14:paraId="4DFAC7EA"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8D428E3" w14:textId="77777777" w:rsidR="00D22DFD" w:rsidRPr="00152DDF" w:rsidRDefault="00D22DFD" w:rsidP="005C23E2">
            <w:pPr>
              <w:jc w:val="both"/>
              <w:rPr>
                <w:color w:val="BFBFBF" w:themeColor="background1" w:themeShade="BF"/>
              </w:rPr>
            </w:pPr>
            <w:r w:rsidRPr="00152DDF">
              <w:rPr>
                <w:color w:val="BFBFBF" w:themeColor="background1" w:themeShade="BF"/>
              </w:rPr>
              <w:t>AP</w:t>
            </w:r>
          </w:p>
        </w:tc>
        <w:tc>
          <w:tcPr>
            <w:tcW w:w="1080" w:type="dxa"/>
          </w:tcPr>
          <w:p w14:paraId="6E314DE0" w14:textId="77777777" w:rsidR="00D22DFD" w:rsidRPr="00152DDF" w:rsidRDefault="00350A13" w:rsidP="005C23E2">
            <w:pPr>
              <w:jc w:val="both"/>
              <w:rPr>
                <w:color w:val="BFBFBF" w:themeColor="background1" w:themeShade="BF"/>
              </w:rPr>
            </w:pPr>
            <w:r w:rsidRPr="00152DDF">
              <w:rPr>
                <w:color w:val="BFBFBF" w:themeColor="background1" w:themeShade="BF"/>
              </w:rPr>
              <w:t>14</w:t>
            </w:r>
          </w:p>
        </w:tc>
        <w:tc>
          <w:tcPr>
            <w:tcW w:w="1620" w:type="dxa"/>
          </w:tcPr>
          <w:p w14:paraId="74857A2A"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3FAC9DC3"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C2D0918"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46C2D3F5" w14:textId="77777777" w:rsidR="00D22DFD" w:rsidRPr="00152DDF" w:rsidRDefault="00D22DFD" w:rsidP="005C23E2">
            <w:pPr>
              <w:jc w:val="both"/>
              <w:rPr>
                <w:color w:val="BFBFBF" w:themeColor="background1" w:themeShade="BF"/>
              </w:rPr>
            </w:pPr>
          </w:p>
        </w:tc>
        <w:tc>
          <w:tcPr>
            <w:tcW w:w="1710" w:type="dxa"/>
          </w:tcPr>
          <w:p w14:paraId="3B4A299B" w14:textId="77777777" w:rsidR="00D22DFD" w:rsidRPr="00152DDF" w:rsidRDefault="00D22DFD" w:rsidP="005C23E2">
            <w:pPr>
              <w:jc w:val="both"/>
              <w:rPr>
                <w:color w:val="BFBFBF" w:themeColor="background1" w:themeShade="BF"/>
              </w:rPr>
            </w:pPr>
          </w:p>
        </w:tc>
      </w:tr>
      <w:tr w:rsidR="000E530A" w:rsidRPr="00B941D8" w14:paraId="55E0FD2E" w14:textId="77777777" w:rsidTr="00EF437F">
        <w:tc>
          <w:tcPr>
            <w:tcW w:w="1118" w:type="dxa"/>
          </w:tcPr>
          <w:p w14:paraId="383A463E" w14:textId="77777777" w:rsidR="00D22DFD" w:rsidRPr="00152DDF" w:rsidRDefault="00D22DFD" w:rsidP="005C23E2">
            <w:pPr>
              <w:jc w:val="both"/>
              <w:rPr>
                <w:color w:val="BFBFBF" w:themeColor="background1" w:themeShade="BF"/>
              </w:rPr>
            </w:pPr>
            <w:r w:rsidRPr="00152DDF">
              <w:rPr>
                <w:color w:val="BFBFBF" w:themeColor="background1" w:themeShade="BF"/>
              </w:rPr>
              <w:t>100015</w:t>
            </w:r>
          </w:p>
        </w:tc>
        <w:tc>
          <w:tcPr>
            <w:tcW w:w="1028" w:type="dxa"/>
          </w:tcPr>
          <w:p w14:paraId="2EA58C4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2003F5EF" w14:textId="77777777" w:rsidR="00D22DFD" w:rsidRPr="00152DDF" w:rsidRDefault="00D22DFD" w:rsidP="005C23E2">
            <w:pPr>
              <w:jc w:val="both"/>
              <w:rPr>
                <w:color w:val="BFBFBF" w:themeColor="background1" w:themeShade="BF"/>
              </w:rPr>
            </w:pPr>
            <w:r w:rsidRPr="00152DDF">
              <w:rPr>
                <w:color w:val="BFBFBF" w:themeColor="background1" w:themeShade="BF"/>
              </w:rPr>
              <w:t>TN</w:t>
            </w:r>
          </w:p>
        </w:tc>
        <w:tc>
          <w:tcPr>
            <w:tcW w:w="1080" w:type="dxa"/>
          </w:tcPr>
          <w:p w14:paraId="52FE9FC0" w14:textId="77777777" w:rsidR="00D22DFD" w:rsidRPr="00152DDF" w:rsidRDefault="00350A13" w:rsidP="005C23E2">
            <w:pPr>
              <w:jc w:val="both"/>
              <w:rPr>
                <w:color w:val="BFBFBF" w:themeColor="background1" w:themeShade="BF"/>
              </w:rPr>
            </w:pPr>
            <w:r w:rsidRPr="00152DDF">
              <w:rPr>
                <w:color w:val="BFBFBF" w:themeColor="background1" w:themeShade="BF"/>
              </w:rPr>
              <w:t>15</w:t>
            </w:r>
          </w:p>
        </w:tc>
        <w:tc>
          <w:tcPr>
            <w:tcW w:w="1620" w:type="dxa"/>
          </w:tcPr>
          <w:p w14:paraId="0D435EFF"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6CA012BC"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53FB95AE"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75AA16E3" w14:textId="77777777" w:rsidR="00D22DFD" w:rsidRPr="00152DDF" w:rsidRDefault="00D22DFD" w:rsidP="005C23E2">
            <w:pPr>
              <w:jc w:val="both"/>
              <w:rPr>
                <w:color w:val="BFBFBF" w:themeColor="background1" w:themeShade="BF"/>
              </w:rPr>
            </w:pPr>
          </w:p>
        </w:tc>
        <w:tc>
          <w:tcPr>
            <w:tcW w:w="1710" w:type="dxa"/>
          </w:tcPr>
          <w:p w14:paraId="193D0B23" w14:textId="77777777" w:rsidR="00D22DFD" w:rsidRPr="00152DDF" w:rsidRDefault="00D22DFD" w:rsidP="005C23E2">
            <w:pPr>
              <w:jc w:val="both"/>
              <w:rPr>
                <w:color w:val="BFBFBF" w:themeColor="background1" w:themeShade="BF"/>
              </w:rPr>
            </w:pPr>
          </w:p>
        </w:tc>
      </w:tr>
      <w:tr w:rsidR="000E530A" w:rsidRPr="00B941D8" w14:paraId="57075BEA" w14:textId="77777777" w:rsidTr="00EF437F">
        <w:tc>
          <w:tcPr>
            <w:tcW w:w="1118" w:type="dxa"/>
          </w:tcPr>
          <w:p w14:paraId="335DA1C8" w14:textId="77777777" w:rsidR="00D22DFD" w:rsidRPr="00152DDF" w:rsidRDefault="00D22DFD" w:rsidP="005C23E2">
            <w:pPr>
              <w:jc w:val="both"/>
              <w:rPr>
                <w:color w:val="BFBFBF" w:themeColor="background1" w:themeShade="BF"/>
              </w:rPr>
            </w:pPr>
            <w:r w:rsidRPr="00152DDF">
              <w:rPr>
                <w:color w:val="BFBFBF" w:themeColor="background1" w:themeShade="BF"/>
              </w:rPr>
              <w:t>100016</w:t>
            </w:r>
          </w:p>
        </w:tc>
        <w:tc>
          <w:tcPr>
            <w:tcW w:w="1028" w:type="dxa"/>
          </w:tcPr>
          <w:p w14:paraId="2A1447DB" w14:textId="77777777" w:rsidR="00D22DFD" w:rsidRPr="00152DDF" w:rsidRDefault="00D22DFD" w:rsidP="005C23E2">
            <w:pPr>
              <w:jc w:val="both"/>
              <w:rPr>
                <w:color w:val="BFBFBF" w:themeColor="background1" w:themeShade="BF"/>
              </w:rPr>
            </w:pPr>
            <w:r w:rsidRPr="00152DDF">
              <w:rPr>
                <w:color w:val="BFBFBF" w:themeColor="background1" w:themeShade="BF"/>
              </w:rPr>
              <w:t>MA</w:t>
            </w:r>
          </w:p>
        </w:tc>
        <w:tc>
          <w:tcPr>
            <w:tcW w:w="752" w:type="dxa"/>
          </w:tcPr>
          <w:p w14:paraId="671559FF" w14:textId="77777777" w:rsidR="00D22DFD" w:rsidRPr="00152DDF" w:rsidRDefault="00D22DFD" w:rsidP="005C23E2">
            <w:pPr>
              <w:jc w:val="both"/>
              <w:rPr>
                <w:color w:val="BFBFBF" w:themeColor="background1" w:themeShade="BF"/>
              </w:rPr>
            </w:pPr>
            <w:r w:rsidRPr="00152DDF">
              <w:rPr>
                <w:color w:val="BFBFBF" w:themeColor="background1" w:themeShade="BF"/>
              </w:rPr>
              <w:t>KL</w:t>
            </w:r>
          </w:p>
        </w:tc>
        <w:tc>
          <w:tcPr>
            <w:tcW w:w="1080" w:type="dxa"/>
          </w:tcPr>
          <w:p w14:paraId="392A89BE" w14:textId="77777777" w:rsidR="00D22DFD" w:rsidRPr="00152DDF" w:rsidRDefault="00350A13" w:rsidP="005C23E2">
            <w:pPr>
              <w:jc w:val="both"/>
              <w:rPr>
                <w:color w:val="BFBFBF" w:themeColor="background1" w:themeShade="BF"/>
              </w:rPr>
            </w:pPr>
            <w:r w:rsidRPr="00152DDF">
              <w:rPr>
                <w:color w:val="BFBFBF" w:themeColor="background1" w:themeShade="BF"/>
              </w:rPr>
              <w:t>16</w:t>
            </w:r>
          </w:p>
        </w:tc>
        <w:tc>
          <w:tcPr>
            <w:tcW w:w="1620" w:type="dxa"/>
          </w:tcPr>
          <w:p w14:paraId="2FF30C66" w14:textId="77777777" w:rsidR="00D22DFD" w:rsidRPr="00152DDF" w:rsidRDefault="00D22DFD" w:rsidP="005C23E2">
            <w:pPr>
              <w:jc w:val="both"/>
              <w:rPr>
                <w:color w:val="BFBFBF" w:themeColor="background1" w:themeShade="BF"/>
              </w:rPr>
            </w:pPr>
            <w:r w:rsidRPr="00152DDF">
              <w:rPr>
                <w:color w:val="BFBFBF" w:themeColor="background1" w:themeShade="BF"/>
              </w:rPr>
              <w:t>Chap01Lesson 01</w:t>
            </w:r>
          </w:p>
        </w:tc>
        <w:tc>
          <w:tcPr>
            <w:tcW w:w="1530" w:type="dxa"/>
          </w:tcPr>
          <w:p w14:paraId="1A2F7EBF" w14:textId="77777777" w:rsidR="00D22DFD" w:rsidRPr="00152DDF" w:rsidRDefault="00D22DFD" w:rsidP="005C23E2">
            <w:pPr>
              <w:jc w:val="both"/>
              <w:rPr>
                <w:color w:val="BFBFBF" w:themeColor="background1" w:themeShade="BF"/>
              </w:rPr>
            </w:pPr>
            <w:r w:rsidRPr="00152DDF">
              <w:rPr>
                <w:color w:val="BFBFBF" w:themeColor="background1" w:themeShade="BF"/>
              </w:rPr>
              <w:t>Content</w:t>
            </w:r>
          </w:p>
        </w:tc>
        <w:tc>
          <w:tcPr>
            <w:tcW w:w="1530" w:type="dxa"/>
          </w:tcPr>
          <w:p w14:paraId="2B1E2920" w14:textId="77777777" w:rsidR="00D22DFD" w:rsidRPr="00152DDF" w:rsidRDefault="00D22DFD" w:rsidP="005C23E2">
            <w:pPr>
              <w:jc w:val="both"/>
              <w:rPr>
                <w:color w:val="BFBFBF" w:themeColor="background1" w:themeShade="BF"/>
              </w:rPr>
            </w:pPr>
            <w:r w:rsidRPr="00152DDF">
              <w:rPr>
                <w:color w:val="BFBFBF" w:themeColor="background1" w:themeShade="BF"/>
              </w:rPr>
              <w:t>chap01lesson01.wav</w:t>
            </w:r>
          </w:p>
        </w:tc>
        <w:tc>
          <w:tcPr>
            <w:tcW w:w="1350" w:type="dxa"/>
          </w:tcPr>
          <w:p w14:paraId="3F1C6BE5" w14:textId="77777777" w:rsidR="00D22DFD" w:rsidRPr="00152DDF" w:rsidRDefault="00D22DFD" w:rsidP="005C23E2">
            <w:pPr>
              <w:jc w:val="both"/>
              <w:rPr>
                <w:color w:val="BFBFBF" w:themeColor="background1" w:themeShade="BF"/>
              </w:rPr>
            </w:pPr>
          </w:p>
        </w:tc>
        <w:tc>
          <w:tcPr>
            <w:tcW w:w="1710" w:type="dxa"/>
          </w:tcPr>
          <w:p w14:paraId="4063FDAB" w14:textId="77777777" w:rsidR="00D22DFD" w:rsidRPr="00152DDF" w:rsidRDefault="00D22DFD" w:rsidP="005C23E2">
            <w:pPr>
              <w:jc w:val="both"/>
              <w:rPr>
                <w:color w:val="BFBFBF" w:themeColor="background1" w:themeShade="BF"/>
              </w:rPr>
            </w:pPr>
          </w:p>
        </w:tc>
      </w:tr>
      <w:tr w:rsidR="00350A13" w:rsidRPr="000E530A" w14:paraId="3A626F40" w14:textId="77777777" w:rsidTr="00EF437F">
        <w:tc>
          <w:tcPr>
            <w:tcW w:w="1118" w:type="dxa"/>
          </w:tcPr>
          <w:p w14:paraId="505E1532" w14:textId="77777777" w:rsidR="00350A13" w:rsidRPr="00152DDF" w:rsidRDefault="00350A13" w:rsidP="005C23E2">
            <w:pPr>
              <w:jc w:val="both"/>
              <w:rPr>
                <w:color w:val="BFBFBF" w:themeColor="background1" w:themeShade="BF"/>
              </w:rPr>
            </w:pPr>
            <w:r w:rsidRPr="00152DDF">
              <w:rPr>
                <w:color w:val="BFBFBF" w:themeColor="background1" w:themeShade="BF"/>
              </w:rPr>
              <w:t>200011</w:t>
            </w:r>
          </w:p>
        </w:tc>
        <w:tc>
          <w:tcPr>
            <w:tcW w:w="1028" w:type="dxa"/>
          </w:tcPr>
          <w:p w14:paraId="445FFC4D" w14:textId="77777777" w:rsidR="00350A13" w:rsidRPr="00152DDF" w:rsidRDefault="00350A13" w:rsidP="005C23E2">
            <w:pPr>
              <w:jc w:val="both"/>
              <w:rPr>
                <w:color w:val="BFBFBF" w:themeColor="background1" w:themeShade="BF"/>
              </w:rPr>
            </w:pPr>
            <w:r w:rsidRPr="00152DDF">
              <w:rPr>
                <w:color w:val="BFBFBF" w:themeColor="background1" w:themeShade="BF"/>
              </w:rPr>
              <w:t>MK</w:t>
            </w:r>
          </w:p>
        </w:tc>
        <w:tc>
          <w:tcPr>
            <w:tcW w:w="752" w:type="dxa"/>
          </w:tcPr>
          <w:p w14:paraId="315EE759"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0DDFEDA"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F86A98A" w14:textId="77777777" w:rsidR="00350A13" w:rsidRPr="00152DDF" w:rsidRDefault="00350A13" w:rsidP="005C23E2">
            <w:pPr>
              <w:jc w:val="both"/>
              <w:rPr>
                <w:color w:val="BFBFBF" w:themeColor="background1" w:themeShade="BF"/>
              </w:rPr>
            </w:pPr>
            <w:r w:rsidRPr="00152DDF">
              <w:rPr>
                <w:color w:val="BFBFBF" w:themeColor="background1" w:themeShade="BF"/>
              </w:rPr>
              <w:t>YellowFever</w:t>
            </w:r>
          </w:p>
        </w:tc>
        <w:tc>
          <w:tcPr>
            <w:tcW w:w="1530" w:type="dxa"/>
          </w:tcPr>
          <w:p w14:paraId="6C2303B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653B6E4" w14:textId="77777777" w:rsidR="00350A13" w:rsidRPr="00152DDF" w:rsidRDefault="00350A13" w:rsidP="005C23E2">
            <w:pPr>
              <w:jc w:val="both"/>
              <w:rPr>
                <w:color w:val="BFBFBF" w:themeColor="background1" w:themeShade="BF"/>
              </w:rPr>
            </w:pPr>
            <w:r w:rsidRPr="00152DDF">
              <w:rPr>
                <w:color w:val="BFBFBF" w:themeColor="background1" w:themeShade="BF"/>
              </w:rPr>
              <w:t>yellowFever.wav</w:t>
            </w:r>
          </w:p>
        </w:tc>
        <w:tc>
          <w:tcPr>
            <w:tcW w:w="1350" w:type="dxa"/>
          </w:tcPr>
          <w:p w14:paraId="249C1016" w14:textId="77777777" w:rsidR="00350A13" w:rsidRPr="00152DDF" w:rsidRDefault="00350A13" w:rsidP="005C23E2">
            <w:pPr>
              <w:jc w:val="both"/>
              <w:rPr>
                <w:color w:val="BFBFBF" w:themeColor="background1" w:themeShade="BF"/>
              </w:rPr>
            </w:pPr>
            <w:r w:rsidRPr="00152DDF">
              <w:rPr>
                <w:color w:val="BFBFBF" w:themeColor="background1" w:themeShade="BF"/>
              </w:rPr>
              <w:t>12</w:t>
            </w:r>
          </w:p>
        </w:tc>
        <w:tc>
          <w:tcPr>
            <w:tcW w:w="1710" w:type="dxa"/>
          </w:tcPr>
          <w:p w14:paraId="1221EBDE" w14:textId="77777777" w:rsidR="00350A13" w:rsidRPr="00152DDF" w:rsidRDefault="00350A13" w:rsidP="005C23E2">
            <w:pPr>
              <w:jc w:val="both"/>
              <w:rPr>
                <w:color w:val="BFBFBF" w:themeColor="background1" w:themeShade="BF"/>
              </w:rPr>
            </w:pPr>
          </w:p>
        </w:tc>
      </w:tr>
      <w:tr w:rsidR="00350A13" w:rsidRPr="000E530A" w14:paraId="5C5207DC" w14:textId="77777777" w:rsidTr="00EF437F">
        <w:tc>
          <w:tcPr>
            <w:tcW w:w="1118" w:type="dxa"/>
          </w:tcPr>
          <w:p w14:paraId="6D52CEA7" w14:textId="77777777" w:rsidR="00350A13" w:rsidRPr="00152DDF" w:rsidRDefault="00350A13" w:rsidP="005C23E2">
            <w:pPr>
              <w:jc w:val="both"/>
              <w:rPr>
                <w:color w:val="BFBFBF" w:themeColor="background1" w:themeShade="BF"/>
              </w:rPr>
            </w:pPr>
            <w:r w:rsidRPr="00152DDF">
              <w:rPr>
                <w:color w:val="BFBFBF" w:themeColor="background1" w:themeShade="BF"/>
              </w:rPr>
              <w:t>300011</w:t>
            </w:r>
          </w:p>
        </w:tc>
        <w:tc>
          <w:tcPr>
            <w:tcW w:w="1028" w:type="dxa"/>
          </w:tcPr>
          <w:p w14:paraId="1CCEC5CB" w14:textId="77777777" w:rsidR="00350A13" w:rsidRPr="00152DDF" w:rsidRDefault="00350A13" w:rsidP="005C23E2">
            <w:pPr>
              <w:jc w:val="both"/>
              <w:rPr>
                <w:color w:val="BFBFBF" w:themeColor="background1" w:themeShade="BF"/>
              </w:rPr>
            </w:pPr>
            <w:r w:rsidRPr="00152DDF">
              <w:rPr>
                <w:color w:val="BFBFBF" w:themeColor="background1" w:themeShade="BF"/>
              </w:rPr>
              <w:t>Kilkari</w:t>
            </w:r>
          </w:p>
        </w:tc>
        <w:tc>
          <w:tcPr>
            <w:tcW w:w="752" w:type="dxa"/>
          </w:tcPr>
          <w:p w14:paraId="4386D097" w14:textId="77777777" w:rsidR="00350A13" w:rsidRPr="00152DDF" w:rsidRDefault="00350A13" w:rsidP="005C23E2">
            <w:pPr>
              <w:jc w:val="both"/>
              <w:rPr>
                <w:color w:val="BFBFBF" w:themeColor="background1" w:themeShade="BF"/>
              </w:rPr>
            </w:pPr>
            <w:r w:rsidRPr="00152DDF">
              <w:rPr>
                <w:color w:val="BFBFBF" w:themeColor="background1" w:themeShade="BF"/>
              </w:rPr>
              <w:t>AP</w:t>
            </w:r>
          </w:p>
        </w:tc>
        <w:tc>
          <w:tcPr>
            <w:tcW w:w="1080" w:type="dxa"/>
          </w:tcPr>
          <w:p w14:paraId="25FD1483" w14:textId="77777777" w:rsidR="00350A13" w:rsidRPr="00152DDF" w:rsidRDefault="00350A13" w:rsidP="005C23E2">
            <w:pPr>
              <w:jc w:val="both"/>
              <w:rPr>
                <w:color w:val="BFBFBF" w:themeColor="background1" w:themeShade="BF"/>
              </w:rPr>
            </w:pPr>
            <w:r w:rsidRPr="00152DDF">
              <w:rPr>
                <w:color w:val="BFBFBF" w:themeColor="background1" w:themeShade="BF"/>
              </w:rPr>
              <w:t>11</w:t>
            </w:r>
          </w:p>
        </w:tc>
        <w:tc>
          <w:tcPr>
            <w:tcW w:w="1620" w:type="dxa"/>
          </w:tcPr>
          <w:p w14:paraId="7908AF64" w14:textId="77777777" w:rsidR="00350A13" w:rsidRPr="00152DDF" w:rsidRDefault="00350A13" w:rsidP="005C23E2">
            <w:pPr>
              <w:jc w:val="both"/>
              <w:rPr>
                <w:color w:val="BFBFBF" w:themeColor="background1" w:themeShade="BF"/>
              </w:rPr>
            </w:pPr>
            <w:r w:rsidRPr="00152DDF">
              <w:rPr>
                <w:color w:val="BFBFBF" w:themeColor="background1" w:themeShade="BF"/>
              </w:rPr>
              <w:t>W11_1</w:t>
            </w:r>
          </w:p>
        </w:tc>
        <w:tc>
          <w:tcPr>
            <w:tcW w:w="1530" w:type="dxa"/>
          </w:tcPr>
          <w:p w14:paraId="5D3D8C4F" w14:textId="77777777" w:rsidR="00350A13" w:rsidRPr="00152DDF" w:rsidRDefault="00350A13" w:rsidP="005C23E2">
            <w:pPr>
              <w:jc w:val="both"/>
              <w:rPr>
                <w:color w:val="BFBFBF" w:themeColor="background1" w:themeShade="BF"/>
              </w:rPr>
            </w:pPr>
            <w:r w:rsidRPr="00152DDF">
              <w:rPr>
                <w:color w:val="BFBFBF" w:themeColor="background1" w:themeShade="BF"/>
              </w:rPr>
              <w:t>Content</w:t>
            </w:r>
          </w:p>
        </w:tc>
        <w:tc>
          <w:tcPr>
            <w:tcW w:w="1530" w:type="dxa"/>
          </w:tcPr>
          <w:p w14:paraId="1D3C8BA4" w14:textId="77777777" w:rsidR="00350A13" w:rsidRPr="00152DDF" w:rsidRDefault="00350A13" w:rsidP="005C23E2">
            <w:pPr>
              <w:jc w:val="both"/>
              <w:rPr>
                <w:color w:val="BFBFBF" w:themeColor="background1" w:themeShade="BF"/>
              </w:rPr>
            </w:pPr>
            <w:r w:rsidRPr="00152DDF">
              <w:rPr>
                <w:color w:val="BFBFBF" w:themeColor="background1" w:themeShade="BF"/>
              </w:rPr>
              <w:t>W11_1.wav</w:t>
            </w:r>
          </w:p>
        </w:tc>
        <w:tc>
          <w:tcPr>
            <w:tcW w:w="1350" w:type="dxa"/>
          </w:tcPr>
          <w:p w14:paraId="36C5DD5C" w14:textId="77777777" w:rsidR="00350A13" w:rsidRPr="00152DDF" w:rsidRDefault="00350A13" w:rsidP="005C23E2">
            <w:pPr>
              <w:jc w:val="both"/>
              <w:rPr>
                <w:color w:val="BFBFBF" w:themeColor="background1" w:themeShade="BF"/>
              </w:rPr>
            </w:pPr>
          </w:p>
        </w:tc>
        <w:tc>
          <w:tcPr>
            <w:tcW w:w="1710" w:type="dxa"/>
          </w:tcPr>
          <w:p w14:paraId="5FC9D089" w14:textId="77777777" w:rsidR="00350A13" w:rsidRPr="00152DDF" w:rsidRDefault="00350A13" w:rsidP="005C23E2">
            <w:pPr>
              <w:jc w:val="both"/>
              <w:rPr>
                <w:color w:val="BFBFBF" w:themeColor="background1" w:themeShade="BF"/>
              </w:rPr>
            </w:pPr>
          </w:p>
        </w:tc>
      </w:tr>
    </w:tbl>
    <w:p w14:paraId="520478EF" w14:textId="77777777" w:rsidR="00E81794" w:rsidRDefault="00E81794" w:rsidP="005C23E2">
      <w:pPr>
        <w:jc w:val="both"/>
      </w:pPr>
      <w:r>
        <w:tab/>
      </w:r>
    </w:p>
    <w:p w14:paraId="10A045E3" w14:textId="77777777" w:rsidR="00E81794" w:rsidRDefault="00E81794" w:rsidP="005C23E2">
      <w:pPr>
        <w:jc w:val="both"/>
      </w:pPr>
    </w:p>
    <w:p w14:paraId="6FA5DFDE" w14:textId="77777777" w:rsidR="00E81794" w:rsidRDefault="00E81794" w:rsidP="005C23E2">
      <w:pPr>
        <w:jc w:val="both"/>
      </w:pPr>
      <w:r>
        <w:t>Note: The structure remains same for all the services. As shown above, the content id is unique and generated by the system for every new content uploaded. To handle multiple languages effectively, the filename of the content should be same across all languages.</w:t>
      </w:r>
    </w:p>
    <w:p w14:paraId="498A2FA6" w14:textId="77777777" w:rsidR="00E81794" w:rsidRDefault="00E81794" w:rsidP="005C23E2">
      <w:pPr>
        <w:jc w:val="both"/>
      </w:pPr>
    </w:p>
    <w:p w14:paraId="5552D1A3" w14:textId="77777777" w:rsidR="00E81794" w:rsidRDefault="00E81794" w:rsidP="005C23E2">
      <w:pPr>
        <w:jc w:val="both"/>
      </w:pPr>
      <w:r>
        <w:t>Content Name can be used by NMS reporting purposes, while content file needs to be passed to IVR (VXML) so that it can play appropriate content.</w:t>
      </w:r>
    </w:p>
    <w:p w14:paraId="65414E5A" w14:textId="77777777" w:rsidR="00E81794" w:rsidRDefault="00E81794" w:rsidP="005C23E2">
      <w:pPr>
        <w:jc w:val="both"/>
      </w:pPr>
    </w:p>
    <w:p w14:paraId="1567C15E" w14:textId="77777777" w:rsidR="00E81794" w:rsidRDefault="00E81794" w:rsidP="005C23E2">
      <w:pPr>
        <w:jc w:val="both"/>
      </w:pPr>
      <w:r>
        <w:t>A group of districts is directly mapped to a single language, as discussed in the last meeting.</w:t>
      </w:r>
    </w:p>
    <w:p w14:paraId="4871F17D" w14:textId="77777777" w:rsidR="00E81794" w:rsidRDefault="00E81794" w:rsidP="005C23E2">
      <w:pPr>
        <w:jc w:val="both"/>
      </w:pPr>
      <w:r>
        <w:t xml:space="preserve">Hence, the language enumerations can be same as group of districts </w:t>
      </w:r>
    </w:p>
    <w:p w14:paraId="564A270B" w14:textId="77777777" w:rsidR="00E81794" w:rsidRDefault="00E81794" w:rsidP="005C23E2">
      <w:pPr>
        <w:jc w:val="both"/>
      </w:pPr>
    </w:p>
    <w:p w14:paraId="75C8BAA4" w14:textId="77777777" w:rsidR="009A355B" w:rsidRDefault="00CB3E90" w:rsidP="00FF4865">
      <w:pPr>
        <w:pStyle w:val="Heading2"/>
      </w:pPr>
      <w:bookmarkStart w:id="195" w:name="_Ref410158917"/>
      <w:bookmarkStart w:id="196" w:name="_Toc411454412"/>
      <w:r>
        <w:t>Language Location Code Mapping Table[Needed from BBC]</w:t>
      </w:r>
      <w:bookmarkEnd w:id="195"/>
      <w:bookmarkEnd w:id="196"/>
    </w:p>
    <w:p w14:paraId="30AD2A21" w14:textId="77777777" w:rsidR="00CB3E90" w:rsidRPr="00CB3E90" w:rsidRDefault="00CB3E90" w:rsidP="00FF4865"/>
    <w:tbl>
      <w:tblPr>
        <w:tblStyle w:val="TableGrid"/>
        <w:tblW w:w="11718" w:type="dxa"/>
        <w:tblLayout w:type="fixed"/>
        <w:tblLook w:val="04A0" w:firstRow="1" w:lastRow="0" w:firstColumn="1" w:lastColumn="0" w:noHBand="0" w:noVBand="1"/>
      </w:tblPr>
      <w:tblGrid>
        <w:gridCol w:w="1188"/>
        <w:gridCol w:w="1260"/>
        <w:gridCol w:w="1170"/>
        <w:gridCol w:w="2340"/>
        <w:gridCol w:w="2970"/>
        <w:gridCol w:w="2790"/>
      </w:tblGrid>
      <w:tr w:rsidR="00EF437F" w14:paraId="32BB3CC9" w14:textId="77777777" w:rsidTr="00EF437F">
        <w:tc>
          <w:tcPr>
            <w:tcW w:w="1188" w:type="dxa"/>
          </w:tcPr>
          <w:p w14:paraId="7E35F3E6" w14:textId="77777777" w:rsidR="00EF437F" w:rsidRDefault="00EF437F" w:rsidP="003479B6">
            <w:pPr>
              <w:jc w:val="both"/>
            </w:pPr>
            <w:r>
              <w:t>Circle</w:t>
            </w:r>
          </w:p>
        </w:tc>
        <w:tc>
          <w:tcPr>
            <w:tcW w:w="1260" w:type="dxa"/>
          </w:tcPr>
          <w:p w14:paraId="76DABC6E" w14:textId="77777777" w:rsidR="00EF437F" w:rsidRDefault="00EF437F" w:rsidP="003479B6">
            <w:pPr>
              <w:jc w:val="both"/>
            </w:pPr>
            <w:r>
              <w:t>State</w:t>
            </w:r>
          </w:p>
        </w:tc>
        <w:tc>
          <w:tcPr>
            <w:tcW w:w="1170" w:type="dxa"/>
          </w:tcPr>
          <w:p w14:paraId="407BCE28" w14:textId="77777777" w:rsidR="00EF437F" w:rsidRDefault="00EF437F" w:rsidP="003479B6">
            <w:pPr>
              <w:jc w:val="both"/>
            </w:pPr>
            <w:r>
              <w:t>District</w:t>
            </w:r>
          </w:p>
        </w:tc>
        <w:tc>
          <w:tcPr>
            <w:tcW w:w="2340" w:type="dxa"/>
          </w:tcPr>
          <w:p w14:paraId="68A0BAA8" w14:textId="77777777" w:rsidR="00EF437F" w:rsidRDefault="00EF437F" w:rsidP="003479B6">
            <w:pPr>
              <w:jc w:val="both"/>
            </w:pPr>
            <w:r>
              <w:t>languagelocation code</w:t>
            </w:r>
          </w:p>
        </w:tc>
        <w:tc>
          <w:tcPr>
            <w:tcW w:w="2970" w:type="dxa"/>
          </w:tcPr>
          <w:p w14:paraId="7925AEF9" w14:textId="77777777" w:rsidR="00EF437F" w:rsidRDefault="00EF437F" w:rsidP="003479B6">
            <w:pPr>
              <w:jc w:val="both"/>
            </w:pPr>
            <w:r>
              <w:t>Language</w:t>
            </w:r>
          </w:p>
        </w:tc>
        <w:tc>
          <w:tcPr>
            <w:tcW w:w="2790" w:type="dxa"/>
          </w:tcPr>
          <w:p w14:paraId="35B66E89" w14:textId="77777777" w:rsidR="00EF437F" w:rsidRDefault="00EF437F" w:rsidP="003479B6">
            <w:pPr>
              <w:jc w:val="both"/>
            </w:pPr>
            <w:r>
              <w:t>Default Language for Circle (Y/N)</w:t>
            </w:r>
          </w:p>
        </w:tc>
      </w:tr>
      <w:tr w:rsidR="00EF437F" w14:paraId="256BAEBC" w14:textId="77777777" w:rsidTr="00EF437F">
        <w:tc>
          <w:tcPr>
            <w:tcW w:w="1188" w:type="dxa"/>
          </w:tcPr>
          <w:p w14:paraId="5417BBA4" w14:textId="77777777" w:rsidR="00EF437F" w:rsidRDefault="00EF437F" w:rsidP="003479B6">
            <w:pPr>
              <w:jc w:val="both"/>
            </w:pPr>
          </w:p>
        </w:tc>
        <w:tc>
          <w:tcPr>
            <w:tcW w:w="1260" w:type="dxa"/>
          </w:tcPr>
          <w:p w14:paraId="2D866D81" w14:textId="77777777" w:rsidR="00EF437F" w:rsidRDefault="00EF437F" w:rsidP="003479B6">
            <w:pPr>
              <w:jc w:val="both"/>
            </w:pPr>
          </w:p>
        </w:tc>
        <w:tc>
          <w:tcPr>
            <w:tcW w:w="1170" w:type="dxa"/>
          </w:tcPr>
          <w:p w14:paraId="1923A90F" w14:textId="77777777" w:rsidR="00EF437F" w:rsidRDefault="00EF437F" w:rsidP="003479B6">
            <w:pPr>
              <w:jc w:val="both"/>
            </w:pPr>
          </w:p>
        </w:tc>
        <w:tc>
          <w:tcPr>
            <w:tcW w:w="2340" w:type="dxa"/>
          </w:tcPr>
          <w:p w14:paraId="08196AF6" w14:textId="77777777" w:rsidR="00EF437F" w:rsidRDefault="00EF437F" w:rsidP="003479B6">
            <w:pPr>
              <w:jc w:val="both"/>
            </w:pPr>
          </w:p>
        </w:tc>
        <w:tc>
          <w:tcPr>
            <w:tcW w:w="2970" w:type="dxa"/>
          </w:tcPr>
          <w:p w14:paraId="52290FEC" w14:textId="77777777" w:rsidR="00EF437F" w:rsidRDefault="00EF437F" w:rsidP="003479B6">
            <w:pPr>
              <w:jc w:val="both"/>
            </w:pPr>
          </w:p>
        </w:tc>
        <w:tc>
          <w:tcPr>
            <w:tcW w:w="2790" w:type="dxa"/>
          </w:tcPr>
          <w:p w14:paraId="0C549F30" w14:textId="77777777" w:rsidR="00EF437F" w:rsidRDefault="00EF437F" w:rsidP="003479B6">
            <w:pPr>
              <w:jc w:val="both"/>
            </w:pPr>
          </w:p>
        </w:tc>
      </w:tr>
      <w:tr w:rsidR="00EF437F" w14:paraId="4228A19B" w14:textId="77777777" w:rsidTr="00EF437F">
        <w:tc>
          <w:tcPr>
            <w:tcW w:w="1188" w:type="dxa"/>
          </w:tcPr>
          <w:p w14:paraId="2F1B21EA" w14:textId="77777777" w:rsidR="00EF437F" w:rsidRDefault="00EF437F" w:rsidP="003479B6">
            <w:pPr>
              <w:jc w:val="both"/>
            </w:pPr>
          </w:p>
        </w:tc>
        <w:tc>
          <w:tcPr>
            <w:tcW w:w="1260" w:type="dxa"/>
          </w:tcPr>
          <w:p w14:paraId="3EF0C9A7" w14:textId="77777777" w:rsidR="00EF437F" w:rsidRDefault="00EF437F" w:rsidP="003479B6">
            <w:pPr>
              <w:jc w:val="both"/>
            </w:pPr>
          </w:p>
        </w:tc>
        <w:tc>
          <w:tcPr>
            <w:tcW w:w="1170" w:type="dxa"/>
          </w:tcPr>
          <w:p w14:paraId="3674D5A0" w14:textId="77777777" w:rsidR="00EF437F" w:rsidRDefault="00EF437F" w:rsidP="003479B6">
            <w:pPr>
              <w:jc w:val="both"/>
            </w:pPr>
          </w:p>
        </w:tc>
        <w:tc>
          <w:tcPr>
            <w:tcW w:w="2340" w:type="dxa"/>
          </w:tcPr>
          <w:p w14:paraId="3B341951" w14:textId="77777777" w:rsidR="00EF437F" w:rsidRDefault="00EF437F" w:rsidP="003479B6">
            <w:pPr>
              <w:jc w:val="both"/>
            </w:pPr>
          </w:p>
        </w:tc>
        <w:tc>
          <w:tcPr>
            <w:tcW w:w="2970" w:type="dxa"/>
          </w:tcPr>
          <w:p w14:paraId="58BC091F" w14:textId="77777777" w:rsidR="00EF437F" w:rsidRDefault="00EF437F" w:rsidP="003479B6">
            <w:pPr>
              <w:jc w:val="both"/>
            </w:pPr>
          </w:p>
        </w:tc>
        <w:tc>
          <w:tcPr>
            <w:tcW w:w="2790" w:type="dxa"/>
          </w:tcPr>
          <w:p w14:paraId="40B6DC27" w14:textId="77777777" w:rsidR="00EF437F" w:rsidRDefault="00EF437F" w:rsidP="003479B6">
            <w:pPr>
              <w:jc w:val="both"/>
            </w:pPr>
          </w:p>
        </w:tc>
      </w:tr>
      <w:tr w:rsidR="00EF437F" w14:paraId="35F82DF4" w14:textId="77777777" w:rsidTr="00EF437F">
        <w:tc>
          <w:tcPr>
            <w:tcW w:w="1188" w:type="dxa"/>
          </w:tcPr>
          <w:p w14:paraId="2BCC7E31" w14:textId="77777777" w:rsidR="00EF437F" w:rsidRDefault="00EF437F" w:rsidP="003479B6">
            <w:pPr>
              <w:jc w:val="both"/>
            </w:pPr>
          </w:p>
        </w:tc>
        <w:tc>
          <w:tcPr>
            <w:tcW w:w="1260" w:type="dxa"/>
          </w:tcPr>
          <w:p w14:paraId="5F11F132" w14:textId="77777777" w:rsidR="00EF437F" w:rsidRDefault="00EF437F" w:rsidP="003479B6">
            <w:pPr>
              <w:jc w:val="both"/>
            </w:pPr>
          </w:p>
        </w:tc>
        <w:tc>
          <w:tcPr>
            <w:tcW w:w="1170" w:type="dxa"/>
          </w:tcPr>
          <w:p w14:paraId="4E5EEB5F" w14:textId="77777777" w:rsidR="00EF437F" w:rsidRDefault="00EF437F" w:rsidP="003479B6">
            <w:pPr>
              <w:jc w:val="both"/>
            </w:pPr>
          </w:p>
        </w:tc>
        <w:tc>
          <w:tcPr>
            <w:tcW w:w="2340" w:type="dxa"/>
          </w:tcPr>
          <w:p w14:paraId="2A787E0B" w14:textId="77777777" w:rsidR="00EF437F" w:rsidRDefault="00EF437F" w:rsidP="003479B6">
            <w:pPr>
              <w:jc w:val="both"/>
            </w:pPr>
          </w:p>
        </w:tc>
        <w:tc>
          <w:tcPr>
            <w:tcW w:w="2970" w:type="dxa"/>
          </w:tcPr>
          <w:p w14:paraId="6B88405D" w14:textId="77777777" w:rsidR="00EF437F" w:rsidRDefault="00EF437F" w:rsidP="003479B6">
            <w:pPr>
              <w:jc w:val="both"/>
            </w:pPr>
          </w:p>
        </w:tc>
        <w:tc>
          <w:tcPr>
            <w:tcW w:w="2790" w:type="dxa"/>
          </w:tcPr>
          <w:p w14:paraId="651A1DDA" w14:textId="77777777" w:rsidR="00EF437F" w:rsidRDefault="00EF437F" w:rsidP="003479B6">
            <w:pPr>
              <w:jc w:val="both"/>
            </w:pPr>
          </w:p>
        </w:tc>
      </w:tr>
    </w:tbl>
    <w:p w14:paraId="0D07C9DA" w14:textId="77777777" w:rsidR="009120A6" w:rsidRDefault="009120A6" w:rsidP="00A121D9">
      <w:pPr>
        <w:jc w:val="both"/>
      </w:pPr>
    </w:p>
    <w:sectPr w:rsidR="009120A6" w:rsidSect="003E0809">
      <w:headerReference w:type="default" r:id="rId19"/>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D95E0" w14:textId="77777777" w:rsidR="00C9141F" w:rsidRDefault="00C9141F" w:rsidP="008E38E0">
      <w:r>
        <w:separator/>
      </w:r>
    </w:p>
    <w:p w14:paraId="3EEBB19B" w14:textId="77777777" w:rsidR="00C9141F" w:rsidRDefault="00C9141F" w:rsidP="008E38E0"/>
  </w:endnote>
  <w:endnote w:type="continuationSeparator" w:id="0">
    <w:p w14:paraId="4699663D" w14:textId="77777777" w:rsidR="00C9141F" w:rsidRDefault="00C9141F" w:rsidP="008E38E0">
      <w:r>
        <w:continuationSeparator/>
      </w:r>
    </w:p>
    <w:p w14:paraId="05F419CA" w14:textId="77777777" w:rsidR="00C9141F" w:rsidRDefault="00C9141F" w:rsidP="008E3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lfaen">
    <w:panose1 w:val="00000000000000000000"/>
    <w:charset w:val="4D"/>
    <w:family w:val="roman"/>
    <w:notTrueType/>
    <w:pitch w:val="variable"/>
    <w:sig w:usb0="00C00283" w:usb1="00000000" w:usb2="00000000" w:usb3="00000000" w:csb0="0000000D" w:csb1="00000000"/>
  </w:font>
  <w:font w:name="Verdan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A3C51" w14:textId="77777777" w:rsidR="00C9141F" w:rsidRDefault="00C9141F" w:rsidP="008E3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C8D434" w14:textId="77777777" w:rsidR="00C9141F" w:rsidRDefault="00C9141F" w:rsidP="008E38E0">
    <w:pPr>
      <w:pStyle w:val="Footer"/>
    </w:pPr>
  </w:p>
  <w:p w14:paraId="5781B47E" w14:textId="77777777" w:rsidR="00C9141F" w:rsidRDefault="00C9141F" w:rsidP="008E38E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788" w14:textId="77777777" w:rsidR="00C9141F" w:rsidRDefault="00C9141F" w:rsidP="008E38E0">
    <w:pPr>
      <w:pStyle w:val="Footer"/>
    </w:pPr>
    <w:r>
      <w:rPr>
        <w:rStyle w:val="PageNumber"/>
      </w:rPr>
      <w:fldChar w:fldCharType="begin"/>
    </w:r>
    <w:r>
      <w:rPr>
        <w:rStyle w:val="PageNumber"/>
      </w:rPr>
      <w:instrText xml:space="preserve"> PAGE </w:instrText>
    </w:r>
    <w:r>
      <w:rPr>
        <w:rStyle w:val="PageNumber"/>
      </w:rPr>
      <w:fldChar w:fldCharType="separate"/>
    </w:r>
    <w:r w:rsidR="000E4378">
      <w:rPr>
        <w:rStyle w:val="PageNumber"/>
        <w:noProof/>
      </w:rPr>
      <w:t>10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E4378">
      <w:rPr>
        <w:rStyle w:val="PageNumber"/>
        <w:noProof/>
      </w:rPr>
      <w:t>88</w:t>
    </w:r>
    <w:r>
      <w:rPr>
        <w:rStyle w:val="PageNumber"/>
      </w:rPr>
      <w:fldChar w:fldCharType="end"/>
    </w:r>
  </w:p>
  <w:p w14:paraId="3375CF17" w14:textId="77777777" w:rsidR="00C9141F" w:rsidRDefault="00C9141F" w:rsidP="008E38E0">
    <w:pPr>
      <w:pStyle w:val="Footer"/>
    </w:pPr>
  </w:p>
  <w:p w14:paraId="4996615F" w14:textId="77777777" w:rsidR="00C9141F" w:rsidRDefault="00C9141F" w:rsidP="008E38E0"/>
  <w:p w14:paraId="2922664F" w14:textId="77777777" w:rsidR="00C9141F" w:rsidRDefault="00C914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BAAD2" w14:textId="77777777" w:rsidR="00C9141F" w:rsidRDefault="00C9141F" w:rsidP="008E38E0">
      <w:r>
        <w:separator/>
      </w:r>
    </w:p>
    <w:p w14:paraId="37B524B0" w14:textId="77777777" w:rsidR="00C9141F" w:rsidRDefault="00C9141F" w:rsidP="008E38E0"/>
  </w:footnote>
  <w:footnote w:type="continuationSeparator" w:id="0">
    <w:p w14:paraId="1F46219F" w14:textId="77777777" w:rsidR="00C9141F" w:rsidRDefault="00C9141F" w:rsidP="008E38E0">
      <w:r>
        <w:continuationSeparator/>
      </w:r>
    </w:p>
    <w:p w14:paraId="6084A50E" w14:textId="77777777" w:rsidR="00C9141F" w:rsidRDefault="00C9141F" w:rsidP="008E38E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Look w:val="04A0" w:firstRow="1" w:lastRow="0" w:firstColumn="1" w:lastColumn="0" w:noHBand="0" w:noVBand="1"/>
    </w:tblPr>
    <w:tblGrid>
      <w:gridCol w:w="6487"/>
      <w:gridCol w:w="3119"/>
    </w:tblGrid>
    <w:tr w:rsidR="00C9141F" w:rsidRPr="003F03DD" w14:paraId="7100F20E" w14:textId="77777777" w:rsidTr="00CB53BD">
      <w:tc>
        <w:tcPr>
          <w:tcW w:w="6487" w:type="dxa"/>
        </w:tcPr>
        <w:p w14:paraId="65EA14C1" w14:textId="77777777" w:rsidR="00C9141F" w:rsidRPr="003F03DD" w:rsidRDefault="00C9141F" w:rsidP="00CB53BD">
          <w:pPr>
            <w:pStyle w:val="Default"/>
            <w:rPr>
              <w:i/>
              <w:iCs/>
            </w:rPr>
          </w:pPr>
          <w:r>
            <w:rPr>
              <w:rFonts w:cs="Times New Roman"/>
              <w:color w:val="auto"/>
              <w:sz w:val="22"/>
              <w:szCs w:val="22"/>
            </w:rPr>
            <w:t>National MOTECH System (NMS)</w:t>
          </w:r>
        </w:p>
      </w:tc>
      <w:tc>
        <w:tcPr>
          <w:tcW w:w="3119" w:type="dxa"/>
          <w:vMerge w:val="restart"/>
        </w:tcPr>
        <w:p w14:paraId="602B1CE9" w14:textId="77777777" w:rsidR="00C9141F" w:rsidRPr="003F03DD" w:rsidRDefault="00C9141F" w:rsidP="008E38E0">
          <w:pPr>
            <w:pStyle w:val="Header"/>
          </w:pPr>
          <w:r>
            <w:rPr>
              <w:noProof/>
            </w:rPr>
            <w:drawing>
              <wp:inline distT="0" distB="0" distL="0" distR="0" wp14:anchorId="22906FA9" wp14:editId="1A186988">
                <wp:extent cx="835513" cy="314325"/>
                <wp:effectExtent l="19050" t="0" r="2687" b="0"/>
                <wp:docPr id="1" name="Picture 0" descr="m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logo.png"/>
                        <pic:cNvPicPr/>
                      </pic:nvPicPr>
                      <pic:blipFill>
                        <a:blip r:embed="rId1"/>
                        <a:stretch>
                          <a:fillRect/>
                        </a:stretch>
                      </pic:blipFill>
                      <pic:spPr>
                        <a:xfrm>
                          <a:off x="0" y="0"/>
                          <a:ext cx="842144" cy="316820"/>
                        </a:xfrm>
                        <a:prstGeom prst="rect">
                          <a:avLst/>
                        </a:prstGeom>
                      </pic:spPr>
                    </pic:pic>
                  </a:graphicData>
                </a:graphic>
              </wp:inline>
            </w:drawing>
          </w:r>
        </w:p>
      </w:tc>
    </w:tr>
    <w:tr w:rsidR="00C9141F" w:rsidRPr="003F03DD" w14:paraId="128C4227" w14:textId="77777777" w:rsidTr="00CB53BD">
      <w:tc>
        <w:tcPr>
          <w:tcW w:w="6487" w:type="dxa"/>
        </w:tcPr>
        <w:p w14:paraId="4C52F401" w14:textId="77777777" w:rsidR="00C9141F" w:rsidRPr="0058331C" w:rsidRDefault="00C9141F" w:rsidP="008E38E0">
          <w:pPr>
            <w:pStyle w:val="Header"/>
            <w:rPr>
              <w:iCs/>
            </w:rPr>
          </w:pPr>
          <w:r>
            <w:t>MOTECH-IVR System Interface Specification</w:t>
          </w:r>
        </w:p>
      </w:tc>
      <w:tc>
        <w:tcPr>
          <w:tcW w:w="3119" w:type="dxa"/>
          <w:vMerge/>
        </w:tcPr>
        <w:p w14:paraId="25679A04" w14:textId="77777777" w:rsidR="00C9141F" w:rsidRPr="003F03DD" w:rsidRDefault="00C9141F" w:rsidP="008E38E0">
          <w:pPr>
            <w:pStyle w:val="Header"/>
          </w:pPr>
        </w:p>
      </w:tc>
    </w:tr>
  </w:tbl>
  <w:p w14:paraId="29D29C93" w14:textId="77777777" w:rsidR="00C9141F" w:rsidRDefault="00C9141F" w:rsidP="008E38E0">
    <w:pPr>
      <w:pStyle w:val="Header"/>
    </w:pPr>
  </w:p>
  <w:p w14:paraId="0FCD750B" w14:textId="77777777" w:rsidR="00C9141F" w:rsidRDefault="00C9141F" w:rsidP="008E38E0"/>
  <w:p w14:paraId="580FDEF7" w14:textId="77777777" w:rsidR="00C9141F" w:rsidRDefault="00C9141F" w:rsidP="008E38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A1A"/>
    <w:multiLevelType w:val="hybridMultilevel"/>
    <w:tmpl w:val="6FA6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744C3"/>
    <w:multiLevelType w:val="hybridMultilevel"/>
    <w:tmpl w:val="8278C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4A21"/>
    <w:multiLevelType w:val="hybridMultilevel"/>
    <w:tmpl w:val="227A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CA0391"/>
    <w:multiLevelType w:val="hybridMultilevel"/>
    <w:tmpl w:val="443A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60B58"/>
    <w:multiLevelType w:val="hybridMultilevel"/>
    <w:tmpl w:val="9C36724A"/>
    <w:lvl w:ilvl="0" w:tplc="772C5C8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631990"/>
    <w:multiLevelType w:val="hybridMultilevel"/>
    <w:tmpl w:val="B8A2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615D"/>
    <w:multiLevelType w:val="multilevel"/>
    <w:tmpl w:val="34D2B348"/>
    <w:lvl w:ilvl="0">
      <w:start w:val="1"/>
      <w:numFmt w:val="bullet"/>
      <w:lvlText w:val="■"/>
      <w:lvlJc w:val="left"/>
      <w:pPr>
        <w:tabs>
          <w:tab w:val="num" w:pos="576"/>
        </w:tabs>
        <w:ind w:left="576" w:hanging="288"/>
      </w:pPr>
      <w:rPr>
        <w:rFonts w:ascii="Arial" w:hAnsi="Arial" w:hint="default"/>
        <w:b w:val="0"/>
        <w:i w:val="0"/>
        <w:color w:val="auto"/>
        <w:sz w:val="22"/>
      </w:rPr>
    </w:lvl>
    <w:lvl w:ilvl="1">
      <w:start w:val="1"/>
      <w:numFmt w:val="bullet"/>
      <w:lvlText w:val="●"/>
      <w:lvlJc w:val="left"/>
      <w:pPr>
        <w:tabs>
          <w:tab w:val="num" w:pos="1008"/>
        </w:tabs>
        <w:ind w:left="100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bullet"/>
      <w:lvlText w:val="◦"/>
      <w:lvlJc w:val="left"/>
      <w:pPr>
        <w:tabs>
          <w:tab w:val="num" w:pos="1440"/>
        </w:tabs>
        <w:ind w:left="1440" w:hanging="288"/>
      </w:pPr>
      <w:rPr>
        <w:rFonts w:ascii="Sylfaen" w:hAnsi="Sylfaen" w:hint="default"/>
        <w:b/>
        <w:i w:val="0"/>
        <w:color w:val="7F7F7F"/>
        <w:sz w:val="22"/>
      </w:rPr>
    </w:lvl>
    <w:lvl w:ilvl="3">
      <w:start w:val="1"/>
      <w:numFmt w:val="bullet"/>
      <w:lvlText w:val=""/>
      <w:lvlJc w:val="left"/>
      <w:pPr>
        <w:tabs>
          <w:tab w:val="num" w:pos="1872"/>
        </w:tabs>
        <w:ind w:left="1872" w:hanging="288"/>
      </w:pPr>
      <w:rPr>
        <w:rFonts w:ascii="Symbol" w:hAnsi="Symbol" w:hint="default"/>
      </w:rPr>
    </w:lvl>
    <w:lvl w:ilvl="4">
      <w:start w:val="1"/>
      <w:numFmt w:val="bullet"/>
      <w:lvlText w:val="o"/>
      <w:lvlJc w:val="left"/>
      <w:pPr>
        <w:tabs>
          <w:tab w:val="num" w:pos="2304"/>
        </w:tabs>
        <w:ind w:left="2304" w:hanging="288"/>
      </w:pPr>
      <w:rPr>
        <w:rFonts w:ascii="Courier New" w:hAnsi="Courier New" w:cs="Courier New" w:hint="default"/>
      </w:rPr>
    </w:lvl>
    <w:lvl w:ilvl="5">
      <w:start w:val="1"/>
      <w:numFmt w:val="bullet"/>
      <w:lvlText w:val=""/>
      <w:lvlJc w:val="left"/>
      <w:pPr>
        <w:tabs>
          <w:tab w:val="num" w:pos="2736"/>
        </w:tabs>
        <w:ind w:left="2736" w:hanging="288"/>
      </w:pPr>
      <w:rPr>
        <w:rFonts w:ascii="Wingdings" w:hAnsi="Wingdings" w:hint="default"/>
      </w:rPr>
    </w:lvl>
    <w:lvl w:ilvl="6">
      <w:start w:val="1"/>
      <w:numFmt w:val="bullet"/>
      <w:lvlText w:val=""/>
      <w:lvlJc w:val="left"/>
      <w:pPr>
        <w:tabs>
          <w:tab w:val="num" w:pos="3168"/>
        </w:tabs>
        <w:ind w:left="3168" w:hanging="288"/>
      </w:pPr>
      <w:rPr>
        <w:rFonts w:ascii="Symbol" w:hAnsi="Symbol" w:hint="default"/>
      </w:rPr>
    </w:lvl>
    <w:lvl w:ilvl="7">
      <w:start w:val="1"/>
      <w:numFmt w:val="bullet"/>
      <w:lvlText w:val="o"/>
      <w:lvlJc w:val="left"/>
      <w:pPr>
        <w:tabs>
          <w:tab w:val="num" w:pos="3600"/>
        </w:tabs>
        <w:ind w:left="3600" w:hanging="288"/>
      </w:pPr>
      <w:rPr>
        <w:rFonts w:ascii="Courier New" w:hAnsi="Courier New" w:cs="Courier New" w:hint="default"/>
      </w:rPr>
    </w:lvl>
    <w:lvl w:ilvl="8">
      <w:start w:val="1"/>
      <w:numFmt w:val="bullet"/>
      <w:lvlText w:val=""/>
      <w:lvlJc w:val="left"/>
      <w:pPr>
        <w:tabs>
          <w:tab w:val="num" w:pos="4032"/>
        </w:tabs>
        <w:ind w:left="4032" w:hanging="288"/>
      </w:pPr>
      <w:rPr>
        <w:rFonts w:ascii="Wingdings" w:hAnsi="Wingdings" w:hint="default"/>
      </w:rPr>
    </w:lvl>
  </w:abstractNum>
  <w:abstractNum w:abstractNumId="7">
    <w:nsid w:val="17624FB6"/>
    <w:multiLevelType w:val="hybridMultilevel"/>
    <w:tmpl w:val="895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627"/>
    <w:multiLevelType w:val="hybridMultilevel"/>
    <w:tmpl w:val="DB42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64CF6"/>
    <w:multiLevelType w:val="hybridMultilevel"/>
    <w:tmpl w:val="6898F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E40C6"/>
    <w:multiLevelType w:val="hybridMultilevel"/>
    <w:tmpl w:val="4620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96A51"/>
    <w:multiLevelType w:val="hybridMultilevel"/>
    <w:tmpl w:val="D38C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DC7E94"/>
    <w:multiLevelType w:val="hybridMultilevel"/>
    <w:tmpl w:val="260A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025366"/>
    <w:multiLevelType w:val="multilevel"/>
    <w:tmpl w:val="04090025"/>
    <w:styleLink w:val="Style1"/>
    <w:lvl w:ilvl="0">
      <w:start w:val="1"/>
      <w:numFmt w:val="decimal"/>
      <w:lvlText w:val="%1"/>
      <w:lvlJc w:val="left"/>
      <w:pPr>
        <w:ind w:left="432" w:hanging="432"/>
      </w:pPr>
      <w:rPr>
        <w:rFonts w:ascii="Times New Roman" w:hAnsi="Times New Roman" w:hint="default"/>
      </w:rPr>
    </w:lvl>
    <w:lvl w:ilvl="1">
      <w:start w:val="1"/>
      <w:numFmt w:val="decimal"/>
      <w:lvlText w:val="%1.%2"/>
      <w:lvlJc w:val="left"/>
      <w:pPr>
        <w:ind w:left="129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90E200C"/>
    <w:multiLevelType w:val="hybridMultilevel"/>
    <w:tmpl w:val="DB02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57E9"/>
    <w:multiLevelType w:val="hybridMultilevel"/>
    <w:tmpl w:val="84F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156DC"/>
    <w:multiLevelType w:val="hybridMultilevel"/>
    <w:tmpl w:val="B93A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499C"/>
    <w:multiLevelType w:val="hybridMultilevel"/>
    <w:tmpl w:val="3C2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85933"/>
    <w:multiLevelType w:val="hybridMultilevel"/>
    <w:tmpl w:val="7CB219F8"/>
    <w:lvl w:ilvl="0" w:tplc="8DB86AA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C1DAE"/>
    <w:multiLevelType w:val="multilevel"/>
    <w:tmpl w:val="AEEE80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446B7EEB"/>
    <w:multiLevelType w:val="hybridMultilevel"/>
    <w:tmpl w:val="91BA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33231F"/>
    <w:multiLevelType w:val="hybridMultilevel"/>
    <w:tmpl w:val="074C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D53E0E"/>
    <w:multiLevelType w:val="hybridMultilevel"/>
    <w:tmpl w:val="7F40310A"/>
    <w:lvl w:ilvl="0" w:tplc="22AEC4AC">
      <w:start w:val="1"/>
      <w:numFmt w:val="decimal"/>
      <w:pStyle w:val="Tablelist"/>
      <w:lvlText w:val="%1."/>
      <w:lvlJc w:val="left"/>
      <w:pPr>
        <w:ind w:left="360" w:hanging="360"/>
      </w:pPr>
      <w:rPr>
        <w:rFonts w:ascii="Verdana" w:hAnsi="Verdana" w:hint="default"/>
        <w:b/>
        <w:i w:val="0"/>
        <w:color w:val="7F7F7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F585A"/>
    <w:multiLevelType w:val="hybridMultilevel"/>
    <w:tmpl w:val="84B2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54994"/>
    <w:multiLevelType w:val="hybridMultilevel"/>
    <w:tmpl w:val="52E20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A74D89"/>
    <w:multiLevelType w:val="hybridMultilevel"/>
    <w:tmpl w:val="C0E6B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4448CD"/>
    <w:multiLevelType w:val="hybridMultilevel"/>
    <w:tmpl w:val="355C6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A6FB7"/>
    <w:multiLevelType w:val="hybridMultilevel"/>
    <w:tmpl w:val="FCD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2248D9"/>
    <w:multiLevelType w:val="hybridMultilevel"/>
    <w:tmpl w:val="4056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A285F"/>
    <w:multiLevelType w:val="hybridMultilevel"/>
    <w:tmpl w:val="1458B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D4AD4"/>
    <w:multiLevelType w:val="hybridMultilevel"/>
    <w:tmpl w:val="DEB41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B43ED"/>
    <w:multiLevelType w:val="hybridMultilevel"/>
    <w:tmpl w:val="EC9CDD8C"/>
    <w:lvl w:ilvl="0" w:tplc="551C6714">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291082"/>
    <w:multiLevelType w:val="hybridMultilevel"/>
    <w:tmpl w:val="13F6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B839C5"/>
    <w:multiLevelType w:val="hybridMultilevel"/>
    <w:tmpl w:val="51B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F44E77"/>
    <w:multiLevelType w:val="hybridMultilevel"/>
    <w:tmpl w:val="CEAE9D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B62E31"/>
    <w:multiLevelType w:val="hybridMultilevel"/>
    <w:tmpl w:val="402A0BC8"/>
    <w:lvl w:ilvl="0" w:tplc="75165DE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BB6E9B"/>
    <w:multiLevelType w:val="hybridMultilevel"/>
    <w:tmpl w:val="08D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3D73F7"/>
    <w:multiLevelType w:val="hybridMultilevel"/>
    <w:tmpl w:val="4F34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297765"/>
    <w:multiLevelType w:val="hybridMultilevel"/>
    <w:tmpl w:val="4CB0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1C44DF2"/>
    <w:multiLevelType w:val="hybridMultilevel"/>
    <w:tmpl w:val="876A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F39A6"/>
    <w:multiLevelType w:val="multilevel"/>
    <w:tmpl w:val="961EA862"/>
    <w:lvl w:ilvl="0">
      <w:start w:val="1"/>
      <w:numFmt w:val="decimal"/>
      <w:pStyle w:val="List1"/>
      <w:lvlText w:val="%1."/>
      <w:lvlJc w:val="left"/>
      <w:pPr>
        <w:tabs>
          <w:tab w:val="num" w:pos="576"/>
        </w:tabs>
        <w:ind w:left="576" w:hanging="288"/>
      </w:pPr>
      <w:rPr>
        <w:rFonts w:ascii="Verdana" w:hAnsi="Verdana" w:hint="default"/>
        <w:b/>
        <w:bCs w:val="0"/>
        <w:i w:val="0"/>
        <w:iCs w:val="0"/>
        <w:caps w:val="0"/>
        <w:smallCaps w:val="0"/>
        <w:strike w:val="0"/>
        <w:dstrike w:val="0"/>
        <w:noProof w:val="0"/>
        <w:snapToGrid w:val="0"/>
        <w:vanish w:val="0"/>
        <w:color w:val="auto"/>
        <w:spacing w:val="0"/>
        <w:w w:val="0"/>
        <w:kern w:val="0"/>
        <w:position w:val="0"/>
        <w:sz w:val="18"/>
        <w:szCs w:val="20"/>
        <w:u w:val="none"/>
        <w:vertAlign w:val="baseline"/>
        <w:em w:val="none"/>
      </w:rPr>
    </w:lvl>
    <w:lvl w:ilvl="1">
      <w:start w:val="1"/>
      <w:numFmt w:val="lowerLetter"/>
      <w:pStyle w:val="List2"/>
      <w:lvlText w:val="%2."/>
      <w:lvlJc w:val="left"/>
      <w:pPr>
        <w:tabs>
          <w:tab w:val="num" w:pos="1008"/>
        </w:tabs>
        <w:ind w:left="1008" w:hanging="288"/>
      </w:pPr>
      <w:rPr>
        <w:rFonts w:ascii="Arial Bold" w:hAnsi="Arial Bold" w:cs="Times New Roman" w:hint="default"/>
        <w:b/>
        <w:bCs w:val="0"/>
        <w:i w:val="0"/>
        <w:iCs w:val="0"/>
        <w:caps w:val="0"/>
        <w:smallCaps w:val="0"/>
        <w:strike w:val="0"/>
        <w:dstrike w:val="0"/>
        <w:noProof w:val="0"/>
        <w:snapToGrid w:val="0"/>
        <w:vanish w:val="0"/>
        <w:color w:val="474747"/>
        <w:spacing w:val="0"/>
        <w:w w:val="0"/>
        <w:kern w:val="0"/>
        <w:position w:val="0"/>
        <w:sz w:val="22"/>
        <w:szCs w:val="0"/>
        <w:u w:val="none"/>
        <w:vertAlign w:val="baseline"/>
        <w:em w:val="none"/>
      </w:rPr>
    </w:lvl>
    <w:lvl w:ilvl="2">
      <w:start w:val="1"/>
      <w:numFmt w:val="lowerRoman"/>
      <w:pStyle w:val="List3"/>
      <w:lvlText w:val="%3."/>
      <w:lvlJc w:val="left"/>
      <w:pPr>
        <w:tabs>
          <w:tab w:val="num" w:pos="1440"/>
        </w:tabs>
        <w:ind w:left="1440" w:hanging="288"/>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3">
      <w:start w:val="1"/>
      <w:numFmt w:val="decimal"/>
      <w:lvlText w:val="%4."/>
      <w:lvlJc w:val="left"/>
      <w:pPr>
        <w:tabs>
          <w:tab w:val="num" w:pos="1872"/>
        </w:tabs>
        <w:ind w:left="1872"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right"/>
      <w:pPr>
        <w:tabs>
          <w:tab w:val="num" w:pos="2736"/>
        </w:tabs>
        <w:ind w:left="2736" w:hanging="288"/>
      </w:pPr>
      <w:rPr>
        <w:rFonts w:hint="default"/>
      </w:rPr>
    </w:lvl>
    <w:lvl w:ilvl="6">
      <w:start w:val="1"/>
      <w:numFmt w:val="decimal"/>
      <w:lvlText w:val="%7."/>
      <w:lvlJc w:val="left"/>
      <w:pPr>
        <w:tabs>
          <w:tab w:val="num" w:pos="3168"/>
        </w:tabs>
        <w:ind w:left="3168" w:hanging="288"/>
      </w:pPr>
      <w:rPr>
        <w:rFonts w:hint="default"/>
      </w:rPr>
    </w:lvl>
    <w:lvl w:ilvl="7">
      <w:start w:val="1"/>
      <w:numFmt w:val="lowerLetter"/>
      <w:lvlText w:val="%8."/>
      <w:lvlJc w:val="left"/>
      <w:pPr>
        <w:tabs>
          <w:tab w:val="num" w:pos="3600"/>
        </w:tabs>
        <w:ind w:left="3600" w:hanging="288"/>
      </w:pPr>
      <w:rPr>
        <w:rFonts w:hint="default"/>
      </w:rPr>
    </w:lvl>
    <w:lvl w:ilvl="8">
      <w:start w:val="1"/>
      <w:numFmt w:val="lowerRoman"/>
      <w:lvlText w:val="%9."/>
      <w:lvlJc w:val="right"/>
      <w:pPr>
        <w:tabs>
          <w:tab w:val="num" w:pos="4032"/>
        </w:tabs>
        <w:ind w:left="4032" w:hanging="288"/>
      </w:pPr>
      <w:rPr>
        <w:rFonts w:hint="default"/>
      </w:rPr>
    </w:lvl>
  </w:abstractNum>
  <w:abstractNum w:abstractNumId="41">
    <w:nsid w:val="73303BDF"/>
    <w:multiLevelType w:val="hybridMultilevel"/>
    <w:tmpl w:val="58867F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A2D50"/>
    <w:multiLevelType w:val="hybridMultilevel"/>
    <w:tmpl w:val="310A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9255C"/>
    <w:multiLevelType w:val="hybridMultilevel"/>
    <w:tmpl w:val="CBCE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E61D4"/>
    <w:multiLevelType w:val="hybridMultilevel"/>
    <w:tmpl w:val="4A46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3B056F"/>
    <w:multiLevelType w:val="hybridMultilevel"/>
    <w:tmpl w:val="253A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E55B1"/>
    <w:multiLevelType w:val="hybridMultilevel"/>
    <w:tmpl w:val="2C74B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D80F73"/>
    <w:multiLevelType w:val="hybridMultilevel"/>
    <w:tmpl w:val="B05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358"/>
    <w:multiLevelType w:val="hybridMultilevel"/>
    <w:tmpl w:val="E89C43FC"/>
    <w:lvl w:ilvl="0" w:tplc="823A88FA">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F0373EA"/>
    <w:multiLevelType w:val="hybridMultilevel"/>
    <w:tmpl w:val="4750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8"/>
  </w:num>
  <w:num w:numId="4">
    <w:abstractNumId w:val="32"/>
  </w:num>
  <w:num w:numId="5">
    <w:abstractNumId w:val="21"/>
  </w:num>
  <w:num w:numId="6">
    <w:abstractNumId w:val="29"/>
  </w:num>
  <w:num w:numId="7">
    <w:abstractNumId w:val="46"/>
  </w:num>
  <w:num w:numId="8">
    <w:abstractNumId w:val="20"/>
  </w:num>
  <w:num w:numId="9">
    <w:abstractNumId w:val="25"/>
  </w:num>
  <w:num w:numId="10">
    <w:abstractNumId w:val="44"/>
  </w:num>
  <w:num w:numId="11">
    <w:abstractNumId w:val="26"/>
  </w:num>
  <w:num w:numId="12">
    <w:abstractNumId w:val="28"/>
  </w:num>
  <w:num w:numId="13">
    <w:abstractNumId w:val="12"/>
  </w:num>
  <w:num w:numId="14">
    <w:abstractNumId w:val="39"/>
  </w:num>
  <w:num w:numId="15">
    <w:abstractNumId w:val="11"/>
  </w:num>
  <w:num w:numId="16">
    <w:abstractNumId w:val="27"/>
  </w:num>
  <w:num w:numId="17">
    <w:abstractNumId w:val="15"/>
  </w:num>
  <w:num w:numId="18">
    <w:abstractNumId w:val="36"/>
  </w:num>
  <w:num w:numId="19">
    <w:abstractNumId w:val="42"/>
  </w:num>
  <w:num w:numId="20">
    <w:abstractNumId w:val="23"/>
  </w:num>
  <w:num w:numId="21">
    <w:abstractNumId w:val="43"/>
  </w:num>
  <w:num w:numId="22">
    <w:abstractNumId w:val="30"/>
  </w:num>
  <w:num w:numId="23">
    <w:abstractNumId w:val="1"/>
  </w:num>
  <w:num w:numId="24">
    <w:abstractNumId w:val="7"/>
  </w:num>
  <w:num w:numId="25">
    <w:abstractNumId w:val="4"/>
  </w:num>
  <w:num w:numId="26">
    <w:abstractNumId w:val="10"/>
  </w:num>
  <w:num w:numId="27">
    <w:abstractNumId w:val="41"/>
  </w:num>
  <w:num w:numId="28">
    <w:abstractNumId w:val="45"/>
  </w:num>
  <w:num w:numId="29">
    <w:abstractNumId w:val="49"/>
  </w:num>
  <w:num w:numId="30">
    <w:abstractNumId w:val="9"/>
  </w:num>
  <w:num w:numId="31">
    <w:abstractNumId w:val="22"/>
  </w:num>
  <w:num w:numId="32">
    <w:abstractNumId w:val="31"/>
  </w:num>
  <w:num w:numId="33">
    <w:abstractNumId w:val="0"/>
  </w:num>
  <w:num w:numId="34">
    <w:abstractNumId w:val="18"/>
  </w:num>
  <w:num w:numId="35">
    <w:abstractNumId w:val="2"/>
  </w:num>
  <w:num w:numId="36">
    <w:abstractNumId w:val="47"/>
  </w:num>
  <w:num w:numId="37">
    <w:abstractNumId w:val="34"/>
  </w:num>
  <w:num w:numId="38">
    <w:abstractNumId w:val="40"/>
  </w:num>
  <w:num w:numId="39">
    <w:abstractNumId w:val="6"/>
  </w:num>
  <w:num w:numId="40">
    <w:abstractNumId w:val="8"/>
  </w:num>
  <w:num w:numId="41">
    <w:abstractNumId w:val="38"/>
  </w:num>
  <w:num w:numId="42">
    <w:abstractNumId w:val="33"/>
  </w:num>
  <w:num w:numId="43">
    <w:abstractNumId w:val="35"/>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6"/>
  </w:num>
  <w:num w:numId="47">
    <w:abstractNumId w:val="14"/>
  </w:num>
  <w:num w:numId="48">
    <w:abstractNumId w:val="37"/>
  </w:num>
  <w:num w:numId="49">
    <w:abstractNumId w:val="5"/>
  </w:num>
  <w:num w:numId="50">
    <w:abstractNumId w:val="48"/>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visionView w:markup="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18"/>
    <w:rsid w:val="00000300"/>
    <w:rsid w:val="0000036E"/>
    <w:rsid w:val="00001886"/>
    <w:rsid w:val="000031DF"/>
    <w:rsid w:val="0000369B"/>
    <w:rsid w:val="00003D09"/>
    <w:rsid w:val="0000433D"/>
    <w:rsid w:val="00005760"/>
    <w:rsid w:val="000058D8"/>
    <w:rsid w:val="00006AF3"/>
    <w:rsid w:val="0001044C"/>
    <w:rsid w:val="00011D93"/>
    <w:rsid w:val="00011EE1"/>
    <w:rsid w:val="00012DAA"/>
    <w:rsid w:val="00013614"/>
    <w:rsid w:val="00016618"/>
    <w:rsid w:val="00016CEC"/>
    <w:rsid w:val="00017428"/>
    <w:rsid w:val="00020A01"/>
    <w:rsid w:val="00021570"/>
    <w:rsid w:val="0002236F"/>
    <w:rsid w:val="00023958"/>
    <w:rsid w:val="00023E5E"/>
    <w:rsid w:val="00024D42"/>
    <w:rsid w:val="00026A68"/>
    <w:rsid w:val="00030A12"/>
    <w:rsid w:val="00031093"/>
    <w:rsid w:val="00031098"/>
    <w:rsid w:val="0003378A"/>
    <w:rsid w:val="00036A2F"/>
    <w:rsid w:val="00037D8B"/>
    <w:rsid w:val="00037E40"/>
    <w:rsid w:val="00040586"/>
    <w:rsid w:val="00040841"/>
    <w:rsid w:val="00041E5E"/>
    <w:rsid w:val="000426B5"/>
    <w:rsid w:val="00042736"/>
    <w:rsid w:val="00042F30"/>
    <w:rsid w:val="00045395"/>
    <w:rsid w:val="00046BC4"/>
    <w:rsid w:val="00046DD0"/>
    <w:rsid w:val="00047624"/>
    <w:rsid w:val="00051551"/>
    <w:rsid w:val="0005198F"/>
    <w:rsid w:val="00052186"/>
    <w:rsid w:val="000523AB"/>
    <w:rsid w:val="00052A57"/>
    <w:rsid w:val="0005346C"/>
    <w:rsid w:val="00054754"/>
    <w:rsid w:val="00054C58"/>
    <w:rsid w:val="000551E0"/>
    <w:rsid w:val="00060F6C"/>
    <w:rsid w:val="00061626"/>
    <w:rsid w:val="000617C3"/>
    <w:rsid w:val="000628CF"/>
    <w:rsid w:val="00063392"/>
    <w:rsid w:val="00063DBE"/>
    <w:rsid w:val="00066293"/>
    <w:rsid w:val="000666CA"/>
    <w:rsid w:val="00066C80"/>
    <w:rsid w:val="0007058C"/>
    <w:rsid w:val="00070C74"/>
    <w:rsid w:val="0007261B"/>
    <w:rsid w:val="00072DEF"/>
    <w:rsid w:val="00073371"/>
    <w:rsid w:val="00073FA1"/>
    <w:rsid w:val="00074539"/>
    <w:rsid w:val="0007464D"/>
    <w:rsid w:val="00074A17"/>
    <w:rsid w:val="000750DF"/>
    <w:rsid w:val="000750EF"/>
    <w:rsid w:val="00075532"/>
    <w:rsid w:val="000756CD"/>
    <w:rsid w:val="000756DF"/>
    <w:rsid w:val="00076445"/>
    <w:rsid w:val="00076EB1"/>
    <w:rsid w:val="0007762C"/>
    <w:rsid w:val="00077EE1"/>
    <w:rsid w:val="00081E60"/>
    <w:rsid w:val="00082208"/>
    <w:rsid w:val="00082462"/>
    <w:rsid w:val="00082B4F"/>
    <w:rsid w:val="0008379C"/>
    <w:rsid w:val="0008477C"/>
    <w:rsid w:val="00084BE0"/>
    <w:rsid w:val="00085066"/>
    <w:rsid w:val="00085643"/>
    <w:rsid w:val="00085F78"/>
    <w:rsid w:val="00086454"/>
    <w:rsid w:val="00086517"/>
    <w:rsid w:val="000865AD"/>
    <w:rsid w:val="00086786"/>
    <w:rsid w:val="00086B99"/>
    <w:rsid w:val="00087A5A"/>
    <w:rsid w:val="000902F4"/>
    <w:rsid w:val="000917D6"/>
    <w:rsid w:val="0009652B"/>
    <w:rsid w:val="000968AB"/>
    <w:rsid w:val="00097815"/>
    <w:rsid w:val="000A0765"/>
    <w:rsid w:val="000A16C7"/>
    <w:rsid w:val="000A1C58"/>
    <w:rsid w:val="000A1F29"/>
    <w:rsid w:val="000A228F"/>
    <w:rsid w:val="000A2D20"/>
    <w:rsid w:val="000A2E50"/>
    <w:rsid w:val="000A3A85"/>
    <w:rsid w:val="000A3B2C"/>
    <w:rsid w:val="000A4274"/>
    <w:rsid w:val="000B0096"/>
    <w:rsid w:val="000B1085"/>
    <w:rsid w:val="000B2703"/>
    <w:rsid w:val="000B5468"/>
    <w:rsid w:val="000B762C"/>
    <w:rsid w:val="000B76C5"/>
    <w:rsid w:val="000B7B6E"/>
    <w:rsid w:val="000C1258"/>
    <w:rsid w:val="000C222D"/>
    <w:rsid w:val="000C3674"/>
    <w:rsid w:val="000C46A9"/>
    <w:rsid w:val="000C472C"/>
    <w:rsid w:val="000C55FF"/>
    <w:rsid w:val="000C573D"/>
    <w:rsid w:val="000C5CAF"/>
    <w:rsid w:val="000C7A83"/>
    <w:rsid w:val="000D0EAD"/>
    <w:rsid w:val="000D14CA"/>
    <w:rsid w:val="000D340D"/>
    <w:rsid w:val="000D3573"/>
    <w:rsid w:val="000D3F92"/>
    <w:rsid w:val="000D5857"/>
    <w:rsid w:val="000D67BA"/>
    <w:rsid w:val="000E0099"/>
    <w:rsid w:val="000E21C0"/>
    <w:rsid w:val="000E27D8"/>
    <w:rsid w:val="000E2A45"/>
    <w:rsid w:val="000E3116"/>
    <w:rsid w:val="000E3745"/>
    <w:rsid w:val="000E3B67"/>
    <w:rsid w:val="000E40D2"/>
    <w:rsid w:val="000E4378"/>
    <w:rsid w:val="000E44B6"/>
    <w:rsid w:val="000E4997"/>
    <w:rsid w:val="000E4D51"/>
    <w:rsid w:val="000E530A"/>
    <w:rsid w:val="000E5FDF"/>
    <w:rsid w:val="000E659A"/>
    <w:rsid w:val="000F02A2"/>
    <w:rsid w:val="000F07B6"/>
    <w:rsid w:val="000F12F9"/>
    <w:rsid w:val="000F27B6"/>
    <w:rsid w:val="000F3AC1"/>
    <w:rsid w:val="000F5115"/>
    <w:rsid w:val="000F5B99"/>
    <w:rsid w:val="000F777F"/>
    <w:rsid w:val="0010131A"/>
    <w:rsid w:val="00103969"/>
    <w:rsid w:val="0010407C"/>
    <w:rsid w:val="0010420A"/>
    <w:rsid w:val="00104722"/>
    <w:rsid w:val="00104A8D"/>
    <w:rsid w:val="001059BA"/>
    <w:rsid w:val="00105FC2"/>
    <w:rsid w:val="0011297E"/>
    <w:rsid w:val="00113680"/>
    <w:rsid w:val="001136A5"/>
    <w:rsid w:val="00114DC5"/>
    <w:rsid w:val="00120266"/>
    <w:rsid w:val="0012049C"/>
    <w:rsid w:val="00120A2C"/>
    <w:rsid w:val="00122196"/>
    <w:rsid w:val="00122824"/>
    <w:rsid w:val="0012284D"/>
    <w:rsid w:val="00122858"/>
    <w:rsid w:val="00122F8C"/>
    <w:rsid w:val="001246C2"/>
    <w:rsid w:val="001265C2"/>
    <w:rsid w:val="00127409"/>
    <w:rsid w:val="00127972"/>
    <w:rsid w:val="00133BAF"/>
    <w:rsid w:val="00134736"/>
    <w:rsid w:val="00134D19"/>
    <w:rsid w:val="00136326"/>
    <w:rsid w:val="001372A8"/>
    <w:rsid w:val="00137DA9"/>
    <w:rsid w:val="001418A7"/>
    <w:rsid w:val="001423E1"/>
    <w:rsid w:val="00143231"/>
    <w:rsid w:val="0014341E"/>
    <w:rsid w:val="00143AD2"/>
    <w:rsid w:val="0014530B"/>
    <w:rsid w:val="0014681D"/>
    <w:rsid w:val="00146C61"/>
    <w:rsid w:val="00147CAC"/>
    <w:rsid w:val="00151406"/>
    <w:rsid w:val="00151A6C"/>
    <w:rsid w:val="00152B94"/>
    <w:rsid w:val="00152DDF"/>
    <w:rsid w:val="00155B3A"/>
    <w:rsid w:val="00155D5D"/>
    <w:rsid w:val="00157B85"/>
    <w:rsid w:val="00157D02"/>
    <w:rsid w:val="0016019F"/>
    <w:rsid w:val="00161B87"/>
    <w:rsid w:val="00162843"/>
    <w:rsid w:val="00162C38"/>
    <w:rsid w:val="001630EA"/>
    <w:rsid w:val="001639D2"/>
    <w:rsid w:val="00163A1F"/>
    <w:rsid w:val="00163F81"/>
    <w:rsid w:val="00164DA2"/>
    <w:rsid w:val="00166C83"/>
    <w:rsid w:val="00167F4D"/>
    <w:rsid w:val="001703BD"/>
    <w:rsid w:val="00171364"/>
    <w:rsid w:val="00172B68"/>
    <w:rsid w:val="00172E3F"/>
    <w:rsid w:val="00173032"/>
    <w:rsid w:val="0017436D"/>
    <w:rsid w:val="00176851"/>
    <w:rsid w:val="00176967"/>
    <w:rsid w:val="00176C94"/>
    <w:rsid w:val="0018232F"/>
    <w:rsid w:val="00182440"/>
    <w:rsid w:val="001824B1"/>
    <w:rsid w:val="0018680D"/>
    <w:rsid w:val="00187455"/>
    <w:rsid w:val="00190583"/>
    <w:rsid w:val="0019126E"/>
    <w:rsid w:val="00191773"/>
    <w:rsid w:val="0019273A"/>
    <w:rsid w:val="001941D5"/>
    <w:rsid w:val="00194FB8"/>
    <w:rsid w:val="00196D1B"/>
    <w:rsid w:val="00196FA0"/>
    <w:rsid w:val="00197A2E"/>
    <w:rsid w:val="00197A58"/>
    <w:rsid w:val="001A0397"/>
    <w:rsid w:val="001A0415"/>
    <w:rsid w:val="001A1216"/>
    <w:rsid w:val="001A37E8"/>
    <w:rsid w:val="001A53D8"/>
    <w:rsid w:val="001A581E"/>
    <w:rsid w:val="001A605D"/>
    <w:rsid w:val="001B0E13"/>
    <w:rsid w:val="001B11DF"/>
    <w:rsid w:val="001B1E8A"/>
    <w:rsid w:val="001B2C25"/>
    <w:rsid w:val="001B2F0B"/>
    <w:rsid w:val="001B3925"/>
    <w:rsid w:val="001B4D12"/>
    <w:rsid w:val="001B4EC4"/>
    <w:rsid w:val="001B6A55"/>
    <w:rsid w:val="001B6BB8"/>
    <w:rsid w:val="001B6EFF"/>
    <w:rsid w:val="001B7332"/>
    <w:rsid w:val="001B7A44"/>
    <w:rsid w:val="001C0F99"/>
    <w:rsid w:val="001C1483"/>
    <w:rsid w:val="001C1D37"/>
    <w:rsid w:val="001C2B5D"/>
    <w:rsid w:val="001C539F"/>
    <w:rsid w:val="001C632D"/>
    <w:rsid w:val="001C71A0"/>
    <w:rsid w:val="001D120B"/>
    <w:rsid w:val="001D2B1E"/>
    <w:rsid w:val="001D3AC8"/>
    <w:rsid w:val="001D4EF4"/>
    <w:rsid w:val="001D64D3"/>
    <w:rsid w:val="001D6B3F"/>
    <w:rsid w:val="001D6B87"/>
    <w:rsid w:val="001E0998"/>
    <w:rsid w:val="001E4BB3"/>
    <w:rsid w:val="001E68DD"/>
    <w:rsid w:val="001E7A10"/>
    <w:rsid w:val="001F07B5"/>
    <w:rsid w:val="001F0EAD"/>
    <w:rsid w:val="001F202D"/>
    <w:rsid w:val="001F21F0"/>
    <w:rsid w:val="001F384F"/>
    <w:rsid w:val="001F38A0"/>
    <w:rsid w:val="001F4555"/>
    <w:rsid w:val="001F7932"/>
    <w:rsid w:val="0020008E"/>
    <w:rsid w:val="002000F5"/>
    <w:rsid w:val="002005DE"/>
    <w:rsid w:val="00200BE4"/>
    <w:rsid w:val="00201414"/>
    <w:rsid w:val="00202A14"/>
    <w:rsid w:val="00202BE4"/>
    <w:rsid w:val="00203E2F"/>
    <w:rsid w:val="0020536A"/>
    <w:rsid w:val="0020772E"/>
    <w:rsid w:val="00207C28"/>
    <w:rsid w:val="002106A5"/>
    <w:rsid w:val="0021141A"/>
    <w:rsid w:val="0021165A"/>
    <w:rsid w:val="00211AA5"/>
    <w:rsid w:val="002120CC"/>
    <w:rsid w:val="00213A10"/>
    <w:rsid w:val="00220B21"/>
    <w:rsid w:val="002212E1"/>
    <w:rsid w:val="002228C3"/>
    <w:rsid w:val="00222B14"/>
    <w:rsid w:val="00225B1A"/>
    <w:rsid w:val="0022651D"/>
    <w:rsid w:val="00226565"/>
    <w:rsid w:val="00226DDA"/>
    <w:rsid w:val="00227763"/>
    <w:rsid w:val="002304AB"/>
    <w:rsid w:val="002342AD"/>
    <w:rsid w:val="0023507B"/>
    <w:rsid w:val="00235DB1"/>
    <w:rsid w:val="0023681C"/>
    <w:rsid w:val="00236FD5"/>
    <w:rsid w:val="00237206"/>
    <w:rsid w:val="00237D34"/>
    <w:rsid w:val="002411B5"/>
    <w:rsid w:val="0024240E"/>
    <w:rsid w:val="002441B5"/>
    <w:rsid w:val="00245582"/>
    <w:rsid w:val="00246407"/>
    <w:rsid w:val="00246898"/>
    <w:rsid w:val="00246ED7"/>
    <w:rsid w:val="002471D6"/>
    <w:rsid w:val="0025585F"/>
    <w:rsid w:val="002577E4"/>
    <w:rsid w:val="00260129"/>
    <w:rsid w:val="002602B4"/>
    <w:rsid w:val="002616B1"/>
    <w:rsid w:val="002616E6"/>
    <w:rsid w:val="00262C63"/>
    <w:rsid w:val="002647D3"/>
    <w:rsid w:val="00265073"/>
    <w:rsid w:val="002657FC"/>
    <w:rsid w:val="00265BA8"/>
    <w:rsid w:val="00267B1D"/>
    <w:rsid w:val="0027135E"/>
    <w:rsid w:val="002723DD"/>
    <w:rsid w:val="002724B4"/>
    <w:rsid w:val="00272F6E"/>
    <w:rsid w:val="00273292"/>
    <w:rsid w:val="002736A2"/>
    <w:rsid w:val="00274C74"/>
    <w:rsid w:val="0027771E"/>
    <w:rsid w:val="00277A57"/>
    <w:rsid w:val="00280028"/>
    <w:rsid w:val="002804B2"/>
    <w:rsid w:val="00280ADE"/>
    <w:rsid w:val="002812CE"/>
    <w:rsid w:val="00283B0E"/>
    <w:rsid w:val="00286A52"/>
    <w:rsid w:val="00286F2B"/>
    <w:rsid w:val="00287395"/>
    <w:rsid w:val="00287735"/>
    <w:rsid w:val="00287989"/>
    <w:rsid w:val="00287D4A"/>
    <w:rsid w:val="00290F4F"/>
    <w:rsid w:val="00291637"/>
    <w:rsid w:val="002934FA"/>
    <w:rsid w:val="00294C3C"/>
    <w:rsid w:val="0029576F"/>
    <w:rsid w:val="00295B30"/>
    <w:rsid w:val="00296799"/>
    <w:rsid w:val="00296C30"/>
    <w:rsid w:val="00297D40"/>
    <w:rsid w:val="00297F5E"/>
    <w:rsid w:val="002A06C9"/>
    <w:rsid w:val="002A290A"/>
    <w:rsid w:val="002A362A"/>
    <w:rsid w:val="002A3A31"/>
    <w:rsid w:val="002A4AEC"/>
    <w:rsid w:val="002A4B73"/>
    <w:rsid w:val="002A514C"/>
    <w:rsid w:val="002A644A"/>
    <w:rsid w:val="002A69B4"/>
    <w:rsid w:val="002A6A30"/>
    <w:rsid w:val="002B278F"/>
    <w:rsid w:val="002B27EE"/>
    <w:rsid w:val="002B3E64"/>
    <w:rsid w:val="002B43A9"/>
    <w:rsid w:val="002B7B8E"/>
    <w:rsid w:val="002C1CD1"/>
    <w:rsid w:val="002C25F9"/>
    <w:rsid w:val="002C2C2D"/>
    <w:rsid w:val="002C3000"/>
    <w:rsid w:val="002C428A"/>
    <w:rsid w:val="002C59B3"/>
    <w:rsid w:val="002C5ED8"/>
    <w:rsid w:val="002C7464"/>
    <w:rsid w:val="002C7487"/>
    <w:rsid w:val="002D02C3"/>
    <w:rsid w:val="002D2A02"/>
    <w:rsid w:val="002D350B"/>
    <w:rsid w:val="002D4BFB"/>
    <w:rsid w:val="002D6BC4"/>
    <w:rsid w:val="002E3D14"/>
    <w:rsid w:val="002E43E1"/>
    <w:rsid w:val="002E7C16"/>
    <w:rsid w:val="002F06B5"/>
    <w:rsid w:val="002F2691"/>
    <w:rsid w:val="002F518B"/>
    <w:rsid w:val="002F5D60"/>
    <w:rsid w:val="002F6B41"/>
    <w:rsid w:val="002F6EE4"/>
    <w:rsid w:val="00304E7D"/>
    <w:rsid w:val="00305082"/>
    <w:rsid w:val="00305389"/>
    <w:rsid w:val="0030576B"/>
    <w:rsid w:val="00305AEB"/>
    <w:rsid w:val="00306F53"/>
    <w:rsid w:val="0030718F"/>
    <w:rsid w:val="003073B4"/>
    <w:rsid w:val="003124D9"/>
    <w:rsid w:val="003125D6"/>
    <w:rsid w:val="0031290B"/>
    <w:rsid w:val="003138AD"/>
    <w:rsid w:val="00313B3E"/>
    <w:rsid w:val="003158A7"/>
    <w:rsid w:val="00315934"/>
    <w:rsid w:val="00315ED2"/>
    <w:rsid w:val="00316105"/>
    <w:rsid w:val="0031683E"/>
    <w:rsid w:val="00316FB2"/>
    <w:rsid w:val="00317245"/>
    <w:rsid w:val="00317273"/>
    <w:rsid w:val="00320AD1"/>
    <w:rsid w:val="00322781"/>
    <w:rsid w:val="00322B76"/>
    <w:rsid w:val="003232E7"/>
    <w:rsid w:val="003237E0"/>
    <w:rsid w:val="00323FD0"/>
    <w:rsid w:val="003249E4"/>
    <w:rsid w:val="00325675"/>
    <w:rsid w:val="00327C56"/>
    <w:rsid w:val="00327CBF"/>
    <w:rsid w:val="0033210E"/>
    <w:rsid w:val="003334BA"/>
    <w:rsid w:val="0033359F"/>
    <w:rsid w:val="00333967"/>
    <w:rsid w:val="00334055"/>
    <w:rsid w:val="00335B50"/>
    <w:rsid w:val="00335D49"/>
    <w:rsid w:val="0034185E"/>
    <w:rsid w:val="00342164"/>
    <w:rsid w:val="00343DFA"/>
    <w:rsid w:val="00345C4D"/>
    <w:rsid w:val="00346C59"/>
    <w:rsid w:val="003479B6"/>
    <w:rsid w:val="00350895"/>
    <w:rsid w:val="00350A13"/>
    <w:rsid w:val="00350F56"/>
    <w:rsid w:val="0035194A"/>
    <w:rsid w:val="00352F8F"/>
    <w:rsid w:val="0035304A"/>
    <w:rsid w:val="0035343D"/>
    <w:rsid w:val="00353FAA"/>
    <w:rsid w:val="00354B41"/>
    <w:rsid w:val="00356E7C"/>
    <w:rsid w:val="00360F62"/>
    <w:rsid w:val="003615FD"/>
    <w:rsid w:val="00364861"/>
    <w:rsid w:val="0036514F"/>
    <w:rsid w:val="003656D5"/>
    <w:rsid w:val="003657BF"/>
    <w:rsid w:val="0036583D"/>
    <w:rsid w:val="00365C78"/>
    <w:rsid w:val="00366B89"/>
    <w:rsid w:val="003672B9"/>
    <w:rsid w:val="003678AD"/>
    <w:rsid w:val="00370A6B"/>
    <w:rsid w:val="00370F14"/>
    <w:rsid w:val="003713CF"/>
    <w:rsid w:val="003717C3"/>
    <w:rsid w:val="00371F46"/>
    <w:rsid w:val="003739AB"/>
    <w:rsid w:val="0037604A"/>
    <w:rsid w:val="00377401"/>
    <w:rsid w:val="00380D75"/>
    <w:rsid w:val="00381AEE"/>
    <w:rsid w:val="00381D3F"/>
    <w:rsid w:val="00381F04"/>
    <w:rsid w:val="00381FAB"/>
    <w:rsid w:val="003826F8"/>
    <w:rsid w:val="00382A7D"/>
    <w:rsid w:val="00383B12"/>
    <w:rsid w:val="00385288"/>
    <w:rsid w:val="00386F9D"/>
    <w:rsid w:val="00391739"/>
    <w:rsid w:val="00391B33"/>
    <w:rsid w:val="003922A9"/>
    <w:rsid w:val="003923A6"/>
    <w:rsid w:val="003923D2"/>
    <w:rsid w:val="00393B2A"/>
    <w:rsid w:val="00394336"/>
    <w:rsid w:val="003A1AAC"/>
    <w:rsid w:val="003A1D6C"/>
    <w:rsid w:val="003A28DA"/>
    <w:rsid w:val="003A2FD8"/>
    <w:rsid w:val="003A3AD3"/>
    <w:rsid w:val="003A6F78"/>
    <w:rsid w:val="003B0115"/>
    <w:rsid w:val="003B0B5A"/>
    <w:rsid w:val="003B1193"/>
    <w:rsid w:val="003B1380"/>
    <w:rsid w:val="003B3311"/>
    <w:rsid w:val="003B4960"/>
    <w:rsid w:val="003B4AE7"/>
    <w:rsid w:val="003B7A55"/>
    <w:rsid w:val="003B7C35"/>
    <w:rsid w:val="003C2F5E"/>
    <w:rsid w:val="003C4036"/>
    <w:rsid w:val="003C407F"/>
    <w:rsid w:val="003C420B"/>
    <w:rsid w:val="003C531A"/>
    <w:rsid w:val="003C5FBA"/>
    <w:rsid w:val="003C74A5"/>
    <w:rsid w:val="003C74BE"/>
    <w:rsid w:val="003D0539"/>
    <w:rsid w:val="003D07B9"/>
    <w:rsid w:val="003D2CBC"/>
    <w:rsid w:val="003D45DF"/>
    <w:rsid w:val="003D73E1"/>
    <w:rsid w:val="003D7706"/>
    <w:rsid w:val="003D7883"/>
    <w:rsid w:val="003D7EF4"/>
    <w:rsid w:val="003E0320"/>
    <w:rsid w:val="003E0809"/>
    <w:rsid w:val="003E0829"/>
    <w:rsid w:val="003E0ACD"/>
    <w:rsid w:val="003E1858"/>
    <w:rsid w:val="003E2315"/>
    <w:rsid w:val="003E2681"/>
    <w:rsid w:val="003E2C09"/>
    <w:rsid w:val="003E2D0C"/>
    <w:rsid w:val="003E2F1B"/>
    <w:rsid w:val="003E3415"/>
    <w:rsid w:val="003E3A17"/>
    <w:rsid w:val="003E3C2E"/>
    <w:rsid w:val="003E3DAB"/>
    <w:rsid w:val="003E540A"/>
    <w:rsid w:val="003E68CC"/>
    <w:rsid w:val="003F00C4"/>
    <w:rsid w:val="003F0A5A"/>
    <w:rsid w:val="003F0E39"/>
    <w:rsid w:val="003F3D90"/>
    <w:rsid w:val="003F4191"/>
    <w:rsid w:val="003F546C"/>
    <w:rsid w:val="003F58F6"/>
    <w:rsid w:val="003F5A2D"/>
    <w:rsid w:val="00400487"/>
    <w:rsid w:val="00401DA1"/>
    <w:rsid w:val="004029A6"/>
    <w:rsid w:val="0040393F"/>
    <w:rsid w:val="00403E18"/>
    <w:rsid w:val="00404463"/>
    <w:rsid w:val="0040478F"/>
    <w:rsid w:val="00405D50"/>
    <w:rsid w:val="00407B8A"/>
    <w:rsid w:val="004104B3"/>
    <w:rsid w:val="00410FFB"/>
    <w:rsid w:val="00411437"/>
    <w:rsid w:val="00411A9C"/>
    <w:rsid w:val="00411F44"/>
    <w:rsid w:val="0041398D"/>
    <w:rsid w:val="00413CCF"/>
    <w:rsid w:val="00417760"/>
    <w:rsid w:val="004215F7"/>
    <w:rsid w:val="004227B8"/>
    <w:rsid w:val="00422F7F"/>
    <w:rsid w:val="0042328C"/>
    <w:rsid w:val="00423B3C"/>
    <w:rsid w:val="00423DCF"/>
    <w:rsid w:val="00425C57"/>
    <w:rsid w:val="00425CD8"/>
    <w:rsid w:val="00427474"/>
    <w:rsid w:val="004308A4"/>
    <w:rsid w:val="00430CFB"/>
    <w:rsid w:val="004314B2"/>
    <w:rsid w:val="00432459"/>
    <w:rsid w:val="004326C7"/>
    <w:rsid w:val="00432ED8"/>
    <w:rsid w:val="00433A82"/>
    <w:rsid w:val="00435A8F"/>
    <w:rsid w:val="0043710A"/>
    <w:rsid w:val="004406DD"/>
    <w:rsid w:val="00441E58"/>
    <w:rsid w:val="0044328B"/>
    <w:rsid w:val="00444C35"/>
    <w:rsid w:val="004467CA"/>
    <w:rsid w:val="00446E81"/>
    <w:rsid w:val="00450D68"/>
    <w:rsid w:val="00453E67"/>
    <w:rsid w:val="00455132"/>
    <w:rsid w:val="00457209"/>
    <w:rsid w:val="00457C79"/>
    <w:rsid w:val="00460A25"/>
    <w:rsid w:val="00461625"/>
    <w:rsid w:val="00464D38"/>
    <w:rsid w:val="004662E0"/>
    <w:rsid w:val="0046686A"/>
    <w:rsid w:val="00467668"/>
    <w:rsid w:val="004678E1"/>
    <w:rsid w:val="00467A35"/>
    <w:rsid w:val="00467D83"/>
    <w:rsid w:val="00470A52"/>
    <w:rsid w:val="00470F97"/>
    <w:rsid w:val="00471349"/>
    <w:rsid w:val="00472F7A"/>
    <w:rsid w:val="004739A9"/>
    <w:rsid w:val="004755E8"/>
    <w:rsid w:val="0047627E"/>
    <w:rsid w:val="004769BD"/>
    <w:rsid w:val="004779A0"/>
    <w:rsid w:val="00482027"/>
    <w:rsid w:val="00482502"/>
    <w:rsid w:val="004865BF"/>
    <w:rsid w:val="00486DBD"/>
    <w:rsid w:val="00486E2B"/>
    <w:rsid w:val="0048752B"/>
    <w:rsid w:val="00487792"/>
    <w:rsid w:val="00491184"/>
    <w:rsid w:val="0049119C"/>
    <w:rsid w:val="00491314"/>
    <w:rsid w:val="00491A29"/>
    <w:rsid w:val="00491A50"/>
    <w:rsid w:val="00492498"/>
    <w:rsid w:val="0049391A"/>
    <w:rsid w:val="00495723"/>
    <w:rsid w:val="004A0B7E"/>
    <w:rsid w:val="004A0D28"/>
    <w:rsid w:val="004A0EEA"/>
    <w:rsid w:val="004A1166"/>
    <w:rsid w:val="004A1E9E"/>
    <w:rsid w:val="004A34F5"/>
    <w:rsid w:val="004A58AD"/>
    <w:rsid w:val="004A5D9E"/>
    <w:rsid w:val="004A62F2"/>
    <w:rsid w:val="004A6FC9"/>
    <w:rsid w:val="004B278A"/>
    <w:rsid w:val="004B283B"/>
    <w:rsid w:val="004B3C19"/>
    <w:rsid w:val="004B3DE8"/>
    <w:rsid w:val="004B6285"/>
    <w:rsid w:val="004B684A"/>
    <w:rsid w:val="004B79F2"/>
    <w:rsid w:val="004B7FBD"/>
    <w:rsid w:val="004C0335"/>
    <w:rsid w:val="004C09BC"/>
    <w:rsid w:val="004C2D23"/>
    <w:rsid w:val="004C4362"/>
    <w:rsid w:val="004C5A0A"/>
    <w:rsid w:val="004D0B8B"/>
    <w:rsid w:val="004D1296"/>
    <w:rsid w:val="004D2C31"/>
    <w:rsid w:val="004D3336"/>
    <w:rsid w:val="004D36C4"/>
    <w:rsid w:val="004D3BAF"/>
    <w:rsid w:val="004D4415"/>
    <w:rsid w:val="004D485A"/>
    <w:rsid w:val="004D5093"/>
    <w:rsid w:val="004D5648"/>
    <w:rsid w:val="004D5FD2"/>
    <w:rsid w:val="004D60D2"/>
    <w:rsid w:val="004D6173"/>
    <w:rsid w:val="004D6BDC"/>
    <w:rsid w:val="004D6D4E"/>
    <w:rsid w:val="004D77C7"/>
    <w:rsid w:val="004E0584"/>
    <w:rsid w:val="004E18FC"/>
    <w:rsid w:val="004E1C23"/>
    <w:rsid w:val="004E287C"/>
    <w:rsid w:val="004E34F9"/>
    <w:rsid w:val="004E3C10"/>
    <w:rsid w:val="004E5C32"/>
    <w:rsid w:val="004E6AA1"/>
    <w:rsid w:val="004E7713"/>
    <w:rsid w:val="004F02E0"/>
    <w:rsid w:val="004F0373"/>
    <w:rsid w:val="004F1AF2"/>
    <w:rsid w:val="004F54A3"/>
    <w:rsid w:val="004F68B1"/>
    <w:rsid w:val="004F7898"/>
    <w:rsid w:val="004F7F96"/>
    <w:rsid w:val="00500BE1"/>
    <w:rsid w:val="00501731"/>
    <w:rsid w:val="005017C6"/>
    <w:rsid w:val="00501D9D"/>
    <w:rsid w:val="005027F0"/>
    <w:rsid w:val="00502EA0"/>
    <w:rsid w:val="00502FE8"/>
    <w:rsid w:val="0050324E"/>
    <w:rsid w:val="00503F6F"/>
    <w:rsid w:val="00506833"/>
    <w:rsid w:val="005077B9"/>
    <w:rsid w:val="00510105"/>
    <w:rsid w:val="0051079A"/>
    <w:rsid w:val="00510980"/>
    <w:rsid w:val="00510D45"/>
    <w:rsid w:val="0051187A"/>
    <w:rsid w:val="00512AC9"/>
    <w:rsid w:val="00512AFB"/>
    <w:rsid w:val="00512B45"/>
    <w:rsid w:val="00512D54"/>
    <w:rsid w:val="00514FBD"/>
    <w:rsid w:val="00514FD6"/>
    <w:rsid w:val="00515998"/>
    <w:rsid w:val="00515BFB"/>
    <w:rsid w:val="005217A7"/>
    <w:rsid w:val="0052196B"/>
    <w:rsid w:val="00524AD9"/>
    <w:rsid w:val="00525C3B"/>
    <w:rsid w:val="005261E8"/>
    <w:rsid w:val="00526E6C"/>
    <w:rsid w:val="00526E71"/>
    <w:rsid w:val="00527856"/>
    <w:rsid w:val="00527AF8"/>
    <w:rsid w:val="00531F89"/>
    <w:rsid w:val="00532000"/>
    <w:rsid w:val="005333E7"/>
    <w:rsid w:val="00533455"/>
    <w:rsid w:val="00533AAE"/>
    <w:rsid w:val="00534571"/>
    <w:rsid w:val="00535AF2"/>
    <w:rsid w:val="0053604F"/>
    <w:rsid w:val="00542558"/>
    <w:rsid w:val="005426C2"/>
    <w:rsid w:val="00542D49"/>
    <w:rsid w:val="00543131"/>
    <w:rsid w:val="00545A6F"/>
    <w:rsid w:val="00545E40"/>
    <w:rsid w:val="005468F8"/>
    <w:rsid w:val="00546985"/>
    <w:rsid w:val="00547065"/>
    <w:rsid w:val="00550025"/>
    <w:rsid w:val="00550883"/>
    <w:rsid w:val="00551ADB"/>
    <w:rsid w:val="00552014"/>
    <w:rsid w:val="00555D08"/>
    <w:rsid w:val="005560EF"/>
    <w:rsid w:val="00556EAA"/>
    <w:rsid w:val="00557B6F"/>
    <w:rsid w:val="00561656"/>
    <w:rsid w:val="00561CEA"/>
    <w:rsid w:val="00562036"/>
    <w:rsid w:val="005621CD"/>
    <w:rsid w:val="005625E5"/>
    <w:rsid w:val="00562658"/>
    <w:rsid w:val="00563312"/>
    <w:rsid w:val="0056335D"/>
    <w:rsid w:val="00563A0B"/>
    <w:rsid w:val="005645B8"/>
    <w:rsid w:val="00564E78"/>
    <w:rsid w:val="00565647"/>
    <w:rsid w:val="00565DB9"/>
    <w:rsid w:val="00566230"/>
    <w:rsid w:val="00566FF6"/>
    <w:rsid w:val="00567300"/>
    <w:rsid w:val="00567BBB"/>
    <w:rsid w:val="00570F4B"/>
    <w:rsid w:val="005714C7"/>
    <w:rsid w:val="00572BC8"/>
    <w:rsid w:val="00572EBC"/>
    <w:rsid w:val="005739AA"/>
    <w:rsid w:val="00574A68"/>
    <w:rsid w:val="005752AE"/>
    <w:rsid w:val="005769FD"/>
    <w:rsid w:val="005802ED"/>
    <w:rsid w:val="00580478"/>
    <w:rsid w:val="005807AF"/>
    <w:rsid w:val="00580EB2"/>
    <w:rsid w:val="005810AB"/>
    <w:rsid w:val="00581B1E"/>
    <w:rsid w:val="00581B86"/>
    <w:rsid w:val="005824C8"/>
    <w:rsid w:val="00583148"/>
    <w:rsid w:val="0058371C"/>
    <w:rsid w:val="00587DAB"/>
    <w:rsid w:val="00590D62"/>
    <w:rsid w:val="00591C62"/>
    <w:rsid w:val="00591ED7"/>
    <w:rsid w:val="0059215D"/>
    <w:rsid w:val="005923D5"/>
    <w:rsid w:val="005923FF"/>
    <w:rsid w:val="005926A7"/>
    <w:rsid w:val="00593C81"/>
    <w:rsid w:val="00594040"/>
    <w:rsid w:val="005940C4"/>
    <w:rsid w:val="00594BBF"/>
    <w:rsid w:val="00594D30"/>
    <w:rsid w:val="0059526C"/>
    <w:rsid w:val="00595E78"/>
    <w:rsid w:val="0059682C"/>
    <w:rsid w:val="00596D86"/>
    <w:rsid w:val="00597F09"/>
    <w:rsid w:val="005A00EE"/>
    <w:rsid w:val="005A0900"/>
    <w:rsid w:val="005A11E7"/>
    <w:rsid w:val="005A17DC"/>
    <w:rsid w:val="005A2A56"/>
    <w:rsid w:val="005A3A3C"/>
    <w:rsid w:val="005A5EF1"/>
    <w:rsid w:val="005A685F"/>
    <w:rsid w:val="005A6DDF"/>
    <w:rsid w:val="005A748E"/>
    <w:rsid w:val="005B0472"/>
    <w:rsid w:val="005B07D2"/>
    <w:rsid w:val="005B0925"/>
    <w:rsid w:val="005B0AEC"/>
    <w:rsid w:val="005B1733"/>
    <w:rsid w:val="005B4FF3"/>
    <w:rsid w:val="005B5059"/>
    <w:rsid w:val="005B5401"/>
    <w:rsid w:val="005B6DF3"/>
    <w:rsid w:val="005C02E2"/>
    <w:rsid w:val="005C088D"/>
    <w:rsid w:val="005C0D2E"/>
    <w:rsid w:val="005C1541"/>
    <w:rsid w:val="005C17BC"/>
    <w:rsid w:val="005C23E2"/>
    <w:rsid w:val="005C2EAB"/>
    <w:rsid w:val="005C5312"/>
    <w:rsid w:val="005C6EC3"/>
    <w:rsid w:val="005D00CD"/>
    <w:rsid w:val="005D048F"/>
    <w:rsid w:val="005D14F0"/>
    <w:rsid w:val="005D16F1"/>
    <w:rsid w:val="005D1E1A"/>
    <w:rsid w:val="005D256A"/>
    <w:rsid w:val="005D3B26"/>
    <w:rsid w:val="005D43DD"/>
    <w:rsid w:val="005D6D20"/>
    <w:rsid w:val="005D7037"/>
    <w:rsid w:val="005D73E5"/>
    <w:rsid w:val="005D7BFB"/>
    <w:rsid w:val="005E0F58"/>
    <w:rsid w:val="005E1432"/>
    <w:rsid w:val="005E2296"/>
    <w:rsid w:val="005E2A4B"/>
    <w:rsid w:val="005E4BF8"/>
    <w:rsid w:val="005E51EB"/>
    <w:rsid w:val="005E5B55"/>
    <w:rsid w:val="005E68E5"/>
    <w:rsid w:val="005E7A27"/>
    <w:rsid w:val="005E7C4F"/>
    <w:rsid w:val="005F0080"/>
    <w:rsid w:val="005F0239"/>
    <w:rsid w:val="005F5032"/>
    <w:rsid w:val="005F55FF"/>
    <w:rsid w:val="005F5DBA"/>
    <w:rsid w:val="006007CA"/>
    <w:rsid w:val="00600E55"/>
    <w:rsid w:val="006026C6"/>
    <w:rsid w:val="006027AA"/>
    <w:rsid w:val="00604F59"/>
    <w:rsid w:val="0060501A"/>
    <w:rsid w:val="00606148"/>
    <w:rsid w:val="00606203"/>
    <w:rsid w:val="00607535"/>
    <w:rsid w:val="006105D2"/>
    <w:rsid w:val="00610B67"/>
    <w:rsid w:val="006110FF"/>
    <w:rsid w:val="006111DE"/>
    <w:rsid w:val="00611825"/>
    <w:rsid w:val="00612725"/>
    <w:rsid w:val="00613FFF"/>
    <w:rsid w:val="0061405A"/>
    <w:rsid w:val="00615172"/>
    <w:rsid w:val="006151B3"/>
    <w:rsid w:val="00615E30"/>
    <w:rsid w:val="00616AA0"/>
    <w:rsid w:val="00616D07"/>
    <w:rsid w:val="006178E6"/>
    <w:rsid w:val="00617B09"/>
    <w:rsid w:val="00617C4B"/>
    <w:rsid w:val="00617EE5"/>
    <w:rsid w:val="00620973"/>
    <w:rsid w:val="006214C4"/>
    <w:rsid w:val="00621605"/>
    <w:rsid w:val="00622144"/>
    <w:rsid w:val="00622938"/>
    <w:rsid w:val="00625BC3"/>
    <w:rsid w:val="00626448"/>
    <w:rsid w:val="006265D5"/>
    <w:rsid w:val="00627405"/>
    <w:rsid w:val="0063084D"/>
    <w:rsid w:val="00630A96"/>
    <w:rsid w:val="00633285"/>
    <w:rsid w:val="00633DD9"/>
    <w:rsid w:val="00634088"/>
    <w:rsid w:val="0063454A"/>
    <w:rsid w:val="00634943"/>
    <w:rsid w:val="00636EEB"/>
    <w:rsid w:val="006419FD"/>
    <w:rsid w:val="0064282F"/>
    <w:rsid w:val="00642B90"/>
    <w:rsid w:val="00645337"/>
    <w:rsid w:val="006453BF"/>
    <w:rsid w:val="00645906"/>
    <w:rsid w:val="00645B24"/>
    <w:rsid w:val="00646336"/>
    <w:rsid w:val="0064686D"/>
    <w:rsid w:val="006507F3"/>
    <w:rsid w:val="00650AAB"/>
    <w:rsid w:val="006510D8"/>
    <w:rsid w:val="0065142E"/>
    <w:rsid w:val="00651A27"/>
    <w:rsid w:val="00651ECF"/>
    <w:rsid w:val="0065211B"/>
    <w:rsid w:val="0065378D"/>
    <w:rsid w:val="0065379D"/>
    <w:rsid w:val="0065474C"/>
    <w:rsid w:val="00655BB1"/>
    <w:rsid w:val="00657869"/>
    <w:rsid w:val="00660001"/>
    <w:rsid w:val="006610F4"/>
    <w:rsid w:val="00662238"/>
    <w:rsid w:val="00662C6A"/>
    <w:rsid w:val="0066378D"/>
    <w:rsid w:val="006666B1"/>
    <w:rsid w:val="00667EF7"/>
    <w:rsid w:val="006701DB"/>
    <w:rsid w:val="00670964"/>
    <w:rsid w:val="006710FF"/>
    <w:rsid w:val="00671454"/>
    <w:rsid w:val="00673BED"/>
    <w:rsid w:val="006766AB"/>
    <w:rsid w:val="00680CA4"/>
    <w:rsid w:val="006815A1"/>
    <w:rsid w:val="0068189D"/>
    <w:rsid w:val="0068372E"/>
    <w:rsid w:val="006837A5"/>
    <w:rsid w:val="006852AF"/>
    <w:rsid w:val="006878C1"/>
    <w:rsid w:val="0069015C"/>
    <w:rsid w:val="00690EDD"/>
    <w:rsid w:val="006918E5"/>
    <w:rsid w:val="00692F00"/>
    <w:rsid w:val="00694162"/>
    <w:rsid w:val="0069465C"/>
    <w:rsid w:val="00694B50"/>
    <w:rsid w:val="00694EDB"/>
    <w:rsid w:val="00695FDB"/>
    <w:rsid w:val="006A09D9"/>
    <w:rsid w:val="006A4384"/>
    <w:rsid w:val="006A5737"/>
    <w:rsid w:val="006A622F"/>
    <w:rsid w:val="006B01D9"/>
    <w:rsid w:val="006B117A"/>
    <w:rsid w:val="006B1CDC"/>
    <w:rsid w:val="006B2538"/>
    <w:rsid w:val="006B2938"/>
    <w:rsid w:val="006B37E8"/>
    <w:rsid w:val="006B3E10"/>
    <w:rsid w:val="006B4C65"/>
    <w:rsid w:val="006B52A2"/>
    <w:rsid w:val="006B5E7A"/>
    <w:rsid w:val="006C0950"/>
    <w:rsid w:val="006C0D42"/>
    <w:rsid w:val="006C38DF"/>
    <w:rsid w:val="006C4860"/>
    <w:rsid w:val="006C48C5"/>
    <w:rsid w:val="006C5500"/>
    <w:rsid w:val="006C63BD"/>
    <w:rsid w:val="006C64B9"/>
    <w:rsid w:val="006C693B"/>
    <w:rsid w:val="006C7E3A"/>
    <w:rsid w:val="006D16CE"/>
    <w:rsid w:val="006D3B4F"/>
    <w:rsid w:val="006D521C"/>
    <w:rsid w:val="006D5E81"/>
    <w:rsid w:val="006D760E"/>
    <w:rsid w:val="006E1918"/>
    <w:rsid w:val="006E260C"/>
    <w:rsid w:val="006E27D7"/>
    <w:rsid w:val="006E2D4D"/>
    <w:rsid w:val="006E49B0"/>
    <w:rsid w:val="006E655B"/>
    <w:rsid w:val="006E66C6"/>
    <w:rsid w:val="006E75CB"/>
    <w:rsid w:val="006F0C27"/>
    <w:rsid w:val="006F1C93"/>
    <w:rsid w:val="006F1CC9"/>
    <w:rsid w:val="006F54C1"/>
    <w:rsid w:val="006F54C4"/>
    <w:rsid w:val="006F7C60"/>
    <w:rsid w:val="00700982"/>
    <w:rsid w:val="007038AD"/>
    <w:rsid w:val="00703BB1"/>
    <w:rsid w:val="00706077"/>
    <w:rsid w:val="0070617B"/>
    <w:rsid w:val="00707568"/>
    <w:rsid w:val="007102DC"/>
    <w:rsid w:val="00710858"/>
    <w:rsid w:val="007114A9"/>
    <w:rsid w:val="007119E5"/>
    <w:rsid w:val="00711BEC"/>
    <w:rsid w:val="00712E69"/>
    <w:rsid w:val="00713C50"/>
    <w:rsid w:val="0071475F"/>
    <w:rsid w:val="0071573E"/>
    <w:rsid w:val="0071755B"/>
    <w:rsid w:val="00717725"/>
    <w:rsid w:val="00720108"/>
    <w:rsid w:val="00721128"/>
    <w:rsid w:val="007223CF"/>
    <w:rsid w:val="00723CCF"/>
    <w:rsid w:val="00724D17"/>
    <w:rsid w:val="007257A7"/>
    <w:rsid w:val="0073026E"/>
    <w:rsid w:val="0073192F"/>
    <w:rsid w:val="0073201E"/>
    <w:rsid w:val="00732524"/>
    <w:rsid w:val="007330B8"/>
    <w:rsid w:val="00735356"/>
    <w:rsid w:val="00735DCF"/>
    <w:rsid w:val="00736499"/>
    <w:rsid w:val="00736974"/>
    <w:rsid w:val="00737BBD"/>
    <w:rsid w:val="00742A55"/>
    <w:rsid w:val="00744216"/>
    <w:rsid w:val="00744D0E"/>
    <w:rsid w:val="00745650"/>
    <w:rsid w:val="0074572A"/>
    <w:rsid w:val="0074660A"/>
    <w:rsid w:val="00746AAC"/>
    <w:rsid w:val="00752A53"/>
    <w:rsid w:val="007531B9"/>
    <w:rsid w:val="00754B08"/>
    <w:rsid w:val="00755A83"/>
    <w:rsid w:val="00755AE7"/>
    <w:rsid w:val="00756C5D"/>
    <w:rsid w:val="007572BC"/>
    <w:rsid w:val="00757814"/>
    <w:rsid w:val="00757EEF"/>
    <w:rsid w:val="0076069D"/>
    <w:rsid w:val="00760A7D"/>
    <w:rsid w:val="00763334"/>
    <w:rsid w:val="007638DF"/>
    <w:rsid w:val="00764019"/>
    <w:rsid w:val="00764063"/>
    <w:rsid w:val="00764947"/>
    <w:rsid w:val="007669BC"/>
    <w:rsid w:val="007675C6"/>
    <w:rsid w:val="00767620"/>
    <w:rsid w:val="00771088"/>
    <w:rsid w:val="0077144F"/>
    <w:rsid w:val="00772453"/>
    <w:rsid w:val="00774344"/>
    <w:rsid w:val="00774FDA"/>
    <w:rsid w:val="007756DE"/>
    <w:rsid w:val="007757AC"/>
    <w:rsid w:val="007759CF"/>
    <w:rsid w:val="0077629E"/>
    <w:rsid w:val="007776F2"/>
    <w:rsid w:val="00777BD6"/>
    <w:rsid w:val="007818E9"/>
    <w:rsid w:val="00781AFD"/>
    <w:rsid w:val="00782C88"/>
    <w:rsid w:val="007844FB"/>
    <w:rsid w:val="00784CD4"/>
    <w:rsid w:val="0078639B"/>
    <w:rsid w:val="007863C4"/>
    <w:rsid w:val="00786EF7"/>
    <w:rsid w:val="007870D6"/>
    <w:rsid w:val="007912AA"/>
    <w:rsid w:val="00791824"/>
    <w:rsid w:val="00794A9F"/>
    <w:rsid w:val="007961E8"/>
    <w:rsid w:val="0079693C"/>
    <w:rsid w:val="007969F8"/>
    <w:rsid w:val="0079792A"/>
    <w:rsid w:val="00797E22"/>
    <w:rsid w:val="007A24DE"/>
    <w:rsid w:val="007A34CE"/>
    <w:rsid w:val="007A3D33"/>
    <w:rsid w:val="007A4721"/>
    <w:rsid w:val="007A57D8"/>
    <w:rsid w:val="007B1C48"/>
    <w:rsid w:val="007B1CF2"/>
    <w:rsid w:val="007B2424"/>
    <w:rsid w:val="007B2738"/>
    <w:rsid w:val="007B3412"/>
    <w:rsid w:val="007B4572"/>
    <w:rsid w:val="007B4D27"/>
    <w:rsid w:val="007B65DD"/>
    <w:rsid w:val="007B7B65"/>
    <w:rsid w:val="007B7C39"/>
    <w:rsid w:val="007C0DCC"/>
    <w:rsid w:val="007C1BC5"/>
    <w:rsid w:val="007C2B99"/>
    <w:rsid w:val="007C3836"/>
    <w:rsid w:val="007C6544"/>
    <w:rsid w:val="007C6D78"/>
    <w:rsid w:val="007D0935"/>
    <w:rsid w:val="007D1851"/>
    <w:rsid w:val="007D290A"/>
    <w:rsid w:val="007D48F3"/>
    <w:rsid w:val="007D772B"/>
    <w:rsid w:val="007E0C7D"/>
    <w:rsid w:val="007E1F9B"/>
    <w:rsid w:val="007E3E1F"/>
    <w:rsid w:val="007E45DB"/>
    <w:rsid w:val="007E4C37"/>
    <w:rsid w:val="007E5DE5"/>
    <w:rsid w:val="007E6EE2"/>
    <w:rsid w:val="007F064E"/>
    <w:rsid w:val="007F0D2B"/>
    <w:rsid w:val="007F2165"/>
    <w:rsid w:val="007F2EEE"/>
    <w:rsid w:val="007F2F9D"/>
    <w:rsid w:val="007F37B9"/>
    <w:rsid w:val="007F3E4A"/>
    <w:rsid w:val="007F6D0C"/>
    <w:rsid w:val="007F78E5"/>
    <w:rsid w:val="00801BD4"/>
    <w:rsid w:val="00802F67"/>
    <w:rsid w:val="00802F7B"/>
    <w:rsid w:val="00804C48"/>
    <w:rsid w:val="00804CD4"/>
    <w:rsid w:val="0080624F"/>
    <w:rsid w:val="00806F8C"/>
    <w:rsid w:val="00807F30"/>
    <w:rsid w:val="00810061"/>
    <w:rsid w:val="008101E0"/>
    <w:rsid w:val="008116BF"/>
    <w:rsid w:val="00811990"/>
    <w:rsid w:val="00811D98"/>
    <w:rsid w:val="008130C4"/>
    <w:rsid w:val="008131F2"/>
    <w:rsid w:val="00813AC6"/>
    <w:rsid w:val="008141D0"/>
    <w:rsid w:val="00814FCB"/>
    <w:rsid w:val="0081713C"/>
    <w:rsid w:val="008173FC"/>
    <w:rsid w:val="00820005"/>
    <w:rsid w:val="00820157"/>
    <w:rsid w:val="00820519"/>
    <w:rsid w:val="008211EE"/>
    <w:rsid w:val="00822A90"/>
    <w:rsid w:val="00824CE9"/>
    <w:rsid w:val="00825115"/>
    <w:rsid w:val="00825305"/>
    <w:rsid w:val="00825AF5"/>
    <w:rsid w:val="00825D01"/>
    <w:rsid w:val="00836619"/>
    <w:rsid w:val="008376BA"/>
    <w:rsid w:val="0084012B"/>
    <w:rsid w:val="00840231"/>
    <w:rsid w:val="00840379"/>
    <w:rsid w:val="0084153D"/>
    <w:rsid w:val="00843794"/>
    <w:rsid w:val="0084387F"/>
    <w:rsid w:val="00844010"/>
    <w:rsid w:val="00845926"/>
    <w:rsid w:val="0084638C"/>
    <w:rsid w:val="008465A1"/>
    <w:rsid w:val="00850813"/>
    <w:rsid w:val="008512E7"/>
    <w:rsid w:val="0085148D"/>
    <w:rsid w:val="00851745"/>
    <w:rsid w:val="00851D5C"/>
    <w:rsid w:val="008532DC"/>
    <w:rsid w:val="008538DD"/>
    <w:rsid w:val="008538E4"/>
    <w:rsid w:val="00853E75"/>
    <w:rsid w:val="00855226"/>
    <w:rsid w:val="00855451"/>
    <w:rsid w:val="00855762"/>
    <w:rsid w:val="00857C4A"/>
    <w:rsid w:val="0086020B"/>
    <w:rsid w:val="008603C5"/>
    <w:rsid w:val="00860F59"/>
    <w:rsid w:val="0086231B"/>
    <w:rsid w:val="0086373E"/>
    <w:rsid w:val="00865407"/>
    <w:rsid w:val="00866508"/>
    <w:rsid w:val="00870014"/>
    <w:rsid w:val="008724DC"/>
    <w:rsid w:val="008727D0"/>
    <w:rsid w:val="00872C1B"/>
    <w:rsid w:val="00874073"/>
    <w:rsid w:val="00874502"/>
    <w:rsid w:val="008748A8"/>
    <w:rsid w:val="008749ED"/>
    <w:rsid w:val="00874A63"/>
    <w:rsid w:val="00874D2D"/>
    <w:rsid w:val="0087533F"/>
    <w:rsid w:val="008759EA"/>
    <w:rsid w:val="00875F87"/>
    <w:rsid w:val="00877764"/>
    <w:rsid w:val="00877CF5"/>
    <w:rsid w:val="00881FCE"/>
    <w:rsid w:val="00882EFE"/>
    <w:rsid w:val="00883212"/>
    <w:rsid w:val="0088322D"/>
    <w:rsid w:val="008841CA"/>
    <w:rsid w:val="00884477"/>
    <w:rsid w:val="00884551"/>
    <w:rsid w:val="0088506A"/>
    <w:rsid w:val="0088526F"/>
    <w:rsid w:val="00885338"/>
    <w:rsid w:val="008854C4"/>
    <w:rsid w:val="008854CF"/>
    <w:rsid w:val="008860AD"/>
    <w:rsid w:val="00886A1D"/>
    <w:rsid w:val="00886D18"/>
    <w:rsid w:val="00887987"/>
    <w:rsid w:val="00887D50"/>
    <w:rsid w:val="00891CA5"/>
    <w:rsid w:val="0089279A"/>
    <w:rsid w:val="008930EC"/>
    <w:rsid w:val="008936E6"/>
    <w:rsid w:val="00893C69"/>
    <w:rsid w:val="00893CA4"/>
    <w:rsid w:val="00893D48"/>
    <w:rsid w:val="00894D6D"/>
    <w:rsid w:val="00896292"/>
    <w:rsid w:val="008962F1"/>
    <w:rsid w:val="008979B6"/>
    <w:rsid w:val="008A060A"/>
    <w:rsid w:val="008A22F0"/>
    <w:rsid w:val="008A2305"/>
    <w:rsid w:val="008A2F56"/>
    <w:rsid w:val="008A3C7A"/>
    <w:rsid w:val="008A539F"/>
    <w:rsid w:val="008A65CF"/>
    <w:rsid w:val="008A719E"/>
    <w:rsid w:val="008A74ED"/>
    <w:rsid w:val="008A7502"/>
    <w:rsid w:val="008A7635"/>
    <w:rsid w:val="008B0619"/>
    <w:rsid w:val="008B0D9F"/>
    <w:rsid w:val="008B1019"/>
    <w:rsid w:val="008B1061"/>
    <w:rsid w:val="008B2246"/>
    <w:rsid w:val="008B2D4A"/>
    <w:rsid w:val="008B4C0E"/>
    <w:rsid w:val="008B5556"/>
    <w:rsid w:val="008B59CC"/>
    <w:rsid w:val="008B64B0"/>
    <w:rsid w:val="008B6F8C"/>
    <w:rsid w:val="008B76F2"/>
    <w:rsid w:val="008C0A22"/>
    <w:rsid w:val="008C0CDA"/>
    <w:rsid w:val="008C19BB"/>
    <w:rsid w:val="008C2EEA"/>
    <w:rsid w:val="008C32A7"/>
    <w:rsid w:val="008C4175"/>
    <w:rsid w:val="008C630E"/>
    <w:rsid w:val="008C6EC6"/>
    <w:rsid w:val="008C7909"/>
    <w:rsid w:val="008C7BC6"/>
    <w:rsid w:val="008D06E4"/>
    <w:rsid w:val="008D0F49"/>
    <w:rsid w:val="008D189F"/>
    <w:rsid w:val="008D350C"/>
    <w:rsid w:val="008D393B"/>
    <w:rsid w:val="008E002C"/>
    <w:rsid w:val="008E0FBA"/>
    <w:rsid w:val="008E1A5F"/>
    <w:rsid w:val="008E2A3A"/>
    <w:rsid w:val="008E2B66"/>
    <w:rsid w:val="008E38E0"/>
    <w:rsid w:val="008E46E8"/>
    <w:rsid w:val="008E597E"/>
    <w:rsid w:val="008E6783"/>
    <w:rsid w:val="008E6C0E"/>
    <w:rsid w:val="008E7156"/>
    <w:rsid w:val="008F0157"/>
    <w:rsid w:val="008F21FA"/>
    <w:rsid w:val="008F4345"/>
    <w:rsid w:val="008F48FD"/>
    <w:rsid w:val="008F610F"/>
    <w:rsid w:val="008F6398"/>
    <w:rsid w:val="00900B99"/>
    <w:rsid w:val="00900BA7"/>
    <w:rsid w:val="009016BC"/>
    <w:rsid w:val="0090217D"/>
    <w:rsid w:val="009029E3"/>
    <w:rsid w:val="00903959"/>
    <w:rsid w:val="00905809"/>
    <w:rsid w:val="00906403"/>
    <w:rsid w:val="009067FA"/>
    <w:rsid w:val="00907A3C"/>
    <w:rsid w:val="00910F11"/>
    <w:rsid w:val="00911E34"/>
    <w:rsid w:val="009120A6"/>
    <w:rsid w:val="00913BC4"/>
    <w:rsid w:val="009142F4"/>
    <w:rsid w:val="00915286"/>
    <w:rsid w:val="00917411"/>
    <w:rsid w:val="00917696"/>
    <w:rsid w:val="00917B8B"/>
    <w:rsid w:val="00917BD6"/>
    <w:rsid w:val="00920DE0"/>
    <w:rsid w:val="009226ED"/>
    <w:rsid w:val="00922F6C"/>
    <w:rsid w:val="00922FFF"/>
    <w:rsid w:val="0092355D"/>
    <w:rsid w:val="0092439A"/>
    <w:rsid w:val="00924CAE"/>
    <w:rsid w:val="0092531F"/>
    <w:rsid w:val="00926317"/>
    <w:rsid w:val="0093098F"/>
    <w:rsid w:val="00930F0C"/>
    <w:rsid w:val="00931009"/>
    <w:rsid w:val="009317BD"/>
    <w:rsid w:val="00931B5A"/>
    <w:rsid w:val="00931E64"/>
    <w:rsid w:val="00931F33"/>
    <w:rsid w:val="0093238E"/>
    <w:rsid w:val="00932863"/>
    <w:rsid w:val="009356BE"/>
    <w:rsid w:val="00936A57"/>
    <w:rsid w:val="00937D2D"/>
    <w:rsid w:val="00943753"/>
    <w:rsid w:val="00943E38"/>
    <w:rsid w:val="00947961"/>
    <w:rsid w:val="00950556"/>
    <w:rsid w:val="00950A55"/>
    <w:rsid w:val="00954330"/>
    <w:rsid w:val="00955049"/>
    <w:rsid w:val="00955DFB"/>
    <w:rsid w:val="00956E16"/>
    <w:rsid w:val="00957467"/>
    <w:rsid w:val="009605C3"/>
    <w:rsid w:val="00961AD1"/>
    <w:rsid w:val="00963374"/>
    <w:rsid w:val="009636F3"/>
    <w:rsid w:val="00964086"/>
    <w:rsid w:val="0096554D"/>
    <w:rsid w:val="00965FB9"/>
    <w:rsid w:val="00967081"/>
    <w:rsid w:val="00967B3B"/>
    <w:rsid w:val="00970DD8"/>
    <w:rsid w:val="0097165B"/>
    <w:rsid w:val="00972B27"/>
    <w:rsid w:val="009735BC"/>
    <w:rsid w:val="00975DCD"/>
    <w:rsid w:val="00976126"/>
    <w:rsid w:val="00977017"/>
    <w:rsid w:val="00977761"/>
    <w:rsid w:val="00981474"/>
    <w:rsid w:val="00981AB8"/>
    <w:rsid w:val="00982F16"/>
    <w:rsid w:val="00983242"/>
    <w:rsid w:val="009832C2"/>
    <w:rsid w:val="0098450A"/>
    <w:rsid w:val="0098512E"/>
    <w:rsid w:val="009859E5"/>
    <w:rsid w:val="0098615F"/>
    <w:rsid w:val="00987C7E"/>
    <w:rsid w:val="00992E95"/>
    <w:rsid w:val="00992EDE"/>
    <w:rsid w:val="00993D61"/>
    <w:rsid w:val="0099464F"/>
    <w:rsid w:val="0099665B"/>
    <w:rsid w:val="00996853"/>
    <w:rsid w:val="009A0EDF"/>
    <w:rsid w:val="009A13F8"/>
    <w:rsid w:val="009A144E"/>
    <w:rsid w:val="009A2230"/>
    <w:rsid w:val="009A28D3"/>
    <w:rsid w:val="009A355B"/>
    <w:rsid w:val="009A43D8"/>
    <w:rsid w:val="009A5F79"/>
    <w:rsid w:val="009A60EA"/>
    <w:rsid w:val="009A6F86"/>
    <w:rsid w:val="009A7A9B"/>
    <w:rsid w:val="009A7AF3"/>
    <w:rsid w:val="009B24DE"/>
    <w:rsid w:val="009B5069"/>
    <w:rsid w:val="009B5709"/>
    <w:rsid w:val="009B7B10"/>
    <w:rsid w:val="009C0A0B"/>
    <w:rsid w:val="009C1252"/>
    <w:rsid w:val="009C19FC"/>
    <w:rsid w:val="009C21C1"/>
    <w:rsid w:val="009C3261"/>
    <w:rsid w:val="009C3E24"/>
    <w:rsid w:val="009C4187"/>
    <w:rsid w:val="009C4B9A"/>
    <w:rsid w:val="009C57C9"/>
    <w:rsid w:val="009C6370"/>
    <w:rsid w:val="009C7400"/>
    <w:rsid w:val="009C7B5A"/>
    <w:rsid w:val="009D00A6"/>
    <w:rsid w:val="009D1341"/>
    <w:rsid w:val="009D147B"/>
    <w:rsid w:val="009D2733"/>
    <w:rsid w:val="009D29BF"/>
    <w:rsid w:val="009D2A64"/>
    <w:rsid w:val="009D3FB3"/>
    <w:rsid w:val="009D444E"/>
    <w:rsid w:val="009D4523"/>
    <w:rsid w:val="009D4845"/>
    <w:rsid w:val="009D7D84"/>
    <w:rsid w:val="009E18FF"/>
    <w:rsid w:val="009E1FB2"/>
    <w:rsid w:val="009E33D4"/>
    <w:rsid w:val="009E3779"/>
    <w:rsid w:val="009E3CA3"/>
    <w:rsid w:val="009E4134"/>
    <w:rsid w:val="009E4607"/>
    <w:rsid w:val="009E704E"/>
    <w:rsid w:val="009F09DC"/>
    <w:rsid w:val="009F0C2A"/>
    <w:rsid w:val="009F522E"/>
    <w:rsid w:val="009F57D3"/>
    <w:rsid w:val="009F5CFD"/>
    <w:rsid w:val="009F5E60"/>
    <w:rsid w:val="009F693F"/>
    <w:rsid w:val="009F7C42"/>
    <w:rsid w:val="00A0025A"/>
    <w:rsid w:val="00A010E9"/>
    <w:rsid w:val="00A01C8F"/>
    <w:rsid w:val="00A0246C"/>
    <w:rsid w:val="00A025D2"/>
    <w:rsid w:val="00A028BD"/>
    <w:rsid w:val="00A02A93"/>
    <w:rsid w:val="00A032CD"/>
    <w:rsid w:val="00A05595"/>
    <w:rsid w:val="00A05FF8"/>
    <w:rsid w:val="00A0639E"/>
    <w:rsid w:val="00A0728D"/>
    <w:rsid w:val="00A106BB"/>
    <w:rsid w:val="00A11403"/>
    <w:rsid w:val="00A115FA"/>
    <w:rsid w:val="00A121D9"/>
    <w:rsid w:val="00A1398C"/>
    <w:rsid w:val="00A14AF7"/>
    <w:rsid w:val="00A1597E"/>
    <w:rsid w:val="00A164CA"/>
    <w:rsid w:val="00A16816"/>
    <w:rsid w:val="00A16973"/>
    <w:rsid w:val="00A16BEB"/>
    <w:rsid w:val="00A16D14"/>
    <w:rsid w:val="00A20229"/>
    <w:rsid w:val="00A21073"/>
    <w:rsid w:val="00A223CE"/>
    <w:rsid w:val="00A235E4"/>
    <w:rsid w:val="00A25B83"/>
    <w:rsid w:val="00A27FFC"/>
    <w:rsid w:val="00A30D5F"/>
    <w:rsid w:val="00A318BA"/>
    <w:rsid w:val="00A31C7A"/>
    <w:rsid w:val="00A3360C"/>
    <w:rsid w:val="00A3420E"/>
    <w:rsid w:val="00A34489"/>
    <w:rsid w:val="00A35AB8"/>
    <w:rsid w:val="00A363DA"/>
    <w:rsid w:val="00A36A7B"/>
    <w:rsid w:val="00A40A9B"/>
    <w:rsid w:val="00A42973"/>
    <w:rsid w:val="00A43D17"/>
    <w:rsid w:val="00A44738"/>
    <w:rsid w:val="00A472E2"/>
    <w:rsid w:val="00A50CA3"/>
    <w:rsid w:val="00A51885"/>
    <w:rsid w:val="00A54842"/>
    <w:rsid w:val="00A5528E"/>
    <w:rsid w:val="00A55307"/>
    <w:rsid w:val="00A55917"/>
    <w:rsid w:val="00A56A67"/>
    <w:rsid w:val="00A57B84"/>
    <w:rsid w:val="00A57C2C"/>
    <w:rsid w:val="00A57EC6"/>
    <w:rsid w:val="00A60A9C"/>
    <w:rsid w:val="00A60EFC"/>
    <w:rsid w:val="00A62443"/>
    <w:rsid w:val="00A63001"/>
    <w:rsid w:val="00A63572"/>
    <w:rsid w:val="00A63990"/>
    <w:rsid w:val="00A642E8"/>
    <w:rsid w:val="00A64FE5"/>
    <w:rsid w:val="00A6596A"/>
    <w:rsid w:val="00A6670A"/>
    <w:rsid w:val="00A66E4D"/>
    <w:rsid w:val="00A676E1"/>
    <w:rsid w:val="00A70A56"/>
    <w:rsid w:val="00A71324"/>
    <w:rsid w:val="00A71D25"/>
    <w:rsid w:val="00A73BB0"/>
    <w:rsid w:val="00A74703"/>
    <w:rsid w:val="00A74CD6"/>
    <w:rsid w:val="00A77514"/>
    <w:rsid w:val="00A77742"/>
    <w:rsid w:val="00A77E86"/>
    <w:rsid w:val="00A81960"/>
    <w:rsid w:val="00A83B3C"/>
    <w:rsid w:val="00A84130"/>
    <w:rsid w:val="00A84522"/>
    <w:rsid w:val="00A84528"/>
    <w:rsid w:val="00A8494C"/>
    <w:rsid w:val="00A84989"/>
    <w:rsid w:val="00A8508E"/>
    <w:rsid w:val="00A853EE"/>
    <w:rsid w:val="00A86C07"/>
    <w:rsid w:val="00A9020D"/>
    <w:rsid w:val="00A90685"/>
    <w:rsid w:val="00A9180B"/>
    <w:rsid w:val="00A91A43"/>
    <w:rsid w:val="00A924EE"/>
    <w:rsid w:val="00A93106"/>
    <w:rsid w:val="00A938B1"/>
    <w:rsid w:val="00A941E8"/>
    <w:rsid w:val="00A9444B"/>
    <w:rsid w:val="00A94784"/>
    <w:rsid w:val="00A951AE"/>
    <w:rsid w:val="00A97996"/>
    <w:rsid w:val="00A97CF0"/>
    <w:rsid w:val="00AA177F"/>
    <w:rsid w:val="00AA178F"/>
    <w:rsid w:val="00AA2786"/>
    <w:rsid w:val="00AA3DB9"/>
    <w:rsid w:val="00AA6191"/>
    <w:rsid w:val="00AA6325"/>
    <w:rsid w:val="00AA7F54"/>
    <w:rsid w:val="00AA7F6B"/>
    <w:rsid w:val="00AB0820"/>
    <w:rsid w:val="00AB22E6"/>
    <w:rsid w:val="00AB2C57"/>
    <w:rsid w:val="00AB4D42"/>
    <w:rsid w:val="00AB5CD9"/>
    <w:rsid w:val="00AB6D32"/>
    <w:rsid w:val="00AB7306"/>
    <w:rsid w:val="00AB781B"/>
    <w:rsid w:val="00AB7C1E"/>
    <w:rsid w:val="00AC0B1F"/>
    <w:rsid w:val="00AC26AA"/>
    <w:rsid w:val="00AC2B85"/>
    <w:rsid w:val="00AC413A"/>
    <w:rsid w:val="00AC43D5"/>
    <w:rsid w:val="00AC5811"/>
    <w:rsid w:val="00AC77D2"/>
    <w:rsid w:val="00AC7992"/>
    <w:rsid w:val="00AC7A4B"/>
    <w:rsid w:val="00AC7B20"/>
    <w:rsid w:val="00AD0415"/>
    <w:rsid w:val="00AD0B83"/>
    <w:rsid w:val="00AD0CBD"/>
    <w:rsid w:val="00AD140C"/>
    <w:rsid w:val="00AD1FC4"/>
    <w:rsid w:val="00AD4AA6"/>
    <w:rsid w:val="00AD7AE0"/>
    <w:rsid w:val="00AD7B11"/>
    <w:rsid w:val="00AE18A5"/>
    <w:rsid w:val="00AE4A47"/>
    <w:rsid w:val="00AE50C4"/>
    <w:rsid w:val="00AE7325"/>
    <w:rsid w:val="00AF0117"/>
    <w:rsid w:val="00AF10A3"/>
    <w:rsid w:val="00AF1C3C"/>
    <w:rsid w:val="00AF20BE"/>
    <w:rsid w:val="00AF27F5"/>
    <w:rsid w:val="00AF28CE"/>
    <w:rsid w:val="00AF3626"/>
    <w:rsid w:val="00AF49A1"/>
    <w:rsid w:val="00AF526D"/>
    <w:rsid w:val="00AF56CC"/>
    <w:rsid w:val="00AF5893"/>
    <w:rsid w:val="00AF5BCB"/>
    <w:rsid w:val="00AF60FE"/>
    <w:rsid w:val="00B01262"/>
    <w:rsid w:val="00B04DA4"/>
    <w:rsid w:val="00B04DD1"/>
    <w:rsid w:val="00B067F3"/>
    <w:rsid w:val="00B06C19"/>
    <w:rsid w:val="00B075ED"/>
    <w:rsid w:val="00B07EC6"/>
    <w:rsid w:val="00B1018F"/>
    <w:rsid w:val="00B105E3"/>
    <w:rsid w:val="00B10B22"/>
    <w:rsid w:val="00B13A08"/>
    <w:rsid w:val="00B1448A"/>
    <w:rsid w:val="00B1474B"/>
    <w:rsid w:val="00B16397"/>
    <w:rsid w:val="00B203E7"/>
    <w:rsid w:val="00B2051E"/>
    <w:rsid w:val="00B21B62"/>
    <w:rsid w:val="00B22085"/>
    <w:rsid w:val="00B244F9"/>
    <w:rsid w:val="00B24F33"/>
    <w:rsid w:val="00B26188"/>
    <w:rsid w:val="00B2674B"/>
    <w:rsid w:val="00B27579"/>
    <w:rsid w:val="00B276B8"/>
    <w:rsid w:val="00B300AB"/>
    <w:rsid w:val="00B30B23"/>
    <w:rsid w:val="00B312AC"/>
    <w:rsid w:val="00B3189C"/>
    <w:rsid w:val="00B33E48"/>
    <w:rsid w:val="00B345E5"/>
    <w:rsid w:val="00B34B55"/>
    <w:rsid w:val="00B35069"/>
    <w:rsid w:val="00B37464"/>
    <w:rsid w:val="00B407CB"/>
    <w:rsid w:val="00B40915"/>
    <w:rsid w:val="00B412F2"/>
    <w:rsid w:val="00B41456"/>
    <w:rsid w:val="00B467E2"/>
    <w:rsid w:val="00B46ABB"/>
    <w:rsid w:val="00B47A4A"/>
    <w:rsid w:val="00B51324"/>
    <w:rsid w:val="00B51A72"/>
    <w:rsid w:val="00B52177"/>
    <w:rsid w:val="00B529AF"/>
    <w:rsid w:val="00B542DB"/>
    <w:rsid w:val="00B55D09"/>
    <w:rsid w:val="00B55F8E"/>
    <w:rsid w:val="00B571C8"/>
    <w:rsid w:val="00B57337"/>
    <w:rsid w:val="00B609A7"/>
    <w:rsid w:val="00B61B51"/>
    <w:rsid w:val="00B62841"/>
    <w:rsid w:val="00B63A55"/>
    <w:rsid w:val="00B64CA0"/>
    <w:rsid w:val="00B66239"/>
    <w:rsid w:val="00B6764D"/>
    <w:rsid w:val="00B67A77"/>
    <w:rsid w:val="00B709FC"/>
    <w:rsid w:val="00B72631"/>
    <w:rsid w:val="00B72647"/>
    <w:rsid w:val="00B7286A"/>
    <w:rsid w:val="00B72D6E"/>
    <w:rsid w:val="00B73750"/>
    <w:rsid w:val="00B74968"/>
    <w:rsid w:val="00B7618D"/>
    <w:rsid w:val="00B77214"/>
    <w:rsid w:val="00B80052"/>
    <w:rsid w:val="00B81A99"/>
    <w:rsid w:val="00B82359"/>
    <w:rsid w:val="00B8271A"/>
    <w:rsid w:val="00B827BF"/>
    <w:rsid w:val="00B82BFD"/>
    <w:rsid w:val="00B82E96"/>
    <w:rsid w:val="00B84158"/>
    <w:rsid w:val="00B849DB"/>
    <w:rsid w:val="00B84C4C"/>
    <w:rsid w:val="00B866B8"/>
    <w:rsid w:val="00B8689B"/>
    <w:rsid w:val="00B86CA6"/>
    <w:rsid w:val="00B86F03"/>
    <w:rsid w:val="00B875CC"/>
    <w:rsid w:val="00B87F5C"/>
    <w:rsid w:val="00B90980"/>
    <w:rsid w:val="00B93536"/>
    <w:rsid w:val="00B93AFC"/>
    <w:rsid w:val="00B93C7E"/>
    <w:rsid w:val="00B93F88"/>
    <w:rsid w:val="00B941D8"/>
    <w:rsid w:val="00B94940"/>
    <w:rsid w:val="00B94F81"/>
    <w:rsid w:val="00B951A7"/>
    <w:rsid w:val="00B95CF6"/>
    <w:rsid w:val="00B96226"/>
    <w:rsid w:val="00B964B5"/>
    <w:rsid w:val="00BA0204"/>
    <w:rsid w:val="00BA308F"/>
    <w:rsid w:val="00BA3443"/>
    <w:rsid w:val="00BA51CD"/>
    <w:rsid w:val="00BA5759"/>
    <w:rsid w:val="00BA66F2"/>
    <w:rsid w:val="00BA6EFB"/>
    <w:rsid w:val="00BA75D8"/>
    <w:rsid w:val="00BA7AFF"/>
    <w:rsid w:val="00BB2706"/>
    <w:rsid w:val="00BB3CB7"/>
    <w:rsid w:val="00BB41D3"/>
    <w:rsid w:val="00BB4CE5"/>
    <w:rsid w:val="00BB5EA1"/>
    <w:rsid w:val="00BB73AE"/>
    <w:rsid w:val="00BC03A6"/>
    <w:rsid w:val="00BC06C9"/>
    <w:rsid w:val="00BC08A6"/>
    <w:rsid w:val="00BC14F9"/>
    <w:rsid w:val="00BC1BB5"/>
    <w:rsid w:val="00BC2135"/>
    <w:rsid w:val="00BC2704"/>
    <w:rsid w:val="00BC5390"/>
    <w:rsid w:val="00BC628C"/>
    <w:rsid w:val="00BC653F"/>
    <w:rsid w:val="00BD04D9"/>
    <w:rsid w:val="00BD11E5"/>
    <w:rsid w:val="00BD29A8"/>
    <w:rsid w:val="00BD2F99"/>
    <w:rsid w:val="00BD344F"/>
    <w:rsid w:val="00BD4098"/>
    <w:rsid w:val="00BD465E"/>
    <w:rsid w:val="00BD50AB"/>
    <w:rsid w:val="00BD5E62"/>
    <w:rsid w:val="00BD6805"/>
    <w:rsid w:val="00BD7512"/>
    <w:rsid w:val="00BD78D8"/>
    <w:rsid w:val="00BD7D50"/>
    <w:rsid w:val="00BE1513"/>
    <w:rsid w:val="00BE2030"/>
    <w:rsid w:val="00BE4C0C"/>
    <w:rsid w:val="00BE5933"/>
    <w:rsid w:val="00BE65EA"/>
    <w:rsid w:val="00BE7EFC"/>
    <w:rsid w:val="00BF0854"/>
    <w:rsid w:val="00BF0F38"/>
    <w:rsid w:val="00BF12B8"/>
    <w:rsid w:val="00BF270B"/>
    <w:rsid w:val="00BF2C80"/>
    <w:rsid w:val="00BF3098"/>
    <w:rsid w:val="00BF381B"/>
    <w:rsid w:val="00BF445A"/>
    <w:rsid w:val="00BF47E4"/>
    <w:rsid w:val="00BF5052"/>
    <w:rsid w:val="00BF59C1"/>
    <w:rsid w:val="00BF6A02"/>
    <w:rsid w:val="00C007AD"/>
    <w:rsid w:val="00C007D4"/>
    <w:rsid w:val="00C0229D"/>
    <w:rsid w:val="00C03DA5"/>
    <w:rsid w:val="00C040FD"/>
    <w:rsid w:val="00C04CD8"/>
    <w:rsid w:val="00C04F98"/>
    <w:rsid w:val="00C10B31"/>
    <w:rsid w:val="00C11A9D"/>
    <w:rsid w:val="00C12DAC"/>
    <w:rsid w:val="00C12F35"/>
    <w:rsid w:val="00C13930"/>
    <w:rsid w:val="00C15284"/>
    <w:rsid w:val="00C15651"/>
    <w:rsid w:val="00C177CE"/>
    <w:rsid w:val="00C2181C"/>
    <w:rsid w:val="00C23728"/>
    <w:rsid w:val="00C244DA"/>
    <w:rsid w:val="00C25C0E"/>
    <w:rsid w:val="00C272DB"/>
    <w:rsid w:val="00C27313"/>
    <w:rsid w:val="00C30147"/>
    <w:rsid w:val="00C30CB6"/>
    <w:rsid w:val="00C30DF4"/>
    <w:rsid w:val="00C31C1A"/>
    <w:rsid w:val="00C31F68"/>
    <w:rsid w:val="00C327BB"/>
    <w:rsid w:val="00C32AF0"/>
    <w:rsid w:val="00C3314A"/>
    <w:rsid w:val="00C33174"/>
    <w:rsid w:val="00C33292"/>
    <w:rsid w:val="00C332FE"/>
    <w:rsid w:val="00C34BD8"/>
    <w:rsid w:val="00C3604C"/>
    <w:rsid w:val="00C40175"/>
    <w:rsid w:val="00C41D47"/>
    <w:rsid w:val="00C42AA5"/>
    <w:rsid w:val="00C44658"/>
    <w:rsid w:val="00C455F6"/>
    <w:rsid w:val="00C45DA1"/>
    <w:rsid w:val="00C475F5"/>
    <w:rsid w:val="00C5052F"/>
    <w:rsid w:val="00C50730"/>
    <w:rsid w:val="00C51002"/>
    <w:rsid w:val="00C52230"/>
    <w:rsid w:val="00C52FED"/>
    <w:rsid w:val="00C5387B"/>
    <w:rsid w:val="00C53BF9"/>
    <w:rsid w:val="00C53D62"/>
    <w:rsid w:val="00C555D0"/>
    <w:rsid w:val="00C5593F"/>
    <w:rsid w:val="00C56CC3"/>
    <w:rsid w:val="00C57E19"/>
    <w:rsid w:val="00C60460"/>
    <w:rsid w:val="00C608F7"/>
    <w:rsid w:val="00C618B3"/>
    <w:rsid w:val="00C62B4E"/>
    <w:rsid w:val="00C63400"/>
    <w:rsid w:val="00C66E5B"/>
    <w:rsid w:val="00C70AD6"/>
    <w:rsid w:val="00C7138F"/>
    <w:rsid w:val="00C72EAB"/>
    <w:rsid w:val="00C73638"/>
    <w:rsid w:val="00C738AE"/>
    <w:rsid w:val="00C74DAB"/>
    <w:rsid w:val="00C7666F"/>
    <w:rsid w:val="00C77A45"/>
    <w:rsid w:val="00C77B00"/>
    <w:rsid w:val="00C805D1"/>
    <w:rsid w:val="00C817C1"/>
    <w:rsid w:val="00C8390A"/>
    <w:rsid w:val="00C84FC7"/>
    <w:rsid w:val="00C85805"/>
    <w:rsid w:val="00C876FE"/>
    <w:rsid w:val="00C87966"/>
    <w:rsid w:val="00C9141F"/>
    <w:rsid w:val="00C9295A"/>
    <w:rsid w:val="00C9295F"/>
    <w:rsid w:val="00C92BBD"/>
    <w:rsid w:val="00C92E0D"/>
    <w:rsid w:val="00C92F21"/>
    <w:rsid w:val="00C9422C"/>
    <w:rsid w:val="00C94828"/>
    <w:rsid w:val="00C951C3"/>
    <w:rsid w:val="00CA074D"/>
    <w:rsid w:val="00CA137C"/>
    <w:rsid w:val="00CA14D2"/>
    <w:rsid w:val="00CA30C5"/>
    <w:rsid w:val="00CA3C00"/>
    <w:rsid w:val="00CA477E"/>
    <w:rsid w:val="00CA639A"/>
    <w:rsid w:val="00CA6615"/>
    <w:rsid w:val="00CA7CC5"/>
    <w:rsid w:val="00CB0900"/>
    <w:rsid w:val="00CB0BA4"/>
    <w:rsid w:val="00CB23DC"/>
    <w:rsid w:val="00CB32EE"/>
    <w:rsid w:val="00CB3E90"/>
    <w:rsid w:val="00CB4528"/>
    <w:rsid w:val="00CB50AE"/>
    <w:rsid w:val="00CB53BD"/>
    <w:rsid w:val="00CB5F8A"/>
    <w:rsid w:val="00CB65B3"/>
    <w:rsid w:val="00CB6E48"/>
    <w:rsid w:val="00CC02B5"/>
    <w:rsid w:val="00CC0986"/>
    <w:rsid w:val="00CC1089"/>
    <w:rsid w:val="00CC17FD"/>
    <w:rsid w:val="00CC19CE"/>
    <w:rsid w:val="00CC1BD9"/>
    <w:rsid w:val="00CC2DB5"/>
    <w:rsid w:val="00CC2E4A"/>
    <w:rsid w:val="00CC4C32"/>
    <w:rsid w:val="00CC51E8"/>
    <w:rsid w:val="00CC6D40"/>
    <w:rsid w:val="00CC6D5C"/>
    <w:rsid w:val="00CC6E16"/>
    <w:rsid w:val="00CC7519"/>
    <w:rsid w:val="00CC754B"/>
    <w:rsid w:val="00CC7FE1"/>
    <w:rsid w:val="00CD1588"/>
    <w:rsid w:val="00CD32E0"/>
    <w:rsid w:val="00CD3618"/>
    <w:rsid w:val="00CD39C0"/>
    <w:rsid w:val="00CD489E"/>
    <w:rsid w:val="00CD4968"/>
    <w:rsid w:val="00CD4AB5"/>
    <w:rsid w:val="00CE01AD"/>
    <w:rsid w:val="00CE0B88"/>
    <w:rsid w:val="00CE2412"/>
    <w:rsid w:val="00CE512E"/>
    <w:rsid w:val="00CE53AF"/>
    <w:rsid w:val="00CE5A33"/>
    <w:rsid w:val="00CE63C6"/>
    <w:rsid w:val="00CE663F"/>
    <w:rsid w:val="00CE69FA"/>
    <w:rsid w:val="00CE7178"/>
    <w:rsid w:val="00CF07C9"/>
    <w:rsid w:val="00CF16D2"/>
    <w:rsid w:val="00CF1704"/>
    <w:rsid w:val="00CF1BDD"/>
    <w:rsid w:val="00CF2CB9"/>
    <w:rsid w:val="00CF3170"/>
    <w:rsid w:val="00CF4831"/>
    <w:rsid w:val="00CF5035"/>
    <w:rsid w:val="00CF61A6"/>
    <w:rsid w:val="00CF7E87"/>
    <w:rsid w:val="00D0132D"/>
    <w:rsid w:val="00D018B5"/>
    <w:rsid w:val="00D02082"/>
    <w:rsid w:val="00D02369"/>
    <w:rsid w:val="00D02954"/>
    <w:rsid w:val="00D0297E"/>
    <w:rsid w:val="00D0321F"/>
    <w:rsid w:val="00D0446D"/>
    <w:rsid w:val="00D051FF"/>
    <w:rsid w:val="00D05E5D"/>
    <w:rsid w:val="00D066D1"/>
    <w:rsid w:val="00D07648"/>
    <w:rsid w:val="00D07B13"/>
    <w:rsid w:val="00D107D7"/>
    <w:rsid w:val="00D1172B"/>
    <w:rsid w:val="00D11887"/>
    <w:rsid w:val="00D124B7"/>
    <w:rsid w:val="00D1382B"/>
    <w:rsid w:val="00D142B1"/>
    <w:rsid w:val="00D1475E"/>
    <w:rsid w:val="00D164C4"/>
    <w:rsid w:val="00D166DD"/>
    <w:rsid w:val="00D201C3"/>
    <w:rsid w:val="00D20209"/>
    <w:rsid w:val="00D202C6"/>
    <w:rsid w:val="00D220DC"/>
    <w:rsid w:val="00D22DFD"/>
    <w:rsid w:val="00D24ADD"/>
    <w:rsid w:val="00D24B9B"/>
    <w:rsid w:val="00D24F1E"/>
    <w:rsid w:val="00D250B1"/>
    <w:rsid w:val="00D25C61"/>
    <w:rsid w:val="00D26935"/>
    <w:rsid w:val="00D2797F"/>
    <w:rsid w:val="00D31DC4"/>
    <w:rsid w:val="00D3316D"/>
    <w:rsid w:val="00D332C2"/>
    <w:rsid w:val="00D33FF0"/>
    <w:rsid w:val="00D34F42"/>
    <w:rsid w:val="00D37CC1"/>
    <w:rsid w:val="00D435CC"/>
    <w:rsid w:val="00D43604"/>
    <w:rsid w:val="00D436FE"/>
    <w:rsid w:val="00D43F11"/>
    <w:rsid w:val="00D44F3A"/>
    <w:rsid w:val="00D44F9B"/>
    <w:rsid w:val="00D4723D"/>
    <w:rsid w:val="00D47B69"/>
    <w:rsid w:val="00D523FC"/>
    <w:rsid w:val="00D53B88"/>
    <w:rsid w:val="00D54F33"/>
    <w:rsid w:val="00D55576"/>
    <w:rsid w:val="00D55957"/>
    <w:rsid w:val="00D56F6E"/>
    <w:rsid w:val="00D605B0"/>
    <w:rsid w:val="00D612C9"/>
    <w:rsid w:val="00D61C51"/>
    <w:rsid w:val="00D61EC9"/>
    <w:rsid w:val="00D624B4"/>
    <w:rsid w:val="00D636B1"/>
    <w:rsid w:val="00D64791"/>
    <w:rsid w:val="00D6575C"/>
    <w:rsid w:val="00D65DC2"/>
    <w:rsid w:val="00D66051"/>
    <w:rsid w:val="00D6628A"/>
    <w:rsid w:val="00D6654B"/>
    <w:rsid w:val="00D6729C"/>
    <w:rsid w:val="00D704C5"/>
    <w:rsid w:val="00D7053D"/>
    <w:rsid w:val="00D72A54"/>
    <w:rsid w:val="00D73669"/>
    <w:rsid w:val="00D744D5"/>
    <w:rsid w:val="00D748A8"/>
    <w:rsid w:val="00D74E9E"/>
    <w:rsid w:val="00D7621C"/>
    <w:rsid w:val="00D77511"/>
    <w:rsid w:val="00D80168"/>
    <w:rsid w:val="00D80A2F"/>
    <w:rsid w:val="00D823C1"/>
    <w:rsid w:val="00D84376"/>
    <w:rsid w:val="00D850D3"/>
    <w:rsid w:val="00D85381"/>
    <w:rsid w:val="00D86ECC"/>
    <w:rsid w:val="00D872F6"/>
    <w:rsid w:val="00D874D5"/>
    <w:rsid w:val="00D9020E"/>
    <w:rsid w:val="00D90809"/>
    <w:rsid w:val="00D9128E"/>
    <w:rsid w:val="00D953CD"/>
    <w:rsid w:val="00D9573D"/>
    <w:rsid w:val="00D9668D"/>
    <w:rsid w:val="00DA1925"/>
    <w:rsid w:val="00DA2458"/>
    <w:rsid w:val="00DA2EC0"/>
    <w:rsid w:val="00DA3620"/>
    <w:rsid w:val="00DA413C"/>
    <w:rsid w:val="00DA50C2"/>
    <w:rsid w:val="00DA561E"/>
    <w:rsid w:val="00DA6659"/>
    <w:rsid w:val="00DA674E"/>
    <w:rsid w:val="00DB02C1"/>
    <w:rsid w:val="00DB0AE2"/>
    <w:rsid w:val="00DB0C45"/>
    <w:rsid w:val="00DB0DEA"/>
    <w:rsid w:val="00DB11C1"/>
    <w:rsid w:val="00DB157A"/>
    <w:rsid w:val="00DB21FD"/>
    <w:rsid w:val="00DB227F"/>
    <w:rsid w:val="00DB22DB"/>
    <w:rsid w:val="00DB255E"/>
    <w:rsid w:val="00DB2986"/>
    <w:rsid w:val="00DB36EC"/>
    <w:rsid w:val="00DB3B81"/>
    <w:rsid w:val="00DB71CA"/>
    <w:rsid w:val="00DB7251"/>
    <w:rsid w:val="00DB7F37"/>
    <w:rsid w:val="00DC08BB"/>
    <w:rsid w:val="00DC27EB"/>
    <w:rsid w:val="00DC3384"/>
    <w:rsid w:val="00DC467D"/>
    <w:rsid w:val="00DC4E12"/>
    <w:rsid w:val="00DC5FF5"/>
    <w:rsid w:val="00DC6AEC"/>
    <w:rsid w:val="00DC751B"/>
    <w:rsid w:val="00DC7F56"/>
    <w:rsid w:val="00DD01E6"/>
    <w:rsid w:val="00DD198D"/>
    <w:rsid w:val="00DD2599"/>
    <w:rsid w:val="00DD2D7C"/>
    <w:rsid w:val="00DD2F0D"/>
    <w:rsid w:val="00DD31C2"/>
    <w:rsid w:val="00DD3250"/>
    <w:rsid w:val="00DD7136"/>
    <w:rsid w:val="00DE0BC4"/>
    <w:rsid w:val="00DE13DF"/>
    <w:rsid w:val="00DE1B6A"/>
    <w:rsid w:val="00DE2702"/>
    <w:rsid w:val="00DE3349"/>
    <w:rsid w:val="00DE3D41"/>
    <w:rsid w:val="00DE6266"/>
    <w:rsid w:val="00DE6605"/>
    <w:rsid w:val="00DE7432"/>
    <w:rsid w:val="00DF0FD4"/>
    <w:rsid w:val="00DF29E1"/>
    <w:rsid w:val="00DF29FA"/>
    <w:rsid w:val="00DF4B36"/>
    <w:rsid w:val="00DF5597"/>
    <w:rsid w:val="00DF5AC9"/>
    <w:rsid w:val="00DF7719"/>
    <w:rsid w:val="00DF773E"/>
    <w:rsid w:val="00DF7C1A"/>
    <w:rsid w:val="00E01297"/>
    <w:rsid w:val="00E01344"/>
    <w:rsid w:val="00E01E6A"/>
    <w:rsid w:val="00E0229B"/>
    <w:rsid w:val="00E026AF"/>
    <w:rsid w:val="00E02A77"/>
    <w:rsid w:val="00E04AA0"/>
    <w:rsid w:val="00E05BBC"/>
    <w:rsid w:val="00E07131"/>
    <w:rsid w:val="00E0785E"/>
    <w:rsid w:val="00E07F63"/>
    <w:rsid w:val="00E109BC"/>
    <w:rsid w:val="00E10F22"/>
    <w:rsid w:val="00E11328"/>
    <w:rsid w:val="00E1158A"/>
    <w:rsid w:val="00E11617"/>
    <w:rsid w:val="00E11987"/>
    <w:rsid w:val="00E126CD"/>
    <w:rsid w:val="00E143AE"/>
    <w:rsid w:val="00E15AE9"/>
    <w:rsid w:val="00E21A6C"/>
    <w:rsid w:val="00E241CF"/>
    <w:rsid w:val="00E245FE"/>
    <w:rsid w:val="00E25586"/>
    <w:rsid w:val="00E256D2"/>
    <w:rsid w:val="00E265D0"/>
    <w:rsid w:val="00E27292"/>
    <w:rsid w:val="00E27E3E"/>
    <w:rsid w:val="00E30D5B"/>
    <w:rsid w:val="00E31200"/>
    <w:rsid w:val="00E31D44"/>
    <w:rsid w:val="00E32C43"/>
    <w:rsid w:val="00E32E78"/>
    <w:rsid w:val="00E34216"/>
    <w:rsid w:val="00E34217"/>
    <w:rsid w:val="00E356AE"/>
    <w:rsid w:val="00E36699"/>
    <w:rsid w:val="00E3741E"/>
    <w:rsid w:val="00E37D47"/>
    <w:rsid w:val="00E433E8"/>
    <w:rsid w:val="00E44088"/>
    <w:rsid w:val="00E46D1E"/>
    <w:rsid w:val="00E4742F"/>
    <w:rsid w:val="00E47F0E"/>
    <w:rsid w:val="00E47FB1"/>
    <w:rsid w:val="00E50389"/>
    <w:rsid w:val="00E518FE"/>
    <w:rsid w:val="00E51951"/>
    <w:rsid w:val="00E5313D"/>
    <w:rsid w:val="00E55178"/>
    <w:rsid w:val="00E57352"/>
    <w:rsid w:val="00E57422"/>
    <w:rsid w:val="00E61CD4"/>
    <w:rsid w:val="00E62E27"/>
    <w:rsid w:val="00E631E8"/>
    <w:rsid w:val="00E637B8"/>
    <w:rsid w:val="00E6415E"/>
    <w:rsid w:val="00E6523A"/>
    <w:rsid w:val="00E65978"/>
    <w:rsid w:val="00E669A2"/>
    <w:rsid w:val="00E66AA3"/>
    <w:rsid w:val="00E66B70"/>
    <w:rsid w:val="00E701B3"/>
    <w:rsid w:val="00E701D1"/>
    <w:rsid w:val="00E71028"/>
    <w:rsid w:val="00E720C9"/>
    <w:rsid w:val="00E72624"/>
    <w:rsid w:val="00E732D0"/>
    <w:rsid w:val="00E733A6"/>
    <w:rsid w:val="00E75336"/>
    <w:rsid w:val="00E75F3D"/>
    <w:rsid w:val="00E77D16"/>
    <w:rsid w:val="00E77E14"/>
    <w:rsid w:val="00E8032A"/>
    <w:rsid w:val="00E80C17"/>
    <w:rsid w:val="00E81794"/>
    <w:rsid w:val="00E827C4"/>
    <w:rsid w:val="00E82EE5"/>
    <w:rsid w:val="00E84378"/>
    <w:rsid w:val="00E85854"/>
    <w:rsid w:val="00E85A7D"/>
    <w:rsid w:val="00E85E2F"/>
    <w:rsid w:val="00E871AF"/>
    <w:rsid w:val="00E90AA5"/>
    <w:rsid w:val="00E90C91"/>
    <w:rsid w:val="00E9129E"/>
    <w:rsid w:val="00E912D8"/>
    <w:rsid w:val="00E92C86"/>
    <w:rsid w:val="00E935A5"/>
    <w:rsid w:val="00E93B49"/>
    <w:rsid w:val="00E93B5C"/>
    <w:rsid w:val="00E949DF"/>
    <w:rsid w:val="00E94DC4"/>
    <w:rsid w:val="00E95437"/>
    <w:rsid w:val="00E9575F"/>
    <w:rsid w:val="00E9587D"/>
    <w:rsid w:val="00E9642C"/>
    <w:rsid w:val="00E96964"/>
    <w:rsid w:val="00E96BFA"/>
    <w:rsid w:val="00EA0654"/>
    <w:rsid w:val="00EA0727"/>
    <w:rsid w:val="00EA1E0F"/>
    <w:rsid w:val="00EA2FD7"/>
    <w:rsid w:val="00EA4572"/>
    <w:rsid w:val="00EA4B76"/>
    <w:rsid w:val="00EA5A60"/>
    <w:rsid w:val="00EA60DE"/>
    <w:rsid w:val="00EA631D"/>
    <w:rsid w:val="00EA7461"/>
    <w:rsid w:val="00EA75B4"/>
    <w:rsid w:val="00EB0426"/>
    <w:rsid w:val="00EB08DB"/>
    <w:rsid w:val="00EB35F9"/>
    <w:rsid w:val="00EB3617"/>
    <w:rsid w:val="00EB37D5"/>
    <w:rsid w:val="00EB3864"/>
    <w:rsid w:val="00EB5A27"/>
    <w:rsid w:val="00EB61E6"/>
    <w:rsid w:val="00EB6872"/>
    <w:rsid w:val="00EB6A01"/>
    <w:rsid w:val="00EC1F10"/>
    <w:rsid w:val="00EC3743"/>
    <w:rsid w:val="00EC3A1D"/>
    <w:rsid w:val="00EC5561"/>
    <w:rsid w:val="00EC67A2"/>
    <w:rsid w:val="00EC71B0"/>
    <w:rsid w:val="00EC77DF"/>
    <w:rsid w:val="00ED03D9"/>
    <w:rsid w:val="00ED1822"/>
    <w:rsid w:val="00ED3249"/>
    <w:rsid w:val="00ED350B"/>
    <w:rsid w:val="00ED3852"/>
    <w:rsid w:val="00ED397B"/>
    <w:rsid w:val="00ED5484"/>
    <w:rsid w:val="00ED5F16"/>
    <w:rsid w:val="00ED71D4"/>
    <w:rsid w:val="00EE0A16"/>
    <w:rsid w:val="00EE2684"/>
    <w:rsid w:val="00EE3097"/>
    <w:rsid w:val="00EE3F86"/>
    <w:rsid w:val="00EE4966"/>
    <w:rsid w:val="00EE6127"/>
    <w:rsid w:val="00EE6BE0"/>
    <w:rsid w:val="00EE717F"/>
    <w:rsid w:val="00EE7C60"/>
    <w:rsid w:val="00EF093C"/>
    <w:rsid w:val="00EF0A92"/>
    <w:rsid w:val="00EF2649"/>
    <w:rsid w:val="00EF2F12"/>
    <w:rsid w:val="00EF437C"/>
    <w:rsid w:val="00EF437F"/>
    <w:rsid w:val="00EF4C3E"/>
    <w:rsid w:val="00EF4E4D"/>
    <w:rsid w:val="00EF5A57"/>
    <w:rsid w:val="00EF6DD3"/>
    <w:rsid w:val="00EF6ED5"/>
    <w:rsid w:val="00EF74C8"/>
    <w:rsid w:val="00EF7915"/>
    <w:rsid w:val="00EF7D04"/>
    <w:rsid w:val="00F009A8"/>
    <w:rsid w:val="00F01916"/>
    <w:rsid w:val="00F01D86"/>
    <w:rsid w:val="00F02906"/>
    <w:rsid w:val="00F02DFB"/>
    <w:rsid w:val="00F03318"/>
    <w:rsid w:val="00F03CC7"/>
    <w:rsid w:val="00F05396"/>
    <w:rsid w:val="00F0638E"/>
    <w:rsid w:val="00F06BF4"/>
    <w:rsid w:val="00F079C8"/>
    <w:rsid w:val="00F12612"/>
    <w:rsid w:val="00F12742"/>
    <w:rsid w:val="00F144DA"/>
    <w:rsid w:val="00F1466E"/>
    <w:rsid w:val="00F146C2"/>
    <w:rsid w:val="00F156AA"/>
    <w:rsid w:val="00F15E1A"/>
    <w:rsid w:val="00F161DC"/>
    <w:rsid w:val="00F16824"/>
    <w:rsid w:val="00F16CA7"/>
    <w:rsid w:val="00F1717A"/>
    <w:rsid w:val="00F17C05"/>
    <w:rsid w:val="00F22BCC"/>
    <w:rsid w:val="00F23283"/>
    <w:rsid w:val="00F239D0"/>
    <w:rsid w:val="00F24C16"/>
    <w:rsid w:val="00F24C6E"/>
    <w:rsid w:val="00F24CCF"/>
    <w:rsid w:val="00F254EC"/>
    <w:rsid w:val="00F264E9"/>
    <w:rsid w:val="00F276BF"/>
    <w:rsid w:val="00F276C2"/>
    <w:rsid w:val="00F27E4A"/>
    <w:rsid w:val="00F3000E"/>
    <w:rsid w:val="00F314BA"/>
    <w:rsid w:val="00F32DF3"/>
    <w:rsid w:val="00F33840"/>
    <w:rsid w:val="00F33A42"/>
    <w:rsid w:val="00F34446"/>
    <w:rsid w:val="00F3502C"/>
    <w:rsid w:val="00F35385"/>
    <w:rsid w:val="00F36864"/>
    <w:rsid w:val="00F36EFB"/>
    <w:rsid w:val="00F373F8"/>
    <w:rsid w:val="00F40D83"/>
    <w:rsid w:val="00F418EB"/>
    <w:rsid w:val="00F42876"/>
    <w:rsid w:val="00F43AD0"/>
    <w:rsid w:val="00F440FF"/>
    <w:rsid w:val="00F44238"/>
    <w:rsid w:val="00F44351"/>
    <w:rsid w:val="00F466E8"/>
    <w:rsid w:val="00F470BB"/>
    <w:rsid w:val="00F50AF6"/>
    <w:rsid w:val="00F525A2"/>
    <w:rsid w:val="00F55B8C"/>
    <w:rsid w:val="00F60258"/>
    <w:rsid w:val="00F62E90"/>
    <w:rsid w:val="00F63C0B"/>
    <w:rsid w:val="00F67006"/>
    <w:rsid w:val="00F67E16"/>
    <w:rsid w:val="00F7066E"/>
    <w:rsid w:val="00F71B03"/>
    <w:rsid w:val="00F724E7"/>
    <w:rsid w:val="00F72DDA"/>
    <w:rsid w:val="00F72E0C"/>
    <w:rsid w:val="00F72FBE"/>
    <w:rsid w:val="00F734CE"/>
    <w:rsid w:val="00F751DC"/>
    <w:rsid w:val="00F76413"/>
    <w:rsid w:val="00F80619"/>
    <w:rsid w:val="00F83278"/>
    <w:rsid w:val="00F83719"/>
    <w:rsid w:val="00F848B0"/>
    <w:rsid w:val="00F86535"/>
    <w:rsid w:val="00F87A7C"/>
    <w:rsid w:val="00F87DA7"/>
    <w:rsid w:val="00F9020F"/>
    <w:rsid w:val="00F95B76"/>
    <w:rsid w:val="00F95DFF"/>
    <w:rsid w:val="00F96840"/>
    <w:rsid w:val="00FA159B"/>
    <w:rsid w:val="00FA1D82"/>
    <w:rsid w:val="00FA1F61"/>
    <w:rsid w:val="00FA1FBC"/>
    <w:rsid w:val="00FA21D5"/>
    <w:rsid w:val="00FA2C34"/>
    <w:rsid w:val="00FA46DA"/>
    <w:rsid w:val="00FA48A4"/>
    <w:rsid w:val="00FA5041"/>
    <w:rsid w:val="00FA57D0"/>
    <w:rsid w:val="00FA6D6F"/>
    <w:rsid w:val="00FA6F87"/>
    <w:rsid w:val="00FA78E3"/>
    <w:rsid w:val="00FA7A5E"/>
    <w:rsid w:val="00FB018B"/>
    <w:rsid w:val="00FB0888"/>
    <w:rsid w:val="00FB0E11"/>
    <w:rsid w:val="00FB3A00"/>
    <w:rsid w:val="00FB3A29"/>
    <w:rsid w:val="00FB44AD"/>
    <w:rsid w:val="00FB4D1D"/>
    <w:rsid w:val="00FB616E"/>
    <w:rsid w:val="00FB6E57"/>
    <w:rsid w:val="00FB748F"/>
    <w:rsid w:val="00FC1B5D"/>
    <w:rsid w:val="00FC26D2"/>
    <w:rsid w:val="00FC28A3"/>
    <w:rsid w:val="00FC2EA9"/>
    <w:rsid w:val="00FC2FB5"/>
    <w:rsid w:val="00FC40D7"/>
    <w:rsid w:val="00FC42CF"/>
    <w:rsid w:val="00FC55FA"/>
    <w:rsid w:val="00FC59A3"/>
    <w:rsid w:val="00FC6408"/>
    <w:rsid w:val="00FC7127"/>
    <w:rsid w:val="00FD0A14"/>
    <w:rsid w:val="00FD0A1E"/>
    <w:rsid w:val="00FD1821"/>
    <w:rsid w:val="00FD1877"/>
    <w:rsid w:val="00FD1F32"/>
    <w:rsid w:val="00FD3F05"/>
    <w:rsid w:val="00FD4C48"/>
    <w:rsid w:val="00FD512E"/>
    <w:rsid w:val="00FD5A22"/>
    <w:rsid w:val="00FD6195"/>
    <w:rsid w:val="00FD689A"/>
    <w:rsid w:val="00FD7475"/>
    <w:rsid w:val="00FD762D"/>
    <w:rsid w:val="00FD7E35"/>
    <w:rsid w:val="00FE2BB0"/>
    <w:rsid w:val="00FE38E2"/>
    <w:rsid w:val="00FE3EAA"/>
    <w:rsid w:val="00FE49AC"/>
    <w:rsid w:val="00FE49BD"/>
    <w:rsid w:val="00FE7211"/>
    <w:rsid w:val="00FE78D0"/>
    <w:rsid w:val="00FF01D6"/>
    <w:rsid w:val="00FF0D78"/>
    <w:rsid w:val="00FF1B21"/>
    <w:rsid w:val="00FF4865"/>
    <w:rsid w:val="00FF527B"/>
    <w:rsid w:val="00FF5B00"/>
    <w:rsid w:val="00FF6F51"/>
    <w:rsid w:val="00FF749D"/>
    <w:rsid w:val="00FF75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D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E0"/>
    <w:rPr>
      <w:rFonts w:ascii="Arial" w:hAnsi="Arial"/>
      <w:sz w:val="20"/>
    </w:rPr>
  </w:style>
  <w:style w:type="paragraph" w:styleId="Heading1">
    <w:name w:val="heading 1"/>
    <w:basedOn w:val="Normal"/>
    <w:next w:val="Normal"/>
    <w:link w:val="Heading1Char"/>
    <w:uiPriority w:val="9"/>
    <w:qFormat/>
    <w:rsid w:val="000C573D"/>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3A3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ADB"/>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38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86A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86A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86A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6A52"/>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86A5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16BC"/>
    <w:pPr>
      <w:numPr>
        <w:numId w:val="3"/>
      </w:numPr>
      <w:contextualSpacing/>
    </w:pPr>
  </w:style>
  <w:style w:type="character" w:customStyle="1" w:styleId="Heading1Char">
    <w:name w:val="Heading 1 Char"/>
    <w:basedOn w:val="DefaultParagraphFont"/>
    <w:link w:val="Heading1"/>
    <w:uiPriority w:val="9"/>
    <w:rsid w:val="000C57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3A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B255E"/>
    <w:rPr>
      <w:color w:val="0000FF" w:themeColor="hyperlink"/>
      <w:u w:val="single"/>
    </w:rPr>
  </w:style>
  <w:style w:type="character" w:customStyle="1" w:styleId="Heading3Char">
    <w:name w:val="Heading 3 Char"/>
    <w:basedOn w:val="DefaultParagraphFont"/>
    <w:link w:val="Heading3"/>
    <w:uiPriority w:val="9"/>
    <w:rsid w:val="00551ADB"/>
    <w:rPr>
      <w:rFonts w:asciiTheme="majorHAnsi" w:eastAsiaTheme="majorEastAsia" w:hAnsiTheme="majorHAnsi" w:cstheme="majorBidi"/>
      <w:b/>
      <w:bCs/>
      <w:color w:val="4F81BD" w:themeColor="accent1"/>
      <w:sz w:val="20"/>
    </w:rPr>
  </w:style>
  <w:style w:type="paragraph" w:styleId="Header">
    <w:name w:val="header"/>
    <w:basedOn w:val="Normal"/>
    <w:link w:val="HeaderChar"/>
    <w:unhideWhenUsed/>
    <w:rsid w:val="002A644A"/>
    <w:pPr>
      <w:tabs>
        <w:tab w:val="center" w:pos="4320"/>
        <w:tab w:val="right" w:pos="8640"/>
      </w:tabs>
    </w:pPr>
  </w:style>
  <w:style w:type="character" w:customStyle="1" w:styleId="HeaderChar">
    <w:name w:val="Header Char"/>
    <w:basedOn w:val="DefaultParagraphFont"/>
    <w:link w:val="Header"/>
    <w:uiPriority w:val="99"/>
    <w:rsid w:val="002A644A"/>
  </w:style>
  <w:style w:type="paragraph" w:styleId="Footer">
    <w:name w:val="footer"/>
    <w:basedOn w:val="Normal"/>
    <w:link w:val="FooterChar"/>
    <w:unhideWhenUsed/>
    <w:rsid w:val="002A644A"/>
    <w:pPr>
      <w:tabs>
        <w:tab w:val="center" w:pos="4320"/>
        <w:tab w:val="right" w:pos="8640"/>
      </w:tabs>
    </w:pPr>
  </w:style>
  <w:style w:type="character" w:customStyle="1" w:styleId="FooterChar">
    <w:name w:val="Footer Char"/>
    <w:basedOn w:val="DefaultParagraphFont"/>
    <w:link w:val="Footer"/>
    <w:uiPriority w:val="99"/>
    <w:rsid w:val="002A644A"/>
  </w:style>
  <w:style w:type="character" w:customStyle="1" w:styleId="Heading4Char">
    <w:name w:val="Heading 4 Char"/>
    <w:basedOn w:val="DefaultParagraphFont"/>
    <w:link w:val="Heading4"/>
    <w:uiPriority w:val="9"/>
    <w:rsid w:val="008E38E0"/>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286A52"/>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286A52"/>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rsid w:val="00286A5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86A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A52"/>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A025D2"/>
    <w:pPr>
      <w:numPr>
        <w:numId w:val="2"/>
      </w:numPr>
    </w:pPr>
  </w:style>
  <w:style w:type="paragraph" w:styleId="TOCHeading">
    <w:name w:val="TOC Heading"/>
    <w:basedOn w:val="Heading1"/>
    <w:next w:val="Normal"/>
    <w:uiPriority w:val="39"/>
    <w:unhideWhenUsed/>
    <w:qFormat/>
    <w:rsid w:val="0027771E"/>
    <w:pPr>
      <w:numPr>
        <w:numId w:val="0"/>
      </w:num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qFormat/>
    <w:rsid w:val="00457C79"/>
    <w:pPr>
      <w:tabs>
        <w:tab w:val="left" w:pos="362"/>
        <w:tab w:val="right" w:leader="dot" w:pos="8290"/>
      </w:tabs>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277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71E"/>
    <w:rPr>
      <w:rFonts w:ascii="Lucida Grande" w:hAnsi="Lucida Grande" w:cs="Lucida Grande"/>
      <w:sz w:val="18"/>
      <w:szCs w:val="18"/>
    </w:rPr>
  </w:style>
  <w:style w:type="paragraph" w:styleId="TOC2">
    <w:name w:val="toc 2"/>
    <w:basedOn w:val="Normal"/>
    <w:next w:val="Normal"/>
    <w:autoRedefine/>
    <w:uiPriority w:val="39"/>
    <w:unhideWhenUsed/>
    <w:qFormat/>
    <w:rsid w:val="0027771E"/>
    <w:rPr>
      <w:sz w:val="22"/>
      <w:szCs w:val="22"/>
    </w:rPr>
  </w:style>
  <w:style w:type="paragraph" w:styleId="TOC3">
    <w:name w:val="toc 3"/>
    <w:basedOn w:val="Normal"/>
    <w:next w:val="Normal"/>
    <w:autoRedefine/>
    <w:uiPriority w:val="39"/>
    <w:unhideWhenUsed/>
    <w:qFormat/>
    <w:rsid w:val="0027771E"/>
    <w:pPr>
      <w:ind w:left="240"/>
    </w:pPr>
    <w:rPr>
      <w:i/>
      <w:sz w:val="22"/>
      <w:szCs w:val="22"/>
    </w:rPr>
  </w:style>
  <w:style w:type="paragraph" w:styleId="TOC4">
    <w:name w:val="toc 4"/>
    <w:basedOn w:val="Normal"/>
    <w:next w:val="Normal"/>
    <w:autoRedefine/>
    <w:uiPriority w:val="39"/>
    <w:semiHidden/>
    <w:unhideWhenUsed/>
    <w:rsid w:val="0027771E"/>
    <w:pPr>
      <w:pBdr>
        <w:between w:val="double" w:sz="6" w:space="0" w:color="auto"/>
      </w:pBdr>
      <w:ind w:left="480"/>
    </w:pPr>
    <w:rPr>
      <w:szCs w:val="20"/>
    </w:rPr>
  </w:style>
  <w:style w:type="paragraph" w:styleId="TOC5">
    <w:name w:val="toc 5"/>
    <w:basedOn w:val="Normal"/>
    <w:next w:val="Normal"/>
    <w:autoRedefine/>
    <w:uiPriority w:val="39"/>
    <w:semiHidden/>
    <w:unhideWhenUsed/>
    <w:rsid w:val="0027771E"/>
    <w:pPr>
      <w:pBdr>
        <w:between w:val="double" w:sz="6" w:space="0" w:color="auto"/>
      </w:pBdr>
      <w:ind w:left="720"/>
    </w:pPr>
    <w:rPr>
      <w:szCs w:val="20"/>
    </w:rPr>
  </w:style>
  <w:style w:type="paragraph" w:styleId="TOC6">
    <w:name w:val="toc 6"/>
    <w:basedOn w:val="Normal"/>
    <w:next w:val="Normal"/>
    <w:autoRedefine/>
    <w:uiPriority w:val="39"/>
    <w:semiHidden/>
    <w:unhideWhenUsed/>
    <w:rsid w:val="0027771E"/>
    <w:pPr>
      <w:pBdr>
        <w:between w:val="double" w:sz="6" w:space="0" w:color="auto"/>
      </w:pBdr>
      <w:ind w:left="960"/>
    </w:pPr>
    <w:rPr>
      <w:szCs w:val="20"/>
    </w:rPr>
  </w:style>
  <w:style w:type="paragraph" w:styleId="TOC7">
    <w:name w:val="toc 7"/>
    <w:basedOn w:val="Normal"/>
    <w:next w:val="Normal"/>
    <w:autoRedefine/>
    <w:uiPriority w:val="39"/>
    <w:semiHidden/>
    <w:unhideWhenUsed/>
    <w:rsid w:val="0027771E"/>
    <w:pPr>
      <w:pBdr>
        <w:between w:val="double" w:sz="6" w:space="0" w:color="auto"/>
      </w:pBdr>
      <w:ind w:left="1200"/>
    </w:pPr>
    <w:rPr>
      <w:szCs w:val="20"/>
    </w:rPr>
  </w:style>
  <w:style w:type="paragraph" w:styleId="TOC8">
    <w:name w:val="toc 8"/>
    <w:basedOn w:val="Normal"/>
    <w:next w:val="Normal"/>
    <w:autoRedefine/>
    <w:uiPriority w:val="39"/>
    <w:semiHidden/>
    <w:unhideWhenUsed/>
    <w:rsid w:val="0027771E"/>
    <w:pPr>
      <w:pBdr>
        <w:between w:val="double" w:sz="6" w:space="0" w:color="auto"/>
      </w:pBdr>
      <w:ind w:left="1440"/>
    </w:pPr>
    <w:rPr>
      <w:szCs w:val="20"/>
    </w:rPr>
  </w:style>
  <w:style w:type="paragraph" w:styleId="TOC9">
    <w:name w:val="toc 9"/>
    <w:basedOn w:val="Normal"/>
    <w:next w:val="Normal"/>
    <w:autoRedefine/>
    <w:uiPriority w:val="39"/>
    <w:semiHidden/>
    <w:unhideWhenUsed/>
    <w:rsid w:val="0027771E"/>
    <w:pPr>
      <w:pBdr>
        <w:between w:val="double" w:sz="6" w:space="0" w:color="auto"/>
      </w:pBdr>
      <w:ind w:left="1680"/>
    </w:pPr>
    <w:rPr>
      <w:szCs w:val="20"/>
    </w:rPr>
  </w:style>
  <w:style w:type="character" w:styleId="PageNumber">
    <w:name w:val="page number"/>
    <w:basedOn w:val="DefaultParagraphFont"/>
    <w:semiHidden/>
    <w:unhideWhenUsed/>
    <w:rsid w:val="0064282F"/>
  </w:style>
  <w:style w:type="paragraph" w:styleId="Title">
    <w:name w:val="Title"/>
    <w:basedOn w:val="Normal"/>
    <w:next w:val="Normal"/>
    <w:link w:val="TitleChar"/>
    <w:uiPriority w:val="10"/>
    <w:qFormat/>
    <w:rsid w:val="00457C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C7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5E51EB"/>
  </w:style>
  <w:style w:type="paragraph" w:styleId="CommentText">
    <w:name w:val="annotation text"/>
    <w:basedOn w:val="Normal"/>
    <w:link w:val="CommentTextChar"/>
    <w:uiPriority w:val="99"/>
    <w:unhideWhenUsed/>
    <w:rsid w:val="00CA074D"/>
    <w:pPr>
      <w:spacing w:after="200" w:line="276" w:lineRule="auto"/>
    </w:pPr>
    <w:rPr>
      <w:rFonts w:ascii="Calibri" w:eastAsia="Calibri" w:hAnsi="Calibri" w:cs="Times New Roman"/>
      <w:szCs w:val="20"/>
    </w:rPr>
  </w:style>
  <w:style w:type="character" w:customStyle="1" w:styleId="CommentTextChar">
    <w:name w:val="Comment Text Char"/>
    <w:basedOn w:val="DefaultParagraphFont"/>
    <w:link w:val="CommentText"/>
    <w:uiPriority w:val="99"/>
    <w:rsid w:val="00CA074D"/>
    <w:rPr>
      <w:rFonts w:ascii="Calibri" w:eastAsia="Calibri" w:hAnsi="Calibri" w:cs="Times New Roman"/>
      <w:sz w:val="20"/>
      <w:szCs w:val="20"/>
    </w:rPr>
  </w:style>
  <w:style w:type="paragraph" w:customStyle="1" w:styleId="Normal1">
    <w:name w:val="Normal1"/>
    <w:rsid w:val="00F86535"/>
    <w:pPr>
      <w:spacing w:line="276" w:lineRule="auto"/>
    </w:pPr>
    <w:rPr>
      <w:rFonts w:ascii="Arial" w:eastAsia="Arial" w:hAnsi="Arial" w:cs="Arial"/>
      <w:color w:val="000000"/>
      <w:sz w:val="22"/>
      <w:szCs w:val="20"/>
      <w:lang w:val="en-IN" w:eastAsia="en-IN"/>
    </w:rPr>
  </w:style>
  <w:style w:type="paragraph" w:customStyle="1" w:styleId="Default">
    <w:name w:val="Default"/>
    <w:rsid w:val="006852AF"/>
    <w:pPr>
      <w:autoSpaceDE w:val="0"/>
      <w:autoSpaceDN w:val="0"/>
      <w:adjustRightInd w:val="0"/>
    </w:pPr>
    <w:rPr>
      <w:rFonts w:ascii="Calibri" w:eastAsia="Calibri" w:hAnsi="Calibri" w:cs="Calibri"/>
      <w:color w:val="000000"/>
      <w:lang w:val="en-IN"/>
    </w:rPr>
  </w:style>
  <w:style w:type="paragraph" w:styleId="NormalWeb">
    <w:name w:val="Normal (Web)"/>
    <w:basedOn w:val="Normal"/>
    <w:uiPriority w:val="99"/>
    <w:unhideWhenUsed/>
    <w:rsid w:val="00410FFB"/>
    <w:pPr>
      <w:spacing w:before="100" w:beforeAutospacing="1" w:after="100" w:afterAutospacing="1"/>
    </w:pPr>
    <w:rPr>
      <w:rFonts w:ascii="Times New Roman" w:hAnsi="Times New Roman" w:cs="Times New Roman"/>
      <w:sz w:val="24"/>
    </w:rPr>
  </w:style>
  <w:style w:type="paragraph" w:styleId="Caption">
    <w:name w:val="caption"/>
    <w:basedOn w:val="Normal"/>
    <w:next w:val="Normal"/>
    <w:uiPriority w:val="35"/>
    <w:unhideWhenUsed/>
    <w:qFormat/>
    <w:rsid w:val="00752A53"/>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0E659A"/>
    <w:rPr>
      <w:sz w:val="16"/>
      <w:szCs w:val="16"/>
    </w:rPr>
  </w:style>
  <w:style w:type="paragraph" w:styleId="CommentSubject">
    <w:name w:val="annotation subject"/>
    <w:basedOn w:val="CommentText"/>
    <w:next w:val="CommentText"/>
    <w:link w:val="CommentSubjectChar"/>
    <w:uiPriority w:val="99"/>
    <w:semiHidden/>
    <w:unhideWhenUsed/>
    <w:rsid w:val="000E659A"/>
    <w:pPr>
      <w:spacing w:after="0" w:line="240" w:lineRule="auto"/>
    </w:pPr>
    <w:rPr>
      <w:rFonts w:ascii="Arial" w:eastAsiaTheme="minorEastAsia" w:hAnsi="Arial" w:cstheme="minorBidi"/>
      <w:b/>
      <w:bCs/>
    </w:rPr>
  </w:style>
  <w:style w:type="character" w:customStyle="1" w:styleId="CommentSubjectChar">
    <w:name w:val="Comment Subject Char"/>
    <w:basedOn w:val="CommentTextChar"/>
    <w:link w:val="CommentSubject"/>
    <w:uiPriority w:val="99"/>
    <w:semiHidden/>
    <w:rsid w:val="000E659A"/>
    <w:rPr>
      <w:rFonts w:ascii="Arial" w:eastAsia="Calibri" w:hAnsi="Arial" w:cs="Times New Roman"/>
      <w:b/>
      <w:bCs/>
      <w:sz w:val="20"/>
      <w:szCs w:val="20"/>
    </w:rPr>
  </w:style>
  <w:style w:type="paragraph" w:styleId="DocumentMap">
    <w:name w:val="Document Map"/>
    <w:basedOn w:val="Normal"/>
    <w:link w:val="DocumentMapChar"/>
    <w:uiPriority w:val="99"/>
    <w:semiHidden/>
    <w:unhideWhenUsed/>
    <w:rsid w:val="003237E0"/>
    <w:rPr>
      <w:rFonts w:ascii="Tahoma" w:hAnsi="Tahoma" w:cs="Tahoma"/>
      <w:sz w:val="16"/>
      <w:szCs w:val="16"/>
    </w:rPr>
  </w:style>
  <w:style w:type="character" w:customStyle="1" w:styleId="DocumentMapChar">
    <w:name w:val="Document Map Char"/>
    <w:basedOn w:val="DefaultParagraphFont"/>
    <w:link w:val="DocumentMap"/>
    <w:uiPriority w:val="99"/>
    <w:semiHidden/>
    <w:rsid w:val="003237E0"/>
    <w:rPr>
      <w:rFonts w:ascii="Tahoma" w:hAnsi="Tahoma" w:cs="Tahoma"/>
      <w:sz w:val="16"/>
      <w:szCs w:val="16"/>
    </w:rPr>
  </w:style>
  <w:style w:type="paragraph" w:customStyle="1" w:styleId="Normal2">
    <w:name w:val="Normal2"/>
    <w:rsid w:val="003237E0"/>
    <w:pPr>
      <w:widowControl w:val="0"/>
    </w:pPr>
    <w:rPr>
      <w:rFonts w:ascii="Times New Roman" w:eastAsia="Times New Roman" w:hAnsi="Times New Roman" w:cs="Times New Roman"/>
      <w:color w:val="000000"/>
      <w:szCs w:val="22"/>
    </w:rPr>
  </w:style>
  <w:style w:type="character" w:styleId="FollowedHyperlink">
    <w:name w:val="FollowedHyperlink"/>
    <w:basedOn w:val="DefaultParagraphFont"/>
    <w:uiPriority w:val="99"/>
    <w:semiHidden/>
    <w:unhideWhenUsed/>
    <w:rsid w:val="00A318BA"/>
    <w:rPr>
      <w:color w:val="800080" w:themeColor="followedHyperlink"/>
      <w:u w:val="single"/>
    </w:rPr>
  </w:style>
  <w:style w:type="paragraph" w:customStyle="1" w:styleId="Normal3">
    <w:name w:val="Normal3"/>
    <w:rsid w:val="00EF4C3E"/>
    <w:pPr>
      <w:widowControl w:val="0"/>
    </w:pPr>
    <w:rPr>
      <w:rFonts w:ascii="Times New Roman" w:eastAsia="Times New Roman" w:hAnsi="Times New Roman" w:cs="Times New Roman"/>
      <w:color w:val="000000"/>
      <w:szCs w:val="22"/>
    </w:rPr>
  </w:style>
  <w:style w:type="paragraph" w:customStyle="1" w:styleId="Normal4">
    <w:name w:val="Normal4"/>
    <w:rsid w:val="00C951C3"/>
    <w:pPr>
      <w:widowControl w:val="0"/>
    </w:pPr>
    <w:rPr>
      <w:rFonts w:ascii="Times New Roman" w:eastAsia="Times New Roman" w:hAnsi="Times New Roman" w:cs="Times New Roman"/>
      <w:color w:val="000000"/>
      <w:szCs w:val="22"/>
    </w:rPr>
  </w:style>
  <w:style w:type="paragraph" w:customStyle="1" w:styleId="Bullet1">
    <w:name w:val="Bullet 1"/>
    <w:basedOn w:val="Normal"/>
    <w:link w:val="Bullet1Char"/>
    <w:qFormat/>
    <w:rsid w:val="00245582"/>
    <w:pPr>
      <w:keepNext/>
      <w:keepLines/>
      <w:numPr>
        <w:numId w:val="32"/>
      </w:numPr>
      <w:spacing w:line="360" w:lineRule="auto"/>
      <w:jc w:val="both"/>
    </w:pPr>
    <w:rPr>
      <w:rFonts w:ascii="Verdana" w:eastAsia="Calibri" w:hAnsi="Verdana" w:cs="Times New Roman"/>
      <w:szCs w:val="22"/>
      <w:lang w:val="en-GB"/>
    </w:rPr>
  </w:style>
  <w:style w:type="paragraph" w:customStyle="1" w:styleId="Tablelist">
    <w:name w:val="Table list"/>
    <w:basedOn w:val="Normal"/>
    <w:link w:val="TablelistChar"/>
    <w:qFormat/>
    <w:rsid w:val="00245582"/>
    <w:pPr>
      <w:numPr>
        <w:numId w:val="31"/>
      </w:numPr>
      <w:spacing w:line="360" w:lineRule="auto"/>
      <w:contextualSpacing/>
      <w:jc w:val="both"/>
    </w:pPr>
    <w:rPr>
      <w:rFonts w:ascii="Verdana" w:eastAsia="Calibri" w:hAnsi="Verdana" w:cs="Times New Roman"/>
      <w:sz w:val="18"/>
      <w:szCs w:val="20"/>
    </w:rPr>
  </w:style>
  <w:style w:type="character" w:customStyle="1" w:styleId="TablelistChar">
    <w:name w:val="Table list Char"/>
    <w:link w:val="Tablelist"/>
    <w:rsid w:val="00245582"/>
    <w:rPr>
      <w:rFonts w:ascii="Verdana" w:eastAsia="Calibri" w:hAnsi="Verdana" w:cs="Times New Roman"/>
      <w:sz w:val="18"/>
      <w:szCs w:val="20"/>
    </w:rPr>
  </w:style>
  <w:style w:type="character" w:customStyle="1" w:styleId="Bullet1Char">
    <w:name w:val="Bullet 1 Char"/>
    <w:link w:val="Bullet1"/>
    <w:rsid w:val="00245582"/>
    <w:rPr>
      <w:rFonts w:ascii="Verdana" w:eastAsia="Calibri" w:hAnsi="Verdana" w:cs="Times New Roman"/>
      <w:sz w:val="20"/>
      <w:szCs w:val="22"/>
      <w:lang w:val="en-GB"/>
    </w:rPr>
  </w:style>
  <w:style w:type="paragraph" w:customStyle="1" w:styleId="TableNormalText">
    <w:name w:val="Table Normal Text"/>
    <w:basedOn w:val="Normal"/>
    <w:link w:val="TableNormalTextChar"/>
    <w:qFormat/>
    <w:rsid w:val="0085148D"/>
    <w:pPr>
      <w:keepNext/>
      <w:keepLines/>
      <w:spacing w:before="120" w:after="120"/>
      <w:jc w:val="both"/>
    </w:pPr>
    <w:rPr>
      <w:rFonts w:ascii="Verdana" w:eastAsia="Calibri" w:hAnsi="Verdana" w:cs="Times New Roman"/>
      <w:sz w:val="18"/>
      <w:szCs w:val="20"/>
    </w:rPr>
  </w:style>
  <w:style w:type="character" w:customStyle="1" w:styleId="TableNormalTextChar">
    <w:name w:val="Table Normal Text Char"/>
    <w:link w:val="TableNormalText"/>
    <w:rsid w:val="0085148D"/>
    <w:rPr>
      <w:rFonts w:ascii="Verdana" w:eastAsia="Calibri" w:hAnsi="Verdana" w:cs="Times New Roman"/>
      <w:sz w:val="18"/>
      <w:szCs w:val="20"/>
    </w:rPr>
  </w:style>
  <w:style w:type="paragraph" w:customStyle="1" w:styleId="TableHeader">
    <w:name w:val="Table Header"/>
    <w:basedOn w:val="Normal"/>
    <w:link w:val="TableHeaderChar"/>
    <w:qFormat/>
    <w:rsid w:val="0085148D"/>
    <w:pPr>
      <w:spacing w:before="120" w:after="120"/>
      <w:jc w:val="both"/>
    </w:pPr>
    <w:rPr>
      <w:rFonts w:ascii="Verdana" w:eastAsia="Calibri" w:hAnsi="Verdana" w:cs="Times New Roman"/>
      <w:b/>
      <w:sz w:val="18"/>
      <w:szCs w:val="20"/>
    </w:rPr>
  </w:style>
  <w:style w:type="character" w:customStyle="1" w:styleId="TableHeaderChar">
    <w:name w:val="Table Header Char"/>
    <w:link w:val="TableHeader"/>
    <w:rsid w:val="0085148D"/>
    <w:rPr>
      <w:rFonts w:ascii="Verdana" w:eastAsia="Calibri" w:hAnsi="Verdana" w:cs="Times New Roman"/>
      <w:b/>
      <w:sz w:val="18"/>
      <w:szCs w:val="20"/>
    </w:rPr>
  </w:style>
  <w:style w:type="paragraph" w:customStyle="1" w:styleId="NoteText">
    <w:name w:val="Note Text"/>
    <w:basedOn w:val="Normal"/>
    <w:link w:val="NoteTextChar"/>
    <w:qFormat/>
    <w:rsid w:val="000756CD"/>
    <w:pPr>
      <w:shd w:val="clear" w:color="auto" w:fill="D9D9D9"/>
      <w:spacing w:before="120" w:after="120" w:line="360" w:lineRule="auto"/>
      <w:jc w:val="both"/>
    </w:pPr>
    <w:rPr>
      <w:rFonts w:ascii="Verdana" w:eastAsia="Calibri" w:hAnsi="Verdana" w:cs="Times New Roman"/>
      <w:b/>
      <w:szCs w:val="22"/>
    </w:rPr>
  </w:style>
  <w:style w:type="character" w:customStyle="1" w:styleId="NoteTextChar">
    <w:name w:val="Note Text Char"/>
    <w:basedOn w:val="DefaultParagraphFont"/>
    <w:link w:val="NoteText"/>
    <w:rsid w:val="000756CD"/>
    <w:rPr>
      <w:rFonts w:ascii="Verdana" w:eastAsia="Calibri" w:hAnsi="Verdana" w:cs="Times New Roman"/>
      <w:b/>
      <w:sz w:val="20"/>
      <w:szCs w:val="22"/>
      <w:shd w:val="clear" w:color="auto" w:fill="D9D9D9"/>
    </w:rPr>
  </w:style>
  <w:style w:type="paragraph" w:customStyle="1" w:styleId="Note">
    <w:name w:val="Note"/>
    <w:basedOn w:val="Normal"/>
    <w:qFormat/>
    <w:rsid w:val="000756CD"/>
    <w:pPr>
      <w:keepNext/>
      <w:keepLines/>
      <w:shd w:val="clear" w:color="auto" w:fill="D9D9D9"/>
      <w:spacing w:line="360" w:lineRule="auto"/>
      <w:jc w:val="both"/>
    </w:pPr>
    <w:rPr>
      <w:rFonts w:ascii="Verdana" w:eastAsia="Calibri" w:hAnsi="Verdana" w:cs="Times New Roman"/>
      <w:b/>
      <w:szCs w:val="22"/>
      <w:lang w:val="en-GB"/>
    </w:rPr>
  </w:style>
  <w:style w:type="character" w:customStyle="1" w:styleId="apple-style-span">
    <w:name w:val="apple-style-span"/>
    <w:basedOn w:val="DefaultParagraphFont"/>
    <w:rsid w:val="000756CD"/>
  </w:style>
  <w:style w:type="paragraph" w:styleId="NoSpacing">
    <w:name w:val="No Spacing"/>
    <w:uiPriority w:val="1"/>
    <w:qFormat/>
    <w:rsid w:val="00B55D09"/>
    <w:rPr>
      <w:rFonts w:ascii="Arial" w:hAnsi="Arial"/>
      <w:sz w:val="20"/>
    </w:rPr>
  </w:style>
  <w:style w:type="paragraph" w:styleId="TableofFigures">
    <w:name w:val="table of figures"/>
    <w:basedOn w:val="Normal"/>
    <w:next w:val="Normal"/>
    <w:uiPriority w:val="99"/>
    <w:unhideWhenUsed/>
    <w:rsid w:val="00A77742"/>
  </w:style>
  <w:style w:type="character" w:customStyle="1" w:styleId="sbracestructure-1">
    <w:name w:val="sbrace structure-1"/>
    <w:basedOn w:val="DefaultParagraphFont"/>
    <w:rsid w:val="003479B6"/>
  </w:style>
  <w:style w:type="character" w:customStyle="1" w:styleId="apple-converted-space">
    <w:name w:val="apple-converted-space"/>
    <w:basedOn w:val="DefaultParagraphFont"/>
    <w:rsid w:val="003479B6"/>
  </w:style>
  <w:style w:type="character" w:customStyle="1" w:styleId="sobjectk">
    <w:name w:val="sobjectk"/>
    <w:basedOn w:val="DefaultParagraphFont"/>
    <w:rsid w:val="003479B6"/>
  </w:style>
  <w:style w:type="character" w:customStyle="1" w:styleId="scolon">
    <w:name w:val="scolon"/>
    <w:basedOn w:val="DefaultParagraphFont"/>
    <w:rsid w:val="003479B6"/>
  </w:style>
  <w:style w:type="character" w:customStyle="1" w:styleId="sbracestructure-2">
    <w:name w:val="sbrace structure-2"/>
    <w:basedOn w:val="DefaultParagraphFont"/>
    <w:rsid w:val="003479B6"/>
  </w:style>
  <w:style w:type="character" w:customStyle="1" w:styleId="sbracestructure-3">
    <w:name w:val="sbrace structure-3"/>
    <w:basedOn w:val="DefaultParagraphFont"/>
    <w:rsid w:val="003479B6"/>
  </w:style>
  <w:style w:type="character" w:customStyle="1" w:styleId="sobjectv">
    <w:name w:val="sobjectv"/>
    <w:basedOn w:val="DefaultParagraphFont"/>
    <w:rsid w:val="003479B6"/>
  </w:style>
  <w:style w:type="character" w:customStyle="1" w:styleId="scomma">
    <w:name w:val="scomma"/>
    <w:basedOn w:val="DefaultParagraphFont"/>
    <w:rsid w:val="003479B6"/>
  </w:style>
  <w:style w:type="character" w:customStyle="1" w:styleId="sbracketstructure-3">
    <w:name w:val="sbracket structure-3"/>
    <w:basedOn w:val="DefaultParagraphFont"/>
    <w:rsid w:val="003479B6"/>
  </w:style>
  <w:style w:type="character" w:customStyle="1" w:styleId="sarrayv">
    <w:name w:val="sarrayv"/>
    <w:basedOn w:val="DefaultParagraphFont"/>
    <w:rsid w:val="003479B6"/>
  </w:style>
  <w:style w:type="character" w:customStyle="1" w:styleId="sbracestructure-4">
    <w:name w:val="sbrace structure-4"/>
    <w:basedOn w:val="DefaultParagraphFont"/>
    <w:rsid w:val="00ED350B"/>
  </w:style>
  <w:style w:type="paragraph" w:customStyle="1" w:styleId="List1">
    <w:name w:val="List 1"/>
    <w:basedOn w:val="List"/>
    <w:qFormat/>
    <w:rsid w:val="008749ED"/>
    <w:pPr>
      <w:numPr>
        <w:numId w:val="38"/>
      </w:numPr>
      <w:tabs>
        <w:tab w:val="clear" w:pos="576"/>
      </w:tabs>
      <w:spacing w:line="360" w:lineRule="auto"/>
      <w:ind w:left="432" w:hanging="432"/>
      <w:jc w:val="both"/>
    </w:pPr>
    <w:rPr>
      <w:rFonts w:ascii="Verdana" w:eastAsia="Calibri" w:hAnsi="Verdana" w:cs="Times New Roman"/>
      <w:szCs w:val="22"/>
    </w:rPr>
  </w:style>
  <w:style w:type="paragraph" w:styleId="List2">
    <w:name w:val="List 2"/>
    <w:basedOn w:val="List1"/>
    <w:uiPriority w:val="99"/>
    <w:unhideWhenUsed/>
    <w:rsid w:val="008749ED"/>
    <w:pPr>
      <w:numPr>
        <w:ilvl w:val="1"/>
      </w:numPr>
      <w:tabs>
        <w:tab w:val="clear" w:pos="1008"/>
      </w:tabs>
      <w:ind w:left="576" w:hanging="576"/>
    </w:pPr>
  </w:style>
  <w:style w:type="paragraph" w:styleId="List3">
    <w:name w:val="List 3"/>
    <w:basedOn w:val="List2"/>
    <w:uiPriority w:val="99"/>
    <w:unhideWhenUsed/>
    <w:rsid w:val="008749ED"/>
    <w:pPr>
      <w:numPr>
        <w:ilvl w:val="2"/>
      </w:numPr>
      <w:tabs>
        <w:tab w:val="clear" w:pos="1440"/>
      </w:tabs>
      <w:ind w:left="720" w:hanging="720"/>
    </w:pPr>
  </w:style>
  <w:style w:type="paragraph" w:styleId="List">
    <w:name w:val="List"/>
    <w:basedOn w:val="Normal"/>
    <w:uiPriority w:val="99"/>
    <w:semiHidden/>
    <w:unhideWhenUsed/>
    <w:rsid w:val="008749ED"/>
    <w:pPr>
      <w:ind w:left="360" w:hanging="360"/>
      <w:contextualSpacing/>
    </w:pPr>
  </w:style>
  <w:style w:type="table" w:customStyle="1" w:styleId="TableGrid1">
    <w:name w:val="Table Grid1"/>
    <w:basedOn w:val="TableNormal"/>
    <w:next w:val="TableGrid"/>
    <w:uiPriority w:val="59"/>
    <w:rsid w:val="008749ED"/>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2">
    <w:name w:val="Bullet 2"/>
    <w:basedOn w:val="Bullet1"/>
    <w:qFormat/>
    <w:rsid w:val="008749ED"/>
    <w:pPr>
      <w:keepNext w:val="0"/>
      <w:keepLines w:val="0"/>
      <w:numPr>
        <w:numId w:val="0"/>
      </w:numPr>
      <w:tabs>
        <w:tab w:val="num" w:pos="1008"/>
      </w:tabs>
      <w:ind w:left="1008" w:hanging="288"/>
      <w:contextualSpacing/>
    </w:pPr>
    <w:rPr>
      <w:lang w:val="en-US"/>
    </w:rPr>
  </w:style>
  <w:style w:type="paragraph" w:customStyle="1" w:styleId="Bullet3">
    <w:name w:val="Bullet 3"/>
    <w:basedOn w:val="Bullet2"/>
    <w:qFormat/>
    <w:rsid w:val="008749ED"/>
    <w:pPr>
      <w:tabs>
        <w:tab w:val="clear" w:pos="1008"/>
        <w:tab w:val="num" w:pos="1440"/>
      </w:tabs>
      <w:ind w:left="1440"/>
    </w:pPr>
  </w:style>
  <w:style w:type="paragraph" w:styleId="HTMLPreformatted">
    <w:name w:val="HTML Preformatted"/>
    <w:basedOn w:val="Normal"/>
    <w:link w:val="HTMLPreformattedChar"/>
    <w:uiPriority w:val="99"/>
    <w:semiHidden/>
    <w:unhideWhenUsed/>
    <w:rsid w:val="00B64CA0"/>
    <w:rPr>
      <w:rFonts w:ascii="Courier" w:hAnsi="Courier"/>
      <w:szCs w:val="20"/>
    </w:rPr>
  </w:style>
  <w:style w:type="character" w:customStyle="1" w:styleId="HTMLPreformattedChar">
    <w:name w:val="HTML Preformatted Char"/>
    <w:basedOn w:val="DefaultParagraphFont"/>
    <w:link w:val="HTMLPreformatted"/>
    <w:uiPriority w:val="99"/>
    <w:semiHidden/>
    <w:rsid w:val="00B64CA0"/>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4680">
      <w:bodyDiv w:val="1"/>
      <w:marLeft w:val="0"/>
      <w:marRight w:val="0"/>
      <w:marTop w:val="0"/>
      <w:marBottom w:val="0"/>
      <w:divBdr>
        <w:top w:val="none" w:sz="0" w:space="0" w:color="auto"/>
        <w:left w:val="none" w:sz="0" w:space="0" w:color="auto"/>
        <w:bottom w:val="none" w:sz="0" w:space="0" w:color="auto"/>
        <w:right w:val="none" w:sz="0" w:space="0" w:color="auto"/>
      </w:divBdr>
    </w:div>
    <w:div w:id="176698746">
      <w:bodyDiv w:val="1"/>
      <w:marLeft w:val="0"/>
      <w:marRight w:val="0"/>
      <w:marTop w:val="0"/>
      <w:marBottom w:val="0"/>
      <w:divBdr>
        <w:top w:val="none" w:sz="0" w:space="0" w:color="auto"/>
        <w:left w:val="none" w:sz="0" w:space="0" w:color="auto"/>
        <w:bottom w:val="none" w:sz="0" w:space="0" w:color="auto"/>
        <w:right w:val="none" w:sz="0" w:space="0" w:color="auto"/>
      </w:divBdr>
    </w:div>
    <w:div w:id="294677486">
      <w:bodyDiv w:val="1"/>
      <w:marLeft w:val="0"/>
      <w:marRight w:val="0"/>
      <w:marTop w:val="0"/>
      <w:marBottom w:val="0"/>
      <w:divBdr>
        <w:top w:val="none" w:sz="0" w:space="0" w:color="auto"/>
        <w:left w:val="none" w:sz="0" w:space="0" w:color="auto"/>
        <w:bottom w:val="none" w:sz="0" w:space="0" w:color="auto"/>
        <w:right w:val="none" w:sz="0" w:space="0" w:color="auto"/>
      </w:divBdr>
    </w:div>
    <w:div w:id="339478379">
      <w:bodyDiv w:val="1"/>
      <w:marLeft w:val="0"/>
      <w:marRight w:val="0"/>
      <w:marTop w:val="0"/>
      <w:marBottom w:val="0"/>
      <w:divBdr>
        <w:top w:val="none" w:sz="0" w:space="0" w:color="auto"/>
        <w:left w:val="none" w:sz="0" w:space="0" w:color="auto"/>
        <w:bottom w:val="none" w:sz="0" w:space="0" w:color="auto"/>
        <w:right w:val="none" w:sz="0" w:space="0" w:color="auto"/>
      </w:divBdr>
    </w:div>
    <w:div w:id="370765013">
      <w:bodyDiv w:val="1"/>
      <w:marLeft w:val="0"/>
      <w:marRight w:val="0"/>
      <w:marTop w:val="0"/>
      <w:marBottom w:val="0"/>
      <w:divBdr>
        <w:top w:val="none" w:sz="0" w:space="0" w:color="auto"/>
        <w:left w:val="none" w:sz="0" w:space="0" w:color="auto"/>
        <w:bottom w:val="none" w:sz="0" w:space="0" w:color="auto"/>
        <w:right w:val="none" w:sz="0" w:space="0" w:color="auto"/>
      </w:divBdr>
    </w:div>
    <w:div w:id="445589030">
      <w:bodyDiv w:val="1"/>
      <w:marLeft w:val="0"/>
      <w:marRight w:val="0"/>
      <w:marTop w:val="0"/>
      <w:marBottom w:val="0"/>
      <w:divBdr>
        <w:top w:val="none" w:sz="0" w:space="0" w:color="auto"/>
        <w:left w:val="none" w:sz="0" w:space="0" w:color="auto"/>
        <w:bottom w:val="none" w:sz="0" w:space="0" w:color="auto"/>
        <w:right w:val="none" w:sz="0" w:space="0" w:color="auto"/>
      </w:divBdr>
    </w:div>
    <w:div w:id="495414352">
      <w:bodyDiv w:val="1"/>
      <w:marLeft w:val="0"/>
      <w:marRight w:val="0"/>
      <w:marTop w:val="0"/>
      <w:marBottom w:val="0"/>
      <w:divBdr>
        <w:top w:val="none" w:sz="0" w:space="0" w:color="auto"/>
        <w:left w:val="none" w:sz="0" w:space="0" w:color="auto"/>
        <w:bottom w:val="none" w:sz="0" w:space="0" w:color="auto"/>
        <w:right w:val="none" w:sz="0" w:space="0" w:color="auto"/>
      </w:divBdr>
    </w:div>
    <w:div w:id="634138249">
      <w:bodyDiv w:val="1"/>
      <w:marLeft w:val="0"/>
      <w:marRight w:val="0"/>
      <w:marTop w:val="0"/>
      <w:marBottom w:val="0"/>
      <w:divBdr>
        <w:top w:val="none" w:sz="0" w:space="0" w:color="auto"/>
        <w:left w:val="none" w:sz="0" w:space="0" w:color="auto"/>
        <w:bottom w:val="none" w:sz="0" w:space="0" w:color="auto"/>
        <w:right w:val="none" w:sz="0" w:space="0" w:color="auto"/>
      </w:divBdr>
    </w:div>
    <w:div w:id="659313657">
      <w:bodyDiv w:val="1"/>
      <w:marLeft w:val="0"/>
      <w:marRight w:val="0"/>
      <w:marTop w:val="0"/>
      <w:marBottom w:val="0"/>
      <w:divBdr>
        <w:top w:val="none" w:sz="0" w:space="0" w:color="auto"/>
        <w:left w:val="none" w:sz="0" w:space="0" w:color="auto"/>
        <w:bottom w:val="none" w:sz="0" w:space="0" w:color="auto"/>
        <w:right w:val="none" w:sz="0" w:space="0" w:color="auto"/>
      </w:divBdr>
    </w:div>
    <w:div w:id="663515320">
      <w:bodyDiv w:val="1"/>
      <w:marLeft w:val="0"/>
      <w:marRight w:val="0"/>
      <w:marTop w:val="0"/>
      <w:marBottom w:val="0"/>
      <w:divBdr>
        <w:top w:val="none" w:sz="0" w:space="0" w:color="auto"/>
        <w:left w:val="none" w:sz="0" w:space="0" w:color="auto"/>
        <w:bottom w:val="none" w:sz="0" w:space="0" w:color="auto"/>
        <w:right w:val="none" w:sz="0" w:space="0" w:color="auto"/>
      </w:divBdr>
    </w:div>
    <w:div w:id="681661424">
      <w:bodyDiv w:val="1"/>
      <w:marLeft w:val="0"/>
      <w:marRight w:val="0"/>
      <w:marTop w:val="0"/>
      <w:marBottom w:val="0"/>
      <w:divBdr>
        <w:top w:val="none" w:sz="0" w:space="0" w:color="auto"/>
        <w:left w:val="none" w:sz="0" w:space="0" w:color="auto"/>
        <w:bottom w:val="none" w:sz="0" w:space="0" w:color="auto"/>
        <w:right w:val="none" w:sz="0" w:space="0" w:color="auto"/>
      </w:divBdr>
    </w:div>
    <w:div w:id="682055379">
      <w:bodyDiv w:val="1"/>
      <w:marLeft w:val="0"/>
      <w:marRight w:val="0"/>
      <w:marTop w:val="0"/>
      <w:marBottom w:val="0"/>
      <w:divBdr>
        <w:top w:val="none" w:sz="0" w:space="0" w:color="auto"/>
        <w:left w:val="none" w:sz="0" w:space="0" w:color="auto"/>
        <w:bottom w:val="none" w:sz="0" w:space="0" w:color="auto"/>
        <w:right w:val="none" w:sz="0" w:space="0" w:color="auto"/>
      </w:divBdr>
    </w:div>
    <w:div w:id="733968609">
      <w:bodyDiv w:val="1"/>
      <w:marLeft w:val="0"/>
      <w:marRight w:val="0"/>
      <w:marTop w:val="0"/>
      <w:marBottom w:val="0"/>
      <w:divBdr>
        <w:top w:val="none" w:sz="0" w:space="0" w:color="auto"/>
        <w:left w:val="none" w:sz="0" w:space="0" w:color="auto"/>
        <w:bottom w:val="none" w:sz="0" w:space="0" w:color="auto"/>
        <w:right w:val="none" w:sz="0" w:space="0" w:color="auto"/>
      </w:divBdr>
    </w:div>
    <w:div w:id="738357745">
      <w:bodyDiv w:val="1"/>
      <w:marLeft w:val="0"/>
      <w:marRight w:val="0"/>
      <w:marTop w:val="0"/>
      <w:marBottom w:val="0"/>
      <w:divBdr>
        <w:top w:val="none" w:sz="0" w:space="0" w:color="auto"/>
        <w:left w:val="none" w:sz="0" w:space="0" w:color="auto"/>
        <w:bottom w:val="none" w:sz="0" w:space="0" w:color="auto"/>
        <w:right w:val="none" w:sz="0" w:space="0" w:color="auto"/>
      </w:divBdr>
    </w:div>
    <w:div w:id="809246831">
      <w:bodyDiv w:val="1"/>
      <w:marLeft w:val="0"/>
      <w:marRight w:val="0"/>
      <w:marTop w:val="0"/>
      <w:marBottom w:val="0"/>
      <w:divBdr>
        <w:top w:val="none" w:sz="0" w:space="0" w:color="auto"/>
        <w:left w:val="none" w:sz="0" w:space="0" w:color="auto"/>
        <w:bottom w:val="none" w:sz="0" w:space="0" w:color="auto"/>
        <w:right w:val="none" w:sz="0" w:space="0" w:color="auto"/>
      </w:divBdr>
    </w:div>
    <w:div w:id="900942448">
      <w:bodyDiv w:val="1"/>
      <w:marLeft w:val="0"/>
      <w:marRight w:val="0"/>
      <w:marTop w:val="0"/>
      <w:marBottom w:val="0"/>
      <w:divBdr>
        <w:top w:val="none" w:sz="0" w:space="0" w:color="auto"/>
        <w:left w:val="none" w:sz="0" w:space="0" w:color="auto"/>
        <w:bottom w:val="none" w:sz="0" w:space="0" w:color="auto"/>
        <w:right w:val="none" w:sz="0" w:space="0" w:color="auto"/>
      </w:divBdr>
    </w:div>
    <w:div w:id="933128339">
      <w:bodyDiv w:val="1"/>
      <w:marLeft w:val="0"/>
      <w:marRight w:val="0"/>
      <w:marTop w:val="0"/>
      <w:marBottom w:val="0"/>
      <w:divBdr>
        <w:top w:val="none" w:sz="0" w:space="0" w:color="auto"/>
        <w:left w:val="none" w:sz="0" w:space="0" w:color="auto"/>
        <w:bottom w:val="none" w:sz="0" w:space="0" w:color="auto"/>
        <w:right w:val="none" w:sz="0" w:space="0" w:color="auto"/>
      </w:divBdr>
    </w:div>
    <w:div w:id="934216179">
      <w:bodyDiv w:val="1"/>
      <w:marLeft w:val="0"/>
      <w:marRight w:val="0"/>
      <w:marTop w:val="0"/>
      <w:marBottom w:val="0"/>
      <w:divBdr>
        <w:top w:val="none" w:sz="0" w:space="0" w:color="auto"/>
        <w:left w:val="none" w:sz="0" w:space="0" w:color="auto"/>
        <w:bottom w:val="none" w:sz="0" w:space="0" w:color="auto"/>
        <w:right w:val="none" w:sz="0" w:space="0" w:color="auto"/>
      </w:divBdr>
    </w:div>
    <w:div w:id="954940738">
      <w:bodyDiv w:val="1"/>
      <w:marLeft w:val="0"/>
      <w:marRight w:val="0"/>
      <w:marTop w:val="0"/>
      <w:marBottom w:val="0"/>
      <w:divBdr>
        <w:top w:val="none" w:sz="0" w:space="0" w:color="auto"/>
        <w:left w:val="none" w:sz="0" w:space="0" w:color="auto"/>
        <w:bottom w:val="none" w:sz="0" w:space="0" w:color="auto"/>
        <w:right w:val="none" w:sz="0" w:space="0" w:color="auto"/>
      </w:divBdr>
    </w:div>
    <w:div w:id="986934072">
      <w:bodyDiv w:val="1"/>
      <w:marLeft w:val="0"/>
      <w:marRight w:val="0"/>
      <w:marTop w:val="0"/>
      <w:marBottom w:val="0"/>
      <w:divBdr>
        <w:top w:val="none" w:sz="0" w:space="0" w:color="auto"/>
        <w:left w:val="none" w:sz="0" w:space="0" w:color="auto"/>
        <w:bottom w:val="none" w:sz="0" w:space="0" w:color="auto"/>
        <w:right w:val="none" w:sz="0" w:space="0" w:color="auto"/>
      </w:divBdr>
    </w:div>
    <w:div w:id="1006905986">
      <w:bodyDiv w:val="1"/>
      <w:marLeft w:val="0"/>
      <w:marRight w:val="0"/>
      <w:marTop w:val="0"/>
      <w:marBottom w:val="0"/>
      <w:divBdr>
        <w:top w:val="none" w:sz="0" w:space="0" w:color="auto"/>
        <w:left w:val="none" w:sz="0" w:space="0" w:color="auto"/>
        <w:bottom w:val="none" w:sz="0" w:space="0" w:color="auto"/>
        <w:right w:val="none" w:sz="0" w:space="0" w:color="auto"/>
      </w:divBdr>
    </w:div>
    <w:div w:id="1038430006">
      <w:bodyDiv w:val="1"/>
      <w:marLeft w:val="0"/>
      <w:marRight w:val="0"/>
      <w:marTop w:val="0"/>
      <w:marBottom w:val="0"/>
      <w:divBdr>
        <w:top w:val="none" w:sz="0" w:space="0" w:color="auto"/>
        <w:left w:val="none" w:sz="0" w:space="0" w:color="auto"/>
        <w:bottom w:val="none" w:sz="0" w:space="0" w:color="auto"/>
        <w:right w:val="none" w:sz="0" w:space="0" w:color="auto"/>
      </w:divBdr>
    </w:div>
    <w:div w:id="1080176517">
      <w:bodyDiv w:val="1"/>
      <w:marLeft w:val="0"/>
      <w:marRight w:val="0"/>
      <w:marTop w:val="0"/>
      <w:marBottom w:val="0"/>
      <w:divBdr>
        <w:top w:val="none" w:sz="0" w:space="0" w:color="auto"/>
        <w:left w:val="none" w:sz="0" w:space="0" w:color="auto"/>
        <w:bottom w:val="none" w:sz="0" w:space="0" w:color="auto"/>
        <w:right w:val="none" w:sz="0" w:space="0" w:color="auto"/>
      </w:divBdr>
    </w:div>
    <w:div w:id="1114397786">
      <w:bodyDiv w:val="1"/>
      <w:marLeft w:val="0"/>
      <w:marRight w:val="0"/>
      <w:marTop w:val="0"/>
      <w:marBottom w:val="0"/>
      <w:divBdr>
        <w:top w:val="none" w:sz="0" w:space="0" w:color="auto"/>
        <w:left w:val="none" w:sz="0" w:space="0" w:color="auto"/>
        <w:bottom w:val="none" w:sz="0" w:space="0" w:color="auto"/>
        <w:right w:val="none" w:sz="0" w:space="0" w:color="auto"/>
      </w:divBdr>
    </w:div>
    <w:div w:id="1120419793">
      <w:bodyDiv w:val="1"/>
      <w:marLeft w:val="0"/>
      <w:marRight w:val="0"/>
      <w:marTop w:val="0"/>
      <w:marBottom w:val="0"/>
      <w:divBdr>
        <w:top w:val="none" w:sz="0" w:space="0" w:color="auto"/>
        <w:left w:val="none" w:sz="0" w:space="0" w:color="auto"/>
        <w:bottom w:val="none" w:sz="0" w:space="0" w:color="auto"/>
        <w:right w:val="none" w:sz="0" w:space="0" w:color="auto"/>
      </w:divBdr>
    </w:div>
    <w:div w:id="1205602036">
      <w:bodyDiv w:val="1"/>
      <w:marLeft w:val="0"/>
      <w:marRight w:val="0"/>
      <w:marTop w:val="0"/>
      <w:marBottom w:val="0"/>
      <w:divBdr>
        <w:top w:val="none" w:sz="0" w:space="0" w:color="auto"/>
        <w:left w:val="none" w:sz="0" w:space="0" w:color="auto"/>
        <w:bottom w:val="none" w:sz="0" w:space="0" w:color="auto"/>
        <w:right w:val="none" w:sz="0" w:space="0" w:color="auto"/>
      </w:divBdr>
    </w:div>
    <w:div w:id="1225292956">
      <w:bodyDiv w:val="1"/>
      <w:marLeft w:val="0"/>
      <w:marRight w:val="0"/>
      <w:marTop w:val="0"/>
      <w:marBottom w:val="0"/>
      <w:divBdr>
        <w:top w:val="none" w:sz="0" w:space="0" w:color="auto"/>
        <w:left w:val="none" w:sz="0" w:space="0" w:color="auto"/>
        <w:bottom w:val="none" w:sz="0" w:space="0" w:color="auto"/>
        <w:right w:val="none" w:sz="0" w:space="0" w:color="auto"/>
      </w:divBdr>
    </w:div>
    <w:div w:id="1301154819">
      <w:bodyDiv w:val="1"/>
      <w:marLeft w:val="0"/>
      <w:marRight w:val="0"/>
      <w:marTop w:val="0"/>
      <w:marBottom w:val="0"/>
      <w:divBdr>
        <w:top w:val="none" w:sz="0" w:space="0" w:color="auto"/>
        <w:left w:val="none" w:sz="0" w:space="0" w:color="auto"/>
        <w:bottom w:val="none" w:sz="0" w:space="0" w:color="auto"/>
        <w:right w:val="none" w:sz="0" w:space="0" w:color="auto"/>
      </w:divBdr>
    </w:div>
    <w:div w:id="1323000838">
      <w:bodyDiv w:val="1"/>
      <w:marLeft w:val="0"/>
      <w:marRight w:val="0"/>
      <w:marTop w:val="0"/>
      <w:marBottom w:val="0"/>
      <w:divBdr>
        <w:top w:val="none" w:sz="0" w:space="0" w:color="auto"/>
        <w:left w:val="none" w:sz="0" w:space="0" w:color="auto"/>
        <w:bottom w:val="none" w:sz="0" w:space="0" w:color="auto"/>
        <w:right w:val="none" w:sz="0" w:space="0" w:color="auto"/>
      </w:divBdr>
    </w:div>
    <w:div w:id="1369721857">
      <w:bodyDiv w:val="1"/>
      <w:marLeft w:val="0"/>
      <w:marRight w:val="0"/>
      <w:marTop w:val="0"/>
      <w:marBottom w:val="0"/>
      <w:divBdr>
        <w:top w:val="none" w:sz="0" w:space="0" w:color="auto"/>
        <w:left w:val="none" w:sz="0" w:space="0" w:color="auto"/>
        <w:bottom w:val="none" w:sz="0" w:space="0" w:color="auto"/>
        <w:right w:val="none" w:sz="0" w:space="0" w:color="auto"/>
      </w:divBdr>
    </w:div>
    <w:div w:id="1459227957">
      <w:bodyDiv w:val="1"/>
      <w:marLeft w:val="0"/>
      <w:marRight w:val="0"/>
      <w:marTop w:val="0"/>
      <w:marBottom w:val="0"/>
      <w:divBdr>
        <w:top w:val="none" w:sz="0" w:space="0" w:color="auto"/>
        <w:left w:val="none" w:sz="0" w:space="0" w:color="auto"/>
        <w:bottom w:val="none" w:sz="0" w:space="0" w:color="auto"/>
        <w:right w:val="none" w:sz="0" w:space="0" w:color="auto"/>
      </w:divBdr>
    </w:div>
    <w:div w:id="1461920870">
      <w:bodyDiv w:val="1"/>
      <w:marLeft w:val="0"/>
      <w:marRight w:val="0"/>
      <w:marTop w:val="0"/>
      <w:marBottom w:val="0"/>
      <w:divBdr>
        <w:top w:val="none" w:sz="0" w:space="0" w:color="auto"/>
        <w:left w:val="none" w:sz="0" w:space="0" w:color="auto"/>
        <w:bottom w:val="none" w:sz="0" w:space="0" w:color="auto"/>
        <w:right w:val="none" w:sz="0" w:space="0" w:color="auto"/>
      </w:divBdr>
    </w:div>
    <w:div w:id="1539782480">
      <w:bodyDiv w:val="1"/>
      <w:marLeft w:val="0"/>
      <w:marRight w:val="0"/>
      <w:marTop w:val="0"/>
      <w:marBottom w:val="0"/>
      <w:divBdr>
        <w:top w:val="none" w:sz="0" w:space="0" w:color="auto"/>
        <w:left w:val="none" w:sz="0" w:space="0" w:color="auto"/>
        <w:bottom w:val="none" w:sz="0" w:space="0" w:color="auto"/>
        <w:right w:val="none" w:sz="0" w:space="0" w:color="auto"/>
      </w:divBdr>
    </w:div>
    <w:div w:id="1549998331">
      <w:bodyDiv w:val="1"/>
      <w:marLeft w:val="0"/>
      <w:marRight w:val="0"/>
      <w:marTop w:val="0"/>
      <w:marBottom w:val="0"/>
      <w:divBdr>
        <w:top w:val="none" w:sz="0" w:space="0" w:color="auto"/>
        <w:left w:val="none" w:sz="0" w:space="0" w:color="auto"/>
        <w:bottom w:val="none" w:sz="0" w:space="0" w:color="auto"/>
        <w:right w:val="none" w:sz="0" w:space="0" w:color="auto"/>
      </w:divBdr>
    </w:div>
    <w:div w:id="1575123038">
      <w:bodyDiv w:val="1"/>
      <w:marLeft w:val="0"/>
      <w:marRight w:val="0"/>
      <w:marTop w:val="0"/>
      <w:marBottom w:val="0"/>
      <w:divBdr>
        <w:top w:val="none" w:sz="0" w:space="0" w:color="auto"/>
        <w:left w:val="none" w:sz="0" w:space="0" w:color="auto"/>
        <w:bottom w:val="none" w:sz="0" w:space="0" w:color="auto"/>
        <w:right w:val="none" w:sz="0" w:space="0" w:color="auto"/>
      </w:divBdr>
    </w:div>
    <w:div w:id="1594168379">
      <w:bodyDiv w:val="1"/>
      <w:marLeft w:val="0"/>
      <w:marRight w:val="0"/>
      <w:marTop w:val="0"/>
      <w:marBottom w:val="0"/>
      <w:divBdr>
        <w:top w:val="none" w:sz="0" w:space="0" w:color="auto"/>
        <w:left w:val="none" w:sz="0" w:space="0" w:color="auto"/>
        <w:bottom w:val="none" w:sz="0" w:space="0" w:color="auto"/>
        <w:right w:val="none" w:sz="0" w:space="0" w:color="auto"/>
      </w:divBdr>
    </w:div>
    <w:div w:id="1602760887">
      <w:bodyDiv w:val="1"/>
      <w:marLeft w:val="0"/>
      <w:marRight w:val="0"/>
      <w:marTop w:val="0"/>
      <w:marBottom w:val="0"/>
      <w:divBdr>
        <w:top w:val="none" w:sz="0" w:space="0" w:color="auto"/>
        <w:left w:val="none" w:sz="0" w:space="0" w:color="auto"/>
        <w:bottom w:val="none" w:sz="0" w:space="0" w:color="auto"/>
        <w:right w:val="none" w:sz="0" w:space="0" w:color="auto"/>
      </w:divBdr>
    </w:div>
    <w:div w:id="1659263886">
      <w:bodyDiv w:val="1"/>
      <w:marLeft w:val="0"/>
      <w:marRight w:val="0"/>
      <w:marTop w:val="0"/>
      <w:marBottom w:val="0"/>
      <w:divBdr>
        <w:top w:val="none" w:sz="0" w:space="0" w:color="auto"/>
        <w:left w:val="none" w:sz="0" w:space="0" w:color="auto"/>
        <w:bottom w:val="none" w:sz="0" w:space="0" w:color="auto"/>
        <w:right w:val="none" w:sz="0" w:space="0" w:color="auto"/>
      </w:divBdr>
    </w:div>
    <w:div w:id="1679697736">
      <w:bodyDiv w:val="1"/>
      <w:marLeft w:val="0"/>
      <w:marRight w:val="0"/>
      <w:marTop w:val="0"/>
      <w:marBottom w:val="0"/>
      <w:divBdr>
        <w:top w:val="none" w:sz="0" w:space="0" w:color="auto"/>
        <w:left w:val="none" w:sz="0" w:space="0" w:color="auto"/>
        <w:bottom w:val="none" w:sz="0" w:space="0" w:color="auto"/>
        <w:right w:val="none" w:sz="0" w:space="0" w:color="auto"/>
      </w:divBdr>
    </w:div>
    <w:div w:id="1711488291">
      <w:bodyDiv w:val="1"/>
      <w:marLeft w:val="0"/>
      <w:marRight w:val="0"/>
      <w:marTop w:val="0"/>
      <w:marBottom w:val="0"/>
      <w:divBdr>
        <w:top w:val="none" w:sz="0" w:space="0" w:color="auto"/>
        <w:left w:val="none" w:sz="0" w:space="0" w:color="auto"/>
        <w:bottom w:val="none" w:sz="0" w:space="0" w:color="auto"/>
        <w:right w:val="none" w:sz="0" w:space="0" w:color="auto"/>
      </w:divBdr>
    </w:div>
    <w:div w:id="1748262040">
      <w:bodyDiv w:val="1"/>
      <w:marLeft w:val="0"/>
      <w:marRight w:val="0"/>
      <w:marTop w:val="0"/>
      <w:marBottom w:val="0"/>
      <w:divBdr>
        <w:top w:val="none" w:sz="0" w:space="0" w:color="auto"/>
        <w:left w:val="none" w:sz="0" w:space="0" w:color="auto"/>
        <w:bottom w:val="none" w:sz="0" w:space="0" w:color="auto"/>
        <w:right w:val="none" w:sz="0" w:space="0" w:color="auto"/>
      </w:divBdr>
    </w:div>
    <w:div w:id="1809124556">
      <w:bodyDiv w:val="1"/>
      <w:marLeft w:val="0"/>
      <w:marRight w:val="0"/>
      <w:marTop w:val="0"/>
      <w:marBottom w:val="0"/>
      <w:divBdr>
        <w:top w:val="none" w:sz="0" w:space="0" w:color="auto"/>
        <w:left w:val="none" w:sz="0" w:space="0" w:color="auto"/>
        <w:bottom w:val="none" w:sz="0" w:space="0" w:color="auto"/>
        <w:right w:val="none" w:sz="0" w:space="0" w:color="auto"/>
      </w:divBdr>
    </w:div>
    <w:div w:id="1810711442">
      <w:bodyDiv w:val="1"/>
      <w:marLeft w:val="0"/>
      <w:marRight w:val="0"/>
      <w:marTop w:val="0"/>
      <w:marBottom w:val="0"/>
      <w:divBdr>
        <w:top w:val="none" w:sz="0" w:space="0" w:color="auto"/>
        <w:left w:val="none" w:sz="0" w:space="0" w:color="auto"/>
        <w:bottom w:val="none" w:sz="0" w:space="0" w:color="auto"/>
        <w:right w:val="none" w:sz="0" w:space="0" w:color="auto"/>
      </w:divBdr>
      <w:divsChild>
        <w:div w:id="1056328">
          <w:marLeft w:val="0"/>
          <w:marRight w:val="0"/>
          <w:marTop w:val="0"/>
          <w:marBottom w:val="0"/>
          <w:divBdr>
            <w:top w:val="none" w:sz="0" w:space="0" w:color="auto"/>
            <w:left w:val="none" w:sz="0" w:space="0" w:color="auto"/>
            <w:bottom w:val="none" w:sz="0" w:space="0" w:color="auto"/>
            <w:right w:val="none" w:sz="0" w:space="0" w:color="auto"/>
          </w:divBdr>
        </w:div>
        <w:div w:id="17314493">
          <w:marLeft w:val="0"/>
          <w:marRight w:val="0"/>
          <w:marTop w:val="0"/>
          <w:marBottom w:val="0"/>
          <w:divBdr>
            <w:top w:val="none" w:sz="0" w:space="0" w:color="auto"/>
            <w:left w:val="none" w:sz="0" w:space="0" w:color="auto"/>
            <w:bottom w:val="none" w:sz="0" w:space="0" w:color="auto"/>
            <w:right w:val="none" w:sz="0" w:space="0" w:color="auto"/>
          </w:divBdr>
        </w:div>
        <w:div w:id="33622311">
          <w:marLeft w:val="0"/>
          <w:marRight w:val="0"/>
          <w:marTop w:val="0"/>
          <w:marBottom w:val="0"/>
          <w:divBdr>
            <w:top w:val="none" w:sz="0" w:space="0" w:color="auto"/>
            <w:left w:val="none" w:sz="0" w:space="0" w:color="auto"/>
            <w:bottom w:val="none" w:sz="0" w:space="0" w:color="auto"/>
            <w:right w:val="none" w:sz="0" w:space="0" w:color="auto"/>
          </w:divBdr>
        </w:div>
        <w:div w:id="127282526">
          <w:marLeft w:val="0"/>
          <w:marRight w:val="0"/>
          <w:marTop w:val="0"/>
          <w:marBottom w:val="0"/>
          <w:divBdr>
            <w:top w:val="none" w:sz="0" w:space="0" w:color="auto"/>
            <w:left w:val="none" w:sz="0" w:space="0" w:color="auto"/>
            <w:bottom w:val="none" w:sz="0" w:space="0" w:color="auto"/>
            <w:right w:val="none" w:sz="0" w:space="0" w:color="auto"/>
          </w:divBdr>
        </w:div>
        <w:div w:id="132872907">
          <w:marLeft w:val="0"/>
          <w:marRight w:val="0"/>
          <w:marTop w:val="0"/>
          <w:marBottom w:val="0"/>
          <w:divBdr>
            <w:top w:val="none" w:sz="0" w:space="0" w:color="auto"/>
            <w:left w:val="none" w:sz="0" w:space="0" w:color="auto"/>
            <w:bottom w:val="none" w:sz="0" w:space="0" w:color="auto"/>
            <w:right w:val="none" w:sz="0" w:space="0" w:color="auto"/>
          </w:divBdr>
        </w:div>
        <w:div w:id="147133642">
          <w:marLeft w:val="0"/>
          <w:marRight w:val="0"/>
          <w:marTop w:val="0"/>
          <w:marBottom w:val="0"/>
          <w:divBdr>
            <w:top w:val="none" w:sz="0" w:space="0" w:color="auto"/>
            <w:left w:val="none" w:sz="0" w:space="0" w:color="auto"/>
            <w:bottom w:val="none" w:sz="0" w:space="0" w:color="auto"/>
            <w:right w:val="none" w:sz="0" w:space="0" w:color="auto"/>
          </w:divBdr>
        </w:div>
        <w:div w:id="210920137">
          <w:marLeft w:val="0"/>
          <w:marRight w:val="0"/>
          <w:marTop w:val="0"/>
          <w:marBottom w:val="0"/>
          <w:divBdr>
            <w:top w:val="none" w:sz="0" w:space="0" w:color="auto"/>
            <w:left w:val="none" w:sz="0" w:space="0" w:color="auto"/>
            <w:bottom w:val="none" w:sz="0" w:space="0" w:color="auto"/>
            <w:right w:val="none" w:sz="0" w:space="0" w:color="auto"/>
          </w:divBdr>
        </w:div>
        <w:div w:id="218907058">
          <w:marLeft w:val="0"/>
          <w:marRight w:val="0"/>
          <w:marTop w:val="0"/>
          <w:marBottom w:val="0"/>
          <w:divBdr>
            <w:top w:val="none" w:sz="0" w:space="0" w:color="auto"/>
            <w:left w:val="none" w:sz="0" w:space="0" w:color="auto"/>
            <w:bottom w:val="none" w:sz="0" w:space="0" w:color="auto"/>
            <w:right w:val="none" w:sz="0" w:space="0" w:color="auto"/>
          </w:divBdr>
        </w:div>
        <w:div w:id="299043447">
          <w:marLeft w:val="0"/>
          <w:marRight w:val="0"/>
          <w:marTop w:val="0"/>
          <w:marBottom w:val="0"/>
          <w:divBdr>
            <w:top w:val="none" w:sz="0" w:space="0" w:color="auto"/>
            <w:left w:val="none" w:sz="0" w:space="0" w:color="auto"/>
            <w:bottom w:val="none" w:sz="0" w:space="0" w:color="auto"/>
            <w:right w:val="none" w:sz="0" w:space="0" w:color="auto"/>
          </w:divBdr>
        </w:div>
        <w:div w:id="318466788">
          <w:marLeft w:val="0"/>
          <w:marRight w:val="0"/>
          <w:marTop w:val="0"/>
          <w:marBottom w:val="0"/>
          <w:divBdr>
            <w:top w:val="none" w:sz="0" w:space="0" w:color="auto"/>
            <w:left w:val="none" w:sz="0" w:space="0" w:color="auto"/>
            <w:bottom w:val="none" w:sz="0" w:space="0" w:color="auto"/>
            <w:right w:val="none" w:sz="0" w:space="0" w:color="auto"/>
          </w:divBdr>
        </w:div>
        <w:div w:id="339242336">
          <w:marLeft w:val="0"/>
          <w:marRight w:val="0"/>
          <w:marTop w:val="0"/>
          <w:marBottom w:val="0"/>
          <w:divBdr>
            <w:top w:val="none" w:sz="0" w:space="0" w:color="auto"/>
            <w:left w:val="none" w:sz="0" w:space="0" w:color="auto"/>
            <w:bottom w:val="none" w:sz="0" w:space="0" w:color="auto"/>
            <w:right w:val="none" w:sz="0" w:space="0" w:color="auto"/>
          </w:divBdr>
        </w:div>
        <w:div w:id="349380521">
          <w:marLeft w:val="0"/>
          <w:marRight w:val="0"/>
          <w:marTop w:val="0"/>
          <w:marBottom w:val="0"/>
          <w:divBdr>
            <w:top w:val="none" w:sz="0" w:space="0" w:color="auto"/>
            <w:left w:val="none" w:sz="0" w:space="0" w:color="auto"/>
            <w:bottom w:val="none" w:sz="0" w:space="0" w:color="auto"/>
            <w:right w:val="none" w:sz="0" w:space="0" w:color="auto"/>
          </w:divBdr>
        </w:div>
        <w:div w:id="355886410">
          <w:marLeft w:val="0"/>
          <w:marRight w:val="0"/>
          <w:marTop w:val="0"/>
          <w:marBottom w:val="0"/>
          <w:divBdr>
            <w:top w:val="none" w:sz="0" w:space="0" w:color="auto"/>
            <w:left w:val="none" w:sz="0" w:space="0" w:color="auto"/>
            <w:bottom w:val="none" w:sz="0" w:space="0" w:color="auto"/>
            <w:right w:val="none" w:sz="0" w:space="0" w:color="auto"/>
          </w:divBdr>
        </w:div>
        <w:div w:id="414322316">
          <w:marLeft w:val="0"/>
          <w:marRight w:val="0"/>
          <w:marTop w:val="0"/>
          <w:marBottom w:val="0"/>
          <w:divBdr>
            <w:top w:val="none" w:sz="0" w:space="0" w:color="auto"/>
            <w:left w:val="none" w:sz="0" w:space="0" w:color="auto"/>
            <w:bottom w:val="none" w:sz="0" w:space="0" w:color="auto"/>
            <w:right w:val="none" w:sz="0" w:space="0" w:color="auto"/>
          </w:divBdr>
        </w:div>
        <w:div w:id="422804634">
          <w:marLeft w:val="0"/>
          <w:marRight w:val="0"/>
          <w:marTop w:val="0"/>
          <w:marBottom w:val="0"/>
          <w:divBdr>
            <w:top w:val="none" w:sz="0" w:space="0" w:color="auto"/>
            <w:left w:val="none" w:sz="0" w:space="0" w:color="auto"/>
            <w:bottom w:val="none" w:sz="0" w:space="0" w:color="auto"/>
            <w:right w:val="none" w:sz="0" w:space="0" w:color="auto"/>
          </w:divBdr>
        </w:div>
        <w:div w:id="475730362">
          <w:marLeft w:val="0"/>
          <w:marRight w:val="0"/>
          <w:marTop w:val="0"/>
          <w:marBottom w:val="0"/>
          <w:divBdr>
            <w:top w:val="none" w:sz="0" w:space="0" w:color="auto"/>
            <w:left w:val="none" w:sz="0" w:space="0" w:color="auto"/>
            <w:bottom w:val="none" w:sz="0" w:space="0" w:color="auto"/>
            <w:right w:val="none" w:sz="0" w:space="0" w:color="auto"/>
          </w:divBdr>
        </w:div>
        <w:div w:id="519898306">
          <w:marLeft w:val="0"/>
          <w:marRight w:val="0"/>
          <w:marTop w:val="0"/>
          <w:marBottom w:val="0"/>
          <w:divBdr>
            <w:top w:val="none" w:sz="0" w:space="0" w:color="auto"/>
            <w:left w:val="none" w:sz="0" w:space="0" w:color="auto"/>
            <w:bottom w:val="none" w:sz="0" w:space="0" w:color="auto"/>
            <w:right w:val="none" w:sz="0" w:space="0" w:color="auto"/>
          </w:divBdr>
        </w:div>
        <w:div w:id="685405466">
          <w:marLeft w:val="0"/>
          <w:marRight w:val="0"/>
          <w:marTop w:val="0"/>
          <w:marBottom w:val="0"/>
          <w:divBdr>
            <w:top w:val="none" w:sz="0" w:space="0" w:color="auto"/>
            <w:left w:val="none" w:sz="0" w:space="0" w:color="auto"/>
            <w:bottom w:val="none" w:sz="0" w:space="0" w:color="auto"/>
            <w:right w:val="none" w:sz="0" w:space="0" w:color="auto"/>
          </w:divBdr>
        </w:div>
        <w:div w:id="732242399">
          <w:marLeft w:val="0"/>
          <w:marRight w:val="0"/>
          <w:marTop w:val="0"/>
          <w:marBottom w:val="0"/>
          <w:divBdr>
            <w:top w:val="none" w:sz="0" w:space="0" w:color="auto"/>
            <w:left w:val="none" w:sz="0" w:space="0" w:color="auto"/>
            <w:bottom w:val="none" w:sz="0" w:space="0" w:color="auto"/>
            <w:right w:val="none" w:sz="0" w:space="0" w:color="auto"/>
          </w:divBdr>
        </w:div>
        <w:div w:id="883910948">
          <w:marLeft w:val="0"/>
          <w:marRight w:val="0"/>
          <w:marTop w:val="0"/>
          <w:marBottom w:val="0"/>
          <w:divBdr>
            <w:top w:val="none" w:sz="0" w:space="0" w:color="auto"/>
            <w:left w:val="none" w:sz="0" w:space="0" w:color="auto"/>
            <w:bottom w:val="none" w:sz="0" w:space="0" w:color="auto"/>
            <w:right w:val="none" w:sz="0" w:space="0" w:color="auto"/>
          </w:divBdr>
        </w:div>
        <w:div w:id="944726026">
          <w:marLeft w:val="0"/>
          <w:marRight w:val="0"/>
          <w:marTop w:val="0"/>
          <w:marBottom w:val="0"/>
          <w:divBdr>
            <w:top w:val="none" w:sz="0" w:space="0" w:color="auto"/>
            <w:left w:val="none" w:sz="0" w:space="0" w:color="auto"/>
            <w:bottom w:val="none" w:sz="0" w:space="0" w:color="auto"/>
            <w:right w:val="none" w:sz="0" w:space="0" w:color="auto"/>
          </w:divBdr>
        </w:div>
        <w:div w:id="952663312">
          <w:marLeft w:val="0"/>
          <w:marRight w:val="0"/>
          <w:marTop w:val="0"/>
          <w:marBottom w:val="0"/>
          <w:divBdr>
            <w:top w:val="none" w:sz="0" w:space="0" w:color="auto"/>
            <w:left w:val="none" w:sz="0" w:space="0" w:color="auto"/>
            <w:bottom w:val="none" w:sz="0" w:space="0" w:color="auto"/>
            <w:right w:val="none" w:sz="0" w:space="0" w:color="auto"/>
          </w:divBdr>
        </w:div>
        <w:div w:id="996113233">
          <w:marLeft w:val="0"/>
          <w:marRight w:val="0"/>
          <w:marTop w:val="0"/>
          <w:marBottom w:val="0"/>
          <w:divBdr>
            <w:top w:val="none" w:sz="0" w:space="0" w:color="auto"/>
            <w:left w:val="none" w:sz="0" w:space="0" w:color="auto"/>
            <w:bottom w:val="none" w:sz="0" w:space="0" w:color="auto"/>
            <w:right w:val="none" w:sz="0" w:space="0" w:color="auto"/>
          </w:divBdr>
        </w:div>
        <w:div w:id="1154221275">
          <w:marLeft w:val="0"/>
          <w:marRight w:val="0"/>
          <w:marTop w:val="0"/>
          <w:marBottom w:val="0"/>
          <w:divBdr>
            <w:top w:val="none" w:sz="0" w:space="0" w:color="auto"/>
            <w:left w:val="none" w:sz="0" w:space="0" w:color="auto"/>
            <w:bottom w:val="none" w:sz="0" w:space="0" w:color="auto"/>
            <w:right w:val="none" w:sz="0" w:space="0" w:color="auto"/>
          </w:divBdr>
        </w:div>
        <w:div w:id="1158419716">
          <w:marLeft w:val="0"/>
          <w:marRight w:val="0"/>
          <w:marTop w:val="0"/>
          <w:marBottom w:val="0"/>
          <w:divBdr>
            <w:top w:val="none" w:sz="0" w:space="0" w:color="auto"/>
            <w:left w:val="none" w:sz="0" w:space="0" w:color="auto"/>
            <w:bottom w:val="none" w:sz="0" w:space="0" w:color="auto"/>
            <w:right w:val="none" w:sz="0" w:space="0" w:color="auto"/>
          </w:divBdr>
        </w:div>
        <w:div w:id="1225947073">
          <w:marLeft w:val="0"/>
          <w:marRight w:val="0"/>
          <w:marTop w:val="0"/>
          <w:marBottom w:val="0"/>
          <w:divBdr>
            <w:top w:val="none" w:sz="0" w:space="0" w:color="auto"/>
            <w:left w:val="none" w:sz="0" w:space="0" w:color="auto"/>
            <w:bottom w:val="none" w:sz="0" w:space="0" w:color="auto"/>
            <w:right w:val="none" w:sz="0" w:space="0" w:color="auto"/>
          </w:divBdr>
        </w:div>
        <w:div w:id="1246920222">
          <w:marLeft w:val="0"/>
          <w:marRight w:val="0"/>
          <w:marTop w:val="0"/>
          <w:marBottom w:val="0"/>
          <w:divBdr>
            <w:top w:val="none" w:sz="0" w:space="0" w:color="auto"/>
            <w:left w:val="none" w:sz="0" w:space="0" w:color="auto"/>
            <w:bottom w:val="none" w:sz="0" w:space="0" w:color="auto"/>
            <w:right w:val="none" w:sz="0" w:space="0" w:color="auto"/>
          </w:divBdr>
        </w:div>
        <w:div w:id="1255937742">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1369527375">
          <w:marLeft w:val="0"/>
          <w:marRight w:val="0"/>
          <w:marTop w:val="0"/>
          <w:marBottom w:val="0"/>
          <w:divBdr>
            <w:top w:val="none" w:sz="0" w:space="0" w:color="auto"/>
            <w:left w:val="none" w:sz="0" w:space="0" w:color="auto"/>
            <w:bottom w:val="none" w:sz="0" w:space="0" w:color="auto"/>
            <w:right w:val="none" w:sz="0" w:space="0" w:color="auto"/>
          </w:divBdr>
        </w:div>
        <w:div w:id="1379237235">
          <w:marLeft w:val="0"/>
          <w:marRight w:val="0"/>
          <w:marTop w:val="0"/>
          <w:marBottom w:val="0"/>
          <w:divBdr>
            <w:top w:val="none" w:sz="0" w:space="0" w:color="auto"/>
            <w:left w:val="none" w:sz="0" w:space="0" w:color="auto"/>
            <w:bottom w:val="none" w:sz="0" w:space="0" w:color="auto"/>
            <w:right w:val="none" w:sz="0" w:space="0" w:color="auto"/>
          </w:divBdr>
        </w:div>
        <w:div w:id="1433626574">
          <w:marLeft w:val="0"/>
          <w:marRight w:val="0"/>
          <w:marTop w:val="0"/>
          <w:marBottom w:val="0"/>
          <w:divBdr>
            <w:top w:val="none" w:sz="0" w:space="0" w:color="auto"/>
            <w:left w:val="none" w:sz="0" w:space="0" w:color="auto"/>
            <w:bottom w:val="none" w:sz="0" w:space="0" w:color="auto"/>
            <w:right w:val="none" w:sz="0" w:space="0" w:color="auto"/>
          </w:divBdr>
        </w:div>
        <w:div w:id="1465386713">
          <w:marLeft w:val="0"/>
          <w:marRight w:val="0"/>
          <w:marTop w:val="0"/>
          <w:marBottom w:val="0"/>
          <w:divBdr>
            <w:top w:val="none" w:sz="0" w:space="0" w:color="auto"/>
            <w:left w:val="none" w:sz="0" w:space="0" w:color="auto"/>
            <w:bottom w:val="none" w:sz="0" w:space="0" w:color="auto"/>
            <w:right w:val="none" w:sz="0" w:space="0" w:color="auto"/>
          </w:divBdr>
        </w:div>
        <w:div w:id="1466119159">
          <w:marLeft w:val="0"/>
          <w:marRight w:val="0"/>
          <w:marTop w:val="0"/>
          <w:marBottom w:val="0"/>
          <w:divBdr>
            <w:top w:val="none" w:sz="0" w:space="0" w:color="auto"/>
            <w:left w:val="none" w:sz="0" w:space="0" w:color="auto"/>
            <w:bottom w:val="none" w:sz="0" w:space="0" w:color="auto"/>
            <w:right w:val="none" w:sz="0" w:space="0" w:color="auto"/>
          </w:divBdr>
        </w:div>
        <w:div w:id="1475298911">
          <w:marLeft w:val="0"/>
          <w:marRight w:val="0"/>
          <w:marTop w:val="0"/>
          <w:marBottom w:val="0"/>
          <w:divBdr>
            <w:top w:val="none" w:sz="0" w:space="0" w:color="auto"/>
            <w:left w:val="none" w:sz="0" w:space="0" w:color="auto"/>
            <w:bottom w:val="none" w:sz="0" w:space="0" w:color="auto"/>
            <w:right w:val="none" w:sz="0" w:space="0" w:color="auto"/>
          </w:divBdr>
        </w:div>
        <w:div w:id="1490168986">
          <w:marLeft w:val="0"/>
          <w:marRight w:val="0"/>
          <w:marTop w:val="0"/>
          <w:marBottom w:val="0"/>
          <w:divBdr>
            <w:top w:val="none" w:sz="0" w:space="0" w:color="auto"/>
            <w:left w:val="none" w:sz="0" w:space="0" w:color="auto"/>
            <w:bottom w:val="none" w:sz="0" w:space="0" w:color="auto"/>
            <w:right w:val="none" w:sz="0" w:space="0" w:color="auto"/>
          </w:divBdr>
        </w:div>
        <w:div w:id="1532457582">
          <w:marLeft w:val="0"/>
          <w:marRight w:val="0"/>
          <w:marTop w:val="0"/>
          <w:marBottom w:val="0"/>
          <w:divBdr>
            <w:top w:val="none" w:sz="0" w:space="0" w:color="auto"/>
            <w:left w:val="none" w:sz="0" w:space="0" w:color="auto"/>
            <w:bottom w:val="none" w:sz="0" w:space="0" w:color="auto"/>
            <w:right w:val="none" w:sz="0" w:space="0" w:color="auto"/>
          </w:divBdr>
        </w:div>
        <w:div w:id="1546480106">
          <w:marLeft w:val="0"/>
          <w:marRight w:val="0"/>
          <w:marTop w:val="0"/>
          <w:marBottom w:val="0"/>
          <w:divBdr>
            <w:top w:val="none" w:sz="0" w:space="0" w:color="auto"/>
            <w:left w:val="none" w:sz="0" w:space="0" w:color="auto"/>
            <w:bottom w:val="none" w:sz="0" w:space="0" w:color="auto"/>
            <w:right w:val="none" w:sz="0" w:space="0" w:color="auto"/>
          </w:divBdr>
        </w:div>
        <w:div w:id="1667054575">
          <w:marLeft w:val="0"/>
          <w:marRight w:val="0"/>
          <w:marTop w:val="0"/>
          <w:marBottom w:val="0"/>
          <w:divBdr>
            <w:top w:val="none" w:sz="0" w:space="0" w:color="auto"/>
            <w:left w:val="none" w:sz="0" w:space="0" w:color="auto"/>
            <w:bottom w:val="none" w:sz="0" w:space="0" w:color="auto"/>
            <w:right w:val="none" w:sz="0" w:space="0" w:color="auto"/>
          </w:divBdr>
        </w:div>
        <w:div w:id="1670521586">
          <w:marLeft w:val="0"/>
          <w:marRight w:val="0"/>
          <w:marTop w:val="0"/>
          <w:marBottom w:val="0"/>
          <w:divBdr>
            <w:top w:val="none" w:sz="0" w:space="0" w:color="auto"/>
            <w:left w:val="none" w:sz="0" w:space="0" w:color="auto"/>
            <w:bottom w:val="none" w:sz="0" w:space="0" w:color="auto"/>
            <w:right w:val="none" w:sz="0" w:space="0" w:color="auto"/>
          </w:divBdr>
        </w:div>
        <w:div w:id="1673409361">
          <w:marLeft w:val="0"/>
          <w:marRight w:val="0"/>
          <w:marTop w:val="0"/>
          <w:marBottom w:val="0"/>
          <w:divBdr>
            <w:top w:val="none" w:sz="0" w:space="0" w:color="auto"/>
            <w:left w:val="none" w:sz="0" w:space="0" w:color="auto"/>
            <w:bottom w:val="none" w:sz="0" w:space="0" w:color="auto"/>
            <w:right w:val="none" w:sz="0" w:space="0" w:color="auto"/>
          </w:divBdr>
        </w:div>
        <w:div w:id="1683387167">
          <w:marLeft w:val="0"/>
          <w:marRight w:val="0"/>
          <w:marTop w:val="0"/>
          <w:marBottom w:val="0"/>
          <w:divBdr>
            <w:top w:val="none" w:sz="0" w:space="0" w:color="auto"/>
            <w:left w:val="none" w:sz="0" w:space="0" w:color="auto"/>
            <w:bottom w:val="none" w:sz="0" w:space="0" w:color="auto"/>
            <w:right w:val="none" w:sz="0" w:space="0" w:color="auto"/>
          </w:divBdr>
        </w:div>
        <w:div w:id="1692607542">
          <w:marLeft w:val="0"/>
          <w:marRight w:val="0"/>
          <w:marTop w:val="0"/>
          <w:marBottom w:val="0"/>
          <w:divBdr>
            <w:top w:val="none" w:sz="0" w:space="0" w:color="auto"/>
            <w:left w:val="none" w:sz="0" w:space="0" w:color="auto"/>
            <w:bottom w:val="none" w:sz="0" w:space="0" w:color="auto"/>
            <w:right w:val="none" w:sz="0" w:space="0" w:color="auto"/>
          </w:divBdr>
        </w:div>
        <w:div w:id="1724678005">
          <w:marLeft w:val="0"/>
          <w:marRight w:val="0"/>
          <w:marTop w:val="0"/>
          <w:marBottom w:val="0"/>
          <w:divBdr>
            <w:top w:val="none" w:sz="0" w:space="0" w:color="auto"/>
            <w:left w:val="none" w:sz="0" w:space="0" w:color="auto"/>
            <w:bottom w:val="none" w:sz="0" w:space="0" w:color="auto"/>
            <w:right w:val="none" w:sz="0" w:space="0" w:color="auto"/>
          </w:divBdr>
        </w:div>
        <w:div w:id="1832671515">
          <w:marLeft w:val="0"/>
          <w:marRight w:val="0"/>
          <w:marTop w:val="0"/>
          <w:marBottom w:val="0"/>
          <w:divBdr>
            <w:top w:val="none" w:sz="0" w:space="0" w:color="auto"/>
            <w:left w:val="none" w:sz="0" w:space="0" w:color="auto"/>
            <w:bottom w:val="none" w:sz="0" w:space="0" w:color="auto"/>
            <w:right w:val="none" w:sz="0" w:space="0" w:color="auto"/>
          </w:divBdr>
        </w:div>
        <w:div w:id="1879706423">
          <w:marLeft w:val="0"/>
          <w:marRight w:val="0"/>
          <w:marTop w:val="0"/>
          <w:marBottom w:val="0"/>
          <w:divBdr>
            <w:top w:val="none" w:sz="0" w:space="0" w:color="auto"/>
            <w:left w:val="none" w:sz="0" w:space="0" w:color="auto"/>
            <w:bottom w:val="none" w:sz="0" w:space="0" w:color="auto"/>
            <w:right w:val="none" w:sz="0" w:space="0" w:color="auto"/>
          </w:divBdr>
        </w:div>
        <w:div w:id="1947419412">
          <w:marLeft w:val="0"/>
          <w:marRight w:val="0"/>
          <w:marTop w:val="0"/>
          <w:marBottom w:val="0"/>
          <w:divBdr>
            <w:top w:val="none" w:sz="0" w:space="0" w:color="auto"/>
            <w:left w:val="none" w:sz="0" w:space="0" w:color="auto"/>
            <w:bottom w:val="none" w:sz="0" w:space="0" w:color="auto"/>
            <w:right w:val="none" w:sz="0" w:space="0" w:color="auto"/>
          </w:divBdr>
        </w:div>
        <w:div w:id="2027828808">
          <w:marLeft w:val="0"/>
          <w:marRight w:val="0"/>
          <w:marTop w:val="0"/>
          <w:marBottom w:val="0"/>
          <w:divBdr>
            <w:top w:val="none" w:sz="0" w:space="0" w:color="auto"/>
            <w:left w:val="none" w:sz="0" w:space="0" w:color="auto"/>
            <w:bottom w:val="none" w:sz="0" w:space="0" w:color="auto"/>
            <w:right w:val="none" w:sz="0" w:space="0" w:color="auto"/>
          </w:divBdr>
        </w:div>
        <w:div w:id="2071733830">
          <w:marLeft w:val="0"/>
          <w:marRight w:val="0"/>
          <w:marTop w:val="0"/>
          <w:marBottom w:val="0"/>
          <w:divBdr>
            <w:top w:val="none" w:sz="0" w:space="0" w:color="auto"/>
            <w:left w:val="none" w:sz="0" w:space="0" w:color="auto"/>
            <w:bottom w:val="none" w:sz="0" w:space="0" w:color="auto"/>
            <w:right w:val="none" w:sz="0" w:space="0" w:color="auto"/>
          </w:divBdr>
        </w:div>
        <w:div w:id="2103067422">
          <w:marLeft w:val="0"/>
          <w:marRight w:val="0"/>
          <w:marTop w:val="0"/>
          <w:marBottom w:val="0"/>
          <w:divBdr>
            <w:top w:val="none" w:sz="0" w:space="0" w:color="auto"/>
            <w:left w:val="none" w:sz="0" w:space="0" w:color="auto"/>
            <w:bottom w:val="none" w:sz="0" w:space="0" w:color="auto"/>
            <w:right w:val="none" w:sz="0" w:space="0" w:color="auto"/>
          </w:divBdr>
        </w:div>
        <w:div w:id="2126734803">
          <w:marLeft w:val="0"/>
          <w:marRight w:val="0"/>
          <w:marTop w:val="0"/>
          <w:marBottom w:val="0"/>
          <w:divBdr>
            <w:top w:val="none" w:sz="0" w:space="0" w:color="auto"/>
            <w:left w:val="none" w:sz="0" w:space="0" w:color="auto"/>
            <w:bottom w:val="none" w:sz="0" w:space="0" w:color="auto"/>
            <w:right w:val="none" w:sz="0" w:space="0" w:color="auto"/>
          </w:divBdr>
        </w:div>
      </w:divsChild>
    </w:div>
    <w:div w:id="1835534931">
      <w:bodyDiv w:val="1"/>
      <w:marLeft w:val="0"/>
      <w:marRight w:val="0"/>
      <w:marTop w:val="0"/>
      <w:marBottom w:val="0"/>
      <w:divBdr>
        <w:top w:val="none" w:sz="0" w:space="0" w:color="auto"/>
        <w:left w:val="none" w:sz="0" w:space="0" w:color="auto"/>
        <w:bottom w:val="none" w:sz="0" w:space="0" w:color="auto"/>
        <w:right w:val="none" w:sz="0" w:space="0" w:color="auto"/>
      </w:divBdr>
    </w:div>
    <w:div w:id="1838569893">
      <w:bodyDiv w:val="1"/>
      <w:marLeft w:val="0"/>
      <w:marRight w:val="0"/>
      <w:marTop w:val="0"/>
      <w:marBottom w:val="0"/>
      <w:divBdr>
        <w:top w:val="none" w:sz="0" w:space="0" w:color="auto"/>
        <w:left w:val="none" w:sz="0" w:space="0" w:color="auto"/>
        <w:bottom w:val="none" w:sz="0" w:space="0" w:color="auto"/>
        <w:right w:val="none" w:sz="0" w:space="0" w:color="auto"/>
      </w:divBdr>
    </w:div>
    <w:div w:id="1907298749">
      <w:bodyDiv w:val="1"/>
      <w:marLeft w:val="0"/>
      <w:marRight w:val="0"/>
      <w:marTop w:val="0"/>
      <w:marBottom w:val="0"/>
      <w:divBdr>
        <w:top w:val="none" w:sz="0" w:space="0" w:color="auto"/>
        <w:left w:val="none" w:sz="0" w:space="0" w:color="auto"/>
        <w:bottom w:val="none" w:sz="0" w:space="0" w:color="auto"/>
        <w:right w:val="none" w:sz="0" w:space="0" w:color="auto"/>
      </w:divBdr>
    </w:div>
    <w:div w:id="1946382658">
      <w:bodyDiv w:val="1"/>
      <w:marLeft w:val="0"/>
      <w:marRight w:val="0"/>
      <w:marTop w:val="0"/>
      <w:marBottom w:val="0"/>
      <w:divBdr>
        <w:top w:val="none" w:sz="0" w:space="0" w:color="auto"/>
        <w:left w:val="none" w:sz="0" w:space="0" w:color="auto"/>
        <w:bottom w:val="none" w:sz="0" w:space="0" w:color="auto"/>
        <w:right w:val="none" w:sz="0" w:space="0" w:color="auto"/>
      </w:divBdr>
    </w:div>
    <w:div w:id="1976443255">
      <w:bodyDiv w:val="1"/>
      <w:marLeft w:val="0"/>
      <w:marRight w:val="0"/>
      <w:marTop w:val="0"/>
      <w:marBottom w:val="0"/>
      <w:divBdr>
        <w:top w:val="none" w:sz="0" w:space="0" w:color="auto"/>
        <w:left w:val="none" w:sz="0" w:space="0" w:color="auto"/>
        <w:bottom w:val="none" w:sz="0" w:space="0" w:color="auto"/>
        <w:right w:val="none" w:sz="0" w:space="0" w:color="auto"/>
      </w:divBdr>
    </w:div>
    <w:div w:id="2097090390">
      <w:bodyDiv w:val="1"/>
      <w:marLeft w:val="0"/>
      <w:marRight w:val="0"/>
      <w:marTop w:val="0"/>
      <w:marBottom w:val="0"/>
      <w:divBdr>
        <w:top w:val="none" w:sz="0" w:space="0" w:color="auto"/>
        <w:left w:val="none" w:sz="0" w:space="0" w:color="auto"/>
        <w:bottom w:val="none" w:sz="0" w:space="0" w:color="auto"/>
        <w:right w:val="none" w:sz="0" w:space="0" w:color="auto"/>
      </w:divBdr>
    </w:div>
    <w:div w:id="2108429417">
      <w:bodyDiv w:val="1"/>
      <w:marLeft w:val="0"/>
      <w:marRight w:val="0"/>
      <w:marTop w:val="0"/>
      <w:marBottom w:val="0"/>
      <w:divBdr>
        <w:top w:val="none" w:sz="0" w:space="0" w:color="auto"/>
        <w:left w:val="none" w:sz="0" w:space="0" w:color="auto"/>
        <w:bottom w:val="none" w:sz="0" w:space="0" w:color="auto"/>
        <w:right w:val="none" w:sz="0" w:space="0" w:color="auto"/>
      </w:divBdr>
    </w:div>
    <w:div w:id="2108845556">
      <w:bodyDiv w:val="1"/>
      <w:marLeft w:val="0"/>
      <w:marRight w:val="0"/>
      <w:marTop w:val="0"/>
      <w:marBottom w:val="0"/>
      <w:divBdr>
        <w:top w:val="none" w:sz="0" w:space="0" w:color="auto"/>
        <w:left w:val="none" w:sz="0" w:space="0" w:color="auto"/>
        <w:bottom w:val="none" w:sz="0" w:space="0" w:color="auto"/>
        <w:right w:val="none" w:sz="0" w:space="0" w:color="auto"/>
      </w:divBdr>
    </w:div>
    <w:div w:id="2110660950">
      <w:bodyDiv w:val="1"/>
      <w:marLeft w:val="0"/>
      <w:marRight w:val="0"/>
      <w:marTop w:val="0"/>
      <w:marBottom w:val="0"/>
      <w:divBdr>
        <w:top w:val="none" w:sz="0" w:space="0" w:color="auto"/>
        <w:left w:val="none" w:sz="0" w:space="0" w:color="auto"/>
        <w:bottom w:val="none" w:sz="0" w:space="0" w:color="auto"/>
        <w:right w:val="none" w:sz="0" w:space="0" w:color="auto"/>
      </w:divBdr>
    </w:div>
    <w:div w:id="213131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javascript:;"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javascript:;" TargetMode="External"/><Relationship Id="rId11" Type="http://schemas.openxmlformats.org/officeDocument/2006/relationships/hyperlink" Target="javascript:;" TargetMode="External"/><Relationship Id="rId12" Type="http://schemas.openxmlformats.org/officeDocument/2006/relationships/hyperlink" Target="javascript:;" TargetMode="External"/><Relationship Id="rId13" Type="http://schemas.openxmlformats.org/officeDocument/2006/relationships/hyperlink" Target="javascript:;" TargetMode="External"/><Relationship Id="rId14" Type="http://schemas.openxmlformats.org/officeDocument/2006/relationships/hyperlink" Target="javascrip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hyperlink" Target="javascript:;" TargetMode="Externa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tlCol="0" anchor="ctr"/>
      <a:lstStyle/>
      <a:style>
        <a:lnRef idx="1">
          <a:schemeClr val="accent1"/>
        </a:lnRef>
        <a:fillRef idx="3">
          <a:schemeClr val="accent1"/>
        </a:fillRef>
        <a:effectRef idx="2">
          <a:schemeClr val="accent1"/>
        </a:effectRef>
        <a:fontRef idx="minor">
          <a:schemeClr val="lt1"/>
        </a:fontRef>
      </a:style>
    </a:spDef>
    <a:lnDef>
      <a:spPr>
        <a:ln w="3175">
          <a:solidFill>
            <a:schemeClr val="tx1"/>
          </a:solidFill>
          <a:round/>
          <a:headEnd type="oval"/>
          <a:tailEnd type="arrow"/>
        </a:ln>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51C0E-C060-1A40-8530-C67F92F1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88</Pages>
  <Words>20044</Words>
  <Characters>114254</Characters>
  <Application>Microsoft Macintosh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Aricent</Company>
  <LinksUpToDate>false</LinksUpToDate>
  <CharactersWithSpaces>134030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Asija</dc:creator>
  <cp:lastModifiedBy>Rob LaRubbio</cp:lastModifiedBy>
  <cp:revision>3</cp:revision>
  <cp:lastPrinted>2015-06-11T18:26:00Z</cp:lastPrinted>
  <dcterms:created xsi:type="dcterms:W3CDTF">2015-06-25T19:40:00Z</dcterms:created>
  <dcterms:modified xsi:type="dcterms:W3CDTF">2015-06-25T19:45:00Z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