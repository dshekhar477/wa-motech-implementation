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rsidR="006852AF" w:rsidRPr="00DE1B6A" w:rsidRDefault="006852AF" w:rsidP="005C23E2">
      <w:pPr>
        <w:jc w:val="both"/>
      </w:pPr>
      <w:r w:rsidRPr="00DE1B6A">
        <w:t xml:space="preserve">MOTECH-IVR System Interface Specifications </w:t>
      </w:r>
    </w:p>
    <w:p w:rsidR="000C573D" w:rsidRPr="006852AF" w:rsidRDefault="00B709FC"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rsidR="006852AF" w:rsidRDefault="000C573D" w:rsidP="005C23E2">
      <w:pPr>
        <w:pStyle w:val="TOCHeading"/>
        <w:jc w:val="both"/>
      </w:pPr>
      <w:r>
        <w:br w:type="page"/>
      </w:r>
    </w:p>
    <w:bookmarkStart w:id="0" w:name="_Toc405465966" w:displacedByCustomXml="next"/>
    <w:bookmarkStart w:id="1" w:name="_Toc265071563" w:displacedByCustomXml="next"/>
    <w:bookmarkStart w:id="2" w:name="_Toc267841324" w:displacedByCustomXml="next"/>
    <w:bookmarkStart w:id="3" w:name="_Toc267841605" w:displacedByCustomXml="next"/>
    <w:bookmarkStart w:id="4" w:name="_Toc267913011" w:displacedByCustomXml="next"/>
    <w:bookmarkStart w:id="5" w:name="_Toc26791353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rsidR="006852AF" w:rsidRDefault="006852AF" w:rsidP="005C23E2">
          <w:pPr>
            <w:pStyle w:val="TOCHeading"/>
            <w:jc w:val="both"/>
          </w:pPr>
          <w:r>
            <w:t>Table of Contents</w:t>
          </w:r>
        </w:p>
        <w:p w:rsidR="0010407C" w:rsidRDefault="001639D2">
          <w:pPr>
            <w:pStyle w:val="TOC1"/>
            <w:rPr>
              <w:rFonts w:asciiTheme="minorHAnsi" w:hAnsiTheme="minorHAnsi"/>
              <w:b w:val="0"/>
              <w:noProof/>
              <w:color w:val="auto"/>
              <w:sz w:val="22"/>
              <w:szCs w:val="22"/>
            </w:rPr>
          </w:pPr>
          <w:r>
            <w:fldChar w:fldCharType="begin"/>
          </w:r>
          <w:r w:rsidR="006852AF">
            <w:instrText xml:space="preserve"> TOC \o "1-3" \h \z \u </w:instrText>
          </w:r>
          <w:r>
            <w:fldChar w:fldCharType="separate"/>
          </w:r>
          <w:hyperlink w:anchor="_Toc411454312" w:history="1">
            <w:r w:rsidR="0010407C" w:rsidRPr="00F534A7">
              <w:rPr>
                <w:rStyle w:val="Hyperlink"/>
                <w:noProof/>
              </w:rPr>
              <w:t>1</w:t>
            </w:r>
            <w:r w:rsidR="0010407C">
              <w:rPr>
                <w:rFonts w:asciiTheme="minorHAnsi" w:hAnsiTheme="minorHAnsi"/>
                <w:b w:val="0"/>
                <w:noProof/>
                <w:color w:val="auto"/>
                <w:sz w:val="22"/>
                <w:szCs w:val="22"/>
              </w:rPr>
              <w:tab/>
            </w:r>
            <w:r w:rsidR="0010407C" w:rsidRPr="00F534A7">
              <w:rPr>
                <w:rStyle w:val="Hyperlink"/>
                <w:noProof/>
              </w:rPr>
              <w:t>Introduction &amp; Overview</w:t>
            </w:r>
            <w:r w:rsidR="0010407C">
              <w:rPr>
                <w:noProof/>
                <w:webHidden/>
              </w:rPr>
              <w:tab/>
            </w:r>
            <w:r>
              <w:rPr>
                <w:noProof/>
                <w:webHidden/>
              </w:rPr>
              <w:fldChar w:fldCharType="begin"/>
            </w:r>
            <w:r w:rsidR="0010407C">
              <w:rPr>
                <w:noProof/>
                <w:webHidden/>
              </w:rPr>
              <w:instrText xml:space="preserve"> PAGEREF _Toc411454312 \h </w:instrText>
            </w:r>
            <w:r>
              <w:rPr>
                <w:noProof/>
                <w:webHidden/>
              </w:rPr>
            </w:r>
            <w:r>
              <w:rPr>
                <w:noProof/>
                <w:webHidden/>
              </w:rPr>
              <w:fldChar w:fldCharType="separate"/>
            </w:r>
            <w:r w:rsidR="0010407C">
              <w:rPr>
                <w:noProof/>
                <w:webHidden/>
              </w:rPr>
              <w:t>4</w:t>
            </w:r>
            <w:r>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13" w:history="1">
            <w:r w:rsidR="0010407C" w:rsidRPr="00F534A7">
              <w:rPr>
                <w:rStyle w:val="Hyperlink"/>
                <w:noProof/>
              </w:rPr>
              <w:t>1.1</w:t>
            </w:r>
            <w:r w:rsidR="0010407C">
              <w:rPr>
                <w:rFonts w:asciiTheme="minorHAnsi" w:hAnsiTheme="minorHAnsi"/>
                <w:noProof/>
              </w:rPr>
              <w:tab/>
            </w:r>
            <w:r w:rsidR="0010407C" w:rsidRPr="00F534A7">
              <w:rPr>
                <w:rStyle w:val="Hyperlink"/>
                <w:noProof/>
              </w:rPr>
              <w:t>Overview</w:t>
            </w:r>
            <w:r w:rsidR="0010407C">
              <w:rPr>
                <w:noProof/>
                <w:webHidden/>
              </w:rPr>
              <w:tab/>
            </w:r>
            <w:r w:rsidR="001639D2">
              <w:rPr>
                <w:noProof/>
                <w:webHidden/>
              </w:rPr>
              <w:fldChar w:fldCharType="begin"/>
            </w:r>
            <w:r w:rsidR="0010407C">
              <w:rPr>
                <w:noProof/>
                <w:webHidden/>
              </w:rPr>
              <w:instrText xml:space="preserve"> PAGEREF _Toc411454313 \h </w:instrText>
            </w:r>
            <w:r w:rsidR="001639D2">
              <w:rPr>
                <w:noProof/>
                <w:webHidden/>
              </w:rPr>
            </w:r>
            <w:r w:rsidR="001639D2">
              <w:rPr>
                <w:noProof/>
                <w:webHidden/>
              </w:rPr>
              <w:fldChar w:fldCharType="separate"/>
            </w:r>
            <w:r w:rsidR="0010407C">
              <w:rPr>
                <w:noProof/>
                <w:webHidden/>
              </w:rPr>
              <w:t>4</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14" w:history="1">
            <w:r w:rsidR="0010407C" w:rsidRPr="00F534A7">
              <w:rPr>
                <w:rStyle w:val="Hyperlink"/>
                <w:noProof/>
              </w:rPr>
              <w:t>1.2</w:t>
            </w:r>
            <w:r w:rsidR="0010407C">
              <w:rPr>
                <w:rFonts w:asciiTheme="minorHAnsi" w:hAnsiTheme="minorHAnsi"/>
                <w:noProof/>
              </w:rPr>
              <w:tab/>
            </w:r>
            <w:r w:rsidR="0010407C" w:rsidRPr="00F534A7">
              <w:rPr>
                <w:rStyle w:val="Hyperlink"/>
                <w:noProof/>
              </w:rPr>
              <w:t>Objective of this document</w:t>
            </w:r>
            <w:r w:rsidR="0010407C">
              <w:rPr>
                <w:noProof/>
                <w:webHidden/>
              </w:rPr>
              <w:tab/>
            </w:r>
            <w:r w:rsidR="001639D2">
              <w:rPr>
                <w:noProof/>
                <w:webHidden/>
              </w:rPr>
              <w:fldChar w:fldCharType="begin"/>
            </w:r>
            <w:r w:rsidR="0010407C">
              <w:rPr>
                <w:noProof/>
                <w:webHidden/>
              </w:rPr>
              <w:instrText xml:space="preserve"> PAGEREF _Toc411454314 \h </w:instrText>
            </w:r>
            <w:r w:rsidR="001639D2">
              <w:rPr>
                <w:noProof/>
                <w:webHidden/>
              </w:rPr>
            </w:r>
            <w:r w:rsidR="001639D2">
              <w:rPr>
                <w:noProof/>
                <w:webHidden/>
              </w:rPr>
              <w:fldChar w:fldCharType="separate"/>
            </w:r>
            <w:r w:rsidR="0010407C">
              <w:rPr>
                <w:noProof/>
                <w:webHidden/>
              </w:rPr>
              <w:t>4</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15" w:history="1">
            <w:r w:rsidR="0010407C" w:rsidRPr="00F534A7">
              <w:rPr>
                <w:rStyle w:val="Hyperlink"/>
                <w:noProof/>
              </w:rPr>
              <w:t>1.3</w:t>
            </w:r>
            <w:r w:rsidR="0010407C">
              <w:rPr>
                <w:rFonts w:asciiTheme="minorHAnsi" w:hAnsiTheme="minorHAnsi"/>
                <w:noProof/>
              </w:rPr>
              <w:tab/>
            </w:r>
            <w:r w:rsidR="0010407C" w:rsidRPr="00F534A7">
              <w:rPr>
                <w:rStyle w:val="Hyperlink"/>
                <w:noProof/>
              </w:rPr>
              <w:t>Key Assumptions</w:t>
            </w:r>
            <w:r w:rsidR="0010407C">
              <w:rPr>
                <w:noProof/>
                <w:webHidden/>
              </w:rPr>
              <w:tab/>
            </w:r>
            <w:r w:rsidR="001639D2">
              <w:rPr>
                <w:noProof/>
                <w:webHidden/>
              </w:rPr>
              <w:fldChar w:fldCharType="begin"/>
            </w:r>
            <w:r w:rsidR="0010407C">
              <w:rPr>
                <w:noProof/>
                <w:webHidden/>
              </w:rPr>
              <w:instrText xml:space="preserve"> PAGEREF _Toc411454315 \h </w:instrText>
            </w:r>
            <w:r w:rsidR="001639D2">
              <w:rPr>
                <w:noProof/>
                <w:webHidden/>
              </w:rPr>
            </w:r>
            <w:r w:rsidR="001639D2">
              <w:rPr>
                <w:noProof/>
                <w:webHidden/>
              </w:rPr>
              <w:fldChar w:fldCharType="separate"/>
            </w:r>
            <w:r w:rsidR="0010407C">
              <w:rPr>
                <w:noProof/>
                <w:webHidden/>
              </w:rPr>
              <w:t>4</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16" w:history="1">
            <w:r w:rsidR="0010407C" w:rsidRPr="00F534A7">
              <w:rPr>
                <w:rStyle w:val="Hyperlink"/>
                <w:noProof/>
              </w:rPr>
              <w:t>1.4</w:t>
            </w:r>
            <w:r w:rsidR="0010407C">
              <w:rPr>
                <w:rFonts w:asciiTheme="minorHAnsi" w:hAnsiTheme="minorHAnsi"/>
                <w:noProof/>
              </w:rPr>
              <w:tab/>
            </w:r>
            <w:r w:rsidR="0010407C" w:rsidRPr="00F534A7">
              <w:rPr>
                <w:rStyle w:val="Hyperlink"/>
                <w:noProof/>
              </w:rPr>
              <w:t>Open Issues</w:t>
            </w:r>
            <w:r w:rsidR="0010407C">
              <w:rPr>
                <w:noProof/>
                <w:webHidden/>
              </w:rPr>
              <w:tab/>
            </w:r>
            <w:r w:rsidR="001639D2">
              <w:rPr>
                <w:noProof/>
                <w:webHidden/>
              </w:rPr>
              <w:fldChar w:fldCharType="begin"/>
            </w:r>
            <w:r w:rsidR="0010407C">
              <w:rPr>
                <w:noProof/>
                <w:webHidden/>
              </w:rPr>
              <w:instrText xml:space="preserve"> PAGEREF _Toc411454316 \h </w:instrText>
            </w:r>
            <w:r w:rsidR="001639D2">
              <w:rPr>
                <w:noProof/>
                <w:webHidden/>
              </w:rPr>
            </w:r>
            <w:r w:rsidR="001639D2">
              <w:rPr>
                <w:noProof/>
                <w:webHidden/>
              </w:rPr>
              <w:fldChar w:fldCharType="separate"/>
            </w:r>
            <w:r w:rsidR="0010407C">
              <w:rPr>
                <w:noProof/>
                <w:webHidden/>
              </w:rPr>
              <w:t>4</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17" w:history="1">
            <w:r w:rsidR="0010407C" w:rsidRPr="00F534A7">
              <w:rPr>
                <w:rStyle w:val="Hyperlink"/>
                <w:noProof/>
              </w:rPr>
              <w:t>1.5</w:t>
            </w:r>
            <w:r w:rsidR="0010407C">
              <w:rPr>
                <w:rFonts w:asciiTheme="minorHAnsi" w:hAnsiTheme="minorHAnsi"/>
                <w:noProof/>
              </w:rPr>
              <w:tab/>
            </w:r>
            <w:r w:rsidR="0010407C" w:rsidRPr="00F534A7">
              <w:rPr>
                <w:rStyle w:val="Hyperlink"/>
                <w:noProof/>
              </w:rPr>
              <w:t>Action Points</w:t>
            </w:r>
            <w:r w:rsidR="0010407C">
              <w:rPr>
                <w:noProof/>
                <w:webHidden/>
              </w:rPr>
              <w:tab/>
            </w:r>
            <w:r w:rsidR="001639D2">
              <w:rPr>
                <w:noProof/>
                <w:webHidden/>
              </w:rPr>
              <w:fldChar w:fldCharType="begin"/>
            </w:r>
            <w:r w:rsidR="0010407C">
              <w:rPr>
                <w:noProof/>
                <w:webHidden/>
              </w:rPr>
              <w:instrText xml:space="preserve"> PAGEREF _Toc411454317 \h </w:instrText>
            </w:r>
            <w:r w:rsidR="001639D2">
              <w:rPr>
                <w:noProof/>
                <w:webHidden/>
              </w:rPr>
            </w:r>
            <w:r w:rsidR="001639D2">
              <w:rPr>
                <w:noProof/>
                <w:webHidden/>
              </w:rPr>
              <w:fldChar w:fldCharType="separate"/>
            </w:r>
            <w:r w:rsidR="0010407C">
              <w:rPr>
                <w:noProof/>
                <w:webHidden/>
              </w:rPr>
              <w:t>7</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18" w:history="1">
            <w:r w:rsidR="0010407C" w:rsidRPr="00F534A7">
              <w:rPr>
                <w:rStyle w:val="Hyperlink"/>
                <w:noProof/>
              </w:rPr>
              <w:t>1.6</w:t>
            </w:r>
            <w:r w:rsidR="0010407C">
              <w:rPr>
                <w:rFonts w:asciiTheme="minorHAnsi" w:hAnsiTheme="minorHAnsi"/>
                <w:noProof/>
              </w:rPr>
              <w:tab/>
            </w:r>
            <w:r w:rsidR="0010407C" w:rsidRPr="00F534A7">
              <w:rPr>
                <w:rStyle w:val="Hyperlink"/>
                <w:noProof/>
              </w:rPr>
              <w:t>Pending Items</w:t>
            </w:r>
            <w:r w:rsidR="0010407C">
              <w:rPr>
                <w:noProof/>
                <w:webHidden/>
              </w:rPr>
              <w:tab/>
            </w:r>
            <w:r w:rsidR="001639D2">
              <w:rPr>
                <w:noProof/>
                <w:webHidden/>
              </w:rPr>
              <w:fldChar w:fldCharType="begin"/>
            </w:r>
            <w:r w:rsidR="0010407C">
              <w:rPr>
                <w:noProof/>
                <w:webHidden/>
              </w:rPr>
              <w:instrText xml:space="preserve"> PAGEREF _Toc411454318 \h </w:instrText>
            </w:r>
            <w:r w:rsidR="001639D2">
              <w:rPr>
                <w:noProof/>
                <w:webHidden/>
              </w:rPr>
            </w:r>
            <w:r w:rsidR="001639D2">
              <w:rPr>
                <w:noProof/>
                <w:webHidden/>
              </w:rPr>
              <w:fldChar w:fldCharType="separate"/>
            </w:r>
            <w:r w:rsidR="0010407C">
              <w:rPr>
                <w:noProof/>
                <w:webHidden/>
              </w:rPr>
              <w:t>7</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19" w:history="1">
            <w:r w:rsidR="0010407C" w:rsidRPr="00F534A7">
              <w:rPr>
                <w:rStyle w:val="Hyperlink"/>
                <w:noProof/>
              </w:rPr>
              <w:t>1.7</w:t>
            </w:r>
            <w:r w:rsidR="0010407C">
              <w:rPr>
                <w:rFonts w:asciiTheme="minorHAnsi" w:hAnsiTheme="minorHAnsi"/>
                <w:noProof/>
              </w:rPr>
              <w:tab/>
            </w:r>
            <w:r w:rsidR="0010407C" w:rsidRPr="00F534A7">
              <w:rPr>
                <w:rStyle w:val="Hyperlink"/>
                <w:noProof/>
              </w:rPr>
              <w:t>Revisions</w:t>
            </w:r>
            <w:r w:rsidR="0010407C">
              <w:rPr>
                <w:noProof/>
                <w:webHidden/>
              </w:rPr>
              <w:tab/>
            </w:r>
            <w:r w:rsidR="001639D2">
              <w:rPr>
                <w:noProof/>
                <w:webHidden/>
              </w:rPr>
              <w:fldChar w:fldCharType="begin"/>
            </w:r>
            <w:r w:rsidR="0010407C">
              <w:rPr>
                <w:noProof/>
                <w:webHidden/>
              </w:rPr>
              <w:instrText xml:space="preserve"> PAGEREF _Toc411454319 \h </w:instrText>
            </w:r>
            <w:r w:rsidR="001639D2">
              <w:rPr>
                <w:noProof/>
                <w:webHidden/>
              </w:rPr>
            </w:r>
            <w:r w:rsidR="001639D2">
              <w:rPr>
                <w:noProof/>
                <w:webHidden/>
              </w:rPr>
              <w:fldChar w:fldCharType="separate"/>
            </w:r>
            <w:r w:rsidR="0010407C">
              <w:rPr>
                <w:noProof/>
                <w:webHidden/>
              </w:rPr>
              <w:t>7</w:t>
            </w:r>
            <w:r w:rsidR="001639D2">
              <w:rPr>
                <w:noProof/>
                <w:webHidden/>
              </w:rPr>
              <w:fldChar w:fldCharType="end"/>
            </w:r>
          </w:hyperlink>
        </w:p>
        <w:p w:rsidR="0010407C" w:rsidRDefault="00EA4B76">
          <w:pPr>
            <w:pStyle w:val="TOC1"/>
            <w:rPr>
              <w:rFonts w:asciiTheme="minorHAnsi" w:hAnsiTheme="minorHAnsi"/>
              <w:b w:val="0"/>
              <w:noProof/>
              <w:color w:val="auto"/>
              <w:sz w:val="22"/>
              <w:szCs w:val="22"/>
            </w:rPr>
          </w:pPr>
          <w:hyperlink w:anchor="_Toc411454320" w:history="1">
            <w:r w:rsidR="0010407C" w:rsidRPr="00F534A7">
              <w:rPr>
                <w:rStyle w:val="Hyperlink"/>
                <w:noProof/>
              </w:rPr>
              <w:t>2</w:t>
            </w:r>
            <w:r w:rsidR="0010407C">
              <w:rPr>
                <w:rFonts w:asciiTheme="minorHAnsi" w:hAnsiTheme="minorHAnsi"/>
                <w:b w:val="0"/>
                <w:noProof/>
                <w:color w:val="auto"/>
                <w:sz w:val="22"/>
                <w:szCs w:val="22"/>
              </w:rPr>
              <w:tab/>
            </w:r>
            <w:r w:rsidR="0010407C" w:rsidRPr="00F534A7">
              <w:rPr>
                <w:rStyle w:val="Hyperlink"/>
                <w:noProof/>
              </w:rPr>
              <w:t>MA Service</w:t>
            </w:r>
            <w:r w:rsidR="0010407C">
              <w:rPr>
                <w:noProof/>
                <w:webHidden/>
              </w:rPr>
              <w:tab/>
            </w:r>
            <w:r w:rsidR="001639D2">
              <w:rPr>
                <w:noProof/>
                <w:webHidden/>
              </w:rPr>
              <w:fldChar w:fldCharType="begin"/>
            </w:r>
            <w:r w:rsidR="0010407C">
              <w:rPr>
                <w:noProof/>
                <w:webHidden/>
              </w:rPr>
              <w:instrText xml:space="preserve"> PAGEREF _Toc411454320 \h </w:instrText>
            </w:r>
            <w:r w:rsidR="001639D2">
              <w:rPr>
                <w:noProof/>
                <w:webHidden/>
              </w:rPr>
            </w:r>
            <w:r w:rsidR="001639D2">
              <w:rPr>
                <w:noProof/>
                <w:webHidden/>
              </w:rPr>
              <w:fldChar w:fldCharType="separate"/>
            </w:r>
            <w:r w:rsidR="0010407C">
              <w:rPr>
                <w:noProof/>
                <w:webHidden/>
              </w:rPr>
              <w:t>9</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21" w:history="1">
            <w:r w:rsidR="0010407C" w:rsidRPr="00F534A7">
              <w:rPr>
                <w:rStyle w:val="Hyperlink"/>
                <w:noProof/>
              </w:rPr>
              <w:t>2.1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_Toc411454321 \h </w:instrText>
            </w:r>
            <w:r w:rsidR="001639D2">
              <w:rPr>
                <w:noProof/>
                <w:webHidden/>
              </w:rPr>
            </w:r>
            <w:r w:rsidR="001639D2">
              <w:rPr>
                <w:noProof/>
                <w:webHidden/>
              </w:rPr>
              <w:fldChar w:fldCharType="separate"/>
            </w:r>
            <w:r w:rsidR="0010407C">
              <w:rPr>
                <w:noProof/>
                <w:webHidden/>
              </w:rPr>
              <w:t>9</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22" w:history="1">
            <w:r w:rsidR="0010407C" w:rsidRPr="00F534A7">
              <w:rPr>
                <w:rStyle w:val="Hyperlink"/>
                <w:noProof/>
              </w:rPr>
              <w:t>2.1.1</w:t>
            </w:r>
            <w:r w:rsidR="0010407C">
              <w:rPr>
                <w:rFonts w:asciiTheme="minorHAnsi" w:hAnsiTheme="minorHAnsi"/>
                <w:i w:val="0"/>
                <w:noProof/>
              </w:rPr>
              <w:tab/>
            </w:r>
            <w:r w:rsidR="0010407C" w:rsidRPr="00F534A7">
              <w:rPr>
                <w:rStyle w:val="Hyperlink"/>
                <w:noProof/>
              </w:rPr>
              <w:t>FLW/Anonymous User Calls MA</w:t>
            </w:r>
            <w:r w:rsidR="0010407C">
              <w:rPr>
                <w:noProof/>
                <w:webHidden/>
              </w:rPr>
              <w:tab/>
            </w:r>
            <w:r w:rsidR="001639D2">
              <w:rPr>
                <w:noProof/>
                <w:webHidden/>
              </w:rPr>
              <w:fldChar w:fldCharType="begin"/>
            </w:r>
            <w:r w:rsidR="0010407C">
              <w:rPr>
                <w:noProof/>
                <w:webHidden/>
              </w:rPr>
              <w:instrText xml:space="preserve"> PAGEREF _Toc411454322 \h </w:instrText>
            </w:r>
            <w:r w:rsidR="001639D2">
              <w:rPr>
                <w:noProof/>
                <w:webHidden/>
              </w:rPr>
            </w:r>
            <w:r w:rsidR="001639D2">
              <w:rPr>
                <w:noProof/>
                <w:webHidden/>
              </w:rPr>
              <w:fldChar w:fldCharType="separate"/>
            </w:r>
            <w:r w:rsidR="0010407C">
              <w:rPr>
                <w:noProof/>
                <w:webHidden/>
              </w:rPr>
              <w:t>9</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23" w:history="1">
            <w:r w:rsidR="0010407C" w:rsidRPr="00F534A7">
              <w:rPr>
                <w:rStyle w:val="Hyperlink"/>
                <w:noProof/>
              </w:rPr>
              <w:t>2.1.2</w:t>
            </w:r>
            <w:r w:rsidR="0010407C">
              <w:rPr>
                <w:rFonts w:asciiTheme="minorHAnsi" w:hAnsiTheme="minorHAnsi"/>
                <w:i w:val="0"/>
                <w:noProof/>
              </w:rPr>
              <w:tab/>
            </w:r>
            <w:r w:rsidR="0010407C" w:rsidRPr="00F534A7">
              <w:rPr>
                <w:rStyle w:val="Hyperlink"/>
                <w:noProof/>
              </w:rPr>
              <w:t>Sending a Message to a Subscriber</w:t>
            </w:r>
            <w:r w:rsidR="0010407C">
              <w:rPr>
                <w:noProof/>
                <w:webHidden/>
              </w:rPr>
              <w:tab/>
            </w:r>
            <w:r w:rsidR="001639D2">
              <w:rPr>
                <w:noProof/>
                <w:webHidden/>
              </w:rPr>
              <w:fldChar w:fldCharType="begin"/>
            </w:r>
            <w:r w:rsidR="0010407C">
              <w:rPr>
                <w:noProof/>
                <w:webHidden/>
              </w:rPr>
              <w:instrText xml:space="preserve"> PAGEREF _Toc411454323 \h </w:instrText>
            </w:r>
            <w:r w:rsidR="001639D2">
              <w:rPr>
                <w:noProof/>
                <w:webHidden/>
              </w:rPr>
            </w:r>
            <w:r w:rsidR="001639D2">
              <w:rPr>
                <w:noProof/>
                <w:webHidden/>
              </w:rPr>
              <w:fldChar w:fldCharType="separate"/>
            </w:r>
            <w:r w:rsidR="0010407C">
              <w:rPr>
                <w:noProof/>
                <w:webHidden/>
              </w:rPr>
              <w:t>14</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24" w:history="1">
            <w:r w:rsidR="0010407C" w:rsidRPr="00F534A7">
              <w:rPr>
                <w:rStyle w:val="Hyperlink"/>
                <w:noProof/>
              </w:rPr>
              <w:t>2.2</w:t>
            </w:r>
            <w:r w:rsidR="0010407C">
              <w:rPr>
                <w:rFonts w:asciiTheme="minorHAnsi" w:hAnsiTheme="minorHAnsi"/>
                <w:noProof/>
              </w:rPr>
              <w:tab/>
            </w:r>
            <w:r w:rsidR="0010407C" w:rsidRPr="00F534A7">
              <w:rPr>
                <w:rStyle w:val="Hyperlink"/>
                <w:noProof/>
              </w:rPr>
              <w:t>APIs exposed by NMS_MoTech_MA (called by IVR system)</w:t>
            </w:r>
            <w:r w:rsidR="0010407C">
              <w:rPr>
                <w:noProof/>
                <w:webHidden/>
              </w:rPr>
              <w:tab/>
            </w:r>
            <w:r w:rsidR="001639D2">
              <w:rPr>
                <w:noProof/>
                <w:webHidden/>
              </w:rPr>
              <w:fldChar w:fldCharType="begin"/>
            </w:r>
            <w:r w:rsidR="0010407C">
              <w:rPr>
                <w:noProof/>
                <w:webHidden/>
              </w:rPr>
              <w:instrText xml:space="preserve"> PAGEREF _Toc411454324 \h </w:instrText>
            </w:r>
            <w:r w:rsidR="001639D2">
              <w:rPr>
                <w:noProof/>
                <w:webHidden/>
              </w:rPr>
            </w:r>
            <w:r w:rsidR="001639D2">
              <w:rPr>
                <w:noProof/>
                <w:webHidden/>
              </w:rPr>
              <w:fldChar w:fldCharType="separate"/>
            </w:r>
            <w:r w:rsidR="0010407C">
              <w:rPr>
                <w:noProof/>
                <w:webHidden/>
              </w:rPr>
              <w:t>14</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25" w:history="1">
            <w:r w:rsidR="0010407C" w:rsidRPr="00F534A7">
              <w:rPr>
                <w:rStyle w:val="Hyperlink"/>
                <w:noProof/>
              </w:rPr>
              <w:t>2.2.1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_Toc411454325 \h </w:instrText>
            </w:r>
            <w:r w:rsidR="001639D2">
              <w:rPr>
                <w:noProof/>
                <w:webHidden/>
              </w:rPr>
            </w:r>
            <w:r w:rsidR="001639D2">
              <w:rPr>
                <w:noProof/>
                <w:webHidden/>
              </w:rPr>
              <w:fldChar w:fldCharType="separate"/>
            </w:r>
            <w:r w:rsidR="0010407C">
              <w:rPr>
                <w:noProof/>
                <w:webHidden/>
              </w:rPr>
              <w:t>14</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26" w:history="1">
            <w:r w:rsidR="0010407C" w:rsidRPr="00F534A7">
              <w:rPr>
                <w:rStyle w:val="Hyperlink"/>
                <w:noProof/>
              </w:rPr>
              <w:t>2.2.2</w:t>
            </w:r>
            <w:r w:rsidR="0010407C">
              <w:rPr>
                <w:rFonts w:asciiTheme="minorHAnsi" w:hAnsiTheme="minorHAnsi"/>
                <w:i w:val="0"/>
                <w:noProof/>
              </w:rPr>
              <w:tab/>
            </w:r>
            <w:r w:rsidR="0010407C" w:rsidRPr="00F534A7">
              <w:rPr>
                <w:rStyle w:val="Hyperlink"/>
                <w:noProof/>
              </w:rPr>
              <w:t>Get MA Course API</w:t>
            </w:r>
            <w:r w:rsidR="0010407C">
              <w:rPr>
                <w:noProof/>
                <w:webHidden/>
              </w:rPr>
              <w:tab/>
            </w:r>
            <w:r w:rsidR="001639D2">
              <w:rPr>
                <w:noProof/>
                <w:webHidden/>
              </w:rPr>
              <w:fldChar w:fldCharType="begin"/>
            </w:r>
            <w:r w:rsidR="0010407C">
              <w:rPr>
                <w:noProof/>
                <w:webHidden/>
              </w:rPr>
              <w:instrText xml:space="preserve"> PAGEREF _Toc411454326 \h </w:instrText>
            </w:r>
            <w:r w:rsidR="001639D2">
              <w:rPr>
                <w:noProof/>
                <w:webHidden/>
              </w:rPr>
            </w:r>
            <w:r w:rsidR="001639D2">
              <w:rPr>
                <w:noProof/>
                <w:webHidden/>
              </w:rPr>
              <w:fldChar w:fldCharType="separate"/>
            </w:r>
            <w:r w:rsidR="0010407C">
              <w:rPr>
                <w:noProof/>
                <w:webHidden/>
              </w:rPr>
              <w:t>17</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27" w:history="1">
            <w:r w:rsidR="0010407C" w:rsidRPr="00F534A7">
              <w:rPr>
                <w:rStyle w:val="Hyperlink"/>
                <w:noProof/>
              </w:rPr>
              <w:t>2.2.3</w:t>
            </w:r>
            <w:r w:rsidR="0010407C">
              <w:rPr>
                <w:rFonts w:asciiTheme="minorHAnsi" w:hAnsiTheme="minorHAnsi"/>
                <w:i w:val="0"/>
                <w:noProof/>
              </w:rPr>
              <w:tab/>
            </w:r>
            <w:r w:rsidR="0010407C" w:rsidRPr="00F534A7">
              <w:rPr>
                <w:rStyle w:val="Hyperlink"/>
                <w:noProof/>
              </w:rPr>
              <w:t>Get MA Course Version API</w:t>
            </w:r>
            <w:r w:rsidR="0010407C">
              <w:rPr>
                <w:noProof/>
                <w:webHidden/>
              </w:rPr>
              <w:tab/>
            </w:r>
            <w:r w:rsidR="001639D2">
              <w:rPr>
                <w:noProof/>
                <w:webHidden/>
              </w:rPr>
              <w:fldChar w:fldCharType="begin"/>
            </w:r>
            <w:r w:rsidR="0010407C">
              <w:rPr>
                <w:noProof/>
                <w:webHidden/>
              </w:rPr>
              <w:instrText xml:space="preserve"> PAGEREF _Toc411454327 \h </w:instrText>
            </w:r>
            <w:r w:rsidR="001639D2">
              <w:rPr>
                <w:noProof/>
                <w:webHidden/>
              </w:rPr>
            </w:r>
            <w:r w:rsidR="001639D2">
              <w:rPr>
                <w:noProof/>
                <w:webHidden/>
              </w:rPr>
              <w:fldChar w:fldCharType="separate"/>
            </w:r>
            <w:r w:rsidR="0010407C">
              <w:rPr>
                <w:noProof/>
                <w:webHidden/>
              </w:rPr>
              <w:t>23</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28" w:history="1">
            <w:r w:rsidR="0010407C" w:rsidRPr="00F534A7">
              <w:rPr>
                <w:rStyle w:val="Hyperlink"/>
                <w:noProof/>
              </w:rPr>
              <w:t>2.2.4</w:t>
            </w:r>
            <w:r w:rsidR="0010407C">
              <w:rPr>
                <w:rFonts w:asciiTheme="minorHAnsi" w:hAnsiTheme="minorHAnsi"/>
                <w:i w:val="0"/>
                <w:noProof/>
              </w:rPr>
              <w:tab/>
            </w:r>
            <w:r w:rsidR="0010407C" w:rsidRPr="00F534A7">
              <w:rPr>
                <w:rStyle w:val="Hyperlink"/>
                <w:noProof/>
              </w:rPr>
              <w:t>Get Bookmark with Score API</w:t>
            </w:r>
            <w:r w:rsidR="0010407C">
              <w:rPr>
                <w:noProof/>
                <w:webHidden/>
              </w:rPr>
              <w:tab/>
            </w:r>
            <w:r w:rsidR="001639D2">
              <w:rPr>
                <w:noProof/>
                <w:webHidden/>
              </w:rPr>
              <w:fldChar w:fldCharType="begin"/>
            </w:r>
            <w:r w:rsidR="0010407C">
              <w:rPr>
                <w:noProof/>
                <w:webHidden/>
              </w:rPr>
              <w:instrText xml:space="preserve"> PAGEREF _Toc411454328 \h </w:instrText>
            </w:r>
            <w:r w:rsidR="001639D2">
              <w:rPr>
                <w:noProof/>
                <w:webHidden/>
              </w:rPr>
            </w:r>
            <w:r w:rsidR="001639D2">
              <w:rPr>
                <w:noProof/>
                <w:webHidden/>
              </w:rPr>
              <w:fldChar w:fldCharType="separate"/>
            </w:r>
            <w:r w:rsidR="0010407C">
              <w:rPr>
                <w:noProof/>
                <w:webHidden/>
              </w:rPr>
              <w:t>24</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29" w:history="1">
            <w:r w:rsidR="0010407C" w:rsidRPr="00F534A7">
              <w:rPr>
                <w:rStyle w:val="Hyperlink"/>
                <w:noProof/>
              </w:rPr>
              <w:t>2.2.5</w:t>
            </w:r>
            <w:r w:rsidR="0010407C">
              <w:rPr>
                <w:rFonts w:asciiTheme="minorHAnsi" w:hAnsiTheme="minorHAnsi"/>
                <w:i w:val="0"/>
                <w:noProof/>
              </w:rPr>
              <w:tab/>
            </w:r>
            <w:r w:rsidR="0010407C" w:rsidRPr="00F534A7">
              <w:rPr>
                <w:rStyle w:val="Hyperlink"/>
                <w:noProof/>
              </w:rPr>
              <w:t>Save Bookmark with Score API</w:t>
            </w:r>
            <w:r w:rsidR="0010407C">
              <w:rPr>
                <w:noProof/>
                <w:webHidden/>
              </w:rPr>
              <w:tab/>
            </w:r>
            <w:r w:rsidR="001639D2">
              <w:rPr>
                <w:noProof/>
                <w:webHidden/>
              </w:rPr>
              <w:fldChar w:fldCharType="begin"/>
            </w:r>
            <w:r w:rsidR="0010407C">
              <w:rPr>
                <w:noProof/>
                <w:webHidden/>
              </w:rPr>
              <w:instrText xml:space="preserve"> PAGEREF _Toc411454329 \h </w:instrText>
            </w:r>
            <w:r w:rsidR="001639D2">
              <w:rPr>
                <w:noProof/>
                <w:webHidden/>
              </w:rPr>
            </w:r>
            <w:r w:rsidR="001639D2">
              <w:rPr>
                <w:noProof/>
                <w:webHidden/>
              </w:rPr>
              <w:fldChar w:fldCharType="separate"/>
            </w:r>
            <w:r w:rsidR="0010407C">
              <w:rPr>
                <w:noProof/>
                <w:webHidden/>
              </w:rPr>
              <w:t>26</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30" w:history="1">
            <w:r w:rsidR="0010407C" w:rsidRPr="00F534A7">
              <w:rPr>
                <w:rStyle w:val="Hyperlink"/>
                <w:noProof/>
              </w:rPr>
              <w:t>2.2.6</w:t>
            </w:r>
            <w:r w:rsidR="0010407C">
              <w:rPr>
                <w:rFonts w:asciiTheme="minorHAnsi" w:hAnsiTheme="minorHAnsi"/>
                <w:i w:val="0"/>
                <w:noProof/>
              </w:rPr>
              <w:tab/>
            </w:r>
            <w:r w:rsidR="0010407C" w:rsidRPr="00F534A7">
              <w:rPr>
                <w:rStyle w:val="Hyperlink"/>
                <w:noProof/>
              </w:rPr>
              <w:t>Save CallDetails API</w:t>
            </w:r>
            <w:r w:rsidR="0010407C">
              <w:rPr>
                <w:noProof/>
                <w:webHidden/>
              </w:rPr>
              <w:tab/>
            </w:r>
            <w:r w:rsidR="001639D2">
              <w:rPr>
                <w:noProof/>
                <w:webHidden/>
              </w:rPr>
              <w:fldChar w:fldCharType="begin"/>
            </w:r>
            <w:r w:rsidR="0010407C">
              <w:rPr>
                <w:noProof/>
                <w:webHidden/>
              </w:rPr>
              <w:instrText xml:space="preserve"> PAGEREF _Toc411454330 \h </w:instrText>
            </w:r>
            <w:r w:rsidR="001639D2">
              <w:rPr>
                <w:noProof/>
                <w:webHidden/>
              </w:rPr>
            </w:r>
            <w:r w:rsidR="001639D2">
              <w:rPr>
                <w:noProof/>
                <w:webHidden/>
              </w:rPr>
              <w:fldChar w:fldCharType="separate"/>
            </w:r>
            <w:r w:rsidR="0010407C">
              <w:rPr>
                <w:noProof/>
                <w:webHidden/>
              </w:rPr>
              <w:t>28</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31" w:history="1">
            <w:r w:rsidR="0010407C" w:rsidRPr="00F534A7">
              <w:rPr>
                <w:rStyle w:val="Hyperlink"/>
                <w:noProof/>
              </w:rPr>
              <w:t>2.2.7</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_Toc411454331 \h </w:instrText>
            </w:r>
            <w:r w:rsidR="001639D2">
              <w:rPr>
                <w:noProof/>
                <w:webHidden/>
              </w:rPr>
            </w:r>
            <w:r w:rsidR="001639D2">
              <w:rPr>
                <w:noProof/>
                <w:webHidden/>
              </w:rPr>
              <w:fldChar w:fldCharType="separate"/>
            </w:r>
            <w:r w:rsidR="0010407C">
              <w:rPr>
                <w:noProof/>
                <w:webHidden/>
              </w:rPr>
              <w:t>31</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32" w:history="1">
            <w:r w:rsidR="0010407C" w:rsidRPr="00F534A7">
              <w:rPr>
                <w:rStyle w:val="Hyperlink"/>
                <w:noProof/>
              </w:rPr>
              <w:t>2.2.8</w:t>
            </w:r>
            <w:r w:rsidR="0010407C">
              <w:rPr>
                <w:rFonts w:asciiTheme="minorHAnsi" w:hAnsiTheme="minorHAnsi"/>
                <w:i w:val="0"/>
                <w:noProof/>
              </w:rPr>
              <w:tab/>
            </w:r>
            <w:r w:rsidR="0010407C" w:rsidRPr="00F534A7">
              <w:rPr>
                <w:rStyle w:val="Hyperlink"/>
                <w:noProof/>
              </w:rPr>
              <w:t>Delivery Notification API</w:t>
            </w:r>
            <w:r w:rsidR="0010407C">
              <w:rPr>
                <w:noProof/>
                <w:webHidden/>
              </w:rPr>
              <w:tab/>
            </w:r>
            <w:r w:rsidR="001639D2">
              <w:rPr>
                <w:noProof/>
                <w:webHidden/>
              </w:rPr>
              <w:fldChar w:fldCharType="begin"/>
            </w:r>
            <w:r w:rsidR="0010407C">
              <w:rPr>
                <w:noProof/>
                <w:webHidden/>
              </w:rPr>
              <w:instrText xml:space="preserve"> PAGEREF _Toc411454332 \h </w:instrText>
            </w:r>
            <w:r w:rsidR="001639D2">
              <w:rPr>
                <w:noProof/>
                <w:webHidden/>
              </w:rPr>
            </w:r>
            <w:r w:rsidR="001639D2">
              <w:rPr>
                <w:noProof/>
                <w:webHidden/>
              </w:rPr>
              <w:fldChar w:fldCharType="separate"/>
            </w:r>
            <w:r w:rsidR="0010407C">
              <w:rPr>
                <w:noProof/>
                <w:webHidden/>
              </w:rPr>
              <w:t>33</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33" w:history="1">
            <w:r w:rsidR="0010407C" w:rsidRPr="00F534A7">
              <w:rPr>
                <w:rStyle w:val="Hyperlink"/>
                <w:noProof/>
              </w:rPr>
              <w:t>2.3</w:t>
            </w:r>
            <w:r w:rsidR="0010407C">
              <w:rPr>
                <w:rFonts w:asciiTheme="minorHAnsi" w:hAnsiTheme="minorHAnsi"/>
                <w:noProof/>
              </w:rPr>
              <w:tab/>
            </w:r>
            <w:r w:rsidR="0010407C" w:rsidRPr="00F534A7">
              <w:rPr>
                <w:rStyle w:val="Hyperlink"/>
                <w:noProof/>
              </w:rPr>
              <w:t>APIs exposed by IVR to be called by NMS_MoTech_MA</w:t>
            </w:r>
            <w:r w:rsidR="0010407C">
              <w:rPr>
                <w:noProof/>
                <w:webHidden/>
              </w:rPr>
              <w:tab/>
            </w:r>
            <w:r w:rsidR="001639D2">
              <w:rPr>
                <w:noProof/>
                <w:webHidden/>
              </w:rPr>
              <w:fldChar w:fldCharType="begin"/>
            </w:r>
            <w:r w:rsidR="0010407C">
              <w:rPr>
                <w:noProof/>
                <w:webHidden/>
              </w:rPr>
              <w:instrText xml:space="preserve"> PAGEREF _Toc411454333 \h </w:instrText>
            </w:r>
            <w:r w:rsidR="001639D2">
              <w:rPr>
                <w:noProof/>
                <w:webHidden/>
              </w:rPr>
            </w:r>
            <w:r w:rsidR="001639D2">
              <w:rPr>
                <w:noProof/>
                <w:webHidden/>
              </w:rPr>
              <w:fldChar w:fldCharType="separate"/>
            </w:r>
            <w:r w:rsidR="0010407C">
              <w:rPr>
                <w:noProof/>
                <w:webHidden/>
              </w:rPr>
              <w:t>35</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34" w:history="1">
            <w:r w:rsidR="0010407C" w:rsidRPr="00F534A7">
              <w:rPr>
                <w:rStyle w:val="Hyperlink"/>
                <w:noProof/>
              </w:rPr>
              <w:t>2.3.1</w:t>
            </w:r>
            <w:r w:rsidR="0010407C">
              <w:rPr>
                <w:rFonts w:asciiTheme="minorHAnsi" w:hAnsiTheme="minorHAnsi"/>
                <w:i w:val="0"/>
                <w:noProof/>
              </w:rPr>
              <w:tab/>
            </w:r>
            <w:r w:rsidR="0010407C" w:rsidRPr="00F534A7">
              <w:rPr>
                <w:rStyle w:val="Hyperlink"/>
                <w:noProof/>
              </w:rPr>
              <w:t>Send Sms API</w:t>
            </w:r>
            <w:r w:rsidR="0010407C">
              <w:rPr>
                <w:noProof/>
                <w:webHidden/>
              </w:rPr>
              <w:tab/>
            </w:r>
            <w:r w:rsidR="001639D2">
              <w:rPr>
                <w:noProof/>
                <w:webHidden/>
              </w:rPr>
              <w:fldChar w:fldCharType="begin"/>
            </w:r>
            <w:r w:rsidR="0010407C">
              <w:rPr>
                <w:noProof/>
                <w:webHidden/>
              </w:rPr>
              <w:instrText xml:space="preserve"> PAGEREF _Toc411454334 \h </w:instrText>
            </w:r>
            <w:r w:rsidR="001639D2">
              <w:rPr>
                <w:noProof/>
                <w:webHidden/>
              </w:rPr>
            </w:r>
            <w:r w:rsidR="001639D2">
              <w:rPr>
                <w:noProof/>
                <w:webHidden/>
              </w:rPr>
              <w:fldChar w:fldCharType="separate"/>
            </w:r>
            <w:r w:rsidR="0010407C">
              <w:rPr>
                <w:noProof/>
                <w:webHidden/>
              </w:rPr>
              <w:t>35</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35" w:history="1">
            <w:r w:rsidR="0010407C" w:rsidRPr="00F534A7">
              <w:rPr>
                <w:rStyle w:val="Hyperlink"/>
                <w:noProof/>
              </w:rPr>
              <w:t>2.4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_Toc411454335 \h </w:instrText>
            </w:r>
            <w:r w:rsidR="001639D2">
              <w:rPr>
                <w:noProof/>
                <w:webHidden/>
              </w:rPr>
            </w:r>
            <w:r w:rsidR="001639D2">
              <w:rPr>
                <w:noProof/>
                <w:webHidden/>
              </w:rPr>
              <w:fldChar w:fldCharType="separate"/>
            </w:r>
            <w:r w:rsidR="0010407C">
              <w:rPr>
                <w:noProof/>
                <w:webHidden/>
              </w:rPr>
              <w:t>38</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67" w:history="1">
            <w:r w:rsidR="0010407C" w:rsidRPr="00F534A7">
              <w:rPr>
                <w:rStyle w:val="Hyperlink"/>
                <w:noProof/>
              </w:rPr>
              <w:t>2.4.1</w:t>
            </w:r>
            <w:r w:rsidR="0010407C">
              <w:rPr>
                <w:rFonts w:asciiTheme="minorHAnsi" w:hAnsiTheme="minorHAnsi"/>
                <w:i w:val="0"/>
                <w:noProof/>
              </w:rPr>
              <w:tab/>
            </w:r>
            <w:r w:rsidR="0010407C" w:rsidRPr="00F534A7">
              <w:rPr>
                <w:rStyle w:val="Hyperlink"/>
                <w:noProof/>
              </w:rPr>
              <w:t>Send SMS API – Error Codes</w:t>
            </w:r>
            <w:r w:rsidR="0010407C">
              <w:rPr>
                <w:noProof/>
                <w:webHidden/>
              </w:rPr>
              <w:tab/>
            </w:r>
            <w:r w:rsidR="001639D2">
              <w:rPr>
                <w:noProof/>
                <w:webHidden/>
              </w:rPr>
              <w:fldChar w:fldCharType="begin"/>
            </w:r>
            <w:r w:rsidR="0010407C">
              <w:rPr>
                <w:noProof/>
                <w:webHidden/>
              </w:rPr>
              <w:instrText xml:space="preserve"> PAGEREF _Toc411454367 \h </w:instrText>
            </w:r>
            <w:r w:rsidR="001639D2">
              <w:rPr>
                <w:noProof/>
                <w:webHidden/>
              </w:rPr>
            </w:r>
            <w:r w:rsidR="001639D2">
              <w:rPr>
                <w:noProof/>
                <w:webHidden/>
              </w:rPr>
              <w:fldChar w:fldCharType="separate"/>
            </w:r>
            <w:r w:rsidR="0010407C">
              <w:rPr>
                <w:noProof/>
                <w:webHidden/>
              </w:rPr>
              <w:t>38</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68" w:history="1">
            <w:r w:rsidR="0010407C" w:rsidRPr="00F534A7">
              <w:rPr>
                <w:rStyle w:val="Hyperlink"/>
                <w:noProof/>
              </w:rPr>
              <w:t>2.4.2</w:t>
            </w:r>
            <w:r w:rsidR="0010407C">
              <w:rPr>
                <w:rFonts w:asciiTheme="minorHAnsi" w:hAnsiTheme="minorHAnsi"/>
                <w:i w:val="0"/>
                <w:noProof/>
              </w:rPr>
              <w:tab/>
            </w:r>
            <w:r w:rsidR="0010407C" w:rsidRPr="00F534A7">
              <w:rPr>
                <w:rStyle w:val="Hyperlink"/>
                <w:noProof/>
              </w:rPr>
              <w:t>SMS Delivery Status</w:t>
            </w:r>
            <w:r w:rsidR="0010407C">
              <w:rPr>
                <w:noProof/>
                <w:webHidden/>
              </w:rPr>
              <w:tab/>
            </w:r>
            <w:r w:rsidR="001639D2">
              <w:rPr>
                <w:noProof/>
                <w:webHidden/>
              </w:rPr>
              <w:fldChar w:fldCharType="begin"/>
            </w:r>
            <w:r w:rsidR="0010407C">
              <w:rPr>
                <w:noProof/>
                <w:webHidden/>
              </w:rPr>
              <w:instrText xml:space="preserve"> PAGEREF _Toc411454368 \h </w:instrText>
            </w:r>
            <w:r w:rsidR="001639D2">
              <w:rPr>
                <w:noProof/>
                <w:webHidden/>
              </w:rPr>
            </w:r>
            <w:r w:rsidR="001639D2">
              <w:rPr>
                <w:noProof/>
                <w:webHidden/>
              </w:rPr>
              <w:fldChar w:fldCharType="separate"/>
            </w:r>
            <w:r w:rsidR="0010407C">
              <w:rPr>
                <w:noProof/>
                <w:webHidden/>
              </w:rPr>
              <w:t>39</w:t>
            </w:r>
            <w:r w:rsidR="001639D2">
              <w:rPr>
                <w:noProof/>
                <w:webHidden/>
              </w:rPr>
              <w:fldChar w:fldCharType="end"/>
            </w:r>
          </w:hyperlink>
        </w:p>
        <w:p w:rsidR="0010407C" w:rsidRDefault="00EA4B76">
          <w:pPr>
            <w:pStyle w:val="TOC1"/>
            <w:rPr>
              <w:rFonts w:asciiTheme="minorHAnsi" w:hAnsiTheme="minorHAnsi"/>
              <w:b w:val="0"/>
              <w:noProof/>
              <w:color w:val="auto"/>
              <w:sz w:val="22"/>
              <w:szCs w:val="22"/>
            </w:rPr>
          </w:pPr>
          <w:hyperlink w:anchor="_Toc411454369" w:history="1">
            <w:r w:rsidR="0010407C" w:rsidRPr="00F534A7">
              <w:rPr>
                <w:rStyle w:val="Hyperlink"/>
                <w:noProof/>
              </w:rPr>
              <w:t>3</w:t>
            </w:r>
            <w:r w:rsidR="0010407C">
              <w:rPr>
                <w:rFonts w:asciiTheme="minorHAnsi" w:hAnsiTheme="minorHAnsi"/>
                <w:b w:val="0"/>
                <w:noProof/>
                <w:color w:val="auto"/>
                <w:sz w:val="22"/>
                <w:szCs w:val="22"/>
              </w:rPr>
              <w:tab/>
            </w:r>
            <w:r w:rsidR="0010407C" w:rsidRPr="00F534A7">
              <w:rPr>
                <w:rStyle w:val="Hyperlink"/>
                <w:noProof/>
              </w:rPr>
              <w:t>MK Service</w:t>
            </w:r>
            <w:r w:rsidR="0010407C">
              <w:rPr>
                <w:noProof/>
                <w:webHidden/>
              </w:rPr>
              <w:tab/>
            </w:r>
            <w:r w:rsidR="001639D2">
              <w:rPr>
                <w:noProof/>
                <w:webHidden/>
              </w:rPr>
              <w:fldChar w:fldCharType="begin"/>
            </w:r>
            <w:r w:rsidR="0010407C">
              <w:rPr>
                <w:noProof/>
                <w:webHidden/>
              </w:rPr>
              <w:instrText xml:space="preserve"> PAGEREF _Toc411454369 \h </w:instrText>
            </w:r>
            <w:r w:rsidR="001639D2">
              <w:rPr>
                <w:noProof/>
                <w:webHidden/>
              </w:rPr>
            </w:r>
            <w:r w:rsidR="001639D2">
              <w:rPr>
                <w:noProof/>
                <w:webHidden/>
              </w:rPr>
              <w:fldChar w:fldCharType="separate"/>
            </w:r>
            <w:r w:rsidR="0010407C">
              <w:rPr>
                <w:noProof/>
                <w:webHidden/>
              </w:rPr>
              <w:t>39</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70" w:history="1">
            <w:r w:rsidR="0010407C" w:rsidRPr="00F534A7">
              <w:rPr>
                <w:rStyle w:val="Hyperlink"/>
                <w:noProof/>
              </w:rPr>
              <w:t>3.1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_Toc411454370 \h </w:instrText>
            </w:r>
            <w:r w:rsidR="001639D2">
              <w:rPr>
                <w:noProof/>
                <w:webHidden/>
              </w:rPr>
            </w:r>
            <w:r w:rsidR="001639D2">
              <w:rPr>
                <w:noProof/>
                <w:webHidden/>
              </w:rPr>
              <w:fldChar w:fldCharType="separate"/>
            </w:r>
            <w:r w:rsidR="0010407C">
              <w:rPr>
                <w:noProof/>
                <w:webHidden/>
              </w:rPr>
              <w:t>39</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71" w:history="1">
            <w:r w:rsidR="0010407C" w:rsidRPr="00F534A7">
              <w:rPr>
                <w:rStyle w:val="Hyperlink"/>
                <w:noProof/>
              </w:rPr>
              <w:t>3.1.1</w:t>
            </w:r>
            <w:r w:rsidR="0010407C">
              <w:rPr>
                <w:rFonts w:asciiTheme="minorHAnsi" w:hAnsiTheme="minorHAnsi"/>
                <w:i w:val="0"/>
                <w:noProof/>
              </w:rPr>
              <w:tab/>
            </w:r>
            <w:r w:rsidR="0010407C" w:rsidRPr="00F534A7">
              <w:rPr>
                <w:rStyle w:val="Hyperlink"/>
                <w:noProof/>
              </w:rPr>
              <w:t>FLW/Anonymous user Calls MK Service</w:t>
            </w:r>
            <w:r w:rsidR="0010407C">
              <w:rPr>
                <w:noProof/>
                <w:webHidden/>
              </w:rPr>
              <w:tab/>
            </w:r>
            <w:r w:rsidR="001639D2">
              <w:rPr>
                <w:noProof/>
                <w:webHidden/>
              </w:rPr>
              <w:fldChar w:fldCharType="begin"/>
            </w:r>
            <w:r w:rsidR="0010407C">
              <w:rPr>
                <w:noProof/>
                <w:webHidden/>
              </w:rPr>
              <w:instrText xml:space="preserve"> PAGEREF _Toc411454371 \h </w:instrText>
            </w:r>
            <w:r w:rsidR="001639D2">
              <w:rPr>
                <w:noProof/>
                <w:webHidden/>
              </w:rPr>
            </w:r>
            <w:r w:rsidR="001639D2">
              <w:rPr>
                <w:noProof/>
                <w:webHidden/>
              </w:rPr>
              <w:fldChar w:fldCharType="separate"/>
            </w:r>
            <w:r w:rsidR="0010407C">
              <w:rPr>
                <w:noProof/>
                <w:webHidden/>
              </w:rPr>
              <w:t>39</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72" w:history="1">
            <w:r w:rsidR="0010407C" w:rsidRPr="00F534A7">
              <w:rPr>
                <w:rStyle w:val="Hyperlink"/>
                <w:noProof/>
              </w:rPr>
              <w:t>3.2</w:t>
            </w:r>
            <w:r w:rsidR="0010407C">
              <w:rPr>
                <w:rFonts w:asciiTheme="minorHAnsi" w:hAnsiTheme="minorHAnsi"/>
                <w:noProof/>
              </w:rPr>
              <w:tab/>
            </w:r>
            <w:r w:rsidR="0010407C" w:rsidRPr="00F534A7">
              <w:rPr>
                <w:rStyle w:val="Hyperlink"/>
                <w:noProof/>
              </w:rPr>
              <w:t>APIs exposed by NMS_MoTech_MK (called by IVR System)</w:t>
            </w:r>
            <w:r w:rsidR="0010407C">
              <w:rPr>
                <w:noProof/>
                <w:webHidden/>
              </w:rPr>
              <w:tab/>
            </w:r>
            <w:r w:rsidR="001639D2">
              <w:rPr>
                <w:noProof/>
                <w:webHidden/>
              </w:rPr>
              <w:fldChar w:fldCharType="begin"/>
            </w:r>
            <w:r w:rsidR="0010407C">
              <w:rPr>
                <w:noProof/>
                <w:webHidden/>
              </w:rPr>
              <w:instrText xml:space="preserve"> PAGEREF _Toc411454372 \h </w:instrText>
            </w:r>
            <w:r w:rsidR="001639D2">
              <w:rPr>
                <w:noProof/>
                <w:webHidden/>
              </w:rPr>
            </w:r>
            <w:r w:rsidR="001639D2">
              <w:rPr>
                <w:noProof/>
                <w:webHidden/>
              </w:rPr>
              <w:fldChar w:fldCharType="separate"/>
            </w:r>
            <w:r w:rsidR="0010407C">
              <w:rPr>
                <w:noProof/>
                <w:webHidden/>
              </w:rPr>
              <w:t>42</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73" w:history="1">
            <w:r w:rsidR="0010407C" w:rsidRPr="00F534A7">
              <w:rPr>
                <w:rStyle w:val="Hyperlink"/>
                <w:noProof/>
              </w:rPr>
              <w:t>3.2.1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_Toc411454373 \h </w:instrText>
            </w:r>
            <w:r w:rsidR="001639D2">
              <w:rPr>
                <w:noProof/>
                <w:webHidden/>
              </w:rPr>
            </w:r>
            <w:r w:rsidR="001639D2">
              <w:rPr>
                <w:noProof/>
                <w:webHidden/>
              </w:rPr>
              <w:fldChar w:fldCharType="separate"/>
            </w:r>
            <w:r w:rsidR="0010407C">
              <w:rPr>
                <w:noProof/>
                <w:webHidden/>
              </w:rPr>
              <w:t>42</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74" w:history="1">
            <w:r w:rsidR="0010407C" w:rsidRPr="00F534A7">
              <w:rPr>
                <w:rStyle w:val="Hyperlink"/>
                <w:noProof/>
              </w:rPr>
              <w:t>3.2.2</w:t>
            </w:r>
            <w:r w:rsidR="0010407C">
              <w:rPr>
                <w:rFonts w:asciiTheme="minorHAnsi" w:hAnsiTheme="minorHAnsi"/>
                <w:i w:val="0"/>
                <w:noProof/>
              </w:rPr>
              <w:tab/>
            </w:r>
            <w:r w:rsidR="0010407C" w:rsidRPr="00F534A7">
              <w:rPr>
                <w:rStyle w:val="Hyperlink"/>
                <w:noProof/>
              </w:rPr>
              <w:t>Save Call Details API</w:t>
            </w:r>
            <w:r w:rsidR="0010407C">
              <w:rPr>
                <w:noProof/>
                <w:webHidden/>
              </w:rPr>
              <w:tab/>
            </w:r>
            <w:r w:rsidR="001639D2">
              <w:rPr>
                <w:noProof/>
                <w:webHidden/>
              </w:rPr>
              <w:fldChar w:fldCharType="begin"/>
            </w:r>
            <w:r w:rsidR="0010407C">
              <w:rPr>
                <w:noProof/>
                <w:webHidden/>
              </w:rPr>
              <w:instrText xml:space="preserve"> PAGEREF _Toc411454374 \h </w:instrText>
            </w:r>
            <w:r w:rsidR="001639D2">
              <w:rPr>
                <w:noProof/>
                <w:webHidden/>
              </w:rPr>
            </w:r>
            <w:r w:rsidR="001639D2">
              <w:rPr>
                <w:noProof/>
                <w:webHidden/>
              </w:rPr>
              <w:fldChar w:fldCharType="separate"/>
            </w:r>
            <w:r w:rsidR="0010407C">
              <w:rPr>
                <w:noProof/>
                <w:webHidden/>
              </w:rPr>
              <w:t>45</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75" w:history="1">
            <w:r w:rsidR="0010407C" w:rsidRPr="00F534A7">
              <w:rPr>
                <w:rStyle w:val="Hyperlink"/>
                <w:noProof/>
              </w:rPr>
              <w:t>3.2.3</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_Toc411454375 \h </w:instrText>
            </w:r>
            <w:r w:rsidR="001639D2">
              <w:rPr>
                <w:noProof/>
                <w:webHidden/>
              </w:rPr>
            </w:r>
            <w:r w:rsidR="001639D2">
              <w:rPr>
                <w:noProof/>
                <w:webHidden/>
              </w:rPr>
              <w:fldChar w:fldCharType="separate"/>
            </w:r>
            <w:r w:rsidR="0010407C">
              <w:rPr>
                <w:noProof/>
                <w:webHidden/>
              </w:rPr>
              <w:t>48</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76" w:history="1">
            <w:r w:rsidR="0010407C" w:rsidRPr="00F534A7">
              <w:rPr>
                <w:rStyle w:val="Hyperlink"/>
                <w:noProof/>
              </w:rPr>
              <w:t>3.3</w:t>
            </w:r>
            <w:r w:rsidR="0010407C">
              <w:rPr>
                <w:rFonts w:asciiTheme="minorHAnsi" w:hAnsiTheme="minorHAnsi"/>
                <w:noProof/>
              </w:rPr>
              <w:tab/>
            </w:r>
            <w:r w:rsidR="0010407C" w:rsidRPr="00F534A7">
              <w:rPr>
                <w:rStyle w:val="Hyperlink"/>
                <w:noProof/>
              </w:rPr>
              <w:t>APIs exposed by IVR to be called by NMS_MoTech_MK</w:t>
            </w:r>
            <w:r w:rsidR="0010407C">
              <w:rPr>
                <w:noProof/>
                <w:webHidden/>
              </w:rPr>
              <w:tab/>
            </w:r>
            <w:r w:rsidR="001639D2">
              <w:rPr>
                <w:noProof/>
                <w:webHidden/>
              </w:rPr>
              <w:fldChar w:fldCharType="begin"/>
            </w:r>
            <w:r w:rsidR="0010407C">
              <w:rPr>
                <w:noProof/>
                <w:webHidden/>
              </w:rPr>
              <w:instrText xml:space="preserve"> PAGEREF _Toc411454376 \h </w:instrText>
            </w:r>
            <w:r w:rsidR="001639D2">
              <w:rPr>
                <w:noProof/>
                <w:webHidden/>
              </w:rPr>
            </w:r>
            <w:r w:rsidR="001639D2">
              <w:rPr>
                <w:noProof/>
                <w:webHidden/>
              </w:rPr>
              <w:fldChar w:fldCharType="separate"/>
            </w:r>
            <w:r w:rsidR="0010407C">
              <w:rPr>
                <w:noProof/>
                <w:webHidden/>
              </w:rPr>
              <w:t>49</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77" w:history="1">
            <w:r w:rsidR="0010407C" w:rsidRPr="00F534A7">
              <w:rPr>
                <w:rStyle w:val="Hyperlink"/>
                <w:noProof/>
              </w:rPr>
              <w:t>3.4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_Toc411454377 \h </w:instrText>
            </w:r>
            <w:r w:rsidR="001639D2">
              <w:rPr>
                <w:noProof/>
                <w:webHidden/>
              </w:rPr>
            </w:r>
            <w:r w:rsidR="001639D2">
              <w:rPr>
                <w:noProof/>
                <w:webHidden/>
              </w:rPr>
              <w:fldChar w:fldCharType="separate"/>
            </w:r>
            <w:r w:rsidR="0010407C">
              <w:rPr>
                <w:noProof/>
                <w:webHidden/>
              </w:rPr>
              <w:t>49</w:t>
            </w:r>
            <w:r w:rsidR="001639D2">
              <w:rPr>
                <w:noProof/>
                <w:webHidden/>
              </w:rPr>
              <w:fldChar w:fldCharType="end"/>
            </w:r>
          </w:hyperlink>
        </w:p>
        <w:p w:rsidR="0010407C" w:rsidRDefault="00EA4B76">
          <w:pPr>
            <w:pStyle w:val="TOC1"/>
            <w:rPr>
              <w:rFonts w:asciiTheme="minorHAnsi" w:hAnsiTheme="minorHAnsi"/>
              <w:b w:val="0"/>
              <w:noProof/>
              <w:color w:val="auto"/>
              <w:sz w:val="22"/>
              <w:szCs w:val="22"/>
            </w:rPr>
          </w:pPr>
          <w:hyperlink w:anchor="_Toc411454378" w:history="1">
            <w:r w:rsidR="0010407C" w:rsidRPr="00F534A7">
              <w:rPr>
                <w:rStyle w:val="Hyperlink"/>
                <w:noProof/>
              </w:rPr>
              <w:t>4</w:t>
            </w:r>
            <w:r w:rsidR="0010407C">
              <w:rPr>
                <w:rFonts w:asciiTheme="minorHAnsi" w:hAnsiTheme="minorHAnsi"/>
                <w:b w:val="0"/>
                <w:noProof/>
                <w:color w:val="auto"/>
                <w:sz w:val="22"/>
                <w:szCs w:val="22"/>
              </w:rPr>
              <w:tab/>
            </w:r>
            <w:r w:rsidR="0010407C" w:rsidRPr="00F534A7">
              <w:rPr>
                <w:rStyle w:val="Hyperlink"/>
                <w:noProof/>
              </w:rPr>
              <w:t>Kilkari Service</w:t>
            </w:r>
            <w:r w:rsidR="0010407C">
              <w:rPr>
                <w:noProof/>
                <w:webHidden/>
              </w:rPr>
              <w:tab/>
            </w:r>
            <w:r w:rsidR="001639D2">
              <w:rPr>
                <w:noProof/>
                <w:webHidden/>
              </w:rPr>
              <w:fldChar w:fldCharType="begin"/>
            </w:r>
            <w:r w:rsidR="0010407C">
              <w:rPr>
                <w:noProof/>
                <w:webHidden/>
              </w:rPr>
              <w:instrText xml:space="preserve"> PAGEREF _Toc411454378 \h </w:instrText>
            </w:r>
            <w:r w:rsidR="001639D2">
              <w:rPr>
                <w:noProof/>
                <w:webHidden/>
              </w:rPr>
            </w:r>
            <w:r w:rsidR="001639D2">
              <w:rPr>
                <w:noProof/>
                <w:webHidden/>
              </w:rPr>
              <w:fldChar w:fldCharType="separate"/>
            </w:r>
            <w:r w:rsidR="0010407C">
              <w:rPr>
                <w:noProof/>
                <w:webHidden/>
              </w:rPr>
              <w:t>50</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79" w:history="1">
            <w:r w:rsidR="0010407C" w:rsidRPr="00F534A7">
              <w:rPr>
                <w:rStyle w:val="Hyperlink"/>
                <w:noProof/>
              </w:rPr>
              <w:t>4.1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_Toc411454379 \h </w:instrText>
            </w:r>
            <w:r w:rsidR="001639D2">
              <w:rPr>
                <w:noProof/>
                <w:webHidden/>
              </w:rPr>
            </w:r>
            <w:r w:rsidR="001639D2">
              <w:rPr>
                <w:noProof/>
                <w:webHidden/>
              </w:rPr>
              <w:fldChar w:fldCharType="separate"/>
            </w:r>
            <w:r w:rsidR="0010407C">
              <w:rPr>
                <w:noProof/>
                <w:webHidden/>
              </w:rPr>
              <w:t>50</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80" w:history="1">
            <w:r w:rsidR="0010407C" w:rsidRPr="00F534A7">
              <w:rPr>
                <w:rStyle w:val="Hyperlink"/>
                <w:noProof/>
              </w:rPr>
              <w:t>4.1.1</w:t>
            </w:r>
            <w:r w:rsidR="0010407C">
              <w:rPr>
                <w:rFonts w:asciiTheme="minorHAnsi" w:hAnsiTheme="minorHAnsi"/>
                <w:i w:val="0"/>
                <w:noProof/>
              </w:rPr>
              <w:tab/>
            </w:r>
            <w:r w:rsidR="0010407C" w:rsidRPr="00F534A7">
              <w:rPr>
                <w:rStyle w:val="Hyperlink"/>
                <w:noProof/>
              </w:rPr>
              <w:t>Language and Location Determination</w:t>
            </w:r>
            <w:r w:rsidR="0010407C">
              <w:rPr>
                <w:noProof/>
                <w:webHidden/>
              </w:rPr>
              <w:tab/>
            </w:r>
            <w:r w:rsidR="001639D2">
              <w:rPr>
                <w:noProof/>
                <w:webHidden/>
              </w:rPr>
              <w:fldChar w:fldCharType="begin"/>
            </w:r>
            <w:r w:rsidR="0010407C">
              <w:rPr>
                <w:noProof/>
                <w:webHidden/>
              </w:rPr>
              <w:instrText xml:space="preserve"> PAGEREF _Toc411454380 \h </w:instrText>
            </w:r>
            <w:r w:rsidR="001639D2">
              <w:rPr>
                <w:noProof/>
                <w:webHidden/>
              </w:rPr>
            </w:r>
            <w:r w:rsidR="001639D2">
              <w:rPr>
                <w:noProof/>
                <w:webHidden/>
              </w:rPr>
              <w:fldChar w:fldCharType="separate"/>
            </w:r>
            <w:r w:rsidR="0010407C">
              <w:rPr>
                <w:noProof/>
                <w:webHidden/>
              </w:rPr>
              <w:t>50</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81" w:history="1">
            <w:r w:rsidR="0010407C" w:rsidRPr="00F534A7">
              <w:rPr>
                <w:rStyle w:val="Hyperlink"/>
                <w:noProof/>
              </w:rPr>
              <w:t>4.1.2</w:t>
            </w:r>
            <w:r w:rsidR="0010407C">
              <w:rPr>
                <w:rFonts w:asciiTheme="minorHAnsi" w:hAnsiTheme="minorHAnsi"/>
                <w:i w:val="0"/>
                <w:noProof/>
              </w:rPr>
              <w:tab/>
            </w:r>
            <w:r w:rsidR="0010407C" w:rsidRPr="00F534A7">
              <w:rPr>
                <w:rStyle w:val="Hyperlink"/>
                <w:noProof/>
              </w:rPr>
              <w:t>Subscription</w:t>
            </w:r>
            <w:r w:rsidR="0010407C">
              <w:rPr>
                <w:noProof/>
                <w:webHidden/>
              </w:rPr>
              <w:tab/>
            </w:r>
            <w:r w:rsidR="001639D2">
              <w:rPr>
                <w:noProof/>
                <w:webHidden/>
              </w:rPr>
              <w:fldChar w:fldCharType="begin"/>
            </w:r>
            <w:r w:rsidR="0010407C">
              <w:rPr>
                <w:noProof/>
                <w:webHidden/>
              </w:rPr>
              <w:instrText xml:space="preserve"> PAGEREF _Toc411454381 \h </w:instrText>
            </w:r>
            <w:r w:rsidR="001639D2">
              <w:rPr>
                <w:noProof/>
                <w:webHidden/>
              </w:rPr>
            </w:r>
            <w:r w:rsidR="001639D2">
              <w:rPr>
                <w:noProof/>
                <w:webHidden/>
              </w:rPr>
              <w:fldChar w:fldCharType="separate"/>
            </w:r>
            <w:r w:rsidR="0010407C">
              <w:rPr>
                <w:noProof/>
                <w:webHidden/>
              </w:rPr>
              <w:t>50</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82" w:history="1">
            <w:r w:rsidR="0010407C" w:rsidRPr="00F534A7">
              <w:rPr>
                <w:rStyle w:val="Hyperlink"/>
                <w:noProof/>
              </w:rPr>
              <w:t>4.1.3</w:t>
            </w:r>
            <w:r w:rsidR="0010407C">
              <w:rPr>
                <w:rFonts w:asciiTheme="minorHAnsi" w:hAnsiTheme="minorHAnsi"/>
                <w:i w:val="0"/>
                <w:noProof/>
              </w:rPr>
              <w:tab/>
            </w:r>
            <w:r w:rsidR="0010407C" w:rsidRPr="00F534A7">
              <w:rPr>
                <w:rStyle w:val="Hyperlink"/>
                <w:noProof/>
              </w:rPr>
              <w:t>Subscription Deactivation</w:t>
            </w:r>
            <w:r w:rsidR="0010407C">
              <w:rPr>
                <w:noProof/>
                <w:webHidden/>
              </w:rPr>
              <w:tab/>
            </w:r>
            <w:r w:rsidR="001639D2">
              <w:rPr>
                <w:noProof/>
                <w:webHidden/>
              </w:rPr>
              <w:fldChar w:fldCharType="begin"/>
            </w:r>
            <w:r w:rsidR="0010407C">
              <w:rPr>
                <w:noProof/>
                <w:webHidden/>
              </w:rPr>
              <w:instrText xml:space="preserve"> PAGEREF _Toc411454382 \h </w:instrText>
            </w:r>
            <w:r w:rsidR="001639D2">
              <w:rPr>
                <w:noProof/>
                <w:webHidden/>
              </w:rPr>
            </w:r>
            <w:r w:rsidR="001639D2">
              <w:rPr>
                <w:noProof/>
                <w:webHidden/>
              </w:rPr>
              <w:fldChar w:fldCharType="separate"/>
            </w:r>
            <w:r w:rsidR="0010407C">
              <w:rPr>
                <w:noProof/>
                <w:webHidden/>
              </w:rPr>
              <w:t>52</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83" w:history="1">
            <w:r w:rsidR="0010407C" w:rsidRPr="00F534A7">
              <w:rPr>
                <w:rStyle w:val="Hyperlink"/>
                <w:noProof/>
              </w:rPr>
              <w:t>4.1.4</w:t>
            </w:r>
            <w:r w:rsidR="0010407C">
              <w:rPr>
                <w:rFonts w:asciiTheme="minorHAnsi" w:hAnsiTheme="minorHAnsi"/>
                <w:i w:val="0"/>
                <w:noProof/>
              </w:rPr>
              <w:tab/>
            </w:r>
            <w:r w:rsidR="0010407C" w:rsidRPr="00F534A7">
              <w:rPr>
                <w:rStyle w:val="Hyperlink"/>
                <w:noProof/>
              </w:rPr>
              <w:t>Inbox Service</w:t>
            </w:r>
            <w:r w:rsidR="0010407C">
              <w:rPr>
                <w:noProof/>
                <w:webHidden/>
              </w:rPr>
              <w:tab/>
            </w:r>
            <w:r w:rsidR="001639D2">
              <w:rPr>
                <w:noProof/>
                <w:webHidden/>
              </w:rPr>
              <w:fldChar w:fldCharType="begin"/>
            </w:r>
            <w:r w:rsidR="0010407C">
              <w:rPr>
                <w:noProof/>
                <w:webHidden/>
              </w:rPr>
              <w:instrText xml:space="preserve"> PAGEREF _Toc411454383 \h </w:instrText>
            </w:r>
            <w:r w:rsidR="001639D2">
              <w:rPr>
                <w:noProof/>
                <w:webHidden/>
              </w:rPr>
            </w:r>
            <w:r w:rsidR="001639D2">
              <w:rPr>
                <w:noProof/>
                <w:webHidden/>
              </w:rPr>
              <w:fldChar w:fldCharType="separate"/>
            </w:r>
            <w:r w:rsidR="0010407C">
              <w:rPr>
                <w:noProof/>
                <w:webHidden/>
              </w:rPr>
              <w:t>53</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84" w:history="1">
            <w:r w:rsidR="0010407C" w:rsidRPr="00F534A7">
              <w:rPr>
                <w:rStyle w:val="Hyperlink"/>
                <w:noProof/>
              </w:rPr>
              <w:t>4.1.5</w:t>
            </w:r>
            <w:r w:rsidR="0010407C">
              <w:rPr>
                <w:rFonts w:asciiTheme="minorHAnsi" w:hAnsiTheme="minorHAnsi"/>
                <w:i w:val="0"/>
                <w:noProof/>
              </w:rPr>
              <w:tab/>
            </w:r>
            <w:r w:rsidR="0010407C" w:rsidRPr="00F534A7">
              <w:rPr>
                <w:rStyle w:val="Hyperlink"/>
                <w:noProof/>
              </w:rPr>
              <w:t>OutBound Dialer Service</w:t>
            </w:r>
            <w:r w:rsidR="0010407C">
              <w:rPr>
                <w:noProof/>
                <w:webHidden/>
              </w:rPr>
              <w:tab/>
            </w:r>
            <w:r w:rsidR="001639D2">
              <w:rPr>
                <w:noProof/>
                <w:webHidden/>
              </w:rPr>
              <w:fldChar w:fldCharType="begin"/>
            </w:r>
            <w:r w:rsidR="0010407C">
              <w:rPr>
                <w:noProof/>
                <w:webHidden/>
              </w:rPr>
              <w:instrText xml:space="preserve"> PAGEREF _Toc411454384 \h </w:instrText>
            </w:r>
            <w:r w:rsidR="001639D2">
              <w:rPr>
                <w:noProof/>
                <w:webHidden/>
              </w:rPr>
            </w:r>
            <w:r w:rsidR="001639D2">
              <w:rPr>
                <w:noProof/>
                <w:webHidden/>
              </w:rPr>
              <w:fldChar w:fldCharType="separate"/>
            </w:r>
            <w:r w:rsidR="0010407C">
              <w:rPr>
                <w:noProof/>
                <w:webHidden/>
              </w:rPr>
              <w:t>55</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85" w:history="1">
            <w:r w:rsidR="0010407C" w:rsidRPr="00F534A7">
              <w:rPr>
                <w:rStyle w:val="Hyperlink"/>
                <w:noProof/>
              </w:rPr>
              <w:t>4.2</w:t>
            </w:r>
            <w:r w:rsidR="0010407C">
              <w:rPr>
                <w:rFonts w:asciiTheme="minorHAnsi" w:hAnsiTheme="minorHAnsi"/>
                <w:noProof/>
              </w:rPr>
              <w:tab/>
            </w:r>
            <w:r w:rsidR="0010407C" w:rsidRPr="00F534A7">
              <w:rPr>
                <w:rStyle w:val="Hyperlink"/>
                <w:noProof/>
              </w:rPr>
              <w:t>APIs Exposed by NMS_MoTech_Kilkari (called by IVR System)</w:t>
            </w:r>
            <w:r w:rsidR="0010407C">
              <w:rPr>
                <w:noProof/>
                <w:webHidden/>
              </w:rPr>
              <w:tab/>
            </w:r>
            <w:r w:rsidR="001639D2">
              <w:rPr>
                <w:noProof/>
                <w:webHidden/>
              </w:rPr>
              <w:fldChar w:fldCharType="begin"/>
            </w:r>
            <w:r w:rsidR="0010407C">
              <w:rPr>
                <w:noProof/>
                <w:webHidden/>
              </w:rPr>
              <w:instrText xml:space="preserve"> PAGEREF _Toc411454385 \h </w:instrText>
            </w:r>
            <w:r w:rsidR="001639D2">
              <w:rPr>
                <w:noProof/>
                <w:webHidden/>
              </w:rPr>
            </w:r>
            <w:r w:rsidR="001639D2">
              <w:rPr>
                <w:noProof/>
                <w:webHidden/>
              </w:rPr>
              <w:fldChar w:fldCharType="separate"/>
            </w:r>
            <w:r w:rsidR="0010407C">
              <w:rPr>
                <w:noProof/>
                <w:webHidden/>
              </w:rPr>
              <w:t>58</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86" w:history="1">
            <w:r w:rsidR="0010407C" w:rsidRPr="00F534A7">
              <w:rPr>
                <w:rStyle w:val="Hyperlink"/>
                <w:noProof/>
              </w:rPr>
              <w:t>4.2.1</w:t>
            </w:r>
            <w:r w:rsidR="0010407C">
              <w:rPr>
                <w:rFonts w:asciiTheme="minorHAnsi" w:hAnsiTheme="minorHAnsi"/>
                <w:i w:val="0"/>
                <w:noProof/>
              </w:rPr>
              <w:tab/>
            </w:r>
            <w:r w:rsidR="0010407C" w:rsidRPr="00F534A7">
              <w:rPr>
                <w:rStyle w:val="Hyperlink"/>
                <w:noProof/>
              </w:rPr>
              <w:t>Get Subscriber Details API</w:t>
            </w:r>
            <w:r w:rsidR="0010407C">
              <w:rPr>
                <w:noProof/>
                <w:webHidden/>
              </w:rPr>
              <w:tab/>
            </w:r>
            <w:r w:rsidR="001639D2">
              <w:rPr>
                <w:noProof/>
                <w:webHidden/>
              </w:rPr>
              <w:fldChar w:fldCharType="begin"/>
            </w:r>
            <w:r w:rsidR="0010407C">
              <w:rPr>
                <w:noProof/>
                <w:webHidden/>
              </w:rPr>
              <w:instrText xml:space="preserve"> PAGEREF _Toc411454386 \h </w:instrText>
            </w:r>
            <w:r w:rsidR="001639D2">
              <w:rPr>
                <w:noProof/>
                <w:webHidden/>
              </w:rPr>
            </w:r>
            <w:r w:rsidR="001639D2">
              <w:rPr>
                <w:noProof/>
                <w:webHidden/>
              </w:rPr>
              <w:fldChar w:fldCharType="separate"/>
            </w:r>
            <w:r w:rsidR="0010407C">
              <w:rPr>
                <w:noProof/>
                <w:webHidden/>
              </w:rPr>
              <w:t>58</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87" w:history="1">
            <w:r w:rsidR="0010407C" w:rsidRPr="00F534A7">
              <w:rPr>
                <w:rStyle w:val="Hyperlink"/>
                <w:noProof/>
              </w:rPr>
              <w:t>4.2.2</w:t>
            </w:r>
            <w:r w:rsidR="0010407C">
              <w:rPr>
                <w:rFonts w:asciiTheme="minorHAnsi" w:hAnsiTheme="minorHAnsi"/>
                <w:i w:val="0"/>
                <w:noProof/>
              </w:rPr>
              <w:tab/>
            </w:r>
            <w:r w:rsidR="0010407C" w:rsidRPr="00F534A7">
              <w:rPr>
                <w:rStyle w:val="Hyperlink"/>
                <w:noProof/>
              </w:rPr>
              <w:t>Get Inbox Details API</w:t>
            </w:r>
            <w:r w:rsidR="0010407C">
              <w:rPr>
                <w:noProof/>
                <w:webHidden/>
              </w:rPr>
              <w:tab/>
            </w:r>
            <w:r w:rsidR="001639D2">
              <w:rPr>
                <w:noProof/>
                <w:webHidden/>
              </w:rPr>
              <w:fldChar w:fldCharType="begin"/>
            </w:r>
            <w:r w:rsidR="0010407C">
              <w:rPr>
                <w:noProof/>
                <w:webHidden/>
              </w:rPr>
              <w:instrText xml:space="preserve"> PAGEREF _Toc411454387 \h </w:instrText>
            </w:r>
            <w:r w:rsidR="001639D2">
              <w:rPr>
                <w:noProof/>
                <w:webHidden/>
              </w:rPr>
            </w:r>
            <w:r w:rsidR="001639D2">
              <w:rPr>
                <w:noProof/>
                <w:webHidden/>
              </w:rPr>
              <w:fldChar w:fldCharType="separate"/>
            </w:r>
            <w:r w:rsidR="0010407C">
              <w:rPr>
                <w:noProof/>
                <w:webHidden/>
              </w:rPr>
              <w:t>61</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88" w:history="1">
            <w:r w:rsidR="0010407C" w:rsidRPr="00F534A7">
              <w:rPr>
                <w:rStyle w:val="Hyperlink"/>
                <w:noProof/>
              </w:rPr>
              <w:t>4.2.3</w:t>
            </w:r>
            <w:r w:rsidR="0010407C">
              <w:rPr>
                <w:rFonts w:asciiTheme="minorHAnsi" w:hAnsiTheme="minorHAnsi"/>
                <w:i w:val="0"/>
                <w:noProof/>
              </w:rPr>
              <w:tab/>
            </w:r>
            <w:r w:rsidR="0010407C" w:rsidRPr="00F534A7">
              <w:rPr>
                <w:rStyle w:val="Hyperlink"/>
                <w:noProof/>
              </w:rPr>
              <w:t>Create Subscription Request API</w:t>
            </w:r>
            <w:r w:rsidR="0010407C">
              <w:rPr>
                <w:noProof/>
                <w:webHidden/>
              </w:rPr>
              <w:tab/>
            </w:r>
            <w:r w:rsidR="001639D2">
              <w:rPr>
                <w:noProof/>
                <w:webHidden/>
              </w:rPr>
              <w:fldChar w:fldCharType="begin"/>
            </w:r>
            <w:r w:rsidR="0010407C">
              <w:rPr>
                <w:noProof/>
                <w:webHidden/>
              </w:rPr>
              <w:instrText xml:space="preserve"> PAGEREF _Toc411454388 \h </w:instrText>
            </w:r>
            <w:r w:rsidR="001639D2">
              <w:rPr>
                <w:noProof/>
                <w:webHidden/>
              </w:rPr>
            </w:r>
            <w:r w:rsidR="001639D2">
              <w:rPr>
                <w:noProof/>
                <w:webHidden/>
              </w:rPr>
              <w:fldChar w:fldCharType="separate"/>
            </w:r>
            <w:r w:rsidR="0010407C">
              <w:rPr>
                <w:noProof/>
                <w:webHidden/>
              </w:rPr>
              <w:t>63</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89" w:history="1">
            <w:r w:rsidR="0010407C" w:rsidRPr="00F534A7">
              <w:rPr>
                <w:rStyle w:val="Hyperlink"/>
                <w:noProof/>
              </w:rPr>
              <w:t>4.2.4</w:t>
            </w:r>
            <w:r w:rsidR="0010407C">
              <w:rPr>
                <w:rFonts w:asciiTheme="minorHAnsi" w:hAnsiTheme="minorHAnsi"/>
                <w:i w:val="0"/>
                <w:noProof/>
              </w:rPr>
              <w:tab/>
            </w:r>
            <w:r w:rsidR="0010407C" w:rsidRPr="00F534A7">
              <w:rPr>
                <w:rStyle w:val="Hyperlink"/>
                <w:noProof/>
              </w:rPr>
              <w:t>Deactivate Subscription Request API</w:t>
            </w:r>
            <w:r w:rsidR="0010407C">
              <w:rPr>
                <w:noProof/>
                <w:webHidden/>
              </w:rPr>
              <w:tab/>
            </w:r>
            <w:r w:rsidR="001639D2">
              <w:rPr>
                <w:noProof/>
                <w:webHidden/>
              </w:rPr>
              <w:fldChar w:fldCharType="begin"/>
            </w:r>
            <w:r w:rsidR="0010407C">
              <w:rPr>
                <w:noProof/>
                <w:webHidden/>
              </w:rPr>
              <w:instrText xml:space="preserve"> PAGEREF _Toc411454389 \h </w:instrText>
            </w:r>
            <w:r w:rsidR="001639D2">
              <w:rPr>
                <w:noProof/>
                <w:webHidden/>
              </w:rPr>
            </w:r>
            <w:r w:rsidR="001639D2">
              <w:rPr>
                <w:noProof/>
                <w:webHidden/>
              </w:rPr>
              <w:fldChar w:fldCharType="separate"/>
            </w:r>
            <w:r w:rsidR="0010407C">
              <w:rPr>
                <w:noProof/>
                <w:webHidden/>
              </w:rPr>
              <w:t>64</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90" w:history="1">
            <w:r w:rsidR="0010407C" w:rsidRPr="00F534A7">
              <w:rPr>
                <w:rStyle w:val="Hyperlink"/>
                <w:noProof/>
              </w:rPr>
              <w:t>4.2.5</w:t>
            </w:r>
            <w:r w:rsidR="0010407C">
              <w:rPr>
                <w:rFonts w:asciiTheme="minorHAnsi" w:hAnsiTheme="minorHAnsi"/>
                <w:i w:val="0"/>
                <w:noProof/>
              </w:rPr>
              <w:tab/>
            </w:r>
            <w:r w:rsidR="0010407C" w:rsidRPr="00F534A7">
              <w:rPr>
                <w:rStyle w:val="Hyperlink"/>
                <w:noProof/>
              </w:rPr>
              <w:t>Save Inbox Call Details</w:t>
            </w:r>
            <w:r w:rsidR="0010407C">
              <w:rPr>
                <w:noProof/>
                <w:webHidden/>
              </w:rPr>
              <w:tab/>
            </w:r>
            <w:r w:rsidR="001639D2">
              <w:rPr>
                <w:noProof/>
                <w:webHidden/>
              </w:rPr>
              <w:fldChar w:fldCharType="begin"/>
            </w:r>
            <w:r w:rsidR="0010407C">
              <w:rPr>
                <w:noProof/>
                <w:webHidden/>
              </w:rPr>
              <w:instrText xml:space="preserve"> PAGEREF _Toc411454390 \h </w:instrText>
            </w:r>
            <w:r w:rsidR="001639D2">
              <w:rPr>
                <w:noProof/>
                <w:webHidden/>
              </w:rPr>
            </w:r>
            <w:r w:rsidR="001639D2">
              <w:rPr>
                <w:noProof/>
                <w:webHidden/>
              </w:rPr>
              <w:fldChar w:fldCharType="separate"/>
            </w:r>
            <w:r w:rsidR="0010407C">
              <w:rPr>
                <w:noProof/>
                <w:webHidden/>
              </w:rPr>
              <w:t>66</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91" w:history="1">
            <w:r w:rsidR="0010407C" w:rsidRPr="00F534A7">
              <w:rPr>
                <w:rStyle w:val="Hyperlink"/>
                <w:noProof/>
              </w:rPr>
              <w:t>4.2.6</w:t>
            </w:r>
            <w:r w:rsidR="0010407C">
              <w:rPr>
                <w:rFonts w:asciiTheme="minorHAnsi" w:hAnsiTheme="minorHAnsi"/>
                <w:i w:val="0"/>
                <w:noProof/>
              </w:rPr>
              <w:tab/>
            </w:r>
            <w:r w:rsidR="0010407C" w:rsidRPr="00F534A7">
              <w:rPr>
                <w:rStyle w:val="Hyperlink"/>
                <w:noProof/>
              </w:rPr>
              <w:t>CDR File Notification API</w:t>
            </w:r>
            <w:r w:rsidR="0010407C">
              <w:rPr>
                <w:noProof/>
                <w:webHidden/>
              </w:rPr>
              <w:tab/>
            </w:r>
            <w:r w:rsidR="001639D2">
              <w:rPr>
                <w:noProof/>
                <w:webHidden/>
              </w:rPr>
              <w:fldChar w:fldCharType="begin"/>
            </w:r>
            <w:r w:rsidR="0010407C">
              <w:rPr>
                <w:noProof/>
                <w:webHidden/>
              </w:rPr>
              <w:instrText xml:space="preserve"> PAGEREF _Toc411454391 \h </w:instrText>
            </w:r>
            <w:r w:rsidR="001639D2">
              <w:rPr>
                <w:noProof/>
                <w:webHidden/>
              </w:rPr>
            </w:r>
            <w:r w:rsidR="001639D2">
              <w:rPr>
                <w:noProof/>
                <w:webHidden/>
              </w:rPr>
              <w:fldChar w:fldCharType="separate"/>
            </w:r>
            <w:r w:rsidR="0010407C">
              <w:rPr>
                <w:noProof/>
                <w:webHidden/>
              </w:rPr>
              <w:t>69</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92" w:history="1">
            <w:r w:rsidR="0010407C" w:rsidRPr="00F534A7">
              <w:rPr>
                <w:rStyle w:val="Hyperlink"/>
                <w:noProof/>
              </w:rPr>
              <w:t>4.2.7</w:t>
            </w:r>
            <w:r w:rsidR="0010407C">
              <w:rPr>
                <w:rFonts w:asciiTheme="minorHAnsi" w:hAnsiTheme="minorHAnsi"/>
                <w:i w:val="0"/>
                <w:noProof/>
              </w:rPr>
              <w:tab/>
            </w:r>
            <w:r w:rsidR="0010407C" w:rsidRPr="00F534A7">
              <w:rPr>
                <w:rStyle w:val="Hyperlink"/>
                <w:noProof/>
              </w:rPr>
              <w:t>FileProcessedStatus Notification API</w:t>
            </w:r>
            <w:r w:rsidR="0010407C">
              <w:rPr>
                <w:noProof/>
                <w:webHidden/>
              </w:rPr>
              <w:tab/>
            </w:r>
            <w:r w:rsidR="001639D2">
              <w:rPr>
                <w:noProof/>
                <w:webHidden/>
              </w:rPr>
              <w:fldChar w:fldCharType="begin"/>
            </w:r>
            <w:r w:rsidR="0010407C">
              <w:rPr>
                <w:noProof/>
                <w:webHidden/>
              </w:rPr>
              <w:instrText xml:space="preserve"> PAGEREF _Toc411454392 \h </w:instrText>
            </w:r>
            <w:r w:rsidR="001639D2">
              <w:rPr>
                <w:noProof/>
                <w:webHidden/>
              </w:rPr>
            </w:r>
            <w:r w:rsidR="001639D2">
              <w:rPr>
                <w:noProof/>
                <w:webHidden/>
              </w:rPr>
              <w:fldChar w:fldCharType="separate"/>
            </w:r>
            <w:r w:rsidR="0010407C">
              <w:rPr>
                <w:noProof/>
                <w:webHidden/>
              </w:rPr>
              <w:t>70</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93" w:history="1">
            <w:r w:rsidR="0010407C" w:rsidRPr="00F534A7">
              <w:rPr>
                <w:rStyle w:val="Hyperlink"/>
                <w:noProof/>
              </w:rPr>
              <w:t>4.2.8</w:t>
            </w:r>
            <w:r w:rsidR="0010407C">
              <w:rPr>
                <w:rFonts w:asciiTheme="minorHAnsi" w:hAnsiTheme="minorHAnsi"/>
                <w:i w:val="0"/>
                <w:noProof/>
              </w:rPr>
              <w:tab/>
            </w:r>
            <w:r w:rsidR="0010407C" w:rsidRPr="00F534A7">
              <w:rPr>
                <w:rStyle w:val="Hyperlink"/>
                <w:noProof/>
              </w:rPr>
              <w:t>Call Notification API</w:t>
            </w:r>
            <w:r w:rsidR="0010407C">
              <w:rPr>
                <w:noProof/>
                <w:webHidden/>
              </w:rPr>
              <w:tab/>
            </w:r>
            <w:r w:rsidR="001639D2">
              <w:rPr>
                <w:noProof/>
                <w:webHidden/>
              </w:rPr>
              <w:fldChar w:fldCharType="begin"/>
            </w:r>
            <w:r w:rsidR="0010407C">
              <w:rPr>
                <w:noProof/>
                <w:webHidden/>
              </w:rPr>
              <w:instrText xml:space="preserve"> PAGEREF _Toc411454393 \h </w:instrText>
            </w:r>
            <w:r w:rsidR="001639D2">
              <w:rPr>
                <w:noProof/>
                <w:webHidden/>
              </w:rPr>
            </w:r>
            <w:r w:rsidR="001639D2">
              <w:rPr>
                <w:noProof/>
                <w:webHidden/>
              </w:rPr>
              <w:fldChar w:fldCharType="separate"/>
            </w:r>
            <w:r w:rsidR="0010407C">
              <w:rPr>
                <w:noProof/>
                <w:webHidden/>
              </w:rPr>
              <w:t>73</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94" w:history="1">
            <w:r w:rsidR="0010407C" w:rsidRPr="00F534A7">
              <w:rPr>
                <w:rStyle w:val="Hyperlink"/>
                <w:noProof/>
              </w:rPr>
              <w:t>4.3</w:t>
            </w:r>
            <w:r w:rsidR="0010407C">
              <w:rPr>
                <w:rFonts w:asciiTheme="minorHAnsi" w:hAnsiTheme="minorHAnsi"/>
                <w:noProof/>
              </w:rPr>
              <w:tab/>
            </w:r>
            <w:r w:rsidR="0010407C" w:rsidRPr="00F534A7">
              <w:rPr>
                <w:rStyle w:val="Hyperlink"/>
                <w:noProof/>
              </w:rPr>
              <w:t>APIs Exposed by IVR System (called by NMS_MoTech_Kilkari)</w:t>
            </w:r>
            <w:r w:rsidR="0010407C">
              <w:rPr>
                <w:noProof/>
                <w:webHidden/>
              </w:rPr>
              <w:tab/>
            </w:r>
            <w:r w:rsidR="001639D2">
              <w:rPr>
                <w:noProof/>
                <w:webHidden/>
              </w:rPr>
              <w:fldChar w:fldCharType="begin"/>
            </w:r>
            <w:r w:rsidR="0010407C">
              <w:rPr>
                <w:noProof/>
                <w:webHidden/>
              </w:rPr>
              <w:instrText xml:space="preserve"> PAGEREF _Toc411454394 \h </w:instrText>
            </w:r>
            <w:r w:rsidR="001639D2">
              <w:rPr>
                <w:noProof/>
                <w:webHidden/>
              </w:rPr>
            </w:r>
            <w:r w:rsidR="001639D2">
              <w:rPr>
                <w:noProof/>
                <w:webHidden/>
              </w:rPr>
              <w:fldChar w:fldCharType="separate"/>
            </w:r>
            <w:r w:rsidR="0010407C">
              <w:rPr>
                <w:noProof/>
                <w:webHidden/>
              </w:rPr>
              <w:t>75</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95" w:history="1">
            <w:r w:rsidR="0010407C" w:rsidRPr="00F534A7">
              <w:rPr>
                <w:rStyle w:val="Hyperlink"/>
                <w:noProof/>
              </w:rPr>
              <w:t>4.3.1</w:t>
            </w:r>
            <w:r w:rsidR="0010407C">
              <w:rPr>
                <w:rFonts w:asciiTheme="minorHAnsi" w:hAnsiTheme="minorHAnsi"/>
                <w:i w:val="0"/>
                <w:noProof/>
              </w:rPr>
              <w:tab/>
            </w:r>
            <w:r w:rsidR="0010407C" w:rsidRPr="00F534A7">
              <w:rPr>
                <w:rStyle w:val="Hyperlink"/>
                <w:noProof/>
              </w:rPr>
              <w:t>TargetFile Notification API</w:t>
            </w:r>
            <w:r w:rsidR="0010407C">
              <w:rPr>
                <w:noProof/>
                <w:webHidden/>
              </w:rPr>
              <w:tab/>
            </w:r>
            <w:r w:rsidR="001639D2">
              <w:rPr>
                <w:noProof/>
                <w:webHidden/>
              </w:rPr>
              <w:fldChar w:fldCharType="begin"/>
            </w:r>
            <w:r w:rsidR="0010407C">
              <w:rPr>
                <w:noProof/>
                <w:webHidden/>
              </w:rPr>
              <w:instrText xml:space="preserve"> PAGEREF _Toc411454395 \h </w:instrText>
            </w:r>
            <w:r w:rsidR="001639D2">
              <w:rPr>
                <w:noProof/>
                <w:webHidden/>
              </w:rPr>
            </w:r>
            <w:r w:rsidR="001639D2">
              <w:rPr>
                <w:noProof/>
                <w:webHidden/>
              </w:rPr>
              <w:fldChar w:fldCharType="separate"/>
            </w:r>
            <w:r w:rsidR="0010407C">
              <w:rPr>
                <w:noProof/>
                <w:webHidden/>
              </w:rPr>
              <w:t>75</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96" w:history="1">
            <w:r w:rsidR="0010407C" w:rsidRPr="00F534A7">
              <w:rPr>
                <w:rStyle w:val="Hyperlink"/>
                <w:noProof/>
              </w:rPr>
              <w:t>4.3.2</w:t>
            </w:r>
            <w:r w:rsidR="0010407C">
              <w:rPr>
                <w:rFonts w:asciiTheme="minorHAnsi" w:hAnsiTheme="minorHAnsi"/>
                <w:i w:val="0"/>
                <w:noProof/>
              </w:rPr>
              <w:tab/>
            </w:r>
            <w:r w:rsidR="0010407C" w:rsidRPr="00F534A7">
              <w:rPr>
                <w:rStyle w:val="Hyperlink"/>
                <w:noProof/>
              </w:rPr>
              <w:t>CDRFileProcessedStatus Notification API</w:t>
            </w:r>
            <w:r w:rsidR="0010407C">
              <w:rPr>
                <w:noProof/>
                <w:webHidden/>
              </w:rPr>
              <w:tab/>
            </w:r>
            <w:r w:rsidR="001639D2">
              <w:rPr>
                <w:noProof/>
                <w:webHidden/>
              </w:rPr>
              <w:fldChar w:fldCharType="begin"/>
            </w:r>
            <w:r w:rsidR="0010407C">
              <w:rPr>
                <w:noProof/>
                <w:webHidden/>
              </w:rPr>
              <w:instrText xml:space="preserve"> PAGEREF _Toc411454396 \h </w:instrText>
            </w:r>
            <w:r w:rsidR="001639D2">
              <w:rPr>
                <w:noProof/>
                <w:webHidden/>
              </w:rPr>
            </w:r>
            <w:r w:rsidR="001639D2">
              <w:rPr>
                <w:noProof/>
                <w:webHidden/>
              </w:rPr>
              <w:fldChar w:fldCharType="separate"/>
            </w:r>
            <w:r w:rsidR="0010407C">
              <w:rPr>
                <w:noProof/>
                <w:webHidden/>
              </w:rPr>
              <w:t>77</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397" w:history="1">
            <w:r w:rsidR="0010407C" w:rsidRPr="00F534A7">
              <w:rPr>
                <w:rStyle w:val="Hyperlink"/>
                <w:rFonts w:cs="Arial"/>
                <w:noProof/>
              </w:rPr>
              <w:t>4.4</w:t>
            </w:r>
            <w:r w:rsidR="0010407C">
              <w:rPr>
                <w:rFonts w:asciiTheme="minorHAnsi" w:hAnsiTheme="minorHAnsi"/>
                <w:noProof/>
              </w:rPr>
              <w:tab/>
            </w:r>
            <w:r w:rsidR="0010407C" w:rsidRPr="00F534A7">
              <w:rPr>
                <w:rStyle w:val="Hyperlink"/>
                <w:rFonts w:cs="Arial"/>
                <w:noProof/>
              </w:rPr>
              <w:t>File Formats</w:t>
            </w:r>
            <w:r w:rsidR="0010407C">
              <w:rPr>
                <w:noProof/>
                <w:webHidden/>
              </w:rPr>
              <w:tab/>
            </w:r>
            <w:r w:rsidR="001639D2">
              <w:rPr>
                <w:noProof/>
                <w:webHidden/>
              </w:rPr>
              <w:fldChar w:fldCharType="begin"/>
            </w:r>
            <w:r w:rsidR="0010407C">
              <w:rPr>
                <w:noProof/>
                <w:webHidden/>
              </w:rPr>
              <w:instrText xml:space="preserve"> PAGEREF _Toc411454397 \h </w:instrText>
            </w:r>
            <w:r w:rsidR="001639D2">
              <w:rPr>
                <w:noProof/>
                <w:webHidden/>
              </w:rPr>
            </w:r>
            <w:r w:rsidR="001639D2">
              <w:rPr>
                <w:noProof/>
                <w:webHidden/>
              </w:rPr>
              <w:fldChar w:fldCharType="separate"/>
            </w:r>
            <w:r w:rsidR="0010407C">
              <w:rPr>
                <w:noProof/>
                <w:webHidden/>
              </w:rPr>
              <w:t>79</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98" w:history="1">
            <w:r w:rsidR="0010407C" w:rsidRPr="00F534A7">
              <w:rPr>
                <w:rStyle w:val="Hyperlink"/>
                <w:noProof/>
              </w:rPr>
              <w:t>4.4.1</w:t>
            </w:r>
            <w:r w:rsidR="0010407C">
              <w:rPr>
                <w:rFonts w:asciiTheme="minorHAnsi" w:hAnsiTheme="minorHAnsi"/>
                <w:i w:val="0"/>
                <w:noProof/>
              </w:rPr>
              <w:tab/>
            </w:r>
            <w:r w:rsidR="0010407C" w:rsidRPr="00F534A7">
              <w:rPr>
                <w:rStyle w:val="Hyperlink"/>
                <w:noProof/>
              </w:rPr>
              <w:t>Target File Format</w:t>
            </w:r>
            <w:r w:rsidR="0010407C">
              <w:rPr>
                <w:noProof/>
                <w:webHidden/>
              </w:rPr>
              <w:tab/>
            </w:r>
            <w:r w:rsidR="001639D2">
              <w:rPr>
                <w:noProof/>
                <w:webHidden/>
              </w:rPr>
              <w:fldChar w:fldCharType="begin"/>
            </w:r>
            <w:r w:rsidR="0010407C">
              <w:rPr>
                <w:noProof/>
                <w:webHidden/>
              </w:rPr>
              <w:instrText xml:space="preserve"> PAGEREF _Toc411454398 \h </w:instrText>
            </w:r>
            <w:r w:rsidR="001639D2">
              <w:rPr>
                <w:noProof/>
                <w:webHidden/>
              </w:rPr>
            </w:r>
            <w:r w:rsidR="001639D2">
              <w:rPr>
                <w:noProof/>
                <w:webHidden/>
              </w:rPr>
              <w:fldChar w:fldCharType="separate"/>
            </w:r>
            <w:r w:rsidR="0010407C">
              <w:rPr>
                <w:noProof/>
                <w:webHidden/>
              </w:rPr>
              <w:t>79</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399" w:history="1">
            <w:r w:rsidR="0010407C" w:rsidRPr="00F534A7">
              <w:rPr>
                <w:rStyle w:val="Hyperlink"/>
                <w:noProof/>
              </w:rPr>
              <w:t>4.4.2</w:t>
            </w:r>
            <w:r w:rsidR="0010407C">
              <w:rPr>
                <w:rFonts w:asciiTheme="minorHAnsi" w:hAnsiTheme="minorHAnsi"/>
                <w:i w:val="0"/>
                <w:noProof/>
              </w:rPr>
              <w:tab/>
            </w:r>
            <w:r w:rsidR="0010407C" w:rsidRPr="00F534A7">
              <w:rPr>
                <w:rStyle w:val="Hyperlink"/>
                <w:noProof/>
              </w:rPr>
              <w:t>CDR Summary File Format</w:t>
            </w:r>
            <w:r w:rsidR="0010407C">
              <w:rPr>
                <w:noProof/>
                <w:webHidden/>
              </w:rPr>
              <w:tab/>
            </w:r>
            <w:r w:rsidR="001639D2">
              <w:rPr>
                <w:noProof/>
                <w:webHidden/>
              </w:rPr>
              <w:fldChar w:fldCharType="begin"/>
            </w:r>
            <w:r w:rsidR="0010407C">
              <w:rPr>
                <w:noProof/>
                <w:webHidden/>
              </w:rPr>
              <w:instrText xml:space="preserve"> PAGEREF _Toc411454399 \h </w:instrText>
            </w:r>
            <w:r w:rsidR="001639D2">
              <w:rPr>
                <w:noProof/>
                <w:webHidden/>
              </w:rPr>
            </w:r>
            <w:r w:rsidR="001639D2">
              <w:rPr>
                <w:noProof/>
                <w:webHidden/>
              </w:rPr>
              <w:fldChar w:fldCharType="separate"/>
            </w:r>
            <w:r w:rsidR="0010407C">
              <w:rPr>
                <w:noProof/>
                <w:webHidden/>
              </w:rPr>
              <w:t>79</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400" w:history="1">
            <w:r w:rsidR="0010407C" w:rsidRPr="00F534A7">
              <w:rPr>
                <w:rStyle w:val="Hyperlink"/>
                <w:noProof/>
              </w:rPr>
              <w:t>4.4.3</w:t>
            </w:r>
            <w:r w:rsidR="0010407C">
              <w:rPr>
                <w:rFonts w:asciiTheme="minorHAnsi" w:hAnsiTheme="minorHAnsi"/>
                <w:i w:val="0"/>
                <w:noProof/>
              </w:rPr>
              <w:tab/>
            </w:r>
            <w:r w:rsidR="0010407C" w:rsidRPr="00F534A7">
              <w:rPr>
                <w:rStyle w:val="Hyperlink"/>
                <w:noProof/>
              </w:rPr>
              <w:t>CDR Detail File Format</w:t>
            </w:r>
            <w:r w:rsidR="0010407C">
              <w:rPr>
                <w:noProof/>
                <w:webHidden/>
              </w:rPr>
              <w:tab/>
            </w:r>
            <w:r w:rsidR="001639D2">
              <w:rPr>
                <w:noProof/>
                <w:webHidden/>
              </w:rPr>
              <w:fldChar w:fldCharType="begin"/>
            </w:r>
            <w:r w:rsidR="0010407C">
              <w:rPr>
                <w:noProof/>
                <w:webHidden/>
              </w:rPr>
              <w:instrText xml:space="preserve"> PAGEREF _Toc411454400 \h </w:instrText>
            </w:r>
            <w:r w:rsidR="001639D2">
              <w:rPr>
                <w:noProof/>
                <w:webHidden/>
              </w:rPr>
            </w:r>
            <w:r w:rsidR="001639D2">
              <w:rPr>
                <w:noProof/>
                <w:webHidden/>
              </w:rPr>
              <w:fldChar w:fldCharType="separate"/>
            </w:r>
            <w:r w:rsidR="0010407C">
              <w:rPr>
                <w:noProof/>
                <w:webHidden/>
              </w:rPr>
              <w:t>80</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401" w:history="1">
            <w:r w:rsidR="0010407C" w:rsidRPr="00F534A7">
              <w:rPr>
                <w:rStyle w:val="Hyperlink"/>
                <w:noProof/>
              </w:rPr>
              <w:t>4.5</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_Toc411454401 \h </w:instrText>
            </w:r>
            <w:r w:rsidR="001639D2">
              <w:rPr>
                <w:noProof/>
                <w:webHidden/>
              </w:rPr>
            </w:r>
            <w:r w:rsidR="001639D2">
              <w:rPr>
                <w:noProof/>
                <w:webHidden/>
              </w:rPr>
              <w:fldChar w:fldCharType="separate"/>
            </w:r>
            <w:r w:rsidR="0010407C">
              <w:rPr>
                <w:noProof/>
                <w:webHidden/>
              </w:rPr>
              <w:t>81</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402" w:history="1">
            <w:r w:rsidR="0010407C" w:rsidRPr="00F534A7">
              <w:rPr>
                <w:rStyle w:val="Hyperlink"/>
                <w:noProof/>
              </w:rPr>
              <w:t>4.5.1</w:t>
            </w:r>
            <w:r w:rsidR="0010407C">
              <w:rPr>
                <w:rFonts w:asciiTheme="minorHAnsi" w:hAnsiTheme="minorHAnsi"/>
                <w:i w:val="0"/>
                <w:noProof/>
              </w:rPr>
              <w:tab/>
            </w:r>
            <w:r w:rsidR="0010407C" w:rsidRPr="00F534A7">
              <w:rPr>
                <w:rStyle w:val="Hyperlink"/>
                <w:noProof/>
              </w:rPr>
              <w:t>OBD Status-Codes</w:t>
            </w:r>
            <w:r w:rsidR="0010407C">
              <w:rPr>
                <w:noProof/>
                <w:webHidden/>
              </w:rPr>
              <w:tab/>
            </w:r>
            <w:r w:rsidR="001639D2">
              <w:rPr>
                <w:noProof/>
                <w:webHidden/>
              </w:rPr>
              <w:fldChar w:fldCharType="begin"/>
            </w:r>
            <w:r w:rsidR="0010407C">
              <w:rPr>
                <w:noProof/>
                <w:webHidden/>
              </w:rPr>
              <w:instrText xml:space="preserve"> PAGEREF _Toc411454402 \h </w:instrText>
            </w:r>
            <w:r w:rsidR="001639D2">
              <w:rPr>
                <w:noProof/>
                <w:webHidden/>
              </w:rPr>
            </w:r>
            <w:r w:rsidR="001639D2">
              <w:rPr>
                <w:noProof/>
                <w:webHidden/>
              </w:rPr>
              <w:fldChar w:fldCharType="separate"/>
            </w:r>
            <w:r w:rsidR="0010407C">
              <w:rPr>
                <w:noProof/>
                <w:webHidden/>
              </w:rPr>
              <w:t>81</w:t>
            </w:r>
            <w:r w:rsidR="001639D2">
              <w:rPr>
                <w:noProof/>
                <w:webHidden/>
              </w:rPr>
              <w:fldChar w:fldCharType="end"/>
            </w:r>
          </w:hyperlink>
        </w:p>
        <w:p w:rsidR="0010407C" w:rsidRDefault="00EA4B76">
          <w:pPr>
            <w:pStyle w:val="TOC3"/>
            <w:tabs>
              <w:tab w:val="left" w:pos="960"/>
              <w:tab w:val="right" w:leader="dot" w:pos="8290"/>
            </w:tabs>
            <w:rPr>
              <w:rFonts w:asciiTheme="minorHAnsi" w:hAnsiTheme="minorHAnsi"/>
              <w:i w:val="0"/>
              <w:noProof/>
            </w:rPr>
          </w:pPr>
          <w:hyperlink w:anchor="_Toc411454403" w:history="1">
            <w:r w:rsidR="0010407C" w:rsidRPr="00F534A7">
              <w:rPr>
                <w:rStyle w:val="Hyperlink"/>
                <w:noProof/>
              </w:rPr>
              <w:t>4.5.2</w:t>
            </w:r>
            <w:r w:rsidR="0010407C">
              <w:rPr>
                <w:rFonts w:asciiTheme="minorHAnsi" w:hAnsiTheme="minorHAnsi"/>
                <w:i w:val="0"/>
                <w:noProof/>
              </w:rPr>
              <w:tab/>
            </w:r>
            <w:r w:rsidR="0010407C" w:rsidRPr="00F534A7">
              <w:rPr>
                <w:rStyle w:val="Hyperlink"/>
                <w:noProof/>
              </w:rPr>
              <w:t>File Processing Notifications</w:t>
            </w:r>
            <w:r w:rsidR="0010407C">
              <w:rPr>
                <w:noProof/>
                <w:webHidden/>
              </w:rPr>
              <w:tab/>
            </w:r>
            <w:r w:rsidR="001639D2">
              <w:rPr>
                <w:noProof/>
                <w:webHidden/>
              </w:rPr>
              <w:fldChar w:fldCharType="begin"/>
            </w:r>
            <w:r w:rsidR="0010407C">
              <w:rPr>
                <w:noProof/>
                <w:webHidden/>
              </w:rPr>
              <w:instrText xml:space="preserve"> PAGEREF _Toc411454403 \h </w:instrText>
            </w:r>
            <w:r w:rsidR="001639D2">
              <w:rPr>
                <w:noProof/>
                <w:webHidden/>
              </w:rPr>
            </w:r>
            <w:r w:rsidR="001639D2">
              <w:rPr>
                <w:noProof/>
                <w:webHidden/>
              </w:rPr>
              <w:fldChar w:fldCharType="separate"/>
            </w:r>
            <w:r w:rsidR="0010407C">
              <w:rPr>
                <w:noProof/>
                <w:webHidden/>
              </w:rPr>
              <w:t>82</w:t>
            </w:r>
            <w:r w:rsidR="001639D2">
              <w:rPr>
                <w:noProof/>
                <w:webHidden/>
              </w:rPr>
              <w:fldChar w:fldCharType="end"/>
            </w:r>
          </w:hyperlink>
        </w:p>
        <w:p w:rsidR="0010407C" w:rsidRDefault="00EA4B76">
          <w:pPr>
            <w:pStyle w:val="TOC1"/>
            <w:rPr>
              <w:rFonts w:asciiTheme="minorHAnsi" w:hAnsiTheme="minorHAnsi"/>
              <w:b w:val="0"/>
              <w:noProof/>
              <w:color w:val="auto"/>
              <w:sz w:val="22"/>
              <w:szCs w:val="22"/>
            </w:rPr>
          </w:pPr>
          <w:hyperlink w:anchor="_Toc411454404" w:history="1">
            <w:r w:rsidR="0010407C" w:rsidRPr="00F534A7">
              <w:rPr>
                <w:rStyle w:val="Hyperlink"/>
                <w:noProof/>
              </w:rPr>
              <w:t>5</w:t>
            </w:r>
            <w:r w:rsidR="0010407C">
              <w:rPr>
                <w:rFonts w:asciiTheme="minorHAnsi" w:hAnsiTheme="minorHAnsi"/>
                <w:b w:val="0"/>
                <w:noProof/>
                <w:color w:val="auto"/>
                <w:sz w:val="22"/>
                <w:szCs w:val="22"/>
              </w:rPr>
              <w:tab/>
            </w:r>
            <w:r w:rsidR="0010407C" w:rsidRPr="00F534A7">
              <w:rPr>
                <w:rStyle w:val="Hyperlink"/>
                <w:noProof/>
              </w:rPr>
              <w:t>Common Constants</w:t>
            </w:r>
            <w:r w:rsidR="0010407C">
              <w:rPr>
                <w:noProof/>
                <w:webHidden/>
              </w:rPr>
              <w:tab/>
            </w:r>
            <w:r w:rsidR="001639D2">
              <w:rPr>
                <w:noProof/>
                <w:webHidden/>
              </w:rPr>
              <w:fldChar w:fldCharType="begin"/>
            </w:r>
            <w:r w:rsidR="0010407C">
              <w:rPr>
                <w:noProof/>
                <w:webHidden/>
              </w:rPr>
              <w:instrText xml:space="preserve"> PAGEREF _Toc411454404 \h </w:instrText>
            </w:r>
            <w:r w:rsidR="001639D2">
              <w:rPr>
                <w:noProof/>
                <w:webHidden/>
              </w:rPr>
            </w:r>
            <w:r w:rsidR="001639D2">
              <w:rPr>
                <w:noProof/>
                <w:webHidden/>
              </w:rPr>
              <w:fldChar w:fldCharType="separate"/>
            </w:r>
            <w:r w:rsidR="0010407C">
              <w:rPr>
                <w:noProof/>
                <w:webHidden/>
              </w:rPr>
              <w:t>82</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405" w:history="1">
            <w:r w:rsidR="0010407C" w:rsidRPr="00F534A7">
              <w:rPr>
                <w:rStyle w:val="Hyperlink"/>
                <w:noProof/>
              </w:rPr>
              <w:t>5.1</w:t>
            </w:r>
            <w:r w:rsidR="0010407C">
              <w:rPr>
                <w:rFonts w:asciiTheme="minorHAnsi" w:hAnsiTheme="minorHAnsi"/>
                <w:noProof/>
              </w:rPr>
              <w:tab/>
            </w:r>
            <w:r w:rsidR="0010407C" w:rsidRPr="00F534A7">
              <w:rPr>
                <w:rStyle w:val="Hyperlink"/>
                <w:noProof/>
              </w:rPr>
              <w:t>Call Disconnect Reason</w:t>
            </w:r>
            <w:r w:rsidR="0010407C">
              <w:rPr>
                <w:noProof/>
                <w:webHidden/>
              </w:rPr>
              <w:tab/>
            </w:r>
            <w:r w:rsidR="001639D2">
              <w:rPr>
                <w:noProof/>
                <w:webHidden/>
              </w:rPr>
              <w:fldChar w:fldCharType="begin"/>
            </w:r>
            <w:r w:rsidR="0010407C">
              <w:rPr>
                <w:noProof/>
                <w:webHidden/>
              </w:rPr>
              <w:instrText xml:space="preserve"> PAGEREF _Toc411454405 \h </w:instrText>
            </w:r>
            <w:r w:rsidR="001639D2">
              <w:rPr>
                <w:noProof/>
                <w:webHidden/>
              </w:rPr>
            </w:r>
            <w:r w:rsidR="001639D2">
              <w:rPr>
                <w:noProof/>
                <w:webHidden/>
              </w:rPr>
              <w:fldChar w:fldCharType="separate"/>
            </w:r>
            <w:r w:rsidR="0010407C">
              <w:rPr>
                <w:noProof/>
                <w:webHidden/>
              </w:rPr>
              <w:t>82</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406" w:history="1">
            <w:r w:rsidR="0010407C" w:rsidRPr="00F534A7">
              <w:rPr>
                <w:rStyle w:val="Hyperlink"/>
                <w:noProof/>
              </w:rPr>
              <w:t>5.2</w:t>
            </w:r>
            <w:r w:rsidR="0010407C">
              <w:rPr>
                <w:rFonts w:asciiTheme="minorHAnsi" w:hAnsiTheme="minorHAnsi"/>
                <w:noProof/>
              </w:rPr>
              <w:tab/>
            </w:r>
            <w:r w:rsidR="0010407C" w:rsidRPr="00F534A7">
              <w:rPr>
                <w:rStyle w:val="Hyperlink"/>
                <w:noProof/>
              </w:rPr>
              <w:t>Call Status</w:t>
            </w:r>
            <w:r w:rsidR="0010407C">
              <w:rPr>
                <w:noProof/>
                <w:webHidden/>
              </w:rPr>
              <w:tab/>
            </w:r>
            <w:r w:rsidR="001639D2">
              <w:rPr>
                <w:noProof/>
                <w:webHidden/>
              </w:rPr>
              <w:fldChar w:fldCharType="begin"/>
            </w:r>
            <w:r w:rsidR="0010407C">
              <w:rPr>
                <w:noProof/>
                <w:webHidden/>
              </w:rPr>
              <w:instrText xml:space="preserve"> PAGEREF _Toc411454406 \h </w:instrText>
            </w:r>
            <w:r w:rsidR="001639D2">
              <w:rPr>
                <w:noProof/>
                <w:webHidden/>
              </w:rPr>
            </w:r>
            <w:r w:rsidR="001639D2">
              <w:rPr>
                <w:noProof/>
                <w:webHidden/>
              </w:rPr>
              <w:fldChar w:fldCharType="separate"/>
            </w:r>
            <w:r w:rsidR="0010407C">
              <w:rPr>
                <w:noProof/>
                <w:webHidden/>
              </w:rPr>
              <w:t>82</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407" w:history="1">
            <w:r w:rsidR="0010407C" w:rsidRPr="00F534A7">
              <w:rPr>
                <w:rStyle w:val="Hyperlink"/>
                <w:noProof/>
              </w:rPr>
              <w:t>5.3</w:t>
            </w:r>
            <w:r w:rsidR="0010407C">
              <w:rPr>
                <w:rFonts w:asciiTheme="minorHAnsi" w:hAnsiTheme="minorHAnsi"/>
                <w:noProof/>
              </w:rPr>
              <w:tab/>
            </w:r>
            <w:r w:rsidR="0010407C" w:rsidRPr="00F534A7">
              <w:rPr>
                <w:rStyle w:val="Hyperlink"/>
                <w:noProof/>
              </w:rPr>
              <w:t>Circle Codes</w:t>
            </w:r>
            <w:r w:rsidR="0010407C">
              <w:rPr>
                <w:noProof/>
                <w:webHidden/>
              </w:rPr>
              <w:tab/>
            </w:r>
            <w:r w:rsidR="001639D2">
              <w:rPr>
                <w:noProof/>
                <w:webHidden/>
              </w:rPr>
              <w:fldChar w:fldCharType="begin"/>
            </w:r>
            <w:r w:rsidR="0010407C">
              <w:rPr>
                <w:noProof/>
                <w:webHidden/>
              </w:rPr>
              <w:instrText xml:space="preserve"> PAGEREF _Toc411454407 \h </w:instrText>
            </w:r>
            <w:r w:rsidR="001639D2">
              <w:rPr>
                <w:noProof/>
                <w:webHidden/>
              </w:rPr>
            </w:r>
            <w:r w:rsidR="001639D2">
              <w:rPr>
                <w:noProof/>
                <w:webHidden/>
              </w:rPr>
              <w:fldChar w:fldCharType="separate"/>
            </w:r>
            <w:r w:rsidR="0010407C">
              <w:rPr>
                <w:noProof/>
                <w:webHidden/>
              </w:rPr>
              <w:t>83</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408" w:history="1">
            <w:r w:rsidR="0010407C" w:rsidRPr="00F534A7">
              <w:rPr>
                <w:rStyle w:val="Hyperlink"/>
                <w:noProof/>
              </w:rPr>
              <w:t>5.4</w:t>
            </w:r>
            <w:r w:rsidR="0010407C">
              <w:rPr>
                <w:rFonts w:asciiTheme="minorHAnsi" w:hAnsiTheme="minorHAnsi"/>
                <w:noProof/>
              </w:rPr>
              <w:tab/>
            </w:r>
            <w:r w:rsidR="0010407C" w:rsidRPr="00F534A7">
              <w:rPr>
                <w:rStyle w:val="Hyperlink"/>
                <w:noProof/>
              </w:rPr>
              <w:t>Operator Codes</w:t>
            </w:r>
            <w:r w:rsidR="0010407C">
              <w:rPr>
                <w:noProof/>
                <w:webHidden/>
              </w:rPr>
              <w:tab/>
            </w:r>
            <w:r w:rsidR="001639D2">
              <w:rPr>
                <w:noProof/>
                <w:webHidden/>
              </w:rPr>
              <w:fldChar w:fldCharType="begin"/>
            </w:r>
            <w:r w:rsidR="0010407C">
              <w:rPr>
                <w:noProof/>
                <w:webHidden/>
              </w:rPr>
              <w:instrText xml:space="preserve"> PAGEREF _Toc411454408 \h </w:instrText>
            </w:r>
            <w:r w:rsidR="001639D2">
              <w:rPr>
                <w:noProof/>
                <w:webHidden/>
              </w:rPr>
            </w:r>
            <w:r w:rsidR="001639D2">
              <w:rPr>
                <w:noProof/>
                <w:webHidden/>
              </w:rPr>
              <w:fldChar w:fldCharType="separate"/>
            </w:r>
            <w:r w:rsidR="0010407C">
              <w:rPr>
                <w:noProof/>
                <w:webHidden/>
              </w:rPr>
              <w:t>83</w:t>
            </w:r>
            <w:r w:rsidR="001639D2">
              <w:rPr>
                <w:noProof/>
                <w:webHidden/>
              </w:rPr>
              <w:fldChar w:fldCharType="end"/>
            </w:r>
          </w:hyperlink>
        </w:p>
        <w:p w:rsidR="0010407C" w:rsidRDefault="00EA4B76">
          <w:pPr>
            <w:pStyle w:val="TOC1"/>
            <w:rPr>
              <w:rFonts w:asciiTheme="minorHAnsi" w:hAnsiTheme="minorHAnsi"/>
              <w:b w:val="0"/>
              <w:noProof/>
              <w:color w:val="auto"/>
              <w:sz w:val="22"/>
              <w:szCs w:val="22"/>
            </w:rPr>
          </w:pPr>
          <w:hyperlink w:anchor="_Toc411454409" w:history="1">
            <w:r w:rsidR="0010407C" w:rsidRPr="00F534A7">
              <w:rPr>
                <w:rStyle w:val="Hyperlink"/>
                <w:noProof/>
              </w:rPr>
              <w:t>6</w:t>
            </w:r>
            <w:r w:rsidR="0010407C">
              <w:rPr>
                <w:rFonts w:asciiTheme="minorHAnsi" w:hAnsiTheme="minorHAnsi"/>
                <w:b w:val="0"/>
                <w:noProof/>
                <w:color w:val="auto"/>
                <w:sz w:val="22"/>
                <w:szCs w:val="22"/>
              </w:rPr>
              <w:tab/>
            </w:r>
            <w:r w:rsidR="0010407C" w:rsidRPr="00F534A7">
              <w:rPr>
                <w:rStyle w:val="Hyperlink"/>
                <w:noProof/>
              </w:rPr>
              <w:t>HTTP Timeout Categories</w:t>
            </w:r>
            <w:r w:rsidR="0010407C">
              <w:rPr>
                <w:noProof/>
                <w:webHidden/>
              </w:rPr>
              <w:tab/>
            </w:r>
            <w:r w:rsidR="001639D2">
              <w:rPr>
                <w:noProof/>
                <w:webHidden/>
              </w:rPr>
              <w:fldChar w:fldCharType="begin"/>
            </w:r>
            <w:r w:rsidR="0010407C">
              <w:rPr>
                <w:noProof/>
                <w:webHidden/>
              </w:rPr>
              <w:instrText xml:space="preserve"> PAGEREF _Toc411454409 \h </w:instrText>
            </w:r>
            <w:r w:rsidR="001639D2">
              <w:rPr>
                <w:noProof/>
                <w:webHidden/>
              </w:rPr>
            </w:r>
            <w:r w:rsidR="001639D2">
              <w:rPr>
                <w:noProof/>
                <w:webHidden/>
              </w:rPr>
              <w:fldChar w:fldCharType="separate"/>
            </w:r>
            <w:r w:rsidR="0010407C">
              <w:rPr>
                <w:noProof/>
                <w:webHidden/>
              </w:rPr>
              <w:t>84</w:t>
            </w:r>
            <w:r w:rsidR="001639D2">
              <w:rPr>
                <w:noProof/>
                <w:webHidden/>
              </w:rPr>
              <w:fldChar w:fldCharType="end"/>
            </w:r>
          </w:hyperlink>
        </w:p>
        <w:p w:rsidR="0010407C" w:rsidRDefault="00EA4B76">
          <w:pPr>
            <w:pStyle w:val="TOC1"/>
            <w:rPr>
              <w:rFonts w:asciiTheme="minorHAnsi" w:hAnsiTheme="minorHAnsi"/>
              <w:b w:val="0"/>
              <w:noProof/>
              <w:color w:val="auto"/>
              <w:sz w:val="22"/>
              <w:szCs w:val="22"/>
            </w:rPr>
          </w:pPr>
          <w:hyperlink w:anchor="_Toc411454410" w:history="1">
            <w:r w:rsidR="0010407C" w:rsidRPr="00F534A7">
              <w:rPr>
                <w:rStyle w:val="Hyperlink"/>
                <w:noProof/>
              </w:rPr>
              <w:t>7</w:t>
            </w:r>
            <w:r w:rsidR="0010407C">
              <w:rPr>
                <w:rFonts w:asciiTheme="minorHAnsi" w:hAnsiTheme="minorHAnsi"/>
                <w:b w:val="0"/>
                <w:noProof/>
                <w:color w:val="auto"/>
                <w:sz w:val="22"/>
                <w:szCs w:val="22"/>
              </w:rPr>
              <w:tab/>
            </w:r>
            <w:r w:rsidR="0010407C" w:rsidRPr="00F534A7">
              <w:rPr>
                <w:rStyle w:val="Hyperlink"/>
                <w:noProof/>
              </w:rPr>
              <w:t>APPENDIX</w:t>
            </w:r>
            <w:r w:rsidR="0010407C">
              <w:rPr>
                <w:noProof/>
                <w:webHidden/>
              </w:rPr>
              <w:tab/>
            </w:r>
            <w:r w:rsidR="001639D2">
              <w:rPr>
                <w:noProof/>
                <w:webHidden/>
              </w:rPr>
              <w:fldChar w:fldCharType="begin"/>
            </w:r>
            <w:r w:rsidR="0010407C">
              <w:rPr>
                <w:noProof/>
                <w:webHidden/>
              </w:rPr>
              <w:instrText xml:space="preserve"> PAGEREF _Toc411454410 \h </w:instrText>
            </w:r>
            <w:r w:rsidR="001639D2">
              <w:rPr>
                <w:noProof/>
                <w:webHidden/>
              </w:rPr>
            </w:r>
            <w:r w:rsidR="001639D2">
              <w:rPr>
                <w:noProof/>
                <w:webHidden/>
              </w:rPr>
              <w:fldChar w:fldCharType="separate"/>
            </w:r>
            <w:r w:rsidR="0010407C">
              <w:rPr>
                <w:noProof/>
                <w:webHidden/>
              </w:rPr>
              <w:t>86</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411" w:history="1">
            <w:r w:rsidR="0010407C" w:rsidRPr="00F534A7">
              <w:rPr>
                <w:rStyle w:val="Hyperlink"/>
                <w:noProof/>
              </w:rPr>
              <w:t>7.1</w:t>
            </w:r>
            <w:r w:rsidR="0010407C">
              <w:rPr>
                <w:rFonts w:asciiTheme="minorHAnsi" w:hAnsiTheme="minorHAnsi"/>
                <w:noProof/>
              </w:rPr>
              <w:tab/>
            </w:r>
            <w:r w:rsidR="0010407C" w:rsidRPr="00F534A7">
              <w:rPr>
                <w:rStyle w:val="Hyperlink"/>
                <w:noProof/>
              </w:rPr>
              <w:t>Content Table [IMI team]</w:t>
            </w:r>
            <w:r w:rsidR="0010407C">
              <w:rPr>
                <w:noProof/>
                <w:webHidden/>
              </w:rPr>
              <w:tab/>
            </w:r>
            <w:r w:rsidR="001639D2">
              <w:rPr>
                <w:noProof/>
                <w:webHidden/>
              </w:rPr>
              <w:fldChar w:fldCharType="begin"/>
            </w:r>
            <w:r w:rsidR="0010407C">
              <w:rPr>
                <w:noProof/>
                <w:webHidden/>
              </w:rPr>
              <w:instrText xml:space="preserve"> PAGEREF _Toc411454411 \h </w:instrText>
            </w:r>
            <w:r w:rsidR="001639D2">
              <w:rPr>
                <w:noProof/>
                <w:webHidden/>
              </w:rPr>
            </w:r>
            <w:r w:rsidR="001639D2">
              <w:rPr>
                <w:noProof/>
                <w:webHidden/>
              </w:rPr>
              <w:fldChar w:fldCharType="separate"/>
            </w:r>
            <w:r w:rsidR="0010407C">
              <w:rPr>
                <w:noProof/>
                <w:webHidden/>
              </w:rPr>
              <w:t>86</w:t>
            </w:r>
            <w:r w:rsidR="001639D2">
              <w:rPr>
                <w:noProof/>
                <w:webHidden/>
              </w:rPr>
              <w:fldChar w:fldCharType="end"/>
            </w:r>
          </w:hyperlink>
        </w:p>
        <w:p w:rsidR="0010407C" w:rsidRDefault="00EA4B76">
          <w:pPr>
            <w:pStyle w:val="TOC2"/>
            <w:tabs>
              <w:tab w:val="left" w:pos="720"/>
              <w:tab w:val="right" w:leader="dot" w:pos="8290"/>
            </w:tabs>
            <w:rPr>
              <w:rFonts w:asciiTheme="minorHAnsi" w:hAnsiTheme="minorHAnsi"/>
              <w:noProof/>
            </w:rPr>
          </w:pPr>
          <w:hyperlink w:anchor="_Toc411454412" w:history="1">
            <w:r w:rsidR="0010407C" w:rsidRPr="00F534A7">
              <w:rPr>
                <w:rStyle w:val="Hyperlink"/>
                <w:noProof/>
              </w:rPr>
              <w:t>7.2</w:t>
            </w:r>
            <w:r w:rsidR="0010407C">
              <w:rPr>
                <w:rFonts w:asciiTheme="minorHAnsi" w:hAnsiTheme="minorHAnsi"/>
                <w:noProof/>
              </w:rPr>
              <w:tab/>
            </w:r>
            <w:r w:rsidR="0010407C" w:rsidRPr="00F534A7">
              <w:rPr>
                <w:rStyle w:val="Hyperlink"/>
                <w:noProof/>
              </w:rPr>
              <w:t>Language Location Code Mapping Table[Needed from BBC]</w:t>
            </w:r>
            <w:r w:rsidR="0010407C">
              <w:rPr>
                <w:noProof/>
                <w:webHidden/>
              </w:rPr>
              <w:tab/>
            </w:r>
            <w:r w:rsidR="001639D2">
              <w:rPr>
                <w:noProof/>
                <w:webHidden/>
              </w:rPr>
              <w:fldChar w:fldCharType="begin"/>
            </w:r>
            <w:r w:rsidR="0010407C">
              <w:rPr>
                <w:noProof/>
                <w:webHidden/>
              </w:rPr>
              <w:instrText xml:space="preserve"> PAGEREF _Toc411454412 \h </w:instrText>
            </w:r>
            <w:r w:rsidR="001639D2">
              <w:rPr>
                <w:noProof/>
                <w:webHidden/>
              </w:rPr>
            </w:r>
            <w:r w:rsidR="001639D2">
              <w:rPr>
                <w:noProof/>
                <w:webHidden/>
              </w:rPr>
              <w:fldChar w:fldCharType="separate"/>
            </w:r>
            <w:r w:rsidR="0010407C">
              <w:rPr>
                <w:noProof/>
                <w:webHidden/>
              </w:rPr>
              <w:t>86</w:t>
            </w:r>
            <w:r w:rsidR="001639D2">
              <w:rPr>
                <w:noProof/>
                <w:webHidden/>
              </w:rPr>
              <w:fldChar w:fldCharType="end"/>
            </w:r>
          </w:hyperlink>
        </w:p>
        <w:p w:rsidR="00965FB9" w:rsidRDefault="001639D2" w:rsidP="00965FB9">
          <w:pPr>
            <w:jc w:val="both"/>
            <w:rPr>
              <w:noProof/>
            </w:rPr>
          </w:pPr>
          <w:r>
            <w:rPr>
              <w:b/>
              <w:bCs/>
              <w:noProof/>
            </w:rPr>
            <w:fldChar w:fldCharType="end"/>
          </w:r>
        </w:p>
      </w:sdtContent>
    </w:sdt>
    <w:p w:rsidR="00965FB9" w:rsidRDefault="00965FB9" w:rsidP="00965FB9">
      <w:pPr>
        <w:jc w:val="both"/>
        <w:rPr>
          <w:noProof/>
        </w:rPr>
      </w:pPr>
    </w:p>
    <w:p w:rsidR="00965FB9" w:rsidRDefault="00965FB9" w:rsidP="00965FB9">
      <w:pPr>
        <w:jc w:val="both"/>
        <w:rPr>
          <w:noProof/>
        </w:rPr>
      </w:pPr>
    </w:p>
    <w:p w:rsidR="00965FB9" w:rsidRDefault="00965FB9" w:rsidP="00965FB9">
      <w:pPr>
        <w:pStyle w:val="TOCHeading"/>
        <w:jc w:val="both"/>
      </w:pPr>
      <w:r>
        <w:t>Table of Figures</w:t>
      </w:r>
    </w:p>
    <w:p w:rsidR="00965FB9" w:rsidRDefault="00965FB9" w:rsidP="00965FB9">
      <w:pPr>
        <w:jc w:val="both"/>
        <w:rPr>
          <w:noProof/>
        </w:rPr>
      </w:pPr>
    </w:p>
    <w:p w:rsidR="0010407C" w:rsidRDefault="001639D2">
      <w:pPr>
        <w:pStyle w:val="TableofFigures"/>
        <w:tabs>
          <w:tab w:val="right" w:leader="dot" w:pos="8290"/>
        </w:tabs>
        <w:rPr>
          <w:rFonts w:asciiTheme="minorHAnsi" w:hAnsiTheme="minorHAnsi"/>
          <w:noProof/>
          <w:sz w:val="22"/>
          <w:szCs w:val="22"/>
        </w:rPr>
      </w:pPr>
      <w:r>
        <w:fldChar w:fldCharType="begin"/>
      </w:r>
      <w:r w:rsidR="00965FB9">
        <w:instrText xml:space="preserve"> TOC \c "Figure" </w:instrText>
      </w:r>
      <w:r>
        <w:fldChar w:fldCharType="separate"/>
      </w:r>
      <w:r w:rsidR="0010407C">
        <w:rPr>
          <w:noProof/>
        </w:rPr>
        <w:t>Figure 1: MA Call Flow</w:t>
      </w:r>
      <w:r w:rsidR="0010407C">
        <w:rPr>
          <w:noProof/>
        </w:rPr>
        <w:tab/>
      </w:r>
      <w:r>
        <w:rPr>
          <w:noProof/>
        </w:rPr>
        <w:fldChar w:fldCharType="begin"/>
      </w:r>
      <w:r w:rsidR="0010407C">
        <w:rPr>
          <w:noProof/>
        </w:rPr>
        <w:instrText xml:space="preserve"> PAGEREF _Toc411454413 \h </w:instrText>
      </w:r>
      <w:r>
        <w:rPr>
          <w:noProof/>
        </w:rPr>
      </w:r>
      <w:r>
        <w:rPr>
          <w:noProof/>
        </w:rPr>
        <w:fldChar w:fldCharType="separate"/>
      </w:r>
      <w:r w:rsidR="0010407C">
        <w:rPr>
          <w:noProof/>
        </w:rPr>
        <w:t>11</w:t>
      </w:r>
      <w:r>
        <w:rPr>
          <w:noProof/>
        </w:rPr>
        <w:fldChar w:fldCharType="end"/>
      </w:r>
    </w:p>
    <w:p w:rsidR="0010407C" w:rsidRDefault="0010407C">
      <w:pPr>
        <w:pStyle w:val="TableofFigures"/>
        <w:tabs>
          <w:tab w:val="right" w:leader="dot" w:pos="8290"/>
        </w:tabs>
        <w:rPr>
          <w:rFonts w:asciiTheme="minorHAnsi" w:hAnsiTheme="minorHAnsi"/>
          <w:noProof/>
          <w:sz w:val="22"/>
          <w:szCs w:val="22"/>
        </w:rPr>
      </w:pPr>
      <w:r>
        <w:rPr>
          <w:noProof/>
        </w:rPr>
        <w:t>Figure 2: MK Call Flow</w:t>
      </w:r>
      <w:r>
        <w:rPr>
          <w:noProof/>
        </w:rPr>
        <w:tab/>
      </w:r>
      <w:r w:rsidR="001639D2">
        <w:rPr>
          <w:noProof/>
        </w:rPr>
        <w:fldChar w:fldCharType="begin"/>
      </w:r>
      <w:r>
        <w:rPr>
          <w:noProof/>
        </w:rPr>
        <w:instrText xml:space="preserve"> PAGEREF _Toc411454414 \h </w:instrText>
      </w:r>
      <w:r w:rsidR="001639D2">
        <w:rPr>
          <w:noProof/>
        </w:rPr>
      </w:r>
      <w:r w:rsidR="001639D2">
        <w:rPr>
          <w:noProof/>
        </w:rPr>
        <w:fldChar w:fldCharType="separate"/>
      </w:r>
      <w:r>
        <w:rPr>
          <w:noProof/>
        </w:rPr>
        <w:t>40</w:t>
      </w:r>
      <w:r w:rsidR="001639D2">
        <w:rPr>
          <w:noProof/>
        </w:rPr>
        <w:fldChar w:fldCharType="end"/>
      </w:r>
    </w:p>
    <w:p w:rsidR="0010407C" w:rsidRDefault="0010407C">
      <w:pPr>
        <w:pStyle w:val="TableofFigures"/>
        <w:tabs>
          <w:tab w:val="right" w:leader="dot" w:pos="8290"/>
        </w:tabs>
        <w:rPr>
          <w:rFonts w:asciiTheme="minorHAnsi" w:hAnsiTheme="minorHAnsi"/>
          <w:noProof/>
          <w:sz w:val="22"/>
          <w:szCs w:val="22"/>
        </w:rPr>
      </w:pPr>
      <w:r>
        <w:rPr>
          <w:noProof/>
        </w:rPr>
        <w:t>Figure 3: Language Determination and Subscription</w:t>
      </w:r>
      <w:r>
        <w:rPr>
          <w:noProof/>
        </w:rPr>
        <w:tab/>
      </w:r>
      <w:r w:rsidR="001639D2">
        <w:rPr>
          <w:noProof/>
        </w:rPr>
        <w:fldChar w:fldCharType="begin"/>
      </w:r>
      <w:r>
        <w:rPr>
          <w:noProof/>
        </w:rPr>
        <w:instrText xml:space="preserve"> PAGEREF _Toc411454415 \h </w:instrText>
      </w:r>
      <w:r w:rsidR="001639D2">
        <w:rPr>
          <w:noProof/>
        </w:rPr>
      </w:r>
      <w:r w:rsidR="001639D2">
        <w:rPr>
          <w:noProof/>
        </w:rPr>
        <w:fldChar w:fldCharType="separate"/>
      </w:r>
      <w:r>
        <w:rPr>
          <w:noProof/>
        </w:rPr>
        <w:t>51</w:t>
      </w:r>
      <w:r w:rsidR="001639D2">
        <w:rPr>
          <w:noProof/>
        </w:rPr>
        <w:fldChar w:fldCharType="end"/>
      </w:r>
    </w:p>
    <w:p w:rsidR="0010407C" w:rsidRDefault="0010407C">
      <w:pPr>
        <w:pStyle w:val="TableofFigures"/>
        <w:tabs>
          <w:tab w:val="right" w:leader="dot" w:pos="8290"/>
        </w:tabs>
        <w:rPr>
          <w:rFonts w:asciiTheme="minorHAnsi" w:hAnsiTheme="minorHAnsi"/>
          <w:noProof/>
          <w:sz w:val="22"/>
          <w:szCs w:val="22"/>
        </w:rPr>
      </w:pPr>
      <w:r>
        <w:rPr>
          <w:noProof/>
        </w:rPr>
        <w:t>Figure 4: Subscription Deactivation</w:t>
      </w:r>
      <w:r>
        <w:rPr>
          <w:noProof/>
        </w:rPr>
        <w:tab/>
      </w:r>
      <w:r w:rsidR="001639D2">
        <w:rPr>
          <w:noProof/>
        </w:rPr>
        <w:fldChar w:fldCharType="begin"/>
      </w:r>
      <w:r>
        <w:rPr>
          <w:noProof/>
        </w:rPr>
        <w:instrText xml:space="preserve"> PAGEREF _Toc411454416 \h </w:instrText>
      </w:r>
      <w:r w:rsidR="001639D2">
        <w:rPr>
          <w:noProof/>
        </w:rPr>
      </w:r>
      <w:r w:rsidR="001639D2">
        <w:rPr>
          <w:noProof/>
        </w:rPr>
        <w:fldChar w:fldCharType="separate"/>
      </w:r>
      <w:r>
        <w:rPr>
          <w:noProof/>
        </w:rPr>
        <w:t>53</w:t>
      </w:r>
      <w:r w:rsidR="001639D2">
        <w:rPr>
          <w:noProof/>
        </w:rPr>
        <w:fldChar w:fldCharType="end"/>
      </w:r>
    </w:p>
    <w:p w:rsidR="0010407C" w:rsidRDefault="0010407C">
      <w:pPr>
        <w:pStyle w:val="TableofFigures"/>
        <w:tabs>
          <w:tab w:val="right" w:leader="dot" w:pos="8290"/>
        </w:tabs>
        <w:rPr>
          <w:rFonts w:asciiTheme="minorHAnsi" w:hAnsiTheme="minorHAnsi"/>
          <w:noProof/>
          <w:sz w:val="22"/>
          <w:szCs w:val="22"/>
        </w:rPr>
      </w:pPr>
      <w:r>
        <w:rPr>
          <w:noProof/>
        </w:rPr>
        <w:t>Figure 5: Inbox Service</w:t>
      </w:r>
      <w:r>
        <w:rPr>
          <w:noProof/>
        </w:rPr>
        <w:tab/>
      </w:r>
      <w:r w:rsidR="001639D2">
        <w:rPr>
          <w:noProof/>
        </w:rPr>
        <w:fldChar w:fldCharType="begin"/>
      </w:r>
      <w:r>
        <w:rPr>
          <w:noProof/>
        </w:rPr>
        <w:instrText xml:space="preserve"> PAGEREF _Toc411454417 \h </w:instrText>
      </w:r>
      <w:r w:rsidR="001639D2">
        <w:rPr>
          <w:noProof/>
        </w:rPr>
      </w:r>
      <w:r w:rsidR="001639D2">
        <w:rPr>
          <w:noProof/>
        </w:rPr>
        <w:fldChar w:fldCharType="separate"/>
      </w:r>
      <w:r>
        <w:rPr>
          <w:noProof/>
        </w:rPr>
        <w:t>54</w:t>
      </w:r>
      <w:r w:rsidR="001639D2">
        <w:rPr>
          <w:noProof/>
        </w:rPr>
        <w:fldChar w:fldCharType="end"/>
      </w:r>
    </w:p>
    <w:p w:rsidR="0010407C" w:rsidRDefault="0010407C">
      <w:pPr>
        <w:pStyle w:val="TableofFigures"/>
        <w:tabs>
          <w:tab w:val="right" w:leader="dot" w:pos="8290"/>
        </w:tabs>
        <w:rPr>
          <w:rFonts w:asciiTheme="minorHAnsi" w:hAnsiTheme="minorHAnsi"/>
          <w:noProof/>
          <w:sz w:val="22"/>
          <w:szCs w:val="22"/>
        </w:rPr>
      </w:pPr>
      <w:r>
        <w:rPr>
          <w:noProof/>
        </w:rPr>
        <w:t>Figure 6: Kilkari Service-Integration Flow</w:t>
      </w:r>
      <w:r>
        <w:rPr>
          <w:noProof/>
        </w:rPr>
        <w:tab/>
      </w:r>
      <w:r w:rsidR="001639D2">
        <w:rPr>
          <w:noProof/>
        </w:rPr>
        <w:fldChar w:fldCharType="begin"/>
      </w:r>
      <w:r>
        <w:rPr>
          <w:noProof/>
        </w:rPr>
        <w:instrText xml:space="preserve"> PAGEREF _Toc411454418 \h </w:instrText>
      </w:r>
      <w:r w:rsidR="001639D2">
        <w:rPr>
          <w:noProof/>
        </w:rPr>
      </w:r>
      <w:r w:rsidR="001639D2">
        <w:rPr>
          <w:noProof/>
        </w:rPr>
        <w:fldChar w:fldCharType="separate"/>
      </w:r>
      <w:r>
        <w:rPr>
          <w:noProof/>
        </w:rPr>
        <w:t>56</w:t>
      </w:r>
      <w:r w:rsidR="001639D2">
        <w:rPr>
          <w:noProof/>
        </w:rPr>
        <w:fldChar w:fldCharType="end"/>
      </w:r>
    </w:p>
    <w:p w:rsidR="00CA074D" w:rsidRDefault="001639D2"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rsidR="00CA074D" w:rsidRDefault="00CA074D" w:rsidP="005C23E2">
      <w:pPr>
        <w:pStyle w:val="Heading1"/>
        <w:jc w:val="both"/>
      </w:pPr>
      <w:bookmarkStart w:id="6" w:name="_Toc406500954"/>
      <w:bookmarkStart w:id="7" w:name="_Toc411454312"/>
      <w:r>
        <w:lastRenderedPageBreak/>
        <w:t>Introduction &amp; Overview</w:t>
      </w:r>
      <w:bookmarkEnd w:id="0"/>
      <w:bookmarkEnd w:id="6"/>
      <w:bookmarkEnd w:id="7"/>
    </w:p>
    <w:p w:rsidR="00CA074D" w:rsidRDefault="00CA074D" w:rsidP="005C23E2">
      <w:pPr>
        <w:pStyle w:val="Heading2"/>
        <w:jc w:val="both"/>
      </w:pPr>
      <w:bookmarkStart w:id="8" w:name="_Toc405465967"/>
      <w:bookmarkStart w:id="9" w:name="_Toc406500955"/>
      <w:bookmarkStart w:id="10" w:name="_Toc411454313"/>
      <w:r w:rsidRPr="00CF2C8A">
        <w:t>Overview</w:t>
      </w:r>
      <w:bookmarkEnd w:id="5"/>
      <w:bookmarkEnd w:id="4"/>
      <w:bookmarkEnd w:id="3"/>
      <w:bookmarkEnd w:id="2"/>
      <w:bookmarkEnd w:id="1"/>
      <w:bookmarkEnd w:id="8"/>
      <w:bookmarkEnd w:id="9"/>
      <w:bookmarkEnd w:id="10"/>
    </w:p>
    <w:p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upto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MOTECH platform </w:t>
      </w:r>
      <w:r>
        <w:t>has been</w:t>
      </w:r>
      <w:r w:rsidRPr="00C158C0">
        <w:t xml:space="preserve"> developed by the Grameen Foundation, a not-for-profit organization headquartered in the United States. The MOTECH platform combines the integration capabilities of an Enterprise Service Bus (ESB) with a flexible open source application development framework.</w:t>
      </w:r>
    </w:p>
    <w:p w:rsidR="00CA074D" w:rsidRDefault="00CA074D" w:rsidP="005C23E2">
      <w:pPr>
        <w:pStyle w:val="Heading2"/>
        <w:jc w:val="both"/>
      </w:pPr>
      <w:bookmarkStart w:id="11" w:name="_Toc265071564"/>
      <w:bookmarkStart w:id="12" w:name="_Toc267841325"/>
      <w:bookmarkStart w:id="13" w:name="_Toc267841606"/>
      <w:bookmarkStart w:id="14" w:name="_Toc267913012"/>
      <w:bookmarkStart w:id="15" w:name="_Toc267913534"/>
      <w:bookmarkStart w:id="16" w:name="_Toc405465968"/>
      <w:bookmarkStart w:id="17" w:name="_Toc406500956"/>
      <w:bookmarkStart w:id="18" w:name="_Toc411454314"/>
      <w:r>
        <w:t>Objective of this document</w:t>
      </w:r>
      <w:bookmarkEnd w:id="11"/>
      <w:bookmarkEnd w:id="12"/>
      <w:bookmarkEnd w:id="13"/>
      <w:bookmarkEnd w:id="14"/>
      <w:bookmarkEnd w:id="15"/>
      <w:bookmarkEnd w:id="16"/>
      <w:bookmarkEnd w:id="17"/>
      <w:bookmarkEnd w:id="18"/>
    </w:p>
    <w:p w:rsidR="009E4607" w:rsidRPr="009E4607" w:rsidRDefault="009E4607" w:rsidP="009E4607"/>
    <w:p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rsidR="00CA074D" w:rsidRDefault="00CA074D" w:rsidP="005C23E2">
      <w:pPr>
        <w:pStyle w:val="Heading2"/>
        <w:jc w:val="both"/>
      </w:pPr>
      <w:bookmarkStart w:id="19" w:name="_Toc405465969"/>
      <w:bookmarkStart w:id="20" w:name="_Toc406500957"/>
      <w:bookmarkStart w:id="21" w:name="_Toc411454315"/>
      <w:r>
        <w:t>Key Assumptions</w:t>
      </w:r>
      <w:bookmarkEnd w:id="19"/>
      <w:bookmarkEnd w:id="20"/>
      <w:bookmarkEnd w:id="21"/>
    </w:p>
    <w:p w:rsidR="003237E0" w:rsidRDefault="003237E0" w:rsidP="005C23E2">
      <w:pPr>
        <w:jc w:val="both"/>
      </w:pPr>
      <w:bookmarkStart w:id="22" w:name="_Toc405465970"/>
    </w:p>
    <w:p w:rsidR="003237E0" w:rsidRDefault="003237E0" w:rsidP="00E65978">
      <w:pPr>
        <w:pStyle w:val="ListParagraph"/>
        <w:numPr>
          <w:ilvl w:val="0"/>
          <w:numId w:val="4"/>
        </w:numPr>
        <w:jc w:val="both"/>
      </w:pPr>
      <w:r>
        <w:t>The map</w:t>
      </w:r>
      <w:r w:rsidR="00317245">
        <w:t>ping of circle, state, district, languageLocationCode and</w:t>
      </w:r>
      <w:r>
        <w:t xml:space="preserve"> </w:t>
      </w:r>
      <w:r w:rsidR="00802F67">
        <w:t>Language</w:t>
      </w:r>
      <w:r>
        <w:t xml:space="preserve"> is available in NMS database.</w:t>
      </w:r>
    </w:p>
    <w:p w:rsidR="00C23728" w:rsidRDefault="00C23728" w:rsidP="00E65978">
      <w:pPr>
        <w:pStyle w:val="ListParagraph"/>
        <w:numPr>
          <w:ilvl w:val="0"/>
          <w:numId w:val="4"/>
        </w:numPr>
        <w:jc w:val="both"/>
      </w:pPr>
      <w:r>
        <w:t xml:space="preserve">While uploading an FLW in MoTech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rsidR="003237E0" w:rsidRDefault="00D33FF0" w:rsidP="00E65978">
      <w:pPr>
        <w:pStyle w:val="ListParagraph"/>
        <w:numPr>
          <w:ilvl w:val="0"/>
          <w:numId w:val="4"/>
        </w:numPr>
        <w:jc w:val="both"/>
      </w:pPr>
      <w:proofErr w:type="gramStart"/>
      <w:r>
        <w:t>callI</w:t>
      </w:r>
      <w:r w:rsidR="00CB0900">
        <w:t>d</w:t>
      </w:r>
      <w:proofErr w:type="gramEnd"/>
      <w:r w:rsidR="00CB0900">
        <w:t xml:space="preserve"> is same in every </w:t>
      </w:r>
      <w:r w:rsidR="003237E0" w:rsidRPr="003237E0">
        <w:t>request coming from IVR for the same call.</w:t>
      </w:r>
    </w:p>
    <w:p w:rsidR="00CA074D" w:rsidRDefault="00CA074D" w:rsidP="005C23E2">
      <w:pPr>
        <w:pStyle w:val="Heading2"/>
        <w:jc w:val="both"/>
      </w:pPr>
      <w:bookmarkStart w:id="23" w:name="_Toc406500958"/>
      <w:bookmarkStart w:id="24" w:name="_Toc411454316"/>
      <w:r>
        <w:t>Open Issues</w:t>
      </w:r>
      <w:bookmarkEnd w:id="22"/>
      <w:bookmarkEnd w:id="23"/>
      <w:bookmarkEnd w:id="24"/>
    </w:p>
    <w:p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rsidTr="00A01C8F">
        <w:tc>
          <w:tcPr>
            <w:tcW w:w="468" w:type="dxa"/>
            <w:shd w:val="clear" w:color="auto" w:fill="D9D9D9" w:themeFill="background1" w:themeFillShade="D9"/>
          </w:tcPr>
          <w:p w:rsidR="00CA074D" w:rsidRPr="00A01C8F" w:rsidRDefault="00CA074D" w:rsidP="005C23E2">
            <w:pPr>
              <w:jc w:val="both"/>
            </w:pPr>
            <w:r w:rsidRPr="00A01C8F">
              <w:t>#</w:t>
            </w:r>
          </w:p>
        </w:tc>
        <w:tc>
          <w:tcPr>
            <w:tcW w:w="4461" w:type="dxa"/>
            <w:shd w:val="clear" w:color="auto" w:fill="D9D9D9" w:themeFill="background1" w:themeFillShade="D9"/>
          </w:tcPr>
          <w:p w:rsidR="00CA074D" w:rsidRPr="00A01C8F" w:rsidRDefault="00CA074D" w:rsidP="005C23E2">
            <w:pPr>
              <w:jc w:val="both"/>
            </w:pPr>
            <w:r w:rsidRPr="00A01C8F">
              <w:t>Issue</w:t>
            </w:r>
          </w:p>
        </w:tc>
        <w:tc>
          <w:tcPr>
            <w:tcW w:w="1242" w:type="dxa"/>
            <w:shd w:val="clear" w:color="auto" w:fill="D9D9D9" w:themeFill="background1" w:themeFillShade="D9"/>
          </w:tcPr>
          <w:p w:rsidR="00CA074D" w:rsidRPr="00A01C8F" w:rsidRDefault="00CA074D" w:rsidP="005C23E2">
            <w:pPr>
              <w:jc w:val="both"/>
            </w:pPr>
            <w:r w:rsidRPr="00A01C8F">
              <w:t>Owner</w:t>
            </w:r>
          </w:p>
        </w:tc>
        <w:tc>
          <w:tcPr>
            <w:tcW w:w="1134" w:type="dxa"/>
            <w:shd w:val="clear" w:color="auto" w:fill="D9D9D9" w:themeFill="background1" w:themeFillShade="D9"/>
          </w:tcPr>
          <w:p w:rsidR="00CA074D" w:rsidRPr="00A01C8F" w:rsidRDefault="00CA074D" w:rsidP="005C23E2">
            <w:pPr>
              <w:jc w:val="both"/>
            </w:pPr>
            <w:r w:rsidRPr="00A01C8F">
              <w:t>Status</w:t>
            </w:r>
          </w:p>
        </w:tc>
        <w:tc>
          <w:tcPr>
            <w:tcW w:w="2301" w:type="dxa"/>
            <w:shd w:val="clear" w:color="auto" w:fill="D9D9D9" w:themeFill="background1" w:themeFillShade="D9"/>
          </w:tcPr>
          <w:p w:rsidR="00CA074D" w:rsidRPr="00A01C8F" w:rsidRDefault="00CA074D" w:rsidP="005C23E2">
            <w:pPr>
              <w:jc w:val="both"/>
            </w:pPr>
            <w:r w:rsidRPr="00A01C8F">
              <w:t>Remarks</w:t>
            </w:r>
          </w:p>
        </w:tc>
      </w:tr>
      <w:tr w:rsidR="003237E0" w:rsidRPr="00900252" w:rsidTr="00A01C8F">
        <w:trPr>
          <w:trHeight w:val="350"/>
        </w:trPr>
        <w:tc>
          <w:tcPr>
            <w:tcW w:w="468" w:type="dxa"/>
          </w:tcPr>
          <w:p w:rsidR="003237E0" w:rsidRPr="00A01C8F" w:rsidRDefault="003237E0" w:rsidP="005C23E2">
            <w:pPr>
              <w:jc w:val="both"/>
            </w:pPr>
            <w:r>
              <w:t>1.</w:t>
            </w:r>
          </w:p>
        </w:tc>
        <w:tc>
          <w:tcPr>
            <w:tcW w:w="4461" w:type="dxa"/>
          </w:tcPr>
          <w:p w:rsidR="003237E0" w:rsidRPr="00A01C8F" w:rsidRDefault="003237E0" w:rsidP="005C23E2">
            <w:pPr>
              <w:jc w:val="both"/>
            </w:pPr>
            <w:r>
              <w:t xml:space="preserve">The VXML files retrieved by the IVR can be cached for some duration so that the same </w:t>
            </w:r>
            <w:r>
              <w:lastRenderedPageBreak/>
              <w:t>need not be requested again on every call.</w:t>
            </w:r>
          </w:p>
        </w:tc>
        <w:tc>
          <w:tcPr>
            <w:tcW w:w="1242" w:type="dxa"/>
          </w:tcPr>
          <w:p w:rsidR="003237E0" w:rsidRPr="00A01C8F" w:rsidRDefault="00CB0900" w:rsidP="005C23E2">
            <w:pPr>
              <w:jc w:val="both"/>
            </w:pPr>
            <w:r>
              <w:lastRenderedPageBreak/>
              <w:t>IMI Team</w:t>
            </w:r>
          </w:p>
        </w:tc>
        <w:tc>
          <w:tcPr>
            <w:tcW w:w="1134" w:type="dxa"/>
          </w:tcPr>
          <w:p w:rsidR="003237E0" w:rsidRPr="00A01C8F" w:rsidRDefault="00BA75D8" w:rsidP="005C23E2">
            <w:pPr>
              <w:jc w:val="both"/>
            </w:pPr>
            <w:r>
              <w:t>C</w:t>
            </w:r>
            <w:r w:rsidR="00411437">
              <w:t>losed</w:t>
            </w:r>
          </w:p>
        </w:tc>
        <w:tc>
          <w:tcPr>
            <w:tcW w:w="2301" w:type="dxa"/>
          </w:tcPr>
          <w:p w:rsidR="00411437" w:rsidRDefault="00A115FA" w:rsidP="005C23E2">
            <w:pPr>
              <w:jc w:val="both"/>
            </w:pPr>
            <w:r>
              <w:t xml:space="preserve">VXML files are static files. IVR platform shall </w:t>
            </w:r>
            <w:r>
              <w:lastRenderedPageBreak/>
              <w:t>cache the same.</w:t>
            </w:r>
          </w:p>
          <w:p w:rsidR="00A115FA" w:rsidRDefault="00A115FA" w:rsidP="005C23E2">
            <w:pPr>
              <w:jc w:val="both"/>
            </w:pPr>
          </w:p>
          <w:p w:rsidR="00411437" w:rsidRPr="00A01C8F" w:rsidRDefault="00411437" w:rsidP="005C23E2">
            <w:pPr>
              <w:jc w:val="both"/>
            </w:pPr>
            <w:r>
              <w:t>22.01.15: motech shall not host the vxml files. The vxml files shall reside on ivr system.</w:t>
            </w:r>
          </w:p>
        </w:tc>
      </w:tr>
      <w:tr w:rsidR="003237E0" w:rsidRPr="00900252" w:rsidTr="00A01C8F">
        <w:trPr>
          <w:trHeight w:val="350"/>
        </w:trPr>
        <w:tc>
          <w:tcPr>
            <w:tcW w:w="468" w:type="dxa"/>
          </w:tcPr>
          <w:p w:rsidR="003237E0" w:rsidRDefault="003237E0" w:rsidP="005C23E2">
            <w:pPr>
              <w:jc w:val="both"/>
            </w:pPr>
            <w:r>
              <w:lastRenderedPageBreak/>
              <w:t xml:space="preserve">2. </w:t>
            </w:r>
          </w:p>
        </w:tc>
        <w:tc>
          <w:tcPr>
            <w:tcW w:w="4461" w:type="dxa"/>
          </w:tcPr>
          <w:p w:rsidR="00A57EC6" w:rsidRDefault="003237E0" w:rsidP="005C23E2">
            <w:pPr>
              <w:jc w:val="both"/>
            </w:pPr>
            <w:r>
              <w:t xml:space="preserve">The </w:t>
            </w:r>
            <w:r w:rsidR="00970DD8">
              <w:t xml:space="preserve">static </w:t>
            </w:r>
            <w:r>
              <w:t>course structure retrieved by IVR from NMS_MoTech_MA can be cached for some specific duration at IVR</w:t>
            </w:r>
            <w:r w:rsidR="00970DD8">
              <w:t>.</w:t>
            </w:r>
            <w:r w:rsidR="00A57EC6">
              <w:t xml:space="preserve"> (It is possible to maintain course version and in call IMI can get course version and if it is different it can fetch  the complete course)</w:t>
            </w:r>
          </w:p>
          <w:p w:rsidR="00A57EC6" w:rsidRDefault="00A57EC6" w:rsidP="005C23E2">
            <w:pPr>
              <w:jc w:val="both"/>
            </w:pPr>
          </w:p>
          <w:p w:rsidR="00A57EC6" w:rsidRDefault="00645B24" w:rsidP="00645B24">
            <w:pPr>
              <w:jc w:val="both"/>
            </w:pPr>
            <w:r>
              <w:t xml:space="preserve">IMI team suggests </w:t>
            </w:r>
            <w:proofErr w:type="gramStart"/>
            <w:r>
              <w:t>to retrieve</w:t>
            </w:r>
            <w:proofErr w:type="gramEnd"/>
            <w:r w:rsidR="00A57EC6">
              <w:t xml:space="preserve"> the course structure chapter wise.</w:t>
            </w:r>
          </w:p>
        </w:tc>
        <w:tc>
          <w:tcPr>
            <w:tcW w:w="1242" w:type="dxa"/>
          </w:tcPr>
          <w:p w:rsidR="003237E0" w:rsidRPr="00A01C8F" w:rsidRDefault="00CB0900" w:rsidP="005C23E2">
            <w:pPr>
              <w:jc w:val="both"/>
            </w:pPr>
            <w:r>
              <w:t>IMI Team</w:t>
            </w:r>
          </w:p>
        </w:tc>
        <w:tc>
          <w:tcPr>
            <w:tcW w:w="1134" w:type="dxa"/>
          </w:tcPr>
          <w:p w:rsidR="003237E0" w:rsidRPr="00A01C8F" w:rsidRDefault="00BA75D8" w:rsidP="005C23E2">
            <w:pPr>
              <w:jc w:val="both"/>
            </w:pPr>
            <w:r>
              <w:t>C</w:t>
            </w:r>
            <w:r w:rsidR="00411437">
              <w:t>losed</w:t>
            </w:r>
          </w:p>
        </w:tc>
        <w:tc>
          <w:tcPr>
            <w:tcW w:w="2301" w:type="dxa"/>
          </w:tcPr>
          <w:p w:rsidR="003237E0" w:rsidRDefault="00F751DC" w:rsidP="005C23E2">
            <w:pPr>
              <w:jc w:val="both"/>
            </w:pPr>
            <w:r>
              <w:t>Course structure to be retrieved by DVP at start up time.</w:t>
            </w:r>
          </w:p>
          <w:p w:rsidR="00F751DC" w:rsidRDefault="00F751DC" w:rsidP="00F751DC">
            <w:pPr>
              <w:jc w:val="both"/>
            </w:pPr>
            <w:r>
              <w:t>For course version in each call API to be called by DVP.</w:t>
            </w:r>
          </w:p>
          <w:p w:rsidR="00411437" w:rsidRDefault="00411437" w:rsidP="00F751DC">
            <w:pPr>
              <w:jc w:val="both"/>
            </w:pPr>
          </w:p>
          <w:p w:rsidR="00411437" w:rsidRDefault="00411437" w:rsidP="00F751DC">
            <w:pPr>
              <w:jc w:val="both"/>
            </w:pPr>
            <w:r>
              <w:t>22.01.2015: motech shall provide a get course version api. During the call, ivr system shall check course version and if it does not match with the version existing on ivr then it shall fetch the course structure</w:t>
            </w:r>
          </w:p>
          <w:p w:rsidR="00A115FA" w:rsidRDefault="00A115FA" w:rsidP="00F751DC">
            <w:pPr>
              <w:jc w:val="both"/>
            </w:pPr>
          </w:p>
          <w:p w:rsidR="00A115FA" w:rsidRPr="00A01C8F" w:rsidRDefault="00A115FA" w:rsidP="00F751DC">
            <w:pPr>
              <w:jc w:val="both"/>
            </w:pPr>
          </w:p>
        </w:tc>
      </w:tr>
      <w:tr w:rsidR="005B0925" w:rsidRPr="00900252" w:rsidTr="00A01C8F">
        <w:trPr>
          <w:trHeight w:val="350"/>
        </w:trPr>
        <w:tc>
          <w:tcPr>
            <w:tcW w:w="468" w:type="dxa"/>
          </w:tcPr>
          <w:p w:rsidR="005B0925" w:rsidRDefault="005B0925" w:rsidP="005C23E2">
            <w:pPr>
              <w:jc w:val="both"/>
            </w:pPr>
            <w:r>
              <w:t>3.</w:t>
            </w:r>
          </w:p>
        </w:tc>
        <w:tc>
          <w:tcPr>
            <w:tcW w:w="4461" w:type="dxa"/>
          </w:tcPr>
          <w:p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rsidR="005B0925" w:rsidRPr="00A01C8F" w:rsidRDefault="00CB0900" w:rsidP="005C23E2">
            <w:pPr>
              <w:jc w:val="both"/>
            </w:pPr>
            <w:r>
              <w:t>BBC</w:t>
            </w:r>
          </w:p>
        </w:tc>
        <w:tc>
          <w:tcPr>
            <w:tcW w:w="1134" w:type="dxa"/>
          </w:tcPr>
          <w:p w:rsidR="005B0925" w:rsidRPr="00A01C8F" w:rsidRDefault="0058371C" w:rsidP="005C23E2">
            <w:pPr>
              <w:jc w:val="both"/>
            </w:pPr>
            <w:r>
              <w:t>Closed</w:t>
            </w:r>
          </w:p>
        </w:tc>
        <w:tc>
          <w:tcPr>
            <w:tcW w:w="2301" w:type="dxa"/>
          </w:tcPr>
          <w:p w:rsidR="005B0925" w:rsidRPr="00A01C8F" w:rsidRDefault="0058371C" w:rsidP="005C23E2">
            <w:pPr>
              <w:jc w:val="both"/>
            </w:pPr>
            <w:r>
              <w:t>Shall be covered in Requirement doc. No impact on this document.</w:t>
            </w:r>
          </w:p>
        </w:tc>
      </w:tr>
      <w:tr w:rsidR="007D0935" w:rsidRPr="00900252" w:rsidTr="00A01C8F">
        <w:trPr>
          <w:trHeight w:val="350"/>
        </w:trPr>
        <w:tc>
          <w:tcPr>
            <w:tcW w:w="468" w:type="dxa"/>
          </w:tcPr>
          <w:p w:rsidR="007D0935" w:rsidRDefault="007D0935" w:rsidP="005C23E2">
            <w:pPr>
              <w:jc w:val="both"/>
            </w:pPr>
            <w:r>
              <w:t>4.</w:t>
            </w:r>
          </w:p>
        </w:tc>
        <w:tc>
          <w:tcPr>
            <w:tcW w:w="4461" w:type="dxa"/>
          </w:tcPr>
          <w:p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rsidR="007D0935" w:rsidRPr="00A01C8F" w:rsidRDefault="00CB0900" w:rsidP="005C23E2">
            <w:pPr>
              <w:jc w:val="both"/>
            </w:pPr>
            <w:r>
              <w:t>IMI Team</w:t>
            </w:r>
          </w:p>
        </w:tc>
        <w:tc>
          <w:tcPr>
            <w:tcW w:w="1134" w:type="dxa"/>
          </w:tcPr>
          <w:p w:rsidR="007D0935" w:rsidRPr="00A01C8F" w:rsidRDefault="00CB0900" w:rsidP="005C23E2">
            <w:pPr>
              <w:jc w:val="both"/>
            </w:pPr>
            <w:r>
              <w:t>Closed</w:t>
            </w:r>
          </w:p>
        </w:tc>
        <w:tc>
          <w:tcPr>
            <w:tcW w:w="2301" w:type="dxa"/>
          </w:tcPr>
          <w:p w:rsidR="007D0935" w:rsidRPr="00A01C8F" w:rsidRDefault="00CB0900" w:rsidP="005C23E2">
            <w:pPr>
              <w:jc w:val="both"/>
            </w:pPr>
            <w:r>
              <w:t>IVR System shall take the decision to allow call or not based on maximum usage and usage consumed</w:t>
            </w:r>
          </w:p>
        </w:tc>
      </w:tr>
      <w:tr w:rsidR="00C51002" w:rsidRPr="00900252" w:rsidTr="00A01C8F">
        <w:trPr>
          <w:trHeight w:val="350"/>
        </w:trPr>
        <w:tc>
          <w:tcPr>
            <w:tcW w:w="468" w:type="dxa"/>
          </w:tcPr>
          <w:p w:rsidR="00C51002" w:rsidRDefault="00C51002" w:rsidP="005C23E2">
            <w:pPr>
              <w:jc w:val="both"/>
            </w:pPr>
            <w:r>
              <w:t>5</w:t>
            </w:r>
          </w:p>
        </w:tc>
        <w:tc>
          <w:tcPr>
            <w:tcW w:w="4461" w:type="dxa"/>
          </w:tcPr>
          <w:p w:rsidR="00C51002" w:rsidRDefault="00C51002" w:rsidP="005C23E2">
            <w:pPr>
              <w:jc w:val="both"/>
            </w:pPr>
            <w:r>
              <w:t xml:space="preserve">If MoTech does not have information about language preference of the user, can </w:t>
            </w:r>
            <w:r w:rsidRPr="00161B87">
              <w:t xml:space="preserve">IVR prompt user to enter </w:t>
            </w:r>
            <w:r>
              <w:t>Language_Location</w:t>
            </w:r>
            <w:r w:rsidRPr="00161B87">
              <w:t xml:space="preserve"> code</w:t>
            </w:r>
            <w:r>
              <w:t>?</w:t>
            </w:r>
          </w:p>
        </w:tc>
        <w:tc>
          <w:tcPr>
            <w:tcW w:w="1242" w:type="dxa"/>
          </w:tcPr>
          <w:p w:rsidR="00C51002" w:rsidRPr="00A01C8F" w:rsidRDefault="00CB0900" w:rsidP="005C23E2">
            <w:pPr>
              <w:jc w:val="both"/>
            </w:pPr>
            <w:r>
              <w:t>BBC</w:t>
            </w:r>
          </w:p>
        </w:tc>
        <w:tc>
          <w:tcPr>
            <w:tcW w:w="1134" w:type="dxa"/>
          </w:tcPr>
          <w:p w:rsidR="00C51002" w:rsidRPr="00A01C8F" w:rsidRDefault="00411437" w:rsidP="005C23E2">
            <w:pPr>
              <w:jc w:val="both"/>
            </w:pPr>
            <w:r>
              <w:t>Closed</w:t>
            </w:r>
          </w:p>
        </w:tc>
        <w:tc>
          <w:tcPr>
            <w:tcW w:w="2301" w:type="dxa"/>
          </w:tcPr>
          <w:p w:rsidR="00C51002" w:rsidRDefault="00CB0900" w:rsidP="005C23E2">
            <w:pPr>
              <w:jc w:val="both"/>
            </w:pPr>
            <w:r>
              <w:t>User Testing results awaited</w:t>
            </w:r>
          </w:p>
          <w:p w:rsidR="00411437" w:rsidRDefault="00411437" w:rsidP="005C23E2">
            <w:pPr>
              <w:jc w:val="both"/>
            </w:pPr>
          </w:p>
          <w:p w:rsidR="00411437" w:rsidRPr="00A01C8F" w:rsidRDefault="00411437" w:rsidP="005C23E2">
            <w:pPr>
              <w:jc w:val="both"/>
            </w:pPr>
            <w:r>
              <w:t>22.01: as per user testing results 2 digit location language code shall be entered by user in such a case</w:t>
            </w:r>
          </w:p>
        </w:tc>
      </w:tr>
      <w:tr w:rsidR="00143AD2" w:rsidRPr="00900252" w:rsidTr="00A01C8F">
        <w:trPr>
          <w:trHeight w:val="350"/>
        </w:trPr>
        <w:tc>
          <w:tcPr>
            <w:tcW w:w="468" w:type="dxa"/>
          </w:tcPr>
          <w:p w:rsidR="00143AD2" w:rsidRDefault="00143AD2" w:rsidP="005C23E2">
            <w:pPr>
              <w:jc w:val="both"/>
            </w:pPr>
            <w:r>
              <w:t>6</w:t>
            </w:r>
          </w:p>
        </w:tc>
        <w:tc>
          <w:tcPr>
            <w:tcW w:w="4461" w:type="dxa"/>
          </w:tcPr>
          <w:p w:rsidR="00143AD2" w:rsidRDefault="00143AD2" w:rsidP="00322B76">
            <w:pPr>
              <w:jc w:val="both"/>
            </w:pPr>
            <w:r>
              <w:t xml:space="preserve">Data types of </w:t>
            </w:r>
            <w:r w:rsidR="00D33FF0">
              <w:t>callI</w:t>
            </w:r>
            <w:r w:rsidR="00322B76">
              <w:t>d to be decided</w:t>
            </w:r>
          </w:p>
        </w:tc>
        <w:tc>
          <w:tcPr>
            <w:tcW w:w="1242" w:type="dxa"/>
          </w:tcPr>
          <w:p w:rsidR="00143AD2" w:rsidRPr="00A01C8F" w:rsidRDefault="00645B24" w:rsidP="005C23E2">
            <w:pPr>
              <w:jc w:val="both"/>
            </w:pPr>
            <w:r>
              <w:t>Aricent/</w:t>
            </w:r>
            <w:r w:rsidR="00CB0900">
              <w:t>IMI team</w:t>
            </w:r>
          </w:p>
        </w:tc>
        <w:tc>
          <w:tcPr>
            <w:tcW w:w="1134" w:type="dxa"/>
          </w:tcPr>
          <w:p w:rsidR="00143AD2" w:rsidRPr="00A01C8F" w:rsidRDefault="00322B76" w:rsidP="005C23E2">
            <w:pPr>
              <w:jc w:val="both"/>
            </w:pPr>
            <w:r>
              <w:t>Closed</w:t>
            </w:r>
          </w:p>
        </w:tc>
        <w:tc>
          <w:tcPr>
            <w:tcW w:w="2301" w:type="dxa"/>
          </w:tcPr>
          <w:p w:rsidR="00143AD2" w:rsidRPr="00A01C8F" w:rsidRDefault="00322B76" w:rsidP="005C23E2">
            <w:pPr>
              <w:jc w:val="both"/>
            </w:pPr>
            <w:r>
              <w:t>Call ID is 15 digits number</w:t>
            </w:r>
          </w:p>
        </w:tc>
      </w:tr>
      <w:tr w:rsidR="00143AD2" w:rsidRPr="00900252" w:rsidTr="00A01C8F">
        <w:trPr>
          <w:trHeight w:val="350"/>
        </w:trPr>
        <w:tc>
          <w:tcPr>
            <w:tcW w:w="468" w:type="dxa"/>
          </w:tcPr>
          <w:p w:rsidR="00143AD2" w:rsidRDefault="00143AD2" w:rsidP="005C23E2">
            <w:pPr>
              <w:jc w:val="both"/>
            </w:pPr>
            <w:r>
              <w:t>7</w:t>
            </w:r>
          </w:p>
        </w:tc>
        <w:tc>
          <w:tcPr>
            <w:tcW w:w="4461" w:type="dxa"/>
          </w:tcPr>
          <w:p w:rsidR="00A57EC6" w:rsidRDefault="00143AD2" w:rsidP="005C23E2">
            <w:pPr>
              <w:jc w:val="both"/>
            </w:pPr>
            <w:r>
              <w:t xml:space="preserve">Is language_location code required in response to the Get User </w:t>
            </w:r>
            <w:r w:rsidR="00074539">
              <w:t>API?</w:t>
            </w:r>
          </w:p>
        </w:tc>
        <w:tc>
          <w:tcPr>
            <w:tcW w:w="1242" w:type="dxa"/>
          </w:tcPr>
          <w:p w:rsidR="00143AD2" w:rsidRPr="00A01C8F" w:rsidRDefault="0058371C" w:rsidP="005C23E2">
            <w:pPr>
              <w:jc w:val="both"/>
            </w:pPr>
            <w:r>
              <w:t>Aricent/</w:t>
            </w:r>
            <w:r w:rsidR="00CB0900">
              <w:t>IMI team</w:t>
            </w:r>
          </w:p>
        </w:tc>
        <w:tc>
          <w:tcPr>
            <w:tcW w:w="1134" w:type="dxa"/>
          </w:tcPr>
          <w:p w:rsidR="00143AD2" w:rsidRPr="00A01C8F" w:rsidRDefault="00411437" w:rsidP="005C23E2">
            <w:pPr>
              <w:jc w:val="both"/>
            </w:pPr>
            <w:r>
              <w:t>Closed</w:t>
            </w:r>
          </w:p>
        </w:tc>
        <w:tc>
          <w:tcPr>
            <w:tcW w:w="2301" w:type="dxa"/>
          </w:tcPr>
          <w:p w:rsidR="00143AD2" w:rsidRDefault="00CB0900" w:rsidP="005C23E2">
            <w:pPr>
              <w:jc w:val="both"/>
            </w:pPr>
            <w:r>
              <w:t>Depends on item 5</w:t>
            </w:r>
          </w:p>
          <w:p w:rsidR="00411437" w:rsidRPr="00A01C8F" w:rsidRDefault="00411437" w:rsidP="005C23E2">
            <w:pPr>
              <w:jc w:val="both"/>
            </w:pPr>
            <w:r>
              <w:t>22.01: yes</w:t>
            </w:r>
          </w:p>
        </w:tc>
      </w:tr>
      <w:tr w:rsidR="00A57EC6" w:rsidRPr="00900252" w:rsidTr="00A01C8F">
        <w:trPr>
          <w:trHeight w:val="350"/>
        </w:trPr>
        <w:tc>
          <w:tcPr>
            <w:tcW w:w="468" w:type="dxa"/>
          </w:tcPr>
          <w:p w:rsidR="00A57EC6" w:rsidRDefault="00A57EC6" w:rsidP="005C23E2">
            <w:pPr>
              <w:jc w:val="both"/>
            </w:pPr>
            <w:r>
              <w:t>8</w:t>
            </w:r>
          </w:p>
        </w:tc>
        <w:tc>
          <w:tcPr>
            <w:tcW w:w="4461" w:type="dxa"/>
          </w:tcPr>
          <w:p w:rsidR="00A57EC6" w:rsidRDefault="00A57EC6" w:rsidP="005C23E2">
            <w:pPr>
              <w:jc w:val="both"/>
            </w:pPr>
            <w:r>
              <w:t xml:space="preserve">Is state required in response to the Get User </w:t>
            </w:r>
            <w:r w:rsidR="00074539">
              <w:t>API?</w:t>
            </w:r>
          </w:p>
        </w:tc>
        <w:tc>
          <w:tcPr>
            <w:tcW w:w="1242" w:type="dxa"/>
          </w:tcPr>
          <w:p w:rsidR="00A57EC6" w:rsidRDefault="00645B24" w:rsidP="005C23E2">
            <w:pPr>
              <w:jc w:val="both"/>
            </w:pPr>
            <w:r>
              <w:t>Aricent/IMI team</w:t>
            </w:r>
          </w:p>
        </w:tc>
        <w:tc>
          <w:tcPr>
            <w:tcW w:w="1134" w:type="dxa"/>
          </w:tcPr>
          <w:p w:rsidR="00A57EC6" w:rsidRDefault="00411437" w:rsidP="005C23E2">
            <w:pPr>
              <w:jc w:val="both"/>
            </w:pPr>
            <w:r>
              <w:t>Closed</w:t>
            </w:r>
          </w:p>
        </w:tc>
        <w:tc>
          <w:tcPr>
            <w:tcW w:w="2301" w:type="dxa"/>
          </w:tcPr>
          <w:p w:rsidR="00A57EC6" w:rsidRDefault="00411437" w:rsidP="005C23E2">
            <w:pPr>
              <w:jc w:val="both"/>
            </w:pPr>
            <w:r>
              <w:t>22.01: state information is not returned</w:t>
            </w:r>
          </w:p>
        </w:tc>
      </w:tr>
      <w:tr w:rsidR="00A57EC6" w:rsidRPr="00900252" w:rsidTr="00A01C8F">
        <w:trPr>
          <w:trHeight w:val="350"/>
        </w:trPr>
        <w:tc>
          <w:tcPr>
            <w:tcW w:w="468" w:type="dxa"/>
          </w:tcPr>
          <w:p w:rsidR="00A57EC6" w:rsidRDefault="00A57EC6" w:rsidP="005C23E2">
            <w:pPr>
              <w:jc w:val="both"/>
            </w:pPr>
            <w:r>
              <w:t>9</w:t>
            </w:r>
          </w:p>
        </w:tc>
        <w:tc>
          <w:tcPr>
            <w:tcW w:w="4461" w:type="dxa"/>
          </w:tcPr>
          <w:p w:rsidR="00A57EC6" w:rsidRDefault="00A57EC6" w:rsidP="00A57EC6">
            <w:pPr>
              <w:jc w:val="both"/>
            </w:pPr>
            <w:r>
              <w:t xml:space="preserve">Is language required in response to the Get User </w:t>
            </w:r>
            <w:r w:rsidR="00074539">
              <w:t>API?</w:t>
            </w:r>
          </w:p>
        </w:tc>
        <w:tc>
          <w:tcPr>
            <w:tcW w:w="1242" w:type="dxa"/>
          </w:tcPr>
          <w:p w:rsidR="00A57EC6" w:rsidRDefault="00645B24" w:rsidP="005C23E2">
            <w:pPr>
              <w:jc w:val="both"/>
            </w:pPr>
            <w:r>
              <w:t>Aricent/IMI team</w:t>
            </w:r>
          </w:p>
        </w:tc>
        <w:tc>
          <w:tcPr>
            <w:tcW w:w="1134" w:type="dxa"/>
          </w:tcPr>
          <w:p w:rsidR="00A57EC6" w:rsidRDefault="00411437" w:rsidP="005C23E2">
            <w:pPr>
              <w:jc w:val="both"/>
            </w:pPr>
            <w:r>
              <w:t>Closed</w:t>
            </w:r>
          </w:p>
        </w:tc>
        <w:tc>
          <w:tcPr>
            <w:tcW w:w="2301" w:type="dxa"/>
          </w:tcPr>
          <w:p w:rsidR="00A57EC6" w:rsidRDefault="00411437" w:rsidP="005C23E2">
            <w:pPr>
              <w:jc w:val="both"/>
            </w:pPr>
            <w:r>
              <w:t>22.01: Language is not required. Language location code is enough</w:t>
            </w:r>
          </w:p>
        </w:tc>
      </w:tr>
      <w:tr w:rsidR="00A57EC6" w:rsidRPr="00900252" w:rsidTr="000E44B6">
        <w:trPr>
          <w:trHeight w:val="350"/>
        </w:trPr>
        <w:tc>
          <w:tcPr>
            <w:tcW w:w="468" w:type="dxa"/>
          </w:tcPr>
          <w:p w:rsidR="00A57EC6" w:rsidRDefault="00A57EC6" w:rsidP="000E44B6">
            <w:pPr>
              <w:jc w:val="both"/>
            </w:pPr>
            <w:r>
              <w:t>10</w:t>
            </w:r>
          </w:p>
        </w:tc>
        <w:tc>
          <w:tcPr>
            <w:tcW w:w="4461" w:type="dxa"/>
          </w:tcPr>
          <w:p w:rsidR="00A57EC6" w:rsidRDefault="00A57EC6" w:rsidP="000E44B6">
            <w:pPr>
              <w:jc w:val="both"/>
            </w:pPr>
            <w:r>
              <w:t>Do we need registration status in get User API?</w:t>
            </w:r>
          </w:p>
        </w:tc>
        <w:tc>
          <w:tcPr>
            <w:tcW w:w="1242" w:type="dxa"/>
          </w:tcPr>
          <w:p w:rsidR="00A57EC6" w:rsidRDefault="00645B24" w:rsidP="000E44B6">
            <w:pPr>
              <w:jc w:val="both"/>
            </w:pPr>
            <w:r>
              <w:t>Aricent/</w:t>
            </w:r>
            <w:r w:rsidR="00A57EC6">
              <w:t>IMI team</w:t>
            </w:r>
          </w:p>
        </w:tc>
        <w:tc>
          <w:tcPr>
            <w:tcW w:w="1134" w:type="dxa"/>
          </w:tcPr>
          <w:p w:rsidR="00A57EC6" w:rsidRDefault="00BA75D8" w:rsidP="000E44B6">
            <w:pPr>
              <w:jc w:val="both"/>
            </w:pPr>
            <w:r>
              <w:t>C</w:t>
            </w:r>
            <w:r w:rsidR="00411437">
              <w:t>losed</w:t>
            </w:r>
          </w:p>
        </w:tc>
        <w:tc>
          <w:tcPr>
            <w:tcW w:w="2301" w:type="dxa"/>
          </w:tcPr>
          <w:p w:rsidR="00A57EC6" w:rsidRPr="00A01C8F" w:rsidRDefault="00411437" w:rsidP="000E44B6">
            <w:pPr>
              <w:jc w:val="both"/>
            </w:pPr>
            <w:r>
              <w:t>22.01: not required</w:t>
            </w:r>
          </w:p>
        </w:tc>
      </w:tr>
      <w:tr w:rsidR="00CB0900" w:rsidRPr="00900252" w:rsidTr="00A01C8F">
        <w:trPr>
          <w:trHeight w:val="350"/>
        </w:trPr>
        <w:tc>
          <w:tcPr>
            <w:tcW w:w="468" w:type="dxa"/>
          </w:tcPr>
          <w:p w:rsidR="00CB0900" w:rsidRDefault="00A57EC6" w:rsidP="005C23E2">
            <w:pPr>
              <w:jc w:val="both"/>
            </w:pPr>
            <w:r>
              <w:t>11</w:t>
            </w:r>
          </w:p>
        </w:tc>
        <w:tc>
          <w:tcPr>
            <w:tcW w:w="4461" w:type="dxa"/>
          </w:tcPr>
          <w:p w:rsidR="00CB0900" w:rsidRDefault="00CB0900" w:rsidP="0058371C">
            <w:pPr>
              <w:jc w:val="both"/>
            </w:pPr>
            <w:r>
              <w:t>Is it required to validate</w:t>
            </w:r>
            <w:r w:rsidR="00411437">
              <w:t xml:space="preserve"> </w:t>
            </w:r>
            <w:r>
              <w:t>circle of caller in MOTECH?</w:t>
            </w:r>
          </w:p>
        </w:tc>
        <w:tc>
          <w:tcPr>
            <w:tcW w:w="1242" w:type="dxa"/>
          </w:tcPr>
          <w:p w:rsidR="00CB0900" w:rsidRPr="00A01C8F" w:rsidRDefault="00CB0900" w:rsidP="005C23E2">
            <w:pPr>
              <w:jc w:val="both"/>
            </w:pPr>
            <w:r>
              <w:t>BBC</w:t>
            </w:r>
          </w:p>
        </w:tc>
        <w:tc>
          <w:tcPr>
            <w:tcW w:w="1134" w:type="dxa"/>
          </w:tcPr>
          <w:p w:rsidR="00CB0900" w:rsidRPr="00A01C8F" w:rsidRDefault="00BA75D8" w:rsidP="005C23E2">
            <w:pPr>
              <w:jc w:val="both"/>
            </w:pPr>
            <w:r>
              <w:t>Closed</w:t>
            </w:r>
          </w:p>
        </w:tc>
        <w:tc>
          <w:tcPr>
            <w:tcW w:w="2301" w:type="dxa"/>
          </w:tcPr>
          <w:p w:rsidR="00CB0900" w:rsidRPr="00A01C8F" w:rsidRDefault="00BA75D8" w:rsidP="005C23E2">
            <w:pPr>
              <w:jc w:val="both"/>
            </w:pPr>
            <w:r>
              <w:t>22.01: not needed</w:t>
            </w:r>
          </w:p>
        </w:tc>
      </w:tr>
      <w:tr w:rsidR="00A0728D" w:rsidRPr="00900252" w:rsidTr="00A01C8F">
        <w:trPr>
          <w:trHeight w:val="350"/>
        </w:trPr>
        <w:tc>
          <w:tcPr>
            <w:tcW w:w="468" w:type="dxa"/>
          </w:tcPr>
          <w:p w:rsidR="00A0728D" w:rsidRDefault="00A0728D" w:rsidP="005C23E2">
            <w:pPr>
              <w:jc w:val="both"/>
            </w:pPr>
            <w:r>
              <w:lastRenderedPageBreak/>
              <w:t>12</w:t>
            </w:r>
          </w:p>
        </w:tc>
        <w:tc>
          <w:tcPr>
            <w:tcW w:w="4461" w:type="dxa"/>
          </w:tcPr>
          <w:p w:rsidR="00A0728D" w:rsidRDefault="00A0728D" w:rsidP="005C23E2">
            <w:pPr>
              <w:jc w:val="both"/>
            </w:pPr>
            <w:r>
              <w:t>Is retry logic needed for SMS</w:t>
            </w:r>
          </w:p>
        </w:tc>
        <w:tc>
          <w:tcPr>
            <w:tcW w:w="1242" w:type="dxa"/>
          </w:tcPr>
          <w:p w:rsidR="00A0728D" w:rsidRDefault="00A0728D" w:rsidP="005C23E2">
            <w:pPr>
              <w:jc w:val="both"/>
            </w:pPr>
            <w:r>
              <w:t>BBC</w:t>
            </w:r>
          </w:p>
        </w:tc>
        <w:tc>
          <w:tcPr>
            <w:tcW w:w="1134" w:type="dxa"/>
          </w:tcPr>
          <w:p w:rsidR="00A0728D" w:rsidRDefault="0058371C" w:rsidP="005C23E2">
            <w:pPr>
              <w:jc w:val="both"/>
            </w:pPr>
            <w:r>
              <w:t>C</w:t>
            </w:r>
            <w:r w:rsidR="00645B24">
              <w:t>losed</w:t>
            </w:r>
          </w:p>
        </w:tc>
        <w:tc>
          <w:tcPr>
            <w:tcW w:w="2301" w:type="dxa"/>
          </w:tcPr>
          <w:p w:rsidR="00A0728D" w:rsidRDefault="00645B24" w:rsidP="00645B24">
            <w:pPr>
              <w:jc w:val="both"/>
            </w:pPr>
            <w:r>
              <w:t>19.01: Prakhar clarified that retry for SMS is not needed</w:t>
            </w:r>
          </w:p>
          <w:p w:rsidR="00411437" w:rsidRDefault="00411437" w:rsidP="00645B24">
            <w:pPr>
              <w:jc w:val="both"/>
            </w:pPr>
          </w:p>
          <w:p w:rsidR="00411437" w:rsidRPr="00A01C8F" w:rsidRDefault="00411437" w:rsidP="00645B24">
            <w:pPr>
              <w:jc w:val="both"/>
            </w:pPr>
            <w:r>
              <w:t>22.01: retry is required. Shall be updated in requirement</w:t>
            </w:r>
          </w:p>
        </w:tc>
      </w:tr>
      <w:tr w:rsidR="00A97996" w:rsidRPr="00900252" w:rsidTr="008A2F56">
        <w:trPr>
          <w:trHeight w:val="350"/>
        </w:trPr>
        <w:tc>
          <w:tcPr>
            <w:tcW w:w="468" w:type="dxa"/>
          </w:tcPr>
          <w:p w:rsidR="00A97996" w:rsidRDefault="00A97996" w:rsidP="008A2F56">
            <w:pPr>
              <w:jc w:val="both"/>
            </w:pPr>
            <w:r>
              <w:t>13</w:t>
            </w:r>
          </w:p>
        </w:tc>
        <w:tc>
          <w:tcPr>
            <w:tcW w:w="4461" w:type="dxa"/>
          </w:tcPr>
          <w:p w:rsidR="00A97996" w:rsidRDefault="00A97996" w:rsidP="00DA2EC0">
            <w:pPr>
              <w:jc w:val="both"/>
            </w:pPr>
            <w:r>
              <w:t>call</w:t>
            </w:r>
            <w:r w:rsidR="00DA2EC0">
              <w:t>S</w:t>
            </w:r>
            <w:r>
              <w:t>tart</w:t>
            </w:r>
            <w:r w:rsidR="00DA2EC0">
              <w:t>Ti</w:t>
            </w:r>
            <w:r>
              <w:t>me and call</w:t>
            </w:r>
            <w:r w:rsidR="00DA2EC0">
              <w:t>E</w:t>
            </w:r>
            <w:r>
              <w:t>nd</w:t>
            </w:r>
            <w:r w:rsidR="00DA2EC0">
              <w:t>T</w:t>
            </w:r>
            <w:r>
              <w:t>ime</w:t>
            </w:r>
            <w:r w:rsidR="00645B24">
              <w:t xml:space="preserve">format </w:t>
            </w:r>
            <w:r>
              <w:t>to be discussed with IVR</w:t>
            </w:r>
          </w:p>
        </w:tc>
        <w:tc>
          <w:tcPr>
            <w:tcW w:w="1242" w:type="dxa"/>
          </w:tcPr>
          <w:p w:rsidR="00A97996" w:rsidRDefault="00645B24" w:rsidP="008A2F56">
            <w:pPr>
              <w:jc w:val="both"/>
            </w:pPr>
            <w:r>
              <w:t>Aricent/IMI team</w:t>
            </w:r>
          </w:p>
        </w:tc>
        <w:tc>
          <w:tcPr>
            <w:tcW w:w="1134" w:type="dxa"/>
          </w:tcPr>
          <w:p w:rsidR="00A97996" w:rsidRDefault="00411437" w:rsidP="008A2F56">
            <w:pPr>
              <w:jc w:val="both"/>
            </w:pPr>
            <w:r>
              <w:t>Closed</w:t>
            </w:r>
          </w:p>
        </w:tc>
        <w:tc>
          <w:tcPr>
            <w:tcW w:w="2301" w:type="dxa"/>
          </w:tcPr>
          <w:p w:rsidR="00A97996" w:rsidRPr="00A01C8F" w:rsidRDefault="00411437" w:rsidP="008A2F56">
            <w:pPr>
              <w:jc w:val="both"/>
            </w:pPr>
            <w:r>
              <w:t>Epoch time format shall be used</w:t>
            </w:r>
          </w:p>
        </w:tc>
      </w:tr>
      <w:tr w:rsidR="00645B24" w:rsidRPr="00900252" w:rsidTr="008A2F56">
        <w:trPr>
          <w:trHeight w:val="350"/>
        </w:trPr>
        <w:tc>
          <w:tcPr>
            <w:tcW w:w="468" w:type="dxa"/>
          </w:tcPr>
          <w:p w:rsidR="00645B24" w:rsidRDefault="00645B24" w:rsidP="008A2F56">
            <w:pPr>
              <w:jc w:val="both"/>
            </w:pPr>
            <w:r>
              <w:t>14</w:t>
            </w:r>
          </w:p>
        </w:tc>
        <w:tc>
          <w:tcPr>
            <w:tcW w:w="4461" w:type="dxa"/>
          </w:tcPr>
          <w:p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rsidR="00645B24" w:rsidRDefault="00645B24" w:rsidP="008A2F56">
            <w:pPr>
              <w:jc w:val="both"/>
            </w:pPr>
            <w:r>
              <w:t>Aricent</w:t>
            </w:r>
          </w:p>
        </w:tc>
        <w:tc>
          <w:tcPr>
            <w:tcW w:w="1134" w:type="dxa"/>
          </w:tcPr>
          <w:p w:rsidR="00645B24" w:rsidRDefault="003D2CBC" w:rsidP="008A2F56">
            <w:pPr>
              <w:jc w:val="both"/>
            </w:pPr>
            <w:r>
              <w:t>Closed</w:t>
            </w:r>
          </w:p>
        </w:tc>
        <w:tc>
          <w:tcPr>
            <w:tcW w:w="2301" w:type="dxa"/>
          </w:tcPr>
          <w:p w:rsidR="00645B24" w:rsidRPr="00A01C8F" w:rsidRDefault="003D2CBC" w:rsidP="008A2F56">
            <w:pPr>
              <w:jc w:val="both"/>
            </w:pPr>
            <w:r>
              <w:t>22.01: Not needed</w:t>
            </w:r>
          </w:p>
        </w:tc>
      </w:tr>
      <w:tr w:rsidR="00EF437F" w:rsidRPr="00EF437F" w:rsidTr="008A2F56">
        <w:trPr>
          <w:trHeight w:val="350"/>
        </w:trPr>
        <w:tc>
          <w:tcPr>
            <w:tcW w:w="468" w:type="dxa"/>
          </w:tcPr>
          <w:p w:rsidR="00645B24" w:rsidRPr="001B6A55" w:rsidRDefault="00645B24" w:rsidP="008A2F56">
            <w:pPr>
              <w:jc w:val="both"/>
            </w:pPr>
            <w:r w:rsidRPr="001B6A55">
              <w:t>15</w:t>
            </w:r>
          </w:p>
        </w:tc>
        <w:tc>
          <w:tcPr>
            <w:tcW w:w="4461" w:type="dxa"/>
          </w:tcPr>
          <w:p w:rsidR="00645B24" w:rsidRPr="001B6A55" w:rsidRDefault="004F7F96" w:rsidP="004F7F96">
            <w:pPr>
              <w:jc w:val="both"/>
            </w:pPr>
            <w:r w:rsidRPr="001B6A55">
              <w:t xml:space="preserve">There is a field called callStatus in </w:t>
            </w:r>
            <w:r w:rsidR="00645B24" w:rsidRPr="001B6A55">
              <w:t>Inbox access reports.</w:t>
            </w:r>
            <w:r w:rsidRPr="001B6A55">
              <w:t xml:space="preserve"> The values for this field are not clear.</w:t>
            </w:r>
          </w:p>
        </w:tc>
        <w:tc>
          <w:tcPr>
            <w:tcW w:w="1242" w:type="dxa"/>
          </w:tcPr>
          <w:p w:rsidR="00645B24" w:rsidRPr="001B6A55" w:rsidRDefault="00A63572" w:rsidP="008A2F56">
            <w:pPr>
              <w:jc w:val="both"/>
            </w:pPr>
            <w:r w:rsidRPr="001B6A55">
              <w:t>BBC</w:t>
            </w:r>
          </w:p>
        </w:tc>
        <w:tc>
          <w:tcPr>
            <w:tcW w:w="1134" w:type="dxa"/>
          </w:tcPr>
          <w:p w:rsidR="00645B24" w:rsidRPr="001B6A55" w:rsidRDefault="002812CE" w:rsidP="008A2F56">
            <w:pPr>
              <w:jc w:val="both"/>
            </w:pPr>
            <w:r w:rsidRPr="001B6A55">
              <w:t>Closed</w:t>
            </w:r>
          </w:p>
        </w:tc>
        <w:tc>
          <w:tcPr>
            <w:tcW w:w="2301" w:type="dxa"/>
          </w:tcPr>
          <w:p w:rsidR="00645B24" w:rsidRPr="001B6A55" w:rsidRDefault="002812CE" w:rsidP="008A2F56">
            <w:pPr>
              <w:jc w:val="both"/>
            </w:pPr>
            <w:proofErr w:type="gramStart"/>
            <w:r>
              <w:t>callStatus</w:t>
            </w:r>
            <w:proofErr w:type="gramEnd"/>
            <w:r>
              <w:t xml:space="preserve"> is kept in callDetail API, but is not needed in Kilkari Inbox Access Report.</w:t>
            </w:r>
          </w:p>
        </w:tc>
      </w:tr>
      <w:tr w:rsidR="00B2051E" w:rsidRPr="00D61EC9" w:rsidTr="008A2F56">
        <w:trPr>
          <w:trHeight w:val="350"/>
        </w:trPr>
        <w:tc>
          <w:tcPr>
            <w:tcW w:w="468" w:type="dxa"/>
          </w:tcPr>
          <w:p w:rsidR="00B2051E" w:rsidRPr="00D61EC9" w:rsidRDefault="00B2051E" w:rsidP="008A2F56">
            <w:pPr>
              <w:jc w:val="both"/>
              <w:rPr>
                <w:color w:val="000000" w:themeColor="text1"/>
              </w:rPr>
            </w:pPr>
            <w:r w:rsidRPr="00D61EC9">
              <w:rPr>
                <w:color w:val="000000" w:themeColor="text1"/>
              </w:rPr>
              <w:t>16</w:t>
            </w:r>
          </w:p>
        </w:tc>
        <w:tc>
          <w:tcPr>
            <w:tcW w:w="4461" w:type="dxa"/>
          </w:tcPr>
          <w:p w:rsidR="00B2051E" w:rsidRPr="00D61EC9" w:rsidRDefault="00B2051E" w:rsidP="00FE78D0">
            <w:pPr>
              <w:jc w:val="both"/>
              <w:rPr>
                <w:color w:val="000000" w:themeColor="text1"/>
              </w:rPr>
            </w:pPr>
            <w:r w:rsidRPr="00D61EC9">
              <w:rPr>
                <w:color w:val="000000" w:themeColor="text1"/>
              </w:rPr>
              <w:t>What shall be the format of subscriptionId?</w:t>
            </w:r>
          </w:p>
        </w:tc>
        <w:tc>
          <w:tcPr>
            <w:tcW w:w="1242" w:type="dxa"/>
          </w:tcPr>
          <w:p w:rsidR="00B2051E" w:rsidRPr="00D61EC9" w:rsidRDefault="00B2051E" w:rsidP="00FE78D0">
            <w:pPr>
              <w:jc w:val="both"/>
              <w:rPr>
                <w:color w:val="000000" w:themeColor="text1"/>
              </w:rPr>
            </w:pPr>
            <w:r w:rsidRPr="00D61EC9">
              <w:rPr>
                <w:color w:val="000000" w:themeColor="text1"/>
              </w:rPr>
              <w:t>Aricent</w:t>
            </w:r>
          </w:p>
        </w:tc>
        <w:tc>
          <w:tcPr>
            <w:tcW w:w="1134" w:type="dxa"/>
          </w:tcPr>
          <w:p w:rsidR="00B2051E" w:rsidRPr="00D61EC9" w:rsidRDefault="00B2051E" w:rsidP="00FE78D0">
            <w:pPr>
              <w:jc w:val="both"/>
              <w:rPr>
                <w:color w:val="000000" w:themeColor="text1"/>
              </w:rPr>
            </w:pPr>
            <w:r w:rsidRPr="00D61EC9">
              <w:rPr>
                <w:color w:val="000000" w:themeColor="text1"/>
              </w:rPr>
              <w:t>Closed</w:t>
            </w:r>
          </w:p>
        </w:tc>
        <w:tc>
          <w:tcPr>
            <w:tcW w:w="2301" w:type="dxa"/>
          </w:tcPr>
          <w:p w:rsidR="00B2051E" w:rsidRPr="00D61EC9" w:rsidRDefault="00B2051E" w:rsidP="00FE78D0">
            <w:pPr>
              <w:jc w:val="both"/>
              <w:rPr>
                <w:color w:val="000000" w:themeColor="text1"/>
              </w:rPr>
            </w:pPr>
            <w:r w:rsidRPr="00D61EC9">
              <w:rPr>
                <w:color w:val="000000" w:themeColor="text1"/>
              </w:rPr>
              <w:t xml:space="preserve">Subscription id will be UUID which will be sent over interface as 36 chars, e.g.  </w:t>
            </w:r>
            <w:r w:rsidRPr="00D61EC9">
              <w:rPr>
                <w:rFonts w:ascii="Courier New" w:hAnsi="Courier New" w:cs="Courier New"/>
                <w:b/>
                <w:bCs/>
                <w:color w:val="000000" w:themeColor="text1"/>
                <w:sz w:val="21"/>
                <w:szCs w:val="21"/>
              </w:rPr>
              <w:t>de305d54-75b4-431b-adb2-eb6b9e546013</w:t>
            </w:r>
          </w:p>
        </w:tc>
      </w:tr>
      <w:tr w:rsidR="0058371C" w:rsidRPr="00900252" w:rsidTr="008A2F56">
        <w:trPr>
          <w:trHeight w:val="350"/>
        </w:trPr>
        <w:tc>
          <w:tcPr>
            <w:tcW w:w="468" w:type="dxa"/>
          </w:tcPr>
          <w:p w:rsidR="0058371C" w:rsidRDefault="0058371C" w:rsidP="008A2F56">
            <w:pPr>
              <w:jc w:val="both"/>
            </w:pPr>
            <w:r>
              <w:t>17</w:t>
            </w:r>
          </w:p>
        </w:tc>
        <w:tc>
          <w:tcPr>
            <w:tcW w:w="4461" w:type="dxa"/>
          </w:tcPr>
          <w:p w:rsidR="0058371C" w:rsidRDefault="0058371C" w:rsidP="00DA2EC0">
            <w:pPr>
              <w:jc w:val="both"/>
            </w:pPr>
            <w:r>
              <w:t>Format of send SMS message need to be agreed with IVR</w:t>
            </w:r>
          </w:p>
        </w:tc>
        <w:tc>
          <w:tcPr>
            <w:tcW w:w="1242" w:type="dxa"/>
          </w:tcPr>
          <w:p w:rsidR="0058371C" w:rsidRDefault="0058371C" w:rsidP="008A2F56">
            <w:pPr>
              <w:jc w:val="both"/>
            </w:pPr>
            <w:r>
              <w:t>Aricent</w:t>
            </w:r>
            <w:r w:rsidR="00BA75D8">
              <w:t>/IMI team</w:t>
            </w:r>
          </w:p>
        </w:tc>
        <w:tc>
          <w:tcPr>
            <w:tcW w:w="1134" w:type="dxa"/>
          </w:tcPr>
          <w:p w:rsidR="0058371C" w:rsidRDefault="002A4AEC" w:rsidP="008A2F56">
            <w:pPr>
              <w:jc w:val="both"/>
            </w:pPr>
            <w:r>
              <w:t>Closed</w:t>
            </w:r>
          </w:p>
        </w:tc>
        <w:tc>
          <w:tcPr>
            <w:tcW w:w="2301" w:type="dxa"/>
          </w:tcPr>
          <w:p w:rsidR="0058371C" w:rsidRPr="00A01C8F" w:rsidRDefault="002A4AEC" w:rsidP="008A2F56">
            <w:pPr>
              <w:jc w:val="both"/>
            </w:pPr>
            <w:r>
              <w:t>JSON API. Updated in this document.</w:t>
            </w:r>
          </w:p>
        </w:tc>
      </w:tr>
      <w:tr w:rsidR="00EF437F" w:rsidRPr="00EF437F" w:rsidTr="008A2F56">
        <w:trPr>
          <w:trHeight w:val="350"/>
        </w:trPr>
        <w:tc>
          <w:tcPr>
            <w:tcW w:w="468" w:type="dxa"/>
          </w:tcPr>
          <w:p w:rsidR="0058371C" w:rsidRPr="00EF437F" w:rsidRDefault="0058371C" w:rsidP="008A2F56">
            <w:pPr>
              <w:jc w:val="both"/>
            </w:pPr>
            <w:r w:rsidRPr="00EF437F">
              <w:t>18</w:t>
            </w:r>
          </w:p>
        </w:tc>
        <w:tc>
          <w:tcPr>
            <w:tcW w:w="4461" w:type="dxa"/>
          </w:tcPr>
          <w:p w:rsidR="0058371C" w:rsidRPr="00EF437F" w:rsidRDefault="0058371C" w:rsidP="00DA2EC0">
            <w:pPr>
              <w:jc w:val="both"/>
            </w:pPr>
            <w:r w:rsidRPr="00EF437F">
              <w:t>Outbound call option need to be finalized</w:t>
            </w:r>
          </w:p>
        </w:tc>
        <w:tc>
          <w:tcPr>
            <w:tcW w:w="1242" w:type="dxa"/>
          </w:tcPr>
          <w:p w:rsidR="0058371C" w:rsidRPr="00EF437F" w:rsidRDefault="0058371C" w:rsidP="008A2F56">
            <w:pPr>
              <w:jc w:val="both"/>
            </w:pPr>
            <w:r w:rsidRPr="00EF437F">
              <w:t>Aricent</w:t>
            </w:r>
            <w:r w:rsidR="00BA75D8" w:rsidRPr="00EF437F">
              <w:t>/GF</w:t>
            </w:r>
            <w:r w:rsidR="00617B09" w:rsidRPr="00EF437F">
              <w:t>/IMI team</w:t>
            </w:r>
          </w:p>
        </w:tc>
        <w:tc>
          <w:tcPr>
            <w:tcW w:w="1134" w:type="dxa"/>
          </w:tcPr>
          <w:p w:rsidR="0058371C" w:rsidRPr="00EF437F" w:rsidRDefault="00EF437F" w:rsidP="008A2F56">
            <w:pPr>
              <w:jc w:val="both"/>
            </w:pPr>
            <w:r w:rsidRPr="00EF437F">
              <w:t>Closed</w:t>
            </w:r>
          </w:p>
        </w:tc>
        <w:tc>
          <w:tcPr>
            <w:tcW w:w="2301" w:type="dxa"/>
          </w:tcPr>
          <w:p w:rsidR="0058371C" w:rsidRPr="00EF437F" w:rsidRDefault="002A4AEC" w:rsidP="008A2F56">
            <w:pPr>
              <w:jc w:val="both"/>
            </w:pPr>
            <w:r w:rsidRPr="00EF437F">
              <w:t>Document sent by IMI.</w:t>
            </w:r>
          </w:p>
        </w:tc>
      </w:tr>
      <w:tr w:rsidR="00F156AA" w:rsidRPr="00900252" w:rsidTr="008A2F56">
        <w:trPr>
          <w:trHeight w:val="350"/>
        </w:trPr>
        <w:tc>
          <w:tcPr>
            <w:tcW w:w="468" w:type="dxa"/>
          </w:tcPr>
          <w:p w:rsidR="00F156AA" w:rsidRDefault="00F156AA" w:rsidP="008A2F56">
            <w:pPr>
              <w:jc w:val="both"/>
            </w:pPr>
            <w:r>
              <w:t>19</w:t>
            </w:r>
          </w:p>
        </w:tc>
        <w:tc>
          <w:tcPr>
            <w:tcW w:w="4461" w:type="dxa"/>
          </w:tcPr>
          <w:p w:rsidR="00F156AA" w:rsidRDefault="00F156AA" w:rsidP="00DA2EC0">
            <w:pPr>
              <w:jc w:val="both"/>
            </w:pPr>
            <w:r>
              <w:t>Content table format to be finalized</w:t>
            </w:r>
          </w:p>
        </w:tc>
        <w:tc>
          <w:tcPr>
            <w:tcW w:w="1242" w:type="dxa"/>
          </w:tcPr>
          <w:p w:rsidR="00F156AA" w:rsidRDefault="00F156AA" w:rsidP="008A2F56">
            <w:pPr>
              <w:jc w:val="both"/>
            </w:pPr>
            <w:r>
              <w:t>IMI team</w:t>
            </w:r>
          </w:p>
        </w:tc>
        <w:tc>
          <w:tcPr>
            <w:tcW w:w="1134" w:type="dxa"/>
          </w:tcPr>
          <w:p w:rsidR="00F156AA" w:rsidRDefault="00D22DFD" w:rsidP="008A2F56">
            <w:pPr>
              <w:jc w:val="both"/>
            </w:pPr>
            <w:r>
              <w:t>Closed</w:t>
            </w:r>
          </w:p>
        </w:tc>
        <w:tc>
          <w:tcPr>
            <w:tcW w:w="2301" w:type="dxa"/>
          </w:tcPr>
          <w:p w:rsidR="00F156AA" w:rsidRPr="00A01C8F" w:rsidRDefault="00D22DFD" w:rsidP="008A2F56">
            <w:pPr>
              <w:jc w:val="both"/>
            </w:pPr>
            <w:r>
              <w:t>Updated table is included in the document</w:t>
            </w:r>
          </w:p>
        </w:tc>
      </w:tr>
      <w:tr w:rsidR="007B3412" w:rsidRPr="00900252" w:rsidTr="008A2F56">
        <w:trPr>
          <w:trHeight w:val="350"/>
        </w:trPr>
        <w:tc>
          <w:tcPr>
            <w:tcW w:w="468" w:type="dxa"/>
          </w:tcPr>
          <w:p w:rsidR="007B3412" w:rsidRDefault="007B3412" w:rsidP="008A2F56">
            <w:pPr>
              <w:jc w:val="both"/>
            </w:pPr>
            <w:r>
              <w:t>20</w:t>
            </w:r>
          </w:p>
        </w:tc>
        <w:tc>
          <w:tcPr>
            <w:tcW w:w="4461" w:type="dxa"/>
          </w:tcPr>
          <w:p w:rsidR="007B3412" w:rsidRDefault="007B3412" w:rsidP="00DA2EC0">
            <w:pPr>
              <w:jc w:val="both"/>
            </w:pPr>
            <w:r>
              <w:t>Operator codes to be provided</w:t>
            </w:r>
          </w:p>
        </w:tc>
        <w:tc>
          <w:tcPr>
            <w:tcW w:w="1242" w:type="dxa"/>
          </w:tcPr>
          <w:p w:rsidR="007B3412" w:rsidRDefault="007B3412" w:rsidP="008A2F56">
            <w:pPr>
              <w:jc w:val="both"/>
            </w:pPr>
            <w:r>
              <w:t>IMI team</w:t>
            </w:r>
          </w:p>
        </w:tc>
        <w:tc>
          <w:tcPr>
            <w:tcW w:w="1134" w:type="dxa"/>
          </w:tcPr>
          <w:p w:rsidR="007B3412" w:rsidRDefault="00D22DFD" w:rsidP="008A2F56">
            <w:pPr>
              <w:jc w:val="both"/>
            </w:pPr>
            <w:r>
              <w:t>Closed</w:t>
            </w:r>
          </w:p>
        </w:tc>
        <w:tc>
          <w:tcPr>
            <w:tcW w:w="2301" w:type="dxa"/>
          </w:tcPr>
          <w:p w:rsidR="007B3412" w:rsidRPr="00A01C8F" w:rsidRDefault="00D22DFD" w:rsidP="008A2F56">
            <w:pPr>
              <w:jc w:val="both"/>
            </w:pPr>
            <w:r>
              <w:t>Updated table is included in the document</w:t>
            </w:r>
          </w:p>
        </w:tc>
      </w:tr>
      <w:tr w:rsidR="00F16CA7" w:rsidRPr="00900252" w:rsidTr="008A2F56">
        <w:trPr>
          <w:trHeight w:val="350"/>
        </w:trPr>
        <w:tc>
          <w:tcPr>
            <w:tcW w:w="468" w:type="dxa"/>
          </w:tcPr>
          <w:p w:rsidR="00F16CA7" w:rsidRDefault="004F7F96" w:rsidP="00B542DB">
            <w:pPr>
              <w:jc w:val="both"/>
            </w:pPr>
            <w:r>
              <w:t>21</w:t>
            </w:r>
          </w:p>
        </w:tc>
        <w:tc>
          <w:tcPr>
            <w:tcW w:w="4461" w:type="dxa"/>
          </w:tcPr>
          <w:p w:rsidR="00F16CA7" w:rsidRDefault="00F16CA7" w:rsidP="00617B09">
            <w:pPr>
              <w:jc w:val="both"/>
            </w:pPr>
            <w:r>
              <w:t>callDisconnectReason to be provided by IMI team</w:t>
            </w:r>
          </w:p>
        </w:tc>
        <w:tc>
          <w:tcPr>
            <w:tcW w:w="1242" w:type="dxa"/>
          </w:tcPr>
          <w:p w:rsidR="00F16CA7" w:rsidRDefault="00F16CA7" w:rsidP="00B542DB">
            <w:pPr>
              <w:jc w:val="both"/>
            </w:pPr>
            <w:r>
              <w:t>IMI team</w:t>
            </w:r>
          </w:p>
        </w:tc>
        <w:tc>
          <w:tcPr>
            <w:tcW w:w="1134" w:type="dxa"/>
          </w:tcPr>
          <w:p w:rsidR="00F16CA7" w:rsidRDefault="0092531F" w:rsidP="00B542DB">
            <w:pPr>
              <w:jc w:val="both"/>
            </w:pPr>
            <w:r>
              <w:t>closed</w:t>
            </w:r>
          </w:p>
        </w:tc>
        <w:tc>
          <w:tcPr>
            <w:tcW w:w="2301" w:type="dxa"/>
          </w:tcPr>
          <w:p w:rsidR="00F16CA7" w:rsidRPr="00A01C8F" w:rsidRDefault="0092531F" w:rsidP="00B542DB">
            <w:pPr>
              <w:jc w:val="both"/>
            </w:pPr>
            <w:r>
              <w:t>Updated.</w:t>
            </w:r>
          </w:p>
        </w:tc>
      </w:tr>
      <w:tr w:rsidR="00565DB9" w:rsidRPr="00565DB9" w:rsidTr="008A2F56">
        <w:trPr>
          <w:trHeight w:val="350"/>
        </w:trPr>
        <w:tc>
          <w:tcPr>
            <w:tcW w:w="468" w:type="dxa"/>
          </w:tcPr>
          <w:p w:rsidR="00A115FA" w:rsidRPr="001B6A55" w:rsidRDefault="004F7F96" w:rsidP="00B542DB">
            <w:pPr>
              <w:jc w:val="both"/>
            </w:pPr>
            <w:r w:rsidRPr="001B6A55">
              <w:t>22</w:t>
            </w:r>
          </w:p>
        </w:tc>
        <w:tc>
          <w:tcPr>
            <w:tcW w:w="4461" w:type="dxa"/>
          </w:tcPr>
          <w:p w:rsidR="00A115FA" w:rsidRPr="001B6A55" w:rsidRDefault="00A115FA" w:rsidP="00A115FA">
            <w:pPr>
              <w:jc w:val="both"/>
            </w:pPr>
            <w:r w:rsidRPr="001B6A55">
              <w:t xml:space="preserve">If course version changes, will there be an impact on an existing user’s flow </w:t>
            </w:r>
            <w:proofErr w:type="gramStart"/>
            <w:r w:rsidRPr="001B6A55">
              <w:t>who</w:t>
            </w:r>
            <w:proofErr w:type="gramEnd"/>
            <w:r w:rsidRPr="001B6A55">
              <w:t xml:space="preserve"> has already completed a few chapters? Should the book marks be ignored and start from chapter 1? Or should we continue as per the bookmarks?</w:t>
            </w:r>
          </w:p>
        </w:tc>
        <w:tc>
          <w:tcPr>
            <w:tcW w:w="1242" w:type="dxa"/>
          </w:tcPr>
          <w:p w:rsidR="00A115FA" w:rsidRPr="001B6A55" w:rsidRDefault="00865407" w:rsidP="00B542DB">
            <w:pPr>
              <w:jc w:val="both"/>
            </w:pPr>
            <w:r w:rsidRPr="001B6A55">
              <w:t>BBC</w:t>
            </w:r>
          </w:p>
        </w:tc>
        <w:tc>
          <w:tcPr>
            <w:tcW w:w="1134" w:type="dxa"/>
          </w:tcPr>
          <w:p w:rsidR="00A115FA" w:rsidRPr="001B6A55" w:rsidRDefault="00771088" w:rsidP="00B542DB">
            <w:pPr>
              <w:jc w:val="both"/>
            </w:pPr>
            <w:r>
              <w:t>Closed</w:t>
            </w:r>
          </w:p>
        </w:tc>
        <w:tc>
          <w:tcPr>
            <w:tcW w:w="2301" w:type="dxa"/>
          </w:tcPr>
          <w:p w:rsidR="00A115FA" w:rsidRPr="001B6A55" w:rsidRDefault="00771088" w:rsidP="00350A13">
            <w:pPr>
              <w:jc w:val="both"/>
            </w:pPr>
            <w:r>
              <w:t>All the bookmarks shall be reset for all user</w:t>
            </w:r>
            <w:r w:rsidR="00993D61">
              <w:t>s</w:t>
            </w:r>
            <w:r>
              <w:t xml:space="preserve"> whenever the version is changed.</w:t>
            </w:r>
          </w:p>
        </w:tc>
      </w:tr>
      <w:tr w:rsidR="007844FB"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bookmarkStart w:id="25" w:name="_Toc405465971"/>
            <w:bookmarkStart w:id="26" w:name="_Toc406500959"/>
            <w:r>
              <w:t>23</w:t>
            </w:r>
          </w:p>
        </w:tc>
        <w:tc>
          <w:tcPr>
            <w:tcW w:w="446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FTP Server – will ftp server be provided by Aricent?</w:t>
            </w:r>
          </w:p>
        </w:tc>
        <w:tc>
          <w:tcPr>
            <w:tcW w:w="1242"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Aricent/ IMI</w:t>
            </w:r>
          </w:p>
        </w:tc>
        <w:tc>
          <w:tcPr>
            <w:tcW w:w="1134"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It is decided to use SCP instead of FTP</w:t>
            </w:r>
          </w:p>
        </w:tc>
      </w:tr>
      <w:tr w:rsidR="007844FB"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FileCopyStatus Notification API &amp; CDR File Upload API URLs to be shared by Aricent</w:t>
            </w:r>
          </w:p>
        </w:tc>
        <w:tc>
          <w:tcPr>
            <w:tcW w:w="1242"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Updated</w:t>
            </w:r>
          </w:p>
        </w:tc>
      </w:tr>
      <w:tr w:rsidR="007844FB"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ServerId parameter is now removed. Instead IVR platform shall store the location (path) to copy the files in its configuration. And SCP shall be used instead of FTP</w:t>
            </w:r>
          </w:p>
        </w:tc>
      </w:tr>
      <w:tr w:rsidR="007844FB"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Aricent/BBC/IMI</w:t>
            </w:r>
          </w:p>
        </w:tc>
        <w:tc>
          <w:tcPr>
            <w:tcW w:w="1134"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To be discussed and agreed in the meeting.</w:t>
            </w:r>
          </w:p>
          <w:p w:rsidR="007844FB" w:rsidRPr="007844FB" w:rsidRDefault="007844FB" w:rsidP="007844FB">
            <w:pPr>
              <w:jc w:val="both"/>
            </w:pPr>
            <w:r>
              <w:t>30-Jan: 3 retries</w:t>
            </w:r>
          </w:p>
          <w:p w:rsidR="007844FB" w:rsidRDefault="007844FB" w:rsidP="007844FB">
            <w:pPr>
              <w:pStyle w:val="ListParagraph"/>
              <w:numPr>
                <w:ilvl w:val="0"/>
                <w:numId w:val="44"/>
              </w:numPr>
            </w:pPr>
            <w:r>
              <w:lastRenderedPageBreak/>
              <w:t>First try – After 5 minutes</w:t>
            </w:r>
          </w:p>
          <w:p w:rsidR="007844FB" w:rsidRDefault="007844FB" w:rsidP="007844FB">
            <w:pPr>
              <w:pStyle w:val="ListParagraph"/>
              <w:numPr>
                <w:ilvl w:val="0"/>
                <w:numId w:val="44"/>
              </w:numPr>
            </w:pPr>
            <w:r>
              <w:t>Second retry – after 10 minutes</w:t>
            </w:r>
          </w:p>
          <w:p w:rsidR="007844FB" w:rsidRPr="007844FB" w:rsidRDefault="007844FB" w:rsidP="007844FB">
            <w:pPr>
              <w:pStyle w:val="ListParagraph"/>
              <w:numPr>
                <w:ilvl w:val="0"/>
                <w:numId w:val="44"/>
              </w:numPr>
            </w:pPr>
            <w:r>
              <w:t>Third retry – after 20 minutes</w:t>
            </w:r>
          </w:p>
        </w:tc>
      </w:tr>
      <w:tr w:rsidR="00F95DFF" w:rsidRPr="00F95DFF"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F95DFF" w:rsidRDefault="007844FB" w:rsidP="007844FB">
            <w:pPr>
              <w:jc w:val="both"/>
              <w:rPr>
                <w:color w:val="FF0000"/>
              </w:rPr>
            </w:pPr>
            <w:r w:rsidRPr="00F95DFF">
              <w:rPr>
                <w:color w:val="FF0000"/>
              </w:rPr>
              <w:lastRenderedPageBreak/>
              <w:t>27</w:t>
            </w:r>
          </w:p>
        </w:tc>
        <w:tc>
          <w:tcPr>
            <w:tcW w:w="4461" w:type="dxa"/>
            <w:tcBorders>
              <w:top w:val="single" w:sz="4" w:space="0" w:color="auto"/>
              <w:left w:val="single" w:sz="4" w:space="0" w:color="auto"/>
              <w:bottom w:val="single" w:sz="4" w:space="0" w:color="auto"/>
              <w:right w:val="single" w:sz="4" w:space="0" w:color="auto"/>
            </w:tcBorders>
          </w:tcPr>
          <w:p w:rsidR="007844FB" w:rsidRPr="00F95DFF" w:rsidRDefault="007844FB" w:rsidP="007844FB">
            <w:pPr>
              <w:jc w:val="both"/>
              <w:rPr>
                <w:color w:val="FF0000"/>
              </w:rPr>
            </w:pPr>
            <w:r w:rsidRPr="00F95DFF">
              <w:rPr>
                <w:color w:val="FF0000"/>
              </w:rPr>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rsidR="007844FB" w:rsidRPr="00F95DFF" w:rsidRDefault="008936E6" w:rsidP="007844FB">
            <w:pPr>
              <w:jc w:val="both"/>
              <w:rPr>
                <w:color w:val="FF0000"/>
              </w:rPr>
            </w:pPr>
            <w:r>
              <w:rPr>
                <w:color w:val="FF0000"/>
              </w:rPr>
              <w:t>BBC</w:t>
            </w:r>
          </w:p>
        </w:tc>
        <w:tc>
          <w:tcPr>
            <w:tcW w:w="1134" w:type="dxa"/>
            <w:tcBorders>
              <w:top w:val="single" w:sz="4" w:space="0" w:color="auto"/>
              <w:left w:val="single" w:sz="4" w:space="0" w:color="auto"/>
              <w:bottom w:val="single" w:sz="4" w:space="0" w:color="auto"/>
              <w:right w:val="single" w:sz="4" w:space="0" w:color="auto"/>
            </w:tcBorders>
          </w:tcPr>
          <w:p w:rsidR="007844FB" w:rsidRPr="00F95DFF" w:rsidRDefault="007844FB" w:rsidP="007844FB">
            <w:pPr>
              <w:jc w:val="both"/>
              <w:rPr>
                <w:color w:val="FF0000"/>
              </w:rPr>
            </w:pPr>
            <w:r w:rsidRPr="00F95DFF">
              <w:rPr>
                <w:color w:val="FF0000"/>
              </w:rPr>
              <w:t>Open</w:t>
            </w:r>
          </w:p>
        </w:tc>
        <w:tc>
          <w:tcPr>
            <w:tcW w:w="2301" w:type="dxa"/>
            <w:tcBorders>
              <w:top w:val="single" w:sz="4" w:space="0" w:color="auto"/>
              <w:left w:val="single" w:sz="4" w:space="0" w:color="auto"/>
              <w:bottom w:val="single" w:sz="4" w:space="0" w:color="auto"/>
              <w:right w:val="single" w:sz="4" w:space="0" w:color="auto"/>
            </w:tcBorders>
          </w:tcPr>
          <w:p w:rsidR="007844FB" w:rsidRPr="00F95DFF" w:rsidRDefault="00EE717F">
            <w:pPr>
              <w:pStyle w:val="ListParagraph"/>
              <w:ind w:left="-15"/>
              <w:rPr>
                <w:color w:val="FF0000"/>
              </w:rPr>
            </w:pPr>
            <w:r>
              <w:rPr>
                <w:color w:val="FF0000"/>
              </w:rPr>
              <w:t>Action on Sanchit to check whether email server shall be available in data center or not</w:t>
            </w:r>
          </w:p>
        </w:tc>
      </w:tr>
      <w:tr w:rsidR="007844FB"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IMI/Aricent</w:t>
            </w:r>
          </w:p>
        </w:tc>
        <w:tc>
          <w:tcPr>
            <w:tcW w:w="1134"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MD5 shall be used</w:t>
            </w:r>
          </w:p>
        </w:tc>
      </w:tr>
    </w:tbl>
    <w:p w:rsidR="00CA074D" w:rsidRDefault="00CA074D" w:rsidP="005C23E2">
      <w:pPr>
        <w:pStyle w:val="Heading2"/>
        <w:jc w:val="both"/>
      </w:pPr>
      <w:bookmarkStart w:id="27" w:name="_Toc411454317"/>
      <w:r>
        <w:t>Action Points</w:t>
      </w:r>
      <w:bookmarkEnd w:id="25"/>
      <w:bookmarkEnd w:id="26"/>
      <w:bookmarkEnd w:id="2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rsidTr="00A01C8F">
        <w:tc>
          <w:tcPr>
            <w:tcW w:w="468" w:type="dxa"/>
            <w:shd w:val="clear" w:color="auto" w:fill="D9D9D9" w:themeFill="background1" w:themeFillShade="D9"/>
          </w:tcPr>
          <w:p w:rsidR="00CA074D" w:rsidRPr="00A01C8F" w:rsidRDefault="00A01C8F" w:rsidP="005C23E2">
            <w:pPr>
              <w:jc w:val="both"/>
            </w:pPr>
            <w:r>
              <w:t>#</w:t>
            </w:r>
          </w:p>
        </w:tc>
        <w:tc>
          <w:tcPr>
            <w:tcW w:w="4500" w:type="dxa"/>
            <w:shd w:val="clear" w:color="auto" w:fill="D9D9D9" w:themeFill="background1" w:themeFillShade="D9"/>
          </w:tcPr>
          <w:p w:rsidR="00CA074D" w:rsidRPr="00A01C8F" w:rsidRDefault="00CA074D" w:rsidP="005C23E2">
            <w:pPr>
              <w:jc w:val="both"/>
            </w:pPr>
            <w:r w:rsidRPr="00A01C8F">
              <w:t>Issue</w:t>
            </w:r>
          </w:p>
        </w:tc>
        <w:tc>
          <w:tcPr>
            <w:tcW w:w="1170" w:type="dxa"/>
            <w:shd w:val="clear" w:color="auto" w:fill="D9D9D9" w:themeFill="background1" w:themeFillShade="D9"/>
          </w:tcPr>
          <w:p w:rsidR="00CA074D" w:rsidRPr="00A01C8F" w:rsidRDefault="00CA074D" w:rsidP="005C23E2">
            <w:pPr>
              <w:jc w:val="both"/>
            </w:pPr>
            <w:r w:rsidRPr="00A01C8F">
              <w:t>Owner</w:t>
            </w:r>
          </w:p>
        </w:tc>
        <w:tc>
          <w:tcPr>
            <w:tcW w:w="1170" w:type="dxa"/>
            <w:shd w:val="clear" w:color="auto" w:fill="D9D9D9" w:themeFill="background1" w:themeFillShade="D9"/>
          </w:tcPr>
          <w:p w:rsidR="00CA074D" w:rsidRPr="00A01C8F" w:rsidRDefault="00CA074D" w:rsidP="005C23E2">
            <w:pPr>
              <w:jc w:val="both"/>
            </w:pPr>
            <w:r w:rsidRPr="00A01C8F">
              <w:t>Status</w:t>
            </w:r>
          </w:p>
        </w:tc>
        <w:tc>
          <w:tcPr>
            <w:tcW w:w="2340" w:type="dxa"/>
            <w:shd w:val="clear" w:color="auto" w:fill="D9D9D9" w:themeFill="background1" w:themeFillShade="D9"/>
          </w:tcPr>
          <w:p w:rsidR="00CA074D" w:rsidRPr="00A01C8F" w:rsidRDefault="00CA074D" w:rsidP="005C23E2">
            <w:pPr>
              <w:jc w:val="both"/>
            </w:pPr>
            <w:r w:rsidRPr="00A01C8F">
              <w:t>Remarks</w:t>
            </w:r>
          </w:p>
        </w:tc>
      </w:tr>
      <w:tr w:rsidR="00CA074D" w:rsidRPr="00900252" w:rsidTr="00A01C8F">
        <w:trPr>
          <w:trHeight w:val="350"/>
        </w:trPr>
        <w:tc>
          <w:tcPr>
            <w:tcW w:w="468" w:type="dxa"/>
          </w:tcPr>
          <w:p w:rsidR="00CA074D" w:rsidRPr="00D71C5E" w:rsidRDefault="00A01C8F" w:rsidP="005C23E2">
            <w:pPr>
              <w:jc w:val="both"/>
            </w:pPr>
            <w:r>
              <w:t>1.</w:t>
            </w:r>
          </w:p>
        </w:tc>
        <w:tc>
          <w:tcPr>
            <w:tcW w:w="4500" w:type="dxa"/>
          </w:tcPr>
          <w:p w:rsidR="00CA074D" w:rsidRPr="00D71C5E" w:rsidRDefault="00CA074D" w:rsidP="005C23E2">
            <w:pPr>
              <w:jc w:val="both"/>
            </w:pPr>
          </w:p>
        </w:tc>
        <w:tc>
          <w:tcPr>
            <w:tcW w:w="1170" w:type="dxa"/>
          </w:tcPr>
          <w:p w:rsidR="00CA074D" w:rsidRPr="00D71C5E" w:rsidRDefault="00CA074D" w:rsidP="005C23E2">
            <w:pPr>
              <w:jc w:val="both"/>
            </w:pPr>
          </w:p>
        </w:tc>
        <w:tc>
          <w:tcPr>
            <w:tcW w:w="1170" w:type="dxa"/>
          </w:tcPr>
          <w:p w:rsidR="00CA074D" w:rsidRPr="005A571F" w:rsidRDefault="00CA074D" w:rsidP="005C23E2">
            <w:pPr>
              <w:jc w:val="both"/>
            </w:pPr>
          </w:p>
        </w:tc>
        <w:tc>
          <w:tcPr>
            <w:tcW w:w="2340" w:type="dxa"/>
          </w:tcPr>
          <w:p w:rsidR="00CA074D" w:rsidRPr="00D71C5E" w:rsidRDefault="00CA074D" w:rsidP="005C23E2">
            <w:pPr>
              <w:jc w:val="both"/>
            </w:pPr>
          </w:p>
        </w:tc>
      </w:tr>
    </w:tbl>
    <w:p w:rsidR="004F7F96" w:rsidRDefault="004F7F96" w:rsidP="005C23E2">
      <w:pPr>
        <w:pStyle w:val="Heading2"/>
        <w:jc w:val="both"/>
      </w:pPr>
      <w:bookmarkStart w:id="28" w:name="_Toc411454318"/>
      <w:bookmarkStart w:id="29" w:name="_Toc406500960"/>
      <w:r>
        <w:t>Pending Items</w:t>
      </w:r>
      <w:bookmarkEnd w:id="28"/>
    </w:p>
    <w:p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rsidTr="004F7F96">
        <w:tc>
          <w:tcPr>
            <w:tcW w:w="468" w:type="dxa"/>
            <w:shd w:val="clear" w:color="auto" w:fill="D9D9D9" w:themeFill="background1" w:themeFillShade="D9"/>
          </w:tcPr>
          <w:p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rsidTr="004F7F96">
        <w:trPr>
          <w:trHeight w:val="350"/>
        </w:trPr>
        <w:tc>
          <w:tcPr>
            <w:tcW w:w="468" w:type="dxa"/>
          </w:tcPr>
          <w:p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rsidR="004F7F96" w:rsidRPr="004F7F96" w:rsidRDefault="004F7F96" w:rsidP="004F7F96">
            <w:pPr>
              <w:rPr>
                <w:rFonts w:cs="Arial"/>
                <w:color w:val="000000" w:themeColor="text1"/>
                <w:szCs w:val="20"/>
              </w:rPr>
            </w:pPr>
          </w:p>
        </w:tc>
        <w:tc>
          <w:tcPr>
            <w:tcW w:w="1530" w:type="dxa"/>
          </w:tcPr>
          <w:p w:rsidR="004F7F96" w:rsidRPr="004F7F96" w:rsidRDefault="004F7F96" w:rsidP="004F7F96">
            <w:pPr>
              <w:rPr>
                <w:rFonts w:cs="Arial"/>
                <w:color w:val="000000" w:themeColor="text1"/>
                <w:szCs w:val="20"/>
              </w:rPr>
            </w:pPr>
            <w:r w:rsidRPr="004F7F96">
              <w:rPr>
                <w:rFonts w:cs="Arial"/>
                <w:color w:val="000000" w:themeColor="text1"/>
                <w:szCs w:val="20"/>
              </w:rPr>
              <w:t>IMI/Aricent</w:t>
            </w:r>
          </w:p>
        </w:tc>
        <w:tc>
          <w:tcPr>
            <w:tcW w:w="1440" w:type="dxa"/>
          </w:tcPr>
          <w:p w:rsidR="004F7F96" w:rsidRPr="004F7F96" w:rsidRDefault="00987C7E" w:rsidP="004F7F96">
            <w:pPr>
              <w:rPr>
                <w:rFonts w:cs="Arial"/>
                <w:color w:val="000000" w:themeColor="text1"/>
                <w:szCs w:val="20"/>
              </w:rPr>
            </w:pPr>
            <w:r>
              <w:rPr>
                <w:rFonts w:cs="Arial"/>
                <w:color w:val="000000" w:themeColor="text1"/>
                <w:szCs w:val="20"/>
              </w:rPr>
              <w:t>closed</w:t>
            </w:r>
          </w:p>
        </w:tc>
        <w:tc>
          <w:tcPr>
            <w:tcW w:w="1710" w:type="dxa"/>
          </w:tcPr>
          <w:p w:rsidR="004F7F96" w:rsidRPr="004F7F96" w:rsidRDefault="004F7F96" w:rsidP="004F7F96">
            <w:pPr>
              <w:rPr>
                <w:rFonts w:cs="Arial"/>
                <w:color w:val="000000" w:themeColor="text1"/>
                <w:szCs w:val="20"/>
              </w:rPr>
            </w:pPr>
          </w:p>
        </w:tc>
      </w:tr>
      <w:tr w:rsidR="004F7F96" w:rsidRPr="00F95DFF" w:rsidTr="004F7F96">
        <w:trPr>
          <w:trHeight w:val="350"/>
        </w:trPr>
        <w:tc>
          <w:tcPr>
            <w:tcW w:w="468" w:type="dxa"/>
          </w:tcPr>
          <w:p w:rsidR="004F7F96" w:rsidRPr="00F95DFF" w:rsidRDefault="004F7F96" w:rsidP="004F7F96">
            <w:pPr>
              <w:rPr>
                <w:rFonts w:cs="Arial"/>
                <w:color w:val="FF0000"/>
                <w:szCs w:val="20"/>
              </w:rPr>
            </w:pPr>
            <w:r w:rsidRPr="00F95DFF">
              <w:rPr>
                <w:rFonts w:cs="Arial"/>
                <w:color w:val="FF0000"/>
                <w:szCs w:val="20"/>
              </w:rPr>
              <w:t>2</w:t>
            </w:r>
          </w:p>
        </w:tc>
        <w:tc>
          <w:tcPr>
            <w:tcW w:w="4500" w:type="dxa"/>
          </w:tcPr>
          <w:p w:rsidR="004F7F96" w:rsidRPr="00F95DFF" w:rsidRDefault="004F7F96" w:rsidP="00596D86">
            <w:pPr>
              <w:rPr>
                <w:color w:val="FF0000"/>
              </w:rPr>
            </w:pPr>
            <w:r w:rsidRPr="00F95DFF">
              <w:rPr>
                <w:rFonts w:cs="Arial"/>
                <w:color w:val="FF0000"/>
                <w:szCs w:val="20"/>
              </w:rPr>
              <w:t>Content table need to be filled up</w:t>
            </w:r>
            <w:r w:rsidR="00246898" w:rsidRPr="00F95DFF">
              <w:rPr>
                <w:rFonts w:cs="Arial"/>
                <w:color w:val="FF0000"/>
                <w:szCs w:val="20"/>
              </w:rPr>
              <w:t xml:space="preserve">. This will require mapping of languageLocationCode, content name, content file and content duration for MA, MK and Kilkari. Additionally card number for MK </w:t>
            </w:r>
            <w:r w:rsidR="00E36699" w:rsidRPr="00F95DFF">
              <w:rPr>
                <w:rFonts w:cs="Arial"/>
                <w:color w:val="FF0000"/>
                <w:szCs w:val="20"/>
              </w:rPr>
              <w:t>is also needed in</w:t>
            </w:r>
            <w:r w:rsidR="00246898" w:rsidRPr="00F95DFF">
              <w:rPr>
                <w:rFonts w:cs="Arial"/>
                <w:color w:val="FF0000"/>
                <w:szCs w:val="20"/>
              </w:rPr>
              <w:t xml:space="preserve"> mapping.</w:t>
            </w:r>
          </w:p>
        </w:tc>
        <w:tc>
          <w:tcPr>
            <w:tcW w:w="1530" w:type="dxa"/>
          </w:tcPr>
          <w:p w:rsidR="004F7F96" w:rsidRPr="00F95DFF" w:rsidRDefault="00987C7E" w:rsidP="004F7F96">
            <w:pPr>
              <w:rPr>
                <w:rFonts w:cs="Arial"/>
                <w:color w:val="FF0000"/>
                <w:szCs w:val="20"/>
              </w:rPr>
            </w:pPr>
            <w:r w:rsidRPr="00F95DFF">
              <w:rPr>
                <w:rFonts w:cs="Arial"/>
                <w:color w:val="FF0000"/>
                <w:szCs w:val="20"/>
              </w:rPr>
              <w:t>BBC/IMI</w:t>
            </w:r>
          </w:p>
        </w:tc>
        <w:tc>
          <w:tcPr>
            <w:tcW w:w="1440" w:type="dxa"/>
          </w:tcPr>
          <w:p w:rsidR="004F7F96" w:rsidRPr="00F95DFF" w:rsidRDefault="004F7F96" w:rsidP="004F7F96">
            <w:pPr>
              <w:rPr>
                <w:rFonts w:cs="Arial"/>
                <w:color w:val="FF0000"/>
                <w:szCs w:val="20"/>
              </w:rPr>
            </w:pPr>
            <w:r w:rsidRPr="00F95DFF">
              <w:rPr>
                <w:rFonts w:cs="Arial"/>
                <w:color w:val="FF0000"/>
                <w:szCs w:val="20"/>
              </w:rPr>
              <w:t>Pending</w:t>
            </w:r>
          </w:p>
        </w:tc>
        <w:tc>
          <w:tcPr>
            <w:tcW w:w="1710" w:type="dxa"/>
          </w:tcPr>
          <w:p w:rsidR="004F7F96" w:rsidRPr="00F95DFF" w:rsidRDefault="004F7F96" w:rsidP="004F7F96">
            <w:pPr>
              <w:rPr>
                <w:rFonts w:cs="Arial"/>
                <w:color w:val="FF0000"/>
                <w:szCs w:val="20"/>
              </w:rPr>
            </w:pPr>
          </w:p>
        </w:tc>
      </w:tr>
      <w:tr w:rsidR="004F7F96" w:rsidRPr="00F95DFF" w:rsidTr="004F7F96">
        <w:trPr>
          <w:trHeight w:val="350"/>
        </w:trPr>
        <w:tc>
          <w:tcPr>
            <w:tcW w:w="468" w:type="dxa"/>
          </w:tcPr>
          <w:p w:rsidR="004F7F96" w:rsidRPr="00F95DFF" w:rsidRDefault="004F7F96" w:rsidP="004F7F96">
            <w:pPr>
              <w:rPr>
                <w:rFonts w:cs="Arial"/>
                <w:color w:val="FF0000"/>
                <w:szCs w:val="20"/>
              </w:rPr>
            </w:pPr>
            <w:r w:rsidRPr="00F95DFF">
              <w:rPr>
                <w:rFonts w:cs="Arial"/>
                <w:color w:val="FF0000"/>
                <w:szCs w:val="20"/>
              </w:rPr>
              <w:t>3</w:t>
            </w:r>
          </w:p>
        </w:tc>
        <w:tc>
          <w:tcPr>
            <w:tcW w:w="4500" w:type="dxa"/>
          </w:tcPr>
          <w:p w:rsidR="004F7F96" w:rsidRPr="00F95DFF" w:rsidRDefault="004F7F96" w:rsidP="004F7F96">
            <w:pPr>
              <w:rPr>
                <w:rFonts w:cs="Arial"/>
                <w:color w:val="FF0000"/>
                <w:szCs w:val="20"/>
              </w:rPr>
            </w:pPr>
            <w:r w:rsidRPr="00F95DFF">
              <w:rPr>
                <w:rFonts w:cs="Arial"/>
                <w:color w:val="FF0000"/>
                <w:szCs w:val="20"/>
              </w:rPr>
              <w:t>Language Location codes mapping to circle, state and district is to be provided</w:t>
            </w:r>
          </w:p>
          <w:p w:rsidR="004F7F96" w:rsidRPr="00F95DFF" w:rsidRDefault="004F7F96" w:rsidP="004F7F96">
            <w:pPr>
              <w:rPr>
                <w:rFonts w:cs="Arial"/>
                <w:color w:val="FF0000"/>
                <w:szCs w:val="20"/>
              </w:rPr>
            </w:pPr>
          </w:p>
        </w:tc>
        <w:tc>
          <w:tcPr>
            <w:tcW w:w="1530" w:type="dxa"/>
          </w:tcPr>
          <w:p w:rsidR="004F7F96" w:rsidRPr="00F95DFF" w:rsidRDefault="004F7F96" w:rsidP="004F7F96">
            <w:pPr>
              <w:rPr>
                <w:rFonts w:cs="Arial"/>
                <w:color w:val="FF0000"/>
                <w:szCs w:val="20"/>
              </w:rPr>
            </w:pPr>
            <w:r w:rsidRPr="00F95DFF">
              <w:rPr>
                <w:rFonts w:cs="Arial"/>
                <w:color w:val="FF0000"/>
                <w:szCs w:val="20"/>
              </w:rPr>
              <w:t>BBC</w:t>
            </w:r>
          </w:p>
        </w:tc>
        <w:tc>
          <w:tcPr>
            <w:tcW w:w="1440" w:type="dxa"/>
          </w:tcPr>
          <w:p w:rsidR="004F7F96" w:rsidRPr="00F95DFF" w:rsidRDefault="004F7F96" w:rsidP="004F7F96">
            <w:pPr>
              <w:rPr>
                <w:rFonts w:cs="Arial"/>
                <w:color w:val="FF0000"/>
                <w:szCs w:val="20"/>
              </w:rPr>
            </w:pPr>
            <w:r w:rsidRPr="00F95DFF">
              <w:rPr>
                <w:rFonts w:cs="Arial"/>
                <w:color w:val="FF0000"/>
                <w:szCs w:val="20"/>
              </w:rPr>
              <w:t>Pending</w:t>
            </w:r>
          </w:p>
        </w:tc>
        <w:tc>
          <w:tcPr>
            <w:tcW w:w="1710" w:type="dxa"/>
          </w:tcPr>
          <w:p w:rsidR="004F7F96" w:rsidRPr="00F95DFF" w:rsidRDefault="004F7F96" w:rsidP="004F7F96">
            <w:pPr>
              <w:rPr>
                <w:rFonts w:cs="Arial"/>
                <w:color w:val="FF0000"/>
                <w:szCs w:val="20"/>
              </w:rPr>
            </w:pPr>
          </w:p>
        </w:tc>
      </w:tr>
      <w:tr w:rsidR="004F7F96" w:rsidRPr="00F95DFF" w:rsidTr="004F7F96">
        <w:trPr>
          <w:trHeight w:val="350"/>
        </w:trPr>
        <w:tc>
          <w:tcPr>
            <w:tcW w:w="468" w:type="dxa"/>
          </w:tcPr>
          <w:p w:rsidR="004F7F96" w:rsidRPr="00F95DFF" w:rsidRDefault="004F7F96" w:rsidP="004F7F96">
            <w:pPr>
              <w:rPr>
                <w:rFonts w:cs="Arial"/>
                <w:color w:val="FF0000"/>
                <w:szCs w:val="20"/>
              </w:rPr>
            </w:pPr>
            <w:r w:rsidRPr="00F95DFF">
              <w:rPr>
                <w:rFonts w:cs="Arial"/>
                <w:color w:val="FF0000"/>
                <w:szCs w:val="20"/>
              </w:rPr>
              <w:t>4</w:t>
            </w:r>
          </w:p>
        </w:tc>
        <w:tc>
          <w:tcPr>
            <w:tcW w:w="4500" w:type="dxa"/>
          </w:tcPr>
          <w:p w:rsidR="004F7F96" w:rsidRPr="00F95DFF" w:rsidRDefault="004F7F96" w:rsidP="004F7F96">
            <w:pPr>
              <w:rPr>
                <w:rFonts w:cs="Arial"/>
                <w:color w:val="FF0000"/>
                <w:szCs w:val="20"/>
              </w:rPr>
            </w:pPr>
            <w:r w:rsidRPr="00F95DFF">
              <w:rPr>
                <w:rFonts w:cs="Arial"/>
                <w:color w:val="FF0000"/>
                <w:szCs w:val="20"/>
              </w:rPr>
              <w:t>URL for SMS notification need to be provided by GF</w:t>
            </w:r>
          </w:p>
        </w:tc>
        <w:tc>
          <w:tcPr>
            <w:tcW w:w="1530" w:type="dxa"/>
          </w:tcPr>
          <w:p w:rsidR="004F7F96" w:rsidRPr="00F95DFF" w:rsidRDefault="004F7F96" w:rsidP="004F7F96">
            <w:pPr>
              <w:rPr>
                <w:rFonts w:cs="Arial"/>
                <w:color w:val="FF0000"/>
                <w:szCs w:val="20"/>
              </w:rPr>
            </w:pPr>
            <w:r w:rsidRPr="00F95DFF">
              <w:rPr>
                <w:rFonts w:cs="Arial"/>
                <w:color w:val="FF0000"/>
                <w:szCs w:val="20"/>
              </w:rPr>
              <w:t>GF</w:t>
            </w:r>
          </w:p>
        </w:tc>
        <w:tc>
          <w:tcPr>
            <w:tcW w:w="1440" w:type="dxa"/>
          </w:tcPr>
          <w:p w:rsidR="004F7F96" w:rsidRPr="00F95DFF" w:rsidRDefault="004F7F96" w:rsidP="004F7F96">
            <w:pPr>
              <w:rPr>
                <w:rFonts w:cs="Arial"/>
                <w:color w:val="FF0000"/>
                <w:szCs w:val="20"/>
              </w:rPr>
            </w:pPr>
            <w:r w:rsidRPr="00F95DFF">
              <w:rPr>
                <w:rFonts w:cs="Arial"/>
                <w:color w:val="FF0000"/>
                <w:szCs w:val="20"/>
              </w:rPr>
              <w:t>Pending</w:t>
            </w:r>
          </w:p>
        </w:tc>
        <w:tc>
          <w:tcPr>
            <w:tcW w:w="1710" w:type="dxa"/>
          </w:tcPr>
          <w:p w:rsidR="004F7F96" w:rsidRPr="00F95DFF" w:rsidRDefault="004F7F96" w:rsidP="004F7F96">
            <w:pPr>
              <w:rPr>
                <w:rFonts w:cs="Arial"/>
                <w:color w:val="FF0000"/>
                <w:szCs w:val="20"/>
              </w:rPr>
            </w:pPr>
          </w:p>
        </w:tc>
      </w:tr>
    </w:tbl>
    <w:p w:rsidR="004F7F96" w:rsidRPr="004F7F96" w:rsidRDefault="004F7F96" w:rsidP="004F7F96"/>
    <w:p w:rsidR="000C55FF" w:rsidRDefault="00BC2704" w:rsidP="005C23E2">
      <w:pPr>
        <w:pStyle w:val="Heading2"/>
        <w:jc w:val="both"/>
      </w:pPr>
      <w:bookmarkStart w:id="30" w:name="_Toc411454319"/>
      <w:r>
        <w:t>Revisions</w:t>
      </w:r>
      <w:bookmarkEnd w:id="29"/>
      <w:bookmarkEnd w:id="30"/>
    </w:p>
    <w:p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rsidTr="00EE2684">
        <w:trPr>
          <w:trHeight w:val="344"/>
        </w:trPr>
        <w:tc>
          <w:tcPr>
            <w:tcW w:w="476" w:type="dxa"/>
            <w:shd w:val="clear" w:color="auto" w:fill="D9D9D9" w:themeFill="background1" w:themeFillShade="D9"/>
          </w:tcPr>
          <w:p w:rsidR="00A01C8F" w:rsidRPr="00A01C8F" w:rsidRDefault="00A01C8F" w:rsidP="005C23E2">
            <w:pPr>
              <w:jc w:val="both"/>
            </w:pPr>
            <w:r w:rsidRPr="00A01C8F">
              <w:t>#</w:t>
            </w:r>
          </w:p>
        </w:tc>
        <w:tc>
          <w:tcPr>
            <w:tcW w:w="946" w:type="dxa"/>
            <w:shd w:val="clear" w:color="auto" w:fill="D9D9D9" w:themeFill="background1" w:themeFillShade="D9"/>
          </w:tcPr>
          <w:p w:rsidR="00A01C8F" w:rsidRPr="00A01C8F" w:rsidRDefault="00A01C8F" w:rsidP="005C23E2">
            <w:pPr>
              <w:jc w:val="both"/>
            </w:pPr>
            <w:r w:rsidRPr="00A01C8F">
              <w:t>Version</w:t>
            </w:r>
          </w:p>
        </w:tc>
        <w:tc>
          <w:tcPr>
            <w:tcW w:w="1566" w:type="dxa"/>
            <w:shd w:val="clear" w:color="auto" w:fill="D9D9D9" w:themeFill="background1" w:themeFillShade="D9"/>
          </w:tcPr>
          <w:p w:rsidR="00A01C8F" w:rsidRPr="00A01C8F" w:rsidRDefault="00A01C8F" w:rsidP="005C23E2">
            <w:pPr>
              <w:jc w:val="both"/>
            </w:pPr>
            <w:r w:rsidRPr="00A01C8F">
              <w:t>Date</w:t>
            </w:r>
          </w:p>
        </w:tc>
        <w:tc>
          <w:tcPr>
            <w:tcW w:w="1515" w:type="dxa"/>
            <w:shd w:val="clear" w:color="auto" w:fill="D9D9D9" w:themeFill="background1" w:themeFillShade="D9"/>
          </w:tcPr>
          <w:p w:rsidR="00A01C8F" w:rsidRPr="00A01C8F" w:rsidRDefault="00A01C8F" w:rsidP="005C23E2">
            <w:pPr>
              <w:jc w:val="both"/>
            </w:pPr>
            <w:r w:rsidRPr="00A01C8F">
              <w:t>Functional Area</w:t>
            </w:r>
          </w:p>
        </w:tc>
        <w:tc>
          <w:tcPr>
            <w:tcW w:w="1551" w:type="dxa"/>
            <w:shd w:val="clear" w:color="auto" w:fill="D9D9D9" w:themeFill="background1" w:themeFillShade="D9"/>
          </w:tcPr>
          <w:p w:rsidR="00A01C8F" w:rsidRPr="00A01C8F" w:rsidRDefault="00A01C8F" w:rsidP="005C23E2">
            <w:pPr>
              <w:jc w:val="both"/>
            </w:pPr>
            <w:r w:rsidRPr="00A01C8F">
              <w:t>Owner</w:t>
            </w:r>
          </w:p>
        </w:tc>
        <w:tc>
          <w:tcPr>
            <w:tcW w:w="3644" w:type="dxa"/>
            <w:shd w:val="clear" w:color="auto" w:fill="D9D9D9" w:themeFill="background1" w:themeFillShade="D9"/>
          </w:tcPr>
          <w:p w:rsidR="00A01C8F" w:rsidRPr="00A01C8F" w:rsidRDefault="00A01C8F" w:rsidP="005C23E2">
            <w:pPr>
              <w:jc w:val="both"/>
            </w:pPr>
            <w:r w:rsidRPr="00A01C8F">
              <w:t>Notes</w:t>
            </w:r>
          </w:p>
        </w:tc>
      </w:tr>
      <w:tr w:rsidR="00A01C8F" w:rsidRPr="006F7C60" w:rsidTr="00EE2684">
        <w:trPr>
          <w:trHeight w:val="226"/>
        </w:trPr>
        <w:tc>
          <w:tcPr>
            <w:tcW w:w="476" w:type="dxa"/>
          </w:tcPr>
          <w:p w:rsidR="00A01C8F" w:rsidRPr="006F7C60" w:rsidRDefault="00A01C8F" w:rsidP="005C23E2">
            <w:pPr>
              <w:jc w:val="both"/>
            </w:pPr>
            <w:r>
              <w:t>1.</w:t>
            </w:r>
          </w:p>
        </w:tc>
        <w:tc>
          <w:tcPr>
            <w:tcW w:w="946" w:type="dxa"/>
          </w:tcPr>
          <w:p w:rsidR="00A01C8F" w:rsidRPr="006F7C60" w:rsidRDefault="008116BF" w:rsidP="005C23E2">
            <w:pPr>
              <w:jc w:val="both"/>
            </w:pPr>
            <w:r>
              <w:t>0.</w:t>
            </w:r>
            <w:r w:rsidR="00957467">
              <w:t>1</w:t>
            </w:r>
          </w:p>
        </w:tc>
        <w:tc>
          <w:tcPr>
            <w:tcW w:w="1566" w:type="dxa"/>
          </w:tcPr>
          <w:p w:rsidR="00A01C8F" w:rsidRPr="006F7C60" w:rsidRDefault="008116BF" w:rsidP="005C23E2">
            <w:pPr>
              <w:jc w:val="both"/>
            </w:pPr>
            <w:r>
              <w:t>24/12/2014</w:t>
            </w:r>
          </w:p>
        </w:tc>
        <w:tc>
          <w:tcPr>
            <w:tcW w:w="1515" w:type="dxa"/>
          </w:tcPr>
          <w:p w:rsidR="00A01C8F" w:rsidRPr="006F7C60" w:rsidRDefault="008116BF" w:rsidP="005C23E2">
            <w:pPr>
              <w:jc w:val="both"/>
            </w:pPr>
            <w:r>
              <w:t>Kilkari</w:t>
            </w:r>
          </w:p>
        </w:tc>
        <w:tc>
          <w:tcPr>
            <w:tcW w:w="1551" w:type="dxa"/>
          </w:tcPr>
          <w:p w:rsidR="00A01C8F" w:rsidRPr="006F7C60" w:rsidRDefault="008116BF" w:rsidP="005C23E2">
            <w:pPr>
              <w:jc w:val="both"/>
            </w:pPr>
            <w:r>
              <w:t>Manish</w:t>
            </w:r>
          </w:p>
        </w:tc>
        <w:tc>
          <w:tcPr>
            <w:tcW w:w="3644" w:type="dxa"/>
          </w:tcPr>
          <w:p w:rsidR="00A01C8F" w:rsidRPr="006F7C60" w:rsidRDefault="008116BF" w:rsidP="005C23E2">
            <w:pPr>
              <w:jc w:val="both"/>
            </w:pPr>
            <w:r>
              <w:t>This is template version with sample API for Kilkari Subscription</w:t>
            </w:r>
          </w:p>
        </w:tc>
      </w:tr>
      <w:tr w:rsidR="00EF7D04" w:rsidRPr="006F7C60" w:rsidTr="00EE2684">
        <w:trPr>
          <w:trHeight w:val="226"/>
        </w:trPr>
        <w:tc>
          <w:tcPr>
            <w:tcW w:w="476" w:type="dxa"/>
          </w:tcPr>
          <w:p w:rsidR="00EF7D04" w:rsidRDefault="00EF7D04" w:rsidP="005C23E2">
            <w:pPr>
              <w:jc w:val="both"/>
            </w:pPr>
            <w:r>
              <w:t>2</w:t>
            </w:r>
          </w:p>
        </w:tc>
        <w:tc>
          <w:tcPr>
            <w:tcW w:w="946" w:type="dxa"/>
          </w:tcPr>
          <w:p w:rsidR="00EF7D04" w:rsidRDefault="00EF7D04" w:rsidP="005C23E2">
            <w:pPr>
              <w:jc w:val="both"/>
            </w:pPr>
            <w:r>
              <w:t>0.2</w:t>
            </w:r>
          </w:p>
        </w:tc>
        <w:tc>
          <w:tcPr>
            <w:tcW w:w="1566" w:type="dxa"/>
          </w:tcPr>
          <w:p w:rsidR="00EF7D04" w:rsidRDefault="00EF7D04" w:rsidP="005C23E2">
            <w:pPr>
              <w:jc w:val="both"/>
            </w:pPr>
            <w:r>
              <w:t>08/01/2015</w:t>
            </w:r>
          </w:p>
        </w:tc>
        <w:tc>
          <w:tcPr>
            <w:tcW w:w="1515" w:type="dxa"/>
          </w:tcPr>
          <w:p w:rsidR="00EF7D04" w:rsidRDefault="00EF7D04" w:rsidP="005C23E2">
            <w:pPr>
              <w:jc w:val="both"/>
            </w:pPr>
            <w:r>
              <w:t>MA/MK/Kilkari</w:t>
            </w:r>
          </w:p>
        </w:tc>
        <w:tc>
          <w:tcPr>
            <w:tcW w:w="1551" w:type="dxa"/>
          </w:tcPr>
          <w:p w:rsidR="00EF7D04" w:rsidRDefault="00EF7D04" w:rsidP="005C23E2">
            <w:pPr>
              <w:jc w:val="both"/>
            </w:pPr>
            <w:r>
              <w:t>Aricent Team</w:t>
            </w:r>
          </w:p>
        </w:tc>
        <w:tc>
          <w:tcPr>
            <w:tcW w:w="3644" w:type="dxa"/>
          </w:tcPr>
          <w:p w:rsidR="00EF7D04" w:rsidRDefault="00EF7D04" w:rsidP="005C23E2">
            <w:pPr>
              <w:jc w:val="both"/>
            </w:pPr>
            <w:r>
              <w:t>Added the scenarios for MA/MK and Kilkari services</w:t>
            </w:r>
          </w:p>
        </w:tc>
      </w:tr>
      <w:tr w:rsidR="00EE2684" w:rsidRPr="006F7C60" w:rsidTr="00EE2684">
        <w:trPr>
          <w:trHeight w:val="226"/>
        </w:trPr>
        <w:tc>
          <w:tcPr>
            <w:tcW w:w="476" w:type="dxa"/>
          </w:tcPr>
          <w:p w:rsidR="00EE2684" w:rsidRDefault="00EE2684" w:rsidP="005C23E2">
            <w:pPr>
              <w:jc w:val="both"/>
            </w:pPr>
            <w:r>
              <w:t>3</w:t>
            </w:r>
          </w:p>
        </w:tc>
        <w:tc>
          <w:tcPr>
            <w:tcW w:w="946" w:type="dxa"/>
          </w:tcPr>
          <w:p w:rsidR="00EE2684" w:rsidRDefault="00EE2684" w:rsidP="005C23E2">
            <w:pPr>
              <w:jc w:val="both"/>
            </w:pPr>
            <w:r>
              <w:t>0.3</w:t>
            </w:r>
          </w:p>
        </w:tc>
        <w:tc>
          <w:tcPr>
            <w:tcW w:w="1566" w:type="dxa"/>
          </w:tcPr>
          <w:p w:rsidR="00EE2684" w:rsidRDefault="00EE2684" w:rsidP="005C23E2">
            <w:pPr>
              <w:jc w:val="both"/>
            </w:pPr>
            <w:r>
              <w:t>16/01/2015</w:t>
            </w:r>
          </w:p>
        </w:tc>
        <w:tc>
          <w:tcPr>
            <w:tcW w:w="1515" w:type="dxa"/>
          </w:tcPr>
          <w:p w:rsidR="00EE2684" w:rsidRDefault="00EE2684" w:rsidP="005C23E2">
            <w:pPr>
              <w:jc w:val="both"/>
            </w:pPr>
            <w:r>
              <w:t>MA/MK/Kilkari</w:t>
            </w:r>
          </w:p>
        </w:tc>
        <w:tc>
          <w:tcPr>
            <w:tcW w:w="1551" w:type="dxa"/>
          </w:tcPr>
          <w:p w:rsidR="00EE2684" w:rsidRDefault="00EE2684" w:rsidP="005C23E2">
            <w:pPr>
              <w:jc w:val="both"/>
            </w:pPr>
            <w:r>
              <w:t>Aricent Team</w:t>
            </w:r>
          </w:p>
        </w:tc>
        <w:tc>
          <w:tcPr>
            <w:tcW w:w="3644" w:type="dxa"/>
          </w:tcPr>
          <w:p w:rsidR="00EE2684" w:rsidRDefault="00EE2684" w:rsidP="005C23E2">
            <w:pPr>
              <w:jc w:val="both"/>
            </w:pPr>
            <w:r>
              <w:t>Incorporated the review comments received in workshop</w:t>
            </w:r>
          </w:p>
        </w:tc>
      </w:tr>
      <w:tr w:rsidR="003E0829" w:rsidRPr="006F7C60" w:rsidTr="00EE2684">
        <w:trPr>
          <w:trHeight w:val="226"/>
        </w:trPr>
        <w:tc>
          <w:tcPr>
            <w:tcW w:w="476" w:type="dxa"/>
          </w:tcPr>
          <w:p w:rsidR="003E0829" w:rsidRDefault="003E0829" w:rsidP="005C23E2">
            <w:pPr>
              <w:jc w:val="both"/>
            </w:pPr>
            <w:r>
              <w:t>4</w:t>
            </w:r>
          </w:p>
        </w:tc>
        <w:tc>
          <w:tcPr>
            <w:tcW w:w="946" w:type="dxa"/>
          </w:tcPr>
          <w:p w:rsidR="003E0829" w:rsidRDefault="003E0829" w:rsidP="005C23E2">
            <w:pPr>
              <w:jc w:val="both"/>
            </w:pPr>
            <w:r>
              <w:t>0.4</w:t>
            </w:r>
          </w:p>
        </w:tc>
        <w:tc>
          <w:tcPr>
            <w:tcW w:w="1566" w:type="dxa"/>
          </w:tcPr>
          <w:p w:rsidR="003E0829" w:rsidRDefault="003E0829" w:rsidP="005C23E2">
            <w:pPr>
              <w:jc w:val="both"/>
            </w:pPr>
            <w:r>
              <w:t>17/01/2015</w:t>
            </w:r>
          </w:p>
        </w:tc>
        <w:tc>
          <w:tcPr>
            <w:tcW w:w="1515" w:type="dxa"/>
          </w:tcPr>
          <w:p w:rsidR="003E0829" w:rsidRDefault="003E0829" w:rsidP="005C23E2">
            <w:pPr>
              <w:jc w:val="both"/>
            </w:pPr>
            <w:r>
              <w:t>MA/MK/Kilkari</w:t>
            </w:r>
          </w:p>
        </w:tc>
        <w:tc>
          <w:tcPr>
            <w:tcW w:w="1551" w:type="dxa"/>
          </w:tcPr>
          <w:p w:rsidR="003E0829" w:rsidRDefault="003E0829" w:rsidP="005C23E2">
            <w:pPr>
              <w:jc w:val="both"/>
            </w:pPr>
            <w:r>
              <w:t>Aricent Team</w:t>
            </w:r>
          </w:p>
        </w:tc>
        <w:tc>
          <w:tcPr>
            <w:tcW w:w="3644" w:type="dxa"/>
          </w:tcPr>
          <w:p w:rsidR="003E0829" w:rsidRDefault="003E0829" w:rsidP="005C23E2">
            <w:pPr>
              <w:jc w:val="both"/>
            </w:pPr>
            <w:r>
              <w:t>Merged the inputs received from IMI team for SMS sending and Outbound calls</w:t>
            </w:r>
          </w:p>
        </w:tc>
      </w:tr>
      <w:tr w:rsidR="004E5C32" w:rsidRPr="006F7C60" w:rsidTr="00EE2684">
        <w:trPr>
          <w:trHeight w:val="226"/>
        </w:trPr>
        <w:tc>
          <w:tcPr>
            <w:tcW w:w="476" w:type="dxa"/>
          </w:tcPr>
          <w:p w:rsidR="004E5C32" w:rsidRDefault="004E5C32" w:rsidP="005C23E2">
            <w:pPr>
              <w:jc w:val="both"/>
            </w:pPr>
            <w:r>
              <w:t>5</w:t>
            </w:r>
          </w:p>
        </w:tc>
        <w:tc>
          <w:tcPr>
            <w:tcW w:w="946" w:type="dxa"/>
          </w:tcPr>
          <w:p w:rsidR="004E5C32" w:rsidRDefault="004E5C32" w:rsidP="005C23E2">
            <w:pPr>
              <w:jc w:val="both"/>
            </w:pPr>
            <w:r>
              <w:t>0.5</w:t>
            </w:r>
          </w:p>
        </w:tc>
        <w:tc>
          <w:tcPr>
            <w:tcW w:w="1566" w:type="dxa"/>
          </w:tcPr>
          <w:p w:rsidR="004E5C32" w:rsidRDefault="004E5C32" w:rsidP="005C23E2">
            <w:pPr>
              <w:jc w:val="both"/>
            </w:pPr>
            <w:r>
              <w:t>19/01/2015</w:t>
            </w:r>
          </w:p>
        </w:tc>
        <w:tc>
          <w:tcPr>
            <w:tcW w:w="1515" w:type="dxa"/>
          </w:tcPr>
          <w:p w:rsidR="004E5C32" w:rsidRDefault="004E5C32" w:rsidP="005C23E2">
            <w:pPr>
              <w:jc w:val="both"/>
            </w:pPr>
            <w:r>
              <w:t>MA/MK/Kilkari</w:t>
            </w:r>
          </w:p>
        </w:tc>
        <w:tc>
          <w:tcPr>
            <w:tcW w:w="1551" w:type="dxa"/>
          </w:tcPr>
          <w:p w:rsidR="004E5C32" w:rsidRDefault="004E5C32" w:rsidP="005C23E2">
            <w:pPr>
              <w:jc w:val="both"/>
            </w:pPr>
            <w:r>
              <w:t>Aricent Team</w:t>
            </w:r>
          </w:p>
        </w:tc>
        <w:tc>
          <w:tcPr>
            <w:tcW w:w="3644" w:type="dxa"/>
          </w:tcPr>
          <w:p w:rsidR="004E5C32" w:rsidRDefault="00566230" w:rsidP="005C23E2">
            <w:pPr>
              <w:jc w:val="both"/>
            </w:pPr>
            <w:r>
              <w:t>Added open issues</w:t>
            </w:r>
          </w:p>
        </w:tc>
      </w:tr>
      <w:tr w:rsidR="00566230" w:rsidRPr="006F7C60" w:rsidTr="00EE2684">
        <w:trPr>
          <w:trHeight w:val="226"/>
        </w:trPr>
        <w:tc>
          <w:tcPr>
            <w:tcW w:w="476" w:type="dxa"/>
          </w:tcPr>
          <w:p w:rsidR="00566230" w:rsidRDefault="00566230" w:rsidP="005C23E2">
            <w:pPr>
              <w:jc w:val="both"/>
            </w:pPr>
            <w:r>
              <w:t>6</w:t>
            </w:r>
          </w:p>
        </w:tc>
        <w:tc>
          <w:tcPr>
            <w:tcW w:w="946" w:type="dxa"/>
          </w:tcPr>
          <w:p w:rsidR="00566230" w:rsidRDefault="00566230" w:rsidP="005C23E2">
            <w:pPr>
              <w:jc w:val="both"/>
            </w:pPr>
            <w:r>
              <w:t>0.6</w:t>
            </w:r>
            <w:r w:rsidR="00EF437F">
              <w:t xml:space="preserve"> - .19</w:t>
            </w:r>
          </w:p>
        </w:tc>
        <w:tc>
          <w:tcPr>
            <w:tcW w:w="1566" w:type="dxa"/>
          </w:tcPr>
          <w:p w:rsidR="00566230" w:rsidRDefault="00566230" w:rsidP="005C23E2">
            <w:pPr>
              <w:jc w:val="both"/>
            </w:pPr>
            <w:r>
              <w:t>22/01/2015</w:t>
            </w:r>
          </w:p>
        </w:tc>
        <w:tc>
          <w:tcPr>
            <w:tcW w:w="1515" w:type="dxa"/>
          </w:tcPr>
          <w:p w:rsidR="00566230" w:rsidRDefault="00566230" w:rsidP="005C23E2">
            <w:pPr>
              <w:jc w:val="both"/>
            </w:pPr>
            <w:r>
              <w:t>MA/MK/Kilkari</w:t>
            </w:r>
          </w:p>
        </w:tc>
        <w:tc>
          <w:tcPr>
            <w:tcW w:w="1551" w:type="dxa"/>
          </w:tcPr>
          <w:p w:rsidR="00566230" w:rsidRDefault="00566230" w:rsidP="005C23E2">
            <w:pPr>
              <w:jc w:val="both"/>
            </w:pPr>
            <w:r>
              <w:t>Aricent Team</w:t>
            </w:r>
          </w:p>
        </w:tc>
        <w:tc>
          <w:tcPr>
            <w:tcW w:w="3644" w:type="dxa"/>
          </w:tcPr>
          <w:p w:rsidR="00566230" w:rsidRDefault="00566230" w:rsidP="00566230">
            <w:pPr>
              <w:jc w:val="both"/>
            </w:pPr>
            <w:r>
              <w:t>Updated with comments received in workshop on 22.01.2015.</w:t>
            </w:r>
          </w:p>
        </w:tc>
      </w:tr>
      <w:tr w:rsidR="00EF437F" w:rsidRPr="006F7C60" w:rsidTr="00EE2684">
        <w:trPr>
          <w:trHeight w:val="226"/>
        </w:trPr>
        <w:tc>
          <w:tcPr>
            <w:tcW w:w="476" w:type="dxa"/>
          </w:tcPr>
          <w:p w:rsidR="00EF437F" w:rsidRDefault="00EF437F" w:rsidP="005C23E2">
            <w:pPr>
              <w:jc w:val="both"/>
            </w:pPr>
            <w:r>
              <w:t>7</w:t>
            </w:r>
          </w:p>
        </w:tc>
        <w:tc>
          <w:tcPr>
            <w:tcW w:w="946" w:type="dxa"/>
          </w:tcPr>
          <w:p w:rsidR="00EF437F" w:rsidRDefault="00651ECF" w:rsidP="005C23E2">
            <w:pPr>
              <w:jc w:val="both"/>
            </w:pPr>
            <w:r>
              <w:t>0</w:t>
            </w:r>
            <w:r w:rsidR="00EF437F">
              <w:t>.20</w:t>
            </w:r>
          </w:p>
        </w:tc>
        <w:tc>
          <w:tcPr>
            <w:tcW w:w="1566" w:type="dxa"/>
          </w:tcPr>
          <w:p w:rsidR="00EF437F" w:rsidRDefault="00565DB9" w:rsidP="005C23E2">
            <w:pPr>
              <w:jc w:val="both"/>
            </w:pPr>
            <w:r>
              <w:t>27/01/2015</w:t>
            </w:r>
          </w:p>
        </w:tc>
        <w:tc>
          <w:tcPr>
            <w:tcW w:w="1515" w:type="dxa"/>
          </w:tcPr>
          <w:p w:rsidR="00EF437F" w:rsidRDefault="00565DB9" w:rsidP="005C23E2">
            <w:pPr>
              <w:jc w:val="both"/>
            </w:pPr>
            <w:r>
              <w:t>MA/MK/Kilkari</w:t>
            </w:r>
          </w:p>
        </w:tc>
        <w:tc>
          <w:tcPr>
            <w:tcW w:w="1551" w:type="dxa"/>
          </w:tcPr>
          <w:p w:rsidR="00EF437F" w:rsidRDefault="00565DB9" w:rsidP="005C23E2">
            <w:pPr>
              <w:jc w:val="both"/>
            </w:pPr>
            <w:r>
              <w:t>Aricent Team</w:t>
            </w:r>
          </w:p>
        </w:tc>
        <w:tc>
          <w:tcPr>
            <w:tcW w:w="3644" w:type="dxa"/>
          </w:tcPr>
          <w:p w:rsidR="00EF437F" w:rsidRDefault="00565DB9" w:rsidP="00566230">
            <w:pPr>
              <w:jc w:val="both"/>
            </w:pPr>
            <w:r>
              <w:t>Updates from IMI</w:t>
            </w:r>
          </w:p>
        </w:tc>
      </w:tr>
      <w:tr w:rsidR="00BD7512" w:rsidRPr="006F7C60" w:rsidTr="00EE2684">
        <w:trPr>
          <w:trHeight w:val="226"/>
        </w:trPr>
        <w:tc>
          <w:tcPr>
            <w:tcW w:w="476" w:type="dxa"/>
          </w:tcPr>
          <w:p w:rsidR="00BD7512" w:rsidRDefault="00BD7512" w:rsidP="005C23E2">
            <w:pPr>
              <w:jc w:val="both"/>
            </w:pPr>
            <w:r>
              <w:t>8</w:t>
            </w:r>
          </w:p>
        </w:tc>
        <w:tc>
          <w:tcPr>
            <w:tcW w:w="946" w:type="dxa"/>
          </w:tcPr>
          <w:p w:rsidR="00BD7512" w:rsidRDefault="00BD7512" w:rsidP="005C23E2">
            <w:pPr>
              <w:jc w:val="both"/>
            </w:pPr>
            <w:r>
              <w:t>0.21</w:t>
            </w:r>
          </w:p>
        </w:tc>
        <w:tc>
          <w:tcPr>
            <w:tcW w:w="1566" w:type="dxa"/>
          </w:tcPr>
          <w:p w:rsidR="00BD7512" w:rsidRDefault="00BD7512" w:rsidP="005C23E2">
            <w:pPr>
              <w:jc w:val="both"/>
            </w:pPr>
            <w:r>
              <w:t>29/01/2015</w:t>
            </w:r>
          </w:p>
        </w:tc>
        <w:tc>
          <w:tcPr>
            <w:tcW w:w="1515" w:type="dxa"/>
          </w:tcPr>
          <w:p w:rsidR="00BD7512" w:rsidRDefault="00BD7512" w:rsidP="005C23E2">
            <w:pPr>
              <w:jc w:val="both"/>
            </w:pPr>
            <w:r>
              <w:t>MA/MK/Kilkari</w:t>
            </w:r>
          </w:p>
        </w:tc>
        <w:tc>
          <w:tcPr>
            <w:tcW w:w="1551" w:type="dxa"/>
          </w:tcPr>
          <w:p w:rsidR="00BD7512" w:rsidRDefault="00BD7512" w:rsidP="005C23E2">
            <w:pPr>
              <w:jc w:val="both"/>
            </w:pPr>
            <w:r>
              <w:t>Aricent Team</w:t>
            </w:r>
          </w:p>
        </w:tc>
        <w:tc>
          <w:tcPr>
            <w:tcW w:w="3644" w:type="dxa"/>
          </w:tcPr>
          <w:p w:rsidR="00BD7512" w:rsidRDefault="00BD7512" w:rsidP="00566230">
            <w:pPr>
              <w:jc w:val="both"/>
            </w:pPr>
            <w:r>
              <w:t xml:space="preserve">Incorporated review comments of </w:t>
            </w:r>
            <w:r>
              <w:lastRenderedPageBreak/>
              <w:t>Rob</w:t>
            </w:r>
            <w:r w:rsidR="00A121D9">
              <w:t>, Ravi</w:t>
            </w:r>
            <w:r>
              <w:t xml:space="preserve"> and Koshal</w:t>
            </w:r>
          </w:p>
        </w:tc>
      </w:tr>
      <w:tr w:rsidR="00987C7E" w:rsidRPr="006F7C60" w:rsidTr="00EE2684">
        <w:trPr>
          <w:trHeight w:val="226"/>
        </w:trPr>
        <w:tc>
          <w:tcPr>
            <w:tcW w:w="476" w:type="dxa"/>
          </w:tcPr>
          <w:p w:rsidR="00987C7E" w:rsidRDefault="00987C7E" w:rsidP="005C23E2">
            <w:pPr>
              <w:jc w:val="both"/>
            </w:pPr>
            <w:r>
              <w:lastRenderedPageBreak/>
              <w:t>9</w:t>
            </w:r>
          </w:p>
        </w:tc>
        <w:tc>
          <w:tcPr>
            <w:tcW w:w="946" w:type="dxa"/>
          </w:tcPr>
          <w:p w:rsidR="00987C7E" w:rsidRDefault="00987C7E" w:rsidP="005C23E2">
            <w:pPr>
              <w:jc w:val="both"/>
            </w:pPr>
            <w:r>
              <w:t>0.22</w:t>
            </w:r>
          </w:p>
        </w:tc>
        <w:tc>
          <w:tcPr>
            <w:tcW w:w="1566" w:type="dxa"/>
          </w:tcPr>
          <w:p w:rsidR="00987C7E" w:rsidRDefault="00987C7E" w:rsidP="005C23E2">
            <w:pPr>
              <w:jc w:val="both"/>
            </w:pPr>
            <w:r>
              <w:t>30/11/2015</w:t>
            </w:r>
          </w:p>
        </w:tc>
        <w:tc>
          <w:tcPr>
            <w:tcW w:w="1515" w:type="dxa"/>
          </w:tcPr>
          <w:p w:rsidR="00987C7E" w:rsidRDefault="00987C7E" w:rsidP="005C23E2">
            <w:pPr>
              <w:jc w:val="both"/>
            </w:pPr>
            <w:r>
              <w:t>MA/MK/Kilkari</w:t>
            </w:r>
          </w:p>
        </w:tc>
        <w:tc>
          <w:tcPr>
            <w:tcW w:w="1551" w:type="dxa"/>
          </w:tcPr>
          <w:p w:rsidR="00987C7E" w:rsidRDefault="00987C7E" w:rsidP="005C23E2">
            <w:pPr>
              <w:jc w:val="both"/>
            </w:pPr>
            <w:r>
              <w:t>Aricent Team/IMI team</w:t>
            </w:r>
          </w:p>
        </w:tc>
        <w:tc>
          <w:tcPr>
            <w:tcW w:w="3644" w:type="dxa"/>
          </w:tcPr>
          <w:p w:rsidR="00987C7E" w:rsidRDefault="00987C7E" w:rsidP="00566230">
            <w:pPr>
              <w:jc w:val="both"/>
            </w:pPr>
            <w:r>
              <w:t>Updated the document with comments during workshop</w:t>
            </w:r>
          </w:p>
          <w:p w:rsidR="00987C7E" w:rsidRDefault="00987C7E" w:rsidP="00566230">
            <w:pPr>
              <w:jc w:val="both"/>
            </w:pPr>
          </w:p>
          <w:p w:rsidR="00987C7E" w:rsidRDefault="00987C7E" w:rsidP="00566230">
            <w:pPr>
              <w:jc w:val="both"/>
            </w:pPr>
            <w:r>
              <w:t>OBD document merged with this document.</w:t>
            </w:r>
          </w:p>
        </w:tc>
      </w:tr>
      <w:tr w:rsidR="0023681C" w:rsidRPr="006F7C60" w:rsidTr="00EE2684">
        <w:trPr>
          <w:trHeight w:val="226"/>
        </w:trPr>
        <w:tc>
          <w:tcPr>
            <w:tcW w:w="476" w:type="dxa"/>
          </w:tcPr>
          <w:p w:rsidR="0023681C" w:rsidRDefault="0023681C" w:rsidP="005C23E2">
            <w:pPr>
              <w:jc w:val="both"/>
            </w:pPr>
            <w:r>
              <w:t>10</w:t>
            </w:r>
          </w:p>
        </w:tc>
        <w:tc>
          <w:tcPr>
            <w:tcW w:w="946" w:type="dxa"/>
          </w:tcPr>
          <w:p w:rsidR="0023681C" w:rsidRDefault="0023681C" w:rsidP="005C23E2">
            <w:pPr>
              <w:jc w:val="both"/>
            </w:pPr>
            <w:r>
              <w:t>0.23</w:t>
            </w:r>
          </w:p>
        </w:tc>
        <w:tc>
          <w:tcPr>
            <w:tcW w:w="1566" w:type="dxa"/>
          </w:tcPr>
          <w:p w:rsidR="0023681C" w:rsidRDefault="0023681C" w:rsidP="005C23E2">
            <w:pPr>
              <w:jc w:val="both"/>
            </w:pPr>
            <w:r>
              <w:t>02/02/2015</w:t>
            </w:r>
          </w:p>
        </w:tc>
        <w:tc>
          <w:tcPr>
            <w:tcW w:w="1515" w:type="dxa"/>
          </w:tcPr>
          <w:p w:rsidR="0023681C" w:rsidRDefault="0023681C" w:rsidP="005C23E2">
            <w:pPr>
              <w:jc w:val="both"/>
            </w:pPr>
            <w:r>
              <w:t>MA/MK/Kilkari</w:t>
            </w:r>
          </w:p>
        </w:tc>
        <w:tc>
          <w:tcPr>
            <w:tcW w:w="1551" w:type="dxa"/>
          </w:tcPr>
          <w:p w:rsidR="0023681C" w:rsidRDefault="0023681C" w:rsidP="005C23E2">
            <w:pPr>
              <w:jc w:val="both"/>
            </w:pPr>
            <w:r>
              <w:t>Aricent Team/IMI team</w:t>
            </w:r>
          </w:p>
        </w:tc>
        <w:tc>
          <w:tcPr>
            <w:tcW w:w="3644" w:type="dxa"/>
          </w:tcPr>
          <w:p w:rsidR="0023681C" w:rsidRDefault="0023681C" w:rsidP="00566230">
            <w:pPr>
              <w:jc w:val="both"/>
            </w:pPr>
            <w:r>
              <w:t>Updated with review comments from Rob</w:t>
            </w:r>
          </w:p>
        </w:tc>
      </w:tr>
      <w:tr w:rsidR="00FA48A4" w:rsidRPr="006F7C60" w:rsidTr="00EE2684">
        <w:trPr>
          <w:trHeight w:val="226"/>
        </w:trPr>
        <w:tc>
          <w:tcPr>
            <w:tcW w:w="476" w:type="dxa"/>
          </w:tcPr>
          <w:p w:rsidR="00FA48A4" w:rsidRDefault="00FA48A4" w:rsidP="005C23E2">
            <w:pPr>
              <w:jc w:val="both"/>
            </w:pPr>
            <w:r>
              <w:t>11</w:t>
            </w:r>
          </w:p>
        </w:tc>
        <w:tc>
          <w:tcPr>
            <w:tcW w:w="946" w:type="dxa"/>
          </w:tcPr>
          <w:p w:rsidR="00FA48A4" w:rsidRDefault="00FA48A4" w:rsidP="005C23E2">
            <w:pPr>
              <w:jc w:val="both"/>
            </w:pPr>
            <w:r>
              <w:t>1.0</w:t>
            </w:r>
          </w:p>
        </w:tc>
        <w:tc>
          <w:tcPr>
            <w:tcW w:w="1566" w:type="dxa"/>
          </w:tcPr>
          <w:p w:rsidR="00FA48A4" w:rsidRDefault="00FA48A4" w:rsidP="005C23E2">
            <w:pPr>
              <w:jc w:val="both"/>
            </w:pPr>
            <w:r>
              <w:t>03/02/2015</w:t>
            </w:r>
          </w:p>
        </w:tc>
        <w:tc>
          <w:tcPr>
            <w:tcW w:w="1515" w:type="dxa"/>
          </w:tcPr>
          <w:p w:rsidR="00FA48A4" w:rsidRDefault="00FA48A4" w:rsidP="005C23E2">
            <w:pPr>
              <w:jc w:val="both"/>
            </w:pPr>
            <w:r>
              <w:t>MA/MK/Kilkari</w:t>
            </w:r>
          </w:p>
        </w:tc>
        <w:tc>
          <w:tcPr>
            <w:tcW w:w="1551" w:type="dxa"/>
          </w:tcPr>
          <w:p w:rsidR="00FA48A4" w:rsidRDefault="00FA48A4" w:rsidP="005C23E2">
            <w:pPr>
              <w:jc w:val="both"/>
            </w:pPr>
            <w:r>
              <w:t>Aricent Team/IMI team</w:t>
            </w:r>
          </w:p>
        </w:tc>
        <w:tc>
          <w:tcPr>
            <w:tcW w:w="3644" w:type="dxa"/>
          </w:tcPr>
          <w:p w:rsidR="00FA48A4" w:rsidRDefault="00FA48A4" w:rsidP="00566230">
            <w:pPr>
              <w:jc w:val="both"/>
            </w:pPr>
            <w:r>
              <w:t>Track changes accepted and 1.0 version created</w:t>
            </w:r>
          </w:p>
        </w:tc>
      </w:tr>
      <w:tr w:rsidR="0010407C" w:rsidRPr="006F7C60" w:rsidTr="00EE2684">
        <w:trPr>
          <w:trHeight w:val="226"/>
        </w:trPr>
        <w:tc>
          <w:tcPr>
            <w:tcW w:w="476" w:type="dxa"/>
          </w:tcPr>
          <w:p w:rsidR="0010407C" w:rsidRDefault="0010407C" w:rsidP="005C23E2">
            <w:pPr>
              <w:jc w:val="both"/>
            </w:pPr>
            <w:r>
              <w:t>12</w:t>
            </w:r>
          </w:p>
        </w:tc>
        <w:tc>
          <w:tcPr>
            <w:tcW w:w="946" w:type="dxa"/>
          </w:tcPr>
          <w:p w:rsidR="0010407C" w:rsidRDefault="0010407C" w:rsidP="005C23E2">
            <w:pPr>
              <w:jc w:val="both"/>
            </w:pPr>
            <w:r>
              <w:t>1.1</w:t>
            </w:r>
          </w:p>
        </w:tc>
        <w:tc>
          <w:tcPr>
            <w:tcW w:w="1566" w:type="dxa"/>
          </w:tcPr>
          <w:p w:rsidR="0010407C" w:rsidRDefault="0010407C" w:rsidP="005C23E2">
            <w:pPr>
              <w:jc w:val="both"/>
            </w:pPr>
            <w:r>
              <w:t>11/02/2015</w:t>
            </w:r>
          </w:p>
        </w:tc>
        <w:tc>
          <w:tcPr>
            <w:tcW w:w="1515" w:type="dxa"/>
          </w:tcPr>
          <w:p w:rsidR="0010407C" w:rsidRDefault="0010407C" w:rsidP="005C23E2">
            <w:pPr>
              <w:jc w:val="both"/>
            </w:pPr>
            <w:r>
              <w:t>MA</w:t>
            </w:r>
          </w:p>
        </w:tc>
        <w:tc>
          <w:tcPr>
            <w:tcW w:w="1551" w:type="dxa"/>
          </w:tcPr>
          <w:p w:rsidR="0010407C" w:rsidRDefault="0010407C" w:rsidP="005C23E2">
            <w:pPr>
              <w:jc w:val="both"/>
            </w:pPr>
            <w:r>
              <w:t>Aricent Team</w:t>
            </w:r>
          </w:p>
        </w:tc>
        <w:tc>
          <w:tcPr>
            <w:tcW w:w="3644" w:type="dxa"/>
          </w:tcPr>
          <w:p w:rsidR="0010407C" w:rsidRDefault="0010407C" w:rsidP="00566230">
            <w:pPr>
              <w:jc w:val="both"/>
            </w:pPr>
            <w:r>
              <w:t>Updated course structure, version and bookmark APIs</w:t>
            </w:r>
          </w:p>
        </w:tc>
      </w:tr>
      <w:tr w:rsidR="00531F89" w:rsidRPr="006F7C60" w:rsidTr="00EE2684">
        <w:trPr>
          <w:trHeight w:val="226"/>
          <w:ins w:id="31" w:author="Ashish Jain" w:date="2015-04-15T22:59:00Z"/>
        </w:trPr>
        <w:tc>
          <w:tcPr>
            <w:tcW w:w="476" w:type="dxa"/>
          </w:tcPr>
          <w:p w:rsidR="00531F89" w:rsidRDefault="00531F89" w:rsidP="005C23E2">
            <w:pPr>
              <w:jc w:val="both"/>
              <w:rPr>
                <w:ins w:id="32" w:author="Ashish Jain" w:date="2015-04-15T22:59:00Z"/>
              </w:rPr>
            </w:pPr>
            <w:bookmarkStart w:id="33" w:name="_GoBack" w:colFirst="0" w:colLast="6"/>
            <w:ins w:id="34" w:author="Ashish Jain" w:date="2015-04-15T22:59:00Z">
              <w:r>
                <w:t>13</w:t>
              </w:r>
            </w:ins>
          </w:p>
        </w:tc>
        <w:tc>
          <w:tcPr>
            <w:tcW w:w="946" w:type="dxa"/>
          </w:tcPr>
          <w:p w:rsidR="00531F89" w:rsidRDefault="00531F89" w:rsidP="005C23E2">
            <w:pPr>
              <w:jc w:val="both"/>
              <w:rPr>
                <w:ins w:id="35" w:author="Ashish Jain" w:date="2015-04-15T22:59:00Z"/>
              </w:rPr>
            </w:pPr>
            <w:ins w:id="36" w:author="Ashish Jain" w:date="2015-04-15T22:59:00Z">
              <w:r>
                <w:t>1.2</w:t>
              </w:r>
            </w:ins>
          </w:p>
        </w:tc>
        <w:tc>
          <w:tcPr>
            <w:tcW w:w="1566" w:type="dxa"/>
          </w:tcPr>
          <w:p w:rsidR="00531F89" w:rsidRDefault="00531F89" w:rsidP="005C23E2">
            <w:pPr>
              <w:jc w:val="both"/>
              <w:rPr>
                <w:ins w:id="37" w:author="Ashish Jain" w:date="2015-04-15T22:59:00Z"/>
              </w:rPr>
            </w:pPr>
            <w:ins w:id="38" w:author="Ashish Jain" w:date="2015-04-15T22:59:00Z">
              <w:r>
                <w:t>15/04/2015</w:t>
              </w:r>
            </w:ins>
          </w:p>
        </w:tc>
        <w:tc>
          <w:tcPr>
            <w:tcW w:w="1515" w:type="dxa"/>
          </w:tcPr>
          <w:p w:rsidR="00531F89" w:rsidRDefault="00531F89" w:rsidP="005C23E2">
            <w:pPr>
              <w:jc w:val="both"/>
              <w:rPr>
                <w:ins w:id="39" w:author="Ashish Jain" w:date="2015-04-15T22:59:00Z"/>
              </w:rPr>
            </w:pPr>
            <w:ins w:id="40" w:author="Ashish Jain" w:date="2015-04-15T23:00:00Z">
              <w:r>
                <w:t>MA/MK/Kilkari</w:t>
              </w:r>
            </w:ins>
          </w:p>
        </w:tc>
        <w:tc>
          <w:tcPr>
            <w:tcW w:w="1551" w:type="dxa"/>
          </w:tcPr>
          <w:p w:rsidR="00531F89" w:rsidRDefault="00531F89" w:rsidP="005C23E2">
            <w:pPr>
              <w:jc w:val="both"/>
              <w:rPr>
                <w:ins w:id="41" w:author="Ashish Jain" w:date="2015-04-15T22:59:00Z"/>
              </w:rPr>
            </w:pPr>
            <w:ins w:id="42" w:author="Ashish Jain" w:date="2015-04-15T23:00:00Z">
              <w:r>
                <w:t>Aricent Team</w:t>
              </w:r>
            </w:ins>
          </w:p>
        </w:tc>
        <w:tc>
          <w:tcPr>
            <w:tcW w:w="3644" w:type="dxa"/>
          </w:tcPr>
          <w:p w:rsidR="00EA4B76" w:rsidRDefault="00EA4B76" w:rsidP="00EA4B76">
            <w:pPr>
              <w:pStyle w:val="ListParagraph"/>
              <w:numPr>
                <w:ilvl w:val="0"/>
                <w:numId w:val="51"/>
              </w:numPr>
              <w:jc w:val="both"/>
              <w:rPr>
                <w:ins w:id="43" w:author="Ashish Jain" w:date="2015-04-20T20:45:00Z"/>
              </w:rPr>
            </w:pPr>
            <w:ins w:id="44" w:author="Ashish Jain" w:date="2015-04-20T20:45:00Z">
              <w:r>
                <w:t>Section 2.2.1, Section 3.2</w:t>
              </w:r>
              <w:r w:rsidR="000B1085">
                <w:t>.1, Section 2.2.7, Section 3.2.</w:t>
              </w:r>
            </w:ins>
            <w:ins w:id="45" w:author="Ashish Jain" w:date="2015-04-20T20:53:00Z">
              <w:r w:rsidR="000B1085">
                <w:t>3</w:t>
              </w:r>
            </w:ins>
            <w:ins w:id="46" w:author="Ashish Jain" w:date="2015-04-20T20:45:00Z">
              <w:r>
                <w:t>: Added two error codes 403 and 501 in MA and MK</w:t>
              </w:r>
            </w:ins>
          </w:p>
          <w:p w:rsidR="00EA4B76" w:rsidRDefault="00EA4B76" w:rsidP="00EA4B76">
            <w:pPr>
              <w:pStyle w:val="ListParagraph"/>
              <w:numPr>
                <w:ilvl w:val="0"/>
                <w:numId w:val="51"/>
              </w:numPr>
              <w:jc w:val="both"/>
              <w:rPr>
                <w:ins w:id="47" w:author="Ashish Jain" w:date="2015-04-20T20:45:00Z"/>
              </w:rPr>
            </w:pPr>
            <w:ins w:id="48" w:author="Ashish Jain" w:date="2015-04-20T20:45:00Z">
              <w:r>
                <w:t>Section 4.2.1, Section 4.2.2, Section 4.2.3: Added an error code 501 in Kilkari</w:t>
              </w:r>
            </w:ins>
          </w:p>
          <w:p w:rsidR="00EA4B76" w:rsidRDefault="00EA4B76" w:rsidP="00EA4B76">
            <w:pPr>
              <w:pStyle w:val="ListParagraph"/>
              <w:numPr>
                <w:ilvl w:val="0"/>
                <w:numId w:val="51"/>
              </w:numPr>
              <w:jc w:val="both"/>
              <w:rPr>
                <w:ins w:id="49" w:author="Ashish Jain" w:date="2015-04-20T20:45:00Z"/>
              </w:rPr>
            </w:pPr>
            <w:ins w:id="50" w:author="Ashish Jain" w:date="2015-04-20T20:45:00Z">
              <w:r>
                <w:t>Section 2.2.6: Added a new field,</w:t>
              </w:r>
              <w:r w:rsidRPr="001A3CF4">
                <w:rPr>
                  <w:rFonts w:cs="Arial"/>
                  <w:szCs w:val="20"/>
                </w:rPr>
                <w:t xml:space="preserve"> correctAnswer</w:t>
              </w:r>
              <w:r>
                <w:rPr>
                  <w:rFonts w:cs="Arial"/>
                  <w:szCs w:val="20"/>
                </w:rPr>
                <w:t>Entered</w:t>
              </w:r>
              <w:r>
                <w:t>, in save CallDetails API</w:t>
              </w:r>
            </w:ins>
          </w:p>
          <w:p w:rsidR="00EA4B76" w:rsidRDefault="00EA4B76" w:rsidP="00EA4B76">
            <w:pPr>
              <w:pStyle w:val="ListParagraph"/>
              <w:numPr>
                <w:ilvl w:val="0"/>
                <w:numId w:val="51"/>
              </w:numPr>
              <w:jc w:val="both"/>
              <w:rPr>
                <w:ins w:id="51" w:author="Ashish Jain" w:date="2015-04-20T20:45:00Z"/>
              </w:rPr>
            </w:pPr>
            <w:ins w:id="52" w:author="Ashish Jain" w:date="2015-04-20T20:45:00Z">
              <w:r>
                <w:t>Section 4.2.6.1, 4.2.7.1: Changed URL in the APIs</w:t>
              </w:r>
            </w:ins>
          </w:p>
          <w:p w:rsidR="00EA4B76" w:rsidRDefault="00EA4B76" w:rsidP="00EA4B76">
            <w:pPr>
              <w:pStyle w:val="ListParagraph"/>
              <w:numPr>
                <w:ilvl w:val="0"/>
                <w:numId w:val="51"/>
              </w:numPr>
              <w:jc w:val="both"/>
              <w:rPr>
                <w:ins w:id="53" w:author="Ashish Jain" w:date="2015-04-20T20:45:00Z"/>
              </w:rPr>
            </w:pPr>
            <w:ins w:id="54" w:author="Ashish Jain" w:date="2015-04-20T20:45:00Z">
              <w:r>
                <w:t xml:space="preserve">Corrected the datatype of mkCardNumber , defaultLanguageLocationCode, languageLocationCode and </w:t>
              </w:r>
              <w:r w:rsidRPr="00A02AEB">
                <w:rPr>
                  <w:color w:val="000000" w:themeColor="text1"/>
                </w:rPr>
                <w:t>inboxWeekId</w:t>
              </w:r>
              <w:r>
                <w:rPr>
                  <w:color w:val="000000" w:themeColor="text1"/>
                </w:rPr>
                <w:t xml:space="preserve">  </w:t>
              </w:r>
              <w:r>
                <w:t>to String</w:t>
              </w:r>
            </w:ins>
          </w:p>
          <w:p w:rsidR="00FD7E35" w:rsidRDefault="00EA4B76" w:rsidP="00EA4B76">
            <w:pPr>
              <w:pStyle w:val="ListParagraph"/>
              <w:numPr>
                <w:ilvl w:val="0"/>
                <w:numId w:val="51"/>
              </w:numPr>
              <w:jc w:val="both"/>
              <w:rPr>
                <w:ins w:id="55" w:author="Ashish Jain" w:date="2015-04-15T22:59:00Z"/>
              </w:rPr>
              <w:pPrChange w:id="56" w:author="Ashish Jain" w:date="2015-04-16T23:06:00Z">
                <w:pPr>
                  <w:jc w:val="both"/>
                </w:pPr>
              </w:pPrChange>
            </w:pPr>
            <w:ins w:id="57" w:author="Ashish Jain" w:date="2015-04-20T20:45:00Z">
              <w:r>
                <w:t>Section 4.2.4.1.5, Section 4.2.5.1.5: Removed failureReason from Request Body</w:t>
              </w:r>
            </w:ins>
          </w:p>
        </w:tc>
      </w:tr>
      <w:bookmarkEnd w:id="33"/>
    </w:tbl>
    <w:p w:rsidR="00B2674B" w:rsidRDefault="00B2674B" w:rsidP="005C23E2">
      <w:pPr>
        <w:jc w:val="both"/>
      </w:pPr>
      <w:del w:id="58" w:author="Ashish Jain" w:date="2015-04-15T23:01:00Z">
        <w:r w:rsidDel="00531F89">
          <w:br w:type="page"/>
        </w:r>
      </w:del>
    </w:p>
    <w:p w:rsidR="00527AF8" w:rsidRDefault="00527AF8" w:rsidP="00527AF8">
      <w:pPr>
        <w:pStyle w:val="Heading1"/>
        <w:jc w:val="both"/>
      </w:pPr>
      <w:bookmarkStart w:id="59" w:name="_Toc411454320"/>
      <w:bookmarkStart w:id="60" w:name="_Toc408318215"/>
      <w:bookmarkStart w:id="61" w:name="_Toc406500961"/>
      <w:bookmarkStart w:id="62" w:name="_Toc409199366"/>
      <w:r>
        <w:lastRenderedPageBreak/>
        <w:t>MA Service</w:t>
      </w:r>
      <w:bookmarkEnd w:id="59"/>
    </w:p>
    <w:p w:rsidR="00527AF8" w:rsidRDefault="00527AF8" w:rsidP="00527AF8">
      <w:pPr>
        <w:pStyle w:val="Heading2"/>
        <w:jc w:val="both"/>
      </w:pPr>
      <w:bookmarkStart w:id="63" w:name="_Toc411454321"/>
      <w:r>
        <w:t>Use cases</w:t>
      </w:r>
      <w:bookmarkEnd w:id="60"/>
      <w:bookmarkEnd w:id="63"/>
    </w:p>
    <w:p w:rsidR="00527AF8" w:rsidRPr="00FA6D6F" w:rsidRDefault="00527AF8" w:rsidP="00527AF8">
      <w:pPr>
        <w:jc w:val="both"/>
      </w:pPr>
    </w:p>
    <w:p w:rsidR="00527AF8" w:rsidRDefault="00527AF8" w:rsidP="00527AF8">
      <w:pPr>
        <w:jc w:val="both"/>
      </w:pPr>
      <w:r>
        <w:t xml:space="preserve">This section details the use cases/scenarios for interaction between IVR system and Mobile Academy service (NMS_MoTech_MA). </w:t>
      </w:r>
    </w:p>
    <w:p w:rsidR="00527AF8" w:rsidRDefault="00527AF8" w:rsidP="00527AF8">
      <w:pPr>
        <w:pStyle w:val="Heading3"/>
        <w:jc w:val="both"/>
      </w:pPr>
      <w:bookmarkStart w:id="64" w:name="_Toc411454322"/>
      <w:r>
        <w:t>FLW/Anonymous User Calls MA</w:t>
      </w:r>
      <w:bookmarkEnd w:id="64"/>
    </w:p>
    <w:p w:rsidR="00527AF8" w:rsidRDefault="00527AF8" w:rsidP="00527AF8">
      <w:pPr>
        <w:jc w:val="both"/>
      </w:pPr>
    </w:p>
    <w:p w:rsidR="00527AF8" w:rsidRDefault="00527AF8" w:rsidP="00527AF8">
      <w:pPr>
        <w:jc w:val="both"/>
      </w:pPr>
      <w:r>
        <w:t xml:space="preserve">When a user calls MA, based on the B-party number (long-code or toll free number received from the network) IVR Platform shall identify the service as MA service and will answer the call. The figure below shows the interaction scenario between IVR System and Motech MA service. </w:t>
      </w:r>
    </w:p>
    <w:p w:rsidR="00527AF8" w:rsidRDefault="00527AF8" w:rsidP="00527AF8">
      <w:pPr>
        <w:jc w:val="both"/>
      </w:pPr>
    </w:p>
    <w:p w:rsidR="00527AF8" w:rsidRDefault="00527AF8" w:rsidP="00527AF8">
      <w:pPr>
        <w:jc w:val="both"/>
      </w:pPr>
      <w:r>
        <w:t xml:space="preserve">IVR shall process the VXML for MA call flow available with it and shall proceed with the call as detailed below. </w:t>
      </w:r>
    </w:p>
    <w:p w:rsidR="00527AF8" w:rsidRDefault="00527AF8" w:rsidP="00527AF8">
      <w:pPr>
        <w:jc w:val="both"/>
      </w:pPr>
      <w:r>
        <w:t>Scenario is as follows:</w:t>
      </w:r>
    </w:p>
    <w:p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rsidR="00527AF8" w:rsidRDefault="00527AF8" w:rsidP="00E65978">
      <w:pPr>
        <w:pStyle w:val="ListParagraph"/>
        <w:numPr>
          <w:ilvl w:val="0"/>
          <w:numId w:val="14"/>
        </w:numPr>
        <w:jc w:val="both"/>
      </w:pPr>
      <w:r>
        <w:t>IVR System shall proceed with the call flow defiled in the VXML for MA.</w:t>
      </w:r>
    </w:p>
    <w:p w:rsidR="00527AF8" w:rsidRDefault="00527AF8" w:rsidP="00527AF8">
      <w:pPr>
        <w:jc w:val="both"/>
      </w:pPr>
    </w:p>
    <w:p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rsidR="00527AF8" w:rsidRDefault="00527AF8" w:rsidP="00527AF8">
      <w:pPr>
        <w:jc w:val="both"/>
      </w:pPr>
    </w:p>
    <w:p w:rsidR="00527AF8" w:rsidRPr="00B52177" w:rsidRDefault="00527AF8" w:rsidP="00527AF8">
      <w:pPr>
        <w:ind w:left="-1080" w:right="-700"/>
        <w:jc w:val="both"/>
      </w:pPr>
    </w:p>
    <w:p w:rsidR="00527AF8" w:rsidRDefault="00B709FC" w:rsidP="00527AF8">
      <w:pPr>
        <w:jc w:val="both"/>
        <w:rPr>
          <w:noProof/>
        </w:rPr>
      </w:pPr>
      <w:r>
        <w:rPr>
          <w:noProof/>
        </w:rPr>
        <w:lastRenderedPageBreak/>
        <mc:AlternateContent>
          <mc:Choice Requires="wpc">
            <w:drawing>
              <wp:inline distT="0" distB="0" distL="0" distR="0">
                <wp:extent cx="6099175" cy="7920355"/>
                <wp:effectExtent l="0" t="3810" r="0" b="10160"/>
                <wp:docPr id="241"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EA4B76" w:rsidRDefault="00EA4B76" w:rsidP="00D0297E">
                              <w:pPr>
                                <w:rPr>
                                  <w:b/>
                                </w:rPr>
                              </w:pPr>
                              <w:r>
                                <w:rPr>
                                  <w:b/>
                                </w:rPr>
                                <w:t xml:space="preserve">     LANGUAGE AND LOCATION DETERMI</w:t>
                              </w:r>
                              <w:r w:rsidRPr="003F0194">
                                <w:rPr>
                                  <w:b/>
                                </w:rPr>
                                <w:t>NATION</w:t>
                              </w:r>
                              <w:r w:rsidDel="00E01E6A">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EA4B76" w:rsidRDefault="00EA4B76" w:rsidP="00D0297E">
                              <w:pPr>
                                <w:rPr>
                                  <w:b/>
                                </w:rPr>
                              </w:pPr>
                              <w:r>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EA4B76" w:rsidRDefault="00EA4B76" w:rsidP="00D0297E">
                              <w:pPr>
                                <w:rPr>
                                  <w:b/>
                                </w:rPr>
                              </w:pPr>
                              <w:r>
                                <w:rPr>
                                  <w:b/>
                                </w:rPr>
                                <w:t xml:space="preserve">     BOOKMARK DETERMI</w:t>
                              </w:r>
                              <w:r w:rsidRPr="003F0194">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Default="00EA4B76"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Default="00EA4B76"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EA4B76" w:rsidRPr="00417760" w:rsidRDefault="00EA4B76"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0617C3" w:rsidRDefault="00EA4B76"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rsidR="00EA4B76" w:rsidRPr="00897914" w:rsidRDefault="00EA4B76" w:rsidP="00D0297E">
                              <w:pPr>
                                <w:rPr>
                                  <w:szCs w:val="12"/>
                                </w:rPr>
                              </w:pPr>
                            </w:p>
                            <w:p w:rsidR="00EA4B76" w:rsidRPr="000D47FF" w:rsidRDefault="00EA4B76"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Default="00EA4B76"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Default="00EA4B76" w:rsidP="00D0297E">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Default="00EA4B76"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9029E3" w:rsidRDefault="00EA4B76"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rsidR="00EA4B76" w:rsidRPr="009029E3" w:rsidRDefault="00EA4B76" w:rsidP="00D0297E">
                              <w:pPr>
                                <w:pStyle w:val="NormalWeb"/>
                                <w:spacing w:before="0" w:beforeAutospacing="0" w:after="0" w:afterAutospacing="0"/>
                                <w:jc w:val="center"/>
                                <w:rPr>
                                  <w:rFonts w:ascii="Arial" w:hAnsi="Arial" w:cs="Arial"/>
                                  <w:sz w:val="12"/>
                                  <w:szCs w:val="12"/>
                                </w:rPr>
                              </w:pPr>
                            </w:p>
                            <w:p w:rsidR="00EA4B76" w:rsidRPr="009029E3" w:rsidRDefault="00EA4B76"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0D47FF"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633DD9" w:rsidRDefault="00EA4B76"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0617C3" w:rsidRDefault="00EA4B76"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rsidR="00EA4B76" w:rsidRPr="00897914" w:rsidRDefault="00EA4B76"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EA4B76" w:rsidRPr="00B33BAD"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DF773E" w:rsidRDefault="00EA4B76"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EA4B76" w:rsidRPr="00B33BAD" w:rsidRDefault="00EA4B76"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rsidR="00EA4B76" w:rsidRPr="005C1978" w:rsidRDefault="00EA4B76"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editas="canvas" style="width:480.25pt;height:623.65pt;mso-position-horizontal-relative:char;mso-position-vertical-relative:line" coordsize="60991,7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height:79203;visibility:visible;mso-wrap-style:square">
                  <v:fill o:detectmouseclick="t"/>
                  <v:path o:connecttype="none"/>
                </v:shape>
                <v:rect id="Rectangle 161" o:spid="_x0000_s1028" style="position:absolute;left:1771;top:12934;width:53150;height:25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SB8MA&#10;AADdAAAADwAAAGRycy9kb3ducmV2LnhtbERPTWsCMRC9F/ofwhS81awLyrIaRQqlLT3VtuJxSMbN&#10;6mayJKm7/feNIPQ2j/c5q83oOnGhEFvPCmbTAgSx9qblRsHX5/NjBSImZIOdZ1LwSxE26/u7FdbG&#10;D/xBl11qRA7hWKMCm1JfSxm1JYdx6nvizB19cJgyDI00AYcc7jpZFsVCOmw5N1js6cmSPu9+nIJh&#10;rqsT2/DWbGcvev9+cNW3LZWaPIzbJYhEY/oX39yvJs9flCVcv8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iSB8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LANGUAGE AND LOCATION DETERMI</w:t>
                        </w:r>
                        <w:r w:rsidRPr="003F0194">
                          <w:rPr>
                            <w:b/>
                          </w:rPr>
                          <w:t>NATION</w:t>
                        </w:r>
                        <w:r w:rsidDel="00E01E6A">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29" style="position:absolute;left:1771;top:38455;width:53150;height:19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Q3nMMA&#10;AADdAAAADwAAAGRycy9kb3ducmV2LnhtbERPTUsDMRC9C/6HMEJvbbZbLM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Q3n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0" style="position:absolute;left:1771;top:60896;width:53150;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v6MMA&#10;AADdAAAADwAAAGRycy9kb3ducmV2LnhtbERPTUsDMRC9C/6HMEJvbbZLLc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2v6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BOOKMARK DETERMI</w:t>
                        </w:r>
                        <w:r w:rsidRPr="003F0194">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1" style="position:absolute;left:3962;top:69862;width:49085;height:5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W68MA&#10;AADdAAAADwAAAGRycy9kb3ducmV2LnhtbERPS4vCMBC+C/sfwix401ShYmtTKYuCLMji4+JtaMa2&#10;2ExKk9X67zeCsLf5+J6TrQfTijv1rrGsYDaNQBCXVjdcKTiftpMlCOeRNbaWScGTHKzzj1GGqbYP&#10;PtD96CsRQtilqKD2vkuldGVNBt3UdsSBu9reoA+wr6Tu8RHCTSvnUbSQBhsODTV29FVTeTv+GgX7&#10;y08xxLtL4uLNc/8dzc5JUmyUGn8OxQqEp8H/i9/unQ7zF/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IW68MAAADdAAAADwAAAAAAAAAAAAAAAACYAgAAZHJzL2Rv&#10;d25yZXYueG1sUEsFBgAAAAAEAAQA9QAAAIgDAAAAAA==&#10;" fillcolor="#f2f2f2 [3052]" strokecolor="black [3213]">
                  <v:shadow on="t" color="#622423 [1605]" opacity=".5" offset="0,0"/>
                </v:rect>
                <v:rect id="Rectangle 161" o:spid="_x0000_s1032" style="position:absolute;left:3987;top:62642;width:49073;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InMMA&#10;AADdAAAADwAAAGRycy9kb3ducmV2LnhtbERPS4vCMBC+C/sfwix401TBYmtTKYuCLMji4+JtaMa2&#10;2ExKk9X67zeCsLf5+J6TrQfTijv1rrGsYDaNQBCXVjdcKTiftpMlCOeRNbaWScGTHKzzj1GGqbYP&#10;PtD96CsRQtilqKD2vkuldGVNBt3UdsSBu9reoA+wr6Tu8RHCTSvnURRLgw2Hhho7+qqpvB1/jYL9&#10;5acYFrtL4hab5/47mp2TpNgoNf4cihUIT4P/F7/dOx3mx/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CInMMAAADdAAAADwAAAAAAAAAAAAAAAACYAgAAZHJzL2Rv&#10;d25yZXYueG1sUEsFBgAAAAAEAAQA9QAAAIgDAAAAAA==&#10;" fillcolor="#f2f2f2 [3052]" strokecolor="black [3213]">
                  <v:shadow on="t" color="#622423 [1605]" opacity=".5" offset="0,0"/>
                </v:rect>
                <v:rect id="Rectangle 161" o:spid="_x0000_s1033" style="position:absolute;left:3962;top:41173;width:48933;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tB8QA&#10;AADdAAAADwAAAGRycy9kb3ducmV2LnhtbERPS2vCQBC+F/wPyxS81Y2CqYmuEsRCKEjxcfE2ZMck&#10;NDsbstuY/Hu3UOhtPr7nbHaDaURPnastK5jPIhDEhdU1lwqul4+3FQjnkTU2lknBSA5228nLBlNt&#10;H3yi/uxLEULYpaig8r5NpXRFRQbdzLbEgbvbzqAPsCul7vARwk0jF1EUS4M1h4YKW9pXVHyff4yC&#10;4+0rG5b5LXHLw3j8jObXJMkOSk1fh2wNwtPg/8V/7lyH+fHiHX6/CSf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8LQfEAAAA3QAAAA8AAAAAAAAAAAAAAAAAmAIAAGRycy9k&#10;b3ducmV2LnhtbFBLBQYAAAAABAAEAPUAAACJAwAAAAA=&#10;" fillcolor="#f2f2f2 [3052]" strokecolor="black [3213]">
                  <v:shadow on="t" color="#622423 [1605]" opacity=".5" offset="0,0"/>
                </v:rect>
                <v:rect id="Rectangle 161" o:spid="_x0000_s1034" style="position:absolute;left:3867;top:33032;width:49015;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VsYA&#10;AADdAAAADwAAAGRycy9kb3ducmV2LnhtbESPQWvCQBCF74L/YZmCF6kbc1BJXaUIgiC0NCp4HLJj&#10;EszOhuyqyb/vHAq9zfDevPfNetu7Rj2pC7VnA/NZAoq48Lbm0sD5tH9fgQoR2WLjmQwMFGC7GY/W&#10;mFn/4h965rFUEsIhQwNVjG2mdSgqchhmviUW7eY7h1HWrtS2w5eEu0anSbLQDmuWhgpb2lVU3POH&#10;M3CcXi/l13d+a4flvQj1chfSx2DM5K3//AAVqY//5r/rgxX8RSq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unVsYAAADdAAAADwAAAAAAAAAAAAAAAACYAgAAZHJz&#10;L2Rvd25yZXYueG1sUEsFBgAAAAAEAAQA9QAAAIsDAAAAAA==&#10;" fillcolor="#f2f2f2 [3052]" strokecolor="black [3213]">
                  <v:shadow on="t" color="#205867 [1608]" opacity=".5" offset="0,0"/>
                </v:rect>
                <v:rect id="Rectangle 161" o:spid="_x0000_s1035" style="position:absolute;left:3943;top:47097;width:49073;height:9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c7sMA&#10;AADdAAAADwAAAGRycy9kb3ducmV2LnhtbERPTYvCMBC9C/sfwix401RBsdW0lEVBBFmsXrwNzdgW&#10;m0lpslr/vVlY2Ns83udsssG04kG9aywrmE0jEMSl1Q1XCi7n3WQFwnlkja1lUvAiB1n6Mdpgou2T&#10;T/QofCVCCLsEFdTed4mUrqzJoJvajjhwN9sb9AH2ldQ9PkO4aeU8ipbSYMOhocaOvmoq78WPUXC8&#10;fufDYn+N3WL7Oh6i2SWO861S488hX4PwNPh/8Z97r8P85TyG32/CCT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c7sMAAADdAAAADwAAAAAAAAAAAAAAAACYAgAAZHJzL2Rv&#10;d25yZXYueG1sUEsFBgAAAAAEAAQA9QAAAIgDAAAAAA==&#10;" fillcolor="#f2f2f2 [3052]" strokecolor="black [3213]">
                  <v:shadow on="t" color="#622423 [1605]" opacity=".5" offset="0,0"/>
                </v:rect>
                <v:rect id="Rectangle 153" o:spid="_x0000_s1036" style="position:absolute;left:3962;top:15900;width:48920;height:16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9jcYA&#10;AADdAAAADwAAAGRycy9kb3ducmV2LnhtbESPQWvCQBCF74X+h2UKvRTdaMFI6ipFEApCi1HB45Ad&#10;k2B2NmRXTf69cyh4m+G9ee+bxap3jbpRF2rPBibjBBRx4W3NpYHDfjOagwoR2WLjmQwMFGC1fH1Z&#10;YGb9nXd0y2OpJIRDhgaqGNtM61BU5DCMfUss2tl3DqOsXalth3cJd42eJslMO6xZGipsaV1Rccmv&#10;zsD243Qsf//yczuklyLU6TpMr4Mx72/99xeoSH18mv+vf6zgzz6FX76REf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Q9jcYAAADdAAAADwAAAAAAAAAAAAAAAACYAgAAZHJz&#10;L2Rvd25yZXYueG1sUEsFBgAAAAAEAAQA9QAAAIsDAAAAAA==&#10;" fillcolor="#f2f2f2 [3052]" strokecolor="black [3213]">
                  <v:shadow on="t" color="#205867 [1608]" opacity=".5" offset="0,0"/>
                </v:rect>
                <v:rect id="Rectangle 43" o:spid="_x0000_s1037" style="position:absolute;left:361;top:2895;width:700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IVsMA&#10;AADdAAAADwAAAGRycy9kb3ducmV2LnhtbERPTYvCMBC9C/sfwizsTVNdKVKNIksVES+6e/E2NGNb&#10;bCbdJtXqrzeC4G0e73Nmi85U4kKNKy0rGA4iEMSZ1SXnCv5+V/0JCOeRNVaWScGNHCzmH70ZJtpe&#10;eU+Xg89FCGGXoILC+zqR0mUFGXQDWxMH7mQbgz7AJpe6wWsIN5UcRVEsDZYcGgqs6aeg7HxojYJR&#10;u02rjWm38W5ybNN7Go/Xx3+lvj675RSEp86/xS/3Rof58fc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IVsMAAADdAAAADwAAAAAAAAAAAAAAAACYAgAAZHJzL2Rv&#10;d25yZXYueG1sUEsFBgAAAAAEAAQA9QAAAIgDAAAAAA==&#10;" fillcolor="white [3201]" strokecolor="black [3200]" strokeweight=".5pt">
                  <v:textbox>
                    <w:txbxContent>
                      <w:p w:rsidR="00EA4B76" w:rsidRDefault="00EA4B76" w:rsidP="00D0297E">
                        <w:pPr>
                          <w:jc w:val="center"/>
                        </w:pPr>
                        <w:r>
                          <w:t>User</w:t>
                        </w:r>
                      </w:p>
                    </w:txbxContent>
                  </v:textbox>
                </v:rect>
                <v:rect id="Rectangle 1185" o:spid="_x0000_s1038" style="position:absolute;left:17145;top:2628;width:6997;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UesQA&#10;AADbAAAADwAAAGRycy9kb3ducmV2LnhtbESPT4vCMBTE74LfITzBm6YrUqRrlGXpiogX/1x6ezRv&#10;27LNS7dJtfrpjSB4HGbmN8xy3ZtaXKh1lWUFH9MIBHFudcWFgvPpZ7IA4TyyxtoyKbiRg/VqOFhi&#10;ou2VD3Q5+kIECLsEFZTeN4mULi/JoJvahjh4v7Y16INsC6lbvAa4qeUsimJpsOKwUGJD3yXlf8fO&#10;KJh1u7Temm4X7xdZl97TeL7J/pUaj/qvTxCeev8Ov9pbrSCew/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FHr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6826" to="20974,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Dak8MAAADbAAAADwAAAGRycy9kb3ducmV2LnhtbESPzWrCQBSF9wXfYbhCN6KTBioSHUWC&#10;FleVRhcur5lrEszcCTNTk759Ryh0eTg/H2e1GUwrHuR8Y1nB2ywBQVxa3XCl4HzaTxcgfEDW2Fom&#10;BT/kYbMevaww07bnL3oUoRJxhH2GCuoQukxKX9Zk0M9sRxy9m3UGQ5SuktphH8dNK9MkmUuDDUdC&#10;jR3lNZX34ttEyC7XOMHJPk+LY3/92B1S93lR6nU8bJcgAg3hP/zXPmgF83d4fo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Q2pPDAAAA2wAAAA8AAAAAAAAAAAAA&#10;AAAAoQIAAGRycy9kb3ducmV2LnhtbFBLBQYAAAAABAAEAPkAAACRAwAAAAA=&#10;" strokecolor="black [3040]">
                  <v:shadow on="t" opacity=".5" offset="0,0"/>
                </v:line>
                <v:shapetype id="_x0000_t32" coordsize="21600,21600" o:spt="32" o:oned="t" path="m,l21600,21600e" filled="f">
                  <v:path arrowok="t" fillok="f" o:connecttype="none"/>
                  <o:lock v:ext="edit" shapetype="t"/>
                </v:shapetype>
                <v:shape id="Straight Arrow Connector 78" o:spid="_x0000_s1040" type="#_x0000_t32" style="position:absolute;left:3054;top:10267;width:1760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7ZesUAAADbAAAADwAAAGRycy9kb3ducmV2LnhtbESPT2vCQBTE74LfYXmCN93YQ5DUVUpt&#10;S7UHMe2hvT2yL39o9m2aXZPYT+8KgsdhZn7DrDaDqUVHrassK1jMIxDEmdUVFwq+Pl9nSxDOI2us&#10;LZOCMznYrMejFSba9nykLvWFCBB2CSoovW8SKV1WkkE3tw1x8HLbGvRBtoXULfYBbmr5EEWxNFhx&#10;WCixoeeSst/0ZBTI7UteEO3/K2f/Utu9/Rw+vndKTSfD0yMIT4O/h2/td60gjuH6JfwA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7ZesUAAADbAAAADwAAAAAAAAAA&#10;AAAAAAChAgAAZHJzL2Rvd25yZXYueG1sUEsFBgAAAAAEAAQA+QAAAJMDAAAAAA==&#10;" strokecolor="black [3213]">
                  <v:stroke startarrow="oval" endarrow="open"/>
                  <v:shadow on="t" color="black" opacity=".5" offset="0,0"/>
                </v:shape>
                <v:rect id="Rectangle 86" o:spid="_x0000_s1041" style="position:absolute;left:8432;top:22929;width:27413;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7h8QA&#10;AADbAAAADwAAAGRycy9kb3ducmV2LnhtbESPQWvCQBSE70L/w/IK3nTTCrZEN0FqLR7VKnh8ZJ9J&#10;avZtmt3q5t+7QsHjMDPfMPM8mEZcqHO1ZQUv4wQEcWF1zaWC/fdq9A7CeWSNjWVS0JODPHsazDHV&#10;9spbuux8KSKEXYoKKu/bVEpXVGTQjW1LHL2T7Qz6KLtS6g6vEW4a+ZokU2mw5rhQYUsfFRXn3Z9R&#10;EL7azWLz86nD8jjp/ao/nJe/B6WGz2ExA+Ep+Ef4v73WCqZ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f+4fEAAAA2wAAAA8AAAAAAAAAAAAAAAAAmAIAAGRycy9k&#10;b3ducmV2LnhtbFBLBQYAAAAABAAEAPUAAACJAwAAAAA=&#10;" fillcolor="white [3201]" strokecolor="black [3200]">
                  <v:shadow on="t" opacity=".5" offset="0,0"/>
                  <v:textbox>
                    <w:txbxContent>
                      <w:p w:rsidR="00EA4B76" w:rsidRPr="00417760" w:rsidRDefault="00EA4B76"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top:36258;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1WcEAAADbAAAADwAAAGRycy9kb3ducmV2LnhtbERPy2qDQBTdB/oPwy10F8d0YazNKCFQ&#10;6KolaZEsL871QZ074kzV+PWdRaDLw3kfisX0YqLRdZYV7KIYBHFldceNgu+vt20Kwnlkjb1lUnAj&#10;B0X+sDlgpu3MZ5ouvhEhhF2GClrvh0xKV7Vk0EV2IA5cbUeDPsCxkXrEOYSbXj7HcSINdhwaWhzo&#10;1FL1c/k1CtbPtCznl+vtI+1X7a9Jvd+faqWeHpfjKwhPi/8X393vWkESxoYv4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XVZwQAAANsAAAAPAAAAAAAAAAAAAAAA&#10;AKECAABkcnMvZG93bnJldi54bWxQSwUGAAAAAAQABAD5AAAAjwMAAAAA&#10;" strokecolor="black [3213]">
                  <v:stroke startarrow="oval" endarrow="open"/>
                  <v:shadow on="t" color="black" opacity=".5" offset="0,0"/>
                </v:shape>
                <v:shapetype id="_x0000_t202" coordsize="21600,21600" o:spt="202" path="m,l,21600r21600,l21600,xe">
                  <v:stroke joinstyle="miter"/>
                  <v:path gradientshapeok="t" o:connecttype="rect"/>
                </v:shapetype>
                <v:shape id="Text Box 1191" o:spid="_x0000_s1043" type="#_x0000_t202" style="position:absolute;left:19964;top:34988;width:1792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rsidR="00EA4B76" w:rsidRPr="00897914" w:rsidRDefault="00EA4B76" w:rsidP="00D0297E">
                        <w:pPr>
                          <w:rPr>
                            <w:szCs w:val="12"/>
                          </w:rPr>
                        </w:pPr>
                      </w:p>
                      <w:p w:rsidR="00EA4B76" w:rsidRPr="000D47FF" w:rsidRDefault="00EA4B76" w:rsidP="00D0297E">
                        <w:pPr>
                          <w:rPr>
                            <w:szCs w:val="12"/>
                          </w:rPr>
                        </w:pPr>
                      </w:p>
                    </w:txbxContent>
                  </v:textbox>
                </v:shape>
                <v:shape id="Text Box 1192" o:spid="_x0000_s1044" type="#_x0000_t202" style="position:absolute;left:3943;top:8559;width:16764;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top:2184;width:10357;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hP8QA&#10;AADbAAAADwAAAGRycy9kb3ducmV2LnhtbESPQYvCMBSE78L+h/AW9qapslSpRpGliogX3b14ezTP&#10;tti8dJtUq7/eCILHYWa+YWaLzlTiQo0rLSsYDiIQxJnVJecK/n5X/QkI55E1VpZJwY0cLOYfvRkm&#10;2l55T5eDz0WAsEtQQeF9nUjpsoIMuoGtiYN3so1BH2STS93gNcBNJUdRFEuDJYeFAmv6KSg7H1qj&#10;YNRu02pj2m28mxzb9J7G3+vjv1Jfn91yCsJT59/hV3ujFYyH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IT/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6737" to="37896,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MQAAADbAAAADwAAAGRycy9kb3ducmV2LnhtbESPQWvCQBSE70L/w/IK3nRTFS2pq1RB&#10;EA+FaOr5NfuaDc2+jdlV4793C4LHYWa+YebLztbiQq2vHCt4GyYgiAunKy4V5IfN4B2ED8gaa8ek&#10;4EYelouX3hxT7a6c0WUfShEh7FNUYEJoUil9YciiH7qGOHq/rrUYomxLqVu8Rrit5ShJptJixXHB&#10;YENrQ8Xf/mwVHE+3bpX9TMZ5/r0+fB13weSZVqr/2n1+gAjUhWf40d5qBbMR/H+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8QxAAAANsAAAAPAAAAAAAAAAAA&#10;AAAAAKECAABkcnMvZG93bnJldi54bWxQSwUGAAAAAAQABAD5AAAAkgMAAAAA&#10;" strokecolor="black [3040]">
                  <v:shadow on="t" opacity=".5" offset="0,0"/>
                </v:line>
                <v:line id="Line 1195" o:spid="_x0000_s1047" style="position:absolute;visibility:visible;mso-wrap-style:square" from="2978,6826" to="3054,7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xxocMAAADbAAAADwAAAGRycy9kb3ducmV2LnhtbESPzWrCQBSF94W+w3AFN6ITI7SSOkoJ&#10;Kq4sjS66vM3cJsHMnTAzmvj2TqHQ5eH8fJzVZjCtuJHzjWUF81kCgri0uuFKwfm0my5B+ICssbVM&#10;Cu7kYbN+flphpm3Pn3QrQiXiCPsMFdQhdJmUvqzJoJ/Zjjh6P9YZDFG6SmqHfRw3rUyT5EUabDgS&#10;auwor6m8FFcTIdtc4wQnuzwtPvrv/faQuuOXUuPR8P4GItAQ/sN/7YNW8LqA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scaHDAAAA2wAAAA8AAAAAAAAAAAAA&#10;AAAAoQIAAGRycy9kb3ducmV2LnhtbFBLBQYAAAAABAAEAPkAAACRAwAAAAA=&#10;" strokecolor="black [3040]">
                  <v:shadow on="t" opacity=".5" offset="0,0"/>
                </v:line>
                <v:shape id="Text Box 71" o:spid="_x0000_s1048" type="#_x0000_t202" style="position:absolute;left:18827;top:10439;width:19825;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top:12280;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R0MUAAADbAAAADwAAAGRycy9kb3ducmV2LnhtbESPQWvCQBSE7wX/w/IEb3VjwSrRVaSt&#10;pdaDGD3o7ZF9JsHs25jdxrS/3i0IHoeZ+YaZzltTioZqV1hWMOhHIIhTqwvOFOx3y+cxCOeRNZaW&#10;ScEvOZjPOk9TjLW98paaxGciQNjFqCD3voqldGlOBl3fVsTBO9naoA+yzqSu8RrgppQvUfQqDRYc&#10;FnKs6C2n9Jz8GAXy/eOUEX3/Fc5eEtt8Hjfrw0qpXrddTEB4av0jfG9/aQWjIfx/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XR0MUAAADbAAAADwAAAAAAAAAA&#10;AAAAAAChAgAAZHJzL2Rvd25yZXYueG1sUEsFBgAAAAAEAAQA+QAAAJMDAAAAAA==&#10;" strokecolor="black [3213]">
                  <v:stroke startarrow="oval" endarrow="open"/>
                  <v:shadow on="t" color="black" opacity=".5" offset="0,0"/>
                </v:shape>
                <v:shape id="Text Box 1208" o:spid="_x0000_s1050" type="#_x0000_t202" style="position:absolute;left:38557;top:15957;width:14325;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tNMQA&#10;AADbAAAADwAAAGRycy9kb3ducmV2LnhtbESPQWsCMRSE74L/IbxCb5rVgspqlCIIrQii9lBvz+R1&#10;d+nmZUnSdfvvjSB4HGbmG2ax6mwtWvKhcqxgNMxAEGtnKi4UfJ02gxmIEJEN1o5JwT8FWC37vQXm&#10;xl35QO0xFiJBOOSooIyxyaUMuiSLYega4uT9OG8xJukLaTxeE9zWcpxlE2mx4rRQYkPrkvTv8c8q&#10;aDO93b+dR9Fd/Od+q7+nxWF3Uer1pXufg4jUxWf40f4wCqYTu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BrTT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top:33045;width:143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Ir8QA&#10;AADbAAAADwAAAGRycy9kb3ducmV2LnhtbESPQWsCMRSE74L/ITzBm2ZV6MpqlFIoWCmI1kN7eybP&#10;3aWblyVJ1+2/bwShx2FmvmHW2942oiMfascKZtMMBLF2puZSwfnjdbIEESKywcYxKfilANvNcLDG&#10;wrgbH6k7xVIkCIcCFVQxtoWUQVdkMUxdS5y8q/MWY5K+lMbjLcFtI+dZ9iQt1pwWKmzppSL9ffqx&#10;CrpM7w+Lr1l0F/922OvPvDy+X5Qaj/rnFYhIffwPP9o7oyDP4f4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CK/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D0297E">
                        <w:pPr>
                          <w:rPr>
                            <w:sz w:val="12"/>
                            <w:szCs w:val="12"/>
                          </w:rPr>
                        </w:pPr>
                      </w:p>
                    </w:txbxContent>
                  </v:textbox>
                </v:shape>
                <v:shape id="AutoShape 80" o:spid="_x0000_s1052" type="#_x0000_t32" style="position:absolute;left:20910;top:26631;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sEAAADbAAAADwAAAGRycy9kb3ducmV2LnhtbERPu27CMBTdkfoP1q3EBk47FBQwCNFS&#10;8RhQAwNsV/EliYivQ2xC4OvxgNTx6LzH09aUoqHaFZYVfPQjEMSp1QVnCva7RW8IwnlkjaVlUnAn&#10;B9PJW2eMsbY3/qMm8ZkIIexiVJB7X8VSujQng65vK+LAnWxt0AdYZ1LXeAvhppSfUfQlDRYcGnKs&#10;aJ5Tek6uRoH8/jllROtH4ewlsc3vcbs5rJTqvrezEQhPrf8Xv9xLrWAQxoYv4QfI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H5OwQAAANsAAAAPAAAAAAAAAAAAAAAA&#10;AKECAABkcnMvZG93bnJldi54bWxQSwUGAAAAAAQABAD5AAAAjwMAAAAA&#10;" strokecolor="black [3213]">
                  <v:stroke startarrow="oval" endarrow="open"/>
                  <v:shadow on="t" color="black" opacity=".5" offset="0,0"/>
                </v:shape>
                <v:shape id="Text Box 81" o:spid="_x0000_s1053" type="#_x0000_t202" style="position:absolute;left:18986;top:25444;width:1982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EA4B76" w:rsidRPr="009029E3" w:rsidRDefault="00EA4B76"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rsidR="00EA4B76" w:rsidRPr="009029E3" w:rsidRDefault="00EA4B76" w:rsidP="00D0297E">
                        <w:pPr>
                          <w:pStyle w:val="NormalWeb"/>
                          <w:spacing w:before="0" w:beforeAutospacing="0" w:after="0" w:afterAutospacing="0"/>
                          <w:jc w:val="center"/>
                          <w:rPr>
                            <w:rFonts w:ascii="Arial" w:hAnsi="Arial" w:cs="Arial"/>
                            <w:sz w:val="12"/>
                            <w:szCs w:val="12"/>
                          </w:rPr>
                        </w:pPr>
                      </w:p>
                      <w:p w:rsidR="00EA4B76" w:rsidRPr="009029E3" w:rsidRDefault="00EA4B76" w:rsidP="00D0297E">
                        <w:pPr>
                          <w:rPr>
                            <w:rFonts w:cs="Arial"/>
                            <w:sz w:val="12"/>
                            <w:szCs w:val="12"/>
                          </w:rPr>
                        </w:pPr>
                      </w:p>
                    </w:txbxContent>
                  </v:textbox>
                </v:shape>
                <v:shape id="Text Box 1213" o:spid="_x0000_s1054" type="#_x0000_t202" style="position:absolute;left:38703;top:47174;width:1432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g/MEA&#10;AADbAAAADwAAAGRycy9kb3ducmV2LnhtbERPTWsCMRC9C/0PYQreNGsFldUopVBQEUTtod7GZNxd&#10;3EyWJK7rv28OBY+P971YdbYWLflQOVYwGmYgiLUzFRcKfk7fgxmIEJEN1o5JwZMCrJZvvQXmxj34&#10;QO0xFiKFcMhRQRljk0sZdEkWw9A1xIm7Om8xJugLaTw+Urit5UeWTaTFilNDiQ19laRvx7tV0GZ6&#10;ux+fR9Fd/Ga/1b/T4rC7KNV/7z7nICJ18SX+d6+Ngllan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x4PzBAAAA2wAAAA8AAAAAAAAAAAAAAAAAmAIAAGRycy9kb3du&#10;cmV2LnhtbFBLBQYAAAAABAAEAPUAAACGAwAAAAA=&#10;" fillcolor="#d8d8d8 [2732]">
                  <v:shadow on="t" opacity=".5" offset="0,0"/>
                  <v:textbox>
                    <w:txbxContent>
                      <w:p w:rsidR="00EA4B76" w:rsidRPr="000D47FF"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top:19113;width:14313;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EA4B76" w:rsidRPr="00633DD9" w:rsidRDefault="00EA4B76"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top:31318;width:1692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top:30073;width:1952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rsidR="00EA4B76" w:rsidRPr="00897914" w:rsidRDefault="00EA4B76" w:rsidP="00D0297E">
                        <w:pPr>
                          <w:rPr>
                            <w:szCs w:val="12"/>
                          </w:rPr>
                        </w:pPr>
                      </w:p>
                    </w:txbxContent>
                  </v:textbox>
                </v:shape>
                <v:rect id="Rectangle 55" o:spid="_x0000_s1058" style="position:absolute;left:11988;top:65176;width:18155;height:1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DCsQA&#10;AADbAAAADwAAAGRycy9kb3ducmV2LnhtbESPT2vCQBTE74V+h+UVvNVNqxSJ2YjUP3i0toLHR/aZ&#10;RLNv0+yqm2/vFgoeh5n5DZPNgmnElTpXW1bwNkxAEBdW11wq+PlevU5AOI+ssbFMCnpyMMufnzJM&#10;tb3xF113vhQRwi5FBZX3bSqlKyoy6Ia2JY7e0XYGfZRdKXWHtwg3jXxPkg9psOa4UGFLnxUV593F&#10;KAjrdjvfnpY6LA6j3q/6/Xnxu1dq8BLmUxCegn+E/9sbrWAyhr8v8Q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gwr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top:41173;width:1432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DZMUA&#10;AADbAAAADwAAAGRycy9kb3ducmV2LnhtbESPT2sCMRTE7wW/Q3hCbzVrpVVWo4hQsFIQ/xz09kye&#10;u4ublyVJ1+23bwoFj8PM/IaZLTpbi5Z8qBwrGA4yEMTamYoLBcfDx8sERIjIBmvHpOCHAizmvacZ&#10;5sbdeUftPhYiQTjkqKCMscmlDLoki2HgGuLkXZ23GJP0hTQe7wlua/maZe/SYsVpocSGViXp2/7b&#10;KmgzvdmOzsPoLv5zu9GncbH7uij13O+WUxCRuvgI/7fXRsHkDf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kNkxQAAANsAAAAPAAAAAAAAAAAAAAAAAJgCAABkcnMv&#10;ZG93bnJldi54bWxQSwUGAAAAAAQABAD1AAAAig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top:41452;width:1970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45sQA&#10;AADbAAAADwAAAGRycy9kb3ducmV2LnhtbESPzWrDMBCE74W8g9hAb42cFoxxo4TQ1KFHNz+Q42Jt&#10;bTfWyrGURH77qlDocZiZb5jFKphO3GhwrWUF81kCgriyuuVawWFfPGUgnEfW2FkmBSM5WC0nDwvM&#10;tb3zJ912vhYRwi5HBY33fS6lqxoy6Ga2J47elx0M+iiHWuoB7xFuOvmcJKk02HJcaLCnt4aq8+5q&#10;FIRtX67L73cdNqeX0Rfj8by5HJV6nIb1KwhPwf+H/9ofWkGW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ObEAAAA2wAAAA8AAAAAAAAAAAAAAAAAmAIAAGRycy9k&#10;b3ducmV2LnhtbFBLBQYAAAAABAAEAPUAAACJAwAAAAA=&#10;" fillcolor="white [3201]" strokecolor="black [3200]">
                  <v:shadow on="t" opacity=".5" offset="0,0"/>
                  <v:textbox>
                    <w:txbxContent>
                      <w:p w:rsidR="00EA4B76" w:rsidRPr="00B33BAD"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top:6264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4iMQA&#10;AADbAAAADwAAAGRycy9kb3ducmV2LnhtbESPQWsCMRSE7wX/Q3iCt5pVocpqlCIIVgTR9tDenslz&#10;d+nmZUnSdf33jSB4HGbmG2ax6mwtWvKhcqxgNMxAEGtnKi4UfH1uXmcgQkQ2WDsmBTcKsFr2XhaY&#10;G3flI7WnWIgE4ZCjgjLGJpcy6JIshqFriJN3cd5iTNIX0ni8Jrit5TjL3qTFitNCiQ2tS9K/pz+r&#10;oM307jD5GUV39h+Hnf6eFsf9WalBv3ufg4jUxWf40d4aBbMp3L+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YeIj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top:73056;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JD78A&#10;AADbAAAADwAAAGRycy9kb3ducmV2LnhtbERPy4rCMBTdC/5DuII7TR1hkGoU0VFm6RNcXpprW21u&#10;ahM1/XuzGJjl4bxni2Aq8aLGlZYVjIYJCOLM6pJzBafjZjAB4TyyxsoyKWjJwWLe7cww1fbNe3od&#10;fC5iCLsUFRTe16mULivIoBvamjhyV9sY9BE2udQNvmO4qeRXknxLgyXHhgJrWhWU3Q9PoyBs691y&#10;d/vRYX0Zt37Tnu/rx1mpfi8spyA8Bf8v/nP/agWTODZ+i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IkPvwAAANsAAAAPAAAAAAAAAAAAAAAAAJgCAABkcnMvZG93bnJl&#10;di54bWxQSwUGAAAAAAQABAD1AAAAhAM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top:6986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IcIA&#10;AADbAAAADwAAAGRycy9kb3ducmV2LnhtbERPy2oCMRTdC/5DuEJ3mrGFVkejSKFQpSA+Frq7JteZ&#10;wcnNkMRx+vfNouDycN7zZWdr0ZIPlWMF41EGglg7U3Gh4Hj4Gk5AhIhssHZMCn4pwHLR780xN+7B&#10;O2r3sRAphEOOCsoYm1zKoEuyGEauIU7c1XmLMUFfSOPxkcJtLV+z7F1arDg1lNjQZ0n6tr9bBW2m&#10;N9u38zi6i19vN/r0Uex+Lkq9DLrVDESkLj7F/+5vo2Ca1qcv6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HYhwgAAANsAAAAPAAAAAAAAAAAAAAAAAJgCAABkcnMvZG93&#10;bnJldi54bWxQSwUGAAAAAAQABAD1AAAAhw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top:58813;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xKcUAAADbAAAADwAAAGRycy9kb3ducmV2LnhtbESPT2vCQBTE7wW/w/IEb3VjD1Kjq4j/&#10;sO1BjB709sg+k2D2bZpdY9pP3y0IHoeZ+Q0zmbWmFA3VrrCsYNCPQBCnVhecKTge1q/vIJxH1lha&#10;JgU/5GA27bxMMNb2zntqEp+JAGEXo4Lc+yqW0qU5GXR9WxEH72Jrgz7IOpO6xnuAm1K+RdFQGiw4&#10;LORY0SKn9JrcjAK5XF0yos/fwtnvxDab8+7r9KFUr9vOxyA8tf4ZfrS3WsFoAP9fw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IxKcUAAADbAAAADwAAAAAAAAAA&#10;AAAAAAChAgAAZHJzL2Rvd25yZXYueG1sUEsFBgAAAAAEAAQA+QAAAJMDAAAAAA==&#10;" strokecolor="black [3213]">
                  <v:stroke startarrow="oval" endarrow="open"/>
                  <v:shadow on="t" color="black" opacity=".5" offset="0,0"/>
                </v:shape>
                <v:shape id="Text Box 1229" o:spid="_x0000_s1065" type="#_x0000_t202" style="position:absolute;left:20466;top:57283;width:17583;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top:5870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top:67233;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V18QA&#10;AADbAAAADwAAAGRycy9kb3ducmV2LnhtbESPQWvCQBSE70L/w/IK3nRTLdKmrhJMlR7VVujxkX1N&#10;UrNv0+yqm3/vCkKPw8x8w8yXwTTiTJ2rLSt4GicgiAuray4VfH2uRy8gnEfW2FgmBT05WC4eBnNM&#10;tb3wjs57X4oIYZeigsr7NpXSFRUZdGPbEkfvx3YGfZRdKXWHlwg3jZwkyUwarDkuVNjSqqLiuD8Z&#10;BWHTbrPt77sO+fe09+v+cMz/DkoNH0P2BsJT8P/he/tDK3h9ht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YFdf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top:46774;width:1413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top:48323;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f+sQAAADdAAAADwAAAGRycy9kb3ducmV2LnhtbERPS2vCQBC+F/wPywje6kYFkdSNiC/6&#10;OBRjD+1tyE4emJ2N2TWm/fXdgtDbfHzPWa56U4uOWldZVjAZRyCIM6srLhR8nPaPCxDOI2usLZOC&#10;b3KwSgYPS4y1vfGRutQXIoSwi1FB6X0TS+mykgy6sW2IA5fb1qAPsC2kbvEWwk0tp1E0lwYrDg0l&#10;NrQpKTunV6NAbnd5QfT6Uzl7SW13+Hp/+3xRajTs108gPPX+X3x3P+swfz6bwt834QS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J/6xAAAAN0AAAAPAAAAAAAAAAAA&#10;AAAAAKECAABkcnMvZG93bnJldi54bWxQSwUGAAAAAAQABAD5AAAAkgMAAAAA&#10;" strokecolor="black [3213]">
                  <v:stroke startarrow="oval" endarrow="open"/>
                  <v:shadow on="t" color="black" opacity=".5" offset="0,0"/>
                </v:shape>
                <v:shape id="Text Box 1230" o:spid="_x0000_s1070" type="#_x0000_t202" style="position:absolute;left:22739;top:4861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EA4B76" w:rsidRPr="00DF773E" w:rsidRDefault="00EA4B76" w:rsidP="00D0297E">
                        <w:pPr>
                          <w:rPr>
                            <w:szCs w:val="12"/>
                          </w:rPr>
                        </w:pPr>
                        <w:r>
                          <w:rPr>
                            <w:rFonts w:eastAsia="MS Mincho" w:cs="Arial"/>
                            <w:sz w:val="12"/>
                            <w:szCs w:val="12"/>
                          </w:rPr>
                          <w:t>Send MA course version</w:t>
                        </w:r>
                      </w:p>
                    </w:txbxContent>
                  </v:textbox>
                </v:shape>
                <v:rect id="Rectangle 84" o:spid="_x0000_s1071" style="position:absolute;left:9042;top:51047;width:2387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6msMA&#10;AADdAAAADwAAAGRycy9kb3ducmV2LnhtbERPTWvCQBC9F/oflil4q5tWEYluglQtHq1V8DhkxySa&#10;nU2zW938e1co9DaP9znzPJhGXKlztWUFb8MEBHFhdc2lgv33+nUKwnlkjY1lUtCTgzx7fppjqu2N&#10;v+i686WIIexSVFB536ZSuqIig25oW+LInWxn0EfYlVJ3eIvhppHvSTKRBmuODRW29FFRcdn9GgXh&#10;s90utueVDsvjqPfr/nBZ/hyUGryExQyEp+D/xX/ujY7zJ6MxPL6JJ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66msMAAADdAAAADwAAAAAAAAAAAAAAAACYAgAAZHJzL2Rv&#10;d25yZXYueG1sUEsFBgAAAAAEAAQA9QAAAIgDAAAAAA==&#10;" fillcolor="white [3201]" strokecolor="black [3200]">
                  <v:shadow on="t" opacity=".5" offset="0,0"/>
                  <v:textbox>
                    <w:txbxContent>
                      <w:p w:rsidR="00EA4B76" w:rsidRPr="00B33BAD" w:rsidRDefault="00EA4B76"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top:53092;width:15919;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top:54717;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Z+cQAAADdAAAADwAAAGRycy9kb3ducmV2LnhtbERPTWvCQBC9F/wPywje6sYKoURXKdqK&#10;2oMYe2hvQ3ZMgtnZNLvG6K93CwVv83ifM513phItNa60rGA0jEAQZ1aXnCv4Onw8v4JwHlljZZkU&#10;XMnBfNZ7mmKi7YX31KY+FyGEXYIKCu/rREqXFWTQDW1NHLijbQz6AJtc6gYvIdxU8iWKYmmw5NBQ&#10;YE2LgrJTejYK5PL9mBNtb6Wzv6ltVz+7z++NUoN+9zYB4anzD/G/e63D/Hgcw9834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n5xAAAAN0AAAAPAAAAAAAAAAAA&#10;AAAAAKECAABkcnMvZG93bnJldi54bWxQSwUGAAAAAAQABAD5AAAAkgMAAAAA&#10;" strokecolor="black [3213]">
                  <v:stroke startarrow="oval" endarrow="open"/>
                  <v:shadow on="t" color="black" opacity=".5" offset="0,0"/>
                </v:shape>
                <v:shape id="Text Box 1217" o:spid="_x0000_s1074" type="#_x0000_t202" style="position:absolute;left:19672;top:54660;width:16173;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top:38919;width:19526;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cbMcA&#10;AADdAAAADwAAAGRycy9kb3ducmV2LnhtbESPQWvCQBCF74X+h2WE3upGLaFGVykVpZdSjKIex+yY&#10;hGZnQ3araX9951DobYb35r1v5sveNepKXag9GxgNE1DEhbc1lwb2u/XjM6gQkS02nsnANwVYLu7v&#10;5phZf+MtXfNYKgnhkKGBKsY20zoUFTkMQ98Si3bxncMoa1dq2+FNwl2jx0mSaoc1S0OFLb1WVHzm&#10;X85AKJL08PGUH45nvaGfqbWr0+bdmIdB/zIDFamP/+a/6zcr+OlE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GzHAAAA3QAAAA8AAAAAAAAAAAAAAAAAmAIAAGRy&#10;cy9kb3ducmV2LnhtbFBLBQYAAAAABAAEAPUAAACMAwAAAAA=&#10;" strokecolor="white [3212]">
                  <v:textbox>
                    <w:txbxContent>
                      <w:p w:rsidR="00EA4B76" w:rsidRPr="005C1978" w:rsidRDefault="00EA4B76" w:rsidP="00D0297E">
                        <w:pPr>
                          <w:rPr>
                            <w:b/>
                          </w:rPr>
                        </w:pPr>
                        <w:r w:rsidRPr="005C1978">
                          <w:rPr>
                            <w:b/>
                          </w:rPr>
                          <w:t>USAGE DETERMINATION</w:t>
                        </w:r>
                      </w:p>
                    </w:txbxContent>
                  </v:textbox>
                </v:shape>
                <v:shape id="AutoShape 76" o:spid="_x0000_s1076" type="#_x0000_t32" style="position:absolute;left:20593;top:20783;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y0d8IAAADdAAAADwAAAGRycy9kb3ducmV2LnhtbERPzUrDQBC+C77DMoI3u6mFGGO3RSyF&#10;elGMPsCQHZPQ7Gzc2abr27uC4G0+vt9Zb5Mb1UxBBs8GlosCFHHr7cCdgY/3/U0FSiKyxdEzGfgm&#10;ge3m8mKNtfVnfqO5iZ3KISw1GuhjnGqtpe3JoSz8RJy5Tx8cxgxDp23Acw53o74tilI7HDg39DjR&#10;U0/tsTk5A81rPEqaD1V4+SrlLj1X1XInxlxfpccHUJFS/Bf/uQ82zy9X9/D7TT5Bb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y0d8IAAADdAAAADwAAAAAAAAAAAAAA&#10;AAChAgAAZHJzL2Rvd25yZXYueG1sUEsFBgAAAAAEAAQA+QAAAJADAAAAAA==&#10;" strokecolor="black [3213]">
                  <v:stroke startarrow="open" endarrow="oval"/>
                  <v:shadow on="t" color="black" opacity=".5" offset="0,0"/>
                </v:shape>
                <v:shape id="AutoShape 76" o:spid="_x0000_s1077" type="#_x0000_t32" style="position:absolute;left:20853;top:50209;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Bul8UAAADdAAAADwAAAGRycy9kb3ducmV2LnhtbESPQU/DMAyF70j8h8iTdmPp0FSqsmya&#10;QJPGBUThB1iNaas1SYlDl/17fEDiZus9v/d5u89uVDNFHoI3sF4VoMi3wQ6+M/D5cbyrQHFCb3EM&#10;ngxciWG/u73ZYm3Dxb/T3KROSYjnGg30KU211tz25JBXYSIv2leIDpOssdM24kXC3ajvi6LUDgcv&#10;DT1O9NRTe25+nIHmLZ05z6cqvn6X/JBfqmr9zMYsF/nwCCpRTv/mv+uTFfxyI/zyjYy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Bul8UAAADdAAAADwAAAAAAAAAA&#10;AAAAAAChAgAAZHJzL2Rvd25yZXYueG1sUEsFBgAAAAAEAAQA+QAAAJMDAAAAAA==&#10;" strokecolor="black [3213]">
                  <v:stroke startarrow="open" endarrow="oval"/>
                  <v:shadow on="t" color="black" opacity=".5" offset="0,0"/>
                </v:shape>
                <v:shape id="AutoShape 76" o:spid="_x0000_s1078" type="#_x0000_t32" style="position:absolute;left:20840;top:56337;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LDMEAAADdAAAADwAAAGRycy9kb3ducmV2LnhtbERPzUrEMBC+C75DGMGbm1aklrrZZVGE&#10;9aLY9QGGZrYt20xqJnbj2xtB8DYf3++st8lNaqEgo2cD5aoARdx5O3Jv4OPwfFODkohscfJMBr5J&#10;YLu5vFhjY/2Z32lpY69yCEuDBoYY50Zr6QZyKCs/E2fu6IPDmGHotQ14zuFu0rdFUWmHI+eGAWd6&#10;HKg7tV/OQPsWT5KWfR1ePyu5Ty91XT6JMddXafcAKlKK/+I/997m+dVdCb/f5BP0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PMsMwQAAAN0AAAAPAAAAAAAAAAAAAAAA&#10;AKECAABkcnMvZG93bnJldi54bWxQSwUGAAAAAAQABAD5AAAAjwMAAAAA&#10;" strokecolor="black [3213]">
                  <v:stroke startarrow="open" endarrow="oval"/>
                  <v:shadow on="t" color="black" opacity=".5" offset="0,0"/>
                </v:shape>
                <v:shape id="AutoShape 76" o:spid="_x0000_s1079" type="#_x0000_t32" style="position:absolute;left:20840;top:60153;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5Ve8IAAADdAAAADwAAAGRycy9kb3ducmV2LnhtbERPzUrDQBC+C32HZYTe7KalxBC7LaII&#10;9aIYfYAhOyah2dl0Z03Xt3cFwdt8fL+zOyQ3qpmCDJ4NrFcFKOLW24E7Ax/vTzcVKInIFkfPZOCb&#10;BA77xdUOa+sv/EZzEzuVQ1hqNNDHONVaS9uTQ1n5iThznz44jBmGTtuAlxzuRr0pilI7HDg39DjR&#10;Q0/tqflyBprXeJI0H6vwci7lNj1X1fpRjFlep/s7UJFS/Bf/uY82zy+3G/j9Jp+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5Ve8IAAADdAAAADwAAAAAAAAAAAAAA&#10;AAChAgAAZHJzL2Rvd25yZXYueG1sUEsFBgAAAAAEAAQA+QAAAJADAAAAAA==&#10;" strokecolor="black [3213]">
                  <v:stroke startarrow="open" endarrow="oval"/>
                  <v:shadow on="t" color="black" opacity=".5" offset="0,0"/>
                </v:shape>
                <w10:anchorlock/>
              </v:group>
            </w:pict>
          </mc:Fallback>
        </mc:AlternateContent>
      </w:r>
    </w:p>
    <w:p w:rsidR="00527AF8" w:rsidRDefault="00B709FC" w:rsidP="00527AF8">
      <w:pPr>
        <w:jc w:val="both"/>
      </w:pPr>
      <w:r>
        <w:rPr>
          <w:noProof/>
        </w:rPr>
        <w:lastRenderedPageBreak/>
        <mc:AlternateContent>
          <mc:Choice Requires="wpc">
            <w:drawing>
              <wp:inline distT="0" distB="0" distL="0" distR="0">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EA4B76" w:rsidRDefault="00EA4B76" w:rsidP="00FD689A">
                              <w:pPr>
                                <w:rPr>
                                  <w:b/>
                                </w:rPr>
                              </w:pPr>
                              <w:r w:rsidRPr="005E192E">
                                <w:rPr>
                                  <w:b/>
                                </w:rPr>
                                <w:t xml:space="preserve">SAVE </w:t>
                              </w:r>
                              <w:r>
                                <w:rPr>
                                  <w:b/>
                                </w:rPr>
                                <w:t>CALL DETAILS</w:t>
                              </w: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5E192E"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3F0194" w:rsidRDefault="00EA4B76"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EA4B76" w:rsidRPr="003F0194" w:rsidRDefault="00EA4B76"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EA4B76" w:rsidRPr="00972B27" w:rsidRDefault="00EA4B76"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1B52E5" w:rsidRDefault="00EA4B76"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Default="00EA4B76"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Default="00EA4B76" w:rsidP="00FD689A">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rsidR="00EA4B76" w:rsidRPr="003F0194" w:rsidRDefault="00EA4B76"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Default="00EA4B76"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Default="00EA4B76" w:rsidP="00FD689A">
                              <w:pPr>
                                <w:pStyle w:val="NormalWeb"/>
                                <w:spacing w:before="0" w:beforeAutospacing="0" w:after="0" w:afterAutospacing="0"/>
                                <w:jc w:val="center"/>
                                <w:rPr>
                                  <w:rFonts w:ascii="Arial" w:eastAsia="MS Mincho" w:hAnsi="Arial" w:cs="Arial"/>
                                  <w:sz w:val="12"/>
                                  <w:szCs w:val="12"/>
                                </w:rPr>
                              </w:pPr>
                            </w:p>
                            <w:p w:rsidR="00EA4B76" w:rsidRPr="001D0631" w:rsidRDefault="00EA4B76"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rsidR="00EA4B76" w:rsidRPr="00B33BAD" w:rsidRDefault="00EA4B76"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Default="00EA4B76"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editas="canvas" style="width:419.95pt;height:381.5pt;mso-position-horizontal-relative:char;mso-position-vertical-relative:line" coordsize="53333,4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">
                <v:shape id="_x0000_s1081" type="#_x0000_t75" style="position:absolute;width:53333;height:48450;visibility:visible;mso-wrap-style:square">
                  <v:fill o:detectmouseclick="t"/>
                  <v:path o:connecttype="none"/>
                </v:shape>
                <v:rect id="Rectangle 161" o:spid="_x0000_s1082" style="position:absolute;left:95;top:32061;width:53143;height:1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dxcQA&#10;AADcAAAADwAAAGRycy9kb3ducmV2LnhtbESPQUsDMRCF74L/IYzgzWZbqCxr01IKpYonaxWPQzJu&#10;1m4mSxK76793DoK3Gd6b975ZbabQqwul3EU2MJ9VoIhtdB23Bk6v+7saVC7IDvvIZOCHMmzW11cr&#10;bFwc+YUux9IqCeHcoAFfytBona2ngHkWB2LRPmMKWGRNrXYJRwkPvV5U1b0O2LE0eBxo58mej9/B&#10;wLi09Rf79NRu5wf7/vwR6je/MOb2Zto+gCo0lX/z3/WjE/yl4Ms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HcXEAAAA3AAAAA8AAAAAAAAAAAAAAAAAmAIAAGRycy9k&#10;b3ducmV2LnhtbFBLBQYAAAAABAAEAPUAAACJAwAAAAA=&#10;" fillcolor="white [3212]" strokecolor="black [3213]" strokeweight="1.5pt">
                  <v:shadow on="t" color="#622423 [1605]" opacity=".5" offset="0,0"/>
                  <v:textbox>
                    <w:txbxContent>
                      <w:p w:rsidR="00EA4B76" w:rsidRDefault="00EA4B76" w:rsidP="00FD689A">
                        <w:pPr>
                          <w:rPr>
                            <w:b/>
                          </w:rPr>
                        </w:pPr>
                        <w:r w:rsidRPr="005E192E">
                          <w:rPr>
                            <w:b/>
                          </w:rPr>
                          <w:t xml:space="preserve">SAVE </w:t>
                        </w:r>
                        <w:r>
                          <w:rPr>
                            <w:b/>
                          </w:rPr>
                          <w:t>CALL DETAILS</w:t>
                        </w: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5E192E"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3F0194" w:rsidRDefault="00EA4B76" w:rsidP="00FD689A">
                        <w:pPr>
                          <w:rPr>
                            <w:b/>
                          </w:rPr>
                        </w:pPr>
                      </w:p>
                    </w:txbxContent>
                  </v:textbox>
                </v:rect>
                <v:rect id="Rectangle 161" o:spid="_x0000_s1083" style="position:absolute;left:95;top:6559;width:52832;height:24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4XsIA&#10;AADcAAAADwAAAGRycy9kb3ducmV2LnhtbERP30vDMBB+F/wfwgm+2bSDSemWjSHIJj45N/HxSG5N&#10;tbmUJK7df78Igm/38f285XpyvThTiJ1nBVVRgiDW3nTcKji8Pz/UIGJCNth7JgUXirBe3d4ssTF+&#10;5Dc671MrcgjHBhXYlIZGyqgtOYyFH4gzd/LBYcowtNIEHHO46+WsLB+lw45zg8WBnizp7/2PUzDO&#10;df3FNry0m2qrP14/XX20M6Xu76bNAkSiKf2L/9w7k+fPK/h9Jl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LhewgAAANwAAAAPAAAAAAAAAAAAAAAAAJgCAABkcnMvZG93&#10;bnJldi54bWxQSwUGAAAAAAQABAD1AAAAhwMAAAAA&#10;" fillcolor="white [3212]" strokecolor="black [3213]" strokeweight="1.5pt">
                  <v:shadow on="t" color="#622423 [1605]" opacity=".5" offset="0,0"/>
                  <v:textbox>
                    <w:txbxContent>
                      <w:p w:rsidR="00EA4B76" w:rsidRPr="003F0194" w:rsidRDefault="00EA4B76"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top:6648;width:15386;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5tcIA&#10;AADcAAAADwAAAGRycy9kb3ducmV2LnhtbERPTYvCMBC9C/6HMMJeZE1XUEo1igrigniwdvE6NGNb&#10;bCalydruv98Igrd5vM9ZrntTiwe1rrKs4GsSgSDOra64UJBd9p8xCOeRNdaWScEfOVivhoMlJtp2&#10;fKZH6gsRQtglqKD0vkmkdHlJBt3ENsSBu9nWoA+wLaRusQvhppbTKJpLgxWHhhIb2pWU39Nfo+A4&#10;Ro6zmK8/u9PmWnT7g99mB6U+Rv1mAcJT79/il/tbh/mzKTyfC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Dm1wgAAANwAAAAPAAAAAAAAAAAAAAAAAJgCAABkcnMvZG93&#10;bnJldi54bWxQSwUGAAAAAAQABAD1AAAAhwMAAAAA&#10;" fillcolor="white [3212]" strokecolor="white [3212]">
                  <v:textbox>
                    <w:txbxContent>
                      <w:p w:rsidR="00EA4B76" w:rsidRPr="00972B27" w:rsidRDefault="00EA4B76" w:rsidP="00FD689A">
                        <w:pPr>
                          <w:rPr>
                            <w:b/>
                          </w:rPr>
                        </w:pPr>
                        <w:r w:rsidRPr="00972B27">
                          <w:rPr>
                            <w:b/>
                          </w:rPr>
                          <w:t>SAVE BOOKMARK</w:t>
                        </w:r>
                      </w:p>
                    </w:txbxContent>
                  </v:textbox>
                </v:shape>
                <v:rect id="Rectangle 161" o:spid="_x0000_s1085" style="position:absolute;left:946;top:34239;width:51104;height:9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AfMIA&#10;AADcAAAADwAAAGRycy9kb3ducmV2LnhtbERPTYvCMBC9C/sfwgjeNHWl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8B8wgAAANwAAAAPAAAAAAAAAAAAAAAAAJgCAABkcnMvZG93&#10;bnJldi54bWxQSwUGAAAAAAQABAD1AAAAhwMAAAAA&#10;" fillcolor="#f2f2f2 [3052]" strokecolor="black [3213]">
                  <v:shadow on="t" color="#622423 [1605]" opacity=".5" offset="0,0"/>
                </v:rect>
                <v:rect id="Rectangle 161" o:spid="_x0000_s1086" style="position:absolute;left:958;top:15652;width:51105;height:10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YCMIA&#10;AADcAAAADwAAAGRycy9kb3ducmV2LnhtbERPTYvCMBC9C/sfwgjeNHWx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gIwgAAANwAAAAPAAAAAAAAAAAAAAAAAJgCAABkcnMvZG93&#10;bnJldi54bWxQSwUGAAAAAAQABAD1AAAAhwMAAAAA&#10;" fillcolor="#f2f2f2 [3052]" strokecolor="black [3213]">
                  <v:shadow on="t" color="#622423 [1605]" opacity=".5" offset="0,0"/>
                </v:rect>
                <v:rect id="Rectangle 161" o:spid="_x0000_s1087" style="position:absolute;left:946;top:9328;width:51104;height:5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L9k8IA&#10;AADcAAAADwAAAGRycy9kb3ducmV2LnhtbERPTYvCMBC9C/6HMII3TRW6bGtTKaIggiyrXrwNzdgW&#10;m0lpotZ/v1lY2Ns83udk68G04km9aywrWMwjEMSl1Q1XCi7n3ewThPPIGlvLpOBNDtb5eJRhqu2L&#10;v+l58pUIIexSVFB736VSurImg25uO+LA3Wxv0AfYV1L3+ArhppXLKPqQBhsODTV2tKmpvJ8eRsHx&#10;+lUM8f6auHj7Ph6ixSVJiq1S08lQrEB4Gvy/+M+912F+HMP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v2TwgAAANwAAAAPAAAAAAAAAAAAAAAAAJgCAABkcnMvZG93&#10;bnJldi54bWxQSwUGAAAAAAQABAD1AAAAhwMAAAAA&#10;" fillcolor="#f2f2f2 [3052]" strokecolor="black [3213]">
                  <v:shadow on="t" color="#622423 [1605]" opacity=".5" offset="0,0"/>
                </v:rect>
                <v:rect id="Rectangle 5" o:spid="_x0000_s1088" style="position:absolute;left:4451;top:1625;width:7004;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eLMQA&#10;AADcAAAADwAAAGRycy9kb3ducmV2LnhtbERPS2vCQBC+F/oflil4qxuDDZ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FnizEAAAA3AAAAA8AAAAAAAAAAAAAAAAAmAIAAGRycy9k&#10;b3ducmV2LnhtbFBLBQYAAAAABAAEAPUAAACJAwAAAAA=&#10;" fillcolor="white [3201]" strokecolor="black [3200]" strokeweight=".5pt">
                  <v:textbox>
                    <w:txbxContent>
                      <w:p w:rsidR="00EA4B76" w:rsidRPr="001B52E5" w:rsidRDefault="00EA4B76" w:rsidP="00FD689A">
                        <w:pPr>
                          <w:jc w:val="center"/>
                        </w:pPr>
                        <w:r>
                          <w:t>User</w:t>
                        </w:r>
                      </w:p>
                    </w:txbxContent>
                  </v:textbox>
                </v:rect>
                <v:rect id="Rectangle 1151" o:spid="_x0000_s1089" style="position:absolute;left:21234;top:1625;width:7004;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7t8QA&#10;AADcAAAADwAAAGRycy9kb3ducmV2LnhtbERPTWvCQBC9C/6HZQq96abSRkndBClpEenF2Iu3ITtN&#10;QrOzaXajqb/eLQje5vE+Z52NphUn6l1jWcHTPAJBXFrdcKXg6/A+W4FwHllja5kU/JGDLJ1O1pho&#10;e+Y9nQpfiRDCLkEFtfddIqUrazLo5rYjDty37Q36APtK6h7PIdy0chFFsTTYcGiosaO3msqfYjAK&#10;FsMub7dm2MWfq+OQX/L4+eP4q9Tjw7h5BeFp9Hfxzb3VYf7L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O7fEAAAA3AAAAA8AAAAAAAAAAAAAAAAAmAIAAGRycy9k&#10;b3ducmV2LnhtbFBLBQYAAAAABAAEAPUAAACJAw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top:1631;width:10350;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5822" to="7981,48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5816" to="25044,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816" to="41871,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top:2914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vfMMAAADdAAAADwAAAGRycy9kb3ducmV2LnhtbERPTWvCQBC9F/oflhF6qxstSEhdRQQh&#10;PQgaxfOQHZPU7GzY3Saxv94tFLzN433Ocj2aVvTkfGNZwWyagCAurW64UnA+7d5TED4ga2wtk4I7&#10;eVivXl+WmGk78JH6IlQihrDPUEEdQpdJ6cuaDPqp7Ygjd7XOYIjQVVI7HGK4aeU8SRbSYMOxocaO&#10;tjWVt+LHKDjmzn/dL7f5YZ/vqfS772va/Cr1Nhk3nyACjeEp/nfnOs5fJB/w9008Qa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r3zDAAAA3QAAAA8AAAAAAAAAAAAA&#10;AAAAoQIAAGRycy9kb3ducmV2LnhtbFBLBQYAAAAABAAEAPkAAACRAwAAAAA=&#10;" strokecolor="black [3213]" strokeweight=".25pt">
                  <v:stroke startarrow="oval" endarrow="open"/>
                  <v:shadow color="black" opacity="24903f" origin=",.5" offset="0,.55556mm"/>
                </v:shape>
                <v:shape id="Text Box 1157" o:spid="_x0000_s1095" type="#_x0000_t202" style="position:absolute;left:26022;top:27222;width:1677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STcUA&#10;AADdAAAADwAAAGRycy9kb3ducmV2LnhtbERPTWvCQBC9F/wPywjemo2iIqmrhECoSHvQ5uJtzI5J&#10;aHY2Zrea+uu7hUJv83ifs94OphU36l1jWcE0ikEQl1Y3XCkoPvLnFQjnkTW2lknBNznYbkZPa0y0&#10;vfOBbkdfiRDCLkEFtfddIqUrazLoItsRB+5ie4M+wL6Susd7CDetnMXxUhpsODTU2FFWU/l5/DIK&#10;9ln+jofzzKwebfb6dkm7a3FaKDUZD+kLCE+D/xf/uXc6zF/Gc/j9Jp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5JN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top:15697;width:14338;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pnsQA&#10;AADdAAAADwAAAGRycy9kb3ducmV2LnhtbERPS2sCMRC+F/ofwhR6q4ktVVmNUgqFVgri46C3MRl3&#10;l24mS5Ku23/fCIK3+fieM1v0rhEdhVh71jAcKBDExtuaSw277cfTBERMyBYbz6ThjyIs5vd3Myys&#10;P/Oauk0qRQ7hWKCGKqW2kDKaihzGgW+JM3fywWHKMJTSBjzncNfIZ6VG0mHNuaHClt4rMj+bX6eh&#10;U2a5ejkMkz+Gr9XS7Mfl+vuo9eND/zYFkahPN/HV/Wnz/JF6hcs3+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sqZ7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rsidR="00EA4B76" w:rsidRPr="003F0194" w:rsidRDefault="00EA4B76" w:rsidP="00FD689A">
                        <w:pPr>
                          <w:rPr>
                            <w:szCs w:val="12"/>
                          </w:rPr>
                        </w:pPr>
                      </w:p>
                    </w:txbxContent>
                  </v:textbox>
                </v:shape>
                <v:shape id="Text Box 1159" o:spid="_x0000_s1097" type="#_x0000_t202" style="position:absolute;left:2571;top:9328;width:143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436cQA&#10;AADdAAAADwAAAGRycy9kb3ducmV2LnhtbERPTWsCMRC9C/0PYQq9aWILa1mNUgqFVgTR9tDexmTc&#10;XbqZLEm6rv/eCEJv83ifs1gNrhU9hdh41jCdKBDExtuGKw1fn2/jZxAxIVtsPZOGM0VYLe9GCyyt&#10;P/GO+n2qRA7hWKKGOqWulDKamhzGie+IM3f0wWHKMFTSBjzlcNfKR6UK6bDh3FBjR681md/9n9PQ&#10;K7PePv1Mkz+Ej+3afM+q3eag9cP98DIHkWhI/+Kb+93m+YUq4PpNPkE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n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top:12642;width:12491;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MkcQA&#10;AADdAAAADwAAAGRycy9kb3ducmV2LnhtbERPTWvCQBC9C/6HZYTedFcL2kY3IhZLe9Tk0tuYnSap&#10;2dmQXWPaX98tCL3N433OZjvYRvTU+dqxhvlMgSAunKm51JBnh+kTCB+QDTaOScM3edim49EGE+Nu&#10;fKT+FEoRQ9gnqKEKoU2k9EVFFv3MtcSR+3SdxRBhV0rT4S2G20YulFpKizXHhgpb2ldUXE5Xq+Fc&#10;L3L8OWavyj4fHsP7kH1dP160fpgMuzWIQEP4F9/dbybOX6oV/H0TT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hTJH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top:12007;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QM8IAAADdAAAADwAAAGRycy9kb3ducmV2LnhtbESPwY7CMAxE7yvxD5GR9rak7KFChYAQ&#10;EojLHmj5ANOYtqJxShNo+Xt8WImbrRnPPK82o2vVk/rQeDYwnyWgiEtvG64MnIv9zwJUiMgWW89k&#10;4EUBNuvJ1woz6wc+0TOPlZIQDhkaqGPsMq1DWZPDMPMdsWhX3zuMsvaVtj0OEu5a/ZskqXbYsDTU&#10;2NGupvKWP5yBy3DI9+nrUfylnHe3gu7jwqIx39NxuwQVaYwf8//10Qp+mgiufCMj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SQM8IAAADdAAAADwAAAAAAAAAAAAAA&#10;AAChAgAAZHJzL2Rvd25yZXYueG1sUEsFBgAAAAAEAAQA+QAAAJADAAAAAA==&#10;" strokecolor="black [3213]" strokeweight=".25pt">
                  <v:stroke startarrow="oval" endarrow="open"/>
                  <v:shadow color="black" opacity="24903f" origin=",.5" offset="0,.55556mm"/>
                </v:shape>
                <v:shape id="Text Box 1162" o:spid="_x0000_s1100" type="#_x0000_t202" style="position:absolute;left:24739;top:9874;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08MA&#10;AADdAAAADwAAAGRycy9kb3ducmV2LnhtbERPTYvCMBC9C/6HMII3TRUUrUaRgiiyHnS9eBubsS02&#10;k9pErfvrzcLC3ubxPme+bEwpnlS7wrKCQT8CQZxaXXCm4PS97k1AOI+ssbRMCt7kYLlot+YYa/vi&#10;Az2PPhMhhF2MCnLvq1hKl+Zk0PVtRRy4q60N+gDrTOoaXyHclHIYRWNpsODQkGNFSU7p7fgwCnbJ&#10;eo+Hy9BMfspk83VdVffTeaRUt9OsZiA8Nf5f/Ofe6jB/HE3h95twgl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908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top:16230;width:1691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Ck8cA&#10;AADdAAAADwAAAGRycy9kb3ducmV2LnhtbESPQWvCQBCF70L/wzKF3nSjUJHoKhKQSqkHNRdv0+yY&#10;hGZn0+yqaX+9cxC8zfDevPfNYtW7Rl2pC7VnA+NRAoq48Lbm0kB+3AxnoEJEtth4JgN/FGC1fBks&#10;MLX+xnu6HmKpJIRDigaqGNtU61BU5DCMfEss2tl3DqOsXalthzcJd42eJMlUO6xZGipsKauo+Dlc&#10;nIHPbLPD/ffEzf6b7OPrvG5/89O7MW+v/XoOKlIfn+bH9dYK/nQs/PKNj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ZApPHAAAA3QAAAA8AAAAAAAAAAAAAAAAAmAIAAGRy&#10;cy9kb3ducmV2LnhtbFBLBQYAAAAABAAEAPUAAACMAwAAAAA=&#10;" filled="f" stroked="f" strokeweight=".5pt">
                  <v:textbox>
                    <w:txbxContent>
                      <w:p w:rsidR="00EA4B76" w:rsidRDefault="00EA4B76" w:rsidP="00FD689A">
                        <w:pPr>
                          <w:pStyle w:val="NormalWeb"/>
                          <w:spacing w:before="0" w:beforeAutospacing="0" w:after="0" w:afterAutospacing="0"/>
                          <w:jc w:val="center"/>
                          <w:rPr>
                            <w:rFonts w:ascii="Arial" w:eastAsia="MS Mincho" w:hAnsi="Arial" w:cs="Arial"/>
                            <w:sz w:val="12"/>
                            <w:szCs w:val="12"/>
                          </w:rPr>
                        </w:pPr>
                      </w:p>
                      <w:p w:rsidR="00EA4B76" w:rsidRPr="001D0631" w:rsidRDefault="00EA4B76"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top:19075;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vc78AAADdAAAADwAAAGRycy9kb3ducmV2LnhtbERPy6rCMBDdC/5DGMGdpr2LItUoIih3&#10;48LWDxibsS02k9pEW//eCIK7OZznrDaDacSTOldbVhDPIxDEhdU1lwrO+X62AOE8ssbGMil4kYPN&#10;ejxaYaptzyd6Zr4UIYRdigoq79tUSldUZNDNbUscuKvtDPoAu1LqDvsQbhr5F0WJNFhzaKiwpV1F&#10;xS17GAWX/pDtk9cjPyactbec7sNCo1LTybBdgvA0+J/46/7XYX4Sx/D5Jpw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evc78AAADdAAAADwAAAAAAAAAAAAAAAACh&#10;AgAAZHJzL2Rvd25yZXYueG1sUEsFBgAAAAAEAAQA+QAAAI0DAAAAAA==&#10;" strokecolor="black [3213]" strokeweight=".25pt">
                  <v:stroke startarrow="oval" endarrow="open"/>
                  <v:shadow color="black" opacity="24903f" origin=",.5" offset="0,.55556mm"/>
                </v:shape>
                <v:rect id="Rectangle 20" o:spid="_x0000_s1103" style="position:absolute;left:37191;top:19685;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51MEA&#10;AADdAAAADwAAAGRycy9kb3ducmV2LnhtbERPTYvCMBC9L/gfwgje1tQK4lajiIuLHrVevI3N2Fab&#10;SWmiVn+9EYS9zeN9znTemkrcqHGlZQWDfgSCOLO65FzBPl19j0E4j6yxskwKHuRgPut8TTHR9s5b&#10;uu18LkIIuwQVFN7XiZQuK8ig69uaOHAn2xj0ATa51A3eQ7ipZBxFI2mw5NBQYE3LgrLL7moUHMt4&#10;j89t+heZn9XQb9r0fD38KtXrtosJCE+t/xd/3Gsd5o8GMby/CS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PedTBAAAA3QAAAA8AAAAAAAAAAAAAAAAAmAIAAGRycy9kb3du&#10;cmV2LnhtbFBLBQYAAAAABAAEAPUAAACG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top:34175;width:159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rMQA&#10;AADdAAAADwAAAGRycy9kb3ducmV2LnhtbERPTWsCMRC9C/6HMIXeNLsKKlujFEFoRRC1h/Y2JtPd&#10;pZvJkqTr+u+bguBtHu9zluveNqIjH2rHCvJxBoJYO1NzqeDjvB0tQISIbLBxTApuFGC9Gg6WWBh3&#10;5SN1p1iKFMKhQAVVjG0hZdAVWQxj1xIn7tt5izFBX0rj8ZrCbSMnWTaTFmtODRW2tKlI/5x+rYIu&#10;07vD9CuP7uLfDzv9OS+P+4tSz0/96wuISH18iO/uN5Pmz/Ip/H+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Aqz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top:36842;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O8QA&#10;AADdAAAADwAAAGRycy9kb3ducmV2LnhtbERPTWvCQBC9F/wPywi91Y1apEZXESXFHpN46W3Mjkna&#10;7GzIbjT213cLBW/zeJ+z3g6mEVfqXG1ZwXQSgSAurK65VHDKk5c3EM4ja2wsk4I7OdhuRk9rjLW9&#10;cUrXzJcihLCLUUHlfRtL6YqKDLqJbYkDd7GdQR9gV0rd4S2Em0bOomghDdYcGipsaV9R8Z31RsG5&#10;np3wJ83fI7NM5v5jyL/6z4NSz+NhtwLhafAP8b/7qMP8xfQV/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RDv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top:36353;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ypcMAAAADdAAAADwAAAGRycy9kb3ducmV2LnhtbERPzYrCMBC+C75DGMGbTRUs0jWKCMpe&#10;9mDrA8w2Y1tsJrWJtr69EQRv8/H9zno7mEY8qHO1ZQXzKAZBXFhdc6ngnB9mKxDOI2tsLJOCJznY&#10;bsajNaba9nyiR+ZLEULYpaig8r5NpXRFRQZdZFviwF1sZ9AH2JVSd9iHcNPIRRwn0mDNoaHClvYV&#10;FdfsbhT898fskDzv+V/CWXvN6TasNCo1nQy7HxCeBv8Vf9y/OsxP5kt4fxNO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MqXDAAAAA3QAAAA8AAAAAAAAAAAAAAAAA&#10;oQIAAGRycy9kb3ducmV2LnhtbFBLBQYAAAAABAAEAPkAAACOAwAAAAA=&#10;" strokecolor="black [3213]" strokeweight=".25pt">
                  <v:stroke startarrow="oval" endarrow="open"/>
                  <v:shadow color="black" opacity="24903f" origin=",.5" offset="0,.55556mm"/>
                </v:shape>
                <v:shape id="Text Box 1169" o:spid="_x0000_s1107" type="#_x0000_t202" style="position:absolute;left:24752;top:34239;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fMMA&#10;AADdAAAADwAAAGRycy9kb3ducmV2LnhtbERPTYvCMBC9L+x/CLPgbU0VLNI1ihRkRfSg9rK3sRnb&#10;YjPpNlGrv94Igrd5vM+ZzDpTiwu1rrKsYNCPQBDnVldcKMj2i+8xCOeRNdaWScGNHMymnx8TTLS9&#10;8pYuO1+IEMIuQQWl900ipctLMuj6tiEO3NG2Bn2AbSF1i9cQbmo5jKJYGqw4NJTYUFpSftqdjYJV&#10;utjg9jA043ud/q6P8+Y/+xsp1fvq5j8gPHX+LX65lzrMjwcxPL8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w/fM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top:5816;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top:23431;width:2448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OPsYA&#10;AADdAAAADwAAAGRycy9kb3ducmV2LnhtbESPQW/CMAyF75P4D5En7TZSmIRGIa0mEGg7QnvZzWtM&#10;261xqiZAt1+PD0i72XrP731e56Pr1IWG0Ho2MJsmoIgrb1uuDZTF7vkVVIjIFjvPZOCXAuTZ5GGN&#10;qfVXPtDlGGslIRxSNNDE2Kdah6ohh2Hqe2LRTn5wGGUdam0HvEq46/Q8SRbaYcvS0GBPm4aqn+PZ&#10;Gfhq5yX+HYp94pa7l/gxFt/nz60xT4/j2wpUpDH+m+/X71bwFzPBlW9kBJ3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dOPsYAAADdAAAADwAAAAAAAAAAAAAAAACYAgAAZHJz&#10;L2Rvd25yZXYueG1sUEsFBgAAAAAEAAQA9QAAAIsDAAAAAA==&#10;">
                  <v:textbox>
                    <w:txbxContent>
                      <w:p w:rsidR="00EA4B76" w:rsidRPr="00B33BAD" w:rsidRDefault="00EA4B76"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top:38538;width:1677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rDsUA&#10;AADdAAAADwAAAGRycy9kb3ducmV2LnhtbERPTWvCQBC9F/oflil4azYKBo2uIgFpKfWg5tLbNDsm&#10;wexsmt2atL/eFQRv83ifs1wPphEX6lxtWcE4ikEQF1bXXCrIj9vXGQjnkTU2lknBHzlYr56flphq&#10;2/OeLgdfihDCLkUFlfdtKqUrKjLoItsSB+5kO4M+wK6UusM+hJtGTuI4kQZrDg0VtpRVVJwPv0bB&#10;R7bd4f57Ymb/Tfb2edq0P/nXVKnRy7BZgPA0+If47n7XYX4ynsPtm3CC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46sO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top:40646;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ta8UAAADdAAAADwAAAGRycy9kb3ducmV2LnhtbESPT2vCQBDF74V+h2UK3uqmOYhEV5GC&#10;kB4E/+F5yI5JNDsbdrca++k7B8HbDO/Ne7+ZLwfXqRuF2Ho28DXOQBFX3rZcGzge1p9TUDEhW+w8&#10;k4EHRVgu3t/mWFh/5x3d9qlWEsKxQANNSn2hdawachjHvicW7eyDwyRrqLUNeJdw1+k8yybaYcvS&#10;0GBP3w1V1/2vM7ArQ/x5nK75dlNuqIrry3na/hkz+hhWM1CJhvQyP69LK/iTXPjlGxlB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Fta8UAAADdAAAADwAAAAAAAAAA&#10;AAAAAAChAgAAZHJzL2Rvd25yZXYueG1sUEsFBgAAAAAEAAQA+QAAAJMDAAAAAA==&#10;" strokecolor="black [3213]" strokeweight=".25pt">
                  <v:stroke startarrow="oval" endarrow="open"/>
                  <v:shadow color="black" opacity="24903f" origin=",.5" offset="0,.55556mm"/>
                </v:shape>
                <w10:anchorlock/>
              </v:group>
            </w:pict>
          </mc:Fallback>
        </mc:AlternateContent>
      </w:r>
    </w:p>
    <w:p w:rsidR="00527AF8" w:rsidRDefault="00527AF8" w:rsidP="00527AF8">
      <w:pPr>
        <w:jc w:val="both"/>
      </w:pPr>
    </w:p>
    <w:p w:rsidR="00527AF8" w:rsidRDefault="00527AF8" w:rsidP="00527AF8">
      <w:pPr>
        <w:pStyle w:val="Caption"/>
        <w:jc w:val="center"/>
        <w:rPr>
          <w:rFonts w:asciiTheme="majorHAnsi" w:eastAsiaTheme="majorEastAsia" w:hAnsiTheme="majorHAnsi" w:cstheme="majorBidi"/>
          <w:b w:val="0"/>
          <w:bCs w:val="0"/>
        </w:rPr>
      </w:pPr>
      <w:bookmarkStart w:id="65" w:name="_Toc411454413"/>
      <w:r>
        <w:t xml:space="preserve">Figure </w:t>
      </w:r>
      <w:r w:rsidR="001639D2">
        <w:fldChar w:fldCharType="begin"/>
      </w:r>
      <w:r w:rsidR="006F54C1">
        <w:instrText xml:space="preserve"> SEQ Figure \* ARABIC </w:instrText>
      </w:r>
      <w:r w:rsidR="001639D2">
        <w:fldChar w:fldCharType="separate"/>
      </w:r>
      <w:r w:rsidR="00EA0654">
        <w:rPr>
          <w:noProof/>
        </w:rPr>
        <w:t>1</w:t>
      </w:r>
      <w:r w:rsidR="001639D2">
        <w:rPr>
          <w:noProof/>
        </w:rPr>
        <w:fldChar w:fldCharType="end"/>
      </w:r>
      <w:r>
        <w:rPr>
          <w:noProof/>
        </w:rPr>
        <w:t>:</w:t>
      </w:r>
      <w:r>
        <w:t xml:space="preserve"> MA Call Flow</w:t>
      </w:r>
      <w:bookmarkEnd w:id="65"/>
    </w:p>
    <w:p w:rsidR="00527AF8" w:rsidRDefault="00527AF8" w:rsidP="00527AF8">
      <w:pPr>
        <w:pStyle w:val="Heading4"/>
        <w:jc w:val="both"/>
      </w:pPr>
      <w:r>
        <w:t>Language and Location Determination</w:t>
      </w:r>
    </w:p>
    <w:p w:rsidR="00527AF8" w:rsidRDefault="00527AF8" w:rsidP="00527AF8">
      <w:pPr>
        <w:jc w:val="both"/>
      </w:pPr>
    </w:p>
    <w:p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rsidR="00527AF8" w:rsidRDefault="00527AF8" w:rsidP="00527AF8">
      <w:pPr>
        <w:jc w:val="both"/>
      </w:pPr>
    </w:p>
    <w:p w:rsidR="00527AF8" w:rsidRDefault="00527AF8" w:rsidP="00527AF8">
      <w:pPr>
        <w:jc w:val="both"/>
      </w:pPr>
      <w:r>
        <w:t xml:space="preserve">IVR invokes </w:t>
      </w:r>
      <w:r w:rsidR="003F5A2D">
        <w:t>"</w:t>
      </w:r>
      <w:r>
        <w:t>Get User</w:t>
      </w:r>
      <w:r w:rsidR="003F5A2D">
        <w:t>"</w:t>
      </w:r>
      <w:r>
        <w:t xml:space="preserve"> API on MoTech to determ</w:t>
      </w:r>
      <w:r w:rsidR="00D1382B">
        <w:t xml:space="preserve">ine language </w:t>
      </w:r>
      <w:r>
        <w:t>and usage details.</w:t>
      </w:r>
    </w:p>
    <w:p w:rsidR="00527AF8" w:rsidRDefault="00527AF8" w:rsidP="00527AF8">
      <w:pPr>
        <w:jc w:val="both"/>
      </w:pPr>
    </w:p>
    <w:p w:rsidR="00527AF8" w:rsidRDefault="00527AF8" w:rsidP="00527AF8">
      <w:pPr>
        <w:jc w:val="both"/>
      </w:pPr>
      <w:r>
        <w:t>Following two possibilities are there:</w:t>
      </w:r>
    </w:p>
    <w:p w:rsidR="00527AF8" w:rsidRDefault="00527AF8" w:rsidP="00527AF8">
      <w:pPr>
        <w:pStyle w:val="Heading5"/>
        <w:jc w:val="both"/>
      </w:pPr>
      <w:r>
        <w:t>Language information not available with NMS</w:t>
      </w:r>
    </w:p>
    <w:p w:rsidR="00527AF8" w:rsidRDefault="00527AF8" w:rsidP="00527AF8">
      <w:pPr>
        <w:jc w:val="both"/>
      </w:pPr>
    </w:p>
    <w:p w:rsidR="00527AF8" w:rsidRDefault="00527AF8" w:rsidP="00527AF8">
      <w:pPr>
        <w:jc w:val="both"/>
      </w:pPr>
      <w:r>
        <w:t>Following cases are possible in this scenario:</w:t>
      </w:r>
    </w:p>
    <w:p w:rsidR="00527AF8" w:rsidRDefault="00527AF8" w:rsidP="00E65978">
      <w:pPr>
        <w:pStyle w:val="ListParagraph"/>
        <w:numPr>
          <w:ilvl w:val="0"/>
          <w:numId w:val="26"/>
        </w:numPr>
        <w:jc w:val="both"/>
      </w:pPr>
      <w:r>
        <w:t>Anonymous user calls first time – circle not known</w:t>
      </w:r>
    </w:p>
    <w:p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r>
        <w:t>languageLocationCode at MoTech</w:t>
      </w:r>
    </w:p>
    <w:p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r>
        <w:t>languageLocationCodes at MoTech</w:t>
      </w:r>
    </w:p>
    <w:p w:rsidR="00527AF8" w:rsidRDefault="00527AF8" w:rsidP="00527AF8">
      <w:pPr>
        <w:jc w:val="both"/>
      </w:pPr>
    </w:p>
    <w:p w:rsidR="00527AF8" w:rsidRDefault="00527AF8" w:rsidP="00527AF8">
      <w:pPr>
        <w:jc w:val="both"/>
      </w:pPr>
      <w:r>
        <w:t>Each of the above case will be handled as follows:</w:t>
      </w:r>
    </w:p>
    <w:p w:rsidR="00527AF8" w:rsidRPr="00F71B03" w:rsidRDefault="00527AF8" w:rsidP="00527AF8">
      <w:pPr>
        <w:ind w:left="360" w:hanging="360"/>
        <w:jc w:val="both"/>
      </w:pPr>
    </w:p>
    <w:p w:rsidR="00527AF8" w:rsidRPr="00161B87" w:rsidRDefault="00527AF8" w:rsidP="00E65978">
      <w:pPr>
        <w:pStyle w:val="ListParagraph"/>
        <w:numPr>
          <w:ilvl w:val="0"/>
          <w:numId w:val="27"/>
        </w:numPr>
        <w:jc w:val="both"/>
      </w:pPr>
      <w:r>
        <w:lastRenderedPageBreak/>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rsidR="00527AF8" w:rsidRPr="00287395" w:rsidRDefault="00527AF8" w:rsidP="00E65978">
      <w:pPr>
        <w:pStyle w:val="ListParagraph"/>
        <w:numPr>
          <w:ilvl w:val="0"/>
          <w:numId w:val="27"/>
        </w:numPr>
        <w:jc w:val="both"/>
      </w:pPr>
      <w:r>
        <w:t>MoTech will set the code for that user in the database.</w:t>
      </w:r>
    </w:p>
    <w:p w:rsidR="00527AF8" w:rsidRPr="0063084D" w:rsidRDefault="00527AF8" w:rsidP="00527AF8">
      <w:pPr>
        <w:pStyle w:val="Heading5"/>
        <w:jc w:val="both"/>
      </w:pPr>
      <w:r>
        <w:t>Language information available with NMS</w:t>
      </w:r>
    </w:p>
    <w:p w:rsidR="00527AF8" w:rsidRDefault="00527AF8" w:rsidP="00527AF8">
      <w:pPr>
        <w:jc w:val="both"/>
      </w:pPr>
    </w:p>
    <w:p w:rsidR="00527AF8" w:rsidRDefault="00527AF8" w:rsidP="00527AF8">
      <w:pPr>
        <w:jc w:val="both"/>
      </w:pPr>
      <w:r>
        <w:t>Following cases are possible in this scenario:</w:t>
      </w:r>
    </w:p>
    <w:p w:rsidR="00527AF8" w:rsidRDefault="00527AF8" w:rsidP="00527AF8">
      <w:pPr>
        <w:jc w:val="both"/>
      </w:pPr>
    </w:p>
    <w:p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rsidR="00527AF8" w:rsidRDefault="00527AF8" w:rsidP="00E65978">
      <w:pPr>
        <w:pStyle w:val="ListParagraph"/>
        <w:numPr>
          <w:ilvl w:val="0"/>
          <w:numId w:val="28"/>
        </w:numPr>
        <w:jc w:val="both"/>
      </w:pPr>
      <w:r w:rsidRPr="00161B87">
        <w:t>Inactive user</w:t>
      </w:r>
      <w:r>
        <w:t xml:space="preserve"> calls first time – languageLocation code</w:t>
      </w:r>
      <w:r w:rsidRPr="00161B87">
        <w:t xml:space="preserve"> retrieved based on state and district</w:t>
      </w:r>
      <w:r>
        <w:t>.</w:t>
      </w:r>
    </w:p>
    <w:p w:rsidR="00527AF8" w:rsidRDefault="00527AF8" w:rsidP="00E65978">
      <w:pPr>
        <w:pStyle w:val="ListParagraph"/>
        <w:numPr>
          <w:ilvl w:val="0"/>
          <w:numId w:val="28"/>
        </w:numPr>
        <w:jc w:val="both"/>
      </w:pPr>
      <w:r>
        <w:t>User is a repeat user – anonymous or active.</w:t>
      </w:r>
    </w:p>
    <w:p w:rsidR="00527AF8" w:rsidRDefault="00527AF8" w:rsidP="00527AF8">
      <w:pPr>
        <w:jc w:val="both"/>
      </w:pPr>
    </w:p>
    <w:p w:rsidR="00527AF8" w:rsidRPr="002F2691" w:rsidRDefault="00527AF8" w:rsidP="00527AF8">
      <w:pPr>
        <w:jc w:val="both"/>
      </w:pPr>
      <w:r>
        <w:t xml:space="preserve">In each of the above case, MoTech will return circle and languageLocation code information as response to the </w:t>
      </w:r>
      <w:r w:rsidR="003F5A2D">
        <w:t>"</w:t>
      </w:r>
      <w:r>
        <w:t>Get User Detail</w:t>
      </w:r>
      <w:r w:rsidR="003F5A2D">
        <w:t>"</w:t>
      </w:r>
      <w:r>
        <w:t xml:space="preserve"> API.</w:t>
      </w:r>
    </w:p>
    <w:p w:rsidR="00527AF8" w:rsidRDefault="00527AF8" w:rsidP="00527AF8">
      <w:pPr>
        <w:pStyle w:val="Heading4"/>
        <w:jc w:val="both"/>
      </w:pPr>
      <w:r>
        <w:t>Usage Determination</w:t>
      </w:r>
    </w:p>
    <w:p w:rsidR="00527AF8" w:rsidRDefault="00527AF8" w:rsidP="00527AF8">
      <w:pPr>
        <w:jc w:val="both"/>
      </w:pPr>
    </w:p>
    <w:p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rsidR="00527AF8" w:rsidRDefault="00527AF8" w:rsidP="00527AF8">
      <w:pPr>
        <w:jc w:val="both"/>
      </w:pPr>
    </w:p>
    <w:p w:rsidR="00527AF8" w:rsidRPr="0018232F" w:rsidRDefault="00527AF8" w:rsidP="00527AF8">
      <w:pPr>
        <w:jc w:val="both"/>
      </w:pPr>
      <w:r>
        <w:t>Following two cases are possible here:</w:t>
      </w:r>
    </w:p>
    <w:p w:rsidR="00527AF8" w:rsidRDefault="00527AF8" w:rsidP="00527AF8">
      <w:pPr>
        <w:pStyle w:val="Heading5"/>
        <w:jc w:val="both"/>
      </w:pPr>
      <w:r>
        <w:t>Usage capped and exhausted</w:t>
      </w:r>
    </w:p>
    <w:p w:rsidR="00527AF8" w:rsidRDefault="00527AF8" w:rsidP="00527AF8">
      <w:pPr>
        <w:jc w:val="both"/>
      </w:pPr>
    </w:p>
    <w:p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rsidR="00527AF8" w:rsidRDefault="00527AF8" w:rsidP="00527AF8">
      <w:pPr>
        <w:jc w:val="both"/>
      </w:pPr>
    </w:p>
    <w:p w:rsidR="00527AF8" w:rsidRDefault="00527AF8" w:rsidP="00527AF8">
      <w:pPr>
        <w:jc w:val="both"/>
      </w:pPr>
      <w:r>
        <w:t xml:space="preserve">IVR System shall also invoke </w:t>
      </w:r>
      <w:r w:rsidR="003F5A2D">
        <w:t>"</w:t>
      </w:r>
      <w:r>
        <w:t>Save Call Details</w:t>
      </w:r>
      <w:r w:rsidR="003F5A2D">
        <w:t>"</w:t>
      </w:r>
      <w:r>
        <w:t xml:space="preserve"> API on MoTech to save the call detail records.</w:t>
      </w:r>
    </w:p>
    <w:p w:rsidR="00527AF8" w:rsidRDefault="00527AF8" w:rsidP="00527AF8">
      <w:pPr>
        <w:pStyle w:val="Heading5"/>
        <w:jc w:val="both"/>
      </w:pPr>
      <w:r>
        <w:t>Usage capped and available/Usage not capped</w:t>
      </w:r>
    </w:p>
    <w:p w:rsidR="00527AF8" w:rsidRDefault="00527AF8" w:rsidP="00527AF8">
      <w:pPr>
        <w:jc w:val="both"/>
      </w:pPr>
    </w:p>
    <w:p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MoTech to get the version of MA course structure.</w:t>
      </w:r>
    </w:p>
    <w:p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rsidR="00527AF8" w:rsidRPr="005E1432" w:rsidRDefault="00527AF8" w:rsidP="00527AF8">
      <w:pPr>
        <w:jc w:val="both"/>
      </w:pPr>
    </w:p>
    <w:p w:rsidR="00527AF8" w:rsidRDefault="00527AF8" w:rsidP="00527AF8">
      <w:pPr>
        <w:jc w:val="both"/>
      </w:pPr>
      <w:r>
        <w:t>IVR shall then proceed with determination of bookmark for the user. The decision for starting point of the course will be made based on bookmark.</w:t>
      </w:r>
    </w:p>
    <w:p w:rsidR="00527AF8" w:rsidRDefault="00527AF8" w:rsidP="00527AF8">
      <w:pPr>
        <w:jc w:val="both"/>
      </w:pPr>
    </w:p>
    <w:p w:rsidR="00527AF8" w:rsidRDefault="00527AF8" w:rsidP="00527AF8">
      <w:pPr>
        <w:pStyle w:val="Heading4"/>
        <w:jc w:val="both"/>
      </w:pPr>
      <w:r>
        <w:t>Bookmark Determination</w:t>
      </w:r>
    </w:p>
    <w:p w:rsidR="00527AF8" w:rsidRDefault="00527AF8" w:rsidP="00527AF8">
      <w:pPr>
        <w:jc w:val="both"/>
      </w:pPr>
    </w:p>
    <w:p w:rsidR="00527AF8" w:rsidRDefault="00527AF8" w:rsidP="00527AF8">
      <w:pPr>
        <w:jc w:val="both"/>
      </w:pPr>
      <w:r>
        <w:lastRenderedPageBreak/>
        <w:t xml:space="preserve">This section describes the scenarios for bookmark determination and IVR behavior for the same. IVR shall invoke </w:t>
      </w:r>
      <w:r w:rsidR="003F5A2D">
        <w:t>"</w:t>
      </w:r>
      <w:r>
        <w:t>Get Bookmark with Score</w:t>
      </w:r>
      <w:r w:rsidR="003F5A2D">
        <w:t>"</w:t>
      </w:r>
      <w:r>
        <w:t xml:space="preserve"> API on MoTech to get the bookmark details of the user. The </w:t>
      </w:r>
      <w:r w:rsidR="00620973">
        <w:t xml:space="preserve">bookmark represents </w:t>
      </w:r>
      <w:r>
        <w:t>details of course unit which is to be played.</w:t>
      </w:r>
    </w:p>
    <w:p w:rsidR="00620973" w:rsidRDefault="00620973" w:rsidP="00527AF8">
      <w:pPr>
        <w:jc w:val="both"/>
      </w:pPr>
    </w:p>
    <w:p w:rsidR="00527AF8" w:rsidRPr="005E1432" w:rsidRDefault="00527AF8" w:rsidP="00527AF8">
      <w:pPr>
        <w:jc w:val="both"/>
      </w:pPr>
      <w:r>
        <w:t>Following two cases are there:</w:t>
      </w:r>
    </w:p>
    <w:p w:rsidR="00527AF8" w:rsidRDefault="00527AF8" w:rsidP="00527AF8">
      <w:pPr>
        <w:pStyle w:val="Heading5"/>
        <w:jc w:val="both"/>
      </w:pPr>
      <w:r>
        <w:t>Bookmark not available</w:t>
      </w:r>
    </w:p>
    <w:p w:rsidR="00527AF8" w:rsidRDefault="00527AF8" w:rsidP="00527AF8">
      <w:pPr>
        <w:jc w:val="both"/>
      </w:pPr>
    </w:p>
    <w:p w:rsidR="00527AF8" w:rsidRPr="005E1432" w:rsidRDefault="00527AF8" w:rsidP="00527AF8">
      <w:pPr>
        <w:jc w:val="both"/>
      </w:pPr>
      <w:r>
        <w:t>In this case, IVR shall play the MA course welcome message followed by the actual course content.</w:t>
      </w:r>
    </w:p>
    <w:p w:rsidR="00527AF8" w:rsidRDefault="00527AF8" w:rsidP="00527AF8">
      <w:pPr>
        <w:pStyle w:val="Heading5"/>
        <w:jc w:val="both"/>
      </w:pPr>
      <w:r>
        <w:t>Bookmark available</w:t>
      </w:r>
    </w:p>
    <w:p w:rsidR="00527AF8" w:rsidRDefault="00527AF8" w:rsidP="00527AF8">
      <w:pPr>
        <w:jc w:val="both"/>
      </w:pPr>
    </w:p>
    <w:p w:rsidR="00527AF8" w:rsidRPr="005E1432" w:rsidRDefault="00527AF8" w:rsidP="00527AF8">
      <w:pPr>
        <w:jc w:val="both"/>
      </w:pPr>
      <w:r>
        <w:t>In this case, IVR shall play the MA course starting from bookmarked location.</w:t>
      </w:r>
    </w:p>
    <w:p w:rsidR="00527AF8" w:rsidRDefault="00527AF8" w:rsidP="00527AF8">
      <w:pPr>
        <w:pStyle w:val="Heading4"/>
        <w:jc w:val="both"/>
      </w:pPr>
      <w:r>
        <w:t>Save Bookmark</w:t>
      </w:r>
    </w:p>
    <w:p w:rsidR="00527AF8" w:rsidRDefault="00527AF8" w:rsidP="00527AF8">
      <w:pPr>
        <w:jc w:val="both"/>
      </w:pPr>
    </w:p>
    <w:p w:rsidR="00527AF8" w:rsidRPr="006F1C93" w:rsidRDefault="00527AF8" w:rsidP="00527AF8">
      <w:pPr>
        <w:jc w:val="both"/>
      </w:pPr>
      <w:r>
        <w:t xml:space="preserve">This section describes how bookmark will be saved for a user when the call gets </w:t>
      </w:r>
      <w:proofErr w:type="gramStart"/>
      <w:r>
        <w:t>dropped/disconnected</w:t>
      </w:r>
      <w:proofErr w:type="gramEnd"/>
      <w:r>
        <w:t>. Following cases are possible:</w:t>
      </w:r>
    </w:p>
    <w:p w:rsidR="00527AF8" w:rsidRDefault="00527AF8" w:rsidP="00527AF8">
      <w:pPr>
        <w:pStyle w:val="Heading5"/>
        <w:jc w:val="both"/>
      </w:pPr>
      <w:r>
        <w:t>Call dropped/disconnected while playing course</w:t>
      </w:r>
    </w:p>
    <w:p w:rsidR="00527AF8" w:rsidRDefault="00527AF8" w:rsidP="00527AF8">
      <w:pPr>
        <w:jc w:val="both"/>
      </w:pPr>
    </w:p>
    <w:p w:rsidR="00527AF8" w:rsidRDefault="00527AF8" w:rsidP="00527AF8">
      <w:pPr>
        <w:jc w:val="both"/>
      </w:pPr>
      <w:r>
        <w:t xml:space="preserve">While playing the course, call can get disconnected on chapter/lesson or quiz. In each of the case, following details will be sent to MoTech in </w:t>
      </w:r>
      <w:r w:rsidR="003F5A2D">
        <w:t>"</w:t>
      </w:r>
      <w:r>
        <w:t>Save Bookmark with Score</w:t>
      </w:r>
      <w:r w:rsidR="003F5A2D">
        <w:t>"</w:t>
      </w:r>
      <w:r>
        <w:t xml:space="preserve"> API:</w:t>
      </w:r>
    </w:p>
    <w:p w:rsidR="00527AF8" w:rsidRDefault="00527AF8" w:rsidP="00527AF8">
      <w:pPr>
        <w:jc w:val="both"/>
      </w:pPr>
    </w:p>
    <w:p w:rsidR="00527AF8" w:rsidRDefault="004739A9" w:rsidP="004739A9">
      <w:pPr>
        <w:pStyle w:val="ListParagraph"/>
        <w:numPr>
          <w:ilvl w:val="0"/>
          <w:numId w:val="29"/>
        </w:numPr>
        <w:jc w:val="both"/>
      </w:pPr>
      <w:r>
        <w:t>Id of the node to be bookmarked</w:t>
      </w:r>
      <w:r w:rsidR="00304E7D">
        <w:t xml:space="preserve"> in course tree</w:t>
      </w:r>
      <w:r>
        <w:t>.</w:t>
      </w:r>
    </w:p>
    <w:p w:rsidR="00527AF8" w:rsidRDefault="00527AF8" w:rsidP="00E65978">
      <w:pPr>
        <w:pStyle w:val="ListParagraph"/>
        <w:numPr>
          <w:ilvl w:val="0"/>
          <w:numId w:val="29"/>
        </w:numPr>
        <w:jc w:val="both"/>
      </w:pPr>
      <w:r>
        <w:t>scores of quiz being attempted till bookmark location</w:t>
      </w:r>
    </w:p>
    <w:p w:rsidR="00527AF8" w:rsidRDefault="00527AF8" w:rsidP="00527AF8">
      <w:pPr>
        <w:jc w:val="both"/>
      </w:pPr>
    </w:p>
    <w:p w:rsidR="00527AF8" w:rsidRDefault="00527AF8" w:rsidP="00527AF8">
      <w:pPr>
        <w:jc w:val="both"/>
      </w:pPr>
      <w:r>
        <w:t xml:space="preserve">The MoTech shall </w:t>
      </w:r>
      <w:proofErr w:type="gramStart"/>
      <w:r>
        <w:t>persist</w:t>
      </w:r>
      <w:proofErr w:type="gramEnd"/>
      <w:r>
        <w:t xml:space="preserve"> all this inform</w:t>
      </w:r>
      <w:r w:rsidR="00D61C51">
        <w:t xml:space="preserve">ation the database and return </w:t>
      </w:r>
      <w:r>
        <w:t>response to IVR.</w:t>
      </w:r>
    </w:p>
    <w:p w:rsidR="00527AF8" w:rsidRDefault="00527AF8" w:rsidP="00527AF8">
      <w:pPr>
        <w:jc w:val="both"/>
      </w:pPr>
    </w:p>
    <w:p w:rsidR="00527AF8" w:rsidRDefault="00527AF8" w:rsidP="00527AF8">
      <w:pPr>
        <w:pStyle w:val="Heading5"/>
        <w:jc w:val="both"/>
      </w:pPr>
      <w:r>
        <w:t>Call disconnected after course completion</w:t>
      </w:r>
    </w:p>
    <w:p w:rsidR="00527AF8" w:rsidRDefault="00527AF8" w:rsidP="00527AF8">
      <w:pPr>
        <w:jc w:val="both"/>
      </w:pPr>
    </w:p>
    <w:p w:rsidR="00527AF8" w:rsidRDefault="00527AF8" w:rsidP="00527AF8">
      <w:pPr>
        <w:jc w:val="both"/>
      </w:pPr>
      <w:r>
        <w:t>This is the scenario when user shall listen to MA course completely and shall disconnect the call herself after listening to her score.</w:t>
      </w:r>
    </w:p>
    <w:p w:rsidR="00527AF8" w:rsidRDefault="00527AF8" w:rsidP="00527AF8">
      <w:pPr>
        <w:jc w:val="both"/>
      </w:pPr>
    </w:p>
    <w:p w:rsidR="00527AF8" w:rsidRDefault="00527AF8" w:rsidP="00527AF8">
      <w:pPr>
        <w:jc w:val="both"/>
      </w:pPr>
      <w:r>
        <w:t xml:space="preserve">In this scenario – </w:t>
      </w:r>
    </w:p>
    <w:p w:rsidR="00527AF8" w:rsidRDefault="00527AF8" w:rsidP="00E65978">
      <w:pPr>
        <w:pStyle w:val="ListParagraph"/>
        <w:numPr>
          <w:ilvl w:val="0"/>
          <w:numId w:val="5"/>
        </w:numPr>
        <w:jc w:val="both"/>
      </w:pPr>
      <w:r>
        <w:t>The user shall listen to MA course completely.</w:t>
      </w:r>
    </w:p>
    <w:p w:rsidR="00527AF8" w:rsidRDefault="00527AF8" w:rsidP="00E65978">
      <w:pPr>
        <w:pStyle w:val="ListParagraph"/>
        <w:numPr>
          <w:ilvl w:val="0"/>
          <w:numId w:val="5"/>
        </w:numPr>
        <w:jc w:val="both"/>
      </w:pPr>
      <w:r>
        <w:t>The course result shall be played by IVR to the user.</w:t>
      </w:r>
    </w:p>
    <w:p w:rsidR="00527AF8" w:rsidRDefault="00527AF8" w:rsidP="00E65978">
      <w:pPr>
        <w:pStyle w:val="ListParagraph"/>
        <w:numPr>
          <w:ilvl w:val="0"/>
          <w:numId w:val="5"/>
        </w:numPr>
        <w:jc w:val="both"/>
      </w:pPr>
      <w:r>
        <w:t>The call will be terminated.</w:t>
      </w:r>
    </w:p>
    <w:p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rsidR="00527AF8" w:rsidRDefault="00527AF8" w:rsidP="00E65978">
      <w:pPr>
        <w:pStyle w:val="ListParagraph"/>
        <w:numPr>
          <w:ilvl w:val="0"/>
          <w:numId w:val="5"/>
        </w:numPr>
        <w:jc w:val="both"/>
      </w:pPr>
      <w:r>
        <w:t>Motech shall reset the bookmark to point to the start of course for the next call.</w:t>
      </w:r>
    </w:p>
    <w:p w:rsidR="00527AF8" w:rsidRDefault="00527AF8" w:rsidP="00E65978">
      <w:pPr>
        <w:pStyle w:val="ListParagraph"/>
        <w:numPr>
          <w:ilvl w:val="0"/>
          <w:numId w:val="5"/>
        </w:numPr>
        <w:jc w:val="both"/>
      </w:pPr>
      <w:r>
        <w:t>If the user has achieved minimum qualifying score then MoTech shall raise an event for sending SMS to the user.</w:t>
      </w:r>
    </w:p>
    <w:p w:rsidR="00527AF8" w:rsidRDefault="00527AF8" w:rsidP="00527AF8">
      <w:pPr>
        <w:pStyle w:val="ListParagraph"/>
        <w:numPr>
          <w:ilvl w:val="0"/>
          <w:numId w:val="0"/>
        </w:numPr>
        <w:ind w:left="1080"/>
        <w:jc w:val="both"/>
      </w:pPr>
    </w:p>
    <w:p w:rsidR="00527AF8" w:rsidRDefault="00527AF8" w:rsidP="00527AF8">
      <w:pPr>
        <w:jc w:val="both"/>
      </w:pPr>
      <w:r>
        <w:t xml:space="preserve">The MoTech shall </w:t>
      </w:r>
      <w:r w:rsidR="00670964">
        <w:t>save</w:t>
      </w:r>
      <w:r>
        <w:t xml:space="preserve"> all this inform</w:t>
      </w:r>
      <w:r w:rsidR="00D61C51">
        <w:t xml:space="preserve">ation the database and return </w:t>
      </w:r>
      <w:r>
        <w:t>response to IVR.</w:t>
      </w:r>
    </w:p>
    <w:p w:rsidR="00527AF8" w:rsidRPr="001B2C25" w:rsidRDefault="00527AF8" w:rsidP="00527AF8">
      <w:pPr>
        <w:pStyle w:val="Heading4"/>
        <w:jc w:val="both"/>
      </w:pPr>
      <w:r>
        <w:t>Save Call Details</w:t>
      </w:r>
    </w:p>
    <w:p w:rsidR="00527AF8" w:rsidRDefault="00527AF8" w:rsidP="00527AF8">
      <w:pPr>
        <w:jc w:val="both"/>
      </w:pPr>
    </w:p>
    <w:p w:rsidR="00527AF8" w:rsidRDefault="00527AF8" w:rsidP="00527AF8">
      <w:pPr>
        <w:jc w:val="both"/>
      </w:pPr>
      <w:r>
        <w:t xml:space="preserve">Once the bookmark is saved, IVR should get the call records saved in MoTech database. IVR shall invoke </w:t>
      </w:r>
      <w:r w:rsidR="003F5A2D">
        <w:t>"</w:t>
      </w:r>
      <w:r>
        <w:t>Save Call Details</w:t>
      </w:r>
      <w:r w:rsidR="003F5A2D">
        <w:t>"</w:t>
      </w:r>
      <w:r>
        <w:t xml:space="preserve"> API and shall provide records for content being played during the call and also call statistics. MoTech shall save all these records and shall respond to IVR accordingly.</w:t>
      </w:r>
    </w:p>
    <w:p w:rsidR="00527AF8" w:rsidRDefault="00527AF8" w:rsidP="00527AF8">
      <w:pPr>
        <w:pStyle w:val="Heading4"/>
        <w:jc w:val="both"/>
      </w:pPr>
      <w:r>
        <w:t>Erroneous request from IVR</w:t>
      </w:r>
    </w:p>
    <w:p w:rsidR="00527AF8" w:rsidRDefault="00527AF8" w:rsidP="00527AF8">
      <w:pPr>
        <w:jc w:val="both"/>
      </w:pPr>
    </w:p>
    <w:p w:rsidR="00527AF8" w:rsidRDefault="00527AF8" w:rsidP="00527AF8">
      <w:pPr>
        <w:jc w:val="both"/>
      </w:pPr>
      <w:r>
        <w:lastRenderedPageBreak/>
        <w:t>This is the scenario when there is some error in the request sent by IVR to MoTech. In this case, MoTech will respond with appropriate error code.</w:t>
      </w:r>
    </w:p>
    <w:p w:rsidR="00527AF8" w:rsidRDefault="00527AF8" w:rsidP="00527AF8">
      <w:pPr>
        <w:jc w:val="both"/>
      </w:pPr>
    </w:p>
    <w:p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MoTech to save call details records.</w:t>
      </w:r>
    </w:p>
    <w:p w:rsidR="00527AF8" w:rsidRDefault="00527AF8" w:rsidP="00527AF8">
      <w:pPr>
        <w:jc w:val="both"/>
      </w:pPr>
    </w:p>
    <w:p w:rsidR="00527AF8" w:rsidRDefault="00527AF8" w:rsidP="00527AF8">
      <w:pPr>
        <w:pStyle w:val="Heading3"/>
        <w:jc w:val="both"/>
      </w:pPr>
      <w:bookmarkStart w:id="66" w:name="_Toc363156930"/>
      <w:bookmarkStart w:id="67" w:name="_Toc411454323"/>
      <w:r>
        <w:t>Sending a Message to a Subscriber</w:t>
      </w:r>
      <w:bookmarkEnd w:id="66"/>
      <w:bookmarkEnd w:id="67"/>
      <w:r>
        <w:t xml:space="preserve"> </w:t>
      </w:r>
    </w:p>
    <w:p w:rsidR="00A70A56" w:rsidRDefault="00A70A56" w:rsidP="00527AF8">
      <w:pPr>
        <w:jc w:val="both"/>
      </w:pPr>
    </w:p>
    <w:p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rsidR="008B2246" w:rsidRDefault="008B2246" w:rsidP="00527AF8">
      <w:pPr>
        <w:jc w:val="both"/>
      </w:pPr>
    </w:p>
    <w:p w:rsidR="00527AF8" w:rsidRDefault="00527AF8" w:rsidP="00527AF8">
      <w:pPr>
        <w:jc w:val="both"/>
      </w:pPr>
      <w:r>
        <w:t>The functionality exposed by IMI for sending a message t</w:t>
      </w:r>
      <w:r w:rsidR="008B2246">
        <w:t>o end user is discussed in the following section.</w:t>
      </w:r>
    </w:p>
    <w:p w:rsidR="00527AF8" w:rsidRDefault="00527AF8" w:rsidP="00527AF8">
      <w:pPr>
        <w:jc w:val="both"/>
      </w:pPr>
    </w:p>
    <w:p w:rsidR="00527AF8" w:rsidRDefault="00527AF8" w:rsidP="00527AF8">
      <w:pPr>
        <w:pStyle w:val="Heading4"/>
        <w:jc w:val="both"/>
      </w:pPr>
      <w:r w:rsidRPr="00575CD1">
        <w:t>Submit SMS request</w:t>
      </w:r>
    </w:p>
    <w:p w:rsidR="00527AF8" w:rsidRDefault="00527AF8" w:rsidP="00527AF8">
      <w:pPr>
        <w:jc w:val="both"/>
      </w:pPr>
    </w:p>
    <w:p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r w:rsidRPr="008B2246">
        <w:t>Sms</w:t>
      </w:r>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rsidR="00527AF8" w:rsidRDefault="00527AF8" w:rsidP="00527AF8">
      <w:pPr>
        <w:jc w:val="both"/>
      </w:pPr>
    </w:p>
    <w:p w:rsidR="00527AF8" w:rsidRDefault="00527AF8" w:rsidP="00527AF8">
      <w:pPr>
        <w:pStyle w:val="Heading4"/>
        <w:jc w:val="both"/>
      </w:pPr>
      <w:bookmarkStart w:id="68" w:name="_Toc363156931"/>
      <w:r>
        <w:t>SMS Delivery Status</w:t>
      </w:r>
      <w:bookmarkEnd w:id="68"/>
    </w:p>
    <w:p w:rsidR="00527AF8" w:rsidRDefault="00527AF8" w:rsidP="00527AF8">
      <w:pPr>
        <w:jc w:val="both"/>
      </w:pPr>
    </w:p>
    <w:p w:rsidR="00527AF8" w:rsidRPr="00651ECF" w:rsidRDefault="00527AF8" w:rsidP="00527AF8">
      <w:pPr>
        <w:jc w:val="both"/>
        <w:rPr>
          <w:rFonts w:cs="Arial"/>
          <w:szCs w:val="20"/>
        </w:rPr>
      </w:pPr>
      <w:r w:rsidRPr="00651ECF">
        <w:rPr>
          <w:rFonts w:cs="Arial"/>
          <w:szCs w:val="20"/>
        </w:rPr>
        <w:t>Status of an SMS Delivery can be tracked in two ways:</w:t>
      </w:r>
    </w:p>
    <w:p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rsidR="00527AF8" w:rsidRPr="00651ECF" w:rsidRDefault="00670964" w:rsidP="00527AF8">
      <w:pPr>
        <w:jc w:val="both"/>
        <w:rPr>
          <w:rFonts w:cs="Arial"/>
          <w:szCs w:val="20"/>
        </w:rPr>
      </w:pPr>
      <w:r>
        <w:rPr>
          <w:rFonts w:cs="Arial"/>
          <w:szCs w:val="20"/>
        </w:rPr>
        <w:t>NMS MA service shall use Push mode to receive the delivery notification.</w:t>
      </w:r>
    </w:p>
    <w:p w:rsidR="00527AF8" w:rsidRPr="00651ECF" w:rsidRDefault="00527AF8" w:rsidP="00527AF8">
      <w:pPr>
        <w:pStyle w:val="Bullet1"/>
        <w:numPr>
          <w:ilvl w:val="0"/>
          <w:numId w:val="0"/>
        </w:numPr>
        <w:ind w:left="720"/>
        <w:rPr>
          <w:rFonts w:ascii="Arial" w:hAnsi="Arial" w:cs="Arial"/>
          <w:b/>
          <w:szCs w:val="20"/>
        </w:rPr>
      </w:pPr>
    </w:p>
    <w:p w:rsidR="00527AF8" w:rsidRPr="00651ECF" w:rsidRDefault="00527AF8" w:rsidP="00527AF8">
      <w:pPr>
        <w:jc w:val="both"/>
        <w:rPr>
          <w:rFonts w:cs="Arial"/>
          <w:b/>
          <w:szCs w:val="20"/>
        </w:rPr>
      </w:pPr>
      <w:r w:rsidRPr="00651ECF">
        <w:rPr>
          <w:rFonts w:cs="Arial"/>
          <w:b/>
          <w:szCs w:val="20"/>
        </w:rPr>
        <w:t>Push Mode – Notification URL</w:t>
      </w:r>
    </w:p>
    <w:p w:rsidR="00527AF8" w:rsidRPr="00651ECF" w:rsidRDefault="00527AF8" w:rsidP="00527AF8">
      <w:pPr>
        <w:jc w:val="both"/>
        <w:rPr>
          <w:rFonts w:cs="Arial"/>
          <w:szCs w:val="20"/>
        </w:rPr>
      </w:pPr>
    </w:p>
    <w:p w:rsidR="00527AF8" w:rsidRPr="00651ECF" w:rsidRDefault="00527AF8" w:rsidP="00527AF8">
      <w:pPr>
        <w:jc w:val="both"/>
        <w:rPr>
          <w:rFonts w:cs="Arial"/>
          <w:szCs w:val="20"/>
        </w:rPr>
      </w:pPr>
      <w:r w:rsidRPr="00651ECF">
        <w:rPr>
          <w:rFonts w:cs="Arial"/>
          <w:szCs w:val="20"/>
        </w:rPr>
        <w:t xml:space="preserve">A notification about delivery of a message shall be sent by IMI solution, if a delivery notification </w:t>
      </w:r>
      <w:proofErr w:type="gramStart"/>
      <w:r w:rsidRPr="00651ECF">
        <w:rPr>
          <w:rFonts w:cs="Arial"/>
          <w:szCs w:val="20"/>
        </w:rPr>
        <w:t>url</w:t>
      </w:r>
      <w:proofErr w:type="gramEnd"/>
      <w:r w:rsidRPr="00651ECF">
        <w:rPr>
          <w:rFonts w:cs="Arial"/>
          <w:szCs w:val="20"/>
        </w:rPr>
        <w:t xml:space="preserve"> is configured.  Notification shall be sent in one of the two following conditions:</w:t>
      </w:r>
    </w:p>
    <w:p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DeliveryImpossible</w:t>
      </w:r>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DeliveredToTerminal</w:t>
      </w:r>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rsidR="00527AF8" w:rsidRPr="00651ECF" w:rsidRDefault="00527AF8" w:rsidP="00527AF8">
      <w:pPr>
        <w:pStyle w:val="Tablelist"/>
        <w:numPr>
          <w:ilvl w:val="0"/>
          <w:numId w:val="0"/>
        </w:numPr>
        <w:rPr>
          <w:rFonts w:ascii="Arial" w:hAnsi="Arial" w:cs="Arial"/>
          <w:b/>
          <w:sz w:val="20"/>
        </w:rPr>
      </w:pPr>
    </w:p>
    <w:p w:rsidR="00527AF8" w:rsidRPr="00651ECF" w:rsidRDefault="00527AF8" w:rsidP="00527AF8">
      <w:pPr>
        <w:jc w:val="both"/>
        <w:rPr>
          <w:rFonts w:cs="Arial"/>
          <w:szCs w:val="20"/>
        </w:rPr>
      </w:pPr>
      <w:r w:rsidRPr="00651ECF">
        <w:rPr>
          <w:rFonts w:cs="Arial"/>
          <w:szCs w:val="20"/>
        </w:rPr>
        <w:t>Notification URL can be defined in SendSMS’sReceiptRequest</w:t>
      </w:r>
    </w:p>
    <w:p w:rsidR="00527AF8" w:rsidRDefault="00527AF8" w:rsidP="00527AF8">
      <w:pPr>
        <w:jc w:val="both"/>
      </w:pPr>
    </w:p>
    <w:p w:rsidR="00527AF8" w:rsidRDefault="00527AF8" w:rsidP="00527AF8">
      <w:pPr>
        <w:pStyle w:val="Heading2"/>
        <w:jc w:val="both"/>
      </w:pPr>
      <w:bookmarkStart w:id="69" w:name="_Toc411454324"/>
      <w:r>
        <w:t>APIs exposed by NMS_MoTech_MA</w:t>
      </w:r>
      <w:r w:rsidR="00A121D9">
        <w:t xml:space="preserve"> </w:t>
      </w:r>
      <w:r>
        <w:t>(called by IVR system)</w:t>
      </w:r>
      <w:bookmarkEnd w:id="69"/>
    </w:p>
    <w:p w:rsidR="00527AF8" w:rsidRDefault="00527AF8" w:rsidP="00527AF8">
      <w:pPr>
        <w:pStyle w:val="Heading3"/>
        <w:jc w:val="both"/>
      </w:pPr>
      <w:bookmarkStart w:id="70" w:name="_Toc409199744"/>
      <w:bookmarkStart w:id="71" w:name="_Toc411454325"/>
      <w:r>
        <w:t>Get User</w:t>
      </w:r>
      <w:bookmarkEnd w:id="70"/>
      <w:r>
        <w:t xml:space="preserve"> Details API</w:t>
      </w:r>
      <w:bookmarkEnd w:id="71"/>
    </w:p>
    <w:p w:rsidR="00527AF8" w:rsidRPr="00510980" w:rsidRDefault="00527AF8" w:rsidP="00527AF8"/>
    <w:p w:rsidR="00527AF8" w:rsidRDefault="00527AF8"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rsidR="00527AF8" w:rsidRPr="002A3A31" w:rsidRDefault="00527AF8" w:rsidP="00527AF8">
      <w:pPr>
        <w:pStyle w:val="Heading4"/>
        <w:jc w:val="both"/>
      </w:pPr>
      <w:r>
        <w:lastRenderedPageBreak/>
        <w:t xml:space="preserve">Get User </w:t>
      </w:r>
      <w:r w:rsidR="00350A13">
        <w:t>–</w:t>
      </w:r>
      <w:r>
        <w:t xml:space="preserve"> Request</w:t>
      </w:r>
    </w:p>
    <w:p w:rsidR="00527AF8" w:rsidRPr="006110FF" w:rsidRDefault="00527AF8" w:rsidP="00527AF8">
      <w:pPr>
        <w:jc w:val="both"/>
      </w:pPr>
    </w:p>
    <w:p w:rsidR="00527AF8" w:rsidRPr="001B6A55" w:rsidRDefault="00527AF8" w:rsidP="00527AF8">
      <w:pPr>
        <w:jc w:val="both"/>
        <w:rPr>
          <w:rFonts w:eastAsia="Calibri" w:cs="Arial"/>
          <w:color w:val="000000"/>
          <w:szCs w:val="20"/>
          <w:lang w:val="en-IN"/>
        </w:rPr>
      </w:pPr>
      <w:r w:rsidRPr="00DE1B6A">
        <w:rPr>
          <w:b/>
          <w:szCs w:val="20"/>
        </w:rPr>
        <w:t>URL</w:t>
      </w:r>
      <w:proofErr w:type="gramStart"/>
      <w:r w:rsidRPr="00EB6872">
        <w:rPr>
          <w:szCs w:val="20"/>
        </w:rPr>
        <w:t>:</w:t>
      </w:r>
      <w:r w:rsidRPr="001B6A55">
        <w:rPr>
          <w:rFonts w:eastAsia="Calibri" w:cs="Arial"/>
          <w:color w:val="000000"/>
          <w:szCs w:val="20"/>
          <w:lang w:val="en-IN"/>
        </w:rPr>
        <w:t>http</w:t>
      </w:r>
      <w:proofErr w:type="gramEnd"/>
      <w:r w:rsidRPr="001B6A55">
        <w:rPr>
          <w:rFonts w:eastAsia="Calibri" w:cs="Arial"/>
          <w:color w:val="000000"/>
          <w:szCs w:val="20"/>
          <w:lang w:val="en-IN"/>
        </w:rPr>
        <w:t>://&lt;motech:port&gt;/motech-platform-server/module/mobileacademy/</w:t>
      </w:r>
      <w:r w:rsidRPr="001B6A55" w:rsidDel="00AE78AE">
        <w:rPr>
          <w:rFonts w:eastAsia="Calibri" w:cs="Arial"/>
          <w:color w:val="000000"/>
          <w:szCs w:val="20"/>
          <w:lang w:val="en-IN"/>
        </w:rPr>
        <w:t xml:space="preserve"> </w:t>
      </w:r>
      <w:r w:rsidRPr="001B6A55">
        <w:rPr>
          <w:rFonts w:eastAsia="Calibri" w:cs="Arial"/>
          <w:color w:val="000000"/>
          <w:szCs w:val="20"/>
          <w:lang w:val="en-IN"/>
        </w:rPr>
        <w:t>user?callingNumber=9999999900&amp;operator=A&amp;circle=AP&amp;callId=123456789012345</w:t>
      </w:r>
    </w:p>
    <w:p w:rsidR="00527AF8" w:rsidRDefault="00527AF8" w:rsidP="00527AF8">
      <w:pPr>
        <w:jc w:val="both"/>
        <w:rPr>
          <w:b/>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rsidR="00527AF8" w:rsidRDefault="00527AF8" w:rsidP="00527AF8">
      <w:pPr>
        <w:pStyle w:val="Heading5"/>
        <w:jc w:val="both"/>
      </w:pPr>
      <w:r>
        <w:t>Validations</w:t>
      </w:r>
    </w:p>
    <w:p w:rsidR="00527AF8" w:rsidRPr="007A57D8" w:rsidRDefault="00527AF8" w:rsidP="00527AF8">
      <w:pPr>
        <w:jc w:val="both"/>
      </w:pPr>
    </w:p>
    <w:p w:rsidR="00527AF8" w:rsidRDefault="00527AF8" w:rsidP="00E65978">
      <w:pPr>
        <w:pStyle w:val="ListParagraph"/>
        <w:numPr>
          <w:ilvl w:val="0"/>
          <w:numId w:val="6"/>
        </w:numPr>
        <w:jc w:val="both"/>
      </w:pPr>
      <w:r>
        <w:t>Motech shall return appropriate http error code in following case</w:t>
      </w:r>
    </w:p>
    <w:p w:rsidR="00527AF8" w:rsidRDefault="00527AF8" w:rsidP="00E65978">
      <w:pPr>
        <w:pStyle w:val="ListParagraph"/>
        <w:numPr>
          <w:ilvl w:val="1"/>
          <w:numId w:val="6"/>
        </w:numPr>
        <w:jc w:val="both"/>
      </w:pPr>
      <w:proofErr w:type="gramStart"/>
      <w:r>
        <w:t>callingNumber</w:t>
      </w:r>
      <w:proofErr w:type="gramEnd"/>
      <w:r>
        <w:t>, operator, circle and callId are not present as query parameters.</w:t>
      </w:r>
    </w:p>
    <w:p w:rsidR="00527AF8" w:rsidRDefault="00527AF8" w:rsidP="00E65978">
      <w:pPr>
        <w:pStyle w:val="ListParagraph"/>
        <w:numPr>
          <w:ilvl w:val="1"/>
          <w:numId w:val="6"/>
        </w:numPr>
        <w:jc w:val="both"/>
      </w:pPr>
      <w:proofErr w:type="gramStart"/>
      <w:r>
        <w:t>callingNumber</w:t>
      </w:r>
      <w:proofErr w:type="gramEnd"/>
      <w:r>
        <w:t xml:space="preserve"> does not contain 10 digits.</w:t>
      </w:r>
    </w:p>
    <w:p w:rsidR="00527AF8" w:rsidRDefault="00527AF8" w:rsidP="00527AF8">
      <w:pPr>
        <w:pStyle w:val="Heading5"/>
        <w:jc w:val="both"/>
      </w:pPr>
      <w:r>
        <w:t>Http time Out</w:t>
      </w:r>
    </w:p>
    <w:p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rsidTr="00D7621C">
        <w:trPr>
          <w:trHeight w:val="244"/>
        </w:trPr>
        <w:tc>
          <w:tcPr>
            <w:tcW w:w="3007" w:type="pct"/>
            <w:shd w:val="clear" w:color="auto" w:fill="D9D9D9" w:themeFill="background1" w:themeFillShade="D9"/>
            <w:vAlign w:val="bottom"/>
          </w:tcPr>
          <w:p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547065" w:rsidRPr="00FF4865" w:rsidRDefault="00547065" w:rsidP="00D55576">
            <w:pPr>
              <w:jc w:val="both"/>
              <w:rPr>
                <w:szCs w:val="20"/>
              </w:rPr>
            </w:pPr>
            <w:r>
              <w:rPr>
                <w:rFonts w:eastAsia="Times New Roman" w:cs="Arial"/>
                <w:b/>
                <w:szCs w:val="20"/>
              </w:rPr>
              <w:t>Description</w:t>
            </w:r>
          </w:p>
        </w:tc>
      </w:tr>
      <w:tr w:rsidR="00547065" w:rsidRPr="00FF4865" w:rsidTr="00D7621C">
        <w:trPr>
          <w:trHeight w:val="386"/>
        </w:trPr>
        <w:tc>
          <w:tcPr>
            <w:tcW w:w="3007" w:type="pct"/>
          </w:tcPr>
          <w:p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527AF8" w:rsidRDefault="00527AF8" w:rsidP="00D7621C">
      <w:pPr>
        <w:pStyle w:val="ListParagraph"/>
        <w:numPr>
          <w:ilvl w:val="0"/>
          <w:numId w:val="0"/>
        </w:numPr>
        <w:ind w:left="720"/>
        <w:jc w:val="both"/>
      </w:pPr>
    </w:p>
    <w:p w:rsidR="00527AF8" w:rsidRDefault="00527AF8" w:rsidP="00527AF8">
      <w:pPr>
        <w:pStyle w:val="Heading5"/>
        <w:jc w:val="both"/>
      </w:pPr>
      <w:r>
        <w:t xml:space="preserve">Query Parameters </w:t>
      </w:r>
    </w:p>
    <w:p w:rsidR="00527AF8" w:rsidRPr="00B55D09" w:rsidRDefault="00527AF8" w:rsidP="00527AF8"/>
    <w:p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Tr="00FE78D0">
        <w:tc>
          <w:tcPr>
            <w:tcW w:w="558" w:type="dxa"/>
            <w:shd w:val="clear" w:color="auto" w:fill="D9D9D9" w:themeFill="background1" w:themeFillShade="D9"/>
          </w:tcPr>
          <w:p w:rsidR="00527AF8" w:rsidRDefault="00527AF8" w:rsidP="00FE78D0">
            <w:pPr>
              <w:jc w:val="both"/>
            </w:pPr>
            <w:r>
              <w:t>#</w:t>
            </w:r>
          </w:p>
        </w:tc>
        <w:tc>
          <w:tcPr>
            <w:tcW w:w="1801" w:type="dxa"/>
            <w:shd w:val="clear" w:color="auto" w:fill="D9D9D9" w:themeFill="background1" w:themeFillShade="D9"/>
          </w:tcPr>
          <w:p w:rsidR="00527AF8" w:rsidRDefault="00527AF8" w:rsidP="00FE78D0">
            <w:pPr>
              <w:jc w:val="both"/>
            </w:pPr>
            <w:r>
              <w:t>Parameter Name</w:t>
            </w:r>
          </w:p>
        </w:tc>
        <w:tc>
          <w:tcPr>
            <w:tcW w:w="1284" w:type="dxa"/>
            <w:shd w:val="clear" w:color="auto" w:fill="D9D9D9" w:themeFill="background1" w:themeFillShade="D9"/>
          </w:tcPr>
          <w:p w:rsidR="00527AF8" w:rsidRDefault="00527AF8" w:rsidP="00FE78D0">
            <w:pPr>
              <w:jc w:val="both"/>
            </w:pPr>
            <w:r>
              <w:t>Mandatory</w:t>
            </w:r>
          </w:p>
        </w:tc>
        <w:tc>
          <w:tcPr>
            <w:tcW w:w="1685" w:type="dxa"/>
            <w:shd w:val="clear" w:color="auto" w:fill="D9D9D9" w:themeFill="background1" w:themeFillShade="D9"/>
          </w:tcPr>
          <w:p w:rsidR="00527AF8" w:rsidRDefault="00527AF8" w:rsidP="00FE78D0">
            <w:pPr>
              <w:jc w:val="both"/>
            </w:pPr>
            <w:r>
              <w:t>Data type</w:t>
            </w:r>
          </w:p>
        </w:tc>
        <w:tc>
          <w:tcPr>
            <w:tcW w:w="1278" w:type="dxa"/>
            <w:shd w:val="clear" w:color="auto" w:fill="D9D9D9" w:themeFill="background1" w:themeFillShade="D9"/>
          </w:tcPr>
          <w:p w:rsidR="00527AF8" w:rsidRDefault="00527AF8" w:rsidP="00FE78D0">
            <w:pPr>
              <w:jc w:val="both"/>
            </w:pPr>
            <w:r>
              <w:t>Range</w:t>
            </w:r>
          </w:p>
        </w:tc>
        <w:tc>
          <w:tcPr>
            <w:tcW w:w="2592" w:type="dxa"/>
            <w:shd w:val="clear" w:color="auto" w:fill="D9D9D9" w:themeFill="background1" w:themeFillShade="D9"/>
          </w:tcPr>
          <w:p w:rsidR="00527AF8" w:rsidRDefault="00527AF8" w:rsidP="00FE78D0">
            <w:pPr>
              <w:jc w:val="both"/>
            </w:pPr>
            <w:r>
              <w:t>Description</w:t>
            </w:r>
          </w:p>
        </w:tc>
      </w:tr>
      <w:tr w:rsidR="00527AF8" w:rsidTr="00FE78D0">
        <w:tc>
          <w:tcPr>
            <w:tcW w:w="558" w:type="dxa"/>
          </w:tcPr>
          <w:p w:rsidR="00527AF8" w:rsidRDefault="00527AF8" w:rsidP="00FE78D0">
            <w:pPr>
              <w:jc w:val="both"/>
            </w:pPr>
            <w:r>
              <w:t>1</w:t>
            </w:r>
          </w:p>
        </w:tc>
        <w:tc>
          <w:tcPr>
            <w:tcW w:w="1801" w:type="dxa"/>
          </w:tcPr>
          <w:p w:rsidR="00527AF8" w:rsidRDefault="00527AF8" w:rsidP="00FE78D0">
            <w:pPr>
              <w:jc w:val="both"/>
            </w:pPr>
            <w:r>
              <w:t>callingNumber</w:t>
            </w:r>
          </w:p>
        </w:tc>
        <w:tc>
          <w:tcPr>
            <w:tcW w:w="1284" w:type="dxa"/>
          </w:tcPr>
          <w:p w:rsidR="00527AF8" w:rsidRDefault="00527AF8" w:rsidP="00FE78D0">
            <w:pPr>
              <w:jc w:val="both"/>
            </w:pPr>
            <w:r>
              <w:t>Yes</w:t>
            </w:r>
          </w:p>
        </w:tc>
        <w:tc>
          <w:tcPr>
            <w:tcW w:w="1685" w:type="dxa"/>
          </w:tcPr>
          <w:p w:rsidR="00527AF8" w:rsidRDefault="00527AF8" w:rsidP="00FE78D0">
            <w:pPr>
              <w:jc w:val="both"/>
            </w:pPr>
            <w:r>
              <w:t>Number (10 digits)</w:t>
            </w:r>
          </w:p>
        </w:tc>
        <w:tc>
          <w:tcPr>
            <w:tcW w:w="1278" w:type="dxa"/>
          </w:tcPr>
          <w:p w:rsidR="00527AF8" w:rsidRDefault="00527AF8" w:rsidP="00FE78D0">
            <w:pPr>
              <w:jc w:val="both"/>
            </w:pPr>
            <w:r>
              <w:t>NA</w:t>
            </w:r>
          </w:p>
        </w:tc>
        <w:tc>
          <w:tcPr>
            <w:tcW w:w="2592" w:type="dxa"/>
          </w:tcPr>
          <w:p w:rsidR="00527AF8" w:rsidRDefault="00527AF8" w:rsidP="00FE78D0">
            <w:pPr>
              <w:jc w:val="both"/>
            </w:pPr>
            <w:r>
              <w:t xml:space="preserve">10-digit mobile number of the caller </w:t>
            </w:r>
          </w:p>
        </w:tc>
      </w:tr>
      <w:tr w:rsidR="00527AF8" w:rsidRPr="00FB6E57" w:rsidTr="00FE78D0">
        <w:tc>
          <w:tcPr>
            <w:tcW w:w="558" w:type="dxa"/>
          </w:tcPr>
          <w:p w:rsidR="00527AF8" w:rsidRPr="00FB6E57" w:rsidRDefault="00527AF8" w:rsidP="00FE78D0">
            <w:pPr>
              <w:jc w:val="both"/>
            </w:pPr>
            <w:r w:rsidRPr="00FB6E57">
              <w:t>2</w:t>
            </w:r>
          </w:p>
        </w:tc>
        <w:tc>
          <w:tcPr>
            <w:tcW w:w="1801" w:type="dxa"/>
          </w:tcPr>
          <w:p w:rsidR="00527AF8" w:rsidRPr="00FB6E57" w:rsidRDefault="005A748E" w:rsidP="00FE78D0">
            <w:pPr>
              <w:jc w:val="both"/>
            </w:pPr>
            <w:r>
              <w:t>o</w:t>
            </w:r>
            <w:r w:rsidR="00527AF8" w:rsidRPr="00FB6E57">
              <w:t>perator</w:t>
            </w:r>
          </w:p>
        </w:tc>
        <w:tc>
          <w:tcPr>
            <w:tcW w:w="1284" w:type="dxa"/>
          </w:tcPr>
          <w:p w:rsidR="00527AF8" w:rsidRPr="00FB6E57" w:rsidRDefault="00527AF8" w:rsidP="00FE78D0">
            <w:pPr>
              <w:jc w:val="both"/>
            </w:pPr>
            <w:r w:rsidRPr="00FB6E57">
              <w:t>Yes</w:t>
            </w:r>
          </w:p>
        </w:tc>
        <w:tc>
          <w:tcPr>
            <w:tcW w:w="1685" w:type="dxa"/>
          </w:tcPr>
          <w:p w:rsidR="00527AF8" w:rsidRPr="00FB6E57" w:rsidRDefault="00527AF8" w:rsidP="00FE78D0">
            <w:pPr>
              <w:jc w:val="both"/>
            </w:pPr>
            <w:r w:rsidRPr="00FB6E57">
              <w:t>String</w:t>
            </w:r>
            <w:r>
              <w:t>(Max 255 characters)</w:t>
            </w:r>
          </w:p>
        </w:tc>
        <w:tc>
          <w:tcPr>
            <w:tcW w:w="1278" w:type="dxa"/>
          </w:tcPr>
          <w:p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2592" w:type="dxa"/>
          </w:tcPr>
          <w:p w:rsidR="00527AF8" w:rsidRPr="00FB6E57" w:rsidRDefault="00527AF8" w:rsidP="00FE78D0">
            <w:pPr>
              <w:jc w:val="both"/>
            </w:pPr>
            <w:r w:rsidRPr="00FB6E57">
              <w:t>operator of caller</w:t>
            </w:r>
          </w:p>
        </w:tc>
      </w:tr>
      <w:tr w:rsidR="00527AF8" w:rsidRPr="00FB6E57" w:rsidTr="00FE78D0">
        <w:tc>
          <w:tcPr>
            <w:tcW w:w="558" w:type="dxa"/>
          </w:tcPr>
          <w:p w:rsidR="00527AF8" w:rsidRPr="00FB6E57" w:rsidRDefault="00527AF8" w:rsidP="00FE78D0">
            <w:pPr>
              <w:jc w:val="both"/>
            </w:pPr>
            <w:r w:rsidRPr="00FB6E57">
              <w:t>3</w:t>
            </w:r>
          </w:p>
        </w:tc>
        <w:tc>
          <w:tcPr>
            <w:tcW w:w="1801" w:type="dxa"/>
          </w:tcPr>
          <w:p w:rsidR="00527AF8" w:rsidRPr="00FB6E57" w:rsidRDefault="00527AF8" w:rsidP="00FE78D0">
            <w:pPr>
              <w:jc w:val="both"/>
            </w:pPr>
            <w:r>
              <w:t>c</w:t>
            </w:r>
            <w:r w:rsidRPr="00FB6E57">
              <w:t>ircle</w:t>
            </w:r>
          </w:p>
        </w:tc>
        <w:tc>
          <w:tcPr>
            <w:tcW w:w="1284" w:type="dxa"/>
          </w:tcPr>
          <w:p w:rsidR="00527AF8" w:rsidRPr="00FB6E57" w:rsidRDefault="00527AF8" w:rsidP="00FE78D0">
            <w:pPr>
              <w:jc w:val="both"/>
            </w:pPr>
            <w:r w:rsidRPr="00FB6E57">
              <w:t>Yes</w:t>
            </w:r>
          </w:p>
        </w:tc>
        <w:tc>
          <w:tcPr>
            <w:tcW w:w="1685" w:type="dxa"/>
          </w:tcPr>
          <w:p w:rsidR="00527AF8" w:rsidRPr="00FB6E57" w:rsidRDefault="00527AF8" w:rsidP="00FE78D0">
            <w:pPr>
              <w:jc w:val="both"/>
            </w:pPr>
            <w:r w:rsidRPr="00FB6E57">
              <w:t>String</w:t>
            </w:r>
            <w:r>
              <w:t>(</w:t>
            </w:r>
            <w:r w:rsidRPr="00FB6E57">
              <w:t>Max 255 char</w:t>
            </w:r>
            <w:r>
              <w:t>acters)</w:t>
            </w:r>
          </w:p>
        </w:tc>
        <w:tc>
          <w:tcPr>
            <w:tcW w:w="1278" w:type="dxa"/>
          </w:tcPr>
          <w:p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2592" w:type="dxa"/>
          </w:tcPr>
          <w:p w:rsidR="00527AF8" w:rsidRDefault="00527AF8" w:rsidP="00FE78D0">
            <w:pPr>
              <w:jc w:val="both"/>
            </w:pPr>
            <w:r>
              <w:t>C</w:t>
            </w:r>
            <w:r w:rsidRPr="00FB6E57">
              <w:t>ircle from where the call is originating</w:t>
            </w:r>
            <w:r>
              <w:t>.</w:t>
            </w:r>
          </w:p>
          <w:p w:rsidR="00527AF8" w:rsidRDefault="00527AF8" w:rsidP="00FE78D0">
            <w:pPr>
              <w:jc w:val="both"/>
            </w:pPr>
          </w:p>
        </w:tc>
      </w:tr>
      <w:tr w:rsidR="00527AF8" w:rsidRPr="00AF0117" w:rsidTr="00FE78D0">
        <w:tc>
          <w:tcPr>
            <w:tcW w:w="558" w:type="dxa"/>
          </w:tcPr>
          <w:p w:rsidR="00527AF8" w:rsidRPr="00AF0117" w:rsidRDefault="00527AF8" w:rsidP="00FE78D0">
            <w:pPr>
              <w:jc w:val="both"/>
            </w:pPr>
            <w:r w:rsidRPr="00AF0117">
              <w:t>4</w:t>
            </w:r>
          </w:p>
        </w:tc>
        <w:tc>
          <w:tcPr>
            <w:tcW w:w="1801" w:type="dxa"/>
          </w:tcPr>
          <w:p w:rsidR="00527AF8" w:rsidRDefault="00527AF8" w:rsidP="00FE78D0">
            <w:pPr>
              <w:jc w:val="both"/>
            </w:pPr>
            <w:r>
              <w:t>callId</w:t>
            </w:r>
          </w:p>
        </w:tc>
        <w:tc>
          <w:tcPr>
            <w:tcW w:w="1284" w:type="dxa"/>
          </w:tcPr>
          <w:p w:rsidR="00527AF8" w:rsidRPr="00AF0117" w:rsidRDefault="00527AF8" w:rsidP="00FE78D0">
            <w:pPr>
              <w:jc w:val="both"/>
            </w:pPr>
            <w:r w:rsidRPr="00AF0117">
              <w:t>Yes</w:t>
            </w:r>
          </w:p>
        </w:tc>
        <w:tc>
          <w:tcPr>
            <w:tcW w:w="1685" w:type="dxa"/>
          </w:tcPr>
          <w:p w:rsidR="00527AF8" w:rsidRPr="00AF0117" w:rsidRDefault="00527AF8" w:rsidP="00FE78D0">
            <w:pPr>
              <w:jc w:val="both"/>
            </w:pPr>
            <w:r>
              <w:t>Number</w:t>
            </w:r>
            <w:r w:rsidRPr="00AF0117">
              <w:t>(15 digits)</w:t>
            </w:r>
          </w:p>
        </w:tc>
        <w:tc>
          <w:tcPr>
            <w:tcW w:w="1278" w:type="dxa"/>
          </w:tcPr>
          <w:p w:rsidR="00527AF8" w:rsidRPr="00AF0117" w:rsidRDefault="00527AF8" w:rsidP="00FE78D0">
            <w:pPr>
              <w:jc w:val="both"/>
            </w:pPr>
            <w:r>
              <w:t>NA</w:t>
            </w:r>
          </w:p>
        </w:tc>
        <w:tc>
          <w:tcPr>
            <w:tcW w:w="2592" w:type="dxa"/>
          </w:tcPr>
          <w:p w:rsidR="00527AF8" w:rsidRPr="00AF0117" w:rsidRDefault="00527AF8" w:rsidP="00FE78D0">
            <w:pPr>
              <w:jc w:val="both"/>
            </w:pPr>
            <w:r w:rsidRPr="00AF0117">
              <w:t>unique call id assigned by IVR</w:t>
            </w:r>
          </w:p>
        </w:tc>
      </w:tr>
    </w:tbl>
    <w:p w:rsidR="00527AF8" w:rsidRPr="004112C6" w:rsidRDefault="00527AF8" w:rsidP="00527AF8">
      <w:pPr>
        <w:jc w:val="both"/>
      </w:pP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527AF8">
      <w:pPr>
        <w:jc w:val="both"/>
      </w:pPr>
    </w:p>
    <w:p w:rsidR="00527AF8" w:rsidRDefault="00527AF8" w:rsidP="00527AF8">
      <w:pPr>
        <w:pStyle w:val="Heading4"/>
        <w:jc w:val="both"/>
      </w:pPr>
      <w:r>
        <w:t xml:space="preserve">Get User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rsidTr="00FE78D0">
        <w:tc>
          <w:tcPr>
            <w:tcW w:w="1188" w:type="dxa"/>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Response  Status</w:t>
            </w:r>
          </w:p>
        </w:tc>
        <w:tc>
          <w:tcPr>
            <w:tcW w:w="3870" w:type="dxa"/>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Description</w:t>
            </w:r>
          </w:p>
        </w:tc>
      </w:tr>
      <w:tr w:rsidR="00527AF8" w:rsidRPr="00B55D09" w:rsidTr="00FE78D0">
        <w:trPr>
          <w:trHeight w:val="346"/>
        </w:trPr>
        <w:tc>
          <w:tcPr>
            <w:tcW w:w="1188" w:type="dxa"/>
          </w:tcPr>
          <w:p w:rsidR="00527AF8" w:rsidRPr="009B5709" w:rsidRDefault="00527AF8" w:rsidP="00FE78D0">
            <w:pPr>
              <w:jc w:val="both"/>
              <w:rPr>
                <w:rFonts w:cs="Arial"/>
                <w:szCs w:val="20"/>
              </w:rPr>
            </w:pPr>
            <w:r w:rsidRPr="009B5709">
              <w:rPr>
                <w:rFonts w:cs="Arial"/>
                <w:szCs w:val="20"/>
              </w:rPr>
              <w:t>Successful</w:t>
            </w:r>
          </w:p>
        </w:tc>
        <w:tc>
          <w:tcPr>
            <w:tcW w:w="3870" w:type="dxa"/>
          </w:tcPr>
          <w:p w:rsidR="00527AF8" w:rsidRPr="009B5709" w:rsidRDefault="00527AF8" w:rsidP="00FE78D0">
            <w:pPr>
              <w:jc w:val="both"/>
              <w:rPr>
                <w:rFonts w:eastAsia="Arial" w:cs="Arial"/>
                <w:szCs w:val="20"/>
              </w:rPr>
            </w:pPr>
          </w:p>
          <w:p w:rsidR="008A060A" w:rsidRPr="008A060A" w:rsidRDefault="008A060A" w:rsidP="008A060A">
            <w:pPr>
              <w:jc w:val="both"/>
              <w:rPr>
                <w:rFonts w:eastAsia="Times New Roman" w:cs="Arial"/>
                <w:szCs w:val="20"/>
              </w:rPr>
            </w:pPr>
            <w:r w:rsidRPr="008A060A">
              <w:rPr>
                <w:rFonts w:eastAsia="Times New Roman" w:cs="Arial"/>
                <w:szCs w:val="20"/>
              </w:rPr>
              <w:t>{</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circle</w:t>
            </w:r>
            <w:r w:rsidR="003F5A2D">
              <w:rPr>
                <w:rFonts w:eastAsia="Times New Roman" w:cs="Arial"/>
                <w:szCs w:val="20"/>
              </w:rPr>
              <w:t>"</w:t>
            </w: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AP</w:t>
            </w:r>
            <w:r w:rsidR="003F5A2D">
              <w:rPr>
                <w:rFonts w:eastAsia="Times New Roman" w:cs="Arial"/>
                <w:szCs w:val="20"/>
              </w:rPr>
              <w:t>"</w:t>
            </w:r>
            <w:r w:rsidRPr="008A060A">
              <w:rPr>
                <w:rFonts w:eastAsia="Times New Roman" w:cs="Arial"/>
                <w:szCs w:val="20"/>
              </w:rPr>
              <w:t>,</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defaultLanguageLocationCode</w:t>
            </w:r>
            <w:r w:rsidR="003F5A2D">
              <w:rPr>
                <w:rFonts w:eastAsia="Times New Roman" w:cs="Arial"/>
                <w:szCs w:val="20"/>
              </w:rPr>
              <w:t>"</w:t>
            </w:r>
            <w:r w:rsidRPr="008A060A">
              <w:rPr>
                <w:rFonts w:eastAsia="Times New Roman" w:cs="Arial"/>
                <w:szCs w:val="20"/>
              </w:rPr>
              <w:t xml:space="preserve">: </w:t>
            </w:r>
            <w:ins w:id="72" w:author="Ashish Jain" w:date="2015-04-16T22:31:00Z">
              <w:r w:rsidR="000865AD">
                <w:rPr>
                  <w:rFonts w:eastAsia="Times New Roman" w:cs="Arial"/>
                  <w:szCs w:val="20"/>
                </w:rPr>
                <w:t>“</w:t>
              </w:r>
            </w:ins>
            <w:r w:rsidRPr="008A060A">
              <w:rPr>
                <w:rFonts w:eastAsia="Times New Roman" w:cs="Arial"/>
                <w:szCs w:val="20"/>
              </w:rPr>
              <w:t>10</w:t>
            </w:r>
            <w:ins w:id="73" w:author="Ashish Jain" w:date="2015-04-16T22:31:00Z">
              <w:r w:rsidR="000865AD">
                <w:rPr>
                  <w:rFonts w:eastAsia="Times New Roman" w:cs="Arial"/>
                  <w:szCs w:val="20"/>
                </w:rPr>
                <w:t>”</w:t>
              </w:r>
            </w:ins>
            <w:r w:rsidRPr="008A060A">
              <w:rPr>
                <w:rFonts w:eastAsia="Times New Roman" w:cs="Arial"/>
                <w:szCs w:val="20"/>
              </w:rPr>
              <w:t>,</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rsidR="008A060A" w:rsidRDefault="008A060A" w:rsidP="008A060A">
            <w:pPr>
              <w:jc w:val="both"/>
              <w:rPr>
                <w:rFonts w:eastAsia="Times New Roman" w:cs="Arial"/>
                <w:szCs w:val="20"/>
              </w:rPr>
            </w:pPr>
            <w:r w:rsidRPr="008A060A">
              <w:rPr>
                <w:rFonts w:eastAsia="Times New Roman" w:cs="Arial"/>
                <w:szCs w:val="20"/>
              </w:rPr>
              <w:t>}</w:t>
            </w:r>
          </w:p>
          <w:p w:rsidR="00527AF8" w:rsidRDefault="00527AF8" w:rsidP="00FE78D0">
            <w:pPr>
              <w:jc w:val="both"/>
              <w:rPr>
                <w:rFonts w:eastAsia="Times New Roman" w:cs="Arial"/>
                <w:szCs w:val="20"/>
              </w:rPr>
            </w:pPr>
            <w:r>
              <w:rPr>
                <w:rFonts w:eastAsia="Times New Roman" w:cs="Arial"/>
                <w:szCs w:val="20"/>
              </w:rPr>
              <w:lastRenderedPageBreak/>
              <w:t>OR</w:t>
            </w:r>
          </w:p>
          <w:p w:rsidR="00527AF8" w:rsidRDefault="00527AF8" w:rsidP="00FE78D0">
            <w:pPr>
              <w:jc w:val="both"/>
              <w:rPr>
                <w:rFonts w:eastAsia="Times New Roman" w:cs="Arial"/>
                <w:szCs w:val="20"/>
              </w:rPr>
            </w:pPr>
          </w:p>
          <w:p w:rsidR="008A060A" w:rsidRPr="008A060A" w:rsidRDefault="008A060A" w:rsidP="008A060A">
            <w:pPr>
              <w:jc w:val="both"/>
              <w:rPr>
                <w:rFonts w:eastAsia="Times New Roman" w:cs="Arial"/>
                <w:szCs w:val="20"/>
              </w:rPr>
            </w:pPr>
            <w:r w:rsidRPr="008A060A">
              <w:rPr>
                <w:rFonts w:eastAsia="Times New Roman" w:cs="Arial"/>
                <w:szCs w:val="20"/>
              </w:rPr>
              <w:t>{</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circle</w:t>
            </w:r>
            <w:r w:rsidR="003F5A2D">
              <w:rPr>
                <w:rFonts w:eastAsia="Times New Roman" w:cs="Arial"/>
                <w:szCs w:val="20"/>
              </w:rPr>
              <w:t>""</w:t>
            </w: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AP</w:t>
            </w:r>
            <w:r w:rsidR="003F5A2D">
              <w:rPr>
                <w:rFonts w:eastAsia="Times New Roman" w:cs="Arial"/>
                <w:szCs w:val="20"/>
              </w:rPr>
              <w:t>"</w:t>
            </w:r>
            <w:r w:rsidRPr="008A060A">
              <w:rPr>
                <w:rFonts w:eastAsia="Times New Roman" w:cs="Arial"/>
                <w:szCs w:val="20"/>
              </w:rPr>
              <w:t>,</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languageLocationCode</w:t>
            </w:r>
            <w:r w:rsidR="003F5A2D">
              <w:rPr>
                <w:rFonts w:eastAsia="Times New Roman" w:cs="Arial"/>
                <w:szCs w:val="20"/>
              </w:rPr>
              <w:t>"</w:t>
            </w:r>
            <w:r w:rsidRPr="008A060A">
              <w:rPr>
                <w:rFonts w:eastAsia="Times New Roman" w:cs="Arial"/>
                <w:szCs w:val="20"/>
              </w:rPr>
              <w:t xml:space="preserve">: </w:t>
            </w:r>
            <w:ins w:id="74" w:author="Ashish Jain" w:date="2015-04-16T22:32:00Z">
              <w:r w:rsidR="000865AD">
                <w:rPr>
                  <w:rFonts w:eastAsia="Times New Roman" w:cs="Arial"/>
                  <w:szCs w:val="20"/>
                </w:rPr>
                <w:t>“</w:t>
              </w:r>
            </w:ins>
            <w:r w:rsidRPr="008A060A">
              <w:rPr>
                <w:rFonts w:eastAsia="Times New Roman" w:cs="Arial"/>
                <w:szCs w:val="20"/>
              </w:rPr>
              <w:t>10</w:t>
            </w:r>
            <w:ins w:id="75" w:author="Ashish Jain" w:date="2015-04-16T22:32:00Z">
              <w:r w:rsidR="000865AD">
                <w:rPr>
                  <w:rFonts w:eastAsia="Times New Roman" w:cs="Arial"/>
                  <w:szCs w:val="20"/>
                </w:rPr>
                <w:t>”</w:t>
              </w:r>
            </w:ins>
            <w:r w:rsidRPr="008A060A">
              <w:rPr>
                <w:rFonts w:eastAsia="Times New Roman" w:cs="Arial"/>
                <w:szCs w:val="20"/>
              </w:rPr>
              <w:t>,</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200,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rsidR="00527AF8" w:rsidRPr="009B5709" w:rsidRDefault="008A060A" w:rsidP="008A060A">
            <w:pPr>
              <w:jc w:val="both"/>
              <w:rPr>
                <w:rFonts w:eastAsia="Times New Roman" w:cs="Arial"/>
                <w:szCs w:val="20"/>
              </w:rPr>
            </w:pPr>
            <w:r w:rsidRPr="008A060A">
              <w:rPr>
                <w:rFonts w:eastAsia="Times New Roman" w:cs="Arial"/>
                <w:szCs w:val="20"/>
              </w:rPr>
              <w:t>}</w:t>
            </w:r>
          </w:p>
        </w:tc>
        <w:tc>
          <w:tcPr>
            <w:tcW w:w="990" w:type="dxa"/>
            <w:tcBorders>
              <w:bottom w:val="single" w:sz="4" w:space="0" w:color="auto"/>
            </w:tcBorders>
          </w:tcPr>
          <w:p w:rsidR="00527AF8" w:rsidRPr="00B55D09" w:rsidRDefault="00527AF8" w:rsidP="00FE78D0">
            <w:pPr>
              <w:jc w:val="both"/>
              <w:rPr>
                <w:rFonts w:cs="Arial"/>
                <w:szCs w:val="20"/>
              </w:rPr>
            </w:pPr>
            <w:r w:rsidRPr="00B55D09">
              <w:rPr>
                <w:rFonts w:cs="Arial"/>
                <w:szCs w:val="20"/>
              </w:rPr>
              <w:lastRenderedPageBreak/>
              <w:t>200</w:t>
            </w:r>
          </w:p>
        </w:tc>
        <w:tc>
          <w:tcPr>
            <w:tcW w:w="1620" w:type="dxa"/>
            <w:tcBorders>
              <w:bottom w:val="single" w:sz="4" w:space="0" w:color="auto"/>
            </w:tcBorders>
          </w:tcPr>
          <w:p w:rsidR="00527AF8" w:rsidRPr="00B55D09" w:rsidRDefault="00527AF8" w:rsidP="00FE78D0">
            <w:pPr>
              <w:jc w:val="both"/>
              <w:rPr>
                <w:rFonts w:cs="Arial"/>
                <w:szCs w:val="20"/>
              </w:rPr>
            </w:pPr>
            <w:r w:rsidRPr="00B55D09">
              <w:rPr>
                <w:rFonts w:cs="Arial"/>
                <w:szCs w:val="20"/>
              </w:rPr>
              <w:t>Application/json</w:t>
            </w:r>
          </w:p>
        </w:tc>
        <w:tc>
          <w:tcPr>
            <w:tcW w:w="1512" w:type="dxa"/>
            <w:tcBorders>
              <w:bottom w:val="single" w:sz="4" w:space="0" w:color="auto"/>
            </w:tcBorders>
          </w:tcPr>
          <w:p w:rsidR="00527AF8" w:rsidRPr="00B55D09" w:rsidRDefault="00527AF8" w:rsidP="00FE78D0">
            <w:pPr>
              <w:jc w:val="both"/>
              <w:rPr>
                <w:rFonts w:cs="Arial"/>
                <w:szCs w:val="20"/>
              </w:rPr>
            </w:pPr>
          </w:p>
        </w:tc>
      </w:tr>
      <w:tr w:rsidR="00BC06C9" w:rsidRPr="00B55D09" w:rsidTr="00FE78D0">
        <w:tc>
          <w:tcPr>
            <w:tcW w:w="1188" w:type="dxa"/>
            <w:vMerge w:val="restart"/>
          </w:tcPr>
          <w:p w:rsidR="00BC06C9" w:rsidRPr="00B55D09" w:rsidRDefault="00BC06C9" w:rsidP="00FE78D0">
            <w:pPr>
              <w:jc w:val="both"/>
              <w:rPr>
                <w:rFonts w:cs="Arial"/>
                <w:szCs w:val="20"/>
              </w:rPr>
            </w:pPr>
            <w:r w:rsidRPr="00B55D09">
              <w:rPr>
                <w:rFonts w:cs="Arial"/>
                <w:szCs w:val="20"/>
              </w:rPr>
              <w:lastRenderedPageBreak/>
              <w:t>Failure</w:t>
            </w:r>
          </w:p>
        </w:tc>
        <w:tc>
          <w:tcPr>
            <w:tcW w:w="3870" w:type="dxa"/>
            <w:vMerge w:val="restart"/>
            <w:shd w:val="clear" w:color="auto" w:fill="auto"/>
          </w:tcPr>
          <w:p w:rsidR="00BC06C9" w:rsidRPr="008A060A" w:rsidRDefault="00BC06C9" w:rsidP="008A060A">
            <w:pPr>
              <w:jc w:val="both"/>
              <w:rPr>
                <w:rFonts w:cs="Arial"/>
                <w:szCs w:val="20"/>
              </w:rPr>
            </w:pPr>
            <w:r w:rsidRPr="008A060A">
              <w:rPr>
                <w:rFonts w:cs="Arial"/>
                <w:szCs w:val="20"/>
              </w:rPr>
              <w:t>{</w:t>
            </w:r>
          </w:p>
          <w:p w:rsidR="00BC06C9" w:rsidRPr="008A060A" w:rsidRDefault="00BC06C9" w:rsidP="008A060A">
            <w:pPr>
              <w:jc w:val="both"/>
              <w:rPr>
                <w:rFonts w:cs="Arial"/>
                <w:szCs w:val="20"/>
              </w:rPr>
            </w:pPr>
            <w:r w:rsidRPr="008A060A">
              <w:rPr>
                <w:rFonts w:cs="Arial"/>
                <w:szCs w:val="20"/>
              </w:rPr>
              <w:t xml:space="preserve">    </w:t>
            </w:r>
            <w:r>
              <w:rPr>
                <w:rFonts w:cs="Arial"/>
                <w:szCs w:val="20"/>
              </w:rPr>
              <w:t>"</w:t>
            </w:r>
            <w:r w:rsidRPr="008A060A">
              <w:rPr>
                <w:rFonts w:cs="Arial"/>
                <w:szCs w:val="20"/>
              </w:rPr>
              <w:t>failureReason</w:t>
            </w:r>
            <w:r>
              <w:rPr>
                <w:rFonts w:cs="Arial"/>
                <w:szCs w:val="20"/>
              </w:rPr>
              <w:t>"</w:t>
            </w:r>
            <w:r w:rsidRPr="008A060A">
              <w:rPr>
                <w:rFonts w:cs="Arial"/>
                <w:szCs w:val="20"/>
              </w:rPr>
              <w:t xml:space="preserve">: </w:t>
            </w:r>
            <w:r>
              <w:rPr>
                <w:rFonts w:cs="Arial"/>
                <w:szCs w:val="20"/>
              </w:rPr>
              <w:t>"</w:t>
            </w:r>
            <w:r w:rsidRPr="008A060A">
              <w:rPr>
                <w:rFonts w:cs="Arial"/>
                <w:szCs w:val="20"/>
              </w:rPr>
              <w:t>&lt;Description of the failure reason&gt;</w:t>
            </w:r>
            <w:r>
              <w:rPr>
                <w:rFonts w:cs="Arial"/>
                <w:szCs w:val="20"/>
              </w:rPr>
              <w:t>"</w:t>
            </w:r>
          </w:p>
          <w:p w:rsidR="00BC06C9" w:rsidRPr="008A060A" w:rsidRDefault="00BC06C9" w:rsidP="008A060A">
            <w:pPr>
              <w:jc w:val="both"/>
              <w:rPr>
                <w:rFonts w:cs="Arial"/>
                <w:b/>
                <w:szCs w:val="20"/>
                <w:highlight w:val="lightGray"/>
              </w:rPr>
            </w:pPr>
            <w:r w:rsidRPr="008A060A">
              <w:rPr>
                <w:rFonts w:cs="Arial"/>
                <w:szCs w:val="20"/>
              </w:rPr>
              <w:t>}</w:t>
            </w:r>
          </w:p>
        </w:tc>
        <w:tc>
          <w:tcPr>
            <w:tcW w:w="990" w:type="dxa"/>
          </w:tcPr>
          <w:p w:rsidR="00BC06C9" w:rsidRPr="00031093" w:rsidRDefault="00BC06C9" w:rsidP="00FE78D0">
            <w:pPr>
              <w:jc w:val="both"/>
              <w:rPr>
                <w:szCs w:val="20"/>
              </w:rPr>
            </w:pPr>
            <w:r>
              <w:rPr>
                <w:szCs w:val="20"/>
              </w:rPr>
              <w:t>400</w:t>
            </w:r>
          </w:p>
          <w:p w:rsidR="00BC06C9" w:rsidRPr="00031093" w:rsidRDefault="00BC06C9" w:rsidP="00FE78D0">
            <w:pPr>
              <w:jc w:val="both"/>
              <w:rPr>
                <w:szCs w:val="20"/>
              </w:rPr>
            </w:pPr>
          </w:p>
        </w:tc>
        <w:tc>
          <w:tcPr>
            <w:tcW w:w="1620" w:type="dxa"/>
          </w:tcPr>
          <w:p w:rsidR="00BC06C9" w:rsidRPr="00031093" w:rsidRDefault="00BC06C9" w:rsidP="00FE78D0">
            <w:pPr>
              <w:jc w:val="both"/>
              <w:rPr>
                <w:szCs w:val="20"/>
              </w:rPr>
            </w:pPr>
            <w:r w:rsidRPr="0076019E">
              <w:rPr>
                <w:szCs w:val="20"/>
              </w:rPr>
              <w:t>Application/json</w:t>
            </w:r>
          </w:p>
        </w:tc>
        <w:tc>
          <w:tcPr>
            <w:tcW w:w="1512" w:type="dxa"/>
          </w:tcPr>
          <w:p w:rsidR="00BC06C9" w:rsidRPr="00031093" w:rsidRDefault="00BC06C9" w:rsidP="00FE78D0">
            <w:pPr>
              <w:jc w:val="both"/>
              <w:rPr>
                <w:szCs w:val="20"/>
              </w:rPr>
            </w:pPr>
            <w:r>
              <w:rPr>
                <w:szCs w:val="20"/>
              </w:rPr>
              <w:t>In case parameter value is invalid "&lt;Parameter Name : Invalid Value&gt;" shall be returned in failure reason</w:t>
            </w:r>
          </w:p>
        </w:tc>
      </w:tr>
      <w:tr w:rsidR="00BC06C9" w:rsidRPr="00B55D09" w:rsidTr="00FE78D0">
        <w:tc>
          <w:tcPr>
            <w:tcW w:w="1188" w:type="dxa"/>
            <w:vMerge/>
          </w:tcPr>
          <w:p w:rsidR="00BC06C9" w:rsidRPr="00B55D09" w:rsidRDefault="00BC06C9" w:rsidP="00FE78D0">
            <w:pPr>
              <w:jc w:val="both"/>
              <w:rPr>
                <w:rFonts w:cs="Arial"/>
                <w:szCs w:val="20"/>
              </w:rPr>
            </w:pPr>
          </w:p>
        </w:tc>
        <w:tc>
          <w:tcPr>
            <w:tcW w:w="3870" w:type="dxa"/>
            <w:vMerge/>
            <w:shd w:val="clear" w:color="auto" w:fill="auto"/>
          </w:tcPr>
          <w:p w:rsidR="00BC06C9" w:rsidRPr="00B55D09" w:rsidRDefault="00BC06C9" w:rsidP="00FE78D0">
            <w:pPr>
              <w:jc w:val="both"/>
              <w:rPr>
                <w:rFonts w:eastAsia="Arial" w:cs="Arial"/>
                <w:color w:val="000000"/>
                <w:szCs w:val="20"/>
              </w:rPr>
            </w:pPr>
          </w:p>
        </w:tc>
        <w:tc>
          <w:tcPr>
            <w:tcW w:w="990" w:type="dxa"/>
          </w:tcPr>
          <w:p w:rsidR="00BC06C9" w:rsidRDefault="00BC06C9" w:rsidP="00FE78D0">
            <w:pPr>
              <w:jc w:val="both"/>
              <w:rPr>
                <w:szCs w:val="20"/>
              </w:rPr>
            </w:pPr>
            <w:r>
              <w:rPr>
                <w:szCs w:val="20"/>
              </w:rPr>
              <w:t>400</w:t>
            </w:r>
          </w:p>
        </w:tc>
        <w:tc>
          <w:tcPr>
            <w:tcW w:w="1620" w:type="dxa"/>
          </w:tcPr>
          <w:p w:rsidR="00BC06C9" w:rsidRPr="0076019E" w:rsidRDefault="00BC06C9" w:rsidP="00FE78D0">
            <w:pPr>
              <w:jc w:val="both"/>
              <w:rPr>
                <w:szCs w:val="20"/>
              </w:rPr>
            </w:pPr>
            <w:r>
              <w:rPr>
                <w:szCs w:val="20"/>
              </w:rPr>
              <w:t>Application/json</w:t>
            </w:r>
          </w:p>
        </w:tc>
        <w:tc>
          <w:tcPr>
            <w:tcW w:w="1512" w:type="dxa"/>
          </w:tcPr>
          <w:p w:rsidR="00BC06C9" w:rsidRDefault="00BC06C9" w:rsidP="00FE78D0">
            <w:pPr>
              <w:jc w:val="both"/>
              <w:rPr>
                <w:szCs w:val="20"/>
              </w:rPr>
            </w:pPr>
            <w:r>
              <w:rPr>
                <w:szCs w:val="20"/>
              </w:rPr>
              <w:t>In case mandatory parameter is missing</w:t>
            </w:r>
          </w:p>
          <w:p w:rsidR="00BC06C9" w:rsidRPr="00031093" w:rsidRDefault="00BC06C9" w:rsidP="00FE78D0">
            <w:pPr>
              <w:jc w:val="both"/>
              <w:rPr>
                <w:szCs w:val="20"/>
              </w:rPr>
            </w:pPr>
            <w:r>
              <w:rPr>
                <w:szCs w:val="20"/>
              </w:rPr>
              <w:t>"&lt;Parameter Name: Not Present&gt;" shall be returned in failure reason</w:t>
            </w:r>
          </w:p>
        </w:tc>
      </w:tr>
      <w:tr w:rsidR="00BC06C9" w:rsidRPr="00B55D09" w:rsidTr="00FE78D0">
        <w:tc>
          <w:tcPr>
            <w:tcW w:w="1188" w:type="dxa"/>
            <w:vMerge/>
          </w:tcPr>
          <w:p w:rsidR="00BC06C9" w:rsidRPr="00B55D09" w:rsidRDefault="00BC06C9" w:rsidP="00FE78D0">
            <w:pPr>
              <w:jc w:val="both"/>
              <w:rPr>
                <w:rFonts w:cs="Arial"/>
                <w:szCs w:val="20"/>
              </w:rPr>
            </w:pPr>
          </w:p>
        </w:tc>
        <w:tc>
          <w:tcPr>
            <w:tcW w:w="3870" w:type="dxa"/>
            <w:vMerge/>
            <w:shd w:val="clear" w:color="auto" w:fill="auto"/>
          </w:tcPr>
          <w:p w:rsidR="00BC06C9" w:rsidRPr="00B55D09" w:rsidRDefault="00BC06C9" w:rsidP="00FE78D0">
            <w:pPr>
              <w:jc w:val="both"/>
              <w:rPr>
                <w:rFonts w:cs="Arial"/>
                <w:szCs w:val="20"/>
              </w:rPr>
            </w:pPr>
          </w:p>
        </w:tc>
        <w:tc>
          <w:tcPr>
            <w:tcW w:w="990" w:type="dxa"/>
          </w:tcPr>
          <w:p w:rsidR="00BC06C9" w:rsidRPr="00FC1079" w:rsidRDefault="00BC06C9" w:rsidP="00FE78D0">
            <w:pPr>
              <w:jc w:val="both"/>
              <w:rPr>
                <w:szCs w:val="20"/>
              </w:rPr>
            </w:pPr>
            <w:r>
              <w:rPr>
                <w:color w:val="000000" w:themeColor="text1"/>
                <w:szCs w:val="20"/>
              </w:rPr>
              <w:t>500</w:t>
            </w:r>
          </w:p>
        </w:tc>
        <w:tc>
          <w:tcPr>
            <w:tcW w:w="1620" w:type="dxa"/>
          </w:tcPr>
          <w:p w:rsidR="00BC06C9" w:rsidRPr="0076019E" w:rsidRDefault="00BC06C9" w:rsidP="00FE78D0">
            <w:pPr>
              <w:jc w:val="both"/>
              <w:rPr>
                <w:szCs w:val="20"/>
              </w:rPr>
            </w:pPr>
            <w:r>
              <w:rPr>
                <w:szCs w:val="20"/>
              </w:rPr>
              <w:t>Application/json</w:t>
            </w:r>
          </w:p>
        </w:tc>
        <w:tc>
          <w:tcPr>
            <w:tcW w:w="1512" w:type="dxa"/>
          </w:tcPr>
          <w:p w:rsidR="00BC06C9" w:rsidRDefault="00BC06C9" w:rsidP="00FE78D0">
            <w:pPr>
              <w:jc w:val="both"/>
              <w:rPr>
                <w:szCs w:val="20"/>
              </w:rPr>
            </w:pPr>
            <w:r>
              <w:rPr>
                <w:szCs w:val="20"/>
              </w:rPr>
              <w:t>In case of internal motech error "Internal Error" shall be returned in the failure reason</w:t>
            </w:r>
          </w:p>
        </w:tc>
      </w:tr>
      <w:tr w:rsidR="00BC06C9" w:rsidRPr="00B55D09" w:rsidTr="00FE78D0">
        <w:trPr>
          <w:ins w:id="76" w:author="Ashish Jain" w:date="2015-04-15T22:47:00Z"/>
        </w:trPr>
        <w:tc>
          <w:tcPr>
            <w:tcW w:w="1188" w:type="dxa"/>
            <w:vMerge/>
          </w:tcPr>
          <w:p w:rsidR="00BC06C9" w:rsidRPr="00B55D09" w:rsidRDefault="00BC06C9" w:rsidP="00FE78D0">
            <w:pPr>
              <w:jc w:val="both"/>
              <w:rPr>
                <w:ins w:id="77" w:author="Ashish Jain" w:date="2015-04-15T22:47:00Z"/>
                <w:rFonts w:cs="Arial"/>
                <w:szCs w:val="20"/>
              </w:rPr>
            </w:pPr>
          </w:p>
        </w:tc>
        <w:tc>
          <w:tcPr>
            <w:tcW w:w="3870" w:type="dxa"/>
            <w:vMerge/>
            <w:shd w:val="clear" w:color="auto" w:fill="auto"/>
          </w:tcPr>
          <w:p w:rsidR="00BC06C9" w:rsidRPr="00B55D09" w:rsidRDefault="00BC06C9" w:rsidP="00FE78D0">
            <w:pPr>
              <w:jc w:val="both"/>
              <w:rPr>
                <w:ins w:id="78" w:author="Ashish Jain" w:date="2015-04-15T22:47:00Z"/>
                <w:rFonts w:cs="Arial"/>
                <w:szCs w:val="20"/>
              </w:rPr>
            </w:pPr>
          </w:p>
        </w:tc>
        <w:tc>
          <w:tcPr>
            <w:tcW w:w="990" w:type="dxa"/>
          </w:tcPr>
          <w:p w:rsidR="00BC06C9" w:rsidRDefault="00BC06C9" w:rsidP="00FE78D0">
            <w:pPr>
              <w:jc w:val="both"/>
              <w:rPr>
                <w:ins w:id="79" w:author="Ashish Jain" w:date="2015-04-15T22:47:00Z"/>
                <w:color w:val="000000" w:themeColor="text1"/>
                <w:szCs w:val="20"/>
              </w:rPr>
            </w:pPr>
            <w:ins w:id="80" w:author="Ashish Jain" w:date="2015-04-15T22:50:00Z">
              <w:r>
                <w:rPr>
                  <w:color w:val="000000" w:themeColor="text1"/>
                  <w:szCs w:val="20"/>
                </w:rPr>
                <w:t>4</w:t>
              </w:r>
            </w:ins>
            <w:ins w:id="81" w:author="Ashish Jain" w:date="2015-04-15T22:48:00Z">
              <w:r>
                <w:rPr>
                  <w:color w:val="000000" w:themeColor="text1"/>
                  <w:szCs w:val="20"/>
                </w:rPr>
                <w:t>03</w:t>
              </w:r>
            </w:ins>
          </w:p>
        </w:tc>
        <w:tc>
          <w:tcPr>
            <w:tcW w:w="1620" w:type="dxa"/>
          </w:tcPr>
          <w:p w:rsidR="00BC06C9" w:rsidRDefault="00BC06C9" w:rsidP="00FE78D0">
            <w:pPr>
              <w:jc w:val="both"/>
              <w:rPr>
                <w:ins w:id="82" w:author="Ashish Jain" w:date="2015-04-15T22:47:00Z"/>
                <w:szCs w:val="20"/>
              </w:rPr>
            </w:pPr>
            <w:ins w:id="83" w:author="Ashish Jain" w:date="2015-04-15T22:48:00Z">
              <w:r>
                <w:rPr>
                  <w:szCs w:val="20"/>
                </w:rPr>
                <w:t>Application/json</w:t>
              </w:r>
            </w:ins>
          </w:p>
        </w:tc>
        <w:tc>
          <w:tcPr>
            <w:tcW w:w="1512" w:type="dxa"/>
          </w:tcPr>
          <w:p w:rsidR="00BC06C9" w:rsidRDefault="00BC06C9" w:rsidP="00FE78D0">
            <w:pPr>
              <w:jc w:val="both"/>
              <w:rPr>
                <w:ins w:id="84" w:author="Ashish Jain" w:date="2015-04-15T22:47:00Z"/>
                <w:szCs w:val="20"/>
              </w:rPr>
            </w:pPr>
            <w:ins w:id="85" w:author="Ashish Jain" w:date="2015-04-15T22:50:00Z">
              <w:r>
                <w:rPr>
                  <w:szCs w:val="20"/>
                </w:rPr>
                <w:t>In case when whitelisting is enabled and user’s MSISDN is not found in whitelist</w:t>
              </w:r>
            </w:ins>
          </w:p>
        </w:tc>
      </w:tr>
      <w:tr w:rsidR="00BC06C9" w:rsidRPr="00B55D09" w:rsidTr="00FE78D0">
        <w:trPr>
          <w:ins w:id="86" w:author="Ashish Jain" w:date="2015-04-15T22:49:00Z"/>
        </w:trPr>
        <w:tc>
          <w:tcPr>
            <w:tcW w:w="1188" w:type="dxa"/>
            <w:vMerge/>
          </w:tcPr>
          <w:p w:rsidR="00BC06C9" w:rsidRPr="00B55D09" w:rsidRDefault="00BC06C9" w:rsidP="00FE78D0">
            <w:pPr>
              <w:jc w:val="both"/>
              <w:rPr>
                <w:ins w:id="87" w:author="Ashish Jain" w:date="2015-04-15T22:49:00Z"/>
                <w:rFonts w:cs="Arial"/>
                <w:szCs w:val="20"/>
              </w:rPr>
            </w:pPr>
          </w:p>
        </w:tc>
        <w:tc>
          <w:tcPr>
            <w:tcW w:w="3870" w:type="dxa"/>
            <w:vMerge/>
            <w:shd w:val="clear" w:color="auto" w:fill="auto"/>
          </w:tcPr>
          <w:p w:rsidR="00BC06C9" w:rsidRPr="00B55D09" w:rsidRDefault="00BC06C9" w:rsidP="00FE78D0">
            <w:pPr>
              <w:jc w:val="both"/>
              <w:rPr>
                <w:ins w:id="88" w:author="Ashish Jain" w:date="2015-04-15T22:49:00Z"/>
                <w:rFonts w:cs="Arial"/>
                <w:szCs w:val="20"/>
              </w:rPr>
            </w:pPr>
          </w:p>
        </w:tc>
        <w:tc>
          <w:tcPr>
            <w:tcW w:w="990" w:type="dxa"/>
          </w:tcPr>
          <w:p w:rsidR="00BC06C9" w:rsidRDefault="00BC06C9" w:rsidP="00FE78D0">
            <w:pPr>
              <w:jc w:val="both"/>
              <w:rPr>
                <w:ins w:id="89" w:author="Ashish Jain" w:date="2015-04-15T22:49:00Z"/>
                <w:color w:val="000000" w:themeColor="text1"/>
                <w:szCs w:val="20"/>
              </w:rPr>
            </w:pPr>
            <w:ins w:id="90" w:author="Ashish Jain" w:date="2015-04-15T22:50:00Z">
              <w:r>
                <w:rPr>
                  <w:color w:val="000000" w:themeColor="text1"/>
                  <w:szCs w:val="20"/>
                </w:rPr>
                <w:t>501</w:t>
              </w:r>
            </w:ins>
          </w:p>
        </w:tc>
        <w:tc>
          <w:tcPr>
            <w:tcW w:w="1620" w:type="dxa"/>
          </w:tcPr>
          <w:p w:rsidR="00BC06C9" w:rsidRDefault="00BC06C9" w:rsidP="00FE78D0">
            <w:pPr>
              <w:jc w:val="both"/>
              <w:rPr>
                <w:ins w:id="91" w:author="Ashish Jain" w:date="2015-04-15T22:49:00Z"/>
                <w:szCs w:val="20"/>
              </w:rPr>
            </w:pPr>
            <w:ins w:id="92" w:author="Ashish Jain" w:date="2015-04-15T22:50:00Z">
              <w:r>
                <w:rPr>
                  <w:szCs w:val="20"/>
                </w:rPr>
                <w:t>Application/json</w:t>
              </w:r>
            </w:ins>
          </w:p>
        </w:tc>
        <w:tc>
          <w:tcPr>
            <w:tcW w:w="1512" w:type="dxa"/>
          </w:tcPr>
          <w:p w:rsidR="00BC06C9" w:rsidRDefault="00BC06C9" w:rsidP="00FE78D0">
            <w:pPr>
              <w:jc w:val="both"/>
              <w:rPr>
                <w:ins w:id="93" w:author="Ashish Jain" w:date="2015-04-15T22:49:00Z"/>
                <w:szCs w:val="20"/>
              </w:rPr>
            </w:pPr>
            <w:ins w:id="94" w:author="Ashish Jain" w:date="2015-04-15T22:51:00Z">
              <w:r>
                <w:rPr>
                  <w:szCs w:val="20"/>
                </w:rPr>
                <w:t>In case when call is received from state where service is not deployed</w:t>
              </w:r>
            </w:ins>
          </w:p>
        </w:tc>
      </w:tr>
    </w:tbl>
    <w:p w:rsidR="00527AF8" w:rsidRDefault="00527AF8" w:rsidP="00527AF8">
      <w:pPr>
        <w:pStyle w:val="Heading5"/>
        <w:jc w:val="both"/>
      </w:pPr>
      <w:r>
        <w:t>Body Elements</w:t>
      </w:r>
    </w:p>
    <w:p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rsidTr="00FE78D0">
        <w:trPr>
          <w:trHeight w:val="244"/>
        </w:trPr>
        <w:tc>
          <w:tcPr>
            <w:tcW w:w="293"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Details</w:t>
            </w:r>
          </w:p>
        </w:tc>
      </w:tr>
      <w:tr w:rsidR="00527AF8" w:rsidRPr="009B5709" w:rsidTr="00FE78D0">
        <w:trPr>
          <w:trHeight w:val="244"/>
        </w:trPr>
        <w:tc>
          <w:tcPr>
            <w:tcW w:w="293" w:type="pct"/>
          </w:tcPr>
          <w:p w:rsidR="00527AF8" w:rsidRPr="009B5709" w:rsidRDefault="008727D0" w:rsidP="00FE78D0">
            <w:pPr>
              <w:jc w:val="both"/>
              <w:rPr>
                <w:rFonts w:cs="Arial"/>
                <w:szCs w:val="20"/>
              </w:rPr>
            </w:pPr>
            <w:r>
              <w:rPr>
                <w:rFonts w:cs="Arial"/>
                <w:szCs w:val="20"/>
              </w:rPr>
              <w:t>1</w:t>
            </w:r>
          </w:p>
        </w:tc>
        <w:tc>
          <w:tcPr>
            <w:tcW w:w="903" w:type="pct"/>
          </w:tcPr>
          <w:p w:rsidR="00527AF8" w:rsidRPr="009B5709" w:rsidRDefault="00527AF8" w:rsidP="00FE78D0">
            <w:pPr>
              <w:jc w:val="both"/>
              <w:rPr>
                <w:rFonts w:cs="Arial"/>
                <w:szCs w:val="20"/>
              </w:rPr>
            </w:pPr>
            <w:r>
              <w:rPr>
                <w:rFonts w:cs="Arial"/>
                <w:szCs w:val="20"/>
              </w:rPr>
              <w:t>c</w:t>
            </w:r>
            <w:r w:rsidRPr="009B5709">
              <w:rPr>
                <w:rFonts w:cs="Arial"/>
                <w:szCs w:val="20"/>
              </w:rPr>
              <w:t>ircle</w:t>
            </w:r>
          </w:p>
        </w:tc>
        <w:tc>
          <w:tcPr>
            <w:tcW w:w="692" w:type="pct"/>
          </w:tcPr>
          <w:p w:rsidR="00527AF8" w:rsidRPr="009B5709" w:rsidRDefault="00527AF8" w:rsidP="00FE78D0">
            <w:pPr>
              <w:jc w:val="both"/>
              <w:rPr>
                <w:rFonts w:cs="Arial"/>
                <w:szCs w:val="20"/>
              </w:rPr>
            </w:pPr>
            <w:r w:rsidRPr="009B5709">
              <w:rPr>
                <w:rFonts w:cs="Arial"/>
                <w:szCs w:val="20"/>
              </w:rPr>
              <w:t>Yes</w:t>
            </w:r>
          </w:p>
        </w:tc>
        <w:tc>
          <w:tcPr>
            <w:tcW w:w="1385" w:type="pct"/>
          </w:tcPr>
          <w:p w:rsidR="00527AF8" w:rsidRPr="009B5709" w:rsidRDefault="00527AF8" w:rsidP="00FE78D0">
            <w:pPr>
              <w:jc w:val="both"/>
              <w:rPr>
                <w:rFonts w:cs="Arial"/>
                <w:szCs w:val="20"/>
              </w:rPr>
            </w:pPr>
            <w:r w:rsidRPr="009B5709">
              <w:rPr>
                <w:rFonts w:cs="Arial"/>
                <w:szCs w:val="20"/>
              </w:rPr>
              <w:t>String (Max 2 chars)</w:t>
            </w:r>
          </w:p>
        </w:tc>
        <w:tc>
          <w:tcPr>
            <w:tcW w:w="790" w:type="pct"/>
          </w:tcPr>
          <w:p w:rsidR="00527AF8" w:rsidRPr="009B5709" w:rsidRDefault="00527AF8" w:rsidP="00FE78D0">
            <w:pPr>
              <w:jc w:val="both"/>
            </w:pPr>
            <w:r w:rsidRPr="009B5709">
              <w:t>NA</w:t>
            </w:r>
          </w:p>
        </w:tc>
        <w:tc>
          <w:tcPr>
            <w:tcW w:w="937" w:type="pct"/>
          </w:tcPr>
          <w:p w:rsidR="00527AF8" w:rsidRPr="00527AF8" w:rsidRDefault="00527AF8" w:rsidP="00FE78D0">
            <w:pPr>
              <w:jc w:val="both"/>
              <w:rPr>
                <w:rFonts w:cs="Arial"/>
                <w:color w:val="000000" w:themeColor="text1"/>
                <w:szCs w:val="20"/>
              </w:rPr>
            </w:pPr>
            <w:r w:rsidRPr="00527AF8">
              <w:rPr>
                <w:color w:val="000000" w:themeColor="text1"/>
              </w:rPr>
              <w:t xml:space="preserve">If the circle information is valid in request same shall be </w:t>
            </w:r>
            <w:r w:rsidRPr="00527AF8">
              <w:rPr>
                <w:color w:val="000000" w:themeColor="text1"/>
              </w:rPr>
              <w:lastRenderedPageBreak/>
              <w:t>returned otherwise circle information determined by Motech shall be returned.</w:t>
            </w:r>
          </w:p>
        </w:tc>
      </w:tr>
      <w:tr w:rsidR="00527AF8" w:rsidRPr="009B5709" w:rsidTr="00FE78D0">
        <w:trPr>
          <w:trHeight w:val="244"/>
        </w:trPr>
        <w:tc>
          <w:tcPr>
            <w:tcW w:w="293" w:type="pct"/>
          </w:tcPr>
          <w:p w:rsidR="00527AF8" w:rsidRPr="009B5709" w:rsidRDefault="008727D0" w:rsidP="00FE78D0">
            <w:pPr>
              <w:jc w:val="both"/>
              <w:rPr>
                <w:rFonts w:cs="Arial"/>
                <w:szCs w:val="20"/>
              </w:rPr>
            </w:pPr>
            <w:r>
              <w:rPr>
                <w:rFonts w:cs="Arial"/>
                <w:szCs w:val="20"/>
              </w:rPr>
              <w:lastRenderedPageBreak/>
              <w:t>2</w:t>
            </w:r>
          </w:p>
        </w:tc>
        <w:tc>
          <w:tcPr>
            <w:tcW w:w="903" w:type="pct"/>
          </w:tcPr>
          <w:p w:rsidR="00527AF8" w:rsidRPr="009B5709" w:rsidRDefault="00527AF8" w:rsidP="00FE78D0">
            <w:pPr>
              <w:jc w:val="both"/>
              <w:rPr>
                <w:rFonts w:cs="Arial"/>
                <w:szCs w:val="20"/>
              </w:rPr>
            </w:pPr>
            <w:r>
              <w:rPr>
                <w:rFonts w:cs="Arial"/>
                <w:szCs w:val="20"/>
              </w:rPr>
              <w:t>l</w:t>
            </w:r>
            <w:r w:rsidRPr="009B5709">
              <w:rPr>
                <w:rFonts w:cs="Arial"/>
                <w:szCs w:val="20"/>
              </w:rPr>
              <w:t>anguageLocationCode</w:t>
            </w:r>
          </w:p>
        </w:tc>
        <w:tc>
          <w:tcPr>
            <w:tcW w:w="692" w:type="pct"/>
          </w:tcPr>
          <w:p w:rsidR="00527AF8" w:rsidRPr="009B5709" w:rsidRDefault="00527AF8" w:rsidP="00FE78D0">
            <w:pPr>
              <w:jc w:val="both"/>
              <w:rPr>
                <w:rFonts w:cs="Arial"/>
                <w:szCs w:val="20"/>
              </w:rPr>
            </w:pPr>
            <w:r>
              <w:rPr>
                <w:rFonts w:cs="Arial"/>
                <w:szCs w:val="20"/>
              </w:rPr>
              <w:t>No</w:t>
            </w:r>
          </w:p>
        </w:tc>
        <w:tc>
          <w:tcPr>
            <w:tcW w:w="1385" w:type="pct"/>
          </w:tcPr>
          <w:p w:rsidR="00527AF8" w:rsidRPr="009B5709" w:rsidRDefault="00527AF8" w:rsidP="00FE78D0">
            <w:pPr>
              <w:jc w:val="both"/>
              <w:rPr>
                <w:rFonts w:cs="Arial"/>
                <w:szCs w:val="20"/>
              </w:rPr>
            </w:pPr>
            <w:del w:id="95" w:author="Ashish Jain" w:date="2015-04-16T22:32:00Z">
              <w:r w:rsidRPr="009B5709" w:rsidDel="000865AD">
                <w:rPr>
                  <w:rFonts w:cs="Arial"/>
                  <w:szCs w:val="20"/>
                </w:rPr>
                <w:delText>Integer</w:delText>
              </w:r>
            </w:del>
            <w:ins w:id="96" w:author="Ashish Jain" w:date="2015-04-16T22:32:00Z">
              <w:r w:rsidR="000865AD">
                <w:rPr>
                  <w:rFonts w:cs="Arial"/>
                  <w:szCs w:val="20"/>
                </w:rPr>
                <w:t>String</w:t>
              </w:r>
            </w:ins>
          </w:p>
          <w:p w:rsidR="00527AF8" w:rsidRPr="009B5709" w:rsidRDefault="00527AF8" w:rsidP="00FE78D0">
            <w:pPr>
              <w:jc w:val="both"/>
              <w:rPr>
                <w:rFonts w:cs="Arial"/>
                <w:szCs w:val="20"/>
              </w:rPr>
            </w:pPr>
          </w:p>
        </w:tc>
        <w:tc>
          <w:tcPr>
            <w:tcW w:w="790" w:type="pct"/>
          </w:tcPr>
          <w:p w:rsidR="00527AF8" w:rsidRPr="009B5709" w:rsidRDefault="00527AF8" w:rsidP="00FE78D0">
            <w:pPr>
              <w:jc w:val="both"/>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937" w:type="pct"/>
          </w:tcPr>
          <w:p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determined.</w:t>
            </w:r>
          </w:p>
        </w:tc>
      </w:tr>
      <w:tr w:rsidR="00527AF8" w:rsidRPr="009B5709" w:rsidTr="00FE78D0">
        <w:trPr>
          <w:trHeight w:val="244"/>
        </w:trPr>
        <w:tc>
          <w:tcPr>
            <w:tcW w:w="293" w:type="pct"/>
          </w:tcPr>
          <w:p w:rsidR="00527AF8" w:rsidRPr="009B5709" w:rsidRDefault="008727D0" w:rsidP="00FE78D0">
            <w:pPr>
              <w:jc w:val="both"/>
              <w:rPr>
                <w:rFonts w:cs="Arial"/>
                <w:szCs w:val="20"/>
              </w:rPr>
            </w:pPr>
            <w:r>
              <w:rPr>
                <w:rFonts w:cs="Arial"/>
                <w:szCs w:val="20"/>
              </w:rPr>
              <w:t>3</w:t>
            </w:r>
          </w:p>
        </w:tc>
        <w:tc>
          <w:tcPr>
            <w:tcW w:w="903" w:type="pct"/>
          </w:tcPr>
          <w:p w:rsidR="00527AF8" w:rsidRPr="009B5709" w:rsidRDefault="00527AF8" w:rsidP="00FE78D0">
            <w:pPr>
              <w:jc w:val="both"/>
              <w:rPr>
                <w:rFonts w:cs="Arial"/>
                <w:szCs w:val="20"/>
              </w:rPr>
            </w:pPr>
            <w:r w:rsidRPr="009B5709">
              <w:t>defaultLanguageLocationCode</w:t>
            </w:r>
          </w:p>
        </w:tc>
        <w:tc>
          <w:tcPr>
            <w:tcW w:w="692" w:type="pct"/>
          </w:tcPr>
          <w:p w:rsidR="00527AF8" w:rsidRPr="009B5709" w:rsidRDefault="00527AF8" w:rsidP="00FE78D0">
            <w:pPr>
              <w:jc w:val="both"/>
              <w:rPr>
                <w:rFonts w:cs="Arial"/>
                <w:szCs w:val="20"/>
              </w:rPr>
            </w:pPr>
            <w:r>
              <w:rPr>
                <w:rFonts w:cs="Arial"/>
                <w:szCs w:val="20"/>
              </w:rPr>
              <w:t>No</w:t>
            </w:r>
          </w:p>
        </w:tc>
        <w:tc>
          <w:tcPr>
            <w:tcW w:w="1385" w:type="pct"/>
          </w:tcPr>
          <w:p w:rsidR="00527AF8" w:rsidRPr="009B5709" w:rsidRDefault="00527AF8" w:rsidP="00FE78D0">
            <w:pPr>
              <w:jc w:val="both"/>
              <w:rPr>
                <w:rFonts w:cs="Arial"/>
                <w:szCs w:val="20"/>
              </w:rPr>
            </w:pPr>
            <w:del w:id="97" w:author="Ashish Jain" w:date="2015-04-16T22:31:00Z">
              <w:r w:rsidRPr="009B5709" w:rsidDel="000865AD">
                <w:rPr>
                  <w:rFonts w:cs="Arial"/>
                  <w:szCs w:val="20"/>
                </w:rPr>
                <w:delText>Integer</w:delText>
              </w:r>
            </w:del>
            <w:ins w:id="98" w:author="Ashish Jain" w:date="2015-04-16T22:31:00Z">
              <w:r w:rsidR="000865AD">
                <w:rPr>
                  <w:rFonts w:cs="Arial"/>
                  <w:szCs w:val="20"/>
                </w:rPr>
                <w:t>String</w:t>
              </w:r>
            </w:ins>
          </w:p>
        </w:tc>
        <w:tc>
          <w:tcPr>
            <w:tcW w:w="790" w:type="pct"/>
          </w:tcPr>
          <w:p w:rsidR="00527AF8" w:rsidRPr="009B5709" w:rsidRDefault="00527AF8" w:rsidP="00FE78D0">
            <w:pPr>
              <w:jc w:val="both"/>
              <w:rPr>
                <w:rFonts w:eastAsia="Arial" w:cs="Arial"/>
                <w:szCs w:val="20"/>
              </w:rPr>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937" w:type="pct"/>
          </w:tcPr>
          <w:p w:rsidR="00527AF8" w:rsidRPr="00527AF8" w:rsidRDefault="00527AF8" w:rsidP="00FE78D0">
            <w:pPr>
              <w:jc w:val="both"/>
              <w:rPr>
                <w:color w:val="000000" w:themeColor="text1"/>
              </w:rPr>
            </w:pPr>
            <w:r w:rsidRPr="00527AF8">
              <w:rPr>
                <w:color w:val="000000" w:themeColor="text1"/>
              </w:rPr>
              <w:t>Default language location code set for circle.</w:t>
            </w:r>
          </w:p>
          <w:p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527AF8" w:rsidRPr="00B55D09" w:rsidTr="00FE78D0">
        <w:trPr>
          <w:trHeight w:val="244"/>
        </w:trPr>
        <w:tc>
          <w:tcPr>
            <w:tcW w:w="293" w:type="pct"/>
          </w:tcPr>
          <w:p w:rsidR="00527AF8" w:rsidRPr="00B55D09" w:rsidRDefault="008727D0" w:rsidP="00FE78D0">
            <w:pPr>
              <w:jc w:val="both"/>
              <w:rPr>
                <w:rFonts w:cs="Arial"/>
                <w:szCs w:val="20"/>
              </w:rPr>
            </w:pPr>
            <w:r>
              <w:rPr>
                <w:rFonts w:cs="Arial"/>
                <w:szCs w:val="20"/>
              </w:rPr>
              <w:t>4</w:t>
            </w:r>
          </w:p>
        </w:tc>
        <w:tc>
          <w:tcPr>
            <w:tcW w:w="903" w:type="pct"/>
          </w:tcPr>
          <w:p w:rsidR="00527AF8" w:rsidRPr="00B55D09" w:rsidRDefault="00527AF8" w:rsidP="00FE78D0">
            <w:pPr>
              <w:jc w:val="both"/>
              <w:rPr>
                <w:rFonts w:cs="Arial"/>
                <w:szCs w:val="20"/>
              </w:rPr>
            </w:pPr>
            <w:r w:rsidRPr="00B55D09">
              <w:rPr>
                <w:rFonts w:cs="Arial"/>
                <w:szCs w:val="20"/>
              </w:rPr>
              <w:t>currentUsageInPulses</w:t>
            </w:r>
          </w:p>
        </w:tc>
        <w:tc>
          <w:tcPr>
            <w:tcW w:w="692" w:type="pct"/>
          </w:tcPr>
          <w:p w:rsidR="00527AF8" w:rsidRPr="00B55D09" w:rsidRDefault="00527AF8" w:rsidP="00FE78D0">
            <w:pPr>
              <w:jc w:val="both"/>
              <w:rPr>
                <w:rFonts w:cs="Arial"/>
                <w:szCs w:val="20"/>
              </w:rPr>
            </w:pPr>
            <w:r w:rsidRPr="00B55D09">
              <w:rPr>
                <w:rFonts w:cs="Arial"/>
                <w:szCs w:val="20"/>
              </w:rPr>
              <w:t>Yes</w:t>
            </w:r>
          </w:p>
        </w:tc>
        <w:tc>
          <w:tcPr>
            <w:tcW w:w="1385" w:type="pct"/>
          </w:tcPr>
          <w:p w:rsidR="00527AF8" w:rsidRPr="00B55D09" w:rsidRDefault="00527AF8" w:rsidP="00FE78D0">
            <w:pPr>
              <w:jc w:val="both"/>
              <w:rPr>
                <w:rFonts w:cs="Arial"/>
                <w:szCs w:val="20"/>
              </w:rPr>
            </w:pPr>
            <w:r w:rsidRPr="00B55D09">
              <w:rPr>
                <w:rFonts w:cs="Arial"/>
                <w:szCs w:val="20"/>
              </w:rPr>
              <w:t>Integer</w:t>
            </w:r>
          </w:p>
        </w:tc>
        <w:tc>
          <w:tcPr>
            <w:tcW w:w="790" w:type="pct"/>
          </w:tcPr>
          <w:p w:rsidR="00527AF8" w:rsidRPr="00B55D09" w:rsidRDefault="00527AF8" w:rsidP="00FE78D0">
            <w:pPr>
              <w:jc w:val="both"/>
              <w:rPr>
                <w:rFonts w:cs="Arial"/>
                <w:szCs w:val="20"/>
              </w:rPr>
            </w:pPr>
            <w:r w:rsidRPr="00B55D09">
              <w:rPr>
                <w:rFonts w:cs="Arial"/>
                <w:szCs w:val="20"/>
              </w:rPr>
              <w:t>NA</w:t>
            </w:r>
          </w:p>
        </w:tc>
        <w:tc>
          <w:tcPr>
            <w:tcW w:w="937" w:type="pct"/>
          </w:tcPr>
          <w:p w:rsidR="00527AF8" w:rsidRPr="00B55D09" w:rsidRDefault="00527AF8" w:rsidP="00FE78D0">
            <w:pPr>
              <w:jc w:val="both"/>
              <w:rPr>
                <w:rFonts w:cs="Arial"/>
                <w:szCs w:val="20"/>
              </w:rPr>
            </w:pPr>
            <w:r w:rsidRPr="00B55D09">
              <w:rPr>
                <w:rFonts w:cs="Arial"/>
                <w:szCs w:val="20"/>
              </w:rPr>
              <w:t>No. of pulses consumed for MA service</w:t>
            </w:r>
          </w:p>
        </w:tc>
      </w:tr>
      <w:tr w:rsidR="00527AF8" w:rsidRPr="00CE2412" w:rsidTr="00FE78D0">
        <w:trPr>
          <w:trHeight w:val="244"/>
        </w:trPr>
        <w:tc>
          <w:tcPr>
            <w:tcW w:w="293" w:type="pct"/>
          </w:tcPr>
          <w:p w:rsidR="00527AF8" w:rsidRPr="00CE2412" w:rsidRDefault="008727D0" w:rsidP="00FE78D0">
            <w:pPr>
              <w:jc w:val="both"/>
              <w:rPr>
                <w:rFonts w:cs="Arial"/>
                <w:szCs w:val="20"/>
              </w:rPr>
            </w:pPr>
            <w:r>
              <w:rPr>
                <w:rFonts w:cs="Arial"/>
                <w:szCs w:val="20"/>
              </w:rPr>
              <w:t>5</w:t>
            </w:r>
          </w:p>
        </w:tc>
        <w:tc>
          <w:tcPr>
            <w:tcW w:w="903" w:type="pct"/>
          </w:tcPr>
          <w:p w:rsidR="00527AF8" w:rsidRPr="00CE2412" w:rsidRDefault="00527AF8" w:rsidP="00FE78D0">
            <w:pPr>
              <w:jc w:val="both"/>
              <w:rPr>
                <w:rFonts w:cs="Arial"/>
                <w:szCs w:val="20"/>
              </w:rPr>
            </w:pPr>
            <w:r w:rsidRPr="00CE2412">
              <w:rPr>
                <w:rFonts w:cs="Arial"/>
                <w:szCs w:val="20"/>
              </w:rPr>
              <w:t>maxAllowedUsageInPulses</w:t>
            </w:r>
          </w:p>
        </w:tc>
        <w:tc>
          <w:tcPr>
            <w:tcW w:w="692" w:type="pct"/>
          </w:tcPr>
          <w:p w:rsidR="00527AF8" w:rsidRPr="00CE2412" w:rsidRDefault="00527AF8" w:rsidP="00FE78D0">
            <w:pPr>
              <w:jc w:val="both"/>
              <w:rPr>
                <w:rFonts w:cs="Arial"/>
                <w:szCs w:val="20"/>
              </w:rPr>
            </w:pPr>
            <w:r w:rsidRPr="00CE2412">
              <w:rPr>
                <w:rFonts w:cs="Arial"/>
                <w:szCs w:val="20"/>
              </w:rPr>
              <w:t>Yes</w:t>
            </w:r>
          </w:p>
        </w:tc>
        <w:tc>
          <w:tcPr>
            <w:tcW w:w="1385" w:type="pct"/>
          </w:tcPr>
          <w:p w:rsidR="00527AF8" w:rsidRPr="00CE2412" w:rsidRDefault="00527AF8" w:rsidP="00FE78D0">
            <w:pPr>
              <w:rPr>
                <w:rFonts w:cs="Arial"/>
                <w:szCs w:val="20"/>
              </w:rPr>
            </w:pPr>
            <w:r w:rsidRPr="00CE2412">
              <w:rPr>
                <w:rFonts w:cs="Arial"/>
                <w:szCs w:val="20"/>
              </w:rPr>
              <w:t>Integer</w:t>
            </w:r>
          </w:p>
        </w:tc>
        <w:tc>
          <w:tcPr>
            <w:tcW w:w="790" w:type="pct"/>
          </w:tcPr>
          <w:p w:rsidR="00527AF8" w:rsidRPr="00CE2412" w:rsidRDefault="00527AF8" w:rsidP="00FE78D0">
            <w:pPr>
              <w:jc w:val="both"/>
              <w:rPr>
                <w:rFonts w:cs="Arial"/>
                <w:szCs w:val="20"/>
                <w:highlight w:val="lightGray"/>
              </w:rPr>
            </w:pPr>
            <w:r>
              <w:rPr>
                <w:rFonts w:cs="Arial"/>
                <w:szCs w:val="20"/>
              </w:rPr>
              <w:t>-1 for uncapped</w:t>
            </w:r>
          </w:p>
        </w:tc>
        <w:tc>
          <w:tcPr>
            <w:tcW w:w="937" w:type="pct"/>
          </w:tcPr>
          <w:p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527AF8" w:rsidRPr="00B55D09" w:rsidTr="00FE78D0">
        <w:trPr>
          <w:trHeight w:val="244"/>
        </w:trPr>
        <w:tc>
          <w:tcPr>
            <w:tcW w:w="293" w:type="pct"/>
          </w:tcPr>
          <w:p w:rsidR="00527AF8" w:rsidRPr="00B55D09" w:rsidRDefault="008727D0" w:rsidP="00FE78D0">
            <w:pPr>
              <w:jc w:val="both"/>
              <w:rPr>
                <w:rFonts w:cs="Arial"/>
                <w:szCs w:val="20"/>
              </w:rPr>
            </w:pPr>
            <w:r>
              <w:rPr>
                <w:rFonts w:cs="Arial"/>
                <w:szCs w:val="20"/>
              </w:rPr>
              <w:t>6</w:t>
            </w:r>
          </w:p>
        </w:tc>
        <w:tc>
          <w:tcPr>
            <w:tcW w:w="903" w:type="pct"/>
          </w:tcPr>
          <w:p w:rsidR="00527AF8" w:rsidRPr="00B55D09" w:rsidRDefault="00527AF8" w:rsidP="00FE78D0">
            <w:pPr>
              <w:jc w:val="both"/>
              <w:rPr>
                <w:rFonts w:cs="Arial"/>
                <w:szCs w:val="20"/>
              </w:rPr>
            </w:pPr>
            <w:r>
              <w:rPr>
                <w:rFonts w:cs="Arial"/>
                <w:szCs w:val="20"/>
              </w:rPr>
              <w:t>e</w:t>
            </w:r>
            <w:r w:rsidRPr="00B55D09">
              <w:rPr>
                <w:rFonts w:cs="Arial"/>
                <w:szCs w:val="20"/>
              </w:rPr>
              <w:t>ndOfUsagePromptCounter</w:t>
            </w:r>
          </w:p>
        </w:tc>
        <w:tc>
          <w:tcPr>
            <w:tcW w:w="692" w:type="pct"/>
          </w:tcPr>
          <w:p w:rsidR="00527AF8" w:rsidRPr="00B55D09" w:rsidRDefault="00527AF8" w:rsidP="00FE78D0">
            <w:pPr>
              <w:jc w:val="both"/>
              <w:rPr>
                <w:rFonts w:cs="Arial"/>
                <w:szCs w:val="20"/>
              </w:rPr>
            </w:pPr>
            <w:r w:rsidRPr="00B55D09">
              <w:rPr>
                <w:rFonts w:cs="Arial"/>
                <w:szCs w:val="20"/>
              </w:rPr>
              <w:t>Yes</w:t>
            </w:r>
          </w:p>
        </w:tc>
        <w:tc>
          <w:tcPr>
            <w:tcW w:w="1385" w:type="pct"/>
          </w:tcPr>
          <w:p w:rsidR="00527AF8" w:rsidRPr="00B55D09" w:rsidRDefault="00527AF8" w:rsidP="00FE78D0">
            <w:pPr>
              <w:jc w:val="both"/>
              <w:rPr>
                <w:rFonts w:cs="Arial"/>
                <w:szCs w:val="20"/>
              </w:rPr>
            </w:pPr>
            <w:r w:rsidRPr="00B55D09">
              <w:rPr>
                <w:rFonts w:cs="Arial"/>
                <w:szCs w:val="20"/>
              </w:rPr>
              <w:t>Integer</w:t>
            </w:r>
          </w:p>
        </w:tc>
        <w:tc>
          <w:tcPr>
            <w:tcW w:w="790" w:type="pct"/>
          </w:tcPr>
          <w:p w:rsidR="00527AF8" w:rsidRPr="00B55D09" w:rsidRDefault="00527AF8" w:rsidP="00FE78D0">
            <w:pPr>
              <w:jc w:val="both"/>
              <w:rPr>
                <w:rFonts w:cs="Arial"/>
                <w:szCs w:val="20"/>
                <w:highlight w:val="lightGray"/>
              </w:rPr>
            </w:pPr>
            <w:r w:rsidRPr="00B55D09">
              <w:rPr>
                <w:rFonts w:cs="Arial"/>
                <w:szCs w:val="20"/>
              </w:rPr>
              <w:t>NA</w:t>
            </w:r>
          </w:p>
        </w:tc>
        <w:tc>
          <w:tcPr>
            <w:tcW w:w="937" w:type="pct"/>
          </w:tcPr>
          <w:p w:rsidR="00527AF8" w:rsidRPr="00B55D09" w:rsidRDefault="00527AF8" w:rsidP="00FE78D0">
            <w:pPr>
              <w:jc w:val="both"/>
              <w:rPr>
                <w:rFonts w:cs="Arial"/>
                <w:szCs w:val="20"/>
              </w:rPr>
            </w:pPr>
            <w:r w:rsidRPr="00B55D09">
              <w:rPr>
                <w:rFonts w:cs="Arial"/>
                <w:szCs w:val="20"/>
              </w:rPr>
              <w:t>Indicates no.</w:t>
            </w:r>
            <w:r>
              <w:rPr>
                <w:rFonts w:cs="Arial"/>
                <w:szCs w:val="20"/>
              </w:rPr>
              <w:t xml:space="preserve"> of times end of usage message h</w:t>
            </w:r>
            <w:r w:rsidRPr="00B55D09">
              <w:rPr>
                <w:rFonts w:cs="Arial"/>
                <w:szCs w:val="20"/>
              </w:rPr>
              <w:t>as been played to user.</w:t>
            </w:r>
          </w:p>
        </w:tc>
      </w:tr>
      <w:tr w:rsidR="00A8494C" w:rsidRPr="00B55D09" w:rsidTr="00FE78D0">
        <w:trPr>
          <w:trHeight w:val="244"/>
        </w:trPr>
        <w:tc>
          <w:tcPr>
            <w:tcW w:w="293" w:type="pct"/>
          </w:tcPr>
          <w:p w:rsidR="00A8494C" w:rsidRDefault="00A8494C" w:rsidP="00FE78D0">
            <w:pPr>
              <w:jc w:val="both"/>
              <w:rPr>
                <w:rFonts w:cs="Arial"/>
                <w:szCs w:val="20"/>
              </w:rPr>
            </w:pPr>
            <w:r>
              <w:rPr>
                <w:rFonts w:cs="Arial"/>
                <w:szCs w:val="20"/>
              </w:rPr>
              <w:t>7</w:t>
            </w:r>
          </w:p>
        </w:tc>
        <w:tc>
          <w:tcPr>
            <w:tcW w:w="903" w:type="pct"/>
          </w:tcPr>
          <w:p w:rsidR="00A8494C" w:rsidRDefault="00A8494C" w:rsidP="00FE78D0">
            <w:pPr>
              <w:jc w:val="both"/>
              <w:rPr>
                <w:rFonts w:cs="Arial"/>
                <w:szCs w:val="20"/>
              </w:rPr>
            </w:pPr>
            <w:r>
              <w:rPr>
                <w:rFonts w:eastAsia="Arial" w:cs="Arial"/>
                <w:szCs w:val="20"/>
              </w:rPr>
              <w:t>maxAllowedEndOfUsagePrompt</w:t>
            </w:r>
          </w:p>
        </w:tc>
        <w:tc>
          <w:tcPr>
            <w:tcW w:w="692" w:type="pct"/>
          </w:tcPr>
          <w:p w:rsidR="00A8494C" w:rsidRPr="00B55D09" w:rsidRDefault="00A8494C" w:rsidP="00FE78D0">
            <w:pPr>
              <w:jc w:val="both"/>
              <w:rPr>
                <w:rFonts w:cs="Arial"/>
                <w:szCs w:val="20"/>
              </w:rPr>
            </w:pPr>
            <w:r>
              <w:rPr>
                <w:rFonts w:cs="Arial"/>
                <w:szCs w:val="20"/>
              </w:rPr>
              <w:t>Yes</w:t>
            </w:r>
          </w:p>
        </w:tc>
        <w:tc>
          <w:tcPr>
            <w:tcW w:w="1385" w:type="pct"/>
          </w:tcPr>
          <w:p w:rsidR="00A8494C" w:rsidRPr="00B55D09" w:rsidRDefault="00A8494C" w:rsidP="00FE78D0">
            <w:pPr>
              <w:jc w:val="both"/>
              <w:rPr>
                <w:rFonts w:cs="Arial"/>
                <w:szCs w:val="20"/>
              </w:rPr>
            </w:pPr>
            <w:r>
              <w:rPr>
                <w:rFonts w:cs="Arial"/>
                <w:szCs w:val="20"/>
              </w:rPr>
              <w:t>Integer</w:t>
            </w:r>
          </w:p>
        </w:tc>
        <w:tc>
          <w:tcPr>
            <w:tcW w:w="790" w:type="pct"/>
          </w:tcPr>
          <w:p w:rsidR="00A8494C" w:rsidRPr="00B55D09" w:rsidRDefault="00A8494C" w:rsidP="00FE78D0">
            <w:pPr>
              <w:jc w:val="both"/>
              <w:rPr>
                <w:rFonts w:cs="Arial"/>
                <w:szCs w:val="20"/>
              </w:rPr>
            </w:pPr>
            <w:r>
              <w:rPr>
                <w:rFonts w:cs="Arial"/>
                <w:szCs w:val="20"/>
              </w:rPr>
              <w:t>NA</w:t>
            </w:r>
          </w:p>
        </w:tc>
        <w:tc>
          <w:tcPr>
            <w:tcW w:w="937" w:type="pct"/>
          </w:tcPr>
          <w:p w:rsidR="00A8494C" w:rsidRPr="00B55D09" w:rsidRDefault="00A8494C" w:rsidP="00FE78D0">
            <w:pPr>
              <w:jc w:val="both"/>
              <w:rPr>
                <w:rFonts w:cs="Arial"/>
                <w:szCs w:val="20"/>
              </w:rPr>
            </w:pPr>
            <w:r>
              <w:rPr>
                <w:rFonts w:cs="Arial"/>
                <w:szCs w:val="20"/>
              </w:rPr>
              <w:t>Max number of times the End Of Usage prompt shall be played to the user.</w:t>
            </w:r>
          </w:p>
        </w:tc>
      </w:tr>
      <w:tr w:rsidR="0081713C" w:rsidRPr="00B55D09" w:rsidTr="00FE78D0">
        <w:trPr>
          <w:trHeight w:val="244"/>
        </w:trPr>
        <w:tc>
          <w:tcPr>
            <w:tcW w:w="293" w:type="pct"/>
          </w:tcPr>
          <w:p w:rsidR="0081713C" w:rsidRDefault="0081713C" w:rsidP="00FE78D0">
            <w:pPr>
              <w:jc w:val="both"/>
              <w:rPr>
                <w:rFonts w:cs="Arial"/>
                <w:szCs w:val="20"/>
              </w:rPr>
            </w:pPr>
            <w:r>
              <w:rPr>
                <w:rFonts w:cs="Arial"/>
                <w:szCs w:val="20"/>
              </w:rPr>
              <w:t>8</w:t>
            </w:r>
          </w:p>
        </w:tc>
        <w:tc>
          <w:tcPr>
            <w:tcW w:w="903" w:type="pct"/>
          </w:tcPr>
          <w:p w:rsidR="0081713C" w:rsidRDefault="0081713C" w:rsidP="00FE78D0">
            <w:pPr>
              <w:jc w:val="both"/>
              <w:rPr>
                <w:rFonts w:eastAsia="Arial" w:cs="Arial"/>
                <w:szCs w:val="20"/>
              </w:rPr>
            </w:pPr>
            <w:r>
              <w:rPr>
                <w:szCs w:val="20"/>
              </w:rPr>
              <w:t>failureReason</w:t>
            </w:r>
          </w:p>
        </w:tc>
        <w:tc>
          <w:tcPr>
            <w:tcW w:w="692" w:type="pct"/>
          </w:tcPr>
          <w:p w:rsidR="0081713C" w:rsidRDefault="0081713C" w:rsidP="00FE78D0">
            <w:pPr>
              <w:jc w:val="both"/>
              <w:rPr>
                <w:rFonts w:cs="Arial"/>
                <w:szCs w:val="20"/>
              </w:rPr>
            </w:pPr>
            <w:r>
              <w:rPr>
                <w:szCs w:val="20"/>
              </w:rPr>
              <w:t>No</w:t>
            </w:r>
          </w:p>
        </w:tc>
        <w:tc>
          <w:tcPr>
            <w:tcW w:w="1385" w:type="pct"/>
          </w:tcPr>
          <w:p w:rsidR="0081713C" w:rsidRDefault="0081713C" w:rsidP="00FE78D0">
            <w:pPr>
              <w:jc w:val="both"/>
              <w:rPr>
                <w:rFonts w:cs="Arial"/>
                <w:szCs w:val="20"/>
              </w:rPr>
            </w:pPr>
            <w:r>
              <w:rPr>
                <w:szCs w:val="20"/>
              </w:rPr>
              <w:t>String</w:t>
            </w:r>
          </w:p>
        </w:tc>
        <w:tc>
          <w:tcPr>
            <w:tcW w:w="790" w:type="pct"/>
          </w:tcPr>
          <w:p w:rsidR="0081713C" w:rsidRDefault="0081713C" w:rsidP="00FE78D0">
            <w:pPr>
              <w:jc w:val="both"/>
              <w:rPr>
                <w:rFonts w:cs="Arial"/>
                <w:szCs w:val="20"/>
              </w:rPr>
            </w:pPr>
          </w:p>
        </w:tc>
        <w:tc>
          <w:tcPr>
            <w:tcW w:w="937" w:type="pct"/>
          </w:tcPr>
          <w:p w:rsidR="0081713C" w:rsidRDefault="0081713C" w:rsidP="00FE78D0">
            <w:pPr>
              <w:jc w:val="both"/>
              <w:rPr>
                <w:rFonts w:cs="Arial"/>
                <w:szCs w:val="20"/>
              </w:rPr>
            </w:pPr>
            <w:r>
              <w:rPr>
                <w:szCs w:val="20"/>
              </w:rPr>
              <w:t>Reason for the request failure</w:t>
            </w:r>
          </w:p>
        </w:tc>
      </w:tr>
    </w:tbl>
    <w:p w:rsidR="00527AF8" w:rsidRDefault="00527AF8" w:rsidP="00527AF8">
      <w:pPr>
        <w:jc w:val="both"/>
      </w:pPr>
    </w:p>
    <w:p w:rsidR="00527AF8" w:rsidRDefault="00527AF8" w:rsidP="00527AF8">
      <w:pPr>
        <w:pStyle w:val="Heading3"/>
        <w:jc w:val="both"/>
      </w:pPr>
      <w:bookmarkStart w:id="99" w:name="_Toc409199745"/>
      <w:bookmarkStart w:id="100" w:name="_Toc411454326"/>
      <w:r>
        <w:t>Get MA Course</w:t>
      </w:r>
      <w:bookmarkEnd w:id="99"/>
      <w:r>
        <w:t xml:space="preserve"> API</w:t>
      </w:r>
      <w:bookmarkEnd w:id="100"/>
    </w:p>
    <w:p w:rsidR="00527AF8" w:rsidRDefault="00527AF8" w:rsidP="00527AF8">
      <w:pPr>
        <w:jc w:val="both"/>
      </w:pPr>
    </w:p>
    <w:p w:rsidR="00527AF8" w:rsidRDefault="00527AF8" w:rsidP="00527AF8">
      <w:pPr>
        <w:jc w:val="both"/>
      </w:pPr>
      <w:r>
        <w:t>IVR shall invoke this API to get the MA course str</w:t>
      </w:r>
      <w:r w:rsidR="00A70A56">
        <w:t>ucture</w:t>
      </w:r>
      <w:r>
        <w:t>.</w:t>
      </w:r>
    </w:p>
    <w:p w:rsidR="00527AF8" w:rsidRPr="002A3A31" w:rsidRDefault="00527AF8" w:rsidP="00527AF8">
      <w:pPr>
        <w:pStyle w:val="Heading4"/>
        <w:jc w:val="both"/>
      </w:pPr>
      <w:r>
        <w:t xml:space="preserve">Get MA Course </w:t>
      </w:r>
      <w:r w:rsidR="00350A13">
        <w:t>–</w:t>
      </w:r>
      <w:r>
        <w:t xml:space="preserve"> Request</w:t>
      </w:r>
    </w:p>
    <w:p w:rsidR="00527AF8" w:rsidRPr="006110FF" w:rsidRDefault="00527AF8" w:rsidP="00527AF8">
      <w:pPr>
        <w:jc w:val="both"/>
      </w:pPr>
    </w:p>
    <w:p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http://&lt;motech:port&gt;/motech-platform-server/module/mobileacademy/course</w:t>
      </w:r>
    </w:p>
    <w:p w:rsidR="00527AF8" w:rsidRDefault="00527AF8" w:rsidP="00527AF8">
      <w:pPr>
        <w:jc w:val="both"/>
        <w:rPr>
          <w:b/>
          <w:szCs w:val="20"/>
        </w:rPr>
      </w:pPr>
    </w:p>
    <w:p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rsidR="00527AF8" w:rsidRDefault="00527AF8" w:rsidP="00527AF8">
      <w:pPr>
        <w:pStyle w:val="Heading5"/>
        <w:jc w:val="both"/>
      </w:pPr>
      <w:r>
        <w:lastRenderedPageBreak/>
        <w:t>Validations</w:t>
      </w:r>
    </w:p>
    <w:p w:rsidR="00527AF8" w:rsidRDefault="00527AF8" w:rsidP="00527AF8">
      <w:pPr>
        <w:tabs>
          <w:tab w:val="left" w:pos="1190"/>
        </w:tabs>
        <w:jc w:val="both"/>
      </w:pPr>
    </w:p>
    <w:p w:rsidR="00527AF8" w:rsidRDefault="00527AF8" w:rsidP="00527AF8">
      <w:pPr>
        <w:tabs>
          <w:tab w:val="left" w:pos="1190"/>
        </w:tabs>
        <w:jc w:val="both"/>
      </w:pPr>
      <w:r>
        <w:t>None</w:t>
      </w:r>
    </w:p>
    <w:p w:rsidR="00527AF8" w:rsidRDefault="00527AF8" w:rsidP="00527AF8">
      <w:pPr>
        <w:pStyle w:val="Heading5"/>
        <w:jc w:val="both"/>
      </w:pPr>
      <w:r>
        <w:t>Http time Out</w:t>
      </w:r>
    </w:p>
    <w:p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rsidTr="00D55576">
        <w:trPr>
          <w:trHeight w:val="244"/>
        </w:trPr>
        <w:tc>
          <w:tcPr>
            <w:tcW w:w="3007" w:type="pct"/>
            <w:shd w:val="clear" w:color="auto" w:fill="D9D9D9" w:themeFill="background1" w:themeFillShade="D9"/>
            <w:vAlign w:val="bottom"/>
          </w:tcPr>
          <w:p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547065" w:rsidRPr="00FF4865" w:rsidRDefault="00547065" w:rsidP="00D55576">
            <w:pPr>
              <w:jc w:val="both"/>
              <w:rPr>
                <w:szCs w:val="20"/>
              </w:rPr>
            </w:pPr>
            <w:r>
              <w:rPr>
                <w:rFonts w:eastAsia="Times New Roman" w:cs="Arial"/>
                <w:b/>
                <w:szCs w:val="20"/>
              </w:rPr>
              <w:t>Description</w:t>
            </w:r>
          </w:p>
        </w:tc>
      </w:tr>
      <w:tr w:rsidR="00547065" w:rsidRPr="00FF4865" w:rsidTr="00D55576">
        <w:trPr>
          <w:trHeight w:val="386"/>
        </w:trPr>
        <w:tc>
          <w:tcPr>
            <w:tcW w:w="3007" w:type="pct"/>
          </w:tcPr>
          <w:p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527AF8" w:rsidRPr="000C573D" w:rsidRDefault="00527AF8" w:rsidP="00527AF8">
      <w:pPr>
        <w:pStyle w:val="Heading5"/>
        <w:jc w:val="both"/>
      </w:pPr>
      <w:r>
        <w:t xml:space="preserve">Query Parameters </w:t>
      </w:r>
    </w:p>
    <w:p w:rsidR="00527AF8" w:rsidRDefault="00527AF8" w:rsidP="00527AF8">
      <w:pPr>
        <w:jc w:val="both"/>
      </w:pPr>
    </w:p>
    <w:p w:rsidR="00527AF8" w:rsidRPr="004112C6" w:rsidRDefault="00527AF8" w:rsidP="00527AF8">
      <w:pPr>
        <w:jc w:val="both"/>
      </w:pPr>
      <w:r>
        <w:t>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527AF8">
      <w:pPr>
        <w:jc w:val="both"/>
      </w:pPr>
    </w:p>
    <w:p w:rsidR="008A74ED" w:rsidRDefault="00527AF8" w:rsidP="00527AF8">
      <w:pPr>
        <w:pStyle w:val="Heading4"/>
        <w:jc w:val="both"/>
      </w:pPr>
      <w:r>
        <w:t xml:space="preserve">Get MA Course </w:t>
      </w:r>
      <w:r w:rsidR="00350A13">
        <w:t>–</w:t>
      </w:r>
      <w:r>
        <w:t xml:space="preserve"> Response</w:t>
      </w:r>
    </w:p>
    <w:p w:rsidR="00527AF8" w:rsidRDefault="00527AF8" w:rsidP="00BE65EA">
      <w:r>
        <w:t xml:space="preserv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5220"/>
        <w:gridCol w:w="630"/>
        <w:gridCol w:w="900"/>
        <w:gridCol w:w="1242"/>
      </w:tblGrid>
      <w:tr w:rsidR="00527AF8" w:rsidRPr="00DE1B6A" w:rsidTr="00BE65EA">
        <w:tc>
          <w:tcPr>
            <w:tcW w:w="1188" w:type="dxa"/>
            <w:shd w:val="clear" w:color="auto" w:fill="D9D9D9" w:themeFill="background1" w:themeFillShade="D9"/>
          </w:tcPr>
          <w:p w:rsidR="00527AF8" w:rsidRPr="00DE1B6A" w:rsidRDefault="00527AF8" w:rsidP="00FE78D0">
            <w:pPr>
              <w:jc w:val="both"/>
            </w:pPr>
            <w:r w:rsidRPr="00DE1B6A">
              <w:t>Response  Status</w:t>
            </w:r>
          </w:p>
        </w:tc>
        <w:tc>
          <w:tcPr>
            <w:tcW w:w="5220" w:type="dxa"/>
            <w:shd w:val="clear" w:color="auto" w:fill="D9D9D9" w:themeFill="background1" w:themeFillShade="D9"/>
          </w:tcPr>
          <w:p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
          <w:p w:rsidR="00527AF8" w:rsidRPr="00DE1B6A" w:rsidRDefault="00527AF8" w:rsidP="00FE78D0">
            <w:pPr>
              <w:jc w:val="both"/>
            </w:pPr>
            <w:r w:rsidRPr="00DE1B6A">
              <w:t>HTTP Status Code</w:t>
            </w:r>
          </w:p>
        </w:tc>
        <w:tc>
          <w:tcPr>
            <w:tcW w:w="900" w:type="dxa"/>
            <w:shd w:val="clear" w:color="auto" w:fill="D9D9D9" w:themeFill="background1" w:themeFillShade="D9"/>
          </w:tcPr>
          <w:p w:rsidR="00527AF8" w:rsidRPr="00DE1B6A" w:rsidRDefault="00527AF8" w:rsidP="00FE78D0">
            <w:pPr>
              <w:jc w:val="both"/>
            </w:pPr>
            <w:r w:rsidRPr="00DE1B6A">
              <w:t>Content Type</w:t>
            </w:r>
          </w:p>
        </w:tc>
        <w:tc>
          <w:tcPr>
            <w:tcW w:w="1242" w:type="dxa"/>
            <w:shd w:val="clear" w:color="auto" w:fill="D9D9D9" w:themeFill="background1" w:themeFillShade="D9"/>
          </w:tcPr>
          <w:p w:rsidR="00527AF8" w:rsidRPr="00DE1B6A" w:rsidRDefault="00527AF8" w:rsidP="00FE78D0">
            <w:pPr>
              <w:jc w:val="both"/>
            </w:pPr>
            <w:r w:rsidRPr="00DE1B6A">
              <w:t>Description</w:t>
            </w:r>
          </w:p>
        </w:tc>
      </w:tr>
      <w:tr w:rsidR="00527AF8" w:rsidTr="00BE65EA">
        <w:trPr>
          <w:trHeight w:val="346"/>
        </w:trPr>
        <w:tc>
          <w:tcPr>
            <w:tcW w:w="1188" w:type="dxa"/>
          </w:tcPr>
          <w:p w:rsidR="00527AF8" w:rsidRPr="00031093" w:rsidRDefault="00527AF8" w:rsidP="00FE78D0">
            <w:pPr>
              <w:jc w:val="both"/>
              <w:rPr>
                <w:szCs w:val="20"/>
              </w:rPr>
            </w:pPr>
            <w:r w:rsidRPr="00031093">
              <w:rPr>
                <w:szCs w:val="20"/>
              </w:rPr>
              <w:t>Successful</w:t>
            </w:r>
          </w:p>
        </w:tc>
        <w:tc>
          <w:tcPr>
            <w:tcW w:w="5220" w:type="dxa"/>
          </w:tcPr>
          <w:p w:rsidR="00886D18" w:rsidRPr="00886D18" w:rsidRDefault="00886D18" w:rsidP="00886D18">
            <w:pPr>
              <w:jc w:val="both"/>
              <w:rPr>
                <w:rFonts w:eastAsia="Arial" w:cs="Arial"/>
                <w:szCs w:val="20"/>
              </w:rPr>
            </w:pPr>
            <w:r w:rsidRPr="00886D18">
              <w:rPr>
                <w:rFonts w:eastAsia="Arial" w:cs="Arial"/>
                <w:szCs w:val="20"/>
              </w:rPr>
              <w:t>{</w:t>
            </w:r>
          </w:p>
          <w:p w:rsidR="00886D18" w:rsidRPr="00886D18" w:rsidRDefault="00886D18" w:rsidP="00886D18">
            <w:pPr>
              <w:jc w:val="both"/>
              <w:rPr>
                <w:rFonts w:eastAsia="Arial" w:cs="Arial"/>
                <w:szCs w:val="20"/>
              </w:rPr>
            </w:pPr>
            <w:r w:rsidRPr="00886D18">
              <w:rPr>
                <w:rFonts w:eastAsia="Arial" w:cs="Arial"/>
                <w:szCs w:val="20"/>
              </w:rPr>
              <w:t xml:space="preserve">    "name": "MobileAcademyCourse",</w:t>
            </w:r>
          </w:p>
          <w:p w:rsidR="00886D18" w:rsidRPr="00886D18" w:rsidRDefault="00886D18" w:rsidP="00886D18">
            <w:pPr>
              <w:jc w:val="both"/>
              <w:rPr>
                <w:rFonts w:eastAsia="Arial" w:cs="Arial"/>
                <w:szCs w:val="20"/>
              </w:rPr>
            </w:pPr>
            <w:r w:rsidRPr="00886D18">
              <w:rPr>
                <w:rFonts w:eastAsia="Arial" w:cs="Arial"/>
                <w:szCs w:val="20"/>
              </w:rPr>
              <w:t xml:space="preserve">    "courseVersion": 1422951856,</w:t>
            </w:r>
          </w:p>
          <w:p w:rsidR="00886D18" w:rsidRPr="00886D18" w:rsidRDefault="00886D18" w:rsidP="00886D18">
            <w:pPr>
              <w:jc w:val="both"/>
              <w:rPr>
                <w:rFonts w:eastAsia="Arial" w:cs="Arial"/>
                <w:szCs w:val="20"/>
              </w:rPr>
            </w:pPr>
            <w:r w:rsidRPr="00886D18">
              <w:rPr>
                <w:rFonts w:eastAsia="Arial" w:cs="Arial"/>
                <w:szCs w:val="20"/>
              </w:rPr>
              <w:t xml:space="preserve">    "chapters":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"name": "Chapter01",</w:t>
            </w:r>
          </w:p>
          <w:p w:rsidR="00886D18" w:rsidRPr="00886D18" w:rsidRDefault="00886D18" w:rsidP="00886D18">
            <w:pPr>
              <w:jc w:val="both"/>
              <w:rPr>
                <w:rFonts w:eastAsia="Arial" w:cs="Arial"/>
                <w:szCs w:val="20"/>
              </w:rPr>
            </w:pPr>
            <w:r w:rsidRPr="00886D18">
              <w:rPr>
                <w:rFonts w:eastAsia="Arial" w:cs="Arial"/>
                <w:szCs w:val="20"/>
              </w:rPr>
              <w:t xml:space="preserve">            "content": {</w:t>
            </w:r>
          </w:p>
          <w:p w:rsidR="00886D18" w:rsidRPr="00886D18" w:rsidRDefault="00886D18" w:rsidP="00886D18">
            <w:pPr>
              <w:jc w:val="both"/>
              <w:rPr>
                <w:rFonts w:eastAsia="Arial" w:cs="Arial"/>
                <w:szCs w:val="20"/>
              </w:rPr>
            </w:pPr>
            <w:r w:rsidRPr="00886D18">
              <w:rPr>
                <w:rFonts w:eastAsia="Arial" w:cs="Arial"/>
                <w:szCs w:val="20"/>
              </w:rPr>
              <w:t xml:space="preserve">                "menu": {</w:t>
            </w:r>
          </w:p>
          <w:p w:rsidR="00886D18" w:rsidRPr="00886D18" w:rsidRDefault="00886D18" w:rsidP="00886D18">
            <w:pPr>
              <w:jc w:val="both"/>
              <w:rPr>
                <w:rFonts w:eastAsia="Arial" w:cs="Arial"/>
                <w:szCs w:val="20"/>
              </w:rPr>
            </w:pPr>
            <w:r w:rsidRPr="00886D18">
              <w:rPr>
                <w:rFonts w:eastAsia="Arial" w:cs="Arial"/>
                <w:szCs w:val="20"/>
              </w:rPr>
              <w:t xml:space="preserve">                    "id": "Chapter01_EndMenu",</w:t>
            </w:r>
          </w:p>
          <w:p w:rsidR="00886D18" w:rsidRPr="00886D18" w:rsidRDefault="00886D18" w:rsidP="00886D18">
            <w:pPr>
              <w:jc w:val="both"/>
              <w:rPr>
                <w:rFonts w:eastAsia="Arial" w:cs="Arial"/>
                <w:szCs w:val="20"/>
              </w:rPr>
            </w:pPr>
            <w:r w:rsidRPr="00886D18">
              <w:rPr>
                <w:rFonts w:eastAsia="Arial" w:cs="Arial"/>
                <w:szCs w:val="20"/>
              </w:rPr>
              <w:t xml:space="preserve">                    "file": "ch1_end_op.wav"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"score": {</w:t>
            </w:r>
          </w:p>
          <w:p w:rsidR="00886D18" w:rsidRPr="00886D18" w:rsidRDefault="00886D18" w:rsidP="00886D18">
            <w:pPr>
              <w:jc w:val="both"/>
              <w:rPr>
                <w:rFonts w:eastAsia="Arial" w:cs="Arial"/>
                <w:szCs w:val="20"/>
              </w:rPr>
            </w:pPr>
            <w:r w:rsidRPr="00886D18">
              <w:rPr>
                <w:rFonts w:eastAsia="Arial" w:cs="Arial"/>
                <w:szCs w:val="20"/>
              </w:rPr>
              <w:t xml:space="preserve">                    "id": "Chapter01_Score",</w:t>
            </w:r>
          </w:p>
          <w:p w:rsidR="00886D18" w:rsidRPr="00886D18" w:rsidRDefault="00886D18" w:rsidP="00886D18">
            <w:pPr>
              <w:jc w:val="both"/>
              <w:rPr>
                <w:rFonts w:eastAsia="Arial" w:cs="Arial"/>
                <w:szCs w:val="20"/>
              </w:rPr>
            </w:pPr>
            <w:r w:rsidRPr="00886D18">
              <w:rPr>
                <w:rFonts w:eastAsia="Arial" w:cs="Arial"/>
                <w:szCs w:val="20"/>
              </w:rPr>
              <w:t xml:space="preserve">                    "files": [</w:t>
            </w:r>
          </w:p>
          <w:p w:rsidR="00886D18" w:rsidRPr="00886D18" w:rsidRDefault="00886D18" w:rsidP="00886D18">
            <w:pPr>
              <w:jc w:val="both"/>
              <w:rPr>
                <w:rFonts w:eastAsia="Arial" w:cs="Arial"/>
                <w:szCs w:val="20"/>
              </w:rPr>
            </w:pPr>
            <w:r w:rsidRPr="00886D18">
              <w:rPr>
                <w:rFonts w:eastAsia="Arial" w:cs="Arial"/>
                <w:szCs w:val="20"/>
              </w:rPr>
              <w:t xml:space="preserve">                        "ch1_0_ca.wav",</w:t>
            </w:r>
          </w:p>
          <w:p w:rsidR="00886D18" w:rsidRPr="00886D18" w:rsidRDefault="00886D18" w:rsidP="00886D18">
            <w:pPr>
              <w:jc w:val="both"/>
              <w:rPr>
                <w:rFonts w:eastAsia="Arial" w:cs="Arial"/>
                <w:szCs w:val="20"/>
              </w:rPr>
            </w:pPr>
            <w:r w:rsidRPr="00886D18">
              <w:rPr>
                <w:rFonts w:eastAsia="Arial" w:cs="Arial"/>
                <w:szCs w:val="20"/>
              </w:rPr>
              <w:t xml:space="preserve">                        "ch1_1_ca.wav",</w:t>
            </w:r>
          </w:p>
          <w:p w:rsidR="00886D18" w:rsidRPr="00886D18" w:rsidRDefault="00886D18" w:rsidP="00886D18">
            <w:pPr>
              <w:jc w:val="both"/>
              <w:rPr>
                <w:rFonts w:eastAsia="Arial" w:cs="Arial"/>
                <w:szCs w:val="20"/>
              </w:rPr>
            </w:pPr>
            <w:r w:rsidRPr="00886D18">
              <w:rPr>
                <w:rFonts w:eastAsia="Arial" w:cs="Arial"/>
                <w:szCs w:val="20"/>
              </w:rPr>
              <w:t xml:space="preserve">                        "ch1_2_ca.wav",</w:t>
            </w:r>
          </w:p>
          <w:p w:rsidR="00886D18" w:rsidRPr="00886D18" w:rsidRDefault="00886D18" w:rsidP="00886D18">
            <w:pPr>
              <w:jc w:val="both"/>
              <w:rPr>
                <w:rFonts w:eastAsia="Arial" w:cs="Arial"/>
                <w:szCs w:val="20"/>
              </w:rPr>
            </w:pPr>
            <w:r w:rsidRPr="00886D18">
              <w:rPr>
                <w:rFonts w:eastAsia="Arial" w:cs="Arial"/>
                <w:szCs w:val="20"/>
              </w:rPr>
              <w:t xml:space="preserve">                        "ch1_3_ca.wav",</w:t>
            </w:r>
          </w:p>
          <w:p w:rsidR="00886D18" w:rsidRPr="00886D18" w:rsidRDefault="00886D18" w:rsidP="00886D18">
            <w:pPr>
              <w:jc w:val="both"/>
              <w:rPr>
                <w:rFonts w:eastAsia="Arial" w:cs="Arial"/>
                <w:szCs w:val="20"/>
              </w:rPr>
            </w:pPr>
            <w:r w:rsidRPr="00886D18">
              <w:rPr>
                <w:rFonts w:eastAsia="Arial" w:cs="Arial"/>
                <w:szCs w:val="20"/>
              </w:rPr>
              <w:t xml:space="preserve">                        "ch1_4_ca.wav"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"lessons":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"name": "Lesson01",</w:t>
            </w:r>
          </w:p>
          <w:p w:rsidR="00886D18" w:rsidRPr="00886D18" w:rsidRDefault="00886D18" w:rsidP="00886D18">
            <w:pPr>
              <w:jc w:val="both"/>
              <w:rPr>
                <w:rFonts w:eastAsia="Arial" w:cs="Arial"/>
                <w:szCs w:val="20"/>
              </w:rPr>
            </w:pPr>
            <w:r w:rsidRPr="00886D18">
              <w:rPr>
                <w:rFonts w:eastAsia="Arial" w:cs="Arial"/>
                <w:szCs w:val="20"/>
              </w:rPr>
              <w:t xml:space="preserve">                    "content": {</w:t>
            </w:r>
          </w:p>
          <w:p w:rsidR="00886D18" w:rsidRPr="00886D18" w:rsidRDefault="00886D18" w:rsidP="00886D18">
            <w:pPr>
              <w:jc w:val="both"/>
              <w:rPr>
                <w:rFonts w:eastAsia="Arial" w:cs="Arial"/>
                <w:szCs w:val="20"/>
              </w:rPr>
            </w:pPr>
            <w:r w:rsidRPr="00886D18">
              <w:rPr>
                <w:rFonts w:eastAsia="Arial" w:cs="Arial"/>
                <w:szCs w:val="20"/>
              </w:rPr>
              <w:t xml:space="preserve">                        "lesson": {</w:t>
            </w:r>
          </w:p>
          <w:p w:rsidR="00886D18" w:rsidRPr="00886D18" w:rsidRDefault="00886D18" w:rsidP="00886D18">
            <w:pPr>
              <w:jc w:val="both"/>
              <w:rPr>
                <w:rFonts w:eastAsia="Arial" w:cs="Arial"/>
                <w:szCs w:val="20"/>
              </w:rPr>
            </w:pPr>
            <w:r w:rsidRPr="00886D18">
              <w:rPr>
                <w:rFonts w:eastAsia="Arial" w:cs="Arial"/>
                <w:szCs w:val="20"/>
              </w:rPr>
              <w:lastRenderedPageBreak/>
              <w:t xml:space="preserve">                            "id": "Chapter01_Lesson01",</w:t>
            </w:r>
          </w:p>
          <w:p w:rsidR="00886D18" w:rsidRPr="00886D18" w:rsidRDefault="00886D18" w:rsidP="00886D18">
            <w:pPr>
              <w:jc w:val="both"/>
              <w:rPr>
                <w:rFonts w:eastAsia="Arial" w:cs="Arial"/>
                <w:szCs w:val="20"/>
              </w:rPr>
            </w:pPr>
            <w:r w:rsidRPr="00886D18">
              <w:rPr>
                <w:rFonts w:eastAsia="Arial" w:cs="Arial"/>
                <w:szCs w:val="20"/>
              </w:rPr>
              <w:t xml:space="preserve">                            "file": "ch1_l1.wav"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"menu": {</w:t>
            </w:r>
          </w:p>
          <w:p w:rsidR="00886D18" w:rsidRPr="00886D18" w:rsidRDefault="00886D18" w:rsidP="00886D18">
            <w:pPr>
              <w:jc w:val="both"/>
              <w:rPr>
                <w:rFonts w:eastAsia="Arial" w:cs="Arial"/>
                <w:szCs w:val="20"/>
              </w:rPr>
            </w:pPr>
            <w:r w:rsidRPr="00886D18">
              <w:rPr>
                <w:rFonts w:eastAsia="Arial" w:cs="Arial"/>
                <w:szCs w:val="20"/>
              </w:rPr>
              <w:t xml:space="preserve">                            "id": "Chapter01_LessonEndMenu01",</w:t>
            </w:r>
          </w:p>
          <w:p w:rsidR="00886D18" w:rsidRPr="00886D18" w:rsidRDefault="00886D18" w:rsidP="00886D18">
            <w:pPr>
              <w:jc w:val="both"/>
              <w:rPr>
                <w:rFonts w:eastAsia="Arial" w:cs="Arial"/>
                <w:szCs w:val="20"/>
              </w:rPr>
            </w:pPr>
            <w:r w:rsidRPr="00886D18">
              <w:rPr>
                <w:rFonts w:eastAsia="Arial" w:cs="Arial"/>
                <w:szCs w:val="20"/>
              </w:rPr>
              <w:t xml:space="preserve">                            "file": "ch1_l1_op.wav"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"name": "Lesson02",</w:t>
            </w:r>
          </w:p>
          <w:p w:rsidR="00886D18" w:rsidRPr="00886D18" w:rsidRDefault="00886D18" w:rsidP="00886D18">
            <w:pPr>
              <w:jc w:val="both"/>
              <w:rPr>
                <w:rFonts w:eastAsia="Arial" w:cs="Arial"/>
                <w:szCs w:val="20"/>
              </w:rPr>
            </w:pPr>
            <w:r w:rsidRPr="00886D18">
              <w:rPr>
                <w:rFonts w:eastAsia="Arial" w:cs="Arial"/>
                <w:szCs w:val="20"/>
              </w:rPr>
              <w:t xml:space="preserve">                    "content": {</w:t>
            </w:r>
          </w:p>
          <w:p w:rsidR="00886D18" w:rsidRPr="00886D18" w:rsidRDefault="00886D18" w:rsidP="00886D18">
            <w:pPr>
              <w:jc w:val="both"/>
              <w:rPr>
                <w:rFonts w:eastAsia="Arial" w:cs="Arial"/>
                <w:szCs w:val="20"/>
              </w:rPr>
            </w:pPr>
            <w:r w:rsidRPr="00886D18">
              <w:rPr>
                <w:rFonts w:eastAsia="Arial" w:cs="Arial"/>
                <w:szCs w:val="20"/>
              </w:rPr>
              <w:t xml:space="preserve">                        "lesson": {</w:t>
            </w:r>
          </w:p>
          <w:p w:rsidR="00886D18" w:rsidRPr="00886D18" w:rsidRDefault="00886D18" w:rsidP="00886D18">
            <w:pPr>
              <w:jc w:val="both"/>
              <w:rPr>
                <w:rFonts w:eastAsia="Arial" w:cs="Arial"/>
                <w:szCs w:val="20"/>
              </w:rPr>
            </w:pPr>
            <w:r w:rsidRPr="00886D18">
              <w:rPr>
                <w:rFonts w:eastAsia="Arial" w:cs="Arial"/>
                <w:szCs w:val="20"/>
              </w:rPr>
              <w:t xml:space="preserve">                            "id": "Chapter01_Lesson02",</w:t>
            </w:r>
          </w:p>
          <w:p w:rsidR="00886D18" w:rsidRPr="00886D18" w:rsidRDefault="00886D18" w:rsidP="00886D18">
            <w:pPr>
              <w:jc w:val="both"/>
              <w:rPr>
                <w:rFonts w:eastAsia="Arial" w:cs="Arial"/>
                <w:szCs w:val="20"/>
              </w:rPr>
            </w:pPr>
            <w:r w:rsidRPr="00886D18">
              <w:rPr>
                <w:rFonts w:eastAsia="Arial" w:cs="Arial"/>
                <w:szCs w:val="20"/>
              </w:rPr>
              <w:t xml:space="preserve">                            "file": "ch1_l2.wav"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"menu": {</w:t>
            </w:r>
          </w:p>
          <w:p w:rsidR="00886D18" w:rsidRPr="00886D18" w:rsidRDefault="00886D18" w:rsidP="00886D18">
            <w:pPr>
              <w:jc w:val="both"/>
              <w:rPr>
                <w:rFonts w:eastAsia="Arial" w:cs="Arial"/>
                <w:szCs w:val="20"/>
              </w:rPr>
            </w:pPr>
            <w:r w:rsidRPr="00886D18">
              <w:rPr>
                <w:rFonts w:eastAsia="Arial" w:cs="Arial"/>
                <w:szCs w:val="20"/>
              </w:rPr>
              <w:t xml:space="preserve">                            "id": "Chapter01_LessonEndMenu02",</w:t>
            </w:r>
          </w:p>
          <w:p w:rsidR="00886D18" w:rsidRPr="00886D18" w:rsidRDefault="00886D18" w:rsidP="00886D18">
            <w:pPr>
              <w:jc w:val="both"/>
              <w:rPr>
                <w:rFonts w:eastAsia="Arial" w:cs="Arial"/>
                <w:szCs w:val="20"/>
              </w:rPr>
            </w:pPr>
            <w:r w:rsidRPr="00886D18">
              <w:rPr>
                <w:rFonts w:eastAsia="Arial" w:cs="Arial"/>
                <w:szCs w:val="20"/>
              </w:rPr>
              <w:t xml:space="preserve">                            "file": "ch1_l2_op.wav"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"name": "Lesson03",</w:t>
            </w:r>
          </w:p>
          <w:p w:rsidR="00886D18" w:rsidRPr="00886D18" w:rsidRDefault="00886D18" w:rsidP="00886D18">
            <w:pPr>
              <w:jc w:val="both"/>
              <w:rPr>
                <w:rFonts w:eastAsia="Arial" w:cs="Arial"/>
                <w:szCs w:val="20"/>
              </w:rPr>
            </w:pPr>
            <w:r w:rsidRPr="00886D18">
              <w:rPr>
                <w:rFonts w:eastAsia="Arial" w:cs="Arial"/>
                <w:szCs w:val="20"/>
              </w:rPr>
              <w:t xml:space="preserve">                    "content": {</w:t>
            </w:r>
          </w:p>
          <w:p w:rsidR="00886D18" w:rsidRPr="00886D18" w:rsidRDefault="00886D18" w:rsidP="00886D18">
            <w:pPr>
              <w:jc w:val="both"/>
              <w:rPr>
                <w:rFonts w:eastAsia="Arial" w:cs="Arial"/>
                <w:szCs w:val="20"/>
              </w:rPr>
            </w:pPr>
            <w:r w:rsidRPr="00886D18">
              <w:rPr>
                <w:rFonts w:eastAsia="Arial" w:cs="Arial"/>
                <w:szCs w:val="20"/>
              </w:rPr>
              <w:t xml:space="preserve">                        "lesson": {</w:t>
            </w:r>
          </w:p>
          <w:p w:rsidR="00886D18" w:rsidRPr="00886D18" w:rsidRDefault="00886D18" w:rsidP="00886D18">
            <w:pPr>
              <w:jc w:val="both"/>
              <w:rPr>
                <w:rFonts w:eastAsia="Arial" w:cs="Arial"/>
                <w:szCs w:val="20"/>
              </w:rPr>
            </w:pPr>
            <w:r w:rsidRPr="00886D18">
              <w:rPr>
                <w:rFonts w:eastAsia="Arial" w:cs="Arial"/>
                <w:szCs w:val="20"/>
              </w:rPr>
              <w:t xml:space="preserve">                            "id": "Chapter01_Lesson03",</w:t>
            </w:r>
          </w:p>
          <w:p w:rsidR="00886D18" w:rsidRPr="00886D18" w:rsidRDefault="00886D18" w:rsidP="00886D18">
            <w:pPr>
              <w:jc w:val="both"/>
              <w:rPr>
                <w:rFonts w:eastAsia="Arial" w:cs="Arial"/>
                <w:szCs w:val="20"/>
              </w:rPr>
            </w:pPr>
            <w:r w:rsidRPr="00886D18">
              <w:rPr>
                <w:rFonts w:eastAsia="Arial" w:cs="Arial"/>
                <w:szCs w:val="20"/>
              </w:rPr>
              <w:t xml:space="preserve">                            "file": "ch1_l3.wav"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"menu": {</w:t>
            </w:r>
          </w:p>
          <w:p w:rsidR="00886D18" w:rsidRPr="00886D18" w:rsidRDefault="00886D18" w:rsidP="00886D18">
            <w:pPr>
              <w:jc w:val="both"/>
              <w:rPr>
                <w:rFonts w:eastAsia="Arial" w:cs="Arial"/>
                <w:szCs w:val="20"/>
              </w:rPr>
            </w:pPr>
            <w:r w:rsidRPr="00886D18">
              <w:rPr>
                <w:rFonts w:eastAsia="Arial" w:cs="Arial"/>
                <w:szCs w:val="20"/>
              </w:rPr>
              <w:t xml:space="preserve">                            "id": "Chapter01_LessonEndMenu03",</w:t>
            </w:r>
          </w:p>
          <w:p w:rsidR="00886D18" w:rsidRPr="00886D18" w:rsidRDefault="00886D18" w:rsidP="00886D18">
            <w:pPr>
              <w:jc w:val="both"/>
              <w:rPr>
                <w:rFonts w:eastAsia="Arial" w:cs="Arial"/>
                <w:szCs w:val="20"/>
              </w:rPr>
            </w:pPr>
            <w:r w:rsidRPr="00886D18">
              <w:rPr>
                <w:rFonts w:eastAsia="Arial" w:cs="Arial"/>
                <w:szCs w:val="20"/>
              </w:rPr>
              <w:t xml:space="preserve">                            "file": "ch1_l3_op.wav"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"name": "Lesson04",</w:t>
            </w:r>
          </w:p>
          <w:p w:rsidR="00886D18" w:rsidRPr="00886D18" w:rsidRDefault="00886D18" w:rsidP="00886D18">
            <w:pPr>
              <w:jc w:val="both"/>
              <w:rPr>
                <w:rFonts w:eastAsia="Arial" w:cs="Arial"/>
                <w:szCs w:val="20"/>
              </w:rPr>
            </w:pPr>
            <w:r w:rsidRPr="00886D18">
              <w:rPr>
                <w:rFonts w:eastAsia="Arial" w:cs="Arial"/>
                <w:szCs w:val="20"/>
              </w:rPr>
              <w:t xml:space="preserve">                    "content": {</w:t>
            </w:r>
          </w:p>
          <w:p w:rsidR="00886D18" w:rsidRPr="00886D18" w:rsidRDefault="00886D18" w:rsidP="00886D18">
            <w:pPr>
              <w:jc w:val="both"/>
              <w:rPr>
                <w:rFonts w:eastAsia="Arial" w:cs="Arial"/>
                <w:szCs w:val="20"/>
              </w:rPr>
            </w:pPr>
            <w:r w:rsidRPr="00886D18">
              <w:rPr>
                <w:rFonts w:eastAsia="Arial" w:cs="Arial"/>
                <w:szCs w:val="20"/>
              </w:rPr>
              <w:t xml:space="preserve">                        "lesson": {</w:t>
            </w:r>
          </w:p>
          <w:p w:rsidR="00886D18" w:rsidRPr="00886D18" w:rsidRDefault="00886D18" w:rsidP="00886D18">
            <w:pPr>
              <w:jc w:val="both"/>
              <w:rPr>
                <w:rFonts w:eastAsia="Arial" w:cs="Arial"/>
                <w:szCs w:val="20"/>
              </w:rPr>
            </w:pPr>
            <w:r w:rsidRPr="00886D18">
              <w:rPr>
                <w:rFonts w:eastAsia="Arial" w:cs="Arial"/>
                <w:szCs w:val="20"/>
              </w:rPr>
              <w:t xml:space="preserve">                            "id": "Chapter01_Lesson04",</w:t>
            </w:r>
          </w:p>
          <w:p w:rsidR="00886D18" w:rsidRPr="00886D18" w:rsidRDefault="00886D18" w:rsidP="00886D18">
            <w:pPr>
              <w:jc w:val="both"/>
              <w:rPr>
                <w:rFonts w:eastAsia="Arial" w:cs="Arial"/>
                <w:szCs w:val="20"/>
              </w:rPr>
            </w:pPr>
            <w:r w:rsidRPr="00886D18">
              <w:rPr>
                <w:rFonts w:eastAsia="Arial" w:cs="Arial"/>
                <w:szCs w:val="20"/>
              </w:rPr>
              <w:t xml:space="preserve">                            "file": "ch1_l4.wav"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"menu": {</w:t>
            </w:r>
          </w:p>
          <w:p w:rsidR="00886D18" w:rsidRPr="00886D18" w:rsidRDefault="00886D18" w:rsidP="00886D18">
            <w:pPr>
              <w:jc w:val="both"/>
              <w:rPr>
                <w:rFonts w:eastAsia="Arial" w:cs="Arial"/>
                <w:szCs w:val="20"/>
              </w:rPr>
            </w:pPr>
            <w:r w:rsidRPr="00886D18">
              <w:rPr>
                <w:rFonts w:eastAsia="Arial" w:cs="Arial"/>
                <w:szCs w:val="20"/>
              </w:rPr>
              <w:t xml:space="preserve">                            "id": "Chapter01_LessonEndMenu04",</w:t>
            </w:r>
          </w:p>
          <w:p w:rsidR="00886D18" w:rsidRPr="00886D18" w:rsidRDefault="00886D18" w:rsidP="00886D18">
            <w:pPr>
              <w:jc w:val="both"/>
              <w:rPr>
                <w:rFonts w:eastAsia="Arial" w:cs="Arial"/>
                <w:szCs w:val="20"/>
              </w:rPr>
            </w:pPr>
            <w:r w:rsidRPr="00886D18">
              <w:rPr>
                <w:rFonts w:eastAsia="Arial" w:cs="Arial"/>
                <w:szCs w:val="20"/>
              </w:rPr>
              <w:t xml:space="preserve">                            "file": "ch1_l4_op.wav"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"quiz": {</w:t>
            </w:r>
          </w:p>
          <w:p w:rsidR="00886D18" w:rsidRPr="00886D18" w:rsidRDefault="00886D18" w:rsidP="00886D18">
            <w:pPr>
              <w:jc w:val="both"/>
              <w:rPr>
                <w:rFonts w:eastAsia="Arial" w:cs="Arial"/>
                <w:szCs w:val="20"/>
              </w:rPr>
            </w:pPr>
            <w:r w:rsidRPr="00886D18">
              <w:rPr>
                <w:rFonts w:eastAsia="Arial" w:cs="Arial"/>
                <w:szCs w:val="20"/>
              </w:rPr>
              <w:t xml:space="preserve">                "name": "Quiz",</w:t>
            </w:r>
          </w:p>
          <w:p w:rsidR="00886D18" w:rsidRPr="00886D18" w:rsidRDefault="00886D18" w:rsidP="00886D18">
            <w:pPr>
              <w:jc w:val="both"/>
              <w:rPr>
                <w:rFonts w:eastAsia="Arial" w:cs="Arial"/>
                <w:szCs w:val="20"/>
              </w:rPr>
            </w:pPr>
            <w:r w:rsidRPr="00886D18">
              <w:rPr>
                <w:rFonts w:eastAsia="Arial" w:cs="Arial"/>
                <w:szCs w:val="20"/>
              </w:rPr>
              <w:t xml:space="preserve">                "content": {</w:t>
            </w:r>
          </w:p>
          <w:p w:rsidR="00886D18" w:rsidRPr="00886D18" w:rsidRDefault="00886D18" w:rsidP="00886D18">
            <w:pPr>
              <w:jc w:val="both"/>
              <w:rPr>
                <w:rFonts w:eastAsia="Arial" w:cs="Arial"/>
                <w:szCs w:val="20"/>
              </w:rPr>
            </w:pPr>
            <w:r w:rsidRPr="00886D18">
              <w:rPr>
                <w:rFonts w:eastAsia="Arial" w:cs="Arial"/>
                <w:szCs w:val="20"/>
              </w:rPr>
              <w:t xml:space="preserve">                    "menu": {</w:t>
            </w:r>
          </w:p>
          <w:p w:rsidR="00886D18" w:rsidRPr="00886D18" w:rsidRDefault="00886D18" w:rsidP="00886D18">
            <w:pPr>
              <w:jc w:val="both"/>
              <w:rPr>
                <w:rFonts w:eastAsia="Arial" w:cs="Arial"/>
                <w:szCs w:val="20"/>
              </w:rPr>
            </w:pPr>
            <w:r w:rsidRPr="00886D18">
              <w:rPr>
                <w:rFonts w:eastAsia="Arial" w:cs="Arial"/>
                <w:szCs w:val="20"/>
              </w:rPr>
              <w:t xml:space="preserve">                        "id": "Chapter01_QuizHeader",</w:t>
            </w:r>
          </w:p>
          <w:p w:rsidR="00886D18" w:rsidRPr="00886D18" w:rsidRDefault="00886D18" w:rsidP="00886D18">
            <w:pPr>
              <w:jc w:val="both"/>
              <w:rPr>
                <w:rFonts w:eastAsia="Arial" w:cs="Arial"/>
                <w:szCs w:val="20"/>
              </w:rPr>
            </w:pPr>
            <w:r w:rsidRPr="00886D18">
              <w:rPr>
                <w:rFonts w:eastAsia="Arial" w:cs="Arial"/>
                <w:szCs w:val="20"/>
              </w:rPr>
              <w:t xml:space="preserve">                        "file": "ch1_qp.wav"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lastRenderedPageBreak/>
              <w:t xml:space="preserve">                "questions":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"name": "Question01",</w:t>
            </w:r>
          </w:p>
          <w:p w:rsidR="00886D18" w:rsidRPr="00886D18" w:rsidRDefault="00886D18" w:rsidP="00886D18">
            <w:pPr>
              <w:jc w:val="both"/>
              <w:rPr>
                <w:rFonts w:eastAsia="Arial" w:cs="Arial"/>
                <w:szCs w:val="20"/>
              </w:rPr>
            </w:pPr>
            <w:r w:rsidRPr="00886D18">
              <w:rPr>
                <w:rFonts w:eastAsia="Arial" w:cs="Arial"/>
                <w:szCs w:val="20"/>
              </w:rPr>
              <w:t xml:space="preserve">                        "correctAnswerOption": 1,</w:t>
            </w:r>
          </w:p>
          <w:p w:rsidR="00886D18" w:rsidRPr="00886D18" w:rsidRDefault="00886D18" w:rsidP="00886D18">
            <w:pPr>
              <w:jc w:val="both"/>
              <w:rPr>
                <w:rFonts w:eastAsia="Arial" w:cs="Arial"/>
                <w:szCs w:val="20"/>
              </w:rPr>
            </w:pPr>
            <w:r w:rsidRPr="00886D18">
              <w:rPr>
                <w:rFonts w:eastAsia="Arial" w:cs="Arial"/>
                <w:szCs w:val="20"/>
              </w:rPr>
              <w:t xml:space="preserve">                        "content": {</w:t>
            </w:r>
          </w:p>
          <w:p w:rsidR="00886D18" w:rsidRPr="00886D18" w:rsidRDefault="00886D18" w:rsidP="00886D18">
            <w:pPr>
              <w:jc w:val="both"/>
              <w:rPr>
                <w:rFonts w:eastAsia="Arial" w:cs="Arial"/>
                <w:szCs w:val="20"/>
              </w:rPr>
            </w:pPr>
            <w:r w:rsidRPr="00886D18">
              <w:rPr>
                <w:rFonts w:eastAsia="Arial" w:cs="Arial"/>
                <w:szCs w:val="20"/>
              </w:rPr>
              <w:t xml:space="preserve">                            "id": "Chapter01_Question01",</w:t>
            </w:r>
          </w:p>
          <w:p w:rsidR="00886D18" w:rsidRPr="00886D18" w:rsidRDefault="00886D18" w:rsidP="00886D18">
            <w:pPr>
              <w:jc w:val="both"/>
              <w:rPr>
                <w:rFonts w:eastAsia="Arial" w:cs="Arial"/>
                <w:szCs w:val="20"/>
              </w:rPr>
            </w:pPr>
            <w:r w:rsidRPr="00886D18">
              <w:rPr>
                <w:rFonts w:eastAsia="Arial" w:cs="Arial"/>
                <w:szCs w:val="20"/>
              </w:rPr>
              <w:t xml:space="preserve">                            "question": "ch1_q1.wav",</w:t>
            </w:r>
          </w:p>
          <w:p w:rsidR="00886D18" w:rsidRPr="00886D18" w:rsidRDefault="00886D18" w:rsidP="00886D18">
            <w:pPr>
              <w:jc w:val="both"/>
              <w:rPr>
                <w:rFonts w:eastAsia="Arial" w:cs="Arial"/>
                <w:szCs w:val="20"/>
              </w:rPr>
            </w:pPr>
            <w:r w:rsidRPr="00886D18">
              <w:rPr>
                <w:rFonts w:eastAsia="Arial" w:cs="Arial"/>
                <w:szCs w:val="20"/>
              </w:rPr>
              <w:t xml:space="preserve">                            "correctAnswer": "ch1_q1_ca.wav",</w:t>
            </w:r>
          </w:p>
          <w:p w:rsidR="00886D18" w:rsidRPr="00886D18" w:rsidRDefault="00886D18" w:rsidP="00886D18">
            <w:pPr>
              <w:jc w:val="both"/>
              <w:rPr>
                <w:rFonts w:eastAsia="Arial" w:cs="Arial"/>
                <w:szCs w:val="20"/>
              </w:rPr>
            </w:pPr>
            <w:r w:rsidRPr="00886D18">
              <w:rPr>
                <w:rFonts w:eastAsia="Arial" w:cs="Arial"/>
                <w:szCs w:val="20"/>
              </w:rPr>
              <w:t xml:space="preserve">                            "wrongAnswer": "ch1_q1_wa.wav"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"name": "Question02",</w:t>
            </w:r>
          </w:p>
          <w:p w:rsidR="00886D18" w:rsidRPr="00886D18" w:rsidRDefault="00886D18" w:rsidP="00886D18">
            <w:pPr>
              <w:jc w:val="both"/>
              <w:rPr>
                <w:rFonts w:eastAsia="Arial" w:cs="Arial"/>
                <w:szCs w:val="20"/>
              </w:rPr>
            </w:pPr>
            <w:r w:rsidRPr="00886D18">
              <w:rPr>
                <w:rFonts w:eastAsia="Arial" w:cs="Arial"/>
                <w:szCs w:val="20"/>
              </w:rPr>
              <w:t xml:space="preserve">                        "</w:t>
            </w:r>
            <w:r w:rsidR="0010407C">
              <w:rPr>
                <w:rFonts w:eastAsia="Arial" w:cs="Arial"/>
                <w:szCs w:val="20"/>
              </w:rPr>
              <w:t>c</w:t>
            </w:r>
            <w:r w:rsidRPr="00886D18">
              <w:rPr>
                <w:rFonts w:eastAsia="Arial" w:cs="Arial"/>
                <w:szCs w:val="20"/>
              </w:rPr>
              <w:t>orrectAnswerOption": 1,</w:t>
            </w:r>
          </w:p>
          <w:p w:rsidR="00886D18" w:rsidRPr="00886D18" w:rsidRDefault="00886D18" w:rsidP="00886D18">
            <w:pPr>
              <w:jc w:val="both"/>
              <w:rPr>
                <w:rFonts w:eastAsia="Arial" w:cs="Arial"/>
                <w:szCs w:val="20"/>
              </w:rPr>
            </w:pPr>
            <w:r w:rsidRPr="00886D18">
              <w:rPr>
                <w:rFonts w:eastAsia="Arial" w:cs="Arial"/>
                <w:szCs w:val="20"/>
              </w:rPr>
              <w:t xml:space="preserve">                        "content": {</w:t>
            </w:r>
          </w:p>
          <w:p w:rsidR="00886D18" w:rsidRPr="00886D18" w:rsidRDefault="00886D18" w:rsidP="00886D18">
            <w:pPr>
              <w:jc w:val="both"/>
              <w:rPr>
                <w:rFonts w:eastAsia="Arial" w:cs="Arial"/>
                <w:szCs w:val="20"/>
              </w:rPr>
            </w:pPr>
            <w:r w:rsidRPr="00886D18">
              <w:rPr>
                <w:rFonts w:eastAsia="Arial" w:cs="Arial"/>
                <w:szCs w:val="20"/>
              </w:rPr>
              <w:t xml:space="preserve">                            "id": "Chapter01_Question02",</w:t>
            </w:r>
          </w:p>
          <w:p w:rsidR="00886D18" w:rsidRPr="00886D18" w:rsidRDefault="00886D18" w:rsidP="00886D18">
            <w:pPr>
              <w:jc w:val="both"/>
              <w:rPr>
                <w:rFonts w:eastAsia="Arial" w:cs="Arial"/>
                <w:szCs w:val="20"/>
              </w:rPr>
            </w:pPr>
            <w:r w:rsidRPr="00886D18">
              <w:rPr>
                <w:rFonts w:eastAsia="Arial" w:cs="Arial"/>
                <w:szCs w:val="20"/>
              </w:rPr>
              <w:t xml:space="preserve">                            "question": "ch1_q2.wav",</w:t>
            </w:r>
          </w:p>
          <w:p w:rsidR="00886D18" w:rsidRPr="00886D18" w:rsidRDefault="00886D18" w:rsidP="00886D18">
            <w:pPr>
              <w:jc w:val="both"/>
              <w:rPr>
                <w:rFonts w:eastAsia="Arial" w:cs="Arial"/>
                <w:szCs w:val="20"/>
              </w:rPr>
            </w:pPr>
            <w:r w:rsidRPr="00886D18">
              <w:rPr>
                <w:rFonts w:eastAsia="Arial" w:cs="Arial"/>
                <w:szCs w:val="20"/>
              </w:rPr>
              <w:t xml:space="preserve">                            "correctAnswer": "ch1_q2_ca.wav",</w:t>
            </w:r>
          </w:p>
          <w:p w:rsidR="00886D18" w:rsidRPr="00886D18" w:rsidRDefault="00886D18" w:rsidP="00886D18">
            <w:pPr>
              <w:jc w:val="both"/>
              <w:rPr>
                <w:rFonts w:eastAsia="Arial" w:cs="Arial"/>
                <w:szCs w:val="20"/>
              </w:rPr>
            </w:pPr>
            <w:r w:rsidRPr="00886D18">
              <w:rPr>
                <w:rFonts w:eastAsia="Arial" w:cs="Arial"/>
                <w:szCs w:val="20"/>
              </w:rPr>
              <w:t xml:space="preserve">                            "wrongAnswer": "ch1_q2_wa.wav"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"name": "Question03",</w:t>
            </w:r>
          </w:p>
          <w:p w:rsidR="00886D18" w:rsidRPr="00886D18" w:rsidRDefault="00886D18" w:rsidP="00886D18">
            <w:pPr>
              <w:jc w:val="both"/>
              <w:rPr>
                <w:rFonts w:eastAsia="Arial" w:cs="Arial"/>
                <w:szCs w:val="20"/>
              </w:rPr>
            </w:pPr>
            <w:r w:rsidRPr="00886D18">
              <w:rPr>
                <w:rFonts w:eastAsia="Arial" w:cs="Arial"/>
                <w:szCs w:val="20"/>
              </w:rPr>
              <w:t xml:space="preserve">                        "correctAnswerOption": 1,</w:t>
            </w:r>
          </w:p>
          <w:p w:rsidR="00886D18" w:rsidRPr="00886D18" w:rsidRDefault="00886D18" w:rsidP="00886D18">
            <w:pPr>
              <w:jc w:val="both"/>
              <w:rPr>
                <w:rFonts w:eastAsia="Arial" w:cs="Arial"/>
                <w:szCs w:val="20"/>
              </w:rPr>
            </w:pPr>
            <w:r w:rsidRPr="00886D18">
              <w:rPr>
                <w:rFonts w:eastAsia="Arial" w:cs="Arial"/>
                <w:szCs w:val="20"/>
              </w:rPr>
              <w:t xml:space="preserve">                        "content": {</w:t>
            </w:r>
          </w:p>
          <w:p w:rsidR="00886D18" w:rsidRPr="00886D18" w:rsidRDefault="00886D18" w:rsidP="00886D18">
            <w:pPr>
              <w:jc w:val="both"/>
              <w:rPr>
                <w:rFonts w:eastAsia="Arial" w:cs="Arial"/>
                <w:szCs w:val="20"/>
              </w:rPr>
            </w:pPr>
            <w:r w:rsidRPr="00886D18">
              <w:rPr>
                <w:rFonts w:eastAsia="Arial" w:cs="Arial"/>
                <w:szCs w:val="20"/>
              </w:rPr>
              <w:t xml:space="preserve">                            "id": "Chapter01_Question03",</w:t>
            </w:r>
          </w:p>
          <w:p w:rsidR="00886D18" w:rsidRPr="00886D18" w:rsidRDefault="00886D18" w:rsidP="00886D18">
            <w:pPr>
              <w:jc w:val="both"/>
              <w:rPr>
                <w:rFonts w:eastAsia="Arial" w:cs="Arial"/>
                <w:szCs w:val="20"/>
              </w:rPr>
            </w:pPr>
            <w:r w:rsidRPr="00886D18">
              <w:rPr>
                <w:rFonts w:eastAsia="Arial" w:cs="Arial"/>
                <w:szCs w:val="20"/>
              </w:rPr>
              <w:t xml:space="preserve">                            "question": "ch1_q3.wav",</w:t>
            </w:r>
          </w:p>
          <w:p w:rsidR="00886D18" w:rsidRPr="00886D18" w:rsidRDefault="00886D18" w:rsidP="00886D18">
            <w:pPr>
              <w:jc w:val="both"/>
              <w:rPr>
                <w:rFonts w:eastAsia="Arial" w:cs="Arial"/>
                <w:szCs w:val="20"/>
              </w:rPr>
            </w:pPr>
            <w:r w:rsidRPr="00886D18">
              <w:rPr>
                <w:rFonts w:eastAsia="Arial" w:cs="Arial"/>
                <w:szCs w:val="20"/>
              </w:rPr>
              <w:t xml:space="preserve">                            "correctAnswer": "ch1_q3_ca.wav",</w:t>
            </w:r>
          </w:p>
          <w:p w:rsidR="00886D18" w:rsidRPr="00886D18" w:rsidRDefault="00886D18" w:rsidP="00886D18">
            <w:pPr>
              <w:jc w:val="both"/>
              <w:rPr>
                <w:rFonts w:eastAsia="Arial" w:cs="Arial"/>
                <w:szCs w:val="20"/>
              </w:rPr>
            </w:pPr>
            <w:r w:rsidRPr="00886D18">
              <w:rPr>
                <w:rFonts w:eastAsia="Arial" w:cs="Arial"/>
                <w:szCs w:val="20"/>
              </w:rPr>
              <w:t xml:space="preserve">                            "wrongAnswer": "ch1_q3_wa.wav"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"name": "Question04",</w:t>
            </w:r>
          </w:p>
          <w:p w:rsidR="00886D18" w:rsidRPr="00886D18" w:rsidRDefault="00886D18" w:rsidP="00886D18">
            <w:pPr>
              <w:jc w:val="both"/>
              <w:rPr>
                <w:rFonts w:eastAsia="Arial" w:cs="Arial"/>
                <w:szCs w:val="20"/>
              </w:rPr>
            </w:pPr>
            <w:r w:rsidRPr="00886D18">
              <w:rPr>
                <w:rFonts w:eastAsia="Arial" w:cs="Arial"/>
                <w:szCs w:val="20"/>
              </w:rPr>
              <w:t xml:space="preserve">                        "correctAnswerOption": 1,</w:t>
            </w:r>
          </w:p>
          <w:p w:rsidR="00886D18" w:rsidRPr="00886D18" w:rsidRDefault="00886D18" w:rsidP="00886D18">
            <w:pPr>
              <w:jc w:val="both"/>
              <w:rPr>
                <w:rFonts w:eastAsia="Arial" w:cs="Arial"/>
                <w:szCs w:val="20"/>
              </w:rPr>
            </w:pPr>
            <w:r w:rsidRPr="00886D18">
              <w:rPr>
                <w:rFonts w:eastAsia="Arial" w:cs="Arial"/>
                <w:szCs w:val="20"/>
              </w:rPr>
              <w:t xml:space="preserve">                        "content": {</w:t>
            </w:r>
          </w:p>
          <w:p w:rsidR="00886D18" w:rsidRPr="00886D18" w:rsidRDefault="00886D18" w:rsidP="00886D18">
            <w:pPr>
              <w:jc w:val="both"/>
              <w:rPr>
                <w:rFonts w:eastAsia="Arial" w:cs="Arial"/>
                <w:szCs w:val="20"/>
              </w:rPr>
            </w:pPr>
            <w:r w:rsidRPr="00886D18">
              <w:rPr>
                <w:rFonts w:eastAsia="Arial" w:cs="Arial"/>
                <w:szCs w:val="20"/>
              </w:rPr>
              <w:t xml:space="preserve">                            "question": "ch1_q4.wav",</w:t>
            </w:r>
          </w:p>
          <w:p w:rsidR="00886D18" w:rsidRPr="00886D18" w:rsidRDefault="00886D18" w:rsidP="00886D18">
            <w:pPr>
              <w:jc w:val="both"/>
              <w:rPr>
                <w:rFonts w:eastAsia="Arial" w:cs="Arial"/>
                <w:szCs w:val="20"/>
              </w:rPr>
            </w:pPr>
            <w:r w:rsidRPr="00886D18">
              <w:rPr>
                <w:rFonts w:eastAsia="Arial" w:cs="Arial"/>
                <w:szCs w:val="20"/>
              </w:rPr>
              <w:t xml:space="preserve">                            "id": "Chapter01_Question04",</w:t>
            </w:r>
          </w:p>
          <w:p w:rsidR="00886D18" w:rsidRPr="00886D18" w:rsidRDefault="00886D18" w:rsidP="00886D18">
            <w:pPr>
              <w:jc w:val="both"/>
              <w:rPr>
                <w:rFonts w:eastAsia="Arial" w:cs="Arial"/>
                <w:szCs w:val="20"/>
              </w:rPr>
            </w:pPr>
            <w:r w:rsidRPr="00886D18">
              <w:rPr>
                <w:rFonts w:eastAsia="Arial" w:cs="Arial"/>
                <w:szCs w:val="20"/>
              </w:rPr>
              <w:t xml:space="preserve">                            "correctAnswer": "ch1_q4_ca.wav",</w:t>
            </w:r>
          </w:p>
          <w:p w:rsidR="00886D18" w:rsidRPr="00886D18" w:rsidRDefault="00886D18" w:rsidP="00886D18">
            <w:pPr>
              <w:jc w:val="both"/>
              <w:rPr>
                <w:rFonts w:eastAsia="Arial" w:cs="Arial"/>
                <w:szCs w:val="20"/>
              </w:rPr>
            </w:pPr>
            <w:r w:rsidRPr="00886D18">
              <w:rPr>
                <w:rFonts w:eastAsia="Arial" w:cs="Arial"/>
                <w:szCs w:val="20"/>
              </w:rPr>
              <w:t xml:space="preserve">                            "wrongAnswer": "ch1_q4_wa.wav"</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886D18" w:rsidRPr="00886D18" w:rsidRDefault="00886D18" w:rsidP="00886D18">
            <w:pPr>
              <w:jc w:val="both"/>
              <w:rPr>
                <w:rFonts w:eastAsia="Arial" w:cs="Arial"/>
                <w:szCs w:val="20"/>
              </w:rPr>
            </w:pPr>
            <w:r w:rsidRPr="00886D18">
              <w:rPr>
                <w:rFonts w:eastAsia="Arial" w:cs="Arial"/>
                <w:szCs w:val="20"/>
              </w:rPr>
              <w:t xml:space="preserve">    ]</w:t>
            </w:r>
          </w:p>
          <w:p w:rsidR="00527AF8" w:rsidRPr="005B734C" w:rsidRDefault="00886D18" w:rsidP="00FE78D0">
            <w:pPr>
              <w:jc w:val="both"/>
              <w:rPr>
                <w:rFonts w:eastAsia="Arial" w:cs="Arial"/>
                <w:sz w:val="16"/>
                <w:szCs w:val="16"/>
              </w:rPr>
            </w:pPr>
            <w:r w:rsidRPr="00886D18">
              <w:rPr>
                <w:rFonts w:eastAsia="Arial" w:cs="Arial"/>
                <w:szCs w:val="20"/>
              </w:rPr>
              <w:t>}</w:t>
            </w:r>
          </w:p>
        </w:tc>
        <w:tc>
          <w:tcPr>
            <w:tcW w:w="630" w:type="dxa"/>
            <w:tcBorders>
              <w:bottom w:val="single" w:sz="4" w:space="0" w:color="auto"/>
            </w:tcBorders>
          </w:tcPr>
          <w:p w:rsidR="00527AF8" w:rsidRPr="00031093" w:rsidRDefault="00527AF8" w:rsidP="00FE78D0">
            <w:pPr>
              <w:jc w:val="both"/>
              <w:rPr>
                <w:szCs w:val="20"/>
              </w:rPr>
            </w:pPr>
            <w:r w:rsidRPr="00031093">
              <w:rPr>
                <w:szCs w:val="20"/>
              </w:rPr>
              <w:lastRenderedPageBreak/>
              <w:t>200</w:t>
            </w:r>
          </w:p>
        </w:tc>
        <w:tc>
          <w:tcPr>
            <w:tcW w:w="900" w:type="dxa"/>
            <w:tcBorders>
              <w:bottom w:val="single" w:sz="4" w:space="0" w:color="auto"/>
            </w:tcBorders>
          </w:tcPr>
          <w:p w:rsidR="00B27579" w:rsidRDefault="00527AF8" w:rsidP="00FE78D0">
            <w:pPr>
              <w:jc w:val="both"/>
              <w:rPr>
                <w:szCs w:val="20"/>
              </w:rPr>
            </w:pPr>
            <w:r w:rsidRPr="00031093">
              <w:rPr>
                <w:szCs w:val="20"/>
              </w:rPr>
              <w:t>Application/</w:t>
            </w:r>
          </w:p>
          <w:p w:rsidR="00527AF8" w:rsidRPr="00031093" w:rsidRDefault="00527AF8" w:rsidP="00FE78D0">
            <w:pPr>
              <w:jc w:val="both"/>
              <w:rPr>
                <w:szCs w:val="20"/>
              </w:rPr>
            </w:pPr>
            <w:r w:rsidRPr="00031093">
              <w:rPr>
                <w:szCs w:val="20"/>
              </w:rPr>
              <w:t>json</w:t>
            </w:r>
          </w:p>
        </w:tc>
        <w:tc>
          <w:tcPr>
            <w:tcW w:w="1242" w:type="dxa"/>
            <w:tcBorders>
              <w:bottom w:val="single" w:sz="4" w:space="0" w:color="auto"/>
            </w:tcBorders>
          </w:tcPr>
          <w:p w:rsidR="00527AF8" w:rsidRPr="00031093" w:rsidRDefault="008A74ED">
            <w:pPr>
              <w:jc w:val="both"/>
              <w:rPr>
                <w:szCs w:val="20"/>
              </w:rPr>
            </w:pPr>
            <w:r>
              <w:t>This example demonstrates the example of course where course has one chapter, 4 lessons and 4 questions.</w:t>
            </w:r>
          </w:p>
        </w:tc>
      </w:tr>
      <w:tr w:rsidR="00527AF8" w:rsidTr="00BE65EA">
        <w:trPr>
          <w:trHeight w:val="346"/>
        </w:trPr>
        <w:tc>
          <w:tcPr>
            <w:tcW w:w="1188" w:type="dxa"/>
          </w:tcPr>
          <w:p w:rsidR="00527AF8" w:rsidRPr="00031093" w:rsidRDefault="00527AF8" w:rsidP="00FE78D0">
            <w:pPr>
              <w:jc w:val="both"/>
              <w:rPr>
                <w:szCs w:val="20"/>
              </w:rPr>
            </w:pPr>
            <w:r w:rsidRPr="00031093">
              <w:rPr>
                <w:szCs w:val="20"/>
              </w:rPr>
              <w:lastRenderedPageBreak/>
              <w:t>Failure</w:t>
            </w:r>
          </w:p>
        </w:tc>
        <w:tc>
          <w:tcPr>
            <w:tcW w:w="5220" w:type="dxa"/>
          </w:tcPr>
          <w:p w:rsidR="00527AF8" w:rsidRPr="00A052B4" w:rsidRDefault="00527AF8" w:rsidP="00FE78D0">
            <w:pPr>
              <w:jc w:val="both"/>
              <w:rPr>
                <w:rFonts w:eastAsia="Arial" w:cs="Arial"/>
                <w:color w:val="000000"/>
                <w:szCs w:val="20"/>
              </w:rPr>
            </w:pPr>
            <w:r w:rsidRPr="00A052B4">
              <w:rPr>
                <w:rFonts w:eastAsia="Arial" w:cs="Arial"/>
                <w:color w:val="000000"/>
                <w:szCs w:val="20"/>
              </w:rPr>
              <w:t>{</w:t>
            </w:r>
          </w:p>
          <w:p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
          <w:p w:rsidR="00527AF8" w:rsidRPr="00031093" w:rsidRDefault="00527AF8" w:rsidP="00FE78D0">
            <w:pPr>
              <w:jc w:val="both"/>
              <w:rPr>
                <w:szCs w:val="20"/>
              </w:rPr>
            </w:pPr>
            <w:r>
              <w:rPr>
                <w:color w:val="000000" w:themeColor="text1"/>
                <w:szCs w:val="20"/>
              </w:rPr>
              <w:t>500</w:t>
            </w:r>
          </w:p>
        </w:tc>
        <w:tc>
          <w:tcPr>
            <w:tcW w:w="900" w:type="dxa"/>
            <w:tcBorders>
              <w:bottom w:val="single" w:sz="4" w:space="0" w:color="auto"/>
            </w:tcBorders>
          </w:tcPr>
          <w:p w:rsidR="00527AF8" w:rsidRDefault="00527AF8" w:rsidP="00FE78D0">
            <w:pPr>
              <w:jc w:val="both"/>
            </w:pPr>
            <w:r w:rsidRPr="0076019E">
              <w:rPr>
                <w:szCs w:val="20"/>
              </w:rPr>
              <w:t>Application/json</w:t>
            </w:r>
          </w:p>
        </w:tc>
        <w:tc>
          <w:tcPr>
            <w:tcW w:w="1242" w:type="dxa"/>
            <w:tcBorders>
              <w:bottom w:val="single" w:sz="4" w:space="0" w:color="auto"/>
            </w:tcBorders>
          </w:tcPr>
          <w:p w:rsidR="00527AF8" w:rsidRPr="00031093" w:rsidRDefault="003F5A2D" w:rsidP="00FE78D0">
            <w:pPr>
              <w:jc w:val="both"/>
              <w:rPr>
                <w:szCs w:val="20"/>
              </w:rPr>
            </w:pPr>
            <w:r>
              <w:rPr>
                <w:szCs w:val="20"/>
              </w:rPr>
              <w:t>""</w:t>
            </w:r>
            <w:r w:rsidR="00527AF8">
              <w:rPr>
                <w:szCs w:val="20"/>
              </w:rPr>
              <w:t>Internal Error</w:t>
            </w:r>
            <w:r>
              <w:rPr>
                <w:szCs w:val="20"/>
              </w:rPr>
              <w:t>""</w:t>
            </w:r>
          </w:p>
        </w:tc>
      </w:tr>
    </w:tbl>
    <w:p w:rsidR="00527AF8" w:rsidRDefault="00527AF8" w:rsidP="00527AF8">
      <w:pPr>
        <w:jc w:val="both"/>
      </w:pPr>
    </w:p>
    <w:p w:rsidR="00527AF8" w:rsidRDefault="00527AF8" w:rsidP="00527AF8">
      <w:pPr>
        <w:pStyle w:val="Heading5"/>
        <w:jc w:val="both"/>
      </w:pPr>
      <w:bookmarkStart w:id="101" w:name="_Ref411451619"/>
      <w:r>
        <w:t>Body Elements</w:t>
      </w:r>
      <w:bookmarkEnd w:id="101"/>
    </w:p>
    <w:p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6"/>
        <w:gridCol w:w="1258"/>
        <w:gridCol w:w="1256"/>
        <w:gridCol w:w="1131"/>
        <w:gridCol w:w="3238"/>
      </w:tblGrid>
      <w:tr w:rsidR="00527AF8" w:rsidRPr="00DE1B6A" w:rsidTr="00BE65EA">
        <w:trPr>
          <w:trHeight w:val="244"/>
        </w:trPr>
        <w:tc>
          <w:tcPr>
            <w:tcW w:w="294" w:type="pct"/>
            <w:shd w:val="clear" w:color="auto" w:fill="D9D9D9" w:themeFill="background1" w:themeFillShade="D9"/>
          </w:tcPr>
          <w:p w:rsidR="00527AF8" w:rsidRPr="00DE1B6A" w:rsidRDefault="00527AF8" w:rsidP="00FE78D0">
            <w:pPr>
              <w:jc w:val="both"/>
            </w:pPr>
            <w:r w:rsidRPr="00DE1B6A">
              <w:t>#</w:t>
            </w:r>
          </w:p>
        </w:tc>
        <w:tc>
          <w:tcPr>
            <w:tcW w:w="926" w:type="pct"/>
            <w:shd w:val="clear" w:color="auto" w:fill="D9D9D9" w:themeFill="background1" w:themeFillShade="D9"/>
          </w:tcPr>
          <w:p w:rsidR="00527AF8" w:rsidRPr="00DE1B6A" w:rsidRDefault="00527AF8" w:rsidP="00FE78D0">
            <w:pPr>
              <w:jc w:val="both"/>
            </w:pPr>
            <w:r w:rsidRPr="00DE1B6A">
              <w:t>Element Name</w:t>
            </w:r>
          </w:p>
        </w:tc>
        <w:tc>
          <w:tcPr>
            <w:tcW w:w="691" w:type="pct"/>
            <w:shd w:val="clear" w:color="auto" w:fill="D9D9D9" w:themeFill="background1" w:themeFillShade="D9"/>
          </w:tcPr>
          <w:p w:rsidR="00527AF8" w:rsidRPr="00DE1B6A" w:rsidRDefault="00527AF8" w:rsidP="00FE78D0">
            <w:pPr>
              <w:jc w:val="both"/>
            </w:pPr>
            <w:r w:rsidRPr="00DE1B6A">
              <w:t>Mandatory</w:t>
            </w:r>
          </w:p>
        </w:tc>
        <w:tc>
          <w:tcPr>
            <w:tcW w:w="690" w:type="pct"/>
            <w:shd w:val="clear" w:color="auto" w:fill="D9D9D9" w:themeFill="background1" w:themeFillShade="D9"/>
          </w:tcPr>
          <w:p w:rsidR="00527AF8" w:rsidRPr="00DE1B6A" w:rsidRDefault="00527AF8" w:rsidP="00FE78D0">
            <w:pPr>
              <w:jc w:val="both"/>
            </w:pPr>
            <w:r w:rsidRPr="00DE1B6A">
              <w:t>Data type</w:t>
            </w:r>
          </w:p>
        </w:tc>
        <w:tc>
          <w:tcPr>
            <w:tcW w:w="621" w:type="pct"/>
            <w:shd w:val="clear" w:color="auto" w:fill="D9D9D9" w:themeFill="background1" w:themeFillShade="D9"/>
          </w:tcPr>
          <w:p w:rsidR="00527AF8" w:rsidRPr="00DE1B6A" w:rsidRDefault="00527AF8" w:rsidP="00FE78D0">
            <w:pPr>
              <w:jc w:val="both"/>
            </w:pPr>
            <w:r>
              <w:t>Range</w:t>
            </w:r>
          </w:p>
        </w:tc>
        <w:tc>
          <w:tcPr>
            <w:tcW w:w="1778" w:type="pct"/>
            <w:shd w:val="clear" w:color="auto" w:fill="D9D9D9" w:themeFill="background1" w:themeFillShade="D9"/>
          </w:tcPr>
          <w:p w:rsidR="00527AF8" w:rsidRPr="00DE1B6A" w:rsidRDefault="00527AF8" w:rsidP="00FE78D0">
            <w:pPr>
              <w:jc w:val="both"/>
            </w:pPr>
            <w:r w:rsidRPr="00DE1B6A">
              <w:t>Details</w:t>
            </w:r>
          </w:p>
        </w:tc>
      </w:tr>
      <w:tr w:rsidR="00B951A7" w:rsidTr="00BE65EA">
        <w:trPr>
          <w:trHeight w:val="244"/>
        </w:trPr>
        <w:tc>
          <w:tcPr>
            <w:tcW w:w="294" w:type="pct"/>
          </w:tcPr>
          <w:p w:rsidR="00B951A7" w:rsidRDefault="00B951A7" w:rsidP="00FE78D0">
            <w:pPr>
              <w:jc w:val="both"/>
              <w:rPr>
                <w:szCs w:val="20"/>
              </w:rPr>
            </w:pPr>
            <w:r w:rsidRPr="00167BA9">
              <w:rPr>
                <w:szCs w:val="20"/>
              </w:rPr>
              <w:t>1</w:t>
            </w:r>
          </w:p>
        </w:tc>
        <w:tc>
          <w:tcPr>
            <w:tcW w:w="926" w:type="pct"/>
          </w:tcPr>
          <w:p w:rsidR="00B951A7" w:rsidRDefault="00B951A7" w:rsidP="00FE78D0">
            <w:pPr>
              <w:jc w:val="both"/>
              <w:rPr>
                <w:szCs w:val="20"/>
              </w:rPr>
            </w:pPr>
            <w:r>
              <w:rPr>
                <w:szCs w:val="20"/>
              </w:rPr>
              <w:t>name</w:t>
            </w:r>
          </w:p>
        </w:tc>
        <w:tc>
          <w:tcPr>
            <w:tcW w:w="691" w:type="pct"/>
          </w:tcPr>
          <w:p w:rsidR="00B951A7" w:rsidRDefault="00B951A7" w:rsidP="00FE78D0">
            <w:pPr>
              <w:jc w:val="both"/>
              <w:rPr>
                <w:szCs w:val="20"/>
              </w:rPr>
            </w:pPr>
            <w:r>
              <w:rPr>
                <w:szCs w:val="20"/>
              </w:rPr>
              <w:t>Yes</w:t>
            </w:r>
          </w:p>
        </w:tc>
        <w:tc>
          <w:tcPr>
            <w:tcW w:w="690" w:type="pct"/>
          </w:tcPr>
          <w:p w:rsidR="00B951A7" w:rsidRDefault="00B951A7" w:rsidP="00FE78D0">
            <w:pPr>
              <w:jc w:val="both"/>
              <w:rPr>
                <w:szCs w:val="20"/>
              </w:rPr>
            </w:pPr>
            <w:r>
              <w:rPr>
                <w:szCs w:val="20"/>
              </w:rPr>
              <w:t>String</w:t>
            </w:r>
          </w:p>
        </w:tc>
        <w:tc>
          <w:tcPr>
            <w:tcW w:w="621" w:type="pct"/>
          </w:tcPr>
          <w:p w:rsidR="00B951A7" w:rsidRPr="00E827C4" w:rsidRDefault="00B951A7" w:rsidP="00FE78D0">
            <w:pPr>
              <w:jc w:val="both"/>
              <w:rPr>
                <w:szCs w:val="20"/>
              </w:rPr>
            </w:pPr>
            <w:r>
              <w:rPr>
                <w:szCs w:val="20"/>
              </w:rPr>
              <w:t>NA</w:t>
            </w:r>
          </w:p>
        </w:tc>
        <w:tc>
          <w:tcPr>
            <w:tcW w:w="1778" w:type="pct"/>
          </w:tcPr>
          <w:p w:rsidR="00B951A7" w:rsidRDefault="00B951A7" w:rsidP="0035194A">
            <w:pPr>
              <w:jc w:val="both"/>
              <w:rPr>
                <w:szCs w:val="20"/>
              </w:rPr>
            </w:pPr>
            <w:r>
              <w:rPr>
                <w:szCs w:val="20"/>
              </w:rPr>
              <w:t xml:space="preserve">Name of the </w:t>
            </w:r>
            <w:r w:rsidR="0035194A">
              <w:rPr>
                <w:szCs w:val="20"/>
              </w:rPr>
              <w:t xml:space="preserve">MA </w:t>
            </w:r>
            <w:r>
              <w:rPr>
                <w:szCs w:val="20"/>
              </w:rPr>
              <w:t>course</w:t>
            </w:r>
            <w:r w:rsidR="0035194A">
              <w:rPr>
                <w:szCs w:val="20"/>
              </w:rPr>
              <w:t>.</w:t>
            </w:r>
          </w:p>
        </w:tc>
      </w:tr>
      <w:tr w:rsidR="00B951A7" w:rsidTr="00D124B7">
        <w:trPr>
          <w:trHeight w:val="244"/>
        </w:trPr>
        <w:tc>
          <w:tcPr>
            <w:tcW w:w="294" w:type="pct"/>
          </w:tcPr>
          <w:p w:rsidR="00B951A7" w:rsidRDefault="00B951A7" w:rsidP="00D124B7">
            <w:pPr>
              <w:jc w:val="both"/>
              <w:rPr>
                <w:szCs w:val="20"/>
              </w:rPr>
            </w:pPr>
            <w:r>
              <w:rPr>
                <w:szCs w:val="20"/>
              </w:rPr>
              <w:t>2</w:t>
            </w:r>
          </w:p>
        </w:tc>
        <w:tc>
          <w:tcPr>
            <w:tcW w:w="926" w:type="pct"/>
          </w:tcPr>
          <w:p w:rsidR="00B951A7" w:rsidRDefault="00B951A7" w:rsidP="00D124B7">
            <w:pPr>
              <w:jc w:val="both"/>
              <w:rPr>
                <w:szCs w:val="20"/>
              </w:rPr>
            </w:pPr>
            <w:r>
              <w:rPr>
                <w:rFonts w:eastAsia="Arial" w:cs="Arial"/>
                <w:color w:val="000000"/>
                <w:szCs w:val="20"/>
              </w:rPr>
              <w:t>courseVersion</w:t>
            </w:r>
          </w:p>
        </w:tc>
        <w:tc>
          <w:tcPr>
            <w:tcW w:w="691" w:type="pct"/>
          </w:tcPr>
          <w:p w:rsidR="00B951A7" w:rsidRDefault="00B951A7" w:rsidP="00D124B7">
            <w:pPr>
              <w:jc w:val="both"/>
              <w:rPr>
                <w:szCs w:val="20"/>
              </w:rPr>
            </w:pPr>
            <w:r>
              <w:rPr>
                <w:szCs w:val="20"/>
              </w:rPr>
              <w:t>Yes</w:t>
            </w:r>
          </w:p>
        </w:tc>
        <w:tc>
          <w:tcPr>
            <w:tcW w:w="690" w:type="pct"/>
          </w:tcPr>
          <w:p w:rsidR="00B951A7" w:rsidRDefault="00B951A7" w:rsidP="00D124B7">
            <w:pPr>
              <w:jc w:val="both"/>
              <w:rPr>
                <w:szCs w:val="20"/>
              </w:rPr>
            </w:pPr>
            <w:r>
              <w:rPr>
                <w:szCs w:val="20"/>
              </w:rPr>
              <w:t>Integer</w:t>
            </w:r>
          </w:p>
        </w:tc>
        <w:tc>
          <w:tcPr>
            <w:tcW w:w="621" w:type="pct"/>
          </w:tcPr>
          <w:p w:rsidR="00B951A7" w:rsidRDefault="00B951A7" w:rsidP="00D124B7">
            <w:pPr>
              <w:jc w:val="both"/>
              <w:rPr>
                <w:szCs w:val="20"/>
              </w:rPr>
            </w:pPr>
            <w:r>
              <w:rPr>
                <w:szCs w:val="20"/>
              </w:rPr>
              <w:t>NA</w:t>
            </w:r>
          </w:p>
        </w:tc>
        <w:tc>
          <w:tcPr>
            <w:tcW w:w="1778" w:type="pct"/>
          </w:tcPr>
          <w:p w:rsidR="00B951A7" w:rsidRDefault="00B951A7" w:rsidP="00D124B7">
            <w:pPr>
              <w:jc w:val="both"/>
              <w:rPr>
                <w:szCs w:val="20"/>
              </w:rPr>
            </w:pPr>
            <w:r>
              <w:rPr>
                <w:szCs w:val="20"/>
              </w:rPr>
              <w:t xml:space="preserve">Last modification date of MA </w:t>
            </w:r>
            <w:r>
              <w:rPr>
                <w:szCs w:val="20"/>
              </w:rPr>
              <w:lastRenderedPageBreak/>
              <w:t>course in epoch format. It will serve as unique version for the course.</w:t>
            </w:r>
          </w:p>
        </w:tc>
      </w:tr>
      <w:tr w:rsidR="00B951A7" w:rsidTr="00BE65EA">
        <w:trPr>
          <w:trHeight w:val="244"/>
        </w:trPr>
        <w:tc>
          <w:tcPr>
            <w:tcW w:w="294" w:type="pct"/>
          </w:tcPr>
          <w:p w:rsidR="00B951A7" w:rsidRDefault="00B951A7" w:rsidP="00FE78D0">
            <w:pPr>
              <w:jc w:val="both"/>
              <w:rPr>
                <w:szCs w:val="20"/>
              </w:rPr>
            </w:pPr>
            <w:r>
              <w:rPr>
                <w:szCs w:val="20"/>
              </w:rPr>
              <w:lastRenderedPageBreak/>
              <w:t>3</w:t>
            </w:r>
          </w:p>
        </w:tc>
        <w:tc>
          <w:tcPr>
            <w:tcW w:w="926" w:type="pct"/>
          </w:tcPr>
          <w:p w:rsidR="00482502" w:rsidRDefault="00B951A7">
            <w:pPr>
              <w:jc w:val="both"/>
              <w:rPr>
                <w:szCs w:val="20"/>
              </w:rPr>
            </w:pPr>
            <w:r w:rsidRPr="00D124B7">
              <w:rPr>
                <w:rFonts w:eastAsia="Arial" w:cs="Arial"/>
                <w:color w:val="000000"/>
                <w:szCs w:val="20"/>
              </w:rPr>
              <w:t>chapters</w:t>
            </w:r>
          </w:p>
        </w:tc>
        <w:tc>
          <w:tcPr>
            <w:tcW w:w="691" w:type="pct"/>
          </w:tcPr>
          <w:p w:rsidR="00B951A7" w:rsidRDefault="00B951A7" w:rsidP="00FE78D0">
            <w:pPr>
              <w:jc w:val="both"/>
              <w:rPr>
                <w:szCs w:val="20"/>
              </w:rPr>
            </w:pPr>
            <w:r>
              <w:rPr>
                <w:szCs w:val="20"/>
              </w:rPr>
              <w:t>Yes</w:t>
            </w:r>
          </w:p>
        </w:tc>
        <w:tc>
          <w:tcPr>
            <w:tcW w:w="690" w:type="pct"/>
          </w:tcPr>
          <w:p w:rsidR="00B951A7" w:rsidRDefault="00B951A7" w:rsidP="00FE78D0">
            <w:pPr>
              <w:jc w:val="both"/>
              <w:rPr>
                <w:szCs w:val="20"/>
              </w:rPr>
            </w:pPr>
            <w:r>
              <w:rPr>
                <w:szCs w:val="20"/>
              </w:rPr>
              <w:t>Array&lt;Chapter&gt;</w:t>
            </w:r>
          </w:p>
        </w:tc>
        <w:tc>
          <w:tcPr>
            <w:tcW w:w="621" w:type="pct"/>
          </w:tcPr>
          <w:p w:rsidR="00B951A7" w:rsidRDefault="00B951A7" w:rsidP="00FE78D0">
            <w:pPr>
              <w:jc w:val="both"/>
              <w:rPr>
                <w:szCs w:val="20"/>
              </w:rPr>
            </w:pPr>
            <w:r>
              <w:rPr>
                <w:szCs w:val="20"/>
              </w:rPr>
              <w:t>NA</w:t>
            </w:r>
          </w:p>
        </w:tc>
        <w:tc>
          <w:tcPr>
            <w:tcW w:w="1778" w:type="pct"/>
          </w:tcPr>
          <w:p w:rsidR="00B951A7" w:rsidRDefault="00B951A7" w:rsidP="00FE78D0">
            <w:pPr>
              <w:jc w:val="both"/>
              <w:rPr>
                <w:szCs w:val="20"/>
              </w:rPr>
            </w:pPr>
            <w:r w:rsidRPr="00AB781B">
              <w:rPr>
                <w:szCs w:val="20"/>
              </w:rPr>
              <w:t>Specifies the list of chapters in course along with their details. This list will contain 11 elements, one for each chapter.</w:t>
            </w:r>
          </w:p>
        </w:tc>
      </w:tr>
      <w:tr w:rsidR="00B951A7" w:rsidTr="00D124B7">
        <w:trPr>
          <w:trHeight w:val="244"/>
        </w:trPr>
        <w:tc>
          <w:tcPr>
            <w:tcW w:w="294" w:type="pct"/>
          </w:tcPr>
          <w:p w:rsidR="00B951A7" w:rsidRDefault="00B951A7" w:rsidP="00FE78D0">
            <w:pPr>
              <w:jc w:val="both"/>
              <w:rPr>
                <w:szCs w:val="20"/>
              </w:rPr>
            </w:pPr>
            <w:r>
              <w:rPr>
                <w:szCs w:val="20"/>
              </w:rPr>
              <w:t>4</w:t>
            </w:r>
          </w:p>
        </w:tc>
        <w:tc>
          <w:tcPr>
            <w:tcW w:w="926" w:type="pct"/>
          </w:tcPr>
          <w:p w:rsidR="00B951A7" w:rsidRPr="00D124B7" w:rsidRDefault="008A74ED" w:rsidP="00D124B7">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w:t>
            </w:r>
          </w:p>
        </w:tc>
        <w:tc>
          <w:tcPr>
            <w:tcW w:w="691" w:type="pct"/>
          </w:tcPr>
          <w:p w:rsidR="00B951A7" w:rsidRDefault="00B951A7" w:rsidP="00FE78D0">
            <w:pPr>
              <w:jc w:val="both"/>
              <w:rPr>
                <w:szCs w:val="20"/>
              </w:rPr>
            </w:pPr>
            <w:r>
              <w:rPr>
                <w:szCs w:val="20"/>
              </w:rPr>
              <w:t>Yes</w:t>
            </w:r>
          </w:p>
        </w:tc>
        <w:tc>
          <w:tcPr>
            <w:tcW w:w="690" w:type="pct"/>
          </w:tcPr>
          <w:p w:rsidR="00B951A7" w:rsidRDefault="00B951A7" w:rsidP="00FE78D0">
            <w:pPr>
              <w:jc w:val="both"/>
              <w:rPr>
                <w:szCs w:val="20"/>
              </w:rPr>
            </w:pPr>
            <w:r>
              <w:rPr>
                <w:szCs w:val="20"/>
              </w:rPr>
              <w:t>Object</w:t>
            </w:r>
          </w:p>
        </w:tc>
        <w:tc>
          <w:tcPr>
            <w:tcW w:w="621" w:type="pct"/>
          </w:tcPr>
          <w:p w:rsidR="00B951A7" w:rsidRDefault="00B951A7" w:rsidP="00FE78D0">
            <w:pPr>
              <w:jc w:val="both"/>
              <w:rPr>
                <w:szCs w:val="20"/>
              </w:rPr>
            </w:pPr>
            <w:r>
              <w:rPr>
                <w:szCs w:val="20"/>
              </w:rPr>
              <w:t>NA</w:t>
            </w:r>
          </w:p>
        </w:tc>
        <w:tc>
          <w:tcPr>
            <w:tcW w:w="1778" w:type="pct"/>
          </w:tcPr>
          <w:p w:rsidR="00B951A7" w:rsidRDefault="00B951A7" w:rsidP="00FE78D0">
            <w:pPr>
              <w:jc w:val="both"/>
              <w:rPr>
                <w:szCs w:val="20"/>
              </w:rPr>
            </w:pPr>
            <w:r>
              <w:rPr>
                <w:szCs w:val="20"/>
              </w:rPr>
              <w:t>This will contain details about a particular chapter.</w:t>
            </w:r>
          </w:p>
        </w:tc>
      </w:tr>
      <w:tr w:rsidR="00B951A7" w:rsidTr="00F32DF3">
        <w:trPr>
          <w:trHeight w:val="244"/>
        </w:trPr>
        <w:tc>
          <w:tcPr>
            <w:tcW w:w="294" w:type="pct"/>
          </w:tcPr>
          <w:p w:rsidR="00B951A7" w:rsidRDefault="00B951A7" w:rsidP="00F32DF3">
            <w:pPr>
              <w:jc w:val="both"/>
              <w:rPr>
                <w:szCs w:val="20"/>
              </w:rPr>
            </w:pPr>
            <w:r>
              <w:rPr>
                <w:szCs w:val="20"/>
              </w:rPr>
              <w:t>5</w:t>
            </w:r>
          </w:p>
        </w:tc>
        <w:tc>
          <w:tcPr>
            <w:tcW w:w="926" w:type="pct"/>
          </w:tcPr>
          <w:p w:rsidR="00B951A7" w:rsidRDefault="008A74ED" w:rsidP="00F32DF3">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hapter&gt;&gt;name</w:t>
            </w:r>
          </w:p>
        </w:tc>
        <w:tc>
          <w:tcPr>
            <w:tcW w:w="691" w:type="pct"/>
          </w:tcPr>
          <w:p w:rsidR="00B951A7" w:rsidRDefault="00B951A7" w:rsidP="00F32DF3">
            <w:pPr>
              <w:jc w:val="both"/>
              <w:rPr>
                <w:szCs w:val="20"/>
              </w:rPr>
            </w:pPr>
            <w:r>
              <w:rPr>
                <w:szCs w:val="20"/>
              </w:rPr>
              <w:t>Yes</w:t>
            </w:r>
          </w:p>
        </w:tc>
        <w:tc>
          <w:tcPr>
            <w:tcW w:w="690" w:type="pct"/>
          </w:tcPr>
          <w:p w:rsidR="00B951A7" w:rsidRDefault="00B951A7" w:rsidP="00F32DF3">
            <w:pPr>
              <w:jc w:val="both"/>
              <w:rPr>
                <w:szCs w:val="20"/>
              </w:rPr>
            </w:pPr>
            <w:r>
              <w:rPr>
                <w:szCs w:val="20"/>
              </w:rPr>
              <w:t>String</w:t>
            </w:r>
          </w:p>
        </w:tc>
        <w:tc>
          <w:tcPr>
            <w:tcW w:w="621" w:type="pct"/>
          </w:tcPr>
          <w:p w:rsidR="00B951A7" w:rsidRDefault="00B951A7" w:rsidP="00F32DF3">
            <w:pPr>
              <w:jc w:val="both"/>
              <w:rPr>
                <w:szCs w:val="20"/>
              </w:rPr>
            </w:pPr>
            <w:r>
              <w:rPr>
                <w:szCs w:val="20"/>
              </w:rPr>
              <w:t>NA</w:t>
            </w:r>
          </w:p>
        </w:tc>
        <w:tc>
          <w:tcPr>
            <w:tcW w:w="1778" w:type="pct"/>
          </w:tcPr>
          <w:p w:rsidR="00B951A7" w:rsidRPr="00AB781B" w:rsidRDefault="00B951A7" w:rsidP="00AB781B">
            <w:pPr>
              <w:jc w:val="both"/>
              <w:rPr>
                <w:szCs w:val="20"/>
              </w:rPr>
            </w:pPr>
            <w:r w:rsidRPr="00AB781B">
              <w:rPr>
                <w:szCs w:val="20"/>
              </w:rPr>
              <w:t>Specifies the name of</w:t>
            </w:r>
            <w:r>
              <w:rPr>
                <w:szCs w:val="20"/>
              </w:rPr>
              <w:t xml:space="preserve"> the chapter</w:t>
            </w:r>
          </w:p>
          <w:p w:rsidR="00482502" w:rsidRDefault="00B951A7">
            <w:pPr>
              <w:jc w:val="both"/>
              <w:rPr>
                <w:szCs w:val="20"/>
              </w:rPr>
            </w:pPr>
            <w:r>
              <w:rPr>
                <w:szCs w:val="20"/>
              </w:rPr>
              <w:t>In format of “Chapter&lt;chapterId&gt;”, where chapterId will be from 01 to 11.</w:t>
            </w:r>
          </w:p>
        </w:tc>
      </w:tr>
      <w:tr w:rsidR="00AB781B" w:rsidTr="00F32DF3">
        <w:trPr>
          <w:trHeight w:val="244"/>
        </w:trPr>
        <w:tc>
          <w:tcPr>
            <w:tcW w:w="294" w:type="pct"/>
          </w:tcPr>
          <w:p w:rsidR="00AB781B" w:rsidRDefault="00B951A7" w:rsidP="00F32DF3">
            <w:pPr>
              <w:jc w:val="both"/>
              <w:rPr>
                <w:szCs w:val="20"/>
              </w:rPr>
            </w:pPr>
            <w:r>
              <w:rPr>
                <w:szCs w:val="20"/>
              </w:rPr>
              <w:t>6</w:t>
            </w:r>
          </w:p>
        </w:tc>
        <w:tc>
          <w:tcPr>
            <w:tcW w:w="926" w:type="pct"/>
          </w:tcPr>
          <w:p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AB781B">
              <w:rPr>
                <w:rFonts w:eastAsia="Arial" w:cs="Arial"/>
                <w:color w:val="000000"/>
                <w:szCs w:val="20"/>
              </w:rPr>
              <w:t>hapter&gt;&gt;content</w:t>
            </w:r>
          </w:p>
        </w:tc>
        <w:tc>
          <w:tcPr>
            <w:tcW w:w="691" w:type="pct"/>
          </w:tcPr>
          <w:p w:rsidR="00AB781B" w:rsidRDefault="00AB781B" w:rsidP="00F32DF3">
            <w:pPr>
              <w:jc w:val="both"/>
              <w:rPr>
                <w:szCs w:val="20"/>
              </w:rPr>
            </w:pPr>
            <w:r w:rsidRPr="00B66309">
              <w:rPr>
                <w:szCs w:val="20"/>
              </w:rPr>
              <w:t>Yes</w:t>
            </w:r>
          </w:p>
        </w:tc>
        <w:tc>
          <w:tcPr>
            <w:tcW w:w="690" w:type="pct"/>
          </w:tcPr>
          <w:p w:rsidR="00AB781B" w:rsidRDefault="00AB781B" w:rsidP="00F32DF3">
            <w:pPr>
              <w:jc w:val="both"/>
              <w:rPr>
                <w:szCs w:val="20"/>
              </w:rPr>
            </w:pPr>
            <w:r>
              <w:rPr>
                <w:szCs w:val="20"/>
              </w:rPr>
              <w:t>Object</w:t>
            </w:r>
          </w:p>
        </w:tc>
        <w:tc>
          <w:tcPr>
            <w:tcW w:w="621" w:type="pct"/>
          </w:tcPr>
          <w:p w:rsidR="00AB781B" w:rsidRDefault="00AB781B" w:rsidP="00F32DF3">
            <w:pPr>
              <w:jc w:val="both"/>
              <w:rPr>
                <w:szCs w:val="20"/>
              </w:rPr>
            </w:pPr>
            <w:r>
              <w:rPr>
                <w:szCs w:val="20"/>
              </w:rPr>
              <w:t>NA</w:t>
            </w:r>
          </w:p>
        </w:tc>
        <w:tc>
          <w:tcPr>
            <w:tcW w:w="1778" w:type="pct"/>
          </w:tcPr>
          <w:p w:rsidR="00AB781B" w:rsidRDefault="00B951A7" w:rsidP="00F32DF3">
            <w:pPr>
              <w:jc w:val="both"/>
              <w:rPr>
                <w:szCs w:val="20"/>
              </w:rPr>
            </w:pPr>
            <w:r>
              <w:rPr>
                <w:szCs w:val="20"/>
              </w:rPr>
              <w:t>Contains details about end menu file and score files.</w:t>
            </w:r>
          </w:p>
        </w:tc>
      </w:tr>
      <w:tr w:rsidR="00AB781B" w:rsidTr="00F32DF3">
        <w:trPr>
          <w:trHeight w:val="244"/>
        </w:trPr>
        <w:tc>
          <w:tcPr>
            <w:tcW w:w="294" w:type="pct"/>
          </w:tcPr>
          <w:p w:rsidR="00AB781B" w:rsidRDefault="00B951A7" w:rsidP="00F32DF3">
            <w:pPr>
              <w:jc w:val="both"/>
              <w:rPr>
                <w:szCs w:val="20"/>
              </w:rPr>
            </w:pPr>
            <w:r>
              <w:rPr>
                <w:szCs w:val="20"/>
              </w:rPr>
              <w:t>7</w:t>
            </w:r>
          </w:p>
        </w:tc>
        <w:tc>
          <w:tcPr>
            <w:tcW w:w="926" w:type="pct"/>
          </w:tcPr>
          <w:p w:rsidR="00AB781B" w:rsidRDefault="008A74ED" w:rsidP="00F32DF3">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BC628C">
              <w:rPr>
                <w:rFonts w:eastAsia="Arial" w:cs="Arial"/>
                <w:color w:val="000000"/>
                <w:szCs w:val="20"/>
              </w:rPr>
              <w:t>hapter&gt;&gt;</w:t>
            </w:r>
            <w:r>
              <w:rPr>
                <w:rFonts w:eastAsia="Arial" w:cs="Arial"/>
                <w:color w:val="000000"/>
                <w:szCs w:val="20"/>
              </w:rPr>
              <w:t>c</w:t>
            </w:r>
            <w:r w:rsidR="0010420A">
              <w:rPr>
                <w:rFonts w:eastAsia="Arial" w:cs="Arial"/>
                <w:color w:val="000000"/>
                <w:szCs w:val="20"/>
              </w:rPr>
              <w:t>ontent&gt;&gt;menu</w:t>
            </w:r>
          </w:p>
        </w:tc>
        <w:tc>
          <w:tcPr>
            <w:tcW w:w="691" w:type="pct"/>
          </w:tcPr>
          <w:p w:rsidR="00AB781B" w:rsidRDefault="00AB781B" w:rsidP="00F32DF3">
            <w:pPr>
              <w:jc w:val="both"/>
              <w:rPr>
                <w:szCs w:val="20"/>
              </w:rPr>
            </w:pPr>
            <w:r w:rsidRPr="00B66309">
              <w:rPr>
                <w:szCs w:val="20"/>
              </w:rPr>
              <w:t>Yes</w:t>
            </w:r>
          </w:p>
        </w:tc>
        <w:tc>
          <w:tcPr>
            <w:tcW w:w="690" w:type="pct"/>
          </w:tcPr>
          <w:p w:rsidR="00AB781B" w:rsidRDefault="0010420A" w:rsidP="00F32DF3">
            <w:pPr>
              <w:jc w:val="both"/>
              <w:rPr>
                <w:szCs w:val="20"/>
              </w:rPr>
            </w:pPr>
            <w:r>
              <w:rPr>
                <w:szCs w:val="20"/>
              </w:rPr>
              <w:t>Object</w:t>
            </w:r>
          </w:p>
        </w:tc>
        <w:tc>
          <w:tcPr>
            <w:tcW w:w="621" w:type="pct"/>
          </w:tcPr>
          <w:p w:rsidR="00AB781B" w:rsidRDefault="00AB781B" w:rsidP="00F32DF3">
            <w:pPr>
              <w:jc w:val="both"/>
              <w:rPr>
                <w:szCs w:val="20"/>
              </w:rPr>
            </w:pPr>
            <w:r>
              <w:rPr>
                <w:szCs w:val="20"/>
              </w:rPr>
              <w:t>NA</w:t>
            </w:r>
          </w:p>
        </w:tc>
        <w:tc>
          <w:tcPr>
            <w:tcW w:w="1778" w:type="pct"/>
          </w:tcPr>
          <w:p w:rsidR="00482502" w:rsidRDefault="0010420A">
            <w:pPr>
              <w:jc w:val="both"/>
              <w:rPr>
                <w:szCs w:val="20"/>
              </w:rPr>
            </w:pPr>
            <w:r>
              <w:rPr>
                <w:szCs w:val="20"/>
              </w:rPr>
              <w:t xml:space="preserve">Contains the details about the menu file to be played at the end of the chapter </w:t>
            </w:r>
          </w:p>
        </w:tc>
      </w:tr>
      <w:tr w:rsidR="0010420A" w:rsidTr="00F32DF3">
        <w:trPr>
          <w:trHeight w:val="244"/>
        </w:trPr>
        <w:tc>
          <w:tcPr>
            <w:tcW w:w="294" w:type="pct"/>
          </w:tcPr>
          <w:p w:rsidR="0010420A" w:rsidRDefault="00B951A7" w:rsidP="00F32DF3">
            <w:pPr>
              <w:jc w:val="both"/>
              <w:rPr>
                <w:szCs w:val="20"/>
              </w:rPr>
            </w:pPr>
            <w:r>
              <w:rPr>
                <w:szCs w:val="20"/>
              </w:rPr>
              <w:t>8</w:t>
            </w:r>
          </w:p>
        </w:tc>
        <w:tc>
          <w:tcPr>
            <w:tcW w:w="926" w:type="pct"/>
          </w:tcPr>
          <w:p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 xml:space="preserve">&gt;&gt; </w:t>
            </w:r>
            <w:r>
              <w:rPr>
                <w:rFonts w:eastAsia="Arial" w:cs="Arial"/>
                <w:color w:val="000000"/>
                <w:szCs w:val="20"/>
              </w:rPr>
              <w:t>c</w:t>
            </w:r>
            <w:r w:rsidR="00BC628C">
              <w:rPr>
                <w:rFonts w:eastAsia="Arial" w:cs="Arial"/>
                <w:color w:val="000000"/>
                <w:szCs w:val="20"/>
              </w:rPr>
              <w:t>hapter&gt;&gt;</w:t>
            </w:r>
            <w:r w:rsidR="00F32DF3">
              <w:rPr>
                <w:rFonts w:eastAsia="Arial" w:cs="Arial"/>
                <w:color w:val="000000"/>
                <w:szCs w:val="20"/>
              </w:rPr>
              <w:t>content&gt;&gt;</w:t>
            </w:r>
            <w:r>
              <w:rPr>
                <w:rFonts w:eastAsia="Arial" w:cs="Arial"/>
                <w:color w:val="000000"/>
                <w:szCs w:val="20"/>
              </w:rPr>
              <w:t>m</w:t>
            </w:r>
            <w:r w:rsidR="0010420A">
              <w:rPr>
                <w:rFonts w:eastAsia="Arial" w:cs="Arial"/>
                <w:color w:val="000000"/>
                <w:szCs w:val="20"/>
              </w:rPr>
              <w:t>enu&gt;&gt;id</w:t>
            </w:r>
          </w:p>
        </w:tc>
        <w:tc>
          <w:tcPr>
            <w:tcW w:w="691" w:type="pct"/>
          </w:tcPr>
          <w:p w:rsidR="0010420A" w:rsidRDefault="0010420A" w:rsidP="00F32DF3">
            <w:pPr>
              <w:jc w:val="both"/>
              <w:rPr>
                <w:szCs w:val="20"/>
              </w:rPr>
            </w:pPr>
            <w:r w:rsidRPr="00B66309">
              <w:rPr>
                <w:szCs w:val="20"/>
              </w:rPr>
              <w:t>Yes</w:t>
            </w:r>
          </w:p>
        </w:tc>
        <w:tc>
          <w:tcPr>
            <w:tcW w:w="690" w:type="pct"/>
          </w:tcPr>
          <w:p w:rsidR="0010420A" w:rsidRDefault="0010420A" w:rsidP="00F32DF3">
            <w:pPr>
              <w:jc w:val="both"/>
              <w:rPr>
                <w:szCs w:val="20"/>
              </w:rPr>
            </w:pPr>
            <w:r>
              <w:rPr>
                <w:szCs w:val="20"/>
              </w:rPr>
              <w:t>String</w:t>
            </w:r>
          </w:p>
        </w:tc>
        <w:tc>
          <w:tcPr>
            <w:tcW w:w="621" w:type="pct"/>
          </w:tcPr>
          <w:p w:rsidR="0010420A" w:rsidRDefault="0010420A" w:rsidP="00F32DF3">
            <w:pPr>
              <w:jc w:val="both"/>
              <w:rPr>
                <w:szCs w:val="20"/>
              </w:rPr>
            </w:pPr>
            <w:r>
              <w:rPr>
                <w:szCs w:val="20"/>
              </w:rPr>
              <w:t>NA</w:t>
            </w:r>
          </w:p>
        </w:tc>
        <w:tc>
          <w:tcPr>
            <w:tcW w:w="1778" w:type="pct"/>
          </w:tcPr>
          <w:p w:rsidR="00482502" w:rsidRDefault="0010420A">
            <w:pPr>
              <w:jc w:val="both"/>
              <w:rPr>
                <w:szCs w:val="20"/>
              </w:rPr>
            </w:pPr>
            <w:r>
              <w:rPr>
                <w:szCs w:val="20"/>
              </w:rPr>
              <w:t>This is id for the End menu file of the chapter in the format”Chapter&lt;</w:t>
            </w:r>
            <w:r w:rsidR="000E27D8">
              <w:rPr>
                <w:szCs w:val="20"/>
              </w:rPr>
              <w:t>ChapterI</w:t>
            </w:r>
            <w:r>
              <w:rPr>
                <w:szCs w:val="20"/>
              </w:rPr>
              <w:t>d&gt;_EndMenu”</w:t>
            </w:r>
            <w:r w:rsidR="000E27D8">
              <w:rPr>
                <w:szCs w:val="20"/>
              </w:rPr>
              <w:t>, where chapterI</w:t>
            </w:r>
            <w:r>
              <w:rPr>
                <w:szCs w:val="20"/>
              </w:rPr>
              <w:t xml:space="preserve">d varies from </w:t>
            </w:r>
            <w:r w:rsidR="000E27D8">
              <w:rPr>
                <w:szCs w:val="20"/>
              </w:rPr>
              <w:t>0</w:t>
            </w:r>
            <w:r>
              <w:rPr>
                <w:szCs w:val="20"/>
              </w:rPr>
              <w:t>1 to 11.</w:t>
            </w:r>
          </w:p>
        </w:tc>
      </w:tr>
      <w:tr w:rsidR="0010420A" w:rsidTr="00F32DF3">
        <w:trPr>
          <w:trHeight w:val="244"/>
        </w:trPr>
        <w:tc>
          <w:tcPr>
            <w:tcW w:w="294" w:type="pct"/>
          </w:tcPr>
          <w:p w:rsidR="0010420A" w:rsidRDefault="00B951A7" w:rsidP="00F32DF3">
            <w:pPr>
              <w:jc w:val="both"/>
              <w:rPr>
                <w:szCs w:val="20"/>
              </w:rPr>
            </w:pPr>
            <w:r>
              <w:rPr>
                <w:szCs w:val="20"/>
              </w:rPr>
              <w:t>9</w:t>
            </w:r>
          </w:p>
        </w:tc>
        <w:tc>
          <w:tcPr>
            <w:tcW w:w="926" w:type="pct"/>
          </w:tcPr>
          <w:p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m</w:t>
            </w:r>
            <w:r w:rsidR="00F32DF3">
              <w:rPr>
                <w:rFonts w:eastAsia="Arial" w:cs="Arial"/>
                <w:color w:val="000000"/>
                <w:szCs w:val="20"/>
              </w:rPr>
              <w:t>enu&gt;&gt;</w:t>
            </w:r>
            <w:r w:rsidR="0010420A">
              <w:rPr>
                <w:rFonts w:eastAsia="Arial" w:cs="Arial"/>
                <w:color w:val="000000"/>
                <w:szCs w:val="20"/>
              </w:rPr>
              <w:t>file</w:t>
            </w:r>
          </w:p>
        </w:tc>
        <w:tc>
          <w:tcPr>
            <w:tcW w:w="691" w:type="pct"/>
          </w:tcPr>
          <w:p w:rsidR="0010420A" w:rsidRDefault="0010420A" w:rsidP="00F32DF3">
            <w:pPr>
              <w:jc w:val="both"/>
              <w:rPr>
                <w:szCs w:val="20"/>
              </w:rPr>
            </w:pPr>
            <w:r w:rsidRPr="00B66309">
              <w:rPr>
                <w:szCs w:val="20"/>
              </w:rPr>
              <w:t>Yes</w:t>
            </w:r>
          </w:p>
        </w:tc>
        <w:tc>
          <w:tcPr>
            <w:tcW w:w="690" w:type="pct"/>
          </w:tcPr>
          <w:p w:rsidR="0010420A" w:rsidRDefault="0010420A" w:rsidP="00F32DF3">
            <w:pPr>
              <w:jc w:val="both"/>
              <w:rPr>
                <w:szCs w:val="20"/>
              </w:rPr>
            </w:pPr>
            <w:r>
              <w:rPr>
                <w:szCs w:val="20"/>
              </w:rPr>
              <w:t>String</w:t>
            </w:r>
          </w:p>
        </w:tc>
        <w:tc>
          <w:tcPr>
            <w:tcW w:w="621" w:type="pct"/>
          </w:tcPr>
          <w:p w:rsidR="0010420A" w:rsidRDefault="0010420A" w:rsidP="00F32DF3">
            <w:pPr>
              <w:jc w:val="both"/>
              <w:rPr>
                <w:szCs w:val="20"/>
              </w:rPr>
            </w:pPr>
            <w:r>
              <w:rPr>
                <w:szCs w:val="20"/>
              </w:rPr>
              <w:t>NA</w:t>
            </w:r>
          </w:p>
        </w:tc>
        <w:tc>
          <w:tcPr>
            <w:tcW w:w="1778" w:type="pct"/>
          </w:tcPr>
          <w:p w:rsidR="0010420A" w:rsidRDefault="0010420A" w:rsidP="00F32DF3">
            <w:pPr>
              <w:jc w:val="both"/>
              <w:rPr>
                <w:szCs w:val="20"/>
              </w:rPr>
            </w:pPr>
            <w:r w:rsidRPr="0010420A">
              <w:rPr>
                <w:szCs w:val="20"/>
              </w:rPr>
              <w:t>Name of audio file to be played at the end of chapter for prompting the user to either repeat the chapter or go to next chapter.</w:t>
            </w:r>
          </w:p>
        </w:tc>
      </w:tr>
      <w:tr w:rsidR="0010420A" w:rsidTr="00F32DF3">
        <w:trPr>
          <w:trHeight w:val="244"/>
        </w:trPr>
        <w:tc>
          <w:tcPr>
            <w:tcW w:w="294" w:type="pct"/>
          </w:tcPr>
          <w:p w:rsidR="0010420A" w:rsidRDefault="00B951A7" w:rsidP="00F32DF3">
            <w:pPr>
              <w:jc w:val="both"/>
              <w:rPr>
                <w:szCs w:val="20"/>
              </w:rPr>
            </w:pPr>
            <w:r>
              <w:rPr>
                <w:szCs w:val="20"/>
              </w:rPr>
              <w:t>10</w:t>
            </w:r>
          </w:p>
        </w:tc>
        <w:tc>
          <w:tcPr>
            <w:tcW w:w="926" w:type="pct"/>
          </w:tcPr>
          <w:p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sidR="0010420A">
              <w:rPr>
                <w:rFonts w:eastAsia="Arial" w:cs="Arial"/>
                <w:color w:val="000000"/>
                <w:szCs w:val="20"/>
              </w:rPr>
              <w:t>score</w:t>
            </w:r>
          </w:p>
        </w:tc>
        <w:tc>
          <w:tcPr>
            <w:tcW w:w="691" w:type="pct"/>
          </w:tcPr>
          <w:p w:rsidR="0010420A" w:rsidRDefault="0010420A" w:rsidP="00F32DF3">
            <w:pPr>
              <w:jc w:val="both"/>
              <w:rPr>
                <w:szCs w:val="20"/>
              </w:rPr>
            </w:pPr>
            <w:r w:rsidRPr="00B66309">
              <w:rPr>
                <w:szCs w:val="20"/>
              </w:rPr>
              <w:t>Yes</w:t>
            </w:r>
          </w:p>
        </w:tc>
        <w:tc>
          <w:tcPr>
            <w:tcW w:w="690" w:type="pct"/>
          </w:tcPr>
          <w:p w:rsidR="0010420A" w:rsidRDefault="0010420A" w:rsidP="00F32DF3">
            <w:pPr>
              <w:jc w:val="both"/>
              <w:rPr>
                <w:szCs w:val="20"/>
              </w:rPr>
            </w:pPr>
            <w:r>
              <w:rPr>
                <w:szCs w:val="20"/>
              </w:rPr>
              <w:t>Object</w:t>
            </w:r>
          </w:p>
        </w:tc>
        <w:tc>
          <w:tcPr>
            <w:tcW w:w="621" w:type="pct"/>
          </w:tcPr>
          <w:p w:rsidR="0010420A" w:rsidRDefault="0010420A" w:rsidP="00F32DF3">
            <w:pPr>
              <w:jc w:val="both"/>
              <w:rPr>
                <w:szCs w:val="20"/>
              </w:rPr>
            </w:pPr>
            <w:r>
              <w:rPr>
                <w:szCs w:val="20"/>
              </w:rPr>
              <w:t>NA</w:t>
            </w:r>
          </w:p>
        </w:tc>
        <w:tc>
          <w:tcPr>
            <w:tcW w:w="1778" w:type="pct"/>
          </w:tcPr>
          <w:p w:rsidR="0010420A" w:rsidRDefault="0010420A" w:rsidP="00F32DF3">
            <w:pPr>
              <w:jc w:val="both"/>
              <w:rPr>
                <w:szCs w:val="20"/>
              </w:rPr>
            </w:pPr>
            <w:r>
              <w:rPr>
                <w:szCs w:val="20"/>
              </w:rPr>
              <w:t>This field contains information about the different files to be played at the end of chapter depending upon the user’s score in the quiz.</w:t>
            </w:r>
          </w:p>
        </w:tc>
      </w:tr>
      <w:tr w:rsidR="0010420A" w:rsidTr="00F32DF3">
        <w:trPr>
          <w:trHeight w:val="244"/>
        </w:trPr>
        <w:tc>
          <w:tcPr>
            <w:tcW w:w="294" w:type="pct"/>
          </w:tcPr>
          <w:p w:rsidR="0010420A" w:rsidRDefault="00B951A7" w:rsidP="00F32DF3">
            <w:pPr>
              <w:jc w:val="both"/>
              <w:rPr>
                <w:szCs w:val="20"/>
              </w:rPr>
            </w:pPr>
            <w:r>
              <w:rPr>
                <w:szCs w:val="20"/>
              </w:rPr>
              <w:t>11</w:t>
            </w:r>
          </w:p>
        </w:tc>
        <w:tc>
          <w:tcPr>
            <w:tcW w:w="926" w:type="pct"/>
          </w:tcPr>
          <w:p w:rsidR="0010420A"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core&gt;&gt;id</w:t>
            </w:r>
          </w:p>
        </w:tc>
        <w:tc>
          <w:tcPr>
            <w:tcW w:w="691" w:type="pct"/>
          </w:tcPr>
          <w:p w:rsidR="0010420A" w:rsidRDefault="0010420A" w:rsidP="00F32DF3">
            <w:pPr>
              <w:jc w:val="both"/>
              <w:rPr>
                <w:szCs w:val="20"/>
              </w:rPr>
            </w:pPr>
            <w:r w:rsidRPr="00B66309">
              <w:rPr>
                <w:szCs w:val="20"/>
              </w:rPr>
              <w:t>Yes</w:t>
            </w:r>
          </w:p>
        </w:tc>
        <w:tc>
          <w:tcPr>
            <w:tcW w:w="690" w:type="pct"/>
          </w:tcPr>
          <w:p w:rsidR="0010420A" w:rsidRDefault="0010420A" w:rsidP="00F32DF3">
            <w:pPr>
              <w:jc w:val="both"/>
              <w:rPr>
                <w:szCs w:val="20"/>
              </w:rPr>
            </w:pPr>
            <w:r>
              <w:rPr>
                <w:szCs w:val="20"/>
              </w:rPr>
              <w:t>String</w:t>
            </w:r>
          </w:p>
        </w:tc>
        <w:tc>
          <w:tcPr>
            <w:tcW w:w="621" w:type="pct"/>
          </w:tcPr>
          <w:p w:rsidR="0010420A" w:rsidRDefault="0010420A" w:rsidP="00F32DF3">
            <w:pPr>
              <w:jc w:val="both"/>
              <w:rPr>
                <w:szCs w:val="20"/>
              </w:rPr>
            </w:pPr>
            <w:r>
              <w:rPr>
                <w:szCs w:val="20"/>
              </w:rPr>
              <w:t>NA</w:t>
            </w:r>
          </w:p>
        </w:tc>
        <w:tc>
          <w:tcPr>
            <w:tcW w:w="1778" w:type="pct"/>
          </w:tcPr>
          <w:p w:rsidR="00482502" w:rsidRDefault="0010420A">
            <w:pPr>
              <w:jc w:val="both"/>
              <w:rPr>
                <w:szCs w:val="20"/>
              </w:rPr>
            </w:pPr>
            <w:r>
              <w:rPr>
                <w:szCs w:val="20"/>
              </w:rPr>
              <w:t xml:space="preserve">This is a id for the Score files of the chapter in the </w:t>
            </w:r>
            <w:proofErr w:type="gramStart"/>
            <w:r>
              <w:rPr>
                <w:szCs w:val="20"/>
              </w:rPr>
              <w:t>format ”</w:t>
            </w:r>
            <w:proofErr w:type="gramEnd"/>
            <w:r>
              <w:rPr>
                <w:szCs w:val="20"/>
              </w:rPr>
              <w:t>Chapter&lt;Chapter</w:t>
            </w:r>
            <w:r w:rsidR="000E27D8">
              <w:rPr>
                <w:szCs w:val="20"/>
              </w:rPr>
              <w:t>Id</w:t>
            </w:r>
            <w:r>
              <w:rPr>
                <w:szCs w:val="20"/>
              </w:rPr>
              <w:t>&gt;_Score”</w:t>
            </w:r>
            <w:r w:rsidR="000E27D8">
              <w:rPr>
                <w:szCs w:val="20"/>
              </w:rPr>
              <w:t>, where chapterI</w:t>
            </w:r>
            <w:r>
              <w:rPr>
                <w:szCs w:val="20"/>
              </w:rPr>
              <w:t xml:space="preserve">d varies from </w:t>
            </w:r>
            <w:r w:rsidR="000E27D8">
              <w:rPr>
                <w:szCs w:val="20"/>
              </w:rPr>
              <w:t>0</w:t>
            </w:r>
            <w:r>
              <w:rPr>
                <w:szCs w:val="20"/>
              </w:rPr>
              <w:t>1 to 11.</w:t>
            </w:r>
          </w:p>
        </w:tc>
      </w:tr>
      <w:tr w:rsidR="0010420A" w:rsidTr="00F32DF3">
        <w:trPr>
          <w:trHeight w:val="244"/>
        </w:trPr>
        <w:tc>
          <w:tcPr>
            <w:tcW w:w="294" w:type="pct"/>
          </w:tcPr>
          <w:p w:rsidR="0010420A" w:rsidRDefault="00B951A7" w:rsidP="00F32DF3">
            <w:pPr>
              <w:jc w:val="both"/>
              <w:rPr>
                <w:szCs w:val="20"/>
              </w:rPr>
            </w:pPr>
            <w:r>
              <w:rPr>
                <w:szCs w:val="20"/>
              </w:rPr>
              <w:t>12</w:t>
            </w:r>
          </w:p>
        </w:tc>
        <w:tc>
          <w:tcPr>
            <w:tcW w:w="926" w:type="pct"/>
          </w:tcPr>
          <w:p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p>
        </w:tc>
        <w:tc>
          <w:tcPr>
            <w:tcW w:w="691" w:type="pct"/>
          </w:tcPr>
          <w:p w:rsidR="0010420A" w:rsidRDefault="0010420A" w:rsidP="00F32DF3">
            <w:pPr>
              <w:jc w:val="both"/>
              <w:rPr>
                <w:szCs w:val="20"/>
              </w:rPr>
            </w:pPr>
            <w:r w:rsidRPr="00B66309">
              <w:rPr>
                <w:szCs w:val="20"/>
              </w:rPr>
              <w:t>Yes</w:t>
            </w:r>
          </w:p>
        </w:tc>
        <w:tc>
          <w:tcPr>
            <w:tcW w:w="690" w:type="pct"/>
          </w:tcPr>
          <w:p w:rsidR="00482502" w:rsidRDefault="0010420A">
            <w:pPr>
              <w:jc w:val="both"/>
              <w:rPr>
                <w:szCs w:val="20"/>
              </w:rPr>
            </w:pPr>
            <w:r>
              <w:rPr>
                <w:szCs w:val="20"/>
              </w:rPr>
              <w:t>Array&lt;</w:t>
            </w:r>
            <w:r w:rsidR="00E50389">
              <w:rPr>
                <w:szCs w:val="20"/>
              </w:rPr>
              <w:t>String</w:t>
            </w:r>
            <w:r>
              <w:rPr>
                <w:szCs w:val="20"/>
              </w:rPr>
              <w:t>&gt;</w:t>
            </w:r>
          </w:p>
        </w:tc>
        <w:tc>
          <w:tcPr>
            <w:tcW w:w="621" w:type="pct"/>
          </w:tcPr>
          <w:p w:rsidR="0010420A" w:rsidRDefault="0010420A" w:rsidP="00F32DF3">
            <w:pPr>
              <w:jc w:val="both"/>
              <w:rPr>
                <w:szCs w:val="20"/>
              </w:rPr>
            </w:pPr>
            <w:r>
              <w:rPr>
                <w:szCs w:val="20"/>
              </w:rPr>
              <w:t>NA</w:t>
            </w:r>
          </w:p>
        </w:tc>
        <w:tc>
          <w:tcPr>
            <w:tcW w:w="1778" w:type="pct"/>
          </w:tcPr>
          <w:p w:rsidR="00482502" w:rsidRDefault="00E50389">
            <w:pPr>
              <w:jc w:val="both"/>
              <w:rPr>
                <w:szCs w:val="20"/>
              </w:rPr>
            </w:pPr>
            <w:r>
              <w:rPr>
                <w:szCs w:val="20"/>
              </w:rPr>
              <w:t xml:space="preserve">It contains </w:t>
            </w:r>
            <w:r w:rsidR="00B951A7">
              <w:rPr>
                <w:szCs w:val="20"/>
              </w:rPr>
              <w:t>list</w:t>
            </w:r>
            <w:r w:rsidRPr="00E50389">
              <w:rPr>
                <w:szCs w:val="20"/>
              </w:rPr>
              <w:t xml:space="preserve"> of audio files to be played at the time of completion of chapter depending upon the score of user</w:t>
            </w:r>
            <w:r>
              <w:rPr>
                <w:szCs w:val="20"/>
              </w:rPr>
              <w:t xml:space="preserve"> in quiz</w:t>
            </w:r>
            <w:r w:rsidRPr="00E50389">
              <w:rPr>
                <w:szCs w:val="20"/>
              </w:rPr>
              <w:t>.</w:t>
            </w:r>
            <w:r>
              <w:t xml:space="preserve"> </w:t>
            </w:r>
            <w:r w:rsidRPr="00E50389">
              <w:rPr>
                <w:szCs w:val="20"/>
              </w:rPr>
              <w:t xml:space="preserve">For instance, </w:t>
            </w:r>
            <w:r>
              <w:rPr>
                <w:szCs w:val="20"/>
              </w:rPr>
              <w:t>first file in the list</w:t>
            </w:r>
            <w:r w:rsidRPr="00E50389">
              <w:rPr>
                <w:szCs w:val="20"/>
              </w:rPr>
              <w:t xml:space="preserve"> specifies the file to be played if user has scored zero in quiz, </w:t>
            </w:r>
            <w:r>
              <w:rPr>
                <w:szCs w:val="20"/>
              </w:rPr>
              <w:t>Second</w:t>
            </w:r>
            <w:r w:rsidRPr="00E50389">
              <w:rPr>
                <w:szCs w:val="20"/>
              </w:rPr>
              <w:t xml:space="preserve"> file </w:t>
            </w:r>
            <w:r>
              <w:rPr>
                <w:szCs w:val="20"/>
              </w:rPr>
              <w:t>in the list has</w:t>
            </w:r>
            <w:r w:rsidRPr="00E50389">
              <w:rPr>
                <w:szCs w:val="20"/>
              </w:rPr>
              <w:t xml:space="preserve"> to be played if user has scored one in quiz and so on.</w:t>
            </w:r>
          </w:p>
        </w:tc>
      </w:tr>
      <w:tr w:rsidR="00E50389" w:rsidTr="00F32DF3">
        <w:trPr>
          <w:trHeight w:val="244"/>
        </w:trPr>
        <w:tc>
          <w:tcPr>
            <w:tcW w:w="294" w:type="pct"/>
          </w:tcPr>
          <w:p w:rsidR="00E50389" w:rsidRDefault="00B951A7" w:rsidP="00F32DF3">
            <w:pPr>
              <w:jc w:val="both"/>
              <w:rPr>
                <w:szCs w:val="20"/>
              </w:rPr>
            </w:pPr>
            <w:r>
              <w:rPr>
                <w:szCs w:val="20"/>
              </w:rPr>
              <w:t>13</w:t>
            </w:r>
          </w:p>
        </w:tc>
        <w:tc>
          <w:tcPr>
            <w:tcW w:w="926" w:type="pct"/>
          </w:tcPr>
          <w:p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E50389">
              <w:rPr>
                <w:rFonts w:eastAsia="Arial" w:cs="Arial"/>
                <w:color w:val="000000"/>
                <w:szCs w:val="20"/>
              </w:rPr>
              <w:t>hapter&gt;&gt;lessons</w:t>
            </w:r>
          </w:p>
        </w:tc>
        <w:tc>
          <w:tcPr>
            <w:tcW w:w="691" w:type="pct"/>
          </w:tcPr>
          <w:p w:rsidR="00E50389" w:rsidRDefault="00E50389" w:rsidP="00F32DF3">
            <w:pPr>
              <w:jc w:val="both"/>
              <w:rPr>
                <w:szCs w:val="20"/>
              </w:rPr>
            </w:pPr>
            <w:r>
              <w:rPr>
                <w:szCs w:val="20"/>
              </w:rPr>
              <w:t>Yes</w:t>
            </w:r>
          </w:p>
        </w:tc>
        <w:tc>
          <w:tcPr>
            <w:tcW w:w="690" w:type="pct"/>
          </w:tcPr>
          <w:p w:rsidR="00482502" w:rsidRDefault="00E50389">
            <w:pPr>
              <w:jc w:val="both"/>
              <w:rPr>
                <w:szCs w:val="20"/>
              </w:rPr>
            </w:pPr>
            <w:r>
              <w:rPr>
                <w:szCs w:val="20"/>
              </w:rPr>
              <w:t>Array&lt;Lesson&gt;</w:t>
            </w:r>
          </w:p>
        </w:tc>
        <w:tc>
          <w:tcPr>
            <w:tcW w:w="621" w:type="pct"/>
          </w:tcPr>
          <w:p w:rsidR="00E50389" w:rsidRDefault="00E50389" w:rsidP="00F32DF3">
            <w:pPr>
              <w:jc w:val="both"/>
              <w:rPr>
                <w:szCs w:val="20"/>
              </w:rPr>
            </w:pPr>
            <w:r>
              <w:rPr>
                <w:szCs w:val="20"/>
              </w:rPr>
              <w:t>NA</w:t>
            </w:r>
          </w:p>
        </w:tc>
        <w:tc>
          <w:tcPr>
            <w:tcW w:w="1778" w:type="pct"/>
          </w:tcPr>
          <w:p w:rsidR="00482502" w:rsidRDefault="00E50389">
            <w:pPr>
              <w:jc w:val="both"/>
              <w:rPr>
                <w:szCs w:val="20"/>
              </w:rPr>
            </w:pPr>
            <w:r w:rsidRPr="00E50389">
              <w:rPr>
                <w:szCs w:val="20"/>
              </w:rPr>
              <w:t>Specifies the list of lessons in a given chapter alongwith their details. The list will contain four elements, one for each lesson.</w:t>
            </w:r>
          </w:p>
        </w:tc>
      </w:tr>
      <w:tr w:rsidR="00E50389" w:rsidTr="00F32DF3">
        <w:trPr>
          <w:trHeight w:val="244"/>
        </w:trPr>
        <w:tc>
          <w:tcPr>
            <w:tcW w:w="294" w:type="pct"/>
          </w:tcPr>
          <w:p w:rsidR="00E50389" w:rsidRDefault="00B951A7" w:rsidP="00F32DF3">
            <w:pPr>
              <w:jc w:val="both"/>
              <w:rPr>
                <w:szCs w:val="20"/>
              </w:rPr>
            </w:pPr>
            <w:r>
              <w:rPr>
                <w:szCs w:val="20"/>
              </w:rPr>
              <w:t>14</w:t>
            </w:r>
          </w:p>
        </w:tc>
        <w:tc>
          <w:tcPr>
            <w:tcW w:w="926" w:type="pct"/>
          </w:tcPr>
          <w:p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 &gt;&gt;</w:t>
            </w:r>
            <w:r>
              <w:rPr>
                <w:rFonts w:eastAsia="Arial" w:cs="Arial"/>
                <w:color w:val="000000"/>
                <w:szCs w:val="20"/>
              </w:rPr>
              <w:t>l</w:t>
            </w:r>
            <w:r w:rsidR="00E50389">
              <w:rPr>
                <w:rFonts w:eastAsia="Arial" w:cs="Arial"/>
                <w:color w:val="000000"/>
                <w:szCs w:val="20"/>
              </w:rPr>
              <w:t>esson</w:t>
            </w:r>
          </w:p>
        </w:tc>
        <w:tc>
          <w:tcPr>
            <w:tcW w:w="691" w:type="pct"/>
          </w:tcPr>
          <w:p w:rsidR="00E50389" w:rsidRDefault="00E50389" w:rsidP="00F32DF3">
            <w:pPr>
              <w:jc w:val="both"/>
              <w:rPr>
                <w:szCs w:val="20"/>
              </w:rPr>
            </w:pPr>
            <w:r w:rsidRPr="00B66309">
              <w:rPr>
                <w:szCs w:val="20"/>
              </w:rPr>
              <w:t>Yes</w:t>
            </w:r>
          </w:p>
        </w:tc>
        <w:tc>
          <w:tcPr>
            <w:tcW w:w="690" w:type="pct"/>
          </w:tcPr>
          <w:p w:rsidR="00E50389" w:rsidRDefault="00E50389" w:rsidP="00F32DF3">
            <w:pPr>
              <w:jc w:val="both"/>
              <w:rPr>
                <w:szCs w:val="20"/>
              </w:rPr>
            </w:pPr>
            <w:r>
              <w:rPr>
                <w:szCs w:val="20"/>
              </w:rPr>
              <w:t>Object</w:t>
            </w:r>
          </w:p>
        </w:tc>
        <w:tc>
          <w:tcPr>
            <w:tcW w:w="621" w:type="pct"/>
          </w:tcPr>
          <w:p w:rsidR="00E50389" w:rsidRDefault="00E50389" w:rsidP="00F32DF3">
            <w:pPr>
              <w:jc w:val="both"/>
              <w:rPr>
                <w:szCs w:val="20"/>
              </w:rPr>
            </w:pPr>
            <w:r>
              <w:rPr>
                <w:szCs w:val="20"/>
              </w:rPr>
              <w:t>NA</w:t>
            </w:r>
          </w:p>
        </w:tc>
        <w:tc>
          <w:tcPr>
            <w:tcW w:w="1778" w:type="pct"/>
          </w:tcPr>
          <w:p w:rsidR="00482502" w:rsidRDefault="00E50389">
            <w:pPr>
              <w:jc w:val="both"/>
              <w:rPr>
                <w:szCs w:val="20"/>
              </w:rPr>
            </w:pPr>
            <w:r>
              <w:rPr>
                <w:szCs w:val="20"/>
              </w:rPr>
              <w:t>This will contain details about a particular lesson of a particular chapter.</w:t>
            </w:r>
          </w:p>
        </w:tc>
      </w:tr>
      <w:tr w:rsidR="00E50389" w:rsidTr="00D124B7">
        <w:trPr>
          <w:trHeight w:val="244"/>
        </w:trPr>
        <w:tc>
          <w:tcPr>
            <w:tcW w:w="294" w:type="pct"/>
          </w:tcPr>
          <w:p w:rsidR="00E50389" w:rsidRDefault="00B951A7" w:rsidP="00FE78D0">
            <w:pPr>
              <w:jc w:val="both"/>
              <w:rPr>
                <w:szCs w:val="20"/>
              </w:rPr>
            </w:pPr>
            <w:r>
              <w:rPr>
                <w:szCs w:val="20"/>
              </w:rPr>
              <w:t>15</w:t>
            </w:r>
          </w:p>
        </w:tc>
        <w:tc>
          <w:tcPr>
            <w:tcW w:w="926" w:type="pct"/>
          </w:tcPr>
          <w:p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E50389">
              <w:rPr>
                <w:rFonts w:eastAsia="Arial" w:cs="Arial"/>
                <w:color w:val="000000"/>
                <w:szCs w:val="20"/>
              </w:rPr>
              <w:t>esson&gt;&gt;n</w:t>
            </w:r>
            <w:r w:rsidR="00E50389">
              <w:rPr>
                <w:rFonts w:eastAsia="Arial" w:cs="Arial"/>
                <w:color w:val="000000"/>
                <w:szCs w:val="20"/>
              </w:rPr>
              <w:lastRenderedPageBreak/>
              <w:t>ame</w:t>
            </w:r>
          </w:p>
        </w:tc>
        <w:tc>
          <w:tcPr>
            <w:tcW w:w="691" w:type="pct"/>
          </w:tcPr>
          <w:p w:rsidR="00E50389" w:rsidRDefault="00E50389" w:rsidP="00FE78D0">
            <w:pPr>
              <w:jc w:val="both"/>
              <w:rPr>
                <w:szCs w:val="20"/>
              </w:rPr>
            </w:pPr>
            <w:r>
              <w:rPr>
                <w:szCs w:val="20"/>
              </w:rPr>
              <w:lastRenderedPageBreak/>
              <w:t>Yes</w:t>
            </w:r>
          </w:p>
        </w:tc>
        <w:tc>
          <w:tcPr>
            <w:tcW w:w="690" w:type="pct"/>
          </w:tcPr>
          <w:p w:rsidR="00E50389" w:rsidRDefault="00E50389" w:rsidP="00FE78D0">
            <w:pPr>
              <w:jc w:val="both"/>
              <w:rPr>
                <w:szCs w:val="20"/>
              </w:rPr>
            </w:pPr>
            <w:r>
              <w:rPr>
                <w:szCs w:val="20"/>
              </w:rPr>
              <w:t>String</w:t>
            </w:r>
          </w:p>
        </w:tc>
        <w:tc>
          <w:tcPr>
            <w:tcW w:w="621" w:type="pct"/>
          </w:tcPr>
          <w:p w:rsidR="00E50389" w:rsidRDefault="00E50389" w:rsidP="00FE78D0">
            <w:pPr>
              <w:jc w:val="both"/>
              <w:rPr>
                <w:szCs w:val="20"/>
              </w:rPr>
            </w:pPr>
            <w:r>
              <w:rPr>
                <w:szCs w:val="20"/>
              </w:rPr>
              <w:t>NA</w:t>
            </w:r>
          </w:p>
        </w:tc>
        <w:tc>
          <w:tcPr>
            <w:tcW w:w="1778" w:type="pct"/>
          </w:tcPr>
          <w:p w:rsidR="00E50389" w:rsidRPr="00AB781B" w:rsidRDefault="00E50389" w:rsidP="00F32DF3">
            <w:pPr>
              <w:jc w:val="both"/>
              <w:rPr>
                <w:szCs w:val="20"/>
              </w:rPr>
            </w:pPr>
            <w:r w:rsidRPr="00AB781B">
              <w:rPr>
                <w:szCs w:val="20"/>
              </w:rPr>
              <w:t>Specifies the name of</w:t>
            </w:r>
            <w:r>
              <w:rPr>
                <w:szCs w:val="20"/>
              </w:rPr>
              <w:t xml:space="preserve"> the lesson</w:t>
            </w:r>
          </w:p>
          <w:p w:rsidR="00482502" w:rsidRDefault="00E50389">
            <w:pPr>
              <w:jc w:val="both"/>
              <w:rPr>
                <w:szCs w:val="20"/>
              </w:rPr>
            </w:pPr>
            <w:r>
              <w:rPr>
                <w:szCs w:val="20"/>
              </w:rPr>
              <w:t>In format of “Lesson&lt;lesson</w:t>
            </w:r>
            <w:r w:rsidR="000E27D8">
              <w:rPr>
                <w:szCs w:val="20"/>
              </w:rPr>
              <w:t>I</w:t>
            </w:r>
            <w:r>
              <w:rPr>
                <w:szCs w:val="20"/>
              </w:rPr>
              <w:t>d&gt;”, where lesson</w:t>
            </w:r>
            <w:r w:rsidR="000E27D8">
              <w:rPr>
                <w:szCs w:val="20"/>
              </w:rPr>
              <w:t>I</w:t>
            </w:r>
            <w:r>
              <w:rPr>
                <w:szCs w:val="20"/>
              </w:rPr>
              <w:t xml:space="preserve">d will be from </w:t>
            </w:r>
            <w:r w:rsidR="000E27D8">
              <w:rPr>
                <w:szCs w:val="20"/>
              </w:rPr>
              <w:t>0</w:t>
            </w:r>
            <w:r>
              <w:rPr>
                <w:szCs w:val="20"/>
              </w:rPr>
              <w:t xml:space="preserve">1 to </w:t>
            </w:r>
            <w:r w:rsidR="000E27D8">
              <w:rPr>
                <w:szCs w:val="20"/>
              </w:rPr>
              <w:lastRenderedPageBreak/>
              <w:t>0</w:t>
            </w:r>
            <w:r>
              <w:rPr>
                <w:szCs w:val="20"/>
              </w:rPr>
              <w:t>4.</w:t>
            </w:r>
          </w:p>
        </w:tc>
      </w:tr>
      <w:tr w:rsidR="00E50389" w:rsidTr="00D124B7">
        <w:trPr>
          <w:trHeight w:val="244"/>
        </w:trPr>
        <w:tc>
          <w:tcPr>
            <w:tcW w:w="294" w:type="pct"/>
          </w:tcPr>
          <w:p w:rsidR="00E50389" w:rsidRDefault="00B951A7" w:rsidP="00FE78D0">
            <w:pPr>
              <w:jc w:val="both"/>
              <w:rPr>
                <w:szCs w:val="20"/>
              </w:rPr>
            </w:pPr>
            <w:r>
              <w:rPr>
                <w:szCs w:val="20"/>
              </w:rPr>
              <w:lastRenderedPageBreak/>
              <w:t>16</w:t>
            </w:r>
          </w:p>
        </w:tc>
        <w:tc>
          <w:tcPr>
            <w:tcW w:w="926" w:type="pct"/>
          </w:tcPr>
          <w:p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w:t>
            </w:r>
            <w:r w:rsidR="00E50389">
              <w:rPr>
                <w:rFonts w:eastAsia="Arial" w:cs="Arial"/>
                <w:color w:val="000000"/>
                <w:szCs w:val="20"/>
              </w:rPr>
              <w:t>&gt;&gt;content</w:t>
            </w:r>
          </w:p>
        </w:tc>
        <w:tc>
          <w:tcPr>
            <w:tcW w:w="691" w:type="pct"/>
          </w:tcPr>
          <w:p w:rsidR="00E50389" w:rsidRDefault="00E50389" w:rsidP="00FE78D0">
            <w:pPr>
              <w:jc w:val="both"/>
              <w:rPr>
                <w:szCs w:val="20"/>
              </w:rPr>
            </w:pPr>
            <w:r w:rsidRPr="00B66309">
              <w:rPr>
                <w:szCs w:val="20"/>
              </w:rPr>
              <w:t>Yes</w:t>
            </w:r>
          </w:p>
        </w:tc>
        <w:tc>
          <w:tcPr>
            <w:tcW w:w="690" w:type="pct"/>
          </w:tcPr>
          <w:p w:rsidR="00E50389" w:rsidRDefault="00E50389" w:rsidP="00FE78D0">
            <w:pPr>
              <w:jc w:val="both"/>
              <w:rPr>
                <w:szCs w:val="20"/>
              </w:rPr>
            </w:pPr>
            <w:r>
              <w:rPr>
                <w:szCs w:val="20"/>
              </w:rPr>
              <w:t>Object</w:t>
            </w:r>
          </w:p>
        </w:tc>
        <w:tc>
          <w:tcPr>
            <w:tcW w:w="621" w:type="pct"/>
          </w:tcPr>
          <w:p w:rsidR="00E50389" w:rsidRDefault="00E50389" w:rsidP="00FE78D0">
            <w:pPr>
              <w:jc w:val="both"/>
              <w:rPr>
                <w:szCs w:val="20"/>
              </w:rPr>
            </w:pPr>
            <w:r>
              <w:rPr>
                <w:szCs w:val="20"/>
              </w:rPr>
              <w:t>NA</w:t>
            </w:r>
          </w:p>
        </w:tc>
        <w:tc>
          <w:tcPr>
            <w:tcW w:w="1778" w:type="pct"/>
          </w:tcPr>
          <w:p w:rsidR="00482502" w:rsidRDefault="00967081">
            <w:pPr>
              <w:jc w:val="both"/>
              <w:rPr>
                <w:szCs w:val="20"/>
              </w:rPr>
            </w:pPr>
            <w:r>
              <w:rPr>
                <w:szCs w:val="20"/>
              </w:rPr>
              <w:t>Contains details about</w:t>
            </w:r>
            <w:r w:rsidR="00E50389" w:rsidRPr="00AB781B">
              <w:rPr>
                <w:szCs w:val="20"/>
              </w:rPr>
              <w:t xml:space="preserve"> actual content files to be played while playing a </w:t>
            </w:r>
            <w:r w:rsidR="00E50389">
              <w:rPr>
                <w:szCs w:val="20"/>
              </w:rPr>
              <w:t>lesson</w:t>
            </w:r>
            <w:r w:rsidR="00E50389" w:rsidRPr="00AB781B">
              <w:rPr>
                <w:szCs w:val="20"/>
              </w:rPr>
              <w:t>.</w:t>
            </w:r>
          </w:p>
        </w:tc>
      </w:tr>
      <w:tr w:rsidR="000E27D8" w:rsidRPr="00AB781B" w:rsidTr="00F32DF3">
        <w:trPr>
          <w:trHeight w:val="244"/>
        </w:trPr>
        <w:tc>
          <w:tcPr>
            <w:tcW w:w="294" w:type="pct"/>
          </w:tcPr>
          <w:p w:rsidR="000E27D8" w:rsidRDefault="00B951A7" w:rsidP="00F32DF3">
            <w:pPr>
              <w:jc w:val="both"/>
              <w:rPr>
                <w:szCs w:val="20"/>
              </w:rPr>
            </w:pPr>
            <w:r>
              <w:rPr>
                <w:szCs w:val="20"/>
              </w:rPr>
              <w:t>17</w:t>
            </w:r>
          </w:p>
        </w:tc>
        <w:tc>
          <w:tcPr>
            <w:tcW w:w="926" w:type="pct"/>
          </w:tcPr>
          <w:p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0E27D8">
              <w:rPr>
                <w:rFonts w:eastAsia="Arial" w:cs="Arial"/>
                <w:color w:val="000000"/>
                <w:szCs w:val="20"/>
              </w:rPr>
              <w:t>&gt;&gt;</w:t>
            </w:r>
            <w:r w:rsidR="000E27D8">
              <w:rPr>
                <w:szCs w:val="20"/>
              </w:rPr>
              <w:t>lesson</w:t>
            </w:r>
          </w:p>
        </w:tc>
        <w:tc>
          <w:tcPr>
            <w:tcW w:w="691" w:type="pct"/>
          </w:tcPr>
          <w:p w:rsidR="000E27D8" w:rsidRPr="00B66309" w:rsidRDefault="000E27D8" w:rsidP="00F32DF3">
            <w:pPr>
              <w:jc w:val="both"/>
              <w:rPr>
                <w:szCs w:val="20"/>
              </w:rPr>
            </w:pPr>
            <w:r w:rsidRPr="00B66309">
              <w:rPr>
                <w:szCs w:val="20"/>
              </w:rPr>
              <w:t>Yes</w:t>
            </w:r>
          </w:p>
        </w:tc>
        <w:tc>
          <w:tcPr>
            <w:tcW w:w="690" w:type="pct"/>
          </w:tcPr>
          <w:p w:rsidR="000E27D8" w:rsidRDefault="000E27D8" w:rsidP="00F32DF3">
            <w:pPr>
              <w:jc w:val="both"/>
              <w:rPr>
                <w:szCs w:val="20"/>
              </w:rPr>
            </w:pPr>
            <w:r>
              <w:rPr>
                <w:szCs w:val="20"/>
              </w:rPr>
              <w:t>Object</w:t>
            </w:r>
          </w:p>
        </w:tc>
        <w:tc>
          <w:tcPr>
            <w:tcW w:w="621" w:type="pct"/>
          </w:tcPr>
          <w:p w:rsidR="000E27D8" w:rsidRDefault="000E27D8" w:rsidP="00F32DF3">
            <w:pPr>
              <w:jc w:val="both"/>
              <w:rPr>
                <w:szCs w:val="20"/>
              </w:rPr>
            </w:pPr>
            <w:r>
              <w:rPr>
                <w:szCs w:val="20"/>
              </w:rPr>
              <w:t>NA</w:t>
            </w:r>
          </w:p>
        </w:tc>
        <w:tc>
          <w:tcPr>
            <w:tcW w:w="1778" w:type="pct"/>
          </w:tcPr>
          <w:p w:rsidR="00482502" w:rsidRDefault="000E27D8">
            <w:pPr>
              <w:jc w:val="both"/>
              <w:rPr>
                <w:szCs w:val="20"/>
              </w:rPr>
            </w:pPr>
            <w:r>
              <w:rPr>
                <w:szCs w:val="20"/>
              </w:rPr>
              <w:t xml:space="preserve">Contains the details about the content file to be played in the lesson. </w:t>
            </w:r>
          </w:p>
        </w:tc>
      </w:tr>
      <w:tr w:rsidR="000E27D8" w:rsidTr="00F32DF3">
        <w:trPr>
          <w:trHeight w:val="244"/>
        </w:trPr>
        <w:tc>
          <w:tcPr>
            <w:tcW w:w="294" w:type="pct"/>
          </w:tcPr>
          <w:p w:rsidR="000E27D8" w:rsidRDefault="00B951A7" w:rsidP="00F32DF3">
            <w:pPr>
              <w:jc w:val="both"/>
              <w:rPr>
                <w:szCs w:val="20"/>
              </w:rPr>
            </w:pPr>
            <w:r>
              <w:rPr>
                <w:szCs w:val="20"/>
              </w:rPr>
              <w:t>18</w:t>
            </w:r>
          </w:p>
        </w:tc>
        <w:tc>
          <w:tcPr>
            <w:tcW w:w="926" w:type="pct"/>
          </w:tcPr>
          <w:p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r w:rsidR="000E27D8">
              <w:rPr>
                <w:rFonts w:eastAsia="Arial" w:cs="Arial"/>
                <w:color w:val="000000"/>
                <w:szCs w:val="20"/>
              </w:rPr>
              <w:t>&gt;&gt;id</w:t>
            </w:r>
          </w:p>
        </w:tc>
        <w:tc>
          <w:tcPr>
            <w:tcW w:w="691" w:type="pct"/>
          </w:tcPr>
          <w:p w:rsidR="000E27D8" w:rsidRDefault="000E27D8" w:rsidP="00F32DF3">
            <w:pPr>
              <w:jc w:val="both"/>
              <w:rPr>
                <w:szCs w:val="20"/>
              </w:rPr>
            </w:pPr>
            <w:r w:rsidRPr="00B66309">
              <w:rPr>
                <w:szCs w:val="20"/>
              </w:rPr>
              <w:t>Yes</w:t>
            </w:r>
          </w:p>
        </w:tc>
        <w:tc>
          <w:tcPr>
            <w:tcW w:w="690" w:type="pct"/>
          </w:tcPr>
          <w:p w:rsidR="000E27D8" w:rsidRDefault="000E27D8" w:rsidP="00F32DF3">
            <w:pPr>
              <w:jc w:val="both"/>
              <w:rPr>
                <w:szCs w:val="20"/>
              </w:rPr>
            </w:pPr>
            <w:r>
              <w:rPr>
                <w:szCs w:val="20"/>
              </w:rPr>
              <w:t>String</w:t>
            </w:r>
          </w:p>
        </w:tc>
        <w:tc>
          <w:tcPr>
            <w:tcW w:w="621" w:type="pct"/>
          </w:tcPr>
          <w:p w:rsidR="000E27D8" w:rsidRDefault="000E27D8" w:rsidP="00F32DF3">
            <w:pPr>
              <w:jc w:val="both"/>
              <w:rPr>
                <w:szCs w:val="20"/>
              </w:rPr>
            </w:pPr>
            <w:r>
              <w:rPr>
                <w:szCs w:val="20"/>
              </w:rPr>
              <w:t>NA</w:t>
            </w:r>
          </w:p>
        </w:tc>
        <w:tc>
          <w:tcPr>
            <w:tcW w:w="1778" w:type="pct"/>
          </w:tcPr>
          <w:p w:rsidR="00482502" w:rsidRDefault="000E27D8">
            <w:pPr>
              <w:jc w:val="both"/>
              <w:rPr>
                <w:szCs w:val="20"/>
              </w:rPr>
            </w:pPr>
            <w:r>
              <w:rPr>
                <w:szCs w:val="20"/>
              </w:rPr>
              <w:t xml:space="preserve">This is a id for the Content file of the lesson in the </w:t>
            </w:r>
            <w:proofErr w:type="gramStart"/>
            <w:r>
              <w:rPr>
                <w:szCs w:val="20"/>
              </w:rPr>
              <w:t>format ”</w:t>
            </w:r>
            <w:proofErr w:type="gramEnd"/>
            <w:r>
              <w:rPr>
                <w:szCs w:val="20"/>
              </w:rPr>
              <w:t>Chapter&lt;ChapterId&gt;_Lesson&lt;LessonId&gt;”, where ChapterId varies from 01 to 11 and LessonId varies from 01 to 04.</w:t>
            </w:r>
          </w:p>
        </w:tc>
      </w:tr>
      <w:tr w:rsidR="000E27D8" w:rsidTr="00F32DF3">
        <w:trPr>
          <w:trHeight w:val="244"/>
        </w:trPr>
        <w:tc>
          <w:tcPr>
            <w:tcW w:w="294" w:type="pct"/>
          </w:tcPr>
          <w:p w:rsidR="000E27D8" w:rsidRDefault="00B951A7" w:rsidP="00F32DF3">
            <w:pPr>
              <w:jc w:val="both"/>
              <w:rPr>
                <w:szCs w:val="20"/>
              </w:rPr>
            </w:pPr>
            <w:r>
              <w:rPr>
                <w:szCs w:val="20"/>
              </w:rPr>
              <w:t>19</w:t>
            </w:r>
          </w:p>
        </w:tc>
        <w:tc>
          <w:tcPr>
            <w:tcW w:w="926" w:type="pct"/>
          </w:tcPr>
          <w:p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r w:rsidR="000E27D8" w:rsidRPr="00BE1B50">
              <w:rPr>
                <w:rFonts w:eastAsia="Arial" w:cs="Arial"/>
                <w:color w:val="000000"/>
                <w:szCs w:val="20"/>
              </w:rPr>
              <w:t>&gt;&gt;</w:t>
            </w:r>
            <w:r w:rsidR="000E27D8">
              <w:rPr>
                <w:rFonts w:eastAsia="Arial" w:cs="Arial"/>
                <w:color w:val="000000"/>
                <w:szCs w:val="20"/>
              </w:rPr>
              <w:t>file</w:t>
            </w:r>
          </w:p>
        </w:tc>
        <w:tc>
          <w:tcPr>
            <w:tcW w:w="691" w:type="pct"/>
          </w:tcPr>
          <w:p w:rsidR="000E27D8" w:rsidRDefault="000E27D8" w:rsidP="00F32DF3">
            <w:pPr>
              <w:jc w:val="both"/>
              <w:rPr>
                <w:szCs w:val="20"/>
              </w:rPr>
            </w:pPr>
            <w:r w:rsidRPr="00B66309">
              <w:rPr>
                <w:szCs w:val="20"/>
              </w:rPr>
              <w:t>Yes</w:t>
            </w:r>
          </w:p>
        </w:tc>
        <w:tc>
          <w:tcPr>
            <w:tcW w:w="690" w:type="pct"/>
          </w:tcPr>
          <w:p w:rsidR="000E27D8" w:rsidRDefault="000E27D8" w:rsidP="00F32DF3">
            <w:pPr>
              <w:jc w:val="both"/>
              <w:rPr>
                <w:szCs w:val="20"/>
              </w:rPr>
            </w:pPr>
            <w:r>
              <w:rPr>
                <w:szCs w:val="20"/>
              </w:rPr>
              <w:t>String</w:t>
            </w:r>
          </w:p>
        </w:tc>
        <w:tc>
          <w:tcPr>
            <w:tcW w:w="621" w:type="pct"/>
          </w:tcPr>
          <w:p w:rsidR="000E27D8" w:rsidRDefault="000E27D8" w:rsidP="00F32DF3">
            <w:pPr>
              <w:jc w:val="both"/>
              <w:rPr>
                <w:szCs w:val="20"/>
              </w:rPr>
            </w:pPr>
            <w:r>
              <w:rPr>
                <w:szCs w:val="20"/>
              </w:rPr>
              <w:t>NA</w:t>
            </w:r>
          </w:p>
        </w:tc>
        <w:tc>
          <w:tcPr>
            <w:tcW w:w="1778" w:type="pct"/>
          </w:tcPr>
          <w:p w:rsidR="000E27D8" w:rsidRDefault="000E27D8" w:rsidP="00F32DF3">
            <w:pPr>
              <w:jc w:val="both"/>
              <w:rPr>
                <w:szCs w:val="20"/>
              </w:rPr>
            </w:pPr>
            <w:r w:rsidRPr="000E27D8">
              <w:rPr>
                <w:szCs w:val="20"/>
              </w:rPr>
              <w:t>Name of audio file to be played containing actual audio content for the lesson.</w:t>
            </w:r>
          </w:p>
        </w:tc>
      </w:tr>
      <w:tr w:rsidR="00E50389" w:rsidTr="00D124B7">
        <w:trPr>
          <w:trHeight w:val="244"/>
        </w:trPr>
        <w:tc>
          <w:tcPr>
            <w:tcW w:w="294" w:type="pct"/>
          </w:tcPr>
          <w:p w:rsidR="00E50389" w:rsidRDefault="00B951A7" w:rsidP="00FE78D0">
            <w:pPr>
              <w:jc w:val="both"/>
              <w:rPr>
                <w:szCs w:val="20"/>
              </w:rPr>
            </w:pPr>
            <w:r>
              <w:rPr>
                <w:szCs w:val="20"/>
              </w:rPr>
              <w:t>20</w:t>
            </w:r>
          </w:p>
        </w:tc>
        <w:tc>
          <w:tcPr>
            <w:tcW w:w="926" w:type="pct"/>
          </w:tcPr>
          <w:p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E50389">
              <w:rPr>
                <w:rFonts w:eastAsia="Arial" w:cs="Arial"/>
                <w:color w:val="000000"/>
                <w:szCs w:val="20"/>
              </w:rPr>
              <w:t>&gt;&gt;menu</w:t>
            </w:r>
          </w:p>
        </w:tc>
        <w:tc>
          <w:tcPr>
            <w:tcW w:w="691" w:type="pct"/>
          </w:tcPr>
          <w:p w:rsidR="00E50389" w:rsidRPr="00B66309" w:rsidRDefault="00E50389" w:rsidP="00FE78D0">
            <w:pPr>
              <w:jc w:val="both"/>
              <w:rPr>
                <w:szCs w:val="20"/>
              </w:rPr>
            </w:pPr>
            <w:r w:rsidRPr="00B66309">
              <w:rPr>
                <w:szCs w:val="20"/>
              </w:rPr>
              <w:t>Yes</w:t>
            </w:r>
          </w:p>
        </w:tc>
        <w:tc>
          <w:tcPr>
            <w:tcW w:w="690" w:type="pct"/>
          </w:tcPr>
          <w:p w:rsidR="00E50389" w:rsidRDefault="00E50389" w:rsidP="00FE78D0">
            <w:pPr>
              <w:jc w:val="both"/>
              <w:rPr>
                <w:szCs w:val="20"/>
              </w:rPr>
            </w:pPr>
            <w:r>
              <w:rPr>
                <w:szCs w:val="20"/>
              </w:rPr>
              <w:t>Object</w:t>
            </w:r>
          </w:p>
        </w:tc>
        <w:tc>
          <w:tcPr>
            <w:tcW w:w="621" w:type="pct"/>
          </w:tcPr>
          <w:p w:rsidR="00E50389" w:rsidRDefault="00E50389" w:rsidP="00FE78D0">
            <w:pPr>
              <w:jc w:val="both"/>
              <w:rPr>
                <w:szCs w:val="20"/>
              </w:rPr>
            </w:pPr>
            <w:r>
              <w:rPr>
                <w:szCs w:val="20"/>
              </w:rPr>
              <w:t>NA</w:t>
            </w:r>
          </w:p>
        </w:tc>
        <w:tc>
          <w:tcPr>
            <w:tcW w:w="1778" w:type="pct"/>
          </w:tcPr>
          <w:p w:rsidR="00482502" w:rsidRDefault="00E50389">
            <w:pPr>
              <w:jc w:val="both"/>
              <w:rPr>
                <w:szCs w:val="20"/>
              </w:rPr>
            </w:pPr>
            <w:r>
              <w:rPr>
                <w:szCs w:val="20"/>
              </w:rPr>
              <w:t xml:space="preserve">Contains the details about the menu file to be played at the end of the </w:t>
            </w:r>
            <w:r w:rsidR="000E27D8">
              <w:rPr>
                <w:szCs w:val="20"/>
              </w:rPr>
              <w:t>lesson.</w:t>
            </w:r>
            <w:r>
              <w:rPr>
                <w:szCs w:val="20"/>
              </w:rPr>
              <w:t xml:space="preserve"> </w:t>
            </w:r>
          </w:p>
        </w:tc>
      </w:tr>
      <w:tr w:rsidR="00E50389" w:rsidTr="00F32DF3">
        <w:trPr>
          <w:trHeight w:val="244"/>
        </w:trPr>
        <w:tc>
          <w:tcPr>
            <w:tcW w:w="294" w:type="pct"/>
          </w:tcPr>
          <w:p w:rsidR="00E50389" w:rsidRDefault="00B951A7" w:rsidP="00F32DF3">
            <w:pPr>
              <w:jc w:val="both"/>
              <w:rPr>
                <w:szCs w:val="20"/>
              </w:rPr>
            </w:pPr>
            <w:r>
              <w:rPr>
                <w:szCs w:val="20"/>
              </w:rPr>
              <w:t>21</w:t>
            </w:r>
          </w:p>
        </w:tc>
        <w:tc>
          <w:tcPr>
            <w:tcW w:w="926" w:type="pct"/>
          </w:tcPr>
          <w:p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&gt;&gt;menu </w:t>
            </w:r>
            <w:r w:rsidR="00E50389">
              <w:rPr>
                <w:rFonts w:eastAsia="Arial" w:cs="Arial"/>
                <w:color w:val="000000"/>
                <w:szCs w:val="20"/>
              </w:rPr>
              <w:t>&gt;&gt;id</w:t>
            </w:r>
          </w:p>
        </w:tc>
        <w:tc>
          <w:tcPr>
            <w:tcW w:w="691" w:type="pct"/>
          </w:tcPr>
          <w:p w:rsidR="00E50389" w:rsidRDefault="00E50389" w:rsidP="00F32DF3">
            <w:pPr>
              <w:jc w:val="both"/>
              <w:rPr>
                <w:szCs w:val="20"/>
              </w:rPr>
            </w:pPr>
            <w:r w:rsidRPr="00B66309">
              <w:rPr>
                <w:szCs w:val="20"/>
              </w:rPr>
              <w:t>Yes</w:t>
            </w:r>
          </w:p>
        </w:tc>
        <w:tc>
          <w:tcPr>
            <w:tcW w:w="690" w:type="pct"/>
          </w:tcPr>
          <w:p w:rsidR="00E50389" w:rsidRDefault="00E50389" w:rsidP="00F32DF3">
            <w:pPr>
              <w:jc w:val="both"/>
              <w:rPr>
                <w:szCs w:val="20"/>
              </w:rPr>
            </w:pPr>
            <w:r>
              <w:rPr>
                <w:szCs w:val="20"/>
              </w:rPr>
              <w:t>String</w:t>
            </w:r>
          </w:p>
        </w:tc>
        <w:tc>
          <w:tcPr>
            <w:tcW w:w="621" w:type="pct"/>
          </w:tcPr>
          <w:p w:rsidR="00E50389" w:rsidRDefault="00E50389" w:rsidP="00F32DF3">
            <w:pPr>
              <w:jc w:val="both"/>
              <w:rPr>
                <w:szCs w:val="20"/>
              </w:rPr>
            </w:pPr>
            <w:r>
              <w:rPr>
                <w:szCs w:val="20"/>
              </w:rPr>
              <w:t>NA</w:t>
            </w:r>
          </w:p>
        </w:tc>
        <w:tc>
          <w:tcPr>
            <w:tcW w:w="1778" w:type="pct"/>
          </w:tcPr>
          <w:p w:rsidR="00482502" w:rsidRDefault="00E50389">
            <w:pPr>
              <w:jc w:val="both"/>
              <w:rPr>
                <w:szCs w:val="20"/>
              </w:rPr>
            </w:pPr>
            <w:r>
              <w:rPr>
                <w:szCs w:val="20"/>
              </w:rPr>
              <w:t xml:space="preserve">This is a id for the End menu file of the </w:t>
            </w:r>
            <w:r w:rsidR="000E27D8">
              <w:rPr>
                <w:szCs w:val="20"/>
              </w:rPr>
              <w:t>lesson</w:t>
            </w:r>
            <w:r>
              <w:rPr>
                <w:szCs w:val="20"/>
              </w:rPr>
              <w:t xml:space="preserve"> in the </w:t>
            </w:r>
            <w:proofErr w:type="gramStart"/>
            <w:r>
              <w:rPr>
                <w:szCs w:val="20"/>
              </w:rPr>
              <w:t>format</w:t>
            </w:r>
            <w:r w:rsidR="000E27D8">
              <w:rPr>
                <w:szCs w:val="20"/>
              </w:rPr>
              <w:t xml:space="preserve"> </w:t>
            </w:r>
            <w:r>
              <w:rPr>
                <w:szCs w:val="20"/>
              </w:rPr>
              <w:t>”</w:t>
            </w:r>
            <w:proofErr w:type="gramEnd"/>
            <w:r>
              <w:rPr>
                <w:szCs w:val="20"/>
              </w:rPr>
              <w:t>Chapter&lt;</w:t>
            </w:r>
            <w:r w:rsidR="000E27D8">
              <w:rPr>
                <w:szCs w:val="20"/>
              </w:rPr>
              <w:t>ChapterI</w:t>
            </w:r>
            <w:r>
              <w:rPr>
                <w:szCs w:val="20"/>
              </w:rPr>
              <w:t>d&gt;_</w:t>
            </w:r>
            <w:r w:rsidR="000E27D8" w:rsidRPr="000E27D8">
              <w:rPr>
                <w:szCs w:val="20"/>
              </w:rPr>
              <w:t>LessonEndMenu</w:t>
            </w:r>
            <w:r w:rsidR="000E27D8">
              <w:rPr>
                <w:szCs w:val="20"/>
              </w:rPr>
              <w:t>&lt;LessonId&gt;</w:t>
            </w:r>
            <w:r>
              <w:rPr>
                <w:szCs w:val="20"/>
              </w:rPr>
              <w:t>”</w:t>
            </w:r>
            <w:r w:rsidR="000E27D8">
              <w:rPr>
                <w:szCs w:val="20"/>
              </w:rPr>
              <w:t>, where chapterI</w:t>
            </w:r>
            <w:r>
              <w:rPr>
                <w:szCs w:val="20"/>
              </w:rPr>
              <w:t xml:space="preserve">d varies from </w:t>
            </w:r>
            <w:r w:rsidR="0033359F">
              <w:rPr>
                <w:szCs w:val="20"/>
              </w:rPr>
              <w:t>0</w:t>
            </w:r>
            <w:r>
              <w:rPr>
                <w:szCs w:val="20"/>
              </w:rPr>
              <w:t>1 to 11</w:t>
            </w:r>
            <w:r w:rsidR="000E27D8">
              <w:rPr>
                <w:szCs w:val="20"/>
              </w:rPr>
              <w:t xml:space="preserve"> and LessonId varies from 01 to 04.</w:t>
            </w:r>
          </w:p>
        </w:tc>
      </w:tr>
      <w:tr w:rsidR="00E50389" w:rsidTr="00F32DF3">
        <w:trPr>
          <w:trHeight w:val="244"/>
        </w:trPr>
        <w:tc>
          <w:tcPr>
            <w:tcW w:w="294" w:type="pct"/>
          </w:tcPr>
          <w:p w:rsidR="00E50389" w:rsidRDefault="00B951A7" w:rsidP="00F32DF3">
            <w:pPr>
              <w:jc w:val="both"/>
              <w:rPr>
                <w:szCs w:val="20"/>
              </w:rPr>
            </w:pPr>
            <w:r>
              <w:rPr>
                <w:szCs w:val="20"/>
              </w:rPr>
              <w:t>22</w:t>
            </w:r>
          </w:p>
        </w:tc>
        <w:tc>
          <w:tcPr>
            <w:tcW w:w="926" w:type="pct"/>
          </w:tcPr>
          <w:p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&gt;&gt;menu</w:t>
            </w:r>
            <w:r w:rsidR="00F32DF3" w:rsidRPr="00BE1B50">
              <w:rPr>
                <w:rFonts w:eastAsia="Arial" w:cs="Arial"/>
                <w:color w:val="000000"/>
                <w:szCs w:val="20"/>
              </w:rPr>
              <w:t xml:space="preserve"> </w:t>
            </w:r>
            <w:r w:rsidR="00E50389" w:rsidRPr="00BE1B50">
              <w:rPr>
                <w:rFonts w:eastAsia="Arial" w:cs="Arial"/>
                <w:color w:val="000000"/>
                <w:szCs w:val="20"/>
              </w:rPr>
              <w:t>&gt;&gt;</w:t>
            </w:r>
            <w:r w:rsidR="00E50389">
              <w:rPr>
                <w:rFonts w:eastAsia="Arial" w:cs="Arial"/>
                <w:color w:val="000000"/>
                <w:szCs w:val="20"/>
              </w:rPr>
              <w:t>file</w:t>
            </w:r>
          </w:p>
        </w:tc>
        <w:tc>
          <w:tcPr>
            <w:tcW w:w="691" w:type="pct"/>
          </w:tcPr>
          <w:p w:rsidR="00E50389" w:rsidRDefault="00E50389" w:rsidP="00F32DF3">
            <w:pPr>
              <w:jc w:val="both"/>
              <w:rPr>
                <w:szCs w:val="20"/>
              </w:rPr>
            </w:pPr>
            <w:r w:rsidRPr="00B66309">
              <w:rPr>
                <w:szCs w:val="20"/>
              </w:rPr>
              <w:t>Yes</w:t>
            </w:r>
          </w:p>
        </w:tc>
        <w:tc>
          <w:tcPr>
            <w:tcW w:w="690" w:type="pct"/>
          </w:tcPr>
          <w:p w:rsidR="00E50389" w:rsidRDefault="00E50389" w:rsidP="00F32DF3">
            <w:pPr>
              <w:jc w:val="both"/>
              <w:rPr>
                <w:szCs w:val="20"/>
              </w:rPr>
            </w:pPr>
            <w:r>
              <w:rPr>
                <w:szCs w:val="20"/>
              </w:rPr>
              <w:t>String</w:t>
            </w:r>
          </w:p>
        </w:tc>
        <w:tc>
          <w:tcPr>
            <w:tcW w:w="621" w:type="pct"/>
          </w:tcPr>
          <w:p w:rsidR="00E50389" w:rsidRDefault="00E50389" w:rsidP="00F32DF3">
            <w:pPr>
              <w:jc w:val="both"/>
              <w:rPr>
                <w:szCs w:val="20"/>
              </w:rPr>
            </w:pPr>
            <w:r>
              <w:rPr>
                <w:szCs w:val="20"/>
              </w:rPr>
              <w:t>NA</w:t>
            </w:r>
          </w:p>
        </w:tc>
        <w:tc>
          <w:tcPr>
            <w:tcW w:w="1778" w:type="pct"/>
          </w:tcPr>
          <w:p w:rsidR="00E50389" w:rsidRDefault="000E27D8" w:rsidP="00F32DF3">
            <w:pPr>
              <w:jc w:val="both"/>
              <w:rPr>
                <w:szCs w:val="20"/>
              </w:rPr>
            </w:pPr>
            <w:r w:rsidRPr="000E27D8">
              <w:rPr>
                <w:szCs w:val="20"/>
              </w:rPr>
              <w:t>Name of audio file to be played at the end of lesson for prompting the user to either repeat the lesson or go to next lesson.</w:t>
            </w:r>
          </w:p>
        </w:tc>
      </w:tr>
      <w:tr w:rsidR="00BC628C" w:rsidTr="00F32DF3">
        <w:trPr>
          <w:trHeight w:val="244"/>
        </w:trPr>
        <w:tc>
          <w:tcPr>
            <w:tcW w:w="294" w:type="pct"/>
          </w:tcPr>
          <w:p w:rsidR="00BC628C" w:rsidRDefault="00B951A7" w:rsidP="00F32DF3">
            <w:pPr>
              <w:jc w:val="both"/>
              <w:rPr>
                <w:szCs w:val="20"/>
              </w:rPr>
            </w:pPr>
            <w:r>
              <w:rPr>
                <w:szCs w:val="20"/>
              </w:rPr>
              <w:t>23</w:t>
            </w:r>
          </w:p>
        </w:tc>
        <w:tc>
          <w:tcPr>
            <w:tcW w:w="926" w:type="pct"/>
          </w:tcPr>
          <w:p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w:t>
            </w:r>
            <w:r w:rsidR="00BC628C">
              <w:rPr>
                <w:rFonts w:eastAsia="Arial" w:cs="Arial"/>
                <w:color w:val="000000"/>
                <w:szCs w:val="20"/>
              </w:rPr>
              <w:t>&gt;&gt;</w:t>
            </w:r>
            <w:r>
              <w:rPr>
                <w:rFonts w:eastAsia="Arial" w:cs="Arial"/>
                <w:color w:val="000000"/>
                <w:szCs w:val="20"/>
              </w:rPr>
              <w:t>q</w:t>
            </w:r>
            <w:r w:rsidR="00BC628C">
              <w:rPr>
                <w:rFonts w:eastAsia="Arial" w:cs="Arial"/>
                <w:color w:val="000000"/>
                <w:szCs w:val="20"/>
              </w:rPr>
              <w:t>uiz</w:t>
            </w:r>
          </w:p>
        </w:tc>
        <w:tc>
          <w:tcPr>
            <w:tcW w:w="691" w:type="pct"/>
          </w:tcPr>
          <w:p w:rsidR="00BC628C" w:rsidRPr="00B66309" w:rsidRDefault="00BC628C" w:rsidP="00F32DF3">
            <w:pPr>
              <w:jc w:val="both"/>
              <w:rPr>
                <w:szCs w:val="20"/>
              </w:rPr>
            </w:pPr>
            <w:r>
              <w:rPr>
                <w:szCs w:val="20"/>
              </w:rPr>
              <w:t>Yes</w:t>
            </w:r>
          </w:p>
        </w:tc>
        <w:tc>
          <w:tcPr>
            <w:tcW w:w="690" w:type="pct"/>
          </w:tcPr>
          <w:p w:rsidR="00BC628C" w:rsidRDefault="00BC628C" w:rsidP="00F32DF3">
            <w:pPr>
              <w:jc w:val="both"/>
              <w:rPr>
                <w:szCs w:val="20"/>
              </w:rPr>
            </w:pPr>
            <w:r>
              <w:rPr>
                <w:szCs w:val="20"/>
              </w:rPr>
              <w:t>Object</w:t>
            </w:r>
          </w:p>
        </w:tc>
        <w:tc>
          <w:tcPr>
            <w:tcW w:w="621" w:type="pct"/>
          </w:tcPr>
          <w:p w:rsidR="00BC628C" w:rsidRDefault="00BC628C" w:rsidP="00F32DF3">
            <w:pPr>
              <w:jc w:val="both"/>
              <w:rPr>
                <w:szCs w:val="20"/>
              </w:rPr>
            </w:pPr>
            <w:r w:rsidRPr="005C1BB8">
              <w:rPr>
                <w:szCs w:val="20"/>
              </w:rPr>
              <w:t>NA</w:t>
            </w:r>
          </w:p>
        </w:tc>
        <w:tc>
          <w:tcPr>
            <w:tcW w:w="1778" w:type="pct"/>
          </w:tcPr>
          <w:p w:rsidR="00BC628C" w:rsidRDefault="00BC628C" w:rsidP="00F32DF3">
            <w:pPr>
              <w:jc w:val="both"/>
              <w:rPr>
                <w:szCs w:val="20"/>
              </w:rPr>
            </w:pPr>
            <w:r>
              <w:rPr>
                <w:szCs w:val="20"/>
              </w:rPr>
              <w:t>This section contains information about various files to be played during the quiz</w:t>
            </w:r>
            <w:r w:rsidRPr="00BC628C">
              <w:rPr>
                <w:szCs w:val="20"/>
              </w:rPr>
              <w:t>.</w:t>
            </w:r>
          </w:p>
        </w:tc>
      </w:tr>
      <w:tr w:rsidR="00BC628C" w:rsidTr="00F32DF3">
        <w:trPr>
          <w:trHeight w:val="244"/>
        </w:trPr>
        <w:tc>
          <w:tcPr>
            <w:tcW w:w="294" w:type="pct"/>
          </w:tcPr>
          <w:p w:rsidR="00BC628C" w:rsidRDefault="00B951A7" w:rsidP="00F32DF3">
            <w:pPr>
              <w:jc w:val="both"/>
              <w:rPr>
                <w:szCs w:val="20"/>
              </w:rPr>
            </w:pPr>
            <w:r>
              <w:rPr>
                <w:szCs w:val="20"/>
              </w:rPr>
              <w:t>24</w:t>
            </w:r>
          </w:p>
        </w:tc>
        <w:tc>
          <w:tcPr>
            <w:tcW w:w="926" w:type="pct"/>
          </w:tcPr>
          <w:p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&gt;&gt;name</w:t>
            </w:r>
          </w:p>
        </w:tc>
        <w:tc>
          <w:tcPr>
            <w:tcW w:w="691" w:type="pct"/>
          </w:tcPr>
          <w:p w:rsidR="00BC628C" w:rsidRPr="00B66309" w:rsidRDefault="00BC628C" w:rsidP="00F32DF3">
            <w:pPr>
              <w:jc w:val="both"/>
              <w:rPr>
                <w:szCs w:val="20"/>
              </w:rPr>
            </w:pPr>
            <w:r>
              <w:rPr>
                <w:szCs w:val="20"/>
              </w:rPr>
              <w:t>Yes</w:t>
            </w:r>
          </w:p>
        </w:tc>
        <w:tc>
          <w:tcPr>
            <w:tcW w:w="690" w:type="pct"/>
          </w:tcPr>
          <w:p w:rsidR="00BC628C" w:rsidRDefault="00BC628C" w:rsidP="00F32DF3">
            <w:pPr>
              <w:jc w:val="both"/>
              <w:rPr>
                <w:szCs w:val="20"/>
              </w:rPr>
            </w:pPr>
            <w:r>
              <w:rPr>
                <w:szCs w:val="20"/>
              </w:rPr>
              <w:t>String</w:t>
            </w:r>
          </w:p>
        </w:tc>
        <w:tc>
          <w:tcPr>
            <w:tcW w:w="621" w:type="pct"/>
          </w:tcPr>
          <w:p w:rsidR="00BC628C" w:rsidRDefault="00BC628C" w:rsidP="00F32DF3">
            <w:pPr>
              <w:jc w:val="both"/>
              <w:rPr>
                <w:szCs w:val="20"/>
              </w:rPr>
            </w:pPr>
            <w:r w:rsidRPr="005C1BB8">
              <w:rPr>
                <w:szCs w:val="20"/>
              </w:rPr>
              <w:t>NA</w:t>
            </w:r>
          </w:p>
        </w:tc>
        <w:tc>
          <w:tcPr>
            <w:tcW w:w="1778" w:type="pct"/>
          </w:tcPr>
          <w:p w:rsidR="00482502" w:rsidRDefault="00BC628C">
            <w:pPr>
              <w:jc w:val="both"/>
              <w:rPr>
                <w:szCs w:val="20"/>
              </w:rPr>
            </w:pPr>
            <w:r w:rsidRPr="00BC628C">
              <w:rPr>
                <w:szCs w:val="20"/>
              </w:rPr>
              <w:t xml:space="preserve">Specifies the name of quiz associated to a particular chapter </w:t>
            </w:r>
            <w:r>
              <w:rPr>
                <w:szCs w:val="20"/>
              </w:rPr>
              <w:t xml:space="preserve">in the </w:t>
            </w:r>
            <w:proofErr w:type="gramStart"/>
            <w:r>
              <w:rPr>
                <w:szCs w:val="20"/>
              </w:rPr>
              <w:t xml:space="preserve">format </w:t>
            </w:r>
            <w:r w:rsidR="0033359F">
              <w:rPr>
                <w:szCs w:val="20"/>
              </w:rPr>
              <w:t xml:space="preserve"> </w:t>
            </w:r>
            <w:r>
              <w:rPr>
                <w:szCs w:val="20"/>
              </w:rPr>
              <w:t>”</w:t>
            </w:r>
            <w:proofErr w:type="gramEnd"/>
            <w:r>
              <w:rPr>
                <w:szCs w:val="20"/>
              </w:rPr>
              <w:t>Quiz”.</w:t>
            </w:r>
          </w:p>
        </w:tc>
      </w:tr>
      <w:tr w:rsidR="00BC628C" w:rsidTr="00F32DF3">
        <w:trPr>
          <w:trHeight w:val="244"/>
        </w:trPr>
        <w:tc>
          <w:tcPr>
            <w:tcW w:w="294" w:type="pct"/>
          </w:tcPr>
          <w:p w:rsidR="00BC628C" w:rsidRDefault="00B951A7" w:rsidP="00F32DF3">
            <w:pPr>
              <w:jc w:val="both"/>
              <w:rPr>
                <w:szCs w:val="20"/>
              </w:rPr>
            </w:pPr>
            <w:r>
              <w:rPr>
                <w:szCs w:val="20"/>
              </w:rPr>
              <w:t>25</w:t>
            </w:r>
          </w:p>
        </w:tc>
        <w:tc>
          <w:tcPr>
            <w:tcW w:w="926" w:type="pct"/>
          </w:tcPr>
          <w:p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&gt;&gt;content</w:t>
            </w:r>
          </w:p>
        </w:tc>
        <w:tc>
          <w:tcPr>
            <w:tcW w:w="691" w:type="pct"/>
          </w:tcPr>
          <w:p w:rsidR="00BC628C" w:rsidRPr="00B66309" w:rsidRDefault="00BC628C" w:rsidP="00F32DF3">
            <w:pPr>
              <w:jc w:val="both"/>
              <w:rPr>
                <w:szCs w:val="20"/>
              </w:rPr>
            </w:pPr>
            <w:r>
              <w:rPr>
                <w:szCs w:val="20"/>
              </w:rPr>
              <w:t>Yes</w:t>
            </w:r>
          </w:p>
        </w:tc>
        <w:tc>
          <w:tcPr>
            <w:tcW w:w="690" w:type="pct"/>
          </w:tcPr>
          <w:p w:rsidR="00BC628C" w:rsidRDefault="00BC628C" w:rsidP="00F32DF3">
            <w:pPr>
              <w:jc w:val="both"/>
              <w:rPr>
                <w:szCs w:val="20"/>
              </w:rPr>
            </w:pPr>
            <w:r>
              <w:rPr>
                <w:szCs w:val="20"/>
              </w:rPr>
              <w:t>Object</w:t>
            </w:r>
          </w:p>
        </w:tc>
        <w:tc>
          <w:tcPr>
            <w:tcW w:w="621" w:type="pct"/>
          </w:tcPr>
          <w:p w:rsidR="00BC628C" w:rsidRDefault="00BC628C" w:rsidP="00F32DF3">
            <w:pPr>
              <w:jc w:val="both"/>
              <w:rPr>
                <w:szCs w:val="20"/>
              </w:rPr>
            </w:pPr>
            <w:r w:rsidRPr="005C1BB8">
              <w:rPr>
                <w:szCs w:val="20"/>
              </w:rPr>
              <w:t>NA</w:t>
            </w:r>
          </w:p>
        </w:tc>
        <w:tc>
          <w:tcPr>
            <w:tcW w:w="1778" w:type="pct"/>
          </w:tcPr>
          <w:p w:rsidR="00BC628C" w:rsidRDefault="00BC628C" w:rsidP="00F32DF3">
            <w:pPr>
              <w:jc w:val="both"/>
              <w:rPr>
                <w:szCs w:val="20"/>
              </w:rPr>
            </w:pPr>
            <w:r>
              <w:rPr>
                <w:szCs w:val="20"/>
              </w:rPr>
              <w:t>Contains details about file to be played as the Quiz Header</w:t>
            </w:r>
          </w:p>
        </w:tc>
      </w:tr>
      <w:tr w:rsidR="00BC628C" w:rsidTr="00F32DF3">
        <w:trPr>
          <w:trHeight w:val="244"/>
        </w:trPr>
        <w:tc>
          <w:tcPr>
            <w:tcW w:w="294" w:type="pct"/>
          </w:tcPr>
          <w:p w:rsidR="00BC628C" w:rsidRDefault="00B951A7" w:rsidP="00F32DF3">
            <w:pPr>
              <w:jc w:val="both"/>
              <w:rPr>
                <w:szCs w:val="20"/>
              </w:rPr>
            </w:pPr>
            <w:r>
              <w:rPr>
                <w:szCs w:val="20"/>
              </w:rPr>
              <w:t>26</w:t>
            </w:r>
          </w:p>
        </w:tc>
        <w:tc>
          <w:tcPr>
            <w:tcW w:w="926" w:type="pct"/>
          </w:tcPr>
          <w:p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 &gt;&gt;content &gt;&gt;</w:t>
            </w:r>
            <w:r w:rsidR="00BC628C">
              <w:rPr>
                <w:rFonts w:eastAsia="Arial" w:cs="Arial"/>
                <w:color w:val="000000"/>
                <w:szCs w:val="20"/>
              </w:rPr>
              <w:t>menu</w:t>
            </w:r>
          </w:p>
        </w:tc>
        <w:tc>
          <w:tcPr>
            <w:tcW w:w="691" w:type="pct"/>
          </w:tcPr>
          <w:p w:rsidR="00BC628C" w:rsidRPr="00B66309" w:rsidRDefault="00BC628C" w:rsidP="00F32DF3">
            <w:pPr>
              <w:jc w:val="both"/>
              <w:rPr>
                <w:szCs w:val="20"/>
              </w:rPr>
            </w:pPr>
            <w:r>
              <w:rPr>
                <w:szCs w:val="20"/>
              </w:rPr>
              <w:t>Yes</w:t>
            </w:r>
          </w:p>
        </w:tc>
        <w:tc>
          <w:tcPr>
            <w:tcW w:w="690" w:type="pct"/>
          </w:tcPr>
          <w:p w:rsidR="00BC628C" w:rsidRDefault="00BC628C" w:rsidP="00F32DF3">
            <w:pPr>
              <w:jc w:val="both"/>
              <w:rPr>
                <w:szCs w:val="20"/>
              </w:rPr>
            </w:pPr>
            <w:r>
              <w:rPr>
                <w:szCs w:val="20"/>
              </w:rPr>
              <w:t>Object</w:t>
            </w:r>
          </w:p>
        </w:tc>
        <w:tc>
          <w:tcPr>
            <w:tcW w:w="621" w:type="pct"/>
          </w:tcPr>
          <w:p w:rsidR="00BC628C" w:rsidRDefault="00BC628C" w:rsidP="00F32DF3">
            <w:pPr>
              <w:jc w:val="both"/>
              <w:rPr>
                <w:szCs w:val="20"/>
              </w:rPr>
            </w:pPr>
            <w:r w:rsidRPr="005C1BB8">
              <w:rPr>
                <w:szCs w:val="20"/>
              </w:rPr>
              <w:t>NA</w:t>
            </w:r>
          </w:p>
        </w:tc>
        <w:tc>
          <w:tcPr>
            <w:tcW w:w="1778" w:type="pct"/>
          </w:tcPr>
          <w:p w:rsidR="00BC628C" w:rsidRDefault="00BC628C" w:rsidP="00F32DF3">
            <w:pPr>
              <w:jc w:val="both"/>
              <w:rPr>
                <w:szCs w:val="20"/>
              </w:rPr>
            </w:pPr>
            <w:r>
              <w:rPr>
                <w:szCs w:val="20"/>
              </w:rPr>
              <w:t>This contains detail about the file to be played before the quiz</w:t>
            </w:r>
          </w:p>
        </w:tc>
      </w:tr>
      <w:tr w:rsidR="00BC628C" w:rsidTr="00F32DF3">
        <w:trPr>
          <w:trHeight w:val="244"/>
        </w:trPr>
        <w:tc>
          <w:tcPr>
            <w:tcW w:w="294" w:type="pct"/>
          </w:tcPr>
          <w:p w:rsidR="00BC628C" w:rsidRDefault="00B951A7" w:rsidP="00F32DF3">
            <w:pPr>
              <w:jc w:val="both"/>
              <w:rPr>
                <w:szCs w:val="20"/>
              </w:rPr>
            </w:pPr>
            <w:r>
              <w:rPr>
                <w:szCs w:val="20"/>
              </w:rPr>
              <w:t>27</w:t>
            </w:r>
          </w:p>
        </w:tc>
        <w:tc>
          <w:tcPr>
            <w:tcW w:w="926" w:type="pct"/>
          </w:tcPr>
          <w:p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&gt;&gt;id</w:t>
            </w:r>
          </w:p>
        </w:tc>
        <w:tc>
          <w:tcPr>
            <w:tcW w:w="691" w:type="pct"/>
          </w:tcPr>
          <w:p w:rsidR="00BC628C" w:rsidRPr="00B66309" w:rsidRDefault="00BC628C" w:rsidP="00F32DF3">
            <w:pPr>
              <w:jc w:val="both"/>
              <w:rPr>
                <w:szCs w:val="20"/>
              </w:rPr>
            </w:pPr>
            <w:r>
              <w:rPr>
                <w:szCs w:val="20"/>
              </w:rPr>
              <w:t>Yes</w:t>
            </w:r>
          </w:p>
        </w:tc>
        <w:tc>
          <w:tcPr>
            <w:tcW w:w="690" w:type="pct"/>
          </w:tcPr>
          <w:p w:rsidR="00BC628C" w:rsidRDefault="00BC628C" w:rsidP="00F32DF3">
            <w:pPr>
              <w:jc w:val="both"/>
              <w:rPr>
                <w:szCs w:val="20"/>
              </w:rPr>
            </w:pPr>
            <w:r>
              <w:rPr>
                <w:szCs w:val="20"/>
              </w:rPr>
              <w:t>String</w:t>
            </w:r>
          </w:p>
        </w:tc>
        <w:tc>
          <w:tcPr>
            <w:tcW w:w="621" w:type="pct"/>
          </w:tcPr>
          <w:p w:rsidR="00BC628C" w:rsidRDefault="00BC628C" w:rsidP="00F32DF3">
            <w:pPr>
              <w:jc w:val="both"/>
              <w:rPr>
                <w:szCs w:val="20"/>
              </w:rPr>
            </w:pPr>
            <w:r w:rsidRPr="005C1BB8">
              <w:rPr>
                <w:szCs w:val="20"/>
              </w:rPr>
              <w:t>NA</w:t>
            </w:r>
          </w:p>
        </w:tc>
        <w:tc>
          <w:tcPr>
            <w:tcW w:w="1778" w:type="pct"/>
          </w:tcPr>
          <w:p w:rsidR="00482502" w:rsidRDefault="00BC628C">
            <w:pPr>
              <w:jc w:val="both"/>
              <w:rPr>
                <w:szCs w:val="20"/>
              </w:rPr>
            </w:pPr>
            <w:r>
              <w:rPr>
                <w:szCs w:val="20"/>
              </w:rPr>
              <w:t xml:space="preserve">This is </w:t>
            </w:r>
            <w:proofErr w:type="gramStart"/>
            <w:r>
              <w:rPr>
                <w:szCs w:val="20"/>
              </w:rPr>
              <w:t>a</w:t>
            </w:r>
            <w:proofErr w:type="gramEnd"/>
            <w:r>
              <w:rPr>
                <w:szCs w:val="20"/>
              </w:rPr>
              <w:t xml:space="preserve"> id for the </w:t>
            </w:r>
            <w:r w:rsidR="000F27B6">
              <w:rPr>
                <w:szCs w:val="20"/>
              </w:rPr>
              <w:t xml:space="preserve">quiz header to be played. The format </w:t>
            </w:r>
            <w:proofErr w:type="gramStart"/>
            <w:r w:rsidR="000F27B6">
              <w:rPr>
                <w:szCs w:val="20"/>
              </w:rPr>
              <w:t xml:space="preserve">is </w:t>
            </w:r>
            <w:r>
              <w:rPr>
                <w:szCs w:val="20"/>
              </w:rPr>
              <w:t xml:space="preserve"> ”</w:t>
            </w:r>
            <w:proofErr w:type="gramEnd"/>
            <w:r>
              <w:rPr>
                <w:szCs w:val="20"/>
              </w:rPr>
              <w:t>Chapter&lt;ChapterId&gt;_</w:t>
            </w:r>
            <w:r w:rsidR="00B951A7">
              <w:rPr>
                <w:szCs w:val="20"/>
              </w:rPr>
              <w:t>Quiz</w:t>
            </w:r>
            <w:r w:rsidR="000F27B6">
              <w:rPr>
                <w:szCs w:val="20"/>
              </w:rPr>
              <w:t>Header</w:t>
            </w:r>
            <w:r>
              <w:rPr>
                <w:szCs w:val="20"/>
              </w:rPr>
              <w:t>&gt;”, whe</w:t>
            </w:r>
            <w:r w:rsidR="00B951A7">
              <w:rPr>
                <w:szCs w:val="20"/>
              </w:rPr>
              <w:t xml:space="preserve">re chapterId varies from </w:t>
            </w:r>
            <w:r w:rsidR="0033359F">
              <w:rPr>
                <w:szCs w:val="20"/>
              </w:rPr>
              <w:t>0</w:t>
            </w:r>
            <w:r w:rsidR="00B951A7">
              <w:rPr>
                <w:szCs w:val="20"/>
              </w:rPr>
              <w:t>1 to 11</w:t>
            </w:r>
            <w:r>
              <w:rPr>
                <w:szCs w:val="20"/>
              </w:rPr>
              <w:t>.</w:t>
            </w:r>
          </w:p>
        </w:tc>
      </w:tr>
      <w:tr w:rsidR="00BC628C" w:rsidTr="00F32DF3">
        <w:trPr>
          <w:trHeight w:val="244"/>
        </w:trPr>
        <w:tc>
          <w:tcPr>
            <w:tcW w:w="294" w:type="pct"/>
          </w:tcPr>
          <w:p w:rsidR="00BC628C" w:rsidRDefault="00B951A7" w:rsidP="00F32DF3">
            <w:pPr>
              <w:jc w:val="both"/>
              <w:rPr>
                <w:szCs w:val="20"/>
              </w:rPr>
            </w:pPr>
            <w:r>
              <w:rPr>
                <w:szCs w:val="20"/>
              </w:rPr>
              <w:t>28</w:t>
            </w:r>
          </w:p>
        </w:tc>
        <w:tc>
          <w:tcPr>
            <w:tcW w:w="926" w:type="pct"/>
          </w:tcPr>
          <w:p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lastRenderedPageBreak/>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&gt;&gt;file</w:t>
            </w:r>
          </w:p>
        </w:tc>
        <w:tc>
          <w:tcPr>
            <w:tcW w:w="691" w:type="pct"/>
          </w:tcPr>
          <w:p w:rsidR="00BC628C" w:rsidRPr="00B66309" w:rsidRDefault="00BC628C" w:rsidP="00F32DF3">
            <w:pPr>
              <w:jc w:val="both"/>
              <w:rPr>
                <w:szCs w:val="20"/>
              </w:rPr>
            </w:pPr>
            <w:r>
              <w:rPr>
                <w:szCs w:val="20"/>
              </w:rPr>
              <w:lastRenderedPageBreak/>
              <w:t>Yes</w:t>
            </w:r>
          </w:p>
        </w:tc>
        <w:tc>
          <w:tcPr>
            <w:tcW w:w="690" w:type="pct"/>
          </w:tcPr>
          <w:p w:rsidR="00BC628C" w:rsidRDefault="00BC628C" w:rsidP="00F32DF3">
            <w:pPr>
              <w:jc w:val="both"/>
              <w:rPr>
                <w:szCs w:val="20"/>
              </w:rPr>
            </w:pPr>
            <w:r>
              <w:rPr>
                <w:szCs w:val="20"/>
              </w:rPr>
              <w:t>String</w:t>
            </w:r>
          </w:p>
        </w:tc>
        <w:tc>
          <w:tcPr>
            <w:tcW w:w="621" w:type="pct"/>
          </w:tcPr>
          <w:p w:rsidR="00BC628C" w:rsidRDefault="00BC628C" w:rsidP="00F32DF3">
            <w:pPr>
              <w:jc w:val="both"/>
              <w:rPr>
                <w:szCs w:val="20"/>
              </w:rPr>
            </w:pPr>
            <w:r w:rsidRPr="005C1BB8">
              <w:rPr>
                <w:szCs w:val="20"/>
              </w:rPr>
              <w:t>NA</w:t>
            </w:r>
          </w:p>
        </w:tc>
        <w:tc>
          <w:tcPr>
            <w:tcW w:w="1778" w:type="pct"/>
          </w:tcPr>
          <w:p w:rsidR="00BC628C" w:rsidRDefault="00BC628C" w:rsidP="00F32DF3">
            <w:pPr>
              <w:jc w:val="both"/>
              <w:rPr>
                <w:szCs w:val="20"/>
              </w:rPr>
            </w:pPr>
            <w:r>
              <w:rPr>
                <w:szCs w:val="20"/>
              </w:rPr>
              <w:t>S</w:t>
            </w:r>
            <w:r w:rsidRPr="00BC628C">
              <w:rPr>
                <w:szCs w:val="20"/>
              </w:rPr>
              <w:t xml:space="preserve">pecifies the name of audio file to </w:t>
            </w:r>
            <w:r w:rsidRPr="00BC628C">
              <w:rPr>
                <w:szCs w:val="20"/>
              </w:rPr>
              <w:lastRenderedPageBreak/>
              <w:t>be played at the start of the quiz</w:t>
            </w:r>
          </w:p>
        </w:tc>
      </w:tr>
      <w:tr w:rsidR="00F32DF3" w:rsidTr="00F32DF3">
        <w:trPr>
          <w:trHeight w:val="244"/>
        </w:trPr>
        <w:tc>
          <w:tcPr>
            <w:tcW w:w="294" w:type="pct"/>
          </w:tcPr>
          <w:p w:rsidR="00F32DF3" w:rsidRDefault="00B951A7" w:rsidP="00F32DF3">
            <w:pPr>
              <w:jc w:val="both"/>
              <w:rPr>
                <w:szCs w:val="20"/>
              </w:rPr>
            </w:pPr>
            <w:r>
              <w:rPr>
                <w:szCs w:val="20"/>
              </w:rPr>
              <w:lastRenderedPageBreak/>
              <w:t>29</w:t>
            </w:r>
          </w:p>
        </w:tc>
        <w:tc>
          <w:tcPr>
            <w:tcW w:w="926" w:type="pct"/>
          </w:tcPr>
          <w:p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w:t>
            </w:r>
          </w:p>
        </w:tc>
        <w:tc>
          <w:tcPr>
            <w:tcW w:w="691" w:type="pct"/>
          </w:tcPr>
          <w:p w:rsidR="00F32DF3" w:rsidRPr="00B66309" w:rsidRDefault="00F32DF3" w:rsidP="00F32DF3">
            <w:pPr>
              <w:jc w:val="both"/>
              <w:rPr>
                <w:szCs w:val="20"/>
              </w:rPr>
            </w:pPr>
            <w:r>
              <w:rPr>
                <w:szCs w:val="20"/>
              </w:rPr>
              <w:t>Yes</w:t>
            </w:r>
          </w:p>
        </w:tc>
        <w:tc>
          <w:tcPr>
            <w:tcW w:w="690" w:type="pct"/>
          </w:tcPr>
          <w:p w:rsidR="00F32DF3" w:rsidRDefault="00F32DF3" w:rsidP="00F32DF3">
            <w:pPr>
              <w:jc w:val="both"/>
              <w:rPr>
                <w:szCs w:val="20"/>
              </w:rPr>
            </w:pPr>
            <w:r>
              <w:rPr>
                <w:szCs w:val="20"/>
              </w:rPr>
              <w:t>Array&lt;Question&gt;</w:t>
            </w:r>
          </w:p>
        </w:tc>
        <w:tc>
          <w:tcPr>
            <w:tcW w:w="621" w:type="pct"/>
          </w:tcPr>
          <w:p w:rsidR="00F32DF3" w:rsidRDefault="00F32DF3" w:rsidP="00F32DF3">
            <w:pPr>
              <w:jc w:val="both"/>
              <w:rPr>
                <w:szCs w:val="20"/>
              </w:rPr>
            </w:pPr>
            <w:r w:rsidRPr="005C1BB8">
              <w:rPr>
                <w:szCs w:val="20"/>
              </w:rPr>
              <w:t>NA</w:t>
            </w:r>
          </w:p>
        </w:tc>
        <w:tc>
          <w:tcPr>
            <w:tcW w:w="1778" w:type="pct"/>
          </w:tcPr>
          <w:p w:rsidR="00482502" w:rsidRDefault="00F32DF3">
            <w:pPr>
              <w:jc w:val="both"/>
              <w:rPr>
                <w:szCs w:val="20"/>
              </w:rPr>
            </w:pPr>
            <w:r w:rsidRPr="00F32DF3">
              <w:rPr>
                <w:szCs w:val="20"/>
              </w:rPr>
              <w:t>Contains list of questions to be played after user has listened to all four lessons in a chapter. The list will contain four elements, one for each question.</w:t>
            </w:r>
          </w:p>
        </w:tc>
      </w:tr>
      <w:tr w:rsidR="00F32DF3" w:rsidTr="00F32DF3">
        <w:trPr>
          <w:trHeight w:val="244"/>
        </w:trPr>
        <w:tc>
          <w:tcPr>
            <w:tcW w:w="294" w:type="pct"/>
          </w:tcPr>
          <w:p w:rsidR="00F32DF3" w:rsidRDefault="00B951A7" w:rsidP="00F32DF3">
            <w:pPr>
              <w:jc w:val="both"/>
              <w:rPr>
                <w:szCs w:val="20"/>
              </w:rPr>
            </w:pPr>
            <w:r>
              <w:rPr>
                <w:szCs w:val="20"/>
              </w:rPr>
              <w:t>30</w:t>
            </w:r>
          </w:p>
        </w:tc>
        <w:tc>
          <w:tcPr>
            <w:tcW w:w="926" w:type="pct"/>
          </w:tcPr>
          <w:p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uiz&gt;&gt;questions&gt;&gt;</w:t>
            </w:r>
            <w:r w:rsidR="0010407C">
              <w:rPr>
                <w:rFonts w:eastAsia="Arial" w:cs="Arial"/>
                <w:color w:val="000000"/>
                <w:szCs w:val="20"/>
              </w:rPr>
              <w:t>q</w:t>
            </w:r>
            <w:r w:rsidR="00F32DF3">
              <w:rPr>
                <w:rFonts w:eastAsia="Arial" w:cs="Arial"/>
                <w:color w:val="000000"/>
                <w:szCs w:val="20"/>
              </w:rPr>
              <w:t>uestion</w:t>
            </w:r>
          </w:p>
        </w:tc>
        <w:tc>
          <w:tcPr>
            <w:tcW w:w="691" w:type="pct"/>
          </w:tcPr>
          <w:p w:rsidR="00F32DF3" w:rsidRPr="00B66309" w:rsidRDefault="00F32DF3" w:rsidP="00F32DF3">
            <w:pPr>
              <w:jc w:val="both"/>
              <w:rPr>
                <w:szCs w:val="20"/>
              </w:rPr>
            </w:pPr>
            <w:r>
              <w:rPr>
                <w:szCs w:val="20"/>
              </w:rPr>
              <w:t>Yes</w:t>
            </w:r>
          </w:p>
        </w:tc>
        <w:tc>
          <w:tcPr>
            <w:tcW w:w="690" w:type="pct"/>
          </w:tcPr>
          <w:p w:rsidR="00F32DF3" w:rsidRDefault="00F32DF3" w:rsidP="00F32DF3">
            <w:pPr>
              <w:jc w:val="both"/>
              <w:rPr>
                <w:szCs w:val="20"/>
              </w:rPr>
            </w:pPr>
            <w:r>
              <w:rPr>
                <w:szCs w:val="20"/>
              </w:rPr>
              <w:t>Object</w:t>
            </w:r>
          </w:p>
        </w:tc>
        <w:tc>
          <w:tcPr>
            <w:tcW w:w="621" w:type="pct"/>
          </w:tcPr>
          <w:p w:rsidR="00F32DF3" w:rsidRDefault="00F32DF3" w:rsidP="00F32DF3">
            <w:pPr>
              <w:jc w:val="both"/>
              <w:rPr>
                <w:szCs w:val="20"/>
              </w:rPr>
            </w:pPr>
            <w:r w:rsidRPr="005C1BB8">
              <w:rPr>
                <w:szCs w:val="20"/>
              </w:rPr>
              <w:t>NA</w:t>
            </w:r>
          </w:p>
        </w:tc>
        <w:tc>
          <w:tcPr>
            <w:tcW w:w="1778" w:type="pct"/>
          </w:tcPr>
          <w:p w:rsidR="00F32DF3" w:rsidRDefault="00967081" w:rsidP="00F32DF3">
            <w:pPr>
              <w:jc w:val="both"/>
              <w:rPr>
                <w:szCs w:val="20"/>
              </w:rPr>
            </w:pPr>
            <w:r>
              <w:rPr>
                <w:szCs w:val="20"/>
              </w:rPr>
              <w:t>This contains</w:t>
            </w:r>
            <w:r w:rsidR="00F32DF3">
              <w:rPr>
                <w:szCs w:val="20"/>
              </w:rPr>
              <w:t xml:space="preserve"> details about a particular question of the quiz.</w:t>
            </w:r>
          </w:p>
        </w:tc>
      </w:tr>
      <w:tr w:rsidR="00F32DF3" w:rsidTr="00F32DF3">
        <w:trPr>
          <w:trHeight w:val="244"/>
        </w:trPr>
        <w:tc>
          <w:tcPr>
            <w:tcW w:w="294" w:type="pct"/>
          </w:tcPr>
          <w:p w:rsidR="00F32DF3" w:rsidRDefault="00B951A7" w:rsidP="00F32DF3">
            <w:pPr>
              <w:jc w:val="both"/>
              <w:rPr>
                <w:szCs w:val="20"/>
              </w:rPr>
            </w:pPr>
            <w:r>
              <w:rPr>
                <w:szCs w:val="20"/>
              </w:rPr>
              <w:t>31</w:t>
            </w:r>
          </w:p>
        </w:tc>
        <w:tc>
          <w:tcPr>
            <w:tcW w:w="926" w:type="pct"/>
          </w:tcPr>
          <w:p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sidR="0010407C">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&gt;&gt;name</w:t>
            </w:r>
          </w:p>
        </w:tc>
        <w:tc>
          <w:tcPr>
            <w:tcW w:w="691" w:type="pct"/>
          </w:tcPr>
          <w:p w:rsidR="00F32DF3" w:rsidRPr="00B66309" w:rsidRDefault="00F32DF3" w:rsidP="00F32DF3">
            <w:pPr>
              <w:jc w:val="both"/>
              <w:rPr>
                <w:szCs w:val="20"/>
              </w:rPr>
            </w:pPr>
            <w:r>
              <w:rPr>
                <w:szCs w:val="20"/>
              </w:rPr>
              <w:t>Yes</w:t>
            </w:r>
          </w:p>
        </w:tc>
        <w:tc>
          <w:tcPr>
            <w:tcW w:w="690" w:type="pct"/>
          </w:tcPr>
          <w:p w:rsidR="00F32DF3" w:rsidRDefault="00F32DF3" w:rsidP="00F32DF3">
            <w:pPr>
              <w:jc w:val="both"/>
              <w:rPr>
                <w:szCs w:val="20"/>
              </w:rPr>
            </w:pPr>
            <w:r>
              <w:rPr>
                <w:szCs w:val="20"/>
              </w:rPr>
              <w:t>String</w:t>
            </w:r>
          </w:p>
        </w:tc>
        <w:tc>
          <w:tcPr>
            <w:tcW w:w="621" w:type="pct"/>
          </w:tcPr>
          <w:p w:rsidR="00F32DF3" w:rsidRDefault="00F32DF3" w:rsidP="00F32DF3">
            <w:pPr>
              <w:jc w:val="both"/>
              <w:rPr>
                <w:szCs w:val="20"/>
              </w:rPr>
            </w:pPr>
            <w:r w:rsidRPr="005C1BB8">
              <w:rPr>
                <w:szCs w:val="20"/>
              </w:rPr>
              <w:t>NA</w:t>
            </w:r>
          </w:p>
        </w:tc>
        <w:tc>
          <w:tcPr>
            <w:tcW w:w="1778" w:type="pct"/>
          </w:tcPr>
          <w:p w:rsidR="00F32DF3" w:rsidRPr="00F32DF3" w:rsidRDefault="00F32DF3" w:rsidP="00F32DF3">
            <w:pPr>
              <w:jc w:val="both"/>
              <w:rPr>
                <w:szCs w:val="20"/>
              </w:rPr>
            </w:pPr>
            <w:r w:rsidRPr="00F32DF3">
              <w:rPr>
                <w:szCs w:val="20"/>
              </w:rPr>
              <w:t>Specifies the name of question associated to a particular chapter</w:t>
            </w:r>
            <w:r>
              <w:rPr>
                <w:szCs w:val="20"/>
              </w:rPr>
              <w:t xml:space="preserve"> </w:t>
            </w:r>
            <w:r w:rsidR="00B951A7">
              <w:rPr>
                <w:szCs w:val="20"/>
              </w:rPr>
              <w:t xml:space="preserve">in the </w:t>
            </w:r>
            <w:proofErr w:type="gramStart"/>
            <w:r w:rsidR="00B951A7">
              <w:rPr>
                <w:szCs w:val="20"/>
              </w:rPr>
              <w:t xml:space="preserve">format </w:t>
            </w:r>
            <w:r>
              <w:rPr>
                <w:szCs w:val="20"/>
              </w:rPr>
              <w:t>”</w:t>
            </w:r>
            <w:proofErr w:type="gramEnd"/>
            <w:r w:rsidR="00B951A7">
              <w:rPr>
                <w:szCs w:val="20"/>
              </w:rPr>
              <w:t>Question</w:t>
            </w:r>
            <w:r>
              <w:rPr>
                <w:szCs w:val="20"/>
              </w:rPr>
              <w:t>&lt;</w:t>
            </w:r>
            <w:r w:rsidR="00B951A7">
              <w:rPr>
                <w:szCs w:val="20"/>
              </w:rPr>
              <w:t>Question</w:t>
            </w:r>
            <w:r>
              <w:rPr>
                <w:szCs w:val="20"/>
              </w:rPr>
              <w:t xml:space="preserve">Id&gt;”, where </w:t>
            </w:r>
            <w:r w:rsidR="00B951A7">
              <w:rPr>
                <w:szCs w:val="20"/>
              </w:rPr>
              <w:t xml:space="preserve">QuestionId </w:t>
            </w:r>
            <w:r>
              <w:rPr>
                <w:szCs w:val="20"/>
              </w:rPr>
              <w:t>varies from 01 to 04.</w:t>
            </w:r>
          </w:p>
          <w:p w:rsidR="00F32DF3" w:rsidRDefault="00F32DF3" w:rsidP="00F32DF3">
            <w:pPr>
              <w:jc w:val="both"/>
              <w:rPr>
                <w:szCs w:val="20"/>
              </w:rPr>
            </w:pPr>
          </w:p>
        </w:tc>
      </w:tr>
      <w:tr w:rsidR="00F32DF3" w:rsidTr="00F32DF3">
        <w:trPr>
          <w:trHeight w:val="244"/>
        </w:trPr>
        <w:tc>
          <w:tcPr>
            <w:tcW w:w="294" w:type="pct"/>
          </w:tcPr>
          <w:p w:rsidR="00F32DF3" w:rsidRDefault="00B951A7" w:rsidP="00F32DF3">
            <w:pPr>
              <w:jc w:val="both"/>
              <w:rPr>
                <w:szCs w:val="20"/>
              </w:rPr>
            </w:pPr>
            <w:r>
              <w:rPr>
                <w:szCs w:val="20"/>
              </w:rPr>
              <w:t>32</w:t>
            </w:r>
          </w:p>
        </w:tc>
        <w:tc>
          <w:tcPr>
            <w:tcW w:w="926" w:type="pct"/>
          </w:tcPr>
          <w:p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&gt;&gt;id</w:t>
            </w:r>
          </w:p>
        </w:tc>
        <w:tc>
          <w:tcPr>
            <w:tcW w:w="691" w:type="pct"/>
          </w:tcPr>
          <w:p w:rsidR="00F32DF3" w:rsidRPr="00B66309" w:rsidRDefault="00F32DF3" w:rsidP="00F32DF3">
            <w:pPr>
              <w:jc w:val="both"/>
              <w:rPr>
                <w:szCs w:val="20"/>
              </w:rPr>
            </w:pPr>
            <w:r>
              <w:rPr>
                <w:szCs w:val="20"/>
              </w:rPr>
              <w:t>Yes</w:t>
            </w:r>
          </w:p>
        </w:tc>
        <w:tc>
          <w:tcPr>
            <w:tcW w:w="690" w:type="pct"/>
          </w:tcPr>
          <w:p w:rsidR="00F32DF3" w:rsidRDefault="00F32DF3" w:rsidP="00F32DF3">
            <w:pPr>
              <w:jc w:val="both"/>
              <w:rPr>
                <w:szCs w:val="20"/>
              </w:rPr>
            </w:pPr>
            <w:r w:rsidRPr="005F5237">
              <w:rPr>
                <w:szCs w:val="20"/>
              </w:rPr>
              <w:t>String</w:t>
            </w:r>
          </w:p>
        </w:tc>
        <w:tc>
          <w:tcPr>
            <w:tcW w:w="621" w:type="pct"/>
          </w:tcPr>
          <w:p w:rsidR="00F32DF3" w:rsidRDefault="00F32DF3" w:rsidP="00F32DF3">
            <w:pPr>
              <w:jc w:val="both"/>
              <w:rPr>
                <w:szCs w:val="20"/>
              </w:rPr>
            </w:pPr>
            <w:r w:rsidRPr="005C1BB8">
              <w:rPr>
                <w:szCs w:val="20"/>
              </w:rPr>
              <w:t>NA</w:t>
            </w:r>
          </w:p>
        </w:tc>
        <w:tc>
          <w:tcPr>
            <w:tcW w:w="1778" w:type="pct"/>
          </w:tcPr>
          <w:p w:rsidR="00B951A7" w:rsidRPr="00F32DF3" w:rsidRDefault="00B951A7" w:rsidP="00B951A7">
            <w:pPr>
              <w:jc w:val="both"/>
              <w:rPr>
                <w:szCs w:val="20"/>
              </w:rPr>
            </w:pPr>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w:t>
            </w:r>
            <w:proofErr w:type="gramStart"/>
            <w:r>
              <w:rPr>
                <w:szCs w:val="20"/>
              </w:rPr>
              <w:t>format ”</w:t>
            </w:r>
            <w:proofErr w:type="gramEnd"/>
            <w:r>
              <w:rPr>
                <w:szCs w:val="20"/>
              </w:rPr>
              <w:t xml:space="preserve"> Chapter&lt;ChapterId&gt;_Question&lt;QuestionId&gt;”, where chapterId varies from </w:t>
            </w:r>
            <w:r w:rsidR="0033359F">
              <w:rPr>
                <w:szCs w:val="20"/>
              </w:rPr>
              <w:t>0</w:t>
            </w:r>
            <w:r>
              <w:rPr>
                <w:szCs w:val="20"/>
              </w:rPr>
              <w:t>1 to 11 &amp; QuestionId varies from 01 to 04.</w:t>
            </w:r>
          </w:p>
          <w:p w:rsidR="00F32DF3" w:rsidRDefault="00F32DF3" w:rsidP="00F32DF3">
            <w:pPr>
              <w:jc w:val="both"/>
              <w:rPr>
                <w:szCs w:val="20"/>
              </w:rPr>
            </w:pPr>
          </w:p>
        </w:tc>
      </w:tr>
      <w:tr w:rsidR="00F32DF3" w:rsidTr="00F32DF3">
        <w:trPr>
          <w:trHeight w:val="244"/>
        </w:trPr>
        <w:tc>
          <w:tcPr>
            <w:tcW w:w="294" w:type="pct"/>
          </w:tcPr>
          <w:p w:rsidR="00F32DF3" w:rsidRDefault="00B951A7" w:rsidP="00F32DF3">
            <w:pPr>
              <w:jc w:val="both"/>
              <w:rPr>
                <w:szCs w:val="20"/>
              </w:rPr>
            </w:pPr>
            <w:r>
              <w:rPr>
                <w:szCs w:val="20"/>
              </w:rPr>
              <w:t>33</w:t>
            </w:r>
          </w:p>
        </w:tc>
        <w:tc>
          <w:tcPr>
            <w:tcW w:w="926" w:type="pct"/>
          </w:tcPr>
          <w:p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&gt;&gt;correctAnswerOption</w:t>
            </w:r>
          </w:p>
        </w:tc>
        <w:tc>
          <w:tcPr>
            <w:tcW w:w="691" w:type="pct"/>
          </w:tcPr>
          <w:p w:rsidR="00F32DF3" w:rsidRPr="00B66309" w:rsidRDefault="00F32DF3" w:rsidP="00F32DF3">
            <w:pPr>
              <w:jc w:val="both"/>
              <w:rPr>
                <w:szCs w:val="20"/>
              </w:rPr>
            </w:pPr>
            <w:r>
              <w:rPr>
                <w:szCs w:val="20"/>
              </w:rPr>
              <w:t>Yes</w:t>
            </w:r>
          </w:p>
        </w:tc>
        <w:tc>
          <w:tcPr>
            <w:tcW w:w="690" w:type="pct"/>
          </w:tcPr>
          <w:p w:rsidR="00F32DF3" w:rsidRDefault="00F32DF3" w:rsidP="00F32DF3">
            <w:pPr>
              <w:jc w:val="both"/>
              <w:rPr>
                <w:szCs w:val="20"/>
              </w:rPr>
            </w:pPr>
            <w:r>
              <w:rPr>
                <w:szCs w:val="20"/>
              </w:rPr>
              <w:t>Integer</w:t>
            </w:r>
          </w:p>
        </w:tc>
        <w:tc>
          <w:tcPr>
            <w:tcW w:w="621" w:type="pct"/>
          </w:tcPr>
          <w:p w:rsidR="00F32DF3" w:rsidRDefault="00F32DF3" w:rsidP="00F32DF3">
            <w:pPr>
              <w:jc w:val="both"/>
              <w:rPr>
                <w:szCs w:val="20"/>
              </w:rPr>
            </w:pPr>
            <w:r w:rsidRPr="005C1BB8">
              <w:rPr>
                <w:szCs w:val="20"/>
              </w:rPr>
              <w:t>NA</w:t>
            </w:r>
          </w:p>
        </w:tc>
        <w:tc>
          <w:tcPr>
            <w:tcW w:w="1778" w:type="pct"/>
          </w:tcPr>
          <w:p w:rsidR="00B951A7" w:rsidRPr="00B951A7" w:rsidRDefault="00B951A7" w:rsidP="00B951A7">
            <w:pPr>
              <w:jc w:val="both"/>
              <w:rPr>
                <w:szCs w:val="20"/>
              </w:rPr>
            </w:pPr>
            <w:r w:rsidRPr="00B951A7">
              <w:rPr>
                <w:szCs w:val="20"/>
              </w:rPr>
              <w:t>It specifies the DTMF input for correct answer to the given question.</w:t>
            </w:r>
          </w:p>
          <w:p w:rsidR="00F32DF3" w:rsidRDefault="00F32DF3" w:rsidP="00F32DF3">
            <w:pPr>
              <w:jc w:val="both"/>
              <w:rPr>
                <w:szCs w:val="20"/>
              </w:rPr>
            </w:pPr>
          </w:p>
        </w:tc>
      </w:tr>
      <w:tr w:rsidR="00F32DF3" w:rsidTr="00F32DF3">
        <w:trPr>
          <w:trHeight w:val="244"/>
        </w:trPr>
        <w:tc>
          <w:tcPr>
            <w:tcW w:w="294" w:type="pct"/>
          </w:tcPr>
          <w:p w:rsidR="00F32DF3" w:rsidRDefault="00B951A7" w:rsidP="00F32DF3">
            <w:pPr>
              <w:jc w:val="both"/>
              <w:rPr>
                <w:szCs w:val="20"/>
              </w:rPr>
            </w:pPr>
            <w:r>
              <w:rPr>
                <w:szCs w:val="20"/>
              </w:rPr>
              <w:t>34</w:t>
            </w:r>
          </w:p>
        </w:tc>
        <w:tc>
          <w:tcPr>
            <w:tcW w:w="926" w:type="pct"/>
          </w:tcPr>
          <w:p w:rsidR="00F32DF3" w:rsidRDefault="008A74ED" w:rsidP="00F32DF3">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w:t>
            </w:r>
          </w:p>
        </w:tc>
        <w:tc>
          <w:tcPr>
            <w:tcW w:w="691" w:type="pct"/>
          </w:tcPr>
          <w:p w:rsidR="00F32DF3" w:rsidRPr="00B66309" w:rsidRDefault="00F32DF3" w:rsidP="00F32DF3">
            <w:pPr>
              <w:jc w:val="both"/>
              <w:rPr>
                <w:szCs w:val="20"/>
              </w:rPr>
            </w:pPr>
            <w:r>
              <w:rPr>
                <w:szCs w:val="20"/>
              </w:rPr>
              <w:t>Yes</w:t>
            </w:r>
          </w:p>
        </w:tc>
        <w:tc>
          <w:tcPr>
            <w:tcW w:w="690" w:type="pct"/>
          </w:tcPr>
          <w:p w:rsidR="00F32DF3" w:rsidRDefault="00F32DF3" w:rsidP="00F32DF3">
            <w:pPr>
              <w:jc w:val="both"/>
              <w:rPr>
                <w:szCs w:val="20"/>
              </w:rPr>
            </w:pPr>
            <w:r>
              <w:rPr>
                <w:szCs w:val="20"/>
              </w:rPr>
              <w:t>Object</w:t>
            </w:r>
          </w:p>
        </w:tc>
        <w:tc>
          <w:tcPr>
            <w:tcW w:w="621" w:type="pct"/>
          </w:tcPr>
          <w:p w:rsidR="00F32DF3" w:rsidRDefault="00F32DF3" w:rsidP="00F32DF3">
            <w:pPr>
              <w:jc w:val="both"/>
              <w:rPr>
                <w:szCs w:val="20"/>
              </w:rPr>
            </w:pPr>
            <w:r w:rsidRPr="005C1BB8">
              <w:rPr>
                <w:szCs w:val="20"/>
              </w:rPr>
              <w:t>NA</w:t>
            </w:r>
          </w:p>
        </w:tc>
        <w:tc>
          <w:tcPr>
            <w:tcW w:w="1778" w:type="pct"/>
          </w:tcPr>
          <w:p w:rsidR="00F32DF3" w:rsidRDefault="00B951A7" w:rsidP="00F32DF3">
            <w:pPr>
              <w:jc w:val="both"/>
              <w:rPr>
                <w:szCs w:val="20"/>
              </w:rPr>
            </w:pPr>
            <w:r>
              <w:rPr>
                <w:szCs w:val="20"/>
              </w:rPr>
              <w:t>This contains details about various files to be played during the question.</w:t>
            </w:r>
          </w:p>
        </w:tc>
      </w:tr>
      <w:tr w:rsidR="00F32DF3" w:rsidTr="00F32DF3">
        <w:trPr>
          <w:trHeight w:val="244"/>
        </w:trPr>
        <w:tc>
          <w:tcPr>
            <w:tcW w:w="294" w:type="pct"/>
          </w:tcPr>
          <w:p w:rsidR="00F32DF3" w:rsidRDefault="00B951A7" w:rsidP="00F32DF3">
            <w:pPr>
              <w:jc w:val="both"/>
              <w:rPr>
                <w:szCs w:val="20"/>
              </w:rPr>
            </w:pPr>
            <w:r>
              <w:rPr>
                <w:szCs w:val="20"/>
              </w:rPr>
              <w:t>35</w:t>
            </w:r>
          </w:p>
        </w:tc>
        <w:tc>
          <w:tcPr>
            <w:tcW w:w="926" w:type="pct"/>
          </w:tcPr>
          <w:p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&gt;&gt;content&gt;&gt;question</w:t>
            </w:r>
          </w:p>
        </w:tc>
        <w:tc>
          <w:tcPr>
            <w:tcW w:w="691" w:type="pct"/>
          </w:tcPr>
          <w:p w:rsidR="00F32DF3" w:rsidRPr="00B66309" w:rsidRDefault="00F32DF3" w:rsidP="00F32DF3">
            <w:pPr>
              <w:jc w:val="both"/>
              <w:rPr>
                <w:szCs w:val="20"/>
              </w:rPr>
            </w:pPr>
            <w:r>
              <w:rPr>
                <w:szCs w:val="20"/>
              </w:rPr>
              <w:t>Yes</w:t>
            </w:r>
          </w:p>
        </w:tc>
        <w:tc>
          <w:tcPr>
            <w:tcW w:w="690" w:type="pct"/>
          </w:tcPr>
          <w:p w:rsidR="00F32DF3" w:rsidRDefault="00F32DF3" w:rsidP="00F32DF3">
            <w:pPr>
              <w:jc w:val="both"/>
              <w:rPr>
                <w:szCs w:val="20"/>
              </w:rPr>
            </w:pPr>
            <w:r>
              <w:rPr>
                <w:szCs w:val="20"/>
              </w:rPr>
              <w:t>String</w:t>
            </w:r>
          </w:p>
        </w:tc>
        <w:tc>
          <w:tcPr>
            <w:tcW w:w="621" w:type="pct"/>
          </w:tcPr>
          <w:p w:rsidR="00F32DF3" w:rsidRDefault="00F32DF3" w:rsidP="00F32DF3">
            <w:pPr>
              <w:jc w:val="both"/>
              <w:rPr>
                <w:szCs w:val="20"/>
              </w:rPr>
            </w:pPr>
            <w:r w:rsidRPr="005C1BB8">
              <w:rPr>
                <w:szCs w:val="20"/>
              </w:rPr>
              <w:t>NA</w:t>
            </w:r>
          </w:p>
        </w:tc>
        <w:tc>
          <w:tcPr>
            <w:tcW w:w="1778" w:type="pct"/>
          </w:tcPr>
          <w:p w:rsidR="00F32DF3" w:rsidRDefault="00B951A7" w:rsidP="00F32DF3">
            <w:pPr>
              <w:jc w:val="both"/>
              <w:rPr>
                <w:szCs w:val="20"/>
              </w:rPr>
            </w:pPr>
            <w:r w:rsidRPr="00B951A7">
              <w:rPr>
                <w:szCs w:val="20"/>
              </w:rPr>
              <w:t>Specifies the name of audio file to be played for the question.</w:t>
            </w:r>
          </w:p>
        </w:tc>
      </w:tr>
      <w:tr w:rsidR="00F32DF3" w:rsidTr="00F32DF3">
        <w:trPr>
          <w:trHeight w:val="244"/>
        </w:trPr>
        <w:tc>
          <w:tcPr>
            <w:tcW w:w="294" w:type="pct"/>
          </w:tcPr>
          <w:p w:rsidR="00F32DF3" w:rsidRDefault="00B951A7" w:rsidP="00F32DF3">
            <w:pPr>
              <w:jc w:val="both"/>
              <w:rPr>
                <w:szCs w:val="20"/>
              </w:rPr>
            </w:pPr>
            <w:r>
              <w:rPr>
                <w:szCs w:val="20"/>
              </w:rPr>
              <w:t>36</w:t>
            </w:r>
          </w:p>
        </w:tc>
        <w:tc>
          <w:tcPr>
            <w:tcW w:w="926" w:type="pct"/>
          </w:tcPr>
          <w:p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&gt;&gt;content&gt;&gt;correctAnswer</w:t>
            </w:r>
          </w:p>
        </w:tc>
        <w:tc>
          <w:tcPr>
            <w:tcW w:w="691" w:type="pct"/>
          </w:tcPr>
          <w:p w:rsidR="00F32DF3" w:rsidRPr="00B66309" w:rsidRDefault="00F32DF3" w:rsidP="00F32DF3">
            <w:pPr>
              <w:jc w:val="both"/>
              <w:rPr>
                <w:szCs w:val="20"/>
              </w:rPr>
            </w:pPr>
            <w:r>
              <w:rPr>
                <w:szCs w:val="20"/>
              </w:rPr>
              <w:t>Yes</w:t>
            </w:r>
          </w:p>
        </w:tc>
        <w:tc>
          <w:tcPr>
            <w:tcW w:w="690" w:type="pct"/>
          </w:tcPr>
          <w:p w:rsidR="00F32DF3" w:rsidRDefault="00F32DF3" w:rsidP="00F32DF3">
            <w:pPr>
              <w:jc w:val="both"/>
              <w:rPr>
                <w:szCs w:val="20"/>
              </w:rPr>
            </w:pPr>
            <w:r>
              <w:rPr>
                <w:szCs w:val="20"/>
              </w:rPr>
              <w:t>String</w:t>
            </w:r>
          </w:p>
        </w:tc>
        <w:tc>
          <w:tcPr>
            <w:tcW w:w="621" w:type="pct"/>
          </w:tcPr>
          <w:p w:rsidR="00F32DF3" w:rsidRDefault="00F32DF3" w:rsidP="00F32DF3">
            <w:pPr>
              <w:jc w:val="both"/>
              <w:rPr>
                <w:szCs w:val="20"/>
              </w:rPr>
            </w:pPr>
            <w:r w:rsidRPr="005C1BB8">
              <w:rPr>
                <w:szCs w:val="20"/>
              </w:rPr>
              <w:t>NA</w:t>
            </w:r>
          </w:p>
        </w:tc>
        <w:tc>
          <w:tcPr>
            <w:tcW w:w="1778" w:type="pct"/>
          </w:tcPr>
          <w:p w:rsidR="00F32DF3" w:rsidRDefault="00B951A7" w:rsidP="00F32DF3">
            <w:pPr>
              <w:jc w:val="both"/>
              <w:rPr>
                <w:szCs w:val="20"/>
              </w:rPr>
            </w:pPr>
            <w:r w:rsidRPr="00B951A7">
              <w:rPr>
                <w:szCs w:val="20"/>
              </w:rPr>
              <w:t>Specifies the name of audio file to be played if user has provided correct DTMF input in answer to above question.</w:t>
            </w:r>
          </w:p>
        </w:tc>
      </w:tr>
      <w:tr w:rsidR="00F32DF3" w:rsidTr="00D124B7">
        <w:trPr>
          <w:trHeight w:val="244"/>
        </w:trPr>
        <w:tc>
          <w:tcPr>
            <w:tcW w:w="294" w:type="pct"/>
          </w:tcPr>
          <w:p w:rsidR="00F32DF3" w:rsidRDefault="00B951A7" w:rsidP="00FE78D0">
            <w:pPr>
              <w:jc w:val="both"/>
              <w:rPr>
                <w:szCs w:val="20"/>
              </w:rPr>
            </w:pPr>
            <w:r>
              <w:rPr>
                <w:szCs w:val="20"/>
              </w:rPr>
              <w:t>37</w:t>
            </w:r>
          </w:p>
        </w:tc>
        <w:tc>
          <w:tcPr>
            <w:tcW w:w="926" w:type="pct"/>
          </w:tcPr>
          <w:p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&gt;&gt;content&gt;&gt;wrongAnswer</w:t>
            </w:r>
          </w:p>
        </w:tc>
        <w:tc>
          <w:tcPr>
            <w:tcW w:w="691" w:type="pct"/>
          </w:tcPr>
          <w:p w:rsidR="00F32DF3" w:rsidRPr="00B66309" w:rsidRDefault="00F32DF3" w:rsidP="00FE78D0">
            <w:pPr>
              <w:jc w:val="both"/>
              <w:rPr>
                <w:szCs w:val="20"/>
              </w:rPr>
            </w:pPr>
            <w:r>
              <w:rPr>
                <w:szCs w:val="20"/>
              </w:rPr>
              <w:t>Yes</w:t>
            </w:r>
          </w:p>
        </w:tc>
        <w:tc>
          <w:tcPr>
            <w:tcW w:w="690" w:type="pct"/>
          </w:tcPr>
          <w:p w:rsidR="00F32DF3" w:rsidRDefault="00F32DF3" w:rsidP="00FE78D0">
            <w:pPr>
              <w:jc w:val="both"/>
              <w:rPr>
                <w:szCs w:val="20"/>
              </w:rPr>
            </w:pPr>
            <w:r>
              <w:rPr>
                <w:szCs w:val="20"/>
              </w:rPr>
              <w:t>String</w:t>
            </w:r>
          </w:p>
        </w:tc>
        <w:tc>
          <w:tcPr>
            <w:tcW w:w="621" w:type="pct"/>
          </w:tcPr>
          <w:p w:rsidR="00F32DF3" w:rsidRDefault="00F32DF3" w:rsidP="00FE78D0">
            <w:pPr>
              <w:jc w:val="both"/>
              <w:rPr>
                <w:szCs w:val="20"/>
              </w:rPr>
            </w:pPr>
            <w:r w:rsidRPr="005C1BB8">
              <w:rPr>
                <w:szCs w:val="20"/>
              </w:rPr>
              <w:t>NA</w:t>
            </w:r>
          </w:p>
        </w:tc>
        <w:tc>
          <w:tcPr>
            <w:tcW w:w="1778" w:type="pct"/>
          </w:tcPr>
          <w:p w:rsidR="00F32DF3" w:rsidRDefault="00B951A7" w:rsidP="00E50389">
            <w:pPr>
              <w:jc w:val="both"/>
              <w:rPr>
                <w:szCs w:val="20"/>
              </w:rPr>
            </w:pPr>
            <w:r w:rsidRPr="00B951A7">
              <w:rPr>
                <w:szCs w:val="20"/>
              </w:rPr>
              <w:t>Specifies the name of audio file to be played if user has not provided correct DTMF input in answer to above question.</w:t>
            </w:r>
          </w:p>
        </w:tc>
      </w:tr>
    </w:tbl>
    <w:p w:rsidR="00527AF8" w:rsidRDefault="00527AF8" w:rsidP="00527AF8">
      <w:pPr>
        <w:pStyle w:val="Heading3"/>
        <w:jc w:val="both"/>
      </w:pPr>
      <w:bookmarkStart w:id="102" w:name="_Toc411454327"/>
      <w:bookmarkStart w:id="103" w:name="_Toc409199746"/>
      <w:r>
        <w:t>Get MA Course Version API</w:t>
      </w:r>
      <w:bookmarkEnd w:id="102"/>
    </w:p>
    <w:p w:rsidR="00527AF8" w:rsidRDefault="00527AF8" w:rsidP="00527AF8">
      <w:pPr>
        <w:jc w:val="both"/>
      </w:pPr>
    </w:p>
    <w:p w:rsidR="00527AF8" w:rsidRDefault="00527AF8" w:rsidP="00527AF8">
      <w:pPr>
        <w:jc w:val="both"/>
      </w:pPr>
      <w:r>
        <w:t>IVR shall invoke this API to get the MA course structure version.</w:t>
      </w:r>
    </w:p>
    <w:p w:rsidR="00527AF8" w:rsidRPr="002A3A31" w:rsidRDefault="00527AF8" w:rsidP="00527AF8">
      <w:pPr>
        <w:pStyle w:val="Heading4"/>
        <w:jc w:val="both"/>
      </w:pPr>
      <w:r>
        <w:lastRenderedPageBreak/>
        <w:t xml:space="preserve">Get MA Course Version </w:t>
      </w:r>
      <w:r w:rsidR="00350A13">
        <w:t>–</w:t>
      </w:r>
      <w:r>
        <w:t xml:space="preserve"> Request</w:t>
      </w:r>
    </w:p>
    <w:p w:rsidR="00527AF8" w:rsidRPr="006110FF" w:rsidRDefault="00527AF8" w:rsidP="00527AF8">
      <w:pPr>
        <w:jc w:val="both"/>
      </w:pPr>
    </w:p>
    <w:p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http://&lt;motech:port&gt;/motech-platform-server/module/mobileacademy/courseVersion</w:t>
      </w:r>
    </w:p>
    <w:p w:rsidR="00527AF8" w:rsidRDefault="00527AF8" w:rsidP="00527AF8">
      <w:pPr>
        <w:jc w:val="both"/>
        <w:rPr>
          <w:b/>
          <w:szCs w:val="20"/>
        </w:rPr>
      </w:pPr>
    </w:p>
    <w:p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rsidR="00527AF8" w:rsidRDefault="00527AF8" w:rsidP="00527AF8">
      <w:pPr>
        <w:pStyle w:val="Heading5"/>
        <w:jc w:val="both"/>
      </w:pPr>
      <w:r>
        <w:t>Validations</w:t>
      </w:r>
    </w:p>
    <w:p w:rsidR="00527AF8" w:rsidRDefault="00527AF8" w:rsidP="00527AF8">
      <w:pPr>
        <w:tabs>
          <w:tab w:val="left" w:pos="1190"/>
        </w:tabs>
        <w:jc w:val="both"/>
      </w:pPr>
    </w:p>
    <w:p w:rsidR="00527AF8" w:rsidRDefault="00527AF8" w:rsidP="00527AF8">
      <w:pPr>
        <w:tabs>
          <w:tab w:val="left" w:pos="1190"/>
        </w:tabs>
        <w:jc w:val="both"/>
      </w:pPr>
      <w:r>
        <w:t>None</w:t>
      </w:r>
    </w:p>
    <w:p w:rsidR="00527AF8" w:rsidRDefault="00527AF8" w:rsidP="00527AF8">
      <w:pPr>
        <w:pStyle w:val="Heading5"/>
        <w:jc w:val="both"/>
      </w:pPr>
      <w:r>
        <w:t>Http time Out</w:t>
      </w:r>
    </w:p>
    <w:p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527AF8" w:rsidRPr="000C573D" w:rsidRDefault="00527AF8" w:rsidP="00527AF8">
      <w:pPr>
        <w:pStyle w:val="Heading5"/>
        <w:jc w:val="both"/>
      </w:pPr>
      <w:r>
        <w:t xml:space="preserve">Query Parameters </w:t>
      </w:r>
    </w:p>
    <w:p w:rsidR="00527AF8" w:rsidRDefault="00527AF8" w:rsidP="00527AF8">
      <w:pPr>
        <w:jc w:val="both"/>
      </w:pPr>
    </w:p>
    <w:p w:rsidR="00527AF8" w:rsidRPr="004112C6" w:rsidRDefault="00527AF8" w:rsidP="00527AF8">
      <w:pPr>
        <w:jc w:val="both"/>
      </w:pPr>
      <w:r>
        <w:t>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527AF8">
      <w:pPr>
        <w:jc w:val="both"/>
      </w:pPr>
    </w:p>
    <w:p w:rsidR="00527AF8" w:rsidRDefault="00527AF8" w:rsidP="00527AF8">
      <w:pPr>
        <w:pStyle w:val="Heading4"/>
        <w:jc w:val="both"/>
      </w:pPr>
      <w:r>
        <w:t xml:space="preserve">Get MA Course Version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rsidTr="00FE78D0">
        <w:tc>
          <w:tcPr>
            <w:tcW w:w="1188" w:type="dxa"/>
            <w:shd w:val="clear" w:color="auto" w:fill="D9D9D9" w:themeFill="background1" w:themeFillShade="D9"/>
          </w:tcPr>
          <w:p w:rsidR="00527AF8" w:rsidRPr="006419FD" w:rsidRDefault="00527AF8" w:rsidP="00FE78D0">
            <w:pPr>
              <w:jc w:val="both"/>
              <w:rPr>
                <w:szCs w:val="20"/>
              </w:rPr>
            </w:pPr>
            <w:r w:rsidRPr="006419FD">
              <w:rPr>
                <w:szCs w:val="20"/>
              </w:rPr>
              <w:t>Response  Status</w:t>
            </w:r>
          </w:p>
        </w:tc>
        <w:tc>
          <w:tcPr>
            <w:tcW w:w="3315" w:type="dxa"/>
            <w:shd w:val="clear" w:color="auto" w:fill="D9D9D9" w:themeFill="background1" w:themeFillShade="D9"/>
          </w:tcPr>
          <w:p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rsidR="00527AF8" w:rsidRPr="006419FD" w:rsidRDefault="00527AF8" w:rsidP="00FE78D0">
            <w:pPr>
              <w:jc w:val="both"/>
              <w:rPr>
                <w:szCs w:val="20"/>
              </w:rPr>
            </w:pPr>
            <w:r w:rsidRPr="006419FD">
              <w:rPr>
                <w:szCs w:val="20"/>
              </w:rPr>
              <w:t>Description</w:t>
            </w:r>
          </w:p>
        </w:tc>
      </w:tr>
      <w:tr w:rsidR="00527AF8" w:rsidRPr="006419FD" w:rsidTr="00FE78D0">
        <w:trPr>
          <w:trHeight w:val="346"/>
        </w:trPr>
        <w:tc>
          <w:tcPr>
            <w:tcW w:w="1188" w:type="dxa"/>
          </w:tcPr>
          <w:p w:rsidR="00527AF8" w:rsidRPr="006419FD" w:rsidRDefault="00527AF8" w:rsidP="00FE78D0">
            <w:pPr>
              <w:jc w:val="both"/>
              <w:rPr>
                <w:szCs w:val="20"/>
              </w:rPr>
            </w:pPr>
            <w:r w:rsidRPr="006419FD">
              <w:rPr>
                <w:szCs w:val="20"/>
              </w:rPr>
              <w:t>Successful</w:t>
            </w:r>
          </w:p>
        </w:tc>
        <w:tc>
          <w:tcPr>
            <w:tcW w:w="3315" w:type="dxa"/>
          </w:tcPr>
          <w:p w:rsidR="00527AF8" w:rsidRPr="006419FD" w:rsidRDefault="00527AF8" w:rsidP="00FE78D0">
            <w:pPr>
              <w:jc w:val="both"/>
              <w:rPr>
                <w:rFonts w:eastAsia="Arial" w:cs="Arial"/>
                <w:color w:val="000000"/>
                <w:szCs w:val="20"/>
              </w:rPr>
            </w:pPr>
            <w:r w:rsidRPr="006419FD">
              <w:rPr>
                <w:rFonts w:eastAsia="Arial" w:cs="Arial"/>
                <w:color w:val="000000"/>
                <w:szCs w:val="20"/>
              </w:rPr>
              <w:t>{</w:t>
            </w:r>
          </w:p>
          <w:p w:rsidR="00527AF8" w:rsidRPr="006419FD" w:rsidRDefault="003F5A2D" w:rsidP="00FE78D0">
            <w:pPr>
              <w:jc w:val="both"/>
              <w:rPr>
                <w:rFonts w:eastAsia="Arial" w:cs="Arial"/>
                <w:color w:val="000000"/>
                <w:szCs w:val="20"/>
              </w:rPr>
            </w:pPr>
            <w:r>
              <w:rPr>
                <w:rFonts w:eastAsia="Arial" w:cs="Arial"/>
                <w:color w:val="000000"/>
                <w:szCs w:val="20"/>
              </w:rPr>
              <w:t>"</w:t>
            </w:r>
            <w:r w:rsidR="00C7138F">
              <w:rPr>
                <w:rFonts w:eastAsia="Arial" w:cs="Arial"/>
                <w:color w:val="000000"/>
                <w:szCs w:val="20"/>
              </w:rPr>
              <w:t>courseVersion</w:t>
            </w:r>
            <w:r>
              <w:rPr>
                <w:rFonts w:eastAsia="Arial" w:cs="Arial"/>
                <w:color w:val="000000"/>
                <w:szCs w:val="20"/>
              </w:rPr>
              <w:t>"</w:t>
            </w:r>
            <w:r w:rsidR="00527AF8" w:rsidRPr="006419FD">
              <w:rPr>
                <w:rFonts w:eastAsia="Arial" w:cs="Arial"/>
                <w:color w:val="000000"/>
                <w:szCs w:val="20"/>
              </w:rPr>
              <w:t>:</w:t>
            </w:r>
            <w:r w:rsidR="005926A7">
              <w:rPr>
                <w:rFonts w:eastAsia="Arial" w:cs="Arial"/>
                <w:color w:val="000000"/>
                <w:szCs w:val="20"/>
              </w:rPr>
              <w:t xml:space="preserve"> </w:t>
            </w:r>
            <w:r w:rsidR="00DD31C2" w:rsidRPr="00DD31C2">
              <w:rPr>
                <w:rFonts w:eastAsia="Arial" w:cs="Arial"/>
                <w:color w:val="000000"/>
                <w:szCs w:val="20"/>
              </w:rPr>
              <w:t>1422951856</w:t>
            </w:r>
          </w:p>
          <w:p w:rsidR="00527AF8" w:rsidRPr="006419FD" w:rsidRDefault="00527AF8" w:rsidP="00FE78D0">
            <w:pPr>
              <w:jc w:val="both"/>
              <w:rPr>
                <w:rFonts w:eastAsia="Arial" w:cs="Arial"/>
                <w:szCs w:val="20"/>
              </w:rPr>
            </w:pPr>
            <w:r w:rsidRPr="006419FD">
              <w:rPr>
                <w:rFonts w:eastAsia="Arial" w:cs="Arial"/>
                <w:color w:val="000000"/>
                <w:szCs w:val="20"/>
              </w:rPr>
              <w:t>}</w:t>
            </w:r>
          </w:p>
          <w:p w:rsidR="00527AF8" w:rsidRPr="006419FD" w:rsidRDefault="00527AF8" w:rsidP="00FE78D0">
            <w:pPr>
              <w:jc w:val="both"/>
              <w:rPr>
                <w:rFonts w:eastAsia="Arial" w:cs="Arial"/>
                <w:szCs w:val="20"/>
              </w:rPr>
            </w:pPr>
          </w:p>
        </w:tc>
        <w:tc>
          <w:tcPr>
            <w:tcW w:w="956" w:type="dxa"/>
            <w:tcBorders>
              <w:bottom w:val="single" w:sz="4" w:space="0" w:color="auto"/>
            </w:tcBorders>
          </w:tcPr>
          <w:p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rsidR="00527AF8" w:rsidRPr="006419FD" w:rsidRDefault="00527AF8" w:rsidP="00FE78D0">
            <w:pPr>
              <w:jc w:val="both"/>
              <w:rPr>
                <w:szCs w:val="20"/>
              </w:rPr>
            </w:pPr>
          </w:p>
        </w:tc>
      </w:tr>
      <w:tr w:rsidR="00527AF8" w:rsidRPr="006419FD" w:rsidTr="00FE78D0">
        <w:trPr>
          <w:trHeight w:val="346"/>
        </w:trPr>
        <w:tc>
          <w:tcPr>
            <w:tcW w:w="1188" w:type="dxa"/>
          </w:tcPr>
          <w:p w:rsidR="00527AF8" w:rsidRPr="006419FD" w:rsidRDefault="00527AF8" w:rsidP="00FE78D0">
            <w:pPr>
              <w:jc w:val="both"/>
              <w:rPr>
                <w:szCs w:val="20"/>
              </w:rPr>
            </w:pPr>
            <w:r w:rsidRPr="006419FD">
              <w:rPr>
                <w:szCs w:val="20"/>
              </w:rPr>
              <w:t>Failure</w:t>
            </w:r>
          </w:p>
        </w:tc>
        <w:tc>
          <w:tcPr>
            <w:tcW w:w="3315" w:type="dxa"/>
          </w:tcPr>
          <w:p w:rsidR="00527AF8" w:rsidRPr="006419FD" w:rsidRDefault="00527AF8" w:rsidP="00FE78D0">
            <w:pPr>
              <w:jc w:val="both"/>
              <w:rPr>
                <w:rFonts w:eastAsia="Arial" w:cs="Arial"/>
                <w:szCs w:val="20"/>
              </w:rPr>
            </w:pPr>
            <w:r w:rsidRPr="006419FD">
              <w:rPr>
                <w:rFonts w:eastAsia="Arial" w:cs="Arial"/>
                <w:szCs w:val="20"/>
              </w:rPr>
              <w:t>{</w:t>
            </w:r>
          </w:p>
          <w:p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r w:rsidRPr="00B276B8">
              <w:rPr>
                <w:rFonts w:eastAsia="Arial" w:cs="Arial"/>
                <w:color w:val="000000"/>
                <w:szCs w:val="20"/>
              </w:rPr>
              <w:t>failureReason</w:t>
            </w:r>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rsidR="00527AF8" w:rsidRDefault="00527AF8" w:rsidP="00527AF8">
      <w:pPr>
        <w:jc w:val="both"/>
      </w:pPr>
    </w:p>
    <w:p w:rsidR="00527AF8" w:rsidRDefault="00527AF8" w:rsidP="00527AF8">
      <w:pPr>
        <w:pStyle w:val="Heading5"/>
        <w:jc w:val="both"/>
      </w:pPr>
      <w:r>
        <w:t>Body Elements</w:t>
      </w:r>
    </w:p>
    <w:p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rsidTr="00FE78D0">
        <w:trPr>
          <w:trHeight w:val="244"/>
        </w:trPr>
        <w:tc>
          <w:tcPr>
            <w:tcW w:w="294" w:type="pct"/>
            <w:shd w:val="clear" w:color="auto" w:fill="D9D9D9" w:themeFill="background1" w:themeFillShade="D9"/>
          </w:tcPr>
          <w:p w:rsidR="00527AF8" w:rsidRPr="00DE1B6A" w:rsidRDefault="00527AF8" w:rsidP="00FE78D0">
            <w:pPr>
              <w:jc w:val="both"/>
            </w:pPr>
            <w:r w:rsidRPr="00DE1B6A">
              <w:t>#</w:t>
            </w:r>
          </w:p>
        </w:tc>
        <w:tc>
          <w:tcPr>
            <w:tcW w:w="926" w:type="pct"/>
            <w:shd w:val="clear" w:color="auto" w:fill="D9D9D9" w:themeFill="background1" w:themeFillShade="D9"/>
          </w:tcPr>
          <w:p w:rsidR="00527AF8" w:rsidRPr="00DE1B6A" w:rsidRDefault="00527AF8" w:rsidP="00FE78D0">
            <w:pPr>
              <w:jc w:val="both"/>
            </w:pPr>
            <w:r w:rsidRPr="00DE1B6A">
              <w:t>Element Name</w:t>
            </w:r>
          </w:p>
        </w:tc>
        <w:tc>
          <w:tcPr>
            <w:tcW w:w="691" w:type="pct"/>
            <w:shd w:val="clear" w:color="auto" w:fill="D9D9D9" w:themeFill="background1" w:themeFillShade="D9"/>
          </w:tcPr>
          <w:p w:rsidR="00527AF8" w:rsidRPr="00DE1B6A" w:rsidRDefault="00527AF8" w:rsidP="00FE78D0">
            <w:pPr>
              <w:jc w:val="both"/>
            </w:pPr>
            <w:r w:rsidRPr="00DE1B6A">
              <w:t>Mandatory</w:t>
            </w:r>
          </w:p>
        </w:tc>
        <w:tc>
          <w:tcPr>
            <w:tcW w:w="690" w:type="pct"/>
            <w:shd w:val="clear" w:color="auto" w:fill="D9D9D9" w:themeFill="background1" w:themeFillShade="D9"/>
          </w:tcPr>
          <w:p w:rsidR="00527AF8" w:rsidRPr="00DE1B6A" w:rsidRDefault="00527AF8" w:rsidP="00FE78D0">
            <w:pPr>
              <w:jc w:val="both"/>
            </w:pPr>
            <w:r w:rsidRPr="00DE1B6A">
              <w:t>Data type</w:t>
            </w:r>
          </w:p>
        </w:tc>
        <w:tc>
          <w:tcPr>
            <w:tcW w:w="1116" w:type="pct"/>
            <w:shd w:val="clear" w:color="auto" w:fill="D9D9D9" w:themeFill="background1" w:themeFillShade="D9"/>
          </w:tcPr>
          <w:p w:rsidR="00527AF8" w:rsidRPr="00DE1B6A" w:rsidRDefault="00527AF8" w:rsidP="00FE78D0">
            <w:pPr>
              <w:jc w:val="both"/>
            </w:pPr>
            <w:r>
              <w:t>Range</w:t>
            </w:r>
          </w:p>
        </w:tc>
        <w:tc>
          <w:tcPr>
            <w:tcW w:w="1283" w:type="pct"/>
            <w:shd w:val="clear" w:color="auto" w:fill="D9D9D9" w:themeFill="background1" w:themeFillShade="D9"/>
          </w:tcPr>
          <w:p w:rsidR="00527AF8" w:rsidRPr="00DE1B6A" w:rsidRDefault="00527AF8" w:rsidP="00FE78D0">
            <w:pPr>
              <w:jc w:val="both"/>
            </w:pPr>
            <w:r w:rsidRPr="00DE1B6A">
              <w:t>Details</w:t>
            </w:r>
          </w:p>
        </w:tc>
      </w:tr>
      <w:tr w:rsidR="00527AF8" w:rsidTr="00FE78D0">
        <w:trPr>
          <w:trHeight w:val="244"/>
        </w:trPr>
        <w:tc>
          <w:tcPr>
            <w:tcW w:w="294" w:type="pct"/>
          </w:tcPr>
          <w:p w:rsidR="00527AF8" w:rsidRDefault="008727D0" w:rsidP="00FE78D0">
            <w:pPr>
              <w:jc w:val="both"/>
              <w:rPr>
                <w:szCs w:val="20"/>
              </w:rPr>
            </w:pPr>
            <w:r>
              <w:rPr>
                <w:szCs w:val="20"/>
              </w:rPr>
              <w:t>1</w:t>
            </w:r>
          </w:p>
        </w:tc>
        <w:tc>
          <w:tcPr>
            <w:tcW w:w="926" w:type="pct"/>
          </w:tcPr>
          <w:p w:rsidR="00527AF8" w:rsidRDefault="00C7138F" w:rsidP="00FE78D0">
            <w:pPr>
              <w:jc w:val="both"/>
              <w:rPr>
                <w:szCs w:val="20"/>
              </w:rPr>
            </w:pPr>
            <w:r>
              <w:rPr>
                <w:rFonts w:eastAsia="Arial" w:cs="Arial"/>
                <w:color w:val="000000"/>
                <w:szCs w:val="20"/>
              </w:rPr>
              <w:t>courseVersion</w:t>
            </w:r>
          </w:p>
        </w:tc>
        <w:tc>
          <w:tcPr>
            <w:tcW w:w="691" w:type="pct"/>
          </w:tcPr>
          <w:p w:rsidR="00527AF8" w:rsidRDefault="00527AF8" w:rsidP="00FE78D0">
            <w:pPr>
              <w:jc w:val="both"/>
              <w:rPr>
                <w:szCs w:val="20"/>
              </w:rPr>
            </w:pPr>
            <w:r>
              <w:rPr>
                <w:szCs w:val="20"/>
              </w:rPr>
              <w:t>Yes</w:t>
            </w:r>
          </w:p>
        </w:tc>
        <w:tc>
          <w:tcPr>
            <w:tcW w:w="690" w:type="pct"/>
          </w:tcPr>
          <w:p w:rsidR="00527AF8" w:rsidRDefault="00DD31C2" w:rsidP="00FE78D0">
            <w:pPr>
              <w:jc w:val="both"/>
              <w:rPr>
                <w:szCs w:val="20"/>
              </w:rPr>
            </w:pPr>
            <w:r>
              <w:rPr>
                <w:szCs w:val="20"/>
              </w:rPr>
              <w:t>Integer</w:t>
            </w:r>
          </w:p>
        </w:tc>
        <w:tc>
          <w:tcPr>
            <w:tcW w:w="1116" w:type="pct"/>
          </w:tcPr>
          <w:p w:rsidR="00527AF8" w:rsidRPr="00E827C4" w:rsidRDefault="00527AF8" w:rsidP="00FE78D0">
            <w:pPr>
              <w:jc w:val="both"/>
              <w:rPr>
                <w:szCs w:val="20"/>
              </w:rPr>
            </w:pPr>
            <w:r>
              <w:rPr>
                <w:szCs w:val="20"/>
              </w:rPr>
              <w:t>NA</w:t>
            </w:r>
          </w:p>
        </w:tc>
        <w:tc>
          <w:tcPr>
            <w:tcW w:w="1283" w:type="pct"/>
          </w:tcPr>
          <w:p w:rsidR="00527AF8" w:rsidRDefault="00DD31C2" w:rsidP="00FE78D0">
            <w:pPr>
              <w:jc w:val="both"/>
              <w:rPr>
                <w:szCs w:val="20"/>
              </w:rPr>
            </w:pPr>
            <w:r>
              <w:rPr>
                <w:szCs w:val="20"/>
              </w:rPr>
              <w:t>Last modification dat</w:t>
            </w:r>
            <w:r w:rsidR="00FE38E2">
              <w:rPr>
                <w:szCs w:val="20"/>
              </w:rPr>
              <w:t>e of MA course</w:t>
            </w:r>
            <w:r w:rsidR="00C7138F">
              <w:rPr>
                <w:szCs w:val="20"/>
              </w:rPr>
              <w:t xml:space="preserve"> in epoch format</w:t>
            </w:r>
            <w:r w:rsidR="00FE38E2">
              <w:rPr>
                <w:szCs w:val="20"/>
              </w:rPr>
              <w:t>. It will serve as</w:t>
            </w:r>
            <w:r>
              <w:rPr>
                <w:szCs w:val="20"/>
              </w:rPr>
              <w:t xml:space="preserve"> unique version for the course.</w:t>
            </w:r>
          </w:p>
        </w:tc>
      </w:tr>
      <w:tr w:rsidR="00C87966" w:rsidTr="00FE78D0">
        <w:trPr>
          <w:trHeight w:val="244"/>
        </w:trPr>
        <w:tc>
          <w:tcPr>
            <w:tcW w:w="294" w:type="pct"/>
          </w:tcPr>
          <w:p w:rsidR="00C87966" w:rsidRDefault="00C87966" w:rsidP="00FE78D0">
            <w:pPr>
              <w:jc w:val="both"/>
              <w:rPr>
                <w:szCs w:val="20"/>
              </w:rPr>
            </w:pPr>
            <w:r>
              <w:rPr>
                <w:rFonts w:cs="Arial"/>
                <w:szCs w:val="20"/>
              </w:rPr>
              <w:t>2</w:t>
            </w:r>
          </w:p>
        </w:tc>
        <w:tc>
          <w:tcPr>
            <w:tcW w:w="926" w:type="pct"/>
          </w:tcPr>
          <w:p w:rsidR="00C87966" w:rsidRDefault="00C87966" w:rsidP="00FE78D0">
            <w:pPr>
              <w:jc w:val="both"/>
              <w:rPr>
                <w:szCs w:val="20"/>
              </w:rPr>
            </w:pPr>
            <w:r>
              <w:rPr>
                <w:szCs w:val="20"/>
              </w:rPr>
              <w:t>failureReason</w:t>
            </w:r>
          </w:p>
        </w:tc>
        <w:tc>
          <w:tcPr>
            <w:tcW w:w="691" w:type="pct"/>
          </w:tcPr>
          <w:p w:rsidR="00C87966" w:rsidRDefault="00C87966" w:rsidP="00FE78D0">
            <w:pPr>
              <w:jc w:val="both"/>
              <w:rPr>
                <w:szCs w:val="20"/>
              </w:rPr>
            </w:pPr>
            <w:r>
              <w:rPr>
                <w:szCs w:val="20"/>
              </w:rPr>
              <w:t>No</w:t>
            </w:r>
          </w:p>
        </w:tc>
        <w:tc>
          <w:tcPr>
            <w:tcW w:w="690" w:type="pct"/>
          </w:tcPr>
          <w:p w:rsidR="00C87966" w:rsidRDefault="00C87966" w:rsidP="00FE78D0">
            <w:pPr>
              <w:jc w:val="both"/>
              <w:rPr>
                <w:szCs w:val="20"/>
              </w:rPr>
            </w:pPr>
            <w:r>
              <w:rPr>
                <w:szCs w:val="20"/>
              </w:rPr>
              <w:t>String</w:t>
            </w:r>
          </w:p>
        </w:tc>
        <w:tc>
          <w:tcPr>
            <w:tcW w:w="1116" w:type="pct"/>
          </w:tcPr>
          <w:p w:rsidR="00C87966" w:rsidRDefault="00C87966" w:rsidP="00FE78D0">
            <w:pPr>
              <w:jc w:val="both"/>
              <w:rPr>
                <w:szCs w:val="20"/>
              </w:rPr>
            </w:pPr>
          </w:p>
        </w:tc>
        <w:tc>
          <w:tcPr>
            <w:tcW w:w="1283" w:type="pct"/>
          </w:tcPr>
          <w:p w:rsidR="00C87966" w:rsidRDefault="00C87966" w:rsidP="00FE78D0">
            <w:pPr>
              <w:jc w:val="both"/>
              <w:rPr>
                <w:szCs w:val="20"/>
              </w:rPr>
            </w:pPr>
            <w:r>
              <w:rPr>
                <w:szCs w:val="20"/>
              </w:rPr>
              <w:t>Reason for the request failure</w:t>
            </w:r>
          </w:p>
        </w:tc>
      </w:tr>
    </w:tbl>
    <w:p w:rsidR="00527AF8" w:rsidRDefault="00527AF8" w:rsidP="00527AF8">
      <w:pPr>
        <w:pStyle w:val="Heading3"/>
        <w:jc w:val="both"/>
      </w:pPr>
      <w:bookmarkStart w:id="104" w:name="_Toc411454328"/>
      <w:r>
        <w:t>Get Bookmark</w:t>
      </w:r>
      <w:bookmarkEnd w:id="103"/>
      <w:r>
        <w:t xml:space="preserve"> with Score API</w:t>
      </w:r>
      <w:bookmarkEnd w:id="104"/>
    </w:p>
    <w:p w:rsidR="00A70A56" w:rsidRPr="00A70A56" w:rsidRDefault="00A70A56" w:rsidP="00A70A56"/>
    <w:p w:rsidR="00527AF8" w:rsidRPr="00454E84" w:rsidRDefault="00527AF8" w:rsidP="00A70A56">
      <w:r>
        <w:t>IVR shall invoke this API to get bookmark details of the user along</w:t>
      </w:r>
      <w:r w:rsidR="00A70A56">
        <w:t xml:space="preserve"> </w:t>
      </w:r>
      <w:r>
        <w:t>with scores of chapters already completed.</w:t>
      </w:r>
    </w:p>
    <w:p w:rsidR="00527AF8" w:rsidRPr="002A3A31" w:rsidRDefault="00527AF8" w:rsidP="00527AF8">
      <w:pPr>
        <w:pStyle w:val="Heading4"/>
        <w:jc w:val="both"/>
      </w:pPr>
      <w:r>
        <w:lastRenderedPageBreak/>
        <w:t>Get Bookmark with Score- Request</w:t>
      </w:r>
    </w:p>
    <w:p w:rsidR="00527AF8" w:rsidRPr="006110FF" w:rsidRDefault="00527AF8" w:rsidP="00527AF8">
      <w:pPr>
        <w:jc w:val="both"/>
      </w:pPr>
    </w:p>
    <w:p w:rsidR="00527AF8" w:rsidRPr="00C814BF" w:rsidRDefault="00527AF8" w:rsidP="00527AF8">
      <w:pPr>
        <w:jc w:val="both"/>
        <w:rPr>
          <w:rStyle w:val="Hyperlink"/>
          <w:szCs w:val="20"/>
        </w:rPr>
      </w:pPr>
      <w:r w:rsidRPr="00DE1B6A">
        <w:rPr>
          <w:b/>
          <w:szCs w:val="20"/>
        </w:rPr>
        <w:t>URL</w:t>
      </w:r>
      <w:proofErr w:type="gramStart"/>
      <w:r w:rsidRPr="00EB6872">
        <w:rPr>
          <w:szCs w:val="20"/>
        </w:rPr>
        <w:t>:</w:t>
      </w:r>
      <w:r w:rsidR="003D7883" w:rsidRPr="001B6A55">
        <w:rPr>
          <w:szCs w:val="20"/>
        </w:rPr>
        <w:t>http</w:t>
      </w:r>
      <w:proofErr w:type="gramEnd"/>
      <w:r w:rsidR="003D7883" w:rsidRPr="001B6A55">
        <w:rPr>
          <w:szCs w:val="20"/>
        </w:rPr>
        <w:t xml:space="preserve">://&lt;motech:port&gt;/motech-platform-server/module/mobileacademy/ </w:t>
      </w:r>
      <w:r w:rsidR="003D7883" w:rsidRPr="001B6A55">
        <w:t>bookmarkWithScore</w:t>
      </w:r>
      <w:r w:rsidR="003D7883" w:rsidRPr="001B6A55">
        <w:rPr>
          <w:szCs w:val="20"/>
        </w:rPr>
        <w:t>?callingNumber=9999999900</w:t>
      </w:r>
      <w:r w:rsidRPr="001B6A55">
        <w:rPr>
          <w:szCs w:val="20"/>
        </w:rPr>
        <w:t>&amp;callId=123456789012345</w:t>
      </w:r>
    </w:p>
    <w:p w:rsidR="00527AF8" w:rsidRDefault="00527AF8" w:rsidP="00527AF8">
      <w:pPr>
        <w:jc w:val="both"/>
        <w:rPr>
          <w:b/>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rsidR="00527AF8" w:rsidRDefault="00527AF8" w:rsidP="00527AF8">
      <w:pPr>
        <w:pStyle w:val="Heading5"/>
        <w:jc w:val="both"/>
      </w:pPr>
      <w:r>
        <w:t>Validations</w:t>
      </w:r>
    </w:p>
    <w:p w:rsidR="00527AF8" w:rsidRPr="007A57D8" w:rsidRDefault="00527AF8" w:rsidP="00527AF8">
      <w:pPr>
        <w:jc w:val="both"/>
      </w:pPr>
    </w:p>
    <w:p w:rsidR="00527AF8" w:rsidRDefault="00527AF8" w:rsidP="00E65978">
      <w:pPr>
        <w:pStyle w:val="ListParagraph"/>
        <w:numPr>
          <w:ilvl w:val="0"/>
          <w:numId w:val="6"/>
        </w:numPr>
        <w:jc w:val="both"/>
      </w:pPr>
      <w:r>
        <w:t>Motech shall return appropriate http error code in following case</w:t>
      </w:r>
    </w:p>
    <w:p w:rsidR="00527AF8" w:rsidRDefault="00527AF8" w:rsidP="00E65978">
      <w:pPr>
        <w:pStyle w:val="ListParagraph"/>
        <w:numPr>
          <w:ilvl w:val="1"/>
          <w:numId w:val="6"/>
        </w:numPr>
        <w:jc w:val="both"/>
      </w:pPr>
      <w:proofErr w:type="gramStart"/>
      <w:r>
        <w:t>callingNumber</w:t>
      </w:r>
      <w:proofErr w:type="gramEnd"/>
      <w:r>
        <w:t xml:space="preserve">, callId are not present as query parameters. </w:t>
      </w:r>
    </w:p>
    <w:p w:rsidR="00527AF8" w:rsidRDefault="00527AF8" w:rsidP="00E65978">
      <w:pPr>
        <w:pStyle w:val="ListParagraph"/>
        <w:numPr>
          <w:ilvl w:val="1"/>
          <w:numId w:val="6"/>
        </w:numPr>
        <w:jc w:val="both"/>
      </w:pPr>
      <w:proofErr w:type="gramStart"/>
      <w:r>
        <w:t>callingNumber</w:t>
      </w:r>
      <w:proofErr w:type="gramEnd"/>
      <w:r>
        <w:t xml:space="preserve"> does not contain 10 digits.</w:t>
      </w:r>
    </w:p>
    <w:p w:rsidR="00527AF8" w:rsidRDefault="00527AF8" w:rsidP="00527AF8">
      <w:pPr>
        <w:pStyle w:val="Heading5"/>
        <w:jc w:val="both"/>
      </w:pPr>
      <w:r>
        <w:t>Http time Out</w:t>
      </w:r>
    </w:p>
    <w:p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527AF8" w:rsidRPr="000C573D" w:rsidRDefault="00527AF8" w:rsidP="00527AF8">
      <w:pPr>
        <w:pStyle w:val="Heading5"/>
        <w:jc w:val="both"/>
      </w:pPr>
      <w:r>
        <w:t xml:space="preserve">Query Parameters </w:t>
      </w:r>
    </w:p>
    <w:p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rsidTr="00FE78D0">
        <w:tc>
          <w:tcPr>
            <w:tcW w:w="558" w:type="dxa"/>
            <w:shd w:val="clear" w:color="auto" w:fill="D9D9D9" w:themeFill="background1" w:themeFillShade="D9"/>
          </w:tcPr>
          <w:p w:rsidR="00527AF8" w:rsidRDefault="00527AF8" w:rsidP="00FE78D0">
            <w:pPr>
              <w:jc w:val="both"/>
            </w:pPr>
            <w:r>
              <w:t>#</w:t>
            </w:r>
          </w:p>
        </w:tc>
        <w:tc>
          <w:tcPr>
            <w:tcW w:w="1801" w:type="dxa"/>
            <w:shd w:val="clear" w:color="auto" w:fill="D9D9D9" w:themeFill="background1" w:themeFillShade="D9"/>
          </w:tcPr>
          <w:p w:rsidR="00527AF8" w:rsidRDefault="00527AF8" w:rsidP="00FE78D0">
            <w:pPr>
              <w:jc w:val="both"/>
            </w:pPr>
            <w:r>
              <w:t>Parameter Name</w:t>
            </w:r>
          </w:p>
        </w:tc>
        <w:tc>
          <w:tcPr>
            <w:tcW w:w="1284" w:type="dxa"/>
            <w:shd w:val="clear" w:color="auto" w:fill="D9D9D9" w:themeFill="background1" w:themeFillShade="D9"/>
          </w:tcPr>
          <w:p w:rsidR="00527AF8" w:rsidRDefault="00527AF8" w:rsidP="00FE78D0">
            <w:pPr>
              <w:jc w:val="both"/>
            </w:pPr>
            <w:r>
              <w:t>Mandatory</w:t>
            </w:r>
          </w:p>
        </w:tc>
        <w:tc>
          <w:tcPr>
            <w:tcW w:w="1134" w:type="dxa"/>
            <w:shd w:val="clear" w:color="auto" w:fill="D9D9D9" w:themeFill="background1" w:themeFillShade="D9"/>
          </w:tcPr>
          <w:p w:rsidR="00527AF8" w:rsidRDefault="00527AF8" w:rsidP="00FE78D0">
            <w:pPr>
              <w:jc w:val="both"/>
            </w:pPr>
            <w:r>
              <w:t>Data type</w:t>
            </w:r>
          </w:p>
        </w:tc>
        <w:tc>
          <w:tcPr>
            <w:tcW w:w="1829" w:type="dxa"/>
            <w:shd w:val="clear" w:color="auto" w:fill="D9D9D9" w:themeFill="background1" w:themeFillShade="D9"/>
          </w:tcPr>
          <w:p w:rsidR="00527AF8" w:rsidRDefault="00527AF8" w:rsidP="00FE78D0">
            <w:pPr>
              <w:jc w:val="both"/>
            </w:pPr>
            <w:r>
              <w:t>Range</w:t>
            </w:r>
          </w:p>
        </w:tc>
        <w:tc>
          <w:tcPr>
            <w:tcW w:w="2592" w:type="dxa"/>
            <w:shd w:val="clear" w:color="auto" w:fill="D9D9D9" w:themeFill="background1" w:themeFillShade="D9"/>
          </w:tcPr>
          <w:p w:rsidR="00527AF8" w:rsidRDefault="00527AF8" w:rsidP="00FE78D0">
            <w:pPr>
              <w:jc w:val="both"/>
            </w:pPr>
            <w:r>
              <w:t>Description</w:t>
            </w:r>
          </w:p>
        </w:tc>
      </w:tr>
      <w:tr w:rsidR="00527AF8" w:rsidTr="00FE78D0">
        <w:tc>
          <w:tcPr>
            <w:tcW w:w="558" w:type="dxa"/>
          </w:tcPr>
          <w:p w:rsidR="00527AF8" w:rsidRDefault="00527AF8" w:rsidP="00FE78D0">
            <w:pPr>
              <w:jc w:val="both"/>
            </w:pPr>
            <w:r>
              <w:t>1</w:t>
            </w:r>
          </w:p>
        </w:tc>
        <w:tc>
          <w:tcPr>
            <w:tcW w:w="1801" w:type="dxa"/>
          </w:tcPr>
          <w:p w:rsidR="00527AF8" w:rsidRDefault="00527AF8" w:rsidP="00FE78D0">
            <w:pPr>
              <w:jc w:val="both"/>
            </w:pPr>
            <w:r>
              <w:t>callingNumber</w:t>
            </w:r>
          </w:p>
        </w:tc>
        <w:tc>
          <w:tcPr>
            <w:tcW w:w="1284" w:type="dxa"/>
          </w:tcPr>
          <w:p w:rsidR="00527AF8" w:rsidRDefault="00527AF8" w:rsidP="00FE78D0">
            <w:pPr>
              <w:jc w:val="both"/>
            </w:pPr>
            <w:r>
              <w:t>Yes</w:t>
            </w:r>
          </w:p>
        </w:tc>
        <w:tc>
          <w:tcPr>
            <w:tcW w:w="1134" w:type="dxa"/>
          </w:tcPr>
          <w:p w:rsidR="00527AF8" w:rsidRDefault="00527AF8" w:rsidP="00FE78D0">
            <w:pPr>
              <w:jc w:val="both"/>
            </w:pPr>
            <w:r>
              <w:t>Number (10 digits)</w:t>
            </w:r>
          </w:p>
        </w:tc>
        <w:tc>
          <w:tcPr>
            <w:tcW w:w="1829" w:type="dxa"/>
          </w:tcPr>
          <w:p w:rsidR="00527AF8" w:rsidRDefault="00527AF8" w:rsidP="00FE78D0">
            <w:pPr>
              <w:jc w:val="both"/>
            </w:pPr>
            <w:r>
              <w:t>NA</w:t>
            </w:r>
          </w:p>
        </w:tc>
        <w:tc>
          <w:tcPr>
            <w:tcW w:w="2592" w:type="dxa"/>
          </w:tcPr>
          <w:p w:rsidR="00527AF8" w:rsidRDefault="00527AF8" w:rsidP="00FE78D0">
            <w:pPr>
              <w:jc w:val="both"/>
            </w:pPr>
            <w:r>
              <w:t xml:space="preserve">10-digit mobile number of the caller </w:t>
            </w:r>
          </w:p>
        </w:tc>
      </w:tr>
      <w:tr w:rsidR="00527AF8" w:rsidTr="00FE78D0">
        <w:tc>
          <w:tcPr>
            <w:tcW w:w="558" w:type="dxa"/>
          </w:tcPr>
          <w:p w:rsidR="00527AF8" w:rsidRDefault="00527AF8" w:rsidP="00FE78D0">
            <w:pPr>
              <w:jc w:val="both"/>
            </w:pPr>
            <w:r>
              <w:t>2</w:t>
            </w:r>
          </w:p>
        </w:tc>
        <w:tc>
          <w:tcPr>
            <w:tcW w:w="1801" w:type="dxa"/>
          </w:tcPr>
          <w:p w:rsidR="00527AF8" w:rsidRDefault="00054C58" w:rsidP="00FE78D0">
            <w:pPr>
              <w:jc w:val="both"/>
            </w:pPr>
            <w:r>
              <w:t>callI</w:t>
            </w:r>
            <w:r w:rsidR="00810061">
              <w:t>d</w:t>
            </w:r>
          </w:p>
        </w:tc>
        <w:tc>
          <w:tcPr>
            <w:tcW w:w="1284" w:type="dxa"/>
          </w:tcPr>
          <w:p w:rsidR="00527AF8" w:rsidRDefault="00527AF8" w:rsidP="00FE78D0">
            <w:pPr>
              <w:jc w:val="both"/>
            </w:pPr>
            <w:r>
              <w:t>Yes</w:t>
            </w:r>
          </w:p>
        </w:tc>
        <w:tc>
          <w:tcPr>
            <w:tcW w:w="1134" w:type="dxa"/>
          </w:tcPr>
          <w:p w:rsidR="00527AF8" w:rsidRDefault="00527AF8" w:rsidP="00FE78D0">
            <w:pPr>
              <w:jc w:val="both"/>
            </w:pPr>
            <w:r>
              <w:t>Number (15 digits)</w:t>
            </w:r>
          </w:p>
        </w:tc>
        <w:tc>
          <w:tcPr>
            <w:tcW w:w="1829" w:type="dxa"/>
          </w:tcPr>
          <w:p w:rsidR="00527AF8" w:rsidRDefault="00527AF8" w:rsidP="00FE78D0">
            <w:pPr>
              <w:jc w:val="both"/>
            </w:pPr>
            <w:r>
              <w:t>NA</w:t>
            </w:r>
          </w:p>
        </w:tc>
        <w:tc>
          <w:tcPr>
            <w:tcW w:w="2592" w:type="dxa"/>
          </w:tcPr>
          <w:p w:rsidR="00527AF8" w:rsidRDefault="00527AF8" w:rsidP="00FE78D0">
            <w:pPr>
              <w:jc w:val="both"/>
            </w:pPr>
            <w:r>
              <w:t>15 digit call ID</w:t>
            </w:r>
          </w:p>
        </w:tc>
      </w:tr>
    </w:tbl>
    <w:p w:rsidR="00527AF8" w:rsidRPr="004112C6" w:rsidRDefault="00527AF8" w:rsidP="00527AF8">
      <w:pPr>
        <w:jc w:val="both"/>
      </w:pPr>
    </w:p>
    <w:p w:rsidR="00527AF8" w:rsidRDefault="00527AF8" w:rsidP="00527AF8">
      <w:pPr>
        <w:jc w:val="both"/>
      </w:pP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527AF8">
      <w:pPr>
        <w:jc w:val="both"/>
      </w:pPr>
    </w:p>
    <w:p w:rsidR="00527AF8" w:rsidRDefault="00527AF8" w:rsidP="00527AF8">
      <w:pPr>
        <w:pStyle w:val="Heading4"/>
        <w:jc w:val="both"/>
      </w:pPr>
      <w:r>
        <w:t xml:space="preserve">Get Bookmark with Score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rsidTr="00FE78D0">
        <w:tc>
          <w:tcPr>
            <w:tcW w:w="1188" w:type="dxa"/>
            <w:shd w:val="clear" w:color="auto" w:fill="D9D9D9" w:themeFill="background1" w:themeFillShade="D9"/>
          </w:tcPr>
          <w:p w:rsidR="00527AF8" w:rsidRPr="00EF5A57" w:rsidRDefault="00527AF8" w:rsidP="00FE78D0">
            <w:pPr>
              <w:jc w:val="both"/>
              <w:rPr>
                <w:szCs w:val="20"/>
              </w:rPr>
            </w:pPr>
            <w:r w:rsidRPr="00EF5A57">
              <w:rPr>
                <w:szCs w:val="20"/>
              </w:rPr>
              <w:t>Response  Status</w:t>
            </w:r>
          </w:p>
        </w:tc>
        <w:tc>
          <w:tcPr>
            <w:tcW w:w="3690" w:type="dxa"/>
            <w:shd w:val="clear" w:color="auto" w:fill="D9D9D9" w:themeFill="background1" w:themeFillShade="D9"/>
          </w:tcPr>
          <w:p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rsidR="00527AF8" w:rsidRPr="00EF5A57" w:rsidRDefault="00527AF8" w:rsidP="00FE78D0">
            <w:pPr>
              <w:jc w:val="both"/>
              <w:rPr>
                <w:szCs w:val="20"/>
              </w:rPr>
            </w:pPr>
            <w:r w:rsidRPr="00EF5A57">
              <w:rPr>
                <w:szCs w:val="20"/>
              </w:rPr>
              <w:t>Description</w:t>
            </w:r>
          </w:p>
        </w:tc>
      </w:tr>
      <w:tr w:rsidR="00527AF8" w:rsidRPr="00EF5A57" w:rsidTr="00FE78D0">
        <w:trPr>
          <w:trHeight w:val="346"/>
        </w:trPr>
        <w:tc>
          <w:tcPr>
            <w:tcW w:w="1188" w:type="dxa"/>
          </w:tcPr>
          <w:p w:rsidR="00527AF8" w:rsidRPr="00EF5A57" w:rsidRDefault="00527AF8" w:rsidP="00FE78D0">
            <w:pPr>
              <w:jc w:val="both"/>
              <w:rPr>
                <w:szCs w:val="20"/>
              </w:rPr>
            </w:pPr>
            <w:r w:rsidRPr="00EF5A57">
              <w:rPr>
                <w:szCs w:val="20"/>
              </w:rPr>
              <w:t>Successful</w:t>
            </w:r>
          </w:p>
        </w:tc>
        <w:tc>
          <w:tcPr>
            <w:tcW w:w="3690" w:type="dxa"/>
          </w:tcPr>
          <w:p w:rsidR="00BE7EFC" w:rsidRPr="00BE7EFC" w:rsidRDefault="00BE7EFC" w:rsidP="00BE7EFC">
            <w:pPr>
              <w:jc w:val="both"/>
              <w:rPr>
                <w:rFonts w:eastAsia="Arial" w:cs="Arial"/>
                <w:szCs w:val="20"/>
              </w:rPr>
            </w:pPr>
            <w:r w:rsidRPr="00BE7EFC">
              <w:rPr>
                <w:rFonts w:eastAsia="Arial" w:cs="Arial"/>
                <w:szCs w:val="20"/>
              </w:rPr>
              <w:t>{</w:t>
            </w:r>
          </w:p>
          <w:p w:rsidR="00BE7EFC" w:rsidRPr="00BE7EFC" w:rsidRDefault="00BE7EFC" w:rsidP="00BE7EFC">
            <w:pPr>
              <w:jc w:val="both"/>
              <w:rPr>
                <w:rFonts w:eastAsia="Arial" w:cs="Arial"/>
                <w:szCs w:val="20"/>
              </w:rPr>
            </w:pPr>
            <w:r w:rsidRPr="00BE7EFC">
              <w:rPr>
                <w:rFonts w:eastAsia="Arial" w:cs="Arial"/>
                <w:szCs w:val="20"/>
              </w:rPr>
              <w:t xml:space="preserve">    "bookmark": "</w:t>
            </w:r>
            <w:r w:rsidR="003D7706">
              <w:rPr>
                <w:rFonts w:eastAsia="Arial" w:cs="Arial"/>
                <w:szCs w:val="20"/>
              </w:rPr>
              <w:t>Chapter</w:t>
            </w:r>
            <w:r w:rsidR="00F43AD0">
              <w:rPr>
                <w:rFonts w:eastAsia="Arial" w:cs="Arial"/>
                <w:szCs w:val="20"/>
              </w:rPr>
              <w:t>01</w:t>
            </w:r>
            <w:r w:rsidR="003D7706">
              <w:rPr>
                <w:rFonts w:eastAsia="Arial" w:cs="Arial"/>
                <w:szCs w:val="20"/>
              </w:rPr>
              <w:t>_</w:t>
            </w:r>
            <w:r w:rsidR="00F43AD0">
              <w:rPr>
                <w:rFonts w:eastAsia="Arial" w:cs="Arial"/>
                <w:szCs w:val="20"/>
              </w:rPr>
              <w:t>Lesson01</w:t>
            </w:r>
            <w:r w:rsidRPr="00BE7EFC">
              <w:rPr>
                <w:rFonts w:eastAsia="Arial" w:cs="Arial"/>
                <w:szCs w:val="20"/>
              </w:rPr>
              <w:t>",</w:t>
            </w:r>
          </w:p>
          <w:p w:rsidR="00BE7EFC" w:rsidRPr="00BE7EFC" w:rsidRDefault="00BE7EFC" w:rsidP="00BE7EFC">
            <w:pPr>
              <w:jc w:val="both"/>
              <w:rPr>
                <w:rFonts w:eastAsia="Arial" w:cs="Arial"/>
                <w:szCs w:val="20"/>
              </w:rPr>
            </w:pPr>
            <w:r w:rsidRPr="00BE7EFC">
              <w:rPr>
                <w:rFonts w:eastAsia="Arial" w:cs="Arial"/>
                <w:szCs w:val="20"/>
              </w:rPr>
              <w:t xml:space="preserve">    "scoresByChapter": {</w:t>
            </w:r>
          </w:p>
          <w:p w:rsidR="00BE7EFC" w:rsidRPr="00BE7EFC" w:rsidRDefault="00BE7EFC" w:rsidP="00BE7EFC">
            <w:pPr>
              <w:jc w:val="both"/>
              <w:rPr>
                <w:rFonts w:eastAsia="Arial" w:cs="Arial"/>
                <w:szCs w:val="20"/>
              </w:rPr>
            </w:pPr>
            <w:r w:rsidRPr="00BE7EFC">
              <w:rPr>
                <w:rFonts w:eastAsia="Arial" w:cs="Arial"/>
                <w:szCs w:val="20"/>
              </w:rPr>
              <w:t xml:space="preserve">        "1": 2,</w:t>
            </w:r>
          </w:p>
          <w:p w:rsidR="00BE7EFC" w:rsidRPr="00BE7EFC" w:rsidRDefault="00BE7EFC" w:rsidP="00BE7EFC">
            <w:pPr>
              <w:jc w:val="both"/>
              <w:rPr>
                <w:rFonts w:eastAsia="Arial" w:cs="Arial"/>
                <w:szCs w:val="20"/>
              </w:rPr>
            </w:pPr>
            <w:r w:rsidRPr="00BE7EFC">
              <w:rPr>
                <w:rFonts w:eastAsia="Arial" w:cs="Arial"/>
                <w:szCs w:val="20"/>
              </w:rPr>
              <w:t xml:space="preserve">        "2": 1,</w:t>
            </w:r>
          </w:p>
          <w:p w:rsidR="00BE7EFC" w:rsidRPr="00BE7EFC" w:rsidRDefault="00BE7EFC" w:rsidP="00BE7EFC">
            <w:pPr>
              <w:jc w:val="both"/>
              <w:rPr>
                <w:rFonts w:eastAsia="Arial" w:cs="Arial"/>
                <w:szCs w:val="20"/>
              </w:rPr>
            </w:pPr>
            <w:r w:rsidRPr="00BE7EFC">
              <w:rPr>
                <w:rFonts w:eastAsia="Arial" w:cs="Arial"/>
                <w:szCs w:val="20"/>
              </w:rPr>
              <w:t xml:space="preserve">        "3": 0</w:t>
            </w:r>
          </w:p>
          <w:p w:rsidR="00BE7EFC" w:rsidRPr="00BE7EFC" w:rsidRDefault="00BE7EFC" w:rsidP="00BE7EFC">
            <w:pPr>
              <w:jc w:val="both"/>
              <w:rPr>
                <w:rFonts w:eastAsia="Arial" w:cs="Arial"/>
                <w:szCs w:val="20"/>
              </w:rPr>
            </w:pPr>
            <w:r w:rsidRPr="00BE7EFC">
              <w:rPr>
                <w:rFonts w:eastAsia="Arial" w:cs="Arial"/>
                <w:szCs w:val="20"/>
              </w:rPr>
              <w:t xml:space="preserve">    }</w:t>
            </w:r>
          </w:p>
          <w:p w:rsidR="00527AF8" w:rsidRPr="00EF5A57" w:rsidRDefault="00BE7EFC" w:rsidP="00FE78D0">
            <w:pPr>
              <w:jc w:val="both"/>
              <w:rPr>
                <w:rFonts w:eastAsia="Times New Roman" w:cs="Times New Roman"/>
                <w:szCs w:val="20"/>
              </w:rPr>
            </w:pPr>
            <w:r w:rsidRPr="00BE7EFC">
              <w:rPr>
                <w:rFonts w:eastAsia="Arial" w:cs="Arial"/>
                <w:szCs w:val="20"/>
              </w:rPr>
              <w:t>}</w:t>
            </w:r>
          </w:p>
        </w:tc>
        <w:tc>
          <w:tcPr>
            <w:tcW w:w="1170" w:type="dxa"/>
            <w:tcBorders>
              <w:bottom w:val="single" w:sz="4" w:space="0" w:color="auto"/>
            </w:tcBorders>
          </w:tcPr>
          <w:p w:rsidR="00527AF8" w:rsidRPr="00EF5A57" w:rsidRDefault="00527AF8" w:rsidP="00FE78D0">
            <w:pPr>
              <w:jc w:val="both"/>
              <w:rPr>
                <w:szCs w:val="20"/>
              </w:rPr>
            </w:pPr>
            <w:r w:rsidRPr="00EF5A57">
              <w:rPr>
                <w:szCs w:val="20"/>
              </w:rPr>
              <w:t>200</w:t>
            </w:r>
          </w:p>
        </w:tc>
        <w:tc>
          <w:tcPr>
            <w:tcW w:w="882" w:type="dxa"/>
            <w:tcBorders>
              <w:bottom w:val="single" w:sz="4" w:space="0" w:color="auto"/>
            </w:tcBorders>
          </w:tcPr>
          <w:p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rsidR="00527AF8" w:rsidRPr="00EF5A57" w:rsidRDefault="00527AF8" w:rsidP="00FE78D0">
            <w:pPr>
              <w:jc w:val="both"/>
              <w:rPr>
                <w:szCs w:val="20"/>
              </w:rPr>
            </w:pPr>
          </w:p>
        </w:tc>
      </w:tr>
      <w:tr w:rsidR="00527AF8" w:rsidRPr="00EF5A57" w:rsidTr="00FE78D0">
        <w:tc>
          <w:tcPr>
            <w:tcW w:w="1188" w:type="dxa"/>
            <w:vMerge w:val="restart"/>
          </w:tcPr>
          <w:p w:rsidR="00527AF8" w:rsidRPr="00EF5A57" w:rsidRDefault="00527AF8" w:rsidP="00FE78D0">
            <w:pPr>
              <w:jc w:val="both"/>
              <w:rPr>
                <w:szCs w:val="20"/>
              </w:rPr>
            </w:pPr>
            <w:r w:rsidRPr="00EF5A57">
              <w:rPr>
                <w:szCs w:val="20"/>
              </w:rPr>
              <w:t>Failure</w:t>
            </w:r>
          </w:p>
        </w:tc>
        <w:tc>
          <w:tcPr>
            <w:tcW w:w="3690" w:type="dxa"/>
            <w:vMerge w:val="restart"/>
            <w:shd w:val="clear" w:color="auto" w:fill="auto"/>
          </w:tcPr>
          <w:p w:rsidR="00527AF8" w:rsidRPr="00A052B4" w:rsidRDefault="00527AF8" w:rsidP="00FE78D0">
            <w:pPr>
              <w:jc w:val="both"/>
              <w:rPr>
                <w:rFonts w:eastAsia="Arial" w:cs="Arial"/>
                <w:color w:val="000000"/>
                <w:szCs w:val="20"/>
              </w:rPr>
            </w:pPr>
            <w:r w:rsidRPr="00A052B4">
              <w:rPr>
                <w:rFonts w:eastAsia="Arial" w:cs="Arial"/>
                <w:color w:val="000000"/>
                <w:szCs w:val="20"/>
              </w:rPr>
              <w:t>{</w:t>
            </w:r>
          </w:p>
          <w:p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rsidR="00527AF8" w:rsidRPr="00EF5A57" w:rsidRDefault="00527AF8" w:rsidP="00FE78D0">
            <w:pPr>
              <w:jc w:val="both"/>
              <w:rPr>
                <w:szCs w:val="20"/>
              </w:rPr>
            </w:pPr>
            <w:r w:rsidRPr="00EF5A57">
              <w:rPr>
                <w:szCs w:val="20"/>
              </w:rPr>
              <w:t>400</w:t>
            </w:r>
          </w:p>
        </w:tc>
        <w:tc>
          <w:tcPr>
            <w:tcW w:w="882" w:type="dxa"/>
            <w:vMerge w:val="restart"/>
          </w:tcPr>
          <w:p w:rsidR="00527AF8" w:rsidRPr="00EF5A57" w:rsidRDefault="00527AF8" w:rsidP="00FE78D0">
            <w:pPr>
              <w:jc w:val="both"/>
              <w:rPr>
                <w:szCs w:val="20"/>
              </w:rPr>
            </w:pPr>
            <w:r w:rsidRPr="00EF5A57">
              <w:rPr>
                <w:szCs w:val="20"/>
              </w:rPr>
              <w:t>Application/json</w:t>
            </w:r>
          </w:p>
        </w:tc>
        <w:tc>
          <w:tcPr>
            <w:tcW w:w="2250" w:type="dxa"/>
          </w:tcPr>
          <w:p w:rsidR="00527AF8" w:rsidRDefault="00527AF8" w:rsidP="00FE78D0">
            <w:pPr>
              <w:jc w:val="both"/>
              <w:rPr>
                <w:szCs w:val="20"/>
              </w:rPr>
            </w:pPr>
            <w:r>
              <w:rPr>
                <w:szCs w:val="20"/>
              </w:rPr>
              <w:t>In case parameter value is invalid</w:t>
            </w:r>
          </w:p>
          <w:p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rsidTr="00FE78D0">
        <w:tc>
          <w:tcPr>
            <w:tcW w:w="1188" w:type="dxa"/>
            <w:vMerge/>
          </w:tcPr>
          <w:p w:rsidR="00527AF8" w:rsidRPr="00EF5A57" w:rsidRDefault="00527AF8" w:rsidP="00FE78D0">
            <w:pPr>
              <w:jc w:val="both"/>
              <w:rPr>
                <w:szCs w:val="20"/>
              </w:rPr>
            </w:pPr>
          </w:p>
        </w:tc>
        <w:tc>
          <w:tcPr>
            <w:tcW w:w="3690" w:type="dxa"/>
            <w:vMerge/>
            <w:shd w:val="clear" w:color="auto" w:fill="auto"/>
          </w:tcPr>
          <w:p w:rsidR="00527AF8" w:rsidRPr="00EF5A57" w:rsidRDefault="00527AF8" w:rsidP="00FE78D0">
            <w:pPr>
              <w:jc w:val="both"/>
              <w:rPr>
                <w:szCs w:val="20"/>
              </w:rPr>
            </w:pPr>
          </w:p>
        </w:tc>
        <w:tc>
          <w:tcPr>
            <w:tcW w:w="1170" w:type="dxa"/>
            <w:vMerge/>
          </w:tcPr>
          <w:p w:rsidR="00527AF8" w:rsidRPr="00EF5A57" w:rsidRDefault="00527AF8" w:rsidP="00FE78D0">
            <w:pPr>
              <w:jc w:val="both"/>
              <w:rPr>
                <w:szCs w:val="20"/>
              </w:rPr>
            </w:pPr>
          </w:p>
        </w:tc>
        <w:tc>
          <w:tcPr>
            <w:tcW w:w="882" w:type="dxa"/>
            <w:vMerge/>
          </w:tcPr>
          <w:p w:rsidR="00527AF8" w:rsidRPr="00EF5A57" w:rsidRDefault="00527AF8" w:rsidP="00FE78D0">
            <w:pPr>
              <w:jc w:val="both"/>
              <w:rPr>
                <w:szCs w:val="20"/>
              </w:rPr>
            </w:pPr>
          </w:p>
        </w:tc>
        <w:tc>
          <w:tcPr>
            <w:tcW w:w="2250" w:type="dxa"/>
          </w:tcPr>
          <w:p w:rsidR="00527AF8" w:rsidRDefault="00527AF8" w:rsidP="00FE78D0">
            <w:pPr>
              <w:jc w:val="both"/>
              <w:rPr>
                <w:szCs w:val="20"/>
              </w:rPr>
            </w:pPr>
            <w:r>
              <w:rPr>
                <w:szCs w:val="20"/>
              </w:rPr>
              <w:t>In case mandatory parameter is missing</w:t>
            </w:r>
          </w:p>
          <w:p w:rsidR="00527AF8" w:rsidRPr="00031093" w:rsidRDefault="003F5A2D" w:rsidP="00FE78D0">
            <w:pPr>
              <w:jc w:val="both"/>
              <w:rPr>
                <w:szCs w:val="20"/>
              </w:rPr>
            </w:pPr>
            <w:r>
              <w:rPr>
                <w:szCs w:val="20"/>
              </w:rPr>
              <w:lastRenderedPageBreak/>
              <w:t>"</w:t>
            </w:r>
            <w:r w:rsidR="00527AF8">
              <w:rPr>
                <w:szCs w:val="20"/>
              </w:rPr>
              <w:t>&lt;Parameter Name:  Not Present&gt;</w:t>
            </w:r>
            <w:r>
              <w:rPr>
                <w:szCs w:val="20"/>
              </w:rPr>
              <w:t>"</w:t>
            </w:r>
            <w:r w:rsidR="00527AF8">
              <w:rPr>
                <w:szCs w:val="20"/>
              </w:rPr>
              <w:t xml:space="preserve"> shall be returned in failure reason</w:t>
            </w:r>
          </w:p>
        </w:tc>
      </w:tr>
      <w:tr w:rsidR="00527AF8" w:rsidRPr="00EF5A57" w:rsidTr="00FE78D0">
        <w:tc>
          <w:tcPr>
            <w:tcW w:w="1188" w:type="dxa"/>
            <w:vMerge/>
          </w:tcPr>
          <w:p w:rsidR="00527AF8" w:rsidRPr="00EF5A57" w:rsidRDefault="00527AF8" w:rsidP="00FE78D0">
            <w:pPr>
              <w:jc w:val="both"/>
              <w:rPr>
                <w:szCs w:val="20"/>
              </w:rPr>
            </w:pPr>
          </w:p>
        </w:tc>
        <w:tc>
          <w:tcPr>
            <w:tcW w:w="3690" w:type="dxa"/>
            <w:vMerge/>
            <w:shd w:val="clear" w:color="auto" w:fill="auto"/>
          </w:tcPr>
          <w:p w:rsidR="00527AF8" w:rsidRPr="00EF5A57" w:rsidRDefault="00527AF8" w:rsidP="00FE78D0">
            <w:pPr>
              <w:jc w:val="both"/>
              <w:rPr>
                <w:szCs w:val="20"/>
              </w:rPr>
            </w:pPr>
          </w:p>
        </w:tc>
        <w:tc>
          <w:tcPr>
            <w:tcW w:w="1170" w:type="dxa"/>
          </w:tcPr>
          <w:p w:rsidR="00527AF8" w:rsidRPr="00EF5A57" w:rsidRDefault="00527AF8" w:rsidP="00FE78D0">
            <w:pPr>
              <w:jc w:val="both"/>
              <w:rPr>
                <w:szCs w:val="20"/>
              </w:rPr>
            </w:pPr>
            <w:r>
              <w:rPr>
                <w:color w:val="000000" w:themeColor="text1"/>
                <w:szCs w:val="20"/>
              </w:rPr>
              <w:t>500</w:t>
            </w:r>
          </w:p>
        </w:tc>
        <w:tc>
          <w:tcPr>
            <w:tcW w:w="882" w:type="dxa"/>
            <w:vMerge/>
          </w:tcPr>
          <w:p w:rsidR="00527AF8" w:rsidRPr="00EF5A57" w:rsidRDefault="00527AF8" w:rsidP="00FE78D0">
            <w:pPr>
              <w:jc w:val="both"/>
              <w:rPr>
                <w:szCs w:val="20"/>
              </w:rPr>
            </w:pPr>
          </w:p>
        </w:tc>
        <w:tc>
          <w:tcPr>
            <w:tcW w:w="2250" w:type="dxa"/>
          </w:tcPr>
          <w:p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rsidR="00527AF8" w:rsidRDefault="00527AF8" w:rsidP="00527AF8">
      <w:pPr>
        <w:jc w:val="both"/>
      </w:pPr>
    </w:p>
    <w:p w:rsidR="00527AF8" w:rsidRDefault="00527AF8" w:rsidP="00527AF8">
      <w:pPr>
        <w:pStyle w:val="Heading5"/>
        <w:jc w:val="both"/>
      </w:pPr>
      <w:r>
        <w:t>Body Elements</w:t>
      </w:r>
    </w:p>
    <w:p w:rsidR="00527AF8" w:rsidRDefault="00527AF8" w:rsidP="00527AF8">
      <w:pPr>
        <w:jc w:val="both"/>
      </w:pPr>
    </w:p>
    <w:p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rsidTr="00FE78D0">
        <w:tc>
          <w:tcPr>
            <w:tcW w:w="558"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Description</w:t>
            </w:r>
          </w:p>
        </w:tc>
      </w:tr>
      <w:tr w:rsidR="00527AF8" w:rsidRPr="00510980" w:rsidTr="00FE78D0">
        <w:tc>
          <w:tcPr>
            <w:tcW w:w="558" w:type="dxa"/>
          </w:tcPr>
          <w:p w:rsidR="00527AF8" w:rsidRPr="00510980" w:rsidRDefault="008727D0" w:rsidP="00FE78D0">
            <w:pPr>
              <w:jc w:val="both"/>
              <w:rPr>
                <w:rFonts w:cs="Arial"/>
                <w:szCs w:val="20"/>
              </w:rPr>
            </w:pPr>
            <w:r>
              <w:rPr>
                <w:rFonts w:cs="Arial"/>
                <w:szCs w:val="20"/>
              </w:rPr>
              <w:t>1</w:t>
            </w:r>
          </w:p>
        </w:tc>
        <w:tc>
          <w:tcPr>
            <w:tcW w:w="1801" w:type="dxa"/>
          </w:tcPr>
          <w:p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rsidR="00527AF8" w:rsidRPr="00510980" w:rsidRDefault="00492498" w:rsidP="00FE78D0">
            <w:pPr>
              <w:jc w:val="both"/>
              <w:rPr>
                <w:rFonts w:cs="Arial"/>
                <w:szCs w:val="20"/>
              </w:rPr>
            </w:pPr>
            <w:r>
              <w:rPr>
                <w:rFonts w:cs="Arial"/>
                <w:szCs w:val="20"/>
              </w:rPr>
              <w:t>No</w:t>
            </w:r>
          </w:p>
        </w:tc>
        <w:tc>
          <w:tcPr>
            <w:tcW w:w="1685" w:type="dxa"/>
          </w:tcPr>
          <w:p w:rsidR="00527AF8" w:rsidRPr="00510980" w:rsidRDefault="00F03318" w:rsidP="00FE78D0">
            <w:pPr>
              <w:jc w:val="both"/>
              <w:rPr>
                <w:rFonts w:cs="Arial"/>
                <w:szCs w:val="20"/>
              </w:rPr>
            </w:pPr>
            <w:r>
              <w:rPr>
                <w:rFonts w:cs="Arial"/>
                <w:szCs w:val="20"/>
              </w:rPr>
              <w:t>String</w:t>
            </w:r>
          </w:p>
        </w:tc>
        <w:tc>
          <w:tcPr>
            <w:tcW w:w="1278" w:type="dxa"/>
          </w:tcPr>
          <w:p w:rsidR="00527AF8" w:rsidRPr="00510980" w:rsidRDefault="00527AF8" w:rsidP="00FE78D0">
            <w:pPr>
              <w:jc w:val="both"/>
              <w:rPr>
                <w:rFonts w:cs="Arial"/>
                <w:szCs w:val="20"/>
              </w:rPr>
            </w:pPr>
            <w:r>
              <w:rPr>
                <w:rFonts w:cs="Arial"/>
                <w:szCs w:val="20"/>
              </w:rPr>
              <w:t>NA</w:t>
            </w:r>
          </w:p>
        </w:tc>
        <w:tc>
          <w:tcPr>
            <w:tcW w:w="2592" w:type="dxa"/>
          </w:tcPr>
          <w:p w:rsidR="00D124B7" w:rsidRDefault="00DA2458">
            <w:pPr>
              <w:jc w:val="both"/>
              <w:rPr>
                <w:rFonts w:cs="Arial"/>
                <w:szCs w:val="20"/>
              </w:rPr>
            </w:pPr>
            <w:r>
              <w:rPr>
                <w:rFonts w:cs="Arial"/>
                <w:szCs w:val="20"/>
              </w:rPr>
              <w:t>Id of the node in course tree to be bookmarked.</w:t>
            </w:r>
            <w:r w:rsidR="000F27B6">
              <w:rPr>
                <w:rFonts w:cs="Arial"/>
                <w:szCs w:val="20"/>
              </w:rPr>
              <w:t xml:space="preserve">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0F27B6">
              <w:rPr>
                <w:rFonts w:cs="Arial"/>
                <w:szCs w:val="20"/>
              </w:rPr>
              <w:t>2.2.2.2.1</w:t>
            </w:r>
            <w:r w:rsidR="001639D2">
              <w:rPr>
                <w:rFonts w:cs="Arial"/>
                <w:szCs w:val="20"/>
              </w:rPr>
              <w:fldChar w:fldCharType="end"/>
            </w:r>
          </w:p>
          <w:p w:rsidR="005F55FF" w:rsidRDefault="00492498">
            <w:pPr>
              <w:jc w:val="both"/>
              <w:rPr>
                <w:rFonts w:cs="Arial"/>
                <w:szCs w:val="20"/>
              </w:rPr>
            </w:pPr>
            <w:proofErr w:type="gramStart"/>
            <w:r>
              <w:rPr>
                <w:rFonts w:cs="Arial"/>
                <w:szCs w:val="20"/>
              </w:rPr>
              <w:t xml:space="preserve">If </w:t>
            </w:r>
            <w:r w:rsidRPr="00510980" w:rsidDel="00DA2458">
              <w:rPr>
                <w:rFonts w:cs="Arial"/>
                <w:szCs w:val="20"/>
              </w:rPr>
              <w:t xml:space="preserve"> </w:t>
            </w:r>
            <w:r>
              <w:rPr>
                <w:rFonts w:cs="Arial"/>
                <w:szCs w:val="20"/>
              </w:rPr>
              <w:t>no</w:t>
            </w:r>
            <w:proofErr w:type="gramEnd"/>
            <w:r>
              <w:rPr>
                <w:rFonts w:cs="Arial"/>
                <w:szCs w:val="20"/>
              </w:rPr>
              <w:t xml:space="preserve"> bookmark is available with MoTech then it will not be sent in re</w:t>
            </w:r>
            <w:r w:rsidR="005F55FF">
              <w:rPr>
                <w:rFonts w:cs="Arial"/>
                <w:szCs w:val="20"/>
              </w:rPr>
              <w:t>s</w:t>
            </w:r>
            <w:r>
              <w:rPr>
                <w:rFonts w:cs="Arial"/>
                <w:szCs w:val="20"/>
              </w:rPr>
              <w:t>ponse.</w:t>
            </w:r>
          </w:p>
          <w:p w:rsidR="00D124B7" w:rsidRDefault="00D124B7">
            <w:pPr>
              <w:jc w:val="both"/>
              <w:rPr>
                <w:rFonts w:cs="Arial"/>
                <w:szCs w:val="20"/>
              </w:rPr>
            </w:pPr>
          </w:p>
        </w:tc>
      </w:tr>
      <w:tr w:rsidR="00527AF8" w:rsidRPr="00152B94" w:rsidTr="00FE78D0">
        <w:tc>
          <w:tcPr>
            <w:tcW w:w="558" w:type="dxa"/>
          </w:tcPr>
          <w:p w:rsidR="00527AF8" w:rsidRPr="00152B94" w:rsidRDefault="00F03318" w:rsidP="00FE78D0">
            <w:pPr>
              <w:jc w:val="both"/>
              <w:rPr>
                <w:rFonts w:cs="Arial"/>
                <w:szCs w:val="20"/>
              </w:rPr>
            </w:pPr>
            <w:r>
              <w:rPr>
                <w:rFonts w:cs="Arial"/>
                <w:szCs w:val="20"/>
              </w:rPr>
              <w:t>2</w:t>
            </w:r>
          </w:p>
        </w:tc>
        <w:tc>
          <w:tcPr>
            <w:tcW w:w="1801" w:type="dxa"/>
          </w:tcPr>
          <w:p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rsidR="00527AF8" w:rsidRPr="00152B94" w:rsidRDefault="00492498" w:rsidP="00FE78D0">
            <w:pPr>
              <w:jc w:val="both"/>
              <w:rPr>
                <w:rFonts w:cs="Arial"/>
                <w:szCs w:val="20"/>
              </w:rPr>
            </w:pPr>
            <w:r>
              <w:rPr>
                <w:rFonts w:cs="Arial"/>
                <w:szCs w:val="20"/>
              </w:rPr>
              <w:t>No</w:t>
            </w:r>
          </w:p>
        </w:tc>
        <w:tc>
          <w:tcPr>
            <w:tcW w:w="1685" w:type="dxa"/>
          </w:tcPr>
          <w:p w:rsidR="00527AF8" w:rsidRPr="00152B94" w:rsidRDefault="008B0619" w:rsidP="00A028BD">
            <w:pPr>
              <w:jc w:val="both"/>
              <w:rPr>
                <w:rFonts w:cs="Arial"/>
                <w:szCs w:val="20"/>
              </w:rPr>
            </w:pPr>
            <w:r>
              <w:rPr>
                <w:rFonts w:cs="Arial"/>
                <w:szCs w:val="20"/>
              </w:rPr>
              <w:t>Object</w:t>
            </w:r>
          </w:p>
        </w:tc>
        <w:tc>
          <w:tcPr>
            <w:tcW w:w="1278" w:type="dxa"/>
          </w:tcPr>
          <w:p w:rsidR="00527AF8" w:rsidRPr="00152B94" w:rsidRDefault="00527AF8" w:rsidP="00FE78D0">
            <w:pPr>
              <w:jc w:val="both"/>
              <w:rPr>
                <w:rFonts w:cs="Arial"/>
                <w:szCs w:val="20"/>
              </w:rPr>
            </w:pPr>
          </w:p>
        </w:tc>
        <w:tc>
          <w:tcPr>
            <w:tcW w:w="2592" w:type="dxa"/>
          </w:tcPr>
          <w:p w:rsidR="00527AF8" w:rsidRDefault="0024240E" w:rsidP="00A028BD">
            <w:pPr>
              <w:jc w:val="both"/>
              <w:rPr>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rsidR="00492498" w:rsidRPr="00152B94" w:rsidRDefault="00492498" w:rsidP="00A028BD">
            <w:pPr>
              <w:jc w:val="both"/>
              <w:rPr>
                <w:rFonts w:cs="Arial"/>
                <w:szCs w:val="20"/>
              </w:rPr>
            </w:pPr>
            <w:r>
              <w:rPr>
                <w:rFonts w:cs="Arial"/>
                <w:szCs w:val="20"/>
              </w:rPr>
              <w:t>If scores data is not available with MoTech then it will not be sent in response.</w:t>
            </w:r>
          </w:p>
        </w:tc>
      </w:tr>
      <w:tr w:rsidR="009D3FB3" w:rsidRPr="00152B94" w:rsidTr="00FE78D0">
        <w:tc>
          <w:tcPr>
            <w:tcW w:w="558" w:type="dxa"/>
          </w:tcPr>
          <w:p w:rsidR="009D3FB3" w:rsidRDefault="00F03318" w:rsidP="00FE78D0">
            <w:pPr>
              <w:jc w:val="both"/>
              <w:rPr>
                <w:rFonts w:cs="Arial"/>
                <w:szCs w:val="20"/>
              </w:rPr>
            </w:pPr>
            <w:r>
              <w:rPr>
                <w:rFonts w:cs="Arial"/>
                <w:szCs w:val="20"/>
              </w:rPr>
              <w:t>3</w:t>
            </w:r>
          </w:p>
        </w:tc>
        <w:tc>
          <w:tcPr>
            <w:tcW w:w="1801" w:type="dxa"/>
          </w:tcPr>
          <w:p w:rsidR="009D3FB3" w:rsidRDefault="009D3FB3" w:rsidP="00FE78D0">
            <w:pPr>
              <w:jc w:val="both"/>
              <w:rPr>
                <w:rFonts w:cs="Arial"/>
                <w:szCs w:val="20"/>
              </w:rPr>
            </w:pPr>
            <w:r>
              <w:rPr>
                <w:szCs w:val="20"/>
              </w:rPr>
              <w:t>failureReason</w:t>
            </w:r>
          </w:p>
        </w:tc>
        <w:tc>
          <w:tcPr>
            <w:tcW w:w="1284" w:type="dxa"/>
          </w:tcPr>
          <w:p w:rsidR="009D3FB3" w:rsidRPr="00152B94" w:rsidRDefault="009D3FB3" w:rsidP="00FE78D0">
            <w:pPr>
              <w:jc w:val="both"/>
              <w:rPr>
                <w:rFonts w:cs="Arial"/>
                <w:szCs w:val="20"/>
              </w:rPr>
            </w:pPr>
            <w:r>
              <w:rPr>
                <w:szCs w:val="20"/>
              </w:rPr>
              <w:t>No</w:t>
            </w:r>
          </w:p>
        </w:tc>
        <w:tc>
          <w:tcPr>
            <w:tcW w:w="1685" w:type="dxa"/>
          </w:tcPr>
          <w:p w:rsidR="009D3FB3" w:rsidRPr="00152B94" w:rsidRDefault="009D3FB3" w:rsidP="00FE78D0">
            <w:pPr>
              <w:jc w:val="both"/>
              <w:rPr>
                <w:rFonts w:cs="Arial"/>
                <w:szCs w:val="20"/>
              </w:rPr>
            </w:pPr>
            <w:r>
              <w:rPr>
                <w:szCs w:val="20"/>
              </w:rPr>
              <w:t>String</w:t>
            </w:r>
          </w:p>
        </w:tc>
        <w:tc>
          <w:tcPr>
            <w:tcW w:w="1278" w:type="dxa"/>
          </w:tcPr>
          <w:p w:rsidR="009D3FB3" w:rsidRPr="00152B94" w:rsidRDefault="009D3FB3" w:rsidP="00FE78D0">
            <w:pPr>
              <w:jc w:val="both"/>
              <w:rPr>
                <w:rFonts w:cs="Arial"/>
                <w:szCs w:val="20"/>
              </w:rPr>
            </w:pPr>
          </w:p>
        </w:tc>
        <w:tc>
          <w:tcPr>
            <w:tcW w:w="2592" w:type="dxa"/>
          </w:tcPr>
          <w:p w:rsidR="009D3FB3" w:rsidRPr="00152B94" w:rsidRDefault="009D3FB3" w:rsidP="00FE78D0">
            <w:pPr>
              <w:jc w:val="both"/>
              <w:rPr>
                <w:rFonts w:cs="Arial"/>
                <w:szCs w:val="20"/>
              </w:rPr>
            </w:pPr>
            <w:r>
              <w:rPr>
                <w:szCs w:val="20"/>
              </w:rPr>
              <w:t>Reason for the request failure</w:t>
            </w:r>
          </w:p>
        </w:tc>
      </w:tr>
    </w:tbl>
    <w:p w:rsidR="00527AF8" w:rsidRPr="0065142E" w:rsidRDefault="00527AF8" w:rsidP="00527AF8">
      <w:pPr>
        <w:jc w:val="both"/>
      </w:pPr>
    </w:p>
    <w:p w:rsidR="00527AF8" w:rsidRDefault="00527AF8" w:rsidP="00527AF8">
      <w:pPr>
        <w:pStyle w:val="Heading3"/>
        <w:jc w:val="both"/>
      </w:pPr>
      <w:bookmarkStart w:id="105" w:name="_Toc409199747"/>
      <w:bookmarkStart w:id="106" w:name="_Toc411454329"/>
      <w:r>
        <w:t>Save Bookmark</w:t>
      </w:r>
      <w:bookmarkEnd w:id="105"/>
      <w:r>
        <w:t xml:space="preserve"> with Score API</w:t>
      </w:r>
      <w:bookmarkEnd w:id="106"/>
    </w:p>
    <w:p w:rsidR="00527AF8" w:rsidRDefault="00527AF8" w:rsidP="00527AF8">
      <w:pPr>
        <w:jc w:val="both"/>
      </w:pPr>
    </w:p>
    <w:p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rsidR="00527AF8" w:rsidRPr="00814194" w:rsidRDefault="00527AF8" w:rsidP="00527AF8">
      <w:pPr>
        <w:pStyle w:val="Heading4"/>
        <w:jc w:val="both"/>
      </w:pPr>
      <w:r>
        <w:t xml:space="preserve">Save Bookmark with Score </w:t>
      </w:r>
      <w:r w:rsidR="00350A13">
        <w:t>–</w:t>
      </w:r>
      <w:r w:rsidRPr="00814194">
        <w:t xml:space="preserve"> Request</w:t>
      </w:r>
    </w:p>
    <w:p w:rsidR="00527AF8" w:rsidRPr="006110FF" w:rsidRDefault="00527AF8" w:rsidP="00527AF8">
      <w:pPr>
        <w:jc w:val="both"/>
      </w:pPr>
    </w:p>
    <w:p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http://&lt;motech:port&gt;/motech-platform-server/module/mobileacademy/</w:t>
      </w:r>
    </w:p>
    <w:p w:rsidR="00527AF8" w:rsidRDefault="00527AF8" w:rsidP="00527AF8">
      <w:pPr>
        <w:jc w:val="both"/>
        <w:rPr>
          <w:szCs w:val="20"/>
        </w:rPr>
      </w:pPr>
      <w:proofErr w:type="gramStart"/>
      <w:r w:rsidRPr="001B6A55">
        <w:rPr>
          <w:szCs w:val="20"/>
        </w:rPr>
        <w:t>bookmarkWithScore</w:t>
      </w:r>
      <w:proofErr w:type="gramEnd"/>
    </w:p>
    <w:p w:rsidR="00527AF8" w:rsidRDefault="00527AF8" w:rsidP="00527AF8">
      <w:pPr>
        <w:jc w:val="both"/>
        <w:rPr>
          <w:b/>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rsidR="00527AF8" w:rsidRDefault="00527AF8" w:rsidP="00527AF8">
      <w:pPr>
        <w:pStyle w:val="Heading5"/>
        <w:jc w:val="both"/>
      </w:pPr>
      <w:r>
        <w:t>Validations</w:t>
      </w:r>
    </w:p>
    <w:p w:rsidR="00527AF8" w:rsidRDefault="00527AF8" w:rsidP="00527AF8">
      <w:pPr>
        <w:jc w:val="both"/>
      </w:pPr>
    </w:p>
    <w:p w:rsidR="00527AF8" w:rsidRDefault="00527AF8" w:rsidP="00527AF8">
      <w:pPr>
        <w:jc w:val="both"/>
      </w:pPr>
      <w:r>
        <w:t>MoTech shall validate the format of all the request parameters and reject the request if it is not correct.</w:t>
      </w:r>
    </w:p>
    <w:p w:rsidR="00527AF8" w:rsidRDefault="00527AF8" w:rsidP="00527AF8">
      <w:pPr>
        <w:pStyle w:val="Heading5"/>
        <w:jc w:val="both"/>
      </w:pPr>
      <w:r>
        <w:t>Http time Out</w:t>
      </w:r>
    </w:p>
    <w:p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527AF8" w:rsidRPr="000C573D" w:rsidRDefault="00527AF8" w:rsidP="00527AF8">
      <w:pPr>
        <w:pStyle w:val="Heading5"/>
        <w:jc w:val="both"/>
      </w:pPr>
      <w:r>
        <w:lastRenderedPageBreak/>
        <w:t>Query Parameters</w:t>
      </w:r>
    </w:p>
    <w:p w:rsidR="00527AF8" w:rsidRDefault="00527AF8" w:rsidP="00527AF8">
      <w:pPr>
        <w:jc w:val="both"/>
      </w:pPr>
    </w:p>
    <w:p w:rsidR="00527AF8" w:rsidRPr="004112C6" w:rsidRDefault="00527AF8" w:rsidP="00527AF8">
      <w:pPr>
        <w:jc w:val="both"/>
      </w:pPr>
      <w:r>
        <w:t>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Content-Type</w:t>
            </w:r>
          </w:p>
        </w:tc>
        <w:tc>
          <w:tcPr>
            <w:tcW w:w="1595" w:type="dxa"/>
          </w:tcPr>
          <w:p w:rsidR="00527AF8"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Default="00527AF8" w:rsidP="00FE78D0">
            <w:pPr>
              <w:jc w:val="both"/>
            </w:pPr>
            <w:r>
              <w:t>It specifies the format of the content in the request</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Default="00527AF8" w:rsidP="00527AF8">
      <w:pPr>
        <w:pStyle w:val="Heading5"/>
        <w:jc w:val="both"/>
      </w:pPr>
      <w:r>
        <w:t xml:space="preserve">Body Example </w:t>
      </w:r>
    </w:p>
    <w:p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rsidTr="00FE78D0">
        <w:tc>
          <w:tcPr>
            <w:tcW w:w="540" w:type="dxa"/>
            <w:shd w:val="clear" w:color="auto" w:fill="CCCCCC"/>
            <w:tcMar>
              <w:top w:w="100" w:type="dxa"/>
              <w:left w:w="100" w:type="dxa"/>
              <w:bottom w:w="100" w:type="dxa"/>
              <w:right w:w="100" w:type="dxa"/>
            </w:tcMar>
          </w:tcPr>
          <w:p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rsidR="00527AF8" w:rsidRPr="00471C3F" w:rsidRDefault="00527AF8" w:rsidP="00FE78D0">
            <w:pPr>
              <w:jc w:val="both"/>
              <w:rPr>
                <w:rFonts w:eastAsia="Arial" w:cs="Arial"/>
                <w:szCs w:val="20"/>
              </w:rPr>
            </w:pPr>
            <w:r w:rsidRPr="00471C3F">
              <w:rPr>
                <w:rFonts w:eastAsia="Arial" w:cs="Arial"/>
                <w:szCs w:val="20"/>
              </w:rPr>
              <w:t>{</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rsidR="009F0C2A" w:rsidRPr="00BE7EFC" w:rsidRDefault="009F0C2A" w:rsidP="009F0C2A">
            <w:pPr>
              <w:jc w:val="both"/>
              <w:rPr>
                <w:rFonts w:eastAsia="Arial" w:cs="Arial"/>
                <w:szCs w:val="20"/>
              </w:rPr>
            </w:pPr>
            <w:r>
              <w:rPr>
                <w:rFonts w:eastAsia="Arial" w:cs="Arial"/>
                <w:szCs w:val="20"/>
              </w:rPr>
              <w:t xml:space="preserve">  </w:t>
            </w:r>
            <w:r w:rsidR="00527AF8" w:rsidRPr="00471C3F">
              <w:rPr>
                <w:rFonts w:eastAsia="Arial" w:cs="Arial"/>
                <w:szCs w:val="20"/>
              </w:rPr>
              <w:t xml:space="preserve">  </w:t>
            </w:r>
            <w:r w:rsidR="00F43AD0">
              <w:rPr>
                <w:rFonts w:eastAsia="Arial" w:cs="Arial"/>
                <w:szCs w:val="20"/>
              </w:rPr>
              <w:t>"bookmark": "</w:t>
            </w:r>
            <w:r w:rsidR="00EB5A27">
              <w:rPr>
                <w:rFonts w:eastAsia="Arial" w:cs="Arial"/>
                <w:szCs w:val="20"/>
              </w:rPr>
              <w:t>Chapter</w:t>
            </w:r>
            <w:r w:rsidR="00F43AD0">
              <w:rPr>
                <w:rFonts w:eastAsia="Arial" w:cs="Arial"/>
                <w:szCs w:val="20"/>
              </w:rPr>
              <w:t>01</w:t>
            </w:r>
            <w:r w:rsidR="00EB5A27">
              <w:rPr>
                <w:rFonts w:eastAsia="Arial" w:cs="Arial"/>
                <w:szCs w:val="20"/>
              </w:rPr>
              <w:t>_</w:t>
            </w:r>
            <w:r w:rsidR="00F43AD0">
              <w:rPr>
                <w:rFonts w:eastAsia="Arial" w:cs="Arial"/>
                <w:szCs w:val="20"/>
              </w:rPr>
              <w:t>Lesson01</w:t>
            </w:r>
            <w:r w:rsidRPr="00BE7EFC">
              <w:rPr>
                <w:rFonts w:eastAsia="Arial" w:cs="Arial"/>
                <w:szCs w:val="20"/>
              </w:rPr>
              <w:t>",</w:t>
            </w:r>
          </w:p>
          <w:p w:rsidR="00527AF8" w:rsidRPr="00471C3F" w:rsidRDefault="009F0C2A" w:rsidP="00FE78D0">
            <w:pPr>
              <w:jc w:val="both"/>
              <w:rPr>
                <w:rFonts w:eastAsia="Arial" w:cs="Arial"/>
                <w:szCs w:val="20"/>
              </w:rPr>
            </w:pPr>
            <w:r w:rsidRPr="00BE7EFC">
              <w:rPr>
                <w:rFonts w:eastAsia="Arial" w:cs="Arial"/>
                <w:szCs w:val="20"/>
              </w:rPr>
              <w:t xml:space="preserve">    </w:t>
            </w:r>
            <w:r w:rsidR="003F5A2D">
              <w:rPr>
                <w:rFonts w:eastAsia="Arial" w:cs="Arial"/>
                <w:szCs w:val="20"/>
              </w:rPr>
              <w:t>"</w:t>
            </w:r>
            <w:r w:rsidR="00527AF8" w:rsidRPr="00471C3F">
              <w:rPr>
                <w:rFonts w:eastAsia="Arial" w:cs="Arial"/>
                <w:szCs w:val="20"/>
              </w:rPr>
              <w:t>scoresByChapter</w:t>
            </w:r>
            <w:r w:rsidR="003F5A2D">
              <w:rPr>
                <w:rFonts w:eastAsia="Arial" w:cs="Arial"/>
                <w:szCs w:val="20"/>
              </w:rPr>
              <w:t>"</w:t>
            </w:r>
            <w:r w:rsidR="00527AF8" w:rsidRPr="00471C3F">
              <w:rPr>
                <w:rFonts w:eastAsia="Arial" w:cs="Arial"/>
                <w:szCs w:val="20"/>
              </w:rPr>
              <w:t>: {</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rsidR="00081E60"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xml:space="preserve">: 0       </w:t>
            </w:r>
          </w:p>
          <w:p w:rsidR="00527AF8" w:rsidRPr="00471C3F" w:rsidRDefault="00527AF8" w:rsidP="00FE78D0">
            <w:pPr>
              <w:jc w:val="both"/>
              <w:rPr>
                <w:rFonts w:eastAsia="Arial" w:cs="Arial"/>
                <w:szCs w:val="20"/>
              </w:rPr>
            </w:pPr>
            <w:r w:rsidRPr="00471C3F">
              <w:rPr>
                <w:rFonts w:eastAsia="Arial" w:cs="Arial"/>
                <w:szCs w:val="20"/>
              </w:rPr>
              <w:t xml:space="preserve"> </w:t>
            </w:r>
            <w:r w:rsidR="005C088D">
              <w:rPr>
                <w:rFonts w:eastAsia="Arial" w:cs="Arial"/>
                <w:szCs w:val="20"/>
              </w:rPr>
              <w:t xml:space="preserve">   </w:t>
            </w:r>
            <w:r w:rsidRPr="00471C3F">
              <w:rPr>
                <w:rFonts w:eastAsia="Arial" w:cs="Arial"/>
                <w:szCs w:val="20"/>
              </w:rPr>
              <w:t>}</w:t>
            </w:r>
          </w:p>
          <w:p w:rsidR="00527AF8" w:rsidRPr="00EF5A57" w:rsidRDefault="00527AF8" w:rsidP="00FE78D0">
            <w:pPr>
              <w:pStyle w:val="Normal2"/>
              <w:jc w:val="both"/>
              <w:rPr>
                <w:sz w:val="20"/>
                <w:szCs w:val="20"/>
              </w:rPr>
            </w:pPr>
            <w:r w:rsidRPr="00471C3F">
              <w:rPr>
                <w:rFonts w:eastAsia="Arial" w:cs="Arial"/>
                <w:szCs w:val="20"/>
              </w:rPr>
              <w:t>}</w:t>
            </w:r>
          </w:p>
        </w:tc>
      </w:tr>
    </w:tbl>
    <w:p w:rsidR="00527AF8" w:rsidRDefault="00527AF8" w:rsidP="00527AF8">
      <w:pPr>
        <w:jc w:val="both"/>
        <w:rPr>
          <w:rFonts w:ascii="Times" w:hAnsi="Times"/>
          <w:b/>
          <w:szCs w:val="20"/>
        </w:rPr>
      </w:pPr>
    </w:p>
    <w:p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rsidTr="00FE78D0">
        <w:tc>
          <w:tcPr>
            <w:tcW w:w="558"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Description</w:t>
            </w:r>
          </w:p>
        </w:tc>
      </w:tr>
      <w:tr w:rsidR="00527AF8" w:rsidRPr="00510980" w:rsidTr="00FE78D0">
        <w:tc>
          <w:tcPr>
            <w:tcW w:w="558" w:type="dxa"/>
          </w:tcPr>
          <w:p w:rsidR="00527AF8" w:rsidRPr="00510980" w:rsidRDefault="00527AF8" w:rsidP="00FE78D0">
            <w:pPr>
              <w:jc w:val="both"/>
              <w:rPr>
                <w:rFonts w:cs="Arial"/>
                <w:szCs w:val="20"/>
              </w:rPr>
            </w:pPr>
            <w:r w:rsidRPr="00510980">
              <w:rPr>
                <w:rFonts w:cs="Arial"/>
                <w:szCs w:val="20"/>
              </w:rPr>
              <w:t>1</w:t>
            </w:r>
          </w:p>
        </w:tc>
        <w:tc>
          <w:tcPr>
            <w:tcW w:w="1801" w:type="dxa"/>
          </w:tcPr>
          <w:p w:rsidR="00527AF8" w:rsidRDefault="00527AF8" w:rsidP="00FE78D0">
            <w:pPr>
              <w:jc w:val="both"/>
              <w:rPr>
                <w:rFonts w:cs="Arial"/>
                <w:szCs w:val="20"/>
              </w:rPr>
            </w:pPr>
            <w:r>
              <w:rPr>
                <w:rFonts w:cs="Arial"/>
                <w:szCs w:val="20"/>
              </w:rPr>
              <w:t>callingNumber</w:t>
            </w:r>
          </w:p>
        </w:tc>
        <w:tc>
          <w:tcPr>
            <w:tcW w:w="1284" w:type="dxa"/>
          </w:tcPr>
          <w:p w:rsidR="00527AF8" w:rsidRPr="00510980" w:rsidRDefault="00527AF8" w:rsidP="00FE78D0">
            <w:pPr>
              <w:jc w:val="both"/>
              <w:rPr>
                <w:rFonts w:cs="Arial"/>
                <w:szCs w:val="20"/>
              </w:rPr>
            </w:pPr>
            <w:r w:rsidRPr="00510980">
              <w:rPr>
                <w:rFonts w:cs="Arial"/>
                <w:szCs w:val="20"/>
              </w:rPr>
              <w:t>Yes</w:t>
            </w:r>
          </w:p>
        </w:tc>
        <w:tc>
          <w:tcPr>
            <w:tcW w:w="1685" w:type="dxa"/>
          </w:tcPr>
          <w:p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rsidR="00527AF8" w:rsidRPr="00510980" w:rsidRDefault="00527AF8" w:rsidP="00FE78D0">
            <w:pPr>
              <w:jc w:val="both"/>
              <w:rPr>
                <w:rFonts w:cs="Arial"/>
                <w:szCs w:val="20"/>
              </w:rPr>
            </w:pPr>
            <w:r>
              <w:rPr>
                <w:rFonts w:cs="Arial"/>
                <w:szCs w:val="20"/>
              </w:rPr>
              <w:t>NA</w:t>
            </w:r>
          </w:p>
        </w:tc>
        <w:tc>
          <w:tcPr>
            <w:tcW w:w="2592" w:type="dxa"/>
          </w:tcPr>
          <w:p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rsidTr="00FE78D0">
        <w:tc>
          <w:tcPr>
            <w:tcW w:w="558" w:type="dxa"/>
          </w:tcPr>
          <w:p w:rsidR="00527AF8" w:rsidRPr="00510980" w:rsidRDefault="00527AF8" w:rsidP="00FE78D0">
            <w:pPr>
              <w:jc w:val="both"/>
              <w:rPr>
                <w:rFonts w:cs="Arial"/>
                <w:szCs w:val="20"/>
              </w:rPr>
            </w:pPr>
            <w:r>
              <w:rPr>
                <w:rFonts w:cs="Arial"/>
                <w:szCs w:val="20"/>
              </w:rPr>
              <w:t>2</w:t>
            </w:r>
          </w:p>
        </w:tc>
        <w:tc>
          <w:tcPr>
            <w:tcW w:w="1801" w:type="dxa"/>
          </w:tcPr>
          <w:p w:rsidR="00527AF8" w:rsidRPr="00510980" w:rsidRDefault="00527AF8" w:rsidP="00FE78D0">
            <w:pPr>
              <w:jc w:val="both"/>
              <w:rPr>
                <w:rFonts w:cs="Arial"/>
                <w:szCs w:val="20"/>
              </w:rPr>
            </w:pPr>
            <w:r>
              <w:rPr>
                <w:rFonts w:cs="Arial"/>
                <w:szCs w:val="20"/>
              </w:rPr>
              <w:t>callId</w:t>
            </w:r>
          </w:p>
        </w:tc>
        <w:tc>
          <w:tcPr>
            <w:tcW w:w="1284" w:type="dxa"/>
          </w:tcPr>
          <w:p w:rsidR="00527AF8" w:rsidRPr="00510980" w:rsidRDefault="00527AF8" w:rsidP="00FE78D0">
            <w:pPr>
              <w:jc w:val="both"/>
              <w:rPr>
                <w:rFonts w:cs="Arial"/>
                <w:szCs w:val="20"/>
              </w:rPr>
            </w:pPr>
            <w:r>
              <w:rPr>
                <w:rFonts w:cs="Arial"/>
                <w:szCs w:val="20"/>
              </w:rPr>
              <w:t>Yes</w:t>
            </w:r>
          </w:p>
        </w:tc>
        <w:tc>
          <w:tcPr>
            <w:tcW w:w="1685" w:type="dxa"/>
          </w:tcPr>
          <w:p w:rsidR="00527AF8" w:rsidRPr="00510980" w:rsidRDefault="00527AF8" w:rsidP="00FE78D0">
            <w:pPr>
              <w:jc w:val="both"/>
              <w:rPr>
                <w:rFonts w:cs="Arial"/>
                <w:szCs w:val="20"/>
              </w:rPr>
            </w:pPr>
            <w:r>
              <w:rPr>
                <w:rFonts w:cs="Arial"/>
                <w:szCs w:val="20"/>
              </w:rPr>
              <w:t>Number (15 digits)</w:t>
            </w:r>
          </w:p>
        </w:tc>
        <w:tc>
          <w:tcPr>
            <w:tcW w:w="1278" w:type="dxa"/>
          </w:tcPr>
          <w:p w:rsidR="00527AF8" w:rsidRDefault="00527AF8" w:rsidP="00FE78D0">
            <w:pPr>
              <w:jc w:val="both"/>
              <w:rPr>
                <w:rFonts w:cs="Arial"/>
                <w:szCs w:val="20"/>
              </w:rPr>
            </w:pPr>
            <w:r>
              <w:rPr>
                <w:rFonts w:cs="Arial"/>
                <w:szCs w:val="20"/>
              </w:rPr>
              <w:t>NA</w:t>
            </w:r>
          </w:p>
        </w:tc>
        <w:tc>
          <w:tcPr>
            <w:tcW w:w="2592" w:type="dxa"/>
          </w:tcPr>
          <w:p w:rsidR="00527AF8" w:rsidRPr="00510980" w:rsidRDefault="00527AF8" w:rsidP="00FE78D0">
            <w:pPr>
              <w:jc w:val="both"/>
              <w:rPr>
                <w:rFonts w:cs="Arial"/>
                <w:szCs w:val="20"/>
              </w:rPr>
            </w:pPr>
            <w:r>
              <w:rPr>
                <w:rFonts w:cs="Arial"/>
                <w:szCs w:val="20"/>
              </w:rPr>
              <w:t>Unique call id for the call</w:t>
            </w:r>
          </w:p>
        </w:tc>
      </w:tr>
      <w:tr w:rsidR="00527AF8" w:rsidRPr="00510980" w:rsidTr="00FE78D0">
        <w:tc>
          <w:tcPr>
            <w:tcW w:w="558" w:type="dxa"/>
          </w:tcPr>
          <w:p w:rsidR="00527AF8" w:rsidRPr="00510980" w:rsidRDefault="00527AF8" w:rsidP="00FE78D0">
            <w:pPr>
              <w:jc w:val="both"/>
              <w:rPr>
                <w:rFonts w:cs="Arial"/>
                <w:szCs w:val="20"/>
              </w:rPr>
            </w:pPr>
            <w:r>
              <w:rPr>
                <w:rFonts w:cs="Arial"/>
                <w:szCs w:val="20"/>
              </w:rPr>
              <w:t>3</w:t>
            </w:r>
          </w:p>
        </w:tc>
        <w:tc>
          <w:tcPr>
            <w:tcW w:w="1801" w:type="dxa"/>
          </w:tcPr>
          <w:p w:rsidR="00527AF8" w:rsidRPr="00510980" w:rsidRDefault="00527AF8" w:rsidP="00FE78D0">
            <w:pPr>
              <w:jc w:val="both"/>
              <w:rPr>
                <w:rFonts w:cs="Arial"/>
                <w:szCs w:val="20"/>
              </w:rPr>
            </w:pPr>
            <w:r>
              <w:rPr>
                <w:rFonts w:cs="Arial"/>
                <w:szCs w:val="20"/>
              </w:rPr>
              <w:t>b</w:t>
            </w:r>
            <w:r w:rsidRPr="00510980">
              <w:rPr>
                <w:rFonts w:cs="Arial"/>
                <w:szCs w:val="20"/>
              </w:rPr>
              <w:t>ookmark</w:t>
            </w:r>
          </w:p>
        </w:tc>
        <w:tc>
          <w:tcPr>
            <w:tcW w:w="1284" w:type="dxa"/>
          </w:tcPr>
          <w:p w:rsidR="00527AF8" w:rsidRPr="00510980" w:rsidRDefault="005F5DBA" w:rsidP="00FE78D0">
            <w:pPr>
              <w:jc w:val="both"/>
              <w:rPr>
                <w:rFonts w:cs="Arial"/>
                <w:szCs w:val="20"/>
              </w:rPr>
            </w:pPr>
            <w:r>
              <w:rPr>
                <w:rFonts w:cs="Arial"/>
                <w:szCs w:val="20"/>
              </w:rPr>
              <w:t>No</w:t>
            </w:r>
          </w:p>
        </w:tc>
        <w:tc>
          <w:tcPr>
            <w:tcW w:w="1685" w:type="dxa"/>
          </w:tcPr>
          <w:p w:rsidR="00527AF8" w:rsidRPr="00510980" w:rsidRDefault="00441E58" w:rsidP="00FE78D0">
            <w:pPr>
              <w:jc w:val="both"/>
              <w:rPr>
                <w:rFonts w:cs="Arial"/>
                <w:szCs w:val="20"/>
              </w:rPr>
            </w:pPr>
            <w:r>
              <w:rPr>
                <w:rFonts w:cs="Arial"/>
                <w:szCs w:val="20"/>
              </w:rPr>
              <w:t>String</w:t>
            </w:r>
          </w:p>
        </w:tc>
        <w:tc>
          <w:tcPr>
            <w:tcW w:w="1278" w:type="dxa"/>
          </w:tcPr>
          <w:p w:rsidR="00527AF8" w:rsidRPr="00510980" w:rsidRDefault="00527AF8" w:rsidP="00FE78D0">
            <w:pPr>
              <w:jc w:val="both"/>
              <w:rPr>
                <w:rFonts w:cs="Arial"/>
                <w:szCs w:val="20"/>
              </w:rPr>
            </w:pPr>
            <w:r>
              <w:rPr>
                <w:rFonts w:cs="Arial"/>
                <w:szCs w:val="20"/>
              </w:rPr>
              <w:t>NA</w:t>
            </w:r>
          </w:p>
        </w:tc>
        <w:tc>
          <w:tcPr>
            <w:tcW w:w="2592" w:type="dxa"/>
          </w:tcPr>
          <w:p w:rsidR="000F27B6" w:rsidRDefault="007531B9" w:rsidP="000F27B6">
            <w:pPr>
              <w:jc w:val="both"/>
              <w:rPr>
                <w:rFonts w:cs="Arial"/>
                <w:szCs w:val="20"/>
              </w:rPr>
            </w:pPr>
            <w:r>
              <w:rPr>
                <w:rFonts w:cs="Arial"/>
                <w:szCs w:val="20"/>
              </w:rPr>
              <w:t>Id of the node in course tree to be bookmarke</w:t>
            </w:r>
            <w:r w:rsidR="000F27B6">
              <w:rPr>
                <w:rFonts w:cs="Arial"/>
                <w:szCs w:val="20"/>
              </w:rPr>
              <w:t xml:space="preserve">d.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0F27B6">
              <w:rPr>
                <w:rFonts w:cs="Arial"/>
                <w:szCs w:val="20"/>
              </w:rPr>
              <w:t>2.2.2.2.1</w:t>
            </w:r>
            <w:r w:rsidR="001639D2">
              <w:rPr>
                <w:rFonts w:cs="Arial"/>
                <w:szCs w:val="20"/>
              </w:rPr>
              <w:fldChar w:fldCharType="end"/>
            </w:r>
          </w:p>
          <w:p w:rsidR="008A74ED" w:rsidRDefault="008A74ED" w:rsidP="000F27B6">
            <w:pPr>
              <w:jc w:val="both"/>
              <w:rPr>
                <w:rFonts w:cs="Arial"/>
                <w:szCs w:val="20"/>
              </w:rPr>
            </w:pPr>
          </w:p>
          <w:p w:rsidR="008A74ED" w:rsidRDefault="008A74ED" w:rsidP="000F27B6">
            <w:pPr>
              <w:jc w:val="both"/>
              <w:rPr>
                <w:rFonts w:cs="Arial"/>
                <w:szCs w:val="20"/>
              </w:rPr>
            </w:pPr>
            <w:r>
              <w:rPr>
                <w:rFonts w:cs="Arial"/>
                <w:szCs w:val="20"/>
              </w:rPr>
              <w:t>On completion of course, bookmark will be set to “COURSE_COMPLETED”</w:t>
            </w:r>
          </w:p>
          <w:p w:rsidR="008A74ED" w:rsidRDefault="008A74ED" w:rsidP="000F27B6">
            <w:pPr>
              <w:jc w:val="both"/>
              <w:rPr>
                <w:rFonts w:cs="Arial"/>
                <w:szCs w:val="20"/>
              </w:rPr>
            </w:pPr>
          </w:p>
          <w:p w:rsidR="008A74ED" w:rsidRDefault="00E3741E">
            <w:pPr>
              <w:jc w:val="both"/>
              <w:rPr>
                <w:rFonts w:cs="Arial"/>
                <w:szCs w:val="20"/>
              </w:rPr>
            </w:pPr>
            <w:r>
              <w:rPr>
                <w:rFonts w:cs="Arial"/>
                <w:szCs w:val="20"/>
              </w:rPr>
              <w:t>If bookmark is not received in request then existing bookmark data will not be modified in MoTech.</w:t>
            </w:r>
          </w:p>
          <w:p w:rsidR="008A74ED" w:rsidRDefault="008A74ED">
            <w:pPr>
              <w:jc w:val="both"/>
              <w:rPr>
                <w:rFonts w:cs="Arial"/>
                <w:szCs w:val="20"/>
              </w:rPr>
            </w:pPr>
          </w:p>
          <w:p w:rsidR="00D124B7" w:rsidRDefault="00D124B7">
            <w:pPr>
              <w:jc w:val="both"/>
              <w:rPr>
                <w:rFonts w:cs="Arial"/>
                <w:szCs w:val="20"/>
              </w:rPr>
            </w:pPr>
          </w:p>
        </w:tc>
      </w:tr>
      <w:tr w:rsidR="00527AF8" w:rsidRPr="00152B94" w:rsidTr="00FE78D0">
        <w:tc>
          <w:tcPr>
            <w:tcW w:w="558" w:type="dxa"/>
          </w:tcPr>
          <w:p w:rsidR="00527AF8" w:rsidRPr="00152B94" w:rsidRDefault="007531B9" w:rsidP="00FE78D0">
            <w:pPr>
              <w:jc w:val="both"/>
              <w:rPr>
                <w:rFonts w:cs="Arial"/>
                <w:szCs w:val="20"/>
              </w:rPr>
            </w:pPr>
            <w:r>
              <w:rPr>
                <w:rFonts w:cs="Arial"/>
                <w:szCs w:val="20"/>
              </w:rPr>
              <w:t>4</w:t>
            </w:r>
          </w:p>
        </w:tc>
        <w:tc>
          <w:tcPr>
            <w:tcW w:w="1801" w:type="dxa"/>
          </w:tcPr>
          <w:p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rsidR="00527AF8" w:rsidRPr="00152B94" w:rsidRDefault="005F5DBA" w:rsidP="00FE78D0">
            <w:pPr>
              <w:jc w:val="both"/>
              <w:rPr>
                <w:rFonts w:cs="Arial"/>
                <w:szCs w:val="20"/>
              </w:rPr>
            </w:pPr>
            <w:r>
              <w:rPr>
                <w:rFonts w:cs="Arial"/>
                <w:szCs w:val="20"/>
              </w:rPr>
              <w:t>No</w:t>
            </w:r>
          </w:p>
        </w:tc>
        <w:tc>
          <w:tcPr>
            <w:tcW w:w="1685" w:type="dxa"/>
          </w:tcPr>
          <w:p w:rsidR="00527AF8" w:rsidRPr="00152B94" w:rsidRDefault="008B0619" w:rsidP="00FE78D0">
            <w:pPr>
              <w:jc w:val="both"/>
              <w:rPr>
                <w:rFonts w:cs="Arial"/>
                <w:szCs w:val="20"/>
              </w:rPr>
            </w:pPr>
            <w:r>
              <w:rPr>
                <w:rFonts w:cs="Arial"/>
                <w:szCs w:val="20"/>
              </w:rPr>
              <w:t>Object</w:t>
            </w:r>
          </w:p>
        </w:tc>
        <w:tc>
          <w:tcPr>
            <w:tcW w:w="1278" w:type="dxa"/>
          </w:tcPr>
          <w:p w:rsidR="00527AF8" w:rsidRPr="00152B94" w:rsidRDefault="00527AF8" w:rsidP="00FE78D0">
            <w:pPr>
              <w:jc w:val="both"/>
              <w:rPr>
                <w:rFonts w:cs="Arial"/>
                <w:szCs w:val="20"/>
              </w:rPr>
            </w:pPr>
          </w:p>
        </w:tc>
        <w:tc>
          <w:tcPr>
            <w:tcW w:w="2592" w:type="dxa"/>
          </w:tcPr>
          <w:p w:rsidR="00527AF8" w:rsidRDefault="0036514F" w:rsidP="00FE78D0">
            <w:pPr>
              <w:jc w:val="both"/>
              <w:rPr>
                <w:rFonts w:cs="Arial"/>
                <w:szCs w:val="20"/>
              </w:rPr>
            </w:pPr>
            <w:r>
              <w:rPr>
                <w:rFonts w:cs="Arial"/>
                <w:szCs w:val="20"/>
              </w:rPr>
              <w:t>Chapter Number as key (String) and its score as value (Integer).</w:t>
            </w:r>
          </w:p>
          <w:p w:rsidR="00E3741E" w:rsidRPr="00152B94" w:rsidRDefault="00E3741E" w:rsidP="00FE78D0">
            <w:pPr>
              <w:jc w:val="both"/>
              <w:rPr>
                <w:rFonts w:cs="Arial"/>
                <w:szCs w:val="20"/>
              </w:rPr>
            </w:pPr>
            <w:r>
              <w:rPr>
                <w:rFonts w:cs="Arial"/>
                <w:szCs w:val="20"/>
              </w:rPr>
              <w:t xml:space="preserve">If this field is not received in request then existing score data in MoTech will </w:t>
            </w:r>
            <w:r>
              <w:rPr>
                <w:rFonts w:cs="Arial"/>
                <w:szCs w:val="20"/>
              </w:rPr>
              <w:lastRenderedPageBreak/>
              <w:t>not be modified.</w:t>
            </w:r>
          </w:p>
        </w:tc>
      </w:tr>
    </w:tbl>
    <w:p w:rsidR="00527AF8" w:rsidRDefault="00527AF8" w:rsidP="00527AF8">
      <w:pPr>
        <w:jc w:val="both"/>
        <w:rPr>
          <w:rFonts w:ascii="Times" w:eastAsia="Times New Roman" w:hAnsi="Times" w:cs="Times New Roman"/>
          <w:b/>
          <w:color w:val="333333"/>
          <w:szCs w:val="20"/>
          <w:shd w:val="clear" w:color="auto" w:fill="FFFFFF"/>
        </w:rPr>
      </w:pPr>
    </w:p>
    <w:p w:rsidR="00527AF8" w:rsidRDefault="00527AF8" w:rsidP="00527AF8">
      <w:pPr>
        <w:jc w:val="both"/>
        <w:rPr>
          <w:rFonts w:ascii="Times" w:eastAsia="Times New Roman" w:hAnsi="Times" w:cs="Times New Roman"/>
          <w:b/>
          <w:color w:val="333333"/>
          <w:szCs w:val="20"/>
          <w:shd w:val="clear" w:color="auto" w:fill="FFFFFF"/>
        </w:rPr>
      </w:pPr>
    </w:p>
    <w:p w:rsidR="00527AF8" w:rsidRDefault="00527AF8" w:rsidP="00527AF8">
      <w:pPr>
        <w:pStyle w:val="Heading4"/>
        <w:jc w:val="both"/>
      </w:pPr>
      <w:r>
        <w:t xml:space="preserve">Save Bookmark with Score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rsidTr="00FE78D0">
        <w:tc>
          <w:tcPr>
            <w:tcW w:w="1188" w:type="dxa"/>
            <w:shd w:val="clear" w:color="auto" w:fill="D9D9D9" w:themeFill="background1" w:themeFillShade="D9"/>
          </w:tcPr>
          <w:p w:rsidR="00527AF8" w:rsidRPr="00EF5A57" w:rsidRDefault="00527AF8" w:rsidP="00FE78D0">
            <w:pPr>
              <w:jc w:val="both"/>
              <w:rPr>
                <w:szCs w:val="20"/>
              </w:rPr>
            </w:pPr>
            <w:r w:rsidRPr="00EF5A57">
              <w:rPr>
                <w:szCs w:val="20"/>
              </w:rPr>
              <w:t>Response  Status</w:t>
            </w:r>
          </w:p>
        </w:tc>
        <w:tc>
          <w:tcPr>
            <w:tcW w:w="3330" w:type="dxa"/>
            <w:shd w:val="clear" w:color="auto" w:fill="D9D9D9" w:themeFill="background1" w:themeFillShade="D9"/>
          </w:tcPr>
          <w:p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rsidR="00527AF8" w:rsidRPr="00EF5A57" w:rsidRDefault="00527AF8" w:rsidP="00FE78D0">
            <w:pPr>
              <w:jc w:val="both"/>
              <w:rPr>
                <w:szCs w:val="20"/>
              </w:rPr>
            </w:pPr>
            <w:r w:rsidRPr="00EF5A57">
              <w:rPr>
                <w:szCs w:val="20"/>
              </w:rPr>
              <w:t>Description</w:t>
            </w:r>
          </w:p>
        </w:tc>
      </w:tr>
      <w:tr w:rsidR="00527AF8" w:rsidRPr="00EF5A57" w:rsidTr="00FE78D0">
        <w:trPr>
          <w:trHeight w:val="346"/>
        </w:trPr>
        <w:tc>
          <w:tcPr>
            <w:tcW w:w="1188" w:type="dxa"/>
          </w:tcPr>
          <w:p w:rsidR="00527AF8" w:rsidRPr="00EF5A57" w:rsidRDefault="00527AF8" w:rsidP="00FE78D0">
            <w:pPr>
              <w:jc w:val="both"/>
              <w:rPr>
                <w:szCs w:val="20"/>
              </w:rPr>
            </w:pPr>
            <w:r w:rsidRPr="00EF5A57">
              <w:rPr>
                <w:szCs w:val="20"/>
              </w:rPr>
              <w:t>Successful</w:t>
            </w:r>
          </w:p>
        </w:tc>
        <w:tc>
          <w:tcPr>
            <w:tcW w:w="3330" w:type="dxa"/>
          </w:tcPr>
          <w:p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rsidR="00527AF8" w:rsidRPr="00EF5A57" w:rsidRDefault="00527AF8" w:rsidP="00FE78D0">
            <w:pPr>
              <w:jc w:val="both"/>
              <w:rPr>
                <w:szCs w:val="20"/>
              </w:rPr>
            </w:pPr>
          </w:p>
        </w:tc>
      </w:tr>
      <w:tr w:rsidR="00527AF8" w:rsidRPr="00B55D09" w:rsidTr="00FE78D0">
        <w:tc>
          <w:tcPr>
            <w:tcW w:w="1188" w:type="dxa"/>
            <w:vMerge w:val="restart"/>
          </w:tcPr>
          <w:p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rsidR="00527AF8" w:rsidRPr="00B55D09" w:rsidRDefault="00527AF8" w:rsidP="00FE78D0">
            <w:pPr>
              <w:jc w:val="both"/>
              <w:rPr>
                <w:rFonts w:eastAsia="Arial" w:cs="Arial"/>
                <w:color w:val="000000"/>
                <w:szCs w:val="20"/>
              </w:rPr>
            </w:pPr>
            <w:r w:rsidRPr="00B55D09">
              <w:rPr>
                <w:rFonts w:eastAsia="Arial" w:cs="Arial"/>
                <w:color w:val="000000"/>
                <w:szCs w:val="20"/>
              </w:rPr>
              <w:t>{</w:t>
            </w:r>
          </w:p>
          <w:p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r w:rsidRPr="005C1978">
              <w:rPr>
                <w:rFonts w:eastAsia="Arial" w:cs="Arial"/>
                <w:color w:val="000000"/>
                <w:szCs w:val="20"/>
              </w:rPr>
              <w:t>failureReason</w:t>
            </w:r>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rsidR="00527AF8" w:rsidRPr="00031093" w:rsidRDefault="00527AF8" w:rsidP="00FE78D0">
            <w:pPr>
              <w:jc w:val="both"/>
              <w:rPr>
                <w:szCs w:val="20"/>
              </w:rPr>
            </w:pPr>
            <w:r>
              <w:rPr>
                <w:szCs w:val="20"/>
              </w:rPr>
              <w:t>400</w:t>
            </w:r>
          </w:p>
          <w:p w:rsidR="00527AF8" w:rsidRPr="00031093" w:rsidRDefault="00527AF8" w:rsidP="00FE78D0">
            <w:pPr>
              <w:jc w:val="both"/>
              <w:rPr>
                <w:szCs w:val="20"/>
              </w:rPr>
            </w:pPr>
          </w:p>
        </w:tc>
        <w:tc>
          <w:tcPr>
            <w:tcW w:w="2160" w:type="dxa"/>
          </w:tcPr>
          <w:p w:rsidR="00527AF8" w:rsidRPr="00031093" w:rsidRDefault="00527AF8" w:rsidP="00FE78D0">
            <w:pPr>
              <w:jc w:val="both"/>
              <w:rPr>
                <w:szCs w:val="20"/>
              </w:rPr>
            </w:pPr>
            <w:r w:rsidRPr="0076019E">
              <w:rPr>
                <w:szCs w:val="20"/>
              </w:rPr>
              <w:t>Application/json</w:t>
            </w:r>
          </w:p>
        </w:tc>
        <w:tc>
          <w:tcPr>
            <w:tcW w:w="1512" w:type="dxa"/>
          </w:tcPr>
          <w:p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527AF8" w:rsidRPr="00B55D09" w:rsidTr="00FE78D0">
        <w:tc>
          <w:tcPr>
            <w:tcW w:w="1188" w:type="dxa"/>
            <w:vMerge/>
          </w:tcPr>
          <w:p w:rsidR="00527AF8" w:rsidRPr="00B55D09" w:rsidRDefault="00527AF8" w:rsidP="00FE78D0">
            <w:pPr>
              <w:jc w:val="both"/>
              <w:rPr>
                <w:rFonts w:cs="Arial"/>
                <w:szCs w:val="20"/>
              </w:rPr>
            </w:pPr>
          </w:p>
        </w:tc>
        <w:tc>
          <w:tcPr>
            <w:tcW w:w="3330" w:type="dxa"/>
            <w:vMerge/>
            <w:shd w:val="clear" w:color="auto" w:fill="auto"/>
          </w:tcPr>
          <w:p w:rsidR="00527AF8" w:rsidRPr="00B55D09" w:rsidRDefault="00527AF8" w:rsidP="00FE78D0">
            <w:pPr>
              <w:jc w:val="both"/>
              <w:rPr>
                <w:rFonts w:eastAsia="Arial" w:cs="Arial"/>
                <w:color w:val="000000"/>
                <w:szCs w:val="20"/>
              </w:rPr>
            </w:pPr>
          </w:p>
        </w:tc>
        <w:tc>
          <w:tcPr>
            <w:tcW w:w="990" w:type="dxa"/>
          </w:tcPr>
          <w:p w:rsidR="00527AF8" w:rsidRDefault="00527AF8" w:rsidP="00FE78D0">
            <w:pPr>
              <w:jc w:val="both"/>
              <w:rPr>
                <w:szCs w:val="20"/>
              </w:rPr>
            </w:pPr>
            <w:r>
              <w:rPr>
                <w:szCs w:val="20"/>
              </w:rPr>
              <w:t>400</w:t>
            </w:r>
          </w:p>
        </w:tc>
        <w:tc>
          <w:tcPr>
            <w:tcW w:w="2160" w:type="dxa"/>
          </w:tcPr>
          <w:p w:rsidR="00527AF8" w:rsidRPr="0076019E" w:rsidRDefault="00527AF8" w:rsidP="00FE78D0">
            <w:pPr>
              <w:jc w:val="both"/>
              <w:rPr>
                <w:szCs w:val="20"/>
              </w:rPr>
            </w:pPr>
            <w:r>
              <w:rPr>
                <w:szCs w:val="20"/>
              </w:rPr>
              <w:t>Application/json</w:t>
            </w:r>
          </w:p>
        </w:tc>
        <w:tc>
          <w:tcPr>
            <w:tcW w:w="1512" w:type="dxa"/>
          </w:tcPr>
          <w:p w:rsidR="00527AF8" w:rsidRDefault="00527AF8" w:rsidP="00FE78D0">
            <w:pPr>
              <w:jc w:val="both"/>
              <w:rPr>
                <w:szCs w:val="20"/>
              </w:rPr>
            </w:pPr>
            <w:r>
              <w:rPr>
                <w:szCs w:val="20"/>
              </w:rPr>
              <w:t>In case mandatory parameter is missing</w:t>
            </w:r>
          </w:p>
          <w:p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rsidTr="00FE78D0">
        <w:tc>
          <w:tcPr>
            <w:tcW w:w="1188" w:type="dxa"/>
            <w:vMerge/>
          </w:tcPr>
          <w:p w:rsidR="00527AF8" w:rsidRPr="00B55D09" w:rsidRDefault="00527AF8" w:rsidP="00FE78D0">
            <w:pPr>
              <w:jc w:val="both"/>
              <w:rPr>
                <w:rFonts w:cs="Arial"/>
                <w:szCs w:val="20"/>
              </w:rPr>
            </w:pPr>
          </w:p>
        </w:tc>
        <w:tc>
          <w:tcPr>
            <w:tcW w:w="3330" w:type="dxa"/>
            <w:vMerge/>
            <w:shd w:val="clear" w:color="auto" w:fill="auto"/>
          </w:tcPr>
          <w:p w:rsidR="00527AF8" w:rsidRPr="00B55D09" w:rsidRDefault="00527AF8" w:rsidP="00FE78D0">
            <w:pPr>
              <w:jc w:val="both"/>
              <w:rPr>
                <w:rFonts w:cs="Arial"/>
                <w:szCs w:val="20"/>
              </w:rPr>
            </w:pPr>
          </w:p>
        </w:tc>
        <w:tc>
          <w:tcPr>
            <w:tcW w:w="990" w:type="dxa"/>
          </w:tcPr>
          <w:p w:rsidR="00527AF8" w:rsidRPr="00FC1079" w:rsidRDefault="00527AF8" w:rsidP="00FE78D0">
            <w:pPr>
              <w:jc w:val="both"/>
              <w:rPr>
                <w:szCs w:val="20"/>
              </w:rPr>
            </w:pPr>
            <w:r>
              <w:rPr>
                <w:color w:val="000000" w:themeColor="text1"/>
                <w:szCs w:val="20"/>
              </w:rPr>
              <w:t>500</w:t>
            </w:r>
          </w:p>
        </w:tc>
        <w:tc>
          <w:tcPr>
            <w:tcW w:w="2160" w:type="dxa"/>
          </w:tcPr>
          <w:p w:rsidR="00527AF8" w:rsidRPr="0076019E" w:rsidRDefault="00527AF8" w:rsidP="00FE78D0">
            <w:pPr>
              <w:jc w:val="both"/>
              <w:rPr>
                <w:szCs w:val="20"/>
              </w:rPr>
            </w:pPr>
            <w:r>
              <w:rPr>
                <w:szCs w:val="20"/>
              </w:rPr>
              <w:t>Application/json</w:t>
            </w:r>
          </w:p>
        </w:tc>
        <w:tc>
          <w:tcPr>
            <w:tcW w:w="1512" w:type="dxa"/>
          </w:tcPr>
          <w:p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104722" w:rsidRDefault="00104722" w:rsidP="00104722">
      <w:pPr>
        <w:pStyle w:val="Heading5"/>
        <w:jc w:val="both"/>
      </w:pPr>
      <w:bookmarkStart w:id="107" w:name="_Toc408531765"/>
      <w:bookmarkStart w:id="108" w:name="_Toc408531766"/>
      <w:bookmarkStart w:id="109" w:name="_Toc408531767"/>
      <w:bookmarkStart w:id="110" w:name="_Toc408531775"/>
      <w:bookmarkStart w:id="111" w:name="_Toc408531782"/>
      <w:bookmarkStart w:id="112" w:name="_Toc408531764"/>
      <w:bookmarkStart w:id="113" w:name="_Toc409199748"/>
      <w:bookmarkEnd w:id="107"/>
      <w:bookmarkEnd w:id="108"/>
      <w:bookmarkEnd w:id="109"/>
      <w:bookmarkEnd w:id="110"/>
      <w:bookmarkEnd w:id="111"/>
      <w:r>
        <w:t>Body Elements</w:t>
      </w:r>
    </w:p>
    <w:p w:rsidR="00104722" w:rsidRDefault="00104722" w:rsidP="00104722">
      <w:pPr>
        <w:jc w:val="both"/>
      </w:pPr>
    </w:p>
    <w:p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rsidTr="001B6A55">
        <w:trPr>
          <w:trHeight w:val="244"/>
        </w:trPr>
        <w:tc>
          <w:tcPr>
            <w:tcW w:w="294" w:type="pct"/>
            <w:shd w:val="clear" w:color="auto" w:fill="D9D9D9" w:themeFill="background1" w:themeFillShade="D9"/>
          </w:tcPr>
          <w:p w:rsidR="00104722" w:rsidRPr="00DE1B6A" w:rsidRDefault="00104722" w:rsidP="001B6A55">
            <w:pPr>
              <w:jc w:val="both"/>
            </w:pPr>
            <w:r w:rsidRPr="00DE1B6A">
              <w:t>#</w:t>
            </w:r>
          </w:p>
        </w:tc>
        <w:tc>
          <w:tcPr>
            <w:tcW w:w="926" w:type="pct"/>
            <w:shd w:val="clear" w:color="auto" w:fill="D9D9D9" w:themeFill="background1" w:themeFillShade="D9"/>
          </w:tcPr>
          <w:p w:rsidR="00104722" w:rsidRPr="00DE1B6A" w:rsidRDefault="00104722" w:rsidP="001B6A55">
            <w:pPr>
              <w:jc w:val="both"/>
            </w:pPr>
            <w:r w:rsidRPr="00DE1B6A">
              <w:t>Element Name</w:t>
            </w:r>
          </w:p>
        </w:tc>
        <w:tc>
          <w:tcPr>
            <w:tcW w:w="691" w:type="pct"/>
            <w:shd w:val="clear" w:color="auto" w:fill="D9D9D9" w:themeFill="background1" w:themeFillShade="D9"/>
          </w:tcPr>
          <w:p w:rsidR="00104722" w:rsidRPr="00DE1B6A" w:rsidRDefault="00104722" w:rsidP="001B6A55">
            <w:pPr>
              <w:jc w:val="both"/>
            </w:pPr>
            <w:r w:rsidRPr="00DE1B6A">
              <w:t>Mandatory</w:t>
            </w:r>
          </w:p>
        </w:tc>
        <w:tc>
          <w:tcPr>
            <w:tcW w:w="690" w:type="pct"/>
            <w:shd w:val="clear" w:color="auto" w:fill="D9D9D9" w:themeFill="background1" w:themeFillShade="D9"/>
          </w:tcPr>
          <w:p w:rsidR="00104722" w:rsidRPr="00DE1B6A" w:rsidRDefault="00104722" w:rsidP="001B6A55">
            <w:pPr>
              <w:jc w:val="both"/>
            </w:pPr>
            <w:r w:rsidRPr="00DE1B6A">
              <w:t>Data type</w:t>
            </w:r>
          </w:p>
        </w:tc>
        <w:tc>
          <w:tcPr>
            <w:tcW w:w="1116" w:type="pct"/>
            <w:shd w:val="clear" w:color="auto" w:fill="D9D9D9" w:themeFill="background1" w:themeFillShade="D9"/>
          </w:tcPr>
          <w:p w:rsidR="00104722" w:rsidRPr="00DE1B6A" w:rsidRDefault="00104722" w:rsidP="001B6A55">
            <w:pPr>
              <w:jc w:val="both"/>
            </w:pPr>
            <w:r>
              <w:t>Range</w:t>
            </w:r>
          </w:p>
        </w:tc>
        <w:tc>
          <w:tcPr>
            <w:tcW w:w="1283" w:type="pct"/>
            <w:shd w:val="clear" w:color="auto" w:fill="D9D9D9" w:themeFill="background1" w:themeFillShade="D9"/>
          </w:tcPr>
          <w:p w:rsidR="00104722" w:rsidRPr="00DE1B6A" w:rsidRDefault="00104722" w:rsidP="001B6A55">
            <w:pPr>
              <w:jc w:val="both"/>
            </w:pPr>
            <w:r w:rsidRPr="00DE1B6A">
              <w:t>Details</w:t>
            </w:r>
          </w:p>
        </w:tc>
      </w:tr>
      <w:tr w:rsidR="00104722" w:rsidTr="001B6A55">
        <w:trPr>
          <w:trHeight w:val="244"/>
        </w:trPr>
        <w:tc>
          <w:tcPr>
            <w:tcW w:w="294" w:type="pct"/>
          </w:tcPr>
          <w:p w:rsidR="00104722" w:rsidRPr="00E827C4" w:rsidRDefault="00104722" w:rsidP="001B6A55">
            <w:pPr>
              <w:jc w:val="both"/>
              <w:rPr>
                <w:szCs w:val="20"/>
              </w:rPr>
            </w:pPr>
            <w:r>
              <w:rPr>
                <w:szCs w:val="20"/>
              </w:rPr>
              <w:t>1</w:t>
            </w:r>
          </w:p>
        </w:tc>
        <w:tc>
          <w:tcPr>
            <w:tcW w:w="926" w:type="pct"/>
          </w:tcPr>
          <w:p w:rsidR="00104722" w:rsidRPr="00B84EE3" w:rsidRDefault="00104722" w:rsidP="001B6A55">
            <w:pPr>
              <w:jc w:val="both"/>
              <w:rPr>
                <w:szCs w:val="20"/>
              </w:rPr>
            </w:pPr>
            <w:r>
              <w:rPr>
                <w:szCs w:val="20"/>
              </w:rPr>
              <w:t>failureReason</w:t>
            </w:r>
          </w:p>
        </w:tc>
        <w:tc>
          <w:tcPr>
            <w:tcW w:w="691" w:type="pct"/>
          </w:tcPr>
          <w:p w:rsidR="00104722" w:rsidRPr="00E827C4" w:rsidRDefault="00104722" w:rsidP="001B6A55">
            <w:pPr>
              <w:jc w:val="both"/>
              <w:rPr>
                <w:szCs w:val="20"/>
              </w:rPr>
            </w:pPr>
            <w:r>
              <w:rPr>
                <w:szCs w:val="20"/>
              </w:rPr>
              <w:t>No</w:t>
            </w:r>
          </w:p>
        </w:tc>
        <w:tc>
          <w:tcPr>
            <w:tcW w:w="690" w:type="pct"/>
          </w:tcPr>
          <w:p w:rsidR="00104722" w:rsidRPr="00B84EE3" w:rsidRDefault="00104722" w:rsidP="001B6A55">
            <w:pPr>
              <w:jc w:val="both"/>
              <w:rPr>
                <w:szCs w:val="20"/>
              </w:rPr>
            </w:pPr>
            <w:r>
              <w:rPr>
                <w:szCs w:val="20"/>
              </w:rPr>
              <w:t>String</w:t>
            </w:r>
          </w:p>
        </w:tc>
        <w:tc>
          <w:tcPr>
            <w:tcW w:w="1116" w:type="pct"/>
          </w:tcPr>
          <w:p w:rsidR="00104722" w:rsidRPr="00E827C4" w:rsidRDefault="00104722" w:rsidP="001B6A55">
            <w:pPr>
              <w:jc w:val="both"/>
              <w:rPr>
                <w:szCs w:val="20"/>
              </w:rPr>
            </w:pPr>
          </w:p>
        </w:tc>
        <w:tc>
          <w:tcPr>
            <w:tcW w:w="1283" w:type="pct"/>
          </w:tcPr>
          <w:p w:rsidR="00104722" w:rsidRPr="00E827C4" w:rsidRDefault="00104722" w:rsidP="001B6A55">
            <w:pPr>
              <w:jc w:val="both"/>
              <w:rPr>
                <w:szCs w:val="20"/>
              </w:rPr>
            </w:pPr>
            <w:r>
              <w:rPr>
                <w:szCs w:val="20"/>
              </w:rPr>
              <w:t>Reason for the request failure</w:t>
            </w:r>
          </w:p>
        </w:tc>
      </w:tr>
    </w:tbl>
    <w:p w:rsidR="00104722" w:rsidRDefault="00104722" w:rsidP="00104722">
      <w:pPr>
        <w:jc w:val="both"/>
      </w:pPr>
    </w:p>
    <w:p w:rsidR="00527AF8" w:rsidRDefault="00527AF8" w:rsidP="00527AF8">
      <w:pPr>
        <w:pStyle w:val="Heading3"/>
        <w:jc w:val="both"/>
      </w:pPr>
      <w:bookmarkStart w:id="114" w:name="_Toc411454330"/>
      <w:r>
        <w:t>Save CallDetails</w:t>
      </w:r>
      <w:bookmarkEnd w:id="112"/>
      <w:bookmarkEnd w:id="113"/>
      <w:r>
        <w:t xml:space="preserve"> API</w:t>
      </w:r>
      <w:bookmarkEnd w:id="114"/>
    </w:p>
    <w:p w:rsidR="00527AF8" w:rsidRDefault="00527AF8" w:rsidP="00527AF8">
      <w:pPr>
        <w:jc w:val="both"/>
      </w:pPr>
    </w:p>
    <w:p w:rsidR="00527AF8" w:rsidRDefault="00527AF8" w:rsidP="00527AF8">
      <w:pPr>
        <w:jc w:val="both"/>
      </w:pPr>
      <w:r>
        <w:t>IVR shall invoke this API to</w:t>
      </w:r>
      <w:r w:rsidR="00A70A56">
        <w:t xml:space="preserve"> </w:t>
      </w:r>
      <w:r>
        <w:t xml:space="preserve">send </w:t>
      </w:r>
      <w:r w:rsidR="00A70A56">
        <w:t xml:space="preserve">MA </w:t>
      </w:r>
      <w:r>
        <w:t>call details to MoTech</w:t>
      </w:r>
      <w:r w:rsidR="00A70A56">
        <w:t>.</w:t>
      </w:r>
    </w:p>
    <w:p w:rsidR="00527AF8" w:rsidRPr="00814194" w:rsidRDefault="00527AF8" w:rsidP="00527AF8">
      <w:pPr>
        <w:pStyle w:val="Heading4"/>
        <w:jc w:val="both"/>
      </w:pPr>
      <w:r>
        <w:t xml:space="preserve">Save </w:t>
      </w:r>
      <w:proofErr w:type="gramStart"/>
      <w:r>
        <w:t xml:space="preserve">CallDetails </w:t>
      </w:r>
      <w:r w:rsidRPr="00814194">
        <w:t xml:space="preserve"> -</w:t>
      </w:r>
      <w:proofErr w:type="gramEnd"/>
      <w:r w:rsidRPr="00814194">
        <w:t xml:space="preserve"> Request</w:t>
      </w:r>
    </w:p>
    <w:p w:rsidR="00527AF8" w:rsidRPr="006110FF" w:rsidRDefault="00527AF8" w:rsidP="00527AF8">
      <w:pPr>
        <w:jc w:val="both"/>
      </w:pPr>
    </w:p>
    <w:p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http://&lt;motech:port&gt;/motech-platform-server/module/mobileacademy/callDetails</w:t>
      </w:r>
    </w:p>
    <w:p w:rsidR="00527AF8" w:rsidRDefault="00527AF8" w:rsidP="00527AF8">
      <w:pPr>
        <w:jc w:val="both"/>
        <w:rPr>
          <w:b/>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rsidR="00527AF8" w:rsidRDefault="00527AF8" w:rsidP="00527AF8">
      <w:pPr>
        <w:pStyle w:val="Heading5"/>
        <w:jc w:val="both"/>
      </w:pPr>
      <w:r>
        <w:t>Validations</w:t>
      </w:r>
    </w:p>
    <w:p w:rsidR="00527AF8" w:rsidRDefault="00527AF8" w:rsidP="00527AF8">
      <w:pPr>
        <w:jc w:val="both"/>
      </w:pPr>
    </w:p>
    <w:p w:rsidR="00527AF8" w:rsidRPr="00977017" w:rsidRDefault="00527AF8" w:rsidP="00527AF8">
      <w:pPr>
        <w:jc w:val="both"/>
      </w:pPr>
      <w:r>
        <w:lastRenderedPageBreak/>
        <w:t>MoTech shall validate the format of all the request parameters and reject the request if it is not correct.</w:t>
      </w:r>
    </w:p>
    <w:p w:rsidR="00527AF8" w:rsidRDefault="00527AF8" w:rsidP="00527AF8">
      <w:pPr>
        <w:pStyle w:val="Heading5"/>
        <w:jc w:val="both"/>
      </w:pPr>
      <w:r>
        <w:tab/>
        <w:t>Http time Out</w:t>
      </w:r>
    </w:p>
    <w:p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527AF8" w:rsidRPr="000C573D" w:rsidRDefault="00527AF8" w:rsidP="00527AF8">
      <w:pPr>
        <w:pStyle w:val="Heading5"/>
        <w:jc w:val="both"/>
      </w:pPr>
      <w:r>
        <w:t>Query Parameters</w:t>
      </w:r>
    </w:p>
    <w:p w:rsidR="00527AF8" w:rsidRDefault="00527AF8" w:rsidP="00527AF8">
      <w:pPr>
        <w:jc w:val="both"/>
      </w:pPr>
    </w:p>
    <w:p w:rsidR="00527AF8" w:rsidRPr="004112C6" w:rsidRDefault="00527AF8" w:rsidP="00527AF8">
      <w:pPr>
        <w:jc w:val="both"/>
      </w:pPr>
      <w:r>
        <w:t>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Content-Type</w:t>
            </w:r>
          </w:p>
        </w:tc>
        <w:tc>
          <w:tcPr>
            <w:tcW w:w="1595" w:type="dxa"/>
          </w:tcPr>
          <w:p w:rsidR="00527AF8"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Default="00527AF8" w:rsidP="00FE78D0">
            <w:pPr>
              <w:jc w:val="both"/>
            </w:pPr>
            <w:r>
              <w:t>It specifies the format of the content in the request</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Default="00527AF8" w:rsidP="00527AF8">
      <w:pPr>
        <w:pStyle w:val="Heading5"/>
        <w:jc w:val="both"/>
      </w:pPr>
      <w:r>
        <w:t xml:space="preserve">Body Example </w:t>
      </w:r>
    </w:p>
    <w:p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rsidTr="00FE78D0">
        <w:tc>
          <w:tcPr>
            <w:tcW w:w="540" w:type="dxa"/>
            <w:shd w:val="clear" w:color="auto" w:fill="CCCCCC"/>
            <w:tcMar>
              <w:top w:w="100" w:type="dxa"/>
              <w:left w:w="100" w:type="dxa"/>
              <w:bottom w:w="100" w:type="dxa"/>
              <w:right w:w="100" w:type="dxa"/>
            </w:tcMar>
          </w:tcPr>
          <w:p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callingNumber</w:t>
            </w:r>
            <w:r w:rsidR="003F5A2D">
              <w:rPr>
                <w:color w:val="auto"/>
                <w:sz w:val="20"/>
                <w:lang w:val="en-US" w:eastAsia="en-US"/>
              </w:rPr>
              <w:t>"</w:t>
            </w:r>
            <w:r w:rsidRPr="00E00BB5">
              <w:rPr>
                <w:color w:val="auto"/>
                <w:sz w:val="20"/>
                <w:lang w:val="en-US" w:eastAsia="en-US"/>
              </w:rPr>
              <w:t>: 9999988888,</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operator</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circle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callId</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callStartTime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callEndTime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callDurationInPulses</w:t>
            </w:r>
            <w:r w:rsidR="003F5A2D">
              <w:rPr>
                <w:color w:val="auto"/>
                <w:sz w:val="20"/>
                <w:lang w:val="en-US" w:eastAsia="en-US"/>
              </w:rPr>
              <w:t>"</w:t>
            </w:r>
            <w:r w:rsidRPr="00E00BB5">
              <w:rPr>
                <w:color w:val="auto"/>
                <w:sz w:val="20"/>
                <w:lang w:val="en-US" w:eastAsia="en-US"/>
              </w:rPr>
              <w:t>: 20,</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endOfUsagePromptCounter</w:t>
            </w:r>
            <w:r w:rsidR="003F5A2D">
              <w:rPr>
                <w:color w:val="auto"/>
                <w:sz w:val="20"/>
                <w:lang w:val="en-US" w:eastAsia="en-US"/>
              </w:rPr>
              <w:t>"</w:t>
            </w:r>
            <w:r w:rsidRPr="00E00BB5">
              <w:rPr>
                <w:color w:val="auto"/>
                <w:sz w:val="20"/>
                <w:lang w:val="en-US" w:eastAsia="en-US"/>
              </w:rPr>
              <w:t>: 0,</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callStatus</w:t>
            </w:r>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callDisconnectReason</w:t>
            </w:r>
            <w:r w:rsidR="003F5A2D">
              <w:rPr>
                <w:color w:val="auto"/>
                <w:sz w:val="20"/>
                <w:lang w:val="en-US" w:eastAsia="en-US"/>
              </w:rPr>
              <w:t>"</w:t>
            </w:r>
            <w:r w:rsidRPr="00E00BB5">
              <w:rPr>
                <w:color w:val="auto"/>
                <w:sz w:val="20"/>
                <w:lang w:val="en-US" w:eastAsia="en-US"/>
              </w:rPr>
              <w:t>: 1,</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w:t>
            </w:r>
            <w:r w:rsidR="003F5A2D">
              <w:rPr>
                <w:color w:val="auto"/>
                <w:sz w:val="20"/>
                <w:lang w:val="en-US" w:eastAsia="en-US"/>
              </w:rPr>
              <w:t>"</w:t>
            </w:r>
            <w:r w:rsidRPr="00E00BB5">
              <w:rPr>
                <w:color w:val="auto"/>
                <w:sz w:val="20"/>
                <w:lang w:val="en-US" w:eastAsia="en-US"/>
              </w:rPr>
              <w:t>: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1200000000,</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1222222221,</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1222222222,</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1233333332,</w:t>
            </w:r>
          </w:p>
          <w:p w:rsidR="00527AF8" w:rsidRDefault="00527AF8" w:rsidP="00FE78D0">
            <w:pPr>
              <w:pStyle w:val="Normal1"/>
              <w:jc w:val="both"/>
              <w:rPr>
                <w:ins w:id="115" w:author="Ashish Jain" w:date="2015-04-15T22:45:00Z"/>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rsidR="00404463" w:rsidRPr="00E00BB5" w:rsidRDefault="00404463" w:rsidP="00404463">
            <w:pPr>
              <w:pStyle w:val="Normal1"/>
              <w:jc w:val="both"/>
              <w:rPr>
                <w:ins w:id="116" w:author="Ashish Jain" w:date="2015-04-15T22:46:00Z"/>
                <w:color w:val="auto"/>
                <w:sz w:val="20"/>
                <w:lang w:val="en-US" w:eastAsia="en-US"/>
              </w:rPr>
            </w:pPr>
            <w:ins w:id="117" w:author="Ashish Jain" w:date="2015-04-15T22:45:00Z">
              <w:r>
                <w:rPr>
                  <w:color w:val="auto"/>
                  <w:sz w:val="20"/>
                  <w:lang w:val="en-US" w:eastAsia="en-US"/>
                </w:rPr>
                <w:t xml:space="preserve">            </w:t>
              </w:r>
            </w:ins>
            <w:ins w:id="118" w:author="Ashish Jain" w:date="2015-04-15T22:46:00Z">
              <w:r w:rsidR="008854CF" w:rsidRPr="008854CF">
                <w:rPr>
                  <w:color w:val="auto"/>
                  <w:sz w:val="20"/>
                  <w:lang w:val="en-US" w:eastAsia="en-US"/>
                </w:rPr>
                <w:t>“correctAnswer</w:t>
              </w:r>
            </w:ins>
            <w:ins w:id="119" w:author="Ashish Jain" w:date="2015-04-15T23:04:00Z">
              <w:r w:rsidR="008854CF">
                <w:rPr>
                  <w:color w:val="auto"/>
                  <w:sz w:val="20"/>
                  <w:lang w:val="en-US" w:eastAsia="en-US"/>
                </w:rPr>
                <w:t>Entered</w:t>
              </w:r>
            </w:ins>
            <w:ins w:id="120" w:author="Ashish Jain" w:date="2015-04-15T22:46:00Z">
              <w:r w:rsidR="001639D2" w:rsidRPr="001639D2">
                <w:rPr>
                  <w:color w:val="auto"/>
                  <w:sz w:val="20"/>
                  <w:lang w:val="en-US" w:eastAsia="en-US"/>
                  <w:rPrChange w:id="121" w:author="Ashish Jain" w:date="2015-04-15T23:03:00Z">
                    <w:rPr>
                      <w:color w:val="auto"/>
                      <w:sz w:val="20"/>
                      <w:highlight w:val="yellow"/>
                      <w:lang w:val="en-US" w:eastAsia="en-US"/>
                    </w:rPr>
                  </w:rPrChange>
                </w:rPr>
                <w:t>”: true</w:t>
              </w:r>
            </w:ins>
          </w:p>
          <w:p w:rsidR="00404463" w:rsidRPr="00E00BB5" w:rsidRDefault="00404463" w:rsidP="00FE78D0">
            <w:pPr>
              <w:pStyle w:val="Normal1"/>
              <w:jc w:val="both"/>
              <w:rPr>
                <w:color w:val="auto"/>
                <w:sz w:val="20"/>
                <w:lang w:val="en-US" w:eastAsia="en-US"/>
              </w:rPr>
            </w:pP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lastRenderedPageBreak/>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1233333333,</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1234599999,</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false</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Default="00527AF8" w:rsidP="00FE78D0">
            <w:pPr>
              <w:pStyle w:val="Normal4"/>
              <w:jc w:val="both"/>
              <w:rPr>
                <w:color w:val="auto"/>
                <w:sz w:val="20"/>
                <w:szCs w:val="20"/>
              </w:rPr>
            </w:pPr>
            <w:r w:rsidRPr="00E00BB5">
              <w:rPr>
                <w:color w:val="auto"/>
                <w:sz w:val="20"/>
              </w:rPr>
              <w:t>}</w:t>
            </w:r>
          </w:p>
        </w:tc>
      </w:tr>
      <w:tr w:rsidR="00527AF8" w:rsidRPr="00FF4865" w:rsidTr="00FE78D0">
        <w:tc>
          <w:tcPr>
            <w:tcW w:w="540" w:type="dxa"/>
            <w:shd w:val="clear" w:color="auto" w:fill="CCCCCC"/>
            <w:tcMar>
              <w:top w:w="100" w:type="dxa"/>
              <w:left w:w="100" w:type="dxa"/>
              <w:bottom w:w="100" w:type="dxa"/>
              <w:right w:w="100" w:type="dxa"/>
            </w:tcMar>
          </w:tcPr>
          <w:p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rsidR="00527AF8" w:rsidRPr="00FF4865" w:rsidRDefault="00527AF8" w:rsidP="00FE78D0">
            <w:pPr>
              <w:pStyle w:val="Normal2"/>
              <w:jc w:val="both"/>
              <w:rPr>
                <w:rFonts w:ascii="Arial" w:eastAsia="Arial" w:hAnsi="Arial" w:cs="Arial"/>
                <w:color w:val="auto"/>
                <w:sz w:val="20"/>
                <w:szCs w:val="20"/>
              </w:rPr>
            </w:pPr>
          </w:p>
        </w:tc>
      </w:tr>
    </w:tbl>
    <w:p w:rsidR="00527AF8" w:rsidRDefault="00527AF8" w:rsidP="00527AF8">
      <w:pPr>
        <w:jc w:val="both"/>
        <w:rPr>
          <w:rFonts w:ascii="Times" w:hAnsi="Times"/>
          <w:b/>
          <w:szCs w:val="20"/>
        </w:rPr>
      </w:pPr>
    </w:p>
    <w:p w:rsidR="00527AF8" w:rsidRDefault="00527AF8" w:rsidP="00527AF8">
      <w:pPr>
        <w:pStyle w:val="Heading5"/>
        <w:jc w:val="both"/>
      </w:pPr>
      <w:r>
        <w:t>Body Elements</w:t>
      </w:r>
    </w:p>
    <w:p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rsidTr="00FE78D0">
        <w:tc>
          <w:tcPr>
            <w:tcW w:w="558"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Description</w:t>
            </w:r>
          </w:p>
        </w:tc>
      </w:tr>
      <w:tr w:rsidR="00527AF8" w:rsidRPr="00EF5A57" w:rsidTr="00FE78D0">
        <w:tc>
          <w:tcPr>
            <w:tcW w:w="558" w:type="dxa"/>
          </w:tcPr>
          <w:p w:rsidR="00527AF8" w:rsidRPr="00EF5A57" w:rsidRDefault="00527AF8" w:rsidP="00FE78D0">
            <w:pPr>
              <w:jc w:val="both"/>
              <w:rPr>
                <w:rFonts w:cs="Arial"/>
                <w:szCs w:val="20"/>
              </w:rPr>
            </w:pPr>
            <w:r w:rsidRPr="00EF5A57">
              <w:rPr>
                <w:rFonts w:cs="Arial"/>
                <w:szCs w:val="20"/>
              </w:rPr>
              <w:t>1</w:t>
            </w:r>
          </w:p>
        </w:tc>
        <w:tc>
          <w:tcPr>
            <w:tcW w:w="2430" w:type="dxa"/>
          </w:tcPr>
          <w:p w:rsidR="00527AF8" w:rsidRPr="00EF5A57" w:rsidRDefault="00527AF8" w:rsidP="00FE78D0">
            <w:pPr>
              <w:jc w:val="both"/>
              <w:rPr>
                <w:rFonts w:cs="Arial"/>
                <w:szCs w:val="20"/>
              </w:rPr>
            </w:pPr>
            <w:r>
              <w:rPr>
                <w:rFonts w:cs="Arial"/>
                <w:szCs w:val="20"/>
              </w:rPr>
              <w:t>callingNumber</w:t>
            </w:r>
          </w:p>
        </w:tc>
        <w:tc>
          <w:tcPr>
            <w:tcW w:w="655" w:type="dxa"/>
          </w:tcPr>
          <w:p w:rsidR="00527AF8" w:rsidRPr="00EF5A57" w:rsidRDefault="00527AF8" w:rsidP="00FE78D0">
            <w:pPr>
              <w:jc w:val="both"/>
              <w:rPr>
                <w:rFonts w:cs="Arial"/>
                <w:szCs w:val="20"/>
              </w:rPr>
            </w:pPr>
            <w:r w:rsidRPr="00EF5A57">
              <w:rPr>
                <w:rFonts w:cs="Arial"/>
                <w:szCs w:val="20"/>
              </w:rPr>
              <w:t>Yes</w:t>
            </w:r>
          </w:p>
        </w:tc>
        <w:tc>
          <w:tcPr>
            <w:tcW w:w="1235" w:type="dxa"/>
          </w:tcPr>
          <w:p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rsidR="00527AF8" w:rsidRPr="00EF5A57" w:rsidRDefault="00527AF8" w:rsidP="00FE78D0">
            <w:pPr>
              <w:jc w:val="both"/>
              <w:rPr>
                <w:rFonts w:cs="Arial"/>
                <w:szCs w:val="20"/>
              </w:rPr>
            </w:pPr>
            <w:r>
              <w:rPr>
                <w:rFonts w:cs="Arial"/>
                <w:szCs w:val="20"/>
              </w:rPr>
              <w:t>NA</w:t>
            </w:r>
          </w:p>
        </w:tc>
        <w:tc>
          <w:tcPr>
            <w:tcW w:w="2250" w:type="dxa"/>
          </w:tcPr>
          <w:p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rsidTr="00FE78D0">
        <w:tc>
          <w:tcPr>
            <w:tcW w:w="558" w:type="dxa"/>
          </w:tcPr>
          <w:p w:rsidR="00527AF8" w:rsidRPr="00322B76" w:rsidRDefault="00527AF8" w:rsidP="00FE78D0">
            <w:pPr>
              <w:jc w:val="both"/>
              <w:rPr>
                <w:rFonts w:cs="Arial"/>
                <w:szCs w:val="20"/>
              </w:rPr>
            </w:pPr>
            <w:r w:rsidRPr="00322B76">
              <w:rPr>
                <w:rFonts w:cs="Arial"/>
                <w:szCs w:val="20"/>
              </w:rPr>
              <w:t>2</w:t>
            </w:r>
          </w:p>
        </w:tc>
        <w:tc>
          <w:tcPr>
            <w:tcW w:w="2430" w:type="dxa"/>
          </w:tcPr>
          <w:p w:rsidR="00527AF8" w:rsidRDefault="00527AF8" w:rsidP="00FE78D0">
            <w:pPr>
              <w:jc w:val="both"/>
              <w:rPr>
                <w:rFonts w:cs="Arial"/>
                <w:szCs w:val="20"/>
              </w:rPr>
            </w:pPr>
            <w:r>
              <w:rPr>
                <w:rFonts w:cs="Arial"/>
                <w:szCs w:val="20"/>
              </w:rPr>
              <w:t>c</w:t>
            </w:r>
            <w:r w:rsidRPr="00322B76">
              <w:rPr>
                <w:rFonts w:cs="Arial"/>
                <w:szCs w:val="20"/>
              </w:rPr>
              <w:t>all</w:t>
            </w:r>
            <w:r>
              <w:rPr>
                <w:rFonts w:cs="Arial"/>
                <w:szCs w:val="20"/>
              </w:rPr>
              <w:t>I</w:t>
            </w:r>
            <w:r w:rsidRPr="00322B76">
              <w:rPr>
                <w:rFonts w:cs="Arial"/>
                <w:szCs w:val="20"/>
              </w:rPr>
              <w:t>d</w:t>
            </w:r>
          </w:p>
        </w:tc>
        <w:tc>
          <w:tcPr>
            <w:tcW w:w="655" w:type="dxa"/>
          </w:tcPr>
          <w:p w:rsidR="00527AF8" w:rsidRPr="00322B76" w:rsidRDefault="00527AF8" w:rsidP="00FE78D0">
            <w:pPr>
              <w:jc w:val="both"/>
              <w:rPr>
                <w:rFonts w:cs="Arial"/>
                <w:szCs w:val="20"/>
              </w:rPr>
            </w:pPr>
            <w:r w:rsidRPr="00322B76">
              <w:rPr>
                <w:rFonts w:cs="Arial"/>
                <w:szCs w:val="20"/>
              </w:rPr>
              <w:t>Yes</w:t>
            </w:r>
          </w:p>
        </w:tc>
        <w:tc>
          <w:tcPr>
            <w:tcW w:w="1235" w:type="dxa"/>
          </w:tcPr>
          <w:p w:rsidR="00527AF8" w:rsidRPr="00322B76" w:rsidRDefault="00527AF8" w:rsidP="00FE78D0">
            <w:pPr>
              <w:jc w:val="both"/>
              <w:rPr>
                <w:rFonts w:cs="Arial"/>
                <w:szCs w:val="20"/>
              </w:rPr>
            </w:pPr>
            <w:r w:rsidRPr="00EF5A57">
              <w:rPr>
                <w:rFonts w:cs="Arial"/>
                <w:szCs w:val="20"/>
              </w:rPr>
              <w:t xml:space="preserve">Number </w:t>
            </w:r>
            <w:r w:rsidRPr="00322B76">
              <w:rPr>
                <w:rFonts w:cs="Arial"/>
                <w:szCs w:val="20"/>
              </w:rPr>
              <w:t>(15 digits)</w:t>
            </w:r>
          </w:p>
        </w:tc>
        <w:tc>
          <w:tcPr>
            <w:tcW w:w="2070" w:type="dxa"/>
          </w:tcPr>
          <w:p w:rsidR="00527AF8" w:rsidRPr="00322B76" w:rsidRDefault="00527AF8" w:rsidP="00FE78D0">
            <w:pPr>
              <w:jc w:val="both"/>
              <w:rPr>
                <w:rFonts w:cs="Arial"/>
                <w:szCs w:val="20"/>
              </w:rPr>
            </w:pPr>
            <w:r w:rsidRPr="00322B76">
              <w:rPr>
                <w:rFonts w:cs="Arial"/>
                <w:szCs w:val="20"/>
              </w:rPr>
              <w:t>NA</w:t>
            </w:r>
          </w:p>
        </w:tc>
        <w:tc>
          <w:tcPr>
            <w:tcW w:w="2250" w:type="dxa"/>
          </w:tcPr>
          <w:p w:rsidR="00527AF8" w:rsidRPr="00322B76" w:rsidRDefault="00527AF8" w:rsidP="00FE78D0">
            <w:pPr>
              <w:jc w:val="both"/>
              <w:rPr>
                <w:rFonts w:cs="Arial"/>
                <w:szCs w:val="20"/>
              </w:rPr>
            </w:pPr>
            <w:r w:rsidRPr="00322B76">
              <w:rPr>
                <w:rFonts w:cs="Arial"/>
                <w:szCs w:val="20"/>
              </w:rPr>
              <w:t>unique call id assigned by IVR</w:t>
            </w:r>
          </w:p>
        </w:tc>
      </w:tr>
      <w:tr w:rsidR="00527AF8" w:rsidRPr="002A4B73" w:rsidTr="00FE78D0">
        <w:tc>
          <w:tcPr>
            <w:tcW w:w="558" w:type="dxa"/>
          </w:tcPr>
          <w:p w:rsidR="00527AF8" w:rsidRPr="002A4B73" w:rsidRDefault="00527AF8" w:rsidP="00FE78D0">
            <w:pPr>
              <w:jc w:val="both"/>
              <w:rPr>
                <w:rFonts w:cs="Arial"/>
                <w:szCs w:val="20"/>
              </w:rPr>
            </w:pPr>
            <w:r w:rsidRPr="002A4B73">
              <w:rPr>
                <w:rFonts w:cs="Arial"/>
                <w:szCs w:val="20"/>
              </w:rPr>
              <w:t>3</w:t>
            </w:r>
          </w:p>
        </w:tc>
        <w:tc>
          <w:tcPr>
            <w:tcW w:w="2430" w:type="dxa"/>
          </w:tcPr>
          <w:p w:rsidR="00527AF8" w:rsidRPr="002A4B73" w:rsidRDefault="00407B8A" w:rsidP="00FE78D0">
            <w:pPr>
              <w:jc w:val="both"/>
              <w:rPr>
                <w:rFonts w:cs="Arial"/>
                <w:szCs w:val="20"/>
              </w:rPr>
            </w:pPr>
            <w:r>
              <w:rPr>
                <w:rFonts w:cs="Arial"/>
                <w:szCs w:val="20"/>
              </w:rPr>
              <w:t>o</w:t>
            </w:r>
            <w:r w:rsidR="00527AF8" w:rsidRPr="002A4B73">
              <w:rPr>
                <w:rFonts w:cs="Arial"/>
                <w:szCs w:val="20"/>
              </w:rPr>
              <w:t>perator</w:t>
            </w:r>
          </w:p>
        </w:tc>
        <w:tc>
          <w:tcPr>
            <w:tcW w:w="655" w:type="dxa"/>
          </w:tcPr>
          <w:p w:rsidR="00527AF8" w:rsidRPr="002A4B73" w:rsidRDefault="00527AF8" w:rsidP="00FE78D0">
            <w:pPr>
              <w:jc w:val="both"/>
              <w:rPr>
                <w:rFonts w:cs="Arial"/>
                <w:szCs w:val="20"/>
              </w:rPr>
            </w:pPr>
            <w:r w:rsidRPr="002A4B73">
              <w:rPr>
                <w:rFonts w:cs="Arial"/>
                <w:szCs w:val="20"/>
              </w:rPr>
              <w:t>Yes</w:t>
            </w:r>
          </w:p>
        </w:tc>
        <w:tc>
          <w:tcPr>
            <w:tcW w:w="1235" w:type="dxa"/>
          </w:tcPr>
          <w:p w:rsidR="00527AF8" w:rsidRPr="002A4B73" w:rsidRDefault="00527AF8" w:rsidP="00FE78D0">
            <w:pPr>
              <w:jc w:val="both"/>
              <w:rPr>
                <w:rFonts w:cs="Arial"/>
                <w:szCs w:val="20"/>
              </w:rPr>
            </w:pPr>
            <w:r w:rsidRPr="002A4B73">
              <w:rPr>
                <w:rFonts w:cs="Arial"/>
                <w:szCs w:val="20"/>
              </w:rPr>
              <w:t>String (Max 255 characters)</w:t>
            </w:r>
          </w:p>
        </w:tc>
        <w:tc>
          <w:tcPr>
            <w:tcW w:w="2070" w:type="dxa"/>
          </w:tcPr>
          <w:p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_Ref409275804 \r \h  \* MERGEFORMAT </w:instrText>
            </w:r>
            <w:r w:rsidR="00FC1B5D">
              <w:fldChar w:fldCharType="separate"/>
            </w:r>
            <w:r w:rsidR="00EA0654" w:rsidRPr="00EA0654">
              <w:rPr>
                <w:rFonts w:cs="Arial"/>
                <w:szCs w:val="20"/>
              </w:rPr>
              <w:t>5.4</w:t>
            </w:r>
            <w:r w:rsidR="00FC1B5D">
              <w:fldChar w:fldCharType="end"/>
            </w:r>
          </w:p>
        </w:tc>
        <w:tc>
          <w:tcPr>
            <w:tcW w:w="2250" w:type="dxa"/>
          </w:tcPr>
          <w:p w:rsidR="00527AF8" w:rsidRPr="002A4B73" w:rsidRDefault="00527AF8" w:rsidP="00FE78D0">
            <w:pPr>
              <w:jc w:val="both"/>
              <w:rPr>
                <w:rFonts w:cs="Arial"/>
                <w:szCs w:val="20"/>
              </w:rPr>
            </w:pPr>
            <w:r w:rsidRPr="002A4B73">
              <w:rPr>
                <w:rFonts w:cs="Arial"/>
                <w:szCs w:val="20"/>
              </w:rPr>
              <w:t>Operator of caller</w:t>
            </w:r>
          </w:p>
        </w:tc>
      </w:tr>
      <w:tr w:rsidR="00527AF8" w:rsidRPr="002A4B73" w:rsidTr="00FE78D0">
        <w:tc>
          <w:tcPr>
            <w:tcW w:w="558" w:type="dxa"/>
          </w:tcPr>
          <w:p w:rsidR="00527AF8" w:rsidRPr="002A4B73" w:rsidRDefault="00527AF8" w:rsidP="00FE78D0">
            <w:pPr>
              <w:jc w:val="both"/>
              <w:rPr>
                <w:rFonts w:cs="Arial"/>
                <w:szCs w:val="20"/>
              </w:rPr>
            </w:pPr>
            <w:r w:rsidRPr="002A4B73">
              <w:rPr>
                <w:rFonts w:cs="Arial"/>
                <w:szCs w:val="20"/>
              </w:rPr>
              <w:t>4</w:t>
            </w:r>
          </w:p>
        </w:tc>
        <w:tc>
          <w:tcPr>
            <w:tcW w:w="2430" w:type="dxa"/>
          </w:tcPr>
          <w:p w:rsidR="00527AF8" w:rsidRPr="002A4B73" w:rsidRDefault="00407B8A" w:rsidP="00FE78D0">
            <w:pPr>
              <w:jc w:val="both"/>
              <w:rPr>
                <w:rFonts w:cs="Arial"/>
                <w:szCs w:val="20"/>
              </w:rPr>
            </w:pPr>
            <w:r>
              <w:rPr>
                <w:rFonts w:cs="Arial"/>
                <w:szCs w:val="20"/>
              </w:rPr>
              <w:t>c</w:t>
            </w:r>
            <w:r w:rsidR="00527AF8" w:rsidRPr="002A4B73">
              <w:rPr>
                <w:rFonts w:cs="Arial"/>
                <w:szCs w:val="20"/>
              </w:rPr>
              <w:t>ircle</w:t>
            </w:r>
          </w:p>
        </w:tc>
        <w:tc>
          <w:tcPr>
            <w:tcW w:w="655" w:type="dxa"/>
          </w:tcPr>
          <w:p w:rsidR="00527AF8" w:rsidRPr="002A4B73" w:rsidRDefault="00527AF8" w:rsidP="00FE78D0">
            <w:pPr>
              <w:jc w:val="both"/>
              <w:rPr>
                <w:rFonts w:cs="Arial"/>
                <w:szCs w:val="20"/>
              </w:rPr>
            </w:pPr>
            <w:r w:rsidRPr="002A4B73">
              <w:rPr>
                <w:rFonts w:cs="Arial"/>
                <w:szCs w:val="20"/>
              </w:rPr>
              <w:t>Yes</w:t>
            </w:r>
          </w:p>
        </w:tc>
        <w:tc>
          <w:tcPr>
            <w:tcW w:w="1235" w:type="dxa"/>
          </w:tcPr>
          <w:p w:rsidR="00527AF8" w:rsidRPr="002A4B73" w:rsidRDefault="00527AF8" w:rsidP="00FE78D0">
            <w:pPr>
              <w:jc w:val="both"/>
              <w:rPr>
                <w:rFonts w:cs="Arial"/>
                <w:szCs w:val="20"/>
              </w:rPr>
            </w:pPr>
            <w:r w:rsidRPr="002A4B73">
              <w:rPr>
                <w:rFonts w:cs="Arial"/>
                <w:szCs w:val="20"/>
              </w:rPr>
              <w:t>String (Max 255 characters)</w:t>
            </w:r>
          </w:p>
        </w:tc>
        <w:tc>
          <w:tcPr>
            <w:tcW w:w="2070" w:type="dxa"/>
          </w:tcPr>
          <w:p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_Ref409275830 \r \h  \* MERGEFORMAT </w:instrText>
            </w:r>
            <w:r w:rsidR="00FC1B5D">
              <w:fldChar w:fldCharType="separate"/>
            </w:r>
            <w:r w:rsidR="00EA0654" w:rsidRPr="00EA0654">
              <w:rPr>
                <w:rFonts w:cs="Arial"/>
                <w:szCs w:val="20"/>
              </w:rPr>
              <w:t>5.3</w:t>
            </w:r>
            <w:r w:rsidR="00FC1B5D">
              <w:fldChar w:fldCharType="end"/>
            </w:r>
          </w:p>
        </w:tc>
        <w:tc>
          <w:tcPr>
            <w:tcW w:w="2250" w:type="dxa"/>
          </w:tcPr>
          <w:p w:rsidR="00527AF8" w:rsidRPr="002A4B73" w:rsidRDefault="00527AF8" w:rsidP="00FE78D0">
            <w:pPr>
              <w:jc w:val="both"/>
              <w:rPr>
                <w:rFonts w:cs="Arial"/>
                <w:szCs w:val="20"/>
              </w:rPr>
            </w:pPr>
            <w:r w:rsidRPr="002A4B73">
              <w:rPr>
                <w:rFonts w:cs="Arial"/>
                <w:szCs w:val="20"/>
              </w:rPr>
              <w:t>operator circle from where the call is originating</w:t>
            </w:r>
          </w:p>
        </w:tc>
      </w:tr>
      <w:tr w:rsidR="00527AF8" w:rsidRPr="002A4B73" w:rsidTr="00FE78D0">
        <w:tc>
          <w:tcPr>
            <w:tcW w:w="558" w:type="dxa"/>
          </w:tcPr>
          <w:p w:rsidR="00527AF8" w:rsidRPr="002A4B73" w:rsidRDefault="00527AF8" w:rsidP="00FE78D0">
            <w:pPr>
              <w:jc w:val="both"/>
              <w:rPr>
                <w:rFonts w:cs="Arial"/>
                <w:szCs w:val="20"/>
              </w:rPr>
            </w:pPr>
            <w:r>
              <w:rPr>
                <w:rFonts w:cs="Arial"/>
                <w:szCs w:val="20"/>
              </w:rPr>
              <w:t>5</w:t>
            </w:r>
          </w:p>
        </w:tc>
        <w:tc>
          <w:tcPr>
            <w:tcW w:w="2430" w:type="dxa"/>
          </w:tcPr>
          <w:p w:rsidR="00527AF8" w:rsidRPr="002A4B73" w:rsidRDefault="00527AF8" w:rsidP="00FE78D0">
            <w:pPr>
              <w:jc w:val="both"/>
              <w:rPr>
                <w:rFonts w:cs="Arial"/>
                <w:szCs w:val="20"/>
              </w:rPr>
            </w:pPr>
            <w:r w:rsidRPr="002A4B73">
              <w:rPr>
                <w:rFonts w:cs="Arial"/>
                <w:szCs w:val="20"/>
              </w:rPr>
              <w:t>callStartTime</w:t>
            </w:r>
          </w:p>
        </w:tc>
        <w:tc>
          <w:tcPr>
            <w:tcW w:w="655" w:type="dxa"/>
          </w:tcPr>
          <w:p w:rsidR="00527AF8" w:rsidRPr="002A4B73" w:rsidRDefault="00527AF8" w:rsidP="00FE78D0">
            <w:pPr>
              <w:jc w:val="both"/>
              <w:rPr>
                <w:rFonts w:cs="Arial"/>
                <w:szCs w:val="20"/>
              </w:rPr>
            </w:pPr>
            <w:r w:rsidRPr="002A4B73">
              <w:rPr>
                <w:rFonts w:cs="Arial"/>
                <w:szCs w:val="20"/>
              </w:rPr>
              <w:t>Yes</w:t>
            </w:r>
          </w:p>
        </w:tc>
        <w:tc>
          <w:tcPr>
            <w:tcW w:w="1235" w:type="dxa"/>
          </w:tcPr>
          <w:p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rsidR="00527AF8" w:rsidRPr="002A4B73" w:rsidRDefault="00527AF8" w:rsidP="00FE78D0">
            <w:pPr>
              <w:jc w:val="both"/>
              <w:rPr>
                <w:rFonts w:cs="Arial"/>
                <w:szCs w:val="20"/>
              </w:rPr>
            </w:pPr>
            <w:r w:rsidRPr="002A4B73">
              <w:rPr>
                <w:rFonts w:cs="Arial"/>
                <w:szCs w:val="20"/>
              </w:rPr>
              <w:t>NA</w:t>
            </w:r>
          </w:p>
        </w:tc>
        <w:tc>
          <w:tcPr>
            <w:tcW w:w="2250" w:type="dxa"/>
          </w:tcPr>
          <w:p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rsidTr="00FE78D0">
        <w:tc>
          <w:tcPr>
            <w:tcW w:w="558" w:type="dxa"/>
          </w:tcPr>
          <w:p w:rsidR="00527AF8" w:rsidRPr="002A4B73" w:rsidRDefault="00527AF8" w:rsidP="00FE78D0">
            <w:pPr>
              <w:jc w:val="both"/>
              <w:rPr>
                <w:rFonts w:cs="Arial"/>
                <w:szCs w:val="20"/>
              </w:rPr>
            </w:pPr>
            <w:r>
              <w:rPr>
                <w:rFonts w:cs="Arial"/>
                <w:szCs w:val="20"/>
              </w:rPr>
              <w:t>6</w:t>
            </w:r>
          </w:p>
        </w:tc>
        <w:tc>
          <w:tcPr>
            <w:tcW w:w="2430" w:type="dxa"/>
          </w:tcPr>
          <w:p w:rsidR="00527AF8" w:rsidRPr="002A4B73" w:rsidRDefault="00527AF8" w:rsidP="00FE78D0">
            <w:pPr>
              <w:jc w:val="both"/>
              <w:rPr>
                <w:rFonts w:eastAsiaTheme="majorEastAsia" w:cs="Arial"/>
                <w:b/>
                <w:bCs/>
                <w:szCs w:val="20"/>
              </w:rPr>
            </w:pPr>
            <w:r w:rsidRPr="002A4B73">
              <w:rPr>
                <w:rFonts w:cs="Arial"/>
                <w:szCs w:val="20"/>
              </w:rPr>
              <w:t>callEndTime</w:t>
            </w:r>
          </w:p>
        </w:tc>
        <w:tc>
          <w:tcPr>
            <w:tcW w:w="655" w:type="dxa"/>
          </w:tcPr>
          <w:p w:rsidR="00527AF8" w:rsidRPr="002A4B73" w:rsidRDefault="00527AF8" w:rsidP="00FE78D0">
            <w:pPr>
              <w:jc w:val="both"/>
              <w:rPr>
                <w:rFonts w:cs="Arial"/>
                <w:szCs w:val="20"/>
              </w:rPr>
            </w:pPr>
            <w:r w:rsidRPr="002A4B73">
              <w:rPr>
                <w:rFonts w:cs="Arial"/>
                <w:szCs w:val="20"/>
              </w:rPr>
              <w:t>Yes</w:t>
            </w:r>
          </w:p>
        </w:tc>
        <w:tc>
          <w:tcPr>
            <w:tcW w:w="1235" w:type="dxa"/>
          </w:tcPr>
          <w:p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rsidR="00527AF8" w:rsidRPr="002A4B73" w:rsidRDefault="00527AF8" w:rsidP="00FE78D0">
            <w:pPr>
              <w:jc w:val="both"/>
              <w:rPr>
                <w:rFonts w:cs="Arial"/>
                <w:szCs w:val="20"/>
              </w:rPr>
            </w:pPr>
            <w:r w:rsidRPr="002A4B73">
              <w:rPr>
                <w:rFonts w:cs="Arial"/>
                <w:szCs w:val="20"/>
              </w:rPr>
              <w:t>NA</w:t>
            </w:r>
          </w:p>
        </w:tc>
        <w:tc>
          <w:tcPr>
            <w:tcW w:w="2250" w:type="dxa"/>
          </w:tcPr>
          <w:p w:rsidR="00527AF8" w:rsidRPr="002A4B73" w:rsidRDefault="00527AF8" w:rsidP="00FE78D0">
            <w:pPr>
              <w:jc w:val="both"/>
              <w:rPr>
                <w:rFonts w:cs="Arial"/>
                <w:szCs w:val="20"/>
              </w:rPr>
            </w:pPr>
            <w:r w:rsidRPr="002A4B73">
              <w:rPr>
                <w:rFonts w:cs="Arial"/>
                <w:szCs w:val="20"/>
              </w:rPr>
              <w:t>Time at which call terminated</w:t>
            </w:r>
            <w:r w:rsidR="00086517">
              <w:rPr>
                <w:rFonts w:cs="Arial"/>
                <w:szCs w:val="20"/>
              </w:rPr>
              <w:t xml:space="preserve"> as timestamp in epoch format</w:t>
            </w:r>
          </w:p>
        </w:tc>
      </w:tr>
      <w:tr w:rsidR="00527AF8" w:rsidRPr="00EF5A57" w:rsidTr="00FE78D0">
        <w:tc>
          <w:tcPr>
            <w:tcW w:w="558" w:type="dxa"/>
          </w:tcPr>
          <w:p w:rsidR="00527AF8" w:rsidRPr="00EF5A57" w:rsidRDefault="00527AF8" w:rsidP="00FE78D0">
            <w:pPr>
              <w:jc w:val="both"/>
              <w:rPr>
                <w:rFonts w:cs="Arial"/>
                <w:szCs w:val="20"/>
              </w:rPr>
            </w:pPr>
            <w:r>
              <w:rPr>
                <w:rFonts w:cs="Arial"/>
                <w:szCs w:val="20"/>
              </w:rPr>
              <w:t>7</w:t>
            </w:r>
          </w:p>
        </w:tc>
        <w:tc>
          <w:tcPr>
            <w:tcW w:w="2430" w:type="dxa"/>
          </w:tcPr>
          <w:p w:rsidR="00527AF8" w:rsidRPr="00EF5A57" w:rsidRDefault="00527AF8" w:rsidP="00FE78D0">
            <w:pPr>
              <w:jc w:val="both"/>
              <w:rPr>
                <w:rFonts w:cs="Arial"/>
                <w:szCs w:val="20"/>
              </w:rPr>
            </w:pPr>
            <w:r w:rsidRPr="00EF5A57">
              <w:rPr>
                <w:rFonts w:cs="Arial"/>
                <w:szCs w:val="20"/>
              </w:rPr>
              <w:t>c</w:t>
            </w:r>
            <w:r>
              <w:rPr>
                <w:rFonts w:cs="Arial"/>
                <w:szCs w:val="20"/>
              </w:rPr>
              <w:t>allDuration</w:t>
            </w:r>
            <w:r w:rsidRPr="00EF5A57">
              <w:rPr>
                <w:rFonts w:cs="Arial"/>
                <w:szCs w:val="20"/>
              </w:rPr>
              <w:t>InPulses</w:t>
            </w:r>
          </w:p>
        </w:tc>
        <w:tc>
          <w:tcPr>
            <w:tcW w:w="655" w:type="dxa"/>
          </w:tcPr>
          <w:p w:rsidR="00527AF8" w:rsidRPr="00EF5A57" w:rsidRDefault="00527AF8" w:rsidP="00FE78D0">
            <w:pPr>
              <w:jc w:val="both"/>
              <w:rPr>
                <w:rFonts w:cs="Arial"/>
                <w:szCs w:val="20"/>
              </w:rPr>
            </w:pPr>
            <w:r w:rsidRPr="00EF5A57">
              <w:rPr>
                <w:rFonts w:cs="Arial"/>
                <w:szCs w:val="20"/>
              </w:rPr>
              <w:t>Yes</w:t>
            </w:r>
          </w:p>
        </w:tc>
        <w:tc>
          <w:tcPr>
            <w:tcW w:w="1235" w:type="dxa"/>
          </w:tcPr>
          <w:p w:rsidR="00527AF8" w:rsidRPr="00EF5A57" w:rsidRDefault="00527AF8" w:rsidP="00FE78D0">
            <w:pPr>
              <w:jc w:val="both"/>
              <w:rPr>
                <w:rFonts w:cs="Arial"/>
                <w:szCs w:val="20"/>
              </w:rPr>
            </w:pPr>
            <w:r w:rsidRPr="00EF5A57">
              <w:rPr>
                <w:rFonts w:cs="Arial"/>
                <w:szCs w:val="20"/>
              </w:rPr>
              <w:t>Integer</w:t>
            </w:r>
          </w:p>
        </w:tc>
        <w:tc>
          <w:tcPr>
            <w:tcW w:w="2070" w:type="dxa"/>
          </w:tcPr>
          <w:p w:rsidR="00527AF8" w:rsidRPr="00EF5A57" w:rsidRDefault="00527AF8" w:rsidP="00FE78D0">
            <w:pPr>
              <w:jc w:val="both"/>
              <w:rPr>
                <w:rFonts w:cs="Arial"/>
                <w:szCs w:val="20"/>
              </w:rPr>
            </w:pPr>
            <w:r>
              <w:rPr>
                <w:rFonts w:cs="Arial"/>
                <w:szCs w:val="20"/>
              </w:rPr>
              <w:t>NA</w:t>
            </w:r>
          </w:p>
        </w:tc>
        <w:tc>
          <w:tcPr>
            <w:tcW w:w="2250" w:type="dxa"/>
          </w:tcPr>
          <w:p w:rsidR="00527AF8" w:rsidRPr="00EF5A57" w:rsidRDefault="00527AF8" w:rsidP="00FE78D0">
            <w:pPr>
              <w:jc w:val="both"/>
              <w:rPr>
                <w:rFonts w:cs="Arial"/>
                <w:szCs w:val="20"/>
              </w:rPr>
            </w:pPr>
            <w:r w:rsidRPr="00EF5A57">
              <w:rPr>
                <w:rFonts w:cs="Arial"/>
                <w:szCs w:val="20"/>
              </w:rPr>
              <w:t>No. of pulses consumed for MA service</w:t>
            </w:r>
          </w:p>
        </w:tc>
      </w:tr>
      <w:tr w:rsidR="00527AF8" w:rsidRPr="00EF5A57" w:rsidTr="00FE78D0">
        <w:tc>
          <w:tcPr>
            <w:tcW w:w="558" w:type="dxa"/>
          </w:tcPr>
          <w:p w:rsidR="00527AF8" w:rsidRPr="00EF5A57" w:rsidRDefault="00527AF8" w:rsidP="00FE78D0">
            <w:pPr>
              <w:jc w:val="both"/>
              <w:rPr>
                <w:rFonts w:cs="Arial"/>
                <w:szCs w:val="20"/>
              </w:rPr>
            </w:pPr>
            <w:r>
              <w:rPr>
                <w:rFonts w:cs="Arial"/>
                <w:szCs w:val="20"/>
              </w:rPr>
              <w:t>8</w:t>
            </w:r>
          </w:p>
        </w:tc>
        <w:tc>
          <w:tcPr>
            <w:tcW w:w="2430" w:type="dxa"/>
          </w:tcPr>
          <w:p w:rsidR="00527AF8" w:rsidRPr="00EF5A57" w:rsidRDefault="00527AF8" w:rsidP="00FE78D0">
            <w:pPr>
              <w:jc w:val="both"/>
              <w:rPr>
                <w:rFonts w:cs="Arial"/>
                <w:szCs w:val="20"/>
              </w:rPr>
            </w:pPr>
            <w:r>
              <w:rPr>
                <w:rFonts w:cs="Arial"/>
                <w:szCs w:val="20"/>
              </w:rPr>
              <w:t>e</w:t>
            </w:r>
            <w:r w:rsidRPr="00EF5A57">
              <w:rPr>
                <w:rFonts w:cs="Arial"/>
                <w:szCs w:val="20"/>
              </w:rPr>
              <w:t>ndOfUsagePromptCounter</w:t>
            </w:r>
          </w:p>
        </w:tc>
        <w:tc>
          <w:tcPr>
            <w:tcW w:w="655" w:type="dxa"/>
          </w:tcPr>
          <w:p w:rsidR="00527AF8" w:rsidRPr="00EF5A57" w:rsidRDefault="00527AF8" w:rsidP="00FE78D0">
            <w:pPr>
              <w:jc w:val="both"/>
              <w:rPr>
                <w:rFonts w:cs="Arial"/>
                <w:szCs w:val="20"/>
              </w:rPr>
            </w:pPr>
            <w:r w:rsidRPr="00EF5A57">
              <w:rPr>
                <w:rFonts w:cs="Arial"/>
                <w:szCs w:val="20"/>
              </w:rPr>
              <w:t>Yes</w:t>
            </w:r>
          </w:p>
        </w:tc>
        <w:tc>
          <w:tcPr>
            <w:tcW w:w="1235" w:type="dxa"/>
          </w:tcPr>
          <w:p w:rsidR="00527AF8" w:rsidRPr="00EF5A57" w:rsidRDefault="00527AF8" w:rsidP="00FE78D0">
            <w:pPr>
              <w:jc w:val="both"/>
              <w:rPr>
                <w:rFonts w:cs="Arial"/>
                <w:szCs w:val="20"/>
              </w:rPr>
            </w:pPr>
            <w:r w:rsidRPr="00EF5A57">
              <w:rPr>
                <w:rFonts w:cs="Arial"/>
                <w:szCs w:val="20"/>
              </w:rPr>
              <w:t>Integer</w:t>
            </w:r>
          </w:p>
        </w:tc>
        <w:tc>
          <w:tcPr>
            <w:tcW w:w="2070" w:type="dxa"/>
          </w:tcPr>
          <w:p w:rsidR="00527AF8" w:rsidRPr="00EF5A57" w:rsidRDefault="00527AF8" w:rsidP="00FE78D0">
            <w:pPr>
              <w:jc w:val="both"/>
              <w:rPr>
                <w:rFonts w:cs="Arial"/>
                <w:szCs w:val="20"/>
              </w:rPr>
            </w:pPr>
            <w:r>
              <w:rPr>
                <w:rFonts w:cs="Arial"/>
                <w:szCs w:val="20"/>
              </w:rPr>
              <w:t>NA</w:t>
            </w:r>
          </w:p>
        </w:tc>
        <w:tc>
          <w:tcPr>
            <w:tcW w:w="2250" w:type="dxa"/>
          </w:tcPr>
          <w:p w:rsidR="00527AF8" w:rsidRPr="00EF5A57" w:rsidRDefault="00527AF8" w:rsidP="00FE78D0">
            <w:pPr>
              <w:jc w:val="both"/>
              <w:rPr>
                <w:rFonts w:cs="Arial"/>
                <w:szCs w:val="20"/>
              </w:rPr>
            </w:pPr>
            <w:r w:rsidRPr="00EF5A57">
              <w:rPr>
                <w:rFonts w:cs="Arial"/>
                <w:szCs w:val="20"/>
              </w:rPr>
              <w:t>Indicates no. of times end of usage message gas been played to user.</w:t>
            </w:r>
          </w:p>
        </w:tc>
      </w:tr>
      <w:tr w:rsidR="00527AF8" w:rsidRPr="00EF5A57" w:rsidTr="00FE78D0">
        <w:tc>
          <w:tcPr>
            <w:tcW w:w="558" w:type="dxa"/>
          </w:tcPr>
          <w:p w:rsidR="00527AF8" w:rsidRDefault="00527AF8" w:rsidP="00FE78D0">
            <w:pPr>
              <w:jc w:val="both"/>
              <w:rPr>
                <w:rFonts w:cs="Arial"/>
                <w:szCs w:val="20"/>
              </w:rPr>
            </w:pPr>
            <w:r>
              <w:rPr>
                <w:rFonts w:cs="Arial"/>
                <w:szCs w:val="20"/>
              </w:rPr>
              <w:t>9</w:t>
            </w:r>
          </w:p>
        </w:tc>
        <w:tc>
          <w:tcPr>
            <w:tcW w:w="2430" w:type="dxa"/>
          </w:tcPr>
          <w:p w:rsidR="00527AF8" w:rsidRDefault="00527AF8" w:rsidP="00FE78D0">
            <w:pPr>
              <w:jc w:val="both"/>
              <w:rPr>
                <w:rFonts w:cs="Arial"/>
                <w:szCs w:val="20"/>
              </w:rPr>
            </w:pPr>
            <w:r>
              <w:rPr>
                <w:rFonts w:cs="Arial"/>
                <w:szCs w:val="20"/>
              </w:rPr>
              <w:t>callStatus</w:t>
            </w:r>
          </w:p>
        </w:tc>
        <w:tc>
          <w:tcPr>
            <w:tcW w:w="655" w:type="dxa"/>
          </w:tcPr>
          <w:p w:rsidR="00527AF8" w:rsidRPr="00EF5A57" w:rsidRDefault="00527AF8" w:rsidP="00FE78D0">
            <w:pPr>
              <w:jc w:val="both"/>
              <w:rPr>
                <w:rFonts w:cs="Arial"/>
                <w:szCs w:val="20"/>
              </w:rPr>
            </w:pPr>
            <w:r>
              <w:rPr>
                <w:rFonts w:cs="Arial"/>
                <w:szCs w:val="20"/>
              </w:rPr>
              <w:t>Yes</w:t>
            </w:r>
          </w:p>
        </w:tc>
        <w:tc>
          <w:tcPr>
            <w:tcW w:w="1235" w:type="dxa"/>
          </w:tcPr>
          <w:p w:rsidR="00527AF8" w:rsidRPr="00EF5A57" w:rsidRDefault="00527AF8" w:rsidP="00FE78D0">
            <w:pPr>
              <w:jc w:val="both"/>
              <w:rPr>
                <w:rFonts w:cs="Arial"/>
                <w:szCs w:val="20"/>
              </w:rPr>
            </w:pPr>
            <w:r>
              <w:rPr>
                <w:rFonts w:cs="Arial"/>
                <w:szCs w:val="20"/>
              </w:rPr>
              <w:t>Integer</w:t>
            </w:r>
          </w:p>
        </w:tc>
        <w:tc>
          <w:tcPr>
            <w:tcW w:w="2070" w:type="dxa"/>
          </w:tcPr>
          <w:p w:rsidR="00527AF8" w:rsidRDefault="00875F87" w:rsidP="001C1483">
            <w:pPr>
              <w:jc w:val="both"/>
              <w:rPr>
                <w:rFonts w:cs="Arial"/>
                <w:szCs w:val="20"/>
              </w:rPr>
            </w:pPr>
            <w:r>
              <w:rPr>
                <w:rFonts w:cs="Arial"/>
                <w:szCs w:val="20"/>
              </w:rPr>
              <w:t xml:space="preserve">Refer </w:t>
            </w:r>
            <w:r w:rsidR="001639D2">
              <w:rPr>
                <w:rFonts w:cs="Arial"/>
                <w:szCs w:val="20"/>
              </w:rPr>
              <w:fldChar w:fldCharType="begin"/>
            </w:r>
            <w:r w:rsidR="009F522E">
              <w:rPr>
                <w:rFonts w:cs="Arial"/>
                <w:szCs w:val="20"/>
              </w:rPr>
              <w:instrText xml:space="preserve"> REF _Ref410406872 \r \h </w:instrText>
            </w:r>
            <w:r w:rsidR="001639D2">
              <w:rPr>
                <w:rFonts w:cs="Arial"/>
                <w:szCs w:val="20"/>
              </w:rPr>
            </w:r>
            <w:r w:rsidR="001639D2">
              <w:rPr>
                <w:rFonts w:cs="Arial"/>
                <w:szCs w:val="20"/>
              </w:rPr>
              <w:fldChar w:fldCharType="separate"/>
            </w:r>
            <w:r w:rsidR="00EA0654">
              <w:rPr>
                <w:rFonts w:cs="Arial"/>
                <w:szCs w:val="20"/>
              </w:rPr>
              <w:t>5.2</w:t>
            </w:r>
            <w:r w:rsidR="001639D2">
              <w:rPr>
                <w:rFonts w:cs="Arial"/>
                <w:szCs w:val="20"/>
              </w:rPr>
              <w:fldChar w:fldCharType="end"/>
            </w:r>
          </w:p>
        </w:tc>
        <w:tc>
          <w:tcPr>
            <w:tcW w:w="2250" w:type="dxa"/>
          </w:tcPr>
          <w:p w:rsidR="00527AF8" w:rsidRPr="00EF5A57" w:rsidRDefault="00527AF8" w:rsidP="00FE78D0">
            <w:pPr>
              <w:jc w:val="both"/>
              <w:rPr>
                <w:rFonts w:cs="Arial"/>
                <w:szCs w:val="20"/>
              </w:rPr>
            </w:pPr>
            <w:r>
              <w:rPr>
                <w:rFonts w:cs="Arial"/>
                <w:szCs w:val="20"/>
              </w:rPr>
              <w:t>Status of call</w:t>
            </w:r>
          </w:p>
        </w:tc>
      </w:tr>
      <w:tr w:rsidR="00527AF8" w:rsidRPr="00FF4865" w:rsidTr="00FE78D0">
        <w:tc>
          <w:tcPr>
            <w:tcW w:w="558" w:type="dxa"/>
          </w:tcPr>
          <w:p w:rsidR="00527AF8" w:rsidRPr="00FF4865" w:rsidRDefault="00527AF8" w:rsidP="00FE78D0">
            <w:pPr>
              <w:jc w:val="both"/>
              <w:rPr>
                <w:rFonts w:cs="Arial"/>
                <w:szCs w:val="20"/>
              </w:rPr>
            </w:pPr>
            <w:r>
              <w:rPr>
                <w:rFonts w:cs="Arial"/>
                <w:szCs w:val="20"/>
              </w:rPr>
              <w:t>10</w:t>
            </w:r>
          </w:p>
        </w:tc>
        <w:tc>
          <w:tcPr>
            <w:tcW w:w="2430" w:type="dxa"/>
          </w:tcPr>
          <w:p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55" w:type="dxa"/>
          </w:tcPr>
          <w:p w:rsidR="00527AF8" w:rsidRPr="00FF4865" w:rsidRDefault="00527AF8" w:rsidP="00FE78D0">
            <w:pPr>
              <w:jc w:val="both"/>
              <w:rPr>
                <w:rFonts w:cs="Arial"/>
                <w:szCs w:val="20"/>
              </w:rPr>
            </w:pPr>
            <w:r w:rsidRPr="00FF4865">
              <w:rPr>
                <w:rFonts w:cs="Arial"/>
                <w:szCs w:val="20"/>
              </w:rPr>
              <w:t>Yes</w:t>
            </w:r>
          </w:p>
        </w:tc>
        <w:tc>
          <w:tcPr>
            <w:tcW w:w="1235" w:type="dxa"/>
          </w:tcPr>
          <w:p w:rsidR="00527AF8" w:rsidRPr="00FF4865" w:rsidRDefault="00527AF8" w:rsidP="00FE78D0">
            <w:pPr>
              <w:jc w:val="both"/>
              <w:rPr>
                <w:rFonts w:cs="Arial"/>
                <w:szCs w:val="20"/>
              </w:rPr>
            </w:pPr>
            <w:r w:rsidRPr="00FF4865">
              <w:rPr>
                <w:rFonts w:cs="Arial"/>
                <w:szCs w:val="20"/>
              </w:rPr>
              <w:t>Integer</w:t>
            </w:r>
          </w:p>
        </w:tc>
        <w:tc>
          <w:tcPr>
            <w:tcW w:w="2070" w:type="dxa"/>
          </w:tcPr>
          <w:p w:rsidR="00527AF8" w:rsidRPr="00FF4865" w:rsidRDefault="00527AF8" w:rsidP="00FE78D0">
            <w:pPr>
              <w:tabs>
                <w:tab w:val="left" w:pos="1114"/>
              </w:tabs>
              <w:ind w:left="360" w:hanging="360"/>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EA0654">
              <w:t>5.1</w:t>
            </w:r>
            <w:r w:rsidR="001639D2" w:rsidRPr="00FF4865">
              <w:fldChar w:fldCharType="end"/>
            </w:r>
          </w:p>
        </w:tc>
        <w:tc>
          <w:tcPr>
            <w:tcW w:w="2250" w:type="dxa"/>
          </w:tcPr>
          <w:p w:rsidR="00527AF8" w:rsidRPr="00FF4865" w:rsidRDefault="00527AF8" w:rsidP="00FE78D0">
            <w:pPr>
              <w:jc w:val="both"/>
              <w:rPr>
                <w:rFonts w:cs="Arial"/>
                <w:szCs w:val="20"/>
              </w:rPr>
            </w:pPr>
          </w:p>
        </w:tc>
      </w:tr>
      <w:tr w:rsidR="00527AF8" w:rsidRPr="00EF5A57" w:rsidTr="00FE78D0">
        <w:tc>
          <w:tcPr>
            <w:tcW w:w="558" w:type="dxa"/>
          </w:tcPr>
          <w:p w:rsidR="00527AF8" w:rsidRPr="00EF5A57" w:rsidRDefault="00527AF8" w:rsidP="00FE78D0">
            <w:pPr>
              <w:jc w:val="both"/>
              <w:rPr>
                <w:rFonts w:cs="Arial"/>
                <w:szCs w:val="20"/>
              </w:rPr>
            </w:pPr>
            <w:r>
              <w:rPr>
                <w:rFonts w:cs="Arial"/>
                <w:szCs w:val="20"/>
              </w:rPr>
              <w:t>11</w:t>
            </w:r>
          </w:p>
        </w:tc>
        <w:tc>
          <w:tcPr>
            <w:tcW w:w="2430" w:type="dxa"/>
          </w:tcPr>
          <w:p w:rsidR="00527AF8" w:rsidRPr="00EF5A57" w:rsidRDefault="00407B8A" w:rsidP="00FE78D0">
            <w:pPr>
              <w:jc w:val="both"/>
              <w:rPr>
                <w:rFonts w:cs="Arial"/>
                <w:szCs w:val="20"/>
              </w:rPr>
            </w:pPr>
            <w:r>
              <w:rPr>
                <w:rFonts w:cs="Arial"/>
                <w:szCs w:val="20"/>
              </w:rPr>
              <w:t>c</w:t>
            </w:r>
            <w:r w:rsidR="00527AF8" w:rsidRPr="00EF5A57">
              <w:rPr>
                <w:rFonts w:cs="Arial"/>
                <w:szCs w:val="20"/>
              </w:rPr>
              <w:t>ontent</w:t>
            </w:r>
          </w:p>
        </w:tc>
        <w:tc>
          <w:tcPr>
            <w:tcW w:w="655" w:type="dxa"/>
          </w:tcPr>
          <w:p w:rsidR="00527AF8" w:rsidRPr="00EF5A57" w:rsidRDefault="008F4345" w:rsidP="00FE78D0">
            <w:pPr>
              <w:jc w:val="both"/>
              <w:rPr>
                <w:rFonts w:cs="Arial"/>
                <w:szCs w:val="20"/>
              </w:rPr>
            </w:pPr>
            <w:r>
              <w:rPr>
                <w:rFonts w:cs="Arial"/>
                <w:szCs w:val="20"/>
              </w:rPr>
              <w:t>No</w:t>
            </w:r>
          </w:p>
        </w:tc>
        <w:tc>
          <w:tcPr>
            <w:tcW w:w="1235" w:type="dxa"/>
          </w:tcPr>
          <w:p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rsidR="00527AF8" w:rsidRPr="00EF5A57" w:rsidRDefault="00527AF8" w:rsidP="00FE78D0">
            <w:pPr>
              <w:jc w:val="both"/>
              <w:rPr>
                <w:rFonts w:cs="Arial"/>
                <w:szCs w:val="20"/>
              </w:rPr>
            </w:pPr>
            <w:r>
              <w:rPr>
                <w:rFonts w:cs="Arial"/>
                <w:szCs w:val="20"/>
              </w:rPr>
              <w:t>NA</w:t>
            </w:r>
          </w:p>
        </w:tc>
        <w:tc>
          <w:tcPr>
            <w:tcW w:w="2250" w:type="dxa"/>
          </w:tcPr>
          <w:p w:rsidR="00527AF8" w:rsidRPr="00EF5A57" w:rsidRDefault="00527AF8" w:rsidP="00FE78D0">
            <w:pPr>
              <w:jc w:val="both"/>
              <w:rPr>
                <w:rFonts w:cs="Arial"/>
                <w:szCs w:val="20"/>
              </w:rPr>
            </w:pPr>
            <w:r w:rsidRPr="00EF5A57">
              <w:rPr>
                <w:rFonts w:cs="Arial"/>
                <w:szCs w:val="20"/>
              </w:rPr>
              <w:t>Actual call records</w:t>
            </w:r>
          </w:p>
        </w:tc>
      </w:tr>
      <w:tr w:rsidR="00527AF8" w:rsidRPr="00EF5A57" w:rsidTr="00FE78D0">
        <w:tc>
          <w:tcPr>
            <w:tcW w:w="558" w:type="dxa"/>
          </w:tcPr>
          <w:p w:rsidR="00527AF8" w:rsidRPr="00EF5A57" w:rsidRDefault="00527AF8" w:rsidP="00FE78D0">
            <w:pPr>
              <w:jc w:val="both"/>
              <w:rPr>
                <w:rFonts w:cs="Arial"/>
                <w:szCs w:val="20"/>
              </w:rPr>
            </w:pPr>
            <w:r>
              <w:rPr>
                <w:rFonts w:cs="Arial"/>
                <w:szCs w:val="20"/>
              </w:rPr>
              <w:t>12</w:t>
            </w:r>
          </w:p>
        </w:tc>
        <w:tc>
          <w:tcPr>
            <w:tcW w:w="2430" w:type="dxa"/>
          </w:tcPr>
          <w:p w:rsidR="00527AF8" w:rsidRPr="00EF5A57" w:rsidRDefault="008F4345" w:rsidP="00FE78D0">
            <w:pPr>
              <w:jc w:val="both"/>
              <w:rPr>
                <w:rFonts w:cs="Arial"/>
                <w:szCs w:val="20"/>
              </w:rPr>
            </w:pPr>
            <w:r w:rsidRPr="0012049C">
              <w:rPr>
                <w:rFonts w:cs="Arial"/>
                <w:szCs w:val="20"/>
              </w:rPr>
              <w:t>&lt;callData&gt;</w:t>
            </w:r>
          </w:p>
        </w:tc>
        <w:tc>
          <w:tcPr>
            <w:tcW w:w="655" w:type="dxa"/>
          </w:tcPr>
          <w:p w:rsidR="00527AF8" w:rsidRPr="00EF5A57" w:rsidRDefault="00527AF8" w:rsidP="00FE78D0">
            <w:pPr>
              <w:jc w:val="both"/>
              <w:rPr>
                <w:rFonts w:cs="Arial"/>
                <w:szCs w:val="20"/>
              </w:rPr>
            </w:pPr>
          </w:p>
        </w:tc>
        <w:tc>
          <w:tcPr>
            <w:tcW w:w="1235" w:type="dxa"/>
          </w:tcPr>
          <w:p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rsidR="00527AF8" w:rsidRPr="00EF5A57" w:rsidRDefault="00527AF8" w:rsidP="00FE78D0">
            <w:pPr>
              <w:jc w:val="both"/>
              <w:rPr>
                <w:rFonts w:cs="Arial"/>
                <w:szCs w:val="20"/>
              </w:rPr>
            </w:pPr>
            <w:r>
              <w:rPr>
                <w:rFonts w:cs="Arial"/>
                <w:szCs w:val="20"/>
              </w:rPr>
              <w:t>NA</w:t>
            </w:r>
          </w:p>
        </w:tc>
        <w:tc>
          <w:tcPr>
            <w:tcW w:w="2250" w:type="dxa"/>
          </w:tcPr>
          <w:p w:rsidR="00527AF8" w:rsidRPr="00EF5A57" w:rsidRDefault="00527AF8" w:rsidP="00FE78D0">
            <w:pPr>
              <w:jc w:val="both"/>
              <w:rPr>
                <w:rFonts w:cs="Arial"/>
                <w:szCs w:val="20"/>
              </w:rPr>
            </w:pPr>
          </w:p>
        </w:tc>
      </w:tr>
      <w:tr w:rsidR="00527AF8" w:rsidRPr="00EF5A57" w:rsidTr="00FE78D0">
        <w:tc>
          <w:tcPr>
            <w:tcW w:w="558" w:type="dxa"/>
          </w:tcPr>
          <w:p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rsidR="00527AF8" w:rsidRPr="00EF5A57" w:rsidRDefault="008F4345" w:rsidP="00FE78D0">
            <w:pPr>
              <w:jc w:val="both"/>
              <w:rPr>
                <w:rFonts w:cs="Arial"/>
                <w:szCs w:val="20"/>
              </w:rPr>
            </w:pPr>
            <w:r w:rsidRPr="0012049C">
              <w:rPr>
                <w:rFonts w:cs="Arial"/>
                <w:szCs w:val="20"/>
              </w:rPr>
              <w:t xml:space="preserve">callData&gt;&gt; </w:t>
            </w:r>
            <w:r w:rsidR="00527AF8">
              <w:rPr>
                <w:rFonts w:cs="Arial"/>
                <w:szCs w:val="20"/>
              </w:rPr>
              <w:t>t</w:t>
            </w:r>
            <w:r w:rsidR="00527AF8" w:rsidRPr="00EF5A57">
              <w:rPr>
                <w:rFonts w:cs="Arial"/>
                <w:szCs w:val="20"/>
              </w:rPr>
              <w:t>ype</w:t>
            </w:r>
          </w:p>
        </w:tc>
        <w:tc>
          <w:tcPr>
            <w:tcW w:w="655" w:type="dxa"/>
          </w:tcPr>
          <w:p w:rsidR="00527AF8" w:rsidRPr="00EF5A57" w:rsidRDefault="008F4345" w:rsidP="00FE78D0">
            <w:pPr>
              <w:jc w:val="both"/>
              <w:rPr>
                <w:rFonts w:cs="Arial"/>
                <w:szCs w:val="20"/>
              </w:rPr>
            </w:pPr>
            <w:r>
              <w:rPr>
                <w:rFonts w:cs="Arial"/>
                <w:szCs w:val="20"/>
              </w:rPr>
              <w:t>Yes</w:t>
            </w:r>
          </w:p>
        </w:tc>
        <w:tc>
          <w:tcPr>
            <w:tcW w:w="1235" w:type="dxa"/>
          </w:tcPr>
          <w:p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rsidR="00527AF8" w:rsidRPr="00EF5A57" w:rsidRDefault="003F5A2D" w:rsidP="00FE78D0">
            <w:pPr>
              <w:jc w:val="both"/>
              <w:rPr>
                <w:rFonts w:cs="Arial"/>
                <w:szCs w:val="20"/>
              </w:rPr>
            </w:pPr>
            <w:r>
              <w:rPr>
                <w:rFonts w:cs="Arial"/>
                <w:szCs w:val="20"/>
              </w:rPr>
              <w:t>""</w:t>
            </w:r>
            <w:r w:rsidR="00527AF8">
              <w:rPr>
                <w:rFonts w:cs="Arial"/>
                <w:szCs w:val="20"/>
              </w:rPr>
              <w:t>l</w:t>
            </w:r>
            <w:r w:rsidR="00527AF8" w:rsidRPr="00EF5A57">
              <w:rPr>
                <w:rFonts w:cs="Arial"/>
                <w:szCs w:val="20"/>
              </w:rPr>
              <w:t>esson</w:t>
            </w:r>
            <w:r>
              <w:rPr>
                <w:rFonts w:cs="Arial"/>
                <w:szCs w:val="20"/>
              </w:rPr>
              <w:t>""</w:t>
            </w:r>
            <w:r w:rsidR="00527AF8">
              <w:rPr>
                <w:rFonts w:cs="Arial"/>
                <w:szCs w:val="20"/>
              </w:rPr>
              <w:t>,</w:t>
            </w:r>
          </w:p>
          <w:p w:rsidR="00527AF8" w:rsidRPr="00EF5A57" w:rsidRDefault="003F5A2D" w:rsidP="00FE78D0">
            <w:pPr>
              <w:jc w:val="both"/>
              <w:rPr>
                <w:rFonts w:cs="Arial"/>
                <w:szCs w:val="20"/>
              </w:rPr>
            </w:pPr>
            <w:r>
              <w:rPr>
                <w:rFonts w:cs="Arial"/>
                <w:szCs w:val="20"/>
              </w:rPr>
              <w:t>""</w:t>
            </w:r>
            <w:r w:rsidR="00527AF8">
              <w:rPr>
                <w:rFonts w:cs="Arial"/>
                <w:szCs w:val="20"/>
              </w:rPr>
              <w:t>c</w:t>
            </w:r>
            <w:r w:rsidR="00527AF8" w:rsidRPr="00EF5A57">
              <w:rPr>
                <w:rFonts w:cs="Arial"/>
                <w:szCs w:val="20"/>
              </w:rPr>
              <w:t>hapter</w:t>
            </w:r>
            <w:r>
              <w:rPr>
                <w:rFonts w:cs="Arial"/>
                <w:szCs w:val="20"/>
              </w:rPr>
              <w:t>""</w:t>
            </w:r>
            <w:r w:rsidR="00527AF8">
              <w:rPr>
                <w:rFonts w:cs="Arial"/>
                <w:szCs w:val="20"/>
              </w:rPr>
              <w:t>,</w:t>
            </w:r>
          </w:p>
          <w:p w:rsidR="00527AF8" w:rsidRDefault="003F5A2D" w:rsidP="00FE78D0">
            <w:pPr>
              <w:jc w:val="both"/>
              <w:rPr>
                <w:rFonts w:cs="Arial"/>
                <w:szCs w:val="20"/>
              </w:rPr>
            </w:pPr>
            <w:r>
              <w:rPr>
                <w:rFonts w:cs="Arial"/>
                <w:szCs w:val="20"/>
              </w:rPr>
              <w:t>""</w:t>
            </w:r>
            <w:r w:rsidR="00527AF8">
              <w:rPr>
                <w:rFonts w:cs="Arial"/>
                <w:szCs w:val="20"/>
              </w:rPr>
              <w:t>q</w:t>
            </w:r>
            <w:r w:rsidR="00527AF8" w:rsidRPr="00EF5A57">
              <w:rPr>
                <w:rFonts w:cs="Arial"/>
                <w:szCs w:val="20"/>
              </w:rPr>
              <w:t>uestion</w:t>
            </w:r>
            <w:r>
              <w:rPr>
                <w:rFonts w:cs="Arial"/>
                <w:szCs w:val="20"/>
              </w:rPr>
              <w:t>""</w:t>
            </w:r>
          </w:p>
        </w:tc>
        <w:tc>
          <w:tcPr>
            <w:tcW w:w="2250" w:type="dxa"/>
          </w:tcPr>
          <w:p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rsidTr="00FE78D0">
        <w:tc>
          <w:tcPr>
            <w:tcW w:w="558" w:type="dxa"/>
          </w:tcPr>
          <w:p w:rsidR="0043710A" w:rsidRPr="00764019" w:rsidRDefault="0043710A" w:rsidP="00FE78D0">
            <w:pPr>
              <w:jc w:val="both"/>
              <w:rPr>
                <w:rFonts w:cs="Arial"/>
                <w:szCs w:val="20"/>
              </w:rPr>
            </w:pPr>
            <w:r>
              <w:rPr>
                <w:rFonts w:cs="Arial"/>
                <w:szCs w:val="20"/>
              </w:rPr>
              <w:lastRenderedPageBreak/>
              <w:t>14</w:t>
            </w:r>
          </w:p>
        </w:tc>
        <w:tc>
          <w:tcPr>
            <w:tcW w:w="2430" w:type="dxa"/>
          </w:tcPr>
          <w:p w:rsidR="0043710A" w:rsidRPr="00764019" w:rsidRDefault="0043710A" w:rsidP="00FE78D0">
            <w:pPr>
              <w:jc w:val="both"/>
              <w:rPr>
                <w:rFonts w:cs="Arial"/>
                <w:szCs w:val="20"/>
              </w:rPr>
            </w:pPr>
            <w:r w:rsidRPr="0012049C">
              <w:rPr>
                <w:rFonts w:cs="Arial"/>
                <w:szCs w:val="20"/>
              </w:rPr>
              <w:t xml:space="preserve">callData&gt;&gt; </w:t>
            </w:r>
            <w:r>
              <w:rPr>
                <w:rFonts w:cs="Arial"/>
                <w:szCs w:val="20"/>
              </w:rPr>
              <w:t>contentName</w:t>
            </w:r>
          </w:p>
        </w:tc>
        <w:tc>
          <w:tcPr>
            <w:tcW w:w="655" w:type="dxa"/>
          </w:tcPr>
          <w:p w:rsidR="0043710A" w:rsidRPr="009226ED" w:rsidRDefault="0043710A" w:rsidP="00FE78D0">
            <w:pPr>
              <w:jc w:val="both"/>
              <w:rPr>
                <w:rFonts w:cs="Arial"/>
                <w:szCs w:val="20"/>
              </w:rPr>
            </w:pPr>
            <w:r w:rsidRPr="00E46D1E">
              <w:t>Yes</w:t>
            </w:r>
          </w:p>
        </w:tc>
        <w:tc>
          <w:tcPr>
            <w:tcW w:w="1235" w:type="dxa"/>
          </w:tcPr>
          <w:p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rsidR="0043710A" w:rsidRPr="009226ED" w:rsidRDefault="0043710A" w:rsidP="00FE78D0">
            <w:pPr>
              <w:jc w:val="both"/>
              <w:rPr>
                <w:rFonts w:cs="Arial"/>
                <w:szCs w:val="20"/>
              </w:rPr>
            </w:pPr>
            <w:r>
              <w:rPr>
                <w:rFonts w:cs="Arial"/>
                <w:szCs w:val="20"/>
              </w:rPr>
              <w:t>NA</w:t>
            </w:r>
          </w:p>
        </w:tc>
        <w:tc>
          <w:tcPr>
            <w:tcW w:w="2250" w:type="dxa"/>
          </w:tcPr>
          <w:p w:rsidR="0043710A" w:rsidRPr="00764019" w:rsidRDefault="0043710A" w:rsidP="00FE78D0">
            <w:pPr>
              <w:jc w:val="both"/>
              <w:rPr>
                <w:rFonts w:cs="Arial"/>
                <w:szCs w:val="20"/>
              </w:rPr>
            </w:pPr>
            <w:r>
              <w:rPr>
                <w:rFonts w:cs="Arial"/>
                <w:szCs w:val="20"/>
              </w:rPr>
              <w:t>Actual name of the content being played.</w:t>
            </w:r>
          </w:p>
        </w:tc>
      </w:tr>
      <w:tr w:rsidR="0043710A" w:rsidRPr="009226ED" w:rsidTr="00FE78D0">
        <w:tc>
          <w:tcPr>
            <w:tcW w:w="558" w:type="dxa"/>
          </w:tcPr>
          <w:p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rsidR="0043710A" w:rsidRPr="009226ED" w:rsidRDefault="0043710A" w:rsidP="00FE78D0">
            <w:pPr>
              <w:jc w:val="both"/>
              <w:rPr>
                <w:rFonts w:cs="Arial"/>
                <w:szCs w:val="20"/>
              </w:rPr>
            </w:pPr>
            <w:r w:rsidRPr="0012049C">
              <w:rPr>
                <w:rFonts w:cs="Arial"/>
                <w:szCs w:val="20"/>
              </w:rPr>
              <w:t xml:space="preserve">callData&gt;&gt; </w:t>
            </w:r>
            <w:r w:rsidRPr="00764019">
              <w:rPr>
                <w:rFonts w:cs="Arial"/>
                <w:szCs w:val="20"/>
              </w:rPr>
              <w:t>contentFile</w:t>
            </w:r>
          </w:p>
        </w:tc>
        <w:tc>
          <w:tcPr>
            <w:tcW w:w="655" w:type="dxa"/>
          </w:tcPr>
          <w:p w:rsidR="0043710A" w:rsidRPr="009226ED" w:rsidRDefault="0043710A" w:rsidP="00FE78D0">
            <w:pPr>
              <w:jc w:val="both"/>
              <w:rPr>
                <w:rFonts w:cs="Arial"/>
                <w:szCs w:val="20"/>
              </w:rPr>
            </w:pPr>
            <w:r w:rsidRPr="00233C61">
              <w:t>Yes</w:t>
            </w:r>
          </w:p>
        </w:tc>
        <w:tc>
          <w:tcPr>
            <w:tcW w:w="1235" w:type="dxa"/>
          </w:tcPr>
          <w:p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rsidR="0043710A" w:rsidRPr="009226ED" w:rsidRDefault="0043710A" w:rsidP="00FE78D0">
            <w:pPr>
              <w:jc w:val="both"/>
              <w:rPr>
                <w:rFonts w:cs="Arial"/>
                <w:szCs w:val="20"/>
              </w:rPr>
            </w:pPr>
            <w:r>
              <w:rPr>
                <w:rFonts w:cs="Arial"/>
                <w:szCs w:val="20"/>
              </w:rPr>
              <w:t>NA</w:t>
            </w:r>
          </w:p>
        </w:tc>
        <w:tc>
          <w:tcPr>
            <w:tcW w:w="2250" w:type="dxa"/>
          </w:tcPr>
          <w:p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rsidTr="00FE78D0">
        <w:tc>
          <w:tcPr>
            <w:tcW w:w="558" w:type="dxa"/>
          </w:tcPr>
          <w:p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rsidR="0043710A" w:rsidRDefault="0043710A" w:rsidP="00FE78D0">
            <w:pPr>
              <w:jc w:val="both"/>
              <w:rPr>
                <w:rFonts w:cs="Arial"/>
                <w:szCs w:val="20"/>
              </w:rPr>
            </w:pPr>
            <w:r w:rsidRPr="0012049C">
              <w:rPr>
                <w:rFonts w:cs="Arial"/>
                <w:szCs w:val="20"/>
              </w:rPr>
              <w:t xml:space="preserve">callData&gt;&gt;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rsidR="0043710A" w:rsidRPr="0010131A" w:rsidRDefault="0043710A" w:rsidP="00FE78D0">
            <w:pPr>
              <w:jc w:val="both"/>
              <w:rPr>
                <w:rFonts w:cs="Arial"/>
                <w:szCs w:val="20"/>
              </w:rPr>
            </w:pPr>
            <w:r>
              <w:t>Yes</w:t>
            </w:r>
          </w:p>
        </w:tc>
        <w:tc>
          <w:tcPr>
            <w:tcW w:w="1235" w:type="dxa"/>
          </w:tcPr>
          <w:p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rsidR="0043710A" w:rsidRPr="0010131A" w:rsidRDefault="0043710A" w:rsidP="00FE78D0">
            <w:pPr>
              <w:jc w:val="both"/>
              <w:rPr>
                <w:rFonts w:cs="Arial"/>
                <w:szCs w:val="20"/>
              </w:rPr>
            </w:pPr>
            <w:r>
              <w:rPr>
                <w:rFonts w:cs="Arial"/>
                <w:szCs w:val="20"/>
              </w:rPr>
              <w:t>NA</w:t>
            </w:r>
          </w:p>
        </w:tc>
        <w:tc>
          <w:tcPr>
            <w:tcW w:w="2250" w:type="dxa"/>
          </w:tcPr>
          <w:p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rsidTr="00FE78D0">
        <w:tc>
          <w:tcPr>
            <w:tcW w:w="558" w:type="dxa"/>
          </w:tcPr>
          <w:p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rsidR="0043710A" w:rsidRDefault="0043710A" w:rsidP="00FE78D0">
            <w:pPr>
              <w:jc w:val="both"/>
              <w:rPr>
                <w:rFonts w:cs="Arial"/>
                <w:szCs w:val="20"/>
              </w:rPr>
            </w:pPr>
            <w:r w:rsidRPr="0012049C">
              <w:rPr>
                <w:rFonts w:cs="Arial"/>
                <w:szCs w:val="20"/>
              </w:rPr>
              <w:t xml:space="preserve">callData&gt;&gt;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rsidR="0043710A" w:rsidRPr="0010131A" w:rsidRDefault="0043710A" w:rsidP="00FE78D0">
            <w:pPr>
              <w:jc w:val="both"/>
              <w:rPr>
                <w:rFonts w:cs="Arial"/>
                <w:szCs w:val="20"/>
              </w:rPr>
            </w:pPr>
            <w:r w:rsidRPr="00912C68">
              <w:rPr>
                <w:color w:val="000000" w:themeColor="text1"/>
              </w:rPr>
              <w:t>Yes</w:t>
            </w:r>
          </w:p>
        </w:tc>
        <w:tc>
          <w:tcPr>
            <w:tcW w:w="1235" w:type="dxa"/>
          </w:tcPr>
          <w:p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rsidR="0043710A" w:rsidRPr="0010131A" w:rsidRDefault="0043710A" w:rsidP="00FE78D0">
            <w:pPr>
              <w:jc w:val="both"/>
              <w:rPr>
                <w:rFonts w:cs="Arial"/>
                <w:szCs w:val="20"/>
              </w:rPr>
            </w:pPr>
            <w:r>
              <w:rPr>
                <w:rFonts w:cs="Arial"/>
                <w:szCs w:val="20"/>
              </w:rPr>
              <w:t>NA</w:t>
            </w:r>
          </w:p>
        </w:tc>
        <w:tc>
          <w:tcPr>
            <w:tcW w:w="2250" w:type="dxa"/>
          </w:tcPr>
          <w:p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r w:rsidR="0043710A" w:rsidRPr="00EF5A57" w:rsidTr="00FE78D0">
        <w:tc>
          <w:tcPr>
            <w:tcW w:w="558" w:type="dxa"/>
          </w:tcPr>
          <w:p w:rsidR="0043710A" w:rsidRPr="00EF5A57" w:rsidRDefault="0043710A" w:rsidP="00FE78D0">
            <w:pPr>
              <w:jc w:val="both"/>
              <w:rPr>
                <w:rFonts w:cs="Arial"/>
                <w:szCs w:val="20"/>
              </w:rPr>
            </w:pPr>
            <w:r w:rsidRPr="00EF5A57">
              <w:rPr>
                <w:rFonts w:cs="Arial"/>
                <w:szCs w:val="20"/>
              </w:rPr>
              <w:t>1</w:t>
            </w:r>
            <w:r>
              <w:rPr>
                <w:rFonts w:cs="Arial"/>
                <w:szCs w:val="20"/>
              </w:rPr>
              <w:t>8</w:t>
            </w:r>
          </w:p>
        </w:tc>
        <w:tc>
          <w:tcPr>
            <w:tcW w:w="2430" w:type="dxa"/>
          </w:tcPr>
          <w:p w:rsidR="0043710A" w:rsidRDefault="0043710A" w:rsidP="00FE78D0">
            <w:pPr>
              <w:jc w:val="both"/>
              <w:rPr>
                <w:rFonts w:cs="Arial"/>
                <w:szCs w:val="20"/>
              </w:rPr>
            </w:pPr>
            <w:r w:rsidRPr="0012049C">
              <w:rPr>
                <w:rFonts w:cs="Arial"/>
                <w:szCs w:val="20"/>
              </w:rPr>
              <w:t xml:space="preserve">callData&gt;&gt; </w:t>
            </w:r>
            <w:r>
              <w:rPr>
                <w:rFonts w:cs="Arial"/>
                <w:szCs w:val="20"/>
              </w:rPr>
              <w:t>completionFlag</w:t>
            </w:r>
          </w:p>
        </w:tc>
        <w:tc>
          <w:tcPr>
            <w:tcW w:w="655" w:type="dxa"/>
          </w:tcPr>
          <w:p w:rsidR="0043710A" w:rsidRPr="00EF5A57" w:rsidRDefault="0043710A" w:rsidP="00FE78D0">
            <w:pPr>
              <w:jc w:val="both"/>
              <w:rPr>
                <w:rFonts w:cs="Arial"/>
                <w:szCs w:val="20"/>
              </w:rPr>
            </w:pPr>
            <w:r w:rsidRPr="00912C68">
              <w:rPr>
                <w:color w:val="000000" w:themeColor="text1"/>
              </w:rPr>
              <w:t>Yes</w:t>
            </w:r>
          </w:p>
        </w:tc>
        <w:tc>
          <w:tcPr>
            <w:tcW w:w="1235" w:type="dxa"/>
          </w:tcPr>
          <w:p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rsidR="0043710A" w:rsidRDefault="0043710A" w:rsidP="00FE78D0">
            <w:pPr>
              <w:jc w:val="both"/>
              <w:rPr>
                <w:rFonts w:cs="Arial"/>
                <w:szCs w:val="20"/>
              </w:rPr>
            </w:pPr>
            <w:r>
              <w:rPr>
                <w:rFonts w:cs="Arial"/>
                <w:szCs w:val="20"/>
              </w:rPr>
              <w:t>true –  completed</w:t>
            </w:r>
          </w:p>
          <w:p w:rsidR="0043710A" w:rsidRPr="00EF5A57" w:rsidRDefault="0043710A" w:rsidP="00FE78D0">
            <w:pPr>
              <w:jc w:val="both"/>
              <w:rPr>
                <w:rFonts w:cs="Arial"/>
                <w:szCs w:val="20"/>
              </w:rPr>
            </w:pPr>
            <w:r>
              <w:rPr>
                <w:rFonts w:cs="Arial"/>
                <w:szCs w:val="20"/>
              </w:rPr>
              <w:t>false – Not completed</w:t>
            </w:r>
          </w:p>
        </w:tc>
        <w:tc>
          <w:tcPr>
            <w:tcW w:w="2250" w:type="dxa"/>
          </w:tcPr>
          <w:p w:rsidR="0043710A" w:rsidRDefault="0043710A" w:rsidP="00FE78D0">
            <w:pPr>
              <w:jc w:val="both"/>
              <w:rPr>
                <w:rFonts w:cs="Arial"/>
                <w:szCs w:val="20"/>
              </w:rPr>
            </w:pPr>
            <w:r>
              <w:rPr>
                <w:rFonts w:cs="Arial"/>
                <w:szCs w:val="20"/>
              </w:rPr>
              <w:t>Specifies if the related audio file has been completely listened to.</w:t>
            </w:r>
          </w:p>
          <w:p w:rsidR="0043710A" w:rsidRDefault="0043710A" w:rsidP="00FE78D0">
            <w:pPr>
              <w:jc w:val="both"/>
              <w:rPr>
                <w:rFonts w:cs="Arial"/>
                <w:szCs w:val="20"/>
              </w:rPr>
            </w:pPr>
            <w:r>
              <w:rPr>
                <w:rFonts w:cs="Arial"/>
                <w:szCs w:val="20"/>
              </w:rPr>
              <w:t>In case of chapter, it signifies if the chapter has completed or not.</w:t>
            </w:r>
          </w:p>
        </w:tc>
      </w:tr>
      <w:tr w:rsidR="00404463" w:rsidRPr="00EF5A57" w:rsidTr="00FE78D0">
        <w:trPr>
          <w:ins w:id="122" w:author="Ashish Jain" w:date="2015-04-15T22:46:00Z"/>
        </w:trPr>
        <w:tc>
          <w:tcPr>
            <w:tcW w:w="558" w:type="dxa"/>
          </w:tcPr>
          <w:p w:rsidR="00404463" w:rsidRPr="00404463" w:rsidRDefault="001639D2" w:rsidP="00FE78D0">
            <w:pPr>
              <w:jc w:val="both"/>
              <w:rPr>
                <w:ins w:id="123" w:author="Ashish Jain" w:date="2015-04-15T22:46:00Z"/>
                <w:rFonts w:cs="Arial"/>
                <w:szCs w:val="20"/>
              </w:rPr>
            </w:pPr>
            <w:ins w:id="124" w:author="Ashish Jain" w:date="2015-04-15T22:46:00Z">
              <w:r w:rsidRPr="001639D2">
                <w:rPr>
                  <w:rFonts w:cs="Arial"/>
                  <w:szCs w:val="20"/>
                  <w:rPrChange w:id="125" w:author="Ashish Jain" w:date="2015-04-15T22:47:00Z">
                    <w:rPr>
                      <w:rFonts w:cs="Arial"/>
                      <w:szCs w:val="20"/>
                      <w:highlight w:val="yellow"/>
                    </w:rPr>
                  </w:rPrChange>
                </w:rPr>
                <w:t>19</w:t>
              </w:r>
            </w:ins>
          </w:p>
        </w:tc>
        <w:tc>
          <w:tcPr>
            <w:tcW w:w="2430" w:type="dxa"/>
          </w:tcPr>
          <w:p w:rsidR="00404463" w:rsidRPr="00404463" w:rsidRDefault="001639D2" w:rsidP="00FE78D0">
            <w:pPr>
              <w:jc w:val="both"/>
              <w:rPr>
                <w:ins w:id="126" w:author="Ashish Jain" w:date="2015-04-15T22:46:00Z"/>
                <w:rFonts w:cs="Arial"/>
                <w:szCs w:val="20"/>
              </w:rPr>
            </w:pPr>
            <w:ins w:id="127" w:author="Ashish Jain" w:date="2015-04-15T22:46:00Z">
              <w:r w:rsidRPr="001639D2">
                <w:rPr>
                  <w:rFonts w:cs="Arial"/>
                  <w:szCs w:val="20"/>
                  <w:rPrChange w:id="128" w:author="Ashish Jain" w:date="2015-04-15T22:47:00Z">
                    <w:rPr>
                      <w:rFonts w:cs="Arial"/>
                      <w:szCs w:val="20"/>
                      <w:highlight w:val="yellow"/>
                    </w:rPr>
                  </w:rPrChange>
                </w:rPr>
                <w:t>callData&gt;&gt;correctAnswer</w:t>
              </w:r>
            </w:ins>
            <w:ins w:id="129" w:author="Ashish Jain" w:date="2015-04-15T23:05:00Z">
              <w:r w:rsidR="008854CF">
                <w:rPr>
                  <w:rFonts w:cs="Arial"/>
                  <w:szCs w:val="20"/>
                </w:rPr>
                <w:t>Entered</w:t>
              </w:r>
            </w:ins>
          </w:p>
        </w:tc>
        <w:tc>
          <w:tcPr>
            <w:tcW w:w="655" w:type="dxa"/>
          </w:tcPr>
          <w:p w:rsidR="00404463" w:rsidRPr="00404463" w:rsidRDefault="001639D2" w:rsidP="00FE78D0">
            <w:pPr>
              <w:jc w:val="both"/>
              <w:rPr>
                <w:ins w:id="130" w:author="Ashish Jain" w:date="2015-04-15T22:46:00Z"/>
                <w:color w:val="000000" w:themeColor="text1"/>
              </w:rPr>
            </w:pPr>
            <w:ins w:id="131" w:author="Ashish Jain" w:date="2015-04-15T22:46:00Z">
              <w:r w:rsidRPr="001639D2">
                <w:rPr>
                  <w:color w:val="000000" w:themeColor="text1"/>
                  <w:rPrChange w:id="132" w:author="Ashish Jain" w:date="2015-04-15T22:47:00Z">
                    <w:rPr>
                      <w:color w:val="000000" w:themeColor="text1"/>
                      <w:highlight w:val="yellow"/>
                    </w:rPr>
                  </w:rPrChange>
                </w:rPr>
                <w:t>No</w:t>
              </w:r>
            </w:ins>
          </w:p>
        </w:tc>
        <w:tc>
          <w:tcPr>
            <w:tcW w:w="1235" w:type="dxa"/>
          </w:tcPr>
          <w:p w:rsidR="00404463" w:rsidRPr="00404463" w:rsidRDefault="001639D2" w:rsidP="00FE78D0">
            <w:pPr>
              <w:pStyle w:val="Normal2"/>
              <w:jc w:val="both"/>
              <w:rPr>
                <w:ins w:id="133" w:author="Ashish Jain" w:date="2015-04-15T22:46:00Z"/>
                <w:rFonts w:ascii="Arial" w:eastAsia="Arial" w:hAnsi="Arial" w:cs="Arial"/>
                <w:sz w:val="20"/>
                <w:szCs w:val="20"/>
              </w:rPr>
            </w:pPr>
            <w:ins w:id="134" w:author="Ashish Jain" w:date="2015-04-15T22:46:00Z">
              <w:r w:rsidRPr="001639D2">
                <w:rPr>
                  <w:rFonts w:ascii="Arial" w:eastAsia="Arial" w:hAnsi="Arial" w:cs="Arial"/>
                  <w:sz w:val="20"/>
                  <w:szCs w:val="20"/>
                  <w:rPrChange w:id="135" w:author="Ashish Jain" w:date="2015-04-15T22:47:00Z">
                    <w:rPr>
                      <w:rFonts w:ascii="Arial" w:eastAsia="Arial" w:hAnsi="Arial" w:cs="Arial"/>
                      <w:sz w:val="20"/>
                      <w:szCs w:val="20"/>
                      <w:highlight w:val="yellow"/>
                    </w:rPr>
                  </w:rPrChange>
                </w:rPr>
                <w:t>Boolean</w:t>
              </w:r>
            </w:ins>
          </w:p>
        </w:tc>
        <w:tc>
          <w:tcPr>
            <w:tcW w:w="2070" w:type="dxa"/>
          </w:tcPr>
          <w:p w:rsidR="00404463" w:rsidRPr="00404463" w:rsidRDefault="00F12742" w:rsidP="00BC06C9">
            <w:pPr>
              <w:jc w:val="both"/>
              <w:rPr>
                <w:ins w:id="136" w:author="Ashish Jain" w:date="2015-04-15T22:46:00Z"/>
                <w:rFonts w:cs="Arial"/>
                <w:szCs w:val="20"/>
                <w:rPrChange w:id="137" w:author="Ashish Jain" w:date="2015-04-15T22:47:00Z">
                  <w:rPr>
                    <w:ins w:id="138" w:author="Ashish Jain" w:date="2015-04-15T22:46:00Z"/>
                    <w:rFonts w:cs="Arial"/>
                    <w:szCs w:val="20"/>
                    <w:highlight w:val="yellow"/>
                  </w:rPr>
                </w:rPrChange>
              </w:rPr>
            </w:pPr>
            <w:ins w:id="139" w:author="Ashish Jain" w:date="2015-04-15T23:03:00Z">
              <w:r>
                <w:rPr>
                  <w:rFonts w:cs="Arial"/>
                  <w:szCs w:val="20"/>
                </w:rPr>
                <w:t>t</w:t>
              </w:r>
            </w:ins>
            <w:ins w:id="140" w:author="Ashish Jain" w:date="2015-04-15T22:46:00Z">
              <w:r w:rsidR="001639D2" w:rsidRPr="001639D2">
                <w:rPr>
                  <w:rFonts w:cs="Arial"/>
                  <w:szCs w:val="20"/>
                  <w:rPrChange w:id="141" w:author="Ashish Jain" w:date="2015-04-15T22:47:00Z">
                    <w:rPr>
                      <w:rFonts w:cs="Arial"/>
                      <w:szCs w:val="20"/>
                      <w:highlight w:val="yellow"/>
                    </w:rPr>
                  </w:rPrChange>
                </w:rPr>
                <w:t>rue – question answered correctly by user</w:t>
              </w:r>
            </w:ins>
          </w:p>
          <w:p w:rsidR="00404463" w:rsidRPr="00404463" w:rsidRDefault="00F12742" w:rsidP="00FE78D0">
            <w:pPr>
              <w:jc w:val="both"/>
              <w:rPr>
                <w:ins w:id="142" w:author="Ashish Jain" w:date="2015-04-15T22:46:00Z"/>
                <w:rFonts w:cs="Arial"/>
                <w:szCs w:val="20"/>
              </w:rPr>
            </w:pPr>
            <w:ins w:id="143" w:author="Ashish Jain" w:date="2015-04-15T23:03:00Z">
              <w:r>
                <w:rPr>
                  <w:rFonts w:cs="Arial"/>
                  <w:szCs w:val="20"/>
                </w:rPr>
                <w:t>f</w:t>
              </w:r>
            </w:ins>
            <w:ins w:id="144" w:author="Ashish Jain" w:date="2015-04-15T22:46:00Z">
              <w:r w:rsidR="001639D2" w:rsidRPr="001639D2">
                <w:rPr>
                  <w:rFonts w:cs="Arial"/>
                  <w:szCs w:val="20"/>
                  <w:rPrChange w:id="145" w:author="Ashish Jain" w:date="2015-04-15T22:47:00Z">
                    <w:rPr>
                      <w:rFonts w:cs="Arial"/>
                      <w:szCs w:val="20"/>
                      <w:highlight w:val="yellow"/>
                    </w:rPr>
                  </w:rPrChange>
                </w:rPr>
                <w:t>alse – question not answered correctly by the user</w:t>
              </w:r>
            </w:ins>
          </w:p>
        </w:tc>
        <w:tc>
          <w:tcPr>
            <w:tcW w:w="2250" w:type="dxa"/>
          </w:tcPr>
          <w:p w:rsidR="00404463" w:rsidRPr="00404463" w:rsidRDefault="001639D2" w:rsidP="00BC06C9">
            <w:pPr>
              <w:jc w:val="both"/>
              <w:rPr>
                <w:ins w:id="146" w:author="Ashish Jain" w:date="2015-04-15T22:46:00Z"/>
                <w:rFonts w:cs="Arial"/>
                <w:szCs w:val="20"/>
                <w:rPrChange w:id="147" w:author="Ashish Jain" w:date="2015-04-15T22:47:00Z">
                  <w:rPr>
                    <w:ins w:id="148" w:author="Ashish Jain" w:date="2015-04-15T22:46:00Z"/>
                    <w:rFonts w:cs="Arial"/>
                    <w:szCs w:val="20"/>
                    <w:highlight w:val="yellow"/>
                  </w:rPr>
                </w:rPrChange>
              </w:rPr>
            </w:pPr>
            <w:ins w:id="149" w:author="Ashish Jain" w:date="2015-04-15T22:46:00Z">
              <w:r w:rsidRPr="001639D2">
                <w:rPr>
                  <w:rFonts w:cs="Arial"/>
                  <w:szCs w:val="20"/>
                  <w:rPrChange w:id="150" w:author="Ashish Jain" w:date="2015-04-15T22:47:00Z">
                    <w:rPr>
                      <w:rFonts w:cs="Arial"/>
                      <w:szCs w:val="20"/>
                      <w:highlight w:val="yellow"/>
                    </w:rPr>
                  </w:rPrChange>
                </w:rPr>
                <w:t xml:space="preserve">The field is relevant only if content type is ‘question’ and completionFlag is ‘true’ for the question. </w:t>
              </w:r>
            </w:ins>
          </w:p>
          <w:p w:rsidR="00404463" w:rsidRPr="00404463" w:rsidRDefault="00F12742" w:rsidP="00BC06C9">
            <w:pPr>
              <w:jc w:val="both"/>
              <w:rPr>
                <w:ins w:id="151" w:author="Ashish Jain" w:date="2015-04-15T22:46:00Z"/>
                <w:rFonts w:cs="Arial"/>
                <w:szCs w:val="20"/>
                <w:rPrChange w:id="152" w:author="Ashish Jain" w:date="2015-04-15T22:47:00Z">
                  <w:rPr>
                    <w:ins w:id="153" w:author="Ashish Jain" w:date="2015-04-15T22:46:00Z"/>
                    <w:rFonts w:cs="Arial"/>
                    <w:szCs w:val="20"/>
                    <w:highlight w:val="yellow"/>
                  </w:rPr>
                </w:rPrChange>
              </w:rPr>
            </w:pPr>
            <w:ins w:id="154" w:author="Ashish Jain" w:date="2015-04-15T22:46:00Z">
              <w:r w:rsidRPr="00F12742">
                <w:rPr>
                  <w:rFonts w:cs="Arial"/>
                  <w:szCs w:val="20"/>
                </w:rPr>
                <w:t xml:space="preserve">It specifies </w:t>
              </w:r>
            </w:ins>
            <w:ins w:id="155" w:author="Ashish Jain" w:date="2015-04-15T23:02:00Z">
              <w:r>
                <w:rPr>
                  <w:rFonts w:cs="Arial"/>
                  <w:szCs w:val="20"/>
                </w:rPr>
                <w:t>whether</w:t>
              </w:r>
            </w:ins>
            <w:ins w:id="156" w:author="Ashish Jain" w:date="2015-04-15T22:46:00Z">
              <w:r w:rsidR="001639D2" w:rsidRPr="001639D2">
                <w:rPr>
                  <w:rFonts w:cs="Arial"/>
                  <w:szCs w:val="20"/>
                  <w:rPrChange w:id="157" w:author="Ashish Jain" w:date="2015-04-15T22:47:00Z">
                    <w:rPr>
                      <w:rFonts w:cs="Arial"/>
                      <w:szCs w:val="20"/>
                      <w:highlight w:val="yellow"/>
                    </w:rPr>
                  </w:rPrChange>
                </w:rPr>
                <w:t xml:space="preserve"> the user has answered the question correctly</w:t>
              </w:r>
            </w:ins>
            <w:ins w:id="158" w:author="Ashish Jain" w:date="2015-04-15T23:02:00Z">
              <w:r>
                <w:rPr>
                  <w:rFonts w:cs="Arial"/>
                  <w:szCs w:val="20"/>
                </w:rPr>
                <w:t xml:space="preserve"> or not</w:t>
              </w:r>
            </w:ins>
            <w:ins w:id="159" w:author="Ashish Jain" w:date="2015-04-15T22:46:00Z">
              <w:r w:rsidR="001639D2" w:rsidRPr="001639D2">
                <w:rPr>
                  <w:rFonts w:cs="Arial"/>
                  <w:szCs w:val="20"/>
                  <w:rPrChange w:id="160" w:author="Ashish Jain" w:date="2015-04-15T22:47:00Z">
                    <w:rPr>
                      <w:rFonts w:cs="Arial"/>
                      <w:szCs w:val="20"/>
                      <w:highlight w:val="yellow"/>
                    </w:rPr>
                  </w:rPrChange>
                </w:rPr>
                <w:t xml:space="preserve">. </w:t>
              </w:r>
            </w:ins>
          </w:p>
          <w:p w:rsidR="00404463" w:rsidRPr="00404463" w:rsidRDefault="001639D2" w:rsidP="00FE78D0">
            <w:pPr>
              <w:jc w:val="both"/>
              <w:rPr>
                <w:ins w:id="161" w:author="Ashish Jain" w:date="2015-04-15T22:46:00Z"/>
                <w:rFonts w:cs="Arial"/>
                <w:szCs w:val="20"/>
              </w:rPr>
            </w:pPr>
            <w:ins w:id="162" w:author="Ashish Jain" w:date="2015-04-15T22:46:00Z">
              <w:r w:rsidRPr="001639D2">
                <w:rPr>
                  <w:rFonts w:cs="Arial"/>
                  <w:szCs w:val="20"/>
                  <w:rPrChange w:id="163" w:author="Ashish Jain" w:date="2015-04-15T22:47:00Z">
                    <w:rPr>
                      <w:rFonts w:cs="Arial"/>
                      <w:szCs w:val="20"/>
                      <w:highlight w:val="yellow"/>
                    </w:rPr>
                  </w:rPrChange>
                </w:rPr>
                <w:t>If the user has not attempted the question then IVR need not send this field.</w:t>
              </w:r>
            </w:ins>
          </w:p>
        </w:tc>
      </w:tr>
    </w:tbl>
    <w:p w:rsidR="00527AF8" w:rsidRDefault="00527AF8" w:rsidP="00527AF8">
      <w:pPr>
        <w:jc w:val="both"/>
        <w:rPr>
          <w:rFonts w:ascii="Times" w:eastAsia="Times New Roman" w:hAnsi="Times" w:cs="Times New Roman"/>
          <w:b/>
          <w:color w:val="333333"/>
          <w:szCs w:val="20"/>
          <w:shd w:val="clear" w:color="auto" w:fill="FFFFFF"/>
        </w:rPr>
      </w:pPr>
    </w:p>
    <w:p w:rsidR="00527AF8" w:rsidRDefault="00527AF8" w:rsidP="00527AF8">
      <w:pPr>
        <w:pStyle w:val="Heading4"/>
        <w:jc w:val="both"/>
      </w:pPr>
      <w:r>
        <w:t>Save Call Details</w:t>
      </w:r>
      <w:r w:rsidRPr="00814194">
        <w:t xml:space="preserve"> API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rsidTr="00FE78D0">
        <w:tc>
          <w:tcPr>
            <w:tcW w:w="1188" w:type="dxa"/>
            <w:shd w:val="clear" w:color="auto" w:fill="D9D9D9" w:themeFill="background1" w:themeFillShade="D9"/>
          </w:tcPr>
          <w:p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rsidR="00527AF8" w:rsidRPr="001136A5" w:rsidRDefault="00527AF8" w:rsidP="00FE78D0">
            <w:pPr>
              <w:jc w:val="both"/>
              <w:rPr>
                <w:szCs w:val="20"/>
              </w:rPr>
            </w:pPr>
            <w:r w:rsidRPr="001136A5">
              <w:rPr>
                <w:szCs w:val="20"/>
              </w:rPr>
              <w:t>Description</w:t>
            </w:r>
          </w:p>
        </w:tc>
      </w:tr>
      <w:tr w:rsidR="00527AF8" w:rsidRPr="001136A5" w:rsidTr="00FE78D0">
        <w:trPr>
          <w:trHeight w:val="346"/>
        </w:trPr>
        <w:tc>
          <w:tcPr>
            <w:tcW w:w="1188" w:type="dxa"/>
          </w:tcPr>
          <w:p w:rsidR="00527AF8" w:rsidRPr="001136A5" w:rsidRDefault="00527AF8" w:rsidP="00FE78D0">
            <w:pPr>
              <w:jc w:val="both"/>
              <w:rPr>
                <w:szCs w:val="20"/>
              </w:rPr>
            </w:pPr>
            <w:r w:rsidRPr="001136A5">
              <w:rPr>
                <w:szCs w:val="20"/>
              </w:rPr>
              <w:t>Successful</w:t>
            </w:r>
          </w:p>
        </w:tc>
        <w:tc>
          <w:tcPr>
            <w:tcW w:w="3315" w:type="dxa"/>
          </w:tcPr>
          <w:p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rsidR="00527AF8" w:rsidRPr="001136A5" w:rsidRDefault="00527AF8" w:rsidP="00FE78D0">
            <w:pPr>
              <w:jc w:val="both"/>
              <w:rPr>
                <w:szCs w:val="20"/>
              </w:rPr>
            </w:pPr>
          </w:p>
        </w:tc>
      </w:tr>
      <w:tr w:rsidR="00527AF8" w:rsidRPr="001136A5" w:rsidTr="00FE78D0">
        <w:tc>
          <w:tcPr>
            <w:tcW w:w="1188" w:type="dxa"/>
            <w:vMerge w:val="restart"/>
          </w:tcPr>
          <w:p w:rsidR="00527AF8" w:rsidRPr="001136A5" w:rsidRDefault="00527AF8" w:rsidP="00FE78D0">
            <w:pPr>
              <w:jc w:val="both"/>
              <w:rPr>
                <w:szCs w:val="20"/>
              </w:rPr>
            </w:pPr>
            <w:r w:rsidRPr="001136A5">
              <w:rPr>
                <w:szCs w:val="20"/>
              </w:rPr>
              <w:t>Failure</w:t>
            </w:r>
          </w:p>
        </w:tc>
        <w:tc>
          <w:tcPr>
            <w:tcW w:w="3315" w:type="dxa"/>
            <w:vMerge w:val="restart"/>
            <w:shd w:val="clear" w:color="auto" w:fill="auto"/>
          </w:tcPr>
          <w:p w:rsidR="00527AF8" w:rsidRPr="001136A5" w:rsidRDefault="00527AF8" w:rsidP="00FE78D0">
            <w:pPr>
              <w:jc w:val="both"/>
              <w:rPr>
                <w:rFonts w:eastAsia="Arial" w:cs="Arial"/>
                <w:szCs w:val="20"/>
              </w:rPr>
            </w:pPr>
            <w:r w:rsidRPr="001136A5">
              <w:rPr>
                <w:rFonts w:eastAsia="Arial" w:cs="Arial"/>
                <w:szCs w:val="20"/>
              </w:rPr>
              <w:t>{</w:t>
            </w:r>
          </w:p>
          <w:p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rsidR="00527AF8" w:rsidRPr="001136A5" w:rsidRDefault="00527AF8" w:rsidP="00FE78D0">
            <w:pPr>
              <w:jc w:val="both"/>
              <w:rPr>
                <w:szCs w:val="20"/>
                <w:highlight w:val="lightGray"/>
              </w:rPr>
            </w:pPr>
            <w:r w:rsidRPr="001136A5">
              <w:rPr>
                <w:szCs w:val="20"/>
              </w:rPr>
              <w:t>}</w:t>
            </w:r>
          </w:p>
        </w:tc>
        <w:tc>
          <w:tcPr>
            <w:tcW w:w="956" w:type="dxa"/>
          </w:tcPr>
          <w:p w:rsidR="00527AF8" w:rsidRPr="001136A5" w:rsidRDefault="00527AF8" w:rsidP="00FE78D0">
            <w:pPr>
              <w:jc w:val="both"/>
              <w:rPr>
                <w:szCs w:val="20"/>
              </w:rPr>
            </w:pPr>
            <w:r w:rsidRPr="001136A5">
              <w:rPr>
                <w:szCs w:val="20"/>
              </w:rPr>
              <w:t>400</w:t>
            </w:r>
          </w:p>
        </w:tc>
        <w:tc>
          <w:tcPr>
            <w:tcW w:w="1471" w:type="dxa"/>
          </w:tcPr>
          <w:p w:rsidR="00527AF8" w:rsidRPr="001136A5" w:rsidRDefault="00527AF8" w:rsidP="00FE78D0">
            <w:pPr>
              <w:jc w:val="both"/>
              <w:rPr>
                <w:szCs w:val="20"/>
              </w:rPr>
            </w:pPr>
            <w:r w:rsidRPr="001136A5">
              <w:rPr>
                <w:szCs w:val="20"/>
              </w:rPr>
              <w:t>Application/json</w:t>
            </w:r>
          </w:p>
        </w:tc>
        <w:tc>
          <w:tcPr>
            <w:tcW w:w="2250" w:type="dxa"/>
          </w:tcPr>
          <w:p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Parameter Name : Invalid Value</w:t>
            </w:r>
            <w:r w:rsidR="00A9180B">
              <w:rPr>
                <w:szCs w:val="20"/>
              </w:rPr>
              <w:t>&gt;</w:t>
            </w:r>
            <w:r w:rsidR="003F5A2D">
              <w:rPr>
                <w:szCs w:val="20"/>
              </w:rPr>
              <w:t>"</w:t>
            </w:r>
            <w:r w:rsidRPr="001136A5">
              <w:rPr>
                <w:szCs w:val="20"/>
              </w:rPr>
              <w:t xml:space="preserve"> shall be returned in failure reason</w:t>
            </w:r>
          </w:p>
        </w:tc>
      </w:tr>
      <w:tr w:rsidR="00527AF8" w:rsidRPr="001136A5" w:rsidTr="00FE78D0">
        <w:tc>
          <w:tcPr>
            <w:tcW w:w="1188" w:type="dxa"/>
            <w:vMerge/>
          </w:tcPr>
          <w:p w:rsidR="00527AF8" w:rsidRPr="001136A5" w:rsidRDefault="00527AF8" w:rsidP="00FE78D0">
            <w:pPr>
              <w:jc w:val="both"/>
              <w:rPr>
                <w:szCs w:val="20"/>
              </w:rPr>
            </w:pPr>
          </w:p>
        </w:tc>
        <w:tc>
          <w:tcPr>
            <w:tcW w:w="3315" w:type="dxa"/>
            <w:vMerge/>
            <w:shd w:val="clear" w:color="auto" w:fill="auto"/>
          </w:tcPr>
          <w:p w:rsidR="00527AF8" w:rsidRPr="001136A5" w:rsidRDefault="00527AF8" w:rsidP="00FE78D0">
            <w:pPr>
              <w:jc w:val="both"/>
              <w:rPr>
                <w:rFonts w:eastAsia="Arial" w:cs="Arial"/>
                <w:szCs w:val="20"/>
              </w:rPr>
            </w:pPr>
          </w:p>
        </w:tc>
        <w:tc>
          <w:tcPr>
            <w:tcW w:w="956" w:type="dxa"/>
          </w:tcPr>
          <w:p w:rsidR="00527AF8" w:rsidRPr="001136A5" w:rsidRDefault="00527AF8" w:rsidP="00FE78D0">
            <w:pPr>
              <w:jc w:val="both"/>
              <w:rPr>
                <w:szCs w:val="20"/>
              </w:rPr>
            </w:pPr>
            <w:r w:rsidRPr="001136A5">
              <w:rPr>
                <w:szCs w:val="20"/>
              </w:rPr>
              <w:t>400</w:t>
            </w:r>
          </w:p>
        </w:tc>
        <w:tc>
          <w:tcPr>
            <w:tcW w:w="1471" w:type="dxa"/>
          </w:tcPr>
          <w:p w:rsidR="00527AF8" w:rsidRPr="001136A5" w:rsidRDefault="00527AF8" w:rsidP="00FE78D0">
            <w:pPr>
              <w:jc w:val="both"/>
              <w:rPr>
                <w:szCs w:val="20"/>
              </w:rPr>
            </w:pPr>
            <w:r w:rsidRPr="001136A5">
              <w:rPr>
                <w:szCs w:val="20"/>
              </w:rPr>
              <w:t>Application/json</w:t>
            </w:r>
          </w:p>
        </w:tc>
        <w:tc>
          <w:tcPr>
            <w:tcW w:w="2250" w:type="dxa"/>
          </w:tcPr>
          <w:p w:rsidR="00527AF8" w:rsidRPr="001136A5" w:rsidRDefault="00527AF8" w:rsidP="00FE78D0">
            <w:pPr>
              <w:jc w:val="both"/>
              <w:rPr>
                <w:szCs w:val="20"/>
              </w:rPr>
            </w:pPr>
            <w:r w:rsidRPr="001136A5">
              <w:rPr>
                <w:szCs w:val="20"/>
              </w:rPr>
              <w:t>In case mandatory parameter is missing</w:t>
            </w:r>
          </w:p>
          <w:p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rsidTr="00FE78D0">
        <w:tc>
          <w:tcPr>
            <w:tcW w:w="1188" w:type="dxa"/>
            <w:vMerge/>
          </w:tcPr>
          <w:p w:rsidR="00527AF8" w:rsidRPr="001136A5" w:rsidRDefault="00527AF8" w:rsidP="00FE78D0">
            <w:pPr>
              <w:jc w:val="both"/>
              <w:rPr>
                <w:szCs w:val="20"/>
              </w:rPr>
            </w:pPr>
          </w:p>
        </w:tc>
        <w:tc>
          <w:tcPr>
            <w:tcW w:w="3315" w:type="dxa"/>
            <w:vMerge/>
            <w:shd w:val="clear" w:color="auto" w:fill="auto"/>
          </w:tcPr>
          <w:p w:rsidR="00527AF8" w:rsidRPr="001136A5" w:rsidRDefault="00527AF8" w:rsidP="00FE78D0">
            <w:pPr>
              <w:jc w:val="both"/>
              <w:rPr>
                <w:rFonts w:eastAsia="Arial" w:cs="Arial"/>
                <w:szCs w:val="20"/>
              </w:rPr>
            </w:pPr>
          </w:p>
        </w:tc>
        <w:tc>
          <w:tcPr>
            <w:tcW w:w="956" w:type="dxa"/>
            <w:tcBorders>
              <w:bottom w:val="single" w:sz="4" w:space="0" w:color="auto"/>
            </w:tcBorders>
          </w:tcPr>
          <w:p w:rsidR="00527AF8" w:rsidRPr="001136A5" w:rsidRDefault="00527AF8" w:rsidP="00FE78D0">
            <w:pPr>
              <w:jc w:val="both"/>
              <w:rPr>
                <w:szCs w:val="20"/>
              </w:rPr>
            </w:pPr>
            <w:r>
              <w:rPr>
                <w:color w:val="000000" w:themeColor="text1"/>
                <w:szCs w:val="20"/>
              </w:rPr>
              <w:t>500</w:t>
            </w:r>
          </w:p>
        </w:tc>
        <w:tc>
          <w:tcPr>
            <w:tcW w:w="1471" w:type="dxa"/>
          </w:tcPr>
          <w:p w:rsidR="00527AF8" w:rsidRPr="001136A5" w:rsidRDefault="00527AF8" w:rsidP="00FE78D0">
            <w:pPr>
              <w:jc w:val="both"/>
              <w:rPr>
                <w:szCs w:val="20"/>
              </w:rPr>
            </w:pPr>
            <w:r w:rsidRPr="001136A5">
              <w:rPr>
                <w:szCs w:val="20"/>
              </w:rPr>
              <w:t>Application/json</w:t>
            </w:r>
          </w:p>
        </w:tc>
        <w:tc>
          <w:tcPr>
            <w:tcW w:w="2250" w:type="dxa"/>
          </w:tcPr>
          <w:p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w:t>
            </w:r>
            <w:r w:rsidRPr="001136A5">
              <w:rPr>
                <w:szCs w:val="20"/>
              </w:rPr>
              <w:lastRenderedPageBreak/>
              <w:t>returned in the failure reason</w:t>
            </w:r>
          </w:p>
        </w:tc>
      </w:tr>
    </w:tbl>
    <w:p w:rsidR="00527AF8" w:rsidRDefault="00527AF8" w:rsidP="00527AF8">
      <w:pPr>
        <w:jc w:val="both"/>
      </w:pPr>
    </w:p>
    <w:p w:rsidR="00527AF8" w:rsidRDefault="00527AF8" w:rsidP="00527AF8">
      <w:pPr>
        <w:pStyle w:val="Heading5"/>
        <w:jc w:val="both"/>
      </w:pPr>
      <w:r>
        <w:t>Body Elements</w:t>
      </w:r>
    </w:p>
    <w:p w:rsidR="00527AF8" w:rsidRDefault="00527AF8" w:rsidP="00527AF8">
      <w:pPr>
        <w:jc w:val="both"/>
      </w:pPr>
    </w:p>
    <w:p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rsidTr="00FE78D0">
        <w:trPr>
          <w:trHeight w:val="244"/>
        </w:trPr>
        <w:tc>
          <w:tcPr>
            <w:tcW w:w="294" w:type="pct"/>
            <w:shd w:val="clear" w:color="auto" w:fill="D9D9D9" w:themeFill="background1" w:themeFillShade="D9"/>
          </w:tcPr>
          <w:p w:rsidR="00527AF8" w:rsidRPr="00DE1B6A" w:rsidRDefault="00527AF8" w:rsidP="00FE78D0">
            <w:pPr>
              <w:jc w:val="both"/>
            </w:pPr>
            <w:r w:rsidRPr="00DE1B6A">
              <w:t>#</w:t>
            </w:r>
          </w:p>
        </w:tc>
        <w:tc>
          <w:tcPr>
            <w:tcW w:w="926" w:type="pct"/>
            <w:shd w:val="clear" w:color="auto" w:fill="D9D9D9" w:themeFill="background1" w:themeFillShade="D9"/>
          </w:tcPr>
          <w:p w:rsidR="00527AF8" w:rsidRPr="00DE1B6A" w:rsidRDefault="00527AF8" w:rsidP="00FE78D0">
            <w:pPr>
              <w:jc w:val="both"/>
            </w:pPr>
            <w:r w:rsidRPr="00DE1B6A">
              <w:t>Element Name</w:t>
            </w:r>
          </w:p>
        </w:tc>
        <w:tc>
          <w:tcPr>
            <w:tcW w:w="691" w:type="pct"/>
            <w:shd w:val="clear" w:color="auto" w:fill="D9D9D9" w:themeFill="background1" w:themeFillShade="D9"/>
          </w:tcPr>
          <w:p w:rsidR="00527AF8" w:rsidRPr="00DE1B6A" w:rsidRDefault="00527AF8" w:rsidP="00FE78D0">
            <w:pPr>
              <w:jc w:val="both"/>
            </w:pPr>
            <w:r w:rsidRPr="00DE1B6A">
              <w:t>Mandatory</w:t>
            </w:r>
          </w:p>
        </w:tc>
        <w:tc>
          <w:tcPr>
            <w:tcW w:w="690" w:type="pct"/>
            <w:shd w:val="clear" w:color="auto" w:fill="D9D9D9" w:themeFill="background1" w:themeFillShade="D9"/>
          </w:tcPr>
          <w:p w:rsidR="00527AF8" w:rsidRPr="00DE1B6A" w:rsidRDefault="00527AF8" w:rsidP="00FE78D0">
            <w:pPr>
              <w:jc w:val="both"/>
            </w:pPr>
            <w:r w:rsidRPr="00DE1B6A">
              <w:t>Data type</w:t>
            </w:r>
          </w:p>
        </w:tc>
        <w:tc>
          <w:tcPr>
            <w:tcW w:w="1116" w:type="pct"/>
            <w:shd w:val="clear" w:color="auto" w:fill="D9D9D9" w:themeFill="background1" w:themeFillShade="D9"/>
          </w:tcPr>
          <w:p w:rsidR="00527AF8" w:rsidRPr="00DE1B6A" w:rsidRDefault="00527AF8" w:rsidP="00FE78D0">
            <w:pPr>
              <w:jc w:val="both"/>
            </w:pPr>
            <w:r>
              <w:t>Range</w:t>
            </w:r>
          </w:p>
        </w:tc>
        <w:tc>
          <w:tcPr>
            <w:tcW w:w="1283" w:type="pct"/>
            <w:shd w:val="clear" w:color="auto" w:fill="D9D9D9" w:themeFill="background1" w:themeFillShade="D9"/>
          </w:tcPr>
          <w:p w:rsidR="00527AF8" w:rsidRPr="00DE1B6A" w:rsidRDefault="00527AF8" w:rsidP="00FE78D0">
            <w:pPr>
              <w:jc w:val="both"/>
            </w:pPr>
            <w:r w:rsidRPr="00DE1B6A">
              <w:t>Details</w:t>
            </w:r>
          </w:p>
        </w:tc>
      </w:tr>
      <w:tr w:rsidR="00527AF8" w:rsidTr="00FE78D0">
        <w:trPr>
          <w:trHeight w:val="244"/>
        </w:trPr>
        <w:tc>
          <w:tcPr>
            <w:tcW w:w="294" w:type="pct"/>
          </w:tcPr>
          <w:p w:rsidR="00527AF8" w:rsidRPr="00E827C4" w:rsidRDefault="00430CFB" w:rsidP="00FE78D0">
            <w:pPr>
              <w:jc w:val="both"/>
              <w:rPr>
                <w:szCs w:val="20"/>
              </w:rPr>
            </w:pPr>
            <w:r>
              <w:rPr>
                <w:szCs w:val="20"/>
              </w:rPr>
              <w:t>1</w:t>
            </w:r>
          </w:p>
        </w:tc>
        <w:tc>
          <w:tcPr>
            <w:tcW w:w="926" w:type="pct"/>
          </w:tcPr>
          <w:p w:rsidR="00527AF8" w:rsidRPr="00B84EE3" w:rsidRDefault="00527AF8" w:rsidP="00FE78D0">
            <w:pPr>
              <w:jc w:val="both"/>
              <w:rPr>
                <w:szCs w:val="20"/>
              </w:rPr>
            </w:pPr>
            <w:r>
              <w:rPr>
                <w:szCs w:val="20"/>
              </w:rPr>
              <w:t>failureReason</w:t>
            </w:r>
          </w:p>
        </w:tc>
        <w:tc>
          <w:tcPr>
            <w:tcW w:w="691" w:type="pct"/>
          </w:tcPr>
          <w:p w:rsidR="00527AF8" w:rsidRPr="00E827C4" w:rsidRDefault="00527AF8" w:rsidP="00FE78D0">
            <w:pPr>
              <w:jc w:val="both"/>
              <w:rPr>
                <w:szCs w:val="20"/>
              </w:rPr>
            </w:pPr>
            <w:r>
              <w:rPr>
                <w:szCs w:val="20"/>
              </w:rPr>
              <w:t>No</w:t>
            </w:r>
          </w:p>
        </w:tc>
        <w:tc>
          <w:tcPr>
            <w:tcW w:w="690" w:type="pct"/>
          </w:tcPr>
          <w:p w:rsidR="00527AF8" w:rsidRPr="00B84EE3" w:rsidRDefault="00527AF8" w:rsidP="00FE78D0">
            <w:pPr>
              <w:jc w:val="both"/>
              <w:rPr>
                <w:szCs w:val="20"/>
              </w:rPr>
            </w:pPr>
            <w:r>
              <w:rPr>
                <w:szCs w:val="20"/>
              </w:rPr>
              <w:t>String</w:t>
            </w:r>
          </w:p>
        </w:tc>
        <w:tc>
          <w:tcPr>
            <w:tcW w:w="1116" w:type="pct"/>
          </w:tcPr>
          <w:p w:rsidR="00527AF8" w:rsidRPr="00E827C4" w:rsidRDefault="00527AF8" w:rsidP="00FE78D0">
            <w:pPr>
              <w:jc w:val="both"/>
              <w:rPr>
                <w:szCs w:val="20"/>
              </w:rPr>
            </w:pPr>
          </w:p>
        </w:tc>
        <w:tc>
          <w:tcPr>
            <w:tcW w:w="1283" w:type="pct"/>
          </w:tcPr>
          <w:p w:rsidR="00527AF8" w:rsidRPr="00E827C4" w:rsidRDefault="00527AF8" w:rsidP="00FE78D0">
            <w:pPr>
              <w:jc w:val="both"/>
              <w:rPr>
                <w:szCs w:val="20"/>
              </w:rPr>
            </w:pPr>
            <w:r>
              <w:rPr>
                <w:szCs w:val="20"/>
              </w:rPr>
              <w:t>Reason for the request failure</w:t>
            </w:r>
          </w:p>
        </w:tc>
      </w:tr>
    </w:tbl>
    <w:p w:rsidR="00527AF8" w:rsidRDefault="00527AF8" w:rsidP="00527AF8">
      <w:pPr>
        <w:jc w:val="both"/>
      </w:pPr>
    </w:p>
    <w:p w:rsidR="00527AF8" w:rsidRDefault="00527AF8" w:rsidP="00527AF8">
      <w:pPr>
        <w:pStyle w:val="Heading3"/>
        <w:jc w:val="both"/>
      </w:pPr>
      <w:bookmarkStart w:id="164" w:name="_Toc409199749"/>
      <w:bookmarkStart w:id="165" w:name="_Toc411454331"/>
      <w:r>
        <w:t>Set User Language Location Code</w:t>
      </w:r>
      <w:bookmarkEnd w:id="164"/>
      <w:r>
        <w:t xml:space="preserve"> API</w:t>
      </w:r>
      <w:bookmarkEnd w:id="165"/>
    </w:p>
    <w:p w:rsidR="00527AF8" w:rsidRDefault="00527AF8" w:rsidP="00527AF8">
      <w:pPr>
        <w:jc w:val="both"/>
      </w:pPr>
    </w:p>
    <w:p w:rsidR="00527AF8" w:rsidRDefault="00527AF8" w:rsidP="00527AF8">
      <w:pPr>
        <w:jc w:val="both"/>
      </w:pPr>
      <w:r>
        <w:t>IVR shall invoke this API to provide user languageLocation preference to MoTech.</w:t>
      </w:r>
    </w:p>
    <w:p w:rsidR="00527AF8" w:rsidRPr="00814194" w:rsidRDefault="00527AF8" w:rsidP="00527AF8">
      <w:pPr>
        <w:pStyle w:val="Heading4"/>
        <w:jc w:val="both"/>
      </w:pPr>
      <w:r>
        <w:t>Set User Language Location Code</w:t>
      </w:r>
      <w:r w:rsidRPr="00814194">
        <w:t>- Request</w:t>
      </w:r>
    </w:p>
    <w:p w:rsidR="00527AF8" w:rsidRPr="006110FF" w:rsidRDefault="00527AF8" w:rsidP="00527AF8">
      <w:pPr>
        <w:jc w:val="both"/>
      </w:pPr>
    </w:p>
    <w:p w:rsidR="00527AF8" w:rsidRDefault="00527AF8" w:rsidP="00527AF8">
      <w:pPr>
        <w:jc w:val="both"/>
        <w:rPr>
          <w:rStyle w:val="Hyperlink"/>
        </w:rPr>
      </w:pPr>
      <w:r w:rsidRPr="00DE1B6A">
        <w:rPr>
          <w:b/>
          <w:szCs w:val="20"/>
        </w:rPr>
        <w:t>URL</w:t>
      </w:r>
      <w:r w:rsidRPr="00EB6872">
        <w:rPr>
          <w:szCs w:val="20"/>
        </w:rPr>
        <w:t>:</w:t>
      </w:r>
      <w:r w:rsidR="00EA0654">
        <w:rPr>
          <w:szCs w:val="20"/>
        </w:rPr>
        <w:t xml:space="preserve"> </w:t>
      </w:r>
      <w:r w:rsidR="003D7883" w:rsidRPr="001B6A55">
        <w:rPr>
          <w:szCs w:val="20"/>
        </w:rPr>
        <w:t>http://&lt;motech:port&gt;/motech-platform-server/module/mobileacademy/</w:t>
      </w:r>
      <w:r w:rsidRPr="001B6A55">
        <w:rPr>
          <w:szCs w:val="20"/>
        </w:rPr>
        <w:t xml:space="preserve"> languageLocationCode</w:t>
      </w:r>
    </w:p>
    <w:p w:rsidR="00527AF8" w:rsidRDefault="00527AF8" w:rsidP="00527AF8">
      <w:pPr>
        <w:jc w:val="both"/>
        <w:rPr>
          <w:b/>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rsidR="00527AF8" w:rsidRDefault="00527AF8" w:rsidP="00527AF8">
      <w:pPr>
        <w:pStyle w:val="Heading5"/>
        <w:jc w:val="both"/>
      </w:pPr>
      <w:r>
        <w:t>Validations</w:t>
      </w:r>
    </w:p>
    <w:p w:rsidR="00527AF8" w:rsidRDefault="00527AF8" w:rsidP="00527AF8">
      <w:pPr>
        <w:jc w:val="both"/>
      </w:pPr>
      <w:r>
        <w:tab/>
      </w:r>
    </w:p>
    <w:p w:rsidR="00527AF8" w:rsidRDefault="00527AF8" w:rsidP="00E65978">
      <w:pPr>
        <w:pStyle w:val="ListParagraph"/>
        <w:numPr>
          <w:ilvl w:val="0"/>
          <w:numId w:val="9"/>
        </w:numPr>
        <w:jc w:val="both"/>
      </w:pPr>
      <w:r>
        <w:t>MoTech shall validate the format of all the request parameters and reject the request if it is not correct.</w:t>
      </w:r>
    </w:p>
    <w:p w:rsidR="00527AF8" w:rsidRDefault="00527AF8" w:rsidP="00527AF8">
      <w:pPr>
        <w:pStyle w:val="Heading5"/>
        <w:jc w:val="both"/>
      </w:pPr>
      <w:r>
        <w:t>Http time Out</w:t>
      </w:r>
    </w:p>
    <w:p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527AF8" w:rsidRPr="000C573D" w:rsidRDefault="00527AF8" w:rsidP="00527AF8">
      <w:pPr>
        <w:pStyle w:val="Heading5"/>
        <w:jc w:val="both"/>
      </w:pPr>
      <w:r>
        <w:t>Query Parameters</w:t>
      </w:r>
    </w:p>
    <w:p w:rsidR="00527AF8" w:rsidRDefault="00527AF8" w:rsidP="00527AF8">
      <w:pPr>
        <w:jc w:val="both"/>
      </w:pPr>
    </w:p>
    <w:p w:rsidR="00527AF8" w:rsidRPr="004112C6" w:rsidRDefault="00527AF8" w:rsidP="00527AF8">
      <w:pPr>
        <w:jc w:val="both"/>
      </w:pPr>
      <w:r>
        <w:t>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Content-Type</w:t>
            </w:r>
          </w:p>
        </w:tc>
        <w:tc>
          <w:tcPr>
            <w:tcW w:w="1595" w:type="dxa"/>
          </w:tcPr>
          <w:p w:rsidR="00527AF8"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Default="00527AF8" w:rsidP="00FE78D0">
            <w:pPr>
              <w:jc w:val="both"/>
            </w:pPr>
            <w:r>
              <w:t>It specifies the format of the content in the request</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rsidTr="00FE78D0">
        <w:tc>
          <w:tcPr>
            <w:tcW w:w="540" w:type="dxa"/>
            <w:shd w:val="clear" w:color="auto" w:fill="CCCCCC"/>
            <w:tcMar>
              <w:top w:w="100" w:type="dxa"/>
              <w:left w:w="100" w:type="dxa"/>
              <w:bottom w:w="100" w:type="dxa"/>
              <w:right w:w="100" w:type="dxa"/>
            </w:tcMar>
          </w:tcPr>
          <w:p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rsidR="00527AF8" w:rsidRPr="00471C3F" w:rsidRDefault="00527AF8" w:rsidP="00FE78D0">
            <w:pPr>
              <w:jc w:val="both"/>
              <w:rPr>
                <w:rFonts w:eastAsia="Arial" w:cs="Arial"/>
                <w:szCs w:val="20"/>
              </w:rPr>
            </w:pPr>
            <w:r w:rsidRPr="00471C3F">
              <w:rPr>
                <w:rFonts w:eastAsia="Arial" w:cs="Arial"/>
                <w:szCs w:val="20"/>
              </w:rPr>
              <w:t>{</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Pr>
                <w:rFonts w:eastAsia="Arial" w:cs="Arial"/>
                <w:szCs w:val="20"/>
              </w:rPr>
              <w:t>languageLocationCode</w:t>
            </w:r>
            <w:r w:rsidR="003F5A2D">
              <w:rPr>
                <w:rFonts w:eastAsia="Arial" w:cs="Arial"/>
                <w:szCs w:val="20"/>
              </w:rPr>
              <w:t>"</w:t>
            </w:r>
            <w:r w:rsidRPr="00471C3F">
              <w:rPr>
                <w:rFonts w:eastAsia="Arial" w:cs="Arial"/>
                <w:szCs w:val="20"/>
              </w:rPr>
              <w:t>:</w:t>
            </w:r>
            <w:r>
              <w:rPr>
                <w:rFonts w:eastAsia="Arial" w:cs="Arial"/>
                <w:szCs w:val="20"/>
              </w:rPr>
              <w:t xml:space="preserve"> </w:t>
            </w:r>
            <w:ins w:id="166" w:author="Ashish Jain" w:date="2015-04-16T22:33:00Z">
              <w:r w:rsidR="000865AD">
                <w:rPr>
                  <w:rFonts w:eastAsia="Arial" w:cs="Arial"/>
                  <w:szCs w:val="20"/>
                </w:rPr>
                <w:t>“</w:t>
              </w:r>
            </w:ins>
            <w:r>
              <w:rPr>
                <w:rFonts w:eastAsia="Arial" w:cs="Arial"/>
                <w:szCs w:val="20"/>
              </w:rPr>
              <w:t>10</w:t>
            </w:r>
            <w:ins w:id="167" w:author="Ashish Jain" w:date="2015-04-16T22:33:00Z">
              <w:r w:rsidR="000865AD">
                <w:rPr>
                  <w:rFonts w:eastAsia="Arial" w:cs="Arial"/>
                  <w:szCs w:val="20"/>
                </w:rPr>
                <w:t>”</w:t>
              </w:r>
            </w:ins>
          </w:p>
          <w:p w:rsidR="00527AF8" w:rsidRPr="00EF5A57" w:rsidRDefault="00527AF8" w:rsidP="00FE78D0">
            <w:pPr>
              <w:pStyle w:val="Normal2"/>
              <w:jc w:val="both"/>
              <w:rPr>
                <w:sz w:val="20"/>
                <w:szCs w:val="20"/>
              </w:rPr>
            </w:pPr>
            <w:r w:rsidRPr="00471C3F">
              <w:rPr>
                <w:rFonts w:eastAsia="Arial" w:cs="Arial"/>
                <w:szCs w:val="20"/>
              </w:rPr>
              <w:t>}</w:t>
            </w:r>
          </w:p>
        </w:tc>
      </w:tr>
    </w:tbl>
    <w:p w:rsidR="00527AF8" w:rsidRDefault="00527AF8" w:rsidP="00527AF8"/>
    <w:p w:rsidR="00527AF8" w:rsidRDefault="00527AF8" w:rsidP="00527AF8">
      <w:pPr>
        <w:pStyle w:val="Heading5"/>
      </w:pPr>
      <w:r>
        <w:t>Body Elements</w:t>
      </w:r>
    </w:p>
    <w:p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rsidTr="00FE78D0">
        <w:tc>
          <w:tcPr>
            <w:tcW w:w="558" w:type="dxa"/>
            <w:shd w:val="clear" w:color="auto" w:fill="D9D9D9" w:themeFill="background1" w:themeFillShade="D9"/>
          </w:tcPr>
          <w:p w:rsidR="00527AF8" w:rsidRDefault="00527AF8" w:rsidP="00FE78D0">
            <w:pPr>
              <w:jc w:val="both"/>
            </w:pPr>
            <w:r>
              <w:t>#</w:t>
            </w:r>
          </w:p>
        </w:tc>
        <w:tc>
          <w:tcPr>
            <w:tcW w:w="1801" w:type="dxa"/>
            <w:shd w:val="clear" w:color="auto" w:fill="D9D9D9" w:themeFill="background1" w:themeFillShade="D9"/>
          </w:tcPr>
          <w:p w:rsidR="00527AF8" w:rsidRDefault="00527AF8" w:rsidP="00FE78D0">
            <w:pPr>
              <w:jc w:val="both"/>
            </w:pPr>
            <w:r>
              <w:t>Parameter Name</w:t>
            </w:r>
          </w:p>
        </w:tc>
        <w:tc>
          <w:tcPr>
            <w:tcW w:w="1284" w:type="dxa"/>
            <w:shd w:val="clear" w:color="auto" w:fill="D9D9D9" w:themeFill="background1" w:themeFillShade="D9"/>
          </w:tcPr>
          <w:p w:rsidR="00527AF8" w:rsidRDefault="00527AF8" w:rsidP="00FE78D0">
            <w:pPr>
              <w:jc w:val="both"/>
            </w:pPr>
            <w:r>
              <w:t>Mandatory</w:t>
            </w:r>
          </w:p>
        </w:tc>
        <w:tc>
          <w:tcPr>
            <w:tcW w:w="1134" w:type="dxa"/>
            <w:shd w:val="clear" w:color="auto" w:fill="D9D9D9" w:themeFill="background1" w:themeFillShade="D9"/>
          </w:tcPr>
          <w:p w:rsidR="00527AF8" w:rsidRDefault="00527AF8" w:rsidP="00FE78D0">
            <w:pPr>
              <w:jc w:val="both"/>
            </w:pPr>
            <w:r>
              <w:t>Data type</w:t>
            </w:r>
          </w:p>
        </w:tc>
        <w:tc>
          <w:tcPr>
            <w:tcW w:w="1829" w:type="dxa"/>
            <w:shd w:val="clear" w:color="auto" w:fill="D9D9D9" w:themeFill="background1" w:themeFillShade="D9"/>
          </w:tcPr>
          <w:p w:rsidR="00527AF8" w:rsidRDefault="00527AF8" w:rsidP="00FE78D0">
            <w:pPr>
              <w:jc w:val="both"/>
            </w:pPr>
            <w:r>
              <w:t>Range</w:t>
            </w:r>
          </w:p>
        </w:tc>
        <w:tc>
          <w:tcPr>
            <w:tcW w:w="2592" w:type="dxa"/>
            <w:shd w:val="clear" w:color="auto" w:fill="D9D9D9" w:themeFill="background1" w:themeFillShade="D9"/>
          </w:tcPr>
          <w:p w:rsidR="00527AF8" w:rsidRDefault="00527AF8" w:rsidP="00FE78D0">
            <w:pPr>
              <w:jc w:val="both"/>
            </w:pPr>
            <w:r>
              <w:t>Description</w:t>
            </w:r>
          </w:p>
        </w:tc>
      </w:tr>
      <w:tr w:rsidR="00527AF8" w:rsidTr="00FE78D0">
        <w:tc>
          <w:tcPr>
            <w:tcW w:w="558" w:type="dxa"/>
          </w:tcPr>
          <w:p w:rsidR="00527AF8" w:rsidRDefault="00527AF8" w:rsidP="00FE78D0">
            <w:pPr>
              <w:jc w:val="both"/>
            </w:pPr>
            <w:r>
              <w:lastRenderedPageBreak/>
              <w:t>1</w:t>
            </w:r>
          </w:p>
        </w:tc>
        <w:tc>
          <w:tcPr>
            <w:tcW w:w="1801" w:type="dxa"/>
          </w:tcPr>
          <w:p w:rsidR="00527AF8" w:rsidRDefault="00527AF8" w:rsidP="00FE78D0">
            <w:pPr>
              <w:jc w:val="both"/>
            </w:pPr>
            <w:r>
              <w:t>callingNumber</w:t>
            </w:r>
          </w:p>
        </w:tc>
        <w:tc>
          <w:tcPr>
            <w:tcW w:w="1284" w:type="dxa"/>
          </w:tcPr>
          <w:p w:rsidR="00527AF8" w:rsidRDefault="00527AF8" w:rsidP="00FE78D0">
            <w:pPr>
              <w:jc w:val="both"/>
            </w:pPr>
            <w:r>
              <w:t>Yes</w:t>
            </w:r>
          </w:p>
        </w:tc>
        <w:tc>
          <w:tcPr>
            <w:tcW w:w="1134" w:type="dxa"/>
          </w:tcPr>
          <w:p w:rsidR="00527AF8" w:rsidRDefault="00527AF8" w:rsidP="00FE78D0">
            <w:pPr>
              <w:jc w:val="both"/>
            </w:pPr>
            <w:r>
              <w:t>Number (10 digits)</w:t>
            </w:r>
          </w:p>
        </w:tc>
        <w:tc>
          <w:tcPr>
            <w:tcW w:w="1829" w:type="dxa"/>
          </w:tcPr>
          <w:p w:rsidR="00527AF8" w:rsidRDefault="00527AF8" w:rsidP="00FE78D0">
            <w:pPr>
              <w:jc w:val="both"/>
            </w:pPr>
            <w:r>
              <w:t>NA</w:t>
            </w:r>
          </w:p>
        </w:tc>
        <w:tc>
          <w:tcPr>
            <w:tcW w:w="2592" w:type="dxa"/>
          </w:tcPr>
          <w:p w:rsidR="00527AF8" w:rsidRDefault="00527AF8" w:rsidP="00FE78D0">
            <w:pPr>
              <w:jc w:val="both"/>
            </w:pPr>
            <w:r>
              <w:t>10-digit mobile number of the caller (including the Country Code as 91)</w:t>
            </w:r>
          </w:p>
        </w:tc>
      </w:tr>
      <w:tr w:rsidR="00527AF8" w:rsidTr="00FE78D0">
        <w:tc>
          <w:tcPr>
            <w:tcW w:w="558" w:type="dxa"/>
          </w:tcPr>
          <w:p w:rsidR="00527AF8" w:rsidRDefault="00527AF8" w:rsidP="00FE78D0">
            <w:pPr>
              <w:jc w:val="both"/>
            </w:pPr>
            <w:r>
              <w:t>2</w:t>
            </w:r>
          </w:p>
        </w:tc>
        <w:tc>
          <w:tcPr>
            <w:tcW w:w="1801" w:type="dxa"/>
          </w:tcPr>
          <w:p w:rsidR="00527AF8" w:rsidRDefault="00527AF8" w:rsidP="00FE78D0">
            <w:pPr>
              <w:jc w:val="both"/>
            </w:pPr>
            <w:r>
              <w:t>callId</w:t>
            </w:r>
          </w:p>
        </w:tc>
        <w:tc>
          <w:tcPr>
            <w:tcW w:w="1284" w:type="dxa"/>
          </w:tcPr>
          <w:p w:rsidR="00527AF8" w:rsidRDefault="00527AF8" w:rsidP="00FE78D0">
            <w:pPr>
              <w:jc w:val="both"/>
            </w:pPr>
            <w:r>
              <w:t>Yes</w:t>
            </w:r>
          </w:p>
        </w:tc>
        <w:tc>
          <w:tcPr>
            <w:tcW w:w="1134" w:type="dxa"/>
          </w:tcPr>
          <w:p w:rsidR="00527AF8" w:rsidRDefault="00527AF8" w:rsidP="00FE78D0">
            <w:pPr>
              <w:jc w:val="both"/>
            </w:pPr>
            <w:r>
              <w:t>Number (15 digits)</w:t>
            </w:r>
          </w:p>
        </w:tc>
        <w:tc>
          <w:tcPr>
            <w:tcW w:w="1829" w:type="dxa"/>
          </w:tcPr>
          <w:p w:rsidR="00527AF8" w:rsidRDefault="00527AF8" w:rsidP="00FE78D0">
            <w:pPr>
              <w:jc w:val="both"/>
            </w:pPr>
            <w:r>
              <w:t>NA</w:t>
            </w:r>
          </w:p>
        </w:tc>
        <w:tc>
          <w:tcPr>
            <w:tcW w:w="2592" w:type="dxa"/>
          </w:tcPr>
          <w:p w:rsidR="00527AF8" w:rsidRDefault="00527AF8" w:rsidP="00FE78D0">
            <w:pPr>
              <w:jc w:val="both"/>
            </w:pPr>
          </w:p>
        </w:tc>
      </w:tr>
      <w:tr w:rsidR="00527AF8" w:rsidRPr="00B87F5C" w:rsidTr="00FE78D0">
        <w:tc>
          <w:tcPr>
            <w:tcW w:w="558" w:type="dxa"/>
          </w:tcPr>
          <w:p w:rsidR="00527AF8" w:rsidRPr="00B87F5C" w:rsidRDefault="00527AF8" w:rsidP="00FE78D0">
            <w:pPr>
              <w:jc w:val="both"/>
            </w:pPr>
            <w:r w:rsidRPr="00B87F5C">
              <w:t>3</w:t>
            </w:r>
          </w:p>
        </w:tc>
        <w:tc>
          <w:tcPr>
            <w:tcW w:w="1801" w:type="dxa"/>
          </w:tcPr>
          <w:p w:rsidR="00527AF8" w:rsidRDefault="00527AF8" w:rsidP="00FE78D0">
            <w:pPr>
              <w:jc w:val="both"/>
            </w:pPr>
            <w:r>
              <w:t>l</w:t>
            </w:r>
            <w:r w:rsidRPr="00B87F5C">
              <w:t>anguageLocation</w:t>
            </w:r>
            <w:r>
              <w:t>C</w:t>
            </w:r>
            <w:r w:rsidRPr="00B87F5C">
              <w:t>ode</w:t>
            </w:r>
          </w:p>
        </w:tc>
        <w:tc>
          <w:tcPr>
            <w:tcW w:w="1284" w:type="dxa"/>
          </w:tcPr>
          <w:p w:rsidR="00527AF8" w:rsidRPr="00B87F5C" w:rsidRDefault="00527AF8" w:rsidP="00FE78D0">
            <w:pPr>
              <w:jc w:val="both"/>
            </w:pPr>
            <w:r w:rsidRPr="00B87F5C">
              <w:t>Yes</w:t>
            </w:r>
          </w:p>
        </w:tc>
        <w:tc>
          <w:tcPr>
            <w:tcW w:w="1134" w:type="dxa"/>
          </w:tcPr>
          <w:p w:rsidR="00527AF8" w:rsidRPr="00B87F5C" w:rsidRDefault="00527AF8" w:rsidP="00FE78D0">
            <w:pPr>
              <w:jc w:val="both"/>
            </w:pPr>
            <w:del w:id="168" w:author="Ashish Jain" w:date="2015-04-16T22:33:00Z">
              <w:r w:rsidRPr="00B87F5C" w:rsidDel="000865AD">
                <w:delText>Integer</w:delText>
              </w:r>
            </w:del>
            <w:ins w:id="169" w:author="Ashish Jain" w:date="2015-04-16T22:33:00Z">
              <w:r w:rsidR="000865AD">
                <w:t>String</w:t>
              </w:r>
            </w:ins>
          </w:p>
        </w:tc>
        <w:tc>
          <w:tcPr>
            <w:tcW w:w="1829" w:type="dxa"/>
          </w:tcPr>
          <w:p w:rsidR="00527AF8" w:rsidRPr="00B87F5C" w:rsidRDefault="00527AF8" w:rsidP="00FE78D0">
            <w:pPr>
              <w:jc w:val="both"/>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2592" w:type="dxa"/>
          </w:tcPr>
          <w:p w:rsidR="00527AF8" w:rsidRPr="00B87F5C" w:rsidRDefault="00527AF8" w:rsidP="00FE78D0">
            <w:pPr>
              <w:jc w:val="both"/>
            </w:pPr>
            <w:r w:rsidRPr="00B87F5C">
              <w:t>Language location preference provided by caller</w:t>
            </w:r>
          </w:p>
        </w:tc>
      </w:tr>
    </w:tbl>
    <w:p w:rsidR="00527AF8" w:rsidRPr="008603C5" w:rsidRDefault="00527AF8" w:rsidP="00527AF8">
      <w:pPr>
        <w:jc w:val="both"/>
      </w:pPr>
    </w:p>
    <w:p w:rsidR="00527AF8" w:rsidRDefault="00527AF8" w:rsidP="00527AF8">
      <w:pPr>
        <w:pStyle w:val="Heading4"/>
        <w:jc w:val="both"/>
      </w:pPr>
      <w:r>
        <w:t xml:space="preserve">Set User Language Location Code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rsidTr="00FE78D0">
        <w:tc>
          <w:tcPr>
            <w:tcW w:w="1188" w:type="dxa"/>
            <w:shd w:val="clear" w:color="auto" w:fill="D9D9D9" w:themeFill="background1" w:themeFillShade="D9"/>
          </w:tcPr>
          <w:p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rsidR="00527AF8" w:rsidRPr="001136A5" w:rsidRDefault="00527AF8" w:rsidP="00FE78D0">
            <w:pPr>
              <w:jc w:val="both"/>
              <w:rPr>
                <w:szCs w:val="20"/>
              </w:rPr>
            </w:pPr>
            <w:r w:rsidRPr="001136A5">
              <w:rPr>
                <w:szCs w:val="20"/>
              </w:rPr>
              <w:t>Description</w:t>
            </w:r>
          </w:p>
        </w:tc>
      </w:tr>
      <w:tr w:rsidR="00527AF8" w:rsidRPr="001136A5" w:rsidTr="00FE78D0">
        <w:trPr>
          <w:trHeight w:val="346"/>
        </w:trPr>
        <w:tc>
          <w:tcPr>
            <w:tcW w:w="1188" w:type="dxa"/>
          </w:tcPr>
          <w:p w:rsidR="00527AF8" w:rsidRPr="001136A5" w:rsidRDefault="00527AF8" w:rsidP="00FE78D0">
            <w:pPr>
              <w:jc w:val="both"/>
              <w:rPr>
                <w:szCs w:val="20"/>
              </w:rPr>
            </w:pPr>
            <w:r w:rsidRPr="001136A5">
              <w:rPr>
                <w:szCs w:val="20"/>
              </w:rPr>
              <w:t>Successful</w:t>
            </w:r>
          </w:p>
        </w:tc>
        <w:tc>
          <w:tcPr>
            <w:tcW w:w="3315" w:type="dxa"/>
          </w:tcPr>
          <w:p w:rsidR="00527AF8" w:rsidRPr="001136A5" w:rsidRDefault="00527AF8" w:rsidP="00FE78D0">
            <w:pPr>
              <w:jc w:val="both"/>
              <w:rPr>
                <w:rFonts w:eastAsia="Arial" w:cs="Arial"/>
                <w:szCs w:val="20"/>
              </w:rPr>
            </w:pPr>
          </w:p>
          <w:p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rsidR="00527AF8" w:rsidRPr="001136A5" w:rsidRDefault="00527AF8" w:rsidP="00FE78D0">
            <w:pPr>
              <w:jc w:val="both"/>
              <w:rPr>
                <w:szCs w:val="20"/>
              </w:rPr>
            </w:pPr>
          </w:p>
        </w:tc>
      </w:tr>
      <w:tr w:rsidR="00280ADE" w:rsidRPr="001136A5" w:rsidTr="00FE78D0">
        <w:tc>
          <w:tcPr>
            <w:tcW w:w="1188" w:type="dxa"/>
            <w:vMerge w:val="restart"/>
          </w:tcPr>
          <w:p w:rsidR="00280ADE" w:rsidRPr="001136A5" w:rsidRDefault="00280ADE" w:rsidP="00FE78D0">
            <w:pPr>
              <w:jc w:val="both"/>
              <w:rPr>
                <w:szCs w:val="20"/>
              </w:rPr>
            </w:pPr>
            <w:r w:rsidRPr="001136A5">
              <w:rPr>
                <w:szCs w:val="20"/>
              </w:rPr>
              <w:t>Failure</w:t>
            </w:r>
          </w:p>
        </w:tc>
        <w:tc>
          <w:tcPr>
            <w:tcW w:w="3315" w:type="dxa"/>
            <w:vMerge w:val="restart"/>
            <w:shd w:val="clear" w:color="auto" w:fill="auto"/>
          </w:tcPr>
          <w:p w:rsidR="00280ADE" w:rsidRPr="001136A5" w:rsidRDefault="00280ADE" w:rsidP="00FE78D0">
            <w:pPr>
              <w:jc w:val="both"/>
              <w:rPr>
                <w:rFonts w:eastAsia="Arial" w:cs="Arial"/>
                <w:szCs w:val="20"/>
              </w:rPr>
            </w:pPr>
            <w:r w:rsidRPr="001136A5">
              <w:rPr>
                <w:rFonts w:eastAsia="Arial" w:cs="Arial"/>
                <w:szCs w:val="20"/>
              </w:rPr>
              <w:t>{</w:t>
            </w:r>
          </w:p>
          <w:p w:rsidR="00280ADE" w:rsidRPr="001136A5" w:rsidRDefault="00280ADE" w:rsidP="00FE78D0">
            <w:pPr>
              <w:jc w:val="both"/>
              <w:rPr>
                <w:szCs w:val="20"/>
              </w:rPr>
            </w:pPr>
            <w:r w:rsidRPr="001136A5">
              <w:rPr>
                <w:rFonts w:eastAsia="Arial" w:cs="Arial"/>
                <w:szCs w:val="20"/>
              </w:rPr>
              <w:t xml:space="preserve">    </w:t>
            </w:r>
            <w:r>
              <w:rPr>
                <w:rFonts w:eastAsia="Arial" w:cs="Arial"/>
                <w:szCs w:val="20"/>
              </w:rPr>
              <w:t>"</w:t>
            </w:r>
            <w:r w:rsidRPr="005C1978">
              <w:rPr>
                <w:szCs w:val="20"/>
              </w:rPr>
              <w:t>failureReason</w:t>
            </w:r>
            <w:r>
              <w:rPr>
                <w:szCs w:val="20"/>
              </w:rPr>
              <w:t>"</w:t>
            </w:r>
            <w:r w:rsidRPr="001136A5">
              <w:rPr>
                <w:szCs w:val="20"/>
              </w:rPr>
              <w:t xml:space="preserve">: </w:t>
            </w:r>
            <w:r>
              <w:rPr>
                <w:szCs w:val="20"/>
              </w:rPr>
              <w:t>"</w:t>
            </w:r>
            <w:r w:rsidRPr="001136A5">
              <w:rPr>
                <w:szCs w:val="20"/>
              </w:rPr>
              <w:t>&lt;Description     of the failure reason&gt;</w:t>
            </w:r>
            <w:r>
              <w:rPr>
                <w:szCs w:val="20"/>
              </w:rPr>
              <w:t>"</w:t>
            </w:r>
          </w:p>
          <w:p w:rsidR="00280ADE" w:rsidRPr="001136A5" w:rsidRDefault="00280ADE" w:rsidP="00FE78D0">
            <w:pPr>
              <w:jc w:val="both"/>
              <w:rPr>
                <w:szCs w:val="20"/>
                <w:highlight w:val="lightGray"/>
              </w:rPr>
            </w:pPr>
            <w:r w:rsidRPr="001136A5">
              <w:rPr>
                <w:szCs w:val="20"/>
              </w:rPr>
              <w:t>}</w:t>
            </w:r>
          </w:p>
        </w:tc>
        <w:tc>
          <w:tcPr>
            <w:tcW w:w="956" w:type="dxa"/>
          </w:tcPr>
          <w:p w:rsidR="00280ADE" w:rsidRPr="001136A5" w:rsidRDefault="00280ADE" w:rsidP="00FE78D0">
            <w:pPr>
              <w:jc w:val="both"/>
              <w:rPr>
                <w:szCs w:val="20"/>
              </w:rPr>
            </w:pPr>
            <w:r w:rsidRPr="001136A5">
              <w:rPr>
                <w:szCs w:val="20"/>
              </w:rPr>
              <w:t>400</w:t>
            </w:r>
          </w:p>
        </w:tc>
        <w:tc>
          <w:tcPr>
            <w:tcW w:w="1471" w:type="dxa"/>
          </w:tcPr>
          <w:p w:rsidR="00280ADE" w:rsidRPr="001136A5" w:rsidRDefault="00280ADE" w:rsidP="00FE78D0">
            <w:pPr>
              <w:jc w:val="both"/>
              <w:rPr>
                <w:szCs w:val="20"/>
              </w:rPr>
            </w:pPr>
            <w:r w:rsidRPr="001136A5">
              <w:rPr>
                <w:szCs w:val="20"/>
              </w:rPr>
              <w:t>Application/json</w:t>
            </w:r>
          </w:p>
        </w:tc>
        <w:tc>
          <w:tcPr>
            <w:tcW w:w="2250" w:type="dxa"/>
          </w:tcPr>
          <w:p w:rsidR="00280ADE" w:rsidRPr="001136A5" w:rsidRDefault="00280ADE" w:rsidP="00FE78D0">
            <w:pPr>
              <w:jc w:val="both"/>
              <w:rPr>
                <w:szCs w:val="20"/>
              </w:rPr>
            </w:pPr>
            <w:r w:rsidRPr="001136A5">
              <w:rPr>
                <w:szCs w:val="20"/>
              </w:rPr>
              <w:t xml:space="preserve">In case parameter value is invalid </w:t>
            </w:r>
            <w:r>
              <w:rPr>
                <w:szCs w:val="20"/>
              </w:rPr>
              <w:t>"&lt;</w:t>
            </w:r>
            <w:r w:rsidRPr="001136A5">
              <w:rPr>
                <w:szCs w:val="20"/>
              </w:rPr>
              <w:t>Parameter Name : Invalid Value</w:t>
            </w:r>
            <w:r>
              <w:rPr>
                <w:szCs w:val="20"/>
              </w:rPr>
              <w:t>&gt;"</w:t>
            </w:r>
            <w:r w:rsidRPr="001136A5">
              <w:rPr>
                <w:szCs w:val="20"/>
              </w:rPr>
              <w:t xml:space="preserve"> shall be returned in failure reason</w:t>
            </w:r>
          </w:p>
        </w:tc>
      </w:tr>
      <w:tr w:rsidR="00280ADE" w:rsidRPr="001136A5" w:rsidTr="00FE78D0">
        <w:tc>
          <w:tcPr>
            <w:tcW w:w="1188" w:type="dxa"/>
            <w:vMerge/>
          </w:tcPr>
          <w:p w:rsidR="00280ADE" w:rsidRPr="001136A5" w:rsidRDefault="00280ADE" w:rsidP="00FE78D0">
            <w:pPr>
              <w:jc w:val="both"/>
              <w:rPr>
                <w:szCs w:val="20"/>
              </w:rPr>
            </w:pPr>
          </w:p>
        </w:tc>
        <w:tc>
          <w:tcPr>
            <w:tcW w:w="3315" w:type="dxa"/>
            <w:vMerge/>
            <w:shd w:val="clear" w:color="auto" w:fill="auto"/>
          </w:tcPr>
          <w:p w:rsidR="00280ADE" w:rsidRPr="001136A5" w:rsidRDefault="00280ADE" w:rsidP="00FE78D0">
            <w:pPr>
              <w:jc w:val="both"/>
              <w:rPr>
                <w:szCs w:val="20"/>
              </w:rPr>
            </w:pPr>
          </w:p>
        </w:tc>
        <w:tc>
          <w:tcPr>
            <w:tcW w:w="956" w:type="dxa"/>
          </w:tcPr>
          <w:p w:rsidR="00280ADE" w:rsidRPr="001136A5" w:rsidRDefault="00280ADE" w:rsidP="00FE78D0">
            <w:pPr>
              <w:jc w:val="both"/>
              <w:rPr>
                <w:szCs w:val="20"/>
              </w:rPr>
            </w:pPr>
            <w:r w:rsidRPr="001136A5">
              <w:rPr>
                <w:szCs w:val="20"/>
              </w:rPr>
              <w:t>400</w:t>
            </w:r>
          </w:p>
        </w:tc>
        <w:tc>
          <w:tcPr>
            <w:tcW w:w="1471" w:type="dxa"/>
          </w:tcPr>
          <w:p w:rsidR="00280ADE" w:rsidRPr="001136A5" w:rsidRDefault="00280ADE" w:rsidP="00FE78D0">
            <w:pPr>
              <w:jc w:val="both"/>
              <w:rPr>
                <w:szCs w:val="20"/>
              </w:rPr>
            </w:pPr>
          </w:p>
        </w:tc>
        <w:tc>
          <w:tcPr>
            <w:tcW w:w="2250" w:type="dxa"/>
          </w:tcPr>
          <w:p w:rsidR="00280ADE" w:rsidRPr="001136A5" w:rsidRDefault="00280ADE" w:rsidP="00FE78D0">
            <w:pPr>
              <w:jc w:val="both"/>
              <w:rPr>
                <w:szCs w:val="20"/>
              </w:rPr>
            </w:pPr>
            <w:r w:rsidRPr="001136A5">
              <w:rPr>
                <w:szCs w:val="20"/>
              </w:rPr>
              <w:t>In case mandatory parameter is missing</w:t>
            </w:r>
          </w:p>
          <w:p w:rsidR="00280ADE" w:rsidRPr="001136A5" w:rsidRDefault="00280ADE" w:rsidP="00A9180B">
            <w:pPr>
              <w:jc w:val="both"/>
              <w:rPr>
                <w:szCs w:val="20"/>
              </w:rPr>
            </w:pPr>
            <w:r>
              <w:rPr>
                <w:szCs w:val="20"/>
              </w:rPr>
              <w:t>"</w:t>
            </w:r>
            <w:r w:rsidRPr="001136A5">
              <w:rPr>
                <w:szCs w:val="20"/>
              </w:rPr>
              <w:t>&lt;Parameter Name: Not Present&gt;</w:t>
            </w:r>
            <w:r>
              <w:rPr>
                <w:szCs w:val="20"/>
              </w:rPr>
              <w:t>"</w:t>
            </w:r>
            <w:r w:rsidRPr="001136A5">
              <w:rPr>
                <w:szCs w:val="20"/>
              </w:rPr>
              <w:t xml:space="preserve"> shall be returned in failure reason</w:t>
            </w:r>
          </w:p>
        </w:tc>
      </w:tr>
      <w:tr w:rsidR="00280ADE" w:rsidRPr="001136A5" w:rsidTr="00FE78D0">
        <w:tc>
          <w:tcPr>
            <w:tcW w:w="1188" w:type="dxa"/>
            <w:vMerge/>
          </w:tcPr>
          <w:p w:rsidR="00280ADE" w:rsidRPr="001136A5" w:rsidRDefault="00280ADE" w:rsidP="00FE78D0">
            <w:pPr>
              <w:jc w:val="both"/>
              <w:rPr>
                <w:szCs w:val="20"/>
              </w:rPr>
            </w:pPr>
          </w:p>
        </w:tc>
        <w:tc>
          <w:tcPr>
            <w:tcW w:w="3315" w:type="dxa"/>
            <w:vMerge/>
            <w:shd w:val="clear" w:color="auto" w:fill="auto"/>
          </w:tcPr>
          <w:p w:rsidR="00280ADE" w:rsidRPr="001136A5" w:rsidRDefault="00280ADE" w:rsidP="00FE78D0">
            <w:pPr>
              <w:jc w:val="both"/>
              <w:rPr>
                <w:szCs w:val="20"/>
              </w:rPr>
            </w:pPr>
          </w:p>
        </w:tc>
        <w:tc>
          <w:tcPr>
            <w:tcW w:w="956" w:type="dxa"/>
          </w:tcPr>
          <w:p w:rsidR="00280ADE" w:rsidRPr="001136A5" w:rsidRDefault="00280ADE" w:rsidP="00FE78D0">
            <w:pPr>
              <w:jc w:val="both"/>
              <w:rPr>
                <w:szCs w:val="20"/>
              </w:rPr>
            </w:pPr>
            <w:r>
              <w:rPr>
                <w:color w:val="000000" w:themeColor="text1"/>
                <w:szCs w:val="20"/>
              </w:rPr>
              <w:t>500</w:t>
            </w:r>
          </w:p>
        </w:tc>
        <w:tc>
          <w:tcPr>
            <w:tcW w:w="1471" w:type="dxa"/>
          </w:tcPr>
          <w:p w:rsidR="00280ADE" w:rsidRPr="001136A5" w:rsidRDefault="00280ADE" w:rsidP="00FE78D0">
            <w:pPr>
              <w:jc w:val="both"/>
              <w:rPr>
                <w:szCs w:val="20"/>
              </w:rPr>
            </w:pPr>
          </w:p>
        </w:tc>
        <w:tc>
          <w:tcPr>
            <w:tcW w:w="2250" w:type="dxa"/>
          </w:tcPr>
          <w:p w:rsidR="00280ADE" w:rsidRPr="001136A5" w:rsidRDefault="00280ADE" w:rsidP="00FE78D0">
            <w:pPr>
              <w:jc w:val="both"/>
              <w:rPr>
                <w:szCs w:val="20"/>
              </w:rPr>
            </w:pPr>
            <w:r w:rsidRPr="001136A5">
              <w:rPr>
                <w:szCs w:val="20"/>
              </w:rPr>
              <w:t xml:space="preserve">In case of internal motech error </w:t>
            </w:r>
            <w:r>
              <w:rPr>
                <w:szCs w:val="20"/>
              </w:rPr>
              <w:t>"</w:t>
            </w:r>
            <w:r w:rsidRPr="001136A5">
              <w:rPr>
                <w:szCs w:val="20"/>
              </w:rPr>
              <w:t>Internal Error</w:t>
            </w:r>
            <w:r>
              <w:rPr>
                <w:szCs w:val="20"/>
              </w:rPr>
              <w:t>"</w:t>
            </w:r>
            <w:r w:rsidRPr="001136A5">
              <w:rPr>
                <w:szCs w:val="20"/>
              </w:rPr>
              <w:t xml:space="preserve"> shall be returned in the failure reason</w:t>
            </w:r>
          </w:p>
        </w:tc>
      </w:tr>
      <w:tr w:rsidR="00280ADE" w:rsidRPr="001136A5" w:rsidTr="00FE78D0">
        <w:trPr>
          <w:ins w:id="170" w:author="Ashish Jain" w:date="2015-04-20T20:23:00Z"/>
        </w:trPr>
        <w:tc>
          <w:tcPr>
            <w:tcW w:w="1188" w:type="dxa"/>
            <w:vMerge/>
          </w:tcPr>
          <w:p w:rsidR="00280ADE" w:rsidRPr="001136A5" w:rsidRDefault="00280ADE" w:rsidP="00FE78D0">
            <w:pPr>
              <w:jc w:val="both"/>
              <w:rPr>
                <w:ins w:id="171" w:author="Ashish Jain" w:date="2015-04-20T20:23:00Z"/>
                <w:szCs w:val="20"/>
              </w:rPr>
            </w:pPr>
          </w:p>
        </w:tc>
        <w:tc>
          <w:tcPr>
            <w:tcW w:w="3315" w:type="dxa"/>
            <w:vMerge/>
            <w:shd w:val="clear" w:color="auto" w:fill="auto"/>
          </w:tcPr>
          <w:p w:rsidR="00280ADE" w:rsidRPr="001136A5" w:rsidRDefault="00280ADE" w:rsidP="00FE78D0">
            <w:pPr>
              <w:jc w:val="both"/>
              <w:rPr>
                <w:ins w:id="172" w:author="Ashish Jain" w:date="2015-04-20T20:23:00Z"/>
                <w:szCs w:val="20"/>
              </w:rPr>
            </w:pPr>
          </w:p>
        </w:tc>
        <w:tc>
          <w:tcPr>
            <w:tcW w:w="956" w:type="dxa"/>
          </w:tcPr>
          <w:p w:rsidR="00280ADE" w:rsidRDefault="00280ADE" w:rsidP="00FE78D0">
            <w:pPr>
              <w:jc w:val="both"/>
              <w:rPr>
                <w:ins w:id="173" w:author="Ashish Jain" w:date="2015-04-20T20:23:00Z"/>
                <w:color w:val="000000" w:themeColor="text1"/>
                <w:szCs w:val="20"/>
              </w:rPr>
            </w:pPr>
            <w:ins w:id="174" w:author="Ashish Jain" w:date="2015-04-20T20:23:00Z">
              <w:r>
                <w:rPr>
                  <w:color w:val="000000" w:themeColor="text1"/>
                  <w:szCs w:val="20"/>
                </w:rPr>
                <w:t>403</w:t>
              </w:r>
            </w:ins>
          </w:p>
        </w:tc>
        <w:tc>
          <w:tcPr>
            <w:tcW w:w="1471" w:type="dxa"/>
          </w:tcPr>
          <w:p w:rsidR="00280ADE" w:rsidRPr="001136A5" w:rsidRDefault="00280ADE" w:rsidP="00FE78D0">
            <w:pPr>
              <w:jc w:val="both"/>
              <w:rPr>
                <w:ins w:id="175" w:author="Ashish Jain" w:date="2015-04-20T20:23:00Z"/>
                <w:szCs w:val="20"/>
              </w:rPr>
            </w:pPr>
            <w:ins w:id="176" w:author="Ashish Jain" w:date="2015-04-20T20:23:00Z">
              <w:r>
                <w:rPr>
                  <w:szCs w:val="20"/>
                </w:rPr>
                <w:t>Application/json</w:t>
              </w:r>
            </w:ins>
          </w:p>
        </w:tc>
        <w:tc>
          <w:tcPr>
            <w:tcW w:w="2250" w:type="dxa"/>
          </w:tcPr>
          <w:p w:rsidR="00280ADE" w:rsidRPr="001136A5" w:rsidRDefault="00280ADE" w:rsidP="00FE78D0">
            <w:pPr>
              <w:jc w:val="both"/>
              <w:rPr>
                <w:ins w:id="177" w:author="Ashish Jain" w:date="2015-04-20T20:23:00Z"/>
                <w:szCs w:val="20"/>
              </w:rPr>
            </w:pPr>
            <w:ins w:id="178" w:author="Ashish Jain" w:date="2015-04-20T20:23:00Z">
              <w:r>
                <w:rPr>
                  <w:szCs w:val="20"/>
                </w:rPr>
                <w:t>In case when whitelisting is enabled and user’s MSISDN is not found in whitelist</w:t>
              </w:r>
            </w:ins>
          </w:p>
        </w:tc>
      </w:tr>
      <w:tr w:rsidR="00280ADE" w:rsidRPr="001136A5" w:rsidTr="00FE78D0">
        <w:trPr>
          <w:ins w:id="179" w:author="Ashish Jain" w:date="2015-04-20T20:23:00Z"/>
        </w:trPr>
        <w:tc>
          <w:tcPr>
            <w:tcW w:w="1188" w:type="dxa"/>
            <w:vMerge/>
          </w:tcPr>
          <w:p w:rsidR="00280ADE" w:rsidRPr="001136A5" w:rsidRDefault="00280ADE" w:rsidP="00FE78D0">
            <w:pPr>
              <w:jc w:val="both"/>
              <w:rPr>
                <w:ins w:id="180" w:author="Ashish Jain" w:date="2015-04-20T20:23:00Z"/>
                <w:szCs w:val="20"/>
              </w:rPr>
            </w:pPr>
          </w:p>
        </w:tc>
        <w:tc>
          <w:tcPr>
            <w:tcW w:w="3315" w:type="dxa"/>
            <w:vMerge/>
            <w:shd w:val="clear" w:color="auto" w:fill="auto"/>
          </w:tcPr>
          <w:p w:rsidR="00280ADE" w:rsidRPr="001136A5" w:rsidRDefault="00280ADE" w:rsidP="00FE78D0">
            <w:pPr>
              <w:jc w:val="both"/>
              <w:rPr>
                <w:ins w:id="181" w:author="Ashish Jain" w:date="2015-04-20T20:23:00Z"/>
                <w:szCs w:val="20"/>
              </w:rPr>
            </w:pPr>
          </w:p>
        </w:tc>
        <w:tc>
          <w:tcPr>
            <w:tcW w:w="956" w:type="dxa"/>
          </w:tcPr>
          <w:p w:rsidR="00280ADE" w:rsidRDefault="00280ADE" w:rsidP="00FE78D0">
            <w:pPr>
              <w:jc w:val="both"/>
              <w:rPr>
                <w:ins w:id="182" w:author="Ashish Jain" w:date="2015-04-20T20:23:00Z"/>
                <w:color w:val="000000" w:themeColor="text1"/>
                <w:szCs w:val="20"/>
              </w:rPr>
            </w:pPr>
            <w:ins w:id="183" w:author="Ashish Jain" w:date="2015-04-20T20:23:00Z">
              <w:r>
                <w:rPr>
                  <w:color w:val="000000" w:themeColor="text1"/>
                  <w:szCs w:val="20"/>
                </w:rPr>
                <w:t>501</w:t>
              </w:r>
            </w:ins>
          </w:p>
        </w:tc>
        <w:tc>
          <w:tcPr>
            <w:tcW w:w="1471" w:type="dxa"/>
          </w:tcPr>
          <w:p w:rsidR="00280ADE" w:rsidRDefault="00280ADE" w:rsidP="00FE78D0">
            <w:pPr>
              <w:jc w:val="both"/>
              <w:rPr>
                <w:ins w:id="184" w:author="Ashish Jain" w:date="2015-04-20T20:23:00Z"/>
                <w:szCs w:val="20"/>
              </w:rPr>
            </w:pPr>
            <w:ins w:id="185" w:author="Ashish Jain" w:date="2015-04-20T20:23:00Z">
              <w:r>
                <w:rPr>
                  <w:szCs w:val="20"/>
                </w:rPr>
                <w:t>Application/json</w:t>
              </w:r>
            </w:ins>
          </w:p>
        </w:tc>
        <w:tc>
          <w:tcPr>
            <w:tcW w:w="2250" w:type="dxa"/>
          </w:tcPr>
          <w:p w:rsidR="00280ADE" w:rsidRDefault="00280ADE" w:rsidP="00FE78D0">
            <w:pPr>
              <w:jc w:val="both"/>
              <w:rPr>
                <w:ins w:id="186" w:author="Ashish Jain" w:date="2015-04-20T20:23:00Z"/>
                <w:szCs w:val="20"/>
              </w:rPr>
            </w:pPr>
            <w:ins w:id="187" w:author="Ashish Jain" w:date="2015-04-20T20:23:00Z">
              <w:r>
                <w:rPr>
                  <w:szCs w:val="20"/>
                </w:rPr>
                <w:t>In case when call is received from state where service is not deployed</w:t>
              </w:r>
            </w:ins>
          </w:p>
        </w:tc>
      </w:tr>
    </w:tbl>
    <w:p w:rsidR="00527AF8" w:rsidRDefault="00527AF8" w:rsidP="00527AF8">
      <w:pPr>
        <w:jc w:val="both"/>
      </w:pPr>
    </w:p>
    <w:p w:rsidR="00527AF8" w:rsidRPr="00F86535" w:rsidRDefault="00527AF8" w:rsidP="00527AF8">
      <w:pPr>
        <w:jc w:val="both"/>
      </w:pPr>
    </w:p>
    <w:p w:rsidR="00527AF8" w:rsidRDefault="00527AF8" w:rsidP="00527AF8">
      <w:pPr>
        <w:pStyle w:val="Heading5"/>
        <w:jc w:val="both"/>
      </w:pPr>
      <w:r>
        <w:t>Body Elements</w:t>
      </w:r>
    </w:p>
    <w:p w:rsidR="00527AF8" w:rsidRDefault="00527AF8" w:rsidP="00527AF8">
      <w:pPr>
        <w:jc w:val="both"/>
      </w:pPr>
    </w:p>
    <w:p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rsidTr="00FE78D0">
        <w:trPr>
          <w:trHeight w:val="244"/>
        </w:trPr>
        <w:tc>
          <w:tcPr>
            <w:tcW w:w="294" w:type="pct"/>
            <w:shd w:val="clear" w:color="auto" w:fill="D9D9D9" w:themeFill="background1" w:themeFillShade="D9"/>
          </w:tcPr>
          <w:p w:rsidR="00527AF8" w:rsidRPr="00DE1B6A" w:rsidRDefault="00527AF8" w:rsidP="00FE78D0">
            <w:pPr>
              <w:jc w:val="both"/>
            </w:pPr>
            <w:r w:rsidRPr="00DE1B6A">
              <w:t>#</w:t>
            </w:r>
          </w:p>
        </w:tc>
        <w:tc>
          <w:tcPr>
            <w:tcW w:w="926" w:type="pct"/>
            <w:shd w:val="clear" w:color="auto" w:fill="D9D9D9" w:themeFill="background1" w:themeFillShade="D9"/>
          </w:tcPr>
          <w:p w:rsidR="00527AF8" w:rsidRPr="00DE1B6A" w:rsidRDefault="00527AF8" w:rsidP="00FE78D0">
            <w:pPr>
              <w:jc w:val="both"/>
            </w:pPr>
            <w:r w:rsidRPr="00DE1B6A">
              <w:t>Element Name</w:t>
            </w:r>
          </w:p>
        </w:tc>
        <w:tc>
          <w:tcPr>
            <w:tcW w:w="691" w:type="pct"/>
            <w:shd w:val="clear" w:color="auto" w:fill="D9D9D9" w:themeFill="background1" w:themeFillShade="D9"/>
          </w:tcPr>
          <w:p w:rsidR="00527AF8" w:rsidRPr="00DE1B6A" w:rsidRDefault="00527AF8" w:rsidP="00FE78D0">
            <w:pPr>
              <w:jc w:val="both"/>
            </w:pPr>
            <w:r w:rsidRPr="00DE1B6A">
              <w:t>Mandatory</w:t>
            </w:r>
          </w:p>
        </w:tc>
        <w:tc>
          <w:tcPr>
            <w:tcW w:w="690" w:type="pct"/>
            <w:shd w:val="clear" w:color="auto" w:fill="D9D9D9" w:themeFill="background1" w:themeFillShade="D9"/>
          </w:tcPr>
          <w:p w:rsidR="00527AF8" w:rsidRPr="00DE1B6A" w:rsidRDefault="00527AF8" w:rsidP="00FE78D0">
            <w:pPr>
              <w:jc w:val="both"/>
            </w:pPr>
            <w:r w:rsidRPr="00DE1B6A">
              <w:t>Data type</w:t>
            </w:r>
          </w:p>
        </w:tc>
        <w:tc>
          <w:tcPr>
            <w:tcW w:w="1116" w:type="pct"/>
            <w:shd w:val="clear" w:color="auto" w:fill="D9D9D9" w:themeFill="background1" w:themeFillShade="D9"/>
          </w:tcPr>
          <w:p w:rsidR="00527AF8" w:rsidRPr="00DE1B6A" w:rsidRDefault="00527AF8" w:rsidP="00FE78D0">
            <w:pPr>
              <w:jc w:val="both"/>
            </w:pPr>
            <w:r>
              <w:t>Range</w:t>
            </w:r>
          </w:p>
        </w:tc>
        <w:tc>
          <w:tcPr>
            <w:tcW w:w="1283" w:type="pct"/>
            <w:shd w:val="clear" w:color="auto" w:fill="D9D9D9" w:themeFill="background1" w:themeFillShade="D9"/>
          </w:tcPr>
          <w:p w:rsidR="00527AF8" w:rsidRPr="00DE1B6A" w:rsidRDefault="00527AF8" w:rsidP="00FE78D0">
            <w:pPr>
              <w:jc w:val="both"/>
            </w:pPr>
            <w:r w:rsidRPr="00DE1B6A">
              <w:t>Details</w:t>
            </w:r>
          </w:p>
        </w:tc>
      </w:tr>
      <w:tr w:rsidR="00527AF8" w:rsidTr="00FE78D0">
        <w:trPr>
          <w:trHeight w:val="244"/>
        </w:trPr>
        <w:tc>
          <w:tcPr>
            <w:tcW w:w="294" w:type="pct"/>
          </w:tcPr>
          <w:p w:rsidR="00527AF8" w:rsidRPr="00E827C4" w:rsidRDefault="00430CFB" w:rsidP="00FE78D0">
            <w:pPr>
              <w:jc w:val="both"/>
              <w:rPr>
                <w:szCs w:val="20"/>
              </w:rPr>
            </w:pPr>
            <w:r>
              <w:rPr>
                <w:szCs w:val="20"/>
              </w:rPr>
              <w:t>1</w:t>
            </w:r>
          </w:p>
        </w:tc>
        <w:tc>
          <w:tcPr>
            <w:tcW w:w="926" w:type="pct"/>
          </w:tcPr>
          <w:p w:rsidR="00527AF8" w:rsidRPr="00B84EE3" w:rsidRDefault="00527AF8" w:rsidP="00FE78D0">
            <w:pPr>
              <w:jc w:val="both"/>
              <w:rPr>
                <w:szCs w:val="20"/>
              </w:rPr>
            </w:pPr>
            <w:r>
              <w:rPr>
                <w:szCs w:val="20"/>
              </w:rPr>
              <w:t>failureReason</w:t>
            </w:r>
          </w:p>
        </w:tc>
        <w:tc>
          <w:tcPr>
            <w:tcW w:w="691" w:type="pct"/>
          </w:tcPr>
          <w:p w:rsidR="00527AF8" w:rsidRPr="00E827C4" w:rsidRDefault="00527AF8" w:rsidP="00FE78D0">
            <w:pPr>
              <w:jc w:val="both"/>
              <w:rPr>
                <w:szCs w:val="20"/>
              </w:rPr>
            </w:pPr>
            <w:r>
              <w:rPr>
                <w:szCs w:val="20"/>
              </w:rPr>
              <w:t>No</w:t>
            </w:r>
          </w:p>
        </w:tc>
        <w:tc>
          <w:tcPr>
            <w:tcW w:w="690" w:type="pct"/>
          </w:tcPr>
          <w:p w:rsidR="00527AF8" w:rsidRPr="00B84EE3" w:rsidRDefault="00527AF8" w:rsidP="00FE78D0">
            <w:pPr>
              <w:jc w:val="both"/>
              <w:rPr>
                <w:szCs w:val="20"/>
              </w:rPr>
            </w:pPr>
            <w:r>
              <w:rPr>
                <w:szCs w:val="20"/>
              </w:rPr>
              <w:t>String</w:t>
            </w:r>
          </w:p>
        </w:tc>
        <w:tc>
          <w:tcPr>
            <w:tcW w:w="1116" w:type="pct"/>
          </w:tcPr>
          <w:p w:rsidR="00527AF8" w:rsidRPr="00E827C4" w:rsidRDefault="00527AF8" w:rsidP="00FE78D0">
            <w:pPr>
              <w:jc w:val="both"/>
              <w:rPr>
                <w:szCs w:val="20"/>
              </w:rPr>
            </w:pPr>
          </w:p>
        </w:tc>
        <w:tc>
          <w:tcPr>
            <w:tcW w:w="1283" w:type="pct"/>
          </w:tcPr>
          <w:p w:rsidR="00527AF8" w:rsidRPr="00E827C4" w:rsidRDefault="00527AF8" w:rsidP="00FE78D0">
            <w:pPr>
              <w:jc w:val="both"/>
              <w:rPr>
                <w:szCs w:val="20"/>
              </w:rPr>
            </w:pPr>
            <w:r>
              <w:rPr>
                <w:szCs w:val="20"/>
              </w:rPr>
              <w:t>Reason for the request failure</w:t>
            </w:r>
          </w:p>
        </w:tc>
      </w:tr>
    </w:tbl>
    <w:p w:rsidR="00527AF8" w:rsidRDefault="00527AF8" w:rsidP="00527AF8">
      <w:pPr>
        <w:jc w:val="both"/>
      </w:pPr>
    </w:p>
    <w:p w:rsidR="00A6596A" w:rsidRDefault="00350895" w:rsidP="00A6596A">
      <w:pPr>
        <w:pStyle w:val="Heading3"/>
        <w:jc w:val="both"/>
      </w:pPr>
      <w:bookmarkStart w:id="188" w:name="_Toc411454332"/>
      <w:r>
        <w:t>Delivery Notification API</w:t>
      </w:r>
      <w:bookmarkEnd w:id="188"/>
    </w:p>
    <w:p w:rsidR="00A6596A" w:rsidRDefault="00A6596A" w:rsidP="00527AF8">
      <w:pPr>
        <w:jc w:val="both"/>
      </w:pPr>
    </w:p>
    <w:p w:rsidR="008B2246" w:rsidRPr="006B3E10" w:rsidRDefault="008B2246" w:rsidP="008B2246">
      <w:pPr>
        <w:jc w:val="both"/>
      </w:pPr>
      <w:r w:rsidRPr="005C23E2">
        <w:lastRenderedPageBreak/>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rsidR="008B2246" w:rsidRDefault="008B2246" w:rsidP="001B6A55">
      <w:pPr>
        <w:pStyle w:val="Heading4"/>
      </w:pPr>
      <w:r>
        <w:t>Delivery Notification API – Request</w:t>
      </w:r>
    </w:p>
    <w:p w:rsidR="005923D5" w:rsidRPr="005923D5" w:rsidRDefault="005923D5" w:rsidP="005923D5"/>
    <w:p w:rsidR="008B2246" w:rsidRPr="001B6A55" w:rsidRDefault="005923D5" w:rsidP="008B2246">
      <w:pPr>
        <w:pStyle w:val="Default"/>
        <w:rPr>
          <w:rFonts w:cstheme="minorBidi"/>
          <w:color w:val="auto"/>
        </w:rPr>
      </w:pPr>
      <w:r w:rsidRPr="005923D5">
        <w:rPr>
          <w:rFonts w:ascii="Arial" w:hAnsi="Arial" w:cs="Arial"/>
          <w:sz w:val="20"/>
          <w:szCs w:val="20"/>
        </w:rPr>
        <w:t xml:space="preserve">URL: </w:t>
      </w:r>
      <w:r w:rsidR="008B2246" w:rsidRPr="001B6A55">
        <w:rPr>
          <w:rFonts w:eastAsiaTheme="minorEastAsia" w:cstheme="minorBidi"/>
          <w:color w:val="auto"/>
          <w:lang w:val="en-US"/>
        </w:rPr>
        <w:t>http://&lt;cilent_host&gt;/testnotify/notify</w:t>
      </w:r>
    </w:p>
    <w:p w:rsidR="008B2246" w:rsidRPr="005923D5" w:rsidRDefault="008B2246" w:rsidP="008B2246">
      <w:pPr>
        <w:pStyle w:val="Default"/>
        <w:rPr>
          <w:rStyle w:val="sbracestructure-1"/>
          <w:rFonts w:ascii="Arial" w:hAnsi="Arial" w:cs="Arial"/>
          <w:color w:val="666666"/>
          <w:sz w:val="20"/>
          <w:szCs w:val="20"/>
        </w:rPr>
      </w:pPr>
    </w:p>
    <w:p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rsidR="008B2246" w:rsidRDefault="008B2246" w:rsidP="008B2246">
      <w:pPr>
        <w:pStyle w:val="Heading5"/>
        <w:jc w:val="both"/>
      </w:pPr>
      <w:r>
        <w:t>Validations</w:t>
      </w:r>
    </w:p>
    <w:p w:rsidR="008B2246" w:rsidRDefault="008B2246" w:rsidP="008B2246">
      <w:pPr>
        <w:jc w:val="both"/>
      </w:pPr>
    </w:p>
    <w:p w:rsidR="008B2246" w:rsidRDefault="008B2246" w:rsidP="008B2246">
      <w:pPr>
        <w:jc w:val="both"/>
      </w:pPr>
      <w:r>
        <w:t>None</w:t>
      </w:r>
    </w:p>
    <w:p w:rsidR="008B2246" w:rsidRDefault="008B2246" w:rsidP="008B2246">
      <w:pPr>
        <w:pStyle w:val="Heading5"/>
        <w:jc w:val="both"/>
      </w:pPr>
      <w:r>
        <w:t>Http time Out</w:t>
      </w:r>
    </w:p>
    <w:p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8B2246" w:rsidRPr="000C573D" w:rsidRDefault="008B2246" w:rsidP="008B2246">
      <w:pPr>
        <w:pStyle w:val="Heading5"/>
        <w:jc w:val="both"/>
      </w:pPr>
      <w:r>
        <w:t>Query Parameters</w:t>
      </w:r>
    </w:p>
    <w:p w:rsidR="008B2246" w:rsidRDefault="008B2246" w:rsidP="008B2246">
      <w:pPr>
        <w:jc w:val="both"/>
      </w:pPr>
    </w:p>
    <w:p w:rsidR="008B2246" w:rsidRPr="004112C6" w:rsidRDefault="008B2246" w:rsidP="008B2246">
      <w:pPr>
        <w:jc w:val="both"/>
      </w:pPr>
      <w:r>
        <w:t>None</w:t>
      </w:r>
    </w:p>
    <w:p w:rsidR="008B2246" w:rsidRDefault="008B2246" w:rsidP="008B2246">
      <w:pPr>
        <w:pStyle w:val="Heading5"/>
        <w:jc w:val="both"/>
      </w:pPr>
      <w:r>
        <w:t xml:space="preserve">Headers </w:t>
      </w:r>
    </w:p>
    <w:p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rsidTr="00D61C51">
        <w:tc>
          <w:tcPr>
            <w:tcW w:w="1512" w:type="dxa"/>
            <w:shd w:val="clear" w:color="auto" w:fill="D9D9D9" w:themeFill="background1" w:themeFillShade="D9"/>
          </w:tcPr>
          <w:p w:rsidR="008B2246" w:rsidRDefault="008B2246" w:rsidP="00D61C51">
            <w:pPr>
              <w:jc w:val="both"/>
            </w:pPr>
            <w:r>
              <w:t>Header Name</w:t>
            </w:r>
          </w:p>
        </w:tc>
        <w:tc>
          <w:tcPr>
            <w:tcW w:w="1595" w:type="dxa"/>
            <w:shd w:val="clear" w:color="auto" w:fill="D9D9D9" w:themeFill="background1" w:themeFillShade="D9"/>
          </w:tcPr>
          <w:p w:rsidR="008B2246" w:rsidRDefault="008B2246" w:rsidP="00D61C51">
            <w:pPr>
              <w:jc w:val="both"/>
            </w:pPr>
            <w:r>
              <w:t>Header Value</w:t>
            </w:r>
          </w:p>
        </w:tc>
        <w:tc>
          <w:tcPr>
            <w:tcW w:w="1341" w:type="dxa"/>
            <w:shd w:val="clear" w:color="auto" w:fill="D9D9D9" w:themeFill="background1" w:themeFillShade="D9"/>
          </w:tcPr>
          <w:p w:rsidR="008B2246" w:rsidRDefault="008B2246" w:rsidP="00D61C51">
            <w:pPr>
              <w:jc w:val="both"/>
            </w:pPr>
            <w:r>
              <w:t>Mandatory</w:t>
            </w:r>
          </w:p>
        </w:tc>
        <w:tc>
          <w:tcPr>
            <w:tcW w:w="4732" w:type="dxa"/>
            <w:shd w:val="clear" w:color="auto" w:fill="D9D9D9" w:themeFill="background1" w:themeFillShade="D9"/>
          </w:tcPr>
          <w:p w:rsidR="008B2246" w:rsidRDefault="008B2246" w:rsidP="00D61C51">
            <w:pPr>
              <w:jc w:val="both"/>
            </w:pPr>
            <w:r>
              <w:t>Description</w:t>
            </w:r>
          </w:p>
        </w:tc>
      </w:tr>
      <w:tr w:rsidR="008B2246" w:rsidTr="00D61C51">
        <w:tc>
          <w:tcPr>
            <w:tcW w:w="1512" w:type="dxa"/>
          </w:tcPr>
          <w:p w:rsidR="008B2246" w:rsidRPr="0065474C" w:rsidRDefault="008B2246" w:rsidP="00D61C51">
            <w:pPr>
              <w:jc w:val="both"/>
            </w:pPr>
            <w:r>
              <w:t>Content-Type</w:t>
            </w:r>
          </w:p>
        </w:tc>
        <w:tc>
          <w:tcPr>
            <w:tcW w:w="1595" w:type="dxa"/>
          </w:tcPr>
          <w:p w:rsidR="008B2246" w:rsidRDefault="008B2246" w:rsidP="00D61C51">
            <w:pPr>
              <w:jc w:val="both"/>
            </w:pPr>
            <w:r>
              <w:t>application/json</w:t>
            </w:r>
          </w:p>
        </w:tc>
        <w:tc>
          <w:tcPr>
            <w:tcW w:w="1341" w:type="dxa"/>
          </w:tcPr>
          <w:p w:rsidR="008B2246" w:rsidRPr="0065474C" w:rsidRDefault="008B2246" w:rsidP="00D61C51">
            <w:pPr>
              <w:jc w:val="both"/>
            </w:pPr>
            <w:r>
              <w:t>Yes</w:t>
            </w:r>
          </w:p>
        </w:tc>
        <w:tc>
          <w:tcPr>
            <w:tcW w:w="4732" w:type="dxa"/>
          </w:tcPr>
          <w:p w:rsidR="008B2246" w:rsidRPr="00BA7AFF" w:rsidRDefault="008B2246" w:rsidP="00D61C51">
            <w:pPr>
              <w:jc w:val="both"/>
            </w:pPr>
            <w:r>
              <w:t>It specifies the format of the content in the request</w:t>
            </w:r>
          </w:p>
        </w:tc>
      </w:tr>
      <w:tr w:rsidR="008B2246" w:rsidTr="00D61C51">
        <w:tc>
          <w:tcPr>
            <w:tcW w:w="1512" w:type="dxa"/>
          </w:tcPr>
          <w:p w:rsidR="008B2246" w:rsidRPr="0065474C" w:rsidRDefault="008B2246" w:rsidP="00D61C51">
            <w:pPr>
              <w:jc w:val="both"/>
            </w:pPr>
            <w:r>
              <w:t>Accept</w:t>
            </w:r>
          </w:p>
        </w:tc>
        <w:tc>
          <w:tcPr>
            <w:tcW w:w="1595" w:type="dxa"/>
          </w:tcPr>
          <w:p w:rsidR="008B2246" w:rsidRPr="0065474C" w:rsidRDefault="008B2246" w:rsidP="00D61C51">
            <w:pPr>
              <w:jc w:val="both"/>
            </w:pPr>
            <w:r>
              <w:t>application/json</w:t>
            </w:r>
          </w:p>
        </w:tc>
        <w:tc>
          <w:tcPr>
            <w:tcW w:w="1341" w:type="dxa"/>
          </w:tcPr>
          <w:p w:rsidR="008B2246" w:rsidRPr="0065474C" w:rsidRDefault="008B2246" w:rsidP="00D61C51">
            <w:pPr>
              <w:jc w:val="both"/>
            </w:pPr>
            <w:r>
              <w:t>Yes</w:t>
            </w:r>
          </w:p>
        </w:tc>
        <w:tc>
          <w:tcPr>
            <w:tcW w:w="4732" w:type="dxa"/>
          </w:tcPr>
          <w:p w:rsidR="008B2246" w:rsidRPr="00706077" w:rsidRDefault="008B2246" w:rsidP="00D61C51">
            <w:pPr>
              <w:jc w:val="both"/>
            </w:pPr>
            <w:r>
              <w:t>It specifies the format of the content accepted by the API invoker.</w:t>
            </w:r>
          </w:p>
        </w:tc>
      </w:tr>
    </w:tbl>
    <w:p w:rsidR="008B2246" w:rsidRDefault="008B2246" w:rsidP="008B2246">
      <w:pPr>
        <w:pStyle w:val="Heading5"/>
        <w:jc w:val="both"/>
      </w:pPr>
      <w:r>
        <w:t xml:space="preserve">Body Example </w:t>
      </w:r>
    </w:p>
    <w:p w:rsidR="008B2246" w:rsidRPr="005C23E2" w:rsidRDefault="008B2246" w:rsidP="008B2246">
      <w:pPr>
        <w:jc w:val="both"/>
      </w:pPr>
    </w:p>
    <w:p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rsidTr="00D61C51">
        <w:tc>
          <w:tcPr>
            <w:tcW w:w="540" w:type="dxa"/>
            <w:shd w:val="clear" w:color="auto" w:fill="CCCCCC"/>
            <w:tcMar>
              <w:top w:w="100" w:type="dxa"/>
              <w:left w:w="100" w:type="dxa"/>
              <w:bottom w:w="100" w:type="dxa"/>
              <w:right w:w="100" w:type="dxa"/>
            </w:tcMar>
          </w:tcPr>
          <w:p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rsidR="008B2246" w:rsidRPr="00EF5A57" w:rsidRDefault="004F1AF2" w:rsidP="00D61C51">
            <w:pPr>
              <w:pStyle w:val="Normal2"/>
              <w:jc w:val="both"/>
              <w:rPr>
                <w:sz w:val="20"/>
                <w:szCs w:val="20"/>
              </w:rPr>
            </w:pPr>
            <w:r w:rsidRPr="004F1AF2">
              <w:rPr>
                <w:rStyle w:val="sbracestructure-1"/>
                <w:rFonts w:ascii="Consolas" w:hAnsi="Consolas"/>
                <w:color w:val="auto"/>
                <w:sz w:val="20"/>
                <w:szCs w:val="20"/>
              </w:rPr>
              <w:t>}</w:t>
            </w:r>
            <w:r w:rsidR="003F5A2D">
              <w:rPr>
                <w:rStyle w:val="sbracestructure-1"/>
                <w:rFonts w:ascii="Consolas" w:hAnsi="Consolas"/>
                <w:color w:val="auto"/>
                <w:sz w:val="20"/>
                <w:szCs w:val="20"/>
              </w:rPr>
              <w:t>"""</w:t>
            </w:r>
            <w:r w:rsidR="003F5A2D">
              <w:rPr>
                <w:rStyle w:val="sobjectk"/>
                <w:rFonts w:cs="Arial"/>
                <w:b/>
                <w:bCs/>
                <w:color w:val="333333"/>
                <w:szCs w:val="20"/>
              </w:rPr>
              <w:t>"""</w:t>
            </w:r>
            <w:r w:rsidR="003F5A2D">
              <w:rPr>
                <w:rStyle w:val="sbracestructure-1"/>
                <w:rFonts w:ascii="Consolas" w:hAnsi="Consolas"/>
                <w:color w:val="auto"/>
                <w:sz w:val="20"/>
                <w:szCs w:val="20"/>
              </w:rPr>
              <w:t>""""""""""""""</w:t>
            </w:r>
          </w:p>
        </w:tc>
      </w:tr>
    </w:tbl>
    <w:p w:rsidR="008B2246" w:rsidRPr="005C23E2" w:rsidRDefault="008B2246" w:rsidP="008B2246">
      <w:pPr>
        <w:jc w:val="both"/>
      </w:pPr>
    </w:p>
    <w:p w:rsidR="008B2246" w:rsidRDefault="008B2246" w:rsidP="008B2246">
      <w:pPr>
        <w:pStyle w:val="Heading5"/>
        <w:jc w:val="both"/>
      </w:pPr>
      <w:r>
        <w:t>Body Elements</w:t>
      </w:r>
    </w:p>
    <w:p w:rsidR="008B2246" w:rsidRPr="00BF381B" w:rsidRDefault="008B2246" w:rsidP="008B2246">
      <w:r>
        <w:t>Important elements that are to be tracked by MoTech are explained below</w:t>
      </w:r>
    </w:p>
    <w:p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rsidTr="00D61C51">
        <w:tc>
          <w:tcPr>
            <w:tcW w:w="558"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Description</w:t>
            </w:r>
          </w:p>
        </w:tc>
      </w:tr>
      <w:tr w:rsidR="00313B3E" w:rsidRPr="00EF5A57" w:rsidTr="00D61C51">
        <w:tc>
          <w:tcPr>
            <w:tcW w:w="558" w:type="dxa"/>
          </w:tcPr>
          <w:p w:rsidR="00313B3E" w:rsidRPr="00EF5A57" w:rsidRDefault="00313B3E" w:rsidP="00D61C51">
            <w:pPr>
              <w:jc w:val="both"/>
              <w:rPr>
                <w:rFonts w:cs="Arial"/>
                <w:szCs w:val="20"/>
              </w:rPr>
            </w:pPr>
            <w:r>
              <w:rPr>
                <w:rFonts w:cs="Arial"/>
                <w:szCs w:val="20"/>
              </w:rPr>
              <w:t>1</w:t>
            </w:r>
          </w:p>
        </w:tc>
        <w:tc>
          <w:tcPr>
            <w:tcW w:w="1801" w:type="dxa"/>
          </w:tcPr>
          <w:p w:rsidR="00313B3E" w:rsidRDefault="00313B3E" w:rsidP="00D61C51">
            <w:pPr>
              <w:jc w:val="both"/>
              <w:rPr>
                <w:rFonts w:cs="Arial"/>
                <w:szCs w:val="20"/>
              </w:rPr>
            </w:pPr>
            <w:r w:rsidRPr="005923D5">
              <w:rPr>
                <w:rStyle w:val="sobjectk"/>
                <w:rFonts w:cs="Arial"/>
                <w:b/>
                <w:bCs/>
                <w:color w:val="333333"/>
                <w:szCs w:val="20"/>
              </w:rPr>
              <w:t>clientCorrelator</w:t>
            </w:r>
          </w:p>
        </w:tc>
        <w:tc>
          <w:tcPr>
            <w:tcW w:w="1284" w:type="dxa"/>
          </w:tcPr>
          <w:p w:rsidR="00313B3E" w:rsidRPr="00EF5A57" w:rsidRDefault="00313B3E" w:rsidP="00D61C51">
            <w:pPr>
              <w:jc w:val="both"/>
              <w:rPr>
                <w:rFonts w:cs="Arial"/>
                <w:szCs w:val="20"/>
              </w:rPr>
            </w:pPr>
            <w:r>
              <w:rPr>
                <w:rFonts w:cs="Arial"/>
                <w:szCs w:val="20"/>
              </w:rPr>
              <w:t>Yes</w:t>
            </w:r>
          </w:p>
        </w:tc>
        <w:tc>
          <w:tcPr>
            <w:tcW w:w="1235" w:type="dxa"/>
          </w:tcPr>
          <w:p w:rsidR="00313B3E" w:rsidRDefault="00313B3E" w:rsidP="00D61C51">
            <w:pPr>
              <w:jc w:val="both"/>
              <w:rPr>
                <w:rFonts w:cs="Arial"/>
                <w:szCs w:val="20"/>
              </w:rPr>
            </w:pPr>
            <w:r>
              <w:rPr>
                <w:rFonts w:cs="Arial"/>
                <w:szCs w:val="20"/>
              </w:rPr>
              <w:t>String</w:t>
            </w:r>
          </w:p>
        </w:tc>
        <w:tc>
          <w:tcPr>
            <w:tcW w:w="1728" w:type="dxa"/>
          </w:tcPr>
          <w:p w:rsidR="00313B3E" w:rsidRDefault="00313B3E" w:rsidP="00D61C51">
            <w:pPr>
              <w:jc w:val="both"/>
              <w:rPr>
                <w:rFonts w:cs="Arial"/>
                <w:szCs w:val="20"/>
              </w:rPr>
            </w:pPr>
          </w:p>
        </w:tc>
        <w:tc>
          <w:tcPr>
            <w:tcW w:w="2592" w:type="dxa"/>
          </w:tcPr>
          <w:p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rsidTr="00D61C51">
        <w:tc>
          <w:tcPr>
            <w:tcW w:w="558" w:type="dxa"/>
          </w:tcPr>
          <w:p w:rsidR="004F1AF2" w:rsidRDefault="007D1851" w:rsidP="00D61C51">
            <w:pPr>
              <w:jc w:val="both"/>
              <w:rPr>
                <w:rFonts w:cs="Arial"/>
                <w:szCs w:val="20"/>
              </w:rPr>
            </w:pPr>
            <w:r>
              <w:rPr>
                <w:rFonts w:cs="Arial"/>
                <w:szCs w:val="20"/>
              </w:rPr>
              <w:t>2</w:t>
            </w:r>
          </w:p>
        </w:tc>
        <w:tc>
          <w:tcPr>
            <w:tcW w:w="1801" w:type="dxa"/>
          </w:tcPr>
          <w:p w:rsidR="004F1AF2" w:rsidRPr="005923D5" w:rsidRDefault="004F1AF2" w:rsidP="00D61C51">
            <w:pPr>
              <w:jc w:val="both"/>
              <w:rPr>
                <w:rStyle w:val="sobjectk"/>
                <w:rFonts w:cs="Arial"/>
                <w:b/>
                <w:bCs/>
                <w:color w:val="333333"/>
                <w:szCs w:val="20"/>
              </w:rPr>
            </w:pPr>
            <w:r>
              <w:rPr>
                <w:rStyle w:val="sobjectk"/>
                <w:rFonts w:cs="Arial"/>
                <w:b/>
                <w:bCs/>
                <w:color w:val="333333"/>
                <w:szCs w:val="20"/>
              </w:rPr>
              <w:t>callbackData</w:t>
            </w:r>
          </w:p>
        </w:tc>
        <w:tc>
          <w:tcPr>
            <w:tcW w:w="1284" w:type="dxa"/>
          </w:tcPr>
          <w:p w:rsidR="004F1AF2" w:rsidRDefault="004F1AF2" w:rsidP="00D61C51">
            <w:pPr>
              <w:jc w:val="both"/>
              <w:rPr>
                <w:rFonts w:cs="Arial"/>
                <w:szCs w:val="20"/>
              </w:rPr>
            </w:pPr>
            <w:r>
              <w:rPr>
                <w:rFonts w:cs="Arial"/>
                <w:szCs w:val="20"/>
              </w:rPr>
              <w:t>No</w:t>
            </w:r>
          </w:p>
        </w:tc>
        <w:tc>
          <w:tcPr>
            <w:tcW w:w="1235" w:type="dxa"/>
          </w:tcPr>
          <w:p w:rsidR="004F1AF2" w:rsidRDefault="004F1AF2" w:rsidP="00D61C51">
            <w:pPr>
              <w:jc w:val="both"/>
              <w:rPr>
                <w:rFonts w:cs="Arial"/>
                <w:szCs w:val="20"/>
              </w:rPr>
            </w:pPr>
            <w:r>
              <w:rPr>
                <w:rFonts w:cs="Arial"/>
                <w:szCs w:val="20"/>
              </w:rPr>
              <w:t>String</w:t>
            </w:r>
          </w:p>
        </w:tc>
        <w:tc>
          <w:tcPr>
            <w:tcW w:w="1728" w:type="dxa"/>
          </w:tcPr>
          <w:p w:rsidR="004F1AF2" w:rsidRDefault="004F1AF2" w:rsidP="00D61C51">
            <w:pPr>
              <w:jc w:val="both"/>
              <w:rPr>
                <w:rFonts w:cs="Arial"/>
                <w:szCs w:val="20"/>
              </w:rPr>
            </w:pPr>
            <w:r>
              <w:rPr>
                <w:rFonts w:cs="Arial"/>
                <w:szCs w:val="20"/>
              </w:rPr>
              <w:t>NA</w:t>
            </w:r>
          </w:p>
        </w:tc>
        <w:tc>
          <w:tcPr>
            <w:tcW w:w="2592" w:type="dxa"/>
          </w:tcPr>
          <w:p w:rsidR="004F1AF2" w:rsidRDefault="004F1AF2" w:rsidP="00313B3E">
            <w:pPr>
              <w:jc w:val="both"/>
              <w:rPr>
                <w:rFonts w:cs="Arial"/>
                <w:szCs w:val="20"/>
              </w:rPr>
            </w:pPr>
            <w:r>
              <w:rPr>
                <w:rFonts w:cs="Arial"/>
                <w:szCs w:val="20"/>
              </w:rPr>
              <w:t>NA for NMS</w:t>
            </w:r>
          </w:p>
        </w:tc>
      </w:tr>
      <w:tr w:rsidR="004F1AF2" w:rsidRPr="00EF5A57" w:rsidTr="00D61C51">
        <w:tc>
          <w:tcPr>
            <w:tcW w:w="558" w:type="dxa"/>
          </w:tcPr>
          <w:p w:rsidR="004F1AF2" w:rsidRDefault="007D1851" w:rsidP="00D61C51">
            <w:pPr>
              <w:jc w:val="both"/>
              <w:rPr>
                <w:rFonts w:cs="Arial"/>
                <w:szCs w:val="20"/>
              </w:rPr>
            </w:pPr>
            <w:r>
              <w:rPr>
                <w:rFonts w:cs="Arial"/>
                <w:szCs w:val="20"/>
              </w:rPr>
              <w:lastRenderedPageBreak/>
              <w:t>3</w:t>
            </w:r>
          </w:p>
        </w:tc>
        <w:tc>
          <w:tcPr>
            <w:tcW w:w="1801" w:type="dxa"/>
          </w:tcPr>
          <w:p w:rsidR="004F1AF2" w:rsidRDefault="004F1AF2" w:rsidP="00D61C51">
            <w:pPr>
              <w:jc w:val="both"/>
              <w:rPr>
                <w:rStyle w:val="sobjectk"/>
                <w:rFonts w:cs="Arial"/>
                <w:b/>
                <w:bCs/>
                <w:color w:val="333333"/>
                <w:szCs w:val="20"/>
              </w:rPr>
            </w:pPr>
            <w:r>
              <w:rPr>
                <w:rStyle w:val="sobjectk"/>
                <w:rFonts w:cs="Arial"/>
                <w:b/>
                <w:bCs/>
                <w:color w:val="333333"/>
                <w:szCs w:val="20"/>
              </w:rPr>
              <w:t>address</w:t>
            </w:r>
          </w:p>
        </w:tc>
        <w:tc>
          <w:tcPr>
            <w:tcW w:w="1284" w:type="dxa"/>
          </w:tcPr>
          <w:p w:rsidR="004F1AF2" w:rsidRDefault="004F1AF2" w:rsidP="00D61C51">
            <w:pPr>
              <w:jc w:val="both"/>
              <w:rPr>
                <w:rFonts w:cs="Arial"/>
                <w:szCs w:val="20"/>
              </w:rPr>
            </w:pPr>
            <w:r>
              <w:rPr>
                <w:rFonts w:cs="Arial"/>
                <w:szCs w:val="20"/>
              </w:rPr>
              <w:t>Yes</w:t>
            </w:r>
          </w:p>
        </w:tc>
        <w:tc>
          <w:tcPr>
            <w:tcW w:w="1235" w:type="dxa"/>
          </w:tcPr>
          <w:p w:rsidR="004F1AF2" w:rsidRDefault="004F1AF2" w:rsidP="00D61C51">
            <w:pPr>
              <w:jc w:val="both"/>
              <w:rPr>
                <w:rFonts w:cs="Arial"/>
                <w:szCs w:val="20"/>
              </w:rPr>
            </w:pPr>
            <w:r>
              <w:rPr>
                <w:rFonts w:cs="Arial"/>
                <w:szCs w:val="20"/>
              </w:rPr>
              <w:t>String</w:t>
            </w:r>
          </w:p>
        </w:tc>
        <w:tc>
          <w:tcPr>
            <w:tcW w:w="1728" w:type="dxa"/>
          </w:tcPr>
          <w:p w:rsidR="004F1AF2" w:rsidRDefault="004F1AF2" w:rsidP="00D61C51">
            <w:pPr>
              <w:jc w:val="both"/>
              <w:rPr>
                <w:rFonts w:cs="Arial"/>
                <w:szCs w:val="20"/>
              </w:rPr>
            </w:pPr>
            <w:r>
              <w:rPr>
                <w:rFonts w:cs="Arial"/>
                <w:szCs w:val="20"/>
              </w:rPr>
              <w:t>NA</w:t>
            </w:r>
          </w:p>
        </w:tc>
        <w:tc>
          <w:tcPr>
            <w:tcW w:w="2592" w:type="dxa"/>
          </w:tcPr>
          <w:p w:rsidR="004F1AF2" w:rsidRDefault="004F1AF2" w:rsidP="00313B3E">
            <w:pPr>
              <w:jc w:val="both"/>
              <w:rPr>
                <w:rFonts w:cs="Arial"/>
                <w:szCs w:val="20"/>
              </w:rPr>
            </w:pPr>
            <w:r>
              <w:rPr>
                <w:rFonts w:cs="Arial"/>
                <w:szCs w:val="20"/>
              </w:rPr>
              <w:t>address in SMS send API</w:t>
            </w:r>
          </w:p>
        </w:tc>
      </w:tr>
      <w:tr w:rsidR="008B2246" w:rsidRPr="00EF5A57" w:rsidTr="00D61C51">
        <w:tc>
          <w:tcPr>
            <w:tcW w:w="558" w:type="dxa"/>
          </w:tcPr>
          <w:p w:rsidR="008B2246" w:rsidRPr="00EF5A57" w:rsidRDefault="007D1851" w:rsidP="007D1851">
            <w:pPr>
              <w:jc w:val="both"/>
              <w:rPr>
                <w:rFonts w:cs="Arial"/>
                <w:szCs w:val="20"/>
              </w:rPr>
            </w:pPr>
            <w:r>
              <w:rPr>
                <w:rFonts w:cs="Arial"/>
                <w:szCs w:val="20"/>
              </w:rPr>
              <w:t>4</w:t>
            </w:r>
          </w:p>
        </w:tc>
        <w:tc>
          <w:tcPr>
            <w:tcW w:w="1801" w:type="dxa"/>
          </w:tcPr>
          <w:p w:rsidR="008B2246" w:rsidRPr="00EF5A57" w:rsidRDefault="008B2246" w:rsidP="00D61C51">
            <w:pPr>
              <w:jc w:val="both"/>
              <w:rPr>
                <w:rFonts w:cs="Arial"/>
                <w:szCs w:val="20"/>
              </w:rPr>
            </w:pPr>
            <w:r>
              <w:rPr>
                <w:rFonts w:cs="Arial"/>
                <w:szCs w:val="20"/>
              </w:rPr>
              <w:t>deliveryStatus</w:t>
            </w:r>
          </w:p>
        </w:tc>
        <w:tc>
          <w:tcPr>
            <w:tcW w:w="1284" w:type="dxa"/>
          </w:tcPr>
          <w:p w:rsidR="008B2246" w:rsidRPr="00EF5A57" w:rsidRDefault="008B2246" w:rsidP="00D61C51">
            <w:pPr>
              <w:jc w:val="both"/>
              <w:rPr>
                <w:rFonts w:cs="Arial"/>
                <w:szCs w:val="20"/>
              </w:rPr>
            </w:pPr>
            <w:r w:rsidRPr="00EF5A57">
              <w:rPr>
                <w:rFonts w:cs="Arial"/>
                <w:szCs w:val="20"/>
              </w:rPr>
              <w:t>Yes</w:t>
            </w:r>
          </w:p>
        </w:tc>
        <w:tc>
          <w:tcPr>
            <w:tcW w:w="1235" w:type="dxa"/>
          </w:tcPr>
          <w:p w:rsidR="008B2246" w:rsidRPr="00EF5A57" w:rsidRDefault="008B2246" w:rsidP="00D61C51">
            <w:pPr>
              <w:jc w:val="both"/>
              <w:rPr>
                <w:rFonts w:cs="Arial"/>
                <w:szCs w:val="20"/>
              </w:rPr>
            </w:pPr>
            <w:r>
              <w:rPr>
                <w:rFonts w:cs="Arial"/>
                <w:szCs w:val="20"/>
              </w:rPr>
              <w:t>String</w:t>
            </w:r>
          </w:p>
        </w:tc>
        <w:tc>
          <w:tcPr>
            <w:tcW w:w="1728" w:type="dxa"/>
          </w:tcPr>
          <w:p w:rsidR="008B2246" w:rsidRPr="00EF5A57" w:rsidRDefault="007844FB" w:rsidP="00D61C51">
            <w:pPr>
              <w:jc w:val="both"/>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_Ref410419843 \r \h </w:instrText>
            </w:r>
            <w:r w:rsidR="001639D2">
              <w:rPr>
                <w:rFonts w:cs="Arial"/>
                <w:szCs w:val="20"/>
              </w:rPr>
            </w:r>
            <w:r w:rsidR="001639D2">
              <w:rPr>
                <w:rFonts w:cs="Arial"/>
                <w:szCs w:val="20"/>
              </w:rPr>
              <w:fldChar w:fldCharType="separate"/>
            </w:r>
            <w:r>
              <w:rPr>
                <w:rFonts w:cs="Arial"/>
                <w:szCs w:val="20"/>
              </w:rPr>
              <w:t>2.4.3</w:t>
            </w:r>
            <w:r w:rsidR="001639D2">
              <w:rPr>
                <w:rFonts w:cs="Arial"/>
                <w:szCs w:val="20"/>
              </w:rPr>
              <w:fldChar w:fldCharType="end"/>
            </w:r>
          </w:p>
        </w:tc>
        <w:tc>
          <w:tcPr>
            <w:tcW w:w="2592" w:type="dxa"/>
          </w:tcPr>
          <w:p w:rsidR="008B2246" w:rsidRPr="00EF5A57" w:rsidRDefault="008B2246" w:rsidP="00D61C51">
            <w:pPr>
              <w:jc w:val="both"/>
              <w:rPr>
                <w:rFonts w:cs="Arial"/>
                <w:szCs w:val="20"/>
              </w:rPr>
            </w:pPr>
            <w:r>
              <w:rPr>
                <w:rFonts w:cs="Arial"/>
                <w:szCs w:val="20"/>
              </w:rPr>
              <w:t>SMS delivery status – either successful or failed.</w:t>
            </w:r>
          </w:p>
        </w:tc>
      </w:tr>
    </w:tbl>
    <w:p w:rsidR="00A6596A" w:rsidRDefault="00D02082" w:rsidP="00A6596A">
      <w:pPr>
        <w:pStyle w:val="Heading4"/>
        <w:jc w:val="both"/>
      </w:pPr>
      <w:r>
        <w:t xml:space="preserve">Delivery Notification API </w:t>
      </w:r>
      <w:r w:rsidR="00A6596A">
        <w:t xml:space="preserve">– Response </w:t>
      </w:r>
    </w:p>
    <w:p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rsidTr="001B6A55">
        <w:tc>
          <w:tcPr>
            <w:tcW w:w="1188" w:type="dxa"/>
            <w:shd w:val="clear" w:color="auto" w:fill="D9D9D9" w:themeFill="background1" w:themeFillShade="D9"/>
          </w:tcPr>
          <w:p w:rsidR="00A6596A" w:rsidRPr="001136A5" w:rsidRDefault="00A6596A" w:rsidP="001B6A55">
            <w:pPr>
              <w:jc w:val="both"/>
              <w:rPr>
                <w:szCs w:val="20"/>
              </w:rPr>
            </w:pPr>
            <w:r w:rsidRPr="001136A5">
              <w:rPr>
                <w:szCs w:val="20"/>
              </w:rPr>
              <w:t>Response  Status</w:t>
            </w:r>
          </w:p>
        </w:tc>
        <w:tc>
          <w:tcPr>
            <w:tcW w:w="3315" w:type="dxa"/>
            <w:shd w:val="clear" w:color="auto" w:fill="D9D9D9" w:themeFill="background1" w:themeFillShade="D9"/>
          </w:tcPr>
          <w:p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rsidR="00A6596A" w:rsidRPr="001136A5" w:rsidRDefault="00A6596A" w:rsidP="001B6A55">
            <w:pPr>
              <w:jc w:val="both"/>
              <w:rPr>
                <w:szCs w:val="20"/>
              </w:rPr>
            </w:pPr>
            <w:r w:rsidRPr="001136A5">
              <w:rPr>
                <w:szCs w:val="20"/>
              </w:rPr>
              <w:t>Description</w:t>
            </w:r>
          </w:p>
        </w:tc>
      </w:tr>
      <w:tr w:rsidR="00A6596A" w:rsidRPr="001136A5" w:rsidTr="001B6A55">
        <w:trPr>
          <w:trHeight w:val="346"/>
        </w:trPr>
        <w:tc>
          <w:tcPr>
            <w:tcW w:w="1188" w:type="dxa"/>
          </w:tcPr>
          <w:p w:rsidR="00A6596A" w:rsidRPr="001136A5" w:rsidRDefault="00A6596A" w:rsidP="001B6A55">
            <w:pPr>
              <w:jc w:val="both"/>
              <w:rPr>
                <w:szCs w:val="20"/>
              </w:rPr>
            </w:pPr>
            <w:r w:rsidRPr="001136A5">
              <w:rPr>
                <w:szCs w:val="20"/>
              </w:rPr>
              <w:t>Successful</w:t>
            </w:r>
          </w:p>
        </w:tc>
        <w:tc>
          <w:tcPr>
            <w:tcW w:w="3315" w:type="dxa"/>
          </w:tcPr>
          <w:p w:rsidR="00A6596A" w:rsidRPr="001136A5" w:rsidRDefault="00A6596A" w:rsidP="001B6A55">
            <w:pPr>
              <w:jc w:val="both"/>
              <w:rPr>
                <w:rFonts w:eastAsia="Arial" w:cs="Arial"/>
                <w:szCs w:val="20"/>
              </w:rPr>
            </w:pPr>
          </w:p>
          <w:p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rsidR="00A6596A" w:rsidRPr="001136A5" w:rsidRDefault="00A6596A" w:rsidP="001B6A55">
            <w:pPr>
              <w:jc w:val="both"/>
              <w:rPr>
                <w:szCs w:val="20"/>
              </w:rPr>
            </w:pPr>
          </w:p>
        </w:tc>
      </w:tr>
      <w:tr w:rsidR="00A6596A" w:rsidRPr="001136A5" w:rsidTr="001B6A55">
        <w:tc>
          <w:tcPr>
            <w:tcW w:w="1188" w:type="dxa"/>
            <w:vMerge w:val="restart"/>
          </w:tcPr>
          <w:p w:rsidR="00A6596A" w:rsidRPr="001136A5" w:rsidRDefault="00A6596A" w:rsidP="001B6A55">
            <w:pPr>
              <w:jc w:val="both"/>
              <w:rPr>
                <w:szCs w:val="20"/>
              </w:rPr>
            </w:pPr>
            <w:r w:rsidRPr="001136A5">
              <w:rPr>
                <w:szCs w:val="20"/>
              </w:rPr>
              <w:t>Failure</w:t>
            </w:r>
          </w:p>
        </w:tc>
        <w:tc>
          <w:tcPr>
            <w:tcW w:w="3315" w:type="dxa"/>
            <w:vMerge w:val="restart"/>
            <w:shd w:val="clear" w:color="auto" w:fill="auto"/>
          </w:tcPr>
          <w:p w:rsidR="00A6596A" w:rsidRPr="001136A5" w:rsidRDefault="00A6596A" w:rsidP="001B6A55">
            <w:pPr>
              <w:jc w:val="both"/>
              <w:rPr>
                <w:rFonts w:eastAsia="Arial" w:cs="Arial"/>
                <w:szCs w:val="20"/>
              </w:rPr>
            </w:pPr>
            <w:r w:rsidRPr="001136A5">
              <w:rPr>
                <w:rFonts w:eastAsia="Arial" w:cs="Arial"/>
                <w:szCs w:val="20"/>
              </w:rPr>
              <w:t>{</w:t>
            </w:r>
          </w:p>
          <w:p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rsidR="00A6596A" w:rsidRPr="00A6596A" w:rsidRDefault="00A6596A" w:rsidP="001B6A55">
            <w:pPr>
              <w:jc w:val="both"/>
              <w:rPr>
                <w:szCs w:val="20"/>
                <w:highlight w:val="lightGray"/>
              </w:rPr>
            </w:pPr>
            <w:r w:rsidRPr="001136A5">
              <w:rPr>
                <w:szCs w:val="20"/>
              </w:rPr>
              <w:t>}</w:t>
            </w:r>
          </w:p>
        </w:tc>
        <w:tc>
          <w:tcPr>
            <w:tcW w:w="956" w:type="dxa"/>
          </w:tcPr>
          <w:p w:rsidR="00A6596A" w:rsidRPr="001136A5" w:rsidRDefault="00A6596A" w:rsidP="001B6A55">
            <w:pPr>
              <w:jc w:val="both"/>
              <w:rPr>
                <w:szCs w:val="20"/>
              </w:rPr>
            </w:pPr>
            <w:r w:rsidRPr="001136A5">
              <w:rPr>
                <w:szCs w:val="20"/>
              </w:rPr>
              <w:t>400</w:t>
            </w:r>
          </w:p>
        </w:tc>
        <w:tc>
          <w:tcPr>
            <w:tcW w:w="1471" w:type="dxa"/>
          </w:tcPr>
          <w:p w:rsidR="00A6596A" w:rsidRPr="001136A5" w:rsidRDefault="00A6596A" w:rsidP="001B6A55">
            <w:pPr>
              <w:jc w:val="both"/>
              <w:rPr>
                <w:szCs w:val="20"/>
              </w:rPr>
            </w:pPr>
            <w:r w:rsidRPr="001136A5">
              <w:rPr>
                <w:szCs w:val="20"/>
              </w:rPr>
              <w:t>Application/json</w:t>
            </w:r>
          </w:p>
        </w:tc>
        <w:tc>
          <w:tcPr>
            <w:tcW w:w="2250" w:type="dxa"/>
          </w:tcPr>
          <w:p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&lt;Parameter Name : Invalid Value&gt;</w:t>
            </w:r>
            <w:r w:rsidR="003F5A2D">
              <w:rPr>
                <w:szCs w:val="20"/>
              </w:rPr>
              <w:t>"</w:t>
            </w:r>
            <w:r w:rsidRPr="001136A5">
              <w:rPr>
                <w:szCs w:val="20"/>
              </w:rPr>
              <w:t xml:space="preserve"> shall be returned in failure reason</w:t>
            </w:r>
          </w:p>
        </w:tc>
      </w:tr>
      <w:tr w:rsidR="00A6596A" w:rsidRPr="001136A5" w:rsidTr="001B6A55">
        <w:tc>
          <w:tcPr>
            <w:tcW w:w="1188" w:type="dxa"/>
            <w:vMerge/>
          </w:tcPr>
          <w:p w:rsidR="00A6596A" w:rsidRPr="001136A5" w:rsidRDefault="00A6596A" w:rsidP="001B6A55">
            <w:pPr>
              <w:jc w:val="both"/>
              <w:rPr>
                <w:szCs w:val="20"/>
              </w:rPr>
            </w:pPr>
          </w:p>
        </w:tc>
        <w:tc>
          <w:tcPr>
            <w:tcW w:w="3315" w:type="dxa"/>
            <w:vMerge/>
            <w:shd w:val="clear" w:color="auto" w:fill="auto"/>
          </w:tcPr>
          <w:p w:rsidR="00A6596A" w:rsidRPr="001136A5" w:rsidRDefault="00A6596A" w:rsidP="001B6A55">
            <w:pPr>
              <w:jc w:val="both"/>
              <w:rPr>
                <w:szCs w:val="20"/>
              </w:rPr>
            </w:pPr>
          </w:p>
        </w:tc>
        <w:tc>
          <w:tcPr>
            <w:tcW w:w="956" w:type="dxa"/>
          </w:tcPr>
          <w:p w:rsidR="00A6596A" w:rsidRPr="001136A5" w:rsidRDefault="00A6596A" w:rsidP="001B6A55">
            <w:pPr>
              <w:jc w:val="both"/>
              <w:rPr>
                <w:szCs w:val="20"/>
              </w:rPr>
            </w:pPr>
            <w:r w:rsidRPr="001136A5">
              <w:rPr>
                <w:szCs w:val="20"/>
              </w:rPr>
              <w:t>400</w:t>
            </w:r>
          </w:p>
        </w:tc>
        <w:tc>
          <w:tcPr>
            <w:tcW w:w="1471" w:type="dxa"/>
          </w:tcPr>
          <w:p w:rsidR="00A6596A" w:rsidRPr="001136A5" w:rsidRDefault="00A6596A" w:rsidP="001B6A55">
            <w:pPr>
              <w:jc w:val="both"/>
              <w:rPr>
                <w:szCs w:val="20"/>
              </w:rPr>
            </w:pPr>
          </w:p>
        </w:tc>
        <w:tc>
          <w:tcPr>
            <w:tcW w:w="2250" w:type="dxa"/>
          </w:tcPr>
          <w:p w:rsidR="00A6596A" w:rsidRPr="001136A5" w:rsidRDefault="00A6596A" w:rsidP="001B6A55">
            <w:pPr>
              <w:jc w:val="both"/>
              <w:rPr>
                <w:szCs w:val="20"/>
              </w:rPr>
            </w:pPr>
            <w:r w:rsidRPr="001136A5">
              <w:rPr>
                <w:szCs w:val="20"/>
              </w:rPr>
              <w:t>In case mandatory parameter is missing</w:t>
            </w:r>
          </w:p>
          <w:p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rsidTr="001B6A55">
        <w:tc>
          <w:tcPr>
            <w:tcW w:w="1188" w:type="dxa"/>
            <w:vMerge/>
          </w:tcPr>
          <w:p w:rsidR="00A6596A" w:rsidRPr="001136A5" w:rsidRDefault="00A6596A" w:rsidP="001B6A55">
            <w:pPr>
              <w:jc w:val="both"/>
              <w:rPr>
                <w:szCs w:val="20"/>
              </w:rPr>
            </w:pPr>
          </w:p>
        </w:tc>
        <w:tc>
          <w:tcPr>
            <w:tcW w:w="3315" w:type="dxa"/>
            <w:vMerge/>
            <w:shd w:val="clear" w:color="auto" w:fill="auto"/>
          </w:tcPr>
          <w:p w:rsidR="00A6596A" w:rsidRPr="001136A5" w:rsidRDefault="00A6596A" w:rsidP="001B6A55">
            <w:pPr>
              <w:jc w:val="both"/>
              <w:rPr>
                <w:szCs w:val="20"/>
              </w:rPr>
            </w:pPr>
          </w:p>
        </w:tc>
        <w:tc>
          <w:tcPr>
            <w:tcW w:w="956" w:type="dxa"/>
          </w:tcPr>
          <w:p w:rsidR="00A6596A" w:rsidRPr="001136A5" w:rsidRDefault="00A6596A" w:rsidP="001B6A55">
            <w:pPr>
              <w:jc w:val="both"/>
              <w:rPr>
                <w:szCs w:val="20"/>
              </w:rPr>
            </w:pPr>
            <w:r>
              <w:rPr>
                <w:color w:val="000000" w:themeColor="text1"/>
                <w:szCs w:val="20"/>
              </w:rPr>
              <w:t>500</w:t>
            </w:r>
          </w:p>
        </w:tc>
        <w:tc>
          <w:tcPr>
            <w:tcW w:w="1471" w:type="dxa"/>
          </w:tcPr>
          <w:p w:rsidR="00A6596A" w:rsidRPr="001136A5" w:rsidRDefault="00A6596A" w:rsidP="001B6A55">
            <w:pPr>
              <w:jc w:val="both"/>
              <w:rPr>
                <w:szCs w:val="20"/>
              </w:rPr>
            </w:pPr>
          </w:p>
        </w:tc>
        <w:tc>
          <w:tcPr>
            <w:tcW w:w="2250" w:type="dxa"/>
          </w:tcPr>
          <w:p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rsidR="00A6596A" w:rsidRDefault="00A6596A" w:rsidP="00A6596A">
      <w:pPr>
        <w:jc w:val="both"/>
      </w:pPr>
    </w:p>
    <w:p w:rsidR="00A6596A" w:rsidRPr="00F86535" w:rsidRDefault="00A6596A" w:rsidP="00A6596A">
      <w:pPr>
        <w:jc w:val="both"/>
      </w:pPr>
    </w:p>
    <w:p w:rsidR="00A6596A" w:rsidRDefault="00A6596A" w:rsidP="00A6596A">
      <w:pPr>
        <w:pStyle w:val="Heading5"/>
        <w:jc w:val="both"/>
      </w:pPr>
      <w:r>
        <w:t>Body Elements</w:t>
      </w:r>
    </w:p>
    <w:p w:rsidR="00A6596A" w:rsidRDefault="00A6596A" w:rsidP="00A6596A">
      <w:pPr>
        <w:jc w:val="both"/>
      </w:pPr>
    </w:p>
    <w:p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rsidTr="001B6A55">
        <w:trPr>
          <w:trHeight w:val="244"/>
        </w:trPr>
        <w:tc>
          <w:tcPr>
            <w:tcW w:w="294" w:type="pct"/>
            <w:shd w:val="clear" w:color="auto" w:fill="D9D9D9" w:themeFill="background1" w:themeFillShade="D9"/>
          </w:tcPr>
          <w:p w:rsidR="00A6596A" w:rsidRPr="00DE1B6A" w:rsidRDefault="00A6596A" w:rsidP="001B6A55">
            <w:pPr>
              <w:jc w:val="both"/>
            </w:pPr>
            <w:r w:rsidRPr="00DE1B6A">
              <w:t>#</w:t>
            </w:r>
          </w:p>
        </w:tc>
        <w:tc>
          <w:tcPr>
            <w:tcW w:w="926" w:type="pct"/>
            <w:shd w:val="clear" w:color="auto" w:fill="D9D9D9" w:themeFill="background1" w:themeFillShade="D9"/>
          </w:tcPr>
          <w:p w:rsidR="00A6596A" w:rsidRPr="00DE1B6A" w:rsidRDefault="00A6596A" w:rsidP="001B6A55">
            <w:pPr>
              <w:jc w:val="both"/>
            </w:pPr>
            <w:r w:rsidRPr="00DE1B6A">
              <w:t>Element Name</w:t>
            </w:r>
          </w:p>
        </w:tc>
        <w:tc>
          <w:tcPr>
            <w:tcW w:w="691" w:type="pct"/>
            <w:shd w:val="clear" w:color="auto" w:fill="D9D9D9" w:themeFill="background1" w:themeFillShade="D9"/>
          </w:tcPr>
          <w:p w:rsidR="00A6596A" w:rsidRPr="00DE1B6A" w:rsidRDefault="00A6596A" w:rsidP="001B6A55">
            <w:pPr>
              <w:jc w:val="both"/>
            </w:pPr>
            <w:r w:rsidRPr="00DE1B6A">
              <w:t>Mandatory</w:t>
            </w:r>
          </w:p>
        </w:tc>
        <w:tc>
          <w:tcPr>
            <w:tcW w:w="690" w:type="pct"/>
            <w:shd w:val="clear" w:color="auto" w:fill="D9D9D9" w:themeFill="background1" w:themeFillShade="D9"/>
          </w:tcPr>
          <w:p w:rsidR="00A6596A" w:rsidRPr="00DE1B6A" w:rsidRDefault="00A6596A" w:rsidP="001B6A55">
            <w:pPr>
              <w:jc w:val="both"/>
            </w:pPr>
            <w:r w:rsidRPr="00DE1B6A">
              <w:t>Data type</w:t>
            </w:r>
          </w:p>
        </w:tc>
        <w:tc>
          <w:tcPr>
            <w:tcW w:w="1116" w:type="pct"/>
            <w:shd w:val="clear" w:color="auto" w:fill="D9D9D9" w:themeFill="background1" w:themeFillShade="D9"/>
          </w:tcPr>
          <w:p w:rsidR="00A6596A" w:rsidRPr="00DE1B6A" w:rsidRDefault="00A6596A" w:rsidP="001B6A55">
            <w:pPr>
              <w:jc w:val="both"/>
            </w:pPr>
            <w:r>
              <w:t>Range</w:t>
            </w:r>
          </w:p>
        </w:tc>
        <w:tc>
          <w:tcPr>
            <w:tcW w:w="1283" w:type="pct"/>
            <w:shd w:val="clear" w:color="auto" w:fill="D9D9D9" w:themeFill="background1" w:themeFillShade="D9"/>
          </w:tcPr>
          <w:p w:rsidR="00A6596A" w:rsidRPr="00DE1B6A" w:rsidRDefault="00A6596A" w:rsidP="001B6A55">
            <w:pPr>
              <w:jc w:val="both"/>
            </w:pPr>
            <w:r w:rsidRPr="00DE1B6A">
              <w:t>Details</w:t>
            </w:r>
          </w:p>
        </w:tc>
      </w:tr>
      <w:tr w:rsidR="00A6596A" w:rsidTr="001B6A55">
        <w:trPr>
          <w:trHeight w:val="244"/>
        </w:trPr>
        <w:tc>
          <w:tcPr>
            <w:tcW w:w="294" w:type="pct"/>
          </w:tcPr>
          <w:p w:rsidR="00A6596A" w:rsidRPr="00E827C4" w:rsidRDefault="00A6596A" w:rsidP="001B6A55">
            <w:pPr>
              <w:jc w:val="both"/>
              <w:rPr>
                <w:szCs w:val="20"/>
              </w:rPr>
            </w:pPr>
            <w:r>
              <w:rPr>
                <w:szCs w:val="20"/>
              </w:rPr>
              <w:t>1</w:t>
            </w:r>
          </w:p>
        </w:tc>
        <w:tc>
          <w:tcPr>
            <w:tcW w:w="926" w:type="pct"/>
          </w:tcPr>
          <w:p w:rsidR="00A6596A" w:rsidRPr="00B84EE3" w:rsidRDefault="00A6596A" w:rsidP="001B6A55">
            <w:pPr>
              <w:jc w:val="both"/>
              <w:rPr>
                <w:szCs w:val="20"/>
              </w:rPr>
            </w:pPr>
            <w:r>
              <w:rPr>
                <w:szCs w:val="20"/>
              </w:rPr>
              <w:t>failureReason</w:t>
            </w:r>
          </w:p>
        </w:tc>
        <w:tc>
          <w:tcPr>
            <w:tcW w:w="691" w:type="pct"/>
          </w:tcPr>
          <w:p w:rsidR="00A6596A" w:rsidRPr="00E827C4" w:rsidRDefault="00A6596A" w:rsidP="001B6A55">
            <w:pPr>
              <w:jc w:val="both"/>
              <w:rPr>
                <w:szCs w:val="20"/>
              </w:rPr>
            </w:pPr>
            <w:r>
              <w:rPr>
                <w:szCs w:val="20"/>
              </w:rPr>
              <w:t>No</w:t>
            </w:r>
          </w:p>
        </w:tc>
        <w:tc>
          <w:tcPr>
            <w:tcW w:w="690" w:type="pct"/>
          </w:tcPr>
          <w:p w:rsidR="00A6596A" w:rsidRPr="00B84EE3" w:rsidRDefault="00A6596A" w:rsidP="001B6A55">
            <w:pPr>
              <w:jc w:val="both"/>
              <w:rPr>
                <w:szCs w:val="20"/>
              </w:rPr>
            </w:pPr>
            <w:r>
              <w:rPr>
                <w:szCs w:val="20"/>
              </w:rPr>
              <w:t>String</w:t>
            </w:r>
          </w:p>
        </w:tc>
        <w:tc>
          <w:tcPr>
            <w:tcW w:w="1116" w:type="pct"/>
          </w:tcPr>
          <w:p w:rsidR="00A6596A" w:rsidRPr="00E827C4" w:rsidRDefault="00A6596A" w:rsidP="001B6A55">
            <w:pPr>
              <w:jc w:val="both"/>
              <w:rPr>
                <w:szCs w:val="20"/>
              </w:rPr>
            </w:pPr>
          </w:p>
        </w:tc>
        <w:tc>
          <w:tcPr>
            <w:tcW w:w="1283" w:type="pct"/>
          </w:tcPr>
          <w:p w:rsidR="00A6596A" w:rsidRPr="00E827C4" w:rsidRDefault="00A6596A" w:rsidP="001B6A55">
            <w:pPr>
              <w:jc w:val="both"/>
              <w:rPr>
                <w:szCs w:val="20"/>
              </w:rPr>
            </w:pPr>
            <w:r>
              <w:rPr>
                <w:szCs w:val="20"/>
              </w:rPr>
              <w:t>Reason for the request failure</w:t>
            </w:r>
          </w:p>
        </w:tc>
      </w:tr>
    </w:tbl>
    <w:p w:rsidR="00527AF8" w:rsidRDefault="00527AF8" w:rsidP="00527AF8">
      <w:pPr>
        <w:jc w:val="both"/>
      </w:pPr>
    </w:p>
    <w:p w:rsidR="00527AF8" w:rsidRDefault="00527AF8" w:rsidP="00527AF8">
      <w:pPr>
        <w:pStyle w:val="Heading2"/>
        <w:jc w:val="both"/>
      </w:pPr>
      <w:bookmarkStart w:id="189" w:name="_Toc411454333"/>
      <w:r>
        <w:t>APIs exposed by IVR to be called by NMS_MoTech_MA</w:t>
      </w:r>
      <w:bookmarkEnd w:id="189"/>
    </w:p>
    <w:p w:rsidR="005923D5" w:rsidRDefault="005923D5" w:rsidP="005923D5">
      <w:pPr>
        <w:pStyle w:val="Heading3"/>
        <w:jc w:val="both"/>
      </w:pPr>
      <w:bookmarkStart w:id="190" w:name="_Toc409727778"/>
      <w:bookmarkStart w:id="191" w:name="_Toc411454334"/>
      <w:r>
        <w:t>Send Sms API</w:t>
      </w:r>
      <w:bookmarkEnd w:id="190"/>
      <w:bookmarkEnd w:id="191"/>
    </w:p>
    <w:p w:rsidR="005923D5" w:rsidRDefault="005923D5" w:rsidP="005923D5">
      <w:pPr>
        <w:jc w:val="both"/>
      </w:pPr>
    </w:p>
    <w:p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rsidR="005923D5" w:rsidRDefault="005923D5" w:rsidP="005923D5">
      <w:pPr>
        <w:jc w:val="both"/>
      </w:pPr>
    </w:p>
    <w:p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rsidR="005923D5" w:rsidRDefault="005923D5" w:rsidP="005923D5">
      <w:pPr>
        <w:jc w:val="both"/>
      </w:pPr>
    </w:p>
    <w:p w:rsidR="005923D5" w:rsidRDefault="005923D5" w:rsidP="005923D5">
      <w:pPr>
        <w:pStyle w:val="Heading4"/>
        <w:jc w:val="both"/>
      </w:pPr>
      <w:r>
        <w:t>Send SMS API – Request</w:t>
      </w:r>
    </w:p>
    <w:p w:rsidR="005923D5" w:rsidRDefault="005923D5" w:rsidP="005923D5">
      <w:pPr>
        <w:pStyle w:val="Default"/>
        <w:rPr>
          <w:rFonts w:ascii="Arial" w:hAnsi="Arial" w:cs="Arial"/>
          <w:b/>
          <w:bCs/>
          <w:sz w:val="20"/>
          <w:szCs w:val="20"/>
        </w:rPr>
      </w:pPr>
    </w:p>
    <w:p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rsidR="005923D5" w:rsidRDefault="005923D5" w:rsidP="005923D5">
      <w:pPr>
        <w:pStyle w:val="Default"/>
        <w:rPr>
          <w:rFonts w:ascii="Arial" w:hAnsi="Arial" w:cs="Arial"/>
          <w:b/>
          <w:sz w:val="20"/>
          <w:szCs w:val="20"/>
        </w:rPr>
      </w:pPr>
    </w:p>
    <w:p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rsidR="005923D5" w:rsidRDefault="005923D5" w:rsidP="005923D5">
      <w:pPr>
        <w:pStyle w:val="Heading5"/>
        <w:jc w:val="both"/>
      </w:pPr>
      <w:r>
        <w:lastRenderedPageBreak/>
        <w:t>Validations</w:t>
      </w:r>
    </w:p>
    <w:p w:rsidR="005923D5" w:rsidRDefault="005923D5" w:rsidP="005923D5"/>
    <w:p w:rsidR="005923D5" w:rsidRPr="00ED350B" w:rsidRDefault="005923D5" w:rsidP="005923D5">
      <w:r>
        <w:t>In case mandatory parameters are missing, http error is returned. This is explained in the API response section.</w:t>
      </w:r>
    </w:p>
    <w:p w:rsidR="005923D5" w:rsidRDefault="005923D5" w:rsidP="005923D5">
      <w:pPr>
        <w:pStyle w:val="Heading5"/>
        <w:jc w:val="both"/>
      </w:pPr>
      <w:r>
        <w:t>Http timeout</w:t>
      </w:r>
    </w:p>
    <w:p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rsidTr="00D55576">
        <w:trPr>
          <w:trHeight w:val="244"/>
        </w:trPr>
        <w:tc>
          <w:tcPr>
            <w:tcW w:w="3007" w:type="pct"/>
            <w:shd w:val="clear" w:color="auto" w:fill="D9D9D9" w:themeFill="background1" w:themeFillShade="D9"/>
            <w:vAlign w:val="bottom"/>
          </w:tcPr>
          <w:p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1703BD" w:rsidRPr="00FF4865" w:rsidRDefault="001703BD" w:rsidP="00D55576">
            <w:pPr>
              <w:jc w:val="both"/>
              <w:rPr>
                <w:szCs w:val="20"/>
              </w:rPr>
            </w:pPr>
            <w:r>
              <w:rPr>
                <w:rFonts w:eastAsia="Times New Roman" w:cs="Arial"/>
                <w:b/>
                <w:szCs w:val="20"/>
              </w:rPr>
              <w:t>Description</w:t>
            </w:r>
          </w:p>
        </w:tc>
      </w:tr>
      <w:tr w:rsidR="001703BD" w:rsidRPr="00FF4865" w:rsidTr="00D55576">
        <w:trPr>
          <w:trHeight w:val="386"/>
        </w:trPr>
        <w:tc>
          <w:tcPr>
            <w:tcW w:w="3007" w:type="pct"/>
          </w:tcPr>
          <w:p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rsidR="001703BD" w:rsidRPr="00FF4865" w:rsidRDefault="001703BD"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917696" w:rsidRDefault="00917696" w:rsidP="00D7621C">
      <w:pPr>
        <w:pStyle w:val="ListParagraph"/>
        <w:numPr>
          <w:ilvl w:val="0"/>
          <w:numId w:val="0"/>
        </w:numPr>
        <w:ind w:left="1440"/>
        <w:jc w:val="both"/>
      </w:pPr>
    </w:p>
    <w:p w:rsidR="005923D5" w:rsidRDefault="005923D5" w:rsidP="005923D5">
      <w:pPr>
        <w:pStyle w:val="Heading5"/>
        <w:jc w:val="both"/>
      </w:pPr>
      <w:r>
        <w:t>Headers</w:t>
      </w:r>
    </w:p>
    <w:p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rsidTr="00D61C51">
        <w:trPr>
          <w:trHeight w:val="430"/>
        </w:trPr>
        <w:tc>
          <w:tcPr>
            <w:tcW w:w="1512" w:type="dxa"/>
            <w:shd w:val="clear" w:color="auto" w:fill="D9D9D9" w:themeFill="background1" w:themeFillShade="D9"/>
          </w:tcPr>
          <w:p w:rsidR="005923D5" w:rsidRDefault="005923D5" w:rsidP="00D61C51">
            <w:pPr>
              <w:jc w:val="both"/>
            </w:pPr>
            <w:r>
              <w:t>Header Name</w:t>
            </w:r>
          </w:p>
        </w:tc>
        <w:tc>
          <w:tcPr>
            <w:tcW w:w="1595" w:type="dxa"/>
            <w:shd w:val="clear" w:color="auto" w:fill="D9D9D9" w:themeFill="background1" w:themeFillShade="D9"/>
          </w:tcPr>
          <w:p w:rsidR="005923D5" w:rsidRDefault="005923D5" w:rsidP="00D61C51">
            <w:pPr>
              <w:jc w:val="both"/>
            </w:pPr>
            <w:r>
              <w:t>Header Value</w:t>
            </w:r>
          </w:p>
        </w:tc>
        <w:tc>
          <w:tcPr>
            <w:tcW w:w="1341" w:type="dxa"/>
            <w:shd w:val="clear" w:color="auto" w:fill="D9D9D9" w:themeFill="background1" w:themeFillShade="D9"/>
          </w:tcPr>
          <w:p w:rsidR="005923D5" w:rsidRDefault="005923D5" w:rsidP="00D61C51">
            <w:pPr>
              <w:jc w:val="both"/>
            </w:pPr>
            <w:r>
              <w:t>Mandatory</w:t>
            </w:r>
          </w:p>
        </w:tc>
        <w:tc>
          <w:tcPr>
            <w:tcW w:w="4732" w:type="dxa"/>
            <w:shd w:val="clear" w:color="auto" w:fill="D9D9D9" w:themeFill="background1" w:themeFillShade="D9"/>
          </w:tcPr>
          <w:p w:rsidR="005923D5" w:rsidRDefault="005923D5" w:rsidP="00D61C51">
            <w:pPr>
              <w:jc w:val="both"/>
            </w:pPr>
            <w:r>
              <w:t>Description</w:t>
            </w:r>
          </w:p>
        </w:tc>
      </w:tr>
      <w:tr w:rsidR="005923D5" w:rsidTr="00D61C51">
        <w:tc>
          <w:tcPr>
            <w:tcW w:w="1512" w:type="dxa"/>
          </w:tcPr>
          <w:p w:rsidR="005923D5" w:rsidRPr="0065474C" w:rsidRDefault="005923D5" w:rsidP="00D61C51">
            <w:pPr>
              <w:jc w:val="both"/>
            </w:pPr>
            <w:r>
              <w:t>Content-Type</w:t>
            </w:r>
          </w:p>
        </w:tc>
        <w:tc>
          <w:tcPr>
            <w:tcW w:w="1595" w:type="dxa"/>
          </w:tcPr>
          <w:p w:rsidR="005923D5" w:rsidRDefault="005923D5" w:rsidP="00D61C51">
            <w:pPr>
              <w:jc w:val="both"/>
            </w:pPr>
            <w:r>
              <w:t>application/json</w:t>
            </w:r>
          </w:p>
        </w:tc>
        <w:tc>
          <w:tcPr>
            <w:tcW w:w="1341" w:type="dxa"/>
          </w:tcPr>
          <w:p w:rsidR="005923D5" w:rsidRPr="0065474C" w:rsidRDefault="005923D5" w:rsidP="00D61C51">
            <w:pPr>
              <w:jc w:val="both"/>
            </w:pPr>
            <w:r>
              <w:t>Yes</w:t>
            </w:r>
          </w:p>
        </w:tc>
        <w:tc>
          <w:tcPr>
            <w:tcW w:w="4732" w:type="dxa"/>
          </w:tcPr>
          <w:p w:rsidR="005923D5" w:rsidRPr="00BA7AFF" w:rsidRDefault="005923D5" w:rsidP="00D61C51">
            <w:pPr>
              <w:jc w:val="both"/>
            </w:pPr>
            <w:r>
              <w:t>It specifies the format of the content in the request</w:t>
            </w:r>
          </w:p>
        </w:tc>
      </w:tr>
      <w:tr w:rsidR="005923D5" w:rsidTr="00D61C51">
        <w:tc>
          <w:tcPr>
            <w:tcW w:w="1512" w:type="dxa"/>
          </w:tcPr>
          <w:p w:rsidR="005923D5" w:rsidRPr="0065474C" w:rsidRDefault="005923D5" w:rsidP="00D61C51">
            <w:pPr>
              <w:jc w:val="both"/>
            </w:pPr>
            <w:r>
              <w:t>Accept</w:t>
            </w:r>
          </w:p>
        </w:tc>
        <w:tc>
          <w:tcPr>
            <w:tcW w:w="1595" w:type="dxa"/>
          </w:tcPr>
          <w:p w:rsidR="005923D5" w:rsidRPr="0065474C" w:rsidRDefault="005923D5" w:rsidP="00D61C51">
            <w:pPr>
              <w:jc w:val="both"/>
            </w:pPr>
            <w:r>
              <w:t>application/json</w:t>
            </w:r>
          </w:p>
        </w:tc>
        <w:tc>
          <w:tcPr>
            <w:tcW w:w="1341" w:type="dxa"/>
          </w:tcPr>
          <w:p w:rsidR="005923D5" w:rsidRPr="0065474C" w:rsidRDefault="005923D5" w:rsidP="00D61C51">
            <w:pPr>
              <w:jc w:val="both"/>
            </w:pPr>
            <w:r>
              <w:t>Yes</w:t>
            </w:r>
          </w:p>
        </w:tc>
        <w:tc>
          <w:tcPr>
            <w:tcW w:w="4732" w:type="dxa"/>
          </w:tcPr>
          <w:p w:rsidR="005923D5" w:rsidRPr="00706077" w:rsidRDefault="005923D5" w:rsidP="00D61C51">
            <w:pPr>
              <w:jc w:val="both"/>
            </w:pPr>
            <w:r>
              <w:t>It specifies the format of the content accepted by the API invoker.</w:t>
            </w:r>
          </w:p>
        </w:tc>
      </w:tr>
    </w:tbl>
    <w:p w:rsidR="005923D5" w:rsidRPr="003479B6" w:rsidRDefault="005923D5" w:rsidP="005923D5"/>
    <w:p w:rsidR="005923D5" w:rsidRDefault="005923D5" w:rsidP="005923D5">
      <w:pPr>
        <w:pStyle w:val="Heading5"/>
        <w:jc w:val="both"/>
      </w:pPr>
      <w:r>
        <w:t>Body Example</w:t>
      </w:r>
    </w:p>
    <w:p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rsidTr="00346C59">
        <w:tc>
          <w:tcPr>
            <w:tcW w:w="540" w:type="dxa"/>
            <w:shd w:val="clear" w:color="auto" w:fill="CCCCCC"/>
            <w:tcMar>
              <w:top w:w="100" w:type="dxa"/>
              <w:left w:w="100" w:type="dxa"/>
              <w:bottom w:w="100" w:type="dxa"/>
              <w:right w:w="100" w:type="dxa"/>
            </w:tcMar>
          </w:tcPr>
          <w:p w:rsidR="00346C59" w:rsidRPr="005923D5" w:rsidRDefault="00346C59" w:rsidP="00D61C51">
            <w:pPr>
              <w:pStyle w:val="Normal1"/>
              <w:spacing w:line="240" w:lineRule="auto"/>
              <w:jc w:val="both"/>
              <w:rPr>
                <w:sz w:val="20"/>
              </w:rPr>
            </w:pPr>
          </w:p>
        </w:tc>
        <w:tc>
          <w:tcPr>
            <w:tcW w:w="8715" w:type="dxa"/>
          </w:tcPr>
          <w:p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outboundSMSMessageRequest</w:t>
            </w:r>
            <w:r w:rsidR="003F5A2D">
              <w:rPr>
                <w:rFonts w:cs="Arial"/>
                <w:szCs w:val="20"/>
              </w:rPr>
              <w:t>"</w:t>
            </w:r>
            <w:r w:rsidRPr="00407B8A">
              <w:rPr>
                <w:rFonts w:cs="Arial"/>
                <w:szCs w:val="20"/>
              </w:rPr>
              <w:t>: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address</w:t>
            </w:r>
            <w:r w:rsidR="003F5A2D">
              <w:rPr>
                <w:rFonts w:cs="Arial"/>
                <w:szCs w:val="20"/>
              </w:rPr>
              <w:t>"</w:t>
            </w:r>
            <w:r w:rsidRPr="00407B8A">
              <w:rPr>
                <w:rFonts w:cs="Arial"/>
                <w:szCs w:val="20"/>
              </w:rPr>
              <w:t>: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9703553010</w:t>
            </w:r>
            <w:r w:rsidR="003F5A2D">
              <w:rPr>
                <w:rFonts w:cs="Arial"/>
                <w:szCs w:val="20"/>
              </w:rPr>
              <w:t>"</w:t>
            </w:r>
            <w:r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9030622480</w:t>
            </w:r>
            <w:r w:rsidR="003F5A2D">
              <w:rPr>
                <w:rFonts w:cs="Arial"/>
                <w:szCs w:val="20"/>
              </w:rPr>
              <w:t>"</w:t>
            </w:r>
          </w:p>
          <w:p w:rsidR="00407B8A" w:rsidRPr="00407B8A" w:rsidRDefault="00407B8A" w:rsidP="00407B8A">
            <w:pPr>
              <w:rPr>
                <w:rFonts w:cs="Arial"/>
                <w:szCs w:val="20"/>
              </w:rPr>
            </w:pPr>
            <w:r w:rsidRPr="00407B8A">
              <w:rPr>
                <w:rFonts w:cs="Arial"/>
                <w:szCs w:val="20"/>
              </w:rPr>
              <w:t xml:space="preserve">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senderAddress</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outboundSMSTextMessage</w:t>
            </w:r>
            <w:r w:rsidR="003F5A2D">
              <w:rPr>
                <w:rFonts w:cs="Arial"/>
                <w:szCs w:val="20"/>
              </w:rPr>
              <w:t>"</w:t>
            </w:r>
            <w:r w:rsidRPr="00407B8A">
              <w:rPr>
                <w:rFonts w:cs="Arial"/>
                <w:szCs w:val="20"/>
              </w:rPr>
              <w:t>: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message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rsidR="00407B8A" w:rsidRPr="00407B8A" w:rsidRDefault="00407B8A" w:rsidP="00407B8A">
            <w:pPr>
              <w:rPr>
                <w:rFonts w:cs="Arial"/>
                <w:szCs w:val="20"/>
              </w:rPr>
            </w:pPr>
            <w:r w:rsidRPr="00407B8A">
              <w:rPr>
                <w:rFonts w:cs="Arial"/>
                <w:szCs w:val="20"/>
              </w:rPr>
              <w:t xml:space="preserve">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clientCorrelator</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receiptRequest</w:t>
            </w:r>
            <w:r w:rsidR="003F5A2D">
              <w:rPr>
                <w:rFonts w:cs="Arial"/>
                <w:szCs w:val="20"/>
              </w:rPr>
              <w:t>"</w:t>
            </w:r>
            <w:r w:rsidRPr="00407B8A">
              <w:rPr>
                <w:rFonts w:cs="Arial"/>
                <w:szCs w:val="20"/>
              </w:rPr>
              <w:t>: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notifyURL</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rsidR="00407B8A" w:rsidRPr="00407B8A" w:rsidRDefault="00407B8A" w:rsidP="00407B8A">
            <w:pPr>
              <w:rPr>
                <w:rFonts w:cs="Arial"/>
                <w:szCs w:val="20"/>
              </w:rPr>
            </w:pPr>
            <w:r w:rsidRPr="00407B8A">
              <w:rPr>
                <w:rFonts w:cs="Arial"/>
                <w:szCs w:val="20"/>
              </w:rPr>
              <w:t xml:space="preserve">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senderName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category</w:t>
            </w:r>
            <w:r w:rsidR="003F5A2D">
              <w:rPr>
                <w:rFonts w:cs="Arial"/>
                <w:szCs w:val="20"/>
              </w:rPr>
              <w:t>"</w:t>
            </w:r>
            <w:r w:rsidRPr="00407B8A">
              <w:rPr>
                <w:rFonts w:cs="Arial"/>
                <w:szCs w:val="20"/>
              </w:rPr>
              <w:t xml:space="preserve">: </w:t>
            </w:r>
            <w:r w:rsidR="003F5A2D">
              <w:rPr>
                <w:rFonts w:cs="Arial"/>
                <w:szCs w:val="20"/>
              </w:rPr>
              <w:t>""</w:t>
            </w:r>
          </w:p>
          <w:p w:rsidR="00407B8A" w:rsidRPr="00407B8A" w:rsidRDefault="00407B8A" w:rsidP="00407B8A">
            <w:pPr>
              <w:rPr>
                <w:rFonts w:cs="Arial"/>
                <w:szCs w:val="20"/>
              </w:rPr>
            </w:pPr>
            <w:r w:rsidRPr="00407B8A">
              <w:rPr>
                <w:rFonts w:cs="Arial"/>
                <w:szCs w:val="20"/>
              </w:rPr>
              <w:t xml:space="preserve">    }</w:t>
            </w:r>
          </w:p>
          <w:p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rsidR="00346C59" w:rsidRPr="005923D5" w:rsidRDefault="00346C59" w:rsidP="00D61C51">
            <w:pPr>
              <w:jc w:val="both"/>
              <w:rPr>
                <w:rFonts w:cs="Arial"/>
                <w:szCs w:val="20"/>
              </w:rPr>
            </w:pPr>
          </w:p>
        </w:tc>
      </w:tr>
    </w:tbl>
    <w:p w:rsidR="005923D5" w:rsidRPr="003479B6" w:rsidRDefault="005923D5" w:rsidP="005923D5"/>
    <w:p w:rsidR="005923D5" w:rsidRDefault="005923D5" w:rsidP="005923D5">
      <w:pPr>
        <w:pStyle w:val="Heading5"/>
        <w:jc w:val="both"/>
      </w:pPr>
      <w:r>
        <w:t>Body Elements</w:t>
      </w:r>
    </w:p>
    <w:p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rsidTr="00D61C51">
        <w:tc>
          <w:tcPr>
            <w:tcW w:w="558"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Description</w:t>
            </w:r>
          </w:p>
        </w:tc>
      </w:tr>
      <w:tr w:rsidR="005923D5" w:rsidRPr="00B276B8" w:rsidTr="00D61C51">
        <w:tc>
          <w:tcPr>
            <w:tcW w:w="558" w:type="dxa"/>
          </w:tcPr>
          <w:p w:rsidR="005923D5" w:rsidRPr="00B276B8" w:rsidRDefault="005923D5" w:rsidP="00D61C51">
            <w:pPr>
              <w:jc w:val="both"/>
              <w:rPr>
                <w:rFonts w:cs="Arial"/>
                <w:szCs w:val="20"/>
              </w:rPr>
            </w:pPr>
            <w:r w:rsidRPr="00B276B8">
              <w:rPr>
                <w:rFonts w:cs="Arial"/>
                <w:szCs w:val="20"/>
              </w:rPr>
              <w:t>1</w:t>
            </w:r>
          </w:p>
        </w:tc>
        <w:tc>
          <w:tcPr>
            <w:tcW w:w="1801" w:type="dxa"/>
          </w:tcPr>
          <w:p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rsidR="005923D5" w:rsidRPr="00B276B8" w:rsidRDefault="005923D5" w:rsidP="00D61C51">
            <w:pPr>
              <w:jc w:val="both"/>
              <w:rPr>
                <w:rFonts w:cs="Arial"/>
                <w:szCs w:val="20"/>
              </w:rPr>
            </w:pPr>
            <w:r w:rsidRPr="00B276B8">
              <w:rPr>
                <w:rFonts w:cs="Arial"/>
                <w:szCs w:val="20"/>
              </w:rPr>
              <w:t>Yes</w:t>
            </w:r>
          </w:p>
        </w:tc>
        <w:tc>
          <w:tcPr>
            <w:tcW w:w="1685" w:type="dxa"/>
          </w:tcPr>
          <w:p w:rsidR="005923D5" w:rsidRPr="00B276B8" w:rsidRDefault="005923D5" w:rsidP="00D61C51">
            <w:pPr>
              <w:jc w:val="both"/>
              <w:rPr>
                <w:rFonts w:cs="Arial"/>
                <w:szCs w:val="20"/>
              </w:rPr>
            </w:pPr>
            <w:r w:rsidRPr="00B276B8">
              <w:rPr>
                <w:rFonts w:cs="Arial"/>
                <w:color w:val="000000"/>
                <w:szCs w:val="20"/>
              </w:rPr>
              <w:t>String</w:t>
            </w:r>
          </w:p>
        </w:tc>
        <w:tc>
          <w:tcPr>
            <w:tcW w:w="1170" w:type="dxa"/>
          </w:tcPr>
          <w:p w:rsidR="005923D5" w:rsidRPr="00B276B8" w:rsidRDefault="005923D5" w:rsidP="00D61C51">
            <w:pPr>
              <w:jc w:val="both"/>
              <w:rPr>
                <w:rFonts w:cs="Arial"/>
                <w:szCs w:val="20"/>
              </w:rPr>
            </w:pPr>
            <w:r w:rsidRPr="00B276B8">
              <w:rPr>
                <w:rFonts w:cs="Arial"/>
                <w:szCs w:val="20"/>
              </w:rPr>
              <w:t>NA</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w:t>
            </w:r>
            <w:proofErr w:type="gramStart"/>
            <w:r w:rsidRPr="00B276B8">
              <w:rPr>
                <w:rFonts w:cs="Arial"/>
                <w:color w:val="000000"/>
                <w:szCs w:val="20"/>
              </w:rPr>
              <w:t>preceded</w:t>
            </w:r>
            <w:proofErr w:type="gramEnd"/>
            <w:r w:rsidRPr="00B276B8">
              <w:rPr>
                <w:rFonts w:cs="Arial"/>
                <w:color w:val="000000"/>
                <w:szCs w:val="20"/>
              </w:rPr>
              <w:t xml:space="preserve"> by ‘+’. i.e., </w:t>
            </w:r>
          </w:p>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lastRenderedPageBreak/>
              <w:t xml:space="preserve">tel:+919876543210 </w:t>
            </w:r>
          </w:p>
        </w:tc>
      </w:tr>
      <w:tr w:rsidR="005923D5" w:rsidRPr="00B276B8" w:rsidTr="00D61C51">
        <w:tc>
          <w:tcPr>
            <w:tcW w:w="558" w:type="dxa"/>
          </w:tcPr>
          <w:p w:rsidR="005923D5" w:rsidRPr="00B276B8" w:rsidRDefault="005923D5" w:rsidP="00D61C51">
            <w:pPr>
              <w:jc w:val="both"/>
              <w:rPr>
                <w:rFonts w:cs="Arial"/>
                <w:szCs w:val="20"/>
              </w:rPr>
            </w:pPr>
            <w:r w:rsidRPr="00B276B8">
              <w:rPr>
                <w:rFonts w:cs="Arial"/>
                <w:szCs w:val="20"/>
              </w:rPr>
              <w:lastRenderedPageBreak/>
              <w:t>2</w:t>
            </w:r>
          </w:p>
        </w:tc>
        <w:tc>
          <w:tcPr>
            <w:tcW w:w="1801" w:type="dxa"/>
          </w:tcPr>
          <w:p w:rsidR="005923D5" w:rsidRPr="00B276B8" w:rsidRDefault="005923D5" w:rsidP="00D61C51">
            <w:pPr>
              <w:jc w:val="both"/>
              <w:rPr>
                <w:rFonts w:cs="Arial"/>
                <w:szCs w:val="20"/>
              </w:rPr>
            </w:pPr>
            <w:r w:rsidRPr="00B276B8">
              <w:rPr>
                <w:rFonts w:cs="Arial"/>
                <w:color w:val="000000"/>
                <w:szCs w:val="20"/>
              </w:rPr>
              <w:t>senderAddress</w:t>
            </w:r>
          </w:p>
        </w:tc>
        <w:tc>
          <w:tcPr>
            <w:tcW w:w="1284" w:type="dxa"/>
          </w:tcPr>
          <w:p w:rsidR="005923D5" w:rsidRPr="00B276B8" w:rsidRDefault="005923D5" w:rsidP="00D61C51">
            <w:pPr>
              <w:rPr>
                <w:rFonts w:cs="Arial"/>
                <w:szCs w:val="20"/>
              </w:rPr>
            </w:pPr>
            <w:r w:rsidRPr="00B276B8">
              <w:rPr>
                <w:rFonts w:cs="Arial"/>
                <w:szCs w:val="20"/>
              </w:rPr>
              <w:t>Yes</w:t>
            </w:r>
          </w:p>
        </w:tc>
        <w:tc>
          <w:tcPr>
            <w:tcW w:w="1685" w:type="dxa"/>
          </w:tcPr>
          <w:p w:rsidR="005923D5" w:rsidRPr="00B276B8" w:rsidRDefault="005923D5" w:rsidP="00D61C51">
            <w:pPr>
              <w:jc w:val="both"/>
              <w:rPr>
                <w:rFonts w:cs="Arial"/>
                <w:szCs w:val="20"/>
              </w:rPr>
            </w:pPr>
            <w:r w:rsidRPr="00B276B8">
              <w:rPr>
                <w:rFonts w:cs="Arial"/>
                <w:color w:val="000000"/>
                <w:szCs w:val="20"/>
              </w:rPr>
              <w:t>String</w:t>
            </w:r>
          </w:p>
        </w:tc>
        <w:tc>
          <w:tcPr>
            <w:tcW w:w="1170" w:type="dxa"/>
          </w:tcPr>
          <w:p w:rsidR="005923D5" w:rsidRPr="00B276B8" w:rsidRDefault="005923D5" w:rsidP="00D61C51">
            <w:pPr>
              <w:jc w:val="both"/>
              <w:rPr>
                <w:rFonts w:cs="Arial"/>
                <w:szCs w:val="20"/>
              </w:rPr>
            </w:pPr>
            <w:r w:rsidRPr="00B276B8">
              <w:rPr>
                <w:rFonts w:cs="Arial"/>
                <w:szCs w:val="20"/>
              </w:rPr>
              <w:t>NA</w:t>
            </w:r>
          </w:p>
        </w:tc>
        <w:tc>
          <w:tcPr>
            <w:tcW w:w="2700" w:type="dxa"/>
          </w:tcPr>
          <w:p w:rsidR="005923D5" w:rsidRPr="00B276B8" w:rsidRDefault="005923D5" w:rsidP="00D61C51">
            <w:pPr>
              <w:rPr>
                <w:rFonts w:cs="Arial"/>
                <w:szCs w:val="20"/>
              </w:rPr>
            </w:pPr>
            <w:r w:rsidRPr="00B276B8">
              <w:rPr>
                <w:rFonts w:cs="Arial"/>
                <w:color w:val="000000"/>
                <w:szCs w:val="20"/>
              </w:rPr>
              <w:t>Sender ID of the message</w:t>
            </w:r>
          </w:p>
        </w:tc>
      </w:tr>
      <w:tr w:rsidR="005923D5" w:rsidRPr="00B276B8" w:rsidTr="00D61C51">
        <w:trPr>
          <w:trHeight w:val="2393"/>
        </w:trPr>
        <w:tc>
          <w:tcPr>
            <w:tcW w:w="558" w:type="dxa"/>
          </w:tcPr>
          <w:p w:rsidR="005923D5" w:rsidRPr="00B276B8" w:rsidRDefault="005923D5" w:rsidP="00D61C51">
            <w:pPr>
              <w:jc w:val="both"/>
              <w:rPr>
                <w:rFonts w:cs="Arial"/>
                <w:szCs w:val="20"/>
              </w:rPr>
            </w:pPr>
            <w:r w:rsidRPr="00B276B8">
              <w:rPr>
                <w:rFonts w:cs="Arial"/>
                <w:szCs w:val="20"/>
              </w:rPr>
              <w:t>3</w:t>
            </w:r>
          </w:p>
        </w:tc>
        <w:tc>
          <w:tcPr>
            <w:tcW w:w="1801" w:type="dxa"/>
          </w:tcPr>
          <w:p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rsidR="005923D5" w:rsidRPr="00B276B8" w:rsidRDefault="005923D5" w:rsidP="00D61C51">
            <w:pPr>
              <w:rPr>
                <w:rFonts w:cs="Arial"/>
                <w:szCs w:val="20"/>
              </w:rPr>
            </w:pPr>
            <w:r w:rsidRPr="00B276B8">
              <w:rPr>
                <w:rFonts w:cs="Arial"/>
                <w:szCs w:val="20"/>
              </w:rPr>
              <w:t>Yes</w:t>
            </w:r>
          </w:p>
        </w:tc>
        <w:tc>
          <w:tcPr>
            <w:tcW w:w="1685" w:type="dxa"/>
          </w:tcPr>
          <w:p w:rsidR="005923D5" w:rsidRPr="00B276B8" w:rsidRDefault="005923D5" w:rsidP="00D61C51">
            <w:pPr>
              <w:jc w:val="both"/>
              <w:rPr>
                <w:rFonts w:cs="Arial"/>
                <w:szCs w:val="20"/>
              </w:rPr>
            </w:pPr>
            <w:r w:rsidRPr="00B276B8">
              <w:rPr>
                <w:rFonts w:cs="Arial"/>
                <w:color w:val="000000"/>
                <w:szCs w:val="20"/>
              </w:rPr>
              <w:t>String</w:t>
            </w:r>
          </w:p>
        </w:tc>
        <w:tc>
          <w:tcPr>
            <w:tcW w:w="1170" w:type="dxa"/>
          </w:tcPr>
          <w:p w:rsidR="005923D5" w:rsidRPr="00B276B8" w:rsidRDefault="005923D5" w:rsidP="00D61C51">
            <w:pPr>
              <w:jc w:val="both"/>
              <w:rPr>
                <w:rFonts w:cs="Arial"/>
                <w:szCs w:val="20"/>
              </w:rPr>
            </w:pPr>
            <w:r w:rsidRPr="00B276B8">
              <w:rPr>
                <w:rFonts w:cs="Arial"/>
                <w:szCs w:val="20"/>
              </w:rPr>
              <w:t>NA</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Messages more than 160 character length may be sent as two or more messages by the operator. </w:t>
            </w:r>
          </w:p>
          <w:p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rsidTr="00D61C51">
        <w:tc>
          <w:tcPr>
            <w:tcW w:w="558" w:type="dxa"/>
            <w:tcBorders>
              <w:bottom w:val="single" w:sz="4" w:space="0" w:color="auto"/>
            </w:tcBorders>
          </w:tcPr>
          <w:p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rsidR="005923D5" w:rsidRPr="00B276B8" w:rsidRDefault="005923D5" w:rsidP="00D61C51">
            <w:pPr>
              <w:jc w:val="both"/>
              <w:rPr>
                <w:rFonts w:cs="Arial"/>
                <w:szCs w:val="20"/>
              </w:rPr>
            </w:pPr>
            <w:r w:rsidRPr="00B276B8">
              <w:rPr>
                <w:rFonts w:cs="Arial"/>
                <w:color w:val="000000"/>
                <w:szCs w:val="20"/>
              </w:rPr>
              <w:t>clientCorrelator</w:t>
            </w:r>
          </w:p>
        </w:tc>
        <w:tc>
          <w:tcPr>
            <w:tcW w:w="1284" w:type="dxa"/>
            <w:tcBorders>
              <w:bottom w:val="single" w:sz="4" w:space="0" w:color="auto"/>
            </w:tcBorders>
          </w:tcPr>
          <w:p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w:t>
            </w:r>
            <w:proofErr w:type="gramStart"/>
            <w:r w:rsidRPr="00B276B8">
              <w:rPr>
                <w:rFonts w:cs="Arial"/>
                <w:color w:val="000000"/>
                <w:szCs w:val="20"/>
              </w:rPr>
              <w:t>the  application’s</w:t>
            </w:r>
            <w:proofErr w:type="gramEnd"/>
            <w:r w:rsidRPr="00B276B8">
              <w:rPr>
                <w:rFonts w:cs="Arial"/>
                <w:color w:val="000000"/>
                <w:szCs w:val="20"/>
              </w:rPr>
              <w:t xml:space="preserve"> request. </w:t>
            </w:r>
          </w:p>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rsidTr="00D61C51">
        <w:tc>
          <w:tcPr>
            <w:tcW w:w="558" w:type="dxa"/>
          </w:tcPr>
          <w:p w:rsidR="005923D5" w:rsidRPr="00B276B8" w:rsidRDefault="005923D5" w:rsidP="00D61C51">
            <w:pPr>
              <w:jc w:val="both"/>
              <w:rPr>
                <w:rFonts w:cs="Arial"/>
                <w:szCs w:val="20"/>
              </w:rPr>
            </w:pPr>
            <w:r w:rsidRPr="00B276B8">
              <w:rPr>
                <w:rFonts w:cs="Arial"/>
                <w:szCs w:val="20"/>
              </w:rPr>
              <w:t>5</w:t>
            </w:r>
          </w:p>
        </w:tc>
        <w:tc>
          <w:tcPr>
            <w:tcW w:w="1801" w:type="dxa"/>
          </w:tcPr>
          <w:p w:rsidR="005923D5" w:rsidRPr="00B276B8" w:rsidRDefault="005923D5" w:rsidP="00D61C51">
            <w:pPr>
              <w:jc w:val="both"/>
              <w:rPr>
                <w:rFonts w:cs="Arial"/>
                <w:szCs w:val="20"/>
              </w:rPr>
            </w:pPr>
            <w:r w:rsidRPr="00B276B8">
              <w:rPr>
                <w:rFonts w:cs="Arial"/>
                <w:szCs w:val="20"/>
              </w:rPr>
              <w:t>messageType</w:t>
            </w:r>
          </w:p>
        </w:tc>
        <w:tc>
          <w:tcPr>
            <w:tcW w:w="1284" w:type="dxa"/>
          </w:tcPr>
          <w:p w:rsidR="005923D5" w:rsidRPr="00B276B8" w:rsidRDefault="005923D5" w:rsidP="00D61C51">
            <w:pPr>
              <w:jc w:val="both"/>
              <w:rPr>
                <w:rFonts w:cs="Arial"/>
                <w:szCs w:val="20"/>
              </w:rPr>
            </w:pPr>
            <w:r w:rsidRPr="00B276B8">
              <w:rPr>
                <w:rFonts w:cs="Arial"/>
                <w:color w:val="000000"/>
                <w:szCs w:val="20"/>
              </w:rPr>
              <w:t>Yes</w:t>
            </w:r>
          </w:p>
        </w:tc>
        <w:tc>
          <w:tcPr>
            <w:tcW w:w="1685" w:type="dxa"/>
          </w:tcPr>
          <w:p w:rsidR="005923D5" w:rsidRPr="00B276B8" w:rsidRDefault="005923D5" w:rsidP="00D61C51">
            <w:pPr>
              <w:rPr>
                <w:rFonts w:cs="Arial"/>
                <w:szCs w:val="20"/>
              </w:rPr>
            </w:pPr>
            <w:r w:rsidRPr="00B276B8">
              <w:rPr>
                <w:rFonts w:cs="Arial"/>
                <w:szCs w:val="20"/>
              </w:rPr>
              <w:t>Numeric</w:t>
            </w:r>
          </w:p>
        </w:tc>
        <w:tc>
          <w:tcPr>
            <w:tcW w:w="1170" w:type="dxa"/>
          </w:tcPr>
          <w:p w:rsidR="005923D5" w:rsidRPr="00B276B8" w:rsidRDefault="005923D5" w:rsidP="00D61C51">
            <w:pPr>
              <w:jc w:val="both"/>
              <w:rPr>
                <w:rFonts w:cs="Arial"/>
                <w:szCs w:val="20"/>
              </w:rPr>
            </w:pPr>
            <w:r w:rsidRPr="00B276B8">
              <w:rPr>
                <w:rFonts w:cs="Arial"/>
                <w:szCs w:val="20"/>
              </w:rPr>
              <w:t>0: text</w:t>
            </w:r>
          </w:p>
          <w:p w:rsidR="005923D5" w:rsidRPr="00B276B8" w:rsidRDefault="005923D5" w:rsidP="00D61C51">
            <w:pPr>
              <w:jc w:val="both"/>
              <w:rPr>
                <w:rFonts w:cs="Arial"/>
                <w:szCs w:val="20"/>
              </w:rPr>
            </w:pPr>
            <w:r w:rsidRPr="00B276B8">
              <w:rPr>
                <w:rFonts w:cs="Arial"/>
                <w:szCs w:val="20"/>
              </w:rPr>
              <w:t>2: Binary</w:t>
            </w:r>
          </w:p>
          <w:p w:rsidR="005923D5" w:rsidRPr="00B276B8" w:rsidRDefault="005923D5" w:rsidP="00D61C51">
            <w:pPr>
              <w:jc w:val="both"/>
              <w:rPr>
                <w:rFonts w:cs="Arial"/>
                <w:szCs w:val="20"/>
              </w:rPr>
            </w:pPr>
            <w:r w:rsidRPr="00B276B8">
              <w:rPr>
                <w:rFonts w:cs="Arial"/>
                <w:szCs w:val="20"/>
              </w:rPr>
              <w:t>3: WAP</w:t>
            </w:r>
          </w:p>
          <w:p w:rsidR="005923D5" w:rsidRPr="00B276B8" w:rsidRDefault="005923D5" w:rsidP="00D61C51">
            <w:pPr>
              <w:jc w:val="both"/>
              <w:rPr>
                <w:rFonts w:cs="Arial"/>
                <w:szCs w:val="20"/>
              </w:rPr>
            </w:pPr>
            <w:r w:rsidRPr="00B276B8">
              <w:rPr>
                <w:rFonts w:cs="Arial"/>
                <w:szCs w:val="20"/>
              </w:rPr>
              <w:t>4: Unicode</w:t>
            </w:r>
          </w:p>
          <w:p w:rsidR="005923D5" w:rsidRPr="00B276B8" w:rsidRDefault="005923D5" w:rsidP="00D61C51">
            <w:pPr>
              <w:jc w:val="both"/>
              <w:rPr>
                <w:rFonts w:cs="Arial"/>
                <w:szCs w:val="20"/>
              </w:rPr>
            </w:pPr>
            <w:r w:rsidRPr="00B276B8">
              <w:rPr>
                <w:rFonts w:cs="Arial"/>
                <w:szCs w:val="20"/>
              </w:rPr>
              <w:t>7: Picture message</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Specifies the type of message. For English text messages, the value should be 0.</w:t>
            </w:r>
          </w:p>
        </w:tc>
      </w:tr>
      <w:tr w:rsidR="005923D5" w:rsidRPr="00B276B8" w:rsidTr="00D61C51">
        <w:tc>
          <w:tcPr>
            <w:tcW w:w="558" w:type="dxa"/>
          </w:tcPr>
          <w:p w:rsidR="005923D5" w:rsidRPr="00B276B8" w:rsidRDefault="005923D5" w:rsidP="00D61C51">
            <w:pPr>
              <w:jc w:val="both"/>
              <w:rPr>
                <w:rFonts w:cs="Arial"/>
                <w:szCs w:val="20"/>
              </w:rPr>
            </w:pPr>
            <w:r w:rsidRPr="00B276B8">
              <w:rPr>
                <w:rFonts w:cs="Arial"/>
                <w:szCs w:val="20"/>
              </w:rPr>
              <w:t>6</w:t>
            </w:r>
          </w:p>
        </w:tc>
        <w:tc>
          <w:tcPr>
            <w:tcW w:w="1801" w:type="dxa"/>
          </w:tcPr>
          <w:p w:rsidR="005923D5" w:rsidRPr="00B276B8" w:rsidRDefault="005923D5" w:rsidP="00D61C51">
            <w:pPr>
              <w:jc w:val="both"/>
              <w:rPr>
                <w:rFonts w:cs="Arial"/>
                <w:szCs w:val="20"/>
              </w:rPr>
            </w:pPr>
            <w:r w:rsidRPr="00B276B8">
              <w:rPr>
                <w:rFonts w:cs="Arial"/>
                <w:szCs w:val="20"/>
              </w:rPr>
              <w:t>notifyURL</w:t>
            </w:r>
          </w:p>
        </w:tc>
        <w:tc>
          <w:tcPr>
            <w:tcW w:w="1284" w:type="dxa"/>
          </w:tcPr>
          <w:p w:rsidR="005923D5" w:rsidRPr="00B276B8" w:rsidRDefault="007D1851" w:rsidP="00D61C51">
            <w:pPr>
              <w:jc w:val="both"/>
              <w:rPr>
                <w:rFonts w:cs="Arial"/>
                <w:szCs w:val="20"/>
              </w:rPr>
            </w:pPr>
            <w:r>
              <w:rPr>
                <w:rFonts w:cs="Arial"/>
                <w:szCs w:val="20"/>
              </w:rPr>
              <w:t>No</w:t>
            </w:r>
          </w:p>
        </w:tc>
        <w:tc>
          <w:tcPr>
            <w:tcW w:w="1685" w:type="dxa"/>
          </w:tcPr>
          <w:p w:rsidR="005923D5" w:rsidRPr="00B276B8" w:rsidRDefault="005923D5" w:rsidP="00D61C51">
            <w:pPr>
              <w:jc w:val="both"/>
              <w:rPr>
                <w:rFonts w:cs="Arial"/>
                <w:szCs w:val="20"/>
              </w:rPr>
            </w:pPr>
            <w:r w:rsidRPr="00B276B8">
              <w:rPr>
                <w:rFonts w:cs="Arial"/>
                <w:szCs w:val="20"/>
              </w:rPr>
              <w:t>URI</w:t>
            </w:r>
          </w:p>
        </w:tc>
        <w:tc>
          <w:tcPr>
            <w:tcW w:w="1170" w:type="dxa"/>
          </w:tcPr>
          <w:p w:rsidR="005923D5" w:rsidRPr="00B276B8" w:rsidRDefault="005923D5" w:rsidP="00D61C51">
            <w:pPr>
              <w:jc w:val="both"/>
              <w:rPr>
                <w:rFonts w:cs="Arial"/>
                <w:szCs w:val="20"/>
              </w:rPr>
            </w:pPr>
            <w:r w:rsidRPr="00B276B8">
              <w:rPr>
                <w:rFonts w:cs="Arial"/>
                <w:szCs w:val="20"/>
              </w:rPr>
              <w:t>NA</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rsidTr="00D61C51">
        <w:tc>
          <w:tcPr>
            <w:tcW w:w="558" w:type="dxa"/>
          </w:tcPr>
          <w:p w:rsidR="005923D5" w:rsidRPr="00B276B8" w:rsidRDefault="00E27292" w:rsidP="00D61C51">
            <w:pPr>
              <w:jc w:val="both"/>
              <w:rPr>
                <w:rFonts w:cs="Arial"/>
                <w:szCs w:val="20"/>
              </w:rPr>
            </w:pPr>
            <w:r>
              <w:rPr>
                <w:rFonts w:cs="Arial"/>
                <w:szCs w:val="20"/>
              </w:rPr>
              <w:t>7</w:t>
            </w:r>
          </w:p>
        </w:tc>
        <w:tc>
          <w:tcPr>
            <w:tcW w:w="1801" w:type="dxa"/>
          </w:tcPr>
          <w:p w:rsidR="005923D5" w:rsidRPr="00B276B8" w:rsidRDefault="005923D5" w:rsidP="00D61C51">
            <w:pPr>
              <w:rPr>
                <w:rFonts w:cs="Arial"/>
                <w:szCs w:val="20"/>
              </w:rPr>
            </w:pPr>
            <w:r w:rsidRPr="00B276B8">
              <w:rPr>
                <w:rFonts w:cs="Arial"/>
                <w:szCs w:val="20"/>
              </w:rPr>
              <w:t>callbackData</w:t>
            </w:r>
          </w:p>
        </w:tc>
        <w:tc>
          <w:tcPr>
            <w:tcW w:w="1284" w:type="dxa"/>
          </w:tcPr>
          <w:p w:rsidR="005923D5" w:rsidRPr="00B276B8" w:rsidRDefault="007D1851" w:rsidP="00D61C51">
            <w:pPr>
              <w:jc w:val="both"/>
              <w:rPr>
                <w:rFonts w:cs="Arial"/>
                <w:szCs w:val="20"/>
              </w:rPr>
            </w:pPr>
            <w:r>
              <w:rPr>
                <w:rFonts w:cs="Arial"/>
                <w:szCs w:val="20"/>
              </w:rPr>
              <w:t>No</w:t>
            </w:r>
          </w:p>
        </w:tc>
        <w:tc>
          <w:tcPr>
            <w:tcW w:w="1685" w:type="dxa"/>
          </w:tcPr>
          <w:p w:rsidR="005923D5" w:rsidRPr="00B276B8" w:rsidRDefault="004F1AF2" w:rsidP="00D61C51">
            <w:pPr>
              <w:jc w:val="both"/>
              <w:rPr>
                <w:rFonts w:cs="Arial"/>
                <w:szCs w:val="20"/>
              </w:rPr>
            </w:pPr>
            <w:r>
              <w:rPr>
                <w:rFonts w:cs="Arial"/>
                <w:szCs w:val="20"/>
              </w:rPr>
              <w:t>String</w:t>
            </w:r>
          </w:p>
        </w:tc>
        <w:tc>
          <w:tcPr>
            <w:tcW w:w="1170" w:type="dxa"/>
          </w:tcPr>
          <w:p w:rsidR="005923D5" w:rsidRPr="00B276B8" w:rsidRDefault="004F1AF2" w:rsidP="00D61C51">
            <w:pPr>
              <w:jc w:val="both"/>
              <w:rPr>
                <w:rFonts w:cs="Arial"/>
                <w:szCs w:val="20"/>
              </w:rPr>
            </w:pPr>
            <w:r>
              <w:rPr>
                <w:rFonts w:cs="Arial"/>
                <w:szCs w:val="20"/>
              </w:rPr>
              <w:t>NA</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rsidTr="00D61C51">
        <w:tc>
          <w:tcPr>
            <w:tcW w:w="558" w:type="dxa"/>
          </w:tcPr>
          <w:p w:rsidR="005923D5" w:rsidRPr="00B276B8" w:rsidRDefault="00E27292" w:rsidP="00D61C51">
            <w:pPr>
              <w:jc w:val="both"/>
              <w:rPr>
                <w:rFonts w:cs="Arial"/>
                <w:szCs w:val="20"/>
              </w:rPr>
            </w:pPr>
            <w:r>
              <w:rPr>
                <w:rFonts w:cs="Arial"/>
                <w:szCs w:val="20"/>
              </w:rPr>
              <w:t>8</w:t>
            </w:r>
          </w:p>
        </w:tc>
        <w:tc>
          <w:tcPr>
            <w:tcW w:w="1801" w:type="dxa"/>
          </w:tcPr>
          <w:p w:rsidR="005923D5" w:rsidRPr="00B276B8" w:rsidRDefault="005923D5" w:rsidP="00D61C51">
            <w:pPr>
              <w:jc w:val="both"/>
              <w:rPr>
                <w:rFonts w:cs="Arial"/>
                <w:szCs w:val="20"/>
              </w:rPr>
            </w:pPr>
            <w:r w:rsidRPr="00B276B8">
              <w:rPr>
                <w:rFonts w:cs="Arial"/>
                <w:szCs w:val="20"/>
              </w:rPr>
              <w:t>senderName</w:t>
            </w:r>
          </w:p>
        </w:tc>
        <w:tc>
          <w:tcPr>
            <w:tcW w:w="1284" w:type="dxa"/>
          </w:tcPr>
          <w:p w:rsidR="005923D5" w:rsidRPr="00B276B8" w:rsidRDefault="007D1851" w:rsidP="00D61C51">
            <w:pPr>
              <w:jc w:val="both"/>
              <w:rPr>
                <w:rFonts w:cs="Arial"/>
                <w:szCs w:val="20"/>
              </w:rPr>
            </w:pPr>
            <w:r>
              <w:rPr>
                <w:rFonts w:cs="Arial"/>
                <w:szCs w:val="20"/>
              </w:rPr>
              <w:t>No</w:t>
            </w:r>
          </w:p>
        </w:tc>
        <w:tc>
          <w:tcPr>
            <w:tcW w:w="1685" w:type="dxa"/>
          </w:tcPr>
          <w:p w:rsidR="005923D5" w:rsidRPr="00B276B8" w:rsidRDefault="005923D5" w:rsidP="00D61C51">
            <w:pPr>
              <w:jc w:val="both"/>
              <w:rPr>
                <w:rFonts w:cs="Arial"/>
                <w:szCs w:val="20"/>
              </w:rPr>
            </w:pPr>
            <w:r w:rsidRPr="00B276B8">
              <w:rPr>
                <w:rFonts w:cs="Arial"/>
                <w:szCs w:val="20"/>
              </w:rPr>
              <w:t>String</w:t>
            </w:r>
          </w:p>
        </w:tc>
        <w:tc>
          <w:tcPr>
            <w:tcW w:w="1170" w:type="dxa"/>
          </w:tcPr>
          <w:p w:rsidR="005923D5" w:rsidRPr="00B276B8" w:rsidRDefault="005923D5" w:rsidP="00D61C51">
            <w:pPr>
              <w:jc w:val="both"/>
              <w:rPr>
                <w:rFonts w:cs="Arial"/>
                <w:szCs w:val="20"/>
              </w:rPr>
            </w:pPr>
            <w:r w:rsidRPr="00B276B8">
              <w:rPr>
                <w:rFonts w:cs="Arial"/>
                <w:szCs w:val="20"/>
              </w:rPr>
              <w:t>NA</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rsidTr="00D61C51">
        <w:tc>
          <w:tcPr>
            <w:tcW w:w="558" w:type="dxa"/>
          </w:tcPr>
          <w:p w:rsidR="005923D5" w:rsidRPr="00B276B8" w:rsidRDefault="00E27292" w:rsidP="00D61C51">
            <w:pPr>
              <w:jc w:val="both"/>
              <w:rPr>
                <w:rFonts w:cs="Arial"/>
                <w:szCs w:val="20"/>
              </w:rPr>
            </w:pPr>
            <w:r>
              <w:rPr>
                <w:rFonts w:cs="Arial"/>
                <w:szCs w:val="20"/>
              </w:rPr>
              <w:t>9</w:t>
            </w:r>
          </w:p>
        </w:tc>
        <w:tc>
          <w:tcPr>
            <w:tcW w:w="1801" w:type="dxa"/>
          </w:tcPr>
          <w:p w:rsidR="005923D5" w:rsidRPr="00B276B8" w:rsidRDefault="007D1851" w:rsidP="00D61C51">
            <w:pPr>
              <w:jc w:val="both"/>
              <w:rPr>
                <w:rFonts w:cs="Arial"/>
                <w:szCs w:val="20"/>
              </w:rPr>
            </w:pPr>
            <w:r>
              <w:rPr>
                <w:rFonts w:cs="Arial"/>
                <w:szCs w:val="20"/>
              </w:rPr>
              <w:t>c</w:t>
            </w:r>
            <w:r w:rsidR="005923D5" w:rsidRPr="00B276B8">
              <w:rPr>
                <w:rFonts w:cs="Arial"/>
                <w:szCs w:val="20"/>
              </w:rPr>
              <w:t>ategory</w:t>
            </w:r>
          </w:p>
        </w:tc>
        <w:tc>
          <w:tcPr>
            <w:tcW w:w="1284" w:type="dxa"/>
          </w:tcPr>
          <w:p w:rsidR="005923D5" w:rsidRPr="00B276B8" w:rsidRDefault="007D1851" w:rsidP="00D61C51">
            <w:pPr>
              <w:jc w:val="both"/>
              <w:rPr>
                <w:rFonts w:cs="Arial"/>
                <w:szCs w:val="20"/>
              </w:rPr>
            </w:pPr>
            <w:r>
              <w:rPr>
                <w:rFonts w:cs="Arial"/>
                <w:color w:val="000000"/>
                <w:szCs w:val="20"/>
              </w:rPr>
              <w:t>No</w:t>
            </w:r>
          </w:p>
        </w:tc>
        <w:tc>
          <w:tcPr>
            <w:tcW w:w="1685" w:type="dxa"/>
          </w:tcPr>
          <w:p w:rsidR="005923D5" w:rsidRPr="00B276B8" w:rsidRDefault="005923D5" w:rsidP="00D61C51">
            <w:pPr>
              <w:rPr>
                <w:rFonts w:cs="Arial"/>
                <w:szCs w:val="20"/>
              </w:rPr>
            </w:pPr>
            <w:r w:rsidRPr="00B276B8">
              <w:rPr>
                <w:rFonts w:cs="Arial"/>
                <w:szCs w:val="20"/>
              </w:rPr>
              <w:t>String</w:t>
            </w:r>
          </w:p>
        </w:tc>
        <w:tc>
          <w:tcPr>
            <w:tcW w:w="1170" w:type="dxa"/>
          </w:tcPr>
          <w:p w:rsidR="005923D5" w:rsidRPr="00B276B8" w:rsidRDefault="005923D5" w:rsidP="00D61C51">
            <w:pPr>
              <w:jc w:val="both"/>
              <w:rPr>
                <w:rFonts w:cs="Arial"/>
                <w:szCs w:val="20"/>
              </w:rPr>
            </w:pPr>
            <w:r w:rsidRPr="00B276B8">
              <w:rPr>
                <w:rFonts w:cs="Arial"/>
                <w:color w:val="000000"/>
                <w:szCs w:val="20"/>
              </w:rPr>
              <w:t>NA</w:t>
            </w:r>
          </w:p>
        </w:tc>
        <w:tc>
          <w:tcPr>
            <w:tcW w:w="2700" w:type="dxa"/>
          </w:tcPr>
          <w:p w:rsidR="005923D5" w:rsidRPr="00B276B8" w:rsidRDefault="005923D5" w:rsidP="00D61C51">
            <w:pPr>
              <w:jc w:val="both"/>
              <w:rPr>
                <w:rFonts w:cs="Arial"/>
                <w:szCs w:val="20"/>
              </w:rPr>
            </w:pPr>
            <w:r w:rsidRPr="00B276B8">
              <w:rPr>
                <w:rFonts w:cs="Arial"/>
                <w:szCs w:val="20"/>
              </w:rPr>
              <w:t>NA to NMS</w:t>
            </w:r>
          </w:p>
        </w:tc>
      </w:tr>
    </w:tbl>
    <w:p w:rsidR="005923D5" w:rsidRDefault="005923D5" w:rsidP="005923D5"/>
    <w:p w:rsidR="005923D5" w:rsidRPr="003479B6" w:rsidRDefault="005923D5" w:rsidP="005923D5"/>
    <w:p w:rsidR="005923D5" w:rsidRDefault="005923D5" w:rsidP="005923D5">
      <w:pPr>
        <w:pStyle w:val="Heading4"/>
        <w:jc w:val="both"/>
      </w:pPr>
      <w:bookmarkStart w:id="192" w:name="_Toc242149826"/>
      <w:r>
        <w:t xml:space="preserve">Send Sms API </w:t>
      </w:r>
      <w:r w:rsidR="00350A13">
        <w:t>–</w:t>
      </w:r>
      <w:r>
        <w:t xml:space="preserve"> Response</w:t>
      </w:r>
    </w:p>
    <w:bookmarkEnd w:id="192"/>
    <w:p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rsidTr="00D61C51">
        <w:tc>
          <w:tcPr>
            <w:tcW w:w="1188" w:type="dxa"/>
            <w:shd w:val="clear" w:color="auto" w:fill="D9D9D9" w:themeFill="background1" w:themeFillShade="D9"/>
          </w:tcPr>
          <w:p w:rsidR="005923D5" w:rsidRPr="00EF5A57" w:rsidRDefault="005923D5" w:rsidP="00D61C51">
            <w:pPr>
              <w:jc w:val="both"/>
              <w:rPr>
                <w:szCs w:val="20"/>
              </w:rPr>
            </w:pPr>
            <w:r w:rsidRPr="00EF5A57">
              <w:rPr>
                <w:szCs w:val="20"/>
              </w:rPr>
              <w:t>Response  Status</w:t>
            </w:r>
          </w:p>
        </w:tc>
        <w:tc>
          <w:tcPr>
            <w:tcW w:w="3600" w:type="dxa"/>
            <w:shd w:val="clear" w:color="auto" w:fill="D9D9D9" w:themeFill="background1" w:themeFillShade="D9"/>
          </w:tcPr>
          <w:p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rsidR="005923D5" w:rsidRPr="00EF5A57" w:rsidRDefault="005923D5" w:rsidP="00D61C51">
            <w:pPr>
              <w:jc w:val="both"/>
              <w:rPr>
                <w:szCs w:val="20"/>
              </w:rPr>
            </w:pPr>
            <w:r w:rsidRPr="00EF5A57">
              <w:rPr>
                <w:szCs w:val="20"/>
              </w:rPr>
              <w:t>Description</w:t>
            </w:r>
          </w:p>
        </w:tc>
      </w:tr>
      <w:tr w:rsidR="00346C59" w:rsidRPr="00EF5A57" w:rsidTr="00D61C51">
        <w:trPr>
          <w:trHeight w:val="346"/>
        </w:trPr>
        <w:tc>
          <w:tcPr>
            <w:tcW w:w="1188" w:type="dxa"/>
          </w:tcPr>
          <w:p w:rsidR="00346C59" w:rsidRPr="00EF5A57" w:rsidRDefault="00346C59" w:rsidP="00D61C51">
            <w:pPr>
              <w:jc w:val="both"/>
              <w:rPr>
                <w:szCs w:val="20"/>
              </w:rPr>
            </w:pPr>
            <w:r w:rsidRPr="00EF5A57">
              <w:rPr>
                <w:szCs w:val="20"/>
              </w:rPr>
              <w:t>Successful</w:t>
            </w:r>
          </w:p>
        </w:tc>
        <w:tc>
          <w:tcPr>
            <w:tcW w:w="3600" w:type="dxa"/>
          </w:tcPr>
          <w:p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9"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outboundSMSMessageRequest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lastRenderedPageBreak/>
              <w:t>{</w:t>
            </w:r>
            <w:r w:rsidRPr="000456FC">
              <w:rPr>
                <w:rStyle w:val="apple-converted-space"/>
                <w:rFonts w:ascii="Consolas" w:hAnsi="Consolas"/>
                <w:color w:val="666666"/>
                <w:sz w:val="20"/>
                <w:szCs w:val="20"/>
              </w:rPr>
              <w:t> </w:t>
            </w:r>
            <w:hyperlink r:id="rId10"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deliveryInfoList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deliveryStatus</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clientCorrelator</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notifyURL</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callbackData</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$(callbackData)</w:t>
            </w:r>
            <w:r w:rsidR="003F5A2D">
              <w:rPr>
                <w:rStyle w:val="sobjectv"/>
                <w:rFonts w:ascii="Consolas" w:hAnsi="Consolas"/>
                <w:color w:val="555555"/>
                <w:sz w:val="20"/>
                <w:szCs w:val="20"/>
              </w:rPr>
              <w:t>"</w:t>
            </w:r>
          </w:p>
          <w:p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rsidR="00346C59" w:rsidRPr="00EF5A57" w:rsidRDefault="00346C59" w:rsidP="00D61C51">
            <w:pPr>
              <w:jc w:val="both"/>
              <w:rPr>
                <w:szCs w:val="20"/>
              </w:rPr>
            </w:pPr>
            <w:r>
              <w:rPr>
                <w:szCs w:val="20"/>
              </w:rPr>
              <w:lastRenderedPageBreak/>
              <w:t>201</w:t>
            </w:r>
          </w:p>
        </w:tc>
        <w:tc>
          <w:tcPr>
            <w:tcW w:w="1350" w:type="dxa"/>
          </w:tcPr>
          <w:p w:rsidR="00346C59" w:rsidRPr="00EF5A57" w:rsidRDefault="00346C59" w:rsidP="00D61C51">
            <w:pPr>
              <w:jc w:val="both"/>
              <w:rPr>
                <w:szCs w:val="20"/>
              </w:rPr>
            </w:pPr>
            <w:r w:rsidRPr="00133D6A">
              <w:rPr>
                <w:szCs w:val="20"/>
              </w:rPr>
              <w:t>application/json</w:t>
            </w:r>
          </w:p>
        </w:tc>
        <w:tc>
          <w:tcPr>
            <w:tcW w:w="2322" w:type="dxa"/>
          </w:tcPr>
          <w:p w:rsidR="00346C59" w:rsidRDefault="00346C59" w:rsidP="00D61C51">
            <w:pPr>
              <w:jc w:val="both"/>
              <w:rPr>
                <w:szCs w:val="20"/>
              </w:rPr>
            </w:pPr>
            <w:r>
              <w:rPr>
                <w:szCs w:val="20"/>
              </w:rPr>
              <w:t xml:space="preserve">Possible values of deliveryStatus </w:t>
            </w:r>
            <w:r w:rsidR="00A42973">
              <w:rPr>
                <w:szCs w:val="20"/>
              </w:rPr>
              <w:t>is</w:t>
            </w:r>
          </w:p>
          <w:p w:rsidR="00A42973" w:rsidRDefault="00346C59" w:rsidP="00A42973">
            <w:pPr>
              <w:pStyle w:val="ListParagraph"/>
              <w:numPr>
                <w:ilvl w:val="0"/>
                <w:numId w:val="0"/>
              </w:numPr>
              <w:ind w:left="720"/>
              <w:jc w:val="both"/>
              <w:rPr>
                <w:szCs w:val="20"/>
              </w:rPr>
            </w:pPr>
            <w:r>
              <w:rPr>
                <w:szCs w:val="20"/>
              </w:rPr>
              <w:lastRenderedPageBreak/>
              <w:t>Submitted</w:t>
            </w:r>
            <w:r w:rsidR="00A42973">
              <w:rPr>
                <w:szCs w:val="20"/>
              </w:rPr>
              <w:t xml:space="preserve"> (As DND is disabled for this requirement)</w:t>
            </w:r>
          </w:p>
          <w:p w:rsidR="0065211B" w:rsidRDefault="0065211B" w:rsidP="00D7621C">
            <w:pPr>
              <w:pStyle w:val="ListParagraph"/>
              <w:numPr>
                <w:ilvl w:val="0"/>
                <w:numId w:val="0"/>
              </w:numPr>
              <w:ind w:left="720"/>
              <w:jc w:val="both"/>
              <w:rPr>
                <w:szCs w:val="20"/>
              </w:rPr>
            </w:pPr>
          </w:p>
        </w:tc>
      </w:tr>
      <w:tr w:rsidR="00346C59" w:rsidRPr="00EF5A57" w:rsidTr="00D61C51">
        <w:trPr>
          <w:trHeight w:val="346"/>
        </w:trPr>
        <w:tc>
          <w:tcPr>
            <w:tcW w:w="1188" w:type="dxa"/>
          </w:tcPr>
          <w:p w:rsidR="00346C59" w:rsidRPr="00EF5A57" w:rsidRDefault="00346C59" w:rsidP="00D61C51">
            <w:pPr>
              <w:jc w:val="both"/>
              <w:rPr>
                <w:szCs w:val="20"/>
              </w:rPr>
            </w:pPr>
            <w:r>
              <w:rPr>
                <w:szCs w:val="20"/>
              </w:rPr>
              <w:lastRenderedPageBreak/>
              <w:t>Failure</w:t>
            </w:r>
          </w:p>
        </w:tc>
        <w:tc>
          <w:tcPr>
            <w:tcW w:w="3600" w:type="dxa"/>
          </w:tcPr>
          <w:p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5"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requestError</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6"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policyException</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messageId</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rsidR="00346C59" w:rsidRPr="00EF5A57" w:rsidRDefault="00346C59" w:rsidP="00313B3E">
            <w:pPr>
              <w:jc w:val="both"/>
              <w:rPr>
                <w:rFonts w:eastAsia="Arial" w:cs="Arial"/>
                <w:szCs w:val="20"/>
              </w:rPr>
            </w:pPr>
          </w:p>
        </w:tc>
        <w:tc>
          <w:tcPr>
            <w:tcW w:w="720" w:type="dxa"/>
            <w:tcBorders>
              <w:bottom w:val="single" w:sz="4" w:space="0" w:color="auto"/>
            </w:tcBorders>
          </w:tcPr>
          <w:p w:rsidR="00346C59" w:rsidRPr="00EF5A57" w:rsidRDefault="00346C59" w:rsidP="00D61C51">
            <w:pPr>
              <w:jc w:val="both"/>
              <w:rPr>
                <w:szCs w:val="20"/>
              </w:rPr>
            </w:pPr>
            <w:r>
              <w:rPr>
                <w:szCs w:val="20"/>
              </w:rPr>
              <w:t>400</w:t>
            </w:r>
          </w:p>
        </w:tc>
        <w:tc>
          <w:tcPr>
            <w:tcW w:w="1350" w:type="dxa"/>
            <w:tcBorders>
              <w:bottom w:val="single" w:sz="4" w:space="0" w:color="auto"/>
            </w:tcBorders>
          </w:tcPr>
          <w:p w:rsidR="00346C59" w:rsidRPr="00EF5A57" w:rsidRDefault="00346C59" w:rsidP="00D61C51">
            <w:pPr>
              <w:jc w:val="both"/>
              <w:rPr>
                <w:szCs w:val="20"/>
              </w:rPr>
            </w:pPr>
            <w:r w:rsidRPr="00EF5A57">
              <w:rPr>
                <w:szCs w:val="20"/>
              </w:rPr>
              <w:t>Application/json</w:t>
            </w:r>
          </w:p>
        </w:tc>
        <w:tc>
          <w:tcPr>
            <w:tcW w:w="2322" w:type="dxa"/>
            <w:tcBorders>
              <w:bottom w:val="single" w:sz="4" w:space="0" w:color="auto"/>
            </w:tcBorders>
          </w:tcPr>
          <w:p w:rsidR="00346C59" w:rsidRPr="00EF5A57" w:rsidRDefault="00346C59" w:rsidP="00D704C5">
            <w:pPr>
              <w:rPr>
                <w:szCs w:val="20"/>
              </w:rPr>
            </w:pPr>
            <w:r>
              <w:rPr>
                <w:szCs w:val="20"/>
              </w:rPr>
              <w:t xml:space="preserve">For possible error codes, please refer table in section </w:t>
            </w:r>
            <w:r w:rsidR="001639D2">
              <w:rPr>
                <w:szCs w:val="20"/>
              </w:rPr>
              <w:fldChar w:fldCharType="begin"/>
            </w:r>
            <w:r>
              <w:rPr>
                <w:szCs w:val="20"/>
              </w:rPr>
              <w:instrText xml:space="preserve"> REF _Ref410393154 \r \h </w:instrText>
            </w:r>
            <w:r w:rsidR="001639D2">
              <w:rPr>
                <w:szCs w:val="20"/>
              </w:rPr>
            </w:r>
            <w:r w:rsidR="001639D2">
              <w:rPr>
                <w:szCs w:val="20"/>
              </w:rPr>
              <w:fldChar w:fldCharType="separate"/>
            </w:r>
            <w:r>
              <w:rPr>
                <w:szCs w:val="20"/>
              </w:rPr>
              <w:t>2.4.2</w:t>
            </w:r>
            <w:r w:rsidR="001639D2">
              <w:rPr>
                <w:szCs w:val="20"/>
              </w:rPr>
              <w:fldChar w:fldCharType="end"/>
            </w:r>
          </w:p>
        </w:tc>
      </w:tr>
    </w:tbl>
    <w:p w:rsidR="00313B3E" w:rsidRDefault="00313B3E" w:rsidP="00313B3E">
      <w:pPr>
        <w:pStyle w:val="Heading5"/>
        <w:jc w:val="both"/>
      </w:pPr>
      <w:r>
        <w:t>Body Elements</w:t>
      </w:r>
    </w:p>
    <w:p w:rsidR="005923D5" w:rsidRDefault="00A42973" w:rsidP="005923D5">
      <w:pPr>
        <w:jc w:val="both"/>
      </w:pPr>
      <w:r>
        <w:t>Important body elements are explained below</w:t>
      </w:r>
    </w:p>
    <w:p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rsidTr="00313B3E">
        <w:tc>
          <w:tcPr>
            <w:tcW w:w="558"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Description</w:t>
            </w:r>
          </w:p>
        </w:tc>
      </w:tr>
      <w:tr w:rsidR="00313B3E" w:rsidRPr="00B276B8" w:rsidTr="00313B3E">
        <w:tc>
          <w:tcPr>
            <w:tcW w:w="558" w:type="dxa"/>
          </w:tcPr>
          <w:p w:rsidR="00313B3E" w:rsidRPr="00B276B8" w:rsidRDefault="00313B3E" w:rsidP="00313B3E">
            <w:pPr>
              <w:jc w:val="both"/>
              <w:rPr>
                <w:rFonts w:cs="Arial"/>
                <w:szCs w:val="20"/>
              </w:rPr>
            </w:pPr>
            <w:r w:rsidRPr="00B276B8">
              <w:rPr>
                <w:rFonts w:cs="Arial"/>
                <w:szCs w:val="20"/>
              </w:rPr>
              <w:t>1</w:t>
            </w:r>
          </w:p>
        </w:tc>
        <w:tc>
          <w:tcPr>
            <w:tcW w:w="1801" w:type="dxa"/>
          </w:tcPr>
          <w:p w:rsidR="00313B3E" w:rsidRPr="00B276B8" w:rsidRDefault="00A42973" w:rsidP="00313B3E">
            <w:pPr>
              <w:jc w:val="both"/>
              <w:rPr>
                <w:rFonts w:cs="Arial"/>
                <w:szCs w:val="20"/>
              </w:rPr>
            </w:pPr>
            <w:r w:rsidRPr="00753A13">
              <w:rPr>
                <w:rStyle w:val="sobjectk"/>
                <w:rFonts w:ascii="Consolas" w:hAnsi="Consolas"/>
                <w:b/>
                <w:bCs/>
                <w:szCs w:val="20"/>
              </w:rPr>
              <w:t>deliveryStatus</w:t>
            </w:r>
          </w:p>
        </w:tc>
        <w:tc>
          <w:tcPr>
            <w:tcW w:w="1284" w:type="dxa"/>
          </w:tcPr>
          <w:p w:rsidR="00313B3E" w:rsidRPr="00B276B8" w:rsidRDefault="00A42973" w:rsidP="00313B3E">
            <w:pPr>
              <w:jc w:val="both"/>
              <w:rPr>
                <w:rFonts w:cs="Arial"/>
                <w:szCs w:val="20"/>
              </w:rPr>
            </w:pPr>
            <w:r>
              <w:rPr>
                <w:rFonts w:cs="Arial"/>
                <w:szCs w:val="20"/>
              </w:rPr>
              <w:t>No</w:t>
            </w:r>
          </w:p>
        </w:tc>
        <w:tc>
          <w:tcPr>
            <w:tcW w:w="1685" w:type="dxa"/>
          </w:tcPr>
          <w:p w:rsidR="00313B3E" w:rsidRPr="00B276B8" w:rsidRDefault="00313B3E" w:rsidP="00313B3E">
            <w:pPr>
              <w:jc w:val="both"/>
              <w:rPr>
                <w:rFonts w:cs="Arial"/>
                <w:szCs w:val="20"/>
              </w:rPr>
            </w:pPr>
            <w:r w:rsidRPr="00B276B8">
              <w:rPr>
                <w:rFonts w:cs="Arial"/>
                <w:color w:val="000000"/>
                <w:szCs w:val="20"/>
              </w:rPr>
              <w:t>String</w:t>
            </w:r>
          </w:p>
        </w:tc>
        <w:tc>
          <w:tcPr>
            <w:tcW w:w="1170" w:type="dxa"/>
          </w:tcPr>
          <w:p w:rsidR="00313B3E" w:rsidRPr="00B276B8" w:rsidRDefault="00313B3E" w:rsidP="00313B3E">
            <w:pPr>
              <w:jc w:val="both"/>
              <w:rPr>
                <w:rFonts w:cs="Arial"/>
                <w:szCs w:val="20"/>
              </w:rPr>
            </w:pPr>
            <w:r w:rsidRPr="00B276B8">
              <w:rPr>
                <w:rFonts w:cs="Arial"/>
                <w:szCs w:val="20"/>
              </w:rPr>
              <w:t>NA</w:t>
            </w:r>
          </w:p>
        </w:tc>
        <w:tc>
          <w:tcPr>
            <w:tcW w:w="2700" w:type="dxa"/>
          </w:tcPr>
          <w:p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 xml:space="preserve">DND (As DND check is disabled for this requirement, this </w:t>
            </w:r>
            <w:r>
              <w:rPr>
                <w:rFonts w:cs="Arial"/>
                <w:color w:val="000000"/>
                <w:szCs w:val="20"/>
              </w:rPr>
              <w:lastRenderedPageBreak/>
              <w:t>status will never be returned)</w:t>
            </w:r>
          </w:p>
        </w:tc>
      </w:tr>
      <w:tr w:rsidR="00A42973" w:rsidRPr="00B276B8" w:rsidTr="00313B3E">
        <w:tc>
          <w:tcPr>
            <w:tcW w:w="558" w:type="dxa"/>
          </w:tcPr>
          <w:p w:rsidR="00A42973" w:rsidRDefault="00A42973" w:rsidP="00313B3E">
            <w:pPr>
              <w:jc w:val="both"/>
              <w:rPr>
                <w:rFonts w:cs="Arial"/>
                <w:szCs w:val="20"/>
              </w:rPr>
            </w:pPr>
          </w:p>
        </w:tc>
        <w:tc>
          <w:tcPr>
            <w:tcW w:w="1801" w:type="dxa"/>
          </w:tcPr>
          <w:p w:rsidR="00A42973" w:rsidRDefault="00A42973" w:rsidP="00313B3E">
            <w:pPr>
              <w:jc w:val="both"/>
              <w:rPr>
                <w:rFonts w:cs="Arial"/>
                <w:color w:val="000000"/>
                <w:szCs w:val="20"/>
              </w:rPr>
            </w:pPr>
            <w:r>
              <w:rPr>
                <w:rFonts w:cs="Arial"/>
                <w:color w:val="000000"/>
                <w:szCs w:val="20"/>
              </w:rPr>
              <w:t>resourceURL</w:t>
            </w:r>
          </w:p>
        </w:tc>
        <w:tc>
          <w:tcPr>
            <w:tcW w:w="1284" w:type="dxa"/>
          </w:tcPr>
          <w:p w:rsidR="00A42973" w:rsidRDefault="00A42973" w:rsidP="00313B3E">
            <w:pPr>
              <w:jc w:val="both"/>
              <w:rPr>
                <w:rFonts w:cs="Arial"/>
                <w:szCs w:val="20"/>
              </w:rPr>
            </w:pPr>
            <w:r>
              <w:rPr>
                <w:rFonts w:cs="Arial"/>
                <w:szCs w:val="20"/>
              </w:rPr>
              <w:t>No</w:t>
            </w:r>
          </w:p>
        </w:tc>
        <w:tc>
          <w:tcPr>
            <w:tcW w:w="1685" w:type="dxa"/>
          </w:tcPr>
          <w:p w:rsidR="00A42973" w:rsidRDefault="00A42973" w:rsidP="00313B3E">
            <w:pPr>
              <w:jc w:val="both"/>
              <w:rPr>
                <w:rFonts w:cs="Arial"/>
                <w:color w:val="000000"/>
                <w:szCs w:val="20"/>
              </w:rPr>
            </w:pPr>
          </w:p>
        </w:tc>
        <w:tc>
          <w:tcPr>
            <w:tcW w:w="1170" w:type="dxa"/>
          </w:tcPr>
          <w:p w:rsidR="00A42973" w:rsidRPr="00B276B8" w:rsidRDefault="00A42973" w:rsidP="00313B3E">
            <w:pPr>
              <w:jc w:val="both"/>
              <w:rPr>
                <w:rFonts w:cs="Arial"/>
                <w:szCs w:val="20"/>
              </w:rPr>
            </w:pPr>
          </w:p>
        </w:tc>
        <w:tc>
          <w:tcPr>
            <w:tcW w:w="2700" w:type="dxa"/>
          </w:tcPr>
          <w:p w:rsidR="00A42973" w:rsidRDefault="00A42973" w:rsidP="00A42973">
            <w:pPr>
              <w:autoSpaceDE w:val="0"/>
              <w:autoSpaceDN w:val="0"/>
              <w:adjustRightInd w:val="0"/>
              <w:rPr>
                <w:rFonts w:cs="Arial"/>
                <w:color w:val="000000"/>
                <w:szCs w:val="20"/>
              </w:rPr>
            </w:pPr>
            <w:r>
              <w:rPr>
                <w:rFonts w:cs="Arial"/>
                <w:color w:val="000000"/>
                <w:szCs w:val="20"/>
              </w:rPr>
              <w:t>The resource URL specifies the URL is generated by the SMS Gateway for the particular request. This URL can be used to get the status of the SMS request.</w:t>
            </w:r>
          </w:p>
        </w:tc>
      </w:tr>
      <w:tr w:rsidR="00A42973" w:rsidRPr="00B276B8" w:rsidTr="00313B3E">
        <w:tc>
          <w:tcPr>
            <w:tcW w:w="558" w:type="dxa"/>
          </w:tcPr>
          <w:p w:rsidR="00A42973" w:rsidRPr="00B276B8" w:rsidRDefault="00A42973" w:rsidP="00313B3E">
            <w:pPr>
              <w:jc w:val="both"/>
              <w:rPr>
                <w:rFonts w:cs="Arial"/>
                <w:szCs w:val="20"/>
              </w:rPr>
            </w:pPr>
            <w:r>
              <w:rPr>
                <w:rFonts w:cs="Arial"/>
                <w:szCs w:val="20"/>
              </w:rPr>
              <w:t>2</w:t>
            </w:r>
          </w:p>
        </w:tc>
        <w:tc>
          <w:tcPr>
            <w:tcW w:w="1801" w:type="dxa"/>
          </w:tcPr>
          <w:p w:rsidR="00A42973" w:rsidRPr="00B276B8" w:rsidRDefault="00A42973" w:rsidP="00313B3E">
            <w:pPr>
              <w:jc w:val="both"/>
              <w:rPr>
                <w:rFonts w:cs="Arial"/>
                <w:color w:val="000000"/>
                <w:szCs w:val="20"/>
              </w:rPr>
            </w:pPr>
            <w:r>
              <w:rPr>
                <w:rFonts w:cs="Arial"/>
                <w:color w:val="000000"/>
                <w:szCs w:val="20"/>
              </w:rPr>
              <w:t>requestError</w:t>
            </w:r>
          </w:p>
        </w:tc>
        <w:tc>
          <w:tcPr>
            <w:tcW w:w="1284" w:type="dxa"/>
          </w:tcPr>
          <w:p w:rsidR="00A42973" w:rsidRPr="00B276B8" w:rsidRDefault="00A42973" w:rsidP="00313B3E">
            <w:pPr>
              <w:jc w:val="both"/>
              <w:rPr>
                <w:rFonts w:cs="Arial"/>
                <w:szCs w:val="20"/>
              </w:rPr>
            </w:pPr>
            <w:r>
              <w:rPr>
                <w:rFonts w:cs="Arial"/>
                <w:szCs w:val="20"/>
              </w:rPr>
              <w:t>No</w:t>
            </w:r>
          </w:p>
        </w:tc>
        <w:tc>
          <w:tcPr>
            <w:tcW w:w="1685" w:type="dxa"/>
          </w:tcPr>
          <w:p w:rsidR="00A42973" w:rsidRPr="00B276B8" w:rsidRDefault="00A42973" w:rsidP="00313B3E">
            <w:pPr>
              <w:jc w:val="both"/>
              <w:rPr>
                <w:rFonts w:cs="Arial"/>
                <w:color w:val="000000"/>
                <w:szCs w:val="20"/>
              </w:rPr>
            </w:pPr>
            <w:r>
              <w:rPr>
                <w:rFonts w:cs="Arial"/>
                <w:color w:val="000000"/>
                <w:szCs w:val="20"/>
              </w:rPr>
              <w:t>JSON String</w:t>
            </w:r>
          </w:p>
        </w:tc>
        <w:tc>
          <w:tcPr>
            <w:tcW w:w="1170" w:type="dxa"/>
          </w:tcPr>
          <w:p w:rsidR="00A42973" w:rsidRPr="00B276B8" w:rsidRDefault="00A42973" w:rsidP="00313B3E">
            <w:pPr>
              <w:jc w:val="both"/>
              <w:rPr>
                <w:rFonts w:cs="Arial"/>
                <w:szCs w:val="20"/>
              </w:rPr>
            </w:pPr>
          </w:p>
        </w:tc>
        <w:tc>
          <w:tcPr>
            <w:tcW w:w="2700" w:type="dxa"/>
          </w:tcPr>
          <w:p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rsidR="0065211B" w:rsidRDefault="004D4415" w:rsidP="00D7621C">
            <w:pPr>
              <w:pStyle w:val="ListParagraph"/>
              <w:numPr>
                <w:ilvl w:val="0"/>
                <w:numId w:val="45"/>
              </w:numPr>
              <w:autoSpaceDE w:val="0"/>
              <w:autoSpaceDN w:val="0"/>
              <w:adjustRightInd w:val="0"/>
              <w:rPr>
                <w:rFonts w:cs="Arial"/>
                <w:color w:val="000000"/>
                <w:szCs w:val="20"/>
              </w:rPr>
            </w:pPr>
            <w:proofErr w:type="gramStart"/>
            <w:r w:rsidRPr="00D7621C">
              <w:rPr>
                <w:rFonts w:cs="Arial"/>
                <w:b/>
                <w:color w:val="000000"/>
                <w:szCs w:val="20"/>
              </w:rPr>
              <w:t>code</w:t>
            </w:r>
            <w:proofErr w:type="gramEnd"/>
            <w:r w:rsidR="00A42973">
              <w:rPr>
                <w:rFonts w:cs="Arial"/>
                <w:color w:val="000000"/>
                <w:szCs w:val="20"/>
              </w:rPr>
              <w:t xml:space="preserve"> specifies the exact error code. (Refer 2.4.2)</w:t>
            </w:r>
          </w:p>
          <w:p w:rsidR="0065211B" w:rsidRPr="00D7621C" w:rsidRDefault="004D4415" w:rsidP="00D7621C">
            <w:pPr>
              <w:pStyle w:val="ListParagraph"/>
              <w:numPr>
                <w:ilvl w:val="0"/>
                <w:numId w:val="45"/>
              </w:numPr>
              <w:autoSpaceDE w:val="0"/>
              <w:autoSpaceDN w:val="0"/>
              <w:adjustRightInd w:val="0"/>
              <w:rPr>
                <w:rFonts w:cs="Arial"/>
                <w:color w:val="000000"/>
                <w:szCs w:val="20"/>
              </w:rPr>
            </w:pPr>
            <w:proofErr w:type="gramStart"/>
            <w:r w:rsidRPr="00D7621C">
              <w:rPr>
                <w:rFonts w:cs="Arial"/>
                <w:b/>
                <w:color w:val="000000"/>
                <w:szCs w:val="20"/>
              </w:rPr>
              <w:t>text</w:t>
            </w:r>
            <w:proofErr w:type="gramEnd"/>
            <w:r w:rsidR="00A42973">
              <w:rPr>
                <w:rFonts w:cs="Arial"/>
                <w:color w:val="000000"/>
                <w:szCs w:val="20"/>
              </w:rPr>
              <w:t xml:space="preserve"> specifies the description of the error code.</w:t>
            </w:r>
          </w:p>
          <w:p w:rsidR="00A42973" w:rsidRPr="00B276B8" w:rsidRDefault="00A42973" w:rsidP="00313B3E">
            <w:pPr>
              <w:autoSpaceDE w:val="0"/>
              <w:autoSpaceDN w:val="0"/>
              <w:adjustRightInd w:val="0"/>
              <w:rPr>
                <w:rFonts w:cs="Arial"/>
                <w:color w:val="000000"/>
                <w:szCs w:val="20"/>
              </w:rPr>
            </w:pPr>
          </w:p>
        </w:tc>
      </w:tr>
    </w:tbl>
    <w:p w:rsidR="00527AF8" w:rsidRDefault="00527AF8" w:rsidP="00527AF8">
      <w:pPr>
        <w:jc w:val="both"/>
      </w:pPr>
    </w:p>
    <w:p w:rsidR="00527AF8" w:rsidRDefault="00527AF8" w:rsidP="00527AF8">
      <w:pPr>
        <w:pStyle w:val="Heading2"/>
        <w:jc w:val="both"/>
      </w:pPr>
      <w:bookmarkStart w:id="193" w:name="_Toc411454335"/>
      <w:r>
        <w:t>Constants</w:t>
      </w:r>
      <w:bookmarkEnd w:id="193"/>
    </w:p>
    <w:p w:rsidR="00527AF8" w:rsidRDefault="00527AF8" w:rsidP="00527AF8">
      <w:pPr>
        <w:pStyle w:val="Heading3"/>
      </w:pPr>
      <w:bookmarkStart w:id="194" w:name="_Toc411454336"/>
      <w:bookmarkStart w:id="195" w:name="_Toc411454337"/>
      <w:bookmarkStart w:id="196" w:name="_Toc411454338"/>
      <w:bookmarkStart w:id="197" w:name="_Toc411454339"/>
      <w:bookmarkStart w:id="198" w:name="_Toc411454340"/>
      <w:bookmarkStart w:id="199" w:name="_Toc411454365"/>
      <w:bookmarkStart w:id="200" w:name="_Toc411454366"/>
      <w:bookmarkStart w:id="201" w:name="_Ref410156727"/>
      <w:bookmarkStart w:id="202" w:name="_Ref410393154"/>
      <w:bookmarkStart w:id="203" w:name="_Toc411454367"/>
      <w:bookmarkEnd w:id="194"/>
      <w:bookmarkEnd w:id="195"/>
      <w:bookmarkEnd w:id="196"/>
      <w:bookmarkEnd w:id="197"/>
      <w:bookmarkEnd w:id="198"/>
      <w:bookmarkEnd w:id="199"/>
      <w:bookmarkEnd w:id="200"/>
      <w:r>
        <w:t xml:space="preserve">Send SMS API </w:t>
      </w:r>
      <w:r w:rsidR="00350A13">
        <w:t>–</w:t>
      </w:r>
      <w:r>
        <w:t xml:space="preserve"> Error Codes</w:t>
      </w:r>
      <w:bookmarkEnd w:id="201"/>
      <w:bookmarkEnd w:id="202"/>
      <w:bookmarkEnd w:id="203"/>
    </w:p>
    <w:p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rsidTr="00FE78D0">
        <w:tc>
          <w:tcPr>
            <w:tcW w:w="3258" w:type="dxa"/>
            <w:shd w:val="clear" w:color="auto" w:fill="D9D9D9" w:themeFill="background1" w:themeFillShade="D9"/>
          </w:tcPr>
          <w:p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rsidR="00527AF8" w:rsidRPr="00865407" w:rsidRDefault="00527AF8" w:rsidP="00FE78D0">
            <w:pPr>
              <w:rPr>
                <w:rFonts w:cs="Arial"/>
                <w:szCs w:val="20"/>
              </w:rPr>
            </w:pPr>
            <w:r w:rsidRPr="00865407">
              <w:rPr>
                <w:rFonts w:cs="Arial"/>
                <w:szCs w:val="20"/>
              </w:rPr>
              <w:t>Error Code</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An unclassified service exception</w:t>
            </w:r>
          </w:p>
        </w:tc>
        <w:tc>
          <w:tcPr>
            <w:tcW w:w="3150" w:type="dxa"/>
          </w:tcPr>
          <w:p w:rsidR="00527AF8" w:rsidRPr="00865407" w:rsidRDefault="00527AF8" w:rsidP="00FE78D0">
            <w:pPr>
              <w:rPr>
                <w:rFonts w:cs="Arial"/>
                <w:szCs w:val="20"/>
              </w:rPr>
            </w:pPr>
            <w:r w:rsidRPr="00865407">
              <w:rPr>
                <w:rFonts w:cs="Arial"/>
                <w:szCs w:val="20"/>
              </w:rPr>
              <w:t>10001</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Invalid URL pattern</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Sender address is required</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Invalid Sender Address</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Address is required</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Invalid Address</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rsidTr="00FE78D0">
        <w:tc>
          <w:tcPr>
            <w:tcW w:w="3258"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rsidTr="00FE78D0">
        <w:tc>
          <w:tcPr>
            <w:tcW w:w="3258"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rsidTr="00FE78D0">
        <w:tc>
          <w:tcPr>
            <w:tcW w:w="3258"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rsidTr="00FE78D0">
        <w:tc>
          <w:tcPr>
            <w:tcW w:w="3258"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rsidR="005923D5" w:rsidRDefault="005923D5" w:rsidP="005923D5">
      <w:pPr>
        <w:pStyle w:val="Heading3"/>
      </w:pPr>
      <w:bookmarkStart w:id="204" w:name="_Ref410419843"/>
      <w:bookmarkStart w:id="205" w:name="_Toc411454368"/>
      <w:r>
        <w:t>SMS Delivery Status</w:t>
      </w:r>
      <w:bookmarkEnd w:id="204"/>
      <w:bookmarkEnd w:id="205"/>
    </w:p>
    <w:p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rsidTr="005923D5">
        <w:tc>
          <w:tcPr>
            <w:tcW w:w="4258" w:type="dxa"/>
            <w:shd w:val="clear" w:color="auto" w:fill="D9D9D9" w:themeFill="background1" w:themeFillShade="D9"/>
          </w:tcPr>
          <w:p w:rsidR="005923D5" w:rsidRDefault="005923D5" w:rsidP="00D61C51">
            <w:r>
              <w:t>Delivery Status</w:t>
            </w:r>
          </w:p>
        </w:tc>
        <w:tc>
          <w:tcPr>
            <w:tcW w:w="4258" w:type="dxa"/>
            <w:shd w:val="clear" w:color="auto" w:fill="D9D9D9" w:themeFill="background1" w:themeFillShade="D9"/>
          </w:tcPr>
          <w:p w:rsidR="005923D5" w:rsidRDefault="005923D5" w:rsidP="00D61C51">
            <w:r>
              <w:t>Description</w:t>
            </w:r>
          </w:p>
        </w:tc>
      </w:tr>
      <w:tr w:rsidR="005923D5" w:rsidTr="00D61C51">
        <w:tc>
          <w:tcPr>
            <w:tcW w:w="4258" w:type="dxa"/>
          </w:tcPr>
          <w:p w:rsidR="005923D5" w:rsidRPr="004F6823" w:rsidRDefault="005923D5" w:rsidP="00D61C51">
            <w:pPr>
              <w:pStyle w:val="Default"/>
              <w:rPr>
                <w:sz w:val="22"/>
                <w:szCs w:val="22"/>
              </w:rPr>
            </w:pPr>
            <w:r w:rsidRPr="004F6823">
              <w:rPr>
                <w:sz w:val="22"/>
                <w:szCs w:val="22"/>
              </w:rPr>
              <w:t>DeliveredToTerminal</w:t>
            </w:r>
          </w:p>
        </w:tc>
        <w:tc>
          <w:tcPr>
            <w:tcW w:w="4258" w:type="dxa"/>
          </w:tcPr>
          <w:p w:rsidR="005923D5" w:rsidRPr="004F6823" w:rsidRDefault="005923D5" w:rsidP="00D61C51">
            <w:pPr>
              <w:pStyle w:val="Default"/>
              <w:rPr>
                <w:sz w:val="22"/>
                <w:szCs w:val="22"/>
              </w:rPr>
            </w:pPr>
            <w:proofErr w:type="gramStart"/>
            <w:r w:rsidRPr="004F6823">
              <w:rPr>
                <w:sz w:val="22"/>
                <w:szCs w:val="22"/>
              </w:rPr>
              <w:t>successful</w:t>
            </w:r>
            <w:proofErr w:type="gramEnd"/>
            <w:r w:rsidRPr="004F6823">
              <w:rPr>
                <w:sz w:val="22"/>
                <w:szCs w:val="22"/>
              </w:rPr>
              <w:t xml:space="preserve"> delivery to Terminal.</w:t>
            </w:r>
          </w:p>
        </w:tc>
      </w:tr>
      <w:tr w:rsidR="005923D5" w:rsidTr="00D61C51">
        <w:tc>
          <w:tcPr>
            <w:tcW w:w="4258" w:type="dxa"/>
          </w:tcPr>
          <w:p w:rsidR="005923D5" w:rsidRPr="001F07B5" w:rsidRDefault="005923D5" w:rsidP="00D61C51">
            <w:pPr>
              <w:pStyle w:val="Default"/>
              <w:rPr>
                <w:sz w:val="22"/>
                <w:szCs w:val="22"/>
              </w:rPr>
            </w:pPr>
            <w:r w:rsidRPr="004F6823">
              <w:rPr>
                <w:sz w:val="22"/>
                <w:szCs w:val="22"/>
              </w:rPr>
              <w:t>DeliveryUncertain</w:t>
            </w:r>
          </w:p>
        </w:tc>
        <w:tc>
          <w:tcPr>
            <w:tcW w:w="4258" w:type="dxa"/>
          </w:tcPr>
          <w:p w:rsidR="005923D5" w:rsidRPr="004F6823" w:rsidRDefault="005923D5" w:rsidP="00D61C51">
            <w:pPr>
              <w:rPr>
                <w:rFonts w:ascii="Calibri" w:eastAsia="Calibri" w:hAnsi="Calibri" w:cs="Calibri"/>
                <w:color w:val="000000"/>
                <w:sz w:val="22"/>
                <w:szCs w:val="22"/>
                <w:lang w:val="en-IN"/>
              </w:rPr>
            </w:pPr>
            <w:proofErr w:type="gramStart"/>
            <w:r w:rsidRPr="004F6823">
              <w:rPr>
                <w:rFonts w:ascii="Calibri" w:eastAsia="Calibri" w:hAnsi="Calibri" w:cs="Calibri"/>
                <w:color w:val="000000"/>
                <w:sz w:val="22"/>
                <w:szCs w:val="22"/>
                <w:lang w:val="en-IN"/>
              </w:rPr>
              <w:t>delivery</w:t>
            </w:r>
            <w:proofErr w:type="gramEnd"/>
            <w:r w:rsidRPr="004F6823">
              <w:rPr>
                <w:rFonts w:ascii="Calibri" w:eastAsia="Calibri" w:hAnsi="Calibri" w:cs="Calibri"/>
                <w:color w:val="000000"/>
                <w:sz w:val="22"/>
                <w:szCs w:val="22"/>
                <w:lang w:val="en-IN"/>
              </w:rPr>
              <w:t xml:space="preserve"> status unknown: e.g. because it was handed off to another network.</w:t>
            </w:r>
          </w:p>
        </w:tc>
      </w:tr>
      <w:tr w:rsidR="005923D5" w:rsidTr="00D61C51">
        <w:tc>
          <w:tcPr>
            <w:tcW w:w="4258" w:type="dxa"/>
          </w:tcPr>
          <w:p w:rsidR="005923D5" w:rsidRDefault="005923D5" w:rsidP="00D61C51">
            <w:pPr>
              <w:pStyle w:val="Default"/>
              <w:rPr>
                <w:sz w:val="22"/>
                <w:szCs w:val="22"/>
              </w:rPr>
            </w:pPr>
            <w:r w:rsidRPr="004F6823">
              <w:rPr>
                <w:sz w:val="22"/>
                <w:szCs w:val="22"/>
              </w:rPr>
              <w:t>DeliveryImpossible</w:t>
            </w:r>
          </w:p>
        </w:tc>
        <w:tc>
          <w:tcPr>
            <w:tcW w:w="4258" w:type="dxa"/>
          </w:tcPr>
          <w:p w:rsidR="005923D5" w:rsidRPr="004F6823" w:rsidRDefault="005923D5" w:rsidP="00D61C51">
            <w:pPr>
              <w:rPr>
                <w:rFonts w:ascii="Calibri" w:eastAsia="Calibri" w:hAnsi="Calibri" w:cs="Calibri"/>
                <w:color w:val="000000"/>
                <w:sz w:val="22"/>
                <w:szCs w:val="22"/>
                <w:lang w:val="en-IN"/>
              </w:rPr>
            </w:pPr>
            <w:proofErr w:type="gramStart"/>
            <w:r w:rsidRPr="004F6823">
              <w:rPr>
                <w:rFonts w:ascii="Calibri" w:eastAsia="Calibri" w:hAnsi="Calibri" w:cs="Calibri"/>
                <w:color w:val="000000"/>
                <w:sz w:val="22"/>
                <w:szCs w:val="22"/>
                <w:lang w:val="en-IN"/>
              </w:rPr>
              <w:t>unsuccessful</w:t>
            </w:r>
            <w:proofErr w:type="gramEnd"/>
            <w:r w:rsidRPr="004F6823">
              <w:rPr>
                <w:rFonts w:ascii="Calibri" w:eastAsia="Calibri" w:hAnsi="Calibri" w:cs="Calibri"/>
                <w:color w:val="000000"/>
                <w:sz w:val="22"/>
                <w:szCs w:val="22"/>
                <w:lang w:val="en-IN"/>
              </w:rPr>
              <w:t xml:space="preserve"> delivery; the message could not be delivered before it expired.</w:t>
            </w:r>
          </w:p>
        </w:tc>
      </w:tr>
      <w:tr w:rsidR="005923D5" w:rsidTr="00D61C51">
        <w:tc>
          <w:tcPr>
            <w:tcW w:w="4258" w:type="dxa"/>
          </w:tcPr>
          <w:p w:rsidR="005923D5" w:rsidRDefault="005923D5" w:rsidP="00D61C51">
            <w:pPr>
              <w:pStyle w:val="Default"/>
              <w:rPr>
                <w:sz w:val="22"/>
                <w:szCs w:val="22"/>
              </w:rPr>
            </w:pPr>
            <w:r w:rsidRPr="004F6823">
              <w:rPr>
                <w:sz w:val="22"/>
                <w:szCs w:val="22"/>
              </w:rPr>
              <w:t>DeliveredToNetwork</w:t>
            </w:r>
          </w:p>
        </w:tc>
        <w:tc>
          <w:tcPr>
            <w:tcW w:w="4258" w:type="dxa"/>
          </w:tcPr>
          <w:p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rsidR="00527AF8" w:rsidRDefault="00527AF8" w:rsidP="00527AF8">
      <w:pPr>
        <w:pStyle w:val="Heading1"/>
        <w:jc w:val="both"/>
      </w:pPr>
      <w:bookmarkStart w:id="206" w:name="_Toc411454369"/>
      <w:r>
        <w:lastRenderedPageBreak/>
        <w:t>MK Service</w:t>
      </w:r>
      <w:bookmarkEnd w:id="206"/>
    </w:p>
    <w:p w:rsidR="00527AF8" w:rsidRDefault="00527AF8" w:rsidP="00527AF8">
      <w:pPr>
        <w:pStyle w:val="Heading2"/>
        <w:jc w:val="both"/>
      </w:pPr>
      <w:bookmarkStart w:id="207" w:name="_Toc411454370"/>
      <w:r>
        <w:t>Use cases</w:t>
      </w:r>
      <w:bookmarkEnd w:id="207"/>
    </w:p>
    <w:p w:rsidR="00527AF8" w:rsidRDefault="00527AF8" w:rsidP="00527AF8">
      <w:pPr>
        <w:jc w:val="both"/>
      </w:pPr>
    </w:p>
    <w:p w:rsidR="00527AF8" w:rsidRDefault="008B2246" w:rsidP="00527AF8">
      <w:pPr>
        <w:jc w:val="both"/>
      </w:pPr>
      <w:r>
        <w:t>This section details the use cases/scenarios for interaction between IVR system and Mobile Kunji service (NMS_MoTech_MK).</w:t>
      </w:r>
    </w:p>
    <w:p w:rsidR="00527AF8" w:rsidRDefault="00527AF8" w:rsidP="00527AF8">
      <w:pPr>
        <w:pStyle w:val="Heading3"/>
        <w:jc w:val="both"/>
      </w:pPr>
      <w:bookmarkStart w:id="208" w:name="_Toc411454371"/>
      <w:r>
        <w:t>FLW/Anonymous user Calls MK Service</w:t>
      </w:r>
      <w:bookmarkEnd w:id="208"/>
    </w:p>
    <w:p w:rsidR="00527AF8" w:rsidRDefault="00527AF8" w:rsidP="00527AF8">
      <w:pPr>
        <w:jc w:val="both"/>
      </w:pPr>
    </w:p>
    <w:p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rsidR="00527AF8" w:rsidRDefault="00527AF8" w:rsidP="00527AF8">
      <w:pPr>
        <w:jc w:val="both"/>
      </w:pPr>
    </w:p>
    <w:p w:rsidR="00527AF8" w:rsidRDefault="00527AF8" w:rsidP="00527AF8">
      <w:pPr>
        <w:jc w:val="both"/>
      </w:pPr>
      <w:r>
        <w:t>IVR shall process the VXML for MK call flow available with it and shall proceed with the call as detailed below</w:t>
      </w:r>
    </w:p>
    <w:p w:rsidR="00527AF8" w:rsidRDefault="00527AF8" w:rsidP="00527AF8">
      <w:pPr>
        <w:jc w:val="both"/>
      </w:pPr>
      <w:r>
        <w:t>Scenario is as follows:</w:t>
      </w:r>
    </w:p>
    <w:p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rsidR="00527AF8" w:rsidRDefault="00527AF8" w:rsidP="00E65978">
      <w:pPr>
        <w:pStyle w:val="ListParagraph"/>
        <w:numPr>
          <w:ilvl w:val="0"/>
          <w:numId w:val="14"/>
        </w:numPr>
        <w:jc w:val="both"/>
      </w:pPr>
      <w:r>
        <w:t>IVR System shall proceed with the call flow defiled in the VXML for MK.</w:t>
      </w:r>
    </w:p>
    <w:p w:rsidR="00527AF8" w:rsidRDefault="00527AF8" w:rsidP="00527AF8">
      <w:pPr>
        <w:jc w:val="both"/>
      </w:pPr>
    </w:p>
    <w:p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rsidR="00527AF8" w:rsidRDefault="00527AF8" w:rsidP="00527AF8">
      <w:pPr>
        <w:jc w:val="both"/>
      </w:pPr>
    </w:p>
    <w:p w:rsidR="00527AF8" w:rsidRDefault="00527AF8" w:rsidP="00527AF8">
      <w:pPr>
        <w:jc w:val="both"/>
      </w:pPr>
    </w:p>
    <w:p w:rsidR="00527AF8" w:rsidRDefault="00527AF8" w:rsidP="00527AF8">
      <w:pPr>
        <w:jc w:val="both"/>
      </w:pPr>
    </w:p>
    <w:p w:rsidR="00527AF8" w:rsidRDefault="00527AF8" w:rsidP="00527AF8">
      <w:pPr>
        <w:jc w:val="both"/>
      </w:pPr>
    </w:p>
    <w:p w:rsidR="00527AF8" w:rsidRPr="00B52177" w:rsidRDefault="00527AF8" w:rsidP="00527AF8">
      <w:pPr>
        <w:ind w:left="-1080" w:right="-700"/>
        <w:jc w:val="both"/>
      </w:pPr>
    </w:p>
    <w:p w:rsidR="00527AF8" w:rsidRDefault="00B709FC" w:rsidP="00527AF8">
      <w:pPr>
        <w:jc w:val="both"/>
        <w:rPr>
          <w:noProof/>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Default="00EA4B76"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" filled="f" stroked="f" strokeweight=".5pt">
                <v:textbox>
                  <w:txbxContent>
                    <w:p w:rsidR="00EA4B76" w:rsidRDefault="00EA4B76"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EA4B76" w:rsidRDefault="00EA4B76" w:rsidP="00527AF8">
                              <w:pPr>
                                <w:pStyle w:val="NormalWeb"/>
                                <w:spacing w:before="0" w:beforeAutospacing="0" w:after="0" w:afterAutospacing="0"/>
                              </w:pPr>
                              <w:r>
                                <w:rPr>
                                  <w:rFonts w:ascii="Arial" w:eastAsia="Times New Roman" w:hAnsi="Arial"/>
                                  <w:b/>
                                  <w:bCs/>
                                  <w:sz w:val="20"/>
                                  <w:szCs w:val="20"/>
                                </w:rPr>
                                <w:t xml:space="preserve">  SAVE CALL DETAILS</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EA4B76" w:rsidRDefault="00EA4B76"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EA4B76" w:rsidRDefault="00EA4B76" w:rsidP="00527AF8">
                              <w:pPr>
                                <w:rPr>
                                  <w:b/>
                                </w:rPr>
                              </w:pPr>
                              <w:r>
                                <w:rPr>
                                  <w:b/>
                                </w:rPr>
                                <w:t xml:space="preserve">     LANGUAGE AND LOCATION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EA4B76" w:rsidRDefault="00EA4B76" w:rsidP="00527AF8">
                              <w:pPr>
                                <w:rPr>
                                  <w:b/>
                                </w:rPr>
                              </w:pPr>
                              <w:r>
                                <w:rPr>
                                  <w:b/>
                                </w:rPr>
                                <w:t xml:space="preserve">     USAGE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Default="00EA4B76"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Default="00EA4B76"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EA4B76" w:rsidRPr="00417760" w:rsidRDefault="00EA4B76"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0617C3" w:rsidRDefault="00EA4B76"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rsidR="00EA4B76" w:rsidRPr="00897914" w:rsidRDefault="00EA4B76" w:rsidP="00527AF8">
                              <w:pPr>
                                <w:rPr>
                                  <w:szCs w:val="12"/>
                                </w:rPr>
                              </w:pPr>
                            </w:p>
                            <w:p w:rsidR="00EA4B76" w:rsidRPr="000D47FF" w:rsidRDefault="00EA4B76"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Default="00EA4B76"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Default="00EA4B76" w:rsidP="00527AF8">
                              <w:pPr>
                                <w:pStyle w:val="NormalWeb"/>
                                <w:spacing w:before="0" w:beforeAutospacing="0" w:after="0" w:afterAutospacing="0"/>
                                <w:jc w:val="center"/>
                              </w:pPr>
                              <w:r>
                                <w:rPr>
                                  <w:rFonts w:ascii="Arial" w:eastAsia="MS Mincho" w:hAnsi="Arial"/>
                                  <w:sz w:val="20"/>
                                  <w:szCs w:val="20"/>
                                </w:rPr>
                                <w:t>NMS_MoTech_MK</w:t>
                              </w:r>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Default="00EA4B76"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FE79C5" w:rsidRDefault="00EA4B76"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rsidR="00EA4B76" w:rsidRPr="0078537A" w:rsidRDefault="00EA4B76"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EA4B76" w:rsidRPr="0009142B" w:rsidRDefault="00EA4B76"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0D47FF" w:rsidRDefault="00EA4B76"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633DD9" w:rsidRDefault="00EA4B76"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B76" w:rsidRPr="00897914" w:rsidRDefault="00EA4B76"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316105" w:rsidRDefault="00EA4B76"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EA4B76" w:rsidRPr="00B33BAD" w:rsidRDefault="00EA4B76"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rsidR="00EA4B76" w:rsidRPr="00BF6D69" w:rsidRDefault="00EA4B76"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Default="00EA4B76"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Default="00EA4B76"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rsidR="00EA4B76" w:rsidRPr="00086454" w:rsidRDefault="00EA4B76"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editas="canvas" style="width:480.25pt;height:631.35pt;mso-position-horizontal-relative:char;mso-position-vertical-relative:line" coordsize="60991,80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">
                <v:shape id="_x0000_s1114" type="#_x0000_t75" style="position:absolute;width:60991;height:80181;visibility:visible;mso-wrap-style:square">
                  <v:fill o:detectmouseclick="t"/>
                  <v:path o:connecttype="none"/>
                </v:shape>
                <v:rect id="Rectangle 298" o:spid="_x0000_s1115" style="position:absolute;left:1238;top:63722;width:53060;height:1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Vp8QA&#10;AADcAAAADwAAAGRycy9kb3ducmV2LnhtbESPT0sDMRTE74LfITyhN5vt0sqybVqKICo99Y/S4yN5&#10;blY3L0sSu+u3bwTB4zAzv2FWm9F14kIhtp4VzKYFCGLtTcuNgtPx6b4CEROywc4zKfihCJv17c0K&#10;a+MH3tPlkBqRIRxrVGBT6mspo7bkME59T5y9Dx8cpixDI03AIcNdJ8uieJAOW84LFnt6tKS/Dt9O&#10;wbDQ1Sfb8NpsZ8/6fXd21ZstlZrcjdsliERj+g//tV+MgrKYw++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VafEAAAA3AAAAA8AAAAAAAAAAAAAAAAAmAIAAGRycy9k&#10;b3ducmV2LnhtbFBLBQYAAAAABAAEAPUAAACJAwAAAAA=&#10;" fillcolor="white [3212]" strokecolor="black [3213]" strokeweight="1.5pt">
                  <v:shadow on="t" color="#622423 [1605]" opacity=".5" offset="0,0"/>
                  <v:textbox>
                    <w:txbxContent>
                      <w:p w:rsidR="00EA4B76" w:rsidRDefault="00EA4B76" w:rsidP="00527AF8">
                        <w:pPr>
                          <w:pStyle w:val="NormalWeb"/>
                          <w:spacing w:before="0" w:beforeAutospacing="0" w:after="0" w:afterAutospacing="0"/>
                        </w:pPr>
                        <w:r>
                          <w:rPr>
                            <w:rFonts w:ascii="Arial" w:eastAsia="Times New Roman" w:hAnsi="Arial"/>
                            <w:b/>
                            <w:bCs/>
                            <w:sz w:val="20"/>
                            <w:szCs w:val="20"/>
                          </w:rPr>
                          <w:t xml:space="preserve">  SAVE CALL DETAILS</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top:65987;width:49409;height:9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z8sQA&#10;AADcAAAADwAAAGRycy9kb3ducmV2LnhtbESPT4vCMBTE78J+h/AWvGmiULHVKGVxQQQR/1y8PZpn&#10;W7Z5KU1W67c3Cwseh5n5DbNc97YRd+p87VjDZKxAEBfO1FxquJy/R3MQPiAbbByThid5WK8+BkvM&#10;jHvwke6nUIoIYZ+hhiqENpPSFxVZ9GPXEkfv5jqLIcqulKbDR4TbRk6VmkmLNceFClv6qqj4Of1a&#10;DfvrIe+T7TX1yea536nJJU3zjdbDzz5fgAjUh3f4v701GqYqgb8z8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s/LEAAAA3AAAAA8AAAAAAAAAAAAAAAAAmAIAAGRycy9k&#10;b3ducmV2LnhtbFBLBQYAAAAABAAEAPUAAACJAwAAAAA=&#10;" fillcolor="#f2f2f2 [3052]" strokecolor="black [3213]">
                  <v:shadow on="t" color="#622423 [1605]" opacity=".5" offset="0,0"/>
                  <v:textbox>
                    <w:txbxContent>
                      <w:p w:rsidR="00EA4B76" w:rsidRDefault="00EA4B76" w:rsidP="00527AF8">
                        <w:pPr>
                          <w:rPr>
                            <w:rFonts w:eastAsia="Times New Roman"/>
                          </w:rPr>
                        </w:pPr>
                      </w:p>
                    </w:txbxContent>
                  </v:textbox>
                </v:rect>
                <v:rect id="Rectangle 161" o:spid="_x0000_s1117" style="position:absolute;left:1771;top:11792;width:53149;height:30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uS8QA&#10;AADcAAAADwAAAGRycy9kb3ducmV2LnhtbESPQWsCMRSE70L/Q3iF3jTrQmVZjSKFoqUntS09PpLn&#10;ZtvNy5Kk7vbfm0LB4zAz3zCrzeg6caEQW88K5rMCBLH2puVGwdvpeVqBiAnZYOeZFPxShM36brLC&#10;2viBD3Q5pkZkCMcaFdiU+lrKqC05jDPfE2fv7IPDlGVopAk4ZLjrZFkUC+mw5bxgsacnS/r7+OMU&#10;DI+6+mIbXprtfKc/Xj9d9W5LpR7ux+0SRKIx3cL/7b1RUBYL+DuTj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3bkv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LANGUAGE AND LOCATION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8" style="position:absolute;left:1771;top:43284;width:53149;height:9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0MQA&#10;AADcAAAADwAAAGRycy9kb3ducmV2LnhtbESPT0sDMRTE74LfITyhN5vtQuuybVqKICo99Y/S4yN5&#10;blY3L0sSu+u3bwTB4zAzv2FWm9F14kIhtp4VzKYFCGLtTcuNgtPx6b4CEROywc4zKfihCJv17c0K&#10;a+MH3tPlkBqRIRxrVGBT6mspo7bkME59T5y9Dx8cpixDI03AIcNdJ8uiWEiHLecFiz09WtJfh2+n&#10;YJjr6pNteG22s2f9vju76s2WSk3uxu0SRKIx/Yf/2i9GQVk8wO+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7y9D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USAGE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9" style="position:absolute;left:4083;top:45627;width:48931;height:5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cbMIA&#10;AADcAAAADwAAAGRycy9kb3ducmV2LnhtbERPy4rCMBTdC/MP4Q7MThMFB1ubShkcEEHEx8bdpbm2&#10;xeamNBmtf28WAy4P552tBtuKO/W+caxhOlEgiEtnGq40nE+/4wUIH5ANto5Jw5M8rPKPUYapcQ8+&#10;0P0YKhFD2KeooQ6hS6X0ZU0W/cR1xJG7ut5iiLCvpOnxEcNtK2dKfUuLDceGGjv6qam8Hf+sht1l&#10;XwzzzSXx8/Vzt1XTc5IUa62/PodiCSLQEN7if/fGaJipuDaeiUd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hRxswgAAANwAAAAPAAAAAAAAAAAAAAAAAJgCAABkcnMvZG93&#10;bnJldi54bWxQSwUGAAAAAAQABAD1AAAAhwMAAAAA&#10;" fillcolor="#f2f2f2 [3052]" strokecolor="black [3213]">
                  <v:shadow on="t" color="#622423 [1605]" opacity=".5" offset="0,0"/>
                </v:rect>
                <v:rect id="Rectangle 161" o:spid="_x0000_s1120" style="position:absolute;left:3867;top:31035;width:49014;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2MMYA&#10;AADcAAAADwAAAGRycy9kb3ducmV2LnhtbESPQWvCQBSE74X+h+UVvJRmYw7Vpq4igiAIlsYWenzs&#10;PpNg9m3IbmLy791CocdhZr5hVpvRNmKgzteOFcyTFASxdqbmUsHXef+yBOEDssHGMSmYyMNm/fiw&#10;wty4G3/SUIRSRAj7HBVUIbS5lF5XZNEnriWO3sV1FkOUXSlNh7cIt43M0vRVWqw5LlTY0q4ifS16&#10;q+D4/PNdnj6KSzstrtrXi53P+kmp2dO4fQcRaAz/4b/2wSjI0jf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d2MMYAAADcAAAADwAAAAAAAAAAAAAAAACYAgAAZHJz&#10;L2Rvd25yZXYueG1sUEsFBgAAAAAEAAQA9QAAAIsDAAAAAA==&#10;" fillcolor="#f2f2f2 [3052]" strokecolor="black [3213]">
                  <v:shadow on="t" color="#205867 [1608]" opacity=".5" offset="0,0"/>
                </v:rect>
                <v:rect id="Rectangle 161" o:spid="_x0000_s1121" style="position:absolute;left:3943;top:53860;width:49071;height:8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Gt8EA&#10;AADcAAAADwAAAGRycy9kb3ducmV2LnhtbERPTYvCMBC9L/gfwgje1rSCsq1GKaIggojVi7ehGdti&#10;MylN1PrvzUHY4+N9L1a9acSTOldbVhCPIxDEhdU1lwou5+3vHwjnkTU2lknBmxysloOfBabavvhE&#10;z9yXIoSwS1FB5X2bSumKigy6sW2JA3eznUEfYFdK3eErhJtGTqJoJg3WHBoqbGldUXHPH0bB4XrM&#10;+unumrjp5n3YR/ElSbKNUqNhn81BeOr9v/jr3mkFkzjMD2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qhrfBAAAA3AAAAA8AAAAAAAAAAAAAAAAAmAIAAGRycy9kb3du&#10;cmV2LnhtbFBLBQYAAAAABAAEAPUAAACGAwAAAAA=&#10;" fillcolor="#f2f2f2 [3052]" strokecolor="black [3213]">
                  <v:shadow on="t" color="#622423 [1605]" opacity=".5" offset="0,0"/>
                </v:rect>
                <v:rect id="Rectangle 153" o:spid="_x0000_s1122" style="position:absolute;left:3962;top:13901;width:48919;height:16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s68QA&#10;AADcAAAADwAAAGRycy9kb3ducmV2LnhtbESPQYvCMBSE74L/ITzBi9i0PehSjSLCwoKwYncXPD6a&#10;Z1tsXkoTtf33G0HwOMzMN8x625tG3KlztWUFSRSDIC6srrlU8PvzOf8A4TyyxsYyKRjIwXYzHq0x&#10;0/bBJ7rnvhQBwi5DBZX3bSalKyoy6CLbEgfvYjuDPsiulLrDR4CbRqZxvJAGaw4LFba0r6i45jej&#10;4DA7/5Xfx/zSDstr4erl3qW3QanppN+tQHjq/Tv8an9pBWmSwPNMO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47OvEAAAA3AAAAA8AAAAAAAAAAAAAAAAAmAIAAGRycy9k&#10;b3ducmV2LnhtbFBLBQYAAAAABAAEAPUAAACJAwAAAAA=&#10;" fillcolor="#f2f2f2 [3052]" strokecolor="black [3213]">
                  <v:shadow on="t" color="#205867 [1608]" opacity=".5" offset="0,0"/>
                </v:rect>
                <v:rect id="Rectangle 43" o:spid="_x0000_s1123" style="position:absolute;left:361;top:896;width:7005;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k8UA&#10;AADcAAAADwAAAGRycy9kb3ducmV2LnhtbESPT4vCMBTE78J+h/AW9qapZSlSjSJLFREv/rl4ezTP&#10;tti8dJtUu/vpjSB4HGZ+M8xs0Zta3Kh1lWUF41EEgji3uuJCwem4Gk5AOI+ssbZMCv7IwWL+MZhh&#10;qu2d93Q7+EKEEnYpKii9b1IpXV6SQTeyDXHwLrY16INsC6lbvIdyU8s4ihJpsOKwUGJDPyXl10Nn&#10;FMTdNqs3ptsmu8m5y/6z5Ht9/lXq67NfTkF46v07/KI3OnD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UCTxQAAANwAAAAPAAAAAAAAAAAAAAAAAJgCAABkcnMv&#10;ZG93bnJldi54bWxQSwUGAAAAAAQABAD1AAAAigMAAAAA&#10;" fillcolor="white [3201]" strokecolor="black [3200]" strokeweight=".5pt">
                  <v:textbox>
                    <w:txbxContent>
                      <w:p w:rsidR="00EA4B76" w:rsidRDefault="00EA4B76" w:rsidP="00527AF8">
                        <w:pPr>
                          <w:jc w:val="center"/>
                        </w:pPr>
                        <w:r>
                          <w:t>User</w:t>
                        </w:r>
                      </w:p>
                    </w:txbxContent>
                  </v:textbox>
                </v:rect>
                <v:rect id="Rectangle 1458" o:spid="_x0000_s1124" style="position:absolute;left:17146;top:629;width:6998;height:4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lCMQA&#10;AADcAAAADwAAAGRycy9kb3ducmV2LnhtbESPQYvCMBSE78L+h/AW9qaprhSpRpGliogX3b14ezTP&#10;tti8dJtUq7/eCILHYeabYWaLzlTiQo0rLSsYDiIQxJnVJecK/n5X/QkI55E1VpZJwY0cLOYfvRkm&#10;2l55T5eDz0UoYZeggsL7OpHSZQUZdANbEwfvZBuDPsgml7rBayg3lRxFUSwNlhwWCqzpp6DsfGiN&#10;glG7TauNabfxbnJs03saj9fHf6W+PrvlFISnzr/DL3qjAzf8hu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5QjEAAAA3AAAAA8AAAAAAAAAAAAAAAAAmAIAAGRycy9k&#10;b3ducmV2LnhtbFBLBQYAAAAABAAEAPUAAACJAw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4826" to="20976,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0osQAAADcAAAADwAAAGRycy9kb3ducmV2LnhtbESPzWrCQBSF94LvMFyhG9GJoYikjiJB&#10;i6uKsYsur5nbJJi5E2amJn37TkFweTg/H2e9HUwr7uR8Y1nBYp6AIC6tbrhS8Hk5zFYgfEDW2Fom&#10;Bb/kYbsZj9aYadvzme5FqEQcYZ+hgjqELpPSlzUZ9HPbEUfv2zqDIUpXSe2wj+OmlWmSLKXBhiOh&#10;xo7ymspb8WMiZJ9rnOL0kKfFqb++74+p+/hS6mUy7N5ABBrCM/xoH7WCdPEK/2fi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bSixAAAANwAAAAPAAAAAAAAAAAA&#10;AAAAAKECAABkcnMvZG93bnJldi54bWxQSwUGAAAAAAQABAD5AAAAkgMAAAAA&#10;" strokecolor="black [3040]">
                  <v:shadow on="t" opacity=".5" offset="0,0"/>
                </v:line>
                <v:shape id="Straight Arrow Connector 78" o:spid="_x0000_s1126" type="#_x0000_t32" style="position:absolute;left:3054;top:6179;width:176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5WFcYAAADcAAAADwAAAGRycy9kb3ducmV2LnhtbESPT2vCQBTE7wW/w/KE3upGoUWiGxGt&#10;YttDMXrQ2yP78gezb9PsGtN++m5B6HGYmd8w80VvatFR6yrLCsajCARxZnXFhYLjYfM0BeE8ssba&#10;Min4JgeLZPAwx1jbG++pS30hAoRdjApK75tYSpeVZNCNbEMcvNy2Bn2QbSF1i7cAN7WcRNGLNFhx&#10;WCixoVVJ2SW9GgVy/ZoXRO8/lbNfqe2258+P05tSj8N+OQPhqff/4Xt7pxVMxs/wdyYcAZ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uVhXGAAAA3AAAAA8AAAAAAAAA&#10;AAAAAAAAoQIAAGRycy9kb3ducmV2LnhtbFBLBQYAAAAABAAEAPkAAACUAwAAAAA=&#10;" strokecolor="black [3213]">
                  <v:stroke startarrow="oval" endarrow="open"/>
                  <v:shadow on="t" color="black" opacity=".5" offset="0,0"/>
                </v:shape>
                <v:shape id="Straight Arrow Connector 82" o:spid="_x0000_s1127" type="#_x0000_t32" style="position:absolute;left:21299;top:19839;width:167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EBMQAAADcAAAADwAAAGRycy9kb3ducmV2LnhtbESPT4vCMBTE7wt+h/AEb2uqh1qrUUQQ&#10;PCmrIh4fzesfbF5KE231028WFjwOM/MbZrnuTS2e1LrKsoLJOAJBnFldcaHgct59JyCcR9ZYWyYF&#10;L3KwXg2+lphq2/EPPU++EAHCLkUFpfdNKqXLSjLoxrYhDl5uW4M+yLaQusUuwE0tp1EUS4MVh4US&#10;G9qWlN1PD6PgfUyu125+ex2S+q39Lc5ns22u1GjYbxYgPPX+E/5v77WC6SSGvzPh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gQExAAAANwAAAAPAAAAAAAAAAAA&#10;AAAAAKECAABkcnMvZG93bnJldi54bWxQSwUGAAAAAAQABAD5AAAAkgMAAAAA&#10;" strokecolor="black [3213]">
                  <v:stroke startarrow="oval" endarrow="open"/>
                  <v:shadow on="t" color="black" opacity=".5" offset="0,0"/>
                </v:shape>
                <v:rect id="Rectangle 86" o:spid="_x0000_s1128" style="position:absolute;left:8432;top:20931;width:27416;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MhMQA&#10;AADcAAAADwAAAGRycy9kb3ducmV2LnhtbESPQWvCQBSE7wX/w/IEb3WjhSqpq4hW8ajWQI+P7GuS&#10;mn0bs6tu/n1XEHocZuYbZrYIphY3al1lWcFomIAgzq2uuFBw+tq8TkE4j6yxtkwKOnKwmPdeZphq&#10;e+cD3Y6+EBHCLkUFpfdNKqXLSzLohrYhjt6PbQ36KNtC6hbvEW5qOU6Sd2mw4rhQYkOrkvLz8WoU&#10;hG2zX+5/P3VYf791ftNl5/UlU2rQD8sPEJ6C/w8/2zutYDyawO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DITEAAAA3AAAAA8AAAAAAAAAAAAAAAAAmAIAAGRycy9k&#10;b3ducmV2LnhtbFBLBQYAAAAABAAEAPUAAACJAwAAAAA=&#10;" fillcolor="white [3201]" strokecolor="black [3200]">
                  <v:shadow on="t" opacity=".5" offset="0,0"/>
                  <v:textbox>
                    <w:txbxContent>
                      <w:p w:rsidR="00EA4B76" w:rsidRPr="00417760" w:rsidRDefault="00EA4B76"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top:34261;width:1676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k17cIAAADcAAAADwAAAGRycy9kb3ducmV2LnhtbERPy4rCMBTdC/MP4Qqzs2ldaO0YiwgD&#10;rmbwgbi8NLcPprkpTbTVr58sBJeH817no2nFnXrXWFaQRDEI4sLqhisF59P3LAXhPLLG1jIpeJCD&#10;fPMxWWOm7cAHuh99JUIIuwwV1N53mZSuqMmgi2xHHLjS9gZ9gH0ldY9DCDetnMfxQhpsODTU2NGu&#10;puLveDMKnr/p5TKsro+ftH1qf12Uy+WuVOpzOm6/QHga/Vv8cu+1gnkS1oYz4Qj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k17cIAAADcAAAADwAAAAAAAAAAAAAA&#10;AAChAgAAZHJzL2Rvd25yZXYueG1sUEsFBgAAAAAEAAQA+QAAAJADAAAAAA==&#10;" strokecolor="black [3213]">
                  <v:stroke startarrow="oval" endarrow="open"/>
                  <v:shadow on="t" color="black" opacity=".5" offset="0,0"/>
                </v:shape>
                <v:shape id="Text Box 1464" o:spid="_x0000_s1130" type="#_x0000_t202" style="position:absolute;left:19966;top:31073;width:1792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EA4B76" w:rsidRPr="000617C3" w:rsidRDefault="00EA4B76"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rsidR="00EA4B76" w:rsidRPr="00897914" w:rsidRDefault="00EA4B76" w:rsidP="00527AF8">
                        <w:pPr>
                          <w:rPr>
                            <w:szCs w:val="12"/>
                          </w:rPr>
                        </w:pPr>
                      </w:p>
                      <w:p w:rsidR="00EA4B76" w:rsidRPr="000D47FF" w:rsidRDefault="00EA4B76" w:rsidP="00527AF8">
                        <w:pPr>
                          <w:rPr>
                            <w:szCs w:val="12"/>
                          </w:rPr>
                        </w:pPr>
                      </w:p>
                    </w:txbxContent>
                  </v:textbox>
                </v:shape>
                <v:shape id="Text Box 1465" o:spid="_x0000_s1131" type="#_x0000_t202" style="position:absolute;left:3943;top:4737;width:16766;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top:184;width:10358;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37" to="37894,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6fMUAAADcAAAADwAAAGRycy9kb3ducmV2LnhtbESPQWvCQBSE70L/w/IKvenGtJSSZiMq&#10;FEoPhWjq+TX7zAazb2N2q/Hfu0LB4zAz3zD5YrSdONHgW8cK5rMEBHHtdMuNgmr7MX0D4QOyxs4x&#10;KbiQh0XxMMkx0+7MJZ02oRERwj5DBSaEPpPS14Ys+pnriaO3d4PFEOXQSD3gOcJtJ9MkeZUWW44L&#10;BntaG6oPmz+rYHe8jKvy9+W5qn7W2+/dVzBVqZV6ehyX7yACjeEe/m9/agVpmsL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6fMUAAADcAAAADwAAAAAAAAAA&#10;AAAAAAChAgAAZHJzL2Rvd25yZXYueG1sUEsFBgAAAAAEAAQA+QAAAJMDAAAAAA==&#10;" strokecolor="black [3040]">
                  <v:shadow on="t" opacity=".5" offset="0,0"/>
                </v:line>
                <v:line id="Line 1468" o:spid="_x0000_s1134" style="position:absolute;visibility:visible;mso-wrap-style:square" from="2978,4826" to="3054,79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ma8QAAADcAAAADwAAAGRycy9kb3ducmV2LnhtbESPX2vCMBTF3wf7DuEKvshMl8EY1ShS&#10;VHyarO5hj9fmri1rbkoSbf32y0DY4+H8+XGW69F24ko+tI41PM8zEMSVMy3XGj5Pu6c3ECEiG+wc&#10;k4YbBVivHh+WmBs38Addy1iLNMIhRw1NjH0uZagashjmridO3rfzFmOSvpbG45DGbSdVlr1Kiy0n&#10;QoM9FQ1VP+XFJsi2MDjD2a5Q5XE477cH5d+/tJ5Oxs0CRKQx/ofv7YPRoNQL/J1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OZrxAAAANwAAAAPAAAAAAAAAAAA&#10;AAAAAKECAABkcnMvZG93bnJldi54bWxQSwUGAAAAAAQABAD5AAAAkgMAAAAA&#10;" strokecolor="black [3040]">
                  <v:shadow on="t" opacity=".5" offset="0,0"/>
                </v:line>
                <v:shape id="Text Box 71" o:spid="_x0000_s1135" type="#_x0000_t202" style="position:absolute;left:18829;top:9595;width:19821;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top:11170;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30cQAAADcAAAADwAAAGRycy9kb3ducmV2LnhtbERPS2vCQBC+C/6HZYTedKOHYlM3Uqot&#10;VQ/S1IO9DdnJg2ZnY3Ybo7/eFQq9zcf3nMWyN7XoqHWVZQXTSQSCOLO64kLB4ettPAfhPLLG2jIp&#10;uJCDZTIcLDDW9syf1KW+ECGEXYwKSu+bWEqXlWTQTWxDHLjctgZ9gG0hdYvnEG5qOYuiR2mw4tBQ&#10;YkOvJWU/6a9RIFfrvCDaXitnT6nt3r/3u+NGqYdR//IMwlPv/8V/7g8d5s+e4P5MuEA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fRxAAAANwAAAAPAAAAAAAAAAAA&#10;AAAAAKECAABkcnMvZG93bnJldi54bWxQSwUGAAAAAAQABAD5AAAAkgMAAAAA&#10;" strokecolor="black [3213]">
                  <v:stroke startarrow="oval" endarrow="open"/>
                  <v:shadow on="t" color="black" opacity=".5" offset="0,0"/>
                </v:shape>
                <v:shape id="Text Box 1481" o:spid="_x0000_s1137" type="#_x0000_t202" style="position:absolute;left:38554;top:13959;width:14327;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tksYA&#10;AADcAAAADwAAAGRycy9kb3ducmV2LnhtbESPT2vDMAzF74N9B6PBbqvTFbaS1i1jMFjLoPTPob2p&#10;tpqExXKw3TT79tNhsJvEe3rvp/ly8K3qKaYmsIHxqABFbINruDJw2H88TUGljOywDUwGfijBcnF/&#10;N8fShRtvqd/lSkkIpxIN1Dl3pdbJ1uQxjUJHLNolRI9Z1lhpF/Em4b7Vz0Xxoj02LA01dvRek/3e&#10;Xb2BvrDrzeQ0zuEcV5u1Pb5W26+zMY8Pw9sMVKYh/5v/rj+d4E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ntks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top:31047;width:14327;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ICcMA&#10;AADcAAAADwAAAGRycy9kb3ducmV2LnhtbERPTWsCMRC9F/wPYQRvNbsKraxGkULBSkG0HvQ2JuPu&#10;4mayJOm6/vumUOhtHu9zFqveNqIjH2rHCvJxBoJYO1NzqeD49f48AxEissHGMSl4UIDVcvC0wMK4&#10;O++pO8RSpBAOBSqoYmwLKYOuyGIYu5Y4cVfnLcYEfSmNx3sKt42cZNmLtFhzaqiwpbeK9O3wbRV0&#10;md7upuc8uov/2G316bXcf16UGg379RxEpD7+i//cG5P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VICcMAAADcAAAADwAAAAAAAAAAAAAAAACYAgAAZHJzL2Rv&#10;d25yZXYueG1sUEsFBgAAAAAEAAQA9QAAAIg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527AF8">
                        <w:pPr>
                          <w:rPr>
                            <w:sz w:val="12"/>
                            <w:szCs w:val="12"/>
                          </w:rPr>
                        </w:pPr>
                      </w:p>
                    </w:txbxContent>
                  </v:textbox>
                </v:shape>
                <v:shape id="AutoShape 80" o:spid="_x0000_s1139" type="#_x0000_t32" style="position:absolute;left:20912;top:24633;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tW5sQAAADcAAAADwAAAGRycy9kb3ducmV2LnhtbERPS2vCQBC+C/6HZYTedKOCSOpGSrVF&#10;60GaerC3ITt50Oxsml1j2l/fFYTe5uN7zmrdm1p01LrKsoLpJAJBnFldcaHg9PEyXoJwHlljbZkU&#10;/JCDdTIcrDDW9srv1KW+ECGEXYwKSu+bWEqXlWTQTWxDHLjctgZ9gG0hdYvXEG5qOYuihTRYcWgo&#10;saHnkrKv9GIUyM02L4jefitnv1PbvX4eD+e9Ug+j/ukRhKfe/4vv7p0O8+dzuD0TLpD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21bmxAAAANwAAAAPAAAAAAAAAAAA&#10;AAAAAKECAABkcnMvZG93bnJldi54bWxQSwUGAAAAAAQABAD5AAAAkgMAAAAA&#10;" strokecolor="black [3213]">
                  <v:stroke startarrow="oval" endarrow="open"/>
                  <v:shadow on="t" color="black" opacity=".5" offset="0,0"/>
                </v:shape>
                <v:shape id="Text Box 81" o:spid="_x0000_s1140" type="#_x0000_t202" style="position:absolute;left:18988;top:23445;width:19820;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EA4B76" w:rsidRPr="00FE79C5" w:rsidRDefault="00EA4B76"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rsidR="00EA4B76" w:rsidRPr="0078537A" w:rsidRDefault="00EA4B76" w:rsidP="00527AF8"/>
                    </w:txbxContent>
                  </v:textbox>
                </v:shape>
                <v:rect id="Rectangle 82" o:spid="_x0000_s1141" style="position:absolute;left:33702;top:25853;width:1486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KdMMA&#10;AADcAAAADwAAAGRycy9kb3ducmV2LnhtbERPTWvCQBC9C/0PyxS86aYVpaRugtRaelTbQI9Ddpqk&#10;ZmfT7Kqbf+8Kgrd5vM9Z5sG04kS9aywreJomIIhLqxuuFHx/bSYvIJxH1thaJgUDOcizh9ESU23P&#10;vKPT3lcihrBLUUHtfZdK6cqaDLqp7Ygj92t7gz7CvpK6x3MMN618TpKFNNhwbKixo7eaysP+aBSE&#10;j2672v6967D+mQ1+MxSH9X+h1PgxrF5BeAr+Lr65P3WcP5vD9Zl4gc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cKdMMAAADcAAAADwAAAAAAAAAAAAAAAACYAgAAZHJzL2Rv&#10;d25yZXYueG1sUEsFBgAAAAAEAAQA9QAAAIgDAAAAAA==&#10;" fillcolor="white [3201]" strokecolor="black [3200]">
                  <v:shadow on="t" opacity=".5" offset="0,0"/>
                  <v:textbox>
                    <w:txbxContent>
                      <w:p w:rsidR="00EA4B76" w:rsidRPr="0009142B" w:rsidRDefault="00EA4B76"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top:53860;width:14327;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zQfcMA&#10;AADcAAAADwAAAGRycy9kb3ducmV2LnhtbERP32vCMBB+H/g/hBvsbaZOcFKbyhAGTgRR9zDfzuTW&#10;ljWXksRa//tlMPDtPr6fVywH24qefGgcK5iMMxDE2pmGKwWfx/fnOYgQkQ22jknBjQIsy9FDgblx&#10;V95Tf4iVSCEcclRQx9jlUgZdk8Uwdh1x4r6dtxgT9JU0Hq8p3LbyJctm0mLDqaHGjlY16Z/DxSro&#10;M73ZTU+T6M7+Y7fRX6/VfntW6ulxeFuAiDTEu/jfvTZp/nQGf8+kC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zQfcMAAADcAAAADwAAAAAAAAAAAAAAAACYAgAAZHJzL2Rv&#10;d25yZXYueG1sUEsFBgAAAAAEAAQA9QAAAIgDAAAAAA==&#10;" fillcolor="#d8d8d8 [2732]">
                  <v:shadow on="t" opacity=".5" offset="0,0"/>
                  <v:textbox>
                    <w:txbxContent>
                      <w:p w:rsidR="00EA4B76" w:rsidRPr="000D47FF" w:rsidRDefault="00EA4B76"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top:16631;width:22885;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EA4B76" w:rsidRPr="00633DD9" w:rsidRDefault="00EA4B76"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top:29320;width:169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top:28076;width:1951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EA4B76" w:rsidRPr="00897914" w:rsidRDefault="00EA4B76" w:rsidP="00527AF8">
                        <w:pPr>
                          <w:rPr>
                            <w:szCs w:val="12"/>
                          </w:rPr>
                        </w:pPr>
                      </w:p>
                    </w:txbxContent>
                  </v:textbox>
                </v:shape>
                <v:shape id="Text Box 1494" o:spid="_x0000_s1146" type="#_x0000_t202" style="position:absolute;left:38808;top:45704;width:1432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78YA&#10;AADcAAAADwAAAGRycy9kb3ducmV2LnhtbESPQUsDMRCF74L/IYzQm83WFpW1aRGhUEuhtHrQ2zQZ&#10;dxc3kyWJ2+2/7xyE3mZ4b977Zr4cfKt6iqkJbGAyLkAR2+Aargx8fqzun0GljOywDUwGzpRgubi9&#10;mWPpwon31B9ypSSEU4kG6py7Uutka/KYxqEjFu0nRI9Z1lhpF/Ek4b7VD0XxqD02LA01dvRWk/09&#10;/HkDfWE3u+n3JIdjfN9t7NdTtd8ejRndDa8voDIN+Wr+v147wZ8Jvj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e78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top:46738;width:1815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CsMA&#10;AADcAAAADwAAAGRycy9kb3ducmV2LnhtbERPS2vCQBC+F/oflil4qxurlBLdBKkPPFqr4HHIjklq&#10;djbNrrr5926h4G0+vufM8mAacaXO1ZYVjIYJCOLC6ppLBfvv1esHCOeRNTaWSUFPDvLs+WmGqbY3&#10;/qLrzpcihrBLUUHlfZtK6YqKDLqhbYkjd7KdQR9hV0rd4S2Gm0a+Jcm7NFhzbKiwpc+KivPuYhSE&#10;dbudb3+WOiyO496v+sN58XtQavAS5lMQnoJ/iP/dGx3nT0bw9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p/CsMAAADcAAAADwAAAAAAAAAAAAAAAACYAgAAZHJzL2Rv&#10;d25yZXYueG1sUEsFBgAAAAAEAAQA9QAAAIgDAAAAAA==&#10;" fillcolor="white [3201]" strokecolor="black [3200]">
                  <v:shadow on="t" opacity=".5" offset="0,0"/>
                  <v:textbox>
                    <w:txbxContent>
                      <w:p w:rsidR="00EA4B76" w:rsidRPr="00B33BAD" w:rsidRDefault="00EA4B76"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top:37220;width:13591;height:3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EA4B76" w:rsidRPr="00BF6D69" w:rsidRDefault="00EA4B76"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top:65984;width:14320;height:3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0AmMQA&#10;AADcAAAADwAAAGRycy9kb3ducmV2LnhtbERPS2sCMRC+F/wPYYTeatYHbdkaRQRBpSBue9DbmEx3&#10;FzeTJUnX7b9vCgVv8/E9Z77sbSM68qF2rGA8ykAQa2dqLhV8fmyeXkGEiGywcUwKfijAcjF4mGNu&#10;3I2P1BWxFCmEQ44KqhjbXMqgK7IYRq4lTtyX8xZjgr6UxuMthdtGTrLsWVqsOTVU2NK6In0tvq2C&#10;LtP7w/Q8ju7id4e9Pr2Ux/eLUo/DfvUGIlIf7+J/99ak+bMp/D2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AJjEAAAA3AAAAA8AAAAAAAAAAAAAAAAAmAIAAGRycy9k&#10;b3ducmV2LnhtbFBLBQYAAAAABAAEAPUAAACJAwAAAAA=&#10;" fillcolor="#d8d8d8 [2732]">
                  <v:shadow on="t" opacity=".5" offset="0,0"/>
                  <v:textbox>
                    <w:txbxContent>
                      <w:p w:rsidR="00EA4B76" w:rsidRDefault="00EA4B76"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top:70511;width:873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top:69606;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Z4sEAAADcAAAADwAAAGRycy9kb3ducmV2LnhtbERPzWqDQBC+F/oOyxRya9aUVoJxlVBI&#10;6aWHah9g6k5UdGetu/Hn7bOFQG7z8f1Omi+mFxONrrWsYLeNQBBXVrdcK/gpT897EM4ja+wtk4KV&#10;HOTZ40OKibYzf9NU+FqEEHYJKmi8HxIpXdWQQbe1A3HgznY06AMca6lHnEO46eVLFMXSYMuhocGB&#10;3huquuJiFPzOH8UpXi/lV8zF0JX0t+w1KrV5Wo4HEJ4Wfxff3J86zH99g/9nwgUyu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PlniwQAAANwAAAAPAAAAAAAAAAAAAAAA&#10;AKECAABkcnMvZG93bnJldi54bWxQSwUGAAAAAAQABAD5AAAAjwMAAAAA&#10;" strokecolor="black [3213]" strokeweight=".25pt">
                  <v:stroke startarrow="oval" endarrow="open"/>
                  <v:shadow color="black" opacity="24903f" origin=",.5" offset="0,.55556mm"/>
                </v:shape>
                <v:shape id="Text Box 1445" o:spid="_x0000_s1152" type="#_x0000_t202" style="position:absolute;left:21206;top:67604;width:1677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top:73930;width:1676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SjzcMAAADcAAAADwAAAGRycy9kb3ducmV2LnhtbERPS2vCQBC+C/0PyxR6M5uGYkPqKqUQ&#10;iAdBbel5yE4eNTsbdleN/fVdQehtPr7nLNeTGcSZnO8tK3hOUhDEtdU9twq+Pst5DsIHZI2DZVJw&#10;JQ/r1cNsiYW2F97T+RBaEUPYF6igC2EspPR1RwZ9YkfiyDXWGQwRulZqh5cYbgaZpelCGuw5NnQ4&#10;0kdH9fFwMgr2lfOb6/cx222rLdW+/Gny/lepp8fp/Q1EoCn8i+/uSsf5L69weyZe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Eo83DAAAA3AAAAA8AAAAAAAAAAAAA&#10;AAAAoQIAAGRycy9kb3ducmV2LnhtbFBLBQYAAAAABAAEAPkAAACRAwAAAAA=&#10;" strokecolor="black [3213]" strokeweight=".25pt">
                  <v:stroke startarrow="oval" endarrow="open"/>
                  <v:shadow color="black" opacity="24903f" origin=",.5" offset="0,.55556mm"/>
                </v:shape>
                <v:shape id="Text Box 130" o:spid="_x0000_s1154" type="#_x0000_t202" style="position:absolute;left:21572;top:72201;width:16773;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top:58064;width:842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NMsEA&#10;AADcAAAADwAAAGRycy9kb3ducmV2LnhtbERPzWrCQBC+F3yHZQq9lGZjaaXGbIIVApKb0QcYdsck&#10;NDsbsqvGt+8Khd7m4/udvJztIK40+d6xgmWSgiDWzvTcKjgdq7cvED4gGxwck4I7eSiLxVOOmXE3&#10;PtC1Ca2IIewzVNCFMGZSet2RRZ+4kThyZzdZDBFOrTQT3mK4HeR7mq6kxZ5jQ4cj7TrSP83FKkh1&#10;Xx/WOrR0lzuqP5vl6/e2Uurled5uQASaw7/4z703cf7HGh7PxAt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qDTLBAAAA3AAAAA8AAAAAAAAAAAAAAAAAmAIAAGRycy9kb3du&#10;cmV2LnhtbFBLBQYAAAAABAAEAPUAAACGAwAAAAA=&#10;" fillcolor="white [3212]">
                  <v:shadow on="t" opacity=".5" offset="0,0"/>
                  <v:textbox>
                    <w:txbxContent>
                      <w:p w:rsidR="00EA4B76" w:rsidRPr="00086454" w:rsidRDefault="00EA4B76"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rsidR="00527AF8" w:rsidRDefault="00527AF8" w:rsidP="00527AF8">
      <w:pPr>
        <w:pStyle w:val="Caption"/>
        <w:jc w:val="center"/>
      </w:pPr>
      <w:bookmarkStart w:id="209" w:name="_Toc411454414"/>
      <w:r>
        <w:t xml:space="preserve">Figure </w:t>
      </w:r>
      <w:r w:rsidR="001639D2">
        <w:fldChar w:fldCharType="begin"/>
      </w:r>
      <w:r w:rsidR="006F54C1">
        <w:instrText xml:space="preserve"> SEQ Figure \* ARABIC </w:instrText>
      </w:r>
      <w:r w:rsidR="001639D2">
        <w:fldChar w:fldCharType="separate"/>
      </w:r>
      <w:r w:rsidR="00EA0654">
        <w:rPr>
          <w:noProof/>
        </w:rPr>
        <w:t>2</w:t>
      </w:r>
      <w:r w:rsidR="001639D2">
        <w:rPr>
          <w:noProof/>
        </w:rPr>
        <w:fldChar w:fldCharType="end"/>
      </w:r>
      <w:r>
        <w:rPr>
          <w:noProof/>
        </w:rPr>
        <w:t>:</w:t>
      </w:r>
      <w:r>
        <w:t xml:space="preserve"> MK Call Flow</w:t>
      </w:r>
      <w:bookmarkEnd w:id="209"/>
    </w:p>
    <w:p w:rsidR="00527AF8" w:rsidRDefault="00527AF8" w:rsidP="00527AF8">
      <w:pPr>
        <w:jc w:val="both"/>
      </w:pPr>
    </w:p>
    <w:p w:rsidR="00527AF8" w:rsidRDefault="00527AF8" w:rsidP="00527AF8">
      <w:pPr>
        <w:pStyle w:val="Heading4"/>
        <w:jc w:val="both"/>
      </w:pPr>
      <w:r>
        <w:lastRenderedPageBreak/>
        <w:t>Language and Location Determination</w:t>
      </w:r>
    </w:p>
    <w:p w:rsidR="00527AF8" w:rsidRDefault="00527AF8" w:rsidP="00527AF8">
      <w:pPr>
        <w:jc w:val="both"/>
      </w:pPr>
    </w:p>
    <w:p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rsidR="00527AF8" w:rsidRDefault="00527AF8" w:rsidP="00527AF8">
      <w:pPr>
        <w:jc w:val="both"/>
      </w:pPr>
    </w:p>
    <w:p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rsidR="00527AF8" w:rsidRDefault="00527AF8" w:rsidP="00527AF8">
      <w:pPr>
        <w:pStyle w:val="Heading5"/>
        <w:jc w:val="both"/>
      </w:pPr>
      <w:r w:rsidRPr="00867CEA">
        <w:t>Language information not available with NMS</w:t>
      </w:r>
    </w:p>
    <w:p w:rsidR="00527AF8" w:rsidRDefault="00527AF8" w:rsidP="00527AF8">
      <w:pPr>
        <w:jc w:val="both"/>
      </w:pPr>
    </w:p>
    <w:p w:rsidR="00527AF8" w:rsidRDefault="00527AF8" w:rsidP="00527AF8">
      <w:pPr>
        <w:jc w:val="both"/>
      </w:pPr>
      <w:r>
        <w:t>The case in which language information is unavailable in MoTech, following are the three cases which may occurs:</w:t>
      </w:r>
    </w:p>
    <w:p w:rsidR="00527AF8" w:rsidRDefault="00527AF8" w:rsidP="00527AF8">
      <w:pPr>
        <w:jc w:val="both"/>
      </w:pPr>
    </w:p>
    <w:p w:rsidR="00527AF8" w:rsidRDefault="00527AF8" w:rsidP="00E65978">
      <w:pPr>
        <w:pStyle w:val="ListParagraph"/>
        <w:numPr>
          <w:ilvl w:val="0"/>
          <w:numId w:val="30"/>
        </w:numPr>
        <w:jc w:val="both"/>
      </w:pPr>
      <w:r>
        <w:t xml:space="preserve"> Anonymous user-circle not known</w:t>
      </w:r>
    </w:p>
    <w:p w:rsidR="00527AF8" w:rsidRDefault="00527AF8" w:rsidP="00E65978">
      <w:pPr>
        <w:pStyle w:val="ListParagraph"/>
        <w:numPr>
          <w:ilvl w:val="0"/>
          <w:numId w:val="30"/>
        </w:numPr>
        <w:jc w:val="both"/>
      </w:pPr>
      <w:r>
        <w:t>Anonymous user-circle provided by IVR but circle not mapped to any Language at MoTech</w:t>
      </w:r>
    </w:p>
    <w:p w:rsidR="00527AF8" w:rsidRDefault="00527AF8" w:rsidP="00E65978">
      <w:pPr>
        <w:pStyle w:val="ListParagraph"/>
        <w:numPr>
          <w:ilvl w:val="0"/>
          <w:numId w:val="30"/>
        </w:numPr>
        <w:jc w:val="both"/>
      </w:pPr>
      <w:r>
        <w:t>Anonymous user-circle provided by IVR but circle mapped to multiple Languages at MoTech</w:t>
      </w:r>
    </w:p>
    <w:p w:rsidR="00527AF8" w:rsidRDefault="00527AF8" w:rsidP="00527AF8">
      <w:pPr>
        <w:pStyle w:val="ListParagraph"/>
        <w:numPr>
          <w:ilvl w:val="0"/>
          <w:numId w:val="0"/>
        </w:numPr>
        <w:ind w:left="360"/>
        <w:jc w:val="both"/>
      </w:pPr>
    </w:p>
    <w:p w:rsidR="00527AF8" w:rsidRDefault="00527AF8" w:rsidP="00527AF8">
      <w:pPr>
        <w:pStyle w:val="ListParagraph"/>
        <w:numPr>
          <w:ilvl w:val="0"/>
          <w:numId w:val="0"/>
        </w:numPr>
        <w:ind w:left="360"/>
        <w:jc w:val="both"/>
      </w:pPr>
      <w:r>
        <w:t>Handling of the above mentioned case in MoTech can be as follows:</w:t>
      </w:r>
    </w:p>
    <w:p w:rsidR="00527AF8" w:rsidRDefault="00527AF8" w:rsidP="00527AF8">
      <w:pPr>
        <w:pStyle w:val="ListParagraph"/>
        <w:numPr>
          <w:ilvl w:val="0"/>
          <w:numId w:val="0"/>
        </w:numPr>
        <w:ind w:left="360"/>
        <w:jc w:val="both"/>
      </w:pPr>
    </w:p>
    <w:p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rsidR="00527AF8" w:rsidRPr="00867CEA" w:rsidRDefault="00D1382B" w:rsidP="00E65978">
      <w:pPr>
        <w:pStyle w:val="ListParagraph"/>
        <w:numPr>
          <w:ilvl w:val="0"/>
          <w:numId w:val="22"/>
        </w:numPr>
        <w:jc w:val="both"/>
      </w:pPr>
      <w:r>
        <w:t>MoTech will set the code for that user in the database.</w:t>
      </w:r>
    </w:p>
    <w:p w:rsidR="00527AF8" w:rsidRDefault="00527AF8" w:rsidP="00527AF8">
      <w:pPr>
        <w:pStyle w:val="Heading5"/>
        <w:jc w:val="both"/>
      </w:pPr>
      <w:r w:rsidRPr="00867CEA">
        <w:t xml:space="preserve">Language </w:t>
      </w:r>
      <w:r w:rsidR="00D1382B" w:rsidRPr="00867CEA">
        <w:t>information available</w:t>
      </w:r>
      <w:r w:rsidRPr="00867CEA">
        <w:t xml:space="preserve"> with NMS</w:t>
      </w:r>
    </w:p>
    <w:p w:rsidR="00527AF8" w:rsidRDefault="00527AF8" w:rsidP="00527AF8">
      <w:pPr>
        <w:jc w:val="both"/>
      </w:pPr>
    </w:p>
    <w:p w:rsidR="00D1382B" w:rsidRDefault="00D1382B" w:rsidP="00D1382B">
      <w:pPr>
        <w:jc w:val="both"/>
      </w:pPr>
      <w:r>
        <w:t>Following cases are possible in this scenario:</w:t>
      </w:r>
    </w:p>
    <w:p w:rsidR="00D1382B" w:rsidRDefault="00D1382B" w:rsidP="00D1382B">
      <w:pPr>
        <w:jc w:val="both"/>
      </w:pPr>
    </w:p>
    <w:p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rsidR="00D1382B" w:rsidRDefault="00D1382B" w:rsidP="00E65978">
      <w:pPr>
        <w:pStyle w:val="ListParagraph"/>
        <w:numPr>
          <w:ilvl w:val="0"/>
          <w:numId w:val="23"/>
        </w:numPr>
        <w:jc w:val="both"/>
      </w:pPr>
      <w:r>
        <w:t>User is a repeat user – anonymous or active.</w:t>
      </w:r>
    </w:p>
    <w:p w:rsidR="00D1382B" w:rsidRDefault="00D1382B" w:rsidP="00D1382B">
      <w:pPr>
        <w:jc w:val="both"/>
      </w:pPr>
    </w:p>
    <w:p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rsidR="00527AF8" w:rsidRDefault="00527AF8" w:rsidP="00527AF8">
      <w:pPr>
        <w:pStyle w:val="Heading4"/>
        <w:jc w:val="both"/>
      </w:pPr>
      <w:r>
        <w:t>Usage Determination</w:t>
      </w:r>
    </w:p>
    <w:p w:rsidR="00527AF8" w:rsidRDefault="00527AF8" w:rsidP="00527AF8">
      <w:pPr>
        <w:jc w:val="both"/>
      </w:pPr>
    </w:p>
    <w:p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rsidR="00527AF8" w:rsidRDefault="00527AF8" w:rsidP="00527AF8">
      <w:pPr>
        <w:pStyle w:val="Heading5"/>
        <w:jc w:val="both"/>
      </w:pPr>
      <w:r>
        <w:t>Usage is capped and exhausted</w:t>
      </w:r>
    </w:p>
    <w:p w:rsidR="00527AF8" w:rsidRDefault="00527AF8" w:rsidP="00527AF8">
      <w:pPr>
        <w:jc w:val="both"/>
      </w:pPr>
    </w:p>
    <w:p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rsidR="00527AF8" w:rsidRDefault="00527AF8" w:rsidP="00527AF8">
      <w:pPr>
        <w:pStyle w:val="Heading5"/>
        <w:jc w:val="both"/>
      </w:pPr>
      <w:r>
        <w:lastRenderedPageBreak/>
        <w:t>Usage is uncapped/ available</w:t>
      </w:r>
    </w:p>
    <w:p w:rsidR="00354B41" w:rsidRDefault="00354B41" w:rsidP="00354B41">
      <w:pPr>
        <w:ind w:left="360" w:hanging="360"/>
        <w:jc w:val="both"/>
      </w:pPr>
    </w:p>
    <w:p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rsidR="00527AF8" w:rsidRPr="002C1DB1" w:rsidRDefault="00527AF8" w:rsidP="00527AF8">
      <w:pPr>
        <w:jc w:val="both"/>
      </w:pPr>
    </w:p>
    <w:p w:rsidR="00527AF8" w:rsidRDefault="00527AF8" w:rsidP="00527AF8">
      <w:pPr>
        <w:pStyle w:val="Heading4"/>
        <w:jc w:val="both"/>
      </w:pPr>
      <w:r>
        <w:t>Welcome Promt Flag</w:t>
      </w:r>
    </w:p>
    <w:p w:rsidR="00527AF8" w:rsidRDefault="00527AF8" w:rsidP="00527AF8">
      <w:pPr>
        <w:jc w:val="both"/>
      </w:pPr>
    </w:p>
    <w:p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rsidR="00527AF8" w:rsidRDefault="00527AF8" w:rsidP="00E65978">
      <w:pPr>
        <w:pStyle w:val="ListParagraph"/>
        <w:numPr>
          <w:ilvl w:val="0"/>
          <w:numId w:val="24"/>
        </w:numPr>
        <w:jc w:val="both"/>
      </w:pPr>
      <w:r>
        <w:t>If the flag is true, IVR should play the welcome message.</w:t>
      </w:r>
    </w:p>
    <w:p w:rsidR="00527AF8" w:rsidRDefault="00527AF8" w:rsidP="00E65978">
      <w:pPr>
        <w:pStyle w:val="ListParagraph"/>
        <w:numPr>
          <w:ilvl w:val="0"/>
          <w:numId w:val="24"/>
        </w:numPr>
        <w:jc w:val="both"/>
      </w:pPr>
      <w:r>
        <w:t>If the flag is false, IVR should not play the welcome message.</w:t>
      </w:r>
    </w:p>
    <w:p w:rsidR="00354B41" w:rsidRDefault="00354B41" w:rsidP="00354B41">
      <w:pPr>
        <w:jc w:val="both"/>
      </w:pPr>
    </w:p>
    <w:p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rsidR="00527AF8" w:rsidRDefault="00527AF8" w:rsidP="00527AF8">
      <w:pPr>
        <w:pStyle w:val="Heading4"/>
        <w:jc w:val="both"/>
      </w:pPr>
      <w:r>
        <w:t>Erroneous request from IVR</w:t>
      </w:r>
    </w:p>
    <w:p w:rsidR="00527AF8" w:rsidRDefault="00527AF8" w:rsidP="00527AF8">
      <w:pPr>
        <w:ind w:left="720"/>
        <w:jc w:val="both"/>
      </w:pPr>
    </w:p>
    <w:p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rsidR="00527AF8" w:rsidRDefault="00527AF8" w:rsidP="00527AF8">
      <w:pPr>
        <w:pStyle w:val="Heading4"/>
        <w:jc w:val="both"/>
      </w:pPr>
      <w:r>
        <w:t>Save Call details</w:t>
      </w:r>
    </w:p>
    <w:p w:rsidR="004B79F2" w:rsidRDefault="004B79F2" w:rsidP="004B79F2"/>
    <w:p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rsidR="00527AF8" w:rsidRPr="00775432" w:rsidRDefault="00527AF8" w:rsidP="00527AF8">
      <w:pPr>
        <w:pStyle w:val="Heading2"/>
        <w:jc w:val="both"/>
      </w:pPr>
      <w:bookmarkStart w:id="210" w:name="_Toc411454372"/>
      <w:r w:rsidRPr="00775432">
        <w:t>APIs exposed by NMS_MoTech_MK (called by IVR System)</w:t>
      </w:r>
      <w:bookmarkEnd w:id="210"/>
    </w:p>
    <w:p w:rsidR="00527AF8" w:rsidRDefault="00527AF8" w:rsidP="00527AF8">
      <w:pPr>
        <w:pStyle w:val="Heading3"/>
        <w:jc w:val="both"/>
      </w:pPr>
      <w:bookmarkStart w:id="211" w:name="_Toc411454373"/>
      <w:r>
        <w:t>Get User Details API</w:t>
      </w:r>
      <w:bookmarkEnd w:id="211"/>
    </w:p>
    <w:p w:rsidR="00A70A56" w:rsidRPr="00A70A56" w:rsidRDefault="00A70A56" w:rsidP="00A70A56"/>
    <w:p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rsidR="00527AF8" w:rsidRPr="002A3A31" w:rsidRDefault="00527AF8" w:rsidP="00527AF8">
      <w:pPr>
        <w:pStyle w:val="Heading4"/>
        <w:jc w:val="both"/>
      </w:pPr>
      <w:r>
        <w:t xml:space="preserve">Get User Details </w:t>
      </w:r>
      <w:r w:rsidR="00350A13">
        <w:t>–</w:t>
      </w:r>
      <w:r>
        <w:t xml:space="preserve"> Request</w:t>
      </w:r>
    </w:p>
    <w:p w:rsidR="00527AF8" w:rsidRPr="006110FF" w:rsidRDefault="00527AF8" w:rsidP="00527AF8">
      <w:pPr>
        <w:jc w:val="both"/>
      </w:pPr>
    </w:p>
    <w:p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http://&lt;motech:port&gt;/motech-patform-server/module/mobilekunji/user</w:t>
      </w:r>
    </w:p>
    <w:p w:rsidR="00527AF8" w:rsidRDefault="00527AF8" w:rsidP="00527AF8">
      <w:pPr>
        <w:jc w:val="both"/>
        <w:rPr>
          <w:szCs w:val="20"/>
        </w:rPr>
      </w:pPr>
      <w:r w:rsidRPr="001B6A55">
        <w:rPr>
          <w:szCs w:val="20"/>
        </w:rPr>
        <w:t>?callingNumber=9999999900&amp;operator=A&amp;circle=AP&amp;callId=234000011111111</w:t>
      </w: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rsidR="00527AF8" w:rsidRDefault="00527AF8" w:rsidP="00527AF8">
      <w:pPr>
        <w:pStyle w:val="Heading5"/>
        <w:jc w:val="both"/>
      </w:pPr>
      <w:r>
        <w:t>Validations</w:t>
      </w:r>
    </w:p>
    <w:p w:rsidR="00527AF8" w:rsidRDefault="00527AF8" w:rsidP="00527AF8">
      <w:pPr>
        <w:jc w:val="both"/>
      </w:pPr>
      <w:r>
        <w:tab/>
      </w:r>
    </w:p>
    <w:p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rsidR="00527AF8" w:rsidRDefault="00527AF8" w:rsidP="00E65978">
      <w:pPr>
        <w:pStyle w:val="ListParagraph"/>
        <w:numPr>
          <w:ilvl w:val="1"/>
          <w:numId w:val="11"/>
        </w:numPr>
        <w:jc w:val="both"/>
      </w:pPr>
      <w:r>
        <w:t xml:space="preserve">CallingNumber, operator, circle and callId are not present as query parameters. </w:t>
      </w:r>
    </w:p>
    <w:p w:rsidR="00527AF8" w:rsidRDefault="00535AF2" w:rsidP="00E65978">
      <w:pPr>
        <w:pStyle w:val="ListParagraph"/>
        <w:numPr>
          <w:ilvl w:val="1"/>
          <w:numId w:val="11"/>
        </w:numPr>
        <w:jc w:val="both"/>
      </w:pPr>
      <w:r>
        <w:t>CallingNumber does not contain</w:t>
      </w:r>
      <w:r w:rsidR="00527AF8">
        <w:t xml:space="preserve"> 10 digits.</w:t>
      </w:r>
    </w:p>
    <w:p w:rsidR="00527AF8" w:rsidRPr="00EF5A57" w:rsidRDefault="00527AF8" w:rsidP="00527AF8">
      <w:pPr>
        <w:pStyle w:val="ListParagraph"/>
        <w:numPr>
          <w:ilvl w:val="0"/>
          <w:numId w:val="0"/>
        </w:numPr>
        <w:ind w:left="1440"/>
        <w:jc w:val="both"/>
        <w:rPr>
          <w:color w:val="FF0000"/>
        </w:rPr>
      </w:pPr>
    </w:p>
    <w:p w:rsidR="00527AF8" w:rsidRDefault="00527AF8" w:rsidP="00527AF8">
      <w:pPr>
        <w:pStyle w:val="Heading5"/>
        <w:jc w:val="both"/>
      </w:pPr>
      <w:r>
        <w:t>Http time Out</w:t>
      </w:r>
    </w:p>
    <w:p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rsidTr="00D55576">
        <w:trPr>
          <w:trHeight w:val="244"/>
        </w:trPr>
        <w:tc>
          <w:tcPr>
            <w:tcW w:w="3007"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Description</w:t>
            </w:r>
          </w:p>
        </w:tc>
      </w:tr>
      <w:tr w:rsidR="000C46A9" w:rsidRPr="00FF4865" w:rsidTr="00D55576">
        <w:trPr>
          <w:trHeight w:val="386"/>
        </w:trPr>
        <w:tc>
          <w:tcPr>
            <w:tcW w:w="3007" w:type="pct"/>
          </w:tcPr>
          <w:p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527AF8" w:rsidRPr="000C573D" w:rsidRDefault="00527AF8" w:rsidP="00527AF8">
      <w:pPr>
        <w:pStyle w:val="Heading5"/>
        <w:jc w:val="both"/>
      </w:pPr>
      <w:r>
        <w:lastRenderedPageBreak/>
        <w:t xml:space="preserve">Query Parameters </w:t>
      </w:r>
    </w:p>
    <w:p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rsidTr="00FE78D0">
        <w:tc>
          <w:tcPr>
            <w:tcW w:w="558" w:type="dxa"/>
            <w:shd w:val="clear" w:color="auto" w:fill="D9D9D9" w:themeFill="background1" w:themeFillShade="D9"/>
          </w:tcPr>
          <w:p w:rsidR="00527AF8" w:rsidRDefault="00527AF8" w:rsidP="00FE78D0">
            <w:pPr>
              <w:jc w:val="both"/>
            </w:pPr>
            <w:r>
              <w:t>#</w:t>
            </w:r>
          </w:p>
        </w:tc>
        <w:tc>
          <w:tcPr>
            <w:tcW w:w="1801" w:type="dxa"/>
            <w:shd w:val="clear" w:color="auto" w:fill="D9D9D9" w:themeFill="background1" w:themeFillShade="D9"/>
          </w:tcPr>
          <w:p w:rsidR="00527AF8" w:rsidRDefault="00527AF8" w:rsidP="00FE78D0">
            <w:pPr>
              <w:jc w:val="both"/>
            </w:pPr>
            <w:r>
              <w:t>Parameter Name</w:t>
            </w:r>
          </w:p>
        </w:tc>
        <w:tc>
          <w:tcPr>
            <w:tcW w:w="1284" w:type="dxa"/>
            <w:shd w:val="clear" w:color="auto" w:fill="D9D9D9" w:themeFill="background1" w:themeFillShade="D9"/>
          </w:tcPr>
          <w:p w:rsidR="00527AF8" w:rsidRDefault="00527AF8" w:rsidP="00FE78D0">
            <w:pPr>
              <w:jc w:val="both"/>
            </w:pPr>
            <w:r>
              <w:t>Mandatory</w:t>
            </w:r>
          </w:p>
        </w:tc>
        <w:tc>
          <w:tcPr>
            <w:tcW w:w="1134" w:type="dxa"/>
            <w:shd w:val="clear" w:color="auto" w:fill="D9D9D9" w:themeFill="background1" w:themeFillShade="D9"/>
          </w:tcPr>
          <w:p w:rsidR="00527AF8" w:rsidRDefault="00527AF8" w:rsidP="00FE78D0">
            <w:pPr>
              <w:jc w:val="both"/>
            </w:pPr>
            <w:r>
              <w:t>Data type</w:t>
            </w:r>
          </w:p>
        </w:tc>
        <w:tc>
          <w:tcPr>
            <w:tcW w:w="1829" w:type="dxa"/>
            <w:shd w:val="clear" w:color="auto" w:fill="D9D9D9" w:themeFill="background1" w:themeFillShade="D9"/>
          </w:tcPr>
          <w:p w:rsidR="00527AF8" w:rsidRDefault="00527AF8" w:rsidP="00FE78D0">
            <w:pPr>
              <w:jc w:val="both"/>
            </w:pPr>
            <w:r>
              <w:t>Range</w:t>
            </w:r>
          </w:p>
        </w:tc>
        <w:tc>
          <w:tcPr>
            <w:tcW w:w="2592" w:type="dxa"/>
            <w:shd w:val="clear" w:color="auto" w:fill="D9D9D9" w:themeFill="background1" w:themeFillShade="D9"/>
          </w:tcPr>
          <w:p w:rsidR="00527AF8" w:rsidRDefault="00527AF8" w:rsidP="00FE78D0">
            <w:pPr>
              <w:jc w:val="both"/>
            </w:pPr>
            <w:r>
              <w:t>Description</w:t>
            </w:r>
          </w:p>
        </w:tc>
      </w:tr>
      <w:tr w:rsidR="00527AF8" w:rsidTr="00FE78D0">
        <w:tc>
          <w:tcPr>
            <w:tcW w:w="558" w:type="dxa"/>
          </w:tcPr>
          <w:p w:rsidR="00527AF8" w:rsidRDefault="00527AF8" w:rsidP="00FE78D0">
            <w:pPr>
              <w:jc w:val="both"/>
            </w:pPr>
            <w:r>
              <w:t>1</w:t>
            </w:r>
          </w:p>
        </w:tc>
        <w:tc>
          <w:tcPr>
            <w:tcW w:w="1801" w:type="dxa"/>
          </w:tcPr>
          <w:p w:rsidR="00527AF8" w:rsidRDefault="00527AF8" w:rsidP="00FE78D0">
            <w:pPr>
              <w:jc w:val="both"/>
            </w:pPr>
            <w:r>
              <w:t>callingNumber</w:t>
            </w:r>
          </w:p>
        </w:tc>
        <w:tc>
          <w:tcPr>
            <w:tcW w:w="1284" w:type="dxa"/>
          </w:tcPr>
          <w:p w:rsidR="00527AF8" w:rsidRDefault="00527AF8" w:rsidP="00FE78D0">
            <w:pPr>
              <w:jc w:val="both"/>
            </w:pPr>
            <w:r>
              <w:t>Yes</w:t>
            </w:r>
          </w:p>
        </w:tc>
        <w:tc>
          <w:tcPr>
            <w:tcW w:w="1134" w:type="dxa"/>
          </w:tcPr>
          <w:p w:rsidR="00527AF8" w:rsidRDefault="00527AF8" w:rsidP="00FE78D0">
            <w:pPr>
              <w:jc w:val="both"/>
            </w:pPr>
            <w:r>
              <w:t>Number (10 digit)</w:t>
            </w:r>
          </w:p>
        </w:tc>
        <w:tc>
          <w:tcPr>
            <w:tcW w:w="1829" w:type="dxa"/>
          </w:tcPr>
          <w:p w:rsidR="00527AF8" w:rsidRDefault="00527AF8" w:rsidP="00FE78D0">
            <w:pPr>
              <w:jc w:val="both"/>
            </w:pPr>
            <w:r>
              <w:t>NA</w:t>
            </w:r>
          </w:p>
        </w:tc>
        <w:tc>
          <w:tcPr>
            <w:tcW w:w="2592" w:type="dxa"/>
          </w:tcPr>
          <w:p w:rsidR="00527AF8" w:rsidRDefault="00527AF8" w:rsidP="00FE78D0">
            <w:pPr>
              <w:jc w:val="both"/>
            </w:pPr>
            <w:r>
              <w:t>10-digit mobile number of the caller</w:t>
            </w:r>
          </w:p>
        </w:tc>
      </w:tr>
      <w:tr w:rsidR="00527AF8" w:rsidTr="00FE78D0">
        <w:tc>
          <w:tcPr>
            <w:tcW w:w="558" w:type="dxa"/>
          </w:tcPr>
          <w:p w:rsidR="00527AF8" w:rsidRDefault="00527AF8" w:rsidP="00FE78D0">
            <w:pPr>
              <w:jc w:val="both"/>
            </w:pPr>
            <w:r>
              <w:t>2</w:t>
            </w:r>
          </w:p>
        </w:tc>
        <w:tc>
          <w:tcPr>
            <w:tcW w:w="1801" w:type="dxa"/>
          </w:tcPr>
          <w:p w:rsidR="00527AF8" w:rsidRPr="004112C6" w:rsidRDefault="00527AF8" w:rsidP="00FE78D0">
            <w:pPr>
              <w:jc w:val="both"/>
            </w:pPr>
            <w:r>
              <w:t>o</w:t>
            </w:r>
            <w:r w:rsidRPr="004112C6">
              <w:t>perator</w:t>
            </w:r>
          </w:p>
        </w:tc>
        <w:tc>
          <w:tcPr>
            <w:tcW w:w="1284" w:type="dxa"/>
          </w:tcPr>
          <w:p w:rsidR="00527AF8" w:rsidRDefault="00527AF8" w:rsidP="00FE78D0">
            <w:pPr>
              <w:jc w:val="both"/>
            </w:pPr>
            <w:r w:rsidRPr="009C5A03">
              <w:t>Yes</w:t>
            </w:r>
          </w:p>
        </w:tc>
        <w:tc>
          <w:tcPr>
            <w:tcW w:w="1134" w:type="dxa"/>
          </w:tcPr>
          <w:p w:rsidR="00527AF8" w:rsidRDefault="00527AF8" w:rsidP="00FE78D0">
            <w:pPr>
              <w:jc w:val="both"/>
            </w:pPr>
            <w:r>
              <w:t>String (255 chars)</w:t>
            </w:r>
          </w:p>
        </w:tc>
        <w:tc>
          <w:tcPr>
            <w:tcW w:w="1829" w:type="dxa"/>
          </w:tcPr>
          <w:p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2592" w:type="dxa"/>
          </w:tcPr>
          <w:p w:rsidR="00527AF8" w:rsidRPr="00CA7393" w:rsidRDefault="00527AF8" w:rsidP="00FE78D0">
            <w:pPr>
              <w:jc w:val="both"/>
            </w:pPr>
            <w:r>
              <w:t>O</w:t>
            </w:r>
            <w:r w:rsidRPr="00CA7393">
              <w:t>perator of caller</w:t>
            </w:r>
            <w:r>
              <w:t xml:space="preserve">. </w:t>
            </w:r>
          </w:p>
        </w:tc>
      </w:tr>
      <w:tr w:rsidR="00527AF8" w:rsidTr="00FE78D0">
        <w:tc>
          <w:tcPr>
            <w:tcW w:w="558" w:type="dxa"/>
          </w:tcPr>
          <w:p w:rsidR="00527AF8" w:rsidRDefault="00527AF8" w:rsidP="00FE78D0">
            <w:pPr>
              <w:jc w:val="both"/>
            </w:pPr>
            <w:r>
              <w:t>3</w:t>
            </w:r>
          </w:p>
        </w:tc>
        <w:tc>
          <w:tcPr>
            <w:tcW w:w="1801" w:type="dxa"/>
          </w:tcPr>
          <w:p w:rsidR="00527AF8" w:rsidRPr="004112C6" w:rsidRDefault="00527AF8" w:rsidP="00FE78D0">
            <w:pPr>
              <w:jc w:val="both"/>
            </w:pPr>
            <w:r>
              <w:t>c</w:t>
            </w:r>
            <w:r w:rsidRPr="004112C6">
              <w:t>ircle</w:t>
            </w:r>
          </w:p>
        </w:tc>
        <w:tc>
          <w:tcPr>
            <w:tcW w:w="1284" w:type="dxa"/>
          </w:tcPr>
          <w:p w:rsidR="00527AF8" w:rsidRDefault="00527AF8" w:rsidP="00FE78D0">
            <w:pPr>
              <w:jc w:val="both"/>
            </w:pPr>
            <w:r w:rsidRPr="009C5A03">
              <w:t>Yes</w:t>
            </w:r>
          </w:p>
        </w:tc>
        <w:tc>
          <w:tcPr>
            <w:tcW w:w="1134" w:type="dxa"/>
          </w:tcPr>
          <w:p w:rsidR="00527AF8" w:rsidRDefault="00527AF8" w:rsidP="00FE78D0">
            <w:pPr>
              <w:jc w:val="both"/>
            </w:pPr>
            <w:r>
              <w:t>String (255 chars)</w:t>
            </w:r>
          </w:p>
        </w:tc>
        <w:tc>
          <w:tcPr>
            <w:tcW w:w="1829" w:type="dxa"/>
          </w:tcPr>
          <w:p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2592" w:type="dxa"/>
          </w:tcPr>
          <w:p w:rsidR="00527AF8" w:rsidRPr="00CA7393" w:rsidRDefault="00527AF8" w:rsidP="00FE78D0">
            <w:pPr>
              <w:jc w:val="both"/>
            </w:pPr>
            <w:r>
              <w:t>O</w:t>
            </w:r>
            <w:r w:rsidRPr="00CA7393">
              <w:t>perator circle from where the call</w:t>
            </w:r>
            <w:r>
              <w:t xml:space="preserve"> is originating. </w:t>
            </w:r>
          </w:p>
        </w:tc>
      </w:tr>
      <w:tr w:rsidR="00527AF8" w:rsidRPr="00AF0117" w:rsidTr="00FE78D0">
        <w:tc>
          <w:tcPr>
            <w:tcW w:w="558" w:type="dxa"/>
          </w:tcPr>
          <w:p w:rsidR="00527AF8" w:rsidRPr="00AF0117" w:rsidRDefault="00527AF8" w:rsidP="00FE78D0">
            <w:pPr>
              <w:jc w:val="both"/>
            </w:pPr>
            <w:r w:rsidRPr="00AF0117">
              <w:t>4</w:t>
            </w:r>
          </w:p>
        </w:tc>
        <w:tc>
          <w:tcPr>
            <w:tcW w:w="1801" w:type="dxa"/>
          </w:tcPr>
          <w:p w:rsidR="00527AF8" w:rsidRPr="00AF0117" w:rsidRDefault="00527AF8" w:rsidP="00FE78D0">
            <w:pPr>
              <w:jc w:val="both"/>
            </w:pPr>
            <w:r w:rsidRPr="00AF0117">
              <w:t>callId</w:t>
            </w:r>
          </w:p>
        </w:tc>
        <w:tc>
          <w:tcPr>
            <w:tcW w:w="1284" w:type="dxa"/>
          </w:tcPr>
          <w:p w:rsidR="00527AF8" w:rsidRPr="00AF0117" w:rsidRDefault="00527AF8" w:rsidP="00FE78D0">
            <w:pPr>
              <w:jc w:val="both"/>
            </w:pPr>
            <w:r w:rsidRPr="00AF0117">
              <w:t>Yes</w:t>
            </w:r>
          </w:p>
        </w:tc>
        <w:tc>
          <w:tcPr>
            <w:tcW w:w="1134" w:type="dxa"/>
          </w:tcPr>
          <w:p w:rsidR="00527AF8" w:rsidRPr="00AF0117" w:rsidRDefault="00527AF8" w:rsidP="00FE78D0">
            <w:pPr>
              <w:jc w:val="both"/>
            </w:pPr>
            <w:r>
              <w:t>Number</w:t>
            </w:r>
            <w:r w:rsidRPr="00AF0117">
              <w:t xml:space="preserve"> (15 digit)</w:t>
            </w:r>
          </w:p>
        </w:tc>
        <w:tc>
          <w:tcPr>
            <w:tcW w:w="1829" w:type="dxa"/>
          </w:tcPr>
          <w:p w:rsidR="00527AF8" w:rsidRPr="00AF0117" w:rsidRDefault="00527AF8" w:rsidP="00FE78D0">
            <w:pPr>
              <w:jc w:val="both"/>
            </w:pPr>
            <w:r>
              <w:t>NA</w:t>
            </w:r>
          </w:p>
        </w:tc>
        <w:tc>
          <w:tcPr>
            <w:tcW w:w="2592" w:type="dxa"/>
          </w:tcPr>
          <w:p w:rsidR="00527AF8" w:rsidRPr="00AF0117" w:rsidRDefault="00527AF8" w:rsidP="00FE78D0">
            <w:pPr>
              <w:jc w:val="both"/>
            </w:pPr>
            <w:r w:rsidRPr="00AF0117">
              <w:t>15 digit unique call id assigned by IVR</w:t>
            </w:r>
          </w:p>
        </w:tc>
      </w:tr>
    </w:tbl>
    <w:p w:rsidR="00527AF8" w:rsidRPr="004112C6" w:rsidRDefault="00527AF8" w:rsidP="00527AF8">
      <w:pPr>
        <w:jc w:val="both"/>
      </w:pPr>
    </w:p>
    <w:p w:rsidR="00527AF8" w:rsidRDefault="00527AF8" w:rsidP="00E85A7D">
      <w:pPr>
        <w:pStyle w:val="Heading5"/>
        <w:jc w:val="both"/>
      </w:pPr>
      <w:r>
        <w:t>URL Path Placeholder Parameters 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p>
        </w:tc>
        <w:tc>
          <w:tcPr>
            <w:tcW w:w="1595" w:type="dxa"/>
          </w:tcPr>
          <w:p w:rsidR="00527AF8" w:rsidRDefault="00527AF8" w:rsidP="00FE78D0">
            <w:pPr>
              <w:jc w:val="both"/>
            </w:pPr>
          </w:p>
        </w:tc>
        <w:tc>
          <w:tcPr>
            <w:tcW w:w="1341" w:type="dxa"/>
          </w:tcPr>
          <w:p w:rsidR="00527AF8" w:rsidRPr="0065474C" w:rsidRDefault="00527AF8" w:rsidP="00FE78D0">
            <w:pPr>
              <w:jc w:val="both"/>
            </w:pPr>
          </w:p>
        </w:tc>
        <w:tc>
          <w:tcPr>
            <w:tcW w:w="4732" w:type="dxa"/>
          </w:tcPr>
          <w:p w:rsidR="00527AF8" w:rsidRPr="00BA7AFF" w:rsidRDefault="00527AF8" w:rsidP="00FE78D0">
            <w:pPr>
              <w:jc w:val="both"/>
            </w:pP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E85A7D">
      <w:pPr>
        <w:pStyle w:val="Heading5"/>
        <w:jc w:val="both"/>
      </w:pPr>
      <w:r>
        <w:t xml:space="preserve">Body Example </w:t>
      </w:r>
    </w:p>
    <w:p w:rsidR="00694EDB" w:rsidRDefault="00694EDB" w:rsidP="00527AF8">
      <w:pPr>
        <w:jc w:val="both"/>
        <w:rPr>
          <w:rFonts w:ascii="Times" w:hAnsi="Times"/>
          <w:szCs w:val="20"/>
        </w:rPr>
      </w:pPr>
    </w:p>
    <w:p w:rsidR="00527AF8" w:rsidRPr="008930EC" w:rsidRDefault="00527AF8" w:rsidP="00527AF8">
      <w:pPr>
        <w:jc w:val="both"/>
        <w:rPr>
          <w:rFonts w:ascii="Times" w:hAnsi="Times"/>
          <w:szCs w:val="20"/>
        </w:rPr>
      </w:pPr>
      <w:r w:rsidRPr="008930EC">
        <w:rPr>
          <w:rFonts w:ascii="Times" w:hAnsi="Times"/>
          <w:szCs w:val="20"/>
        </w:rPr>
        <w:t>NA</w:t>
      </w:r>
    </w:p>
    <w:p w:rsidR="00527AF8" w:rsidRDefault="00527AF8" w:rsidP="00527AF8">
      <w:pPr>
        <w:pStyle w:val="Heading5"/>
        <w:jc w:val="both"/>
      </w:pPr>
      <w:r>
        <w:t xml:space="preserve">Body Elements </w:t>
      </w:r>
    </w:p>
    <w:p w:rsidR="00527AF8" w:rsidRPr="004A1E9E" w:rsidRDefault="00527AF8" w:rsidP="00527AF8">
      <w:pPr>
        <w:jc w:val="both"/>
        <w:rPr>
          <w:rFonts w:ascii="Times" w:eastAsia="Times New Roman" w:hAnsi="Times" w:cs="Times New Roman"/>
          <w:b/>
          <w:color w:val="333333"/>
          <w:szCs w:val="20"/>
          <w:shd w:val="clear" w:color="auto" w:fill="FFFFFF"/>
        </w:rPr>
      </w:pPr>
    </w:p>
    <w:p w:rsidR="00527AF8" w:rsidRPr="006F5CF9" w:rsidRDefault="00527AF8" w:rsidP="00527AF8">
      <w:pPr>
        <w:jc w:val="both"/>
      </w:pPr>
      <w:r>
        <w:t>None</w:t>
      </w:r>
    </w:p>
    <w:p w:rsidR="00527AF8" w:rsidRDefault="00527AF8" w:rsidP="00527AF8">
      <w:pPr>
        <w:pStyle w:val="Heading4"/>
        <w:jc w:val="both"/>
      </w:pPr>
      <w:r>
        <w:t xml:space="preserve">Get User Details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rsidTr="00FE78D0">
        <w:tc>
          <w:tcPr>
            <w:tcW w:w="1188" w:type="dxa"/>
            <w:shd w:val="clear" w:color="auto" w:fill="D9D9D9" w:themeFill="background1" w:themeFillShade="D9"/>
          </w:tcPr>
          <w:p w:rsidR="00527AF8" w:rsidRPr="00DE1B6A" w:rsidRDefault="00527AF8" w:rsidP="00FE78D0">
            <w:pPr>
              <w:jc w:val="both"/>
            </w:pPr>
            <w:r w:rsidRPr="00DE1B6A">
              <w:t>Response  Status</w:t>
            </w:r>
          </w:p>
        </w:tc>
        <w:tc>
          <w:tcPr>
            <w:tcW w:w="3510" w:type="dxa"/>
            <w:shd w:val="clear" w:color="auto" w:fill="D9D9D9" w:themeFill="background1" w:themeFillShade="D9"/>
          </w:tcPr>
          <w:p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rsidR="00527AF8" w:rsidRPr="00DE1B6A" w:rsidRDefault="00527AF8" w:rsidP="00FE78D0">
            <w:pPr>
              <w:jc w:val="both"/>
            </w:pPr>
            <w:r w:rsidRPr="00DE1B6A">
              <w:t>HTTP Status Code</w:t>
            </w:r>
          </w:p>
        </w:tc>
        <w:tc>
          <w:tcPr>
            <w:tcW w:w="1471" w:type="dxa"/>
            <w:shd w:val="clear" w:color="auto" w:fill="D9D9D9" w:themeFill="background1" w:themeFillShade="D9"/>
          </w:tcPr>
          <w:p w:rsidR="00527AF8" w:rsidRPr="00DE1B6A" w:rsidRDefault="00527AF8" w:rsidP="00FE78D0">
            <w:pPr>
              <w:jc w:val="both"/>
            </w:pPr>
            <w:r w:rsidRPr="00DE1B6A">
              <w:t>Content Type</w:t>
            </w:r>
          </w:p>
        </w:tc>
        <w:tc>
          <w:tcPr>
            <w:tcW w:w="2250" w:type="dxa"/>
            <w:shd w:val="clear" w:color="auto" w:fill="D9D9D9" w:themeFill="background1" w:themeFillShade="D9"/>
          </w:tcPr>
          <w:p w:rsidR="00527AF8" w:rsidRPr="00DE1B6A" w:rsidRDefault="00527AF8" w:rsidP="00FE78D0">
            <w:pPr>
              <w:jc w:val="both"/>
            </w:pPr>
            <w:r w:rsidRPr="00DE1B6A">
              <w:t>Description</w:t>
            </w:r>
          </w:p>
        </w:tc>
      </w:tr>
      <w:tr w:rsidR="00527AF8" w:rsidTr="00FE78D0">
        <w:trPr>
          <w:trHeight w:val="346"/>
        </w:trPr>
        <w:tc>
          <w:tcPr>
            <w:tcW w:w="1188" w:type="dxa"/>
          </w:tcPr>
          <w:p w:rsidR="00527AF8" w:rsidRPr="00031093" w:rsidRDefault="00527AF8" w:rsidP="00FE78D0">
            <w:pPr>
              <w:jc w:val="both"/>
              <w:rPr>
                <w:szCs w:val="20"/>
              </w:rPr>
            </w:pPr>
            <w:r w:rsidRPr="00031093">
              <w:rPr>
                <w:szCs w:val="20"/>
              </w:rPr>
              <w:t>Successful</w:t>
            </w:r>
          </w:p>
        </w:tc>
        <w:tc>
          <w:tcPr>
            <w:tcW w:w="3510" w:type="dxa"/>
          </w:tcPr>
          <w:p w:rsidR="00527AF8" w:rsidRPr="006419FD" w:rsidRDefault="00527AF8" w:rsidP="00FE78D0">
            <w:pPr>
              <w:jc w:val="both"/>
              <w:rPr>
                <w:rFonts w:eastAsia="Arial" w:cs="Arial"/>
                <w:szCs w:val="20"/>
              </w:rPr>
            </w:pPr>
          </w:p>
          <w:p w:rsidR="00590D62" w:rsidRPr="00590D62" w:rsidRDefault="00590D62" w:rsidP="00590D62">
            <w:pPr>
              <w:jc w:val="both"/>
              <w:rPr>
                <w:rFonts w:eastAsia="Arial" w:cs="Arial"/>
                <w:szCs w:val="20"/>
              </w:rPr>
            </w:pPr>
            <w:r w:rsidRPr="00590D62">
              <w:rPr>
                <w:rFonts w:eastAsia="Arial" w:cs="Arial"/>
                <w:szCs w:val="20"/>
              </w:rPr>
              <w:t>{</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circle</w:t>
            </w:r>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AP</w:t>
            </w:r>
            <w:r w:rsidR="003F5A2D">
              <w:rPr>
                <w:rFonts w:eastAsia="Arial" w:cs="Arial"/>
                <w:szCs w:val="20"/>
              </w:rPr>
              <w:t>"</w:t>
            </w:r>
            <w:r w:rsidRPr="00590D62">
              <w:rPr>
                <w:rFonts w:eastAsia="Arial" w:cs="Arial"/>
                <w:szCs w:val="20"/>
              </w:rPr>
              <w:t>,</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languageLocationCode</w:t>
            </w:r>
            <w:r w:rsidR="003F5A2D">
              <w:rPr>
                <w:rFonts w:eastAsia="Arial" w:cs="Arial"/>
                <w:szCs w:val="20"/>
              </w:rPr>
              <w:t>"</w:t>
            </w:r>
            <w:r w:rsidRPr="00590D62">
              <w:rPr>
                <w:rFonts w:eastAsia="Arial" w:cs="Arial"/>
                <w:szCs w:val="20"/>
              </w:rPr>
              <w:t xml:space="preserve">: </w:t>
            </w:r>
            <w:ins w:id="212" w:author="Ashish Jain" w:date="2015-04-16T22:33:00Z">
              <w:r w:rsidR="000865AD">
                <w:rPr>
                  <w:rFonts w:eastAsia="Arial" w:cs="Arial"/>
                  <w:szCs w:val="20"/>
                </w:rPr>
                <w:t>“</w:t>
              </w:r>
            </w:ins>
            <w:r w:rsidRPr="00590D62">
              <w:rPr>
                <w:rFonts w:eastAsia="Arial" w:cs="Arial"/>
                <w:szCs w:val="20"/>
              </w:rPr>
              <w:t>10</w:t>
            </w:r>
            <w:ins w:id="213" w:author="Ashish Jain" w:date="2015-04-16T22:33:00Z">
              <w:r w:rsidR="000865AD">
                <w:rPr>
                  <w:rFonts w:eastAsia="Arial" w:cs="Arial"/>
                  <w:szCs w:val="20"/>
                </w:rPr>
                <w:t>”</w:t>
              </w:r>
            </w:ins>
            <w:r w:rsidRPr="00590D62">
              <w:rPr>
                <w:rFonts w:eastAsia="Arial" w:cs="Arial"/>
                <w:szCs w:val="20"/>
              </w:rPr>
              <w:t>,</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currentUsageInPulses</w:t>
            </w:r>
            <w:r w:rsidR="003F5A2D">
              <w:rPr>
                <w:rFonts w:eastAsia="Arial" w:cs="Arial"/>
                <w:szCs w:val="20"/>
              </w:rPr>
              <w:t>"</w:t>
            </w:r>
            <w:r w:rsidRPr="00590D62">
              <w:rPr>
                <w:rFonts w:eastAsia="Arial" w:cs="Arial"/>
                <w:szCs w:val="20"/>
              </w:rPr>
              <w:t>: 10,</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maxAllowedUsageInPulses</w:t>
            </w:r>
            <w:r w:rsidR="003F5A2D">
              <w:rPr>
                <w:rFonts w:eastAsia="Arial" w:cs="Arial"/>
                <w:szCs w:val="20"/>
              </w:rPr>
              <w:t>"</w:t>
            </w:r>
            <w:r w:rsidRPr="00590D62">
              <w:rPr>
                <w:rFonts w:eastAsia="Arial" w:cs="Arial"/>
                <w:szCs w:val="20"/>
              </w:rPr>
              <w:t>: 2340,</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welcomeProm</w:t>
            </w:r>
            <w:r w:rsidR="00D02954">
              <w:rPr>
                <w:rFonts w:eastAsia="Arial" w:cs="Arial"/>
                <w:szCs w:val="20"/>
              </w:rPr>
              <w:t>p</w:t>
            </w:r>
            <w:r w:rsidRPr="00590D62">
              <w:rPr>
                <w:rFonts w:eastAsia="Arial" w:cs="Arial"/>
                <w:szCs w:val="20"/>
              </w:rPr>
              <w:t>tFlag</w:t>
            </w:r>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endOfUsagePromptCounter</w:t>
            </w:r>
            <w:r w:rsidR="003F5A2D">
              <w:rPr>
                <w:rFonts w:eastAsia="Arial" w:cs="Arial"/>
                <w:szCs w:val="20"/>
              </w:rPr>
              <w:t>"</w:t>
            </w:r>
            <w:r w:rsidRPr="00590D62">
              <w:rPr>
                <w:rFonts w:eastAsia="Arial" w:cs="Arial"/>
                <w:szCs w:val="20"/>
              </w:rPr>
              <w:t>: 0,</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maxAllowedEndOfUsagePrompt</w:t>
            </w:r>
            <w:r w:rsidR="003F5A2D">
              <w:rPr>
                <w:rFonts w:eastAsia="Arial" w:cs="Arial"/>
                <w:szCs w:val="20"/>
              </w:rPr>
              <w:t>"</w:t>
            </w:r>
            <w:r w:rsidRPr="00590D62">
              <w:rPr>
                <w:rFonts w:eastAsia="Arial" w:cs="Arial"/>
                <w:szCs w:val="20"/>
              </w:rPr>
              <w:t>: 2</w:t>
            </w:r>
          </w:p>
          <w:p w:rsidR="00527AF8" w:rsidRDefault="00590D62" w:rsidP="00FE78D0">
            <w:pPr>
              <w:jc w:val="both"/>
              <w:rPr>
                <w:rFonts w:eastAsia="Arial" w:cs="Arial"/>
                <w:szCs w:val="20"/>
              </w:rPr>
            </w:pPr>
            <w:r w:rsidRPr="00590D62">
              <w:rPr>
                <w:rFonts w:eastAsia="Arial" w:cs="Arial"/>
                <w:szCs w:val="20"/>
              </w:rPr>
              <w:t>}</w:t>
            </w:r>
            <w:r w:rsidR="003F5A2D">
              <w:rPr>
                <w:rFonts w:eastAsia="Arial" w:cs="Arial"/>
                <w:szCs w:val="20"/>
              </w:rPr>
              <w:t>""""""""""""""""</w:t>
            </w:r>
          </w:p>
          <w:p w:rsidR="00A8494C" w:rsidRDefault="00A8494C" w:rsidP="00FE78D0">
            <w:pPr>
              <w:jc w:val="both"/>
              <w:rPr>
                <w:rFonts w:eastAsia="Arial" w:cs="Arial"/>
                <w:szCs w:val="20"/>
              </w:rPr>
            </w:pPr>
            <w:r>
              <w:rPr>
                <w:rFonts w:eastAsia="Arial" w:cs="Arial"/>
                <w:szCs w:val="20"/>
              </w:rPr>
              <w:t>OR</w:t>
            </w:r>
          </w:p>
          <w:p w:rsidR="00A8494C" w:rsidRDefault="00A8494C" w:rsidP="00FE78D0">
            <w:pPr>
              <w:jc w:val="both"/>
              <w:rPr>
                <w:rFonts w:eastAsia="Arial" w:cs="Arial"/>
                <w:szCs w:val="20"/>
              </w:rPr>
            </w:pPr>
          </w:p>
          <w:p w:rsidR="00555D08" w:rsidRPr="00555D08" w:rsidRDefault="00555D08" w:rsidP="00555D08">
            <w:pPr>
              <w:jc w:val="both"/>
              <w:rPr>
                <w:rFonts w:eastAsia="Arial" w:cs="Arial"/>
                <w:szCs w:val="20"/>
              </w:rPr>
            </w:pPr>
            <w:r w:rsidRPr="00555D08">
              <w:rPr>
                <w:rFonts w:eastAsia="Arial" w:cs="Arial"/>
                <w:szCs w:val="20"/>
              </w:rPr>
              <w:t>{</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circle</w:t>
            </w:r>
            <w:r w:rsidR="003F5A2D">
              <w:rPr>
                <w:rFonts w:eastAsia="Arial" w:cs="Arial"/>
                <w:szCs w:val="20"/>
              </w:rPr>
              <w:t>"</w:t>
            </w:r>
            <w:r w:rsidRPr="00555D08">
              <w:rPr>
                <w:rFonts w:eastAsia="Arial" w:cs="Arial"/>
                <w:szCs w:val="20"/>
              </w:rPr>
              <w:t xml:space="preserve">: </w:t>
            </w:r>
            <w:r w:rsidR="003F5A2D">
              <w:rPr>
                <w:rFonts w:eastAsia="Arial" w:cs="Arial"/>
                <w:szCs w:val="20"/>
              </w:rPr>
              <w:t>"</w:t>
            </w:r>
            <w:r w:rsidRPr="00555D08">
              <w:rPr>
                <w:rFonts w:eastAsia="Arial" w:cs="Arial"/>
                <w:szCs w:val="20"/>
              </w:rPr>
              <w:t>AP</w:t>
            </w:r>
            <w:r w:rsidR="003F5A2D">
              <w:rPr>
                <w:rFonts w:eastAsia="Arial" w:cs="Arial"/>
                <w:szCs w:val="20"/>
              </w:rPr>
              <w:t>"</w:t>
            </w:r>
            <w:r w:rsidRPr="00555D08">
              <w:rPr>
                <w:rFonts w:eastAsia="Arial" w:cs="Arial"/>
                <w:szCs w:val="20"/>
              </w:rPr>
              <w:t>,</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defaultLanguageLocationCode</w:t>
            </w:r>
            <w:r w:rsidR="003F5A2D">
              <w:rPr>
                <w:rFonts w:eastAsia="Arial" w:cs="Arial"/>
                <w:szCs w:val="20"/>
              </w:rPr>
              <w:t>"</w:t>
            </w:r>
            <w:r w:rsidRPr="00555D08">
              <w:rPr>
                <w:rFonts w:eastAsia="Arial" w:cs="Arial"/>
                <w:szCs w:val="20"/>
              </w:rPr>
              <w:t xml:space="preserve">: </w:t>
            </w:r>
            <w:ins w:id="214" w:author="Ashish Jain" w:date="2015-04-16T22:30:00Z">
              <w:r w:rsidR="000865AD">
                <w:rPr>
                  <w:rFonts w:eastAsia="Arial" w:cs="Arial"/>
                  <w:szCs w:val="20"/>
                </w:rPr>
                <w:t>“</w:t>
              </w:r>
            </w:ins>
            <w:r w:rsidRPr="00555D08">
              <w:rPr>
                <w:rFonts w:eastAsia="Arial" w:cs="Arial"/>
                <w:szCs w:val="20"/>
              </w:rPr>
              <w:t>10</w:t>
            </w:r>
            <w:ins w:id="215" w:author="Ashish Jain" w:date="2015-04-16T22:30:00Z">
              <w:r w:rsidR="000865AD">
                <w:rPr>
                  <w:rFonts w:eastAsia="Arial" w:cs="Arial"/>
                  <w:szCs w:val="20"/>
                </w:rPr>
                <w:t>”</w:t>
              </w:r>
            </w:ins>
            <w:r w:rsidRPr="00555D08">
              <w:rPr>
                <w:rFonts w:eastAsia="Arial" w:cs="Arial"/>
                <w:szCs w:val="20"/>
              </w:rPr>
              <w:t>,</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currentUsageInPulses</w:t>
            </w:r>
            <w:r w:rsidR="003F5A2D">
              <w:rPr>
                <w:rFonts w:eastAsia="Arial" w:cs="Arial"/>
                <w:szCs w:val="20"/>
              </w:rPr>
              <w:t>"</w:t>
            </w:r>
            <w:r w:rsidRPr="00555D08">
              <w:rPr>
                <w:rFonts w:eastAsia="Arial" w:cs="Arial"/>
                <w:szCs w:val="20"/>
              </w:rPr>
              <w:t>: 10,</w:t>
            </w:r>
          </w:p>
          <w:p w:rsidR="00555D08" w:rsidRPr="00555D08" w:rsidRDefault="00555D08" w:rsidP="00555D08">
            <w:pPr>
              <w:jc w:val="both"/>
              <w:rPr>
                <w:rFonts w:eastAsia="Arial" w:cs="Arial"/>
                <w:szCs w:val="20"/>
              </w:rPr>
            </w:pPr>
            <w:r w:rsidRPr="00555D08">
              <w:rPr>
                <w:rFonts w:eastAsia="Arial" w:cs="Arial"/>
                <w:szCs w:val="20"/>
              </w:rPr>
              <w:lastRenderedPageBreak/>
              <w:t xml:space="preserve">    </w:t>
            </w:r>
            <w:r w:rsidR="003F5A2D">
              <w:rPr>
                <w:rFonts w:eastAsia="Arial" w:cs="Arial"/>
                <w:szCs w:val="20"/>
              </w:rPr>
              <w:t>"</w:t>
            </w:r>
            <w:r w:rsidRPr="00555D08">
              <w:rPr>
                <w:rFonts w:eastAsia="Arial" w:cs="Arial"/>
                <w:szCs w:val="20"/>
              </w:rPr>
              <w:t>maxAllowedUsageInPulses</w:t>
            </w:r>
            <w:r w:rsidR="003F5A2D">
              <w:rPr>
                <w:rFonts w:eastAsia="Arial" w:cs="Arial"/>
                <w:szCs w:val="20"/>
              </w:rPr>
              <w:t>"</w:t>
            </w:r>
            <w:r w:rsidRPr="00555D08">
              <w:rPr>
                <w:rFonts w:eastAsia="Arial" w:cs="Arial"/>
                <w:szCs w:val="20"/>
              </w:rPr>
              <w:t>: 2340,</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welcomeProm</w:t>
            </w:r>
            <w:r w:rsidR="00D02954">
              <w:rPr>
                <w:rFonts w:eastAsia="Arial" w:cs="Arial"/>
                <w:szCs w:val="20"/>
              </w:rPr>
              <w:t>p</w:t>
            </w:r>
            <w:r w:rsidRPr="00555D08">
              <w:rPr>
                <w:rFonts w:eastAsia="Arial" w:cs="Arial"/>
                <w:szCs w:val="20"/>
              </w:rPr>
              <w:t>tFlag</w:t>
            </w:r>
            <w:r w:rsidR="003F5A2D">
              <w:rPr>
                <w:rFonts w:eastAsia="Arial" w:cs="Arial"/>
                <w:szCs w:val="20"/>
              </w:rPr>
              <w:t>"</w:t>
            </w:r>
            <w:r w:rsidRPr="00555D08">
              <w:rPr>
                <w:rFonts w:eastAsia="Arial" w:cs="Arial"/>
                <w:szCs w:val="20"/>
              </w:rPr>
              <w:t xml:space="preserve">: </w:t>
            </w:r>
            <w:r w:rsidR="003F5A2D">
              <w:rPr>
                <w:rFonts w:eastAsia="Arial" w:cs="Arial"/>
                <w:szCs w:val="20"/>
              </w:rPr>
              <w:t>"</w:t>
            </w:r>
            <w:r w:rsidRPr="00555D08">
              <w:rPr>
                <w:rFonts w:eastAsia="Arial" w:cs="Arial"/>
                <w:szCs w:val="20"/>
              </w:rPr>
              <w:t>TRUE</w:t>
            </w:r>
            <w:r w:rsidR="003F5A2D">
              <w:rPr>
                <w:rFonts w:eastAsia="Arial" w:cs="Arial"/>
                <w:szCs w:val="20"/>
              </w:rPr>
              <w:t>"</w:t>
            </w:r>
            <w:r w:rsidRPr="00555D08">
              <w:rPr>
                <w:rFonts w:eastAsia="Arial" w:cs="Arial"/>
                <w:szCs w:val="20"/>
              </w:rPr>
              <w:t>,</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endOfUsagePromptCounter</w:t>
            </w:r>
            <w:r w:rsidR="003F5A2D">
              <w:rPr>
                <w:rFonts w:eastAsia="Arial" w:cs="Arial"/>
                <w:szCs w:val="20"/>
              </w:rPr>
              <w:t>"</w:t>
            </w:r>
            <w:r w:rsidRPr="00555D08">
              <w:rPr>
                <w:rFonts w:eastAsia="Arial" w:cs="Arial"/>
                <w:szCs w:val="20"/>
              </w:rPr>
              <w:t>: 0,</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maxAllowedEndOfUsagePrompt</w:t>
            </w:r>
            <w:r w:rsidR="003F5A2D">
              <w:rPr>
                <w:rFonts w:eastAsia="Arial" w:cs="Arial"/>
                <w:szCs w:val="20"/>
              </w:rPr>
              <w:t>"</w:t>
            </w:r>
            <w:r w:rsidRPr="00555D08">
              <w:rPr>
                <w:rFonts w:eastAsia="Arial" w:cs="Arial"/>
                <w:szCs w:val="20"/>
              </w:rPr>
              <w:t>: 2</w:t>
            </w:r>
          </w:p>
          <w:p w:rsidR="00527AF8" w:rsidRDefault="00555D08" w:rsidP="00FE78D0">
            <w:pPr>
              <w:jc w:val="both"/>
              <w:rPr>
                <w:rFonts w:eastAsia="Arial" w:cs="Arial"/>
                <w:szCs w:val="20"/>
              </w:rPr>
            </w:pPr>
            <w:r w:rsidRPr="00555D08">
              <w:rPr>
                <w:rFonts w:eastAsia="Arial" w:cs="Arial"/>
                <w:szCs w:val="20"/>
              </w:rPr>
              <w:t>}</w:t>
            </w:r>
            <w:r w:rsidRPr="00555D08" w:rsidDel="00555D08">
              <w:rPr>
                <w:rFonts w:eastAsia="Arial" w:cs="Arial"/>
                <w:szCs w:val="20"/>
              </w:rPr>
              <w:t xml:space="preserve"> </w:t>
            </w:r>
            <w:r w:rsidR="003F5A2D">
              <w:rPr>
                <w:rFonts w:eastAsia="Arial" w:cs="Arial"/>
                <w:szCs w:val="20"/>
              </w:rPr>
              <w:t>""""""""""""""""</w:t>
            </w:r>
          </w:p>
          <w:p w:rsidR="00527AF8" w:rsidRDefault="00527AF8" w:rsidP="00FE78D0">
            <w:pPr>
              <w:jc w:val="both"/>
              <w:rPr>
                <w:rFonts w:eastAsia="Arial" w:cs="Arial"/>
                <w:szCs w:val="20"/>
              </w:rPr>
            </w:pPr>
          </w:p>
          <w:p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rsidR="00527AF8" w:rsidRPr="00031093" w:rsidRDefault="00527AF8" w:rsidP="00FE78D0">
            <w:pPr>
              <w:jc w:val="both"/>
              <w:rPr>
                <w:szCs w:val="20"/>
              </w:rPr>
            </w:pPr>
            <w:r w:rsidRPr="00031093">
              <w:rPr>
                <w:szCs w:val="20"/>
              </w:rPr>
              <w:lastRenderedPageBreak/>
              <w:t>200</w:t>
            </w:r>
          </w:p>
        </w:tc>
        <w:tc>
          <w:tcPr>
            <w:tcW w:w="1471" w:type="dxa"/>
            <w:tcBorders>
              <w:bottom w:val="single" w:sz="4" w:space="0" w:color="auto"/>
            </w:tcBorders>
          </w:tcPr>
          <w:p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rsidR="00527AF8" w:rsidRPr="00031093" w:rsidRDefault="00527AF8" w:rsidP="00FE78D0">
            <w:pPr>
              <w:jc w:val="both"/>
              <w:rPr>
                <w:szCs w:val="20"/>
              </w:rPr>
            </w:pPr>
          </w:p>
        </w:tc>
      </w:tr>
      <w:tr w:rsidR="00BC06C9" w:rsidTr="00FE78D0">
        <w:tc>
          <w:tcPr>
            <w:tcW w:w="1188" w:type="dxa"/>
            <w:vMerge w:val="restart"/>
          </w:tcPr>
          <w:p w:rsidR="00BC06C9" w:rsidRPr="00031093" w:rsidRDefault="00BC06C9" w:rsidP="00FE78D0">
            <w:pPr>
              <w:jc w:val="both"/>
              <w:rPr>
                <w:szCs w:val="20"/>
              </w:rPr>
            </w:pPr>
            <w:r w:rsidRPr="00031093">
              <w:rPr>
                <w:szCs w:val="20"/>
              </w:rPr>
              <w:lastRenderedPageBreak/>
              <w:t>Failure</w:t>
            </w:r>
          </w:p>
        </w:tc>
        <w:tc>
          <w:tcPr>
            <w:tcW w:w="3510" w:type="dxa"/>
            <w:vMerge w:val="restart"/>
            <w:shd w:val="clear" w:color="auto" w:fill="auto"/>
          </w:tcPr>
          <w:p w:rsidR="00BC06C9" w:rsidRPr="00031093" w:rsidRDefault="00BC06C9" w:rsidP="00FE78D0">
            <w:pPr>
              <w:jc w:val="both"/>
              <w:rPr>
                <w:rFonts w:eastAsia="Arial" w:cs="Arial"/>
                <w:szCs w:val="20"/>
              </w:rPr>
            </w:pPr>
            <w:r w:rsidRPr="00031093">
              <w:rPr>
                <w:rFonts w:eastAsia="Arial" w:cs="Arial"/>
                <w:szCs w:val="20"/>
              </w:rPr>
              <w:t>{</w:t>
            </w:r>
          </w:p>
          <w:p w:rsidR="00BC06C9" w:rsidRPr="00031093" w:rsidRDefault="00BC06C9"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 : "</w:t>
            </w:r>
            <w:r w:rsidRPr="00031093">
              <w:rPr>
                <w:szCs w:val="20"/>
              </w:rPr>
              <w:t xml:space="preserve">&lt;Description     </w:t>
            </w:r>
            <w:r>
              <w:rPr>
                <w:szCs w:val="20"/>
              </w:rPr>
              <w:t>of the failure reason&gt;"</w:t>
            </w:r>
          </w:p>
          <w:p w:rsidR="00BC06C9" w:rsidRPr="00031093" w:rsidRDefault="00BC06C9" w:rsidP="00FE78D0">
            <w:pPr>
              <w:jc w:val="both"/>
              <w:rPr>
                <w:szCs w:val="20"/>
                <w:highlight w:val="lightGray"/>
              </w:rPr>
            </w:pPr>
            <w:r w:rsidRPr="00031093">
              <w:rPr>
                <w:szCs w:val="20"/>
              </w:rPr>
              <w:t>}</w:t>
            </w:r>
          </w:p>
        </w:tc>
        <w:tc>
          <w:tcPr>
            <w:tcW w:w="761" w:type="dxa"/>
            <w:tcBorders>
              <w:bottom w:val="single" w:sz="4" w:space="0" w:color="auto"/>
            </w:tcBorders>
          </w:tcPr>
          <w:p w:rsidR="00BC06C9" w:rsidRPr="00031093" w:rsidRDefault="00BC06C9" w:rsidP="00FE78D0">
            <w:pPr>
              <w:jc w:val="both"/>
              <w:rPr>
                <w:szCs w:val="20"/>
              </w:rPr>
            </w:pPr>
            <w:r>
              <w:rPr>
                <w:szCs w:val="20"/>
              </w:rPr>
              <w:t>400</w:t>
            </w:r>
          </w:p>
        </w:tc>
        <w:tc>
          <w:tcPr>
            <w:tcW w:w="1471" w:type="dxa"/>
          </w:tcPr>
          <w:p w:rsidR="00BC06C9" w:rsidRPr="00031093" w:rsidRDefault="00BC06C9" w:rsidP="00FE78D0">
            <w:pPr>
              <w:jc w:val="both"/>
              <w:rPr>
                <w:szCs w:val="20"/>
              </w:rPr>
            </w:pPr>
            <w:r w:rsidRPr="00031093">
              <w:rPr>
                <w:szCs w:val="20"/>
              </w:rPr>
              <w:t>Application/json</w:t>
            </w:r>
          </w:p>
        </w:tc>
        <w:tc>
          <w:tcPr>
            <w:tcW w:w="2250" w:type="dxa"/>
          </w:tcPr>
          <w:p w:rsidR="00BC06C9" w:rsidRPr="00031093" w:rsidRDefault="00BC06C9" w:rsidP="007102DC">
            <w:pPr>
              <w:jc w:val="both"/>
              <w:rPr>
                <w:szCs w:val="20"/>
              </w:rPr>
            </w:pPr>
            <w:r>
              <w:rPr>
                <w:szCs w:val="20"/>
              </w:rPr>
              <w:t>In case parameter value is invalid "&lt;Parameter Name : Invalid Value&gt;" shall be returned in failure reason</w:t>
            </w:r>
          </w:p>
        </w:tc>
      </w:tr>
      <w:tr w:rsidR="00BC06C9" w:rsidTr="00FE78D0">
        <w:tc>
          <w:tcPr>
            <w:tcW w:w="1188" w:type="dxa"/>
            <w:vMerge/>
          </w:tcPr>
          <w:p w:rsidR="00BC06C9" w:rsidRPr="00031093" w:rsidRDefault="00BC06C9" w:rsidP="00FE78D0">
            <w:pPr>
              <w:jc w:val="both"/>
              <w:rPr>
                <w:szCs w:val="20"/>
              </w:rPr>
            </w:pPr>
          </w:p>
        </w:tc>
        <w:tc>
          <w:tcPr>
            <w:tcW w:w="3510" w:type="dxa"/>
            <w:vMerge/>
            <w:shd w:val="clear" w:color="auto" w:fill="auto"/>
          </w:tcPr>
          <w:p w:rsidR="00BC06C9" w:rsidRPr="00031093" w:rsidRDefault="00BC06C9" w:rsidP="00FE78D0">
            <w:pPr>
              <w:jc w:val="both"/>
              <w:rPr>
                <w:szCs w:val="20"/>
              </w:rPr>
            </w:pPr>
          </w:p>
        </w:tc>
        <w:tc>
          <w:tcPr>
            <w:tcW w:w="761" w:type="dxa"/>
          </w:tcPr>
          <w:p w:rsidR="00BC06C9" w:rsidRPr="00031093" w:rsidRDefault="00BC06C9" w:rsidP="00FE78D0">
            <w:pPr>
              <w:jc w:val="both"/>
              <w:rPr>
                <w:szCs w:val="20"/>
              </w:rPr>
            </w:pPr>
            <w:r>
              <w:rPr>
                <w:szCs w:val="20"/>
              </w:rPr>
              <w:t>400</w:t>
            </w:r>
          </w:p>
        </w:tc>
        <w:tc>
          <w:tcPr>
            <w:tcW w:w="1471" w:type="dxa"/>
          </w:tcPr>
          <w:p w:rsidR="00BC06C9" w:rsidRDefault="00BC06C9" w:rsidP="00FE78D0">
            <w:pPr>
              <w:jc w:val="both"/>
            </w:pPr>
            <w:r w:rsidRPr="0076019E">
              <w:rPr>
                <w:szCs w:val="20"/>
              </w:rPr>
              <w:t>Application/json</w:t>
            </w:r>
          </w:p>
        </w:tc>
        <w:tc>
          <w:tcPr>
            <w:tcW w:w="2250" w:type="dxa"/>
          </w:tcPr>
          <w:p w:rsidR="00BC06C9" w:rsidRDefault="00BC06C9" w:rsidP="00FE78D0">
            <w:pPr>
              <w:jc w:val="both"/>
              <w:rPr>
                <w:szCs w:val="20"/>
              </w:rPr>
            </w:pPr>
            <w:r>
              <w:rPr>
                <w:szCs w:val="20"/>
              </w:rPr>
              <w:t>In case mandatory parameter is missing</w:t>
            </w:r>
          </w:p>
          <w:p w:rsidR="00BC06C9" w:rsidRPr="00031093" w:rsidRDefault="00BC06C9" w:rsidP="00A9180B">
            <w:pPr>
              <w:jc w:val="both"/>
              <w:rPr>
                <w:szCs w:val="20"/>
              </w:rPr>
            </w:pPr>
            <w:r>
              <w:rPr>
                <w:szCs w:val="20"/>
              </w:rPr>
              <w:t>"&lt;Parameter Name: Not Present&gt;" shall be returned in failure reason</w:t>
            </w:r>
          </w:p>
        </w:tc>
      </w:tr>
      <w:tr w:rsidR="00BC06C9" w:rsidTr="00FE78D0">
        <w:tc>
          <w:tcPr>
            <w:tcW w:w="1188" w:type="dxa"/>
            <w:vMerge/>
          </w:tcPr>
          <w:p w:rsidR="00BC06C9" w:rsidRPr="00031093" w:rsidRDefault="00BC06C9" w:rsidP="00FE78D0">
            <w:pPr>
              <w:jc w:val="both"/>
              <w:rPr>
                <w:szCs w:val="20"/>
              </w:rPr>
            </w:pPr>
          </w:p>
        </w:tc>
        <w:tc>
          <w:tcPr>
            <w:tcW w:w="3510" w:type="dxa"/>
            <w:vMerge/>
            <w:shd w:val="clear" w:color="auto" w:fill="auto"/>
          </w:tcPr>
          <w:p w:rsidR="00BC06C9" w:rsidRPr="00031093" w:rsidRDefault="00BC06C9" w:rsidP="00FE78D0">
            <w:pPr>
              <w:jc w:val="both"/>
              <w:rPr>
                <w:szCs w:val="20"/>
              </w:rPr>
            </w:pPr>
          </w:p>
        </w:tc>
        <w:tc>
          <w:tcPr>
            <w:tcW w:w="761" w:type="dxa"/>
          </w:tcPr>
          <w:p w:rsidR="00BC06C9" w:rsidRPr="00031093" w:rsidRDefault="00BC06C9" w:rsidP="00FE78D0">
            <w:pPr>
              <w:jc w:val="both"/>
              <w:rPr>
                <w:szCs w:val="20"/>
              </w:rPr>
            </w:pPr>
            <w:r>
              <w:rPr>
                <w:szCs w:val="20"/>
              </w:rPr>
              <w:t>500</w:t>
            </w:r>
          </w:p>
        </w:tc>
        <w:tc>
          <w:tcPr>
            <w:tcW w:w="1471" w:type="dxa"/>
          </w:tcPr>
          <w:p w:rsidR="00BC06C9" w:rsidRDefault="00BC06C9" w:rsidP="00FE78D0">
            <w:pPr>
              <w:jc w:val="both"/>
            </w:pPr>
            <w:r w:rsidRPr="0076019E">
              <w:rPr>
                <w:szCs w:val="20"/>
              </w:rPr>
              <w:t>Application/json</w:t>
            </w:r>
          </w:p>
        </w:tc>
        <w:tc>
          <w:tcPr>
            <w:tcW w:w="2250" w:type="dxa"/>
          </w:tcPr>
          <w:p w:rsidR="00BC06C9" w:rsidRDefault="00BC06C9" w:rsidP="00FE78D0">
            <w:pPr>
              <w:jc w:val="both"/>
              <w:rPr>
                <w:szCs w:val="20"/>
              </w:rPr>
            </w:pPr>
            <w:r>
              <w:rPr>
                <w:szCs w:val="20"/>
              </w:rPr>
              <w:t>In case of internal motech error "Internal Error" shall be returned in the failure reason</w:t>
            </w:r>
          </w:p>
        </w:tc>
      </w:tr>
      <w:tr w:rsidR="00BC06C9" w:rsidTr="00FE78D0">
        <w:trPr>
          <w:ins w:id="216" w:author="Ashish Jain" w:date="2015-04-15T22:53:00Z"/>
        </w:trPr>
        <w:tc>
          <w:tcPr>
            <w:tcW w:w="1188" w:type="dxa"/>
            <w:vMerge/>
          </w:tcPr>
          <w:p w:rsidR="00BC06C9" w:rsidRPr="00031093" w:rsidRDefault="00BC06C9" w:rsidP="00FE78D0">
            <w:pPr>
              <w:jc w:val="both"/>
              <w:rPr>
                <w:ins w:id="217" w:author="Ashish Jain" w:date="2015-04-15T22:53:00Z"/>
                <w:szCs w:val="20"/>
              </w:rPr>
            </w:pPr>
          </w:p>
        </w:tc>
        <w:tc>
          <w:tcPr>
            <w:tcW w:w="3510" w:type="dxa"/>
            <w:vMerge/>
            <w:shd w:val="clear" w:color="auto" w:fill="auto"/>
          </w:tcPr>
          <w:p w:rsidR="00BC06C9" w:rsidRPr="00031093" w:rsidRDefault="00BC06C9" w:rsidP="00FE78D0">
            <w:pPr>
              <w:jc w:val="both"/>
              <w:rPr>
                <w:ins w:id="218" w:author="Ashish Jain" w:date="2015-04-15T22:53:00Z"/>
                <w:szCs w:val="20"/>
              </w:rPr>
            </w:pPr>
          </w:p>
        </w:tc>
        <w:tc>
          <w:tcPr>
            <w:tcW w:w="761" w:type="dxa"/>
          </w:tcPr>
          <w:p w:rsidR="00BC06C9" w:rsidRDefault="00BC06C9" w:rsidP="00FE78D0">
            <w:pPr>
              <w:jc w:val="both"/>
              <w:rPr>
                <w:ins w:id="219" w:author="Ashish Jain" w:date="2015-04-15T22:53:00Z"/>
                <w:szCs w:val="20"/>
              </w:rPr>
            </w:pPr>
            <w:ins w:id="220" w:author="Ashish Jain" w:date="2015-04-15T22:53:00Z">
              <w:r>
                <w:rPr>
                  <w:color w:val="000000" w:themeColor="text1"/>
                  <w:szCs w:val="20"/>
                </w:rPr>
                <w:t>403</w:t>
              </w:r>
            </w:ins>
          </w:p>
        </w:tc>
        <w:tc>
          <w:tcPr>
            <w:tcW w:w="1471" w:type="dxa"/>
          </w:tcPr>
          <w:p w:rsidR="00BC06C9" w:rsidRPr="0076019E" w:rsidRDefault="00BC06C9" w:rsidP="00FE78D0">
            <w:pPr>
              <w:jc w:val="both"/>
              <w:rPr>
                <w:ins w:id="221" w:author="Ashish Jain" w:date="2015-04-15T22:53:00Z"/>
                <w:szCs w:val="20"/>
              </w:rPr>
            </w:pPr>
            <w:ins w:id="222" w:author="Ashish Jain" w:date="2015-04-15T22:53:00Z">
              <w:r>
                <w:rPr>
                  <w:szCs w:val="20"/>
                </w:rPr>
                <w:t>Application/json</w:t>
              </w:r>
            </w:ins>
          </w:p>
        </w:tc>
        <w:tc>
          <w:tcPr>
            <w:tcW w:w="2250" w:type="dxa"/>
          </w:tcPr>
          <w:p w:rsidR="00BC06C9" w:rsidRDefault="00BC06C9" w:rsidP="00FE78D0">
            <w:pPr>
              <w:jc w:val="both"/>
              <w:rPr>
                <w:ins w:id="223" w:author="Ashish Jain" w:date="2015-04-15T22:53:00Z"/>
                <w:szCs w:val="20"/>
              </w:rPr>
            </w:pPr>
            <w:ins w:id="224" w:author="Ashish Jain" w:date="2015-04-15T22:53:00Z">
              <w:r>
                <w:rPr>
                  <w:szCs w:val="20"/>
                </w:rPr>
                <w:t>In case when whitelisting is enabled and user’s MSISDN is not found in whitelist</w:t>
              </w:r>
            </w:ins>
          </w:p>
        </w:tc>
      </w:tr>
      <w:tr w:rsidR="00BC06C9" w:rsidTr="00FE78D0">
        <w:trPr>
          <w:ins w:id="225" w:author="Ashish Jain" w:date="2015-04-15T22:53:00Z"/>
        </w:trPr>
        <w:tc>
          <w:tcPr>
            <w:tcW w:w="1188" w:type="dxa"/>
            <w:vMerge/>
          </w:tcPr>
          <w:p w:rsidR="00BC06C9" w:rsidRPr="00031093" w:rsidRDefault="00BC06C9" w:rsidP="00FE78D0">
            <w:pPr>
              <w:jc w:val="both"/>
              <w:rPr>
                <w:ins w:id="226" w:author="Ashish Jain" w:date="2015-04-15T22:53:00Z"/>
                <w:szCs w:val="20"/>
              </w:rPr>
            </w:pPr>
          </w:p>
        </w:tc>
        <w:tc>
          <w:tcPr>
            <w:tcW w:w="3510" w:type="dxa"/>
            <w:vMerge/>
            <w:shd w:val="clear" w:color="auto" w:fill="auto"/>
          </w:tcPr>
          <w:p w:rsidR="00BC06C9" w:rsidRPr="00031093" w:rsidRDefault="00BC06C9" w:rsidP="00FE78D0">
            <w:pPr>
              <w:jc w:val="both"/>
              <w:rPr>
                <w:ins w:id="227" w:author="Ashish Jain" w:date="2015-04-15T22:53:00Z"/>
                <w:szCs w:val="20"/>
              </w:rPr>
            </w:pPr>
          </w:p>
        </w:tc>
        <w:tc>
          <w:tcPr>
            <w:tcW w:w="761" w:type="dxa"/>
          </w:tcPr>
          <w:p w:rsidR="00BC06C9" w:rsidRDefault="00BC06C9" w:rsidP="00FE78D0">
            <w:pPr>
              <w:jc w:val="both"/>
              <w:rPr>
                <w:ins w:id="228" w:author="Ashish Jain" w:date="2015-04-15T22:53:00Z"/>
                <w:color w:val="000000" w:themeColor="text1"/>
                <w:szCs w:val="20"/>
              </w:rPr>
            </w:pPr>
            <w:ins w:id="229" w:author="Ashish Jain" w:date="2015-04-15T22:53:00Z">
              <w:r>
                <w:rPr>
                  <w:color w:val="000000" w:themeColor="text1"/>
                  <w:szCs w:val="20"/>
                </w:rPr>
                <w:t>501</w:t>
              </w:r>
            </w:ins>
          </w:p>
        </w:tc>
        <w:tc>
          <w:tcPr>
            <w:tcW w:w="1471" w:type="dxa"/>
          </w:tcPr>
          <w:p w:rsidR="00BC06C9" w:rsidRDefault="00BC06C9" w:rsidP="00FE78D0">
            <w:pPr>
              <w:jc w:val="both"/>
              <w:rPr>
                <w:ins w:id="230" w:author="Ashish Jain" w:date="2015-04-15T22:53:00Z"/>
                <w:szCs w:val="20"/>
              </w:rPr>
            </w:pPr>
            <w:ins w:id="231" w:author="Ashish Jain" w:date="2015-04-15T22:53:00Z">
              <w:r>
                <w:rPr>
                  <w:szCs w:val="20"/>
                </w:rPr>
                <w:t>Application/json</w:t>
              </w:r>
            </w:ins>
          </w:p>
        </w:tc>
        <w:tc>
          <w:tcPr>
            <w:tcW w:w="2250" w:type="dxa"/>
          </w:tcPr>
          <w:p w:rsidR="00BC06C9" w:rsidRDefault="00BC06C9" w:rsidP="00FE78D0">
            <w:pPr>
              <w:jc w:val="both"/>
              <w:rPr>
                <w:ins w:id="232" w:author="Ashish Jain" w:date="2015-04-15T22:53:00Z"/>
                <w:szCs w:val="20"/>
              </w:rPr>
            </w:pPr>
            <w:ins w:id="233" w:author="Ashish Jain" w:date="2015-04-15T22:53:00Z">
              <w:r>
                <w:rPr>
                  <w:szCs w:val="20"/>
                </w:rPr>
                <w:t>In case when call is received from state where service is not deployed</w:t>
              </w:r>
            </w:ins>
          </w:p>
        </w:tc>
      </w:tr>
    </w:tbl>
    <w:p w:rsidR="00527AF8" w:rsidRDefault="00527AF8" w:rsidP="00527AF8">
      <w:pPr>
        <w:jc w:val="both"/>
      </w:pPr>
    </w:p>
    <w:p w:rsidR="00527AF8" w:rsidRDefault="00527AF8" w:rsidP="00527AF8">
      <w:pPr>
        <w:pStyle w:val="Heading5"/>
        <w:jc w:val="both"/>
      </w:pPr>
      <w:r>
        <w:t>Body Example</w:t>
      </w:r>
    </w:p>
    <w:p w:rsidR="00527AF8" w:rsidRPr="00F86535" w:rsidRDefault="00527AF8" w:rsidP="00527AF8">
      <w:pPr>
        <w:jc w:val="both"/>
      </w:pPr>
    </w:p>
    <w:p w:rsidR="00527AF8" w:rsidRPr="008930EC" w:rsidRDefault="00527AF8" w:rsidP="00527AF8">
      <w:pPr>
        <w:jc w:val="both"/>
        <w:rPr>
          <w:rFonts w:ascii="Times" w:hAnsi="Times"/>
          <w:szCs w:val="20"/>
        </w:rPr>
      </w:pPr>
      <w:r w:rsidRPr="008930EC">
        <w:rPr>
          <w:rFonts w:ascii="Times" w:hAnsi="Times"/>
          <w:szCs w:val="20"/>
        </w:rPr>
        <w:t>NA</w:t>
      </w:r>
    </w:p>
    <w:p w:rsidR="00527AF8" w:rsidRDefault="00527AF8" w:rsidP="00527AF8">
      <w:pPr>
        <w:pStyle w:val="Heading5"/>
        <w:jc w:val="both"/>
      </w:pPr>
      <w:r>
        <w:t xml:space="preserve">Body Elements </w:t>
      </w:r>
    </w:p>
    <w:p w:rsidR="00527AF8" w:rsidRDefault="00527AF8" w:rsidP="00527AF8">
      <w:pPr>
        <w:jc w:val="both"/>
      </w:pPr>
    </w:p>
    <w:p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rsidTr="00E85A7D">
        <w:trPr>
          <w:trHeight w:val="244"/>
        </w:trPr>
        <w:tc>
          <w:tcPr>
            <w:tcW w:w="285" w:type="pct"/>
            <w:shd w:val="clear" w:color="auto" w:fill="D9D9D9" w:themeFill="background1" w:themeFillShade="D9"/>
          </w:tcPr>
          <w:p w:rsidR="00527AF8" w:rsidRPr="00DE1B6A" w:rsidRDefault="00527AF8" w:rsidP="00FE78D0">
            <w:pPr>
              <w:jc w:val="both"/>
            </w:pPr>
            <w:r w:rsidRPr="00DE1B6A">
              <w:t>#</w:t>
            </w:r>
          </w:p>
        </w:tc>
        <w:tc>
          <w:tcPr>
            <w:tcW w:w="952" w:type="pct"/>
            <w:shd w:val="clear" w:color="auto" w:fill="D9D9D9" w:themeFill="background1" w:themeFillShade="D9"/>
          </w:tcPr>
          <w:p w:rsidR="00527AF8" w:rsidRPr="00DE1B6A" w:rsidRDefault="00527AF8" w:rsidP="00FE78D0">
            <w:pPr>
              <w:jc w:val="both"/>
            </w:pPr>
            <w:r w:rsidRPr="00DE1B6A">
              <w:t>Element Name</w:t>
            </w:r>
          </w:p>
        </w:tc>
        <w:tc>
          <w:tcPr>
            <w:tcW w:w="667" w:type="pct"/>
            <w:shd w:val="clear" w:color="auto" w:fill="D9D9D9" w:themeFill="background1" w:themeFillShade="D9"/>
          </w:tcPr>
          <w:p w:rsidR="00527AF8" w:rsidRPr="00DE1B6A" w:rsidRDefault="00527AF8" w:rsidP="00FE78D0">
            <w:pPr>
              <w:jc w:val="both"/>
            </w:pPr>
            <w:r w:rsidRPr="00DE1B6A">
              <w:t>Mandatory</w:t>
            </w:r>
          </w:p>
        </w:tc>
        <w:tc>
          <w:tcPr>
            <w:tcW w:w="691" w:type="pct"/>
            <w:shd w:val="clear" w:color="auto" w:fill="D9D9D9" w:themeFill="background1" w:themeFillShade="D9"/>
          </w:tcPr>
          <w:p w:rsidR="00527AF8" w:rsidRPr="00DE1B6A" w:rsidRDefault="00527AF8" w:rsidP="00FE78D0">
            <w:pPr>
              <w:jc w:val="both"/>
            </w:pPr>
            <w:r w:rsidRPr="00DE1B6A">
              <w:t>Data type</w:t>
            </w:r>
          </w:p>
        </w:tc>
        <w:tc>
          <w:tcPr>
            <w:tcW w:w="1119" w:type="pct"/>
            <w:shd w:val="clear" w:color="auto" w:fill="D9D9D9" w:themeFill="background1" w:themeFillShade="D9"/>
          </w:tcPr>
          <w:p w:rsidR="00527AF8" w:rsidRPr="00DE1B6A" w:rsidRDefault="00527AF8" w:rsidP="00FE78D0">
            <w:pPr>
              <w:jc w:val="both"/>
            </w:pPr>
            <w:r>
              <w:t>Range</w:t>
            </w:r>
          </w:p>
        </w:tc>
        <w:tc>
          <w:tcPr>
            <w:tcW w:w="1286" w:type="pct"/>
            <w:shd w:val="clear" w:color="auto" w:fill="D9D9D9" w:themeFill="background1" w:themeFillShade="D9"/>
          </w:tcPr>
          <w:p w:rsidR="00527AF8" w:rsidRPr="00DE1B6A" w:rsidRDefault="00527AF8" w:rsidP="00FE78D0">
            <w:pPr>
              <w:jc w:val="both"/>
            </w:pPr>
            <w:r w:rsidRPr="00DE1B6A">
              <w:t>Details</w:t>
            </w:r>
          </w:p>
        </w:tc>
      </w:tr>
      <w:tr w:rsidR="00527AF8" w:rsidRPr="008930EC" w:rsidTr="00E85A7D">
        <w:trPr>
          <w:trHeight w:val="244"/>
        </w:trPr>
        <w:tc>
          <w:tcPr>
            <w:tcW w:w="285" w:type="pct"/>
          </w:tcPr>
          <w:p w:rsidR="00527AF8" w:rsidRPr="00BB5EA1" w:rsidRDefault="00527AF8" w:rsidP="00FE78D0">
            <w:pPr>
              <w:jc w:val="both"/>
              <w:rPr>
                <w:szCs w:val="20"/>
              </w:rPr>
            </w:pPr>
            <w:r w:rsidRPr="00BB5EA1">
              <w:rPr>
                <w:szCs w:val="20"/>
              </w:rPr>
              <w:t>1</w:t>
            </w:r>
          </w:p>
        </w:tc>
        <w:tc>
          <w:tcPr>
            <w:tcW w:w="952" w:type="pct"/>
          </w:tcPr>
          <w:p w:rsidR="00527AF8" w:rsidRPr="00BB5EA1" w:rsidRDefault="00527AF8" w:rsidP="00FE78D0">
            <w:pPr>
              <w:jc w:val="both"/>
              <w:rPr>
                <w:szCs w:val="20"/>
              </w:rPr>
            </w:pPr>
            <w:r>
              <w:rPr>
                <w:szCs w:val="20"/>
              </w:rPr>
              <w:t>c</w:t>
            </w:r>
            <w:r w:rsidRPr="00BB5EA1">
              <w:rPr>
                <w:szCs w:val="20"/>
              </w:rPr>
              <w:t>ircle</w:t>
            </w:r>
          </w:p>
        </w:tc>
        <w:tc>
          <w:tcPr>
            <w:tcW w:w="667" w:type="pct"/>
          </w:tcPr>
          <w:p w:rsidR="00527AF8" w:rsidRPr="00BB5EA1" w:rsidRDefault="00527AF8" w:rsidP="00FE78D0">
            <w:pPr>
              <w:jc w:val="both"/>
              <w:rPr>
                <w:szCs w:val="20"/>
              </w:rPr>
            </w:pPr>
            <w:r w:rsidRPr="00BB5EA1">
              <w:rPr>
                <w:szCs w:val="20"/>
              </w:rPr>
              <w:t>Yes</w:t>
            </w:r>
          </w:p>
        </w:tc>
        <w:tc>
          <w:tcPr>
            <w:tcW w:w="691" w:type="pct"/>
          </w:tcPr>
          <w:p w:rsidR="00527AF8" w:rsidRPr="00BB5EA1" w:rsidRDefault="00527AF8" w:rsidP="00FE78D0">
            <w:pPr>
              <w:jc w:val="both"/>
              <w:rPr>
                <w:szCs w:val="20"/>
              </w:rPr>
            </w:pPr>
            <w:r w:rsidRPr="00BB5EA1">
              <w:rPr>
                <w:szCs w:val="20"/>
              </w:rPr>
              <w:t>String (Max 255 characters)</w:t>
            </w:r>
          </w:p>
        </w:tc>
        <w:tc>
          <w:tcPr>
            <w:tcW w:w="1119" w:type="pct"/>
          </w:tcPr>
          <w:p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1286" w:type="pct"/>
          </w:tcPr>
          <w:p w:rsidR="00527AF8" w:rsidRPr="00BB5EA1" w:rsidRDefault="00527AF8" w:rsidP="00FE78D0">
            <w:pPr>
              <w:jc w:val="both"/>
              <w:rPr>
                <w:szCs w:val="20"/>
              </w:rPr>
            </w:pPr>
            <w:r>
              <w:rPr>
                <w:szCs w:val="20"/>
              </w:rPr>
              <w:t>If the circle information is valid in request same shall be returned otherwise circle information determined by Motech shall be returned.</w:t>
            </w:r>
          </w:p>
        </w:tc>
      </w:tr>
      <w:tr w:rsidR="00527AF8" w:rsidRPr="008930EC" w:rsidTr="00E85A7D">
        <w:trPr>
          <w:trHeight w:val="244"/>
        </w:trPr>
        <w:tc>
          <w:tcPr>
            <w:tcW w:w="285" w:type="pct"/>
          </w:tcPr>
          <w:p w:rsidR="00527AF8" w:rsidRPr="00BB5EA1" w:rsidRDefault="00527AF8" w:rsidP="00FE78D0">
            <w:pPr>
              <w:jc w:val="both"/>
              <w:rPr>
                <w:szCs w:val="20"/>
              </w:rPr>
            </w:pPr>
            <w:r w:rsidRPr="00BB5EA1">
              <w:rPr>
                <w:szCs w:val="20"/>
              </w:rPr>
              <w:t>2</w:t>
            </w:r>
          </w:p>
        </w:tc>
        <w:tc>
          <w:tcPr>
            <w:tcW w:w="952" w:type="pct"/>
          </w:tcPr>
          <w:p w:rsidR="00527AF8" w:rsidRPr="00BB5EA1" w:rsidRDefault="00527AF8" w:rsidP="00FE78D0">
            <w:pPr>
              <w:jc w:val="both"/>
              <w:rPr>
                <w:szCs w:val="20"/>
              </w:rPr>
            </w:pPr>
            <w:r>
              <w:rPr>
                <w:szCs w:val="20"/>
              </w:rPr>
              <w:t>defaultLanguageL</w:t>
            </w:r>
            <w:r w:rsidRPr="00BB5EA1">
              <w:rPr>
                <w:szCs w:val="20"/>
              </w:rPr>
              <w:t>ocation</w:t>
            </w:r>
            <w:r>
              <w:rPr>
                <w:szCs w:val="20"/>
              </w:rPr>
              <w:t>C</w:t>
            </w:r>
            <w:r w:rsidRPr="00BB5EA1">
              <w:rPr>
                <w:szCs w:val="20"/>
              </w:rPr>
              <w:t>ode</w:t>
            </w:r>
          </w:p>
        </w:tc>
        <w:tc>
          <w:tcPr>
            <w:tcW w:w="667" w:type="pct"/>
          </w:tcPr>
          <w:p w:rsidR="00527AF8" w:rsidRPr="00BB5EA1" w:rsidRDefault="00527AF8" w:rsidP="00FE78D0">
            <w:pPr>
              <w:jc w:val="both"/>
              <w:rPr>
                <w:szCs w:val="20"/>
              </w:rPr>
            </w:pPr>
            <w:r>
              <w:rPr>
                <w:szCs w:val="20"/>
              </w:rPr>
              <w:t>No</w:t>
            </w:r>
          </w:p>
        </w:tc>
        <w:tc>
          <w:tcPr>
            <w:tcW w:w="691" w:type="pct"/>
          </w:tcPr>
          <w:p w:rsidR="00527AF8" w:rsidRPr="00BB5EA1" w:rsidRDefault="00527AF8" w:rsidP="00FE78D0">
            <w:pPr>
              <w:jc w:val="both"/>
              <w:rPr>
                <w:szCs w:val="20"/>
              </w:rPr>
            </w:pPr>
            <w:del w:id="234" w:author="Ashish Jain" w:date="2015-04-16T22:30:00Z">
              <w:r w:rsidDel="000865AD">
                <w:rPr>
                  <w:szCs w:val="20"/>
                </w:rPr>
                <w:delText>Integer</w:delText>
              </w:r>
            </w:del>
            <w:ins w:id="235" w:author="Ashish Jain" w:date="2015-04-16T22:30:00Z">
              <w:r w:rsidR="000865AD">
                <w:rPr>
                  <w:szCs w:val="20"/>
                </w:rPr>
                <w:t>String</w:t>
              </w:r>
            </w:ins>
          </w:p>
        </w:tc>
        <w:tc>
          <w:tcPr>
            <w:tcW w:w="1119" w:type="pct"/>
          </w:tcPr>
          <w:p w:rsidR="00527AF8" w:rsidRPr="00FB6E57" w:rsidRDefault="00527AF8" w:rsidP="00FE78D0">
            <w:pPr>
              <w:jc w:val="both"/>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286" w:type="pct"/>
          </w:tcPr>
          <w:p w:rsidR="00527AF8" w:rsidRPr="00BB5EA1" w:rsidRDefault="00527AF8" w:rsidP="00FE78D0">
            <w:pPr>
              <w:jc w:val="both"/>
              <w:rPr>
                <w:szCs w:val="20"/>
              </w:rPr>
            </w:pPr>
            <w:r w:rsidRPr="00BB5EA1">
              <w:rPr>
                <w:szCs w:val="20"/>
              </w:rPr>
              <w:t>Default language location code set for circle.</w:t>
            </w:r>
            <w:r>
              <w:rPr>
                <w:szCs w:val="20"/>
              </w:rPr>
              <w:t>This element present if language location code is not determined.</w:t>
            </w:r>
          </w:p>
        </w:tc>
      </w:tr>
      <w:tr w:rsidR="00527AF8" w:rsidRPr="008930EC" w:rsidTr="00E85A7D">
        <w:trPr>
          <w:trHeight w:val="244"/>
        </w:trPr>
        <w:tc>
          <w:tcPr>
            <w:tcW w:w="285" w:type="pct"/>
          </w:tcPr>
          <w:p w:rsidR="00527AF8" w:rsidRPr="00BB5EA1" w:rsidRDefault="00527AF8" w:rsidP="00FE78D0">
            <w:pPr>
              <w:jc w:val="both"/>
              <w:rPr>
                <w:szCs w:val="20"/>
              </w:rPr>
            </w:pPr>
            <w:r w:rsidRPr="00BB5EA1">
              <w:rPr>
                <w:szCs w:val="20"/>
              </w:rPr>
              <w:lastRenderedPageBreak/>
              <w:t>3</w:t>
            </w:r>
          </w:p>
        </w:tc>
        <w:tc>
          <w:tcPr>
            <w:tcW w:w="952" w:type="pct"/>
          </w:tcPr>
          <w:p w:rsidR="00527AF8" w:rsidRPr="00BB5EA1" w:rsidRDefault="00527AF8" w:rsidP="00FE78D0">
            <w:pPr>
              <w:jc w:val="both"/>
              <w:rPr>
                <w:szCs w:val="20"/>
              </w:rPr>
            </w:pPr>
            <w:r w:rsidRPr="00BB5EA1">
              <w:rPr>
                <w:szCs w:val="20"/>
              </w:rPr>
              <w:t>languageLocationCode</w:t>
            </w:r>
          </w:p>
        </w:tc>
        <w:tc>
          <w:tcPr>
            <w:tcW w:w="667" w:type="pct"/>
          </w:tcPr>
          <w:p w:rsidR="00527AF8" w:rsidRPr="00BB5EA1" w:rsidRDefault="00527AF8" w:rsidP="00FE78D0">
            <w:pPr>
              <w:jc w:val="both"/>
              <w:rPr>
                <w:szCs w:val="20"/>
              </w:rPr>
            </w:pPr>
            <w:r>
              <w:rPr>
                <w:szCs w:val="20"/>
              </w:rPr>
              <w:t>No</w:t>
            </w:r>
          </w:p>
        </w:tc>
        <w:tc>
          <w:tcPr>
            <w:tcW w:w="691" w:type="pct"/>
          </w:tcPr>
          <w:p w:rsidR="00527AF8" w:rsidRPr="00BB5EA1" w:rsidRDefault="00527AF8" w:rsidP="00FE78D0">
            <w:pPr>
              <w:jc w:val="both"/>
              <w:rPr>
                <w:szCs w:val="20"/>
              </w:rPr>
            </w:pPr>
            <w:del w:id="236" w:author="Ashish Jain" w:date="2015-04-16T22:33:00Z">
              <w:r w:rsidDel="000865AD">
                <w:rPr>
                  <w:szCs w:val="20"/>
                </w:rPr>
                <w:delText>Integer</w:delText>
              </w:r>
            </w:del>
            <w:ins w:id="237" w:author="Ashish Jain" w:date="2015-04-16T22:33:00Z">
              <w:r w:rsidR="000865AD">
                <w:rPr>
                  <w:szCs w:val="20"/>
                </w:rPr>
                <w:t>String</w:t>
              </w:r>
            </w:ins>
          </w:p>
        </w:tc>
        <w:tc>
          <w:tcPr>
            <w:tcW w:w="1119" w:type="pct"/>
          </w:tcPr>
          <w:p w:rsidR="00527AF8" w:rsidRPr="00BB5EA1" w:rsidRDefault="00527AF8" w:rsidP="00FE78D0">
            <w:pPr>
              <w:jc w:val="both"/>
              <w:rPr>
                <w:szCs w:val="20"/>
              </w:rPr>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286" w:type="pct"/>
          </w:tcPr>
          <w:p w:rsidR="00527AF8" w:rsidRPr="00BB5EA1" w:rsidRDefault="00527AF8" w:rsidP="00FE78D0">
            <w:pPr>
              <w:jc w:val="both"/>
              <w:rPr>
                <w:szCs w:val="20"/>
              </w:rPr>
            </w:pPr>
            <w:r>
              <w:rPr>
                <w:szCs w:val="20"/>
              </w:rPr>
              <w:t>This element present if language location code is determined.</w:t>
            </w:r>
          </w:p>
        </w:tc>
      </w:tr>
      <w:tr w:rsidR="00527AF8" w:rsidRPr="008930EC" w:rsidTr="00E85A7D">
        <w:trPr>
          <w:trHeight w:val="244"/>
        </w:trPr>
        <w:tc>
          <w:tcPr>
            <w:tcW w:w="285" w:type="pct"/>
          </w:tcPr>
          <w:p w:rsidR="00527AF8" w:rsidRPr="00BB5EA1" w:rsidRDefault="00527AF8" w:rsidP="00FE78D0">
            <w:pPr>
              <w:jc w:val="both"/>
              <w:rPr>
                <w:szCs w:val="20"/>
              </w:rPr>
            </w:pPr>
            <w:r w:rsidRPr="00BB5EA1">
              <w:rPr>
                <w:szCs w:val="20"/>
              </w:rPr>
              <w:t>4</w:t>
            </w:r>
          </w:p>
        </w:tc>
        <w:tc>
          <w:tcPr>
            <w:tcW w:w="952" w:type="pct"/>
          </w:tcPr>
          <w:p w:rsidR="00527AF8" w:rsidRPr="00BB5EA1" w:rsidRDefault="00527AF8" w:rsidP="00FE78D0">
            <w:pPr>
              <w:jc w:val="both"/>
              <w:rPr>
                <w:szCs w:val="20"/>
              </w:rPr>
            </w:pPr>
            <w:r w:rsidRPr="00825D81">
              <w:rPr>
                <w:szCs w:val="20"/>
              </w:rPr>
              <w:t>currentUsageInPulses</w:t>
            </w:r>
          </w:p>
        </w:tc>
        <w:tc>
          <w:tcPr>
            <w:tcW w:w="667" w:type="pct"/>
          </w:tcPr>
          <w:p w:rsidR="00527AF8" w:rsidRPr="00BB5EA1" w:rsidRDefault="00527AF8" w:rsidP="00FE78D0">
            <w:pPr>
              <w:jc w:val="both"/>
              <w:rPr>
                <w:szCs w:val="20"/>
              </w:rPr>
            </w:pPr>
            <w:r>
              <w:rPr>
                <w:szCs w:val="20"/>
              </w:rPr>
              <w:t>Yes</w:t>
            </w:r>
          </w:p>
        </w:tc>
        <w:tc>
          <w:tcPr>
            <w:tcW w:w="691" w:type="pct"/>
          </w:tcPr>
          <w:p w:rsidR="00527AF8" w:rsidRPr="00BB5EA1" w:rsidRDefault="00527AF8" w:rsidP="00FE78D0">
            <w:pPr>
              <w:jc w:val="both"/>
              <w:rPr>
                <w:szCs w:val="20"/>
              </w:rPr>
            </w:pPr>
            <w:r>
              <w:rPr>
                <w:szCs w:val="20"/>
              </w:rPr>
              <w:t>Integer</w:t>
            </w:r>
          </w:p>
        </w:tc>
        <w:tc>
          <w:tcPr>
            <w:tcW w:w="1119" w:type="pct"/>
          </w:tcPr>
          <w:p w:rsidR="00527AF8" w:rsidRPr="00BB5EA1" w:rsidRDefault="00527AF8" w:rsidP="00FE78D0">
            <w:pPr>
              <w:jc w:val="both"/>
              <w:rPr>
                <w:szCs w:val="20"/>
              </w:rPr>
            </w:pPr>
            <w:r w:rsidRPr="00BB5EA1">
              <w:rPr>
                <w:szCs w:val="20"/>
              </w:rPr>
              <w:t>NA</w:t>
            </w:r>
          </w:p>
        </w:tc>
        <w:tc>
          <w:tcPr>
            <w:tcW w:w="1286" w:type="pct"/>
          </w:tcPr>
          <w:p w:rsidR="00527AF8" w:rsidRPr="00BB5EA1" w:rsidRDefault="00527AF8" w:rsidP="00FE78D0">
            <w:pPr>
              <w:jc w:val="both"/>
              <w:rPr>
                <w:szCs w:val="20"/>
              </w:rPr>
            </w:pPr>
            <w:r>
              <w:rPr>
                <w:szCs w:val="20"/>
              </w:rPr>
              <w:t>Usage in pulses</w:t>
            </w:r>
          </w:p>
        </w:tc>
      </w:tr>
      <w:tr w:rsidR="00527AF8" w:rsidTr="00E85A7D">
        <w:trPr>
          <w:trHeight w:val="244"/>
        </w:trPr>
        <w:tc>
          <w:tcPr>
            <w:tcW w:w="285" w:type="pct"/>
          </w:tcPr>
          <w:p w:rsidR="00527AF8" w:rsidRPr="00E827C4" w:rsidRDefault="00527AF8" w:rsidP="00FE78D0">
            <w:pPr>
              <w:jc w:val="both"/>
              <w:rPr>
                <w:szCs w:val="20"/>
              </w:rPr>
            </w:pPr>
            <w:r>
              <w:rPr>
                <w:szCs w:val="20"/>
              </w:rPr>
              <w:t>5</w:t>
            </w:r>
          </w:p>
        </w:tc>
        <w:tc>
          <w:tcPr>
            <w:tcW w:w="952" w:type="pct"/>
          </w:tcPr>
          <w:p w:rsidR="00527AF8" w:rsidRPr="00B84EE3" w:rsidRDefault="00527AF8" w:rsidP="00FE78D0">
            <w:pPr>
              <w:jc w:val="both"/>
              <w:rPr>
                <w:szCs w:val="20"/>
              </w:rPr>
            </w:pPr>
            <w:r w:rsidRPr="00B84EE3">
              <w:rPr>
                <w:szCs w:val="20"/>
              </w:rPr>
              <w:t>maxAllowedUsage</w:t>
            </w:r>
            <w:r>
              <w:rPr>
                <w:szCs w:val="20"/>
              </w:rPr>
              <w:t>InPulses</w:t>
            </w:r>
          </w:p>
        </w:tc>
        <w:tc>
          <w:tcPr>
            <w:tcW w:w="667" w:type="pct"/>
          </w:tcPr>
          <w:p w:rsidR="00527AF8" w:rsidRPr="00E827C4" w:rsidRDefault="00527AF8" w:rsidP="00FE78D0">
            <w:pPr>
              <w:jc w:val="both"/>
              <w:rPr>
                <w:szCs w:val="20"/>
              </w:rPr>
            </w:pPr>
            <w:r>
              <w:rPr>
                <w:szCs w:val="20"/>
              </w:rPr>
              <w:t>Yes</w:t>
            </w:r>
          </w:p>
        </w:tc>
        <w:tc>
          <w:tcPr>
            <w:tcW w:w="691" w:type="pct"/>
          </w:tcPr>
          <w:p w:rsidR="00527AF8" w:rsidRPr="00E827C4" w:rsidRDefault="00527AF8" w:rsidP="00FE78D0">
            <w:pPr>
              <w:jc w:val="both"/>
              <w:rPr>
                <w:szCs w:val="20"/>
              </w:rPr>
            </w:pPr>
            <w:r>
              <w:rPr>
                <w:szCs w:val="20"/>
              </w:rPr>
              <w:t>Integer</w:t>
            </w:r>
          </w:p>
        </w:tc>
        <w:tc>
          <w:tcPr>
            <w:tcW w:w="1119" w:type="pct"/>
          </w:tcPr>
          <w:p w:rsidR="00527AF8" w:rsidRPr="00A71324" w:rsidRDefault="00527AF8" w:rsidP="00FE78D0">
            <w:pPr>
              <w:jc w:val="both"/>
              <w:rPr>
                <w:szCs w:val="20"/>
              </w:rPr>
            </w:pPr>
            <w:r>
              <w:rPr>
                <w:szCs w:val="20"/>
              </w:rPr>
              <w:t>-1 for uncapped</w:t>
            </w:r>
          </w:p>
        </w:tc>
        <w:tc>
          <w:tcPr>
            <w:tcW w:w="1286" w:type="pct"/>
          </w:tcPr>
          <w:p w:rsidR="00527AF8" w:rsidRPr="00E827C4" w:rsidRDefault="00527AF8" w:rsidP="00FE78D0">
            <w:pPr>
              <w:jc w:val="both"/>
              <w:rPr>
                <w:szCs w:val="20"/>
              </w:rPr>
            </w:pPr>
            <w:r>
              <w:rPr>
                <w:szCs w:val="20"/>
              </w:rPr>
              <w:t>Maximum number of times the usage prompt can be played</w:t>
            </w:r>
          </w:p>
        </w:tc>
      </w:tr>
      <w:tr w:rsidR="00527AF8" w:rsidTr="00E85A7D">
        <w:trPr>
          <w:trHeight w:val="244"/>
        </w:trPr>
        <w:tc>
          <w:tcPr>
            <w:tcW w:w="285" w:type="pct"/>
          </w:tcPr>
          <w:p w:rsidR="00527AF8" w:rsidRPr="00E827C4" w:rsidRDefault="00527AF8" w:rsidP="00FE78D0">
            <w:pPr>
              <w:jc w:val="both"/>
              <w:rPr>
                <w:szCs w:val="20"/>
              </w:rPr>
            </w:pPr>
            <w:r>
              <w:rPr>
                <w:szCs w:val="20"/>
              </w:rPr>
              <w:t>6</w:t>
            </w:r>
          </w:p>
        </w:tc>
        <w:tc>
          <w:tcPr>
            <w:tcW w:w="952" w:type="pct"/>
          </w:tcPr>
          <w:p w:rsidR="00527AF8" w:rsidRPr="00B84EE3" w:rsidRDefault="00527AF8" w:rsidP="00FE78D0">
            <w:pPr>
              <w:jc w:val="both"/>
              <w:rPr>
                <w:szCs w:val="20"/>
              </w:rPr>
            </w:pPr>
            <w:r>
              <w:rPr>
                <w:szCs w:val="20"/>
              </w:rPr>
              <w:t>welcomePromptFlag</w:t>
            </w:r>
          </w:p>
        </w:tc>
        <w:tc>
          <w:tcPr>
            <w:tcW w:w="667" w:type="pct"/>
          </w:tcPr>
          <w:p w:rsidR="00527AF8" w:rsidRPr="00E827C4" w:rsidRDefault="00527AF8" w:rsidP="00FE78D0">
            <w:pPr>
              <w:jc w:val="both"/>
              <w:rPr>
                <w:szCs w:val="20"/>
              </w:rPr>
            </w:pPr>
            <w:r>
              <w:rPr>
                <w:szCs w:val="20"/>
              </w:rPr>
              <w:t>Yes</w:t>
            </w:r>
          </w:p>
        </w:tc>
        <w:tc>
          <w:tcPr>
            <w:tcW w:w="691" w:type="pct"/>
          </w:tcPr>
          <w:p w:rsidR="00527AF8" w:rsidRPr="00E827C4" w:rsidRDefault="00527AF8" w:rsidP="00FE78D0">
            <w:pPr>
              <w:jc w:val="both"/>
              <w:rPr>
                <w:szCs w:val="20"/>
              </w:rPr>
            </w:pPr>
            <w:r>
              <w:rPr>
                <w:szCs w:val="20"/>
              </w:rPr>
              <w:t>boolean</w:t>
            </w:r>
          </w:p>
        </w:tc>
        <w:tc>
          <w:tcPr>
            <w:tcW w:w="1119" w:type="pct"/>
          </w:tcPr>
          <w:p w:rsidR="00527AF8" w:rsidRDefault="00527AF8" w:rsidP="00FE78D0">
            <w:pPr>
              <w:jc w:val="both"/>
              <w:rPr>
                <w:szCs w:val="20"/>
              </w:rPr>
            </w:pPr>
            <w:r>
              <w:rPr>
                <w:szCs w:val="20"/>
              </w:rPr>
              <w:t>false : Not Played</w:t>
            </w:r>
          </w:p>
          <w:p w:rsidR="00527AF8" w:rsidRPr="00E827C4" w:rsidRDefault="00527AF8" w:rsidP="00FE78D0">
            <w:pPr>
              <w:jc w:val="both"/>
              <w:rPr>
                <w:szCs w:val="20"/>
                <w:highlight w:val="lightGray"/>
              </w:rPr>
            </w:pPr>
            <w:r>
              <w:rPr>
                <w:szCs w:val="20"/>
              </w:rPr>
              <w:t>true : Played</w:t>
            </w:r>
          </w:p>
        </w:tc>
        <w:tc>
          <w:tcPr>
            <w:tcW w:w="1286" w:type="pct"/>
          </w:tcPr>
          <w:p w:rsidR="00527AF8" w:rsidRPr="00E827C4" w:rsidRDefault="00527AF8" w:rsidP="00FE78D0">
            <w:pPr>
              <w:jc w:val="both"/>
              <w:rPr>
                <w:szCs w:val="20"/>
              </w:rPr>
            </w:pPr>
            <w:r>
              <w:rPr>
                <w:szCs w:val="20"/>
              </w:rPr>
              <w:t>Indicates welcome prompt is already played or not</w:t>
            </w:r>
          </w:p>
        </w:tc>
      </w:tr>
      <w:tr w:rsidR="00527AF8" w:rsidTr="00E85A7D">
        <w:trPr>
          <w:trHeight w:val="244"/>
        </w:trPr>
        <w:tc>
          <w:tcPr>
            <w:tcW w:w="285" w:type="pct"/>
          </w:tcPr>
          <w:p w:rsidR="00527AF8" w:rsidRDefault="00527AF8" w:rsidP="00FE78D0">
            <w:pPr>
              <w:jc w:val="both"/>
              <w:rPr>
                <w:szCs w:val="20"/>
              </w:rPr>
            </w:pPr>
            <w:r>
              <w:rPr>
                <w:szCs w:val="20"/>
              </w:rPr>
              <w:t>7</w:t>
            </w:r>
          </w:p>
        </w:tc>
        <w:tc>
          <w:tcPr>
            <w:tcW w:w="952" w:type="pct"/>
          </w:tcPr>
          <w:p w:rsidR="00527AF8" w:rsidRDefault="00527AF8" w:rsidP="00FE78D0">
            <w:pPr>
              <w:jc w:val="both"/>
              <w:rPr>
                <w:szCs w:val="20"/>
              </w:rPr>
            </w:pPr>
            <w:r w:rsidRPr="00C35E7A">
              <w:rPr>
                <w:szCs w:val="20"/>
              </w:rPr>
              <w:t>endOfUsagePromptCounter</w:t>
            </w:r>
          </w:p>
        </w:tc>
        <w:tc>
          <w:tcPr>
            <w:tcW w:w="667" w:type="pct"/>
          </w:tcPr>
          <w:p w:rsidR="00527AF8" w:rsidRDefault="00527AF8" w:rsidP="00FE78D0">
            <w:pPr>
              <w:jc w:val="both"/>
              <w:rPr>
                <w:szCs w:val="20"/>
              </w:rPr>
            </w:pPr>
            <w:r>
              <w:rPr>
                <w:szCs w:val="20"/>
              </w:rPr>
              <w:t>Yes</w:t>
            </w:r>
          </w:p>
        </w:tc>
        <w:tc>
          <w:tcPr>
            <w:tcW w:w="691" w:type="pct"/>
          </w:tcPr>
          <w:p w:rsidR="00527AF8" w:rsidRDefault="00527AF8" w:rsidP="00FE78D0">
            <w:pPr>
              <w:jc w:val="both"/>
              <w:rPr>
                <w:szCs w:val="20"/>
              </w:rPr>
            </w:pPr>
            <w:r>
              <w:rPr>
                <w:szCs w:val="20"/>
              </w:rPr>
              <w:t>Integer</w:t>
            </w:r>
          </w:p>
        </w:tc>
        <w:tc>
          <w:tcPr>
            <w:tcW w:w="1119" w:type="pct"/>
          </w:tcPr>
          <w:p w:rsidR="00527AF8" w:rsidRDefault="00527AF8" w:rsidP="00FE78D0">
            <w:pPr>
              <w:jc w:val="both"/>
              <w:rPr>
                <w:szCs w:val="20"/>
              </w:rPr>
            </w:pPr>
            <w:r>
              <w:rPr>
                <w:szCs w:val="20"/>
              </w:rPr>
              <w:t>NA</w:t>
            </w:r>
          </w:p>
        </w:tc>
        <w:tc>
          <w:tcPr>
            <w:tcW w:w="1286" w:type="pct"/>
          </w:tcPr>
          <w:p w:rsidR="00527AF8" w:rsidRPr="00E827C4" w:rsidRDefault="00527AF8" w:rsidP="00FE78D0">
            <w:pPr>
              <w:jc w:val="both"/>
              <w:rPr>
                <w:szCs w:val="20"/>
              </w:rPr>
            </w:pPr>
            <w:r>
              <w:rPr>
                <w:szCs w:val="20"/>
              </w:rPr>
              <w:t>Number of times end of usage prompt has been played</w:t>
            </w:r>
          </w:p>
        </w:tc>
      </w:tr>
      <w:tr w:rsidR="00127972" w:rsidTr="00E85A7D">
        <w:trPr>
          <w:trHeight w:val="244"/>
        </w:trPr>
        <w:tc>
          <w:tcPr>
            <w:tcW w:w="285" w:type="pct"/>
          </w:tcPr>
          <w:p w:rsidR="00127972" w:rsidRDefault="00127972" w:rsidP="00FE78D0">
            <w:pPr>
              <w:jc w:val="both"/>
              <w:rPr>
                <w:szCs w:val="20"/>
              </w:rPr>
            </w:pPr>
            <w:r>
              <w:rPr>
                <w:rFonts w:cs="Arial"/>
                <w:szCs w:val="20"/>
              </w:rPr>
              <w:t>8</w:t>
            </w:r>
          </w:p>
        </w:tc>
        <w:tc>
          <w:tcPr>
            <w:tcW w:w="952" w:type="pct"/>
          </w:tcPr>
          <w:p w:rsidR="00127972" w:rsidRPr="00C35E7A" w:rsidRDefault="00127972" w:rsidP="00FE78D0">
            <w:pPr>
              <w:jc w:val="both"/>
              <w:rPr>
                <w:szCs w:val="20"/>
              </w:rPr>
            </w:pPr>
            <w:r>
              <w:rPr>
                <w:rFonts w:eastAsia="Arial" w:cs="Arial"/>
                <w:szCs w:val="20"/>
              </w:rPr>
              <w:t>maxAllowedEndOfUsagePrompt</w:t>
            </w:r>
          </w:p>
        </w:tc>
        <w:tc>
          <w:tcPr>
            <w:tcW w:w="667" w:type="pct"/>
          </w:tcPr>
          <w:p w:rsidR="00127972" w:rsidRDefault="00127972" w:rsidP="00FE78D0">
            <w:pPr>
              <w:jc w:val="both"/>
              <w:rPr>
                <w:szCs w:val="20"/>
              </w:rPr>
            </w:pPr>
            <w:r>
              <w:rPr>
                <w:rFonts w:cs="Arial"/>
                <w:szCs w:val="20"/>
              </w:rPr>
              <w:t>Yes</w:t>
            </w:r>
          </w:p>
        </w:tc>
        <w:tc>
          <w:tcPr>
            <w:tcW w:w="691" w:type="pct"/>
          </w:tcPr>
          <w:p w:rsidR="00127972" w:rsidRDefault="00127972" w:rsidP="00FE78D0">
            <w:pPr>
              <w:jc w:val="both"/>
              <w:rPr>
                <w:szCs w:val="20"/>
              </w:rPr>
            </w:pPr>
            <w:r>
              <w:rPr>
                <w:rFonts w:cs="Arial"/>
                <w:szCs w:val="20"/>
              </w:rPr>
              <w:t>Integer</w:t>
            </w:r>
          </w:p>
        </w:tc>
        <w:tc>
          <w:tcPr>
            <w:tcW w:w="1119" w:type="pct"/>
          </w:tcPr>
          <w:p w:rsidR="00127972" w:rsidRDefault="00127972" w:rsidP="00FE78D0">
            <w:pPr>
              <w:jc w:val="both"/>
              <w:rPr>
                <w:szCs w:val="20"/>
              </w:rPr>
            </w:pPr>
            <w:r>
              <w:rPr>
                <w:rFonts w:cs="Arial"/>
                <w:szCs w:val="20"/>
              </w:rPr>
              <w:t>NA</w:t>
            </w:r>
          </w:p>
        </w:tc>
        <w:tc>
          <w:tcPr>
            <w:tcW w:w="1286" w:type="pct"/>
          </w:tcPr>
          <w:p w:rsidR="00127972" w:rsidRDefault="00127972" w:rsidP="00FE78D0">
            <w:pPr>
              <w:jc w:val="both"/>
              <w:rPr>
                <w:szCs w:val="20"/>
              </w:rPr>
            </w:pPr>
            <w:r>
              <w:rPr>
                <w:rFonts w:cs="Arial"/>
                <w:szCs w:val="20"/>
              </w:rPr>
              <w:t>Max number of times the End Of Usage prompt shall be played to the user.</w:t>
            </w:r>
          </w:p>
        </w:tc>
      </w:tr>
      <w:tr w:rsidR="00127972" w:rsidTr="00E85A7D">
        <w:trPr>
          <w:trHeight w:val="244"/>
        </w:trPr>
        <w:tc>
          <w:tcPr>
            <w:tcW w:w="285" w:type="pct"/>
          </w:tcPr>
          <w:p w:rsidR="00127972" w:rsidRDefault="00127972" w:rsidP="00FE78D0">
            <w:pPr>
              <w:jc w:val="both"/>
              <w:rPr>
                <w:szCs w:val="20"/>
              </w:rPr>
            </w:pPr>
            <w:r>
              <w:rPr>
                <w:szCs w:val="20"/>
              </w:rPr>
              <w:t>9</w:t>
            </w:r>
          </w:p>
        </w:tc>
        <w:tc>
          <w:tcPr>
            <w:tcW w:w="952" w:type="pct"/>
          </w:tcPr>
          <w:p w:rsidR="00127972" w:rsidRPr="00C35E7A" w:rsidRDefault="00127972" w:rsidP="00FE78D0">
            <w:pPr>
              <w:jc w:val="both"/>
              <w:rPr>
                <w:szCs w:val="20"/>
              </w:rPr>
            </w:pPr>
            <w:r>
              <w:rPr>
                <w:szCs w:val="20"/>
              </w:rPr>
              <w:t>failureReason</w:t>
            </w:r>
          </w:p>
        </w:tc>
        <w:tc>
          <w:tcPr>
            <w:tcW w:w="667" w:type="pct"/>
          </w:tcPr>
          <w:p w:rsidR="00127972" w:rsidRDefault="00127972" w:rsidP="00FE78D0">
            <w:pPr>
              <w:jc w:val="both"/>
              <w:rPr>
                <w:szCs w:val="20"/>
              </w:rPr>
            </w:pPr>
            <w:r>
              <w:rPr>
                <w:szCs w:val="20"/>
              </w:rPr>
              <w:t>No</w:t>
            </w:r>
          </w:p>
        </w:tc>
        <w:tc>
          <w:tcPr>
            <w:tcW w:w="691" w:type="pct"/>
          </w:tcPr>
          <w:p w:rsidR="00127972" w:rsidRDefault="00127972" w:rsidP="00FE78D0">
            <w:pPr>
              <w:jc w:val="both"/>
              <w:rPr>
                <w:szCs w:val="20"/>
              </w:rPr>
            </w:pPr>
            <w:r>
              <w:rPr>
                <w:szCs w:val="20"/>
              </w:rPr>
              <w:t>String</w:t>
            </w:r>
          </w:p>
        </w:tc>
        <w:tc>
          <w:tcPr>
            <w:tcW w:w="1119" w:type="pct"/>
          </w:tcPr>
          <w:p w:rsidR="00127972" w:rsidRDefault="00127972" w:rsidP="00FE78D0">
            <w:pPr>
              <w:jc w:val="both"/>
              <w:rPr>
                <w:szCs w:val="20"/>
              </w:rPr>
            </w:pPr>
          </w:p>
        </w:tc>
        <w:tc>
          <w:tcPr>
            <w:tcW w:w="1286" w:type="pct"/>
          </w:tcPr>
          <w:p w:rsidR="00127972" w:rsidRDefault="00127972" w:rsidP="00FE78D0">
            <w:pPr>
              <w:jc w:val="both"/>
              <w:rPr>
                <w:szCs w:val="20"/>
              </w:rPr>
            </w:pPr>
            <w:r>
              <w:rPr>
                <w:szCs w:val="20"/>
              </w:rPr>
              <w:t>Reason for the request failure</w:t>
            </w:r>
          </w:p>
        </w:tc>
      </w:tr>
    </w:tbl>
    <w:p w:rsidR="00527AF8" w:rsidRDefault="00527AF8" w:rsidP="00527AF8">
      <w:pPr>
        <w:jc w:val="both"/>
      </w:pPr>
    </w:p>
    <w:p w:rsidR="00527AF8" w:rsidRDefault="00527AF8" w:rsidP="00527AF8">
      <w:pPr>
        <w:jc w:val="both"/>
      </w:pPr>
    </w:p>
    <w:p w:rsidR="00527AF8" w:rsidRDefault="00527AF8" w:rsidP="00527AF8">
      <w:pPr>
        <w:pStyle w:val="Heading3"/>
        <w:jc w:val="both"/>
      </w:pPr>
      <w:bookmarkStart w:id="238" w:name="_Toc411454374"/>
      <w:r>
        <w:t>Save Call Details API</w:t>
      </w:r>
      <w:bookmarkEnd w:id="238"/>
    </w:p>
    <w:p w:rsidR="00527AF8" w:rsidRDefault="00527AF8" w:rsidP="00527AF8">
      <w:pPr>
        <w:jc w:val="both"/>
      </w:pPr>
    </w:p>
    <w:p w:rsidR="00527AF8" w:rsidRDefault="00527AF8" w:rsidP="00527AF8">
      <w:pPr>
        <w:jc w:val="both"/>
      </w:pPr>
      <w:r>
        <w:t>This API enables IVR to send call details to NMS_MoTech_MK. This data is further saved in NMS database and used for reporting purpose.</w:t>
      </w:r>
    </w:p>
    <w:p w:rsidR="00527AF8" w:rsidRDefault="00527AF8" w:rsidP="00527AF8">
      <w:pPr>
        <w:jc w:val="both"/>
      </w:pPr>
    </w:p>
    <w:p w:rsidR="00527AF8" w:rsidRPr="00814194" w:rsidRDefault="00527AF8" w:rsidP="00527AF8">
      <w:pPr>
        <w:pStyle w:val="Heading4"/>
        <w:jc w:val="both"/>
      </w:pPr>
      <w:r>
        <w:t xml:space="preserve">Save Call Details </w:t>
      </w:r>
      <w:r w:rsidR="00350A13">
        <w:t>–</w:t>
      </w:r>
      <w:r w:rsidRPr="00814194">
        <w:t xml:space="preserve"> Request</w:t>
      </w:r>
    </w:p>
    <w:p w:rsidR="00527AF8" w:rsidRPr="006110FF" w:rsidRDefault="00527AF8" w:rsidP="00527AF8">
      <w:pPr>
        <w:jc w:val="both"/>
      </w:pPr>
    </w:p>
    <w:p w:rsidR="00527AF8" w:rsidRPr="003D7883" w:rsidRDefault="00527AF8" w:rsidP="00E85A7D">
      <w:pPr>
        <w:rPr>
          <w:szCs w:val="20"/>
        </w:rPr>
      </w:pPr>
      <w:r w:rsidRPr="00DE1B6A">
        <w:rPr>
          <w:b/>
        </w:rPr>
        <w:t>URL</w:t>
      </w:r>
      <w:r w:rsidRPr="00EB6872">
        <w:t xml:space="preserve">: </w:t>
      </w:r>
      <w:r w:rsidR="00350A13" w:rsidRPr="00E85A7D">
        <w:t>http://&lt;motech:port&gt;/motech-platform-server/module/mobilekunji/callDetails</w:t>
      </w:r>
    </w:p>
    <w:p w:rsidR="00527AF8" w:rsidRDefault="00527AF8" w:rsidP="00527AF8">
      <w:pPr>
        <w:jc w:val="both"/>
        <w:rPr>
          <w:szCs w:val="20"/>
        </w:rPr>
      </w:pPr>
    </w:p>
    <w:p w:rsidR="00527AF8" w:rsidRDefault="00527AF8" w:rsidP="00527AF8">
      <w:pPr>
        <w:jc w:val="both"/>
        <w:rPr>
          <w:b/>
          <w:szCs w:val="20"/>
        </w:rPr>
      </w:pPr>
    </w:p>
    <w:p w:rsidR="00527AF8" w:rsidRDefault="00527AF8" w:rsidP="00527AF8">
      <w:pPr>
        <w:jc w:val="both"/>
        <w:rPr>
          <w:szCs w:val="20"/>
        </w:rPr>
      </w:pPr>
      <w:r w:rsidRPr="00DE1B6A">
        <w:rPr>
          <w:b/>
          <w:szCs w:val="20"/>
        </w:rPr>
        <w:t>Method</w:t>
      </w:r>
      <w:r w:rsidRPr="00EB6872">
        <w:rPr>
          <w:szCs w:val="20"/>
        </w:rPr>
        <w:t xml:space="preserve">: </w:t>
      </w:r>
      <w:r>
        <w:rPr>
          <w:szCs w:val="20"/>
        </w:rPr>
        <w:t>POST</w:t>
      </w:r>
    </w:p>
    <w:p w:rsidR="00527AF8" w:rsidRDefault="00527AF8" w:rsidP="00527AF8">
      <w:pPr>
        <w:jc w:val="both"/>
        <w:rPr>
          <w:szCs w:val="20"/>
        </w:rPr>
      </w:pPr>
    </w:p>
    <w:p w:rsidR="00527AF8" w:rsidRDefault="00527AF8" w:rsidP="00527AF8">
      <w:pPr>
        <w:pStyle w:val="Heading5"/>
        <w:jc w:val="both"/>
      </w:pPr>
      <w:r>
        <w:t>Validations</w:t>
      </w:r>
    </w:p>
    <w:p w:rsidR="00527AF8" w:rsidRDefault="00527AF8" w:rsidP="00527AF8">
      <w:pPr>
        <w:jc w:val="both"/>
      </w:pPr>
      <w:r>
        <w:tab/>
      </w:r>
    </w:p>
    <w:p w:rsidR="00527AF8" w:rsidRDefault="00527AF8" w:rsidP="00E65978">
      <w:pPr>
        <w:pStyle w:val="ListParagraph"/>
        <w:numPr>
          <w:ilvl w:val="0"/>
          <w:numId w:val="13"/>
        </w:numPr>
        <w:jc w:val="both"/>
      </w:pPr>
      <w:r>
        <w:t>NMS_MoTech shall validate the format of all the request parameters and reject the request if it is not correct.</w:t>
      </w:r>
    </w:p>
    <w:p w:rsidR="00527AF8" w:rsidRDefault="00527AF8" w:rsidP="00527AF8">
      <w:pPr>
        <w:pStyle w:val="Heading5"/>
        <w:jc w:val="both"/>
      </w:pPr>
      <w:r>
        <w:t>Http timeOut</w:t>
      </w:r>
    </w:p>
    <w:p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rsidTr="00D55576">
        <w:trPr>
          <w:trHeight w:val="244"/>
        </w:trPr>
        <w:tc>
          <w:tcPr>
            <w:tcW w:w="3007"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Description</w:t>
            </w:r>
          </w:p>
        </w:tc>
      </w:tr>
      <w:tr w:rsidR="000C46A9" w:rsidRPr="00FF4865" w:rsidTr="00D55576">
        <w:trPr>
          <w:trHeight w:val="386"/>
        </w:trPr>
        <w:tc>
          <w:tcPr>
            <w:tcW w:w="3007" w:type="pct"/>
          </w:tcPr>
          <w:p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527AF8" w:rsidRPr="00EB6872" w:rsidRDefault="00527AF8" w:rsidP="00527AF8">
      <w:pPr>
        <w:jc w:val="both"/>
        <w:rPr>
          <w:szCs w:val="20"/>
        </w:rPr>
      </w:pPr>
    </w:p>
    <w:p w:rsidR="00527AF8" w:rsidRPr="000C573D" w:rsidRDefault="00527AF8" w:rsidP="00527AF8">
      <w:pPr>
        <w:pStyle w:val="Heading5"/>
        <w:jc w:val="both"/>
      </w:pPr>
      <w:r>
        <w:t xml:space="preserve">Query Parameters </w:t>
      </w:r>
    </w:p>
    <w:p w:rsidR="00527AF8" w:rsidRDefault="00527AF8" w:rsidP="00527AF8">
      <w:pPr>
        <w:jc w:val="both"/>
      </w:pPr>
    </w:p>
    <w:p w:rsidR="00527AF8" w:rsidRPr="004112C6" w:rsidRDefault="00527AF8" w:rsidP="00527AF8">
      <w:pPr>
        <w:jc w:val="both"/>
      </w:pPr>
      <w:r>
        <w:t>None</w:t>
      </w:r>
    </w:p>
    <w:p w:rsidR="00527AF8" w:rsidRPr="000C573D" w:rsidRDefault="00527AF8" w:rsidP="00527AF8">
      <w:pPr>
        <w:pStyle w:val="Heading5"/>
        <w:jc w:val="both"/>
      </w:pPr>
      <w:r>
        <w:t xml:space="preserve">URL Path Placeholder Parameters </w:t>
      </w:r>
    </w:p>
    <w:p w:rsidR="00527AF8" w:rsidRDefault="00527AF8" w:rsidP="00527AF8">
      <w:pPr>
        <w:jc w:val="both"/>
      </w:pPr>
    </w:p>
    <w:p w:rsidR="00527AF8" w:rsidRDefault="00527AF8" w:rsidP="00527AF8">
      <w:pPr>
        <w:jc w:val="both"/>
      </w:pPr>
      <w:r>
        <w:t>None</w:t>
      </w:r>
    </w:p>
    <w:p w:rsidR="00527AF8" w:rsidRDefault="00527AF8" w:rsidP="00527AF8">
      <w:pPr>
        <w:pStyle w:val="Heading5"/>
        <w:jc w:val="both"/>
      </w:pPr>
      <w:r>
        <w:lastRenderedPageBreak/>
        <w:t>Headers (Mandatory: Based on URL Design)</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Content-Type</w:t>
            </w:r>
          </w:p>
        </w:tc>
        <w:tc>
          <w:tcPr>
            <w:tcW w:w="1595" w:type="dxa"/>
          </w:tcPr>
          <w:p w:rsidR="00527AF8"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BA7AFF" w:rsidRDefault="00527AF8" w:rsidP="00FE78D0">
            <w:pPr>
              <w:jc w:val="both"/>
            </w:pPr>
            <w:r>
              <w:t>It specifies the format of the content in the request</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152DDF">
      <w:pPr>
        <w:pStyle w:val="Heading5"/>
        <w:jc w:val="both"/>
      </w:pPr>
      <w:r>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Tr="00FE78D0">
        <w:tc>
          <w:tcPr>
            <w:tcW w:w="540" w:type="dxa"/>
            <w:shd w:val="clear" w:color="auto" w:fill="CCCCCC"/>
            <w:tcMar>
              <w:top w:w="100" w:type="dxa"/>
              <w:left w:w="100" w:type="dxa"/>
              <w:bottom w:w="100" w:type="dxa"/>
              <w:right w:w="100" w:type="dxa"/>
            </w:tcMar>
          </w:tcPr>
          <w:p w:rsidR="00527AF8" w:rsidRDefault="00527AF8" w:rsidP="00FE78D0">
            <w:pPr>
              <w:pStyle w:val="Normal1"/>
              <w:spacing w:line="240" w:lineRule="auto"/>
              <w:jc w:val="both"/>
            </w:pPr>
          </w:p>
        </w:tc>
        <w:tc>
          <w:tcPr>
            <w:tcW w:w="8715" w:type="dxa"/>
            <w:tcMar>
              <w:top w:w="100" w:type="dxa"/>
              <w:left w:w="100" w:type="dxa"/>
              <w:bottom w:w="100" w:type="dxa"/>
              <w:right w:w="100" w:type="dxa"/>
            </w:tcMar>
          </w:tcPr>
          <w:p w:rsidR="007D1851" w:rsidRPr="007D1851" w:rsidRDefault="007D1851" w:rsidP="007D1851">
            <w:pPr>
              <w:jc w:val="both"/>
              <w:rPr>
                <w:rFonts w:eastAsia="Arial" w:cs="Arial"/>
                <w:sz w:val="18"/>
                <w:szCs w:val="18"/>
              </w:rPr>
            </w:pP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callingNumber</w:t>
            </w:r>
            <w:r w:rsidR="003F5A2D">
              <w:rPr>
                <w:rFonts w:eastAsia="Arial" w:cs="Arial"/>
                <w:sz w:val="18"/>
                <w:szCs w:val="18"/>
              </w:rPr>
              <w:t>"</w:t>
            </w:r>
            <w:r w:rsidRPr="007D1851">
              <w:rPr>
                <w:rFonts w:eastAsia="Arial" w:cs="Arial"/>
                <w:sz w:val="18"/>
                <w:szCs w:val="18"/>
              </w:rPr>
              <w:t>: 9810320300,</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callId</w:t>
            </w:r>
            <w:r w:rsidR="003F5A2D">
              <w:rPr>
                <w:rFonts w:eastAsia="Arial" w:cs="Arial"/>
                <w:sz w:val="18"/>
                <w:szCs w:val="18"/>
              </w:rPr>
              <w:t>"</w:t>
            </w:r>
            <w:r w:rsidRPr="007D1851">
              <w:rPr>
                <w:rFonts w:eastAsia="Arial" w:cs="Arial"/>
                <w:sz w:val="18"/>
                <w:szCs w:val="18"/>
              </w:rPr>
              <w:t>: 234000011111111,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operator</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circle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callStartTime</w:t>
            </w:r>
            <w:r w:rsidR="003F5A2D">
              <w:rPr>
                <w:rFonts w:eastAsia="Arial" w:cs="Arial"/>
                <w:sz w:val="18"/>
                <w:szCs w:val="18"/>
              </w:rPr>
              <w:t>"</w:t>
            </w:r>
            <w:r w:rsidRPr="007D1851">
              <w:rPr>
                <w:rFonts w:eastAsia="Arial" w:cs="Arial"/>
                <w:sz w:val="18"/>
                <w:szCs w:val="18"/>
              </w:rPr>
              <w:t>: 1422879843,</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callEndTime</w:t>
            </w:r>
            <w:r w:rsidR="003F5A2D">
              <w:rPr>
                <w:rFonts w:eastAsia="Arial" w:cs="Arial"/>
                <w:sz w:val="18"/>
                <w:szCs w:val="18"/>
              </w:rPr>
              <w:t>"</w:t>
            </w:r>
            <w:r w:rsidRPr="007D1851">
              <w:rPr>
                <w:rFonts w:eastAsia="Arial" w:cs="Arial"/>
                <w:sz w:val="18"/>
                <w:szCs w:val="18"/>
              </w:rPr>
              <w:t>: 1422879903,</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callDurationInPulses</w:t>
            </w:r>
            <w:r w:rsidR="003F5A2D">
              <w:rPr>
                <w:rFonts w:eastAsia="Arial" w:cs="Arial"/>
                <w:sz w:val="18"/>
                <w:szCs w:val="18"/>
              </w:rPr>
              <w:t>"</w:t>
            </w:r>
            <w:r w:rsidRPr="007D1851">
              <w:rPr>
                <w:rFonts w:eastAsia="Arial" w:cs="Arial"/>
                <w:sz w:val="18"/>
                <w:szCs w:val="18"/>
              </w:rPr>
              <w:t>: 60,</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endOfUsagePromptCounter</w:t>
            </w:r>
            <w:r w:rsidR="003F5A2D">
              <w:rPr>
                <w:rFonts w:eastAsia="Arial" w:cs="Arial"/>
                <w:sz w:val="18"/>
                <w:szCs w:val="18"/>
              </w:rPr>
              <w:t>"</w:t>
            </w:r>
            <w:r w:rsidRPr="007D1851">
              <w:rPr>
                <w:rFonts w:eastAsia="Arial" w:cs="Arial"/>
                <w:sz w:val="18"/>
                <w:szCs w:val="18"/>
              </w:rPr>
              <w:t>: 0,</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welcomeMessagePromptFlag</w:t>
            </w:r>
            <w:r w:rsidR="003F5A2D">
              <w:rPr>
                <w:rFonts w:eastAsia="Arial" w:cs="Arial"/>
                <w:sz w:val="18"/>
                <w:szCs w:val="18"/>
              </w:rPr>
              <w:t>"</w:t>
            </w:r>
            <w:r w:rsidRPr="007D1851">
              <w:rPr>
                <w:rFonts w:eastAsia="Arial" w:cs="Arial"/>
                <w:sz w:val="18"/>
                <w:szCs w:val="18"/>
              </w:rPr>
              <w:t>: true,</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callStatus</w:t>
            </w:r>
            <w:r w:rsidR="003F5A2D">
              <w:rPr>
                <w:rFonts w:eastAsia="Arial" w:cs="Arial"/>
                <w:sz w:val="18"/>
                <w:szCs w:val="18"/>
              </w:rPr>
              <w:t>"</w:t>
            </w:r>
            <w:r w:rsidRPr="007D1851">
              <w:rPr>
                <w:rFonts w:eastAsia="Arial" w:cs="Arial"/>
                <w:sz w:val="18"/>
                <w:szCs w:val="18"/>
              </w:rPr>
              <w:t>: 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callDisconnectReason</w:t>
            </w:r>
            <w:r w:rsidR="003F5A2D">
              <w:rPr>
                <w:rFonts w:eastAsia="Arial" w:cs="Arial"/>
                <w:sz w:val="18"/>
                <w:szCs w:val="18"/>
              </w:rPr>
              <w:t>"</w:t>
            </w:r>
            <w:r w:rsidRPr="007D1851">
              <w:rPr>
                <w:rFonts w:eastAsia="Arial" w:cs="Arial"/>
                <w:sz w:val="18"/>
                <w:szCs w:val="18"/>
              </w:rPr>
              <w:t>: 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w:t>
            </w:r>
            <w:r w:rsidR="003F5A2D">
              <w:rPr>
                <w:rFonts w:eastAsia="Arial" w:cs="Arial"/>
                <w:sz w:val="18"/>
                <w:szCs w:val="18"/>
              </w:rPr>
              <w:t>"</w:t>
            </w:r>
            <w:r w:rsidRPr="007D1851">
              <w:rPr>
                <w:rFonts w:eastAsia="Arial" w:cs="Arial"/>
                <w:sz w:val="18"/>
                <w:szCs w:val="18"/>
              </w:rPr>
              <w:t>: [</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mk</w:t>
            </w:r>
            <w:ins w:id="239" w:author="Ashish Jain" w:date="2015-04-16T22:17:00Z">
              <w:r w:rsidR="00FC1B5D">
                <w:rPr>
                  <w:rFonts w:eastAsia="Arial" w:cs="Arial"/>
                  <w:sz w:val="18"/>
                  <w:szCs w:val="18"/>
                </w:rPr>
                <w:t>C</w:t>
              </w:r>
            </w:ins>
            <w:del w:id="240" w:author="Ashish Jain" w:date="2015-04-16T22:17:00Z">
              <w:r w:rsidRPr="007D1851" w:rsidDel="00FC1B5D">
                <w:rPr>
                  <w:rFonts w:eastAsia="Arial" w:cs="Arial"/>
                  <w:sz w:val="18"/>
                  <w:szCs w:val="18"/>
                </w:rPr>
                <w:delText>c</w:delText>
              </w:r>
            </w:del>
            <w:r w:rsidRPr="007D1851">
              <w:rPr>
                <w:rFonts w:eastAsia="Arial" w:cs="Arial"/>
                <w:sz w:val="18"/>
                <w:szCs w:val="18"/>
              </w:rPr>
              <w:t>ardNumber</w:t>
            </w:r>
            <w:r w:rsidR="003F5A2D">
              <w:rPr>
                <w:rFonts w:eastAsia="Arial" w:cs="Arial"/>
                <w:sz w:val="18"/>
                <w:szCs w:val="18"/>
              </w:rPr>
              <w:t>"</w:t>
            </w:r>
            <w:r w:rsidRPr="007D1851">
              <w:rPr>
                <w:rFonts w:eastAsia="Arial" w:cs="Arial"/>
                <w:sz w:val="18"/>
                <w:szCs w:val="18"/>
              </w:rPr>
              <w:t xml:space="preserve">: </w:t>
            </w:r>
            <w:ins w:id="241" w:author="gur30938" w:date="2015-04-16T18:05:00Z">
              <w:r w:rsidR="00DA50C2">
                <w:rPr>
                  <w:rFonts w:eastAsia="Arial" w:cs="Arial"/>
                  <w:sz w:val="18"/>
                  <w:szCs w:val="18"/>
                </w:rPr>
                <w:t>“0</w:t>
              </w:r>
            </w:ins>
            <w:r w:rsidRPr="007D1851">
              <w:rPr>
                <w:rFonts w:eastAsia="Arial" w:cs="Arial"/>
                <w:sz w:val="18"/>
                <w:szCs w:val="18"/>
              </w:rPr>
              <w:t>1</w:t>
            </w:r>
            <w:ins w:id="242" w:author="gur30938" w:date="2015-04-16T18:05:00Z">
              <w:r w:rsidR="00DA50C2">
                <w:rPr>
                  <w:rFonts w:eastAsia="Arial" w:cs="Arial"/>
                  <w:sz w:val="18"/>
                  <w:szCs w:val="18"/>
                </w:rPr>
                <w:t>”</w:t>
              </w:r>
            </w:ins>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audioFileName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mk</w:t>
            </w:r>
            <w:ins w:id="243" w:author="Ashish Jain" w:date="2015-04-16T22:17:00Z">
              <w:r w:rsidR="00FC1B5D">
                <w:rPr>
                  <w:rFonts w:eastAsia="Arial" w:cs="Arial"/>
                  <w:sz w:val="18"/>
                  <w:szCs w:val="18"/>
                </w:rPr>
                <w:t>C</w:t>
              </w:r>
            </w:ins>
            <w:del w:id="244" w:author="Ashish Jain" w:date="2015-04-16T22:17:00Z">
              <w:r w:rsidRPr="007D1851" w:rsidDel="00FC1B5D">
                <w:rPr>
                  <w:rFonts w:eastAsia="Arial" w:cs="Arial"/>
                  <w:sz w:val="18"/>
                  <w:szCs w:val="18"/>
                </w:rPr>
                <w:delText>c</w:delText>
              </w:r>
            </w:del>
            <w:r w:rsidRPr="007D1851">
              <w:rPr>
                <w:rFonts w:eastAsia="Arial" w:cs="Arial"/>
                <w:sz w:val="18"/>
                <w:szCs w:val="18"/>
              </w:rPr>
              <w:t>ardNumber</w:t>
            </w:r>
            <w:r w:rsidR="003F5A2D">
              <w:rPr>
                <w:rFonts w:eastAsia="Arial" w:cs="Arial"/>
                <w:sz w:val="18"/>
                <w:szCs w:val="18"/>
              </w:rPr>
              <w:t>"</w:t>
            </w:r>
            <w:r w:rsidRPr="007D1851">
              <w:rPr>
                <w:rFonts w:eastAsia="Arial" w:cs="Arial"/>
                <w:sz w:val="18"/>
                <w:szCs w:val="18"/>
              </w:rPr>
              <w:t xml:space="preserve">: </w:t>
            </w:r>
            <w:ins w:id="245" w:author="gur30938" w:date="2015-04-16T18:05:00Z">
              <w:r w:rsidR="00DA50C2">
                <w:rPr>
                  <w:rFonts w:eastAsia="Arial" w:cs="Arial"/>
                  <w:sz w:val="18"/>
                  <w:szCs w:val="18"/>
                </w:rPr>
                <w:t>‘0</w:t>
              </w:r>
            </w:ins>
            <w:r w:rsidRPr="007D1851">
              <w:rPr>
                <w:rFonts w:eastAsia="Arial" w:cs="Arial"/>
                <w:sz w:val="18"/>
                <w:szCs w:val="18"/>
              </w:rPr>
              <w:t>2</w:t>
            </w:r>
            <w:ins w:id="246" w:author="gur30938" w:date="2015-04-16T18:05:00Z">
              <w:r w:rsidR="00DA50C2">
                <w:rPr>
                  <w:rFonts w:eastAsia="Arial" w:cs="Arial"/>
                  <w:sz w:val="18"/>
                  <w:szCs w:val="18"/>
                </w:rPr>
                <w:t>”</w:t>
              </w:r>
            </w:ins>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audioFileName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p>
          <w:p w:rsidR="007D1851" w:rsidRDefault="007D1851" w:rsidP="007D1851">
            <w:pPr>
              <w:jc w:val="both"/>
              <w:rPr>
                <w:rFonts w:eastAsia="Arial" w:cs="Arial"/>
                <w:sz w:val="18"/>
                <w:szCs w:val="18"/>
              </w:rPr>
            </w:pPr>
            <w:r w:rsidRPr="007D1851">
              <w:rPr>
                <w:rFonts w:eastAsia="Arial" w:cs="Arial"/>
                <w:sz w:val="18"/>
                <w:szCs w:val="18"/>
              </w:rPr>
              <w:t>}</w:t>
            </w:r>
          </w:p>
          <w:p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rsidTr="00FE78D0">
        <w:tc>
          <w:tcPr>
            <w:tcW w:w="540" w:type="dxa"/>
            <w:shd w:val="clear" w:color="auto" w:fill="CCCCCC"/>
            <w:tcMar>
              <w:top w:w="100" w:type="dxa"/>
              <w:left w:w="100" w:type="dxa"/>
              <w:bottom w:w="100" w:type="dxa"/>
              <w:right w:w="100" w:type="dxa"/>
            </w:tcMar>
          </w:tcPr>
          <w:p w:rsidR="00527AF8" w:rsidRDefault="00527AF8" w:rsidP="00FE78D0">
            <w:pPr>
              <w:pStyle w:val="Normal1"/>
              <w:spacing w:line="240" w:lineRule="auto"/>
              <w:jc w:val="both"/>
            </w:pPr>
          </w:p>
        </w:tc>
        <w:tc>
          <w:tcPr>
            <w:tcW w:w="8715" w:type="dxa"/>
            <w:tcMar>
              <w:top w:w="100" w:type="dxa"/>
              <w:left w:w="100" w:type="dxa"/>
              <w:bottom w:w="100" w:type="dxa"/>
              <w:right w:w="100" w:type="dxa"/>
            </w:tcMar>
          </w:tcPr>
          <w:p w:rsidR="00527AF8" w:rsidRDefault="00527AF8" w:rsidP="00FE78D0">
            <w:pPr>
              <w:pStyle w:val="Normal2"/>
              <w:jc w:val="both"/>
              <w:rPr>
                <w:rFonts w:ascii="Arial" w:eastAsia="Arial" w:hAnsi="Arial" w:cs="Arial"/>
                <w:sz w:val="18"/>
              </w:rPr>
            </w:pPr>
          </w:p>
        </w:tc>
      </w:tr>
    </w:tbl>
    <w:p w:rsidR="00527AF8" w:rsidRDefault="00527AF8" w:rsidP="00527AF8">
      <w:pPr>
        <w:jc w:val="both"/>
        <w:rPr>
          <w:rFonts w:ascii="Times" w:hAnsi="Times"/>
          <w:b/>
          <w:szCs w:val="20"/>
        </w:rPr>
      </w:pPr>
    </w:p>
    <w:p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rsidTr="00FE78D0">
        <w:trPr>
          <w:trHeight w:val="244"/>
        </w:trPr>
        <w:tc>
          <w:tcPr>
            <w:tcW w:w="302" w:type="pct"/>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w:t>
            </w:r>
          </w:p>
        </w:tc>
        <w:tc>
          <w:tcPr>
            <w:tcW w:w="979" w:type="pct"/>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Description</w:t>
            </w:r>
          </w:p>
        </w:tc>
      </w:tr>
      <w:tr w:rsidR="00527AF8" w:rsidRPr="00E46D1E" w:rsidTr="00FE78D0">
        <w:tc>
          <w:tcPr>
            <w:tcW w:w="302" w:type="pct"/>
          </w:tcPr>
          <w:p w:rsidR="00527AF8" w:rsidRPr="00E46D1E" w:rsidRDefault="00527AF8" w:rsidP="00FE78D0">
            <w:pPr>
              <w:jc w:val="both"/>
              <w:rPr>
                <w:rFonts w:cs="Arial"/>
                <w:szCs w:val="20"/>
              </w:rPr>
            </w:pPr>
            <w:r w:rsidRPr="00E46D1E">
              <w:rPr>
                <w:rFonts w:cs="Arial"/>
                <w:szCs w:val="20"/>
              </w:rPr>
              <w:t>1</w:t>
            </w:r>
          </w:p>
        </w:tc>
        <w:tc>
          <w:tcPr>
            <w:tcW w:w="979" w:type="pct"/>
          </w:tcPr>
          <w:p w:rsidR="00527AF8" w:rsidRPr="00E46D1E" w:rsidRDefault="00527AF8" w:rsidP="00FE78D0">
            <w:pPr>
              <w:jc w:val="both"/>
              <w:rPr>
                <w:rFonts w:cs="Arial"/>
                <w:szCs w:val="20"/>
              </w:rPr>
            </w:pPr>
            <w:r>
              <w:rPr>
                <w:rFonts w:cs="Arial"/>
                <w:szCs w:val="20"/>
              </w:rPr>
              <w:t>callingNumber</w:t>
            </w:r>
          </w:p>
        </w:tc>
        <w:tc>
          <w:tcPr>
            <w:tcW w:w="698" w:type="pct"/>
          </w:tcPr>
          <w:p w:rsidR="00527AF8" w:rsidRPr="00E46D1E" w:rsidRDefault="00527AF8" w:rsidP="00FE78D0">
            <w:pPr>
              <w:jc w:val="both"/>
              <w:rPr>
                <w:rFonts w:cs="Arial"/>
                <w:szCs w:val="20"/>
              </w:rPr>
            </w:pPr>
            <w:r w:rsidRPr="00E46D1E">
              <w:rPr>
                <w:rFonts w:cs="Arial"/>
                <w:szCs w:val="20"/>
              </w:rPr>
              <w:t>Yes</w:t>
            </w:r>
          </w:p>
        </w:tc>
        <w:tc>
          <w:tcPr>
            <w:tcW w:w="623" w:type="pct"/>
            <w:gridSpan w:val="2"/>
          </w:tcPr>
          <w:p w:rsidR="00527AF8" w:rsidRPr="00E46D1E" w:rsidRDefault="00527AF8" w:rsidP="00FE78D0">
            <w:pPr>
              <w:jc w:val="both"/>
              <w:rPr>
                <w:rFonts w:cs="Arial"/>
                <w:szCs w:val="20"/>
              </w:rPr>
            </w:pPr>
            <w:r>
              <w:t>Number (10 digit)</w:t>
            </w:r>
          </w:p>
        </w:tc>
        <w:tc>
          <w:tcPr>
            <w:tcW w:w="987" w:type="pct"/>
            <w:gridSpan w:val="2"/>
          </w:tcPr>
          <w:p w:rsidR="00527AF8" w:rsidRPr="00E46D1E" w:rsidRDefault="00527AF8" w:rsidP="00FE78D0">
            <w:pPr>
              <w:jc w:val="both"/>
              <w:rPr>
                <w:rFonts w:cs="Arial"/>
                <w:szCs w:val="20"/>
              </w:rPr>
            </w:pPr>
            <w:r>
              <w:t>NA</w:t>
            </w:r>
          </w:p>
        </w:tc>
        <w:tc>
          <w:tcPr>
            <w:tcW w:w="1410" w:type="pct"/>
          </w:tcPr>
          <w:p w:rsidR="00527AF8" w:rsidRPr="00E46D1E" w:rsidRDefault="00527AF8" w:rsidP="00FE78D0">
            <w:pPr>
              <w:jc w:val="both"/>
              <w:rPr>
                <w:rFonts w:cs="Arial"/>
                <w:szCs w:val="20"/>
              </w:rPr>
            </w:pPr>
            <w:r>
              <w:t>10-digit mobile number of the caller</w:t>
            </w:r>
          </w:p>
        </w:tc>
      </w:tr>
      <w:tr w:rsidR="00527AF8" w:rsidRPr="00E46D1E" w:rsidTr="00FE78D0">
        <w:tc>
          <w:tcPr>
            <w:tcW w:w="302" w:type="pct"/>
          </w:tcPr>
          <w:p w:rsidR="00527AF8" w:rsidRPr="00E46D1E" w:rsidRDefault="00527AF8" w:rsidP="00FE78D0">
            <w:pPr>
              <w:jc w:val="both"/>
              <w:rPr>
                <w:rFonts w:cs="Arial"/>
                <w:szCs w:val="20"/>
              </w:rPr>
            </w:pPr>
            <w:r>
              <w:rPr>
                <w:rFonts w:cs="Arial"/>
                <w:szCs w:val="20"/>
              </w:rPr>
              <w:t>2</w:t>
            </w:r>
          </w:p>
        </w:tc>
        <w:tc>
          <w:tcPr>
            <w:tcW w:w="979" w:type="pct"/>
          </w:tcPr>
          <w:p w:rsidR="00527AF8" w:rsidRPr="00E46D1E" w:rsidRDefault="00527AF8" w:rsidP="00FE78D0">
            <w:pPr>
              <w:jc w:val="both"/>
              <w:rPr>
                <w:rFonts w:cs="Arial"/>
                <w:szCs w:val="20"/>
              </w:rPr>
            </w:pPr>
            <w:r w:rsidRPr="00E46D1E">
              <w:rPr>
                <w:rFonts w:cs="Arial"/>
                <w:szCs w:val="20"/>
              </w:rPr>
              <w:t>callId</w:t>
            </w:r>
          </w:p>
        </w:tc>
        <w:tc>
          <w:tcPr>
            <w:tcW w:w="698" w:type="pct"/>
          </w:tcPr>
          <w:p w:rsidR="00527AF8" w:rsidRPr="00E46D1E" w:rsidRDefault="00527AF8" w:rsidP="00FE78D0">
            <w:pPr>
              <w:jc w:val="both"/>
              <w:rPr>
                <w:rFonts w:cs="Arial"/>
                <w:szCs w:val="20"/>
              </w:rPr>
            </w:pPr>
            <w:r w:rsidRPr="00E46D1E">
              <w:rPr>
                <w:rFonts w:cs="Arial"/>
                <w:szCs w:val="20"/>
              </w:rPr>
              <w:t>Yes</w:t>
            </w:r>
          </w:p>
        </w:tc>
        <w:tc>
          <w:tcPr>
            <w:tcW w:w="623" w:type="pct"/>
            <w:gridSpan w:val="2"/>
          </w:tcPr>
          <w:p w:rsidR="00527AF8" w:rsidRPr="00E46D1E" w:rsidRDefault="00527AF8" w:rsidP="00FE78D0">
            <w:pPr>
              <w:jc w:val="both"/>
              <w:rPr>
                <w:rFonts w:cs="Arial"/>
                <w:szCs w:val="20"/>
              </w:rPr>
            </w:pPr>
            <w:r>
              <w:rPr>
                <w:rFonts w:cs="Arial"/>
                <w:szCs w:val="20"/>
              </w:rPr>
              <w:t>Number</w:t>
            </w:r>
            <w:r w:rsidRPr="00E46D1E">
              <w:rPr>
                <w:rFonts w:cs="Arial"/>
                <w:szCs w:val="20"/>
              </w:rPr>
              <w:t xml:space="preserve"> (15 digits)</w:t>
            </w:r>
          </w:p>
        </w:tc>
        <w:tc>
          <w:tcPr>
            <w:tcW w:w="987" w:type="pct"/>
            <w:gridSpan w:val="2"/>
          </w:tcPr>
          <w:p w:rsidR="00527AF8" w:rsidRPr="00E46D1E" w:rsidRDefault="00527AF8" w:rsidP="00FE78D0">
            <w:pPr>
              <w:jc w:val="both"/>
              <w:rPr>
                <w:rFonts w:cs="Arial"/>
                <w:szCs w:val="20"/>
              </w:rPr>
            </w:pPr>
            <w:r w:rsidRPr="00E46D1E">
              <w:rPr>
                <w:rFonts w:cs="Arial"/>
                <w:szCs w:val="20"/>
              </w:rPr>
              <w:t>NA</w:t>
            </w:r>
          </w:p>
        </w:tc>
        <w:tc>
          <w:tcPr>
            <w:tcW w:w="1410" w:type="pct"/>
          </w:tcPr>
          <w:p w:rsidR="00527AF8" w:rsidRPr="00E46D1E" w:rsidRDefault="00527AF8" w:rsidP="00FE78D0">
            <w:pPr>
              <w:jc w:val="both"/>
              <w:rPr>
                <w:rFonts w:cs="Arial"/>
                <w:szCs w:val="20"/>
              </w:rPr>
            </w:pPr>
            <w:r w:rsidRPr="00E46D1E">
              <w:rPr>
                <w:rFonts w:cs="Arial"/>
                <w:szCs w:val="20"/>
              </w:rPr>
              <w:t>unique call id</w:t>
            </w:r>
          </w:p>
        </w:tc>
      </w:tr>
      <w:tr w:rsidR="00527AF8" w:rsidRPr="004755E8" w:rsidTr="00FE78D0">
        <w:tc>
          <w:tcPr>
            <w:tcW w:w="302" w:type="pct"/>
          </w:tcPr>
          <w:p w:rsidR="00527AF8" w:rsidRPr="0035353B" w:rsidRDefault="00527AF8" w:rsidP="00FE78D0">
            <w:pPr>
              <w:jc w:val="both"/>
              <w:rPr>
                <w:rFonts w:cs="Arial"/>
                <w:szCs w:val="20"/>
              </w:rPr>
            </w:pPr>
            <w:r w:rsidRPr="0012049C">
              <w:rPr>
                <w:rFonts w:cs="Arial"/>
                <w:szCs w:val="20"/>
              </w:rPr>
              <w:t>3</w:t>
            </w:r>
          </w:p>
        </w:tc>
        <w:tc>
          <w:tcPr>
            <w:tcW w:w="979" w:type="pct"/>
          </w:tcPr>
          <w:p w:rsidR="00527AF8" w:rsidRPr="0012049C" w:rsidRDefault="00A70A56" w:rsidP="00FE78D0">
            <w:pPr>
              <w:jc w:val="both"/>
              <w:rPr>
                <w:rFonts w:cs="Arial"/>
                <w:szCs w:val="20"/>
              </w:rPr>
            </w:pPr>
            <w:r>
              <w:rPr>
                <w:rFonts w:cs="Arial"/>
                <w:szCs w:val="20"/>
              </w:rPr>
              <w:t>o</w:t>
            </w:r>
            <w:r w:rsidR="00527AF8" w:rsidRPr="0012049C">
              <w:rPr>
                <w:rFonts w:cs="Arial"/>
                <w:szCs w:val="20"/>
              </w:rPr>
              <w:t>perator</w:t>
            </w:r>
          </w:p>
        </w:tc>
        <w:tc>
          <w:tcPr>
            <w:tcW w:w="698" w:type="pct"/>
          </w:tcPr>
          <w:p w:rsidR="00527AF8" w:rsidRPr="0035353B" w:rsidRDefault="00527AF8" w:rsidP="00FE78D0">
            <w:pPr>
              <w:jc w:val="both"/>
              <w:rPr>
                <w:rFonts w:cs="Arial"/>
                <w:szCs w:val="20"/>
              </w:rPr>
            </w:pPr>
            <w:r w:rsidRPr="0012049C">
              <w:rPr>
                <w:rFonts w:cs="Arial"/>
                <w:szCs w:val="20"/>
              </w:rPr>
              <w:t>Yes</w:t>
            </w:r>
          </w:p>
        </w:tc>
        <w:tc>
          <w:tcPr>
            <w:tcW w:w="623" w:type="pct"/>
            <w:gridSpan w:val="2"/>
          </w:tcPr>
          <w:p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_Ref409275804 \r \h  \* MERGEFORMAT </w:instrText>
            </w:r>
            <w:r w:rsidR="00FC1B5D">
              <w:fldChar w:fldCharType="separate"/>
            </w:r>
            <w:r w:rsidR="00EA0654" w:rsidRPr="00EA0654">
              <w:rPr>
                <w:rFonts w:cs="Arial"/>
                <w:szCs w:val="20"/>
              </w:rPr>
              <w:t>5.4</w:t>
            </w:r>
            <w:r w:rsidR="00FC1B5D">
              <w:fldChar w:fldCharType="end"/>
            </w:r>
          </w:p>
        </w:tc>
        <w:tc>
          <w:tcPr>
            <w:tcW w:w="1410" w:type="pct"/>
          </w:tcPr>
          <w:p w:rsidR="00527AF8" w:rsidRPr="0012049C" w:rsidRDefault="00527AF8" w:rsidP="00FE78D0">
            <w:pPr>
              <w:jc w:val="both"/>
              <w:rPr>
                <w:rFonts w:cs="Arial"/>
                <w:szCs w:val="20"/>
              </w:rPr>
            </w:pPr>
            <w:r w:rsidRPr="0012049C">
              <w:rPr>
                <w:rFonts w:cs="Arial"/>
                <w:szCs w:val="20"/>
              </w:rPr>
              <w:t>Operator of caller</w:t>
            </w:r>
          </w:p>
        </w:tc>
      </w:tr>
      <w:tr w:rsidR="00527AF8" w:rsidRPr="004755E8" w:rsidTr="00FE78D0">
        <w:tc>
          <w:tcPr>
            <w:tcW w:w="302" w:type="pct"/>
          </w:tcPr>
          <w:p w:rsidR="00527AF8" w:rsidRPr="0035353B" w:rsidRDefault="00527AF8" w:rsidP="00FE78D0">
            <w:pPr>
              <w:jc w:val="both"/>
              <w:rPr>
                <w:rFonts w:cs="Arial"/>
                <w:szCs w:val="20"/>
              </w:rPr>
            </w:pPr>
            <w:r w:rsidRPr="0012049C">
              <w:rPr>
                <w:rFonts w:cs="Arial"/>
                <w:szCs w:val="20"/>
              </w:rPr>
              <w:t>4</w:t>
            </w:r>
          </w:p>
        </w:tc>
        <w:tc>
          <w:tcPr>
            <w:tcW w:w="979" w:type="pct"/>
          </w:tcPr>
          <w:p w:rsidR="00527AF8" w:rsidRPr="0012049C" w:rsidRDefault="00A70A56" w:rsidP="00FE78D0">
            <w:pPr>
              <w:jc w:val="both"/>
              <w:rPr>
                <w:rFonts w:cs="Arial"/>
                <w:szCs w:val="20"/>
              </w:rPr>
            </w:pPr>
            <w:r>
              <w:rPr>
                <w:rFonts w:cs="Arial"/>
                <w:szCs w:val="20"/>
              </w:rPr>
              <w:t xml:space="preserve"> c</w:t>
            </w:r>
            <w:r w:rsidR="00527AF8" w:rsidRPr="0012049C">
              <w:rPr>
                <w:rFonts w:cs="Arial"/>
                <w:szCs w:val="20"/>
              </w:rPr>
              <w:t>ircle</w:t>
            </w:r>
          </w:p>
        </w:tc>
        <w:tc>
          <w:tcPr>
            <w:tcW w:w="698" w:type="pct"/>
          </w:tcPr>
          <w:p w:rsidR="00527AF8" w:rsidRPr="0035353B" w:rsidRDefault="00527AF8" w:rsidP="00FE78D0">
            <w:pPr>
              <w:jc w:val="both"/>
              <w:rPr>
                <w:rFonts w:cs="Arial"/>
                <w:szCs w:val="20"/>
              </w:rPr>
            </w:pPr>
            <w:r w:rsidRPr="0012049C">
              <w:rPr>
                <w:rFonts w:cs="Arial"/>
                <w:szCs w:val="20"/>
              </w:rPr>
              <w:t>Yes</w:t>
            </w:r>
          </w:p>
        </w:tc>
        <w:tc>
          <w:tcPr>
            <w:tcW w:w="623" w:type="pct"/>
            <w:gridSpan w:val="2"/>
          </w:tcPr>
          <w:p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_Ref409275830 \r \h  \* MERGEFORMAT </w:instrText>
            </w:r>
            <w:r w:rsidR="00FC1B5D">
              <w:fldChar w:fldCharType="separate"/>
            </w:r>
            <w:r w:rsidR="00EA0654" w:rsidRPr="00EA0654">
              <w:rPr>
                <w:rFonts w:cs="Arial"/>
                <w:szCs w:val="20"/>
              </w:rPr>
              <w:t>5.3</w:t>
            </w:r>
            <w:r w:rsidR="00FC1B5D">
              <w:fldChar w:fldCharType="end"/>
            </w:r>
          </w:p>
        </w:tc>
        <w:tc>
          <w:tcPr>
            <w:tcW w:w="1410" w:type="pct"/>
          </w:tcPr>
          <w:p w:rsidR="00527AF8" w:rsidRPr="0012049C" w:rsidRDefault="00527AF8" w:rsidP="00FE78D0">
            <w:pPr>
              <w:jc w:val="both"/>
              <w:rPr>
                <w:rFonts w:cs="Arial"/>
                <w:szCs w:val="20"/>
              </w:rPr>
            </w:pPr>
            <w:r w:rsidRPr="0012049C">
              <w:rPr>
                <w:rFonts w:cs="Arial"/>
                <w:szCs w:val="20"/>
              </w:rPr>
              <w:t>operator circle from where the call is originating</w:t>
            </w:r>
          </w:p>
        </w:tc>
      </w:tr>
      <w:tr w:rsidR="00527AF8" w:rsidRPr="004755E8" w:rsidTr="00FE78D0">
        <w:tc>
          <w:tcPr>
            <w:tcW w:w="302" w:type="pct"/>
          </w:tcPr>
          <w:p w:rsidR="00527AF8" w:rsidRPr="0035353B" w:rsidRDefault="00527AF8" w:rsidP="00FE78D0">
            <w:pPr>
              <w:jc w:val="both"/>
              <w:rPr>
                <w:rFonts w:cs="Arial"/>
                <w:szCs w:val="20"/>
              </w:rPr>
            </w:pPr>
            <w:r>
              <w:rPr>
                <w:rFonts w:cs="Arial"/>
                <w:szCs w:val="20"/>
              </w:rPr>
              <w:t>5</w:t>
            </w:r>
          </w:p>
        </w:tc>
        <w:tc>
          <w:tcPr>
            <w:tcW w:w="979" w:type="pct"/>
          </w:tcPr>
          <w:p w:rsidR="00527AF8" w:rsidRPr="0035353B" w:rsidRDefault="00527AF8" w:rsidP="00FE78D0">
            <w:pPr>
              <w:jc w:val="both"/>
              <w:rPr>
                <w:rFonts w:eastAsia="Arial" w:cs="Arial"/>
                <w:szCs w:val="20"/>
              </w:rPr>
            </w:pPr>
            <w:r w:rsidRPr="0035353B">
              <w:rPr>
                <w:rFonts w:eastAsia="Arial" w:cs="Arial"/>
                <w:szCs w:val="20"/>
              </w:rPr>
              <w:t>callStartTime</w:t>
            </w:r>
          </w:p>
        </w:tc>
        <w:tc>
          <w:tcPr>
            <w:tcW w:w="698" w:type="pct"/>
          </w:tcPr>
          <w:p w:rsidR="00527AF8" w:rsidRPr="0035353B" w:rsidRDefault="00527AF8" w:rsidP="00FE78D0">
            <w:pPr>
              <w:jc w:val="both"/>
              <w:rPr>
                <w:rFonts w:cs="Arial"/>
                <w:szCs w:val="20"/>
              </w:rPr>
            </w:pPr>
            <w:r w:rsidRPr="0035353B">
              <w:rPr>
                <w:rFonts w:cs="Arial"/>
                <w:szCs w:val="20"/>
              </w:rPr>
              <w:t>Yes</w:t>
            </w:r>
          </w:p>
        </w:tc>
        <w:tc>
          <w:tcPr>
            <w:tcW w:w="623" w:type="pct"/>
            <w:gridSpan w:val="2"/>
          </w:tcPr>
          <w:p w:rsidR="00527AF8" w:rsidRPr="0035353B" w:rsidRDefault="00527AF8" w:rsidP="00FE78D0">
            <w:pPr>
              <w:jc w:val="both"/>
              <w:rPr>
                <w:rFonts w:cs="Arial"/>
                <w:szCs w:val="20"/>
              </w:rPr>
            </w:pPr>
            <w:r w:rsidRPr="004D64D1">
              <w:rPr>
                <w:rFonts w:cs="Arial"/>
                <w:szCs w:val="20"/>
              </w:rPr>
              <w:t>Integer</w:t>
            </w:r>
          </w:p>
        </w:tc>
        <w:tc>
          <w:tcPr>
            <w:tcW w:w="987" w:type="pct"/>
            <w:gridSpan w:val="2"/>
          </w:tcPr>
          <w:p w:rsidR="00527AF8" w:rsidRPr="0035353B" w:rsidRDefault="00527AF8" w:rsidP="00FE78D0">
            <w:pPr>
              <w:jc w:val="both"/>
              <w:rPr>
                <w:rFonts w:cs="Arial"/>
                <w:szCs w:val="20"/>
              </w:rPr>
            </w:pPr>
            <w:r>
              <w:rPr>
                <w:rFonts w:cs="Arial"/>
                <w:szCs w:val="20"/>
              </w:rPr>
              <w:t>NA</w:t>
            </w:r>
          </w:p>
        </w:tc>
        <w:tc>
          <w:tcPr>
            <w:tcW w:w="1410" w:type="pct"/>
          </w:tcPr>
          <w:p w:rsidR="00527AF8" w:rsidRPr="0035353B" w:rsidRDefault="00527AF8" w:rsidP="00086517">
            <w:pPr>
              <w:jc w:val="both"/>
              <w:rPr>
                <w:rFonts w:eastAsia="Arial" w:cs="Arial"/>
                <w:szCs w:val="20"/>
              </w:rPr>
            </w:pPr>
            <w:r w:rsidRPr="0035353B">
              <w:rPr>
                <w:rFonts w:eastAsia="Arial" w:cs="Arial"/>
                <w:szCs w:val="20"/>
              </w:rPr>
              <w:t xml:space="preserve">Call start </w:t>
            </w:r>
            <w:r w:rsidR="00086517">
              <w:rPr>
                <w:rFonts w:eastAsia="Arial" w:cs="Arial"/>
                <w:szCs w:val="20"/>
              </w:rPr>
              <w:t xml:space="preserve">time  </w:t>
            </w:r>
            <w:r w:rsidR="00086517">
              <w:rPr>
                <w:rFonts w:cs="Arial"/>
                <w:szCs w:val="20"/>
              </w:rPr>
              <w:t>as timestamp in epoch format</w:t>
            </w:r>
          </w:p>
        </w:tc>
      </w:tr>
      <w:tr w:rsidR="00527AF8" w:rsidRPr="008930EC" w:rsidTr="00FE78D0">
        <w:tc>
          <w:tcPr>
            <w:tcW w:w="302" w:type="pct"/>
          </w:tcPr>
          <w:p w:rsidR="00527AF8" w:rsidRPr="0035353B" w:rsidRDefault="00527AF8" w:rsidP="00FE78D0">
            <w:pPr>
              <w:jc w:val="both"/>
              <w:rPr>
                <w:rFonts w:cs="Arial"/>
                <w:szCs w:val="20"/>
              </w:rPr>
            </w:pPr>
            <w:r>
              <w:rPr>
                <w:rFonts w:cs="Arial"/>
                <w:szCs w:val="20"/>
              </w:rPr>
              <w:lastRenderedPageBreak/>
              <w:t>6</w:t>
            </w:r>
          </w:p>
        </w:tc>
        <w:tc>
          <w:tcPr>
            <w:tcW w:w="979" w:type="pct"/>
          </w:tcPr>
          <w:p w:rsidR="00527AF8" w:rsidRPr="0035353B" w:rsidRDefault="00527AF8" w:rsidP="00FE78D0">
            <w:pPr>
              <w:jc w:val="both"/>
              <w:rPr>
                <w:rFonts w:eastAsia="Arial" w:cs="Arial"/>
                <w:szCs w:val="20"/>
              </w:rPr>
            </w:pPr>
            <w:r w:rsidRPr="0035353B">
              <w:rPr>
                <w:rFonts w:eastAsia="Arial" w:cs="Arial"/>
                <w:szCs w:val="20"/>
              </w:rPr>
              <w:t>callEndTime</w:t>
            </w:r>
          </w:p>
        </w:tc>
        <w:tc>
          <w:tcPr>
            <w:tcW w:w="698" w:type="pct"/>
          </w:tcPr>
          <w:p w:rsidR="00527AF8" w:rsidRPr="0035353B" w:rsidRDefault="00527AF8" w:rsidP="00FE78D0">
            <w:pPr>
              <w:jc w:val="both"/>
              <w:rPr>
                <w:rFonts w:cs="Arial"/>
                <w:szCs w:val="20"/>
              </w:rPr>
            </w:pPr>
            <w:r w:rsidRPr="0035353B">
              <w:rPr>
                <w:rFonts w:cs="Arial"/>
                <w:szCs w:val="20"/>
              </w:rPr>
              <w:t>Yes</w:t>
            </w:r>
          </w:p>
        </w:tc>
        <w:tc>
          <w:tcPr>
            <w:tcW w:w="623" w:type="pct"/>
            <w:gridSpan w:val="2"/>
          </w:tcPr>
          <w:p w:rsidR="00527AF8" w:rsidRPr="0035353B" w:rsidRDefault="00527AF8" w:rsidP="00FE78D0">
            <w:pPr>
              <w:jc w:val="both"/>
              <w:rPr>
                <w:rFonts w:cs="Arial"/>
                <w:szCs w:val="20"/>
              </w:rPr>
            </w:pPr>
            <w:r w:rsidRPr="004D64D1">
              <w:rPr>
                <w:rFonts w:cs="Arial"/>
                <w:szCs w:val="20"/>
              </w:rPr>
              <w:t>Integer</w:t>
            </w:r>
          </w:p>
        </w:tc>
        <w:tc>
          <w:tcPr>
            <w:tcW w:w="987" w:type="pct"/>
            <w:gridSpan w:val="2"/>
          </w:tcPr>
          <w:p w:rsidR="00527AF8" w:rsidRPr="0035353B" w:rsidRDefault="00527AF8" w:rsidP="00FE78D0">
            <w:pPr>
              <w:jc w:val="both"/>
              <w:rPr>
                <w:rFonts w:cs="Arial"/>
                <w:szCs w:val="20"/>
              </w:rPr>
            </w:pPr>
            <w:r>
              <w:rPr>
                <w:rFonts w:cs="Arial"/>
                <w:szCs w:val="20"/>
              </w:rPr>
              <w:t>NA</w:t>
            </w:r>
          </w:p>
        </w:tc>
        <w:tc>
          <w:tcPr>
            <w:tcW w:w="1410" w:type="pct"/>
          </w:tcPr>
          <w:p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r w:rsidR="00086517" w:rsidRPr="0035353B">
              <w:rPr>
                <w:rFonts w:eastAsia="Arial" w:cs="Arial"/>
                <w:szCs w:val="20"/>
              </w:rPr>
              <w:t>time</w:t>
            </w:r>
            <w:r w:rsidR="00086517">
              <w:rPr>
                <w:rFonts w:eastAsia="Arial" w:cs="Arial"/>
                <w:szCs w:val="20"/>
              </w:rPr>
              <w:t xml:space="preserve">  </w:t>
            </w:r>
            <w:r w:rsidR="00086517">
              <w:rPr>
                <w:rFonts w:cs="Arial"/>
                <w:szCs w:val="20"/>
              </w:rPr>
              <w:t>as timestamp in epoch format</w:t>
            </w:r>
          </w:p>
        </w:tc>
      </w:tr>
      <w:tr w:rsidR="00527AF8" w:rsidRPr="008930EC" w:rsidTr="00FE78D0">
        <w:tc>
          <w:tcPr>
            <w:tcW w:w="302" w:type="pct"/>
          </w:tcPr>
          <w:p w:rsidR="00527AF8" w:rsidRDefault="00527AF8" w:rsidP="00FE78D0">
            <w:pPr>
              <w:jc w:val="both"/>
              <w:rPr>
                <w:rFonts w:cs="Arial"/>
                <w:szCs w:val="20"/>
              </w:rPr>
            </w:pPr>
            <w:r>
              <w:rPr>
                <w:rFonts w:cs="Arial"/>
                <w:szCs w:val="20"/>
              </w:rPr>
              <w:t>7</w:t>
            </w:r>
          </w:p>
        </w:tc>
        <w:tc>
          <w:tcPr>
            <w:tcW w:w="979" w:type="pct"/>
          </w:tcPr>
          <w:p w:rsidR="00527AF8" w:rsidRPr="008930EC" w:rsidRDefault="00042F30" w:rsidP="001C1483">
            <w:pPr>
              <w:jc w:val="both"/>
              <w:rPr>
                <w:rFonts w:eastAsia="Arial" w:cs="Arial"/>
                <w:szCs w:val="20"/>
              </w:rPr>
            </w:pPr>
            <w:r w:rsidRPr="00B46BC4">
              <w:rPr>
                <w:rFonts w:cs="Arial"/>
                <w:szCs w:val="20"/>
              </w:rPr>
              <w:t>c</w:t>
            </w:r>
            <w:r>
              <w:rPr>
                <w:rFonts w:cs="Arial"/>
                <w:szCs w:val="20"/>
              </w:rPr>
              <w:t>all</w:t>
            </w:r>
            <w:r w:rsidRPr="00B46BC4">
              <w:rPr>
                <w:rFonts w:cs="Arial"/>
                <w:szCs w:val="20"/>
              </w:rPr>
              <w:t>DurationInPulses</w:t>
            </w:r>
          </w:p>
        </w:tc>
        <w:tc>
          <w:tcPr>
            <w:tcW w:w="698" w:type="pct"/>
          </w:tcPr>
          <w:p w:rsidR="00527AF8" w:rsidRPr="008930EC" w:rsidRDefault="00527AF8" w:rsidP="00FE78D0">
            <w:pPr>
              <w:jc w:val="both"/>
              <w:rPr>
                <w:rFonts w:cs="Arial"/>
                <w:szCs w:val="20"/>
              </w:rPr>
            </w:pPr>
            <w:r w:rsidRPr="008930EC">
              <w:rPr>
                <w:rFonts w:cs="Arial"/>
                <w:szCs w:val="20"/>
              </w:rPr>
              <w:t>Yes</w:t>
            </w:r>
          </w:p>
        </w:tc>
        <w:tc>
          <w:tcPr>
            <w:tcW w:w="623" w:type="pct"/>
            <w:gridSpan w:val="2"/>
          </w:tcPr>
          <w:p w:rsidR="00527AF8" w:rsidRPr="008930EC" w:rsidRDefault="00527AF8" w:rsidP="00FE78D0">
            <w:pPr>
              <w:jc w:val="both"/>
              <w:rPr>
                <w:rFonts w:cs="Arial"/>
                <w:szCs w:val="20"/>
              </w:rPr>
            </w:pPr>
            <w:r w:rsidRPr="008930EC">
              <w:rPr>
                <w:rFonts w:cs="Arial"/>
                <w:szCs w:val="20"/>
              </w:rPr>
              <w:t>Integer</w:t>
            </w:r>
          </w:p>
        </w:tc>
        <w:tc>
          <w:tcPr>
            <w:tcW w:w="987" w:type="pct"/>
            <w:gridSpan w:val="2"/>
          </w:tcPr>
          <w:p w:rsidR="00527AF8" w:rsidRPr="008930EC" w:rsidRDefault="00527AF8" w:rsidP="00FE78D0">
            <w:pPr>
              <w:jc w:val="both"/>
              <w:rPr>
                <w:rFonts w:cs="Arial"/>
                <w:szCs w:val="20"/>
              </w:rPr>
            </w:pPr>
            <w:r w:rsidRPr="008930EC">
              <w:rPr>
                <w:rFonts w:cs="Arial"/>
                <w:szCs w:val="20"/>
              </w:rPr>
              <w:t>NA</w:t>
            </w:r>
          </w:p>
        </w:tc>
        <w:tc>
          <w:tcPr>
            <w:tcW w:w="1410" w:type="pct"/>
          </w:tcPr>
          <w:p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rsidTr="00FE78D0">
        <w:tc>
          <w:tcPr>
            <w:tcW w:w="302" w:type="pct"/>
          </w:tcPr>
          <w:p w:rsidR="00527AF8" w:rsidRPr="008930EC" w:rsidRDefault="00527AF8" w:rsidP="00FE78D0">
            <w:pPr>
              <w:jc w:val="both"/>
              <w:rPr>
                <w:rFonts w:cs="Arial"/>
                <w:szCs w:val="20"/>
              </w:rPr>
            </w:pPr>
            <w:r>
              <w:rPr>
                <w:rFonts w:cs="Arial"/>
                <w:szCs w:val="20"/>
              </w:rPr>
              <w:t>8</w:t>
            </w:r>
          </w:p>
        </w:tc>
        <w:tc>
          <w:tcPr>
            <w:tcW w:w="979" w:type="pct"/>
          </w:tcPr>
          <w:p w:rsidR="00527AF8" w:rsidRPr="008930EC" w:rsidRDefault="00527AF8" w:rsidP="00FE78D0">
            <w:pPr>
              <w:jc w:val="both"/>
              <w:rPr>
                <w:rFonts w:cs="Arial"/>
                <w:szCs w:val="20"/>
              </w:rPr>
            </w:pPr>
            <w:r>
              <w:rPr>
                <w:rFonts w:cs="Arial"/>
                <w:szCs w:val="20"/>
              </w:rPr>
              <w:t>endOfUsagePromptCounter</w:t>
            </w:r>
          </w:p>
        </w:tc>
        <w:tc>
          <w:tcPr>
            <w:tcW w:w="698" w:type="pct"/>
          </w:tcPr>
          <w:p w:rsidR="00527AF8" w:rsidRPr="008930EC" w:rsidRDefault="00527AF8" w:rsidP="00FE78D0">
            <w:pPr>
              <w:jc w:val="both"/>
              <w:rPr>
                <w:rFonts w:cs="Arial"/>
                <w:szCs w:val="20"/>
              </w:rPr>
            </w:pPr>
            <w:r>
              <w:rPr>
                <w:rFonts w:cs="Arial"/>
                <w:szCs w:val="20"/>
              </w:rPr>
              <w:t>Yes</w:t>
            </w:r>
          </w:p>
        </w:tc>
        <w:tc>
          <w:tcPr>
            <w:tcW w:w="623" w:type="pct"/>
            <w:gridSpan w:val="2"/>
          </w:tcPr>
          <w:p w:rsidR="00527AF8" w:rsidRPr="008930EC" w:rsidRDefault="00527AF8" w:rsidP="00FE78D0">
            <w:pPr>
              <w:jc w:val="both"/>
              <w:rPr>
                <w:rFonts w:cs="Arial"/>
                <w:szCs w:val="20"/>
              </w:rPr>
            </w:pPr>
            <w:r>
              <w:rPr>
                <w:rFonts w:cs="Arial"/>
                <w:szCs w:val="20"/>
              </w:rPr>
              <w:t>Integer</w:t>
            </w:r>
          </w:p>
        </w:tc>
        <w:tc>
          <w:tcPr>
            <w:tcW w:w="987" w:type="pct"/>
            <w:gridSpan w:val="2"/>
          </w:tcPr>
          <w:p w:rsidR="00527AF8" w:rsidRPr="008930EC" w:rsidRDefault="00527AF8" w:rsidP="00FE78D0">
            <w:pPr>
              <w:jc w:val="both"/>
              <w:rPr>
                <w:rFonts w:cs="Arial"/>
                <w:szCs w:val="20"/>
              </w:rPr>
            </w:pPr>
            <w:r>
              <w:rPr>
                <w:rFonts w:cs="Arial"/>
                <w:szCs w:val="20"/>
              </w:rPr>
              <w:t>NA</w:t>
            </w:r>
          </w:p>
        </w:tc>
        <w:tc>
          <w:tcPr>
            <w:tcW w:w="1410" w:type="pct"/>
          </w:tcPr>
          <w:p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rsidTr="00FE78D0">
        <w:tc>
          <w:tcPr>
            <w:tcW w:w="302" w:type="pct"/>
          </w:tcPr>
          <w:p w:rsidR="00527AF8" w:rsidRDefault="00527AF8" w:rsidP="00FE78D0">
            <w:pPr>
              <w:jc w:val="both"/>
              <w:rPr>
                <w:rFonts w:cs="Arial"/>
                <w:szCs w:val="20"/>
              </w:rPr>
            </w:pPr>
            <w:r>
              <w:rPr>
                <w:rFonts w:cs="Arial"/>
                <w:szCs w:val="20"/>
              </w:rPr>
              <w:t>9</w:t>
            </w:r>
          </w:p>
        </w:tc>
        <w:tc>
          <w:tcPr>
            <w:tcW w:w="979" w:type="pct"/>
          </w:tcPr>
          <w:p w:rsidR="00527AF8" w:rsidRDefault="00527AF8" w:rsidP="00FE78D0">
            <w:pPr>
              <w:jc w:val="both"/>
              <w:rPr>
                <w:rFonts w:cs="Arial"/>
                <w:szCs w:val="20"/>
              </w:rPr>
            </w:pPr>
            <w:r>
              <w:rPr>
                <w:rFonts w:cs="Arial"/>
                <w:szCs w:val="20"/>
              </w:rPr>
              <w:t>we</w:t>
            </w:r>
            <w:r w:rsidR="00F254EC">
              <w:rPr>
                <w:rFonts w:cs="Arial"/>
                <w:szCs w:val="20"/>
              </w:rPr>
              <w:t>l</w:t>
            </w:r>
            <w:r>
              <w:rPr>
                <w:rFonts w:cs="Arial"/>
                <w:szCs w:val="20"/>
              </w:rPr>
              <w:t>comeMessageFlag</w:t>
            </w:r>
          </w:p>
        </w:tc>
        <w:tc>
          <w:tcPr>
            <w:tcW w:w="698" w:type="pct"/>
          </w:tcPr>
          <w:p w:rsidR="00527AF8" w:rsidRDefault="00527AF8" w:rsidP="00FE78D0">
            <w:pPr>
              <w:jc w:val="both"/>
              <w:rPr>
                <w:rFonts w:cs="Arial"/>
                <w:szCs w:val="20"/>
              </w:rPr>
            </w:pPr>
            <w:r>
              <w:rPr>
                <w:rFonts w:cs="Arial"/>
                <w:szCs w:val="20"/>
              </w:rPr>
              <w:t>Yes</w:t>
            </w:r>
          </w:p>
        </w:tc>
        <w:tc>
          <w:tcPr>
            <w:tcW w:w="623" w:type="pct"/>
            <w:gridSpan w:val="2"/>
          </w:tcPr>
          <w:p w:rsidR="00527AF8" w:rsidRDefault="00527AF8" w:rsidP="00FE78D0">
            <w:pPr>
              <w:jc w:val="both"/>
              <w:rPr>
                <w:rFonts w:cs="Arial"/>
                <w:szCs w:val="20"/>
              </w:rPr>
            </w:pPr>
            <w:r>
              <w:rPr>
                <w:rFonts w:cs="Arial"/>
                <w:szCs w:val="20"/>
              </w:rPr>
              <w:t>boolean</w:t>
            </w:r>
          </w:p>
        </w:tc>
        <w:tc>
          <w:tcPr>
            <w:tcW w:w="987" w:type="pct"/>
            <w:gridSpan w:val="2"/>
          </w:tcPr>
          <w:p w:rsidR="00527AF8" w:rsidRDefault="00527AF8" w:rsidP="00FE78D0">
            <w:pPr>
              <w:jc w:val="both"/>
              <w:rPr>
                <w:rFonts w:cs="Arial"/>
                <w:szCs w:val="20"/>
              </w:rPr>
            </w:pPr>
            <w:r>
              <w:rPr>
                <w:rFonts w:cs="Arial"/>
                <w:szCs w:val="20"/>
              </w:rPr>
              <w:t>false – not played</w:t>
            </w:r>
          </w:p>
          <w:p w:rsidR="00527AF8" w:rsidRDefault="00527AF8" w:rsidP="00FE78D0">
            <w:pPr>
              <w:jc w:val="both"/>
              <w:rPr>
                <w:rFonts w:cs="Arial"/>
                <w:szCs w:val="20"/>
              </w:rPr>
            </w:pPr>
            <w:r>
              <w:rPr>
                <w:rFonts w:cs="Arial"/>
                <w:szCs w:val="20"/>
              </w:rPr>
              <w:t>true – played</w:t>
            </w:r>
          </w:p>
        </w:tc>
        <w:tc>
          <w:tcPr>
            <w:tcW w:w="1410" w:type="pct"/>
          </w:tcPr>
          <w:p w:rsidR="00527AF8" w:rsidRPr="008930EC" w:rsidRDefault="00527AF8" w:rsidP="00FE78D0">
            <w:pPr>
              <w:jc w:val="both"/>
              <w:rPr>
                <w:rFonts w:cs="Arial"/>
                <w:szCs w:val="20"/>
              </w:rPr>
            </w:pPr>
            <w:r>
              <w:rPr>
                <w:rFonts w:cs="Arial"/>
                <w:szCs w:val="20"/>
              </w:rPr>
              <w:t>Welcome prompt played or not</w:t>
            </w:r>
          </w:p>
        </w:tc>
      </w:tr>
      <w:tr w:rsidR="00527AF8" w:rsidRPr="00EF5A57" w:rsidTr="00FE78D0">
        <w:tc>
          <w:tcPr>
            <w:tcW w:w="302" w:type="pct"/>
          </w:tcPr>
          <w:p w:rsidR="00527AF8" w:rsidRDefault="00527AF8" w:rsidP="00FE78D0">
            <w:pPr>
              <w:jc w:val="both"/>
              <w:rPr>
                <w:rFonts w:cs="Arial"/>
                <w:szCs w:val="20"/>
              </w:rPr>
            </w:pPr>
            <w:r>
              <w:rPr>
                <w:rFonts w:cs="Arial"/>
                <w:szCs w:val="20"/>
              </w:rPr>
              <w:t>10</w:t>
            </w:r>
          </w:p>
        </w:tc>
        <w:tc>
          <w:tcPr>
            <w:tcW w:w="979" w:type="pct"/>
          </w:tcPr>
          <w:p w:rsidR="00527AF8" w:rsidRDefault="00527AF8" w:rsidP="00FE78D0">
            <w:pPr>
              <w:jc w:val="both"/>
              <w:rPr>
                <w:rFonts w:cs="Arial"/>
                <w:szCs w:val="20"/>
              </w:rPr>
            </w:pPr>
            <w:r>
              <w:rPr>
                <w:rFonts w:cs="Arial"/>
                <w:szCs w:val="20"/>
              </w:rPr>
              <w:t>callStatus</w:t>
            </w:r>
          </w:p>
        </w:tc>
        <w:tc>
          <w:tcPr>
            <w:tcW w:w="698" w:type="pct"/>
          </w:tcPr>
          <w:p w:rsidR="00527AF8" w:rsidRPr="00EF5A57" w:rsidRDefault="00527AF8" w:rsidP="00FE78D0">
            <w:pPr>
              <w:jc w:val="both"/>
              <w:rPr>
                <w:rFonts w:cs="Arial"/>
                <w:szCs w:val="20"/>
              </w:rPr>
            </w:pPr>
            <w:r>
              <w:rPr>
                <w:rFonts w:cs="Arial"/>
                <w:szCs w:val="20"/>
              </w:rPr>
              <w:t>Yes</w:t>
            </w:r>
          </w:p>
        </w:tc>
        <w:tc>
          <w:tcPr>
            <w:tcW w:w="623" w:type="pct"/>
            <w:gridSpan w:val="2"/>
          </w:tcPr>
          <w:p w:rsidR="00527AF8" w:rsidRPr="00EF5A57" w:rsidRDefault="00527AF8" w:rsidP="00FE78D0">
            <w:pPr>
              <w:jc w:val="both"/>
              <w:rPr>
                <w:rFonts w:cs="Arial"/>
                <w:szCs w:val="20"/>
              </w:rPr>
            </w:pPr>
            <w:r>
              <w:rPr>
                <w:rFonts w:cs="Arial"/>
                <w:szCs w:val="20"/>
              </w:rPr>
              <w:t>Integer</w:t>
            </w:r>
          </w:p>
        </w:tc>
        <w:tc>
          <w:tcPr>
            <w:tcW w:w="987" w:type="pct"/>
            <w:gridSpan w:val="2"/>
          </w:tcPr>
          <w:p w:rsidR="00527AF8" w:rsidRDefault="009F522E" w:rsidP="004B6285">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EA0654">
              <w:rPr>
                <w:rFonts w:cs="Arial"/>
                <w:szCs w:val="20"/>
              </w:rPr>
              <w:t>5.2</w:t>
            </w:r>
            <w:r w:rsidR="001639D2">
              <w:rPr>
                <w:rFonts w:cs="Arial"/>
                <w:szCs w:val="20"/>
              </w:rPr>
              <w:fldChar w:fldCharType="end"/>
            </w:r>
          </w:p>
        </w:tc>
        <w:tc>
          <w:tcPr>
            <w:tcW w:w="1410" w:type="pct"/>
          </w:tcPr>
          <w:p w:rsidR="00527AF8" w:rsidRPr="00EF5A57" w:rsidRDefault="00527AF8" w:rsidP="00FE78D0">
            <w:pPr>
              <w:jc w:val="both"/>
              <w:rPr>
                <w:rFonts w:cs="Arial"/>
                <w:szCs w:val="20"/>
              </w:rPr>
            </w:pPr>
            <w:r>
              <w:rPr>
                <w:rFonts w:cs="Arial"/>
                <w:szCs w:val="20"/>
              </w:rPr>
              <w:t>Status of call</w:t>
            </w:r>
          </w:p>
        </w:tc>
      </w:tr>
      <w:tr w:rsidR="00527AF8" w:rsidRPr="00FF4865" w:rsidTr="00FE78D0">
        <w:tc>
          <w:tcPr>
            <w:tcW w:w="302" w:type="pct"/>
          </w:tcPr>
          <w:p w:rsidR="00527AF8" w:rsidRPr="00FF4865" w:rsidRDefault="00527AF8" w:rsidP="00FE78D0">
            <w:pPr>
              <w:jc w:val="both"/>
              <w:rPr>
                <w:rFonts w:cs="Arial"/>
                <w:szCs w:val="20"/>
              </w:rPr>
            </w:pPr>
            <w:r w:rsidRPr="00FF4865">
              <w:rPr>
                <w:rFonts w:cs="Arial"/>
                <w:szCs w:val="20"/>
              </w:rPr>
              <w:t>11</w:t>
            </w:r>
          </w:p>
        </w:tc>
        <w:tc>
          <w:tcPr>
            <w:tcW w:w="979" w:type="pct"/>
          </w:tcPr>
          <w:p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98" w:type="pct"/>
          </w:tcPr>
          <w:p w:rsidR="00527AF8" w:rsidRPr="00FF4865" w:rsidRDefault="00527AF8" w:rsidP="00FE78D0">
            <w:pPr>
              <w:jc w:val="both"/>
              <w:rPr>
                <w:rFonts w:cs="Arial"/>
                <w:szCs w:val="20"/>
              </w:rPr>
            </w:pPr>
            <w:r w:rsidRPr="00FF4865">
              <w:rPr>
                <w:rFonts w:cs="Arial"/>
                <w:szCs w:val="20"/>
              </w:rPr>
              <w:t>Yes</w:t>
            </w:r>
          </w:p>
        </w:tc>
        <w:tc>
          <w:tcPr>
            <w:tcW w:w="623" w:type="pct"/>
            <w:gridSpan w:val="2"/>
          </w:tcPr>
          <w:p w:rsidR="00527AF8" w:rsidRPr="00FF4865" w:rsidRDefault="00527AF8" w:rsidP="00FE78D0">
            <w:pPr>
              <w:jc w:val="both"/>
              <w:rPr>
                <w:rFonts w:cs="Arial"/>
                <w:szCs w:val="20"/>
              </w:rPr>
            </w:pPr>
            <w:r w:rsidRPr="00FF4865">
              <w:rPr>
                <w:rFonts w:cs="Arial"/>
                <w:szCs w:val="20"/>
              </w:rPr>
              <w:t>Integer</w:t>
            </w:r>
          </w:p>
        </w:tc>
        <w:tc>
          <w:tcPr>
            <w:tcW w:w="987" w:type="pct"/>
            <w:gridSpan w:val="2"/>
          </w:tcPr>
          <w:p w:rsidR="00527AF8" w:rsidRPr="00FF4865" w:rsidRDefault="00527AF8" w:rsidP="00FE78D0">
            <w:pPr>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EA0654">
              <w:t>5.1</w:t>
            </w:r>
            <w:r w:rsidR="001639D2" w:rsidRPr="00FF4865">
              <w:fldChar w:fldCharType="end"/>
            </w:r>
          </w:p>
        </w:tc>
        <w:tc>
          <w:tcPr>
            <w:tcW w:w="1410" w:type="pct"/>
          </w:tcPr>
          <w:p w:rsidR="00527AF8" w:rsidRPr="00FF4865" w:rsidRDefault="00527AF8" w:rsidP="00FE78D0">
            <w:pPr>
              <w:jc w:val="both"/>
              <w:rPr>
                <w:rFonts w:cs="Arial"/>
                <w:szCs w:val="20"/>
              </w:rPr>
            </w:pPr>
            <w:r w:rsidRPr="00FF4865">
              <w:rPr>
                <w:rFonts w:cs="Arial"/>
                <w:szCs w:val="20"/>
              </w:rPr>
              <w:t>Cause of call disconnect</w:t>
            </w:r>
          </w:p>
        </w:tc>
      </w:tr>
      <w:tr w:rsidR="00527AF8" w:rsidTr="00FE78D0">
        <w:trPr>
          <w:trHeight w:val="244"/>
        </w:trPr>
        <w:tc>
          <w:tcPr>
            <w:tcW w:w="302" w:type="pct"/>
          </w:tcPr>
          <w:p w:rsidR="00527AF8" w:rsidRPr="007E3E1F" w:rsidRDefault="00527AF8" w:rsidP="00FE78D0">
            <w:pPr>
              <w:jc w:val="both"/>
            </w:pPr>
            <w:r>
              <w:t>12</w:t>
            </w:r>
          </w:p>
        </w:tc>
        <w:tc>
          <w:tcPr>
            <w:tcW w:w="979" w:type="pct"/>
          </w:tcPr>
          <w:p w:rsidR="00527AF8" w:rsidRPr="0012049C" w:rsidRDefault="00527AF8" w:rsidP="00FE78D0">
            <w:pPr>
              <w:jc w:val="both"/>
              <w:rPr>
                <w:rFonts w:cs="Arial"/>
                <w:szCs w:val="20"/>
              </w:rPr>
            </w:pPr>
            <w:r>
              <w:rPr>
                <w:rFonts w:cs="Arial"/>
                <w:szCs w:val="20"/>
              </w:rPr>
              <w:t>c</w:t>
            </w:r>
            <w:r w:rsidRPr="0012049C">
              <w:rPr>
                <w:rFonts w:cs="Arial"/>
                <w:szCs w:val="20"/>
              </w:rPr>
              <w:t>ontent</w:t>
            </w:r>
          </w:p>
        </w:tc>
        <w:tc>
          <w:tcPr>
            <w:tcW w:w="698" w:type="pct"/>
          </w:tcPr>
          <w:p w:rsidR="00527AF8" w:rsidRPr="0012049C" w:rsidRDefault="008F4345" w:rsidP="00FE78D0">
            <w:pPr>
              <w:jc w:val="both"/>
              <w:rPr>
                <w:rFonts w:cs="Arial"/>
                <w:szCs w:val="20"/>
              </w:rPr>
            </w:pPr>
            <w:r>
              <w:rPr>
                <w:rFonts w:cs="Arial"/>
                <w:szCs w:val="20"/>
              </w:rPr>
              <w:t>No</w:t>
            </w:r>
          </w:p>
        </w:tc>
        <w:tc>
          <w:tcPr>
            <w:tcW w:w="623" w:type="pct"/>
            <w:gridSpan w:val="2"/>
          </w:tcPr>
          <w:p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rsidR="00527AF8" w:rsidRPr="0012049C" w:rsidRDefault="00527AF8" w:rsidP="00FE78D0">
            <w:pPr>
              <w:jc w:val="both"/>
              <w:rPr>
                <w:rFonts w:cs="Arial"/>
                <w:szCs w:val="20"/>
              </w:rPr>
            </w:pPr>
          </w:p>
        </w:tc>
        <w:tc>
          <w:tcPr>
            <w:tcW w:w="1410" w:type="pct"/>
          </w:tcPr>
          <w:p w:rsidR="00527AF8" w:rsidRPr="0012049C" w:rsidRDefault="00527AF8" w:rsidP="00FE78D0">
            <w:pPr>
              <w:jc w:val="both"/>
              <w:rPr>
                <w:rFonts w:cs="Arial"/>
                <w:szCs w:val="20"/>
              </w:rPr>
            </w:pPr>
            <w:r w:rsidRPr="0012049C">
              <w:rPr>
                <w:rFonts w:cs="Arial"/>
                <w:szCs w:val="20"/>
              </w:rPr>
              <w:t>List of call details</w:t>
            </w:r>
          </w:p>
        </w:tc>
      </w:tr>
      <w:tr w:rsidR="00527AF8" w:rsidTr="00FE78D0">
        <w:trPr>
          <w:trHeight w:val="244"/>
        </w:trPr>
        <w:tc>
          <w:tcPr>
            <w:tcW w:w="302" w:type="pct"/>
          </w:tcPr>
          <w:p w:rsidR="00527AF8" w:rsidRDefault="00527AF8" w:rsidP="00FE78D0">
            <w:pPr>
              <w:jc w:val="both"/>
            </w:pPr>
            <w:r>
              <w:t>13</w:t>
            </w:r>
          </w:p>
        </w:tc>
        <w:tc>
          <w:tcPr>
            <w:tcW w:w="979" w:type="pct"/>
          </w:tcPr>
          <w:p w:rsidR="00527AF8" w:rsidRPr="0012049C" w:rsidRDefault="00527AF8" w:rsidP="00FE78D0">
            <w:pPr>
              <w:jc w:val="both"/>
              <w:rPr>
                <w:rFonts w:cs="Arial"/>
                <w:szCs w:val="20"/>
              </w:rPr>
            </w:pPr>
            <w:r w:rsidRPr="0012049C">
              <w:rPr>
                <w:rFonts w:cs="Arial"/>
                <w:szCs w:val="20"/>
              </w:rPr>
              <w:t>&lt;callData&gt;</w:t>
            </w:r>
          </w:p>
        </w:tc>
        <w:tc>
          <w:tcPr>
            <w:tcW w:w="698" w:type="pct"/>
          </w:tcPr>
          <w:p w:rsidR="00527AF8" w:rsidRPr="0012049C" w:rsidRDefault="00527AF8" w:rsidP="00FE78D0">
            <w:pPr>
              <w:jc w:val="both"/>
              <w:rPr>
                <w:rFonts w:cs="Arial"/>
                <w:szCs w:val="20"/>
              </w:rPr>
            </w:pPr>
            <w:r>
              <w:rPr>
                <w:rFonts w:cs="Arial"/>
                <w:szCs w:val="20"/>
              </w:rPr>
              <w:t>Yes</w:t>
            </w:r>
          </w:p>
        </w:tc>
        <w:tc>
          <w:tcPr>
            <w:tcW w:w="623" w:type="pct"/>
            <w:gridSpan w:val="2"/>
          </w:tcPr>
          <w:p w:rsidR="00527AF8" w:rsidRPr="0012049C" w:rsidRDefault="00527AF8" w:rsidP="00FE78D0">
            <w:pPr>
              <w:jc w:val="both"/>
              <w:rPr>
                <w:rFonts w:cs="Arial"/>
                <w:szCs w:val="20"/>
              </w:rPr>
            </w:pPr>
            <w:r w:rsidRPr="0012049C">
              <w:rPr>
                <w:rFonts w:cs="Arial"/>
                <w:szCs w:val="20"/>
              </w:rPr>
              <w:t>Object</w:t>
            </w:r>
          </w:p>
        </w:tc>
        <w:tc>
          <w:tcPr>
            <w:tcW w:w="987" w:type="pct"/>
            <w:gridSpan w:val="2"/>
          </w:tcPr>
          <w:p w:rsidR="00527AF8" w:rsidRPr="0012049C" w:rsidRDefault="00527AF8" w:rsidP="00FE78D0">
            <w:pPr>
              <w:jc w:val="both"/>
              <w:rPr>
                <w:rFonts w:cs="Arial"/>
                <w:szCs w:val="20"/>
              </w:rPr>
            </w:pPr>
          </w:p>
        </w:tc>
        <w:tc>
          <w:tcPr>
            <w:tcW w:w="1410" w:type="pct"/>
          </w:tcPr>
          <w:p w:rsidR="00527AF8" w:rsidRPr="0012049C" w:rsidRDefault="00527AF8" w:rsidP="00FE78D0">
            <w:pPr>
              <w:jc w:val="both"/>
              <w:rPr>
                <w:rFonts w:cs="Arial"/>
                <w:szCs w:val="20"/>
              </w:rPr>
            </w:pPr>
          </w:p>
        </w:tc>
      </w:tr>
      <w:tr w:rsidR="00527AF8" w:rsidTr="00FE78D0">
        <w:trPr>
          <w:trHeight w:val="244"/>
        </w:trPr>
        <w:tc>
          <w:tcPr>
            <w:tcW w:w="302" w:type="pct"/>
          </w:tcPr>
          <w:p w:rsidR="00527AF8" w:rsidRDefault="00527AF8" w:rsidP="00FE78D0">
            <w:pPr>
              <w:jc w:val="both"/>
            </w:pPr>
            <w:r>
              <w:t>14</w:t>
            </w:r>
          </w:p>
        </w:tc>
        <w:tc>
          <w:tcPr>
            <w:tcW w:w="979" w:type="pct"/>
          </w:tcPr>
          <w:p w:rsidR="00527AF8" w:rsidRPr="0012049C" w:rsidRDefault="00527AF8" w:rsidP="00FE78D0">
            <w:pPr>
              <w:jc w:val="both"/>
              <w:rPr>
                <w:rFonts w:cs="Arial"/>
                <w:szCs w:val="20"/>
              </w:rPr>
            </w:pPr>
            <w:r w:rsidRPr="0012049C">
              <w:rPr>
                <w:rFonts w:cs="Arial"/>
                <w:szCs w:val="20"/>
              </w:rPr>
              <w:t>callData&gt;&gt; mkCardNumber</w:t>
            </w:r>
          </w:p>
        </w:tc>
        <w:tc>
          <w:tcPr>
            <w:tcW w:w="698" w:type="pct"/>
          </w:tcPr>
          <w:p w:rsidR="00527AF8" w:rsidRPr="0012049C" w:rsidRDefault="00527AF8" w:rsidP="00FE78D0">
            <w:pPr>
              <w:jc w:val="both"/>
              <w:rPr>
                <w:rFonts w:cs="Arial"/>
                <w:szCs w:val="20"/>
              </w:rPr>
            </w:pPr>
            <w:r>
              <w:rPr>
                <w:rFonts w:cs="Arial"/>
                <w:szCs w:val="20"/>
              </w:rPr>
              <w:t>Yes</w:t>
            </w:r>
          </w:p>
        </w:tc>
        <w:tc>
          <w:tcPr>
            <w:tcW w:w="623" w:type="pct"/>
            <w:gridSpan w:val="2"/>
          </w:tcPr>
          <w:p w:rsidR="00527AF8" w:rsidRPr="0012049C" w:rsidRDefault="00527AF8" w:rsidP="00DA50C2">
            <w:pPr>
              <w:jc w:val="both"/>
              <w:rPr>
                <w:rFonts w:cs="Arial"/>
                <w:szCs w:val="20"/>
              </w:rPr>
            </w:pPr>
            <w:del w:id="247" w:author="gur30938" w:date="2015-04-16T18:06:00Z">
              <w:r w:rsidRPr="0012049C" w:rsidDel="00DA50C2">
                <w:rPr>
                  <w:rFonts w:cs="Arial"/>
                  <w:szCs w:val="20"/>
                </w:rPr>
                <w:delText xml:space="preserve">Number </w:delText>
              </w:r>
            </w:del>
            <w:ins w:id="248" w:author="gur30938" w:date="2015-04-16T18:06:00Z">
              <w:r w:rsidR="00DA50C2">
                <w:rPr>
                  <w:rFonts w:cs="Arial"/>
                  <w:szCs w:val="20"/>
                </w:rPr>
                <w:t>String</w:t>
              </w:r>
            </w:ins>
            <w:del w:id="249" w:author="gur30938" w:date="2015-04-16T18:06:00Z">
              <w:r w:rsidRPr="0012049C" w:rsidDel="00DA50C2">
                <w:rPr>
                  <w:rFonts w:cs="Arial"/>
                  <w:szCs w:val="20"/>
                </w:rPr>
                <w:delText>(2 Digits</w:delText>
              </w:r>
              <w:r w:rsidDel="00DA50C2">
                <w:rPr>
                  <w:rFonts w:cs="Arial"/>
                  <w:szCs w:val="20"/>
                </w:rPr>
                <w:delText>)</w:delText>
              </w:r>
            </w:del>
          </w:p>
        </w:tc>
        <w:tc>
          <w:tcPr>
            <w:tcW w:w="987" w:type="pct"/>
            <w:gridSpan w:val="2"/>
          </w:tcPr>
          <w:p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23681C">
              <w:rPr>
                <w:rFonts w:cs="Arial"/>
                <w:szCs w:val="20"/>
              </w:rPr>
              <w:t>7.1</w:t>
            </w:r>
            <w:r w:rsidR="001639D2">
              <w:rPr>
                <w:rFonts w:cs="Arial"/>
                <w:szCs w:val="20"/>
              </w:rPr>
              <w:fldChar w:fldCharType="end"/>
            </w:r>
          </w:p>
        </w:tc>
        <w:tc>
          <w:tcPr>
            <w:tcW w:w="1410" w:type="pct"/>
          </w:tcPr>
          <w:p w:rsidR="00527AF8" w:rsidRPr="0012049C" w:rsidRDefault="00527AF8" w:rsidP="00FE78D0">
            <w:pPr>
              <w:jc w:val="both"/>
              <w:rPr>
                <w:rFonts w:cs="Arial"/>
                <w:szCs w:val="20"/>
              </w:rPr>
            </w:pPr>
            <w:r w:rsidRPr="0012049C">
              <w:rPr>
                <w:rFonts w:cs="Arial"/>
                <w:szCs w:val="20"/>
              </w:rPr>
              <w:t>MK card number.</w:t>
            </w:r>
            <w:ins w:id="250" w:author="gur30938" w:date="2015-04-16T18:06:00Z">
              <w:r w:rsidR="00DA50C2" w:rsidRPr="0012049C">
                <w:rPr>
                  <w:rFonts w:cs="Arial"/>
                  <w:szCs w:val="20"/>
                </w:rPr>
                <w:t xml:space="preserve"> (2 Digits</w:t>
              </w:r>
              <w:r w:rsidR="00DA50C2">
                <w:rPr>
                  <w:rFonts w:cs="Arial"/>
                  <w:szCs w:val="20"/>
                </w:rPr>
                <w:t>)</w:t>
              </w:r>
            </w:ins>
          </w:p>
        </w:tc>
      </w:tr>
      <w:tr w:rsidR="00527AF8" w:rsidTr="00FE78D0">
        <w:trPr>
          <w:trHeight w:val="244"/>
        </w:trPr>
        <w:tc>
          <w:tcPr>
            <w:tcW w:w="302" w:type="pct"/>
          </w:tcPr>
          <w:p w:rsidR="00527AF8" w:rsidRDefault="00527AF8" w:rsidP="00FE78D0">
            <w:pPr>
              <w:jc w:val="both"/>
            </w:pPr>
            <w:r>
              <w:t>15</w:t>
            </w:r>
          </w:p>
        </w:tc>
        <w:tc>
          <w:tcPr>
            <w:tcW w:w="979" w:type="pct"/>
          </w:tcPr>
          <w:p w:rsidR="00527AF8" w:rsidRPr="0012049C" w:rsidRDefault="00527AF8" w:rsidP="00FE78D0">
            <w:pPr>
              <w:jc w:val="both"/>
              <w:rPr>
                <w:rFonts w:cs="Arial"/>
                <w:szCs w:val="20"/>
              </w:rPr>
            </w:pPr>
            <w:r>
              <w:rPr>
                <w:rFonts w:cs="Arial"/>
                <w:szCs w:val="20"/>
              </w:rPr>
              <w:t>callData&gt;&gt; contentName</w:t>
            </w:r>
          </w:p>
        </w:tc>
        <w:tc>
          <w:tcPr>
            <w:tcW w:w="698" w:type="pct"/>
          </w:tcPr>
          <w:p w:rsidR="00527AF8" w:rsidRPr="0012049C" w:rsidRDefault="00527AF8" w:rsidP="00FE78D0">
            <w:pPr>
              <w:jc w:val="both"/>
              <w:rPr>
                <w:rFonts w:cs="Arial"/>
                <w:szCs w:val="20"/>
              </w:rPr>
            </w:pPr>
            <w:r>
              <w:rPr>
                <w:rFonts w:cs="Arial"/>
                <w:szCs w:val="20"/>
              </w:rPr>
              <w:t>Yes</w:t>
            </w:r>
          </w:p>
        </w:tc>
        <w:tc>
          <w:tcPr>
            <w:tcW w:w="623" w:type="pct"/>
            <w:gridSpan w:val="2"/>
          </w:tcPr>
          <w:p w:rsidR="00527AF8" w:rsidRPr="0012049C" w:rsidRDefault="00527AF8" w:rsidP="00FE78D0">
            <w:pPr>
              <w:jc w:val="both"/>
              <w:rPr>
                <w:rFonts w:cs="Arial"/>
                <w:szCs w:val="20"/>
              </w:rPr>
            </w:pPr>
            <w:r>
              <w:rPr>
                <w:rFonts w:cs="Arial"/>
                <w:szCs w:val="20"/>
              </w:rPr>
              <w:t>String</w:t>
            </w:r>
          </w:p>
        </w:tc>
        <w:tc>
          <w:tcPr>
            <w:tcW w:w="987" w:type="pct"/>
            <w:gridSpan w:val="2"/>
          </w:tcPr>
          <w:p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23681C">
              <w:rPr>
                <w:rFonts w:cs="Arial"/>
                <w:szCs w:val="20"/>
              </w:rPr>
              <w:t>7.1</w:t>
            </w:r>
            <w:r w:rsidR="001639D2">
              <w:rPr>
                <w:rFonts w:cs="Arial"/>
                <w:szCs w:val="20"/>
              </w:rPr>
              <w:fldChar w:fldCharType="end"/>
            </w:r>
          </w:p>
        </w:tc>
        <w:tc>
          <w:tcPr>
            <w:tcW w:w="1410" w:type="pct"/>
          </w:tcPr>
          <w:p w:rsidR="00527AF8" w:rsidRPr="0012049C" w:rsidRDefault="00527AF8" w:rsidP="00FE78D0">
            <w:pPr>
              <w:jc w:val="both"/>
              <w:rPr>
                <w:rFonts w:cs="Arial"/>
                <w:szCs w:val="20"/>
              </w:rPr>
            </w:pPr>
            <w:r>
              <w:rPr>
                <w:rFonts w:cs="Arial"/>
                <w:szCs w:val="20"/>
              </w:rPr>
              <w:t>MK Content Name</w:t>
            </w:r>
          </w:p>
        </w:tc>
      </w:tr>
      <w:tr w:rsidR="00527AF8" w:rsidTr="00FE78D0">
        <w:trPr>
          <w:trHeight w:val="244"/>
        </w:trPr>
        <w:tc>
          <w:tcPr>
            <w:tcW w:w="302" w:type="pct"/>
          </w:tcPr>
          <w:p w:rsidR="00527AF8" w:rsidRDefault="00527AF8" w:rsidP="00FE78D0">
            <w:pPr>
              <w:jc w:val="both"/>
            </w:pPr>
            <w:r>
              <w:t>16</w:t>
            </w:r>
          </w:p>
        </w:tc>
        <w:tc>
          <w:tcPr>
            <w:tcW w:w="979" w:type="pct"/>
          </w:tcPr>
          <w:p w:rsidR="00527AF8" w:rsidRPr="0012049C" w:rsidRDefault="00527AF8" w:rsidP="00FE78D0">
            <w:pPr>
              <w:jc w:val="both"/>
              <w:rPr>
                <w:rFonts w:cs="Arial"/>
                <w:szCs w:val="20"/>
              </w:rPr>
            </w:pPr>
            <w:r w:rsidRPr="0012049C">
              <w:rPr>
                <w:rFonts w:cs="Arial"/>
                <w:szCs w:val="20"/>
              </w:rPr>
              <w:t>callData&gt;&gt; audioFileName</w:t>
            </w:r>
          </w:p>
        </w:tc>
        <w:tc>
          <w:tcPr>
            <w:tcW w:w="698" w:type="pct"/>
          </w:tcPr>
          <w:p w:rsidR="00527AF8" w:rsidRPr="0012049C" w:rsidRDefault="00527AF8" w:rsidP="00FE78D0">
            <w:pPr>
              <w:jc w:val="both"/>
              <w:rPr>
                <w:rFonts w:cs="Arial"/>
                <w:szCs w:val="20"/>
              </w:rPr>
            </w:pPr>
            <w:r>
              <w:rPr>
                <w:rFonts w:cs="Arial"/>
                <w:szCs w:val="20"/>
              </w:rPr>
              <w:t>Yes</w:t>
            </w:r>
          </w:p>
        </w:tc>
        <w:tc>
          <w:tcPr>
            <w:tcW w:w="623" w:type="pct"/>
            <w:gridSpan w:val="2"/>
          </w:tcPr>
          <w:p w:rsidR="00527AF8" w:rsidRPr="0012049C" w:rsidRDefault="00527AF8" w:rsidP="00FE78D0">
            <w:pPr>
              <w:jc w:val="both"/>
              <w:rPr>
                <w:rFonts w:cs="Arial"/>
                <w:szCs w:val="20"/>
              </w:rPr>
            </w:pPr>
            <w:r w:rsidRPr="0012049C">
              <w:rPr>
                <w:rFonts w:cs="Arial"/>
                <w:szCs w:val="20"/>
              </w:rPr>
              <w:t>String</w:t>
            </w:r>
          </w:p>
        </w:tc>
        <w:tc>
          <w:tcPr>
            <w:tcW w:w="987" w:type="pct"/>
            <w:gridSpan w:val="2"/>
          </w:tcPr>
          <w:p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23681C">
              <w:rPr>
                <w:rFonts w:cs="Arial"/>
                <w:szCs w:val="20"/>
              </w:rPr>
              <w:t>7.1</w:t>
            </w:r>
            <w:r w:rsidR="001639D2">
              <w:rPr>
                <w:rFonts w:cs="Arial"/>
                <w:szCs w:val="20"/>
              </w:rPr>
              <w:fldChar w:fldCharType="end"/>
            </w:r>
          </w:p>
        </w:tc>
        <w:tc>
          <w:tcPr>
            <w:tcW w:w="1410" w:type="pct"/>
          </w:tcPr>
          <w:p w:rsidR="00527AF8" w:rsidRPr="0012049C" w:rsidRDefault="00527AF8" w:rsidP="00FE78D0">
            <w:pPr>
              <w:jc w:val="both"/>
              <w:rPr>
                <w:rFonts w:cs="Arial"/>
                <w:szCs w:val="20"/>
              </w:rPr>
            </w:pPr>
            <w:r w:rsidRPr="0012049C">
              <w:rPr>
                <w:rFonts w:cs="Arial"/>
                <w:szCs w:val="20"/>
              </w:rPr>
              <w:t>MK file name.</w:t>
            </w:r>
          </w:p>
        </w:tc>
      </w:tr>
      <w:tr w:rsidR="008F4345" w:rsidTr="00FE78D0">
        <w:trPr>
          <w:trHeight w:val="244"/>
        </w:trPr>
        <w:tc>
          <w:tcPr>
            <w:tcW w:w="302" w:type="pct"/>
          </w:tcPr>
          <w:p w:rsidR="008F4345" w:rsidRDefault="008F4345" w:rsidP="00FE78D0">
            <w:pPr>
              <w:jc w:val="both"/>
            </w:pPr>
            <w:r>
              <w:t>17</w:t>
            </w:r>
          </w:p>
        </w:tc>
        <w:tc>
          <w:tcPr>
            <w:tcW w:w="979" w:type="pct"/>
          </w:tcPr>
          <w:p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rsidR="008F4345" w:rsidRDefault="008F4345" w:rsidP="00FE78D0">
            <w:pPr>
              <w:jc w:val="both"/>
              <w:rPr>
                <w:rFonts w:cs="Arial"/>
                <w:szCs w:val="20"/>
              </w:rPr>
            </w:pPr>
            <w:r>
              <w:rPr>
                <w:rFonts w:cs="Arial"/>
                <w:szCs w:val="20"/>
              </w:rPr>
              <w:t>Yes</w:t>
            </w:r>
          </w:p>
        </w:tc>
        <w:tc>
          <w:tcPr>
            <w:tcW w:w="623" w:type="pct"/>
            <w:gridSpan w:val="2"/>
          </w:tcPr>
          <w:p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rsidR="008F4345" w:rsidRDefault="008F4345" w:rsidP="00FE78D0">
            <w:pPr>
              <w:jc w:val="both"/>
              <w:rPr>
                <w:rFonts w:cs="Arial"/>
                <w:szCs w:val="20"/>
              </w:rPr>
            </w:pPr>
          </w:p>
        </w:tc>
        <w:tc>
          <w:tcPr>
            <w:tcW w:w="1410" w:type="pct"/>
          </w:tcPr>
          <w:p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rsidTr="00FE78D0">
        <w:trPr>
          <w:trHeight w:val="244"/>
        </w:trPr>
        <w:tc>
          <w:tcPr>
            <w:tcW w:w="302" w:type="pct"/>
          </w:tcPr>
          <w:p w:rsidR="008F4345" w:rsidRDefault="008F4345" w:rsidP="00FE78D0">
            <w:pPr>
              <w:jc w:val="both"/>
            </w:pPr>
            <w:r>
              <w:t>18</w:t>
            </w:r>
          </w:p>
        </w:tc>
        <w:tc>
          <w:tcPr>
            <w:tcW w:w="979" w:type="pct"/>
          </w:tcPr>
          <w:p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rsidR="008F4345" w:rsidRDefault="008F4345" w:rsidP="00FE78D0">
            <w:pPr>
              <w:jc w:val="both"/>
              <w:rPr>
                <w:rFonts w:cs="Arial"/>
                <w:szCs w:val="20"/>
              </w:rPr>
            </w:pPr>
            <w:r>
              <w:rPr>
                <w:rFonts w:cs="Arial"/>
                <w:szCs w:val="20"/>
              </w:rPr>
              <w:t>Yes</w:t>
            </w:r>
          </w:p>
        </w:tc>
        <w:tc>
          <w:tcPr>
            <w:tcW w:w="623" w:type="pct"/>
            <w:gridSpan w:val="2"/>
          </w:tcPr>
          <w:p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rsidR="008F4345" w:rsidRDefault="008F4345" w:rsidP="00FE78D0">
            <w:pPr>
              <w:jc w:val="both"/>
              <w:rPr>
                <w:rFonts w:cs="Arial"/>
                <w:szCs w:val="20"/>
              </w:rPr>
            </w:pPr>
          </w:p>
        </w:tc>
        <w:tc>
          <w:tcPr>
            <w:tcW w:w="1410" w:type="pct"/>
          </w:tcPr>
          <w:p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rsidR="00527AF8" w:rsidRDefault="00527AF8" w:rsidP="00527AF8">
      <w:pPr>
        <w:pStyle w:val="Heading4"/>
        <w:jc w:val="both"/>
      </w:pPr>
      <w:r>
        <w:t xml:space="preserve">Save Cal lDetails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rsidTr="00FE78D0">
        <w:tc>
          <w:tcPr>
            <w:tcW w:w="1188" w:type="dxa"/>
            <w:shd w:val="clear" w:color="auto" w:fill="D9D9D9" w:themeFill="background1" w:themeFillShade="D9"/>
          </w:tcPr>
          <w:p w:rsidR="00527AF8" w:rsidRPr="00DE1B6A" w:rsidRDefault="00527AF8" w:rsidP="00FE78D0">
            <w:pPr>
              <w:jc w:val="both"/>
            </w:pPr>
            <w:r w:rsidRPr="00DE1B6A">
              <w:t>Response  Status</w:t>
            </w:r>
          </w:p>
        </w:tc>
        <w:tc>
          <w:tcPr>
            <w:tcW w:w="3315" w:type="dxa"/>
            <w:shd w:val="clear" w:color="auto" w:fill="D9D9D9" w:themeFill="background1" w:themeFillShade="D9"/>
          </w:tcPr>
          <w:p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rsidR="00527AF8" w:rsidRPr="00DE1B6A" w:rsidRDefault="00527AF8" w:rsidP="00FE78D0">
            <w:pPr>
              <w:jc w:val="both"/>
            </w:pPr>
            <w:r w:rsidRPr="00DE1B6A">
              <w:t>HTTP Status Code</w:t>
            </w:r>
          </w:p>
        </w:tc>
        <w:tc>
          <w:tcPr>
            <w:tcW w:w="1471" w:type="dxa"/>
            <w:shd w:val="clear" w:color="auto" w:fill="D9D9D9" w:themeFill="background1" w:themeFillShade="D9"/>
          </w:tcPr>
          <w:p w:rsidR="00527AF8" w:rsidRPr="00DE1B6A" w:rsidRDefault="00527AF8" w:rsidP="00FE78D0">
            <w:pPr>
              <w:jc w:val="both"/>
            </w:pPr>
            <w:r w:rsidRPr="00DE1B6A">
              <w:t>Content Type</w:t>
            </w:r>
          </w:p>
        </w:tc>
        <w:tc>
          <w:tcPr>
            <w:tcW w:w="2250" w:type="dxa"/>
            <w:shd w:val="clear" w:color="auto" w:fill="D9D9D9" w:themeFill="background1" w:themeFillShade="D9"/>
          </w:tcPr>
          <w:p w:rsidR="00527AF8" w:rsidRPr="00DE1B6A" w:rsidRDefault="00527AF8" w:rsidP="00FE78D0">
            <w:pPr>
              <w:jc w:val="both"/>
            </w:pPr>
            <w:r w:rsidRPr="00DE1B6A">
              <w:t>Description</w:t>
            </w:r>
          </w:p>
        </w:tc>
      </w:tr>
      <w:tr w:rsidR="00527AF8" w:rsidTr="00FE78D0">
        <w:trPr>
          <w:trHeight w:val="346"/>
        </w:trPr>
        <w:tc>
          <w:tcPr>
            <w:tcW w:w="1188" w:type="dxa"/>
          </w:tcPr>
          <w:p w:rsidR="00527AF8" w:rsidRPr="00031093" w:rsidRDefault="00527AF8" w:rsidP="00FE78D0">
            <w:pPr>
              <w:jc w:val="both"/>
              <w:rPr>
                <w:szCs w:val="20"/>
              </w:rPr>
            </w:pPr>
            <w:r w:rsidRPr="00031093">
              <w:rPr>
                <w:szCs w:val="20"/>
              </w:rPr>
              <w:t>Successful</w:t>
            </w:r>
          </w:p>
        </w:tc>
        <w:tc>
          <w:tcPr>
            <w:tcW w:w="3315" w:type="dxa"/>
          </w:tcPr>
          <w:p w:rsidR="00527AF8" w:rsidRPr="00031093" w:rsidRDefault="00527AF8" w:rsidP="00FE78D0">
            <w:pPr>
              <w:jc w:val="both"/>
              <w:rPr>
                <w:rFonts w:eastAsia="Arial" w:cs="Arial"/>
                <w:szCs w:val="20"/>
              </w:rPr>
            </w:pPr>
          </w:p>
          <w:p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rsidR="00527AF8" w:rsidRPr="00031093" w:rsidRDefault="00527AF8" w:rsidP="00FE78D0">
            <w:pPr>
              <w:jc w:val="both"/>
              <w:rPr>
                <w:szCs w:val="20"/>
              </w:rPr>
            </w:pPr>
          </w:p>
        </w:tc>
      </w:tr>
      <w:tr w:rsidR="00527AF8" w:rsidTr="00FE78D0">
        <w:tc>
          <w:tcPr>
            <w:tcW w:w="1188" w:type="dxa"/>
            <w:vMerge w:val="restart"/>
          </w:tcPr>
          <w:p w:rsidR="00527AF8" w:rsidRPr="00031093" w:rsidRDefault="00527AF8" w:rsidP="00FE78D0">
            <w:pPr>
              <w:jc w:val="both"/>
              <w:rPr>
                <w:szCs w:val="20"/>
              </w:rPr>
            </w:pPr>
            <w:r w:rsidRPr="00031093">
              <w:rPr>
                <w:szCs w:val="20"/>
              </w:rPr>
              <w:t>Failure</w:t>
            </w:r>
          </w:p>
        </w:tc>
        <w:tc>
          <w:tcPr>
            <w:tcW w:w="3315" w:type="dxa"/>
            <w:vMerge w:val="restart"/>
            <w:shd w:val="clear" w:color="auto" w:fill="auto"/>
          </w:tcPr>
          <w:p w:rsidR="00527AF8" w:rsidRPr="00031093" w:rsidRDefault="00527AF8" w:rsidP="00FE78D0">
            <w:pPr>
              <w:jc w:val="both"/>
              <w:rPr>
                <w:rFonts w:eastAsia="Arial" w:cs="Arial"/>
                <w:szCs w:val="20"/>
              </w:rPr>
            </w:pPr>
            <w:r w:rsidRPr="00031093">
              <w:rPr>
                <w:rFonts w:eastAsia="Arial" w:cs="Arial"/>
                <w:szCs w:val="20"/>
              </w:rPr>
              <w:t>{</w:t>
            </w:r>
          </w:p>
          <w:p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r w:rsidRPr="00DF29FA">
              <w:rPr>
                <w:szCs w:val="20"/>
              </w:rPr>
              <w:t>failureReason</w:t>
            </w:r>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rsidR="00527AF8" w:rsidRPr="00031093" w:rsidRDefault="00527AF8" w:rsidP="00FE78D0">
            <w:pPr>
              <w:jc w:val="both"/>
              <w:rPr>
                <w:szCs w:val="20"/>
              </w:rPr>
            </w:pPr>
            <w:r>
              <w:rPr>
                <w:szCs w:val="20"/>
              </w:rPr>
              <w:t>400</w:t>
            </w:r>
          </w:p>
        </w:tc>
        <w:tc>
          <w:tcPr>
            <w:tcW w:w="1471" w:type="dxa"/>
          </w:tcPr>
          <w:p w:rsidR="00527AF8" w:rsidRDefault="00527AF8" w:rsidP="00FE78D0">
            <w:pPr>
              <w:jc w:val="both"/>
            </w:pPr>
            <w:r w:rsidRPr="0076019E">
              <w:rPr>
                <w:szCs w:val="20"/>
              </w:rPr>
              <w:t>Application/json</w:t>
            </w:r>
          </w:p>
        </w:tc>
        <w:tc>
          <w:tcPr>
            <w:tcW w:w="2250" w:type="dxa"/>
          </w:tcPr>
          <w:p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Parameter Name : Invalid Value</w:t>
            </w:r>
            <w:r w:rsidR="007102DC">
              <w:rPr>
                <w:szCs w:val="20"/>
              </w:rPr>
              <w:t>&gt;</w:t>
            </w:r>
            <w:r w:rsidR="003F5A2D">
              <w:rPr>
                <w:szCs w:val="20"/>
              </w:rPr>
              <w:t>"</w:t>
            </w:r>
            <w:r>
              <w:rPr>
                <w:szCs w:val="20"/>
              </w:rPr>
              <w:t xml:space="preserve"> shall be returned in failure reason</w:t>
            </w:r>
          </w:p>
        </w:tc>
      </w:tr>
      <w:tr w:rsidR="00527AF8" w:rsidTr="00FE78D0">
        <w:tc>
          <w:tcPr>
            <w:tcW w:w="1188" w:type="dxa"/>
            <w:vMerge/>
          </w:tcPr>
          <w:p w:rsidR="00527AF8" w:rsidRPr="00031093" w:rsidRDefault="00527AF8" w:rsidP="00FE78D0">
            <w:pPr>
              <w:jc w:val="both"/>
              <w:rPr>
                <w:szCs w:val="20"/>
              </w:rPr>
            </w:pPr>
          </w:p>
        </w:tc>
        <w:tc>
          <w:tcPr>
            <w:tcW w:w="3315" w:type="dxa"/>
            <w:vMerge/>
            <w:shd w:val="clear" w:color="auto" w:fill="auto"/>
          </w:tcPr>
          <w:p w:rsidR="00527AF8" w:rsidRPr="00031093" w:rsidRDefault="00527AF8" w:rsidP="00FE78D0">
            <w:pPr>
              <w:jc w:val="both"/>
              <w:rPr>
                <w:szCs w:val="20"/>
              </w:rPr>
            </w:pPr>
          </w:p>
        </w:tc>
        <w:tc>
          <w:tcPr>
            <w:tcW w:w="956" w:type="dxa"/>
          </w:tcPr>
          <w:p w:rsidR="00527AF8" w:rsidRPr="00031093" w:rsidRDefault="00527AF8" w:rsidP="00FE78D0">
            <w:pPr>
              <w:jc w:val="both"/>
              <w:rPr>
                <w:szCs w:val="20"/>
              </w:rPr>
            </w:pPr>
            <w:r>
              <w:rPr>
                <w:szCs w:val="20"/>
              </w:rPr>
              <w:t>400</w:t>
            </w:r>
          </w:p>
        </w:tc>
        <w:tc>
          <w:tcPr>
            <w:tcW w:w="1471" w:type="dxa"/>
          </w:tcPr>
          <w:p w:rsidR="00527AF8" w:rsidRDefault="00527AF8" w:rsidP="00FE78D0">
            <w:pPr>
              <w:jc w:val="both"/>
            </w:pPr>
            <w:r w:rsidRPr="0076019E">
              <w:rPr>
                <w:szCs w:val="20"/>
              </w:rPr>
              <w:t>Application/json</w:t>
            </w:r>
          </w:p>
        </w:tc>
        <w:tc>
          <w:tcPr>
            <w:tcW w:w="2250" w:type="dxa"/>
          </w:tcPr>
          <w:p w:rsidR="00527AF8" w:rsidRDefault="00527AF8" w:rsidP="00FE78D0">
            <w:pPr>
              <w:jc w:val="both"/>
              <w:rPr>
                <w:szCs w:val="20"/>
              </w:rPr>
            </w:pPr>
            <w:r>
              <w:rPr>
                <w:szCs w:val="20"/>
              </w:rPr>
              <w:t>In case mandatory parameter is missing</w:t>
            </w:r>
          </w:p>
          <w:p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rsidTr="00FE78D0">
        <w:tc>
          <w:tcPr>
            <w:tcW w:w="1188" w:type="dxa"/>
            <w:vMerge/>
          </w:tcPr>
          <w:p w:rsidR="00527AF8" w:rsidRPr="00031093" w:rsidRDefault="00527AF8" w:rsidP="00FE78D0">
            <w:pPr>
              <w:jc w:val="both"/>
              <w:rPr>
                <w:szCs w:val="20"/>
              </w:rPr>
            </w:pPr>
          </w:p>
        </w:tc>
        <w:tc>
          <w:tcPr>
            <w:tcW w:w="3315" w:type="dxa"/>
            <w:vMerge/>
            <w:shd w:val="clear" w:color="auto" w:fill="auto"/>
          </w:tcPr>
          <w:p w:rsidR="00527AF8" w:rsidRPr="00031093" w:rsidRDefault="00527AF8" w:rsidP="00FE78D0">
            <w:pPr>
              <w:jc w:val="both"/>
              <w:rPr>
                <w:szCs w:val="20"/>
              </w:rPr>
            </w:pPr>
          </w:p>
        </w:tc>
        <w:tc>
          <w:tcPr>
            <w:tcW w:w="956" w:type="dxa"/>
          </w:tcPr>
          <w:p w:rsidR="00527AF8" w:rsidRPr="00031093" w:rsidRDefault="00527AF8" w:rsidP="00FE78D0">
            <w:pPr>
              <w:jc w:val="both"/>
              <w:rPr>
                <w:szCs w:val="20"/>
              </w:rPr>
            </w:pPr>
            <w:r>
              <w:rPr>
                <w:szCs w:val="20"/>
              </w:rPr>
              <w:t>500</w:t>
            </w:r>
          </w:p>
        </w:tc>
        <w:tc>
          <w:tcPr>
            <w:tcW w:w="1471" w:type="dxa"/>
          </w:tcPr>
          <w:p w:rsidR="00527AF8" w:rsidRDefault="00527AF8" w:rsidP="00FE78D0">
            <w:pPr>
              <w:jc w:val="both"/>
            </w:pPr>
            <w:r w:rsidRPr="0076019E">
              <w:rPr>
                <w:szCs w:val="20"/>
              </w:rPr>
              <w:t>Application/json</w:t>
            </w:r>
          </w:p>
        </w:tc>
        <w:tc>
          <w:tcPr>
            <w:tcW w:w="2250" w:type="dxa"/>
          </w:tcPr>
          <w:p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527AF8" w:rsidRDefault="00527AF8" w:rsidP="00527AF8">
      <w:pPr>
        <w:jc w:val="both"/>
      </w:pPr>
    </w:p>
    <w:p w:rsidR="00527AF8" w:rsidRDefault="00527AF8" w:rsidP="00527AF8">
      <w:pPr>
        <w:pStyle w:val="Heading5"/>
        <w:jc w:val="both"/>
      </w:pPr>
      <w:r>
        <w:lastRenderedPageBreak/>
        <w:t>Body Example</w:t>
      </w:r>
    </w:p>
    <w:p w:rsidR="00527AF8" w:rsidRPr="00F86535" w:rsidRDefault="00527AF8" w:rsidP="00527AF8">
      <w:pPr>
        <w:jc w:val="both"/>
      </w:pPr>
    </w:p>
    <w:p w:rsidR="00527AF8" w:rsidRPr="00732524" w:rsidRDefault="00527AF8" w:rsidP="00527AF8">
      <w:pPr>
        <w:jc w:val="both"/>
        <w:rPr>
          <w:rFonts w:ascii="Times" w:hAnsi="Times"/>
          <w:szCs w:val="20"/>
        </w:rPr>
      </w:pPr>
      <w:r w:rsidRPr="00732524">
        <w:rPr>
          <w:rFonts w:ascii="Times" w:hAnsi="Times"/>
          <w:szCs w:val="20"/>
        </w:rPr>
        <w:t>NA</w:t>
      </w:r>
    </w:p>
    <w:p w:rsidR="00527AF8" w:rsidRDefault="00527AF8" w:rsidP="00527AF8">
      <w:pPr>
        <w:pStyle w:val="Heading5"/>
        <w:jc w:val="both"/>
      </w:pPr>
      <w:r>
        <w:t xml:space="preserve">Body Elements </w:t>
      </w:r>
    </w:p>
    <w:p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rsidTr="001B6A55">
        <w:trPr>
          <w:trHeight w:val="244"/>
        </w:trPr>
        <w:tc>
          <w:tcPr>
            <w:tcW w:w="294" w:type="pct"/>
            <w:shd w:val="clear" w:color="auto" w:fill="D9D9D9" w:themeFill="background1" w:themeFillShade="D9"/>
          </w:tcPr>
          <w:p w:rsidR="001941D5" w:rsidRPr="00DE1B6A" w:rsidRDefault="001941D5" w:rsidP="001B6A55">
            <w:pPr>
              <w:jc w:val="both"/>
            </w:pPr>
            <w:r w:rsidRPr="00DE1B6A">
              <w:t>#</w:t>
            </w:r>
          </w:p>
        </w:tc>
        <w:tc>
          <w:tcPr>
            <w:tcW w:w="926" w:type="pct"/>
            <w:shd w:val="clear" w:color="auto" w:fill="D9D9D9" w:themeFill="background1" w:themeFillShade="D9"/>
          </w:tcPr>
          <w:p w:rsidR="001941D5" w:rsidRPr="00DE1B6A" w:rsidRDefault="001941D5" w:rsidP="001B6A55">
            <w:pPr>
              <w:jc w:val="both"/>
            </w:pPr>
            <w:r w:rsidRPr="00DE1B6A">
              <w:t>Element Name</w:t>
            </w:r>
          </w:p>
        </w:tc>
        <w:tc>
          <w:tcPr>
            <w:tcW w:w="691" w:type="pct"/>
            <w:shd w:val="clear" w:color="auto" w:fill="D9D9D9" w:themeFill="background1" w:themeFillShade="D9"/>
          </w:tcPr>
          <w:p w:rsidR="001941D5" w:rsidRPr="00DE1B6A" w:rsidRDefault="001941D5" w:rsidP="001B6A55">
            <w:pPr>
              <w:jc w:val="both"/>
            </w:pPr>
            <w:r w:rsidRPr="00DE1B6A">
              <w:t>Mandatory</w:t>
            </w:r>
          </w:p>
        </w:tc>
        <w:tc>
          <w:tcPr>
            <w:tcW w:w="690" w:type="pct"/>
            <w:shd w:val="clear" w:color="auto" w:fill="D9D9D9" w:themeFill="background1" w:themeFillShade="D9"/>
          </w:tcPr>
          <w:p w:rsidR="001941D5" w:rsidRPr="00DE1B6A" w:rsidRDefault="001941D5" w:rsidP="001B6A55">
            <w:pPr>
              <w:jc w:val="both"/>
            </w:pPr>
            <w:r w:rsidRPr="00DE1B6A">
              <w:t>Data type</w:t>
            </w:r>
          </w:p>
        </w:tc>
        <w:tc>
          <w:tcPr>
            <w:tcW w:w="1116" w:type="pct"/>
            <w:shd w:val="clear" w:color="auto" w:fill="D9D9D9" w:themeFill="background1" w:themeFillShade="D9"/>
          </w:tcPr>
          <w:p w:rsidR="001941D5" w:rsidRPr="00DE1B6A" w:rsidRDefault="001941D5" w:rsidP="001B6A55">
            <w:pPr>
              <w:jc w:val="both"/>
            </w:pPr>
            <w:r>
              <w:t>Range</w:t>
            </w:r>
          </w:p>
        </w:tc>
        <w:tc>
          <w:tcPr>
            <w:tcW w:w="1283" w:type="pct"/>
            <w:shd w:val="clear" w:color="auto" w:fill="D9D9D9" w:themeFill="background1" w:themeFillShade="D9"/>
          </w:tcPr>
          <w:p w:rsidR="001941D5" w:rsidRPr="00DE1B6A" w:rsidRDefault="001941D5" w:rsidP="001B6A55">
            <w:pPr>
              <w:jc w:val="both"/>
            </w:pPr>
            <w:r w:rsidRPr="00DE1B6A">
              <w:t>Details</w:t>
            </w:r>
          </w:p>
        </w:tc>
      </w:tr>
      <w:tr w:rsidR="001941D5" w:rsidTr="001B6A55">
        <w:trPr>
          <w:trHeight w:val="244"/>
        </w:trPr>
        <w:tc>
          <w:tcPr>
            <w:tcW w:w="294" w:type="pct"/>
          </w:tcPr>
          <w:p w:rsidR="001941D5" w:rsidRPr="00E827C4" w:rsidRDefault="001941D5" w:rsidP="001B6A55">
            <w:pPr>
              <w:jc w:val="both"/>
              <w:rPr>
                <w:szCs w:val="20"/>
              </w:rPr>
            </w:pPr>
            <w:r>
              <w:rPr>
                <w:szCs w:val="20"/>
              </w:rPr>
              <w:t>1</w:t>
            </w:r>
          </w:p>
        </w:tc>
        <w:tc>
          <w:tcPr>
            <w:tcW w:w="926" w:type="pct"/>
          </w:tcPr>
          <w:p w:rsidR="001941D5" w:rsidRPr="00B84EE3" w:rsidRDefault="001941D5" w:rsidP="001B6A55">
            <w:pPr>
              <w:jc w:val="both"/>
              <w:rPr>
                <w:szCs w:val="20"/>
              </w:rPr>
            </w:pPr>
            <w:r>
              <w:rPr>
                <w:szCs w:val="20"/>
              </w:rPr>
              <w:t>failureReason</w:t>
            </w:r>
          </w:p>
        </w:tc>
        <w:tc>
          <w:tcPr>
            <w:tcW w:w="691" w:type="pct"/>
          </w:tcPr>
          <w:p w:rsidR="001941D5" w:rsidRPr="00E827C4" w:rsidRDefault="001941D5" w:rsidP="001B6A55">
            <w:pPr>
              <w:jc w:val="both"/>
              <w:rPr>
                <w:szCs w:val="20"/>
              </w:rPr>
            </w:pPr>
            <w:r>
              <w:rPr>
                <w:szCs w:val="20"/>
              </w:rPr>
              <w:t>No</w:t>
            </w:r>
          </w:p>
        </w:tc>
        <w:tc>
          <w:tcPr>
            <w:tcW w:w="690" w:type="pct"/>
          </w:tcPr>
          <w:p w:rsidR="001941D5" w:rsidRPr="00B84EE3" w:rsidRDefault="001941D5" w:rsidP="001B6A55">
            <w:pPr>
              <w:jc w:val="both"/>
              <w:rPr>
                <w:szCs w:val="20"/>
              </w:rPr>
            </w:pPr>
            <w:r>
              <w:rPr>
                <w:szCs w:val="20"/>
              </w:rPr>
              <w:t>String</w:t>
            </w:r>
          </w:p>
        </w:tc>
        <w:tc>
          <w:tcPr>
            <w:tcW w:w="1116" w:type="pct"/>
          </w:tcPr>
          <w:p w:rsidR="001941D5" w:rsidRPr="00E827C4" w:rsidRDefault="001941D5" w:rsidP="001B6A55">
            <w:pPr>
              <w:jc w:val="both"/>
              <w:rPr>
                <w:szCs w:val="20"/>
              </w:rPr>
            </w:pPr>
          </w:p>
        </w:tc>
        <w:tc>
          <w:tcPr>
            <w:tcW w:w="1283" w:type="pct"/>
          </w:tcPr>
          <w:p w:rsidR="001941D5" w:rsidRPr="00E827C4" w:rsidRDefault="001941D5" w:rsidP="001B6A55">
            <w:pPr>
              <w:jc w:val="both"/>
              <w:rPr>
                <w:szCs w:val="20"/>
              </w:rPr>
            </w:pPr>
            <w:r>
              <w:rPr>
                <w:szCs w:val="20"/>
              </w:rPr>
              <w:t>Reason for the request failure</w:t>
            </w:r>
          </w:p>
        </w:tc>
      </w:tr>
    </w:tbl>
    <w:p w:rsidR="00527AF8" w:rsidRDefault="00527AF8" w:rsidP="00527AF8">
      <w:pPr>
        <w:pStyle w:val="Heading3"/>
        <w:jc w:val="both"/>
      </w:pPr>
      <w:bookmarkStart w:id="251" w:name="_Toc411454375"/>
      <w:r>
        <w:t>Set User Language Location Code API</w:t>
      </w:r>
      <w:bookmarkEnd w:id="251"/>
    </w:p>
    <w:p w:rsidR="00A70A56" w:rsidRDefault="00A70A56" w:rsidP="00527AF8">
      <w:pPr>
        <w:jc w:val="both"/>
      </w:pPr>
    </w:p>
    <w:p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rsidR="00527AF8" w:rsidRPr="00814194" w:rsidRDefault="00527AF8" w:rsidP="00527AF8">
      <w:pPr>
        <w:pStyle w:val="Heading4"/>
        <w:jc w:val="both"/>
      </w:pPr>
      <w:r>
        <w:t xml:space="preserve">Set User Language Location Code </w:t>
      </w:r>
      <w:r w:rsidR="00350A13">
        <w:t>–</w:t>
      </w:r>
      <w:r w:rsidRPr="00814194">
        <w:t xml:space="preserve"> Request</w:t>
      </w:r>
    </w:p>
    <w:p w:rsidR="00527AF8" w:rsidRPr="006110FF" w:rsidRDefault="00527AF8" w:rsidP="00527AF8">
      <w:pPr>
        <w:jc w:val="both"/>
      </w:pPr>
    </w:p>
    <w:p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http://&lt;motech:port&gt;/motech-platform-server/module/mobilekunji/</w:t>
      </w:r>
    </w:p>
    <w:p w:rsidR="00527AF8" w:rsidRPr="00063392" w:rsidRDefault="00527AF8" w:rsidP="00527AF8">
      <w:pPr>
        <w:jc w:val="both"/>
      </w:pPr>
      <w:proofErr w:type="gramStart"/>
      <w:r w:rsidRPr="0084387F">
        <w:t>languageLocationCode</w:t>
      </w:r>
      <w:proofErr w:type="gramEnd"/>
    </w:p>
    <w:p w:rsidR="00527AF8" w:rsidRDefault="00527AF8" w:rsidP="00527AF8">
      <w:pPr>
        <w:jc w:val="both"/>
        <w:rPr>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rsidR="00527AF8" w:rsidRDefault="00527AF8" w:rsidP="00527AF8">
      <w:pPr>
        <w:pStyle w:val="Heading5"/>
        <w:jc w:val="both"/>
      </w:pPr>
      <w:r>
        <w:t>Validations</w:t>
      </w:r>
    </w:p>
    <w:p w:rsidR="00527AF8" w:rsidRDefault="00527AF8" w:rsidP="00527AF8">
      <w:pPr>
        <w:tabs>
          <w:tab w:val="left" w:pos="1190"/>
        </w:tabs>
        <w:jc w:val="both"/>
      </w:pPr>
      <w:r>
        <w:tab/>
      </w:r>
    </w:p>
    <w:p w:rsidR="00527AF8" w:rsidRDefault="00527AF8" w:rsidP="00E65978">
      <w:pPr>
        <w:pStyle w:val="ListParagraph"/>
        <w:numPr>
          <w:ilvl w:val="0"/>
          <w:numId w:val="13"/>
        </w:numPr>
        <w:jc w:val="both"/>
      </w:pPr>
      <w:r>
        <w:t>NMS_MoTech shall validate the format of all the request parameters and reject the request if it is not correct.</w:t>
      </w:r>
    </w:p>
    <w:p w:rsidR="00527AF8" w:rsidRDefault="00527AF8" w:rsidP="00E65978">
      <w:pPr>
        <w:pStyle w:val="ListParagraph"/>
        <w:numPr>
          <w:ilvl w:val="0"/>
          <w:numId w:val="13"/>
        </w:numPr>
        <w:jc w:val="both"/>
      </w:pPr>
      <w:proofErr w:type="gramStart"/>
      <w:r>
        <w:t>callingNumber</w:t>
      </w:r>
      <w:proofErr w:type="gramEnd"/>
      <w:r>
        <w:t>, language location code and callId must be present.</w:t>
      </w:r>
    </w:p>
    <w:p w:rsidR="00527AF8" w:rsidRDefault="00527AF8" w:rsidP="00527AF8">
      <w:pPr>
        <w:pStyle w:val="Heading5"/>
        <w:jc w:val="both"/>
      </w:pPr>
      <w:r>
        <w:t>Http time Out</w:t>
      </w:r>
    </w:p>
    <w:p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rsidTr="00D55576">
        <w:trPr>
          <w:trHeight w:val="244"/>
        </w:trPr>
        <w:tc>
          <w:tcPr>
            <w:tcW w:w="3007"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Description</w:t>
            </w:r>
          </w:p>
        </w:tc>
      </w:tr>
      <w:tr w:rsidR="000C46A9" w:rsidRPr="00FF4865" w:rsidTr="00D55576">
        <w:trPr>
          <w:trHeight w:val="386"/>
        </w:trPr>
        <w:tc>
          <w:tcPr>
            <w:tcW w:w="3007" w:type="pct"/>
          </w:tcPr>
          <w:p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527AF8" w:rsidRDefault="00527AF8" w:rsidP="00527AF8">
      <w:pPr>
        <w:pStyle w:val="ListParagraph"/>
        <w:numPr>
          <w:ilvl w:val="0"/>
          <w:numId w:val="0"/>
        </w:numPr>
        <w:ind w:left="720"/>
        <w:jc w:val="both"/>
      </w:pPr>
    </w:p>
    <w:p w:rsidR="00527AF8" w:rsidRPr="000C573D" w:rsidRDefault="00527AF8" w:rsidP="00527AF8">
      <w:pPr>
        <w:pStyle w:val="Heading5"/>
        <w:jc w:val="both"/>
      </w:pPr>
      <w:r>
        <w:t xml:space="preserve">Query Parameters </w:t>
      </w:r>
    </w:p>
    <w:p w:rsidR="00527AF8" w:rsidRDefault="00527AF8" w:rsidP="00527AF8">
      <w:pPr>
        <w:jc w:val="both"/>
      </w:pPr>
    </w:p>
    <w:p w:rsidR="00527AF8" w:rsidRPr="004112C6" w:rsidRDefault="00527AF8" w:rsidP="00527AF8">
      <w:pPr>
        <w:jc w:val="both"/>
      </w:pPr>
      <w:r>
        <w:t>None</w:t>
      </w:r>
    </w:p>
    <w:p w:rsidR="00527AF8" w:rsidRPr="000C573D" w:rsidRDefault="00527AF8" w:rsidP="00527AF8">
      <w:pPr>
        <w:pStyle w:val="Heading5"/>
        <w:jc w:val="both"/>
      </w:pPr>
      <w:r>
        <w:t>URL Path Placeholder Parameters</w:t>
      </w:r>
    </w:p>
    <w:p w:rsidR="00527AF8" w:rsidRDefault="00527AF8" w:rsidP="00527AF8">
      <w:pPr>
        <w:jc w:val="both"/>
      </w:pPr>
    </w:p>
    <w:p w:rsidR="00527AF8" w:rsidRDefault="00527AF8" w:rsidP="00527AF8">
      <w:pPr>
        <w:jc w:val="both"/>
      </w:pPr>
      <w:r>
        <w:t>None</w:t>
      </w:r>
    </w:p>
    <w:p w:rsidR="00527AF8" w:rsidRDefault="00527AF8" w:rsidP="00527AF8">
      <w:pPr>
        <w:pStyle w:val="Heading5"/>
        <w:jc w:val="both"/>
      </w:pPr>
      <w:r>
        <w:t>Headers</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Content-Type</w:t>
            </w:r>
          </w:p>
        </w:tc>
        <w:tc>
          <w:tcPr>
            <w:tcW w:w="1595" w:type="dxa"/>
          </w:tcPr>
          <w:p w:rsidR="00527AF8"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BA7AFF" w:rsidRDefault="00527AF8" w:rsidP="00FE78D0">
            <w:pPr>
              <w:jc w:val="both"/>
            </w:pPr>
            <w:r>
              <w:t>It specifies the format of the content  in the request</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Default="00527AF8" w:rsidP="00527AF8">
      <w:pPr>
        <w:pStyle w:val="Heading5"/>
        <w:jc w:val="both"/>
      </w:pPr>
      <w:r>
        <w:t>Body Example</w:t>
      </w:r>
    </w:p>
    <w:p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Tr="00FE78D0">
        <w:tc>
          <w:tcPr>
            <w:tcW w:w="540" w:type="dxa"/>
            <w:shd w:val="clear" w:color="auto" w:fill="CCCCCC"/>
            <w:tcMar>
              <w:top w:w="100" w:type="dxa"/>
              <w:left w:w="100" w:type="dxa"/>
              <w:bottom w:w="100" w:type="dxa"/>
              <w:right w:w="100" w:type="dxa"/>
            </w:tcMar>
          </w:tcPr>
          <w:p w:rsidR="00527AF8" w:rsidRDefault="00527AF8" w:rsidP="00FE78D0">
            <w:pPr>
              <w:pStyle w:val="Normal1"/>
              <w:spacing w:line="240" w:lineRule="auto"/>
              <w:jc w:val="both"/>
            </w:pPr>
          </w:p>
        </w:tc>
        <w:tc>
          <w:tcPr>
            <w:tcW w:w="8715" w:type="dxa"/>
            <w:tcMar>
              <w:top w:w="100" w:type="dxa"/>
              <w:left w:w="100" w:type="dxa"/>
              <w:bottom w:w="100" w:type="dxa"/>
              <w:right w:w="100" w:type="dxa"/>
            </w:tcMar>
          </w:tcPr>
          <w:p w:rsidR="00527AF8" w:rsidRPr="00735410" w:rsidRDefault="00527AF8" w:rsidP="00FE78D0">
            <w:pPr>
              <w:jc w:val="both"/>
              <w:rPr>
                <w:rFonts w:eastAsia="Arial" w:cs="Arial"/>
                <w:sz w:val="18"/>
                <w:szCs w:val="18"/>
              </w:rPr>
            </w:pPr>
            <w:r w:rsidRPr="00735410">
              <w:rPr>
                <w:rFonts w:eastAsia="Arial" w:cs="Arial"/>
                <w:sz w:val="18"/>
                <w:szCs w:val="18"/>
              </w:rPr>
              <w:t>{</w:t>
            </w:r>
          </w:p>
          <w:p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callingNumber</w:t>
            </w:r>
            <w:r w:rsidR="003F5A2D">
              <w:rPr>
                <w:rFonts w:eastAsia="Arial" w:cs="Arial"/>
                <w:sz w:val="18"/>
                <w:szCs w:val="18"/>
              </w:rPr>
              <w:t>"</w:t>
            </w:r>
            <w:r w:rsidRPr="00735410">
              <w:rPr>
                <w:rFonts w:eastAsia="Arial" w:cs="Arial"/>
                <w:sz w:val="18"/>
                <w:szCs w:val="18"/>
              </w:rPr>
              <w:t>: 9810320300,</w:t>
            </w:r>
          </w:p>
          <w:p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callId</w:t>
            </w:r>
            <w:r w:rsidR="003F5A2D">
              <w:rPr>
                <w:rFonts w:eastAsia="Arial" w:cs="Arial"/>
                <w:sz w:val="18"/>
                <w:szCs w:val="18"/>
              </w:rPr>
              <w:t>"</w:t>
            </w:r>
            <w:r w:rsidRPr="00735410">
              <w:rPr>
                <w:rFonts w:eastAsia="Arial" w:cs="Arial"/>
                <w:sz w:val="18"/>
                <w:szCs w:val="18"/>
              </w:rPr>
              <w:t>: 234000011111111,</w:t>
            </w:r>
          </w:p>
          <w:p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Pr>
                <w:rFonts w:eastAsia="Arial" w:cs="Arial"/>
                <w:sz w:val="18"/>
                <w:szCs w:val="18"/>
              </w:rPr>
              <w:t>languageLocationCode</w:t>
            </w:r>
            <w:r w:rsidR="003F5A2D">
              <w:rPr>
                <w:rFonts w:eastAsia="Arial" w:cs="Arial"/>
                <w:sz w:val="18"/>
                <w:szCs w:val="18"/>
              </w:rPr>
              <w:t>"</w:t>
            </w:r>
            <w:r w:rsidRPr="00735410">
              <w:rPr>
                <w:rFonts w:eastAsia="Arial" w:cs="Arial"/>
                <w:sz w:val="18"/>
                <w:szCs w:val="18"/>
              </w:rPr>
              <w:t>:</w:t>
            </w:r>
            <w:r>
              <w:rPr>
                <w:rFonts w:eastAsia="Arial" w:cs="Arial"/>
                <w:sz w:val="18"/>
                <w:szCs w:val="18"/>
              </w:rPr>
              <w:t xml:space="preserve"> </w:t>
            </w:r>
            <w:ins w:id="252" w:author="Ashish Jain" w:date="2015-04-16T22:34:00Z">
              <w:r w:rsidR="000865AD">
                <w:rPr>
                  <w:rFonts w:eastAsia="Arial" w:cs="Arial"/>
                  <w:sz w:val="18"/>
                  <w:szCs w:val="18"/>
                </w:rPr>
                <w:t>“</w:t>
              </w:r>
            </w:ins>
            <w:r>
              <w:rPr>
                <w:rFonts w:eastAsia="Arial" w:cs="Arial"/>
                <w:sz w:val="18"/>
                <w:szCs w:val="18"/>
              </w:rPr>
              <w:t>10</w:t>
            </w:r>
            <w:ins w:id="253" w:author="Ashish Jain" w:date="2015-04-16T22:33:00Z">
              <w:r w:rsidR="000865AD">
                <w:rPr>
                  <w:rFonts w:eastAsia="Arial" w:cs="Arial"/>
                  <w:sz w:val="18"/>
                  <w:szCs w:val="18"/>
                </w:rPr>
                <w:t>”</w:t>
              </w:r>
            </w:ins>
          </w:p>
          <w:p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rsidR="00527AF8" w:rsidRDefault="00527AF8" w:rsidP="00FE78D0">
            <w:pPr>
              <w:pStyle w:val="Normal2"/>
              <w:jc w:val="both"/>
            </w:pPr>
          </w:p>
        </w:tc>
      </w:tr>
    </w:tbl>
    <w:p w:rsidR="00527AF8" w:rsidRDefault="00527AF8" w:rsidP="00527AF8">
      <w:pPr>
        <w:jc w:val="both"/>
        <w:rPr>
          <w:rFonts w:ascii="Times" w:hAnsi="Times"/>
          <w:b/>
          <w:szCs w:val="20"/>
        </w:rPr>
      </w:pPr>
    </w:p>
    <w:p w:rsidR="00527AF8" w:rsidRDefault="00527AF8" w:rsidP="00527AF8">
      <w:pPr>
        <w:pStyle w:val="Heading5"/>
        <w:jc w:val="both"/>
      </w:pPr>
      <w:r>
        <w:t>Body Elements</w:t>
      </w:r>
    </w:p>
    <w:p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rsidTr="00FE78D0">
        <w:trPr>
          <w:trHeight w:val="244"/>
        </w:trPr>
        <w:tc>
          <w:tcPr>
            <w:tcW w:w="302" w:type="pct"/>
            <w:shd w:val="clear" w:color="auto" w:fill="D9D9D9" w:themeFill="background1" w:themeFillShade="D9"/>
          </w:tcPr>
          <w:p w:rsidR="00527AF8" w:rsidRPr="00DE1B6A" w:rsidRDefault="00527AF8" w:rsidP="00FE78D0">
            <w:pPr>
              <w:jc w:val="both"/>
            </w:pPr>
            <w:r w:rsidRPr="00DE1B6A">
              <w:t>#</w:t>
            </w:r>
          </w:p>
        </w:tc>
        <w:tc>
          <w:tcPr>
            <w:tcW w:w="979" w:type="pct"/>
            <w:shd w:val="clear" w:color="auto" w:fill="D9D9D9" w:themeFill="background1" w:themeFillShade="D9"/>
          </w:tcPr>
          <w:p w:rsidR="00527AF8" w:rsidRPr="00DE1B6A" w:rsidRDefault="00527AF8" w:rsidP="00FE78D0">
            <w:pPr>
              <w:jc w:val="both"/>
            </w:pPr>
            <w:r w:rsidRPr="00DE1B6A">
              <w:t>Element Name</w:t>
            </w:r>
          </w:p>
        </w:tc>
        <w:tc>
          <w:tcPr>
            <w:tcW w:w="734" w:type="pct"/>
            <w:gridSpan w:val="2"/>
            <w:shd w:val="clear" w:color="auto" w:fill="D9D9D9" w:themeFill="background1" w:themeFillShade="D9"/>
          </w:tcPr>
          <w:p w:rsidR="00527AF8" w:rsidRPr="00DE1B6A" w:rsidRDefault="00527AF8" w:rsidP="00FE78D0">
            <w:pPr>
              <w:jc w:val="both"/>
            </w:pPr>
            <w:r w:rsidRPr="00DE1B6A">
              <w:t>Mandatory</w:t>
            </w:r>
          </w:p>
        </w:tc>
        <w:tc>
          <w:tcPr>
            <w:tcW w:w="587" w:type="pct"/>
            <w:shd w:val="clear" w:color="auto" w:fill="D9D9D9" w:themeFill="background1" w:themeFillShade="D9"/>
          </w:tcPr>
          <w:p w:rsidR="00527AF8" w:rsidRPr="00DE1B6A" w:rsidRDefault="00527AF8" w:rsidP="00FE78D0">
            <w:pPr>
              <w:jc w:val="both"/>
            </w:pPr>
            <w:r w:rsidRPr="00DE1B6A">
              <w:t>Data type</w:t>
            </w:r>
          </w:p>
        </w:tc>
        <w:tc>
          <w:tcPr>
            <w:tcW w:w="979" w:type="pct"/>
            <w:shd w:val="clear" w:color="auto" w:fill="D9D9D9" w:themeFill="background1" w:themeFillShade="D9"/>
          </w:tcPr>
          <w:p w:rsidR="00527AF8" w:rsidRPr="00DE1B6A" w:rsidRDefault="00527AF8" w:rsidP="00FE78D0">
            <w:pPr>
              <w:jc w:val="both"/>
            </w:pPr>
            <w:r>
              <w:t>Range</w:t>
            </w:r>
          </w:p>
        </w:tc>
        <w:tc>
          <w:tcPr>
            <w:tcW w:w="1418" w:type="pct"/>
            <w:gridSpan w:val="2"/>
            <w:shd w:val="clear" w:color="auto" w:fill="D9D9D9" w:themeFill="background1" w:themeFillShade="D9"/>
          </w:tcPr>
          <w:p w:rsidR="00527AF8" w:rsidRPr="00DE1B6A" w:rsidRDefault="00527AF8" w:rsidP="00FE78D0">
            <w:pPr>
              <w:jc w:val="both"/>
            </w:pPr>
            <w:r>
              <w:t>Description</w:t>
            </w:r>
          </w:p>
        </w:tc>
      </w:tr>
      <w:tr w:rsidR="00527AF8" w:rsidTr="00FE78D0">
        <w:tc>
          <w:tcPr>
            <w:tcW w:w="302" w:type="pct"/>
          </w:tcPr>
          <w:p w:rsidR="00527AF8" w:rsidRDefault="00527AF8" w:rsidP="00FE78D0">
            <w:pPr>
              <w:jc w:val="both"/>
            </w:pPr>
            <w:r>
              <w:t>1</w:t>
            </w:r>
          </w:p>
        </w:tc>
        <w:tc>
          <w:tcPr>
            <w:tcW w:w="979" w:type="pct"/>
          </w:tcPr>
          <w:p w:rsidR="00527AF8" w:rsidRPr="004112C6" w:rsidRDefault="00527AF8" w:rsidP="00FE78D0">
            <w:pPr>
              <w:jc w:val="both"/>
            </w:pPr>
            <w:r>
              <w:t>callingNumber</w:t>
            </w:r>
          </w:p>
        </w:tc>
        <w:tc>
          <w:tcPr>
            <w:tcW w:w="698" w:type="pct"/>
          </w:tcPr>
          <w:p w:rsidR="00527AF8" w:rsidRDefault="00527AF8" w:rsidP="00FE78D0">
            <w:pPr>
              <w:jc w:val="both"/>
            </w:pPr>
            <w:r w:rsidRPr="009C5A03">
              <w:t>Yes</w:t>
            </w:r>
          </w:p>
        </w:tc>
        <w:tc>
          <w:tcPr>
            <w:tcW w:w="623" w:type="pct"/>
            <w:gridSpan w:val="2"/>
          </w:tcPr>
          <w:p w:rsidR="00527AF8" w:rsidRDefault="00527AF8" w:rsidP="00FE78D0">
            <w:pPr>
              <w:jc w:val="both"/>
            </w:pPr>
            <w:r>
              <w:t>Number (10 digit)</w:t>
            </w:r>
          </w:p>
        </w:tc>
        <w:tc>
          <w:tcPr>
            <w:tcW w:w="987" w:type="pct"/>
            <w:gridSpan w:val="2"/>
          </w:tcPr>
          <w:p w:rsidR="00527AF8" w:rsidRDefault="00527AF8" w:rsidP="00FE78D0">
            <w:pPr>
              <w:jc w:val="both"/>
            </w:pPr>
            <w:r>
              <w:t>NA</w:t>
            </w:r>
          </w:p>
        </w:tc>
        <w:tc>
          <w:tcPr>
            <w:tcW w:w="1410" w:type="pct"/>
          </w:tcPr>
          <w:p w:rsidR="00527AF8" w:rsidRPr="00CA7393" w:rsidRDefault="00527AF8" w:rsidP="00FE78D0">
            <w:pPr>
              <w:jc w:val="both"/>
            </w:pPr>
            <w:r>
              <w:t>10-digit mobile number of the caller</w:t>
            </w:r>
          </w:p>
        </w:tc>
      </w:tr>
      <w:tr w:rsidR="00527AF8" w:rsidTr="00FE78D0">
        <w:tc>
          <w:tcPr>
            <w:tcW w:w="302" w:type="pct"/>
          </w:tcPr>
          <w:p w:rsidR="00527AF8" w:rsidRDefault="00527AF8" w:rsidP="00FE78D0">
            <w:pPr>
              <w:jc w:val="both"/>
            </w:pPr>
            <w:r>
              <w:t>2</w:t>
            </w:r>
          </w:p>
        </w:tc>
        <w:tc>
          <w:tcPr>
            <w:tcW w:w="979" w:type="pct"/>
          </w:tcPr>
          <w:p w:rsidR="00527AF8" w:rsidRPr="004112C6" w:rsidRDefault="00527AF8" w:rsidP="00FE78D0">
            <w:pPr>
              <w:jc w:val="both"/>
            </w:pPr>
            <w:r>
              <w:t>callI</w:t>
            </w:r>
            <w:r w:rsidRPr="004112C6">
              <w:t>d</w:t>
            </w:r>
          </w:p>
        </w:tc>
        <w:tc>
          <w:tcPr>
            <w:tcW w:w="698" w:type="pct"/>
          </w:tcPr>
          <w:p w:rsidR="00527AF8" w:rsidRDefault="00527AF8" w:rsidP="00FE78D0">
            <w:pPr>
              <w:jc w:val="both"/>
            </w:pPr>
            <w:r w:rsidRPr="009C5A03">
              <w:t>Yes</w:t>
            </w:r>
          </w:p>
        </w:tc>
        <w:tc>
          <w:tcPr>
            <w:tcW w:w="623" w:type="pct"/>
            <w:gridSpan w:val="2"/>
          </w:tcPr>
          <w:p w:rsidR="00527AF8" w:rsidRDefault="00527AF8" w:rsidP="00FE78D0">
            <w:pPr>
              <w:jc w:val="both"/>
            </w:pPr>
            <w:r>
              <w:rPr>
                <w:rFonts w:cs="Arial"/>
                <w:szCs w:val="20"/>
              </w:rPr>
              <w:t>Number</w:t>
            </w:r>
            <w:r w:rsidRPr="00E46D1E">
              <w:rPr>
                <w:rFonts w:cs="Arial"/>
                <w:szCs w:val="20"/>
              </w:rPr>
              <w:t xml:space="preserve"> (15 digits)</w:t>
            </w:r>
          </w:p>
        </w:tc>
        <w:tc>
          <w:tcPr>
            <w:tcW w:w="987" w:type="pct"/>
            <w:gridSpan w:val="2"/>
          </w:tcPr>
          <w:p w:rsidR="00527AF8" w:rsidRDefault="00527AF8" w:rsidP="00FE78D0">
            <w:pPr>
              <w:jc w:val="both"/>
            </w:pPr>
            <w:r>
              <w:t>NA</w:t>
            </w:r>
          </w:p>
        </w:tc>
        <w:tc>
          <w:tcPr>
            <w:tcW w:w="1410" w:type="pct"/>
          </w:tcPr>
          <w:p w:rsidR="00527AF8" w:rsidRPr="00CA7393" w:rsidRDefault="00527AF8" w:rsidP="00FE78D0">
            <w:pPr>
              <w:jc w:val="both"/>
            </w:pPr>
            <w:r>
              <w:t xml:space="preserve">15 digit </w:t>
            </w:r>
            <w:r w:rsidRPr="00CA7393">
              <w:t>unique call id</w:t>
            </w:r>
            <w:r>
              <w:t xml:space="preserve"> assigned by IVR</w:t>
            </w:r>
          </w:p>
        </w:tc>
      </w:tr>
      <w:tr w:rsidR="00527AF8" w:rsidRPr="00C44658" w:rsidTr="00FE78D0">
        <w:tc>
          <w:tcPr>
            <w:tcW w:w="302" w:type="pct"/>
          </w:tcPr>
          <w:p w:rsidR="00527AF8" w:rsidRPr="00DC4E12" w:rsidRDefault="00527AF8" w:rsidP="00FE78D0">
            <w:pPr>
              <w:jc w:val="both"/>
            </w:pPr>
            <w:r w:rsidRPr="00DC4E12">
              <w:t>3</w:t>
            </w:r>
          </w:p>
        </w:tc>
        <w:tc>
          <w:tcPr>
            <w:tcW w:w="979" w:type="pct"/>
          </w:tcPr>
          <w:p w:rsidR="00527AF8" w:rsidRPr="00DC4E12" w:rsidRDefault="00527AF8" w:rsidP="00FE78D0">
            <w:pPr>
              <w:jc w:val="both"/>
            </w:pPr>
            <w:r w:rsidRPr="00DC4E12">
              <w:t>languageLocationCode</w:t>
            </w:r>
          </w:p>
        </w:tc>
        <w:tc>
          <w:tcPr>
            <w:tcW w:w="698" w:type="pct"/>
          </w:tcPr>
          <w:p w:rsidR="00527AF8" w:rsidRPr="00DC4E12" w:rsidRDefault="00527AF8" w:rsidP="00FE78D0">
            <w:pPr>
              <w:jc w:val="both"/>
            </w:pPr>
            <w:r w:rsidRPr="00DC4E12">
              <w:t>Yes</w:t>
            </w:r>
          </w:p>
        </w:tc>
        <w:tc>
          <w:tcPr>
            <w:tcW w:w="623" w:type="pct"/>
            <w:gridSpan w:val="2"/>
          </w:tcPr>
          <w:p w:rsidR="00527AF8" w:rsidRPr="00DC4E12" w:rsidRDefault="00527AF8" w:rsidP="00FE78D0">
            <w:pPr>
              <w:jc w:val="both"/>
            </w:pPr>
            <w:del w:id="254" w:author="Ashish Jain" w:date="2015-04-16T22:34:00Z">
              <w:r w:rsidDel="000865AD">
                <w:delText>Integer</w:delText>
              </w:r>
            </w:del>
            <w:ins w:id="255" w:author="Ashish Jain" w:date="2015-04-16T22:34:00Z">
              <w:r w:rsidR="000865AD">
                <w:t>String</w:t>
              </w:r>
            </w:ins>
          </w:p>
        </w:tc>
        <w:tc>
          <w:tcPr>
            <w:tcW w:w="987" w:type="pct"/>
            <w:gridSpan w:val="2"/>
          </w:tcPr>
          <w:p w:rsidR="00527AF8" w:rsidRPr="00DC4E12" w:rsidRDefault="00527AF8" w:rsidP="00FE78D0">
            <w:pPr>
              <w:jc w:val="both"/>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410" w:type="pct"/>
          </w:tcPr>
          <w:p w:rsidR="00527AF8" w:rsidRPr="00DC4E12" w:rsidRDefault="00527AF8" w:rsidP="00FE78D0">
            <w:pPr>
              <w:jc w:val="both"/>
            </w:pPr>
            <w:r w:rsidRPr="00DC4E12">
              <w:t>Language preference selected by caller</w:t>
            </w:r>
          </w:p>
        </w:tc>
      </w:tr>
    </w:tbl>
    <w:p w:rsidR="00527AF8" w:rsidRPr="006F5CF9" w:rsidRDefault="00527AF8" w:rsidP="00527AF8">
      <w:pPr>
        <w:jc w:val="both"/>
      </w:pPr>
    </w:p>
    <w:p w:rsidR="00527AF8" w:rsidRDefault="00527AF8" w:rsidP="00527AF8">
      <w:pPr>
        <w:pStyle w:val="Heading4"/>
        <w:jc w:val="both"/>
      </w:pPr>
      <w:r>
        <w:t xml:space="preserve">Set User Language Location Code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rsidTr="00FE78D0">
        <w:tc>
          <w:tcPr>
            <w:tcW w:w="1188" w:type="dxa"/>
            <w:shd w:val="clear" w:color="auto" w:fill="D9D9D9" w:themeFill="background1" w:themeFillShade="D9"/>
          </w:tcPr>
          <w:p w:rsidR="00527AF8" w:rsidRPr="00DE1B6A" w:rsidRDefault="00527AF8" w:rsidP="00FE78D0">
            <w:pPr>
              <w:jc w:val="both"/>
            </w:pPr>
            <w:r w:rsidRPr="00DE1B6A">
              <w:t>Response  Status</w:t>
            </w:r>
          </w:p>
        </w:tc>
        <w:tc>
          <w:tcPr>
            <w:tcW w:w="3315" w:type="dxa"/>
            <w:shd w:val="clear" w:color="auto" w:fill="D9D9D9" w:themeFill="background1" w:themeFillShade="D9"/>
          </w:tcPr>
          <w:p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rsidR="00527AF8" w:rsidRPr="00DE1B6A" w:rsidRDefault="00527AF8" w:rsidP="00FE78D0">
            <w:pPr>
              <w:jc w:val="both"/>
            </w:pPr>
            <w:r w:rsidRPr="00DE1B6A">
              <w:t>HTTP Status Code</w:t>
            </w:r>
          </w:p>
        </w:tc>
        <w:tc>
          <w:tcPr>
            <w:tcW w:w="1471" w:type="dxa"/>
            <w:shd w:val="clear" w:color="auto" w:fill="D9D9D9" w:themeFill="background1" w:themeFillShade="D9"/>
          </w:tcPr>
          <w:p w:rsidR="00527AF8" w:rsidRPr="00DE1B6A" w:rsidRDefault="00527AF8" w:rsidP="00FE78D0">
            <w:pPr>
              <w:jc w:val="both"/>
            </w:pPr>
            <w:r w:rsidRPr="00DE1B6A">
              <w:t>Content Type</w:t>
            </w:r>
          </w:p>
        </w:tc>
        <w:tc>
          <w:tcPr>
            <w:tcW w:w="2250" w:type="dxa"/>
            <w:shd w:val="clear" w:color="auto" w:fill="D9D9D9" w:themeFill="background1" w:themeFillShade="D9"/>
          </w:tcPr>
          <w:p w:rsidR="00527AF8" w:rsidRPr="00DE1B6A" w:rsidRDefault="00527AF8" w:rsidP="00FE78D0">
            <w:pPr>
              <w:jc w:val="both"/>
            </w:pPr>
            <w:r w:rsidRPr="00DE1B6A">
              <w:t>Description</w:t>
            </w:r>
          </w:p>
        </w:tc>
      </w:tr>
      <w:tr w:rsidR="00527AF8" w:rsidTr="00FE78D0">
        <w:trPr>
          <w:trHeight w:val="346"/>
        </w:trPr>
        <w:tc>
          <w:tcPr>
            <w:tcW w:w="1188" w:type="dxa"/>
          </w:tcPr>
          <w:p w:rsidR="00527AF8" w:rsidRPr="00031093" w:rsidRDefault="00527AF8" w:rsidP="00FE78D0">
            <w:pPr>
              <w:jc w:val="both"/>
              <w:rPr>
                <w:szCs w:val="20"/>
              </w:rPr>
            </w:pPr>
            <w:r w:rsidRPr="00031093">
              <w:rPr>
                <w:szCs w:val="20"/>
              </w:rPr>
              <w:t>Successful</w:t>
            </w:r>
          </w:p>
        </w:tc>
        <w:tc>
          <w:tcPr>
            <w:tcW w:w="3315" w:type="dxa"/>
          </w:tcPr>
          <w:p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rsidR="00527AF8" w:rsidRPr="00031093" w:rsidRDefault="00527AF8" w:rsidP="00FE78D0">
            <w:pPr>
              <w:jc w:val="both"/>
              <w:rPr>
                <w:szCs w:val="20"/>
              </w:rPr>
            </w:pPr>
          </w:p>
        </w:tc>
      </w:tr>
      <w:tr w:rsidR="00280ADE" w:rsidTr="00FE78D0">
        <w:tc>
          <w:tcPr>
            <w:tcW w:w="1188" w:type="dxa"/>
            <w:vMerge w:val="restart"/>
          </w:tcPr>
          <w:p w:rsidR="00280ADE" w:rsidRPr="00031093" w:rsidRDefault="00280ADE" w:rsidP="00FE78D0">
            <w:pPr>
              <w:jc w:val="both"/>
              <w:rPr>
                <w:szCs w:val="20"/>
              </w:rPr>
            </w:pPr>
            <w:r w:rsidRPr="00031093">
              <w:rPr>
                <w:szCs w:val="20"/>
              </w:rPr>
              <w:t>Failure</w:t>
            </w:r>
          </w:p>
        </w:tc>
        <w:tc>
          <w:tcPr>
            <w:tcW w:w="3315" w:type="dxa"/>
            <w:vMerge w:val="restart"/>
            <w:shd w:val="clear" w:color="auto" w:fill="auto"/>
          </w:tcPr>
          <w:p w:rsidR="00280ADE" w:rsidRPr="00031093" w:rsidRDefault="00280ADE" w:rsidP="00FE78D0">
            <w:pPr>
              <w:jc w:val="both"/>
              <w:rPr>
                <w:rFonts w:eastAsia="Arial" w:cs="Arial"/>
                <w:szCs w:val="20"/>
              </w:rPr>
            </w:pPr>
            <w:r w:rsidRPr="00031093">
              <w:rPr>
                <w:rFonts w:eastAsia="Arial" w:cs="Arial"/>
                <w:szCs w:val="20"/>
              </w:rPr>
              <w:t>{</w:t>
            </w:r>
          </w:p>
          <w:p w:rsidR="00280ADE" w:rsidRPr="00031093" w:rsidRDefault="00280ADE"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w:t>
            </w:r>
            <w:r w:rsidRPr="00031093">
              <w:rPr>
                <w:szCs w:val="20"/>
              </w:rPr>
              <w:t xml:space="preserve"> : </w:t>
            </w:r>
            <w:r>
              <w:rPr>
                <w:szCs w:val="20"/>
              </w:rPr>
              <w:t>"</w:t>
            </w:r>
            <w:r w:rsidRPr="00031093">
              <w:rPr>
                <w:szCs w:val="20"/>
              </w:rPr>
              <w:t>&lt;Description     of the failure reason&gt;</w:t>
            </w:r>
            <w:r>
              <w:rPr>
                <w:szCs w:val="20"/>
              </w:rPr>
              <w:t>"</w:t>
            </w:r>
          </w:p>
          <w:p w:rsidR="00280ADE" w:rsidRPr="00031093" w:rsidRDefault="00280ADE" w:rsidP="00FE78D0">
            <w:pPr>
              <w:jc w:val="both"/>
              <w:rPr>
                <w:szCs w:val="20"/>
                <w:highlight w:val="lightGray"/>
              </w:rPr>
            </w:pPr>
            <w:r w:rsidRPr="00031093">
              <w:rPr>
                <w:szCs w:val="20"/>
              </w:rPr>
              <w:t>}</w:t>
            </w:r>
          </w:p>
        </w:tc>
        <w:tc>
          <w:tcPr>
            <w:tcW w:w="956" w:type="dxa"/>
          </w:tcPr>
          <w:p w:rsidR="00280ADE" w:rsidRPr="00031093" w:rsidRDefault="00280ADE" w:rsidP="00FE78D0">
            <w:pPr>
              <w:jc w:val="both"/>
              <w:rPr>
                <w:szCs w:val="20"/>
              </w:rPr>
            </w:pPr>
            <w:r>
              <w:rPr>
                <w:szCs w:val="20"/>
              </w:rPr>
              <w:t>400</w:t>
            </w:r>
          </w:p>
        </w:tc>
        <w:tc>
          <w:tcPr>
            <w:tcW w:w="1471" w:type="dxa"/>
          </w:tcPr>
          <w:p w:rsidR="00280ADE" w:rsidRDefault="00280ADE" w:rsidP="00FE78D0">
            <w:pPr>
              <w:jc w:val="both"/>
            </w:pPr>
            <w:r w:rsidRPr="0076019E">
              <w:rPr>
                <w:szCs w:val="20"/>
              </w:rPr>
              <w:t>Application/json</w:t>
            </w:r>
          </w:p>
        </w:tc>
        <w:tc>
          <w:tcPr>
            <w:tcW w:w="2250" w:type="dxa"/>
          </w:tcPr>
          <w:p w:rsidR="00280ADE" w:rsidRPr="00031093" w:rsidRDefault="00280ADE" w:rsidP="007102DC">
            <w:pPr>
              <w:jc w:val="both"/>
              <w:rPr>
                <w:szCs w:val="20"/>
              </w:rPr>
            </w:pPr>
            <w:r>
              <w:rPr>
                <w:szCs w:val="20"/>
              </w:rPr>
              <w:t>In case parameter value is invalid "&lt;Parameter Name : Invalid Value&gt;" shall be returned in failure reason</w:t>
            </w:r>
          </w:p>
        </w:tc>
      </w:tr>
      <w:tr w:rsidR="00280ADE" w:rsidTr="00FE78D0">
        <w:tc>
          <w:tcPr>
            <w:tcW w:w="1188" w:type="dxa"/>
            <w:vMerge/>
          </w:tcPr>
          <w:p w:rsidR="00280ADE" w:rsidRDefault="00280ADE" w:rsidP="00FE78D0">
            <w:pPr>
              <w:rPr>
                <w:szCs w:val="20"/>
              </w:rPr>
            </w:pPr>
          </w:p>
        </w:tc>
        <w:tc>
          <w:tcPr>
            <w:tcW w:w="3315" w:type="dxa"/>
            <w:vMerge/>
            <w:shd w:val="clear" w:color="auto" w:fill="auto"/>
          </w:tcPr>
          <w:p w:rsidR="00280ADE" w:rsidRPr="00031093" w:rsidRDefault="00280ADE" w:rsidP="00FE78D0">
            <w:pPr>
              <w:jc w:val="both"/>
              <w:rPr>
                <w:szCs w:val="20"/>
              </w:rPr>
            </w:pPr>
          </w:p>
        </w:tc>
        <w:tc>
          <w:tcPr>
            <w:tcW w:w="956" w:type="dxa"/>
          </w:tcPr>
          <w:p w:rsidR="00280ADE" w:rsidRPr="00031093" w:rsidRDefault="00280ADE" w:rsidP="00FE78D0">
            <w:pPr>
              <w:jc w:val="both"/>
              <w:rPr>
                <w:szCs w:val="20"/>
              </w:rPr>
            </w:pPr>
            <w:r>
              <w:rPr>
                <w:szCs w:val="20"/>
              </w:rPr>
              <w:t>400</w:t>
            </w:r>
          </w:p>
        </w:tc>
        <w:tc>
          <w:tcPr>
            <w:tcW w:w="1471" w:type="dxa"/>
          </w:tcPr>
          <w:p w:rsidR="00280ADE" w:rsidRDefault="00280ADE" w:rsidP="00FE78D0">
            <w:pPr>
              <w:jc w:val="both"/>
            </w:pPr>
            <w:r w:rsidRPr="0076019E">
              <w:rPr>
                <w:szCs w:val="20"/>
              </w:rPr>
              <w:t>Application/json</w:t>
            </w:r>
          </w:p>
        </w:tc>
        <w:tc>
          <w:tcPr>
            <w:tcW w:w="2250" w:type="dxa"/>
          </w:tcPr>
          <w:p w:rsidR="00280ADE" w:rsidRDefault="00280ADE" w:rsidP="00FE78D0">
            <w:pPr>
              <w:jc w:val="both"/>
              <w:rPr>
                <w:szCs w:val="20"/>
              </w:rPr>
            </w:pPr>
            <w:r>
              <w:rPr>
                <w:szCs w:val="20"/>
              </w:rPr>
              <w:t>In case mandatory parameter is missing</w:t>
            </w:r>
          </w:p>
          <w:p w:rsidR="00280ADE" w:rsidRPr="00031093" w:rsidRDefault="00280ADE" w:rsidP="00A9180B">
            <w:pPr>
              <w:jc w:val="both"/>
              <w:rPr>
                <w:szCs w:val="20"/>
              </w:rPr>
            </w:pPr>
            <w:r>
              <w:rPr>
                <w:szCs w:val="20"/>
              </w:rPr>
              <w:t>"&lt;Parameter Name: Not Present&gt;" shall be returned in failure reason</w:t>
            </w:r>
          </w:p>
        </w:tc>
      </w:tr>
      <w:tr w:rsidR="00280ADE" w:rsidTr="00FE78D0">
        <w:tc>
          <w:tcPr>
            <w:tcW w:w="1188" w:type="dxa"/>
            <w:vMerge/>
          </w:tcPr>
          <w:p w:rsidR="00280ADE" w:rsidRPr="00031093" w:rsidRDefault="00280ADE" w:rsidP="00FE78D0">
            <w:pPr>
              <w:jc w:val="both"/>
              <w:rPr>
                <w:szCs w:val="20"/>
              </w:rPr>
            </w:pPr>
          </w:p>
        </w:tc>
        <w:tc>
          <w:tcPr>
            <w:tcW w:w="3315" w:type="dxa"/>
            <w:vMerge/>
            <w:shd w:val="clear" w:color="auto" w:fill="auto"/>
          </w:tcPr>
          <w:p w:rsidR="00280ADE" w:rsidRPr="00031093" w:rsidRDefault="00280ADE" w:rsidP="00FE78D0">
            <w:pPr>
              <w:jc w:val="both"/>
              <w:rPr>
                <w:szCs w:val="20"/>
              </w:rPr>
            </w:pPr>
          </w:p>
        </w:tc>
        <w:tc>
          <w:tcPr>
            <w:tcW w:w="956" w:type="dxa"/>
          </w:tcPr>
          <w:p w:rsidR="00280ADE" w:rsidRPr="00031093" w:rsidRDefault="00280ADE" w:rsidP="00FE78D0">
            <w:pPr>
              <w:jc w:val="both"/>
              <w:rPr>
                <w:szCs w:val="20"/>
              </w:rPr>
            </w:pPr>
            <w:r>
              <w:rPr>
                <w:szCs w:val="20"/>
              </w:rPr>
              <w:t>500</w:t>
            </w:r>
          </w:p>
        </w:tc>
        <w:tc>
          <w:tcPr>
            <w:tcW w:w="1471" w:type="dxa"/>
          </w:tcPr>
          <w:p w:rsidR="00280ADE" w:rsidRDefault="00280ADE" w:rsidP="00FE78D0">
            <w:pPr>
              <w:jc w:val="both"/>
            </w:pPr>
            <w:r w:rsidRPr="0076019E">
              <w:rPr>
                <w:szCs w:val="20"/>
              </w:rPr>
              <w:t>Application/json</w:t>
            </w:r>
          </w:p>
        </w:tc>
        <w:tc>
          <w:tcPr>
            <w:tcW w:w="2250" w:type="dxa"/>
          </w:tcPr>
          <w:p w:rsidR="00280ADE" w:rsidRDefault="00280ADE" w:rsidP="00FE78D0">
            <w:pPr>
              <w:jc w:val="both"/>
              <w:rPr>
                <w:szCs w:val="20"/>
              </w:rPr>
            </w:pPr>
            <w:r>
              <w:rPr>
                <w:szCs w:val="20"/>
              </w:rPr>
              <w:t>In case of internal motech error "Internal Error" shall be returned in the failure reason</w:t>
            </w:r>
          </w:p>
        </w:tc>
      </w:tr>
      <w:tr w:rsidR="00280ADE" w:rsidTr="00FE78D0">
        <w:trPr>
          <w:ins w:id="256" w:author="Ashish Jain" w:date="2015-04-20T20:24:00Z"/>
        </w:trPr>
        <w:tc>
          <w:tcPr>
            <w:tcW w:w="1188" w:type="dxa"/>
            <w:vMerge/>
          </w:tcPr>
          <w:p w:rsidR="00280ADE" w:rsidRPr="00031093" w:rsidRDefault="00280ADE" w:rsidP="00FE78D0">
            <w:pPr>
              <w:jc w:val="both"/>
              <w:rPr>
                <w:ins w:id="257" w:author="Ashish Jain" w:date="2015-04-20T20:24:00Z"/>
                <w:szCs w:val="20"/>
              </w:rPr>
            </w:pPr>
          </w:p>
        </w:tc>
        <w:tc>
          <w:tcPr>
            <w:tcW w:w="3315" w:type="dxa"/>
            <w:vMerge/>
            <w:shd w:val="clear" w:color="auto" w:fill="auto"/>
          </w:tcPr>
          <w:p w:rsidR="00280ADE" w:rsidRPr="00031093" w:rsidRDefault="00280ADE" w:rsidP="00FE78D0">
            <w:pPr>
              <w:jc w:val="both"/>
              <w:rPr>
                <w:ins w:id="258" w:author="Ashish Jain" w:date="2015-04-20T20:24:00Z"/>
                <w:szCs w:val="20"/>
              </w:rPr>
            </w:pPr>
          </w:p>
        </w:tc>
        <w:tc>
          <w:tcPr>
            <w:tcW w:w="956" w:type="dxa"/>
          </w:tcPr>
          <w:p w:rsidR="00280ADE" w:rsidRDefault="00280ADE" w:rsidP="00FE78D0">
            <w:pPr>
              <w:jc w:val="both"/>
              <w:rPr>
                <w:ins w:id="259" w:author="Ashish Jain" w:date="2015-04-20T20:24:00Z"/>
                <w:szCs w:val="20"/>
              </w:rPr>
            </w:pPr>
            <w:ins w:id="260" w:author="Ashish Jain" w:date="2015-04-20T20:24:00Z">
              <w:r>
                <w:rPr>
                  <w:color w:val="000000" w:themeColor="text1"/>
                  <w:szCs w:val="20"/>
                </w:rPr>
                <w:t>403</w:t>
              </w:r>
            </w:ins>
          </w:p>
        </w:tc>
        <w:tc>
          <w:tcPr>
            <w:tcW w:w="1471" w:type="dxa"/>
          </w:tcPr>
          <w:p w:rsidR="00280ADE" w:rsidRPr="0076019E" w:rsidRDefault="00280ADE" w:rsidP="00FE78D0">
            <w:pPr>
              <w:jc w:val="both"/>
              <w:rPr>
                <w:ins w:id="261" w:author="Ashish Jain" w:date="2015-04-20T20:24:00Z"/>
                <w:szCs w:val="20"/>
              </w:rPr>
            </w:pPr>
            <w:ins w:id="262" w:author="Ashish Jain" w:date="2015-04-20T20:24:00Z">
              <w:r>
                <w:rPr>
                  <w:szCs w:val="20"/>
                </w:rPr>
                <w:t>Application/json</w:t>
              </w:r>
            </w:ins>
          </w:p>
        </w:tc>
        <w:tc>
          <w:tcPr>
            <w:tcW w:w="2250" w:type="dxa"/>
          </w:tcPr>
          <w:p w:rsidR="00280ADE" w:rsidRDefault="00280ADE" w:rsidP="00FE78D0">
            <w:pPr>
              <w:jc w:val="both"/>
              <w:rPr>
                <w:ins w:id="263" w:author="Ashish Jain" w:date="2015-04-20T20:24:00Z"/>
                <w:szCs w:val="20"/>
              </w:rPr>
            </w:pPr>
            <w:ins w:id="264" w:author="Ashish Jain" w:date="2015-04-20T20:24:00Z">
              <w:r>
                <w:rPr>
                  <w:szCs w:val="20"/>
                </w:rPr>
                <w:t>In case when whitelisting is enabled and user’s MSISDN is not found in whitelist</w:t>
              </w:r>
            </w:ins>
          </w:p>
        </w:tc>
      </w:tr>
      <w:tr w:rsidR="00280ADE" w:rsidTr="00FE78D0">
        <w:trPr>
          <w:ins w:id="265" w:author="Ashish Jain" w:date="2015-04-20T20:24:00Z"/>
        </w:trPr>
        <w:tc>
          <w:tcPr>
            <w:tcW w:w="1188" w:type="dxa"/>
            <w:vMerge/>
          </w:tcPr>
          <w:p w:rsidR="00280ADE" w:rsidRPr="00031093" w:rsidRDefault="00280ADE" w:rsidP="00FE78D0">
            <w:pPr>
              <w:jc w:val="both"/>
              <w:rPr>
                <w:ins w:id="266" w:author="Ashish Jain" w:date="2015-04-20T20:24:00Z"/>
                <w:szCs w:val="20"/>
              </w:rPr>
            </w:pPr>
          </w:p>
        </w:tc>
        <w:tc>
          <w:tcPr>
            <w:tcW w:w="3315" w:type="dxa"/>
            <w:vMerge/>
            <w:shd w:val="clear" w:color="auto" w:fill="auto"/>
          </w:tcPr>
          <w:p w:rsidR="00280ADE" w:rsidRPr="00031093" w:rsidRDefault="00280ADE" w:rsidP="00FE78D0">
            <w:pPr>
              <w:jc w:val="both"/>
              <w:rPr>
                <w:ins w:id="267" w:author="Ashish Jain" w:date="2015-04-20T20:24:00Z"/>
                <w:szCs w:val="20"/>
              </w:rPr>
            </w:pPr>
          </w:p>
        </w:tc>
        <w:tc>
          <w:tcPr>
            <w:tcW w:w="956" w:type="dxa"/>
          </w:tcPr>
          <w:p w:rsidR="00280ADE" w:rsidRDefault="00280ADE" w:rsidP="00FE78D0">
            <w:pPr>
              <w:jc w:val="both"/>
              <w:rPr>
                <w:ins w:id="268" w:author="Ashish Jain" w:date="2015-04-20T20:24:00Z"/>
                <w:color w:val="000000" w:themeColor="text1"/>
                <w:szCs w:val="20"/>
              </w:rPr>
            </w:pPr>
            <w:ins w:id="269" w:author="Ashish Jain" w:date="2015-04-20T20:24:00Z">
              <w:r>
                <w:rPr>
                  <w:color w:val="000000" w:themeColor="text1"/>
                  <w:szCs w:val="20"/>
                </w:rPr>
                <w:t>501</w:t>
              </w:r>
            </w:ins>
          </w:p>
        </w:tc>
        <w:tc>
          <w:tcPr>
            <w:tcW w:w="1471" w:type="dxa"/>
          </w:tcPr>
          <w:p w:rsidR="00280ADE" w:rsidRDefault="00280ADE" w:rsidP="00FE78D0">
            <w:pPr>
              <w:jc w:val="both"/>
              <w:rPr>
                <w:ins w:id="270" w:author="Ashish Jain" w:date="2015-04-20T20:24:00Z"/>
                <w:szCs w:val="20"/>
              </w:rPr>
            </w:pPr>
            <w:ins w:id="271" w:author="Ashish Jain" w:date="2015-04-20T20:24:00Z">
              <w:r>
                <w:rPr>
                  <w:szCs w:val="20"/>
                </w:rPr>
                <w:t>Application/json</w:t>
              </w:r>
            </w:ins>
          </w:p>
        </w:tc>
        <w:tc>
          <w:tcPr>
            <w:tcW w:w="2250" w:type="dxa"/>
          </w:tcPr>
          <w:p w:rsidR="00280ADE" w:rsidRDefault="00280ADE" w:rsidP="00FE78D0">
            <w:pPr>
              <w:jc w:val="both"/>
              <w:rPr>
                <w:ins w:id="272" w:author="Ashish Jain" w:date="2015-04-20T20:24:00Z"/>
                <w:szCs w:val="20"/>
              </w:rPr>
            </w:pPr>
            <w:ins w:id="273" w:author="Ashish Jain" w:date="2015-04-20T20:24:00Z">
              <w:r>
                <w:rPr>
                  <w:szCs w:val="20"/>
                </w:rPr>
                <w:t>In case when call is received from state where service is not deployed</w:t>
              </w:r>
            </w:ins>
          </w:p>
        </w:tc>
      </w:tr>
    </w:tbl>
    <w:p w:rsidR="00527AF8" w:rsidRDefault="00527AF8" w:rsidP="00527AF8">
      <w:pPr>
        <w:jc w:val="both"/>
      </w:pPr>
    </w:p>
    <w:p w:rsidR="00527AF8" w:rsidRDefault="00527AF8" w:rsidP="00527AF8">
      <w:pPr>
        <w:pStyle w:val="Heading5"/>
        <w:jc w:val="both"/>
      </w:pPr>
      <w:r>
        <w:t>Body Example</w:t>
      </w:r>
    </w:p>
    <w:p w:rsidR="00527AF8" w:rsidRPr="00F86535" w:rsidRDefault="00527AF8" w:rsidP="00527AF8">
      <w:pPr>
        <w:jc w:val="both"/>
      </w:pPr>
    </w:p>
    <w:p w:rsidR="00527AF8" w:rsidRPr="00A223CE" w:rsidRDefault="00527AF8" w:rsidP="00527AF8">
      <w:pPr>
        <w:jc w:val="both"/>
        <w:rPr>
          <w:rFonts w:ascii="Times" w:hAnsi="Times"/>
          <w:szCs w:val="20"/>
        </w:rPr>
      </w:pPr>
      <w:r w:rsidRPr="00A223CE">
        <w:rPr>
          <w:rFonts w:ascii="Times" w:hAnsi="Times"/>
          <w:szCs w:val="20"/>
        </w:rPr>
        <w:t>NA</w:t>
      </w:r>
    </w:p>
    <w:p w:rsidR="00527AF8" w:rsidRDefault="00527AF8" w:rsidP="00527AF8">
      <w:pPr>
        <w:pStyle w:val="Heading5"/>
        <w:jc w:val="both"/>
      </w:pPr>
      <w:r>
        <w:t>Body Elements</w:t>
      </w:r>
    </w:p>
    <w:p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rsidTr="00FE78D0">
        <w:trPr>
          <w:trHeight w:val="244"/>
        </w:trPr>
        <w:tc>
          <w:tcPr>
            <w:tcW w:w="294" w:type="pct"/>
            <w:shd w:val="clear" w:color="auto" w:fill="D9D9D9" w:themeFill="background1" w:themeFillShade="D9"/>
          </w:tcPr>
          <w:p w:rsidR="00527AF8" w:rsidRPr="00DE1B6A" w:rsidRDefault="00527AF8" w:rsidP="00FE78D0">
            <w:pPr>
              <w:jc w:val="both"/>
            </w:pPr>
            <w:r w:rsidRPr="00DE1B6A">
              <w:t>#</w:t>
            </w:r>
          </w:p>
        </w:tc>
        <w:tc>
          <w:tcPr>
            <w:tcW w:w="926" w:type="pct"/>
            <w:shd w:val="clear" w:color="auto" w:fill="D9D9D9" w:themeFill="background1" w:themeFillShade="D9"/>
          </w:tcPr>
          <w:p w:rsidR="00527AF8" w:rsidRPr="00DE1B6A" w:rsidRDefault="00527AF8" w:rsidP="00FE78D0">
            <w:pPr>
              <w:jc w:val="both"/>
            </w:pPr>
            <w:r w:rsidRPr="00DE1B6A">
              <w:t>Element Name</w:t>
            </w:r>
          </w:p>
        </w:tc>
        <w:tc>
          <w:tcPr>
            <w:tcW w:w="691" w:type="pct"/>
            <w:shd w:val="clear" w:color="auto" w:fill="D9D9D9" w:themeFill="background1" w:themeFillShade="D9"/>
          </w:tcPr>
          <w:p w:rsidR="00527AF8" w:rsidRPr="00DE1B6A" w:rsidRDefault="00527AF8" w:rsidP="00FE78D0">
            <w:pPr>
              <w:jc w:val="both"/>
            </w:pPr>
            <w:r w:rsidRPr="00DE1B6A">
              <w:t>Mandatory</w:t>
            </w:r>
          </w:p>
        </w:tc>
        <w:tc>
          <w:tcPr>
            <w:tcW w:w="690" w:type="pct"/>
            <w:shd w:val="clear" w:color="auto" w:fill="D9D9D9" w:themeFill="background1" w:themeFillShade="D9"/>
          </w:tcPr>
          <w:p w:rsidR="00527AF8" w:rsidRPr="00DE1B6A" w:rsidRDefault="00527AF8" w:rsidP="00FE78D0">
            <w:pPr>
              <w:jc w:val="both"/>
            </w:pPr>
            <w:r w:rsidRPr="00DE1B6A">
              <w:t>Data type</w:t>
            </w:r>
          </w:p>
        </w:tc>
        <w:tc>
          <w:tcPr>
            <w:tcW w:w="1116" w:type="pct"/>
            <w:shd w:val="clear" w:color="auto" w:fill="D9D9D9" w:themeFill="background1" w:themeFillShade="D9"/>
          </w:tcPr>
          <w:p w:rsidR="00527AF8" w:rsidRPr="00DE1B6A" w:rsidRDefault="00527AF8" w:rsidP="00FE78D0">
            <w:pPr>
              <w:jc w:val="both"/>
            </w:pPr>
            <w:r>
              <w:t>Range</w:t>
            </w:r>
          </w:p>
        </w:tc>
        <w:tc>
          <w:tcPr>
            <w:tcW w:w="1283" w:type="pct"/>
            <w:shd w:val="clear" w:color="auto" w:fill="D9D9D9" w:themeFill="background1" w:themeFillShade="D9"/>
          </w:tcPr>
          <w:p w:rsidR="00527AF8" w:rsidRPr="00DE1B6A" w:rsidRDefault="00527AF8" w:rsidP="00FE78D0">
            <w:pPr>
              <w:jc w:val="both"/>
            </w:pPr>
            <w:r w:rsidRPr="00DE1B6A">
              <w:t>Details</w:t>
            </w:r>
          </w:p>
        </w:tc>
      </w:tr>
      <w:tr w:rsidR="00527AF8" w:rsidTr="00FE78D0">
        <w:trPr>
          <w:trHeight w:val="244"/>
        </w:trPr>
        <w:tc>
          <w:tcPr>
            <w:tcW w:w="294" w:type="pct"/>
          </w:tcPr>
          <w:p w:rsidR="00527AF8" w:rsidRPr="00E827C4" w:rsidRDefault="00BC14F9" w:rsidP="00FE78D0">
            <w:pPr>
              <w:jc w:val="both"/>
              <w:rPr>
                <w:szCs w:val="20"/>
              </w:rPr>
            </w:pPr>
            <w:r>
              <w:rPr>
                <w:szCs w:val="20"/>
              </w:rPr>
              <w:t>1</w:t>
            </w:r>
          </w:p>
        </w:tc>
        <w:tc>
          <w:tcPr>
            <w:tcW w:w="926" w:type="pct"/>
          </w:tcPr>
          <w:p w:rsidR="00527AF8" w:rsidRPr="00B84EE3" w:rsidRDefault="00527AF8" w:rsidP="00FE78D0">
            <w:pPr>
              <w:jc w:val="both"/>
              <w:rPr>
                <w:szCs w:val="20"/>
              </w:rPr>
            </w:pPr>
            <w:r>
              <w:rPr>
                <w:szCs w:val="20"/>
              </w:rPr>
              <w:t>failureReason</w:t>
            </w:r>
          </w:p>
        </w:tc>
        <w:tc>
          <w:tcPr>
            <w:tcW w:w="691" w:type="pct"/>
          </w:tcPr>
          <w:p w:rsidR="00527AF8" w:rsidRPr="00E827C4" w:rsidRDefault="00527AF8" w:rsidP="00FE78D0">
            <w:pPr>
              <w:jc w:val="both"/>
              <w:rPr>
                <w:szCs w:val="20"/>
              </w:rPr>
            </w:pPr>
            <w:r>
              <w:rPr>
                <w:szCs w:val="20"/>
              </w:rPr>
              <w:t>No</w:t>
            </w:r>
          </w:p>
        </w:tc>
        <w:tc>
          <w:tcPr>
            <w:tcW w:w="690" w:type="pct"/>
          </w:tcPr>
          <w:p w:rsidR="00527AF8" w:rsidRPr="00B84EE3" w:rsidRDefault="00527AF8" w:rsidP="00FE78D0">
            <w:pPr>
              <w:jc w:val="both"/>
              <w:rPr>
                <w:szCs w:val="20"/>
              </w:rPr>
            </w:pPr>
            <w:r>
              <w:rPr>
                <w:szCs w:val="20"/>
              </w:rPr>
              <w:t>String</w:t>
            </w:r>
          </w:p>
        </w:tc>
        <w:tc>
          <w:tcPr>
            <w:tcW w:w="1116" w:type="pct"/>
          </w:tcPr>
          <w:p w:rsidR="00527AF8" w:rsidRPr="00E827C4" w:rsidRDefault="00527AF8" w:rsidP="00FE78D0">
            <w:pPr>
              <w:jc w:val="both"/>
              <w:rPr>
                <w:szCs w:val="20"/>
              </w:rPr>
            </w:pPr>
          </w:p>
        </w:tc>
        <w:tc>
          <w:tcPr>
            <w:tcW w:w="1283" w:type="pct"/>
          </w:tcPr>
          <w:p w:rsidR="00527AF8" w:rsidRPr="00E827C4" w:rsidRDefault="00527AF8" w:rsidP="00FE78D0">
            <w:pPr>
              <w:jc w:val="both"/>
              <w:rPr>
                <w:szCs w:val="20"/>
              </w:rPr>
            </w:pPr>
            <w:r>
              <w:rPr>
                <w:szCs w:val="20"/>
              </w:rPr>
              <w:t>Reason for the request failure</w:t>
            </w:r>
          </w:p>
        </w:tc>
      </w:tr>
    </w:tbl>
    <w:p w:rsidR="00527AF8" w:rsidRDefault="00527AF8" w:rsidP="00527AF8">
      <w:pPr>
        <w:jc w:val="both"/>
        <w:rPr>
          <w:rFonts w:eastAsia="Times New Roman" w:cs="Times New Roman"/>
          <w:b/>
          <w:color w:val="333333"/>
          <w:shd w:val="clear" w:color="auto" w:fill="FFFFFF"/>
        </w:rPr>
      </w:pPr>
    </w:p>
    <w:p w:rsidR="00527AF8" w:rsidRPr="004A1E9E" w:rsidRDefault="00527AF8" w:rsidP="00527AF8">
      <w:pPr>
        <w:jc w:val="both"/>
        <w:rPr>
          <w:shd w:val="clear" w:color="auto" w:fill="FFFFFF"/>
        </w:rPr>
      </w:pPr>
    </w:p>
    <w:p w:rsidR="00527AF8" w:rsidRDefault="00527AF8" w:rsidP="00527AF8">
      <w:pPr>
        <w:pStyle w:val="Heading2"/>
        <w:jc w:val="both"/>
      </w:pPr>
      <w:bookmarkStart w:id="274" w:name="_Toc411454376"/>
      <w:r>
        <w:t>APIs exposed by IVR to be called by NMS_MoTech_MK</w:t>
      </w:r>
      <w:bookmarkEnd w:id="274"/>
    </w:p>
    <w:p w:rsidR="00527AF8" w:rsidRDefault="00527AF8" w:rsidP="00527AF8">
      <w:pPr>
        <w:jc w:val="both"/>
        <w:rPr>
          <w:rFonts w:eastAsia="Times New Roman" w:cs="Times New Roman"/>
          <w:b/>
          <w:color w:val="333333"/>
          <w:shd w:val="clear" w:color="auto" w:fill="FFFFFF"/>
        </w:rPr>
      </w:pPr>
    </w:p>
    <w:p w:rsidR="00527AF8" w:rsidRPr="00B57337" w:rsidRDefault="00527AF8" w:rsidP="00527AF8">
      <w:pPr>
        <w:jc w:val="both"/>
        <w:rPr>
          <w:rFonts w:eastAsia="Times New Roman" w:cs="Times New Roman"/>
          <w:color w:val="333333"/>
          <w:shd w:val="clear" w:color="auto" w:fill="FFFFFF"/>
        </w:rPr>
      </w:pPr>
      <w:r w:rsidRPr="00B57337">
        <w:rPr>
          <w:rFonts w:eastAsia="Times New Roman" w:cs="Times New Roman"/>
          <w:color w:val="333333"/>
          <w:shd w:val="clear" w:color="auto" w:fill="FFFFFF"/>
        </w:rPr>
        <w:t>None</w:t>
      </w:r>
    </w:p>
    <w:p w:rsidR="00527AF8" w:rsidRDefault="00527AF8" w:rsidP="00527AF8">
      <w:pPr>
        <w:pStyle w:val="Heading2"/>
      </w:pPr>
      <w:bookmarkStart w:id="275" w:name="_Toc411454377"/>
      <w:r>
        <w:t>Constants</w:t>
      </w:r>
      <w:bookmarkEnd w:id="275"/>
    </w:p>
    <w:p w:rsidR="00527AF8" w:rsidRDefault="00527AF8" w:rsidP="00527AF8"/>
    <w:p w:rsidR="00527AF8" w:rsidRPr="00B57337" w:rsidRDefault="00527AF8" w:rsidP="00527AF8">
      <w:r>
        <w:t>None</w:t>
      </w:r>
    </w:p>
    <w:p w:rsidR="00163F81" w:rsidRDefault="00163F81" w:rsidP="00163F81">
      <w:pPr>
        <w:pStyle w:val="Heading1"/>
        <w:jc w:val="both"/>
      </w:pPr>
      <w:bookmarkStart w:id="276" w:name="_Toc409453683"/>
      <w:bookmarkStart w:id="277" w:name="_Toc411454378"/>
      <w:r>
        <w:t>Kilkari Service</w:t>
      </w:r>
      <w:bookmarkEnd w:id="276"/>
      <w:bookmarkEnd w:id="277"/>
    </w:p>
    <w:p w:rsidR="00163F81" w:rsidRDefault="00163F81" w:rsidP="00163F81">
      <w:pPr>
        <w:pStyle w:val="Heading2"/>
        <w:jc w:val="both"/>
      </w:pPr>
      <w:bookmarkStart w:id="278" w:name="_Toc409453684"/>
      <w:bookmarkStart w:id="279" w:name="_Toc411454379"/>
      <w:r>
        <w:t>Use Cases</w:t>
      </w:r>
      <w:bookmarkEnd w:id="278"/>
      <w:bookmarkEnd w:id="279"/>
    </w:p>
    <w:p w:rsidR="00163F81" w:rsidRDefault="00163F81" w:rsidP="00163F81">
      <w:pPr>
        <w:jc w:val="both"/>
      </w:pPr>
    </w:p>
    <w:p w:rsidR="00163F81" w:rsidRDefault="00163F81" w:rsidP="00163F81">
      <w:pPr>
        <w:jc w:val="both"/>
      </w:pPr>
      <w:r w:rsidRPr="008E38E0">
        <w:t xml:space="preserve">This section </w:t>
      </w:r>
      <w:r>
        <w:t>covers the use cases for Kilkari Service.</w:t>
      </w:r>
    </w:p>
    <w:p w:rsidR="00163F81" w:rsidRDefault="00163F81" w:rsidP="00163F81">
      <w:pPr>
        <w:pStyle w:val="Heading3"/>
        <w:jc w:val="both"/>
      </w:pPr>
      <w:bookmarkStart w:id="280" w:name="_Toc409453685"/>
      <w:bookmarkStart w:id="281" w:name="_Ref410159594"/>
      <w:bookmarkStart w:id="282" w:name="_Toc411454380"/>
      <w:r>
        <w:t>Language and Location Determination</w:t>
      </w:r>
      <w:bookmarkEnd w:id="280"/>
      <w:bookmarkEnd w:id="281"/>
      <w:bookmarkEnd w:id="282"/>
    </w:p>
    <w:p w:rsidR="00163F81" w:rsidRDefault="00163F81" w:rsidP="00163F81">
      <w:pPr>
        <w:jc w:val="both"/>
      </w:pPr>
    </w:p>
    <w:p w:rsidR="00163F81" w:rsidRDefault="00163F81" w:rsidP="00163F81">
      <w:pPr>
        <w:jc w:val="both"/>
      </w:pPr>
      <w:r>
        <w:t xml:space="preserve">Kilkari service shall determine the language to be used by IVR System for a new beneficiary or an already subscribed beneficiary for an incoming IVR call. </w:t>
      </w:r>
    </w:p>
    <w:p w:rsidR="00163F81" w:rsidRDefault="00163F81" w:rsidP="00163F81">
      <w:pPr>
        <w:pStyle w:val="Heading4"/>
        <w:jc w:val="both"/>
      </w:pPr>
      <w:r>
        <w:t>Language information is not available at NMS-MoTech System</w:t>
      </w:r>
    </w:p>
    <w:p w:rsidR="00163F81" w:rsidRDefault="00163F81" w:rsidP="00163F81">
      <w:pPr>
        <w:jc w:val="both"/>
      </w:pPr>
    </w:p>
    <w:p w:rsidR="00163F81" w:rsidRDefault="00163F81" w:rsidP="00163F81">
      <w:pPr>
        <w:jc w:val="both"/>
      </w:pPr>
      <w:r>
        <w:t>This scenario is applicable if:</w:t>
      </w:r>
    </w:p>
    <w:p w:rsidR="00163F81" w:rsidRDefault="00163F81" w:rsidP="00E65978">
      <w:pPr>
        <w:pStyle w:val="ListParagraph"/>
        <w:numPr>
          <w:ilvl w:val="0"/>
          <w:numId w:val="25"/>
        </w:numPr>
        <w:jc w:val="both"/>
      </w:pPr>
      <w:r>
        <w:t>The caller is a new Beneficiary and its Circle information is not determined by IVR System.</w:t>
      </w:r>
    </w:p>
    <w:p w:rsidR="00163F81" w:rsidRDefault="00163F81" w:rsidP="00E65978">
      <w:pPr>
        <w:pStyle w:val="ListParagraph"/>
        <w:numPr>
          <w:ilvl w:val="0"/>
          <w:numId w:val="25"/>
        </w:numPr>
        <w:jc w:val="both"/>
      </w:pPr>
      <w:r>
        <w:t xml:space="preserve">The caller is a new Beneficiary and its Circle information is determined by IVR System, but Circle to languageLocationCode mapping is not present at NMS_MoTech. </w:t>
      </w:r>
    </w:p>
    <w:p w:rsidR="00163F81" w:rsidRDefault="00163F81" w:rsidP="00E65978">
      <w:pPr>
        <w:pStyle w:val="ListParagraph"/>
        <w:numPr>
          <w:ilvl w:val="0"/>
          <w:numId w:val="25"/>
        </w:numPr>
        <w:jc w:val="both"/>
      </w:pPr>
      <w:r>
        <w:t xml:space="preserve">The caller is a new Beneficiary and its Circle information is determined by IVR System, but Circles is mapped to multiple languageLocationCodes in NMS_MoTech. </w:t>
      </w:r>
    </w:p>
    <w:p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rsidR="00163F81" w:rsidRPr="008672CD" w:rsidRDefault="00163F81" w:rsidP="00163F81">
      <w:pPr>
        <w:pStyle w:val="ListParagraph"/>
        <w:numPr>
          <w:ilvl w:val="0"/>
          <w:numId w:val="0"/>
        </w:numPr>
        <w:ind w:left="1080"/>
        <w:jc w:val="both"/>
      </w:pPr>
    </w:p>
    <w:p w:rsidR="00163F81" w:rsidRDefault="00163F81" w:rsidP="00163F81">
      <w:pPr>
        <w:jc w:val="both"/>
      </w:pPr>
      <w:r>
        <w:t>Scenario:</w:t>
      </w:r>
    </w:p>
    <w:p w:rsidR="00163F81" w:rsidRDefault="00163F81" w:rsidP="00E65978">
      <w:pPr>
        <w:pStyle w:val="ListParagraph"/>
        <w:numPr>
          <w:ilvl w:val="0"/>
          <w:numId w:val="15"/>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rsidR="00163F81" w:rsidRDefault="00163F81" w:rsidP="00E65978">
      <w:pPr>
        <w:pStyle w:val="ListParagraph"/>
        <w:numPr>
          <w:ilvl w:val="0"/>
          <w:numId w:val="15"/>
        </w:numPr>
        <w:jc w:val="both"/>
      </w:pPr>
      <w:r>
        <w:t xml:space="preserve">NMS_MoTech system fails to determine the language and send the response with deafultLangugaeLocationCode (as </w:t>
      </w:r>
      <w:proofErr w:type="gramStart"/>
      <w:r>
        <w:t>National</w:t>
      </w:r>
      <w:proofErr w:type="gramEnd"/>
      <w:r>
        <w:t xml:space="preserve"> default or circle default, if circle is known).</w:t>
      </w:r>
    </w:p>
    <w:p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rsidR="00163F81" w:rsidRDefault="00163F81" w:rsidP="00E65978">
      <w:pPr>
        <w:pStyle w:val="ListParagraph"/>
        <w:numPr>
          <w:ilvl w:val="0"/>
          <w:numId w:val="15"/>
        </w:numPr>
        <w:jc w:val="both"/>
      </w:pPr>
      <w:r>
        <w:t>After the user input, IVR System shall use the languageLocationCode as per user input.</w:t>
      </w:r>
    </w:p>
    <w:p w:rsidR="00163F81" w:rsidRDefault="00163F81" w:rsidP="00163F81">
      <w:pPr>
        <w:pStyle w:val="ListParagraph"/>
        <w:numPr>
          <w:ilvl w:val="0"/>
          <w:numId w:val="0"/>
        </w:numPr>
        <w:ind w:left="720"/>
        <w:jc w:val="both"/>
      </w:pPr>
    </w:p>
    <w:p w:rsidR="00163F81" w:rsidRDefault="00163F81" w:rsidP="00163F81">
      <w:pPr>
        <w:pStyle w:val="Heading4"/>
        <w:jc w:val="both"/>
      </w:pPr>
      <w:r>
        <w:t>Language information is available at NMS-MoTech System</w:t>
      </w:r>
    </w:p>
    <w:p w:rsidR="00163F81" w:rsidRDefault="00163F81" w:rsidP="00163F81">
      <w:pPr>
        <w:jc w:val="both"/>
      </w:pPr>
    </w:p>
    <w:p w:rsidR="00163F81" w:rsidRDefault="00163F81" w:rsidP="00163F81">
      <w:pPr>
        <w:jc w:val="both"/>
      </w:pPr>
      <w:r>
        <w:t>This scenario is applicable if:</w:t>
      </w:r>
    </w:p>
    <w:p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rsidR="00163F81" w:rsidRDefault="00163F81" w:rsidP="00E65978">
      <w:pPr>
        <w:pStyle w:val="ListParagraph"/>
        <w:numPr>
          <w:ilvl w:val="0"/>
          <w:numId w:val="25"/>
        </w:numPr>
        <w:jc w:val="both"/>
      </w:pPr>
      <w:r>
        <w:t>The caller is an existing Beneficiary and its language a determined by its existing records.</w:t>
      </w:r>
    </w:p>
    <w:p w:rsidR="00163F81" w:rsidRPr="008672CD" w:rsidRDefault="00163F81" w:rsidP="00163F81">
      <w:pPr>
        <w:jc w:val="both"/>
      </w:pPr>
    </w:p>
    <w:p w:rsidR="00163F81" w:rsidRPr="00556EAA" w:rsidRDefault="00163F81" w:rsidP="00163F81">
      <w:pPr>
        <w:jc w:val="both"/>
      </w:pPr>
      <w:r>
        <w:t>Scenario:</w:t>
      </w:r>
    </w:p>
    <w:p w:rsidR="00163F81" w:rsidRDefault="00163F81" w:rsidP="00E65978">
      <w:pPr>
        <w:pStyle w:val="ListParagraph"/>
        <w:numPr>
          <w:ilvl w:val="0"/>
          <w:numId w:val="16"/>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rsidR="00163F81" w:rsidRDefault="00163F81" w:rsidP="00163F81">
      <w:pPr>
        <w:pStyle w:val="Heading3"/>
        <w:jc w:val="both"/>
      </w:pPr>
      <w:bookmarkStart w:id="283" w:name="_Toc409453686"/>
      <w:bookmarkStart w:id="284" w:name="_Toc411454381"/>
      <w:r>
        <w:t>Subscription</w:t>
      </w:r>
      <w:bookmarkEnd w:id="283"/>
      <w:bookmarkEnd w:id="284"/>
    </w:p>
    <w:p w:rsidR="00163F81" w:rsidRPr="002A6A30" w:rsidRDefault="00163F81" w:rsidP="00163F81">
      <w:pPr>
        <w:jc w:val="both"/>
      </w:pPr>
    </w:p>
    <w:p w:rsidR="00163F81" w:rsidRDefault="00163F81" w:rsidP="00163F81">
      <w:pPr>
        <w:jc w:val="both"/>
      </w:pPr>
      <w:r w:rsidRPr="008E38E0">
        <w:t>Kilkari Service shall create a subscription record for the given Subscription-Pack and MSISDN. It shall also add the beneficiary MSISDN in the NMS_MoTech Database, if not 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rsidR="00163F81" w:rsidRDefault="00B709FC" w:rsidP="00163F81">
      <w:pPr>
        <w:jc w:val="both"/>
      </w:pPr>
      <w:r>
        <w:rPr>
          <w:noProof/>
        </w:rPr>
        <mc:AlternateContent>
          <mc:Choice Requires="wpc">
            <w:drawing>
              <wp:inline distT="0" distB="0" distL="0" distR="0">
                <wp:extent cx="5288280" cy="6304915"/>
                <wp:effectExtent l="9525" t="6350" r="0" b="381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rsidR="00EA4B76" w:rsidRDefault="00EA4B76" w:rsidP="00163F81">
                              <w:r>
                                <w:rPr>
                                  <w:b/>
                                </w:rPr>
                                <w:t>BENEFICIARY SUBSCRIPTION</w:t>
                              </w:r>
                            </w:p>
                            <w:p w:rsidR="00EA4B76" w:rsidRDefault="00EA4B76"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rsidR="00EA4B76" w:rsidRDefault="00EA4B76"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EA4B76" w:rsidRPr="0056335D" w:rsidRDefault="00EA4B76"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EA4B76" w:rsidRPr="0056335D" w:rsidRDefault="00EA4B76"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9067FA" w:rsidRDefault="00EA4B76"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EA4B76" w:rsidRPr="0056335D" w:rsidRDefault="00EA4B76"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editas="canvas" style="width:416.4pt;height:496.45pt;mso-position-horizontal-relative:char;mso-position-vertical-relative:line" coordsize="52882,6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">
                <v:shape id="_x0000_s1157" type="#_x0000_t75" style="position:absolute;width:52882;height:63049;visibility:visible;mso-wrap-style:square">
                  <v:fill o:detectmouseclick="t"/>
                  <v:path o:connecttype="none"/>
                </v:shape>
                <v:rect id="Rectangle 1585" o:spid="_x0000_s1158" style="position:absolute;left:952;top:31083;width:45669;height:28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PFr8A&#10;AADcAAAADwAAAGRycy9kb3ducmV2LnhtbERPy6rCMBDdX/AfwghuLpoqIl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NQ8WvwAAANwAAAAPAAAAAAAAAAAAAAAAAJgCAABkcnMvZG93bnJl&#10;di54bWxQSwUGAAAAAAQABAD1AAAAhAMAAAAA&#10;" filled="f" fillcolor="#d8d8d8 [2732]" strokeweight="1.25pt">
                  <v:textbox>
                    <w:txbxContent>
                      <w:p w:rsidR="00EA4B76" w:rsidRDefault="00EA4B76" w:rsidP="00163F81">
                        <w:r>
                          <w:rPr>
                            <w:b/>
                          </w:rPr>
                          <w:t>BENEFICIARY SUBSCRIPTION</w:t>
                        </w:r>
                      </w:p>
                      <w:p w:rsidR="00EA4B76" w:rsidRDefault="00EA4B76" w:rsidP="00163F81"/>
                    </w:txbxContent>
                  </v:textbox>
                </v:rect>
                <v:rect id="Rectangle 1586" o:spid="_x0000_s1159" style="position:absolute;left:952;top:5429;width:45669;height:24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qjb8A&#10;AADcAAAADwAAAGRycy9kb3ducmV2LnhtbERPy6rCMBDdX/AfwghuLpoqKF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eaqNvwAAANwAAAAPAAAAAAAAAAAAAAAAAJgCAABkcnMvZG93bnJl&#10;di54bWxQSwUGAAAAAAQABAD1AAAAhAMAAAAA&#10;" filled="f" fillcolor="#d8d8d8 [2732]" strokeweight="1.25pt">
                  <v:textbox>
                    <w:txbxContent>
                      <w:p w:rsidR="00EA4B76" w:rsidRDefault="00EA4B76" w:rsidP="00163F81">
                        <w:r>
                          <w:rPr>
                            <w:b/>
                          </w:rPr>
                          <w:t>LANGUAGE AND LOCATION DETERMI</w:t>
                        </w:r>
                        <w:r w:rsidRPr="003F0194">
                          <w:rPr>
                            <w:b/>
                          </w:rPr>
                          <w:t>NATION</w:t>
                        </w:r>
                      </w:p>
                    </w:txbxContent>
                  </v:textbox>
                </v:rect>
                <v:rect id="Rectangle 163" o:spid="_x0000_s1160" style="position:absolute;left:1524;top:18459;width:42900;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TacIA&#10;AADcAAAADwAAAGRycy9kb3ducmV2LnhtbERPzWrCQBC+F/oOyxS8NRsrBpu6EakIQu3B2AeYZsck&#10;JDsbshsT374rCL3Nx/c7681kWnGl3tWWFcyjGARxYXXNpYKf8/51BcJ5ZI2tZVJwIweb7Plpjam2&#10;I5/omvtShBB2KSqovO9SKV1RkUEX2Y44cBfbG/QB9qXUPY4h3LTyLY4TabDm0FBhR58VFU0+GAVf&#10;zXKHWA6/3xc5rBbdcUvz91Gp2cu0/QDhafL/4of7oMP8JIH7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5Np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63" o:spid="_x0000_s1161" style="position:absolute;left:1651;top:11531;width:42773;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28sIA&#10;AADcAAAADwAAAGRycy9kb3ducmV2LnhtbERPzWrCQBC+F3yHZQRvzSZKNY2uQVqEgvWg7QNMs2MS&#10;zM6G7MbEt3cLhd7m4/udTT6aRtyoc7VlBUkUgyAurK65VPD9tX9OQTiPrLGxTAru5CDfTp42mGk7&#10;8IluZ1+KEMIuQwWV920mpSsqMugi2xIH7mI7gz7ArpS6wyGEm0bO43gpDdYcGips6a2i4nrujYLD&#10;9eUdsex/jhfZp4v2c0fJ66DUbDru1iA8jf5f/Of+0GH+cgW/z4QL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zby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76" o:spid="_x0000_s1162" style="position:absolute;left:1524;top:46126;width:42900;height:11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CigMQA&#10;AADcAAAADwAAAGRycy9kb3ducmV2LnhtbESP3WrCQBCF7wu+wzKCd3VjpaLRVcQiCG0v/HmAMTsm&#10;wexsyG5MfHvnotC7Gc6Zc75ZbXpXqQc1ofRsYDJOQBFn3pacG7ic9+9zUCEiW6w8k4EnBdisB28r&#10;TK3v+EiPU8yVhHBI0UARY51qHbKCHIaxr4lFu/nGYZS1ybVtsJNwV+mPJJlphyVLQ4E17QrK7qfW&#10;Gfi+f34h5u3196bb+bT+2dJk0RkzGvbbJahIffw3/10frODPhFaekQn0+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wooDEAAAA3AAAAA8AAAAAAAAAAAAAAAAAmAIAAGRycy9k&#10;b3ducmV2LnhtbFBLBQYAAAAABAAEAPUAAACJAwAAAAA=&#10;" fillcolor="#f2f2f2 [3052]" strokecolor="black [3213]" strokeweight=".5pt">
                  <v:stroke dashstyle="longDashDot"/>
                </v:rect>
                <v:shape id="Straight Arrow Connector 172" o:spid="_x0000_s1163" type="#_x0000_t32" style="position:absolute;left:20059;top:54508;width:167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top:53098;width:13652;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top:56299;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top:54895;width:1205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top:46126;width:23489;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sWsIA&#10;AADcAAAADwAAAGRycy9kb3ducmV2LnhtbESP0YrCMBBF3wX/IcyCb5ruIipdU1kXBF8UrPsBQzPb&#10;ljaTkqTa/r0RBN9muHfuubPdDaYVN3K+tqzgc5GAIC6srrlU8Hc9zDcgfEDW2FomBSN52GXTyRZT&#10;be98oVseShFD2KeooAqhS6X0RUUG/cJ2xFH7t85giKsrpXZ4j+GmlV9JspIGa46ECjv6raho8t5E&#10;btLI07m/jm5jRovHPeX9SErNPoafbxCBhvA2v66POtZfL+H5TJ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CxawgAAANwAAAAPAAAAAAAAAAAAAAAAAJgCAABkcnMvZG93&#10;bnJldi54bWxQSwUGAAAAAAQABAD1AAAAhwM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top:31;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cO8QA&#10;AADcAAAADwAAAGRycy9kb3ducmV2LnhtbERPTWvCQBC9C/6HZQq96abSRkndBClpEenF2Iu3ITtN&#10;QrOzaXajqb/eLQje5vE+Z52NphUn6l1jWcHTPAJBXFrdcKXg6/A+W4FwHllja5kU/JGDLJ1O1pho&#10;e+Y9nQpfiRDCLkEFtfddIqUrazLo5rYjDty37Q36APtK6h7PIdy0chFFsTTYcGiosaO3msqfYjAK&#10;FsMub7dm2MWfq+OQX/L4+eP4q9Tjw7h5BeFp9Hfxzb3VYf7yB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XDvEAAAA3AAAAA8AAAAAAAAAAAAAAAAAmAIAAGRycy9k&#10;b3ducmV2LnhtbFBLBQYAAAAABAAEAPUAAACJAw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rect id="Rectangle 65" o:spid="_x0000_s1169" style="position:absolute;left:31927;top:31;width:10351;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CTMQA&#10;AADcAAAADwAAAGRycy9kb3ducmV2LnhtbERPS2vCQBC+F/oflil4qxuDpJ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wwkzEAAAA3AAAAA8AAAAAAAAAAAAAAAAAmAIAAGRycy9k&#10;b3ducmV2LnhtbFBLBQYAAAAABAAEAPUAAACJAw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top:31;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n18QA&#10;AADcAAAADwAAAGRycy9kb3ducmV2LnhtbERPTWvCQBC9F/oflin01mwqJUrMJkiJRaQXbS/ehuyY&#10;BLOzMbvRtL++WxC8zeN9TlZMphMXGlxrWcFrFIMgrqxuuVbw/bV+WYBwHlljZ5kU/JCDIn98yDDV&#10;9so7uux9LUIIuxQVNN73qZSuasigi2xPHLijHQz6AIda6gGvIdx0chbHiTTYcmhosKf3hqrTfjQK&#10;ZuO27DZm3Cafi8NY/pbJ28fhrNTz07RagvA0+bv45t7oMH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8Z9f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top:50450;width:16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top:49174;width:15678;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top:51542;width:159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top:50158;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top:4337;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top:2914;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top:9086;width:170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top:7842;width:13913;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qwcMA&#10;AADcAAAADwAAAGRycy9kb3ducmV2LnhtbERPTYvCMBC9C/sfwix401RBKV2jSEFWRA+6vextthnb&#10;YjPpNlGrv94Igrd5vM+ZLTpTiwu1rrKsYDSMQBDnVldcKMh+VoMYhPPIGmvLpOBGDhbzj94ME22v&#10;vKfLwRcihLBLUEHpfZNI6fKSDLqhbYgDd7StQR9gW0jd4jWEm1qOo2gqDVYcGkpsKC0pPx3ORsEm&#10;Xe1w/zc28b1Ov7fHZfOf/U6U6n92yy8Qnjr/Fr/cax3mxx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Cqw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top:14992;width:1706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top:13500;width:1522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top:22955;width:1651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top:21393;width:15215;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gxMQA&#10;AADcAAAADwAAAGRycy9kb3ducmV2LnhtbERPTWvCQBC9F/oflil4q5sKLWl0lRAIFrEHUy+9TbNj&#10;EszOptnVxP76riB4m8f7nMVqNK04U+8aywpephEI4tLqhisF+6/8OQbhPLLG1jIpuJCD1fLxYYGJ&#10;tgPv6Fz4SoQQdgkqqL3vEildWZNBN7UdceAOtjfoA+wrqXscQrhp5SyK3qTBhkNDjR1lNZXH4mQU&#10;bLL8E3c/MxP/tdl6e0i73/33q1KTpzGdg/A0+rv45v7QYX78Dtdnw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oMT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top:21583;width:1706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top:20129;width:15221;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top:11531;width:23965;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S1MAA&#10;AADcAAAADwAAAGRycy9kb3ducmV2LnhtbESP0YrCMBBF3wX/IYzgm6Yq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VS1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v:textbox>
                </v:shape>
                <v:shape id="Text Box 1632" o:spid="_x0000_s1186" type="#_x0000_t202" style="position:absolute;left:20415;top:18478;width:2402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KoMAA&#10;AADcAAAADwAAAGRycy9kb3ducmV2LnhtbESP0YrCMBBF3wX/IYzgm6aK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zKo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top:35115;width:42837;height:10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9OcIA&#10;AADcAAAADwAAAGRycy9kb3ducmV2LnhtbERP22rCQBB9L/gPywh9qxstFo1uJFgKBdsHLx8wZsck&#10;JDsbsptL/94tCL7N4VxnuxtNLXpqXWlZwXwWgSDOrC45V3A5f72tQDiPrLG2TAr+yMEumbxsMdZ2&#10;4CP1J5+LEMIuRgWF900spcsKMuhmtiEO3M22Bn2AbS51i0MIN7VcRNGHNFhyaCiwoX1BWXXqjIJD&#10;tfxEzLvr7012q/fmJ6X5elDqdTqmGxCeRv8UP9zfOsxfL+H/mXCBT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H05wgAAANwAAAAPAAAAAAAAAAAAAAAAAJgCAABkcnMvZG93&#10;bnJldi54bWxQSwUGAAAAAAQABAD1AAAAhwMAAAAA&#10;" fillcolor="#f2f2f2 [3052]" strokecolor="black [3213]" strokeweight=".5pt">
                  <v:stroke dashstyle="longDashDot"/>
                  <v:textbox>
                    <w:txbxContent>
                      <w:p w:rsidR="00EA4B76" w:rsidRPr="0056335D" w:rsidRDefault="00EA4B76" w:rsidP="00163F81">
                        <w:pPr>
                          <w:rPr>
                            <w:rFonts w:cs="Arial"/>
                            <w:sz w:val="14"/>
                            <w:szCs w:val="14"/>
                          </w:rPr>
                        </w:pPr>
                      </w:p>
                    </w:txbxContent>
                  </v:textbox>
                </v:rect>
                <v:shape id="Straight Arrow Connector 180" o:spid="_x0000_s1188" type="#_x0000_t32" style="position:absolute;left:3365;top:43605;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top:41128;width:12046;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top:35115;width:2348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ApcAA&#10;AADcAAAADwAAAGRycy9kb3ducmV2LnhtbESPzYrCMBDH7wu+QxjB25rqQdxqlHVhwYvCVh9gaGbb&#10;YjMpSart2zsHwdsM8//4zXY/uFbdKcTGs4HFPANFXHrbcGXgevn9XIOKCdli65kMjBRhv5t8bDG3&#10;/sF/dC9SpSSEY44G6pS6XOtY1uQwzn1HLLd/HxwmWUOlbcCHhLtWL7NspR02LA01dvRTU3kreie9&#10;2U2fzv1lDGs3ejweqOhHMmY2Hb43oBIN6S1+uY9W8L+EVp6RCf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HApc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2032" to="371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2032" to="204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2260" to="3562,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top:24549;width:16338;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WTsQA&#10;AADcAAAADwAAAGRycy9kb3ducmV2LnhtbESPQYvCMBSE74L/IbyFvWm6ZSnSNYpIFREvq3vx9mie&#10;bbF5qU2q1V9vFgSPw8w3w0znvanFlVpXWVbwNY5AEOdWV1wo+DusRhMQziNrrC2Tgjs5mM+Ggymm&#10;2t74l657X4hQwi5FBaX3TSqly0sy6Ma2IQ7eybYGfZBtIXWLt1BuahlHUSINVhwWSmxoWVJ+3ndG&#10;Qdxts3pjum2ymxy77JEl3+vjRanPj37xA8JT79/hF73RgYti+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o1k7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top:37465;width:16338;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rsidR="00163F81" w:rsidRDefault="00163F81" w:rsidP="00163F81">
      <w:pPr>
        <w:jc w:val="both"/>
      </w:pPr>
    </w:p>
    <w:p w:rsidR="00163F81" w:rsidRDefault="00163F81" w:rsidP="00163F81">
      <w:pPr>
        <w:pStyle w:val="Caption"/>
        <w:jc w:val="center"/>
      </w:pPr>
      <w:bookmarkStart w:id="285" w:name="_Toc411454415"/>
      <w:r>
        <w:t xml:space="preserve">Figure </w:t>
      </w:r>
      <w:r w:rsidR="001639D2">
        <w:fldChar w:fldCharType="begin"/>
      </w:r>
      <w:r w:rsidR="006F54C1">
        <w:instrText xml:space="preserve"> SEQ Figure \* ARABIC </w:instrText>
      </w:r>
      <w:r w:rsidR="001639D2">
        <w:fldChar w:fldCharType="separate"/>
      </w:r>
      <w:r w:rsidR="00EA0654">
        <w:rPr>
          <w:noProof/>
        </w:rPr>
        <w:t>3</w:t>
      </w:r>
      <w:r w:rsidR="001639D2">
        <w:rPr>
          <w:noProof/>
        </w:rPr>
        <w:fldChar w:fldCharType="end"/>
      </w:r>
      <w:r>
        <w:rPr>
          <w:noProof/>
        </w:rPr>
        <w:t>:</w:t>
      </w:r>
      <w:r>
        <w:t xml:space="preserve"> Language Determination and Subscription</w:t>
      </w:r>
      <w:bookmarkEnd w:id="285"/>
    </w:p>
    <w:p w:rsidR="00163F81" w:rsidRDefault="00163F81" w:rsidP="00163F81">
      <w:pPr>
        <w:jc w:val="both"/>
      </w:pPr>
    </w:p>
    <w:p w:rsidR="00163F81" w:rsidRPr="005D256A" w:rsidRDefault="00163F81" w:rsidP="00163F81">
      <w:pPr>
        <w:jc w:val="both"/>
      </w:pPr>
      <w:r>
        <w:t>Following two scenarios are covered under this use case:</w:t>
      </w:r>
    </w:p>
    <w:p w:rsidR="00163F81" w:rsidRPr="00A86C07" w:rsidRDefault="00163F81" w:rsidP="00163F81">
      <w:pPr>
        <w:pStyle w:val="Heading4"/>
        <w:jc w:val="both"/>
      </w:pPr>
      <w:r>
        <w:t xml:space="preserve">Subscription to the same pack Already Exists </w:t>
      </w:r>
    </w:p>
    <w:p w:rsidR="00163F81" w:rsidRDefault="00163F81" w:rsidP="00163F81">
      <w:pPr>
        <w:jc w:val="both"/>
      </w:pPr>
    </w:p>
    <w:p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rsidR="00163F81" w:rsidRDefault="00163F81" w:rsidP="00163F81">
      <w:pPr>
        <w:jc w:val="both"/>
      </w:pPr>
    </w:p>
    <w:p w:rsidR="00163F81" w:rsidRDefault="00163F81" w:rsidP="00163F81">
      <w:pPr>
        <w:jc w:val="both"/>
      </w:pPr>
      <w:r>
        <w:t>Scenario:</w:t>
      </w:r>
    </w:p>
    <w:p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1639D2">
        <w:fldChar w:fldCharType="begin"/>
      </w:r>
      <w:r>
        <w:instrText xml:space="preserve"> REF _Ref410159594 \r \h </w:instrText>
      </w:r>
      <w:r w:rsidR="001639D2">
        <w:fldChar w:fldCharType="separate"/>
      </w:r>
      <w:r w:rsidR="00EA0654">
        <w:t>4.1.1</w:t>
      </w:r>
      <w:r w:rsidR="001639D2">
        <w:fldChar w:fldCharType="end"/>
      </w:r>
      <w:r>
        <w:t>.</w:t>
      </w:r>
    </w:p>
    <w:p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rsidR="00163F81" w:rsidRDefault="00163F81" w:rsidP="00163F81">
      <w:pPr>
        <w:jc w:val="both"/>
      </w:pPr>
    </w:p>
    <w:p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rsidR="00163F81" w:rsidRDefault="00163F81" w:rsidP="00163F81">
      <w:pPr>
        <w:pStyle w:val="Heading4"/>
        <w:jc w:val="both"/>
      </w:pPr>
      <w:r>
        <w:t>Successful Subscription Creation</w:t>
      </w:r>
    </w:p>
    <w:p w:rsidR="00163F81" w:rsidRDefault="00163F81" w:rsidP="00163F81">
      <w:pPr>
        <w:jc w:val="both"/>
      </w:pPr>
    </w:p>
    <w:p w:rsidR="00163F81" w:rsidRDefault="00163F81" w:rsidP="00163F81">
      <w:pPr>
        <w:jc w:val="both"/>
      </w:pPr>
      <w:r>
        <w:t>Kilkari Service shall successfully subscribe a beneficiary to the Subscription-Pack for which Long Code is dialed if:</w:t>
      </w:r>
    </w:p>
    <w:p w:rsidR="00163F81" w:rsidRDefault="00163F81" w:rsidP="00E65978">
      <w:pPr>
        <w:pStyle w:val="ListParagraph"/>
        <w:numPr>
          <w:ilvl w:val="0"/>
          <w:numId w:val="25"/>
        </w:numPr>
        <w:jc w:val="both"/>
      </w:pPr>
      <w:r>
        <w:t>The caller is a new beneficiary.</w:t>
      </w:r>
    </w:p>
    <w:p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rsidR="00163F81" w:rsidRDefault="00163F81" w:rsidP="00163F81">
      <w:pPr>
        <w:jc w:val="both"/>
      </w:pPr>
    </w:p>
    <w:p w:rsidR="00163F81" w:rsidRDefault="00163F81" w:rsidP="00163F81">
      <w:pPr>
        <w:jc w:val="both"/>
      </w:pPr>
      <w:r>
        <w:t>Scenario:</w:t>
      </w:r>
    </w:p>
    <w:p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EA0654">
        <w:t>4.1.1</w:t>
      </w:r>
      <w:r w:rsidR="001639D2">
        <w:fldChar w:fldCharType="end"/>
      </w:r>
      <w:r w:rsidR="003F5A2D">
        <w:t>"</w:t>
      </w:r>
      <w:r>
        <w:t>.</w:t>
      </w:r>
    </w:p>
    <w:p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rsidR="00163F81" w:rsidRDefault="00163F81" w:rsidP="00E65978">
      <w:pPr>
        <w:pStyle w:val="ListParagraph"/>
        <w:numPr>
          <w:ilvl w:val="0"/>
          <w:numId w:val="17"/>
        </w:numPr>
        <w:jc w:val="both"/>
      </w:pPr>
      <w:r>
        <w:t xml:space="preserve">After the consent is given by user, IVR shall send the </w:t>
      </w:r>
      <w:r w:rsidR="003F5A2D">
        <w:t>"</w:t>
      </w:r>
      <w:r w:rsidR="001639D2">
        <w:fldChar w:fldCharType="begin"/>
      </w:r>
      <w:r>
        <w:instrText xml:space="preserve"> REF _Ref409708268 \h </w:instrText>
      </w:r>
      <w:r w:rsidR="001639D2">
        <w:fldChar w:fldCharType="separate"/>
      </w:r>
      <w:r w:rsidR="00EA0654">
        <w:t>Create Subscription Request API</w:t>
      </w:r>
      <w:r w:rsidR="001639D2">
        <w:fldChar w:fldCharType="end"/>
      </w:r>
      <w:r w:rsidR="003F5A2D">
        <w:t>"</w:t>
      </w:r>
      <w:r>
        <w:t xml:space="preserve"> request to the NMS_MoTech system. </w:t>
      </w:r>
    </w:p>
    <w:p w:rsidR="00163F81" w:rsidRDefault="00163F81" w:rsidP="00E65978">
      <w:pPr>
        <w:pStyle w:val="ListParagraph"/>
        <w:numPr>
          <w:ilvl w:val="0"/>
          <w:numId w:val="17"/>
        </w:numPr>
        <w:jc w:val="both"/>
      </w:pPr>
      <w:r>
        <w:t>NMS_MoTech shall subscribe the user with the desired pack and send the response to IVR System.</w:t>
      </w:r>
    </w:p>
    <w:p w:rsidR="00163F81" w:rsidRDefault="00163F81" w:rsidP="00E65978">
      <w:pPr>
        <w:pStyle w:val="ListParagraph"/>
        <w:numPr>
          <w:ilvl w:val="0"/>
          <w:numId w:val="17"/>
        </w:numPr>
        <w:jc w:val="both"/>
      </w:pPr>
      <w:r>
        <w:t>IVR System shall play the message to beneficiary regarding successful subscription.</w:t>
      </w:r>
    </w:p>
    <w:p w:rsidR="00163F81" w:rsidRDefault="00163F81" w:rsidP="00163F81">
      <w:pPr>
        <w:pStyle w:val="ListParagraph"/>
        <w:numPr>
          <w:ilvl w:val="0"/>
          <w:numId w:val="0"/>
        </w:numPr>
        <w:ind w:left="360"/>
        <w:jc w:val="both"/>
      </w:pPr>
    </w:p>
    <w:p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rsidR="00163F81" w:rsidRPr="003E1858" w:rsidRDefault="00163F81" w:rsidP="00163F81">
      <w:pPr>
        <w:pStyle w:val="Heading3"/>
        <w:jc w:val="both"/>
      </w:pPr>
      <w:bookmarkStart w:id="286" w:name="_Toc409453687"/>
      <w:bookmarkStart w:id="287" w:name="_Toc411454382"/>
      <w:r>
        <w:t>Subscription Deactivation</w:t>
      </w:r>
      <w:bookmarkEnd w:id="286"/>
      <w:bookmarkEnd w:id="287"/>
    </w:p>
    <w:p w:rsidR="00163F81" w:rsidRDefault="00163F81" w:rsidP="00163F81">
      <w:pPr>
        <w:jc w:val="both"/>
      </w:pPr>
    </w:p>
    <w:p w:rsidR="00163F81" w:rsidRDefault="00163F81" w:rsidP="00163F81">
      <w:pPr>
        <w:jc w:val="both"/>
      </w:pPr>
      <w:r>
        <w:lastRenderedPageBreak/>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rsidR="00163F81" w:rsidRDefault="00163F81" w:rsidP="00163F81">
      <w:pPr>
        <w:jc w:val="both"/>
      </w:pPr>
    </w:p>
    <w:p w:rsidR="00163F81" w:rsidRDefault="00B709FC" w:rsidP="00163F81">
      <w:pPr>
        <w:jc w:val="both"/>
      </w:pPr>
      <w:r>
        <w:rPr>
          <w:noProof/>
        </w:rPr>
        <mc:AlternateContent>
          <mc:Choice Requires="wpc">
            <w:drawing>
              <wp:inline distT="0" distB="0" distL="0" distR="0">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9067FA" w:rsidRDefault="00EA4B76"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editas="canvas" style="width:333.1pt;height:153.15pt;mso-position-horizontal-relative:char;mso-position-vertical-relative:line" coordsize="42303,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">
                <v:shape id="_x0000_s1197" type="#_x0000_t75" style="position:absolute;width:42303;height:19450;visibility:visible;mso-wrap-style:square">
                  <v:fill o:detectmouseclick="t"/>
                  <v:path o:connecttype="none"/>
                </v:shape>
                <v:rect id="Rectangle 62" o:spid="_x0000_s1198" style="position:absolute;left:31;top:120;width:700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9X8YA&#10;AADbAAAADwAAAGRycy9kb3ducmV2LnhtbESPQWvCQBSE7wX/w/IEb3WTYIOkrlIkLSH0UvXi7ZF9&#10;TUKzb2N2o2l/fbdQ8DjMzDfMZjeZTlxpcK1lBfEyAkFcWd1yreB0fH1cg3AeWWNnmRR8k4Pddvaw&#10;wUzbG3/Q9eBrESDsMlTQeN9nUrqqIYNuaXvi4H3awaAPcqilHvAW4KaTSRSl0mDLYaHBnvYNVV+H&#10;0ShIxjLvCjOW6fv6POY/ebp6O1+UWsynl2cQniZ/D/+3C63gKY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99X8YAAADbAAAADwAAAAAAAAAAAAAAAACYAgAAZHJz&#10;L2Rvd25yZXYueG1sUEsFBgAAAAAEAAQA9QAAAIsDA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2520" to="3543,18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top:298;width:10350;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Gs8YA&#10;AADbAAAADwAAAGRycy9kb3ducmV2LnhtbESPQWvCQBSE74L/YXmF3nRTW4OkboKUtIj0YuzF2yP7&#10;moRm36bZjab+ercgeBxm5htmnY2mFSfqXWNZwdM8AkFcWt1wpeDr8D5bgXAeWWNrmRT8kYMsnU7W&#10;mGh75j2dCl+JAGGXoILa+y6R0pU1GXRz2xEH79v2Bn2QfSV1j+cAN61cRFEsDTYcFmrs6K2m8qcY&#10;jILFsMvbrRl28efqOOSXPH75OP4q9fgwbl5BeBr9PXxrb7WC5TP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FGs8YAAADbAAAADwAAAAAAAAAAAAAAAACYAgAAZHJz&#10;L2Rvd25yZXYueG1sUEsFBgAAAAAEAAQA9QAAAIsDA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2292" to="371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top:31;width:6998;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2520" to="200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top:4381;width:37350;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AsMYA&#10;AADbAAAADwAAAGRycy9kb3ducmV2LnhtbESPQWvCQBSE74L/YXmF3nRTaaOkboKUtIj0YuzF2yP7&#10;moRm36bZjab+ercgeBxm5htmnY2mFSfqXWNZwdM8AkFcWt1wpeDr8D5bgXAeWWNrmRT8kYMsnU7W&#10;mGh75j2dCl+JAGGXoILa+y6R0pU1GXRz2xEH79v2Bn2QfSV1j+cAN61cRFEsDTYcFmrs6K2m8qcY&#10;jILFsMvbrRl28efqOOSXPH7+OP4q9fgwbl5BeBr9PXxrb7WClyX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pAs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top:7867;width:165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top:6584;width:1567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top:12185;width:1706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top:10725;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top:14782;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top:13328;width:8471;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top:14414;width:12052;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top:10902;width:16510;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top:9391;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top:15824;width:1651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rsidR="00163F81" w:rsidRDefault="00163F81" w:rsidP="00163F81">
      <w:pPr>
        <w:jc w:val="both"/>
      </w:pPr>
    </w:p>
    <w:p w:rsidR="00163F81" w:rsidRDefault="00163F81" w:rsidP="00163F81">
      <w:pPr>
        <w:pStyle w:val="Caption"/>
        <w:jc w:val="center"/>
      </w:pPr>
      <w:bookmarkStart w:id="288" w:name="_Toc411454416"/>
      <w:r>
        <w:t xml:space="preserve">Figure </w:t>
      </w:r>
      <w:r w:rsidR="001639D2">
        <w:fldChar w:fldCharType="begin"/>
      </w:r>
      <w:r w:rsidR="006F54C1">
        <w:instrText xml:space="preserve"> SEQ Figure \* ARABIC </w:instrText>
      </w:r>
      <w:r w:rsidR="001639D2">
        <w:fldChar w:fldCharType="separate"/>
      </w:r>
      <w:r w:rsidR="00EA0654">
        <w:rPr>
          <w:noProof/>
        </w:rPr>
        <w:t>4</w:t>
      </w:r>
      <w:r w:rsidR="001639D2">
        <w:rPr>
          <w:noProof/>
        </w:rPr>
        <w:fldChar w:fldCharType="end"/>
      </w:r>
      <w:r>
        <w:rPr>
          <w:noProof/>
        </w:rPr>
        <w:t>:</w:t>
      </w:r>
      <w:r>
        <w:t xml:space="preserve"> Subscription Deactivation</w:t>
      </w:r>
      <w:bookmarkEnd w:id="288"/>
    </w:p>
    <w:p w:rsidR="00163F81" w:rsidRDefault="00163F81" w:rsidP="00163F81">
      <w:pPr>
        <w:jc w:val="both"/>
      </w:pPr>
    </w:p>
    <w:p w:rsidR="00163F81" w:rsidRDefault="00163F81" w:rsidP="00163F81">
      <w:pPr>
        <w:jc w:val="both"/>
      </w:pPr>
      <w:r>
        <w:t xml:space="preserve">In this scenario </w:t>
      </w:r>
    </w:p>
    <w:p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rsidR="00163F81" w:rsidRDefault="00163F81" w:rsidP="00E65978">
      <w:pPr>
        <w:pStyle w:val="ListParagraph"/>
        <w:numPr>
          <w:ilvl w:val="0"/>
          <w:numId w:val="19"/>
        </w:numPr>
        <w:jc w:val="both"/>
      </w:pPr>
      <w:r>
        <w:t>At the end of the OBD call the beneficiary shall be prompted for Subscription Deactivation DTMF option.</w:t>
      </w:r>
    </w:p>
    <w:p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1639D2">
        <w:fldChar w:fldCharType="begin"/>
      </w:r>
      <w:r>
        <w:instrText xml:space="preserve"> REF _Ref409708305 \h </w:instrText>
      </w:r>
      <w:r w:rsidR="001639D2">
        <w:fldChar w:fldCharType="separate"/>
      </w:r>
      <w:r w:rsidR="00EA0654">
        <w:t>Deactivate Subscription Request API</w:t>
      </w:r>
      <w:r w:rsidR="001639D2">
        <w:fldChar w:fldCharType="end"/>
      </w:r>
      <w:r w:rsidR="003F5A2D">
        <w:t>"</w:t>
      </w:r>
      <w:r>
        <w:t xml:space="preserve"> request to NMS_MoTech system.</w:t>
      </w:r>
    </w:p>
    <w:p w:rsidR="00163F81" w:rsidRDefault="00163F81" w:rsidP="00E65978">
      <w:pPr>
        <w:pStyle w:val="ListParagraph"/>
        <w:numPr>
          <w:ilvl w:val="0"/>
          <w:numId w:val="19"/>
        </w:numPr>
        <w:jc w:val="both"/>
      </w:pPr>
      <w:r>
        <w:t>NMS_MoTech shall check that the existence of subscription for which deactivation is request in the system.</w:t>
      </w:r>
    </w:p>
    <w:p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rsidR="00163F81" w:rsidRDefault="00163F81" w:rsidP="00E85A7D">
      <w:pPr>
        <w:pStyle w:val="ListParagraph"/>
        <w:numPr>
          <w:ilvl w:val="0"/>
          <w:numId w:val="0"/>
        </w:numPr>
        <w:ind w:left="720"/>
        <w:jc w:val="both"/>
      </w:pPr>
    </w:p>
    <w:p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rsidR="00163F81" w:rsidRDefault="00163F81" w:rsidP="00163F81">
      <w:pPr>
        <w:pStyle w:val="Heading3"/>
        <w:jc w:val="both"/>
      </w:pPr>
      <w:bookmarkStart w:id="289" w:name="_Toc409453688"/>
      <w:bookmarkStart w:id="290" w:name="_Toc411454383"/>
      <w:r>
        <w:t>Inbox Service</w:t>
      </w:r>
      <w:bookmarkEnd w:id="289"/>
      <w:bookmarkEnd w:id="290"/>
    </w:p>
    <w:p w:rsidR="00163F81" w:rsidRDefault="00163F81" w:rsidP="00163F81">
      <w:pPr>
        <w:jc w:val="both"/>
      </w:pPr>
    </w:p>
    <w:p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rsidR="00163F81" w:rsidRDefault="00163F81" w:rsidP="00163F81">
      <w:pPr>
        <w:jc w:val="both"/>
      </w:pPr>
    </w:p>
    <w:p w:rsidR="00163F81" w:rsidRPr="006C5500" w:rsidRDefault="00B709FC" w:rsidP="00163F81">
      <w:pPr>
        <w:jc w:val="both"/>
      </w:pPr>
      <w:r>
        <w:rPr>
          <w:noProof/>
        </w:rPr>
        <w:lastRenderedPageBreak/>
        <mc:AlternateContent>
          <mc:Choice Requires="wpc">
            <w:drawing>
              <wp:inline distT="0" distB="0" distL="0" distR="0">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EA4B76" w:rsidRPr="0056335D" w:rsidRDefault="00EA4B76"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EA4B76" w:rsidRPr="0056335D" w:rsidRDefault="00EA4B76"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rsidR="00EA4B76" w:rsidRDefault="00EA4B76"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rsidR="00EA4B76" w:rsidRDefault="00EA4B76"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EA4B76" w:rsidRPr="0056335D" w:rsidRDefault="00EA4B76"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EA4B76" w:rsidRPr="0056335D" w:rsidRDefault="00EA4B76"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rsidR="00EA4B76" w:rsidRPr="0056335D" w:rsidRDefault="00EA4B76"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9067FA" w:rsidRDefault="00EA4B76"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9067FA" w:rsidRDefault="00EA4B76" w:rsidP="00E55178">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rsidR="00EA4B76" w:rsidRPr="0056335D" w:rsidRDefault="00EA4B76"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rsidR="00EA4B76" w:rsidRDefault="00EA4B76"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editas="canvas" style="width:405.5pt;height:603.9pt;mso-position-horizontal-relative:char;mso-position-vertical-relative:line" coordsize="51498,7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">
                <v:shape id="_x0000_s1216" type="#_x0000_t75" style="position:absolute;width:51498;height:76695;visibility:visible;mso-wrap-style:square">
                  <v:fill o:detectmouseclick="t"/>
                  <v:path o:connecttype="none"/>
                </v:shape>
                <v:rect id="Rectangle 176" o:spid="_x0000_s1217" style="position:absolute;left:3822;top:58483;width:42945;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LEMIA&#10;AADaAAAADwAAAGRycy9kb3ducmV2LnhtbESP0WrCQBRE3wv9h+UW+lY3USwxdZWgCAXtQ1M/4DZ7&#10;TYLZuyG7MfHvXUHwcZiZM8xyPZpGXKhztWUF8SQCQVxYXXOp4Pi3+0hAOI+ssbFMCq7kYL16fVli&#10;qu3Av3TJfSkChF2KCirv21RKV1Rk0E1sSxy8k+0M+iC7UuoOhwA3jZxG0ac0WHNYqLClTUXFOe+N&#10;gv15vkUs+/+fk+yTWXvIKF4MSr2/jdkXCE+jf4Yf7W+tYAr3K+EG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EsQwgAAANoAAAAPAAAAAAAAAAAAAAAAAJgCAABkcnMvZG93&#10;bnJldi54bWxQSwUGAAAAAAQABAD1AAAAhwMAAAAA&#10;" fillcolor="#f2f2f2 [3052]" strokecolor="black [3213]" strokeweight=".5pt">
                  <v:stroke dashstyle="longDashDot"/>
                </v:rect>
                <v:rect id="Rectangle 186" o:spid="_x0000_s1218" style="position:absolute;left:3848;top:35483;width:42881;height:9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ui8IA&#10;AADaAAAADwAAAGRycy9kb3ducmV2LnhtbESP3YrCMBSE7wXfIRzBO5uqrGg1iiiCsOvFuj7AsTn9&#10;weakNKntvv1mQfBymJlvmM2uN5V4UuNKywqmUQyCOLW65FzB7ec0WYJwHlljZZkU/JKD3XY42GCi&#10;bcff9Lz6XAQIuwQVFN7XiZQuLcigi2xNHLzMNgZ9kE0udYNdgJtKzuJ4IQ2WHBYKrOlQUPq4tkbB&#10;5+PjiJi390sm2+W8/trTdNUpNR71+zUIT71/h1/ts1Ywh/8r4Qb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O6LwgAAANoAAAAPAAAAAAAAAAAAAAAAAJgCAABkcnMvZG93&#10;bnJldi54bWxQSwUGAAAAAAQABAD1AAAAhwM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86" o:spid="_x0000_s1219" style="position:absolute;left:3924;top:49180;width:4288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2/8MA&#10;AADaAAAADwAAAGRycy9kb3ducmV2LnhtbESP0WrCQBRE34X+w3ILfTOb1FrS6BqkUihUH0z7Adfs&#10;NQlm74bsxqR/3y0IPg4zc4ZZ55NpxZV611hWkEQxCOLS6oYrBT/fH/MUhPPIGlvLpOCXHOSbh9ka&#10;M21HPtK18JUIEHYZKqi97zIpXVmTQRfZjjh4Z9sb9EH2ldQ9jgFuWvkcx6/SYMNhocaO3msqL8Vg&#10;FHxdljvEajgdznJIF91+S8nbqNTT47RdgfA0+Xv41v7UCl7g/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12/8MAAADaAAAADwAAAAAAAAAAAAAAAACYAgAAZHJzL2Rv&#10;d25yZXYueG1sUEsFBgAAAAAEAAQA9QAAAIgDA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505" o:spid="_x0000_s1220" style="position:absolute;left:3441;top:8229;width:45663;height:23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pQsEA&#10;AADaAAAADwAAAGRycy9kb3ducmV2LnhtbESPQYvCMBSE74L/ITzBi2iq4LJU01KEBQVB1PX+bJ5N&#10;sXkpTVbrvzcLC3scZuYbZp33thEP6nztWMF8loAgLp2uuVLwff6afoLwAVlj45gUvMhDng0Ha0y1&#10;e/KRHqdQiQhhn6ICE0KbSulLQxb9zLXE0bu5zmKIsquk7vAZ4baRiyT5kBZrjgsGW9oYKu+nH6vg&#10;XFyqIlwXl2Ju9ruD9n0ywaNS41FfrEAE6sN/+K+91QqW8Hsl3gCZ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WqULBAAAA2gAAAA8AAAAAAAAAAAAAAAAAmAIAAGRycy9kb3du&#10;cmV2LnhtbFBLBQYAAAAABAAEAPUAAACGAwAAAAA=&#10;" filled="f" fillcolor="#d8d8d8 [2732]" strokeweight="1.25pt">
                  <v:textbox>
                    <w:txbxContent>
                      <w:p w:rsidR="00EA4B76" w:rsidRDefault="00EA4B76" w:rsidP="00E55178">
                        <w:r>
                          <w:rPr>
                            <w:b/>
                          </w:rPr>
                          <w:t>LANGUAGE AND LOCATION DETERMI</w:t>
                        </w:r>
                        <w:r w:rsidRPr="003F0194">
                          <w:rPr>
                            <w:b/>
                          </w:rPr>
                          <w:t>NATION</w:t>
                        </w:r>
                      </w:p>
                    </w:txbxContent>
                  </v:textbox>
                </v:rect>
                <v:rect id="Rectangle 1501" o:spid="_x0000_s1221" style="position:absolute;left:3409;top:66516;width:45663;height:7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3NcIA&#10;AADaAAAADwAAAGRycy9kb3ducmV2LnhtbESPQWvCQBSE7wX/w/KEXopuzCFIdJUgCBUEidb7a/aZ&#10;DWbfhuzWpP/eLRQ8DjPzDbPejrYVD+p941jBYp6AIK6cbrhW8HXZz5YgfEDW2DomBb/kYbuZvK0x&#10;127gkh7nUIsIYZ+jAhNCl0vpK0MW/dx1xNG7ud5iiLKvpe5xiHDbyjRJMmmx4bhgsKOdoep+/rEK&#10;LsW1LsJ3ei0W5ng4aT8mH1gq9T4dixWIQGN4hf/bn1pBBn9X4g2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Dc1wgAAANoAAAAPAAAAAAAAAAAAAAAAAJgCAABkcnMvZG93&#10;bnJldi54bWxQSwUGAAAAAAQABAD1AAAAhwMAAAAA&#10;" filled="f" fillcolor="#d8d8d8 [2732]" strokeweight="1.25pt">
                  <v:textbox>
                    <w:txbxContent>
                      <w:p w:rsidR="00EA4B76" w:rsidRDefault="00EA4B76" w:rsidP="00E55178">
                        <w:r>
                          <w:rPr>
                            <w:b/>
                          </w:rPr>
                          <w:t>SAVE INBOX CALL DETAILS</w:t>
                        </w:r>
                      </w:p>
                    </w:txbxContent>
                  </v:textbox>
                </v:rect>
                <v:rect id="Rectangle 163" o:spid="_x0000_s1222" style="position:absolute;left:4013;top:21259;width:42894;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iMMA&#10;AADaAAAADwAAAGRycy9kb3ducmV2LnhtbESP0WrCQBRE34X+w3ILfTObVGrT6BqkUihUH0z7Adfs&#10;NQlm74bsxqR/3y0IPg4zc4ZZ55NpxZV611hWkEQxCOLS6oYrBT/fH/MUhPPIGlvLpOCXHOSbh9ka&#10;M21HPtK18JUIEHYZKqi97zIpXVmTQRfZjjh4Z9sb9EH2ldQ9jgFuWvkcx0tpsOGwUGNH7zWVl2Iw&#10;Cr4uLzvEajgdznJIF91+S8nbqNTT47RdgfA0+Xv41v7UCl7h/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oiMMAAADaAAAADwAAAAAAAAAAAAAAAACYAgAAZHJzL2Rv&#10;d25yZXYueG1sUEsFBgAAAAAEAAQA9QAAAIgDA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rect id="Rectangle 163" o:spid="_x0000_s1223" style="position:absolute;left:4140;top:14331;width:42767;height: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8+r8A&#10;AADaAAAADwAAAGRycy9kb3ducmV2LnhtbERPy4rCMBTdC/5DuII7TVWUTqdRxGFAUBfjzAfcaW4f&#10;2NyUJrX1781CcHk473Q3mFrcqXWVZQWLeQSCOLO64kLB3+/3LAbhPLLG2jIpeJCD3XY8SjHRtucf&#10;ul99IUIIuwQVlN43iZQuK8mgm9uGOHC5bQ36ANtC6hb7EG5quYyijTRYcWgosaFDSdnt2hkFp9v6&#10;C7Ho/i+57OJVc97T4qNXajoZ9p8gPA3+LX65j1pB2BquhBs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Hz6vwAAANoAAAAPAAAAAAAAAAAAAAAAAJgCAABkcnMvZG93bnJl&#10;di54bWxQSwUGAAAAAAQABAD1AAAAhAM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shape id="AutoShape 1507" o:spid="_x0000_s1224" type="#_x0000_t32" style="position:absolute;left:22542;top:11887;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top:10642;width:13907;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top:17792;width:1705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top:16300;width:1250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top:25755;width:1651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top:24193;width:15215;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top:24384;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top:22929;width:1521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rsidR="00EA4B76" w:rsidRPr="0056335D" w:rsidRDefault="00EA4B76" w:rsidP="00E55178">
                        <w:pPr>
                          <w:pStyle w:val="NormalWeb"/>
                          <w:rPr>
                            <w:rFonts w:ascii="Arial" w:hAnsi="Arial" w:cs="Arial"/>
                            <w:sz w:val="14"/>
                            <w:szCs w:val="14"/>
                          </w:rPr>
                        </w:pPr>
                      </w:p>
                    </w:txbxContent>
                  </v:textbox>
                </v:shape>
                <v:shape id="Text Box 1519" o:spid="_x0000_s1232" type="#_x0000_t202" style="position:absolute;left:23221;top:14331;width:23686;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qqsEA&#10;AADbAAAADwAAAGRycy9kb3ducmV2LnhtbESPzWrDMBCE74W8g9hAb7WcHNrgRAlJIJBLC3XyAIu1&#10;sUyslZHkv7evCoXedpnZ+WZ3h8m2YiAfGscKVlkOgrhyuuFawf12eduACBFZY+uYFMwU4LBfvOyw&#10;0G7kbxrKWIsUwqFABSbGrpAyVIYshsx1xEl7OG8xptXXUnscU7ht5TrP36XFhhPBYEdnQ9Wz7G3i&#10;5k/5+dXfZr+xs8Pricp+JqVel9NxCyLSFP/Nf9dXnep/wO8va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raqr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top:21278;width:2369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2L8A&#10;AADbAAAADwAAAGRycy9kb3ducmV2LnhtbESPzYrCMBDH7wu+QxjB25q6B5FqFBUELyts3QcYmrEt&#10;NpOSpNq+vXMQvM0w/4/fbHaDa9WDQmw8G1jMM1DEpbcNVwb+r6fvFaiYkC22nsnASBF228nXBnPr&#10;n/xHjyJVSkI45migTqnLtY5lTQ7j3HfEcrv54DDJGiptAz4l3LX6J8uW2mHD0lBjR8eaynvRO+nN&#10;7vr30l/HsHKjx/OBin4kY2bTYb8GlWhIH/HbfbaCL7Dyiwy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tP7Y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top:2317;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ImcMA&#10;AADbAAAADwAAAGRycy9kb3ducmV2LnhtbERPTWvCQBC9F/wPywi91Y1Bgk1dRSSVEHqp7cXbkJ0m&#10;wexsmt3E1F/vFgq9zeN9zmY3mVaM1LvGsoLlIgJBXFrdcKXg8+P1aQ3CeWSNrWVS8EMOdtvZwwZT&#10;ba/8TuPJVyKEsEtRQe19l0rpypoMuoXtiAP3ZXuDPsC+krrHawg3rYyjKJEGGw4NNXZ0qKm8nAaj&#10;IB6KrM3NUCRv6/OQ3bJkdTx/K/U4n/YvIDxN/l/85851mP8Mv7+E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PImcMAAADbAAAADwAAAAAAAAAAAAAAAACYAgAAZHJzL2Rv&#10;d25yZXYueG1sUEsFBgAAAAAEAAQA9QAAAIgDAAAAAA==&#10;" fillcolor="white [3201]" strokecolor="black [3200]" strokeweight=".5pt">
                  <v:textbox>
                    <w:txbxContent>
                      <w:p w:rsidR="00EA4B76" w:rsidRPr="009067FA" w:rsidRDefault="00EA4B76"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4546" to="5842,7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top:2317;width:1035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OIsMA&#10;AADbAAAADwAAAGRycy9kb3ducmV2LnhtbESPT4vCMBTE7wt+h/AEb2uqSJFqFJHuIrIX/1y8PZpn&#10;W2xeapNq9dNvBMHjMPObYebLzlTiRo0rLSsYDSMQxJnVJecKjoef7ykI55E1VpZJwYMcLBe9rzkm&#10;2t55R7e9z0UoYZeggsL7OpHSZQUZdENbEwfvbBuDPsgml7rBeyg3lRxHUSwNlhwWCqxpXVB22bdG&#10;wbjdptXGtNv4b3pq02caT35PV6UG/W41A+Gp85/wm97owI3g9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kOIsMAAADbAAAADwAAAAAAAAAAAAAAAACYAgAAZHJzL2Rv&#10;d25yZXYueG1sUEsFBgAAAAAEAAQA9QAAAIgDAAAAAA==&#10;" fillcolor="white [3201]" strokecolor="black [3200]" strokeweight=".5pt">
                  <v:textbox>
                    <w:txbxContent>
                      <w:p w:rsidR="00EA4B76" w:rsidRPr="009067FA" w:rsidRDefault="00EA4B76"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4318" to="39395,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top:2317;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4318" to="22567,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top:6623;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top:5200;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top:27349;width:16332;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zcUA&#10;AADbAAAADwAAAGRycy9kb3ducmV2LnhtbESPT2vCQBTE74V+h+UVvNWNQVJJXUUkLUF6qe3F2yP7&#10;TILZtzG7+aOfvlso9DjM/GaY9XYyjRioc7VlBYt5BIK4sLrmUsH319vzCoTzyBoby6TgRg62m8eH&#10;NabajvxJw9GXIpSwS1FB5X2bSumKigy6uW2Jg3e2nUEfZFdK3eEYyk0j4yhKpMGaw0KFLe0rKi7H&#10;3iiI+0PW5KY/JB+rU5/ds2T5froqNXuadq8gPE3+P/xH5zpwL/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DPNxQAAANsAAAAPAAAAAAAAAAAAAAAAAJgCAABkcnMv&#10;ZG93bnJldi54bWxQSwUGAAAAAAQABAD1AAAAig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top:69208;width:170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top:67735;width:13906;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top:71901;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top:70434;width:8528;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top:54025;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top:52622;width:10706;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top:55816;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top:54413;width:1204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top:49180;width:2284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TUcAA&#10;AADbAAAADwAAAGRycy9kb3ducmV2LnhtbESP32qDMBTG7wd7h3AGvVvjOpDijLIVCt6sMLsHOJgz&#10;Fc2JJLHVt28KhV1+fH9+fHm5mFFcyPnesoK3bQKCuLG651bB7/n4ugfhA7LG0TIpWMlDWTw/5Zhp&#10;e+UfutShFXGEfYYKuhCmTErfdGTQb+1EHL0/6wyGKF0rtcNrHDej3CVJKg32HAkdTnToqBnq2URu&#10;Msjv03xe3d6sFqsvqueVlNq8LJ8fIAIt4T/8aFdawXsK9y/xB8j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KTUcAAAADbAAAADwAAAAAAAAAAAAAAAACYAgAAZHJzL2Rvd25y&#10;ZXYueG1sUEsFBgAAAAAEAAQA9QAAAIUDA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top:44176;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top:42697;width:1204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top:35483;width:22847;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HI78A&#10;AADbAAAADwAAAGRycy9kb3ducmV2LnhtbESP3YrCMBCF7wXfIYzgnaYqiFuNooLgzQrWfYChGdti&#10;MylJqu3bbwTBy8P5+TibXWdq8STnK8sKZtMEBHFudcWFgr/babIC4QOyxtoyKejJw247HGww1fbF&#10;V3pmoRBxhH2KCsoQmlRKn5dk0E9tQxy9u3UGQ5SukNrhK46bWs6TZCkNVhwJJTZ0LCl/ZK2J3OQh&#10;fy/trXcr01s8Hyhre1JqPOr2axCBuvANf9pnrWDxA+8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Qcj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top:38855;width:16332;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OGcIA&#10;AADbAAAADwAAAGRycy9kb3ducmV2LnhtbERPTWvCQBC9F/wPywi91Y1BgkTXIJKWIL1UvXgbsmMS&#10;zM7G7Mak/fXdQ6HHx/veZpNpxZN611hWsFxEIIhLqxuuFFzO729rEM4ja2wtk4JvcpDtZi9bTLUd&#10;+YueJ1+JEMIuRQW1910qpStrMugWtiMO3M32Bn2AfSV1j2MIN62MoyiRBhsODTV2dKipvJ8GoyAe&#10;jnlbmOGYfK6vQ/6TJ6uP60Op1/m034DwNPl/8Z+70ApWYX3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k4ZwgAAANsAAAAPAAAAAAAAAAAAAAAAAJgCAABkcnMvZG93&#10;bnJldi54bWxQSwUGAAAAAAQABAD1AAAAhw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rsidR="00EA4B76" w:rsidRPr="0056335D" w:rsidRDefault="00EA4B76" w:rsidP="00E55178">
                        <w:pPr>
                          <w:pStyle w:val="NormalWeb"/>
                          <w:jc w:val="center"/>
                          <w:rPr>
                            <w:rFonts w:ascii="Arial" w:hAnsi="Arial" w:cs="Arial"/>
                            <w:sz w:val="14"/>
                            <w:szCs w:val="14"/>
                          </w:rPr>
                        </w:pPr>
                      </w:p>
                    </w:txbxContent>
                  </v:textbox>
                </v:rect>
                <v:shape id="Straight Arrow Connector 172" o:spid="_x0000_s1256" type="#_x0000_t32" style="position:absolute;left:22358;top:6195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top:60547;width:1026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top:63741;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top:62337;width:1205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top:58451;width:2284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Z+W8EA&#10;AADbAAAADwAAAGRycy9kb3ducmV2LnhtbESP32rCMBTG7we+QzjC7maqbKNUo6gw6I2DtT7AoTm2&#10;xeakJKlt334RBrv8+P78+HaHyXTiQc63lhWsVwkI4srqlmsF1/LrLQXhA7LGzjIpmMnDYb942WGm&#10;7cg/9ChCLeII+wwVNCH0mZS+asigX9meOHo36wyGKF0ttcMxjptObpLkUxpsORIa7OncUHUvBhO5&#10;yV1evodydqmZLeYnKoaZlHpdTsctiEBT+A//tXOt4P0Dnl/iD5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Gflv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top:61988;width:170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top:47682;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top:46285;width:1390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top:32772;width:45663;height:3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0j8IA&#10;AADbAAAADwAAAGRycy9kb3ducmV2LnhtbESPQYvCMBSE78L+h/AWvIimiohWo5SFBQVhser92Tyb&#10;ss1LabJa/70RFjwOM/MNs9p0thY3an3lWMF4lIAgLpyuuFRwOn4P5yB8QNZYOyYFD/KwWX/0Vphq&#10;d+cD3fJQighhn6ICE0KTSukLQxb9yDXE0bu61mKIsi2lbvEe4baWkySZSYsVxwWDDX0ZKn7zP6vg&#10;mJ3LLFwm52xs9rsf7btkgAel+p9dtgQRqAvv8H97qxVMF/D6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PwgAAANsAAAAPAAAAAAAAAAAAAAAAAJgCAABkcnMvZG93&#10;bnJldi54bWxQSwUGAAAAAAQABAD1AAAAhwMAAAAA&#10;" filled="f" fillcolor="#d8d8d8 [2732]" strokeweight="1.25pt">
                  <v:textbox>
                    <w:txbxContent>
                      <w:p w:rsidR="00EA4B76" w:rsidRDefault="00EA4B76"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rsidR="00163F81" w:rsidRDefault="00163F81" w:rsidP="00163F81"/>
    <w:p w:rsidR="00163F81" w:rsidRDefault="00163F81" w:rsidP="00163F81">
      <w:pPr>
        <w:pStyle w:val="Caption"/>
        <w:jc w:val="center"/>
      </w:pPr>
      <w:bookmarkStart w:id="291" w:name="_Toc411454417"/>
      <w:r>
        <w:t xml:space="preserve">Figure </w:t>
      </w:r>
      <w:r w:rsidR="001639D2">
        <w:fldChar w:fldCharType="begin"/>
      </w:r>
      <w:r w:rsidR="006F54C1">
        <w:instrText xml:space="preserve"> SEQ Figure \* ARABIC </w:instrText>
      </w:r>
      <w:r w:rsidR="001639D2">
        <w:fldChar w:fldCharType="separate"/>
      </w:r>
      <w:r w:rsidR="00EA0654">
        <w:rPr>
          <w:noProof/>
        </w:rPr>
        <w:t>5</w:t>
      </w:r>
      <w:r w:rsidR="001639D2">
        <w:rPr>
          <w:noProof/>
        </w:rPr>
        <w:fldChar w:fldCharType="end"/>
      </w:r>
      <w:r>
        <w:rPr>
          <w:noProof/>
        </w:rPr>
        <w:t>:</w:t>
      </w:r>
      <w:r>
        <w:t xml:space="preserve"> Inbox Service</w:t>
      </w:r>
      <w:bookmarkEnd w:id="291"/>
    </w:p>
    <w:p w:rsidR="00163F81" w:rsidRDefault="00163F81" w:rsidP="00163F81"/>
    <w:p w:rsidR="00163F81" w:rsidRDefault="00163F81" w:rsidP="00163F81">
      <w:pPr>
        <w:pStyle w:val="Heading4"/>
        <w:jc w:val="both"/>
      </w:pPr>
      <w:r>
        <w:lastRenderedPageBreak/>
        <w:t>Inbox Access when inbox is not present.</w:t>
      </w:r>
    </w:p>
    <w:p w:rsidR="00163F81" w:rsidRDefault="00163F81" w:rsidP="00163F81">
      <w:pPr>
        <w:jc w:val="both"/>
      </w:pPr>
    </w:p>
    <w:p w:rsidR="00163F81" w:rsidRDefault="00163F81" w:rsidP="00163F81">
      <w:pPr>
        <w:jc w:val="both"/>
      </w:pPr>
      <w:r>
        <w:t>Beneficiary shall be able to listen to the promotional message if,</w:t>
      </w:r>
    </w:p>
    <w:p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rsidR="00163F81" w:rsidRDefault="00163F81" w:rsidP="00E65978">
      <w:pPr>
        <w:pStyle w:val="ListParagraph"/>
        <w:numPr>
          <w:ilvl w:val="0"/>
          <w:numId w:val="25"/>
        </w:numPr>
        <w:jc w:val="both"/>
      </w:pPr>
      <w:r>
        <w:t>The caller is a new beneficiary.</w:t>
      </w:r>
    </w:p>
    <w:p w:rsidR="00163F81" w:rsidRDefault="00163F81" w:rsidP="00163F81">
      <w:pPr>
        <w:jc w:val="both"/>
      </w:pPr>
      <w:r>
        <w:t>Scenario:</w:t>
      </w:r>
    </w:p>
    <w:p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EA0654">
        <w:t>4.1.1</w:t>
      </w:r>
      <w:r w:rsidR="001639D2">
        <w:fldChar w:fldCharType="end"/>
      </w:r>
      <w:r w:rsidR="003F5A2D">
        <w:t>"</w:t>
      </w:r>
      <w:r>
        <w:t>.</w:t>
      </w:r>
    </w:p>
    <w:p w:rsidR="00163F81" w:rsidRDefault="00163F81" w:rsidP="00E65978">
      <w:pPr>
        <w:pStyle w:val="ListParagraph"/>
        <w:numPr>
          <w:ilvl w:val="0"/>
          <w:numId w:val="17"/>
        </w:numPr>
        <w:jc w:val="both"/>
      </w:pPr>
      <w:r>
        <w:t xml:space="preserve">If user details does not contain any subscription pack then IVR shall play the </w:t>
      </w:r>
      <w:r w:rsidR="003F5A2D">
        <w:t>"</w:t>
      </w:r>
      <w:r>
        <w:t>Promotional message</w:t>
      </w:r>
      <w:r w:rsidR="003F5A2D">
        <w:t>"</w:t>
      </w:r>
      <w:r>
        <w:t xml:space="preserve"> to the beneficiary using the beneficiary language information.</w:t>
      </w:r>
    </w:p>
    <w:p w:rsidR="00163F81" w:rsidRDefault="00163F81" w:rsidP="00E65978">
      <w:pPr>
        <w:pStyle w:val="ListParagraph"/>
        <w:numPr>
          <w:ilvl w:val="0"/>
          <w:numId w:val="21"/>
        </w:numPr>
        <w:jc w:val="both"/>
      </w:pPr>
      <w:r>
        <w:t xml:space="preserve">Else IVR System shall send the </w:t>
      </w:r>
      <w:r w:rsidR="003F5A2D">
        <w:t>"</w:t>
      </w:r>
      <w:r w:rsidR="001639D2">
        <w:fldChar w:fldCharType="begin"/>
      </w:r>
      <w:r>
        <w:instrText xml:space="preserve"> REF _Ref409708339 \h </w:instrText>
      </w:r>
      <w:r w:rsidR="001639D2">
        <w:fldChar w:fldCharType="separate"/>
      </w:r>
      <w:r w:rsidR="00EA0654">
        <w:t>Get Inbox Details API</w:t>
      </w:r>
      <w:r w:rsidR="001639D2">
        <w:fldChar w:fldCharType="end"/>
      </w:r>
      <w:r w:rsidR="003F5A2D">
        <w:t>"</w:t>
      </w:r>
      <w:r>
        <w:t xml:space="preserve"> request to the NMS_MoTech System with MSISDN and Circle information.</w:t>
      </w:r>
    </w:p>
    <w:p w:rsidR="00163F81" w:rsidRDefault="00163F81" w:rsidP="00E65978">
      <w:pPr>
        <w:pStyle w:val="ListParagraph"/>
        <w:numPr>
          <w:ilvl w:val="1"/>
          <w:numId w:val="21"/>
        </w:numPr>
        <w:jc w:val="both"/>
      </w:pPr>
      <w:r>
        <w:t>NMS_MoTech system shall send response without list of subscription packs.</w:t>
      </w:r>
    </w:p>
    <w:p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rsidR="00163F81" w:rsidRDefault="00163F81" w:rsidP="00163F81">
      <w:pPr>
        <w:pStyle w:val="ListParagraph"/>
        <w:numPr>
          <w:ilvl w:val="0"/>
          <w:numId w:val="0"/>
        </w:numPr>
        <w:ind w:left="720"/>
        <w:jc w:val="both"/>
      </w:pPr>
    </w:p>
    <w:p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rsidR="00163F81" w:rsidRDefault="00163F81" w:rsidP="00163F81">
      <w:pPr>
        <w:pStyle w:val="Heading4"/>
        <w:jc w:val="both"/>
      </w:pPr>
      <w:r>
        <w:t>Inbox Access when Inbox is present.</w:t>
      </w:r>
    </w:p>
    <w:p w:rsidR="00163F81" w:rsidRDefault="00163F81" w:rsidP="00163F81">
      <w:pPr>
        <w:jc w:val="both"/>
      </w:pPr>
    </w:p>
    <w:p w:rsidR="00163F81" w:rsidRDefault="00163F81" w:rsidP="00163F81">
      <w:pPr>
        <w:jc w:val="both"/>
      </w:pPr>
      <w:r>
        <w:t>If there are multiple subscriptions corresponding to a beneficiary MSISDN, and each subscription has inbox, then IVR System shall play messages from all inboxes to the beneficiary.</w:t>
      </w:r>
    </w:p>
    <w:p w:rsidR="00163F81" w:rsidRDefault="00163F81" w:rsidP="00163F81">
      <w:pPr>
        <w:jc w:val="both"/>
      </w:pPr>
    </w:p>
    <w:p w:rsidR="00163F81" w:rsidRDefault="00163F81" w:rsidP="00163F81">
      <w:pPr>
        <w:jc w:val="both"/>
      </w:pPr>
      <w:r>
        <w:t>Scenario:</w:t>
      </w:r>
    </w:p>
    <w:p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EA0654">
        <w:t>4.1.1</w:t>
      </w:r>
      <w:r w:rsidR="001639D2">
        <w:fldChar w:fldCharType="end"/>
      </w:r>
      <w:r w:rsidR="003F5A2D">
        <w:t>"</w:t>
      </w:r>
      <w:r>
        <w:t>.</w:t>
      </w:r>
    </w:p>
    <w:p w:rsidR="00163F81" w:rsidRDefault="00163F81" w:rsidP="00E65978">
      <w:pPr>
        <w:pStyle w:val="ListParagraph"/>
        <w:numPr>
          <w:ilvl w:val="0"/>
          <w:numId w:val="20"/>
        </w:numPr>
        <w:jc w:val="both"/>
      </w:pPr>
      <w:r>
        <w:t xml:space="preserve">IVR System shall send the </w:t>
      </w:r>
      <w:r w:rsidR="003F5A2D">
        <w:t>"</w:t>
      </w:r>
      <w:r w:rsidR="001639D2">
        <w:fldChar w:fldCharType="begin"/>
      </w:r>
      <w:r>
        <w:instrText xml:space="preserve"> REF _Ref409708339 \h </w:instrText>
      </w:r>
      <w:r w:rsidR="001639D2">
        <w:fldChar w:fldCharType="separate"/>
      </w:r>
      <w:r w:rsidR="00EA0654">
        <w:t>Get Inbox Details API</w:t>
      </w:r>
      <w:r w:rsidR="001639D2">
        <w:fldChar w:fldCharType="end"/>
      </w:r>
      <w:r w:rsidR="003F5A2D">
        <w:t>"</w:t>
      </w:r>
      <w:r>
        <w:t xml:space="preserve"> request to the NMS_MoTech System.</w:t>
      </w:r>
    </w:p>
    <w:p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rsidR="00163F81" w:rsidRDefault="00163F81" w:rsidP="00E65978">
      <w:pPr>
        <w:pStyle w:val="ListParagraph"/>
        <w:numPr>
          <w:ilvl w:val="0"/>
          <w:numId w:val="20"/>
        </w:numPr>
        <w:jc w:val="both"/>
      </w:pPr>
      <w:r>
        <w:t xml:space="preserve">After the call completion or disconnect, IVR shall send the </w:t>
      </w:r>
      <w:r w:rsidR="003F5A2D">
        <w:t>"</w:t>
      </w:r>
      <w:r w:rsidR="001639D2">
        <w:fldChar w:fldCharType="begin"/>
      </w:r>
      <w:r>
        <w:instrText xml:space="preserve"> REF _Ref409708400 \h </w:instrText>
      </w:r>
      <w:r w:rsidR="001639D2">
        <w:fldChar w:fldCharType="separate"/>
      </w:r>
      <w:r w:rsidR="00EA0654">
        <w:t>Save Inbox Call Details</w:t>
      </w:r>
      <w:r w:rsidR="001639D2">
        <w:fldChar w:fldCharType="end"/>
      </w:r>
      <w:r w:rsidR="003F5A2D">
        <w:t>"</w:t>
      </w:r>
      <w:r>
        <w:t xml:space="preserve"> API to save the details of the inbox message listened by beneficiary.</w:t>
      </w:r>
    </w:p>
    <w:p w:rsidR="00163F81" w:rsidRDefault="00163F81" w:rsidP="00163F81">
      <w:pPr>
        <w:pStyle w:val="ListParagraph"/>
        <w:numPr>
          <w:ilvl w:val="0"/>
          <w:numId w:val="0"/>
        </w:numPr>
        <w:ind w:left="360"/>
        <w:jc w:val="both"/>
      </w:pPr>
    </w:p>
    <w:p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rsidR="00163F81" w:rsidRDefault="00163F81" w:rsidP="00163F81">
      <w:pPr>
        <w:jc w:val="both"/>
      </w:pPr>
    </w:p>
    <w:p w:rsidR="00F87DA7" w:rsidRDefault="00F87DA7" w:rsidP="00F87DA7">
      <w:pPr>
        <w:pStyle w:val="Heading3"/>
        <w:jc w:val="both"/>
      </w:pPr>
      <w:bookmarkStart w:id="292" w:name="_Toc410398728"/>
      <w:bookmarkStart w:id="293" w:name="_Toc411454384"/>
      <w:bookmarkEnd w:id="292"/>
      <w:r>
        <w:t>OutBound Dialer Service</w:t>
      </w:r>
      <w:bookmarkEnd w:id="293"/>
    </w:p>
    <w:p w:rsidR="00F87DA7" w:rsidRPr="00EF437F" w:rsidRDefault="00F87DA7" w:rsidP="00F87DA7"/>
    <w:p w:rsidR="00F87DA7" w:rsidRPr="008B4156" w:rsidRDefault="00F87DA7" w:rsidP="00F87DA7">
      <w:pPr>
        <w:jc w:val="both"/>
      </w:pPr>
      <w:r w:rsidRPr="008B4156">
        <w:t>The OBD process agreed is explained below</w:t>
      </w:r>
    </w:p>
    <w:p w:rsidR="00F87DA7" w:rsidRPr="008B4156" w:rsidRDefault="00F87DA7" w:rsidP="00F87DA7">
      <w:pPr>
        <w:jc w:val="both"/>
        <w:rPr>
          <w:color w:val="FF0000"/>
        </w:rPr>
      </w:pPr>
      <w:r>
        <w:rPr>
          <w:rFonts w:ascii="Gill Sans MT" w:hAnsi="Gill Sans MT"/>
          <w:noProof/>
        </w:rPr>
        <w:lastRenderedPageBreak/>
        <w:drawing>
          <wp:inline distT="0" distB="0" distL="0" distR="0">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rsidR="00F87DA7" w:rsidRPr="008B4156" w:rsidRDefault="00F87DA7" w:rsidP="00F87DA7">
      <w:pPr>
        <w:pStyle w:val="Caption"/>
        <w:jc w:val="center"/>
        <w:rPr>
          <w:rFonts w:asciiTheme="majorHAnsi" w:eastAsiaTheme="majorEastAsia" w:hAnsiTheme="majorHAnsi" w:cstheme="majorBidi"/>
          <w:b w:val="0"/>
          <w:bCs w:val="0"/>
        </w:rPr>
      </w:pPr>
      <w:bookmarkStart w:id="294" w:name="_Toc411454418"/>
      <w:r>
        <w:t xml:space="preserve">Figure </w:t>
      </w:r>
      <w:r w:rsidR="001639D2">
        <w:fldChar w:fldCharType="begin"/>
      </w:r>
      <w:r w:rsidR="00937D2D">
        <w:instrText xml:space="preserve"> SEQ Figure \* ARABIC </w:instrText>
      </w:r>
      <w:r w:rsidR="001639D2">
        <w:fldChar w:fldCharType="separate"/>
      </w:r>
      <w:r w:rsidR="00EA0654">
        <w:rPr>
          <w:noProof/>
        </w:rPr>
        <w:t>6</w:t>
      </w:r>
      <w:r w:rsidR="001639D2">
        <w:rPr>
          <w:noProof/>
        </w:rPr>
        <w:fldChar w:fldCharType="end"/>
      </w:r>
      <w:r>
        <w:rPr>
          <w:noProof/>
        </w:rPr>
        <w:t>:</w:t>
      </w:r>
      <w:r>
        <w:t xml:space="preserve"> Kilkari Service-Integration Flow</w:t>
      </w:r>
      <w:bookmarkEnd w:id="294"/>
      <w:r w:rsidRPr="008B4156">
        <w:rPr>
          <w:color w:val="FF0000"/>
        </w:rPr>
        <w:t xml:space="preserve"> </w:t>
      </w:r>
    </w:p>
    <w:p w:rsidR="00F87DA7" w:rsidRPr="008B4156" w:rsidRDefault="00F87DA7" w:rsidP="00F87DA7">
      <w:pPr>
        <w:jc w:val="both"/>
        <w:rPr>
          <w:color w:val="FF0000"/>
        </w:rPr>
      </w:pPr>
    </w:p>
    <w:p w:rsidR="00F87DA7" w:rsidRPr="008B4156" w:rsidRDefault="00F87DA7" w:rsidP="00F87DA7">
      <w:pPr>
        <w:jc w:val="both"/>
      </w:pPr>
    </w:p>
    <w:p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rsidR="00F87DA7" w:rsidRPr="008B4156" w:rsidRDefault="00F87DA7" w:rsidP="00F87DA7">
      <w:pPr>
        <w:jc w:val="both"/>
      </w:pPr>
      <w:r w:rsidRPr="008B4156">
        <w:t>2.</w:t>
      </w:r>
      <w:r w:rsidRPr="008B4156">
        <w:tab/>
        <w:t>An IVR service is used to define following rules:</w:t>
      </w:r>
    </w:p>
    <w:p w:rsidR="00F87DA7" w:rsidRPr="008B4156" w:rsidRDefault="00F87DA7" w:rsidP="00F87DA7">
      <w:pPr>
        <w:pStyle w:val="ListParagraph"/>
        <w:numPr>
          <w:ilvl w:val="0"/>
          <w:numId w:val="14"/>
        </w:numPr>
        <w:jc w:val="both"/>
      </w:pPr>
      <w:r w:rsidRPr="008B4156">
        <w:t xml:space="preserve">OBD Route to be used </w:t>
      </w:r>
    </w:p>
    <w:p w:rsidR="00F87DA7" w:rsidRPr="008B4156" w:rsidRDefault="00F87DA7" w:rsidP="00F87DA7">
      <w:pPr>
        <w:pStyle w:val="ListParagraph"/>
        <w:numPr>
          <w:ilvl w:val="0"/>
          <w:numId w:val="14"/>
        </w:numPr>
        <w:jc w:val="both"/>
      </w:pPr>
      <w:r w:rsidRPr="008B4156">
        <w:t># of Retries</w:t>
      </w:r>
    </w:p>
    <w:p w:rsidR="00F87DA7" w:rsidRPr="008B4156" w:rsidRDefault="00F87DA7" w:rsidP="00F87DA7">
      <w:pPr>
        <w:pStyle w:val="ListParagraph"/>
        <w:numPr>
          <w:ilvl w:val="0"/>
          <w:numId w:val="14"/>
        </w:numPr>
        <w:jc w:val="both"/>
      </w:pPr>
      <w:r w:rsidRPr="008B4156">
        <w:t>Frequency of retry for busy</w:t>
      </w:r>
    </w:p>
    <w:p w:rsidR="00F87DA7" w:rsidRPr="008B4156" w:rsidRDefault="00F87DA7" w:rsidP="00F87DA7">
      <w:pPr>
        <w:pStyle w:val="ListParagraph"/>
        <w:numPr>
          <w:ilvl w:val="0"/>
          <w:numId w:val="14"/>
        </w:numPr>
        <w:jc w:val="both"/>
      </w:pPr>
      <w:r w:rsidRPr="008B4156">
        <w:t>Frequency of retry for no answer</w:t>
      </w:r>
    </w:p>
    <w:p w:rsidR="00F87DA7" w:rsidRPr="008B4156" w:rsidRDefault="00F87DA7" w:rsidP="00F87DA7">
      <w:pPr>
        <w:pStyle w:val="ListParagraph"/>
        <w:numPr>
          <w:ilvl w:val="0"/>
          <w:numId w:val="14"/>
        </w:numPr>
        <w:jc w:val="both"/>
      </w:pPr>
      <w:r w:rsidRPr="008B4156">
        <w:t>Frequency of retry for switched off</w:t>
      </w:r>
    </w:p>
    <w:p w:rsidR="00F87DA7" w:rsidRPr="008B4156" w:rsidRDefault="00F87DA7" w:rsidP="00F87DA7">
      <w:pPr>
        <w:pStyle w:val="ListParagraph"/>
        <w:numPr>
          <w:ilvl w:val="0"/>
          <w:numId w:val="14"/>
        </w:numPr>
        <w:jc w:val="both"/>
      </w:pPr>
      <w:r w:rsidRPr="008B4156">
        <w:t>Frequency of retry for network error</w:t>
      </w:r>
    </w:p>
    <w:p w:rsidR="00F87DA7" w:rsidRPr="008B4156" w:rsidRDefault="00F87DA7" w:rsidP="00F87DA7">
      <w:pPr>
        <w:pStyle w:val="ListParagraph"/>
        <w:numPr>
          <w:ilvl w:val="0"/>
          <w:numId w:val="14"/>
        </w:numPr>
        <w:jc w:val="both"/>
      </w:pPr>
      <w:r w:rsidRPr="008B4156">
        <w:t>Frequency of retry in any other cases</w:t>
      </w:r>
    </w:p>
    <w:p w:rsidR="00F87DA7" w:rsidRPr="008B4156" w:rsidRDefault="00F87DA7" w:rsidP="00F87DA7">
      <w:pPr>
        <w:pStyle w:val="ListParagraph"/>
        <w:numPr>
          <w:ilvl w:val="0"/>
          <w:numId w:val="14"/>
        </w:numPr>
        <w:jc w:val="both"/>
      </w:pPr>
      <w:r w:rsidRPr="008B4156">
        <w:t>Notification URL</w:t>
      </w:r>
    </w:p>
    <w:p w:rsidR="00F87DA7" w:rsidRPr="008B4156" w:rsidRDefault="00F87DA7" w:rsidP="00F87DA7">
      <w:pPr>
        <w:pStyle w:val="ListParagraph"/>
        <w:numPr>
          <w:ilvl w:val="0"/>
          <w:numId w:val="14"/>
        </w:numPr>
        <w:jc w:val="both"/>
      </w:pPr>
      <w:r w:rsidRPr="008B4156">
        <w:t>DND Check – Yes/No</w:t>
      </w:r>
    </w:p>
    <w:p w:rsidR="00F87DA7" w:rsidRPr="008B4156" w:rsidRDefault="00F87DA7" w:rsidP="00F87DA7">
      <w:pPr>
        <w:pStyle w:val="ListParagraph"/>
        <w:numPr>
          <w:ilvl w:val="0"/>
          <w:numId w:val="14"/>
        </w:numPr>
        <w:jc w:val="both"/>
      </w:pPr>
      <w:r w:rsidRPr="008B4156">
        <w:t>Default VXML file for the service</w:t>
      </w:r>
    </w:p>
    <w:p w:rsidR="00F87DA7" w:rsidRPr="008B4156" w:rsidRDefault="00F87DA7" w:rsidP="00F87DA7">
      <w:pPr>
        <w:pStyle w:val="ListParagraph"/>
        <w:numPr>
          <w:ilvl w:val="0"/>
          <w:numId w:val="14"/>
        </w:numPr>
        <w:jc w:val="both"/>
      </w:pPr>
      <w:r w:rsidRPr="008B4156">
        <w:t>&lt;&lt;Please refer service definition section for more details&gt;&gt;</w:t>
      </w:r>
    </w:p>
    <w:p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rsidR="00F87DA7" w:rsidRPr="008B4156" w:rsidRDefault="00F87DA7" w:rsidP="00F87DA7">
      <w:pPr>
        <w:jc w:val="both"/>
      </w:pPr>
      <w:r w:rsidRPr="008B4156">
        <w:lastRenderedPageBreak/>
        <w:t>4.</w:t>
      </w:r>
      <w:r w:rsidRPr="008B4156">
        <w:tab/>
        <w:t xml:space="preserve">Once the file is created and stored the NMS system notifies DVP by calling TargetFileNotification API. Parameters like file name, checksum and number of records are passed as part of the API. </w:t>
      </w:r>
    </w:p>
    <w:p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rsidR="00F87DA7" w:rsidRPr="008B4156" w:rsidRDefault="00F87DA7" w:rsidP="00F87DA7">
      <w:pPr>
        <w:jc w:val="both"/>
      </w:pPr>
      <w:r w:rsidRPr="008B4156">
        <w:t>6.</w:t>
      </w:r>
      <w:r w:rsidRPr="008B4156">
        <w:tab/>
        <w:t>In case file is copied successfully, following checks are performed on the file:</w:t>
      </w:r>
    </w:p>
    <w:p w:rsidR="00F87DA7" w:rsidRPr="008B4156" w:rsidRDefault="00F87DA7" w:rsidP="00F87DA7">
      <w:pPr>
        <w:pStyle w:val="ListParagraph"/>
        <w:numPr>
          <w:ilvl w:val="0"/>
          <w:numId w:val="14"/>
        </w:numPr>
        <w:jc w:val="both"/>
      </w:pPr>
      <w:r w:rsidRPr="008B4156">
        <w:t>Number of records check</w:t>
      </w:r>
    </w:p>
    <w:p w:rsidR="00F87DA7" w:rsidRPr="008B4156" w:rsidRDefault="00F87DA7" w:rsidP="00F87DA7">
      <w:pPr>
        <w:pStyle w:val="ListParagraph"/>
        <w:numPr>
          <w:ilvl w:val="0"/>
          <w:numId w:val="14"/>
        </w:numPr>
        <w:jc w:val="both"/>
      </w:pPr>
      <w:r w:rsidRPr="008B4156">
        <w:t>Check sum value</w:t>
      </w:r>
    </w:p>
    <w:p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w:t>
      </w:r>
      <w:proofErr w:type="gramStart"/>
      <w:r w:rsidRPr="008B4156">
        <w:t>is  passed</w:t>
      </w:r>
      <w:proofErr w:type="gramEnd"/>
      <w:r w:rsidRPr="008B4156">
        <w:t xml:space="preserve">.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rsidR="00F87DA7" w:rsidRPr="008B4156" w:rsidRDefault="00F87DA7" w:rsidP="00F87DA7">
      <w:pPr>
        <w:jc w:val="both"/>
      </w:pPr>
      <w:r w:rsidRPr="008B4156">
        <w:t>8.</w:t>
      </w:r>
      <w:r w:rsidRPr="008B4156">
        <w:tab/>
        <w:t xml:space="preserve">In case there are no errors in the records, IVR Platform (OBD Manager </w:t>
      </w:r>
      <w:proofErr w:type="gramStart"/>
      <w:r w:rsidRPr="008B4156">
        <w:t>component</w:t>
      </w:r>
      <w:proofErr w:type="gramEnd"/>
      <w:r w:rsidRPr="008B4156">
        <w:t xml:space="preserve">)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rsidR="00F87DA7" w:rsidRPr="008B4156" w:rsidRDefault="00F87DA7" w:rsidP="00F87DA7">
      <w:pPr>
        <w:jc w:val="both"/>
      </w:pPr>
      <w:r w:rsidRPr="008B4156">
        <w:t>9.</w:t>
      </w:r>
      <w:r w:rsidRPr="008B4156">
        <w:tab/>
        <w:t xml:space="preserve">In case Do Not Disturb(DND) check is enabled for the IVR OBD service, IVR platform checks the MSISDN against the numbers in the DND database before dialing out. And if </w:t>
      </w:r>
      <w:proofErr w:type="gramStart"/>
      <w:r w:rsidRPr="008B4156">
        <w:t>the  number</w:t>
      </w:r>
      <w:proofErr w:type="gramEnd"/>
      <w:r w:rsidRPr="008B4156">
        <w:t xml:space="preserve"> to dial is in DND database, IVR platform shall tag the OBD record as rejected (FinalStatus=Rejected) and statuscode as OBD_DNIS_IN_DND. </w:t>
      </w:r>
    </w:p>
    <w:p w:rsidR="00F87DA7" w:rsidRPr="008B4156" w:rsidRDefault="00F87DA7" w:rsidP="00F87DA7">
      <w:pPr>
        <w:jc w:val="both"/>
      </w:pPr>
      <w:r w:rsidRPr="008B4156">
        <w:t>10.</w:t>
      </w:r>
      <w:r w:rsidRPr="008B4156">
        <w:tab/>
        <w:t>In case the number is not in DND and the IVR platform dials the number and subscriber answers the call, static vxml associated with the service id is executed. The appropriate prompt to be played and the locationlanguage code is expected to be passed. In case the user chooses an option to unsubscribe, the un-subscription API is called through VXML. At the end of the call, Call Notification URL is triggered for the obd request and the information about the obd request is passed.</w:t>
      </w:r>
    </w:p>
    <w:p w:rsidR="00F87DA7" w:rsidRPr="008B4156" w:rsidRDefault="00F87DA7" w:rsidP="00F87DA7">
      <w:pPr>
        <w:jc w:val="both"/>
      </w:pPr>
      <w:r w:rsidRPr="008B4156">
        <w:t>11.</w:t>
      </w:r>
      <w:r w:rsidRPr="008B4156">
        <w:tab/>
        <w:t xml:space="preserve">For failed OBD calls (due to no answer, busy or any other reason), </w:t>
      </w:r>
      <w:proofErr w:type="gramStart"/>
      <w:r w:rsidRPr="008B4156">
        <w:t>retries(</w:t>
      </w:r>
      <w:proofErr w:type="gramEnd"/>
      <w:r w:rsidRPr="008B4156">
        <w:t xml:space="preserve">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rsidR="00F87DA7" w:rsidRPr="008B4156" w:rsidRDefault="00F87DA7" w:rsidP="00F87DA7">
      <w:pPr>
        <w:jc w:val="both"/>
      </w:pPr>
      <w:r w:rsidRPr="008B4156">
        <w:t>12.</w:t>
      </w:r>
      <w:r w:rsidRPr="008B4156">
        <w:tab/>
        <w:t>At the end of the social hours (when no more calls can be made), the IVR platform does the following:</w:t>
      </w:r>
    </w:p>
    <w:p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rsidR="00F87DA7" w:rsidRPr="008B4156" w:rsidRDefault="00F87DA7" w:rsidP="00F87DA7">
      <w:pPr>
        <w:pStyle w:val="ListParagraph"/>
        <w:numPr>
          <w:ilvl w:val="0"/>
          <w:numId w:val="14"/>
        </w:numPr>
        <w:jc w:val="both"/>
      </w:pPr>
      <w:r w:rsidRPr="008B4156">
        <w:t xml:space="preserve">Generate CDRs for the records received in the day. </w:t>
      </w:r>
    </w:p>
    <w:p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rsidR="00F87DA7" w:rsidRPr="008B4156" w:rsidRDefault="00F87DA7" w:rsidP="00F87DA7">
      <w:pPr>
        <w:jc w:val="both"/>
      </w:pPr>
      <w:r>
        <w:tab/>
      </w:r>
      <w:r w:rsidRPr="008B4156">
        <w:t>Naming convention – Cdr_Summary_&lt;targetgroupfile&gt;</w:t>
      </w:r>
    </w:p>
    <w:p w:rsidR="00F87DA7" w:rsidRPr="008B4156" w:rsidRDefault="00F87DA7" w:rsidP="00F87DA7">
      <w:pPr>
        <w:jc w:val="both"/>
      </w:pPr>
      <w:r>
        <w:tab/>
      </w:r>
      <w:r w:rsidRPr="008B4156">
        <w:t>Copied to – Same location from where the files were copied</w:t>
      </w:r>
    </w:p>
    <w:p w:rsidR="00F87DA7" w:rsidRPr="008B4156" w:rsidRDefault="00F87DA7" w:rsidP="00F87DA7">
      <w:pPr>
        <w:jc w:val="both"/>
      </w:pPr>
    </w:p>
    <w:p w:rsidR="00F87DA7" w:rsidRPr="008B4156" w:rsidRDefault="00F87DA7" w:rsidP="00F87DA7">
      <w:pPr>
        <w:ind w:left="720"/>
        <w:jc w:val="both"/>
      </w:pPr>
      <w:r w:rsidRPr="008B4156">
        <w:t xml:space="preserve">This file contains one-line summary information for each request from NMS system. Below are the additional fields appended to the source file to generate the Summary CDR </w:t>
      </w:r>
      <w:proofErr w:type="gramStart"/>
      <w:r w:rsidRPr="008B4156">
        <w:t>File.</w:t>
      </w:r>
      <w:proofErr w:type="gramEnd"/>
    </w:p>
    <w:p w:rsidR="00F87DA7" w:rsidRPr="008B4156" w:rsidRDefault="00F87DA7" w:rsidP="00F87DA7">
      <w:pPr>
        <w:pStyle w:val="ListParagraph"/>
        <w:numPr>
          <w:ilvl w:val="1"/>
          <w:numId w:val="14"/>
        </w:numPr>
        <w:jc w:val="both"/>
      </w:pPr>
      <w:r w:rsidRPr="008B4156">
        <w:t>Final-status (Final outcome of the obd request - Success, Failed or Rejected)</w:t>
      </w:r>
    </w:p>
    <w:p w:rsidR="00F87DA7" w:rsidRPr="008B4156" w:rsidRDefault="00F87DA7" w:rsidP="00F87DA7">
      <w:pPr>
        <w:pStyle w:val="ListParagraph"/>
        <w:numPr>
          <w:ilvl w:val="1"/>
          <w:numId w:val="14"/>
        </w:numPr>
        <w:jc w:val="both"/>
      </w:pPr>
      <w:r w:rsidRPr="008B4156">
        <w:t>Status-code (Exact reason for failed or rejected calls)</w:t>
      </w:r>
    </w:p>
    <w:p w:rsidR="00F87DA7" w:rsidRPr="008B4156" w:rsidRDefault="00F87DA7" w:rsidP="00F87DA7">
      <w:pPr>
        <w:pStyle w:val="ListParagraph"/>
        <w:numPr>
          <w:ilvl w:val="1"/>
          <w:numId w:val="14"/>
        </w:numPr>
        <w:jc w:val="both"/>
      </w:pPr>
      <w:r w:rsidRPr="008B4156">
        <w:t>Attempts (Number of call attempts made)</w:t>
      </w:r>
    </w:p>
    <w:p w:rsidR="00F87DA7" w:rsidRPr="008B4156" w:rsidRDefault="00F87DA7" w:rsidP="00F87DA7">
      <w:pPr>
        <w:jc w:val="both"/>
      </w:pPr>
    </w:p>
    <w:p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rsidR="00F87DA7" w:rsidRPr="008B4156" w:rsidRDefault="00F87DA7" w:rsidP="00F87DA7">
      <w:pPr>
        <w:jc w:val="both"/>
      </w:pPr>
      <w:r>
        <w:tab/>
      </w:r>
      <w:r w:rsidRPr="008B4156">
        <w:t>Naming convention: CDR_detail_&lt;targetgroupfile&gt;</w:t>
      </w:r>
    </w:p>
    <w:p w:rsidR="00F87DA7" w:rsidRPr="008B4156" w:rsidRDefault="00F87DA7" w:rsidP="00F87DA7">
      <w:pPr>
        <w:jc w:val="both"/>
      </w:pPr>
      <w:r>
        <w:tab/>
      </w:r>
      <w:r w:rsidRPr="008B4156">
        <w:t>Copied to – Same location from where the target group file was copied</w:t>
      </w:r>
    </w:p>
    <w:p w:rsidR="00F87DA7" w:rsidRPr="008B4156" w:rsidRDefault="00F87DA7" w:rsidP="00F87DA7">
      <w:pPr>
        <w:jc w:val="both"/>
      </w:pPr>
    </w:p>
    <w:p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rsidR="00F87DA7" w:rsidRPr="008B4156" w:rsidRDefault="00F87DA7" w:rsidP="00F87DA7">
      <w:pPr>
        <w:pStyle w:val="ListParagraph"/>
        <w:numPr>
          <w:ilvl w:val="1"/>
          <w:numId w:val="14"/>
        </w:numPr>
        <w:jc w:val="both"/>
      </w:pPr>
      <w:r w:rsidRPr="008B4156">
        <w:t>Request ID (Unique ID for each OBD request passed by NMS)</w:t>
      </w:r>
    </w:p>
    <w:p w:rsidR="00F87DA7" w:rsidRPr="008B4156" w:rsidRDefault="00F87DA7" w:rsidP="00F87DA7">
      <w:pPr>
        <w:pStyle w:val="ListParagraph"/>
        <w:numPr>
          <w:ilvl w:val="1"/>
          <w:numId w:val="14"/>
        </w:numPr>
        <w:jc w:val="both"/>
      </w:pPr>
      <w:r w:rsidRPr="008B4156">
        <w:t>Msisdn(Number dialed)</w:t>
      </w:r>
    </w:p>
    <w:p w:rsidR="00F87DA7" w:rsidRPr="008B4156" w:rsidRDefault="00F87DA7" w:rsidP="00F87DA7">
      <w:pPr>
        <w:pStyle w:val="ListParagraph"/>
        <w:numPr>
          <w:ilvl w:val="1"/>
          <w:numId w:val="14"/>
        </w:numPr>
        <w:jc w:val="both"/>
      </w:pPr>
      <w:r w:rsidRPr="008B4156">
        <w:t xml:space="preserve">Attempt No </w:t>
      </w:r>
    </w:p>
    <w:p w:rsidR="00F87DA7" w:rsidRPr="008B4156" w:rsidRDefault="00F87DA7" w:rsidP="00F87DA7">
      <w:pPr>
        <w:pStyle w:val="ListParagraph"/>
        <w:numPr>
          <w:ilvl w:val="1"/>
          <w:numId w:val="14"/>
        </w:numPr>
        <w:jc w:val="both"/>
      </w:pPr>
      <w:r w:rsidRPr="008B4156">
        <w:t>Call ID (Unique id generated by the IVR platform for each call attempt)</w:t>
      </w:r>
    </w:p>
    <w:p w:rsidR="00F87DA7" w:rsidRPr="008B4156" w:rsidRDefault="00F87DA7" w:rsidP="00F87DA7">
      <w:pPr>
        <w:pStyle w:val="ListParagraph"/>
        <w:numPr>
          <w:ilvl w:val="1"/>
          <w:numId w:val="14"/>
        </w:numPr>
        <w:jc w:val="both"/>
      </w:pPr>
      <w:r w:rsidRPr="008B4156">
        <w:t>Priority</w:t>
      </w:r>
    </w:p>
    <w:p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rsidR="00F87DA7" w:rsidRPr="008B4156" w:rsidRDefault="00F87DA7" w:rsidP="00F87DA7">
      <w:pPr>
        <w:pStyle w:val="ListParagraph"/>
        <w:numPr>
          <w:ilvl w:val="1"/>
          <w:numId w:val="14"/>
        </w:numPr>
        <w:jc w:val="both"/>
      </w:pPr>
      <w:r w:rsidRPr="008B4156">
        <w:t>Languagelocation Id</w:t>
      </w:r>
    </w:p>
    <w:p w:rsidR="00F87DA7" w:rsidRPr="008B4156" w:rsidRDefault="00F87DA7" w:rsidP="00F87DA7">
      <w:pPr>
        <w:pStyle w:val="ListParagraph"/>
        <w:numPr>
          <w:ilvl w:val="1"/>
          <w:numId w:val="14"/>
        </w:numPr>
        <w:jc w:val="both"/>
      </w:pPr>
      <w:r w:rsidRPr="008B4156">
        <w:t>Content File Name</w:t>
      </w:r>
    </w:p>
    <w:p w:rsidR="00F87DA7" w:rsidRPr="008B4156" w:rsidRDefault="00F87DA7" w:rsidP="00F87DA7">
      <w:pPr>
        <w:pStyle w:val="ListParagraph"/>
        <w:numPr>
          <w:ilvl w:val="1"/>
          <w:numId w:val="14"/>
        </w:numPr>
        <w:jc w:val="both"/>
      </w:pPr>
      <w:r w:rsidRPr="008B4156">
        <w:t>Message Duration (if the message was played to the subscriber)</w:t>
      </w:r>
    </w:p>
    <w:p w:rsidR="00F87DA7" w:rsidRPr="008B4156" w:rsidRDefault="00F87DA7" w:rsidP="00F87DA7">
      <w:pPr>
        <w:pStyle w:val="ListParagraph"/>
        <w:numPr>
          <w:ilvl w:val="1"/>
          <w:numId w:val="14"/>
        </w:numPr>
        <w:jc w:val="both"/>
      </w:pPr>
      <w:r w:rsidRPr="008B4156">
        <w:t>Call Start Time (Time when the call attempt was initiated)</w:t>
      </w:r>
    </w:p>
    <w:p w:rsidR="00F87DA7" w:rsidRPr="008B4156" w:rsidRDefault="00F87DA7" w:rsidP="00F87DA7">
      <w:pPr>
        <w:pStyle w:val="ListParagraph"/>
        <w:numPr>
          <w:ilvl w:val="1"/>
          <w:numId w:val="14"/>
        </w:numPr>
        <w:jc w:val="both"/>
      </w:pPr>
      <w:r w:rsidRPr="008B4156">
        <w:t>Call Answer Time (Time when the call was answered)</w:t>
      </w:r>
    </w:p>
    <w:p w:rsidR="00F87DA7" w:rsidRPr="008B4156" w:rsidRDefault="00F87DA7" w:rsidP="00F87DA7">
      <w:pPr>
        <w:pStyle w:val="ListParagraph"/>
        <w:numPr>
          <w:ilvl w:val="1"/>
          <w:numId w:val="14"/>
        </w:numPr>
        <w:jc w:val="both"/>
      </w:pPr>
      <w:r w:rsidRPr="008B4156">
        <w:t>Call End Time(Time when the call ended)</w:t>
      </w:r>
    </w:p>
    <w:p w:rsidR="00F87DA7" w:rsidRPr="008B4156" w:rsidRDefault="00F87DA7" w:rsidP="00F87DA7">
      <w:pPr>
        <w:pStyle w:val="ListParagraph"/>
        <w:numPr>
          <w:ilvl w:val="1"/>
          <w:numId w:val="14"/>
        </w:numPr>
        <w:jc w:val="both"/>
      </w:pPr>
      <w:r w:rsidRPr="008B4156">
        <w:t>Call Duration In Pulses(Total duration in pulses for the last call)</w:t>
      </w:r>
    </w:p>
    <w:p w:rsidR="00F87DA7" w:rsidRPr="008B4156" w:rsidRDefault="00F87DA7" w:rsidP="00F87DA7">
      <w:pPr>
        <w:pStyle w:val="ListParagraph"/>
        <w:numPr>
          <w:ilvl w:val="1"/>
          <w:numId w:val="14"/>
        </w:numPr>
        <w:jc w:val="both"/>
      </w:pPr>
      <w:r w:rsidRPr="008B4156">
        <w:t>Circle ID (based on parameters passed)</w:t>
      </w:r>
    </w:p>
    <w:p w:rsidR="00F87DA7" w:rsidRPr="008B4156" w:rsidRDefault="00F87DA7" w:rsidP="00F87DA7">
      <w:pPr>
        <w:pStyle w:val="ListParagraph"/>
        <w:numPr>
          <w:ilvl w:val="1"/>
          <w:numId w:val="14"/>
        </w:numPr>
        <w:jc w:val="both"/>
      </w:pPr>
      <w:r w:rsidRPr="008B4156">
        <w:t>Operator ID (based on the parameters passed)</w:t>
      </w:r>
    </w:p>
    <w:p w:rsidR="00F87DA7" w:rsidRPr="008B4156" w:rsidRDefault="00F87DA7" w:rsidP="00F87DA7">
      <w:pPr>
        <w:jc w:val="both"/>
      </w:pPr>
    </w:p>
    <w:p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rsidR="00F87DA7" w:rsidRPr="008B4156" w:rsidRDefault="00F87DA7" w:rsidP="00F87DA7">
      <w:pPr>
        <w:jc w:val="both"/>
      </w:pPr>
      <w:r w:rsidRPr="008B4156">
        <w:t>16.</w:t>
      </w:r>
      <w:r w:rsidRPr="008B4156">
        <w:tab/>
        <w:t xml:space="preserve">The CDR file is processed by MoTech and once processing is successful, IVR OBD manager is notified using the API </w:t>
      </w:r>
      <w:proofErr w:type="gramStart"/>
      <w:r w:rsidRPr="008B4156">
        <w:t>CDRFileProcessedStatus  about</w:t>
      </w:r>
      <w:proofErr w:type="gramEnd"/>
      <w:r w:rsidRPr="008B4156">
        <w:t xml:space="preserve">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rsidR="00163F81" w:rsidRPr="0011297E" w:rsidRDefault="00163F81" w:rsidP="00163F81">
      <w:pPr>
        <w:jc w:val="both"/>
      </w:pPr>
    </w:p>
    <w:p w:rsidR="00163F81" w:rsidRDefault="00163F81" w:rsidP="00163F81">
      <w:pPr>
        <w:pStyle w:val="Heading2"/>
        <w:jc w:val="both"/>
      </w:pPr>
      <w:bookmarkStart w:id="295" w:name="_Toc409453690"/>
      <w:bookmarkStart w:id="296" w:name="_Toc411454385"/>
      <w:r>
        <w:t>APIs Exposed by NMS_MoTech_Kilkari (called by IVR System)</w:t>
      </w:r>
      <w:bookmarkEnd w:id="295"/>
      <w:bookmarkEnd w:id="296"/>
    </w:p>
    <w:p w:rsidR="00163F81" w:rsidRDefault="00163F81" w:rsidP="00163F81">
      <w:pPr>
        <w:pStyle w:val="Heading3"/>
        <w:jc w:val="both"/>
      </w:pPr>
      <w:bookmarkStart w:id="297" w:name="_Toc409453691"/>
      <w:bookmarkStart w:id="298" w:name="_Ref409696634"/>
      <w:bookmarkStart w:id="299" w:name="_Toc411454386"/>
      <w:r>
        <w:t>Get Subscriber Details API</w:t>
      </w:r>
      <w:bookmarkEnd w:id="297"/>
      <w:bookmarkEnd w:id="298"/>
      <w:bookmarkEnd w:id="299"/>
    </w:p>
    <w:p w:rsidR="00163F81" w:rsidRDefault="00163F81" w:rsidP="00163F81">
      <w:pPr>
        <w:jc w:val="both"/>
      </w:pPr>
    </w:p>
    <w:p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rsidR="00163F81" w:rsidRPr="002A3A31" w:rsidRDefault="00163F81" w:rsidP="00163F81">
      <w:pPr>
        <w:pStyle w:val="Heading4"/>
        <w:jc w:val="both"/>
      </w:pPr>
      <w:r>
        <w:t>Get Subscriber Details API- Request</w:t>
      </w:r>
    </w:p>
    <w:p w:rsidR="00163F81" w:rsidRPr="006110FF" w:rsidRDefault="00163F81" w:rsidP="00163F81">
      <w:pPr>
        <w:jc w:val="both"/>
      </w:pPr>
    </w:p>
    <w:p w:rsidR="00163F81" w:rsidRPr="00152DDF" w:rsidRDefault="00163F81" w:rsidP="00163F81">
      <w:pPr>
        <w:jc w:val="both"/>
      </w:pPr>
      <w:r w:rsidRPr="00DE1B6A">
        <w:rPr>
          <w:b/>
        </w:rPr>
        <w:t>URL</w:t>
      </w:r>
      <w:r w:rsidRPr="00EB6872">
        <w:t>:</w:t>
      </w:r>
      <w:r>
        <w:t xml:space="preserve"> </w:t>
      </w:r>
      <w:r w:rsidRPr="00E85A7D">
        <w:t>http://&lt;motech:port&gt;/motech-platform-server/module/kilkari/user</w:t>
      </w:r>
    </w:p>
    <w:p w:rsidR="00163F81" w:rsidRPr="007C6A7D" w:rsidRDefault="00163F81" w:rsidP="00163F81">
      <w:pPr>
        <w:jc w:val="both"/>
      </w:pPr>
      <w:r w:rsidRPr="00152DDF">
        <w:t>?callingNumber=9999999900&amp;operator=A&amp;circle=AP&amp;callId=123456789123456</w:t>
      </w:r>
    </w:p>
    <w:p w:rsidR="00163F81" w:rsidRDefault="00163F81" w:rsidP="00163F81">
      <w:pPr>
        <w:jc w:val="both"/>
      </w:pPr>
    </w:p>
    <w:p w:rsidR="00163F81" w:rsidRPr="00EB6872" w:rsidRDefault="00163F81" w:rsidP="00163F81">
      <w:pPr>
        <w:jc w:val="both"/>
      </w:pPr>
      <w:r w:rsidRPr="0060501A">
        <w:rPr>
          <w:b/>
        </w:rPr>
        <w:t>Method</w:t>
      </w:r>
      <w:r w:rsidRPr="00EB6872">
        <w:t xml:space="preserve">: </w:t>
      </w:r>
      <w:r>
        <w:t>GET</w:t>
      </w:r>
    </w:p>
    <w:p w:rsidR="00163F81" w:rsidRDefault="00163F81" w:rsidP="00163F81">
      <w:pPr>
        <w:pStyle w:val="Heading5"/>
        <w:jc w:val="both"/>
      </w:pPr>
      <w:r>
        <w:t>Validations</w:t>
      </w:r>
    </w:p>
    <w:p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rsidR="00163F81" w:rsidRDefault="00163F81" w:rsidP="00E65978">
      <w:pPr>
        <w:pStyle w:val="ListParagraph"/>
        <w:numPr>
          <w:ilvl w:val="1"/>
          <w:numId w:val="6"/>
        </w:numPr>
        <w:jc w:val="both"/>
      </w:pPr>
      <w:proofErr w:type="gramStart"/>
      <w:r>
        <w:t>msisdn</w:t>
      </w:r>
      <w:proofErr w:type="gramEnd"/>
      <w:r>
        <w:t xml:space="preserve">, operator, circle and callId are not present as query parameters. </w:t>
      </w:r>
    </w:p>
    <w:p w:rsidR="00163F81" w:rsidRDefault="00163F81" w:rsidP="00E65978">
      <w:pPr>
        <w:pStyle w:val="ListParagraph"/>
        <w:numPr>
          <w:ilvl w:val="1"/>
          <w:numId w:val="6"/>
        </w:numPr>
        <w:jc w:val="both"/>
      </w:pPr>
      <w:proofErr w:type="gramStart"/>
      <w:r>
        <w:lastRenderedPageBreak/>
        <w:t>msisdn</w:t>
      </w:r>
      <w:proofErr w:type="gramEnd"/>
      <w:r>
        <w:t xml:space="preserve"> does not contain 10 digits.</w:t>
      </w:r>
    </w:p>
    <w:p w:rsidR="00163F81" w:rsidRDefault="00163F81" w:rsidP="00163F81">
      <w:pPr>
        <w:pStyle w:val="Heading5"/>
        <w:jc w:val="both"/>
      </w:pPr>
      <w:r>
        <w:t>Http time Out</w:t>
      </w:r>
    </w:p>
    <w:p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163F81" w:rsidRDefault="00163F81" w:rsidP="00163F81">
      <w:pPr>
        <w:pStyle w:val="Heading5"/>
        <w:jc w:val="both"/>
      </w:pPr>
      <w:r>
        <w:t>Query Parameters</w:t>
      </w:r>
    </w:p>
    <w:p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rsidTr="00FE78D0">
        <w:tc>
          <w:tcPr>
            <w:tcW w:w="558" w:type="dxa"/>
            <w:shd w:val="clear" w:color="auto" w:fill="D9D9D9" w:themeFill="background1" w:themeFillShade="D9"/>
          </w:tcPr>
          <w:p w:rsidR="00163F81" w:rsidRDefault="00163F81" w:rsidP="00FE78D0">
            <w:pPr>
              <w:jc w:val="both"/>
            </w:pPr>
            <w:r>
              <w:t>#</w:t>
            </w:r>
          </w:p>
        </w:tc>
        <w:tc>
          <w:tcPr>
            <w:tcW w:w="1801" w:type="dxa"/>
            <w:shd w:val="clear" w:color="auto" w:fill="D9D9D9" w:themeFill="background1" w:themeFillShade="D9"/>
          </w:tcPr>
          <w:p w:rsidR="00163F81" w:rsidRDefault="00163F81" w:rsidP="00FE78D0">
            <w:pPr>
              <w:jc w:val="both"/>
            </w:pPr>
            <w:r>
              <w:t>Parameter Name</w:t>
            </w:r>
          </w:p>
        </w:tc>
        <w:tc>
          <w:tcPr>
            <w:tcW w:w="1284" w:type="dxa"/>
            <w:shd w:val="clear" w:color="auto" w:fill="D9D9D9" w:themeFill="background1" w:themeFillShade="D9"/>
          </w:tcPr>
          <w:p w:rsidR="00163F81" w:rsidRDefault="00163F81" w:rsidP="00FE78D0">
            <w:pPr>
              <w:jc w:val="both"/>
            </w:pPr>
            <w:r>
              <w:t>Mandatory</w:t>
            </w:r>
          </w:p>
        </w:tc>
        <w:tc>
          <w:tcPr>
            <w:tcW w:w="1134" w:type="dxa"/>
            <w:shd w:val="clear" w:color="auto" w:fill="D9D9D9" w:themeFill="background1" w:themeFillShade="D9"/>
          </w:tcPr>
          <w:p w:rsidR="00163F81" w:rsidRDefault="00163F81" w:rsidP="00FE78D0">
            <w:pPr>
              <w:jc w:val="both"/>
            </w:pPr>
            <w:r>
              <w:t>Data type</w:t>
            </w:r>
          </w:p>
        </w:tc>
        <w:tc>
          <w:tcPr>
            <w:tcW w:w="1829" w:type="dxa"/>
            <w:shd w:val="clear" w:color="auto" w:fill="D9D9D9" w:themeFill="background1" w:themeFillShade="D9"/>
          </w:tcPr>
          <w:p w:rsidR="00163F81" w:rsidRDefault="00163F81" w:rsidP="00FE78D0">
            <w:pPr>
              <w:jc w:val="both"/>
            </w:pPr>
            <w:r>
              <w:t>Range</w:t>
            </w:r>
          </w:p>
        </w:tc>
        <w:tc>
          <w:tcPr>
            <w:tcW w:w="2592" w:type="dxa"/>
            <w:shd w:val="clear" w:color="auto" w:fill="D9D9D9" w:themeFill="background1" w:themeFillShade="D9"/>
          </w:tcPr>
          <w:p w:rsidR="00163F81" w:rsidRDefault="00163F81" w:rsidP="00FE78D0">
            <w:pPr>
              <w:jc w:val="both"/>
            </w:pPr>
            <w:r>
              <w:t>Description</w:t>
            </w:r>
          </w:p>
        </w:tc>
      </w:tr>
      <w:tr w:rsidR="00163F81" w:rsidTr="00FE78D0">
        <w:tc>
          <w:tcPr>
            <w:tcW w:w="558" w:type="dxa"/>
          </w:tcPr>
          <w:p w:rsidR="00163F81" w:rsidRDefault="00163F81" w:rsidP="00FE78D0">
            <w:pPr>
              <w:jc w:val="both"/>
            </w:pPr>
            <w:r>
              <w:t>1</w:t>
            </w:r>
          </w:p>
        </w:tc>
        <w:tc>
          <w:tcPr>
            <w:tcW w:w="1801" w:type="dxa"/>
          </w:tcPr>
          <w:p w:rsidR="00163F81" w:rsidRDefault="00163F81" w:rsidP="00FE78D0">
            <w:pPr>
              <w:jc w:val="both"/>
            </w:pPr>
            <w:r>
              <w:t>callingNumber</w:t>
            </w:r>
          </w:p>
        </w:tc>
        <w:tc>
          <w:tcPr>
            <w:tcW w:w="1284" w:type="dxa"/>
          </w:tcPr>
          <w:p w:rsidR="00163F81" w:rsidRDefault="00163F81" w:rsidP="00FE78D0">
            <w:pPr>
              <w:jc w:val="both"/>
            </w:pPr>
            <w:r>
              <w:t>Yes</w:t>
            </w:r>
          </w:p>
        </w:tc>
        <w:tc>
          <w:tcPr>
            <w:tcW w:w="1134" w:type="dxa"/>
          </w:tcPr>
          <w:p w:rsidR="00163F81" w:rsidRDefault="00163F81" w:rsidP="00FE78D0">
            <w:pPr>
              <w:jc w:val="both"/>
            </w:pPr>
            <w:r>
              <w:t>Number (10 digits)</w:t>
            </w:r>
          </w:p>
        </w:tc>
        <w:tc>
          <w:tcPr>
            <w:tcW w:w="1829" w:type="dxa"/>
          </w:tcPr>
          <w:p w:rsidR="00163F81" w:rsidRDefault="00163F81" w:rsidP="00FE78D0">
            <w:pPr>
              <w:jc w:val="both"/>
            </w:pPr>
            <w:r>
              <w:t>NA</w:t>
            </w:r>
          </w:p>
        </w:tc>
        <w:tc>
          <w:tcPr>
            <w:tcW w:w="2592" w:type="dxa"/>
          </w:tcPr>
          <w:p w:rsidR="00163F81" w:rsidRDefault="00163F81" w:rsidP="00FE78D0">
            <w:pPr>
              <w:jc w:val="both"/>
            </w:pPr>
            <w:r>
              <w:t>10-digit mobile number of the caller</w:t>
            </w:r>
          </w:p>
        </w:tc>
      </w:tr>
      <w:tr w:rsidR="00163F81" w:rsidTr="00FE78D0">
        <w:tc>
          <w:tcPr>
            <w:tcW w:w="558" w:type="dxa"/>
          </w:tcPr>
          <w:p w:rsidR="00163F81" w:rsidRDefault="00163F81" w:rsidP="00FE78D0">
            <w:pPr>
              <w:jc w:val="both"/>
            </w:pPr>
            <w:r>
              <w:t>2</w:t>
            </w:r>
          </w:p>
        </w:tc>
        <w:tc>
          <w:tcPr>
            <w:tcW w:w="1801" w:type="dxa"/>
          </w:tcPr>
          <w:p w:rsidR="00163F81" w:rsidRDefault="00163F81" w:rsidP="00FE78D0">
            <w:pPr>
              <w:jc w:val="both"/>
            </w:pPr>
            <w:r>
              <w:t>o</w:t>
            </w:r>
            <w:r w:rsidRPr="004112C6">
              <w:t>perator</w:t>
            </w:r>
          </w:p>
        </w:tc>
        <w:tc>
          <w:tcPr>
            <w:tcW w:w="1284" w:type="dxa"/>
          </w:tcPr>
          <w:p w:rsidR="00163F81" w:rsidRDefault="00163F81" w:rsidP="00FE78D0">
            <w:pPr>
              <w:jc w:val="both"/>
            </w:pPr>
            <w:r w:rsidRPr="009C5A03">
              <w:t>Yes</w:t>
            </w:r>
          </w:p>
        </w:tc>
        <w:tc>
          <w:tcPr>
            <w:tcW w:w="1134" w:type="dxa"/>
          </w:tcPr>
          <w:p w:rsidR="00163F81" w:rsidRDefault="00163F81" w:rsidP="00FE78D0">
            <w:pPr>
              <w:jc w:val="both"/>
            </w:pPr>
            <w:r>
              <w:t>String (255 chars)</w:t>
            </w:r>
          </w:p>
        </w:tc>
        <w:tc>
          <w:tcPr>
            <w:tcW w:w="1829" w:type="dxa"/>
          </w:tcPr>
          <w:p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2592" w:type="dxa"/>
          </w:tcPr>
          <w:p w:rsidR="00163F81" w:rsidRDefault="00163F81" w:rsidP="00FE78D0">
            <w:pPr>
              <w:jc w:val="both"/>
            </w:pPr>
            <w:r>
              <w:t>O</w:t>
            </w:r>
            <w:r w:rsidRPr="00CA7393">
              <w:t>perator of caller</w:t>
            </w:r>
            <w:r>
              <w:t xml:space="preserve">. </w:t>
            </w:r>
          </w:p>
        </w:tc>
      </w:tr>
      <w:tr w:rsidR="00163F81" w:rsidTr="00FE78D0">
        <w:tc>
          <w:tcPr>
            <w:tcW w:w="558" w:type="dxa"/>
          </w:tcPr>
          <w:p w:rsidR="00163F81" w:rsidRDefault="00163F81" w:rsidP="00FE78D0">
            <w:pPr>
              <w:jc w:val="both"/>
            </w:pPr>
            <w:r>
              <w:t>3</w:t>
            </w:r>
          </w:p>
        </w:tc>
        <w:tc>
          <w:tcPr>
            <w:tcW w:w="1801" w:type="dxa"/>
          </w:tcPr>
          <w:p w:rsidR="00163F81" w:rsidRPr="004112C6" w:rsidRDefault="00163F81" w:rsidP="00FE78D0">
            <w:pPr>
              <w:jc w:val="both"/>
            </w:pPr>
            <w:r>
              <w:t>c</w:t>
            </w:r>
            <w:r w:rsidRPr="004112C6">
              <w:t>ircle</w:t>
            </w:r>
          </w:p>
        </w:tc>
        <w:tc>
          <w:tcPr>
            <w:tcW w:w="1284" w:type="dxa"/>
          </w:tcPr>
          <w:p w:rsidR="00163F81" w:rsidRPr="009C5A03" w:rsidRDefault="00163F81" w:rsidP="00FE78D0">
            <w:pPr>
              <w:jc w:val="both"/>
            </w:pPr>
            <w:r w:rsidRPr="009C5A03">
              <w:t>Yes</w:t>
            </w:r>
          </w:p>
        </w:tc>
        <w:tc>
          <w:tcPr>
            <w:tcW w:w="1134" w:type="dxa"/>
          </w:tcPr>
          <w:p w:rsidR="00163F81" w:rsidRDefault="00163F81" w:rsidP="00FE78D0">
            <w:pPr>
              <w:jc w:val="both"/>
            </w:pPr>
            <w:r>
              <w:t>String (255 chards)</w:t>
            </w:r>
          </w:p>
        </w:tc>
        <w:tc>
          <w:tcPr>
            <w:tcW w:w="1829" w:type="dxa"/>
          </w:tcPr>
          <w:p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2592" w:type="dxa"/>
          </w:tcPr>
          <w:p w:rsidR="00163F81" w:rsidRPr="00CA7393" w:rsidRDefault="00163F81" w:rsidP="00FE78D0">
            <w:pPr>
              <w:jc w:val="both"/>
            </w:pPr>
            <w:r>
              <w:t>O</w:t>
            </w:r>
            <w:r w:rsidRPr="00CA7393">
              <w:t>perator circle from where the call</w:t>
            </w:r>
            <w:r>
              <w:t xml:space="preserve"> is originating. </w:t>
            </w:r>
          </w:p>
        </w:tc>
      </w:tr>
      <w:tr w:rsidR="00163F81" w:rsidRPr="0016019F" w:rsidTr="00FE78D0">
        <w:tc>
          <w:tcPr>
            <w:tcW w:w="558" w:type="dxa"/>
          </w:tcPr>
          <w:p w:rsidR="00163F81" w:rsidRPr="0016019F" w:rsidRDefault="00163F81" w:rsidP="00FE78D0">
            <w:pPr>
              <w:jc w:val="both"/>
            </w:pPr>
            <w:r w:rsidRPr="0016019F">
              <w:t>4</w:t>
            </w:r>
          </w:p>
        </w:tc>
        <w:tc>
          <w:tcPr>
            <w:tcW w:w="1801" w:type="dxa"/>
          </w:tcPr>
          <w:p w:rsidR="00163F81" w:rsidRPr="0016019F" w:rsidRDefault="00163F81" w:rsidP="00FE78D0">
            <w:pPr>
              <w:jc w:val="both"/>
            </w:pPr>
            <w:r>
              <w:t>callId</w:t>
            </w:r>
          </w:p>
        </w:tc>
        <w:tc>
          <w:tcPr>
            <w:tcW w:w="1284" w:type="dxa"/>
          </w:tcPr>
          <w:p w:rsidR="00163F81" w:rsidRPr="0016019F" w:rsidRDefault="00163F81" w:rsidP="00FE78D0">
            <w:pPr>
              <w:jc w:val="both"/>
            </w:pPr>
            <w:r w:rsidRPr="0016019F">
              <w:t>Yes</w:t>
            </w:r>
          </w:p>
        </w:tc>
        <w:tc>
          <w:tcPr>
            <w:tcW w:w="1134" w:type="dxa"/>
          </w:tcPr>
          <w:p w:rsidR="00163F81" w:rsidRPr="0016019F" w:rsidRDefault="00163F81" w:rsidP="00FE78D0">
            <w:pPr>
              <w:jc w:val="both"/>
            </w:pPr>
            <w:r w:rsidRPr="0016019F">
              <w:t>Number</w:t>
            </w:r>
            <w:r>
              <w:t xml:space="preserve"> (15 digits)</w:t>
            </w:r>
          </w:p>
        </w:tc>
        <w:tc>
          <w:tcPr>
            <w:tcW w:w="1829" w:type="dxa"/>
          </w:tcPr>
          <w:p w:rsidR="00163F81" w:rsidRPr="0016019F" w:rsidRDefault="00163F81" w:rsidP="00FE78D0">
            <w:pPr>
              <w:jc w:val="both"/>
            </w:pPr>
            <w:r>
              <w:t>NA</w:t>
            </w:r>
          </w:p>
        </w:tc>
        <w:tc>
          <w:tcPr>
            <w:tcW w:w="2592" w:type="dxa"/>
          </w:tcPr>
          <w:p w:rsidR="00163F81" w:rsidRPr="0016019F" w:rsidRDefault="00163F81" w:rsidP="00FE78D0">
            <w:pPr>
              <w:jc w:val="both"/>
            </w:pPr>
            <w:r w:rsidRPr="00AF0117">
              <w:t>15 digit unique call id assigned by IVR</w:t>
            </w:r>
          </w:p>
        </w:tc>
      </w:tr>
    </w:tbl>
    <w:p w:rsidR="00163F81" w:rsidRDefault="00163F81" w:rsidP="00163F81">
      <w:pPr>
        <w:pStyle w:val="Heading5"/>
        <w:jc w:val="both"/>
      </w:pPr>
      <w:r>
        <w:t>Headers</w:t>
      </w:r>
    </w:p>
    <w:p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rsidTr="00FE78D0">
        <w:tc>
          <w:tcPr>
            <w:tcW w:w="1512" w:type="dxa"/>
            <w:shd w:val="clear" w:color="auto" w:fill="D9D9D9" w:themeFill="background1" w:themeFillShade="D9"/>
          </w:tcPr>
          <w:p w:rsidR="00163F81" w:rsidRDefault="00163F81" w:rsidP="00FE78D0">
            <w:pPr>
              <w:jc w:val="both"/>
            </w:pPr>
            <w:r>
              <w:t>Header Name</w:t>
            </w:r>
          </w:p>
        </w:tc>
        <w:tc>
          <w:tcPr>
            <w:tcW w:w="1595" w:type="dxa"/>
            <w:shd w:val="clear" w:color="auto" w:fill="D9D9D9" w:themeFill="background1" w:themeFillShade="D9"/>
          </w:tcPr>
          <w:p w:rsidR="00163F81" w:rsidRDefault="00163F81" w:rsidP="00FE78D0">
            <w:pPr>
              <w:jc w:val="both"/>
            </w:pPr>
            <w:r>
              <w:t>Header Value</w:t>
            </w:r>
          </w:p>
        </w:tc>
        <w:tc>
          <w:tcPr>
            <w:tcW w:w="1341" w:type="dxa"/>
            <w:shd w:val="clear" w:color="auto" w:fill="D9D9D9" w:themeFill="background1" w:themeFillShade="D9"/>
          </w:tcPr>
          <w:p w:rsidR="00163F81" w:rsidRDefault="00163F81" w:rsidP="00FE78D0">
            <w:pPr>
              <w:jc w:val="both"/>
            </w:pPr>
            <w:r>
              <w:t>Mandatory</w:t>
            </w:r>
          </w:p>
        </w:tc>
        <w:tc>
          <w:tcPr>
            <w:tcW w:w="4732" w:type="dxa"/>
            <w:shd w:val="clear" w:color="auto" w:fill="D9D9D9" w:themeFill="background1" w:themeFillShade="D9"/>
          </w:tcPr>
          <w:p w:rsidR="00163F81" w:rsidRDefault="00163F81" w:rsidP="00FE78D0">
            <w:pPr>
              <w:jc w:val="both"/>
            </w:pPr>
            <w:r>
              <w:t>Description</w:t>
            </w:r>
          </w:p>
        </w:tc>
      </w:tr>
      <w:tr w:rsidR="00163F81" w:rsidTr="00FE78D0">
        <w:tc>
          <w:tcPr>
            <w:tcW w:w="1512" w:type="dxa"/>
          </w:tcPr>
          <w:p w:rsidR="00163F81" w:rsidRPr="0065474C" w:rsidRDefault="00163F81" w:rsidP="00FE78D0">
            <w:pPr>
              <w:jc w:val="both"/>
            </w:pPr>
            <w:r>
              <w:t>Accept</w:t>
            </w:r>
          </w:p>
        </w:tc>
        <w:tc>
          <w:tcPr>
            <w:tcW w:w="1595" w:type="dxa"/>
          </w:tcPr>
          <w:p w:rsidR="00163F81" w:rsidRPr="0065474C"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706077" w:rsidRDefault="00163F81" w:rsidP="00FE78D0">
            <w:pPr>
              <w:jc w:val="both"/>
            </w:pPr>
            <w:r>
              <w:t>It specifies the format of the content accepted by the API invoker.</w:t>
            </w:r>
          </w:p>
        </w:tc>
      </w:tr>
    </w:tbl>
    <w:p w:rsidR="00163F81" w:rsidRDefault="00163F81" w:rsidP="00163F81">
      <w:pPr>
        <w:pStyle w:val="Heading4"/>
        <w:jc w:val="both"/>
      </w:pPr>
      <w:r>
        <w:t xml:space="preserve">Get Subscriber Details API </w:t>
      </w:r>
      <w:r w:rsidR="00350A13">
        <w:t>–</w:t>
      </w:r>
      <w:r>
        <w:t xml:space="preserve"> </w:t>
      </w:r>
      <w:r w:rsidRPr="00D164C4">
        <w:t>Response</w:t>
      </w:r>
    </w:p>
    <w:p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rsidTr="00FE78D0">
        <w:tc>
          <w:tcPr>
            <w:tcW w:w="1188" w:type="dxa"/>
            <w:shd w:val="clear" w:color="auto" w:fill="D9D9D9" w:themeFill="background1" w:themeFillShade="D9"/>
          </w:tcPr>
          <w:p w:rsidR="00163F81" w:rsidRPr="00DE1B6A" w:rsidRDefault="00163F81" w:rsidP="00FE78D0">
            <w:pPr>
              <w:jc w:val="both"/>
            </w:pPr>
            <w:r w:rsidRPr="00DE1B6A">
              <w:t>Response  Status</w:t>
            </w:r>
          </w:p>
        </w:tc>
        <w:tc>
          <w:tcPr>
            <w:tcW w:w="3315" w:type="dxa"/>
            <w:shd w:val="clear" w:color="auto" w:fill="D9D9D9" w:themeFill="background1" w:themeFillShade="D9"/>
          </w:tcPr>
          <w:p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rsidR="00163F81" w:rsidRPr="00DE1B6A" w:rsidRDefault="00163F81" w:rsidP="00FE78D0">
            <w:pPr>
              <w:jc w:val="both"/>
            </w:pPr>
            <w:r w:rsidRPr="00DE1B6A">
              <w:t>HTTP Status Code</w:t>
            </w:r>
          </w:p>
        </w:tc>
        <w:tc>
          <w:tcPr>
            <w:tcW w:w="1471" w:type="dxa"/>
            <w:shd w:val="clear" w:color="auto" w:fill="D9D9D9" w:themeFill="background1" w:themeFillShade="D9"/>
          </w:tcPr>
          <w:p w:rsidR="00163F81" w:rsidRPr="00DE1B6A" w:rsidRDefault="00163F81" w:rsidP="00FE78D0">
            <w:pPr>
              <w:jc w:val="both"/>
            </w:pPr>
            <w:r w:rsidRPr="00DE1B6A">
              <w:t>Content Type</w:t>
            </w:r>
          </w:p>
        </w:tc>
        <w:tc>
          <w:tcPr>
            <w:tcW w:w="2250" w:type="dxa"/>
            <w:shd w:val="clear" w:color="auto" w:fill="D9D9D9" w:themeFill="background1" w:themeFillShade="D9"/>
          </w:tcPr>
          <w:p w:rsidR="00163F81" w:rsidRPr="00DE1B6A" w:rsidRDefault="00163F81" w:rsidP="00FE78D0">
            <w:pPr>
              <w:jc w:val="both"/>
            </w:pPr>
            <w:r w:rsidRPr="00DE1B6A">
              <w:t>Description</w:t>
            </w:r>
          </w:p>
        </w:tc>
      </w:tr>
      <w:tr w:rsidR="00163F81" w:rsidTr="00FE78D0">
        <w:trPr>
          <w:trHeight w:val="346"/>
        </w:trPr>
        <w:tc>
          <w:tcPr>
            <w:tcW w:w="1188" w:type="dxa"/>
          </w:tcPr>
          <w:p w:rsidR="00163F81" w:rsidRPr="00031093" w:rsidRDefault="00163F81" w:rsidP="00FE78D0">
            <w:r w:rsidRPr="00031093">
              <w:t>Successful</w:t>
            </w:r>
          </w:p>
        </w:tc>
        <w:tc>
          <w:tcPr>
            <w:tcW w:w="3315" w:type="dxa"/>
          </w:tcPr>
          <w:p w:rsidR="00163F81" w:rsidRPr="002272D7" w:rsidRDefault="00163F81" w:rsidP="00FE78D0">
            <w:pPr>
              <w:jc w:val="both"/>
              <w:rPr>
                <w:color w:val="000000" w:themeColor="text1"/>
              </w:rPr>
            </w:pPr>
            <w:r w:rsidRPr="002272D7">
              <w:rPr>
                <w:color w:val="000000" w:themeColor="text1"/>
              </w:rPr>
              <w:t>{</w:t>
            </w:r>
          </w:p>
          <w:p w:rsidR="00163F81" w:rsidRPr="002272D7" w:rsidRDefault="00A91A43" w:rsidP="00FE78D0">
            <w:pPr>
              <w:jc w:val="both"/>
              <w:rPr>
                <w:color w:val="000000" w:themeColor="text1"/>
              </w:rPr>
            </w:pPr>
            <w:r>
              <w:rPr>
                <w:color w:val="000000" w:themeColor="text1"/>
              </w:rPr>
              <w:t xml:space="preserve">    </w:t>
            </w:r>
            <w:r w:rsidR="003F5A2D">
              <w:rPr>
                <w:color w:val="000000" w:themeColor="text1"/>
              </w:rPr>
              <w:t>"</w:t>
            </w:r>
            <w:r w:rsidR="00163F81" w:rsidRPr="002272D7">
              <w:rPr>
                <w:color w:val="000000" w:themeColor="text1"/>
              </w:rPr>
              <w:t>circle</w:t>
            </w:r>
            <w:r w:rsidR="003F5A2D">
              <w:rPr>
                <w:color w:val="000000" w:themeColor="text1"/>
              </w:rPr>
              <w:t>"</w:t>
            </w:r>
            <w:r w:rsidR="00163F81" w:rsidRPr="002272D7">
              <w:rPr>
                <w:color w:val="000000" w:themeColor="text1"/>
              </w:rPr>
              <w:t xml:space="preserve">: </w:t>
            </w:r>
            <w:r w:rsidR="003F5A2D">
              <w:rPr>
                <w:color w:val="000000" w:themeColor="text1"/>
              </w:rPr>
              <w:t>"</w:t>
            </w:r>
            <w:r w:rsidR="00163F81" w:rsidRPr="002272D7">
              <w:rPr>
                <w:color w:val="000000" w:themeColor="text1"/>
              </w:rPr>
              <w:t>AP</w:t>
            </w:r>
            <w:r w:rsidR="003F5A2D">
              <w:rPr>
                <w:color w:val="000000" w:themeColor="text1"/>
              </w:rPr>
              <w:t>"</w:t>
            </w:r>
            <w:r w:rsidR="00163F81" w:rsidRPr="002272D7">
              <w:rPr>
                <w:color w:val="000000" w:themeColor="text1"/>
              </w:rPr>
              <w:t>,</w:t>
            </w:r>
          </w:p>
          <w:p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languageLocationCode</w:t>
            </w:r>
            <w:r w:rsidR="003F5A2D">
              <w:rPr>
                <w:color w:val="000000" w:themeColor="text1"/>
              </w:rPr>
              <w:t>"</w:t>
            </w:r>
            <w:r w:rsidRPr="002272D7">
              <w:rPr>
                <w:color w:val="000000" w:themeColor="text1"/>
              </w:rPr>
              <w:t xml:space="preserve">: </w:t>
            </w:r>
            <w:ins w:id="300" w:author="Ashish Jain" w:date="2015-04-16T22:34:00Z">
              <w:r w:rsidR="00202A14">
                <w:rPr>
                  <w:color w:val="000000" w:themeColor="text1"/>
                </w:rPr>
                <w:t>“</w:t>
              </w:r>
            </w:ins>
            <w:r w:rsidRPr="002272D7">
              <w:rPr>
                <w:color w:val="000000" w:themeColor="text1"/>
              </w:rPr>
              <w:t>10</w:t>
            </w:r>
            <w:ins w:id="301" w:author="Ashish Jain" w:date="2015-04-16T22:34:00Z">
              <w:r w:rsidR="00202A14">
                <w:rPr>
                  <w:color w:val="000000" w:themeColor="text1"/>
                </w:rPr>
                <w:t>”</w:t>
              </w:r>
            </w:ins>
            <w:r w:rsidRPr="002272D7">
              <w:rPr>
                <w:color w:val="000000" w:themeColor="text1"/>
              </w:rPr>
              <w:t>,</w:t>
            </w:r>
          </w:p>
          <w:p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subscriptionPackList</w:t>
            </w:r>
            <w:r w:rsidR="003F5A2D">
              <w:rPr>
                <w:color w:val="000000" w:themeColor="text1"/>
              </w:rPr>
              <w:t>"</w:t>
            </w:r>
            <w:r w:rsidRPr="002272D7">
              <w:rPr>
                <w:color w:val="000000" w:themeColor="text1"/>
              </w:rPr>
              <w:t>: [</w:t>
            </w:r>
          </w:p>
          <w:p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rsidR="00163F81" w:rsidRPr="002272D7" w:rsidRDefault="00163F81" w:rsidP="00FE78D0">
            <w:pPr>
              <w:jc w:val="both"/>
              <w:rPr>
                <w:color w:val="000000" w:themeColor="text1"/>
              </w:rPr>
            </w:pPr>
            <w:r w:rsidRPr="002272D7">
              <w:rPr>
                <w:color w:val="000000" w:themeColor="text1"/>
              </w:rPr>
              <w:t xml:space="preserve">    ]</w:t>
            </w:r>
          </w:p>
          <w:p w:rsidR="00163F81" w:rsidRDefault="00163F81" w:rsidP="00FE78D0">
            <w:pPr>
              <w:jc w:val="both"/>
              <w:rPr>
                <w:color w:val="000000" w:themeColor="text1"/>
              </w:rPr>
            </w:pPr>
            <w:r w:rsidRPr="002272D7">
              <w:rPr>
                <w:color w:val="000000" w:themeColor="text1"/>
              </w:rPr>
              <w:t>}</w:t>
            </w:r>
          </w:p>
          <w:p w:rsidR="00163F81" w:rsidRPr="00A02AEB" w:rsidRDefault="00163F81" w:rsidP="00FE78D0">
            <w:pPr>
              <w:jc w:val="both"/>
              <w:rPr>
                <w:color w:val="000000" w:themeColor="text1"/>
              </w:rPr>
            </w:pPr>
          </w:p>
          <w:p w:rsidR="00163F81" w:rsidRPr="00A02AEB" w:rsidRDefault="00163F81" w:rsidP="00FE78D0">
            <w:pPr>
              <w:jc w:val="both"/>
              <w:rPr>
                <w:color w:val="000000" w:themeColor="text1"/>
              </w:rPr>
            </w:pPr>
            <w:r w:rsidRPr="00A02AEB">
              <w:rPr>
                <w:color w:val="000000" w:themeColor="text1"/>
              </w:rPr>
              <w:t>Or</w:t>
            </w:r>
          </w:p>
          <w:p w:rsidR="00163F81" w:rsidRPr="00A02AEB" w:rsidRDefault="00163F81" w:rsidP="00FE78D0">
            <w:pPr>
              <w:jc w:val="both"/>
              <w:rPr>
                <w:color w:val="000000" w:themeColor="text1"/>
              </w:rPr>
            </w:pPr>
          </w:p>
          <w:p w:rsidR="00163F81" w:rsidRPr="002272D7" w:rsidRDefault="00163F81" w:rsidP="00FE78D0">
            <w:pPr>
              <w:jc w:val="both"/>
              <w:rPr>
                <w:color w:val="000000" w:themeColor="text1"/>
              </w:rPr>
            </w:pPr>
            <w:r w:rsidRPr="002272D7">
              <w:rPr>
                <w:color w:val="000000" w:themeColor="text1"/>
              </w:rPr>
              <w:t>{</w:t>
            </w:r>
          </w:p>
          <w:p w:rsidR="00163F81" w:rsidRPr="002272D7" w:rsidRDefault="003F5A2D" w:rsidP="00FE78D0">
            <w:pPr>
              <w:jc w:val="both"/>
              <w:rPr>
                <w:color w:val="000000" w:themeColor="text1"/>
              </w:rPr>
            </w:pPr>
            <w:r>
              <w:rPr>
                <w:color w:val="000000" w:themeColor="text1"/>
              </w:rPr>
              <w:t>"</w:t>
            </w:r>
            <w:r w:rsidR="00163F81" w:rsidRPr="002272D7">
              <w:rPr>
                <w:color w:val="000000" w:themeColor="text1"/>
              </w:rPr>
              <w:t>circle</w:t>
            </w:r>
            <w:r>
              <w:rPr>
                <w:color w:val="000000" w:themeColor="text1"/>
              </w:rPr>
              <w:t>"</w:t>
            </w:r>
            <w:r w:rsidR="00163F81" w:rsidRPr="002272D7">
              <w:rPr>
                <w:color w:val="000000" w:themeColor="text1"/>
              </w:rPr>
              <w:t xml:space="preserve">: </w:t>
            </w:r>
            <w:r>
              <w:rPr>
                <w:color w:val="000000" w:themeColor="text1"/>
              </w:rPr>
              <w:t>"</w:t>
            </w:r>
            <w:r w:rsidR="00163F81" w:rsidRPr="002272D7">
              <w:rPr>
                <w:color w:val="000000" w:themeColor="text1"/>
              </w:rPr>
              <w:t>AP</w:t>
            </w:r>
            <w:r>
              <w:rPr>
                <w:color w:val="000000" w:themeColor="text1"/>
              </w:rPr>
              <w:t>"</w:t>
            </w:r>
            <w:r w:rsidR="00163F81" w:rsidRPr="002272D7">
              <w:rPr>
                <w:color w:val="000000" w:themeColor="text1"/>
              </w:rPr>
              <w:t>,</w:t>
            </w:r>
          </w:p>
          <w:p w:rsidR="00163F81"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defaultLanguageLocationCode</w:t>
            </w:r>
            <w:r w:rsidR="003F5A2D">
              <w:rPr>
                <w:color w:val="000000" w:themeColor="text1"/>
              </w:rPr>
              <w:t>"</w:t>
            </w:r>
            <w:r w:rsidRPr="002272D7">
              <w:rPr>
                <w:color w:val="000000" w:themeColor="text1"/>
              </w:rPr>
              <w:t xml:space="preserve">: </w:t>
            </w:r>
            <w:ins w:id="302" w:author="Ashish Jain" w:date="2015-04-16T22:31:00Z">
              <w:r w:rsidR="000865AD">
                <w:rPr>
                  <w:color w:val="000000" w:themeColor="text1"/>
                </w:rPr>
                <w:t>“</w:t>
              </w:r>
            </w:ins>
            <w:r w:rsidRPr="002272D7">
              <w:rPr>
                <w:color w:val="000000" w:themeColor="text1"/>
              </w:rPr>
              <w:t>10</w:t>
            </w:r>
            <w:ins w:id="303" w:author="Ashish Jain" w:date="2015-04-16T22:31:00Z">
              <w:r w:rsidR="000865AD">
                <w:rPr>
                  <w:color w:val="000000" w:themeColor="text1"/>
                </w:rPr>
                <w:t>”</w:t>
              </w:r>
            </w:ins>
          </w:p>
          <w:p w:rsidR="00163F81" w:rsidRDefault="00163F81" w:rsidP="00FE78D0">
            <w:pPr>
              <w:jc w:val="both"/>
              <w:rPr>
                <w:color w:val="000000" w:themeColor="text1"/>
              </w:rPr>
            </w:pPr>
            <w:r w:rsidRPr="002272D7">
              <w:rPr>
                <w:color w:val="000000" w:themeColor="text1"/>
              </w:rPr>
              <w:t>}</w:t>
            </w:r>
          </w:p>
          <w:p w:rsidR="00163F81" w:rsidRPr="00A02AEB" w:rsidRDefault="00163F81" w:rsidP="00FE78D0">
            <w:pPr>
              <w:jc w:val="both"/>
              <w:rPr>
                <w:color w:val="000000" w:themeColor="text1"/>
              </w:rPr>
            </w:pPr>
          </w:p>
          <w:p w:rsidR="00163F81" w:rsidRPr="00A02AEB" w:rsidRDefault="00163F81" w:rsidP="00FE78D0">
            <w:pPr>
              <w:jc w:val="both"/>
              <w:rPr>
                <w:color w:val="000000" w:themeColor="text1"/>
              </w:rPr>
            </w:pPr>
            <w:r w:rsidRPr="00A02AEB">
              <w:rPr>
                <w:color w:val="000000" w:themeColor="text1"/>
              </w:rPr>
              <w:t>Or</w:t>
            </w:r>
          </w:p>
          <w:p w:rsidR="00163F81" w:rsidRDefault="00163F81" w:rsidP="00FE78D0">
            <w:pPr>
              <w:jc w:val="both"/>
              <w:rPr>
                <w:color w:val="000000" w:themeColor="text1"/>
              </w:rPr>
            </w:pPr>
          </w:p>
          <w:p w:rsidR="00163F81" w:rsidRDefault="00163F81" w:rsidP="00FE78D0">
            <w:pPr>
              <w:jc w:val="both"/>
            </w:pPr>
            <w:r>
              <w:t>{</w:t>
            </w:r>
          </w:p>
          <w:p w:rsidR="00163F81" w:rsidRDefault="003F5A2D" w:rsidP="00FE78D0">
            <w:pPr>
              <w:jc w:val="both"/>
            </w:pPr>
            <w:r>
              <w:t>"</w:t>
            </w:r>
            <w:r w:rsidR="00163F81">
              <w:t>circle</w:t>
            </w:r>
            <w:r>
              <w:t>"</w:t>
            </w:r>
            <w:r w:rsidR="00163F81">
              <w:t xml:space="preserve">: </w:t>
            </w:r>
            <w:r>
              <w:t>"</w:t>
            </w:r>
            <w:r w:rsidR="00163F81">
              <w:t>99</w:t>
            </w:r>
            <w:r>
              <w:t>"</w:t>
            </w:r>
            <w:r w:rsidR="00163F81">
              <w:t>,</w:t>
            </w:r>
          </w:p>
          <w:p w:rsidR="00163F81" w:rsidRDefault="00163F81" w:rsidP="00FE78D0">
            <w:pPr>
              <w:jc w:val="both"/>
            </w:pPr>
            <w:r>
              <w:t xml:space="preserve">    </w:t>
            </w:r>
            <w:r w:rsidR="003F5A2D">
              <w:t>"</w:t>
            </w:r>
            <w:r>
              <w:t>defaultLanguageLocationCode</w:t>
            </w:r>
            <w:r w:rsidR="003F5A2D">
              <w:t>"</w:t>
            </w:r>
            <w:r>
              <w:t xml:space="preserve">: </w:t>
            </w:r>
            <w:ins w:id="304" w:author="Ashish Jain" w:date="2015-04-16T22:31:00Z">
              <w:r w:rsidR="000865AD">
                <w:lastRenderedPageBreak/>
                <w:t>“</w:t>
              </w:r>
            </w:ins>
            <w:r>
              <w:t>10</w:t>
            </w:r>
            <w:ins w:id="305" w:author="Ashish Jain" w:date="2015-04-16T22:31:00Z">
              <w:r w:rsidR="000865AD">
                <w:t>”</w:t>
              </w:r>
            </w:ins>
          </w:p>
          <w:p w:rsidR="00163F81" w:rsidRPr="00031093" w:rsidRDefault="00163F81" w:rsidP="00FE78D0">
            <w:pPr>
              <w:jc w:val="both"/>
            </w:pPr>
            <w:r>
              <w:t>}</w:t>
            </w:r>
          </w:p>
        </w:tc>
        <w:tc>
          <w:tcPr>
            <w:tcW w:w="956" w:type="dxa"/>
          </w:tcPr>
          <w:p w:rsidR="00163F81" w:rsidRPr="00031093" w:rsidRDefault="00163F81" w:rsidP="00FE78D0">
            <w:pPr>
              <w:jc w:val="both"/>
            </w:pPr>
            <w:r w:rsidRPr="00031093">
              <w:lastRenderedPageBreak/>
              <w:t>200</w:t>
            </w:r>
          </w:p>
        </w:tc>
        <w:tc>
          <w:tcPr>
            <w:tcW w:w="1471" w:type="dxa"/>
          </w:tcPr>
          <w:p w:rsidR="00163F81" w:rsidRPr="00031093" w:rsidRDefault="00163F81" w:rsidP="00FE78D0">
            <w:pPr>
              <w:jc w:val="both"/>
            </w:pPr>
            <w:r w:rsidRPr="00031093">
              <w:t>Application/json</w:t>
            </w:r>
          </w:p>
        </w:tc>
        <w:tc>
          <w:tcPr>
            <w:tcW w:w="2250" w:type="dxa"/>
          </w:tcPr>
          <w:p w:rsidR="00163F81" w:rsidRPr="00031093" w:rsidRDefault="00163F81" w:rsidP="00FE78D0">
            <w:pPr>
              <w:jc w:val="both"/>
            </w:pPr>
          </w:p>
        </w:tc>
      </w:tr>
      <w:tr w:rsidR="00163F81" w:rsidTr="00FE78D0">
        <w:tc>
          <w:tcPr>
            <w:tcW w:w="1188" w:type="dxa"/>
            <w:vMerge w:val="restart"/>
          </w:tcPr>
          <w:p w:rsidR="00163F81" w:rsidRPr="00031093" w:rsidRDefault="00163F81" w:rsidP="00FE78D0">
            <w:pPr>
              <w:jc w:val="both"/>
            </w:pPr>
            <w:r w:rsidRPr="00031093">
              <w:lastRenderedPageBreak/>
              <w:t>Failure</w:t>
            </w:r>
          </w:p>
        </w:tc>
        <w:tc>
          <w:tcPr>
            <w:tcW w:w="3315" w:type="dxa"/>
            <w:vMerge w:val="restart"/>
            <w:shd w:val="clear" w:color="auto" w:fill="auto"/>
          </w:tcPr>
          <w:p w:rsidR="00163F81" w:rsidRDefault="00163F81" w:rsidP="00FE78D0">
            <w:pPr>
              <w:jc w:val="both"/>
            </w:pPr>
            <w:r>
              <w:t>{</w:t>
            </w:r>
          </w:p>
          <w:p w:rsidR="00163F81" w:rsidRDefault="003F5A2D" w:rsidP="00FE78D0">
            <w:pPr>
              <w:jc w:val="both"/>
            </w:pPr>
            <w:r>
              <w:t>"</w:t>
            </w:r>
            <w:r w:rsidR="00A028BD">
              <w:rPr>
                <w:szCs w:val="20"/>
              </w:rPr>
              <w:t>failureReason</w:t>
            </w:r>
            <w:r>
              <w:t>"</w:t>
            </w:r>
            <w:r w:rsidR="00163F81">
              <w:t xml:space="preserve">: </w:t>
            </w:r>
            <w:r>
              <w:t>"</w:t>
            </w:r>
            <w:r w:rsidR="00163F81">
              <w:t>&lt;Description of the failure reason&gt;</w:t>
            </w:r>
            <w:r>
              <w:t>"</w:t>
            </w:r>
          </w:p>
          <w:p w:rsidR="00163F81" w:rsidRPr="0076069D" w:rsidRDefault="00163F81" w:rsidP="00FE78D0">
            <w:pPr>
              <w:jc w:val="both"/>
              <w:rPr>
                <w:highlight w:val="lightGray"/>
              </w:rPr>
            </w:pPr>
            <w:r>
              <w:t>}</w:t>
            </w:r>
          </w:p>
        </w:tc>
        <w:tc>
          <w:tcPr>
            <w:tcW w:w="956" w:type="dxa"/>
          </w:tcPr>
          <w:p w:rsidR="00163F81" w:rsidRPr="00031093" w:rsidRDefault="00163F81" w:rsidP="00FE78D0">
            <w:pPr>
              <w:jc w:val="both"/>
              <w:rPr>
                <w:szCs w:val="20"/>
              </w:rPr>
            </w:pPr>
            <w:r>
              <w:rPr>
                <w:szCs w:val="20"/>
              </w:rPr>
              <w:t>400</w:t>
            </w:r>
          </w:p>
          <w:p w:rsidR="00163F81" w:rsidRPr="00031093" w:rsidRDefault="00163F81" w:rsidP="00FE78D0">
            <w:pPr>
              <w:jc w:val="both"/>
              <w:rPr>
                <w:szCs w:val="20"/>
              </w:rPr>
            </w:pPr>
          </w:p>
        </w:tc>
        <w:tc>
          <w:tcPr>
            <w:tcW w:w="1471" w:type="dxa"/>
          </w:tcPr>
          <w:p w:rsidR="00163F81" w:rsidRPr="00031093" w:rsidRDefault="00163F81" w:rsidP="00FE78D0">
            <w:pPr>
              <w:jc w:val="both"/>
              <w:rPr>
                <w:szCs w:val="20"/>
              </w:rPr>
            </w:pPr>
            <w:r w:rsidRPr="0076019E">
              <w:rPr>
                <w:szCs w:val="20"/>
              </w:rPr>
              <w:t>Application/json</w:t>
            </w:r>
          </w:p>
        </w:tc>
        <w:tc>
          <w:tcPr>
            <w:tcW w:w="2250" w:type="dxa"/>
          </w:tcPr>
          <w:p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Default="00163F81" w:rsidP="00FE78D0">
            <w:pPr>
              <w:jc w:val="both"/>
              <w:rPr>
                <w:szCs w:val="20"/>
              </w:rPr>
            </w:pPr>
            <w:r>
              <w:rPr>
                <w:szCs w:val="20"/>
              </w:rPr>
              <w:t>400</w:t>
            </w:r>
          </w:p>
        </w:tc>
        <w:tc>
          <w:tcPr>
            <w:tcW w:w="1471" w:type="dxa"/>
          </w:tcPr>
          <w:p w:rsidR="00163F81" w:rsidRPr="0076019E" w:rsidRDefault="00163F81" w:rsidP="00FE78D0">
            <w:pPr>
              <w:jc w:val="both"/>
              <w:rPr>
                <w:szCs w:val="20"/>
              </w:rPr>
            </w:pPr>
            <w:r>
              <w:rPr>
                <w:szCs w:val="20"/>
              </w:rPr>
              <w:t>Application/json</w:t>
            </w:r>
          </w:p>
        </w:tc>
        <w:tc>
          <w:tcPr>
            <w:tcW w:w="2250" w:type="dxa"/>
          </w:tcPr>
          <w:p w:rsidR="00163F81" w:rsidRDefault="00163F81" w:rsidP="00FE78D0">
            <w:pPr>
              <w:jc w:val="both"/>
              <w:rPr>
                <w:szCs w:val="20"/>
              </w:rPr>
            </w:pPr>
            <w:r>
              <w:rPr>
                <w:szCs w:val="20"/>
              </w:rPr>
              <w:t>In case mandatory parameter is missing</w:t>
            </w:r>
          </w:p>
          <w:p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A02AEB" w:rsidRDefault="00163F81" w:rsidP="00FE78D0">
            <w:pPr>
              <w:jc w:val="both"/>
              <w:rPr>
                <w:color w:val="000000" w:themeColor="text1"/>
                <w:szCs w:val="20"/>
              </w:rPr>
            </w:pPr>
            <w:r>
              <w:rPr>
                <w:color w:val="000000" w:themeColor="text1"/>
                <w:szCs w:val="20"/>
              </w:rPr>
              <w:t>500</w:t>
            </w:r>
          </w:p>
        </w:tc>
        <w:tc>
          <w:tcPr>
            <w:tcW w:w="1471" w:type="dxa"/>
          </w:tcPr>
          <w:p w:rsidR="00163F81" w:rsidRPr="0076019E" w:rsidRDefault="00163F81" w:rsidP="00FE78D0">
            <w:pPr>
              <w:jc w:val="both"/>
              <w:rPr>
                <w:szCs w:val="20"/>
              </w:rPr>
            </w:pPr>
            <w:r>
              <w:rPr>
                <w:szCs w:val="20"/>
              </w:rPr>
              <w:t>Application/json</w:t>
            </w:r>
          </w:p>
        </w:tc>
        <w:tc>
          <w:tcPr>
            <w:tcW w:w="2250" w:type="dxa"/>
          </w:tcPr>
          <w:p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r w:rsidR="00BC06C9" w:rsidTr="00FE78D0">
        <w:trPr>
          <w:ins w:id="306" w:author="Ashish Jain" w:date="2015-04-15T22:54:00Z"/>
        </w:trPr>
        <w:tc>
          <w:tcPr>
            <w:tcW w:w="1188" w:type="dxa"/>
          </w:tcPr>
          <w:p w:rsidR="00BC06C9" w:rsidRPr="00031093" w:rsidRDefault="00BC06C9" w:rsidP="00FE78D0">
            <w:pPr>
              <w:jc w:val="both"/>
              <w:rPr>
                <w:ins w:id="307" w:author="Ashish Jain" w:date="2015-04-15T22:54:00Z"/>
              </w:rPr>
            </w:pPr>
          </w:p>
        </w:tc>
        <w:tc>
          <w:tcPr>
            <w:tcW w:w="3315" w:type="dxa"/>
            <w:shd w:val="clear" w:color="auto" w:fill="auto"/>
          </w:tcPr>
          <w:p w:rsidR="00BC06C9" w:rsidRPr="00031093" w:rsidRDefault="00BC06C9" w:rsidP="00FE78D0">
            <w:pPr>
              <w:jc w:val="both"/>
              <w:rPr>
                <w:ins w:id="308" w:author="Ashish Jain" w:date="2015-04-15T22:54:00Z"/>
              </w:rPr>
            </w:pPr>
          </w:p>
        </w:tc>
        <w:tc>
          <w:tcPr>
            <w:tcW w:w="956" w:type="dxa"/>
          </w:tcPr>
          <w:p w:rsidR="00BC06C9" w:rsidRDefault="00BC06C9" w:rsidP="00FE78D0">
            <w:pPr>
              <w:jc w:val="both"/>
              <w:rPr>
                <w:ins w:id="309" w:author="Ashish Jain" w:date="2015-04-15T22:54:00Z"/>
                <w:color w:val="000000" w:themeColor="text1"/>
                <w:szCs w:val="20"/>
              </w:rPr>
            </w:pPr>
            <w:ins w:id="310" w:author="Ashish Jain" w:date="2015-04-15T22:54:00Z">
              <w:r>
                <w:rPr>
                  <w:color w:val="000000" w:themeColor="text1"/>
                  <w:szCs w:val="20"/>
                </w:rPr>
                <w:t>501</w:t>
              </w:r>
            </w:ins>
          </w:p>
        </w:tc>
        <w:tc>
          <w:tcPr>
            <w:tcW w:w="1471" w:type="dxa"/>
          </w:tcPr>
          <w:p w:rsidR="00BC06C9" w:rsidRDefault="00BC06C9" w:rsidP="00FE78D0">
            <w:pPr>
              <w:jc w:val="both"/>
              <w:rPr>
                <w:ins w:id="311" w:author="Ashish Jain" w:date="2015-04-15T22:54:00Z"/>
                <w:szCs w:val="20"/>
              </w:rPr>
            </w:pPr>
            <w:ins w:id="312" w:author="Ashish Jain" w:date="2015-04-15T22:54:00Z">
              <w:r>
                <w:rPr>
                  <w:szCs w:val="20"/>
                </w:rPr>
                <w:t>Application/json</w:t>
              </w:r>
            </w:ins>
          </w:p>
        </w:tc>
        <w:tc>
          <w:tcPr>
            <w:tcW w:w="2250" w:type="dxa"/>
          </w:tcPr>
          <w:p w:rsidR="00BC06C9" w:rsidRDefault="00BC06C9" w:rsidP="00FE78D0">
            <w:pPr>
              <w:jc w:val="both"/>
              <w:rPr>
                <w:ins w:id="313" w:author="Ashish Jain" w:date="2015-04-15T22:54:00Z"/>
                <w:szCs w:val="20"/>
              </w:rPr>
            </w:pPr>
            <w:ins w:id="314" w:author="Ashish Jain" w:date="2015-04-15T22:54:00Z">
              <w:r>
                <w:rPr>
                  <w:szCs w:val="20"/>
                </w:rPr>
                <w:t xml:space="preserve">In case when call is received from </w:t>
              </w:r>
            </w:ins>
            <w:ins w:id="315" w:author="Ashish Jain" w:date="2015-04-15T22:58:00Z">
              <w:r>
                <w:rPr>
                  <w:szCs w:val="20"/>
                </w:rPr>
                <w:t xml:space="preserve">the </w:t>
              </w:r>
            </w:ins>
            <w:ins w:id="316" w:author="Ashish Jain" w:date="2015-04-15T22:54:00Z">
              <w:r>
                <w:rPr>
                  <w:szCs w:val="20"/>
                </w:rPr>
                <w:t>state where service is not deployed</w:t>
              </w:r>
            </w:ins>
          </w:p>
        </w:tc>
      </w:tr>
    </w:tbl>
    <w:p w:rsidR="00163F81" w:rsidRDefault="00163F81" w:rsidP="00163F81">
      <w:pPr>
        <w:jc w:val="both"/>
      </w:pPr>
    </w:p>
    <w:p w:rsidR="00163F81" w:rsidRDefault="00163F81" w:rsidP="00163F81">
      <w:pPr>
        <w:pStyle w:val="Heading5"/>
        <w:jc w:val="both"/>
      </w:pPr>
      <w:r>
        <w:t>Body Elements</w:t>
      </w:r>
    </w:p>
    <w:p w:rsidR="00163F81" w:rsidRDefault="00163F81" w:rsidP="00163F81">
      <w:pPr>
        <w:jc w:val="both"/>
      </w:pPr>
    </w:p>
    <w:p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rsidTr="00FE78D0">
        <w:trPr>
          <w:trHeight w:val="244"/>
        </w:trPr>
        <w:tc>
          <w:tcPr>
            <w:tcW w:w="294" w:type="pct"/>
            <w:shd w:val="clear" w:color="auto" w:fill="D9D9D9" w:themeFill="background1" w:themeFillShade="D9"/>
          </w:tcPr>
          <w:p w:rsidR="00163F81" w:rsidRPr="00DE1B6A" w:rsidRDefault="00163F81" w:rsidP="00FE78D0">
            <w:pPr>
              <w:jc w:val="both"/>
            </w:pPr>
            <w:r w:rsidRPr="00DE1B6A">
              <w:t>#</w:t>
            </w:r>
          </w:p>
        </w:tc>
        <w:tc>
          <w:tcPr>
            <w:tcW w:w="926" w:type="pct"/>
            <w:shd w:val="clear" w:color="auto" w:fill="D9D9D9" w:themeFill="background1" w:themeFillShade="D9"/>
          </w:tcPr>
          <w:p w:rsidR="00163F81" w:rsidRPr="00DE1B6A" w:rsidRDefault="00163F81" w:rsidP="00FE78D0">
            <w:pPr>
              <w:jc w:val="both"/>
            </w:pPr>
            <w:r w:rsidRPr="00DE1B6A">
              <w:t>Element Name</w:t>
            </w:r>
          </w:p>
        </w:tc>
        <w:tc>
          <w:tcPr>
            <w:tcW w:w="691" w:type="pct"/>
            <w:shd w:val="clear" w:color="auto" w:fill="D9D9D9" w:themeFill="background1" w:themeFillShade="D9"/>
          </w:tcPr>
          <w:p w:rsidR="00163F81" w:rsidRPr="00DE1B6A" w:rsidRDefault="00163F81" w:rsidP="00FE78D0">
            <w:pPr>
              <w:jc w:val="both"/>
            </w:pPr>
            <w:r w:rsidRPr="00DE1B6A">
              <w:t>Mandatory</w:t>
            </w:r>
          </w:p>
        </w:tc>
        <w:tc>
          <w:tcPr>
            <w:tcW w:w="690" w:type="pct"/>
            <w:shd w:val="clear" w:color="auto" w:fill="D9D9D9" w:themeFill="background1" w:themeFillShade="D9"/>
          </w:tcPr>
          <w:p w:rsidR="00163F81" w:rsidRPr="00DE1B6A" w:rsidRDefault="00163F81" w:rsidP="00FE78D0">
            <w:pPr>
              <w:jc w:val="both"/>
            </w:pPr>
            <w:r w:rsidRPr="00DE1B6A">
              <w:t>Data type</w:t>
            </w:r>
          </w:p>
        </w:tc>
        <w:tc>
          <w:tcPr>
            <w:tcW w:w="1116" w:type="pct"/>
            <w:shd w:val="clear" w:color="auto" w:fill="D9D9D9" w:themeFill="background1" w:themeFillShade="D9"/>
          </w:tcPr>
          <w:p w:rsidR="00163F81" w:rsidRPr="00DE1B6A" w:rsidRDefault="00163F81" w:rsidP="00FE78D0">
            <w:pPr>
              <w:jc w:val="both"/>
            </w:pPr>
            <w:r>
              <w:t>Range</w:t>
            </w:r>
          </w:p>
        </w:tc>
        <w:tc>
          <w:tcPr>
            <w:tcW w:w="1283" w:type="pct"/>
            <w:shd w:val="clear" w:color="auto" w:fill="D9D9D9" w:themeFill="background1" w:themeFillShade="D9"/>
          </w:tcPr>
          <w:p w:rsidR="00163F81" w:rsidRPr="00DE1B6A" w:rsidRDefault="00163F81" w:rsidP="00FE78D0">
            <w:pPr>
              <w:jc w:val="both"/>
            </w:pPr>
            <w:r w:rsidRPr="00DE1B6A">
              <w:t>Details</w:t>
            </w:r>
          </w:p>
        </w:tc>
      </w:tr>
      <w:tr w:rsidR="00163F81" w:rsidRPr="00BF445A" w:rsidTr="00FE78D0">
        <w:trPr>
          <w:trHeight w:val="244"/>
        </w:trPr>
        <w:tc>
          <w:tcPr>
            <w:tcW w:w="294" w:type="pct"/>
          </w:tcPr>
          <w:p w:rsidR="00163F81" w:rsidRPr="00A02AEB" w:rsidRDefault="00BC14F9" w:rsidP="00FE78D0">
            <w:pPr>
              <w:jc w:val="both"/>
              <w:rPr>
                <w:rFonts w:cs="Arial"/>
                <w:color w:val="000000" w:themeColor="text1"/>
                <w:szCs w:val="20"/>
              </w:rPr>
            </w:pPr>
            <w:r>
              <w:rPr>
                <w:rFonts w:cs="Arial"/>
                <w:color w:val="000000" w:themeColor="text1"/>
                <w:szCs w:val="20"/>
              </w:rPr>
              <w:t>1</w:t>
            </w:r>
          </w:p>
        </w:tc>
        <w:tc>
          <w:tcPr>
            <w:tcW w:w="926" w:type="pct"/>
          </w:tcPr>
          <w:p w:rsidR="00163F81" w:rsidRPr="00A02AEB" w:rsidRDefault="00163F81" w:rsidP="00FE78D0">
            <w:pPr>
              <w:jc w:val="both"/>
              <w:rPr>
                <w:rFonts w:cs="Arial"/>
                <w:color w:val="000000" w:themeColor="text1"/>
                <w:szCs w:val="20"/>
              </w:rPr>
            </w:pPr>
            <w:r>
              <w:rPr>
                <w:rFonts w:cs="Arial"/>
                <w:color w:val="000000" w:themeColor="text1"/>
                <w:szCs w:val="20"/>
              </w:rPr>
              <w:t>c</w:t>
            </w:r>
            <w:r w:rsidRPr="00A02AEB">
              <w:rPr>
                <w:rFonts w:cs="Arial"/>
                <w:color w:val="000000" w:themeColor="text1"/>
                <w:szCs w:val="20"/>
              </w:rPr>
              <w:t>ircle</w:t>
            </w:r>
          </w:p>
        </w:tc>
        <w:tc>
          <w:tcPr>
            <w:tcW w:w="691"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90"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 xml:space="preserve">String </w:t>
            </w:r>
          </w:p>
        </w:tc>
        <w:tc>
          <w:tcPr>
            <w:tcW w:w="1116" w:type="pct"/>
          </w:tcPr>
          <w:p w:rsidR="00163F81" w:rsidRPr="00A02AEB" w:rsidRDefault="00163F81" w:rsidP="00FE78D0">
            <w:pPr>
              <w:jc w:val="both"/>
              <w:rPr>
                <w:color w:val="000000" w:themeColor="text1"/>
              </w:rPr>
            </w:pPr>
            <w:r w:rsidRPr="00A02AEB">
              <w:rPr>
                <w:rFonts w:eastAsia="Arial" w:cs="Arial"/>
                <w:color w:val="000000" w:themeColor="text1"/>
                <w:szCs w:val="20"/>
              </w:rPr>
              <w:t xml:space="preserve">Refer </w:t>
            </w:r>
            <w:r w:rsidR="00FC1B5D">
              <w:fldChar w:fldCharType="begin"/>
            </w:r>
            <w:r w:rsidR="00FC1B5D">
              <w:instrText xml:space="preserve"> REF _Ref409275830 \w \h  \* MERGEFORMAT </w:instrText>
            </w:r>
            <w:r w:rsidR="00FC1B5D">
              <w:fldChar w:fldCharType="separate"/>
            </w:r>
            <w:r w:rsidR="00EA0654" w:rsidRPr="00EA0654">
              <w:rPr>
                <w:rFonts w:eastAsia="Arial" w:cs="Arial"/>
                <w:color w:val="000000" w:themeColor="text1"/>
                <w:szCs w:val="20"/>
              </w:rPr>
              <w:t>5.3</w:t>
            </w:r>
            <w:r w:rsidR="00FC1B5D">
              <w:fldChar w:fldCharType="end"/>
            </w:r>
          </w:p>
        </w:tc>
        <w:tc>
          <w:tcPr>
            <w:tcW w:w="1283" w:type="pct"/>
          </w:tcPr>
          <w:p w:rsidR="00163F81" w:rsidRPr="009C19E2" w:rsidRDefault="00163F81" w:rsidP="00FE78D0">
            <w:pPr>
              <w:rPr>
                <w:rFonts w:ascii="Times New Roman" w:eastAsia="Times New Roman" w:hAnsi="Times New Roman" w:cs="Times New Roman"/>
                <w:sz w:val="24"/>
              </w:rPr>
            </w:pPr>
            <w:r w:rsidRPr="009C19E2">
              <w:rPr>
                <w:rFonts w:eastAsia="Times New Roman" w:cs="Arial"/>
                <w:color w:val="000000"/>
                <w:szCs w:val="20"/>
              </w:rPr>
              <w:t xml:space="preserve">If the circle information is valid in </w:t>
            </w:r>
            <w:r>
              <w:rPr>
                <w:rFonts w:eastAsia="Times New Roman" w:cs="Arial"/>
                <w:color w:val="000000"/>
                <w:szCs w:val="20"/>
              </w:rPr>
              <w:t xml:space="preserve">request, </w:t>
            </w:r>
            <w:r w:rsidRPr="009C19E2">
              <w:rPr>
                <w:rFonts w:eastAsia="Times New Roman" w:cs="Arial"/>
                <w:color w:val="000000"/>
                <w:szCs w:val="20"/>
              </w:rPr>
              <w:t xml:space="preserve">same shall be returned otherwise circle information determined by </w:t>
            </w:r>
            <w:r>
              <w:rPr>
                <w:rFonts w:eastAsia="Times New Roman" w:cs="Arial"/>
                <w:color w:val="000000"/>
                <w:szCs w:val="20"/>
              </w:rPr>
              <w:t>NMS_</w:t>
            </w:r>
            <w:r w:rsidRPr="009C19E2">
              <w:rPr>
                <w:rFonts w:eastAsia="Times New Roman" w:cs="Arial"/>
                <w:color w:val="000000"/>
                <w:szCs w:val="20"/>
              </w:rPr>
              <w:t>Mo</w:t>
            </w:r>
            <w:r>
              <w:rPr>
                <w:rFonts w:eastAsia="Times New Roman" w:cs="Arial"/>
                <w:color w:val="000000"/>
                <w:szCs w:val="20"/>
              </w:rPr>
              <w:t>T</w:t>
            </w:r>
            <w:r w:rsidRPr="009C19E2">
              <w:rPr>
                <w:rFonts w:eastAsia="Times New Roman" w:cs="Arial"/>
                <w:color w:val="000000"/>
                <w:szCs w:val="20"/>
              </w:rPr>
              <w:t>ech shall be returned</w:t>
            </w:r>
            <w:r>
              <w:rPr>
                <w:rFonts w:eastAsia="Times New Roman" w:cs="Arial"/>
                <w:color w:val="000000"/>
                <w:szCs w:val="20"/>
              </w:rPr>
              <w:t>.</w:t>
            </w:r>
          </w:p>
          <w:p w:rsidR="00163F81" w:rsidRPr="005C1978" w:rsidRDefault="00163F81" w:rsidP="00FE78D0">
            <w:pPr>
              <w:jc w:val="both"/>
              <w:rPr>
                <w:rFonts w:cs="Arial"/>
                <w:color w:val="000000" w:themeColor="text1"/>
                <w:szCs w:val="20"/>
              </w:rPr>
            </w:pPr>
          </w:p>
        </w:tc>
      </w:tr>
      <w:tr w:rsidR="00163F81" w:rsidRPr="00BF445A" w:rsidTr="00FE78D0">
        <w:trPr>
          <w:trHeight w:val="244"/>
        </w:trPr>
        <w:tc>
          <w:tcPr>
            <w:tcW w:w="294" w:type="pct"/>
          </w:tcPr>
          <w:p w:rsidR="00163F81" w:rsidRPr="00A02AEB" w:rsidRDefault="00BC14F9" w:rsidP="00FE78D0">
            <w:pPr>
              <w:jc w:val="both"/>
              <w:rPr>
                <w:rFonts w:cs="Arial"/>
                <w:color w:val="000000" w:themeColor="text1"/>
                <w:szCs w:val="20"/>
              </w:rPr>
            </w:pPr>
            <w:r>
              <w:rPr>
                <w:rFonts w:cs="Arial"/>
                <w:color w:val="000000" w:themeColor="text1"/>
                <w:szCs w:val="20"/>
              </w:rPr>
              <w:t>2</w:t>
            </w:r>
          </w:p>
        </w:tc>
        <w:tc>
          <w:tcPr>
            <w:tcW w:w="926" w:type="pct"/>
          </w:tcPr>
          <w:p w:rsidR="00163F81" w:rsidRPr="00A02AEB" w:rsidRDefault="00163F81" w:rsidP="00FE78D0">
            <w:pPr>
              <w:jc w:val="both"/>
              <w:rPr>
                <w:rFonts w:cs="Arial"/>
                <w:color w:val="000000" w:themeColor="text1"/>
                <w:szCs w:val="20"/>
              </w:rPr>
            </w:pPr>
            <w:r>
              <w:rPr>
                <w:rFonts w:cs="Arial"/>
                <w:color w:val="000000" w:themeColor="text1"/>
                <w:szCs w:val="20"/>
              </w:rPr>
              <w:t>d</w:t>
            </w:r>
            <w:r w:rsidRPr="00A02AEB">
              <w:rPr>
                <w:rFonts w:cs="Arial"/>
                <w:color w:val="000000" w:themeColor="text1"/>
                <w:szCs w:val="20"/>
              </w:rPr>
              <w:t>efaultLanguageLocationCode</w:t>
            </w:r>
          </w:p>
        </w:tc>
        <w:tc>
          <w:tcPr>
            <w:tcW w:w="691" w:type="pct"/>
          </w:tcPr>
          <w:p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rsidR="00163F81" w:rsidRPr="00A02AEB" w:rsidRDefault="00163F81" w:rsidP="00FE78D0">
            <w:pPr>
              <w:jc w:val="both"/>
              <w:rPr>
                <w:rFonts w:cs="Arial"/>
                <w:color w:val="000000" w:themeColor="text1"/>
                <w:szCs w:val="20"/>
              </w:rPr>
            </w:pPr>
            <w:del w:id="317" w:author="Ashish Jain" w:date="2015-04-16T22:31:00Z">
              <w:r w:rsidDel="000865AD">
                <w:rPr>
                  <w:rFonts w:cs="Arial"/>
                  <w:color w:val="000000" w:themeColor="text1"/>
                  <w:szCs w:val="20"/>
                </w:rPr>
                <w:delText>Integer</w:delText>
              </w:r>
            </w:del>
            <w:ins w:id="318" w:author="Ashish Jain" w:date="2015-04-16T22:31:00Z">
              <w:r w:rsidR="000865AD">
                <w:rPr>
                  <w:rFonts w:cs="Arial"/>
                  <w:color w:val="000000" w:themeColor="text1"/>
                  <w:szCs w:val="20"/>
                </w:rPr>
                <w:t>String</w:t>
              </w:r>
            </w:ins>
          </w:p>
          <w:p w:rsidR="00163F81" w:rsidRPr="00A02AEB" w:rsidRDefault="00163F81" w:rsidP="00FE78D0">
            <w:pPr>
              <w:jc w:val="both"/>
              <w:rPr>
                <w:rFonts w:cs="Arial"/>
                <w:color w:val="000000" w:themeColor="text1"/>
                <w:szCs w:val="20"/>
              </w:rPr>
            </w:pPr>
          </w:p>
        </w:tc>
        <w:tc>
          <w:tcPr>
            <w:tcW w:w="1116" w:type="pct"/>
          </w:tcPr>
          <w:p w:rsidR="00163F81" w:rsidRPr="00A02AEB" w:rsidRDefault="00163F81" w:rsidP="00FE78D0">
            <w:pPr>
              <w:jc w:val="both"/>
              <w:rPr>
                <w:color w:val="000000" w:themeColor="text1"/>
              </w:rPr>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283" w:type="pct"/>
          </w:tcPr>
          <w:p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proofErr w:type="gramStart"/>
            <w:r>
              <w:rPr>
                <w:rFonts w:cs="Arial"/>
                <w:color w:val="000000" w:themeColor="text1"/>
                <w:szCs w:val="20"/>
              </w:rPr>
              <w:t>..</w:t>
            </w:r>
            <w:proofErr w:type="gramEnd"/>
            <w:r w:rsidRPr="00A02AEB">
              <w:rPr>
                <w:rFonts w:cs="Arial"/>
                <w:color w:val="000000" w:themeColor="text1"/>
                <w:szCs w:val="20"/>
              </w:rPr>
              <w:t xml:space="preserve"> </w:t>
            </w:r>
          </w:p>
          <w:p w:rsidR="00163F81" w:rsidRDefault="00163F81" w:rsidP="00FE78D0">
            <w:pPr>
              <w:jc w:val="both"/>
              <w:rPr>
                <w:rFonts w:cs="Arial"/>
                <w:color w:val="000000" w:themeColor="text1"/>
                <w:szCs w:val="20"/>
              </w:rPr>
            </w:pPr>
          </w:p>
          <w:p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rsidTr="00FE78D0">
        <w:trPr>
          <w:trHeight w:val="244"/>
        </w:trPr>
        <w:tc>
          <w:tcPr>
            <w:tcW w:w="294" w:type="pct"/>
          </w:tcPr>
          <w:p w:rsidR="00163F81" w:rsidRPr="00A02AEB" w:rsidRDefault="00BC14F9" w:rsidP="00FE78D0">
            <w:pPr>
              <w:jc w:val="both"/>
              <w:rPr>
                <w:rFonts w:cs="Arial"/>
                <w:color w:val="000000" w:themeColor="text1"/>
                <w:szCs w:val="20"/>
              </w:rPr>
            </w:pPr>
            <w:r>
              <w:rPr>
                <w:rFonts w:cs="Arial"/>
                <w:color w:val="000000" w:themeColor="text1"/>
                <w:szCs w:val="20"/>
              </w:rPr>
              <w:t>3</w:t>
            </w:r>
          </w:p>
        </w:tc>
        <w:tc>
          <w:tcPr>
            <w:tcW w:w="926" w:type="pct"/>
          </w:tcPr>
          <w:p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91" w:type="pct"/>
          </w:tcPr>
          <w:p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rsidR="00163F81" w:rsidRPr="00A02AEB" w:rsidRDefault="00163F81" w:rsidP="00FE78D0">
            <w:pPr>
              <w:jc w:val="both"/>
              <w:rPr>
                <w:rFonts w:cs="Arial"/>
                <w:color w:val="000000" w:themeColor="text1"/>
                <w:szCs w:val="20"/>
              </w:rPr>
            </w:pPr>
            <w:del w:id="319" w:author="Ashish Jain" w:date="2015-04-16T22:31:00Z">
              <w:r w:rsidRPr="00A02AEB" w:rsidDel="000865AD">
                <w:rPr>
                  <w:rFonts w:cs="Arial"/>
                  <w:color w:val="000000" w:themeColor="text1"/>
                  <w:szCs w:val="20"/>
                </w:rPr>
                <w:delText>Integer</w:delText>
              </w:r>
            </w:del>
            <w:ins w:id="320" w:author="Ashish Jain" w:date="2015-04-16T22:31:00Z">
              <w:r w:rsidR="000865AD">
                <w:rPr>
                  <w:rFonts w:cs="Arial"/>
                  <w:color w:val="000000" w:themeColor="text1"/>
                  <w:szCs w:val="20"/>
                </w:rPr>
                <w:t>String</w:t>
              </w:r>
            </w:ins>
          </w:p>
        </w:tc>
        <w:tc>
          <w:tcPr>
            <w:tcW w:w="1116" w:type="pct"/>
          </w:tcPr>
          <w:p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283" w:type="pct"/>
          </w:tcPr>
          <w:p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rsidR="00163F81" w:rsidRDefault="00163F81" w:rsidP="00FE78D0">
            <w:pPr>
              <w:jc w:val="both"/>
              <w:rPr>
                <w:rFonts w:cs="Arial"/>
                <w:color w:val="000000" w:themeColor="text1"/>
                <w:szCs w:val="20"/>
              </w:rPr>
            </w:pPr>
          </w:p>
          <w:p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163F81" w:rsidTr="00FE78D0">
        <w:trPr>
          <w:trHeight w:val="244"/>
        </w:trPr>
        <w:tc>
          <w:tcPr>
            <w:tcW w:w="294" w:type="pct"/>
          </w:tcPr>
          <w:p w:rsidR="00163F81" w:rsidRPr="00A02AEB" w:rsidRDefault="00BC14F9" w:rsidP="00FE78D0">
            <w:pPr>
              <w:jc w:val="both"/>
              <w:rPr>
                <w:rFonts w:cs="Arial"/>
                <w:color w:val="000000" w:themeColor="text1"/>
                <w:szCs w:val="20"/>
              </w:rPr>
            </w:pPr>
            <w:r>
              <w:rPr>
                <w:rFonts w:cs="Arial"/>
                <w:color w:val="000000" w:themeColor="text1"/>
                <w:szCs w:val="20"/>
              </w:rPr>
              <w:t>4</w:t>
            </w:r>
          </w:p>
        </w:tc>
        <w:tc>
          <w:tcPr>
            <w:tcW w:w="926" w:type="pct"/>
          </w:tcPr>
          <w:p w:rsidR="00163F81" w:rsidRPr="00F51C7A" w:rsidRDefault="00163F81" w:rsidP="00FE78D0">
            <w:pPr>
              <w:jc w:val="both"/>
              <w:rPr>
                <w:color w:val="000000" w:themeColor="text1"/>
              </w:rPr>
            </w:pPr>
            <w:r>
              <w:rPr>
                <w:color w:val="000000" w:themeColor="text1"/>
              </w:rPr>
              <w:t>subscriptionPackList</w:t>
            </w:r>
          </w:p>
        </w:tc>
        <w:tc>
          <w:tcPr>
            <w:tcW w:w="691" w:type="pct"/>
          </w:tcPr>
          <w:p w:rsidR="00163F81" w:rsidRPr="00F51C7A" w:rsidRDefault="00163F81" w:rsidP="00FE78D0">
            <w:pPr>
              <w:jc w:val="both"/>
              <w:rPr>
                <w:rFonts w:cs="Arial"/>
                <w:color w:val="000000" w:themeColor="text1"/>
                <w:szCs w:val="20"/>
              </w:rPr>
            </w:pPr>
            <w:r>
              <w:rPr>
                <w:rFonts w:cs="Arial"/>
                <w:color w:val="000000" w:themeColor="text1"/>
                <w:szCs w:val="20"/>
              </w:rPr>
              <w:t>No</w:t>
            </w:r>
          </w:p>
        </w:tc>
        <w:tc>
          <w:tcPr>
            <w:tcW w:w="690"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rsidR="00163F81" w:rsidRPr="00A02AEB" w:rsidRDefault="003F5A2D" w:rsidP="00FE78D0">
            <w:pPr>
              <w:jc w:val="both"/>
              <w:rPr>
                <w:rFonts w:eastAsia="Arial" w:cs="Arial"/>
                <w:color w:val="000000" w:themeColor="text1"/>
                <w:szCs w:val="20"/>
              </w:rPr>
            </w:pPr>
            <w:r>
              <w:rPr>
                <w:color w:val="000000" w:themeColor="text1"/>
              </w:rPr>
              <w:t>"</w:t>
            </w:r>
            <w:r w:rsidR="00163F81" w:rsidRPr="00A02AEB">
              <w:rPr>
                <w:color w:val="000000" w:themeColor="text1"/>
              </w:rPr>
              <w:t>76WeeksPack</w:t>
            </w:r>
            <w:r>
              <w:rPr>
                <w:color w:val="000000" w:themeColor="text1"/>
              </w:rPr>
              <w:t>"</w:t>
            </w:r>
          </w:p>
        </w:tc>
        <w:tc>
          <w:tcPr>
            <w:tcW w:w="1283" w:type="pct"/>
          </w:tcPr>
          <w:p w:rsidR="00163F81" w:rsidRDefault="00163F81"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rsidR="00163F81" w:rsidRDefault="00163F81" w:rsidP="00FE78D0">
            <w:pPr>
              <w:jc w:val="both"/>
              <w:rPr>
                <w:rFonts w:cs="Arial"/>
                <w:color w:val="000000" w:themeColor="text1"/>
                <w:szCs w:val="20"/>
              </w:rPr>
            </w:pPr>
          </w:p>
          <w:p w:rsidR="00163F81" w:rsidRPr="00F51C7A" w:rsidRDefault="00163F81" w:rsidP="00FE78D0">
            <w:pPr>
              <w:jc w:val="both"/>
              <w:rPr>
                <w:rFonts w:cs="Arial"/>
                <w:color w:val="000000" w:themeColor="text1"/>
                <w:szCs w:val="20"/>
              </w:rPr>
            </w:pPr>
            <w:r>
              <w:rPr>
                <w:rFonts w:cs="Arial"/>
                <w:color w:val="000000" w:themeColor="text1"/>
                <w:szCs w:val="20"/>
              </w:rPr>
              <w:lastRenderedPageBreak/>
              <w:t>This element is Not present if no such subscriptions exist.</w:t>
            </w:r>
          </w:p>
        </w:tc>
      </w:tr>
      <w:tr w:rsidR="00D872F6" w:rsidTr="00FE78D0">
        <w:trPr>
          <w:trHeight w:val="244"/>
        </w:trPr>
        <w:tc>
          <w:tcPr>
            <w:tcW w:w="294" w:type="pct"/>
          </w:tcPr>
          <w:p w:rsidR="00D872F6" w:rsidRDefault="00D872F6" w:rsidP="00FE78D0">
            <w:pPr>
              <w:jc w:val="both"/>
              <w:rPr>
                <w:rFonts w:cs="Arial"/>
                <w:color w:val="000000" w:themeColor="text1"/>
                <w:szCs w:val="20"/>
              </w:rPr>
            </w:pPr>
            <w:r>
              <w:rPr>
                <w:szCs w:val="20"/>
              </w:rPr>
              <w:lastRenderedPageBreak/>
              <w:t>5</w:t>
            </w:r>
          </w:p>
        </w:tc>
        <w:tc>
          <w:tcPr>
            <w:tcW w:w="926" w:type="pct"/>
          </w:tcPr>
          <w:p w:rsidR="00D872F6" w:rsidRDefault="00D872F6" w:rsidP="00FE78D0">
            <w:pPr>
              <w:jc w:val="both"/>
              <w:rPr>
                <w:color w:val="000000" w:themeColor="text1"/>
              </w:rPr>
            </w:pPr>
            <w:r>
              <w:rPr>
                <w:szCs w:val="20"/>
              </w:rPr>
              <w:t>failureReason</w:t>
            </w:r>
          </w:p>
        </w:tc>
        <w:tc>
          <w:tcPr>
            <w:tcW w:w="691" w:type="pct"/>
          </w:tcPr>
          <w:p w:rsidR="00D872F6" w:rsidRDefault="00D872F6" w:rsidP="00FE78D0">
            <w:pPr>
              <w:jc w:val="both"/>
              <w:rPr>
                <w:rFonts w:cs="Arial"/>
                <w:color w:val="000000" w:themeColor="text1"/>
                <w:szCs w:val="20"/>
              </w:rPr>
            </w:pPr>
            <w:r>
              <w:rPr>
                <w:szCs w:val="20"/>
              </w:rPr>
              <w:t>No</w:t>
            </w:r>
          </w:p>
        </w:tc>
        <w:tc>
          <w:tcPr>
            <w:tcW w:w="690" w:type="pct"/>
          </w:tcPr>
          <w:p w:rsidR="00D872F6" w:rsidRPr="00A02AEB" w:rsidRDefault="00D872F6" w:rsidP="00FE78D0">
            <w:pPr>
              <w:jc w:val="both"/>
              <w:rPr>
                <w:rFonts w:cs="Arial"/>
                <w:color w:val="000000" w:themeColor="text1"/>
                <w:szCs w:val="20"/>
              </w:rPr>
            </w:pPr>
            <w:r>
              <w:rPr>
                <w:szCs w:val="20"/>
              </w:rPr>
              <w:t>String</w:t>
            </w:r>
          </w:p>
        </w:tc>
        <w:tc>
          <w:tcPr>
            <w:tcW w:w="1116" w:type="pct"/>
          </w:tcPr>
          <w:p w:rsidR="00D872F6" w:rsidRPr="00A02AEB" w:rsidRDefault="00D872F6" w:rsidP="00FE78D0">
            <w:pPr>
              <w:jc w:val="both"/>
              <w:rPr>
                <w:color w:val="000000" w:themeColor="text1"/>
              </w:rPr>
            </w:pPr>
          </w:p>
        </w:tc>
        <w:tc>
          <w:tcPr>
            <w:tcW w:w="1283" w:type="pct"/>
          </w:tcPr>
          <w:p w:rsidR="00D872F6" w:rsidRDefault="00D872F6" w:rsidP="00FE78D0">
            <w:pPr>
              <w:jc w:val="both"/>
              <w:rPr>
                <w:rFonts w:cs="Arial"/>
                <w:color w:val="000000" w:themeColor="text1"/>
                <w:szCs w:val="20"/>
              </w:rPr>
            </w:pPr>
            <w:r>
              <w:rPr>
                <w:szCs w:val="20"/>
              </w:rPr>
              <w:t>Reason for the request failure</w:t>
            </w:r>
          </w:p>
        </w:tc>
      </w:tr>
    </w:tbl>
    <w:p w:rsidR="00163F81" w:rsidRDefault="00163F81" w:rsidP="00163F81">
      <w:pPr>
        <w:jc w:val="both"/>
      </w:pPr>
    </w:p>
    <w:p w:rsidR="00163F81" w:rsidRDefault="00163F81" w:rsidP="00163F81">
      <w:pPr>
        <w:pStyle w:val="Heading3"/>
        <w:jc w:val="both"/>
      </w:pPr>
      <w:bookmarkStart w:id="321" w:name="_Toc409453692"/>
      <w:bookmarkStart w:id="322" w:name="_Ref409708339"/>
      <w:bookmarkStart w:id="323" w:name="_Toc411454387"/>
      <w:r>
        <w:t>Get Inbox Details API</w:t>
      </w:r>
      <w:bookmarkEnd w:id="321"/>
      <w:bookmarkEnd w:id="322"/>
      <w:bookmarkEnd w:id="323"/>
    </w:p>
    <w:p w:rsidR="00163F81" w:rsidRDefault="00163F81" w:rsidP="00163F81">
      <w:pPr>
        <w:jc w:val="both"/>
      </w:pPr>
    </w:p>
    <w:p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rsidR="00163F81" w:rsidRDefault="00163F81" w:rsidP="00163F81">
      <w:pPr>
        <w:jc w:val="both"/>
      </w:pPr>
    </w:p>
    <w:p w:rsidR="00163F81" w:rsidRPr="002A3A31" w:rsidRDefault="00163F81" w:rsidP="00163F81">
      <w:pPr>
        <w:pStyle w:val="Heading4"/>
        <w:jc w:val="both"/>
      </w:pPr>
      <w:r>
        <w:t>Get Inbox Details API- Request</w:t>
      </w:r>
    </w:p>
    <w:p w:rsidR="00163F81" w:rsidRPr="006110FF" w:rsidRDefault="00163F81" w:rsidP="00163F81">
      <w:pPr>
        <w:jc w:val="both"/>
      </w:pPr>
    </w:p>
    <w:p w:rsidR="00163F81" w:rsidRPr="00152DDF" w:rsidRDefault="00163F81" w:rsidP="00163F81">
      <w:pPr>
        <w:jc w:val="both"/>
      </w:pPr>
      <w:r w:rsidRPr="00651ECF">
        <w:rPr>
          <w:b/>
        </w:rPr>
        <w:t xml:space="preserve">URL: </w:t>
      </w:r>
      <w:r w:rsidRPr="00152DDF">
        <w:t>http://&lt;motech:port&gt;/motech-platform-server/module/kilkari/inbox</w:t>
      </w:r>
    </w:p>
    <w:p w:rsidR="00163F81" w:rsidRPr="00152DDF" w:rsidRDefault="00163F81" w:rsidP="00163F81">
      <w:pPr>
        <w:jc w:val="both"/>
      </w:pPr>
      <w:r w:rsidRPr="00152DDF">
        <w:t>?callingNumber=9999999900&amp;callId=123456789123456</w:t>
      </w:r>
      <w:ins w:id="324" w:author="Ashish Jain" w:date="2015-04-20T20:26:00Z">
        <w:r w:rsidR="00280ADE">
          <w:t>&amp;languageLocationCode=10</w:t>
        </w:r>
      </w:ins>
    </w:p>
    <w:p w:rsidR="00163F81" w:rsidRDefault="00163F81" w:rsidP="00163F81">
      <w:pPr>
        <w:jc w:val="both"/>
      </w:pPr>
    </w:p>
    <w:p w:rsidR="00163F81" w:rsidRPr="00EB6872" w:rsidRDefault="00163F81" w:rsidP="00163F81">
      <w:pPr>
        <w:jc w:val="both"/>
      </w:pPr>
      <w:r w:rsidRPr="0060501A">
        <w:rPr>
          <w:b/>
        </w:rPr>
        <w:t>Method</w:t>
      </w:r>
      <w:r w:rsidRPr="00EB6872">
        <w:t xml:space="preserve">: </w:t>
      </w:r>
      <w:r>
        <w:t>GET</w:t>
      </w:r>
    </w:p>
    <w:p w:rsidR="00163F81" w:rsidRDefault="00163F81" w:rsidP="00163F81">
      <w:pPr>
        <w:pStyle w:val="Heading5"/>
        <w:jc w:val="both"/>
      </w:pPr>
      <w:r>
        <w:t>Validations</w:t>
      </w:r>
    </w:p>
    <w:p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rsidR="00163F81" w:rsidRDefault="00163F81" w:rsidP="00E65978">
      <w:pPr>
        <w:pStyle w:val="ListParagraph"/>
        <w:numPr>
          <w:ilvl w:val="1"/>
          <w:numId w:val="6"/>
        </w:numPr>
        <w:jc w:val="both"/>
      </w:pPr>
      <w:proofErr w:type="gramStart"/>
      <w:r>
        <w:t>msisdn</w:t>
      </w:r>
      <w:proofErr w:type="gramEnd"/>
      <w:r>
        <w:t xml:space="preserve">, operator, circle and callId are not present as query parameters. </w:t>
      </w:r>
    </w:p>
    <w:p w:rsidR="00163F81" w:rsidRDefault="00163F81" w:rsidP="00E65978">
      <w:pPr>
        <w:pStyle w:val="ListParagraph"/>
        <w:numPr>
          <w:ilvl w:val="1"/>
          <w:numId w:val="6"/>
        </w:numPr>
        <w:jc w:val="both"/>
      </w:pPr>
      <w:proofErr w:type="gramStart"/>
      <w:r>
        <w:t>msisdn</w:t>
      </w:r>
      <w:proofErr w:type="gramEnd"/>
      <w:r>
        <w:t xml:space="preserve"> does not contain 10 digits.</w:t>
      </w:r>
    </w:p>
    <w:p w:rsidR="00163F81" w:rsidRDefault="00163F81" w:rsidP="00163F81">
      <w:pPr>
        <w:pStyle w:val="Heading5"/>
        <w:jc w:val="both"/>
      </w:pPr>
      <w:r>
        <w:t>Http time Out</w:t>
      </w:r>
    </w:p>
    <w:p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163F81" w:rsidRDefault="00163F81" w:rsidP="00163F81">
      <w:pPr>
        <w:pStyle w:val="ListParagraph"/>
        <w:numPr>
          <w:ilvl w:val="0"/>
          <w:numId w:val="0"/>
        </w:numPr>
        <w:ind w:left="360"/>
        <w:jc w:val="both"/>
      </w:pPr>
    </w:p>
    <w:p w:rsidR="00163F81" w:rsidRPr="000C573D" w:rsidRDefault="00163F81" w:rsidP="00163F81">
      <w:pPr>
        <w:pStyle w:val="Heading5"/>
        <w:jc w:val="both"/>
      </w:pPr>
      <w:r>
        <w:t>Query Parameters</w:t>
      </w:r>
    </w:p>
    <w:p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rsidTr="00FE78D0">
        <w:tc>
          <w:tcPr>
            <w:tcW w:w="558" w:type="dxa"/>
            <w:shd w:val="clear" w:color="auto" w:fill="D9D9D9" w:themeFill="background1" w:themeFillShade="D9"/>
          </w:tcPr>
          <w:p w:rsidR="00163F81" w:rsidRDefault="00163F81" w:rsidP="00FE78D0">
            <w:pPr>
              <w:jc w:val="both"/>
            </w:pPr>
            <w:r>
              <w:t>#</w:t>
            </w:r>
          </w:p>
        </w:tc>
        <w:tc>
          <w:tcPr>
            <w:tcW w:w="1801" w:type="dxa"/>
            <w:shd w:val="clear" w:color="auto" w:fill="D9D9D9" w:themeFill="background1" w:themeFillShade="D9"/>
          </w:tcPr>
          <w:p w:rsidR="00163F81" w:rsidRDefault="00163F81" w:rsidP="00FE78D0">
            <w:pPr>
              <w:jc w:val="both"/>
            </w:pPr>
            <w:r>
              <w:t>Parameter Name</w:t>
            </w:r>
          </w:p>
        </w:tc>
        <w:tc>
          <w:tcPr>
            <w:tcW w:w="1284" w:type="dxa"/>
            <w:shd w:val="clear" w:color="auto" w:fill="D9D9D9" w:themeFill="background1" w:themeFillShade="D9"/>
          </w:tcPr>
          <w:p w:rsidR="00163F81" w:rsidRDefault="00163F81" w:rsidP="00FE78D0">
            <w:pPr>
              <w:jc w:val="both"/>
            </w:pPr>
            <w:r>
              <w:t>Mandatory</w:t>
            </w:r>
          </w:p>
        </w:tc>
        <w:tc>
          <w:tcPr>
            <w:tcW w:w="1134" w:type="dxa"/>
            <w:shd w:val="clear" w:color="auto" w:fill="D9D9D9" w:themeFill="background1" w:themeFillShade="D9"/>
          </w:tcPr>
          <w:p w:rsidR="00163F81" w:rsidRDefault="00163F81" w:rsidP="00FE78D0">
            <w:pPr>
              <w:jc w:val="both"/>
            </w:pPr>
            <w:r>
              <w:t>Data type</w:t>
            </w:r>
          </w:p>
        </w:tc>
        <w:tc>
          <w:tcPr>
            <w:tcW w:w="1829" w:type="dxa"/>
            <w:shd w:val="clear" w:color="auto" w:fill="D9D9D9" w:themeFill="background1" w:themeFillShade="D9"/>
          </w:tcPr>
          <w:p w:rsidR="00163F81" w:rsidRDefault="00163F81" w:rsidP="00FE78D0">
            <w:pPr>
              <w:jc w:val="both"/>
            </w:pPr>
            <w:r>
              <w:t>Range</w:t>
            </w:r>
          </w:p>
        </w:tc>
        <w:tc>
          <w:tcPr>
            <w:tcW w:w="2592" w:type="dxa"/>
            <w:shd w:val="clear" w:color="auto" w:fill="D9D9D9" w:themeFill="background1" w:themeFillShade="D9"/>
          </w:tcPr>
          <w:p w:rsidR="00163F81" w:rsidRDefault="00163F81" w:rsidP="00FE78D0">
            <w:pPr>
              <w:jc w:val="both"/>
            </w:pPr>
            <w:r>
              <w:t>Description</w:t>
            </w:r>
          </w:p>
        </w:tc>
      </w:tr>
      <w:tr w:rsidR="00163F81" w:rsidTr="00FE78D0">
        <w:tc>
          <w:tcPr>
            <w:tcW w:w="558" w:type="dxa"/>
          </w:tcPr>
          <w:p w:rsidR="00163F81" w:rsidRDefault="00163F81" w:rsidP="00FE78D0">
            <w:pPr>
              <w:jc w:val="both"/>
            </w:pPr>
            <w:r>
              <w:t>1</w:t>
            </w:r>
          </w:p>
        </w:tc>
        <w:tc>
          <w:tcPr>
            <w:tcW w:w="1801" w:type="dxa"/>
          </w:tcPr>
          <w:p w:rsidR="00163F81" w:rsidRDefault="00163F81" w:rsidP="00FE78D0">
            <w:pPr>
              <w:jc w:val="both"/>
            </w:pPr>
            <w:r>
              <w:t>callingNumber</w:t>
            </w:r>
          </w:p>
        </w:tc>
        <w:tc>
          <w:tcPr>
            <w:tcW w:w="1284" w:type="dxa"/>
          </w:tcPr>
          <w:p w:rsidR="00163F81" w:rsidRDefault="00163F81" w:rsidP="00FE78D0">
            <w:pPr>
              <w:jc w:val="both"/>
            </w:pPr>
            <w:r>
              <w:t>Yes</w:t>
            </w:r>
          </w:p>
        </w:tc>
        <w:tc>
          <w:tcPr>
            <w:tcW w:w="1134" w:type="dxa"/>
          </w:tcPr>
          <w:p w:rsidR="00163F81" w:rsidRDefault="00163F81" w:rsidP="00FE78D0">
            <w:pPr>
              <w:jc w:val="both"/>
            </w:pPr>
            <w:r>
              <w:t>Number (10 digits)</w:t>
            </w:r>
          </w:p>
        </w:tc>
        <w:tc>
          <w:tcPr>
            <w:tcW w:w="1829" w:type="dxa"/>
          </w:tcPr>
          <w:p w:rsidR="00163F81" w:rsidRDefault="00163F81" w:rsidP="00FE78D0">
            <w:pPr>
              <w:jc w:val="both"/>
            </w:pPr>
            <w:r>
              <w:t>10 Digits (all digits must be present)</w:t>
            </w:r>
          </w:p>
        </w:tc>
        <w:tc>
          <w:tcPr>
            <w:tcW w:w="2592" w:type="dxa"/>
          </w:tcPr>
          <w:p w:rsidR="00163F81" w:rsidRDefault="00163F81" w:rsidP="00FE78D0">
            <w:pPr>
              <w:jc w:val="both"/>
            </w:pPr>
            <w:r>
              <w:t>10-digit mobile number of the caller</w:t>
            </w:r>
          </w:p>
        </w:tc>
      </w:tr>
      <w:tr w:rsidR="00163F81" w:rsidRPr="00E46D1E" w:rsidTr="00FE78D0">
        <w:tc>
          <w:tcPr>
            <w:tcW w:w="558" w:type="dxa"/>
          </w:tcPr>
          <w:p w:rsidR="00163F81" w:rsidRPr="00E46D1E" w:rsidRDefault="00163F81" w:rsidP="00FE78D0">
            <w:pPr>
              <w:jc w:val="both"/>
            </w:pPr>
            <w:r>
              <w:t>2</w:t>
            </w:r>
          </w:p>
        </w:tc>
        <w:tc>
          <w:tcPr>
            <w:tcW w:w="1801" w:type="dxa"/>
          </w:tcPr>
          <w:p w:rsidR="00163F81" w:rsidRPr="00E46D1E" w:rsidRDefault="00163F81" w:rsidP="00FE78D0">
            <w:pPr>
              <w:jc w:val="both"/>
            </w:pPr>
            <w:r w:rsidRPr="00E46D1E">
              <w:t>call</w:t>
            </w:r>
            <w:r>
              <w:t>I</w:t>
            </w:r>
            <w:r w:rsidRPr="00E46D1E">
              <w:t>d</w:t>
            </w:r>
          </w:p>
        </w:tc>
        <w:tc>
          <w:tcPr>
            <w:tcW w:w="1284" w:type="dxa"/>
          </w:tcPr>
          <w:p w:rsidR="00163F81" w:rsidRPr="00E46D1E" w:rsidRDefault="00163F81" w:rsidP="00FE78D0">
            <w:pPr>
              <w:jc w:val="both"/>
            </w:pPr>
            <w:r w:rsidRPr="00E46D1E">
              <w:t>Yes</w:t>
            </w:r>
          </w:p>
        </w:tc>
        <w:tc>
          <w:tcPr>
            <w:tcW w:w="1134" w:type="dxa"/>
          </w:tcPr>
          <w:p w:rsidR="00163F81" w:rsidRPr="00E46D1E" w:rsidRDefault="00163F81" w:rsidP="00FE78D0">
            <w:pPr>
              <w:jc w:val="both"/>
            </w:pPr>
            <w:r w:rsidRPr="00E46D1E">
              <w:t>Number</w:t>
            </w:r>
            <w:r>
              <w:t xml:space="preserve"> (15 digits)</w:t>
            </w:r>
          </w:p>
        </w:tc>
        <w:tc>
          <w:tcPr>
            <w:tcW w:w="1829" w:type="dxa"/>
          </w:tcPr>
          <w:p w:rsidR="00163F81" w:rsidRPr="00E46D1E" w:rsidRDefault="00163F81" w:rsidP="00FE78D0">
            <w:pPr>
              <w:jc w:val="both"/>
            </w:pPr>
            <w:r>
              <w:t>NA</w:t>
            </w:r>
          </w:p>
        </w:tc>
        <w:tc>
          <w:tcPr>
            <w:tcW w:w="2592" w:type="dxa"/>
          </w:tcPr>
          <w:p w:rsidR="00163F81" w:rsidRPr="00E46D1E" w:rsidRDefault="00163F81" w:rsidP="00FE78D0">
            <w:pPr>
              <w:jc w:val="both"/>
            </w:pPr>
            <w:r w:rsidRPr="00AF0117">
              <w:t>15 digit unique call id assigned by IVR</w:t>
            </w:r>
          </w:p>
        </w:tc>
      </w:tr>
      <w:tr w:rsidR="00280ADE" w:rsidRPr="00E46D1E" w:rsidTr="00FE78D0">
        <w:trPr>
          <w:ins w:id="325" w:author="Ashish Jain" w:date="2015-04-20T20:27:00Z"/>
        </w:trPr>
        <w:tc>
          <w:tcPr>
            <w:tcW w:w="558" w:type="dxa"/>
          </w:tcPr>
          <w:p w:rsidR="00280ADE" w:rsidRDefault="00280ADE" w:rsidP="00FE78D0">
            <w:pPr>
              <w:jc w:val="both"/>
              <w:rPr>
                <w:ins w:id="326" w:author="Ashish Jain" w:date="2015-04-20T20:27:00Z"/>
              </w:rPr>
            </w:pPr>
            <w:ins w:id="327" w:author="Ashish Jain" w:date="2015-04-20T20:27:00Z">
              <w:r>
                <w:t>3</w:t>
              </w:r>
            </w:ins>
          </w:p>
        </w:tc>
        <w:tc>
          <w:tcPr>
            <w:tcW w:w="1801" w:type="dxa"/>
          </w:tcPr>
          <w:p w:rsidR="00280ADE" w:rsidRPr="00E46D1E" w:rsidRDefault="00280ADE" w:rsidP="00FE78D0">
            <w:pPr>
              <w:jc w:val="both"/>
              <w:rPr>
                <w:ins w:id="328" w:author="Ashish Jain" w:date="2015-04-20T20:27:00Z"/>
              </w:rPr>
            </w:pPr>
            <w:ins w:id="329" w:author="Ashish Jain" w:date="2015-04-20T20:27:00Z">
              <w:r>
                <w:t>languageLocationCode</w:t>
              </w:r>
            </w:ins>
          </w:p>
        </w:tc>
        <w:tc>
          <w:tcPr>
            <w:tcW w:w="1284" w:type="dxa"/>
          </w:tcPr>
          <w:p w:rsidR="00280ADE" w:rsidRPr="00E46D1E" w:rsidRDefault="00280ADE" w:rsidP="00FE78D0">
            <w:pPr>
              <w:jc w:val="both"/>
              <w:rPr>
                <w:ins w:id="330" w:author="Ashish Jain" w:date="2015-04-20T20:27:00Z"/>
              </w:rPr>
            </w:pPr>
            <w:ins w:id="331" w:author="Ashish Jain" w:date="2015-04-20T20:27:00Z">
              <w:r>
                <w:t>Yes</w:t>
              </w:r>
            </w:ins>
          </w:p>
        </w:tc>
        <w:tc>
          <w:tcPr>
            <w:tcW w:w="1134" w:type="dxa"/>
          </w:tcPr>
          <w:p w:rsidR="00280ADE" w:rsidRPr="00E46D1E" w:rsidRDefault="00280ADE" w:rsidP="00FE78D0">
            <w:pPr>
              <w:jc w:val="both"/>
              <w:rPr>
                <w:ins w:id="332" w:author="Ashish Jain" w:date="2015-04-20T20:27:00Z"/>
              </w:rPr>
            </w:pPr>
            <w:ins w:id="333" w:author="Ashish Jain" w:date="2015-04-20T20:27:00Z">
              <w:r>
                <w:t>String</w:t>
              </w:r>
            </w:ins>
          </w:p>
        </w:tc>
        <w:tc>
          <w:tcPr>
            <w:tcW w:w="1829" w:type="dxa"/>
          </w:tcPr>
          <w:p w:rsidR="00280ADE" w:rsidRDefault="00280ADE" w:rsidP="00FE78D0">
            <w:pPr>
              <w:jc w:val="both"/>
              <w:rPr>
                <w:ins w:id="334" w:author="Ashish Jain" w:date="2015-04-20T20:27:00Z"/>
              </w:rPr>
            </w:pPr>
          </w:p>
        </w:tc>
        <w:tc>
          <w:tcPr>
            <w:tcW w:w="2592" w:type="dxa"/>
          </w:tcPr>
          <w:p w:rsidR="00280ADE" w:rsidRPr="00AF0117" w:rsidRDefault="0048752B" w:rsidP="00FE78D0">
            <w:pPr>
              <w:jc w:val="both"/>
              <w:rPr>
                <w:ins w:id="335" w:author="Ashish Jain" w:date="2015-04-20T20:27:00Z"/>
              </w:rPr>
            </w:pPr>
            <w:ins w:id="336" w:author="Ashish Jain" w:date="2015-04-20T21:02:00Z">
              <w:r w:rsidRPr="00DC4E12">
                <w:t>Language preference selected by caller</w:t>
              </w:r>
            </w:ins>
          </w:p>
        </w:tc>
      </w:tr>
    </w:tbl>
    <w:p w:rsidR="00163F81" w:rsidRDefault="00163F81" w:rsidP="00163F81">
      <w:pPr>
        <w:pStyle w:val="Heading5"/>
        <w:jc w:val="both"/>
      </w:pPr>
      <w:r>
        <w:t>Headers</w:t>
      </w:r>
    </w:p>
    <w:p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rsidTr="00FE78D0">
        <w:tc>
          <w:tcPr>
            <w:tcW w:w="1512" w:type="dxa"/>
            <w:shd w:val="clear" w:color="auto" w:fill="D9D9D9" w:themeFill="background1" w:themeFillShade="D9"/>
          </w:tcPr>
          <w:p w:rsidR="00163F81" w:rsidRDefault="00163F81" w:rsidP="00FE78D0">
            <w:pPr>
              <w:jc w:val="both"/>
            </w:pPr>
            <w:r>
              <w:t>Header Name</w:t>
            </w:r>
          </w:p>
        </w:tc>
        <w:tc>
          <w:tcPr>
            <w:tcW w:w="1595" w:type="dxa"/>
            <w:shd w:val="clear" w:color="auto" w:fill="D9D9D9" w:themeFill="background1" w:themeFillShade="D9"/>
          </w:tcPr>
          <w:p w:rsidR="00163F81" w:rsidRDefault="00163F81" w:rsidP="00FE78D0">
            <w:pPr>
              <w:jc w:val="both"/>
            </w:pPr>
            <w:r>
              <w:t>Header Value</w:t>
            </w:r>
          </w:p>
        </w:tc>
        <w:tc>
          <w:tcPr>
            <w:tcW w:w="1341" w:type="dxa"/>
            <w:shd w:val="clear" w:color="auto" w:fill="D9D9D9" w:themeFill="background1" w:themeFillShade="D9"/>
          </w:tcPr>
          <w:p w:rsidR="00163F81" w:rsidRDefault="00163F81" w:rsidP="00FE78D0">
            <w:pPr>
              <w:jc w:val="both"/>
            </w:pPr>
            <w:r>
              <w:t>Mandatory</w:t>
            </w:r>
          </w:p>
        </w:tc>
        <w:tc>
          <w:tcPr>
            <w:tcW w:w="4732" w:type="dxa"/>
            <w:shd w:val="clear" w:color="auto" w:fill="D9D9D9" w:themeFill="background1" w:themeFillShade="D9"/>
          </w:tcPr>
          <w:p w:rsidR="00163F81" w:rsidRDefault="00163F81" w:rsidP="00FE78D0">
            <w:pPr>
              <w:jc w:val="both"/>
            </w:pPr>
            <w:r>
              <w:t>Description</w:t>
            </w:r>
          </w:p>
        </w:tc>
      </w:tr>
      <w:tr w:rsidR="00163F81" w:rsidTr="00FE78D0">
        <w:tc>
          <w:tcPr>
            <w:tcW w:w="1512" w:type="dxa"/>
          </w:tcPr>
          <w:p w:rsidR="00163F81" w:rsidRPr="0065474C" w:rsidRDefault="00163F81" w:rsidP="00FE78D0">
            <w:pPr>
              <w:jc w:val="both"/>
            </w:pPr>
            <w:r>
              <w:t>Accept</w:t>
            </w:r>
          </w:p>
        </w:tc>
        <w:tc>
          <w:tcPr>
            <w:tcW w:w="1595" w:type="dxa"/>
          </w:tcPr>
          <w:p w:rsidR="00163F81" w:rsidRPr="0065474C"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706077" w:rsidRDefault="00163F81" w:rsidP="00FE78D0">
            <w:pPr>
              <w:jc w:val="both"/>
            </w:pPr>
            <w:r>
              <w:t>It specifies the format of the content accepted by the API invoker.</w:t>
            </w:r>
          </w:p>
        </w:tc>
      </w:tr>
    </w:tbl>
    <w:p w:rsidR="00163F81" w:rsidRDefault="00163F81" w:rsidP="00163F81">
      <w:pPr>
        <w:pStyle w:val="Heading4"/>
        <w:jc w:val="both"/>
      </w:pPr>
      <w:r>
        <w:t xml:space="preserve">Get Inbox Details API </w:t>
      </w:r>
      <w:r w:rsidR="00350A13">
        <w:t>–</w:t>
      </w:r>
      <w:r>
        <w:t xml:space="preserve"> </w:t>
      </w:r>
      <w:r w:rsidRPr="00D164C4">
        <w:t>Response</w:t>
      </w:r>
    </w:p>
    <w:p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rsidTr="00FE78D0">
        <w:tc>
          <w:tcPr>
            <w:tcW w:w="1188" w:type="dxa"/>
            <w:shd w:val="clear" w:color="auto" w:fill="D9D9D9" w:themeFill="background1" w:themeFillShade="D9"/>
          </w:tcPr>
          <w:p w:rsidR="00163F81" w:rsidRPr="00DE1B6A" w:rsidRDefault="00163F81" w:rsidP="00FE78D0">
            <w:pPr>
              <w:jc w:val="both"/>
            </w:pPr>
            <w:r w:rsidRPr="00DE1B6A">
              <w:t>Response  Status</w:t>
            </w:r>
          </w:p>
        </w:tc>
        <w:tc>
          <w:tcPr>
            <w:tcW w:w="3315" w:type="dxa"/>
            <w:shd w:val="clear" w:color="auto" w:fill="D9D9D9" w:themeFill="background1" w:themeFillShade="D9"/>
          </w:tcPr>
          <w:p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rsidR="00163F81" w:rsidRPr="00DE1B6A" w:rsidRDefault="00163F81" w:rsidP="00FE78D0">
            <w:pPr>
              <w:jc w:val="both"/>
            </w:pPr>
            <w:r w:rsidRPr="00DE1B6A">
              <w:t>HTTP Status Code</w:t>
            </w:r>
          </w:p>
        </w:tc>
        <w:tc>
          <w:tcPr>
            <w:tcW w:w="1471" w:type="dxa"/>
            <w:shd w:val="clear" w:color="auto" w:fill="D9D9D9" w:themeFill="background1" w:themeFillShade="D9"/>
          </w:tcPr>
          <w:p w:rsidR="00163F81" w:rsidRPr="00DE1B6A" w:rsidRDefault="00163F81" w:rsidP="00FE78D0">
            <w:pPr>
              <w:jc w:val="both"/>
            </w:pPr>
            <w:r w:rsidRPr="00DE1B6A">
              <w:t>Content Type</w:t>
            </w:r>
          </w:p>
        </w:tc>
        <w:tc>
          <w:tcPr>
            <w:tcW w:w="2250" w:type="dxa"/>
            <w:shd w:val="clear" w:color="auto" w:fill="D9D9D9" w:themeFill="background1" w:themeFillShade="D9"/>
          </w:tcPr>
          <w:p w:rsidR="00163F81" w:rsidRPr="00DE1B6A" w:rsidRDefault="00163F81" w:rsidP="00FE78D0">
            <w:pPr>
              <w:jc w:val="both"/>
            </w:pPr>
            <w:r w:rsidRPr="00DE1B6A">
              <w:t>Description</w:t>
            </w:r>
          </w:p>
        </w:tc>
      </w:tr>
      <w:tr w:rsidR="00163F81" w:rsidTr="00FE78D0">
        <w:trPr>
          <w:trHeight w:val="346"/>
        </w:trPr>
        <w:tc>
          <w:tcPr>
            <w:tcW w:w="1188" w:type="dxa"/>
          </w:tcPr>
          <w:p w:rsidR="00163F81" w:rsidRPr="00031093" w:rsidRDefault="00163F81" w:rsidP="00FE78D0">
            <w:pPr>
              <w:jc w:val="both"/>
            </w:pPr>
            <w:r w:rsidRPr="00031093">
              <w:t>Successful</w:t>
            </w:r>
          </w:p>
        </w:tc>
        <w:tc>
          <w:tcPr>
            <w:tcW w:w="3315" w:type="dxa"/>
          </w:tcPr>
          <w:p w:rsidR="00163F81" w:rsidRPr="00A20A3F" w:rsidRDefault="00163F81" w:rsidP="00FE78D0">
            <w:pPr>
              <w:jc w:val="both"/>
              <w:rPr>
                <w:color w:val="000000" w:themeColor="text1"/>
              </w:rPr>
            </w:pPr>
            <w:r w:rsidRPr="00A20A3F">
              <w:rPr>
                <w:color w:val="000000" w:themeColor="text1"/>
              </w:rPr>
              <w:t>{</w:t>
            </w:r>
          </w:p>
          <w:p w:rsidR="00163F81" w:rsidRPr="00A20A3F" w:rsidRDefault="003F5A2D" w:rsidP="00FE78D0">
            <w:pPr>
              <w:jc w:val="both"/>
              <w:rPr>
                <w:color w:val="000000" w:themeColor="text1"/>
              </w:rPr>
            </w:pPr>
            <w:r>
              <w:rPr>
                <w:color w:val="000000" w:themeColor="text1"/>
              </w:rPr>
              <w:t>"</w:t>
            </w:r>
            <w:r w:rsidR="00163F81" w:rsidRPr="00A20A3F">
              <w:rPr>
                <w:color w:val="000000" w:themeColor="text1"/>
              </w:rPr>
              <w:t>inboxSubscriptionDetailList</w:t>
            </w:r>
            <w:r>
              <w:rPr>
                <w:color w:val="000000" w:themeColor="text1"/>
              </w:rPr>
              <w:t>"</w:t>
            </w:r>
            <w:r w:rsidR="00163F81" w:rsidRPr="00A20A3F">
              <w:rPr>
                <w:color w:val="000000" w:themeColor="text1"/>
              </w:rPr>
              <w:t>: [</w:t>
            </w:r>
          </w:p>
          <w:p w:rsidR="00163F81" w:rsidRPr="00A20A3F" w:rsidRDefault="00163F81" w:rsidP="00FE78D0">
            <w:pPr>
              <w:jc w:val="both"/>
              <w:rPr>
                <w:color w:val="000000" w:themeColor="text1"/>
              </w:rPr>
            </w:pPr>
            <w:r w:rsidRPr="00A20A3F">
              <w:rPr>
                <w:color w:val="000000" w:themeColor="text1"/>
              </w:rPr>
              <w:t xml:space="preserve">        {</w:t>
            </w:r>
          </w:p>
          <w:p w:rsidR="00163F81" w:rsidRPr="00A20A3F" w:rsidRDefault="00163F81" w:rsidP="00FE78D0">
            <w:pPr>
              <w:jc w:val="both"/>
              <w:rPr>
                <w:color w:val="000000" w:themeColor="text1"/>
              </w:rPr>
            </w:pPr>
            <w:r w:rsidRPr="00A20A3F">
              <w:rPr>
                <w:color w:val="000000" w:themeColor="text1"/>
              </w:rPr>
              <w:lastRenderedPageBreak/>
              <w:t xml:space="preserve">            </w:t>
            </w:r>
            <w:r w:rsidR="003F5A2D">
              <w:rPr>
                <w:color w:val="000000" w:themeColor="text1"/>
              </w:rPr>
              <w:t>"</w:t>
            </w:r>
            <w:proofErr w:type="gramStart"/>
            <w:r w:rsidRPr="00A20A3F">
              <w:rPr>
                <w:color w:val="000000" w:themeColor="text1"/>
              </w:rPr>
              <w:t>subscriptionId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48WeeksPack</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p>
          <w:p w:rsidR="00163F81" w:rsidRPr="00A20A3F" w:rsidRDefault="00163F81" w:rsidP="00FE78D0">
            <w:pPr>
              <w:jc w:val="both"/>
              <w:rPr>
                <w:color w:val="000000" w:themeColor="text1"/>
              </w:rPr>
            </w:pPr>
            <w:r w:rsidRPr="00A20A3F">
              <w:rPr>
                <w:color w:val="000000" w:themeColor="text1"/>
              </w:rPr>
              <w:t xml:space="preserve">        {</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76WeeksPack</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p>
          <w:p w:rsidR="00163F81" w:rsidRPr="00A20A3F" w:rsidRDefault="00163F81" w:rsidP="00FE78D0">
            <w:pPr>
              <w:jc w:val="both"/>
              <w:rPr>
                <w:color w:val="000000" w:themeColor="text1"/>
              </w:rPr>
            </w:pPr>
            <w:r w:rsidRPr="00A20A3F">
              <w:rPr>
                <w:color w:val="000000" w:themeColor="text1"/>
              </w:rPr>
              <w:t xml:space="preserve">    ]</w:t>
            </w:r>
          </w:p>
          <w:p w:rsidR="00163F81" w:rsidRDefault="00163F81" w:rsidP="00FE78D0">
            <w:pPr>
              <w:jc w:val="both"/>
              <w:rPr>
                <w:color w:val="000000" w:themeColor="text1"/>
              </w:rPr>
            </w:pPr>
            <w:r w:rsidRPr="00A20A3F">
              <w:rPr>
                <w:color w:val="000000" w:themeColor="text1"/>
              </w:rPr>
              <w:t>}</w:t>
            </w:r>
          </w:p>
          <w:p w:rsidR="00163F81" w:rsidRPr="00A02AEB" w:rsidRDefault="00163F81" w:rsidP="00FE78D0">
            <w:pPr>
              <w:jc w:val="both"/>
              <w:rPr>
                <w:color w:val="000000" w:themeColor="text1"/>
              </w:rPr>
            </w:pPr>
          </w:p>
          <w:p w:rsidR="00163F81" w:rsidRPr="00A02AEB" w:rsidRDefault="00163F81" w:rsidP="00FE78D0">
            <w:pPr>
              <w:jc w:val="both"/>
              <w:rPr>
                <w:color w:val="000000" w:themeColor="text1"/>
              </w:rPr>
            </w:pPr>
          </w:p>
        </w:tc>
        <w:tc>
          <w:tcPr>
            <w:tcW w:w="956" w:type="dxa"/>
          </w:tcPr>
          <w:p w:rsidR="00163F81" w:rsidRPr="00031093" w:rsidRDefault="00163F81" w:rsidP="00FE78D0">
            <w:pPr>
              <w:jc w:val="both"/>
            </w:pPr>
            <w:r w:rsidRPr="00031093">
              <w:lastRenderedPageBreak/>
              <w:t>200</w:t>
            </w:r>
          </w:p>
        </w:tc>
        <w:tc>
          <w:tcPr>
            <w:tcW w:w="1471" w:type="dxa"/>
          </w:tcPr>
          <w:p w:rsidR="00163F81" w:rsidRPr="00031093" w:rsidRDefault="00163F81" w:rsidP="00FE78D0">
            <w:pPr>
              <w:jc w:val="both"/>
            </w:pPr>
            <w:r w:rsidRPr="00031093">
              <w:t>Application/json</w:t>
            </w:r>
          </w:p>
        </w:tc>
        <w:tc>
          <w:tcPr>
            <w:tcW w:w="2250" w:type="dxa"/>
          </w:tcPr>
          <w:p w:rsidR="00163F81" w:rsidRPr="00031093" w:rsidRDefault="00163F81" w:rsidP="00FE78D0">
            <w:pPr>
              <w:jc w:val="both"/>
            </w:pPr>
          </w:p>
        </w:tc>
      </w:tr>
      <w:tr w:rsidR="00BC06C9" w:rsidTr="00FE78D0">
        <w:tc>
          <w:tcPr>
            <w:tcW w:w="1188" w:type="dxa"/>
            <w:vMerge w:val="restart"/>
          </w:tcPr>
          <w:p w:rsidR="00BC06C9" w:rsidRPr="00031093" w:rsidRDefault="00BC06C9" w:rsidP="00FE78D0">
            <w:pPr>
              <w:jc w:val="both"/>
            </w:pPr>
            <w:r w:rsidRPr="00031093">
              <w:lastRenderedPageBreak/>
              <w:t>Failure</w:t>
            </w:r>
          </w:p>
        </w:tc>
        <w:tc>
          <w:tcPr>
            <w:tcW w:w="3315" w:type="dxa"/>
            <w:vMerge w:val="restart"/>
            <w:shd w:val="clear" w:color="auto" w:fill="auto"/>
          </w:tcPr>
          <w:p w:rsidR="00BC06C9" w:rsidRDefault="00BC06C9" w:rsidP="00FE78D0">
            <w:pPr>
              <w:jc w:val="both"/>
            </w:pPr>
            <w:r>
              <w:t>{</w:t>
            </w:r>
          </w:p>
          <w:p w:rsidR="00BC06C9" w:rsidRDefault="00BC06C9" w:rsidP="00FE78D0">
            <w:pPr>
              <w:jc w:val="both"/>
            </w:pPr>
            <w:r>
              <w:t>"</w:t>
            </w:r>
            <w:r>
              <w:rPr>
                <w:szCs w:val="20"/>
              </w:rPr>
              <w:t>failureReason</w:t>
            </w:r>
            <w:r>
              <w:t>": "&lt;Description of the failure reason&gt;"</w:t>
            </w:r>
          </w:p>
          <w:p w:rsidR="00BC06C9" w:rsidRPr="0076069D" w:rsidRDefault="00BC06C9" w:rsidP="00FE78D0">
            <w:pPr>
              <w:jc w:val="both"/>
              <w:rPr>
                <w:highlight w:val="lightGray"/>
              </w:rPr>
            </w:pPr>
            <w:r>
              <w:t>}</w:t>
            </w:r>
          </w:p>
        </w:tc>
        <w:tc>
          <w:tcPr>
            <w:tcW w:w="956" w:type="dxa"/>
          </w:tcPr>
          <w:p w:rsidR="00BC06C9" w:rsidRPr="00031093" w:rsidRDefault="00BC06C9" w:rsidP="00FE78D0">
            <w:pPr>
              <w:jc w:val="both"/>
              <w:rPr>
                <w:szCs w:val="20"/>
              </w:rPr>
            </w:pPr>
            <w:r>
              <w:rPr>
                <w:szCs w:val="20"/>
              </w:rPr>
              <w:t>400</w:t>
            </w:r>
          </w:p>
          <w:p w:rsidR="00BC06C9" w:rsidRPr="00031093" w:rsidRDefault="00BC06C9" w:rsidP="00FE78D0">
            <w:pPr>
              <w:jc w:val="both"/>
              <w:rPr>
                <w:szCs w:val="20"/>
              </w:rPr>
            </w:pPr>
          </w:p>
        </w:tc>
        <w:tc>
          <w:tcPr>
            <w:tcW w:w="1471" w:type="dxa"/>
          </w:tcPr>
          <w:p w:rsidR="00BC06C9" w:rsidRPr="00031093" w:rsidRDefault="00BC06C9" w:rsidP="00FE78D0">
            <w:pPr>
              <w:jc w:val="both"/>
              <w:rPr>
                <w:szCs w:val="20"/>
              </w:rPr>
            </w:pPr>
            <w:r w:rsidRPr="0076019E">
              <w:rPr>
                <w:szCs w:val="20"/>
              </w:rPr>
              <w:t>Application/json</w:t>
            </w:r>
          </w:p>
        </w:tc>
        <w:tc>
          <w:tcPr>
            <w:tcW w:w="2250" w:type="dxa"/>
          </w:tcPr>
          <w:p w:rsidR="00BC06C9" w:rsidRPr="00031093" w:rsidRDefault="00BC06C9" w:rsidP="00FE78D0">
            <w:pPr>
              <w:jc w:val="both"/>
              <w:rPr>
                <w:szCs w:val="20"/>
              </w:rPr>
            </w:pPr>
            <w:r>
              <w:rPr>
                <w:szCs w:val="20"/>
              </w:rPr>
              <w:t>In case parameter value is invalid "&lt;Parameter Name : Invalid Value&gt;" shall be returned in failure reason</w:t>
            </w:r>
          </w:p>
        </w:tc>
      </w:tr>
      <w:tr w:rsidR="00BC06C9" w:rsidTr="00FE78D0">
        <w:tc>
          <w:tcPr>
            <w:tcW w:w="1188" w:type="dxa"/>
            <w:vMerge/>
          </w:tcPr>
          <w:p w:rsidR="00BC06C9" w:rsidRPr="00031093" w:rsidRDefault="00BC06C9" w:rsidP="00FE78D0">
            <w:pPr>
              <w:jc w:val="both"/>
            </w:pPr>
          </w:p>
        </w:tc>
        <w:tc>
          <w:tcPr>
            <w:tcW w:w="3315" w:type="dxa"/>
            <w:vMerge/>
            <w:shd w:val="clear" w:color="auto" w:fill="auto"/>
          </w:tcPr>
          <w:p w:rsidR="00BC06C9" w:rsidRPr="00031093" w:rsidRDefault="00BC06C9" w:rsidP="00FE78D0">
            <w:pPr>
              <w:jc w:val="both"/>
            </w:pPr>
          </w:p>
        </w:tc>
        <w:tc>
          <w:tcPr>
            <w:tcW w:w="956" w:type="dxa"/>
          </w:tcPr>
          <w:p w:rsidR="00BC06C9" w:rsidRDefault="00BC06C9" w:rsidP="00FE78D0">
            <w:pPr>
              <w:jc w:val="both"/>
              <w:rPr>
                <w:szCs w:val="20"/>
              </w:rPr>
            </w:pPr>
            <w:r>
              <w:rPr>
                <w:szCs w:val="20"/>
              </w:rPr>
              <w:t>400</w:t>
            </w:r>
          </w:p>
        </w:tc>
        <w:tc>
          <w:tcPr>
            <w:tcW w:w="1471" w:type="dxa"/>
          </w:tcPr>
          <w:p w:rsidR="00BC06C9" w:rsidRPr="0076019E" w:rsidRDefault="00BC06C9" w:rsidP="00FE78D0">
            <w:pPr>
              <w:jc w:val="both"/>
              <w:rPr>
                <w:szCs w:val="20"/>
              </w:rPr>
            </w:pPr>
            <w:r>
              <w:rPr>
                <w:szCs w:val="20"/>
              </w:rPr>
              <w:t>Application/json</w:t>
            </w:r>
          </w:p>
        </w:tc>
        <w:tc>
          <w:tcPr>
            <w:tcW w:w="2250" w:type="dxa"/>
          </w:tcPr>
          <w:p w:rsidR="00BC06C9" w:rsidRDefault="00BC06C9" w:rsidP="00FE78D0">
            <w:pPr>
              <w:jc w:val="both"/>
              <w:rPr>
                <w:szCs w:val="20"/>
              </w:rPr>
            </w:pPr>
            <w:r>
              <w:rPr>
                <w:szCs w:val="20"/>
              </w:rPr>
              <w:t>In case mandatory parameter is missing</w:t>
            </w:r>
          </w:p>
          <w:p w:rsidR="00BC06C9" w:rsidRPr="00031093" w:rsidRDefault="00BC06C9" w:rsidP="00FE78D0">
            <w:pPr>
              <w:jc w:val="both"/>
              <w:rPr>
                <w:szCs w:val="20"/>
              </w:rPr>
            </w:pPr>
            <w:r>
              <w:rPr>
                <w:szCs w:val="20"/>
              </w:rPr>
              <w:t>"&lt;Parameter Name: Not Present&gt;" shall be returned in failure reason</w:t>
            </w:r>
          </w:p>
        </w:tc>
      </w:tr>
      <w:tr w:rsidR="00BC06C9" w:rsidTr="00FE78D0">
        <w:tc>
          <w:tcPr>
            <w:tcW w:w="1188" w:type="dxa"/>
            <w:vMerge/>
          </w:tcPr>
          <w:p w:rsidR="00BC06C9" w:rsidRPr="00031093" w:rsidRDefault="00BC06C9" w:rsidP="00FE78D0">
            <w:pPr>
              <w:jc w:val="both"/>
            </w:pPr>
          </w:p>
        </w:tc>
        <w:tc>
          <w:tcPr>
            <w:tcW w:w="3315" w:type="dxa"/>
            <w:vMerge/>
            <w:shd w:val="clear" w:color="auto" w:fill="auto"/>
          </w:tcPr>
          <w:p w:rsidR="00BC06C9" w:rsidRPr="00031093" w:rsidRDefault="00BC06C9" w:rsidP="00FE78D0">
            <w:pPr>
              <w:jc w:val="both"/>
            </w:pPr>
          </w:p>
        </w:tc>
        <w:tc>
          <w:tcPr>
            <w:tcW w:w="956" w:type="dxa"/>
          </w:tcPr>
          <w:p w:rsidR="00BC06C9" w:rsidRPr="00A02AEB" w:rsidRDefault="00BC06C9" w:rsidP="00FE78D0">
            <w:pPr>
              <w:jc w:val="both"/>
              <w:rPr>
                <w:color w:val="000000" w:themeColor="text1"/>
                <w:szCs w:val="20"/>
              </w:rPr>
            </w:pPr>
            <w:r>
              <w:rPr>
                <w:color w:val="000000" w:themeColor="text1"/>
                <w:szCs w:val="20"/>
              </w:rPr>
              <w:t>500</w:t>
            </w:r>
          </w:p>
        </w:tc>
        <w:tc>
          <w:tcPr>
            <w:tcW w:w="1471" w:type="dxa"/>
          </w:tcPr>
          <w:p w:rsidR="00BC06C9" w:rsidRPr="0076019E" w:rsidRDefault="00BC06C9" w:rsidP="00FE78D0">
            <w:pPr>
              <w:jc w:val="both"/>
              <w:rPr>
                <w:szCs w:val="20"/>
              </w:rPr>
            </w:pPr>
            <w:r>
              <w:rPr>
                <w:szCs w:val="20"/>
              </w:rPr>
              <w:t>Application/json</w:t>
            </w:r>
          </w:p>
        </w:tc>
        <w:tc>
          <w:tcPr>
            <w:tcW w:w="2250" w:type="dxa"/>
          </w:tcPr>
          <w:p w:rsidR="00BC06C9" w:rsidRDefault="00BC06C9" w:rsidP="00FE78D0">
            <w:pPr>
              <w:jc w:val="both"/>
              <w:rPr>
                <w:szCs w:val="20"/>
              </w:rPr>
            </w:pPr>
            <w:r>
              <w:rPr>
                <w:szCs w:val="20"/>
              </w:rPr>
              <w:t>In case of internal motech error "Internal Error" shall be returned in the failure reason</w:t>
            </w:r>
          </w:p>
        </w:tc>
      </w:tr>
      <w:tr w:rsidR="00BC06C9" w:rsidTr="00FE78D0">
        <w:trPr>
          <w:ins w:id="337" w:author="Ashish Jain" w:date="2015-04-15T22:56:00Z"/>
        </w:trPr>
        <w:tc>
          <w:tcPr>
            <w:tcW w:w="1188" w:type="dxa"/>
            <w:vMerge/>
          </w:tcPr>
          <w:p w:rsidR="00BC06C9" w:rsidRPr="00031093" w:rsidRDefault="00BC06C9" w:rsidP="00FE78D0">
            <w:pPr>
              <w:jc w:val="both"/>
              <w:rPr>
                <w:ins w:id="338" w:author="Ashish Jain" w:date="2015-04-15T22:56:00Z"/>
              </w:rPr>
            </w:pPr>
          </w:p>
        </w:tc>
        <w:tc>
          <w:tcPr>
            <w:tcW w:w="3315" w:type="dxa"/>
            <w:vMerge/>
            <w:shd w:val="clear" w:color="auto" w:fill="auto"/>
          </w:tcPr>
          <w:p w:rsidR="00BC06C9" w:rsidRPr="00031093" w:rsidRDefault="00BC06C9" w:rsidP="00FE78D0">
            <w:pPr>
              <w:jc w:val="both"/>
              <w:rPr>
                <w:ins w:id="339" w:author="Ashish Jain" w:date="2015-04-15T22:56:00Z"/>
              </w:rPr>
            </w:pPr>
          </w:p>
        </w:tc>
        <w:tc>
          <w:tcPr>
            <w:tcW w:w="956" w:type="dxa"/>
          </w:tcPr>
          <w:p w:rsidR="00BC06C9" w:rsidRDefault="00BC06C9" w:rsidP="00FE78D0">
            <w:pPr>
              <w:jc w:val="both"/>
              <w:rPr>
                <w:ins w:id="340" w:author="Ashish Jain" w:date="2015-04-15T22:56:00Z"/>
                <w:color w:val="000000" w:themeColor="text1"/>
                <w:szCs w:val="20"/>
              </w:rPr>
            </w:pPr>
            <w:ins w:id="341" w:author="Ashish Jain" w:date="2015-04-15T22:56:00Z">
              <w:r>
                <w:rPr>
                  <w:color w:val="000000" w:themeColor="text1"/>
                  <w:szCs w:val="20"/>
                </w:rPr>
                <w:t>501</w:t>
              </w:r>
            </w:ins>
          </w:p>
        </w:tc>
        <w:tc>
          <w:tcPr>
            <w:tcW w:w="1471" w:type="dxa"/>
          </w:tcPr>
          <w:p w:rsidR="00BC06C9" w:rsidRDefault="00BC06C9" w:rsidP="00FE78D0">
            <w:pPr>
              <w:jc w:val="both"/>
              <w:rPr>
                <w:ins w:id="342" w:author="Ashish Jain" w:date="2015-04-15T22:56:00Z"/>
                <w:szCs w:val="20"/>
              </w:rPr>
            </w:pPr>
            <w:ins w:id="343" w:author="Ashish Jain" w:date="2015-04-15T22:56:00Z">
              <w:r>
                <w:rPr>
                  <w:szCs w:val="20"/>
                </w:rPr>
                <w:t>Application/json</w:t>
              </w:r>
            </w:ins>
          </w:p>
        </w:tc>
        <w:tc>
          <w:tcPr>
            <w:tcW w:w="2250" w:type="dxa"/>
          </w:tcPr>
          <w:p w:rsidR="00BC06C9" w:rsidRDefault="00BC06C9" w:rsidP="00FE78D0">
            <w:pPr>
              <w:jc w:val="both"/>
              <w:rPr>
                <w:ins w:id="344" w:author="Ashish Jain" w:date="2015-04-15T22:56:00Z"/>
                <w:szCs w:val="20"/>
              </w:rPr>
            </w:pPr>
            <w:ins w:id="345" w:author="Ashish Jain" w:date="2015-04-15T22:56:00Z">
              <w:r>
                <w:rPr>
                  <w:szCs w:val="20"/>
                </w:rPr>
                <w:t xml:space="preserve">In case when call is received from </w:t>
              </w:r>
            </w:ins>
            <w:ins w:id="346" w:author="Ashish Jain" w:date="2015-04-15T22:58:00Z">
              <w:r>
                <w:rPr>
                  <w:szCs w:val="20"/>
                </w:rPr>
                <w:t xml:space="preserve">the </w:t>
              </w:r>
            </w:ins>
            <w:ins w:id="347" w:author="Ashish Jain" w:date="2015-04-15T22:56:00Z">
              <w:r>
                <w:rPr>
                  <w:szCs w:val="20"/>
                </w:rPr>
                <w:t>state where service is not deployed</w:t>
              </w:r>
            </w:ins>
          </w:p>
        </w:tc>
      </w:tr>
    </w:tbl>
    <w:p w:rsidR="00163F81" w:rsidRDefault="00163F81" w:rsidP="00163F81">
      <w:pPr>
        <w:jc w:val="both"/>
      </w:pPr>
    </w:p>
    <w:p w:rsidR="00163F81" w:rsidRDefault="00163F81" w:rsidP="00163F81">
      <w:pPr>
        <w:pStyle w:val="Heading5"/>
        <w:jc w:val="both"/>
      </w:pPr>
      <w:r>
        <w:t xml:space="preserve">Body Elements </w:t>
      </w:r>
    </w:p>
    <w:p w:rsidR="00163F81" w:rsidRDefault="00163F81" w:rsidP="00163F81">
      <w:pPr>
        <w:jc w:val="both"/>
      </w:pPr>
    </w:p>
    <w:p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rsidTr="00FE78D0">
        <w:trPr>
          <w:trHeight w:val="244"/>
        </w:trPr>
        <w:tc>
          <w:tcPr>
            <w:tcW w:w="294" w:type="pct"/>
            <w:shd w:val="clear" w:color="auto" w:fill="D9D9D9" w:themeFill="background1" w:themeFillShade="D9"/>
          </w:tcPr>
          <w:p w:rsidR="00163F81" w:rsidRPr="00DE1B6A" w:rsidRDefault="00163F81" w:rsidP="00FE78D0">
            <w:pPr>
              <w:jc w:val="both"/>
            </w:pPr>
            <w:r w:rsidRPr="00DE1B6A">
              <w:t>#</w:t>
            </w:r>
          </w:p>
        </w:tc>
        <w:tc>
          <w:tcPr>
            <w:tcW w:w="926" w:type="pct"/>
            <w:shd w:val="clear" w:color="auto" w:fill="D9D9D9" w:themeFill="background1" w:themeFillShade="D9"/>
          </w:tcPr>
          <w:p w:rsidR="00163F81" w:rsidRPr="00DE1B6A" w:rsidRDefault="00163F81" w:rsidP="00FE78D0">
            <w:pPr>
              <w:jc w:val="both"/>
            </w:pPr>
            <w:r w:rsidRPr="00DE1B6A">
              <w:t>Element Name</w:t>
            </w:r>
          </w:p>
        </w:tc>
        <w:tc>
          <w:tcPr>
            <w:tcW w:w="691" w:type="pct"/>
            <w:shd w:val="clear" w:color="auto" w:fill="D9D9D9" w:themeFill="background1" w:themeFillShade="D9"/>
          </w:tcPr>
          <w:p w:rsidR="00163F81" w:rsidRPr="00DE1B6A" w:rsidRDefault="00163F81" w:rsidP="00FE78D0">
            <w:pPr>
              <w:jc w:val="both"/>
            </w:pPr>
            <w:r w:rsidRPr="00DE1B6A">
              <w:t>Mandatory</w:t>
            </w:r>
          </w:p>
        </w:tc>
        <w:tc>
          <w:tcPr>
            <w:tcW w:w="690" w:type="pct"/>
            <w:shd w:val="clear" w:color="auto" w:fill="D9D9D9" w:themeFill="background1" w:themeFillShade="D9"/>
          </w:tcPr>
          <w:p w:rsidR="00163F81" w:rsidRPr="00DE1B6A" w:rsidRDefault="00163F81" w:rsidP="00FE78D0">
            <w:pPr>
              <w:jc w:val="both"/>
            </w:pPr>
            <w:r w:rsidRPr="00DE1B6A">
              <w:t>Data type</w:t>
            </w:r>
          </w:p>
        </w:tc>
        <w:tc>
          <w:tcPr>
            <w:tcW w:w="1116" w:type="pct"/>
            <w:shd w:val="clear" w:color="auto" w:fill="D9D9D9" w:themeFill="background1" w:themeFillShade="D9"/>
          </w:tcPr>
          <w:p w:rsidR="00163F81" w:rsidRPr="00DE1B6A" w:rsidRDefault="00163F81" w:rsidP="00FE78D0">
            <w:pPr>
              <w:jc w:val="both"/>
            </w:pPr>
            <w:r>
              <w:t>Range</w:t>
            </w:r>
          </w:p>
        </w:tc>
        <w:tc>
          <w:tcPr>
            <w:tcW w:w="1283" w:type="pct"/>
            <w:shd w:val="clear" w:color="auto" w:fill="D9D9D9" w:themeFill="background1" w:themeFillShade="D9"/>
          </w:tcPr>
          <w:p w:rsidR="00163F81" w:rsidRPr="00DE1B6A" w:rsidRDefault="00163F81" w:rsidP="00FE78D0">
            <w:pPr>
              <w:jc w:val="both"/>
            </w:pPr>
            <w:r w:rsidRPr="00DE1B6A">
              <w:t>Details</w:t>
            </w:r>
          </w:p>
        </w:tc>
      </w:tr>
      <w:tr w:rsidR="00163F81" w:rsidTr="00FE78D0">
        <w:trPr>
          <w:trHeight w:val="244"/>
        </w:trPr>
        <w:tc>
          <w:tcPr>
            <w:tcW w:w="294" w:type="pct"/>
          </w:tcPr>
          <w:p w:rsidR="00163F81" w:rsidRDefault="00CD1588" w:rsidP="00FE78D0">
            <w:pPr>
              <w:jc w:val="both"/>
            </w:pPr>
            <w:r>
              <w:t>1</w:t>
            </w:r>
          </w:p>
        </w:tc>
        <w:tc>
          <w:tcPr>
            <w:tcW w:w="926" w:type="pct"/>
          </w:tcPr>
          <w:p w:rsidR="00163F81" w:rsidRPr="00E827C4" w:rsidRDefault="00163F81" w:rsidP="00FE78D0">
            <w:pPr>
              <w:jc w:val="both"/>
            </w:pPr>
            <w:r>
              <w:t>inboxS</w:t>
            </w:r>
            <w:r w:rsidRPr="00E827C4">
              <w:t>ubscription</w:t>
            </w:r>
            <w:r>
              <w:t>Detail</w:t>
            </w:r>
            <w:r w:rsidRPr="00E827C4">
              <w:t>List</w:t>
            </w:r>
          </w:p>
        </w:tc>
        <w:tc>
          <w:tcPr>
            <w:tcW w:w="691" w:type="pct"/>
          </w:tcPr>
          <w:p w:rsidR="00163F81" w:rsidRPr="00E827C4" w:rsidRDefault="00163F81" w:rsidP="00FE78D0">
            <w:pPr>
              <w:jc w:val="both"/>
            </w:pPr>
            <w:r>
              <w:t>No</w:t>
            </w:r>
          </w:p>
        </w:tc>
        <w:tc>
          <w:tcPr>
            <w:tcW w:w="690" w:type="pct"/>
          </w:tcPr>
          <w:p w:rsidR="00163F81" w:rsidRPr="00E827C4" w:rsidRDefault="00163F81" w:rsidP="00FE78D0">
            <w:pPr>
              <w:jc w:val="both"/>
            </w:pPr>
            <w:r w:rsidRPr="00E827C4">
              <w:t>Array</w:t>
            </w:r>
            <w:r>
              <w:t>&lt;SubscriptionDetail&gt;</w:t>
            </w:r>
          </w:p>
        </w:tc>
        <w:tc>
          <w:tcPr>
            <w:tcW w:w="1116" w:type="pct"/>
          </w:tcPr>
          <w:p w:rsidR="00163F81" w:rsidRPr="00E827C4" w:rsidRDefault="00163F81" w:rsidP="00FE78D0">
            <w:pPr>
              <w:jc w:val="both"/>
            </w:pPr>
          </w:p>
        </w:tc>
        <w:tc>
          <w:tcPr>
            <w:tcW w:w="1283" w:type="pct"/>
          </w:tcPr>
          <w:p w:rsidR="00163F81" w:rsidRPr="00E827C4" w:rsidRDefault="00163F81" w:rsidP="00FE78D0">
            <w:pPr>
              <w:jc w:val="both"/>
            </w:pPr>
            <w:r>
              <w:t xml:space="preserve">List of details of </w:t>
            </w:r>
            <w:r w:rsidRPr="00E827C4">
              <w:t>subscriptions</w:t>
            </w:r>
            <w:r>
              <w:t xml:space="preserve"> having inbox</w:t>
            </w:r>
            <w:r w:rsidRPr="00E827C4">
              <w:t>.</w:t>
            </w:r>
          </w:p>
          <w:p w:rsidR="00163F81" w:rsidRPr="00E827C4" w:rsidRDefault="00163F81" w:rsidP="00FE78D0">
            <w:pPr>
              <w:jc w:val="both"/>
            </w:pPr>
          </w:p>
          <w:p w:rsidR="00163F81" w:rsidRPr="00E827C4" w:rsidRDefault="00163F81" w:rsidP="00FE78D0">
            <w:pPr>
              <w:jc w:val="both"/>
            </w:pPr>
            <w:r>
              <w:t>If not present then IVR shall play promotional message.</w:t>
            </w:r>
          </w:p>
        </w:tc>
      </w:tr>
      <w:tr w:rsidR="00163F81" w:rsidTr="00FE78D0">
        <w:trPr>
          <w:trHeight w:val="244"/>
        </w:trPr>
        <w:tc>
          <w:tcPr>
            <w:tcW w:w="294" w:type="pct"/>
          </w:tcPr>
          <w:p w:rsidR="00163F81" w:rsidRDefault="00CD1588" w:rsidP="00FE78D0">
            <w:pPr>
              <w:jc w:val="both"/>
            </w:pPr>
            <w:r>
              <w:t>2</w:t>
            </w:r>
          </w:p>
        </w:tc>
        <w:tc>
          <w:tcPr>
            <w:tcW w:w="926" w:type="pct"/>
          </w:tcPr>
          <w:p w:rsidR="00163F81" w:rsidRPr="00E827C4" w:rsidRDefault="00163F81" w:rsidP="00FE78D0">
            <w:pPr>
              <w:jc w:val="both"/>
            </w:pPr>
            <w:r>
              <w:t>&lt;subscriptionDetail&gt;</w:t>
            </w:r>
          </w:p>
        </w:tc>
        <w:tc>
          <w:tcPr>
            <w:tcW w:w="691" w:type="pct"/>
          </w:tcPr>
          <w:p w:rsidR="00163F81" w:rsidRDefault="00163F81" w:rsidP="00FE78D0">
            <w:pPr>
              <w:jc w:val="both"/>
            </w:pPr>
          </w:p>
        </w:tc>
        <w:tc>
          <w:tcPr>
            <w:tcW w:w="690" w:type="pct"/>
          </w:tcPr>
          <w:p w:rsidR="00163F81" w:rsidRPr="00E827C4" w:rsidRDefault="00163F81" w:rsidP="00FE78D0">
            <w:pPr>
              <w:jc w:val="both"/>
            </w:pPr>
            <w:r>
              <w:t>Object</w:t>
            </w:r>
          </w:p>
        </w:tc>
        <w:tc>
          <w:tcPr>
            <w:tcW w:w="1116" w:type="pct"/>
          </w:tcPr>
          <w:p w:rsidR="00163F81" w:rsidRPr="00E827C4" w:rsidRDefault="00163F81" w:rsidP="00FE78D0">
            <w:pPr>
              <w:jc w:val="both"/>
            </w:pPr>
          </w:p>
        </w:tc>
        <w:tc>
          <w:tcPr>
            <w:tcW w:w="1283" w:type="pct"/>
          </w:tcPr>
          <w:p w:rsidR="00163F81" w:rsidRDefault="00163F81" w:rsidP="00FE78D0">
            <w:pPr>
              <w:jc w:val="both"/>
            </w:pPr>
            <w:r>
              <w:t>Details of a subscription.</w:t>
            </w:r>
          </w:p>
        </w:tc>
      </w:tr>
      <w:tr w:rsidR="00163F81" w:rsidTr="00FE78D0">
        <w:trPr>
          <w:trHeight w:val="244"/>
        </w:trPr>
        <w:tc>
          <w:tcPr>
            <w:tcW w:w="294" w:type="pct"/>
          </w:tcPr>
          <w:p w:rsidR="00163F81" w:rsidRPr="00A02AEB" w:rsidRDefault="00CD1588" w:rsidP="00FE78D0">
            <w:pPr>
              <w:jc w:val="both"/>
              <w:rPr>
                <w:color w:val="000000" w:themeColor="text1"/>
              </w:rPr>
            </w:pPr>
            <w:r>
              <w:rPr>
                <w:color w:val="000000" w:themeColor="text1"/>
              </w:rPr>
              <w:lastRenderedPageBreak/>
              <w:t>3</w:t>
            </w:r>
          </w:p>
        </w:tc>
        <w:tc>
          <w:tcPr>
            <w:tcW w:w="926" w:type="pct"/>
          </w:tcPr>
          <w:p w:rsidR="00163F81" w:rsidRPr="00A02AEB" w:rsidRDefault="00163F81" w:rsidP="00FE78D0">
            <w:pPr>
              <w:jc w:val="both"/>
              <w:rPr>
                <w:color w:val="000000" w:themeColor="text1"/>
              </w:rPr>
            </w:pPr>
            <w:r w:rsidRPr="00A02AEB">
              <w:rPr>
                <w:color w:val="000000" w:themeColor="text1"/>
              </w:rPr>
              <w:t>subscriptionDetail&gt;&gt;subscriptionId</w:t>
            </w:r>
          </w:p>
        </w:tc>
        <w:tc>
          <w:tcPr>
            <w:tcW w:w="691" w:type="pct"/>
          </w:tcPr>
          <w:p w:rsidR="00163F81" w:rsidRPr="00A02AEB" w:rsidRDefault="00163F81" w:rsidP="00FE78D0">
            <w:pPr>
              <w:jc w:val="both"/>
              <w:rPr>
                <w:color w:val="000000" w:themeColor="text1"/>
              </w:rPr>
            </w:pPr>
          </w:p>
        </w:tc>
        <w:tc>
          <w:tcPr>
            <w:tcW w:w="690" w:type="pct"/>
          </w:tcPr>
          <w:p w:rsidR="00163F81" w:rsidRPr="00A02AEB" w:rsidRDefault="00163F81" w:rsidP="00FE78D0">
            <w:pPr>
              <w:jc w:val="both"/>
              <w:rPr>
                <w:color w:val="000000" w:themeColor="text1"/>
              </w:rPr>
            </w:pPr>
            <w:r w:rsidRPr="00A02AEB">
              <w:rPr>
                <w:color w:val="000000" w:themeColor="text1"/>
              </w:rPr>
              <w:t>String(3</w:t>
            </w:r>
            <w:r>
              <w:rPr>
                <w:color w:val="000000" w:themeColor="text1"/>
              </w:rPr>
              <w:t>6</w:t>
            </w:r>
            <w:r w:rsidRPr="00A02AEB">
              <w:rPr>
                <w:color w:val="000000" w:themeColor="text1"/>
              </w:rPr>
              <w:t xml:space="preserve"> Chars)</w:t>
            </w:r>
          </w:p>
        </w:tc>
        <w:tc>
          <w:tcPr>
            <w:tcW w:w="1116" w:type="pct"/>
          </w:tcPr>
          <w:p w:rsidR="00163F81" w:rsidRPr="00A02AEB" w:rsidRDefault="00163F81" w:rsidP="00FE78D0">
            <w:pPr>
              <w:jc w:val="both"/>
              <w:rPr>
                <w:color w:val="000000" w:themeColor="text1"/>
              </w:rPr>
            </w:pPr>
          </w:p>
        </w:tc>
        <w:tc>
          <w:tcPr>
            <w:tcW w:w="1283" w:type="pct"/>
          </w:tcPr>
          <w:p w:rsidR="00163F81" w:rsidRPr="00A02AEB" w:rsidRDefault="00163F81" w:rsidP="00FE78D0">
            <w:pPr>
              <w:jc w:val="both"/>
              <w:rPr>
                <w:color w:val="000000" w:themeColor="text1"/>
              </w:rPr>
            </w:pPr>
            <w:r w:rsidRPr="00A02AEB">
              <w:rPr>
                <w:color w:val="000000" w:themeColor="text1"/>
              </w:rPr>
              <w:t>Id of the subscription as generated by NMS_MoTech system</w:t>
            </w:r>
          </w:p>
        </w:tc>
      </w:tr>
      <w:tr w:rsidR="00163F81" w:rsidTr="00FE78D0">
        <w:trPr>
          <w:trHeight w:val="244"/>
        </w:trPr>
        <w:tc>
          <w:tcPr>
            <w:tcW w:w="294" w:type="pct"/>
          </w:tcPr>
          <w:p w:rsidR="00163F81" w:rsidRPr="00A02AEB" w:rsidRDefault="00CD1588" w:rsidP="00FE78D0">
            <w:pPr>
              <w:jc w:val="both"/>
              <w:rPr>
                <w:color w:val="000000" w:themeColor="text1"/>
              </w:rPr>
            </w:pPr>
            <w:r>
              <w:rPr>
                <w:color w:val="000000" w:themeColor="text1"/>
              </w:rPr>
              <w:t>4</w:t>
            </w:r>
          </w:p>
        </w:tc>
        <w:tc>
          <w:tcPr>
            <w:tcW w:w="926" w:type="pct"/>
          </w:tcPr>
          <w:p w:rsidR="00163F81" w:rsidRPr="00A02AEB" w:rsidRDefault="00163F81" w:rsidP="00FE78D0">
            <w:pPr>
              <w:jc w:val="both"/>
              <w:rPr>
                <w:color w:val="000000" w:themeColor="text1"/>
              </w:rPr>
            </w:pPr>
            <w:r w:rsidRPr="00A02AEB">
              <w:rPr>
                <w:color w:val="000000" w:themeColor="text1"/>
              </w:rPr>
              <w:t>subscriptionDetail&gt;&gt;subscritpionPack</w:t>
            </w:r>
          </w:p>
        </w:tc>
        <w:tc>
          <w:tcPr>
            <w:tcW w:w="691" w:type="pct"/>
          </w:tcPr>
          <w:p w:rsidR="00163F81" w:rsidRPr="00A02AEB" w:rsidRDefault="00163F81" w:rsidP="00FE78D0">
            <w:pPr>
              <w:jc w:val="both"/>
              <w:rPr>
                <w:color w:val="000000" w:themeColor="text1"/>
              </w:rPr>
            </w:pPr>
          </w:p>
        </w:tc>
        <w:tc>
          <w:tcPr>
            <w:tcW w:w="690" w:type="pct"/>
          </w:tcPr>
          <w:p w:rsidR="00163F81" w:rsidRPr="00A02AEB" w:rsidRDefault="00163F81" w:rsidP="00FE78D0">
            <w:pPr>
              <w:jc w:val="both"/>
              <w:rPr>
                <w:color w:val="000000" w:themeColor="text1"/>
              </w:rPr>
            </w:pPr>
            <w:r w:rsidRPr="00A02AEB">
              <w:rPr>
                <w:color w:val="000000" w:themeColor="text1"/>
              </w:rPr>
              <w:t>String</w:t>
            </w:r>
          </w:p>
        </w:tc>
        <w:tc>
          <w:tcPr>
            <w:tcW w:w="1116" w:type="pct"/>
          </w:tcPr>
          <w:p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rsidR="00163F81" w:rsidRPr="00A02AEB" w:rsidRDefault="003F5A2D" w:rsidP="00FE78D0">
            <w:pPr>
              <w:jc w:val="both"/>
              <w:rPr>
                <w:color w:val="000000" w:themeColor="text1"/>
              </w:rPr>
            </w:pPr>
            <w:r>
              <w:rPr>
                <w:color w:val="000000" w:themeColor="text1"/>
              </w:rPr>
              <w:t>"</w:t>
            </w:r>
            <w:r w:rsidR="00163F81" w:rsidRPr="00A02AEB">
              <w:rPr>
                <w:color w:val="000000" w:themeColor="text1"/>
              </w:rPr>
              <w:t>76WeeksPack</w:t>
            </w:r>
            <w:r>
              <w:rPr>
                <w:color w:val="000000" w:themeColor="text1"/>
              </w:rPr>
              <w:t>"</w:t>
            </w:r>
          </w:p>
        </w:tc>
        <w:tc>
          <w:tcPr>
            <w:tcW w:w="1283" w:type="pct"/>
          </w:tcPr>
          <w:p w:rsidR="00163F81" w:rsidRPr="00A02AEB" w:rsidRDefault="00163F81" w:rsidP="00FE78D0">
            <w:pPr>
              <w:jc w:val="both"/>
              <w:rPr>
                <w:color w:val="000000" w:themeColor="text1"/>
              </w:rPr>
            </w:pPr>
            <w:r w:rsidRPr="00A02AEB">
              <w:rPr>
                <w:color w:val="000000" w:themeColor="text1"/>
              </w:rPr>
              <w:t>Type of the pack.</w:t>
            </w:r>
          </w:p>
        </w:tc>
      </w:tr>
      <w:tr w:rsidR="00163F81" w:rsidTr="00FE78D0">
        <w:trPr>
          <w:trHeight w:val="244"/>
        </w:trPr>
        <w:tc>
          <w:tcPr>
            <w:tcW w:w="294" w:type="pct"/>
          </w:tcPr>
          <w:p w:rsidR="00163F81" w:rsidRPr="00A02AEB" w:rsidRDefault="00CD1588" w:rsidP="00FE78D0">
            <w:pPr>
              <w:jc w:val="both"/>
              <w:rPr>
                <w:color w:val="000000" w:themeColor="text1"/>
              </w:rPr>
            </w:pPr>
            <w:r>
              <w:rPr>
                <w:color w:val="000000" w:themeColor="text1"/>
              </w:rPr>
              <w:t>5</w:t>
            </w:r>
          </w:p>
        </w:tc>
        <w:tc>
          <w:tcPr>
            <w:tcW w:w="926" w:type="pct"/>
          </w:tcPr>
          <w:p w:rsidR="00163F81" w:rsidRPr="00A02AEB" w:rsidRDefault="00163F81" w:rsidP="00FE78D0">
            <w:pPr>
              <w:jc w:val="both"/>
              <w:rPr>
                <w:color w:val="000000" w:themeColor="text1"/>
              </w:rPr>
            </w:pPr>
            <w:r w:rsidRPr="00A02AEB">
              <w:rPr>
                <w:color w:val="000000" w:themeColor="text1"/>
              </w:rPr>
              <w:t>subscriptionDetail&gt;&gt;inboxWeekId</w:t>
            </w:r>
          </w:p>
        </w:tc>
        <w:tc>
          <w:tcPr>
            <w:tcW w:w="691" w:type="pct"/>
          </w:tcPr>
          <w:p w:rsidR="00163F81" w:rsidRPr="00A02AEB" w:rsidRDefault="00163F81" w:rsidP="00FE78D0">
            <w:pPr>
              <w:jc w:val="both"/>
              <w:rPr>
                <w:color w:val="000000" w:themeColor="text1"/>
              </w:rPr>
            </w:pPr>
          </w:p>
        </w:tc>
        <w:tc>
          <w:tcPr>
            <w:tcW w:w="690" w:type="pct"/>
          </w:tcPr>
          <w:p w:rsidR="00163F81" w:rsidRPr="00A02AEB" w:rsidRDefault="00163F81" w:rsidP="00FE78D0">
            <w:pPr>
              <w:jc w:val="both"/>
              <w:rPr>
                <w:color w:val="000000" w:themeColor="text1"/>
              </w:rPr>
            </w:pPr>
            <w:del w:id="348" w:author="Ashish Jain" w:date="2015-04-16T22:38:00Z">
              <w:r w:rsidRPr="00A02AEB" w:rsidDel="000E3745">
                <w:rPr>
                  <w:color w:val="000000" w:themeColor="text1"/>
                </w:rPr>
                <w:delText>Number(2 Digits)</w:delText>
              </w:r>
            </w:del>
            <w:ins w:id="349" w:author="Ashish Jain" w:date="2015-04-16T22:38:00Z">
              <w:r w:rsidR="000E3745">
                <w:rPr>
                  <w:color w:val="000000" w:themeColor="text1"/>
                </w:rPr>
                <w:t>String</w:t>
              </w:r>
            </w:ins>
          </w:p>
        </w:tc>
        <w:tc>
          <w:tcPr>
            <w:tcW w:w="1116" w:type="pct"/>
          </w:tcPr>
          <w:p w:rsidR="00163F81" w:rsidRPr="00A02AEB" w:rsidRDefault="00163F81" w:rsidP="00FE78D0">
            <w:pPr>
              <w:jc w:val="both"/>
              <w:rPr>
                <w:color w:val="000000" w:themeColor="text1"/>
              </w:rPr>
            </w:pPr>
            <w:r w:rsidRPr="00A02AEB">
              <w:rPr>
                <w:color w:val="000000" w:themeColor="text1"/>
              </w:rPr>
              <w:t>NA</w:t>
            </w:r>
          </w:p>
        </w:tc>
        <w:tc>
          <w:tcPr>
            <w:tcW w:w="1283" w:type="pct"/>
          </w:tcPr>
          <w:p w:rsidR="00163F81" w:rsidRPr="00A02AEB" w:rsidRDefault="00163F81" w:rsidP="00FE78D0">
            <w:pPr>
              <w:jc w:val="both"/>
              <w:rPr>
                <w:color w:val="000000" w:themeColor="text1"/>
              </w:rPr>
            </w:pPr>
            <w:r w:rsidRPr="00A02AEB">
              <w:rPr>
                <w:color w:val="000000" w:themeColor="text1"/>
              </w:rPr>
              <w:t>Id of the inboxed message which is the last message attempted for delivery.</w:t>
            </w:r>
          </w:p>
        </w:tc>
      </w:tr>
      <w:tr w:rsidR="00163F81" w:rsidTr="00FE78D0">
        <w:trPr>
          <w:trHeight w:val="244"/>
        </w:trPr>
        <w:tc>
          <w:tcPr>
            <w:tcW w:w="294" w:type="pct"/>
          </w:tcPr>
          <w:p w:rsidR="00163F81" w:rsidRPr="00A02AEB" w:rsidRDefault="00CD1588" w:rsidP="00FE78D0">
            <w:pPr>
              <w:jc w:val="both"/>
              <w:rPr>
                <w:color w:val="000000" w:themeColor="text1"/>
              </w:rPr>
            </w:pPr>
            <w:r>
              <w:rPr>
                <w:color w:val="000000" w:themeColor="text1"/>
              </w:rPr>
              <w:t>6</w:t>
            </w:r>
          </w:p>
        </w:tc>
        <w:tc>
          <w:tcPr>
            <w:tcW w:w="926" w:type="pct"/>
          </w:tcPr>
          <w:p w:rsidR="00163F81" w:rsidRPr="00A02AEB" w:rsidRDefault="00163F81" w:rsidP="00FE78D0">
            <w:pPr>
              <w:jc w:val="both"/>
              <w:rPr>
                <w:color w:val="000000" w:themeColor="text1"/>
              </w:rPr>
            </w:pPr>
            <w:r w:rsidRPr="00A02AEB">
              <w:rPr>
                <w:color w:val="000000" w:themeColor="text1"/>
              </w:rPr>
              <w:t>subscriptionDetail&gt;&gt;contentFileName</w:t>
            </w:r>
          </w:p>
        </w:tc>
        <w:tc>
          <w:tcPr>
            <w:tcW w:w="691" w:type="pct"/>
          </w:tcPr>
          <w:p w:rsidR="00163F81" w:rsidRPr="00A02AEB" w:rsidRDefault="00163F81" w:rsidP="00FE78D0">
            <w:pPr>
              <w:jc w:val="both"/>
              <w:rPr>
                <w:color w:val="000000" w:themeColor="text1"/>
              </w:rPr>
            </w:pPr>
          </w:p>
        </w:tc>
        <w:tc>
          <w:tcPr>
            <w:tcW w:w="690" w:type="pct"/>
          </w:tcPr>
          <w:p w:rsidR="00163F81" w:rsidRPr="00A02AEB" w:rsidRDefault="00163F81" w:rsidP="00FE78D0">
            <w:pPr>
              <w:jc w:val="both"/>
              <w:rPr>
                <w:color w:val="000000" w:themeColor="text1"/>
              </w:rPr>
            </w:pPr>
            <w:r w:rsidRPr="00A02AEB">
              <w:rPr>
                <w:color w:val="000000" w:themeColor="text1"/>
              </w:rPr>
              <w:t>String</w:t>
            </w:r>
          </w:p>
        </w:tc>
        <w:tc>
          <w:tcPr>
            <w:tcW w:w="1116" w:type="pct"/>
          </w:tcPr>
          <w:p w:rsidR="00163F81" w:rsidRPr="00A02AEB" w:rsidRDefault="00163F81" w:rsidP="00FE78D0">
            <w:pPr>
              <w:jc w:val="both"/>
              <w:rPr>
                <w:color w:val="000000" w:themeColor="text1"/>
              </w:rPr>
            </w:pPr>
          </w:p>
        </w:tc>
        <w:tc>
          <w:tcPr>
            <w:tcW w:w="1283" w:type="pct"/>
          </w:tcPr>
          <w:p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rsidTr="00FE78D0">
        <w:trPr>
          <w:trHeight w:val="244"/>
        </w:trPr>
        <w:tc>
          <w:tcPr>
            <w:tcW w:w="294" w:type="pct"/>
          </w:tcPr>
          <w:p w:rsidR="00D872F6" w:rsidRDefault="00D872F6" w:rsidP="00FE78D0">
            <w:pPr>
              <w:jc w:val="both"/>
              <w:rPr>
                <w:color w:val="000000" w:themeColor="text1"/>
              </w:rPr>
            </w:pPr>
            <w:r>
              <w:rPr>
                <w:szCs w:val="20"/>
              </w:rPr>
              <w:t>7</w:t>
            </w:r>
          </w:p>
        </w:tc>
        <w:tc>
          <w:tcPr>
            <w:tcW w:w="926" w:type="pct"/>
          </w:tcPr>
          <w:p w:rsidR="00D872F6" w:rsidRPr="00A02AEB" w:rsidRDefault="00D872F6" w:rsidP="00FE78D0">
            <w:pPr>
              <w:jc w:val="both"/>
              <w:rPr>
                <w:color w:val="000000" w:themeColor="text1"/>
              </w:rPr>
            </w:pPr>
            <w:r>
              <w:rPr>
                <w:szCs w:val="20"/>
              </w:rPr>
              <w:t>failureReason</w:t>
            </w:r>
          </w:p>
        </w:tc>
        <w:tc>
          <w:tcPr>
            <w:tcW w:w="691" w:type="pct"/>
          </w:tcPr>
          <w:p w:rsidR="00D872F6" w:rsidRPr="00A02AEB" w:rsidRDefault="00D872F6" w:rsidP="00FE78D0">
            <w:pPr>
              <w:jc w:val="both"/>
              <w:rPr>
                <w:color w:val="000000" w:themeColor="text1"/>
              </w:rPr>
            </w:pPr>
            <w:r>
              <w:rPr>
                <w:szCs w:val="20"/>
              </w:rPr>
              <w:t>No</w:t>
            </w:r>
          </w:p>
        </w:tc>
        <w:tc>
          <w:tcPr>
            <w:tcW w:w="690" w:type="pct"/>
          </w:tcPr>
          <w:p w:rsidR="00D872F6" w:rsidRPr="00A02AEB" w:rsidRDefault="00D872F6" w:rsidP="00FE78D0">
            <w:pPr>
              <w:jc w:val="both"/>
              <w:rPr>
                <w:color w:val="000000" w:themeColor="text1"/>
              </w:rPr>
            </w:pPr>
            <w:r>
              <w:rPr>
                <w:szCs w:val="20"/>
              </w:rPr>
              <w:t>String</w:t>
            </w:r>
          </w:p>
        </w:tc>
        <w:tc>
          <w:tcPr>
            <w:tcW w:w="1116" w:type="pct"/>
          </w:tcPr>
          <w:p w:rsidR="00D872F6" w:rsidRPr="00A02AEB" w:rsidRDefault="00D872F6" w:rsidP="00FE78D0">
            <w:pPr>
              <w:jc w:val="both"/>
              <w:rPr>
                <w:color w:val="000000" w:themeColor="text1"/>
              </w:rPr>
            </w:pPr>
          </w:p>
        </w:tc>
        <w:tc>
          <w:tcPr>
            <w:tcW w:w="1283" w:type="pct"/>
          </w:tcPr>
          <w:p w:rsidR="00D872F6" w:rsidRPr="00A02AEB" w:rsidRDefault="00D872F6" w:rsidP="00FE78D0">
            <w:pPr>
              <w:jc w:val="both"/>
              <w:rPr>
                <w:color w:val="000000" w:themeColor="text1"/>
              </w:rPr>
            </w:pPr>
            <w:r>
              <w:rPr>
                <w:szCs w:val="20"/>
              </w:rPr>
              <w:t>Reason for the request failure</w:t>
            </w:r>
          </w:p>
        </w:tc>
      </w:tr>
    </w:tbl>
    <w:p w:rsidR="00163F81" w:rsidRDefault="00163F81" w:rsidP="00163F81">
      <w:pPr>
        <w:jc w:val="both"/>
      </w:pPr>
    </w:p>
    <w:p w:rsidR="00163F81" w:rsidRDefault="00163F81" w:rsidP="00163F81">
      <w:pPr>
        <w:pStyle w:val="Heading3"/>
        <w:jc w:val="both"/>
      </w:pPr>
      <w:bookmarkStart w:id="350" w:name="_Toc409453693"/>
      <w:bookmarkStart w:id="351" w:name="_Ref409708268"/>
      <w:bookmarkStart w:id="352" w:name="_Toc411454388"/>
      <w:r>
        <w:t>Create Subscription Request API</w:t>
      </w:r>
      <w:bookmarkEnd w:id="350"/>
      <w:bookmarkEnd w:id="351"/>
      <w:bookmarkEnd w:id="352"/>
    </w:p>
    <w:p w:rsidR="00163F81" w:rsidRDefault="00163F81" w:rsidP="00163F81">
      <w:pPr>
        <w:jc w:val="both"/>
      </w:pPr>
    </w:p>
    <w:p w:rsidR="00163F81" w:rsidRDefault="00163F81" w:rsidP="00163F81">
      <w:pPr>
        <w:jc w:val="both"/>
      </w:pPr>
      <w:r w:rsidRPr="000B5468">
        <w:t xml:space="preserve">IVR shall invoke this API to </w:t>
      </w:r>
      <w:r>
        <w:t>request the creation of the subscription of the beneficiary</w:t>
      </w:r>
      <w:r w:rsidRPr="000B5468">
        <w:t>.</w:t>
      </w:r>
    </w:p>
    <w:p w:rsidR="00163F81" w:rsidRPr="00F02DFB" w:rsidRDefault="00163F81" w:rsidP="00163F81">
      <w:pPr>
        <w:jc w:val="both"/>
      </w:pPr>
    </w:p>
    <w:p w:rsidR="00163F81" w:rsidRPr="002A3A31" w:rsidRDefault="00163F81" w:rsidP="00163F81">
      <w:pPr>
        <w:pStyle w:val="Heading4"/>
        <w:jc w:val="both"/>
      </w:pPr>
      <w:r>
        <w:t>Create Subscription Request API- Request</w:t>
      </w:r>
    </w:p>
    <w:p w:rsidR="00163F81" w:rsidRPr="006110FF" w:rsidRDefault="00163F81" w:rsidP="00163F81">
      <w:pPr>
        <w:jc w:val="both"/>
      </w:pPr>
    </w:p>
    <w:p w:rsidR="00163F81" w:rsidRPr="00152DDF" w:rsidRDefault="00163F81" w:rsidP="00163F81">
      <w:pPr>
        <w:jc w:val="both"/>
      </w:pPr>
      <w:r w:rsidRPr="00DE1B6A">
        <w:rPr>
          <w:b/>
        </w:rPr>
        <w:t>URL</w:t>
      </w:r>
      <w:r w:rsidRPr="00EB6872">
        <w:t xml:space="preserve">: </w:t>
      </w:r>
      <w:r w:rsidRPr="00152DDF">
        <w:t>http://&lt;motech:port&gt;/motech-platform-server/module/kilkari/subscription</w:t>
      </w:r>
    </w:p>
    <w:p w:rsidR="00163F81" w:rsidRDefault="00163F81" w:rsidP="00163F81">
      <w:pPr>
        <w:jc w:val="both"/>
      </w:pPr>
    </w:p>
    <w:p w:rsidR="00163F81" w:rsidRPr="00EB6872" w:rsidRDefault="00163F81" w:rsidP="00163F81">
      <w:pPr>
        <w:jc w:val="both"/>
      </w:pPr>
      <w:r w:rsidRPr="00DE1B6A">
        <w:rPr>
          <w:b/>
        </w:rPr>
        <w:t>Method</w:t>
      </w:r>
      <w:r w:rsidRPr="00EB6872">
        <w:t>: POST</w:t>
      </w:r>
    </w:p>
    <w:p w:rsidR="00163F81" w:rsidRDefault="00163F81" w:rsidP="00163F81">
      <w:pPr>
        <w:pStyle w:val="Heading5"/>
        <w:jc w:val="both"/>
      </w:pPr>
      <w:r>
        <w:t>Validations</w:t>
      </w:r>
    </w:p>
    <w:p w:rsidR="00163F81" w:rsidRDefault="00163F81" w:rsidP="00163F81">
      <w:pPr>
        <w:pStyle w:val="ListParagraph"/>
        <w:numPr>
          <w:ilvl w:val="0"/>
          <w:numId w:val="0"/>
        </w:numPr>
        <w:ind w:left="360"/>
        <w:jc w:val="both"/>
      </w:pPr>
    </w:p>
    <w:p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rsidR="00163F81" w:rsidRDefault="00163F81" w:rsidP="00163F81">
      <w:pPr>
        <w:pStyle w:val="Heading5"/>
        <w:jc w:val="both"/>
      </w:pPr>
      <w:r>
        <w:t>Http time Out</w:t>
      </w:r>
    </w:p>
    <w:p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163F81" w:rsidRPr="00B81A99" w:rsidRDefault="00163F81" w:rsidP="00163F81">
      <w:pPr>
        <w:jc w:val="both"/>
      </w:pPr>
    </w:p>
    <w:p w:rsidR="00163F81" w:rsidRDefault="00163F81" w:rsidP="00163F81">
      <w:pPr>
        <w:pStyle w:val="Heading5"/>
        <w:jc w:val="both"/>
      </w:pPr>
      <w:r>
        <w:t>Headers</w:t>
      </w:r>
    </w:p>
    <w:p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rsidTr="00FE78D0">
        <w:tc>
          <w:tcPr>
            <w:tcW w:w="1512" w:type="dxa"/>
            <w:shd w:val="clear" w:color="auto" w:fill="D9D9D9" w:themeFill="background1" w:themeFillShade="D9"/>
          </w:tcPr>
          <w:p w:rsidR="00163F81" w:rsidRDefault="00163F81" w:rsidP="00FE78D0">
            <w:pPr>
              <w:jc w:val="both"/>
            </w:pPr>
            <w:r>
              <w:t>Header Name</w:t>
            </w:r>
          </w:p>
        </w:tc>
        <w:tc>
          <w:tcPr>
            <w:tcW w:w="1595" w:type="dxa"/>
            <w:shd w:val="clear" w:color="auto" w:fill="D9D9D9" w:themeFill="background1" w:themeFillShade="D9"/>
          </w:tcPr>
          <w:p w:rsidR="00163F81" w:rsidRDefault="00163F81" w:rsidP="00FE78D0">
            <w:pPr>
              <w:jc w:val="both"/>
            </w:pPr>
            <w:r>
              <w:t>Header Value</w:t>
            </w:r>
          </w:p>
        </w:tc>
        <w:tc>
          <w:tcPr>
            <w:tcW w:w="1341" w:type="dxa"/>
            <w:shd w:val="clear" w:color="auto" w:fill="D9D9D9" w:themeFill="background1" w:themeFillShade="D9"/>
          </w:tcPr>
          <w:p w:rsidR="00163F81" w:rsidRDefault="00163F81" w:rsidP="00FE78D0">
            <w:pPr>
              <w:jc w:val="both"/>
            </w:pPr>
            <w:r>
              <w:t>Mandatory</w:t>
            </w:r>
          </w:p>
        </w:tc>
        <w:tc>
          <w:tcPr>
            <w:tcW w:w="4732" w:type="dxa"/>
            <w:shd w:val="clear" w:color="auto" w:fill="D9D9D9" w:themeFill="background1" w:themeFillShade="D9"/>
          </w:tcPr>
          <w:p w:rsidR="00163F81" w:rsidRDefault="00163F81" w:rsidP="00FE78D0">
            <w:pPr>
              <w:jc w:val="both"/>
            </w:pPr>
            <w:r>
              <w:t>Description</w:t>
            </w:r>
          </w:p>
        </w:tc>
      </w:tr>
      <w:tr w:rsidR="00163F81" w:rsidTr="00FE78D0">
        <w:tc>
          <w:tcPr>
            <w:tcW w:w="1512" w:type="dxa"/>
          </w:tcPr>
          <w:p w:rsidR="00163F81" w:rsidRPr="0065474C" w:rsidRDefault="00163F81" w:rsidP="00FE78D0">
            <w:pPr>
              <w:jc w:val="both"/>
            </w:pPr>
            <w:r>
              <w:t>Content-Type</w:t>
            </w:r>
          </w:p>
        </w:tc>
        <w:tc>
          <w:tcPr>
            <w:tcW w:w="1595" w:type="dxa"/>
          </w:tcPr>
          <w:p w:rsidR="00163F81"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BA7AFF" w:rsidRDefault="00163F81" w:rsidP="00FE78D0">
            <w:pPr>
              <w:jc w:val="both"/>
            </w:pPr>
            <w:r>
              <w:t>It specifies the format of the content  in the request</w:t>
            </w:r>
          </w:p>
        </w:tc>
      </w:tr>
      <w:tr w:rsidR="00163F81" w:rsidTr="00FE78D0">
        <w:tc>
          <w:tcPr>
            <w:tcW w:w="1512" w:type="dxa"/>
          </w:tcPr>
          <w:p w:rsidR="00163F81" w:rsidRPr="0065474C" w:rsidRDefault="00163F81" w:rsidP="00FE78D0">
            <w:pPr>
              <w:jc w:val="both"/>
            </w:pPr>
            <w:r>
              <w:t>Accept</w:t>
            </w:r>
          </w:p>
        </w:tc>
        <w:tc>
          <w:tcPr>
            <w:tcW w:w="1595" w:type="dxa"/>
          </w:tcPr>
          <w:p w:rsidR="00163F81" w:rsidRPr="0065474C"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706077" w:rsidRDefault="00163F81" w:rsidP="00FE78D0">
            <w:pPr>
              <w:jc w:val="both"/>
            </w:pPr>
            <w:r>
              <w:t>It specifies the format of the content accepted by the API invoker.</w:t>
            </w:r>
          </w:p>
        </w:tc>
      </w:tr>
    </w:tbl>
    <w:p w:rsidR="00163F81" w:rsidRDefault="00163F81" w:rsidP="00163F81">
      <w:pPr>
        <w:pStyle w:val="Heading5"/>
        <w:jc w:val="both"/>
      </w:pPr>
      <w:r>
        <w:t>Body Example</w:t>
      </w:r>
    </w:p>
    <w:p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rsidTr="00FE78D0">
        <w:tc>
          <w:tcPr>
            <w:tcW w:w="540" w:type="dxa"/>
            <w:shd w:val="clear" w:color="auto" w:fill="CCCCCC"/>
            <w:tcMar>
              <w:top w:w="100" w:type="dxa"/>
              <w:left w:w="100" w:type="dxa"/>
              <w:bottom w:w="100" w:type="dxa"/>
              <w:right w:w="100" w:type="dxa"/>
            </w:tcMar>
          </w:tcPr>
          <w:p w:rsidR="00163F81" w:rsidRDefault="00163F81" w:rsidP="00FE78D0">
            <w:pPr>
              <w:pStyle w:val="Normal1"/>
              <w:spacing w:line="240" w:lineRule="auto"/>
              <w:jc w:val="both"/>
            </w:pPr>
          </w:p>
        </w:tc>
        <w:tc>
          <w:tcPr>
            <w:tcW w:w="8715" w:type="dxa"/>
            <w:tcMar>
              <w:top w:w="100" w:type="dxa"/>
              <w:left w:w="100" w:type="dxa"/>
              <w:bottom w:w="100" w:type="dxa"/>
              <w:right w:w="100" w:type="dxa"/>
            </w:tcMar>
          </w:tcPr>
          <w:p w:rsidR="00163F81" w:rsidRPr="006A4C8B" w:rsidRDefault="00163F81" w:rsidP="00FE78D0">
            <w:pPr>
              <w:pStyle w:val="Normal1"/>
              <w:spacing w:line="240" w:lineRule="auto"/>
              <w:jc w:val="both"/>
              <w:rPr>
                <w:sz w:val="20"/>
              </w:rPr>
            </w:pP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xml:space="preserve">: </w:t>
            </w:r>
            <w:ins w:id="353" w:author="Ashish Jain" w:date="2015-04-16T22:35:00Z">
              <w:r w:rsidR="00202A14">
                <w:rPr>
                  <w:sz w:val="20"/>
                </w:rPr>
                <w:t>“</w:t>
              </w:r>
            </w:ins>
            <w:r w:rsidRPr="006A4C8B">
              <w:rPr>
                <w:sz w:val="20"/>
              </w:rPr>
              <w:t>10</w:t>
            </w:r>
            <w:ins w:id="354" w:author="Ashish Jain" w:date="2015-04-16T22:35:00Z">
              <w:r w:rsidR="00202A14">
                <w:rPr>
                  <w:sz w:val="20"/>
                </w:rPr>
                <w:t>”</w:t>
              </w:r>
            </w:ins>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rsidR="00163F81" w:rsidRPr="00031093" w:rsidRDefault="00163F81" w:rsidP="00FE78D0">
            <w:pPr>
              <w:pStyle w:val="Normal1"/>
              <w:spacing w:line="240" w:lineRule="auto"/>
              <w:jc w:val="both"/>
              <w:rPr>
                <w:sz w:val="20"/>
              </w:rPr>
            </w:pPr>
            <w:r w:rsidRPr="006A4C8B">
              <w:rPr>
                <w:sz w:val="20"/>
              </w:rPr>
              <w:lastRenderedPageBreak/>
              <w:t>}</w:t>
            </w:r>
          </w:p>
        </w:tc>
      </w:tr>
    </w:tbl>
    <w:p w:rsidR="00163F81" w:rsidRDefault="00163F81" w:rsidP="00163F81">
      <w:pPr>
        <w:jc w:val="both"/>
      </w:pPr>
    </w:p>
    <w:p w:rsidR="00163F81" w:rsidRDefault="00163F81" w:rsidP="00163F81">
      <w:pPr>
        <w:pStyle w:val="Heading5"/>
        <w:jc w:val="both"/>
      </w:pPr>
      <w:r>
        <w:t>Body Elements</w:t>
      </w:r>
    </w:p>
    <w:p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rsidTr="00FE78D0">
        <w:trPr>
          <w:trHeight w:val="244"/>
        </w:trPr>
        <w:tc>
          <w:tcPr>
            <w:tcW w:w="291" w:type="pct"/>
            <w:shd w:val="clear" w:color="auto" w:fill="D9D9D9" w:themeFill="background1" w:themeFillShade="D9"/>
          </w:tcPr>
          <w:p w:rsidR="00163F81" w:rsidRPr="00DE1B6A" w:rsidRDefault="00163F81" w:rsidP="00FE78D0">
            <w:pPr>
              <w:jc w:val="both"/>
            </w:pPr>
            <w:r w:rsidRPr="00DE1B6A">
              <w:t>#</w:t>
            </w:r>
          </w:p>
        </w:tc>
        <w:tc>
          <w:tcPr>
            <w:tcW w:w="917" w:type="pct"/>
            <w:shd w:val="clear" w:color="auto" w:fill="D9D9D9" w:themeFill="background1" w:themeFillShade="D9"/>
          </w:tcPr>
          <w:p w:rsidR="00163F81" w:rsidRPr="00DE1B6A" w:rsidRDefault="00163F81" w:rsidP="00FE78D0">
            <w:pPr>
              <w:jc w:val="both"/>
            </w:pPr>
            <w:r w:rsidRPr="00DE1B6A">
              <w:t>Element Name</w:t>
            </w:r>
          </w:p>
        </w:tc>
        <w:tc>
          <w:tcPr>
            <w:tcW w:w="685" w:type="pct"/>
            <w:shd w:val="clear" w:color="auto" w:fill="D9D9D9" w:themeFill="background1" w:themeFillShade="D9"/>
          </w:tcPr>
          <w:p w:rsidR="00163F81" w:rsidRPr="00DE1B6A" w:rsidRDefault="00163F81" w:rsidP="00FE78D0">
            <w:pPr>
              <w:jc w:val="both"/>
            </w:pPr>
            <w:r w:rsidRPr="00DE1B6A">
              <w:t>Mandatory</w:t>
            </w:r>
          </w:p>
        </w:tc>
        <w:tc>
          <w:tcPr>
            <w:tcW w:w="683" w:type="pct"/>
            <w:shd w:val="clear" w:color="auto" w:fill="D9D9D9" w:themeFill="background1" w:themeFillShade="D9"/>
          </w:tcPr>
          <w:p w:rsidR="00163F81" w:rsidRPr="00DE1B6A" w:rsidRDefault="00163F81" w:rsidP="00FE78D0">
            <w:pPr>
              <w:jc w:val="both"/>
            </w:pPr>
            <w:r w:rsidRPr="00DE1B6A">
              <w:t>Data type</w:t>
            </w:r>
          </w:p>
        </w:tc>
        <w:tc>
          <w:tcPr>
            <w:tcW w:w="1104" w:type="pct"/>
            <w:shd w:val="clear" w:color="auto" w:fill="D9D9D9" w:themeFill="background1" w:themeFillShade="D9"/>
          </w:tcPr>
          <w:p w:rsidR="00163F81" w:rsidRPr="00DE1B6A" w:rsidRDefault="00163F81" w:rsidP="00FE78D0">
            <w:pPr>
              <w:jc w:val="both"/>
            </w:pPr>
            <w:r>
              <w:t>Range</w:t>
            </w:r>
          </w:p>
        </w:tc>
        <w:tc>
          <w:tcPr>
            <w:tcW w:w="1320" w:type="pct"/>
            <w:shd w:val="clear" w:color="auto" w:fill="D9D9D9" w:themeFill="background1" w:themeFillShade="D9"/>
          </w:tcPr>
          <w:p w:rsidR="00163F81" w:rsidRPr="00DE1B6A" w:rsidRDefault="00163F81" w:rsidP="00FE78D0">
            <w:pPr>
              <w:jc w:val="both"/>
            </w:pPr>
            <w:r>
              <w:t>Description</w:t>
            </w:r>
          </w:p>
        </w:tc>
      </w:tr>
      <w:tr w:rsidR="00163F81" w:rsidTr="00FE78D0">
        <w:trPr>
          <w:trHeight w:val="244"/>
        </w:trPr>
        <w:tc>
          <w:tcPr>
            <w:tcW w:w="291" w:type="pct"/>
          </w:tcPr>
          <w:p w:rsidR="00163F81" w:rsidRDefault="00163F81" w:rsidP="00FE78D0">
            <w:pPr>
              <w:jc w:val="both"/>
            </w:pPr>
            <w:r>
              <w:t>1</w:t>
            </w:r>
          </w:p>
        </w:tc>
        <w:tc>
          <w:tcPr>
            <w:tcW w:w="917" w:type="pct"/>
          </w:tcPr>
          <w:p w:rsidR="00163F81" w:rsidRDefault="00163F81" w:rsidP="00FE78D0">
            <w:pPr>
              <w:jc w:val="both"/>
            </w:pPr>
            <w:r>
              <w:t>callingNumber</w:t>
            </w:r>
          </w:p>
        </w:tc>
        <w:tc>
          <w:tcPr>
            <w:tcW w:w="685" w:type="pct"/>
          </w:tcPr>
          <w:p w:rsidR="00163F81" w:rsidRDefault="00163F81" w:rsidP="00FE78D0">
            <w:pPr>
              <w:jc w:val="both"/>
            </w:pPr>
            <w:r>
              <w:t>Yes</w:t>
            </w:r>
          </w:p>
        </w:tc>
        <w:tc>
          <w:tcPr>
            <w:tcW w:w="683" w:type="pct"/>
          </w:tcPr>
          <w:p w:rsidR="00163F81" w:rsidRDefault="00163F81" w:rsidP="00FE78D0">
            <w:pPr>
              <w:jc w:val="both"/>
            </w:pPr>
            <w:r>
              <w:t>Number (10 digits)</w:t>
            </w:r>
          </w:p>
        </w:tc>
        <w:tc>
          <w:tcPr>
            <w:tcW w:w="1104" w:type="pct"/>
          </w:tcPr>
          <w:p w:rsidR="00163F81" w:rsidRDefault="00163F81" w:rsidP="00FE78D0">
            <w:pPr>
              <w:jc w:val="both"/>
            </w:pPr>
            <w:r>
              <w:t>10 Digits (all digits must be present)</w:t>
            </w:r>
          </w:p>
        </w:tc>
        <w:tc>
          <w:tcPr>
            <w:tcW w:w="1320" w:type="pct"/>
          </w:tcPr>
          <w:p w:rsidR="00163F81" w:rsidRDefault="00163F81" w:rsidP="00FE78D0">
            <w:pPr>
              <w:jc w:val="both"/>
            </w:pPr>
            <w:r>
              <w:t>10-digit mobile number of the caller.</w:t>
            </w:r>
          </w:p>
        </w:tc>
      </w:tr>
      <w:tr w:rsidR="00163F81" w:rsidTr="00FE78D0">
        <w:trPr>
          <w:trHeight w:val="244"/>
        </w:trPr>
        <w:tc>
          <w:tcPr>
            <w:tcW w:w="291" w:type="pct"/>
          </w:tcPr>
          <w:p w:rsidR="00163F81" w:rsidRDefault="00163F81" w:rsidP="00FE78D0">
            <w:pPr>
              <w:jc w:val="both"/>
            </w:pPr>
            <w:r>
              <w:t>2</w:t>
            </w:r>
          </w:p>
        </w:tc>
        <w:tc>
          <w:tcPr>
            <w:tcW w:w="917" w:type="pct"/>
          </w:tcPr>
          <w:p w:rsidR="00163F81" w:rsidRDefault="00163F81" w:rsidP="00FE78D0">
            <w:pPr>
              <w:jc w:val="both"/>
            </w:pPr>
            <w:r>
              <w:t>o</w:t>
            </w:r>
            <w:r w:rsidRPr="004112C6">
              <w:t>perator</w:t>
            </w:r>
          </w:p>
        </w:tc>
        <w:tc>
          <w:tcPr>
            <w:tcW w:w="685" w:type="pct"/>
          </w:tcPr>
          <w:p w:rsidR="00163F81" w:rsidRDefault="00163F81" w:rsidP="00FE78D0">
            <w:pPr>
              <w:jc w:val="both"/>
            </w:pPr>
            <w:r w:rsidRPr="009C5A03">
              <w:t>Yes</w:t>
            </w:r>
          </w:p>
        </w:tc>
        <w:tc>
          <w:tcPr>
            <w:tcW w:w="683" w:type="pct"/>
          </w:tcPr>
          <w:p w:rsidR="00163F81" w:rsidRDefault="00163F81" w:rsidP="00FE78D0">
            <w:pPr>
              <w:jc w:val="both"/>
            </w:pPr>
            <w:r>
              <w:t>String (Max 255 chars)</w:t>
            </w:r>
          </w:p>
        </w:tc>
        <w:tc>
          <w:tcPr>
            <w:tcW w:w="1104" w:type="pct"/>
          </w:tcPr>
          <w:p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1320" w:type="pct"/>
          </w:tcPr>
          <w:p w:rsidR="00163F81" w:rsidRDefault="00163F81" w:rsidP="00FE78D0">
            <w:pPr>
              <w:jc w:val="both"/>
            </w:pPr>
            <w:r>
              <w:t>O</w:t>
            </w:r>
            <w:r w:rsidRPr="00CA7393">
              <w:t>perator of caller</w:t>
            </w:r>
          </w:p>
        </w:tc>
      </w:tr>
      <w:tr w:rsidR="00163F81" w:rsidTr="00FE78D0">
        <w:trPr>
          <w:trHeight w:val="244"/>
        </w:trPr>
        <w:tc>
          <w:tcPr>
            <w:tcW w:w="291" w:type="pct"/>
          </w:tcPr>
          <w:p w:rsidR="00163F81" w:rsidRDefault="00163F81" w:rsidP="00FE78D0">
            <w:pPr>
              <w:jc w:val="both"/>
            </w:pPr>
            <w:r>
              <w:t>3</w:t>
            </w:r>
          </w:p>
        </w:tc>
        <w:tc>
          <w:tcPr>
            <w:tcW w:w="917" w:type="pct"/>
          </w:tcPr>
          <w:p w:rsidR="00163F81" w:rsidRPr="004112C6" w:rsidRDefault="00163F81" w:rsidP="00FE78D0">
            <w:pPr>
              <w:jc w:val="both"/>
            </w:pPr>
            <w:r>
              <w:t>c</w:t>
            </w:r>
            <w:r w:rsidRPr="004112C6">
              <w:t>ircle</w:t>
            </w:r>
          </w:p>
        </w:tc>
        <w:tc>
          <w:tcPr>
            <w:tcW w:w="685" w:type="pct"/>
          </w:tcPr>
          <w:p w:rsidR="00163F81" w:rsidRPr="009C5A03" w:rsidRDefault="00163F81" w:rsidP="00FE78D0">
            <w:pPr>
              <w:jc w:val="both"/>
            </w:pPr>
            <w:r w:rsidRPr="009C5A03">
              <w:t>Yes</w:t>
            </w:r>
          </w:p>
        </w:tc>
        <w:tc>
          <w:tcPr>
            <w:tcW w:w="683" w:type="pct"/>
          </w:tcPr>
          <w:p w:rsidR="00163F81" w:rsidRDefault="00163F81" w:rsidP="00FE78D0">
            <w:pPr>
              <w:jc w:val="both"/>
            </w:pPr>
            <w:r>
              <w:t>String (Max 255 chars)</w:t>
            </w:r>
          </w:p>
        </w:tc>
        <w:tc>
          <w:tcPr>
            <w:tcW w:w="1104" w:type="pct"/>
          </w:tcPr>
          <w:p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1320" w:type="pct"/>
          </w:tcPr>
          <w:p w:rsidR="00163F81" w:rsidRPr="00CA7393" w:rsidRDefault="00163F81" w:rsidP="00FE78D0">
            <w:pPr>
              <w:jc w:val="both"/>
            </w:pPr>
            <w:r>
              <w:t>O</w:t>
            </w:r>
            <w:r w:rsidRPr="00CA7393">
              <w:t>perator circle from where the call</w:t>
            </w:r>
            <w:r>
              <w:t xml:space="preserve"> is originating</w:t>
            </w:r>
          </w:p>
        </w:tc>
      </w:tr>
      <w:tr w:rsidR="00163F81" w:rsidTr="00FE78D0">
        <w:trPr>
          <w:trHeight w:val="244"/>
        </w:trPr>
        <w:tc>
          <w:tcPr>
            <w:tcW w:w="291" w:type="pct"/>
          </w:tcPr>
          <w:p w:rsidR="00163F81" w:rsidRPr="00E46D1E" w:rsidRDefault="00163F81" w:rsidP="00FE78D0">
            <w:pPr>
              <w:jc w:val="both"/>
            </w:pPr>
            <w:r w:rsidRPr="00E46D1E">
              <w:t>4</w:t>
            </w:r>
          </w:p>
        </w:tc>
        <w:tc>
          <w:tcPr>
            <w:tcW w:w="917" w:type="pct"/>
          </w:tcPr>
          <w:p w:rsidR="00163F81" w:rsidRPr="00E46D1E" w:rsidRDefault="00163F81" w:rsidP="00FE78D0">
            <w:pPr>
              <w:jc w:val="both"/>
            </w:pPr>
            <w:r>
              <w:t>callI</w:t>
            </w:r>
            <w:r w:rsidRPr="00E46D1E">
              <w:t>d</w:t>
            </w:r>
          </w:p>
        </w:tc>
        <w:tc>
          <w:tcPr>
            <w:tcW w:w="685" w:type="pct"/>
          </w:tcPr>
          <w:p w:rsidR="00163F81" w:rsidRPr="00E46D1E" w:rsidRDefault="00163F81" w:rsidP="00FE78D0">
            <w:pPr>
              <w:jc w:val="both"/>
            </w:pPr>
            <w:r w:rsidRPr="00E46D1E">
              <w:t>Yes</w:t>
            </w:r>
          </w:p>
        </w:tc>
        <w:tc>
          <w:tcPr>
            <w:tcW w:w="683" w:type="pct"/>
          </w:tcPr>
          <w:p w:rsidR="00163F81" w:rsidRPr="00E46D1E" w:rsidRDefault="00163F81" w:rsidP="00FE78D0">
            <w:pPr>
              <w:jc w:val="both"/>
            </w:pPr>
            <w:r w:rsidRPr="00E46D1E">
              <w:t>Number</w:t>
            </w:r>
            <w:r>
              <w:t xml:space="preserve"> (15 digits)</w:t>
            </w:r>
          </w:p>
        </w:tc>
        <w:tc>
          <w:tcPr>
            <w:tcW w:w="1104" w:type="pct"/>
          </w:tcPr>
          <w:p w:rsidR="00163F81" w:rsidRPr="00E46D1E" w:rsidRDefault="00163F81" w:rsidP="00FE78D0">
            <w:pPr>
              <w:jc w:val="both"/>
            </w:pPr>
            <w:r>
              <w:t>NA</w:t>
            </w:r>
          </w:p>
        </w:tc>
        <w:tc>
          <w:tcPr>
            <w:tcW w:w="1320" w:type="pct"/>
          </w:tcPr>
          <w:p w:rsidR="00163F81" w:rsidRPr="00E46D1E" w:rsidRDefault="00163F81" w:rsidP="00FE78D0">
            <w:pPr>
              <w:jc w:val="both"/>
            </w:pPr>
            <w:r w:rsidRPr="00E46D1E">
              <w:t>Unique call id assigned by IVR</w:t>
            </w:r>
          </w:p>
        </w:tc>
      </w:tr>
      <w:tr w:rsidR="00163F81" w:rsidTr="00FE78D0">
        <w:trPr>
          <w:trHeight w:val="244"/>
        </w:trPr>
        <w:tc>
          <w:tcPr>
            <w:tcW w:w="291" w:type="pct"/>
          </w:tcPr>
          <w:p w:rsidR="00163F81" w:rsidRDefault="00163F81" w:rsidP="00FE78D0">
            <w:pPr>
              <w:jc w:val="both"/>
            </w:pPr>
            <w:r>
              <w:t>5</w:t>
            </w:r>
          </w:p>
        </w:tc>
        <w:tc>
          <w:tcPr>
            <w:tcW w:w="917" w:type="pct"/>
          </w:tcPr>
          <w:p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85"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rsidR="00163F81" w:rsidRPr="00A02AEB" w:rsidRDefault="00163F81" w:rsidP="00FE78D0">
            <w:pPr>
              <w:jc w:val="both"/>
              <w:rPr>
                <w:rFonts w:cs="Arial"/>
                <w:color w:val="000000" w:themeColor="text1"/>
                <w:szCs w:val="20"/>
              </w:rPr>
            </w:pPr>
            <w:del w:id="355" w:author="Ashish Jain" w:date="2015-04-16T22:35:00Z">
              <w:r w:rsidRPr="00A02AEB" w:rsidDel="00202A14">
                <w:rPr>
                  <w:rFonts w:cs="Arial"/>
                  <w:color w:val="000000" w:themeColor="text1"/>
                  <w:szCs w:val="20"/>
                </w:rPr>
                <w:delText>Integer</w:delText>
              </w:r>
            </w:del>
            <w:ins w:id="356" w:author="Ashish Jain" w:date="2015-04-16T22:35:00Z">
              <w:r w:rsidR="00202A14">
                <w:rPr>
                  <w:rFonts w:cs="Arial"/>
                  <w:color w:val="000000" w:themeColor="text1"/>
                  <w:szCs w:val="20"/>
                </w:rPr>
                <w:t>String</w:t>
              </w:r>
            </w:ins>
          </w:p>
        </w:tc>
        <w:tc>
          <w:tcPr>
            <w:tcW w:w="1104" w:type="pct"/>
          </w:tcPr>
          <w:p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320"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rsidTr="00FE78D0">
        <w:trPr>
          <w:trHeight w:val="244"/>
        </w:trPr>
        <w:tc>
          <w:tcPr>
            <w:tcW w:w="291" w:type="pct"/>
          </w:tcPr>
          <w:p w:rsidR="00163F81" w:rsidRPr="007E3E1F" w:rsidRDefault="00163F81" w:rsidP="00FE78D0">
            <w:pPr>
              <w:jc w:val="both"/>
            </w:pPr>
            <w:r>
              <w:t>6</w:t>
            </w:r>
          </w:p>
        </w:tc>
        <w:tc>
          <w:tcPr>
            <w:tcW w:w="917" w:type="pct"/>
          </w:tcPr>
          <w:p w:rsidR="00163F81" w:rsidRPr="003836F4" w:rsidRDefault="00163F81" w:rsidP="00FE78D0">
            <w:pPr>
              <w:jc w:val="both"/>
            </w:pPr>
            <w:r w:rsidRPr="003836F4">
              <w:t>subscriptionPack</w:t>
            </w:r>
          </w:p>
        </w:tc>
        <w:tc>
          <w:tcPr>
            <w:tcW w:w="685" w:type="pct"/>
          </w:tcPr>
          <w:p w:rsidR="00163F81" w:rsidRPr="007E3E1F" w:rsidRDefault="00163F81" w:rsidP="00FE78D0">
            <w:pPr>
              <w:jc w:val="both"/>
            </w:pPr>
            <w:r w:rsidRPr="007E3E1F">
              <w:t>Yes</w:t>
            </w:r>
          </w:p>
        </w:tc>
        <w:tc>
          <w:tcPr>
            <w:tcW w:w="683" w:type="pct"/>
          </w:tcPr>
          <w:p w:rsidR="00163F81" w:rsidRPr="007E3E1F" w:rsidRDefault="00163F81" w:rsidP="00FE78D0">
            <w:pPr>
              <w:jc w:val="both"/>
            </w:pPr>
            <w:r w:rsidRPr="007E3E1F">
              <w:t>String</w:t>
            </w:r>
          </w:p>
        </w:tc>
        <w:tc>
          <w:tcPr>
            <w:tcW w:w="1104" w:type="pct"/>
          </w:tcPr>
          <w:p w:rsidR="00163F81" w:rsidRPr="007E3E1F" w:rsidRDefault="003F5A2D" w:rsidP="00FE78D0">
            <w:pPr>
              <w:jc w:val="both"/>
            </w:pPr>
            <w:r>
              <w:t>"</w:t>
            </w:r>
            <w:r w:rsidR="00163F81">
              <w:t>48Weeks</w:t>
            </w:r>
            <w:r w:rsidR="00163F81" w:rsidRPr="007E3E1F">
              <w:t>Pack</w:t>
            </w:r>
            <w:r>
              <w:t>"</w:t>
            </w:r>
          </w:p>
          <w:p w:rsidR="00163F81" w:rsidRPr="007E3E1F" w:rsidRDefault="003F5A2D" w:rsidP="00FE78D0">
            <w:pPr>
              <w:jc w:val="both"/>
            </w:pPr>
            <w:r>
              <w:t>"</w:t>
            </w:r>
            <w:r w:rsidR="00163F81">
              <w:t>76WeeksPack</w:t>
            </w:r>
          </w:p>
        </w:tc>
        <w:tc>
          <w:tcPr>
            <w:tcW w:w="1320" w:type="pct"/>
          </w:tcPr>
          <w:p w:rsidR="00163F81" w:rsidRPr="007E3E1F" w:rsidRDefault="00163F81" w:rsidP="00FE78D0">
            <w:pPr>
              <w:jc w:val="both"/>
            </w:pPr>
            <w:r w:rsidRPr="007E3E1F">
              <w:t>This specifies the subscriptionPack that user wants to subscribe.</w:t>
            </w:r>
          </w:p>
        </w:tc>
      </w:tr>
      <w:tr w:rsidR="00D37CC1" w:rsidTr="00FE78D0">
        <w:trPr>
          <w:trHeight w:val="244"/>
        </w:trPr>
        <w:tc>
          <w:tcPr>
            <w:tcW w:w="291" w:type="pct"/>
          </w:tcPr>
          <w:p w:rsidR="00D37CC1" w:rsidRDefault="00D37CC1" w:rsidP="00FE78D0">
            <w:pPr>
              <w:jc w:val="both"/>
            </w:pPr>
            <w:r>
              <w:rPr>
                <w:szCs w:val="20"/>
              </w:rPr>
              <w:t>7</w:t>
            </w:r>
          </w:p>
        </w:tc>
        <w:tc>
          <w:tcPr>
            <w:tcW w:w="917" w:type="pct"/>
          </w:tcPr>
          <w:p w:rsidR="00D37CC1" w:rsidRPr="003836F4" w:rsidRDefault="00D37CC1" w:rsidP="00FE78D0">
            <w:pPr>
              <w:jc w:val="both"/>
            </w:pPr>
            <w:r>
              <w:rPr>
                <w:szCs w:val="20"/>
              </w:rPr>
              <w:t>failureReason</w:t>
            </w:r>
          </w:p>
        </w:tc>
        <w:tc>
          <w:tcPr>
            <w:tcW w:w="685" w:type="pct"/>
          </w:tcPr>
          <w:p w:rsidR="00D37CC1" w:rsidRPr="007E3E1F" w:rsidRDefault="00D37CC1" w:rsidP="00FE78D0">
            <w:pPr>
              <w:jc w:val="both"/>
            </w:pPr>
            <w:r>
              <w:rPr>
                <w:szCs w:val="20"/>
              </w:rPr>
              <w:t>No</w:t>
            </w:r>
          </w:p>
        </w:tc>
        <w:tc>
          <w:tcPr>
            <w:tcW w:w="683" w:type="pct"/>
          </w:tcPr>
          <w:p w:rsidR="00D37CC1" w:rsidRPr="007E3E1F" w:rsidRDefault="00D37CC1" w:rsidP="00FE78D0">
            <w:pPr>
              <w:jc w:val="both"/>
            </w:pPr>
            <w:r>
              <w:rPr>
                <w:szCs w:val="20"/>
              </w:rPr>
              <w:t>String</w:t>
            </w:r>
          </w:p>
        </w:tc>
        <w:tc>
          <w:tcPr>
            <w:tcW w:w="1104" w:type="pct"/>
          </w:tcPr>
          <w:p w:rsidR="00D37CC1" w:rsidRPr="007E3E1F" w:rsidRDefault="00D37CC1" w:rsidP="00FE78D0">
            <w:pPr>
              <w:jc w:val="both"/>
            </w:pPr>
          </w:p>
        </w:tc>
        <w:tc>
          <w:tcPr>
            <w:tcW w:w="1320" w:type="pct"/>
          </w:tcPr>
          <w:p w:rsidR="00D37CC1" w:rsidRPr="007E3E1F" w:rsidRDefault="00D37CC1" w:rsidP="00FE78D0">
            <w:pPr>
              <w:jc w:val="both"/>
            </w:pPr>
            <w:r>
              <w:rPr>
                <w:szCs w:val="20"/>
              </w:rPr>
              <w:t>Reason for the request failure</w:t>
            </w:r>
          </w:p>
        </w:tc>
      </w:tr>
    </w:tbl>
    <w:p w:rsidR="00163F81" w:rsidRDefault="00163F81" w:rsidP="00163F81">
      <w:pPr>
        <w:jc w:val="both"/>
      </w:pPr>
    </w:p>
    <w:p w:rsidR="00163F81" w:rsidRDefault="00163F81" w:rsidP="00163F81">
      <w:pPr>
        <w:pStyle w:val="Heading4"/>
        <w:jc w:val="both"/>
      </w:pPr>
      <w:r>
        <w:t xml:space="preserve"> Create Subscription Request API- </w:t>
      </w:r>
      <w:r w:rsidRPr="00D164C4">
        <w:t>Response</w:t>
      </w:r>
    </w:p>
    <w:p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rsidTr="00FE78D0">
        <w:tc>
          <w:tcPr>
            <w:tcW w:w="1188" w:type="dxa"/>
            <w:shd w:val="clear" w:color="auto" w:fill="D9D9D9" w:themeFill="background1" w:themeFillShade="D9"/>
          </w:tcPr>
          <w:p w:rsidR="00163F81" w:rsidRPr="00DE1B6A" w:rsidRDefault="00163F81" w:rsidP="00FE78D0">
            <w:pPr>
              <w:jc w:val="both"/>
            </w:pPr>
            <w:r w:rsidRPr="00DE1B6A">
              <w:t>Response  Status</w:t>
            </w:r>
          </w:p>
        </w:tc>
        <w:tc>
          <w:tcPr>
            <w:tcW w:w="3315" w:type="dxa"/>
            <w:shd w:val="clear" w:color="auto" w:fill="D9D9D9" w:themeFill="background1" w:themeFillShade="D9"/>
          </w:tcPr>
          <w:p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rsidR="00163F81" w:rsidRPr="00DE1B6A" w:rsidRDefault="00163F81" w:rsidP="00FE78D0">
            <w:pPr>
              <w:jc w:val="both"/>
            </w:pPr>
            <w:r w:rsidRPr="00DE1B6A">
              <w:t>HTTP Status Code</w:t>
            </w:r>
          </w:p>
        </w:tc>
        <w:tc>
          <w:tcPr>
            <w:tcW w:w="1471" w:type="dxa"/>
            <w:shd w:val="clear" w:color="auto" w:fill="D9D9D9" w:themeFill="background1" w:themeFillShade="D9"/>
          </w:tcPr>
          <w:p w:rsidR="00163F81" w:rsidRPr="00DE1B6A" w:rsidRDefault="00163F81" w:rsidP="00FE78D0">
            <w:pPr>
              <w:jc w:val="both"/>
            </w:pPr>
            <w:r w:rsidRPr="00DE1B6A">
              <w:t>Content Type</w:t>
            </w:r>
          </w:p>
        </w:tc>
        <w:tc>
          <w:tcPr>
            <w:tcW w:w="2250" w:type="dxa"/>
            <w:shd w:val="clear" w:color="auto" w:fill="D9D9D9" w:themeFill="background1" w:themeFillShade="D9"/>
          </w:tcPr>
          <w:p w:rsidR="00163F81" w:rsidRPr="00DE1B6A" w:rsidRDefault="00163F81" w:rsidP="00FE78D0">
            <w:pPr>
              <w:jc w:val="both"/>
            </w:pPr>
            <w:r w:rsidRPr="00DE1B6A">
              <w:t>Description</w:t>
            </w:r>
          </w:p>
        </w:tc>
      </w:tr>
      <w:tr w:rsidR="00163F81" w:rsidTr="00FE78D0">
        <w:trPr>
          <w:trHeight w:val="346"/>
        </w:trPr>
        <w:tc>
          <w:tcPr>
            <w:tcW w:w="1188" w:type="dxa"/>
          </w:tcPr>
          <w:p w:rsidR="00163F81" w:rsidRPr="00031093" w:rsidRDefault="00163F81" w:rsidP="00FE78D0">
            <w:pPr>
              <w:jc w:val="both"/>
            </w:pPr>
            <w:r w:rsidRPr="00031093">
              <w:t>Successful</w:t>
            </w:r>
          </w:p>
        </w:tc>
        <w:tc>
          <w:tcPr>
            <w:tcW w:w="3315" w:type="dxa"/>
          </w:tcPr>
          <w:p w:rsidR="00163F81" w:rsidRPr="00031093" w:rsidRDefault="00163F81" w:rsidP="00FE78D0">
            <w:pPr>
              <w:jc w:val="both"/>
            </w:pPr>
            <w:r>
              <w:t xml:space="preserve"> </w:t>
            </w:r>
          </w:p>
        </w:tc>
        <w:tc>
          <w:tcPr>
            <w:tcW w:w="956" w:type="dxa"/>
          </w:tcPr>
          <w:p w:rsidR="00163F81" w:rsidRPr="00031093" w:rsidRDefault="00163F81" w:rsidP="00FE78D0">
            <w:pPr>
              <w:jc w:val="both"/>
            </w:pPr>
            <w:r w:rsidRPr="00031093">
              <w:t>200</w:t>
            </w:r>
          </w:p>
        </w:tc>
        <w:tc>
          <w:tcPr>
            <w:tcW w:w="1471" w:type="dxa"/>
          </w:tcPr>
          <w:p w:rsidR="00163F81" w:rsidRPr="00031093" w:rsidRDefault="00163F81" w:rsidP="00FE78D0">
            <w:pPr>
              <w:jc w:val="both"/>
            </w:pPr>
            <w:r w:rsidRPr="00031093">
              <w:t>Application/json</w:t>
            </w:r>
          </w:p>
        </w:tc>
        <w:tc>
          <w:tcPr>
            <w:tcW w:w="2250" w:type="dxa"/>
          </w:tcPr>
          <w:p w:rsidR="00163F81" w:rsidRPr="00031093" w:rsidRDefault="00163F81" w:rsidP="00FE78D0">
            <w:pPr>
              <w:jc w:val="both"/>
            </w:pPr>
          </w:p>
        </w:tc>
      </w:tr>
      <w:tr w:rsidR="00280ADE" w:rsidTr="00FE78D0">
        <w:tc>
          <w:tcPr>
            <w:tcW w:w="1188" w:type="dxa"/>
            <w:vMerge w:val="restart"/>
          </w:tcPr>
          <w:p w:rsidR="00280ADE" w:rsidRPr="00031093" w:rsidRDefault="00280ADE" w:rsidP="00FE78D0">
            <w:pPr>
              <w:jc w:val="both"/>
            </w:pPr>
            <w:r w:rsidRPr="00031093">
              <w:t>Failure</w:t>
            </w:r>
          </w:p>
        </w:tc>
        <w:tc>
          <w:tcPr>
            <w:tcW w:w="3315" w:type="dxa"/>
            <w:vMerge w:val="restart"/>
            <w:shd w:val="clear" w:color="auto" w:fill="auto"/>
          </w:tcPr>
          <w:p w:rsidR="00280ADE" w:rsidRDefault="00280ADE" w:rsidP="00FE78D0">
            <w:pPr>
              <w:jc w:val="both"/>
            </w:pPr>
            <w:r>
              <w:t>{</w:t>
            </w:r>
          </w:p>
          <w:p w:rsidR="00280ADE" w:rsidRDefault="00280ADE" w:rsidP="00FE78D0">
            <w:pPr>
              <w:jc w:val="both"/>
            </w:pPr>
            <w:r>
              <w:t>"</w:t>
            </w:r>
            <w:r>
              <w:rPr>
                <w:szCs w:val="20"/>
              </w:rPr>
              <w:t>failureReason</w:t>
            </w:r>
            <w:r>
              <w:t>": "&lt;Description of the failure reason&gt;"</w:t>
            </w:r>
          </w:p>
          <w:p w:rsidR="00280ADE" w:rsidRPr="0076069D" w:rsidRDefault="00280ADE" w:rsidP="00FE78D0">
            <w:pPr>
              <w:jc w:val="both"/>
              <w:rPr>
                <w:highlight w:val="lightGray"/>
              </w:rPr>
            </w:pPr>
            <w:r>
              <w:t>}</w:t>
            </w:r>
          </w:p>
        </w:tc>
        <w:tc>
          <w:tcPr>
            <w:tcW w:w="956" w:type="dxa"/>
          </w:tcPr>
          <w:p w:rsidR="00280ADE" w:rsidRPr="00031093" w:rsidRDefault="00280ADE" w:rsidP="00FE78D0">
            <w:pPr>
              <w:jc w:val="both"/>
              <w:rPr>
                <w:szCs w:val="20"/>
              </w:rPr>
            </w:pPr>
            <w:r>
              <w:rPr>
                <w:szCs w:val="20"/>
              </w:rPr>
              <w:t>400</w:t>
            </w:r>
          </w:p>
          <w:p w:rsidR="00280ADE" w:rsidRPr="00031093" w:rsidRDefault="00280ADE" w:rsidP="00FE78D0">
            <w:pPr>
              <w:jc w:val="both"/>
              <w:rPr>
                <w:szCs w:val="20"/>
              </w:rPr>
            </w:pPr>
          </w:p>
        </w:tc>
        <w:tc>
          <w:tcPr>
            <w:tcW w:w="1471" w:type="dxa"/>
          </w:tcPr>
          <w:p w:rsidR="00280ADE" w:rsidRPr="00031093" w:rsidRDefault="00280ADE" w:rsidP="00FE78D0">
            <w:pPr>
              <w:jc w:val="both"/>
              <w:rPr>
                <w:szCs w:val="20"/>
              </w:rPr>
            </w:pPr>
            <w:r w:rsidRPr="0076019E">
              <w:rPr>
                <w:szCs w:val="20"/>
              </w:rPr>
              <w:t>Application/json</w:t>
            </w:r>
          </w:p>
        </w:tc>
        <w:tc>
          <w:tcPr>
            <w:tcW w:w="2250" w:type="dxa"/>
          </w:tcPr>
          <w:p w:rsidR="00280ADE" w:rsidRPr="00031093" w:rsidRDefault="00280ADE" w:rsidP="00FE78D0">
            <w:pPr>
              <w:jc w:val="both"/>
              <w:rPr>
                <w:szCs w:val="20"/>
              </w:rPr>
            </w:pPr>
            <w:r>
              <w:rPr>
                <w:szCs w:val="20"/>
              </w:rPr>
              <w:t>In case parameter value is invalid "&lt;Parameter Name : Invalid Value&gt;" shall be returned in failure reason</w:t>
            </w:r>
          </w:p>
        </w:tc>
      </w:tr>
      <w:tr w:rsidR="00280ADE" w:rsidTr="00FE78D0">
        <w:tc>
          <w:tcPr>
            <w:tcW w:w="1188" w:type="dxa"/>
            <w:vMerge/>
          </w:tcPr>
          <w:p w:rsidR="00280ADE" w:rsidRPr="00031093" w:rsidRDefault="00280ADE" w:rsidP="00FE78D0">
            <w:pPr>
              <w:jc w:val="both"/>
            </w:pPr>
          </w:p>
        </w:tc>
        <w:tc>
          <w:tcPr>
            <w:tcW w:w="3315" w:type="dxa"/>
            <w:vMerge/>
            <w:shd w:val="clear" w:color="auto" w:fill="auto"/>
          </w:tcPr>
          <w:p w:rsidR="00280ADE" w:rsidRPr="00031093" w:rsidRDefault="00280ADE" w:rsidP="00FE78D0">
            <w:pPr>
              <w:jc w:val="both"/>
            </w:pPr>
          </w:p>
        </w:tc>
        <w:tc>
          <w:tcPr>
            <w:tcW w:w="956" w:type="dxa"/>
          </w:tcPr>
          <w:p w:rsidR="00280ADE" w:rsidRPr="00031093" w:rsidRDefault="00280ADE" w:rsidP="00FE78D0">
            <w:pPr>
              <w:jc w:val="both"/>
            </w:pPr>
            <w:r>
              <w:rPr>
                <w:szCs w:val="20"/>
              </w:rPr>
              <w:t>400</w:t>
            </w:r>
          </w:p>
        </w:tc>
        <w:tc>
          <w:tcPr>
            <w:tcW w:w="1471" w:type="dxa"/>
          </w:tcPr>
          <w:p w:rsidR="00280ADE" w:rsidRPr="00031093" w:rsidRDefault="00280ADE" w:rsidP="00FE78D0">
            <w:pPr>
              <w:jc w:val="both"/>
            </w:pPr>
            <w:r>
              <w:rPr>
                <w:szCs w:val="20"/>
              </w:rPr>
              <w:t>Application/json</w:t>
            </w:r>
          </w:p>
        </w:tc>
        <w:tc>
          <w:tcPr>
            <w:tcW w:w="2250" w:type="dxa"/>
          </w:tcPr>
          <w:p w:rsidR="00280ADE" w:rsidRDefault="00280ADE" w:rsidP="00FE78D0">
            <w:pPr>
              <w:jc w:val="both"/>
              <w:rPr>
                <w:szCs w:val="20"/>
              </w:rPr>
            </w:pPr>
            <w:r>
              <w:rPr>
                <w:szCs w:val="20"/>
              </w:rPr>
              <w:t>In case mandatory parameter is missing</w:t>
            </w:r>
          </w:p>
          <w:p w:rsidR="00280ADE" w:rsidRPr="00031093" w:rsidRDefault="00280ADE" w:rsidP="00FE78D0">
            <w:pPr>
              <w:jc w:val="both"/>
            </w:pPr>
            <w:r>
              <w:rPr>
                <w:szCs w:val="20"/>
              </w:rPr>
              <w:t>"&lt;Parameter Name: Not Present&gt;" shall be returned in failure reason</w:t>
            </w:r>
          </w:p>
        </w:tc>
      </w:tr>
      <w:tr w:rsidR="00280ADE" w:rsidTr="00FE78D0">
        <w:tc>
          <w:tcPr>
            <w:tcW w:w="1188" w:type="dxa"/>
            <w:vMerge/>
          </w:tcPr>
          <w:p w:rsidR="00280ADE" w:rsidRPr="00031093" w:rsidRDefault="00280ADE" w:rsidP="00FE78D0">
            <w:pPr>
              <w:jc w:val="both"/>
            </w:pPr>
          </w:p>
        </w:tc>
        <w:tc>
          <w:tcPr>
            <w:tcW w:w="3315" w:type="dxa"/>
            <w:vMerge/>
            <w:shd w:val="clear" w:color="auto" w:fill="auto"/>
          </w:tcPr>
          <w:p w:rsidR="00280ADE" w:rsidRPr="00031093" w:rsidRDefault="00280ADE" w:rsidP="00FE78D0">
            <w:pPr>
              <w:jc w:val="both"/>
            </w:pPr>
          </w:p>
        </w:tc>
        <w:tc>
          <w:tcPr>
            <w:tcW w:w="956" w:type="dxa"/>
          </w:tcPr>
          <w:p w:rsidR="00280ADE" w:rsidRPr="00031093" w:rsidRDefault="00280ADE" w:rsidP="00FE78D0">
            <w:pPr>
              <w:jc w:val="both"/>
            </w:pPr>
            <w:r>
              <w:rPr>
                <w:color w:val="000000" w:themeColor="text1"/>
                <w:szCs w:val="20"/>
              </w:rPr>
              <w:t>500</w:t>
            </w:r>
          </w:p>
        </w:tc>
        <w:tc>
          <w:tcPr>
            <w:tcW w:w="1471" w:type="dxa"/>
          </w:tcPr>
          <w:p w:rsidR="00280ADE" w:rsidRPr="00031093" w:rsidRDefault="00280ADE" w:rsidP="00FE78D0">
            <w:pPr>
              <w:jc w:val="both"/>
            </w:pPr>
            <w:r>
              <w:rPr>
                <w:szCs w:val="20"/>
              </w:rPr>
              <w:t>Application/json</w:t>
            </w:r>
          </w:p>
        </w:tc>
        <w:tc>
          <w:tcPr>
            <w:tcW w:w="2250" w:type="dxa"/>
          </w:tcPr>
          <w:p w:rsidR="00280ADE" w:rsidRPr="00031093" w:rsidRDefault="00280ADE" w:rsidP="00FE78D0">
            <w:pPr>
              <w:jc w:val="both"/>
            </w:pPr>
            <w:r>
              <w:rPr>
                <w:szCs w:val="20"/>
              </w:rPr>
              <w:t>In case of internal motech error "Internal Error" shall be returned in the failure reason</w:t>
            </w:r>
          </w:p>
        </w:tc>
      </w:tr>
      <w:tr w:rsidR="00280ADE" w:rsidTr="00FE78D0">
        <w:trPr>
          <w:ins w:id="357" w:author="Ashish Jain" w:date="2015-04-20T20:25:00Z"/>
        </w:trPr>
        <w:tc>
          <w:tcPr>
            <w:tcW w:w="1188" w:type="dxa"/>
            <w:vMerge/>
          </w:tcPr>
          <w:p w:rsidR="00280ADE" w:rsidRPr="00031093" w:rsidRDefault="00280ADE" w:rsidP="00FE78D0">
            <w:pPr>
              <w:jc w:val="both"/>
              <w:rPr>
                <w:ins w:id="358" w:author="Ashish Jain" w:date="2015-04-20T20:25:00Z"/>
              </w:rPr>
            </w:pPr>
          </w:p>
        </w:tc>
        <w:tc>
          <w:tcPr>
            <w:tcW w:w="3315" w:type="dxa"/>
            <w:vMerge/>
            <w:shd w:val="clear" w:color="auto" w:fill="auto"/>
          </w:tcPr>
          <w:p w:rsidR="00280ADE" w:rsidRPr="00031093" w:rsidRDefault="00280ADE" w:rsidP="00FE78D0">
            <w:pPr>
              <w:jc w:val="both"/>
              <w:rPr>
                <w:ins w:id="359" w:author="Ashish Jain" w:date="2015-04-20T20:25:00Z"/>
              </w:rPr>
            </w:pPr>
          </w:p>
        </w:tc>
        <w:tc>
          <w:tcPr>
            <w:tcW w:w="956" w:type="dxa"/>
          </w:tcPr>
          <w:p w:rsidR="00280ADE" w:rsidRDefault="00280ADE" w:rsidP="00FE78D0">
            <w:pPr>
              <w:jc w:val="both"/>
              <w:rPr>
                <w:ins w:id="360" w:author="Ashish Jain" w:date="2015-04-20T20:25:00Z"/>
                <w:color w:val="000000" w:themeColor="text1"/>
                <w:szCs w:val="20"/>
              </w:rPr>
            </w:pPr>
            <w:ins w:id="361" w:author="Ashish Jain" w:date="2015-04-20T20:25:00Z">
              <w:r>
                <w:rPr>
                  <w:color w:val="000000" w:themeColor="text1"/>
                  <w:szCs w:val="20"/>
                </w:rPr>
                <w:t>501</w:t>
              </w:r>
            </w:ins>
          </w:p>
        </w:tc>
        <w:tc>
          <w:tcPr>
            <w:tcW w:w="1471" w:type="dxa"/>
          </w:tcPr>
          <w:p w:rsidR="00280ADE" w:rsidRDefault="00280ADE" w:rsidP="00FE78D0">
            <w:pPr>
              <w:jc w:val="both"/>
              <w:rPr>
                <w:ins w:id="362" w:author="Ashish Jain" w:date="2015-04-20T20:25:00Z"/>
                <w:szCs w:val="20"/>
              </w:rPr>
            </w:pPr>
            <w:ins w:id="363" w:author="Ashish Jain" w:date="2015-04-20T20:25:00Z">
              <w:r>
                <w:rPr>
                  <w:szCs w:val="20"/>
                </w:rPr>
                <w:t>Application/json</w:t>
              </w:r>
            </w:ins>
          </w:p>
        </w:tc>
        <w:tc>
          <w:tcPr>
            <w:tcW w:w="2250" w:type="dxa"/>
          </w:tcPr>
          <w:p w:rsidR="00280ADE" w:rsidRDefault="00280ADE" w:rsidP="00FE78D0">
            <w:pPr>
              <w:jc w:val="both"/>
              <w:rPr>
                <w:ins w:id="364" w:author="Ashish Jain" w:date="2015-04-20T20:25:00Z"/>
                <w:szCs w:val="20"/>
              </w:rPr>
            </w:pPr>
            <w:ins w:id="365" w:author="Ashish Jain" w:date="2015-04-20T20:25:00Z">
              <w:r>
                <w:rPr>
                  <w:szCs w:val="20"/>
                </w:rPr>
                <w:t>In case when call is received from state where service is not deployed</w:t>
              </w:r>
            </w:ins>
          </w:p>
        </w:tc>
      </w:tr>
    </w:tbl>
    <w:p w:rsidR="00163F81" w:rsidRDefault="00163F81" w:rsidP="00163F81">
      <w:pPr>
        <w:jc w:val="both"/>
      </w:pPr>
    </w:p>
    <w:p w:rsidR="00163F81" w:rsidRDefault="00163F81" w:rsidP="00163F81">
      <w:pPr>
        <w:jc w:val="both"/>
      </w:pPr>
    </w:p>
    <w:p w:rsidR="00163F81" w:rsidRDefault="00163F81" w:rsidP="00163F81">
      <w:pPr>
        <w:pStyle w:val="Heading5"/>
        <w:jc w:val="both"/>
      </w:pPr>
      <w:r>
        <w:lastRenderedPageBreak/>
        <w:t>Body Elements</w:t>
      </w:r>
    </w:p>
    <w:p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rsidTr="001B6A55">
        <w:trPr>
          <w:trHeight w:val="244"/>
        </w:trPr>
        <w:tc>
          <w:tcPr>
            <w:tcW w:w="294" w:type="pct"/>
            <w:shd w:val="clear" w:color="auto" w:fill="D9D9D9" w:themeFill="background1" w:themeFillShade="D9"/>
          </w:tcPr>
          <w:p w:rsidR="00DC5FF5" w:rsidRPr="00DE1B6A" w:rsidRDefault="00DC5FF5" w:rsidP="001B6A55">
            <w:pPr>
              <w:jc w:val="both"/>
            </w:pPr>
            <w:r w:rsidRPr="00DE1B6A">
              <w:t>#</w:t>
            </w:r>
          </w:p>
        </w:tc>
        <w:tc>
          <w:tcPr>
            <w:tcW w:w="926" w:type="pct"/>
            <w:shd w:val="clear" w:color="auto" w:fill="D9D9D9" w:themeFill="background1" w:themeFillShade="D9"/>
          </w:tcPr>
          <w:p w:rsidR="00DC5FF5" w:rsidRPr="00DE1B6A" w:rsidRDefault="00DC5FF5" w:rsidP="001B6A55">
            <w:pPr>
              <w:jc w:val="both"/>
            </w:pPr>
            <w:r w:rsidRPr="00DE1B6A">
              <w:t>Element Name</w:t>
            </w:r>
          </w:p>
        </w:tc>
        <w:tc>
          <w:tcPr>
            <w:tcW w:w="691" w:type="pct"/>
            <w:shd w:val="clear" w:color="auto" w:fill="D9D9D9" w:themeFill="background1" w:themeFillShade="D9"/>
          </w:tcPr>
          <w:p w:rsidR="00DC5FF5" w:rsidRPr="00DE1B6A" w:rsidRDefault="00DC5FF5" w:rsidP="001B6A55">
            <w:pPr>
              <w:jc w:val="both"/>
            </w:pPr>
            <w:r w:rsidRPr="00DE1B6A">
              <w:t>Mandatory</w:t>
            </w:r>
          </w:p>
        </w:tc>
        <w:tc>
          <w:tcPr>
            <w:tcW w:w="690" w:type="pct"/>
            <w:shd w:val="clear" w:color="auto" w:fill="D9D9D9" w:themeFill="background1" w:themeFillShade="D9"/>
          </w:tcPr>
          <w:p w:rsidR="00DC5FF5" w:rsidRPr="00DE1B6A" w:rsidRDefault="00DC5FF5" w:rsidP="001B6A55">
            <w:pPr>
              <w:jc w:val="both"/>
            </w:pPr>
            <w:r w:rsidRPr="00DE1B6A">
              <w:t>Data type</w:t>
            </w:r>
          </w:p>
        </w:tc>
        <w:tc>
          <w:tcPr>
            <w:tcW w:w="1116" w:type="pct"/>
            <w:shd w:val="clear" w:color="auto" w:fill="D9D9D9" w:themeFill="background1" w:themeFillShade="D9"/>
          </w:tcPr>
          <w:p w:rsidR="00DC5FF5" w:rsidRPr="00DE1B6A" w:rsidRDefault="00DC5FF5" w:rsidP="001B6A55">
            <w:pPr>
              <w:jc w:val="both"/>
            </w:pPr>
            <w:r>
              <w:t>Range</w:t>
            </w:r>
          </w:p>
        </w:tc>
        <w:tc>
          <w:tcPr>
            <w:tcW w:w="1283" w:type="pct"/>
            <w:shd w:val="clear" w:color="auto" w:fill="D9D9D9" w:themeFill="background1" w:themeFillShade="D9"/>
          </w:tcPr>
          <w:p w:rsidR="00DC5FF5" w:rsidRPr="00DE1B6A" w:rsidRDefault="00DC5FF5" w:rsidP="001B6A55">
            <w:pPr>
              <w:jc w:val="both"/>
            </w:pPr>
            <w:r w:rsidRPr="00DE1B6A">
              <w:t>Details</w:t>
            </w:r>
          </w:p>
        </w:tc>
      </w:tr>
      <w:tr w:rsidR="00DC5FF5" w:rsidTr="001B6A55">
        <w:trPr>
          <w:trHeight w:val="244"/>
        </w:trPr>
        <w:tc>
          <w:tcPr>
            <w:tcW w:w="294" w:type="pct"/>
          </w:tcPr>
          <w:p w:rsidR="00DC5FF5" w:rsidRPr="00E827C4" w:rsidRDefault="00DC5FF5" w:rsidP="001B6A55">
            <w:pPr>
              <w:jc w:val="both"/>
              <w:rPr>
                <w:szCs w:val="20"/>
              </w:rPr>
            </w:pPr>
            <w:r>
              <w:rPr>
                <w:szCs w:val="20"/>
              </w:rPr>
              <w:t>1</w:t>
            </w:r>
          </w:p>
        </w:tc>
        <w:tc>
          <w:tcPr>
            <w:tcW w:w="926" w:type="pct"/>
          </w:tcPr>
          <w:p w:rsidR="00DC5FF5" w:rsidRPr="00B84EE3" w:rsidRDefault="00DC5FF5" w:rsidP="001B6A55">
            <w:pPr>
              <w:jc w:val="both"/>
              <w:rPr>
                <w:szCs w:val="20"/>
              </w:rPr>
            </w:pPr>
            <w:r>
              <w:rPr>
                <w:szCs w:val="20"/>
              </w:rPr>
              <w:t>failureReason</w:t>
            </w:r>
          </w:p>
        </w:tc>
        <w:tc>
          <w:tcPr>
            <w:tcW w:w="691" w:type="pct"/>
          </w:tcPr>
          <w:p w:rsidR="00DC5FF5" w:rsidRPr="00E827C4" w:rsidRDefault="00DC5FF5" w:rsidP="001B6A55">
            <w:pPr>
              <w:jc w:val="both"/>
              <w:rPr>
                <w:szCs w:val="20"/>
              </w:rPr>
            </w:pPr>
            <w:r>
              <w:rPr>
                <w:szCs w:val="20"/>
              </w:rPr>
              <w:t>No</w:t>
            </w:r>
          </w:p>
        </w:tc>
        <w:tc>
          <w:tcPr>
            <w:tcW w:w="690" w:type="pct"/>
          </w:tcPr>
          <w:p w:rsidR="00DC5FF5" w:rsidRPr="00B84EE3" w:rsidRDefault="00DC5FF5" w:rsidP="001B6A55">
            <w:pPr>
              <w:jc w:val="both"/>
              <w:rPr>
                <w:szCs w:val="20"/>
              </w:rPr>
            </w:pPr>
            <w:r>
              <w:rPr>
                <w:szCs w:val="20"/>
              </w:rPr>
              <w:t>String</w:t>
            </w:r>
          </w:p>
        </w:tc>
        <w:tc>
          <w:tcPr>
            <w:tcW w:w="1116" w:type="pct"/>
          </w:tcPr>
          <w:p w:rsidR="00DC5FF5" w:rsidRPr="00E827C4" w:rsidRDefault="00DC5FF5" w:rsidP="001B6A55">
            <w:pPr>
              <w:jc w:val="both"/>
              <w:rPr>
                <w:szCs w:val="20"/>
              </w:rPr>
            </w:pPr>
          </w:p>
        </w:tc>
        <w:tc>
          <w:tcPr>
            <w:tcW w:w="1283" w:type="pct"/>
          </w:tcPr>
          <w:p w:rsidR="00DC5FF5" w:rsidRPr="00E827C4" w:rsidRDefault="00DC5FF5" w:rsidP="001B6A55">
            <w:pPr>
              <w:jc w:val="both"/>
              <w:rPr>
                <w:szCs w:val="20"/>
              </w:rPr>
            </w:pPr>
            <w:r>
              <w:rPr>
                <w:szCs w:val="20"/>
              </w:rPr>
              <w:t>Reason for the request failure</w:t>
            </w:r>
          </w:p>
        </w:tc>
      </w:tr>
    </w:tbl>
    <w:p w:rsidR="00163F81" w:rsidRDefault="00163F81" w:rsidP="00163F81">
      <w:pPr>
        <w:jc w:val="both"/>
      </w:pPr>
    </w:p>
    <w:p w:rsidR="00163F81" w:rsidRDefault="00163F81" w:rsidP="00163F81">
      <w:pPr>
        <w:pStyle w:val="Heading3"/>
        <w:jc w:val="both"/>
      </w:pPr>
      <w:bookmarkStart w:id="366" w:name="_Toc409453694"/>
      <w:bookmarkStart w:id="367" w:name="_Ref409708305"/>
      <w:bookmarkStart w:id="368" w:name="_Toc411454389"/>
      <w:r>
        <w:t>Deactivate Subscription Request API</w:t>
      </w:r>
      <w:bookmarkEnd w:id="366"/>
      <w:bookmarkEnd w:id="367"/>
      <w:bookmarkEnd w:id="368"/>
    </w:p>
    <w:p w:rsidR="00163F81" w:rsidRDefault="00163F81" w:rsidP="00163F81">
      <w:pPr>
        <w:jc w:val="both"/>
      </w:pPr>
    </w:p>
    <w:p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rsidR="00163F81" w:rsidRPr="00F02DFB" w:rsidRDefault="00163F81" w:rsidP="00163F81">
      <w:pPr>
        <w:jc w:val="both"/>
      </w:pPr>
    </w:p>
    <w:p w:rsidR="00163F81" w:rsidRPr="002A3A31" w:rsidRDefault="00163F81" w:rsidP="00163F81">
      <w:pPr>
        <w:pStyle w:val="Heading4"/>
        <w:jc w:val="both"/>
      </w:pPr>
      <w:r>
        <w:t>Deactivate Subscription Request API- Request</w:t>
      </w:r>
    </w:p>
    <w:p w:rsidR="00163F81" w:rsidRPr="006110FF" w:rsidRDefault="00163F81" w:rsidP="00163F81">
      <w:pPr>
        <w:jc w:val="both"/>
      </w:pPr>
    </w:p>
    <w:p w:rsidR="00163F81" w:rsidRDefault="00163F81" w:rsidP="00163F81">
      <w:pPr>
        <w:jc w:val="both"/>
        <w:rPr>
          <w:rStyle w:val="Hyperlink"/>
          <w:szCs w:val="20"/>
        </w:rPr>
      </w:pPr>
      <w:r w:rsidRPr="00DE1B6A">
        <w:rPr>
          <w:b/>
        </w:rPr>
        <w:t>URL</w:t>
      </w:r>
      <w:r w:rsidRPr="00EB6872">
        <w:t xml:space="preserve">: </w:t>
      </w:r>
      <w:r w:rsidRPr="00152DDF">
        <w:t>http://&lt;motech:port&gt;/motech-platform-server/module/kilkari/subscription</w:t>
      </w:r>
    </w:p>
    <w:p w:rsidR="00163F81" w:rsidRDefault="00163F81" w:rsidP="00163F81">
      <w:pPr>
        <w:jc w:val="both"/>
        <w:rPr>
          <w:rStyle w:val="Hyperlink"/>
          <w:szCs w:val="20"/>
        </w:rPr>
      </w:pPr>
    </w:p>
    <w:p w:rsidR="00163F81" w:rsidRPr="00EB6872" w:rsidRDefault="00163F81" w:rsidP="00163F81">
      <w:pPr>
        <w:jc w:val="both"/>
      </w:pPr>
      <w:r w:rsidRPr="00DE1B6A">
        <w:rPr>
          <w:b/>
        </w:rPr>
        <w:t>Method</w:t>
      </w:r>
      <w:r>
        <w:t>: DELETE</w:t>
      </w:r>
    </w:p>
    <w:p w:rsidR="00163F81" w:rsidRDefault="00163F81" w:rsidP="00163F81">
      <w:pPr>
        <w:pStyle w:val="Heading5"/>
        <w:jc w:val="both"/>
      </w:pPr>
      <w:r>
        <w:t>Validations</w:t>
      </w:r>
    </w:p>
    <w:p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rsidR="00163F81" w:rsidRDefault="00163F81" w:rsidP="00163F81">
      <w:pPr>
        <w:pStyle w:val="Heading5"/>
        <w:jc w:val="both"/>
      </w:pPr>
      <w:r>
        <w:t>Http time Out</w:t>
      </w:r>
    </w:p>
    <w:p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163F81" w:rsidRDefault="00163F81" w:rsidP="00163F81">
      <w:pPr>
        <w:pStyle w:val="Heading5"/>
        <w:jc w:val="both"/>
      </w:pPr>
      <w:r>
        <w:t>Headers</w:t>
      </w:r>
    </w:p>
    <w:p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rsidTr="00FE78D0">
        <w:tc>
          <w:tcPr>
            <w:tcW w:w="1512" w:type="dxa"/>
            <w:shd w:val="clear" w:color="auto" w:fill="D9D9D9" w:themeFill="background1" w:themeFillShade="D9"/>
          </w:tcPr>
          <w:p w:rsidR="00163F81" w:rsidRDefault="00163F81" w:rsidP="00FE78D0">
            <w:pPr>
              <w:jc w:val="both"/>
            </w:pPr>
            <w:r>
              <w:t>Header Name</w:t>
            </w:r>
          </w:p>
        </w:tc>
        <w:tc>
          <w:tcPr>
            <w:tcW w:w="1595" w:type="dxa"/>
            <w:shd w:val="clear" w:color="auto" w:fill="D9D9D9" w:themeFill="background1" w:themeFillShade="D9"/>
          </w:tcPr>
          <w:p w:rsidR="00163F81" w:rsidRDefault="00163F81" w:rsidP="00FE78D0">
            <w:pPr>
              <w:jc w:val="both"/>
            </w:pPr>
            <w:r>
              <w:t>Header Value</w:t>
            </w:r>
          </w:p>
        </w:tc>
        <w:tc>
          <w:tcPr>
            <w:tcW w:w="1341" w:type="dxa"/>
            <w:shd w:val="clear" w:color="auto" w:fill="D9D9D9" w:themeFill="background1" w:themeFillShade="D9"/>
          </w:tcPr>
          <w:p w:rsidR="00163F81" w:rsidRDefault="00163F81" w:rsidP="00FE78D0">
            <w:pPr>
              <w:jc w:val="both"/>
            </w:pPr>
            <w:r>
              <w:t>Mandatory</w:t>
            </w:r>
          </w:p>
        </w:tc>
        <w:tc>
          <w:tcPr>
            <w:tcW w:w="4732" w:type="dxa"/>
            <w:shd w:val="clear" w:color="auto" w:fill="D9D9D9" w:themeFill="background1" w:themeFillShade="D9"/>
          </w:tcPr>
          <w:p w:rsidR="00163F81" w:rsidRDefault="00163F81" w:rsidP="00FE78D0">
            <w:pPr>
              <w:jc w:val="both"/>
            </w:pPr>
            <w:r>
              <w:t>Description</w:t>
            </w:r>
          </w:p>
        </w:tc>
      </w:tr>
      <w:tr w:rsidR="00163F81" w:rsidTr="00FE78D0">
        <w:tc>
          <w:tcPr>
            <w:tcW w:w="1512" w:type="dxa"/>
          </w:tcPr>
          <w:p w:rsidR="00163F81" w:rsidRPr="0065474C" w:rsidRDefault="00163F81" w:rsidP="00FE78D0">
            <w:pPr>
              <w:jc w:val="both"/>
            </w:pPr>
            <w:r>
              <w:t>Content-Type</w:t>
            </w:r>
          </w:p>
        </w:tc>
        <w:tc>
          <w:tcPr>
            <w:tcW w:w="1595" w:type="dxa"/>
          </w:tcPr>
          <w:p w:rsidR="00163F81"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BA7AFF" w:rsidRDefault="00163F81" w:rsidP="00FE78D0">
            <w:pPr>
              <w:jc w:val="both"/>
            </w:pPr>
            <w:r>
              <w:t>It specifies the format of the content in the request</w:t>
            </w:r>
          </w:p>
        </w:tc>
      </w:tr>
      <w:tr w:rsidR="00163F81" w:rsidTr="00FE78D0">
        <w:tc>
          <w:tcPr>
            <w:tcW w:w="1512" w:type="dxa"/>
          </w:tcPr>
          <w:p w:rsidR="00163F81" w:rsidRPr="0065474C" w:rsidRDefault="00163F81" w:rsidP="00FE78D0">
            <w:pPr>
              <w:jc w:val="both"/>
            </w:pPr>
            <w:r>
              <w:t>Accept</w:t>
            </w:r>
          </w:p>
        </w:tc>
        <w:tc>
          <w:tcPr>
            <w:tcW w:w="1595" w:type="dxa"/>
          </w:tcPr>
          <w:p w:rsidR="00163F81" w:rsidRPr="0065474C"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706077" w:rsidRDefault="00163F81" w:rsidP="00FE78D0">
            <w:pPr>
              <w:jc w:val="both"/>
            </w:pPr>
            <w:r>
              <w:t>It specifies the format of the content accepted by the API invoker.</w:t>
            </w:r>
          </w:p>
        </w:tc>
      </w:tr>
    </w:tbl>
    <w:p w:rsidR="00163F81" w:rsidRDefault="00163F81" w:rsidP="00163F81">
      <w:pPr>
        <w:pStyle w:val="Heading5"/>
        <w:jc w:val="both"/>
      </w:pPr>
      <w:r>
        <w:t>Body Example</w:t>
      </w:r>
    </w:p>
    <w:p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rsidTr="00FE78D0">
        <w:tc>
          <w:tcPr>
            <w:tcW w:w="540" w:type="dxa"/>
            <w:shd w:val="clear" w:color="auto" w:fill="CCCCCC"/>
            <w:tcMar>
              <w:top w:w="100" w:type="dxa"/>
              <w:left w:w="100" w:type="dxa"/>
              <w:bottom w:w="100" w:type="dxa"/>
              <w:right w:w="100" w:type="dxa"/>
            </w:tcMar>
          </w:tcPr>
          <w:p w:rsidR="00163F81" w:rsidRDefault="00163F81" w:rsidP="00FE78D0">
            <w:pPr>
              <w:pStyle w:val="Normal1"/>
              <w:spacing w:line="240" w:lineRule="auto"/>
              <w:jc w:val="both"/>
            </w:pPr>
          </w:p>
        </w:tc>
        <w:tc>
          <w:tcPr>
            <w:tcW w:w="8715" w:type="dxa"/>
            <w:tcMar>
              <w:top w:w="100" w:type="dxa"/>
              <w:left w:w="100" w:type="dxa"/>
              <w:bottom w:w="100" w:type="dxa"/>
              <w:right w:w="100" w:type="dxa"/>
            </w:tcMar>
          </w:tcPr>
          <w:p w:rsidR="00163F81" w:rsidRPr="006A4C8B" w:rsidRDefault="00163F81" w:rsidP="00FE78D0">
            <w:pPr>
              <w:pStyle w:val="Normal1"/>
              <w:spacing w:line="240" w:lineRule="auto"/>
              <w:jc w:val="both"/>
              <w:rPr>
                <w:sz w:val="20"/>
              </w:rPr>
            </w:pP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Pr>
                <w:sz w:val="20"/>
              </w:rPr>
              <w:t>called</w:t>
            </w:r>
            <w:r w:rsidRPr="006A4C8B">
              <w:rPr>
                <w:sz w:val="20"/>
              </w:rPr>
              <w:t>N</w:t>
            </w:r>
            <w:r>
              <w:rPr>
                <w:sz w:val="20"/>
              </w:rPr>
              <w:t>umber</w:t>
            </w:r>
            <w:r w:rsidR="003F5A2D">
              <w:rPr>
                <w:sz w:val="20"/>
              </w:rPr>
              <w:t>"</w:t>
            </w:r>
            <w:r w:rsidRPr="006A4C8B">
              <w:rPr>
                <w:sz w:val="20"/>
              </w:rPr>
              <w:t>: 9999111122,</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rsidR="00163F81" w:rsidRPr="006A4C8B" w:rsidRDefault="00163F81" w:rsidP="00FE78D0">
            <w:pPr>
              <w:pStyle w:val="Normal1"/>
              <w:jc w:val="both"/>
              <w:rPr>
                <w:sz w:val="20"/>
              </w:rPr>
            </w:pPr>
            <w:r w:rsidRPr="006A4C8B">
              <w:rPr>
                <w:sz w:val="20"/>
              </w:rPr>
              <w:t xml:space="preserve">    </w:t>
            </w:r>
            <w:r w:rsidR="003F5A2D">
              <w:rPr>
                <w:sz w:val="20"/>
              </w:rPr>
              <w:t>"</w:t>
            </w:r>
            <w:proofErr w:type="gramStart"/>
            <w:r w:rsidR="003E2315">
              <w:rPr>
                <w:sz w:val="20"/>
              </w:rPr>
              <w:t>subscriptionId</w:t>
            </w:r>
            <w:proofErr w:type="gramEnd"/>
            <w:r w:rsidR="003F5A2D">
              <w:rPr>
                <w:sz w:val="20"/>
              </w:rPr>
              <w:t>"</w:t>
            </w:r>
            <w:r w:rsidR="003E2315">
              <w:rPr>
                <w:sz w:val="20"/>
              </w:rPr>
              <w:t xml:space="preserve">; </w:t>
            </w:r>
            <w:r w:rsidR="003F5A2D">
              <w:rPr>
                <w:sz w:val="20"/>
              </w:rPr>
              <w:t>"</w:t>
            </w:r>
            <w:r w:rsidR="003E2315">
              <w:rPr>
                <w:sz w:val="20"/>
              </w:rPr>
              <w:t>12345678-123…</w:t>
            </w:r>
            <w:r w:rsidR="003F5A2D">
              <w:rPr>
                <w:sz w:val="20"/>
              </w:rPr>
              <w:t>"</w:t>
            </w:r>
          </w:p>
          <w:p w:rsidR="00163F81" w:rsidRPr="00031093" w:rsidRDefault="00163F81" w:rsidP="00FE78D0">
            <w:pPr>
              <w:pStyle w:val="Normal1"/>
              <w:spacing w:line="240" w:lineRule="auto"/>
              <w:jc w:val="both"/>
              <w:rPr>
                <w:sz w:val="20"/>
              </w:rPr>
            </w:pPr>
            <w:r w:rsidRPr="006A4C8B">
              <w:rPr>
                <w:sz w:val="20"/>
              </w:rPr>
              <w:t>}</w:t>
            </w:r>
          </w:p>
        </w:tc>
      </w:tr>
    </w:tbl>
    <w:p w:rsidR="00163F81" w:rsidRDefault="00163F81" w:rsidP="00163F81">
      <w:pPr>
        <w:jc w:val="both"/>
      </w:pPr>
    </w:p>
    <w:p w:rsidR="00163F81" w:rsidRDefault="00163F81" w:rsidP="00163F81">
      <w:pPr>
        <w:pStyle w:val="Heading5"/>
        <w:jc w:val="both"/>
      </w:pPr>
      <w:r>
        <w:t>Body Elements</w:t>
      </w:r>
    </w:p>
    <w:p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rsidTr="00FE78D0">
        <w:trPr>
          <w:trHeight w:val="244"/>
        </w:trPr>
        <w:tc>
          <w:tcPr>
            <w:tcW w:w="291" w:type="pct"/>
            <w:shd w:val="clear" w:color="auto" w:fill="D9D9D9" w:themeFill="background1" w:themeFillShade="D9"/>
          </w:tcPr>
          <w:p w:rsidR="00163F81" w:rsidRPr="00DE1B6A" w:rsidRDefault="00163F81" w:rsidP="00FE78D0">
            <w:pPr>
              <w:jc w:val="both"/>
            </w:pPr>
            <w:r w:rsidRPr="00DE1B6A">
              <w:t>#</w:t>
            </w:r>
          </w:p>
        </w:tc>
        <w:tc>
          <w:tcPr>
            <w:tcW w:w="917" w:type="pct"/>
            <w:shd w:val="clear" w:color="auto" w:fill="D9D9D9" w:themeFill="background1" w:themeFillShade="D9"/>
          </w:tcPr>
          <w:p w:rsidR="00163F81" w:rsidRPr="00DE1B6A" w:rsidRDefault="00163F81" w:rsidP="00FE78D0">
            <w:pPr>
              <w:jc w:val="both"/>
            </w:pPr>
            <w:r w:rsidRPr="00DE1B6A">
              <w:t>Element Name</w:t>
            </w:r>
          </w:p>
        </w:tc>
        <w:tc>
          <w:tcPr>
            <w:tcW w:w="685" w:type="pct"/>
            <w:shd w:val="clear" w:color="auto" w:fill="D9D9D9" w:themeFill="background1" w:themeFillShade="D9"/>
          </w:tcPr>
          <w:p w:rsidR="00163F81" w:rsidRPr="00DE1B6A" w:rsidRDefault="00163F81" w:rsidP="00FE78D0">
            <w:pPr>
              <w:jc w:val="both"/>
            </w:pPr>
            <w:r w:rsidRPr="00DE1B6A">
              <w:t>Mandatory</w:t>
            </w:r>
          </w:p>
        </w:tc>
        <w:tc>
          <w:tcPr>
            <w:tcW w:w="683" w:type="pct"/>
            <w:shd w:val="clear" w:color="auto" w:fill="D9D9D9" w:themeFill="background1" w:themeFillShade="D9"/>
          </w:tcPr>
          <w:p w:rsidR="00163F81" w:rsidRPr="00DE1B6A" w:rsidRDefault="00163F81" w:rsidP="00FE78D0">
            <w:pPr>
              <w:jc w:val="both"/>
            </w:pPr>
            <w:r w:rsidRPr="00DE1B6A">
              <w:t>Data type</w:t>
            </w:r>
          </w:p>
        </w:tc>
        <w:tc>
          <w:tcPr>
            <w:tcW w:w="1104" w:type="pct"/>
            <w:shd w:val="clear" w:color="auto" w:fill="D9D9D9" w:themeFill="background1" w:themeFillShade="D9"/>
          </w:tcPr>
          <w:p w:rsidR="00163F81" w:rsidRPr="00DE1B6A" w:rsidRDefault="00163F81" w:rsidP="00FE78D0">
            <w:pPr>
              <w:jc w:val="both"/>
            </w:pPr>
            <w:r>
              <w:t>Range</w:t>
            </w:r>
          </w:p>
        </w:tc>
        <w:tc>
          <w:tcPr>
            <w:tcW w:w="1320" w:type="pct"/>
            <w:shd w:val="clear" w:color="auto" w:fill="D9D9D9" w:themeFill="background1" w:themeFillShade="D9"/>
          </w:tcPr>
          <w:p w:rsidR="00163F81" w:rsidRPr="00DE1B6A" w:rsidRDefault="00163F81" w:rsidP="00FE78D0">
            <w:pPr>
              <w:jc w:val="both"/>
            </w:pPr>
            <w:r>
              <w:t>Description</w:t>
            </w:r>
          </w:p>
        </w:tc>
      </w:tr>
      <w:tr w:rsidR="00163F81" w:rsidTr="00FE78D0">
        <w:trPr>
          <w:trHeight w:val="244"/>
        </w:trPr>
        <w:tc>
          <w:tcPr>
            <w:tcW w:w="291" w:type="pct"/>
          </w:tcPr>
          <w:p w:rsidR="00163F81" w:rsidRPr="007E3E1F" w:rsidRDefault="00163F81" w:rsidP="00FE78D0">
            <w:pPr>
              <w:jc w:val="both"/>
            </w:pPr>
            <w:r w:rsidRPr="007E3E1F">
              <w:t>1</w:t>
            </w:r>
          </w:p>
        </w:tc>
        <w:tc>
          <w:tcPr>
            <w:tcW w:w="917" w:type="pct"/>
          </w:tcPr>
          <w:p w:rsidR="00163F81" w:rsidRDefault="00163F81" w:rsidP="00FE78D0">
            <w:pPr>
              <w:jc w:val="both"/>
            </w:pPr>
            <w:r>
              <w:t>calledNumber</w:t>
            </w:r>
          </w:p>
        </w:tc>
        <w:tc>
          <w:tcPr>
            <w:tcW w:w="685" w:type="pct"/>
          </w:tcPr>
          <w:p w:rsidR="00163F81" w:rsidRDefault="00163F81" w:rsidP="00FE78D0">
            <w:pPr>
              <w:jc w:val="both"/>
            </w:pPr>
            <w:r>
              <w:t>Yes</w:t>
            </w:r>
          </w:p>
        </w:tc>
        <w:tc>
          <w:tcPr>
            <w:tcW w:w="683" w:type="pct"/>
          </w:tcPr>
          <w:p w:rsidR="00163F81" w:rsidRDefault="00163F81" w:rsidP="00FE78D0">
            <w:pPr>
              <w:jc w:val="both"/>
            </w:pPr>
            <w:r>
              <w:t xml:space="preserve">Number </w:t>
            </w:r>
          </w:p>
        </w:tc>
        <w:tc>
          <w:tcPr>
            <w:tcW w:w="1104" w:type="pct"/>
          </w:tcPr>
          <w:p w:rsidR="00163F81" w:rsidRDefault="00163F81" w:rsidP="00FE78D0">
            <w:pPr>
              <w:jc w:val="both"/>
            </w:pPr>
            <w:r>
              <w:t>10 Digits (all digits must be present)</w:t>
            </w:r>
          </w:p>
        </w:tc>
        <w:tc>
          <w:tcPr>
            <w:tcW w:w="1320" w:type="pct"/>
          </w:tcPr>
          <w:p w:rsidR="00163F81" w:rsidRDefault="00163F81" w:rsidP="00FE78D0">
            <w:pPr>
              <w:jc w:val="both"/>
            </w:pPr>
            <w:r>
              <w:t>10-digit mobile number of the called beneficiary.</w:t>
            </w:r>
          </w:p>
        </w:tc>
      </w:tr>
      <w:tr w:rsidR="00163F81" w:rsidTr="00FE78D0">
        <w:trPr>
          <w:trHeight w:val="244"/>
        </w:trPr>
        <w:tc>
          <w:tcPr>
            <w:tcW w:w="291" w:type="pct"/>
          </w:tcPr>
          <w:p w:rsidR="00163F81" w:rsidRPr="007E3E1F" w:rsidRDefault="00163F81" w:rsidP="00FE78D0">
            <w:pPr>
              <w:jc w:val="both"/>
            </w:pPr>
            <w:r w:rsidRPr="007E3E1F">
              <w:t>2</w:t>
            </w:r>
          </w:p>
        </w:tc>
        <w:tc>
          <w:tcPr>
            <w:tcW w:w="917" w:type="pct"/>
          </w:tcPr>
          <w:p w:rsidR="00163F81" w:rsidRPr="007E3E1F" w:rsidRDefault="00163F81" w:rsidP="00FE78D0">
            <w:pPr>
              <w:jc w:val="both"/>
            </w:pPr>
            <w:r w:rsidRPr="007E3E1F">
              <w:t>operator</w:t>
            </w:r>
          </w:p>
        </w:tc>
        <w:tc>
          <w:tcPr>
            <w:tcW w:w="685" w:type="pct"/>
          </w:tcPr>
          <w:p w:rsidR="00163F81" w:rsidRPr="007E3E1F" w:rsidRDefault="00163F81" w:rsidP="00FE78D0">
            <w:pPr>
              <w:jc w:val="both"/>
            </w:pPr>
            <w:r w:rsidRPr="007E3E1F">
              <w:t>Yes</w:t>
            </w:r>
          </w:p>
        </w:tc>
        <w:tc>
          <w:tcPr>
            <w:tcW w:w="683" w:type="pct"/>
          </w:tcPr>
          <w:p w:rsidR="00163F81" w:rsidRPr="007E3E1F" w:rsidRDefault="00163F81" w:rsidP="00FE78D0">
            <w:pPr>
              <w:jc w:val="both"/>
            </w:pPr>
            <w:r w:rsidRPr="007E3E1F">
              <w:t xml:space="preserve">String </w:t>
            </w:r>
          </w:p>
        </w:tc>
        <w:tc>
          <w:tcPr>
            <w:tcW w:w="1104" w:type="pct"/>
          </w:tcPr>
          <w:p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1320" w:type="pct"/>
          </w:tcPr>
          <w:p w:rsidR="00163F81" w:rsidRPr="007E3E1F" w:rsidRDefault="00163F81" w:rsidP="00FE78D0">
            <w:pPr>
              <w:jc w:val="both"/>
            </w:pPr>
            <w:r w:rsidRPr="007E3E1F">
              <w:t>Operator corresponding to the MSISDN</w:t>
            </w:r>
          </w:p>
        </w:tc>
      </w:tr>
      <w:tr w:rsidR="00163F81" w:rsidTr="00FE78D0">
        <w:trPr>
          <w:trHeight w:val="244"/>
        </w:trPr>
        <w:tc>
          <w:tcPr>
            <w:tcW w:w="291" w:type="pct"/>
          </w:tcPr>
          <w:p w:rsidR="00163F81" w:rsidRPr="007E3E1F" w:rsidRDefault="00163F81" w:rsidP="00FE78D0">
            <w:pPr>
              <w:jc w:val="both"/>
            </w:pPr>
            <w:r w:rsidRPr="007E3E1F">
              <w:t>3</w:t>
            </w:r>
          </w:p>
        </w:tc>
        <w:tc>
          <w:tcPr>
            <w:tcW w:w="917" w:type="pct"/>
          </w:tcPr>
          <w:p w:rsidR="00163F81" w:rsidRPr="007E3E1F" w:rsidRDefault="00163F81" w:rsidP="00FE78D0">
            <w:pPr>
              <w:jc w:val="both"/>
            </w:pPr>
            <w:r w:rsidRPr="007E3E1F">
              <w:t>circle</w:t>
            </w:r>
          </w:p>
        </w:tc>
        <w:tc>
          <w:tcPr>
            <w:tcW w:w="685" w:type="pct"/>
          </w:tcPr>
          <w:p w:rsidR="00163F81" w:rsidRPr="007E3E1F" w:rsidRDefault="00163F81" w:rsidP="00FE78D0">
            <w:pPr>
              <w:jc w:val="both"/>
            </w:pPr>
            <w:r>
              <w:t>Yes</w:t>
            </w:r>
          </w:p>
        </w:tc>
        <w:tc>
          <w:tcPr>
            <w:tcW w:w="683" w:type="pct"/>
          </w:tcPr>
          <w:p w:rsidR="00163F81" w:rsidRPr="0076069D" w:rsidRDefault="00163F81" w:rsidP="00FE78D0">
            <w:pPr>
              <w:jc w:val="both"/>
              <w:rPr>
                <w:highlight w:val="lightGray"/>
              </w:rPr>
            </w:pPr>
            <w:r w:rsidRPr="007E3E1F">
              <w:t xml:space="preserve">String </w:t>
            </w:r>
          </w:p>
        </w:tc>
        <w:tc>
          <w:tcPr>
            <w:tcW w:w="1104" w:type="pct"/>
          </w:tcPr>
          <w:p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1320" w:type="pct"/>
          </w:tcPr>
          <w:p w:rsidR="00163F81" w:rsidRDefault="00163F81" w:rsidP="00FE78D0">
            <w:pPr>
              <w:jc w:val="both"/>
            </w:pPr>
            <w:r w:rsidRPr="007E3E1F">
              <w:t xml:space="preserve">Circle corresponding to </w:t>
            </w:r>
            <w:r w:rsidRPr="007E3E1F">
              <w:lastRenderedPageBreak/>
              <w:t>the MSISDN.</w:t>
            </w:r>
          </w:p>
          <w:p w:rsidR="00163F81" w:rsidRPr="0076069D" w:rsidRDefault="00163F81" w:rsidP="00FE78D0">
            <w:pPr>
              <w:jc w:val="both"/>
              <w:rPr>
                <w:highlight w:val="lightGray"/>
              </w:rPr>
            </w:pPr>
            <w:r>
              <w:t>Unknown if not determined.</w:t>
            </w:r>
          </w:p>
        </w:tc>
      </w:tr>
      <w:tr w:rsidR="00163F81" w:rsidTr="00FE78D0">
        <w:trPr>
          <w:trHeight w:val="244"/>
        </w:trPr>
        <w:tc>
          <w:tcPr>
            <w:tcW w:w="291" w:type="pct"/>
          </w:tcPr>
          <w:p w:rsidR="00163F81" w:rsidRPr="007E3E1F" w:rsidRDefault="00163F81" w:rsidP="00FE78D0">
            <w:pPr>
              <w:jc w:val="both"/>
            </w:pPr>
            <w:r w:rsidRPr="00E46D1E">
              <w:lastRenderedPageBreak/>
              <w:t>4</w:t>
            </w:r>
          </w:p>
        </w:tc>
        <w:tc>
          <w:tcPr>
            <w:tcW w:w="917" w:type="pct"/>
          </w:tcPr>
          <w:p w:rsidR="00163F81" w:rsidRPr="007E3E1F" w:rsidRDefault="00163F81" w:rsidP="00FE78D0">
            <w:pPr>
              <w:jc w:val="both"/>
            </w:pPr>
            <w:r>
              <w:t>callI</w:t>
            </w:r>
            <w:r w:rsidRPr="00E46D1E">
              <w:t>d</w:t>
            </w:r>
          </w:p>
        </w:tc>
        <w:tc>
          <w:tcPr>
            <w:tcW w:w="685" w:type="pct"/>
          </w:tcPr>
          <w:p w:rsidR="00163F81" w:rsidRDefault="00163F81" w:rsidP="00FE78D0">
            <w:pPr>
              <w:jc w:val="both"/>
            </w:pPr>
            <w:r w:rsidRPr="00E46D1E">
              <w:t>Yes</w:t>
            </w:r>
          </w:p>
        </w:tc>
        <w:tc>
          <w:tcPr>
            <w:tcW w:w="683" w:type="pct"/>
          </w:tcPr>
          <w:p w:rsidR="00163F81" w:rsidRPr="007E3E1F" w:rsidRDefault="00163F81" w:rsidP="00FE78D0">
            <w:pPr>
              <w:jc w:val="both"/>
            </w:pPr>
            <w:r w:rsidRPr="00E46D1E">
              <w:t>Number</w:t>
            </w:r>
            <w:r>
              <w:t xml:space="preserve"> (15 digits)</w:t>
            </w:r>
          </w:p>
        </w:tc>
        <w:tc>
          <w:tcPr>
            <w:tcW w:w="1104" w:type="pct"/>
          </w:tcPr>
          <w:p w:rsidR="00163F81" w:rsidRPr="00FB6E57" w:rsidRDefault="00163F81" w:rsidP="00FE78D0">
            <w:pPr>
              <w:jc w:val="both"/>
            </w:pPr>
            <w:r>
              <w:t>NA</w:t>
            </w:r>
          </w:p>
        </w:tc>
        <w:tc>
          <w:tcPr>
            <w:tcW w:w="1320" w:type="pct"/>
          </w:tcPr>
          <w:p w:rsidR="00163F81" w:rsidRPr="007E3E1F" w:rsidRDefault="00163F81" w:rsidP="00FE78D0">
            <w:pPr>
              <w:jc w:val="both"/>
            </w:pPr>
            <w:r w:rsidRPr="00E46D1E">
              <w:t>Unique call id assigned by IVR</w:t>
            </w:r>
          </w:p>
        </w:tc>
      </w:tr>
      <w:tr w:rsidR="00163F81" w:rsidRPr="009E6F1A" w:rsidTr="00FE78D0">
        <w:trPr>
          <w:trHeight w:val="244"/>
        </w:trPr>
        <w:tc>
          <w:tcPr>
            <w:tcW w:w="291" w:type="pct"/>
          </w:tcPr>
          <w:p w:rsidR="00163F81" w:rsidRPr="00A02AEB" w:rsidRDefault="00163F81" w:rsidP="00FE78D0">
            <w:pPr>
              <w:jc w:val="both"/>
              <w:rPr>
                <w:color w:val="000000" w:themeColor="text1"/>
              </w:rPr>
            </w:pPr>
            <w:r>
              <w:rPr>
                <w:color w:val="000000" w:themeColor="text1"/>
              </w:rPr>
              <w:t>5</w:t>
            </w:r>
          </w:p>
        </w:tc>
        <w:tc>
          <w:tcPr>
            <w:tcW w:w="917" w:type="pct"/>
          </w:tcPr>
          <w:p w:rsidR="00163F81" w:rsidRPr="00A02AEB" w:rsidRDefault="00163F81" w:rsidP="00FE78D0">
            <w:pPr>
              <w:jc w:val="both"/>
              <w:rPr>
                <w:color w:val="000000" w:themeColor="text1"/>
              </w:rPr>
            </w:pPr>
            <w:r w:rsidRPr="00A02AEB">
              <w:rPr>
                <w:color w:val="000000" w:themeColor="text1"/>
              </w:rPr>
              <w:t>subscriptionId</w:t>
            </w:r>
          </w:p>
        </w:tc>
        <w:tc>
          <w:tcPr>
            <w:tcW w:w="685" w:type="pct"/>
          </w:tcPr>
          <w:p w:rsidR="00163F81" w:rsidRPr="00A02AEB" w:rsidRDefault="00163F81" w:rsidP="00FE78D0">
            <w:pPr>
              <w:jc w:val="both"/>
              <w:rPr>
                <w:color w:val="000000" w:themeColor="text1"/>
              </w:rPr>
            </w:pPr>
            <w:r w:rsidRPr="00A02AEB">
              <w:rPr>
                <w:color w:val="000000" w:themeColor="text1"/>
              </w:rPr>
              <w:t>Yes</w:t>
            </w:r>
          </w:p>
        </w:tc>
        <w:tc>
          <w:tcPr>
            <w:tcW w:w="683" w:type="pct"/>
          </w:tcPr>
          <w:p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rsidR="00163F81" w:rsidRPr="00A02AEB" w:rsidRDefault="00163F81" w:rsidP="00FE78D0">
            <w:pPr>
              <w:jc w:val="both"/>
              <w:rPr>
                <w:color w:val="000000" w:themeColor="text1"/>
              </w:rPr>
            </w:pPr>
            <w:r w:rsidRPr="00A02AEB">
              <w:rPr>
                <w:color w:val="000000" w:themeColor="text1"/>
              </w:rPr>
              <w:t>NA</w:t>
            </w:r>
          </w:p>
        </w:tc>
        <w:tc>
          <w:tcPr>
            <w:tcW w:w="1320" w:type="pct"/>
          </w:tcPr>
          <w:p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r w:rsidR="00E9642C" w:rsidRPr="009E6F1A" w:rsidDel="00EA4B76" w:rsidTr="00FE78D0">
        <w:trPr>
          <w:trHeight w:val="244"/>
          <w:del w:id="369" w:author="Ashish Jain" w:date="2015-04-20T20:47:00Z"/>
        </w:trPr>
        <w:tc>
          <w:tcPr>
            <w:tcW w:w="291" w:type="pct"/>
          </w:tcPr>
          <w:p w:rsidR="00E9642C" w:rsidDel="00EA4B76" w:rsidRDefault="00E9642C" w:rsidP="00FE78D0">
            <w:pPr>
              <w:jc w:val="both"/>
              <w:rPr>
                <w:del w:id="370" w:author="Ashish Jain" w:date="2015-04-20T20:47:00Z"/>
                <w:color w:val="000000" w:themeColor="text1"/>
              </w:rPr>
            </w:pPr>
            <w:del w:id="371" w:author="Ashish Jain" w:date="2015-04-20T20:47:00Z">
              <w:r w:rsidDel="00EA4B76">
                <w:rPr>
                  <w:szCs w:val="20"/>
                </w:rPr>
                <w:delText>6</w:delText>
              </w:r>
            </w:del>
          </w:p>
        </w:tc>
        <w:tc>
          <w:tcPr>
            <w:tcW w:w="917" w:type="pct"/>
          </w:tcPr>
          <w:p w:rsidR="00E9642C" w:rsidRPr="00A02AEB" w:rsidDel="00EA4B76" w:rsidRDefault="00E9642C" w:rsidP="00FE78D0">
            <w:pPr>
              <w:jc w:val="both"/>
              <w:rPr>
                <w:del w:id="372" w:author="Ashish Jain" w:date="2015-04-20T20:47:00Z"/>
                <w:color w:val="000000" w:themeColor="text1"/>
              </w:rPr>
            </w:pPr>
            <w:del w:id="373" w:author="Ashish Jain" w:date="2015-04-20T20:47:00Z">
              <w:r w:rsidDel="00EA4B76">
                <w:rPr>
                  <w:szCs w:val="20"/>
                </w:rPr>
                <w:delText>failureReason</w:delText>
              </w:r>
            </w:del>
          </w:p>
        </w:tc>
        <w:tc>
          <w:tcPr>
            <w:tcW w:w="685" w:type="pct"/>
          </w:tcPr>
          <w:p w:rsidR="00E9642C" w:rsidRPr="00A02AEB" w:rsidDel="00EA4B76" w:rsidRDefault="00E9642C" w:rsidP="00FE78D0">
            <w:pPr>
              <w:jc w:val="both"/>
              <w:rPr>
                <w:del w:id="374" w:author="Ashish Jain" w:date="2015-04-20T20:47:00Z"/>
                <w:color w:val="000000" w:themeColor="text1"/>
              </w:rPr>
            </w:pPr>
            <w:del w:id="375" w:author="Ashish Jain" w:date="2015-04-20T20:47:00Z">
              <w:r w:rsidDel="00EA4B76">
                <w:rPr>
                  <w:szCs w:val="20"/>
                </w:rPr>
                <w:delText>No</w:delText>
              </w:r>
            </w:del>
          </w:p>
        </w:tc>
        <w:tc>
          <w:tcPr>
            <w:tcW w:w="683" w:type="pct"/>
          </w:tcPr>
          <w:p w:rsidR="00E9642C" w:rsidRPr="00A02AEB" w:rsidDel="00EA4B76" w:rsidRDefault="00E9642C" w:rsidP="00FE78D0">
            <w:pPr>
              <w:jc w:val="both"/>
              <w:rPr>
                <w:del w:id="376" w:author="Ashish Jain" w:date="2015-04-20T20:47:00Z"/>
                <w:color w:val="000000" w:themeColor="text1"/>
              </w:rPr>
            </w:pPr>
            <w:del w:id="377" w:author="Ashish Jain" w:date="2015-04-20T20:47:00Z">
              <w:r w:rsidDel="00EA4B76">
                <w:rPr>
                  <w:szCs w:val="20"/>
                </w:rPr>
                <w:delText>String</w:delText>
              </w:r>
            </w:del>
          </w:p>
        </w:tc>
        <w:tc>
          <w:tcPr>
            <w:tcW w:w="1104" w:type="pct"/>
          </w:tcPr>
          <w:p w:rsidR="00E9642C" w:rsidRPr="00A02AEB" w:rsidDel="00EA4B76" w:rsidRDefault="00E9642C" w:rsidP="00FE78D0">
            <w:pPr>
              <w:jc w:val="both"/>
              <w:rPr>
                <w:del w:id="378" w:author="Ashish Jain" w:date="2015-04-20T20:47:00Z"/>
                <w:color w:val="000000" w:themeColor="text1"/>
              </w:rPr>
            </w:pPr>
          </w:p>
        </w:tc>
        <w:tc>
          <w:tcPr>
            <w:tcW w:w="1320" w:type="pct"/>
          </w:tcPr>
          <w:p w:rsidR="00E9642C" w:rsidRPr="00A02AEB" w:rsidDel="00EA4B76" w:rsidRDefault="00E9642C" w:rsidP="00FE78D0">
            <w:pPr>
              <w:jc w:val="both"/>
              <w:rPr>
                <w:del w:id="379" w:author="Ashish Jain" w:date="2015-04-20T20:47:00Z"/>
                <w:color w:val="000000" w:themeColor="text1"/>
              </w:rPr>
            </w:pPr>
            <w:del w:id="380" w:author="Ashish Jain" w:date="2015-04-20T20:47:00Z">
              <w:r w:rsidDel="00EA4B76">
                <w:rPr>
                  <w:szCs w:val="20"/>
                </w:rPr>
                <w:delText>Reason for the request failure</w:delText>
              </w:r>
            </w:del>
          </w:p>
        </w:tc>
      </w:tr>
    </w:tbl>
    <w:p w:rsidR="00163F81" w:rsidRDefault="00163F81" w:rsidP="00163F81">
      <w:pPr>
        <w:jc w:val="both"/>
      </w:pPr>
    </w:p>
    <w:p w:rsidR="00163F81" w:rsidRDefault="00163F81" w:rsidP="00163F81">
      <w:pPr>
        <w:pStyle w:val="Heading4"/>
        <w:jc w:val="both"/>
      </w:pPr>
      <w:r>
        <w:t xml:space="preserve"> Deactivate Subscription Request API- </w:t>
      </w:r>
      <w:r w:rsidRPr="00D164C4">
        <w:t>Response</w:t>
      </w:r>
    </w:p>
    <w:p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rsidTr="00FE78D0">
        <w:tc>
          <w:tcPr>
            <w:tcW w:w="1188" w:type="dxa"/>
            <w:shd w:val="clear" w:color="auto" w:fill="D9D9D9" w:themeFill="background1" w:themeFillShade="D9"/>
          </w:tcPr>
          <w:p w:rsidR="00163F81" w:rsidRPr="00DE1B6A" w:rsidRDefault="00163F81" w:rsidP="00FE78D0">
            <w:pPr>
              <w:jc w:val="both"/>
            </w:pPr>
            <w:r w:rsidRPr="00DE1B6A">
              <w:t>Response  Status</w:t>
            </w:r>
          </w:p>
        </w:tc>
        <w:tc>
          <w:tcPr>
            <w:tcW w:w="3315" w:type="dxa"/>
            <w:shd w:val="clear" w:color="auto" w:fill="D9D9D9" w:themeFill="background1" w:themeFillShade="D9"/>
          </w:tcPr>
          <w:p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rsidR="00163F81" w:rsidRPr="00DE1B6A" w:rsidRDefault="00163F81" w:rsidP="00FE78D0">
            <w:pPr>
              <w:jc w:val="both"/>
            </w:pPr>
            <w:r w:rsidRPr="00DE1B6A">
              <w:t>HTTP Status Code</w:t>
            </w:r>
          </w:p>
        </w:tc>
        <w:tc>
          <w:tcPr>
            <w:tcW w:w="1471" w:type="dxa"/>
            <w:shd w:val="clear" w:color="auto" w:fill="D9D9D9" w:themeFill="background1" w:themeFillShade="D9"/>
          </w:tcPr>
          <w:p w:rsidR="00163F81" w:rsidRPr="00DE1B6A" w:rsidRDefault="00163F81" w:rsidP="00FE78D0">
            <w:pPr>
              <w:jc w:val="both"/>
            </w:pPr>
            <w:r w:rsidRPr="00DE1B6A">
              <w:t>Content Type</w:t>
            </w:r>
          </w:p>
        </w:tc>
        <w:tc>
          <w:tcPr>
            <w:tcW w:w="2250" w:type="dxa"/>
            <w:shd w:val="clear" w:color="auto" w:fill="D9D9D9" w:themeFill="background1" w:themeFillShade="D9"/>
          </w:tcPr>
          <w:p w:rsidR="00163F81" w:rsidRPr="00DE1B6A" w:rsidRDefault="00163F81" w:rsidP="00FE78D0">
            <w:pPr>
              <w:jc w:val="both"/>
            </w:pPr>
            <w:r w:rsidRPr="00DE1B6A">
              <w:t>Description</w:t>
            </w:r>
          </w:p>
        </w:tc>
      </w:tr>
      <w:tr w:rsidR="00163F81" w:rsidTr="00FE78D0">
        <w:trPr>
          <w:trHeight w:val="346"/>
        </w:trPr>
        <w:tc>
          <w:tcPr>
            <w:tcW w:w="1188" w:type="dxa"/>
          </w:tcPr>
          <w:p w:rsidR="00163F81" w:rsidRPr="00031093" w:rsidRDefault="00163F81" w:rsidP="00FE78D0">
            <w:pPr>
              <w:jc w:val="both"/>
            </w:pPr>
            <w:r w:rsidRPr="00031093">
              <w:t>Successful</w:t>
            </w:r>
          </w:p>
        </w:tc>
        <w:tc>
          <w:tcPr>
            <w:tcW w:w="3315" w:type="dxa"/>
          </w:tcPr>
          <w:p w:rsidR="00163F81" w:rsidRPr="00031093" w:rsidRDefault="00163F81" w:rsidP="00FE78D0">
            <w:pPr>
              <w:jc w:val="both"/>
            </w:pPr>
          </w:p>
        </w:tc>
        <w:tc>
          <w:tcPr>
            <w:tcW w:w="956" w:type="dxa"/>
          </w:tcPr>
          <w:p w:rsidR="00163F81" w:rsidRPr="00031093" w:rsidRDefault="00163F81" w:rsidP="00FE78D0">
            <w:pPr>
              <w:jc w:val="both"/>
            </w:pPr>
            <w:r w:rsidRPr="00031093">
              <w:t>200</w:t>
            </w:r>
          </w:p>
        </w:tc>
        <w:tc>
          <w:tcPr>
            <w:tcW w:w="1471" w:type="dxa"/>
          </w:tcPr>
          <w:p w:rsidR="00163F81" w:rsidRPr="00031093" w:rsidRDefault="00163F81" w:rsidP="00FE78D0">
            <w:pPr>
              <w:jc w:val="both"/>
            </w:pPr>
            <w:r w:rsidRPr="00031093">
              <w:t>Application/json</w:t>
            </w:r>
          </w:p>
        </w:tc>
        <w:tc>
          <w:tcPr>
            <w:tcW w:w="2250" w:type="dxa"/>
          </w:tcPr>
          <w:p w:rsidR="00163F81" w:rsidRPr="00031093" w:rsidRDefault="00163F81" w:rsidP="00FE78D0">
            <w:pPr>
              <w:jc w:val="both"/>
            </w:pPr>
          </w:p>
        </w:tc>
      </w:tr>
      <w:tr w:rsidR="00163F81" w:rsidTr="00FE78D0">
        <w:tc>
          <w:tcPr>
            <w:tcW w:w="1188" w:type="dxa"/>
            <w:vMerge w:val="restart"/>
          </w:tcPr>
          <w:p w:rsidR="00163F81" w:rsidRPr="00031093" w:rsidRDefault="00163F81" w:rsidP="00FE78D0">
            <w:pPr>
              <w:jc w:val="both"/>
            </w:pPr>
            <w:r w:rsidRPr="00031093">
              <w:t>Failure</w:t>
            </w:r>
          </w:p>
        </w:tc>
        <w:tc>
          <w:tcPr>
            <w:tcW w:w="3315" w:type="dxa"/>
            <w:vMerge w:val="restart"/>
            <w:shd w:val="clear" w:color="auto" w:fill="auto"/>
          </w:tcPr>
          <w:p w:rsidR="00163F81" w:rsidRDefault="00163F81" w:rsidP="00FE78D0">
            <w:pPr>
              <w:jc w:val="both"/>
            </w:pPr>
            <w:r>
              <w:t>{</w:t>
            </w:r>
          </w:p>
          <w:p w:rsidR="00163F81" w:rsidRDefault="003F5A2D" w:rsidP="00FE78D0">
            <w:pPr>
              <w:jc w:val="both"/>
            </w:pPr>
            <w:r>
              <w:t>"</w:t>
            </w:r>
            <w:r w:rsidR="004662E0">
              <w:rPr>
                <w:szCs w:val="20"/>
              </w:rPr>
              <w:t>failureReason</w:t>
            </w:r>
            <w:r>
              <w:t>"</w:t>
            </w:r>
            <w:r w:rsidR="00163F81">
              <w:t xml:space="preserve">: </w:t>
            </w:r>
            <w:r>
              <w:t>"</w:t>
            </w:r>
            <w:r w:rsidR="00163F81">
              <w:t>&lt;Description of the failure reason&gt;</w:t>
            </w:r>
            <w:r>
              <w:t>"</w:t>
            </w:r>
          </w:p>
          <w:p w:rsidR="00163F81" w:rsidRPr="0076069D" w:rsidRDefault="00163F81" w:rsidP="00FE78D0">
            <w:pPr>
              <w:jc w:val="both"/>
              <w:rPr>
                <w:highlight w:val="lightGray"/>
              </w:rPr>
            </w:pPr>
            <w:r>
              <w:t>}</w:t>
            </w:r>
          </w:p>
        </w:tc>
        <w:tc>
          <w:tcPr>
            <w:tcW w:w="956" w:type="dxa"/>
          </w:tcPr>
          <w:p w:rsidR="00163F81" w:rsidRPr="00031093" w:rsidRDefault="00163F81" w:rsidP="00FE78D0">
            <w:pPr>
              <w:jc w:val="both"/>
              <w:rPr>
                <w:szCs w:val="20"/>
              </w:rPr>
            </w:pPr>
            <w:r>
              <w:rPr>
                <w:szCs w:val="20"/>
              </w:rPr>
              <w:t>400</w:t>
            </w:r>
          </w:p>
          <w:p w:rsidR="00163F81" w:rsidRPr="00031093" w:rsidRDefault="00163F81" w:rsidP="00FE78D0">
            <w:pPr>
              <w:jc w:val="both"/>
              <w:rPr>
                <w:szCs w:val="20"/>
              </w:rPr>
            </w:pPr>
          </w:p>
        </w:tc>
        <w:tc>
          <w:tcPr>
            <w:tcW w:w="1471" w:type="dxa"/>
          </w:tcPr>
          <w:p w:rsidR="00163F81" w:rsidRPr="00031093" w:rsidRDefault="00163F81" w:rsidP="00FE78D0">
            <w:pPr>
              <w:jc w:val="both"/>
              <w:rPr>
                <w:szCs w:val="20"/>
              </w:rPr>
            </w:pPr>
            <w:r w:rsidRPr="0076019E">
              <w:rPr>
                <w:szCs w:val="20"/>
              </w:rPr>
              <w:t>Application/json</w:t>
            </w:r>
          </w:p>
        </w:tc>
        <w:tc>
          <w:tcPr>
            <w:tcW w:w="2250" w:type="dxa"/>
          </w:tcPr>
          <w:p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031093" w:rsidRDefault="00163F81" w:rsidP="00FE78D0">
            <w:pPr>
              <w:jc w:val="both"/>
            </w:pPr>
            <w:r>
              <w:rPr>
                <w:szCs w:val="20"/>
              </w:rPr>
              <w:t>400</w:t>
            </w:r>
          </w:p>
        </w:tc>
        <w:tc>
          <w:tcPr>
            <w:tcW w:w="1471" w:type="dxa"/>
          </w:tcPr>
          <w:p w:rsidR="00163F81" w:rsidRPr="00031093" w:rsidRDefault="00163F81" w:rsidP="00FE78D0">
            <w:pPr>
              <w:jc w:val="both"/>
            </w:pPr>
            <w:r>
              <w:rPr>
                <w:szCs w:val="20"/>
              </w:rPr>
              <w:t>Application/json</w:t>
            </w:r>
          </w:p>
        </w:tc>
        <w:tc>
          <w:tcPr>
            <w:tcW w:w="2250" w:type="dxa"/>
          </w:tcPr>
          <w:p w:rsidR="00163F81" w:rsidRDefault="00163F81" w:rsidP="00FE78D0">
            <w:pPr>
              <w:jc w:val="both"/>
              <w:rPr>
                <w:szCs w:val="20"/>
              </w:rPr>
            </w:pPr>
            <w:r>
              <w:rPr>
                <w:szCs w:val="20"/>
              </w:rPr>
              <w:t>In case mandatory parameter is missing</w:t>
            </w:r>
          </w:p>
          <w:p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031093" w:rsidRDefault="00163F81" w:rsidP="00FE78D0">
            <w:pPr>
              <w:jc w:val="both"/>
            </w:pPr>
            <w:r>
              <w:rPr>
                <w:color w:val="000000" w:themeColor="text1"/>
                <w:szCs w:val="20"/>
              </w:rPr>
              <w:t>500</w:t>
            </w:r>
          </w:p>
        </w:tc>
        <w:tc>
          <w:tcPr>
            <w:tcW w:w="1471" w:type="dxa"/>
          </w:tcPr>
          <w:p w:rsidR="00163F81" w:rsidRPr="00031093" w:rsidRDefault="00163F81" w:rsidP="00FE78D0">
            <w:pPr>
              <w:jc w:val="both"/>
            </w:pPr>
            <w:r>
              <w:rPr>
                <w:szCs w:val="20"/>
              </w:rPr>
              <w:t>Application/json</w:t>
            </w:r>
          </w:p>
        </w:tc>
        <w:tc>
          <w:tcPr>
            <w:tcW w:w="2250" w:type="dxa"/>
          </w:tcPr>
          <w:p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163F81" w:rsidRDefault="00163F81" w:rsidP="00163F81">
      <w:pPr>
        <w:jc w:val="both"/>
      </w:pPr>
    </w:p>
    <w:p w:rsidR="00163F81" w:rsidRDefault="00163F81" w:rsidP="00163F81">
      <w:pPr>
        <w:jc w:val="both"/>
      </w:pPr>
    </w:p>
    <w:p w:rsidR="00163F81" w:rsidRDefault="00163F81" w:rsidP="00163F81">
      <w:pPr>
        <w:pStyle w:val="Heading5"/>
        <w:jc w:val="both"/>
      </w:pPr>
      <w:r>
        <w:t>Body Elements</w:t>
      </w:r>
    </w:p>
    <w:p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rsidTr="001B6A55">
        <w:trPr>
          <w:trHeight w:val="244"/>
        </w:trPr>
        <w:tc>
          <w:tcPr>
            <w:tcW w:w="294" w:type="pct"/>
            <w:shd w:val="clear" w:color="auto" w:fill="D9D9D9" w:themeFill="background1" w:themeFillShade="D9"/>
          </w:tcPr>
          <w:p w:rsidR="008B2D4A" w:rsidRPr="00DE1B6A" w:rsidRDefault="008B2D4A" w:rsidP="001B6A55">
            <w:pPr>
              <w:jc w:val="both"/>
            </w:pPr>
            <w:r w:rsidRPr="00DE1B6A">
              <w:t>#</w:t>
            </w:r>
          </w:p>
        </w:tc>
        <w:tc>
          <w:tcPr>
            <w:tcW w:w="926" w:type="pct"/>
            <w:shd w:val="clear" w:color="auto" w:fill="D9D9D9" w:themeFill="background1" w:themeFillShade="D9"/>
          </w:tcPr>
          <w:p w:rsidR="008B2D4A" w:rsidRPr="00DE1B6A" w:rsidRDefault="008B2D4A" w:rsidP="001B6A55">
            <w:pPr>
              <w:jc w:val="both"/>
            </w:pPr>
            <w:r w:rsidRPr="00DE1B6A">
              <w:t>Element Name</w:t>
            </w:r>
          </w:p>
        </w:tc>
        <w:tc>
          <w:tcPr>
            <w:tcW w:w="691" w:type="pct"/>
            <w:shd w:val="clear" w:color="auto" w:fill="D9D9D9" w:themeFill="background1" w:themeFillShade="D9"/>
          </w:tcPr>
          <w:p w:rsidR="008B2D4A" w:rsidRPr="00DE1B6A" w:rsidRDefault="008B2D4A" w:rsidP="001B6A55">
            <w:pPr>
              <w:jc w:val="both"/>
            </w:pPr>
            <w:r w:rsidRPr="00DE1B6A">
              <w:t>Mandatory</w:t>
            </w:r>
          </w:p>
        </w:tc>
        <w:tc>
          <w:tcPr>
            <w:tcW w:w="690" w:type="pct"/>
            <w:shd w:val="clear" w:color="auto" w:fill="D9D9D9" w:themeFill="background1" w:themeFillShade="D9"/>
          </w:tcPr>
          <w:p w:rsidR="008B2D4A" w:rsidRPr="00DE1B6A" w:rsidRDefault="008B2D4A" w:rsidP="001B6A55">
            <w:pPr>
              <w:jc w:val="both"/>
            </w:pPr>
            <w:r w:rsidRPr="00DE1B6A">
              <w:t>Data type</w:t>
            </w:r>
          </w:p>
        </w:tc>
        <w:tc>
          <w:tcPr>
            <w:tcW w:w="1116" w:type="pct"/>
            <w:shd w:val="clear" w:color="auto" w:fill="D9D9D9" w:themeFill="background1" w:themeFillShade="D9"/>
          </w:tcPr>
          <w:p w:rsidR="008B2D4A" w:rsidRPr="00DE1B6A" w:rsidRDefault="008B2D4A" w:rsidP="001B6A55">
            <w:pPr>
              <w:jc w:val="both"/>
            </w:pPr>
            <w:r>
              <w:t>Range</w:t>
            </w:r>
          </w:p>
        </w:tc>
        <w:tc>
          <w:tcPr>
            <w:tcW w:w="1283" w:type="pct"/>
            <w:shd w:val="clear" w:color="auto" w:fill="D9D9D9" w:themeFill="background1" w:themeFillShade="D9"/>
          </w:tcPr>
          <w:p w:rsidR="008B2D4A" w:rsidRPr="00DE1B6A" w:rsidRDefault="008B2D4A" w:rsidP="001B6A55">
            <w:pPr>
              <w:jc w:val="both"/>
            </w:pPr>
            <w:r w:rsidRPr="00DE1B6A">
              <w:t>Details</w:t>
            </w:r>
          </w:p>
        </w:tc>
      </w:tr>
      <w:tr w:rsidR="008B2D4A" w:rsidTr="001B6A55">
        <w:trPr>
          <w:trHeight w:val="244"/>
        </w:trPr>
        <w:tc>
          <w:tcPr>
            <w:tcW w:w="294" w:type="pct"/>
          </w:tcPr>
          <w:p w:rsidR="008B2D4A" w:rsidRPr="00E827C4" w:rsidRDefault="008B2D4A" w:rsidP="001B6A55">
            <w:pPr>
              <w:jc w:val="both"/>
              <w:rPr>
                <w:szCs w:val="20"/>
              </w:rPr>
            </w:pPr>
            <w:r>
              <w:rPr>
                <w:szCs w:val="20"/>
              </w:rPr>
              <w:t>1</w:t>
            </w:r>
          </w:p>
        </w:tc>
        <w:tc>
          <w:tcPr>
            <w:tcW w:w="926" w:type="pct"/>
          </w:tcPr>
          <w:p w:rsidR="008B2D4A" w:rsidRPr="00B84EE3" w:rsidRDefault="008B2D4A" w:rsidP="001B6A55">
            <w:pPr>
              <w:jc w:val="both"/>
              <w:rPr>
                <w:szCs w:val="20"/>
              </w:rPr>
            </w:pPr>
            <w:r>
              <w:rPr>
                <w:szCs w:val="20"/>
              </w:rPr>
              <w:t>failureReason</w:t>
            </w:r>
          </w:p>
        </w:tc>
        <w:tc>
          <w:tcPr>
            <w:tcW w:w="691" w:type="pct"/>
          </w:tcPr>
          <w:p w:rsidR="008B2D4A" w:rsidRPr="00E827C4" w:rsidRDefault="008B2D4A" w:rsidP="001B6A55">
            <w:pPr>
              <w:jc w:val="both"/>
              <w:rPr>
                <w:szCs w:val="20"/>
              </w:rPr>
            </w:pPr>
            <w:r>
              <w:rPr>
                <w:szCs w:val="20"/>
              </w:rPr>
              <w:t>No</w:t>
            </w:r>
          </w:p>
        </w:tc>
        <w:tc>
          <w:tcPr>
            <w:tcW w:w="690" w:type="pct"/>
          </w:tcPr>
          <w:p w:rsidR="008B2D4A" w:rsidRPr="00B84EE3" w:rsidRDefault="008B2D4A" w:rsidP="001B6A55">
            <w:pPr>
              <w:jc w:val="both"/>
              <w:rPr>
                <w:szCs w:val="20"/>
              </w:rPr>
            </w:pPr>
            <w:r>
              <w:rPr>
                <w:szCs w:val="20"/>
              </w:rPr>
              <w:t>String</w:t>
            </w:r>
          </w:p>
        </w:tc>
        <w:tc>
          <w:tcPr>
            <w:tcW w:w="1116" w:type="pct"/>
          </w:tcPr>
          <w:p w:rsidR="008B2D4A" w:rsidRPr="00E827C4" w:rsidRDefault="008B2D4A" w:rsidP="001B6A55">
            <w:pPr>
              <w:jc w:val="both"/>
              <w:rPr>
                <w:szCs w:val="20"/>
              </w:rPr>
            </w:pPr>
          </w:p>
        </w:tc>
        <w:tc>
          <w:tcPr>
            <w:tcW w:w="1283" w:type="pct"/>
          </w:tcPr>
          <w:p w:rsidR="008B2D4A" w:rsidRPr="00E827C4" w:rsidRDefault="008B2D4A" w:rsidP="001B6A55">
            <w:pPr>
              <w:jc w:val="both"/>
              <w:rPr>
                <w:szCs w:val="20"/>
              </w:rPr>
            </w:pPr>
            <w:r>
              <w:rPr>
                <w:szCs w:val="20"/>
              </w:rPr>
              <w:t>Reason for the request failure</w:t>
            </w:r>
          </w:p>
        </w:tc>
      </w:tr>
    </w:tbl>
    <w:p w:rsidR="00163F81" w:rsidRDefault="00163F81" w:rsidP="00163F81">
      <w:pPr>
        <w:pStyle w:val="Heading3"/>
        <w:jc w:val="both"/>
      </w:pPr>
      <w:bookmarkStart w:id="381" w:name="_Toc410398735"/>
      <w:bookmarkStart w:id="382" w:name="_Toc410398763"/>
      <w:bookmarkStart w:id="383" w:name="_Toc409453695"/>
      <w:bookmarkStart w:id="384" w:name="_Ref409708400"/>
      <w:bookmarkStart w:id="385" w:name="_Toc411454390"/>
      <w:bookmarkEnd w:id="381"/>
      <w:bookmarkEnd w:id="382"/>
      <w:r>
        <w:t>Save Inbox Call Details</w:t>
      </w:r>
      <w:bookmarkEnd w:id="383"/>
      <w:bookmarkEnd w:id="384"/>
      <w:bookmarkEnd w:id="385"/>
    </w:p>
    <w:p w:rsidR="00163F81" w:rsidRDefault="00163F81" w:rsidP="00163F81">
      <w:pPr>
        <w:jc w:val="both"/>
      </w:pPr>
    </w:p>
    <w:p w:rsidR="00163F81" w:rsidRDefault="00163F81" w:rsidP="00163F81">
      <w:pPr>
        <w:jc w:val="both"/>
      </w:pPr>
      <w:r w:rsidRPr="000B5468">
        <w:t xml:space="preserve">IVR shall invoke this API to </w:t>
      </w:r>
      <w:r>
        <w:t xml:space="preserve">send the call detail information corresponding to the Inbox access inbound call for which inbox message(s) is played. </w:t>
      </w:r>
    </w:p>
    <w:p w:rsidR="00163F81" w:rsidRDefault="00163F81" w:rsidP="00163F81">
      <w:pPr>
        <w:jc w:val="both"/>
      </w:pPr>
    </w:p>
    <w:p w:rsidR="00163F81" w:rsidRPr="002A3A31" w:rsidRDefault="00163F81" w:rsidP="00163F81">
      <w:pPr>
        <w:pStyle w:val="Heading4"/>
        <w:jc w:val="both"/>
      </w:pPr>
      <w:r>
        <w:t>Save Inbox Call Details API- Request</w:t>
      </w:r>
    </w:p>
    <w:p w:rsidR="00163F81" w:rsidRPr="006110FF" w:rsidRDefault="00163F81" w:rsidP="00163F81">
      <w:pPr>
        <w:jc w:val="both"/>
      </w:pPr>
    </w:p>
    <w:p w:rsidR="00163F81" w:rsidRPr="00152DDF" w:rsidRDefault="00163F81" w:rsidP="00163F81">
      <w:pPr>
        <w:jc w:val="both"/>
      </w:pPr>
      <w:r w:rsidRPr="00DE1B6A">
        <w:rPr>
          <w:b/>
        </w:rPr>
        <w:t>URL</w:t>
      </w:r>
      <w:r w:rsidRPr="00EB6872">
        <w:t xml:space="preserve">: </w:t>
      </w:r>
      <w:r w:rsidR="00350A13" w:rsidRPr="00152DDF">
        <w:t>http://&lt;motech:port&gt;/motech-platform-server/module/kilkari/inboxCallDetails</w:t>
      </w:r>
    </w:p>
    <w:p w:rsidR="00163F81" w:rsidRPr="005C1978" w:rsidRDefault="00163F81" w:rsidP="00163F81">
      <w:pPr>
        <w:jc w:val="both"/>
        <w:rPr>
          <w:rStyle w:val="Hyperlink"/>
          <w:szCs w:val="20"/>
        </w:rPr>
      </w:pPr>
    </w:p>
    <w:p w:rsidR="00163F81" w:rsidRPr="00EB6872" w:rsidRDefault="00163F81" w:rsidP="00163F81">
      <w:pPr>
        <w:jc w:val="both"/>
      </w:pPr>
      <w:r w:rsidRPr="003D7723">
        <w:rPr>
          <w:b/>
        </w:rPr>
        <w:lastRenderedPageBreak/>
        <w:t>Method</w:t>
      </w:r>
      <w:r w:rsidRPr="00EB6872">
        <w:t xml:space="preserve">: </w:t>
      </w:r>
      <w:r>
        <w:t>POST</w:t>
      </w:r>
    </w:p>
    <w:p w:rsidR="00163F81" w:rsidRDefault="00163F81" w:rsidP="00163F81">
      <w:pPr>
        <w:pStyle w:val="Heading5"/>
        <w:jc w:val="both"/>
      </w:pPr>
      <w:r>
        <w:t>Validations</w:t>
      </w:r>
    </w:p>
    <w:p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rsidR="00163F81" w:rsidRDefault="00163F81" w:rsidP="00163F81">
      <w:pPr>
        <w:pStyle w:val="Heading5"/>
        <w:jc w:val="both"/>
      </w:pPr>
      <w:r>
        <w:t>Http timeOut</w:t>
      </w:r>
    </w:p>
    <w:p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163F81" w:rsidRDefault="00163F81" w:rsidP="00163F81">
      <w:pPr>
        <w:pStyle w:val="Heading5"/>
        <w:jc w:val="both"/>
      </w:pPr>
      <w:r>
        <w:t>Headers</w:t>
      </w:r>
    </w:p>
    <w:p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rsidTr="00FE78D0">
        <w:tc>
          <w:tcPr>
            <w:tcW w:w="1512" w:type="dxa"/>
            <w:shd w:val="clear" w:color="auto" w:fill="D9D9D9" w:themeFill="background1" w:themeFillShade="D9"/>
          </w:tcPr>
          <w:p w:rsidR="00163F81" w:rsidRDefault="00163F81" w:rsidP="00FE78D0">
            <w:pPr>
              <w:jc w:val="both"/>
            </w:pPr>
            <w:r>
              <w:t>Header Name</w:t>
            </w:r>
          </w:p>
        </w:tc>
        <w:tc>
          <w:tcPr>
            <w:tcW w:w="1595" w:type="dxa"/>
            <w:shd w:val="clear" w:color="auto" w:fill="D9D9D9" w:themeFill="background1" w:themeFillShade="D9"/>
          </w:tcPr>
          <w:p w:rsidR="00163F81" w:rsidRDefault="00163F81" w:rsidP="00FE78D0">
            <w:pPr>
              <w:jc w:val="both"/>
            </w:pPr>
            <w:r>
              <w:t>Header Value</w:t>
            </w:r>
          </w:p>
        </w:tc>
        <w:tc>
          <w:tcPr>
            <w:tcW w:w="1341" w:type="dxa"/>
            <w:shd w:val="clear" w:color="auto" w:fill="D9D9D9" w:themeFill="background1" w:themeFillShade="D9"/>
          </w:tcPr>
          <w:p w:rsidR="00163F81" w:rsidRDefault="00163F81" w:rsidP="00FE78D0">
            <w:pPr>
              <w:jc w:val="both"/>
            </w:pPr>
            <w:r>
              <w:t>Mandatory</w:t>
            </w:r>
          </w:p>
        </w:tc>
        <w:tc>
          <w:tcPr>
            <w:tcW w:w="4732" w:type="dxa"/>
            <w:shd w:val="clear" w:color="auto" w:fill="D9D9D9" w:themeFill="background1" w:themeFillShade="D9"/>
          </w:tcPr>
          <w:p w:rsidR="00163F81" w:rsidRDefault="00163F81" w:rsidP="00FE78D0">
            <w:pPr>
              <w:jc w:val="both"/>
            </w:pPr>
            <w:r>
              <w:t>Description</w:t>
            </w:r>
          </w:p>
        </w:tc>
      </w:tr>
      <w:tr w:rsidR="00163F81" w:rsidTr="00FE78D0">
        <w:tc>
          <w:tcPr>
            <w:tcW w:w="1512" w:type="dxa"/>
          </w:tcPr>
          <w:p w:rsidR="00163F81" w:rsidRPr="0065474C" w:rsidRDefault="00163F81" w:rsidP="00FE78D0">
            <w:pPr>
              <w:jc w:val="both"/>
            </w:pPr>
            <w:r>
              <w:t>Content-Type</w:t>
            </w:r>
          </w:p>
        </w:tc>
        <w:tc>
          <w:tcPr>
            <w:tcW w:w="1595" w:type="dxa"/>
          </w:tcPr>
          <w:p w:rsidR="00163F81"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BA7AFF" w:rsidRDefault="00163F81" w:rsidP="00FE78D0">
            <w:pPr>
              <w:jc w:val="both"/>
            </w:pPr>
            <w:r>
              <w:t>It specifies the format of the content in the request</w:t>
            </w:r>
          </w:p>
        </w:tc>
      </w:tr>
      <w:tr w:rsidR="00163F81" w:rsidTr="00FE78D0">
        <w:tc>
          <w:tcPr>
            <w:tcW w:w="1512" w:type="dxa"/>
          </w:tcPr>
          <w:p w:rsidR="00163F81" w:rsidRPr="0065474C" w:rsidRDefault="00163F81" w:rsidP="00FE78D0">
            <w:pPr>
              <w:jc w:val="both"/>
            </w:pPr>
            <w:r>
              <w:t>Accept</w:t>
            </w:r>
          </w:p>
        </w:tc>
        <w:tc>
          <w:tcPr>
            <w:tcW w:w="1595" w:type="dxa"/>
          </w:tcPr>
          <w:p w:rsidR="00163F81" w:rsidRPr="0065474C"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706077" w:rsidRDefault="00163F81" w:rsidP="00FE78D0">
            <w:pPr>
              <w:jc w:val="both"/>
            </w:pPr>
            <w:r>
              <w:t>It specifies the format of the content accepted by the API invoker.</w:t>
            </w:r>
          </w:p>
        </w:tc>
      </w:tr>
    </w:tbl>
    <w:p w:rsidR="00163F81" w:rsidRDefault="00163F81" w:rsidP="00163F81">
      <w:pPr>
        <w:pStyle w:val="Heading5"/>
        <w:jc w:val="both"/>
      </w:pPr>
      <w:r>
        <w:t>Body Example</w:t>
      </w:r>
    </w:p>
    <w:p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rsidTr="00FE78D0">
        <w:tc>
          <w:tcPr>
            <w:tcW w:w="540" w:type="dxa"/>
            <w:shd w:val="clear" w:color="auto" w:fill="CCCCCC"/>
            <w:tcMar>
              <w:top w:w="100" w:type="dxa"/>
              <w:left w:w="100" w:type="dxa"/>
              <w:bottom w:w="100" w:type="dxa"/>
              <w:right w:w="100" w:type="dxa"/>
            </w:tcMar>
          </w:tcPr>
          <w:p w:rsidR="00163F81" w:rsidRDefault="00163F81" w:rsidP="00FE78D0">
            <w:pPr>
              <w:pStyle w:val="Normal1"/>
              <w:spacing w:line="240" w:lineRule="auto"/>
              <w:jc w:val="both"/>
            </w:pPr>
          </w:p>
        </w:tc>
        <w:tc>
          <w:tcPr>
            <w:tcW w:w="8715" w:type="dxa"/>
            <w:tcMar>
              <w:top w:w="100" w:type="dxa"/>
              <w:left w:w="100" w:type="dxa"/>
              <w:bottom w:w="100" w:type="dxa"/>
              <w:right w:w="100" w:type="dxa"/>
            </w:tcMar>
          </w:tcPr>
          <w:p w:rsidR="00612725" w:rsidRPr="00612725" w:rsidRDefault="00612725" w:rsidP="00612725">
            <w:pPr>
              <w:pStyle w:val="Normal1"/>
              <w:jc w:val="both"/>
              <w:rPr>
                <w:sz w:val="20"/>
              </w:rPr>
            </w:pP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123456789,</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rsidR="00612725" w:rsidRPr="00612725" w:rsidRDefault="00612725" w:rsidP="00612725">
            <w:pPr>
              <w:pStyle w:val="Normal1"/>
              <w:jc w:val="both"/>
              <w:rPr>
                <w:sz w:val="20"/>
              </w:rPr>
            </w:pPr>
            <w:r w:rsidRPr="00612725">
              <w:rPr>
                <w:sz w:val="20"/>
              </w:rPr>
              <w:t xml:space="preserve">        {</w:t>
            </w:r>
          </w:p>
          <w:p w:rsidR="00612725" w:rsidRPr="00612725" w:rsidRDefault="00612725" w:rsidP="00612725">
            <w:pPr>
              <w:pStyle w:val="Normal1"/>
              <w:jc w:val="both"/>
              <w:rPr>
                <w:sz w:val="20"/>
              </w:rPr>
            </w:pPr>
            <w:r w:rsidRPr="00612725">
              <w:rPr>
                <w:sz w:val="20"/>
              </w:rPr>
              <w:t xml:space="preserve">            </w:t>
            </w:r>
            <w:r w:rsidR="003F5A2D">
              <w:rPr>
                <w:sz w:val="20"/>
              </w:rPr>
              <w:t>"</w:t>
            </w:r>
            <w:proofErr w:type="gramStart"/>
            <w:r w:rsidRPr="00612725">
              <w:rPr>
                <w:sz w:val="20"/>
              </w:rPr>
              <w:t>subscriptionId</w:t>
            </w:r>
            <w:proofErr w:type="gramEnd"/>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rsidR="00612725" w:rsidRPr="00612725" w:rsidRDefault="00612725" w:rsidP="00612725">
            <w:pPr>
              <w:pStyle w:val="Normal1"/>
              <w:jc w:val="both"/>
              <w:rPr>
                <w:sz w:val="20"/>
              </w:rPr>
            </w:pPr>
            <w:r w:rsidRPr="00612725">
              <w:rPr>
                <w:sz w:val="20"/>
              </w:rPr>
              <w:t xml:space="preserve">        },</w:t>
            </w:r>
          </w:p>
          <w:p w:rsidR="00612725" w:rsidRPr="00612725" w:rsidRDefault="00612725" w:rsidP="00612725">
            <w:pPr>
              <w:pStyle w:val="Normal1"/>
              <w:jc w:val="both"/>
              <w:rPr>
                <w:sz w:val="20"/>
              </w:rPr>
            </w:pPr>
            <w:r w:rsidRPr="00612725">
              <w:rPr>
                <w:sz w:val="20"/>
              </w:rPr>
              <w:t xml:space="preserve">        {</w:t>
            </w:r>
          </w:p>
          <w:p w:rsidR="00612725" w:rsidRPr="00612725" w:rsidRDefault="00612725" w:rsidP="00612725">
            <w:pPr>
              <w:pStyle w:val="Normal1"/>
              <w:jc w:val="both"/>
              <w:rPr>
                <w:sz w:val="20"/>
              </w:rPr>
            </w:pPr>
            <w:r w:rsidRPr="00612725">
              <w:rPr>
                <w:sz w:val="20"/>
              </w:rPr>
              <w:t xml:space="preserve">            </w:t>
            </w:r>
            <w:r w:rsidR="003F5A2D">
              <w:rPr>
                <w:sz w:val="20"/>
              </w:rPr>
              <w:t>"</w:t>
            </w:r>
            <w:proofErr w:type="gramStart"/>
            <w:r w:rsidRPr="00612725">
              <w:rPr>
                <w:sz w:val="20"/>
              </w:rPr>
              <w:t>subscriptionId</w:t>
            </w:r>
            <w:proofErr w:type="gramEnd"/>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76WeeksPack</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rsidR="00612725" w:rsidRPr="00612725" w:rsidRDefault="00612725" w:rsidP="00612725">
            <w:pPr>
              <w:pStyle w:val="Normal1"/>
              <w:jc w:val="both"/>
              <w:rPr>
                <w:sz w:val="20"/>
              </w:rPr>
            </w:pPr>
            <w:r w:rsidRPr="00612725">
              <w:rPr>
                <w:sz w:val="20"/>
              </w:rPr>
              <w:t xml:space="preserve">        }</w:t>
            </w:r>
          </w:p>
          <w:p w:rsidR="00612725" w:rsidRPr="00612725" w:rsidRDefault="00612725" w:rsidP="00612725">
            <w:pPr>
              <w:pStyle w:val="Normal1"/>
              <w:jc w:val="both"/>
              <w:rPr>
                <w:sz w:val="20"/>
              </w:rPr>
            </w:pPr>
            <w:r w:rsidRPr="00612725">
              <w:rPr>
                <w:sz w:val="20"/>
              </w:rPr>
              <w:t xml:space="preserve">    ]</w:t>
            </w:r>
          </w:p>
          <w:p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rsidR="00163F81" w:rsidRDefault="00163F81" w:rsidP="00163F81">
      <w:pPr>
        <w:jc w:val="both"/>
      </w:pPr>
    </w:p>
    <w:p w:rsidR="00163F81" w:rsidRDefault="00163F81" w:rsidP="00163F81">
      <w:pPr>
        <w:pStyle w:val="Heading5"/>
        <w:jc w:val="both"/>
      </w:pPr>
      <w:r>
        <w:lastRenderedPageBreak/>
        <w:t>Body Elements</w:t>
      </w:r>
    </w:p>
    <w:p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rsidTr="00FE78D0">
        <w:trPr>
          <w:trHeight w:val="244"/>
        </w:trPr>
        <w:tc>
          <w:tcPr>
            <w:tcW w:w="291" w:type="pct"/>
            <w:shd w:val="clear" w:color="auto" w:fill="D9D9D9" w:themeFill="background1" w:themeFillShade="D9"/>
          </w:tcPr>
          <w:p w:rsidR="00163F81" w:rsidRPr="00DE1B6A" w:rsidRDefault="00163F81" w:rsidP="00FE78D0">
            <w:pPr>
              <w:jc w:val="both"/>
            </w:pPr>
            <w:r w:rsidRPr="00DE1B6A">
              <w:t>#</w:t>
            </w:r>
          </w:p>
        </w:tc>
        <w:tc>
          <w:tcPr>
            <w:tcW w:w="917" w:type="pct"/>
            <w:shd w:val="clear" w:color="auto" w:fill="D9D9D9" w:themeFill="background1" w:themeFillShade="D9"/>
          </w:tcPr>
          <w:p w:rsidR="00163F81" w:rsidRPr="00DE1B6A" w:rsidRDefault="00163F81" w:rsidP="00FE78D0">
            <w:pPr>
              <w:jc w:val="both"/>
            </w:pPr>
            <w:r w:rsidRPr="00DE1B6A">
              <w:t>Element Name</w:t>
            </w:r>
          </w:p>
        </w:tc>
        <w:tc>
          <w:tcPr>
            <w:tcW w:w="685" w:type="pct"/>
            <w:shd w:val="clear" w:color="auto" w:fill="D9D9D9" w:themeFill="background1" w:themeFillShade="D9"/>
          </w:tcPr>
          <w:p w:rsidR="00163F81" w:rsidRPr="00DE1B6A" w:rsidRDefault="00163F81" w:rsidP="00FE78D0">
            <w:pPr>
              <w:jc w:val="both"/>
            </w:pPr>
            <w:r w:rsidRPr="00DE1B6A">
              <w:t>Mandatory</w:t>
            </w:r>
          </w:p>
        </w:tc>
        <w:tc>
          <w:tcPr>
            <w:tcW w:w="683" w:type="pct"/>
            <w:shd w:val="clear" w:color="auto" w:fill="D9D9D9" w:themeFill="background1" w:themeFillShade="D9"/>
          </w:tcPr>
          <w:p w:rsidR="00163F81" w:rsidRPr="00DE1B6A" w:rsidRDefault="00163F81" w:rsidP="00FE78D0">
            <w:pPr>
              <w:jc w:val="both"/>
            </w:pPr>
            <w:r w:rsidRPr="00DE1B6A">
              <w:t>Data type</w:t>
            </w:r>
          </w:p>
        </w:tc>
        <w:tc>
          <w:tcPr>
            <w:tcW w:w="1104" w:type="pct"/>
            <w:shd w:val="clear" w:color="auto" w:fill="D9D9D9" w:themeFill="background1" w:themeFillShade="D9"/>
          </w:tcPr>
          <w:p w:rsidR="00163F81" w:rsidRPr="00DE1B6A" w:rsidRDefault="00163F81" w:rsidP="00FE78D0">
            <w:pPr>
              <w:jc w:val="both"/>
            </w:pPr>
            <w:r>
              <w:t>Range</w:t>
            </w:r>
          </w:p>
        </w:tc>
        <w:tc>
          <w:tcPr>
            <w:tcW w:w="1320" w:type="pct"/>
            <w:shd w:val="clear" w:color="auto" w:fill="D9D9D9" w:themeFill="background1" w:themeFillShade="D9"/>
          </w:tcPr>
          <w:p w:rsidR="00163F81" w:rsidRPr="00DE1B6A" w:rsidRDefault="00163F81" w:rsidP="00FE78D0">
            <w:pPr>
              <w:jc w:val="both"/>
            </w:pPr>
            <w:r>
              <w:t>Description</w:t>
            </w:r>
          </w:p>
        </w:tc>
      </w:tr>
      <w:tr w:rsidR="00163F81" w:rsidTr="00FE78D0">
        <w:trPr>
          <w:trHeight w:val="244"/>
        </w:trPr>
        <w:tc>
          <w:tcPr>
            <w:tcW w:w="291" w:type="pct"/>
          </w:tcPr>
          <w:p w:rsidR="00163F81" w:rsidRPr="007E3E1F" w:rsidRDefault="00163F81" w:rsidP="00FE78D0">
            <w:pPr>
              <w:jc w:val="both"/>
            </w:pPr>
            <w:r w:rsidRPr="007E3E1F">
              <w:t>1</w:t>
            </w:r>
          </w:p>
        </w:tc>
        <w:tc>
          <w:tcPr>
            <w:tcW w:w="917" w:type="pct"/>
          </w:tcPr>
          <w:p w:rsidR="00163F81" w:rsidRDefault="00163F81" w:rsidP="00FE78D0">
            <w:pPr>
              <w:jc w:val="both"/>
            </w:pPr>
            <w:r>
              <w:t>call</w:t>
            </w:r>
            <w:r w:rsidR="00D704C5">
              <w:t>ing</w:t>
            </w:r>
            <w:r>
              <w:t>Number</w:t>
            </w:r>
          </w:p>
        </w:tc>
        <w:tc>
          <w:tcPr>
            <w:tcW w:w="685" w:type="pct"/>
          </w:tcPr>
          <w:p w:rsidR="00163F81" w:rsidRDefault="00163F81" w:rsidP="00FE78D0">
            <w:pPr>
              <w:jc w:val="both"/>
            </w:pPr>
            <w:r>
              <w:t>Yes</w:t>
            </w:r>
          </w:p>
        </w:tc>
        <w:tc>
          <w:tcPr>
            <w:tcW w:w="683" w:type="pct"/>
          </w:tcPr>
          <w:p w:rsidR="00163F81" w:rsidRDefault="00163F81" w:rsidP="00FE78D0">
            <w:pPr>
              <w:jc w:val="both"/>
            </w:pPr>
            <w:r>
              <w:t>Number (10 digits)</w:t>
            </w:r>
          </w:p>
        </w:tc>
        <w:tc>
          <w:tcPr>
            <w:tcW w:w="1104" w:type="pct"/>
          </w:tcPr>
          <w:p w:rsidR="00163F81" w:rsidRDefault="00163F81" w:rsidP="00FE78D0">
            <w:pPr>
              <w:jc w:val="both"/>
            </w:pPr>
            <w:r>
              <w:t>10 Digits (all digits must be present)</w:t>
            </w:r>
          </w:p>
        </w:tc>
        <w:tc>
          <w:tcPr>
            <w:tcW w:w="1320" w:type="pct"/>
          </w:tcPr>
          <w:p w:rsidR="00163F81" w:rsidRDefault="00163F81" w:rsidP="00FE78D0">
            <w:pPr>
              <w:jc w:val="both"/>
            </w:pPr>
            <w:r>
              <w:t>10-digit mobile number of the caller</w:t>
            </w:r>
          </w:p>
        </w:tc>
      </w:tr>
      <w:tr w:rsidR="00163F81" w:rsidTr="00FE78D0">
        <w:trPr>
          <w:trHeight w:val="244"/>
        </w:trPr>
        <w:tc>
          <w:tcPr>
            <w:tcW w:w="291" w:type="pct"/>
          </w:tcPr>
          <w:p w:rsidR="00163F81" w:rsidRPr="007E3E1F" w:rsidRDefault="00163F81" w:rsidP="00FE78D0">
            <w:pPr>
              <w:jc w:val="both"/>
            </w:pPr>
            <w:r w:rsidRPr="007E3E1F">
              <w:t>2</w:t>
            </w:r>
          </w:p>
        </w:tc>
        <w:tc>
          <w:tcPr>
            <w:tcW w:w="917" w:type="pct"/>
          </w:tcPr>
          <w:p w:rsidR="00163F81" w:rsidRDefault="00163F81" w:rsidP="00FE78D0">
            <w:pPr>
              <w:jc w:val="both"/>
            </w:pPr>
            <w:r>
              <w:t>o</w:t>
            </w:r>
            <w:r w:rsidRPr="004112C6">
              <w:t>perator</w:t>
            </w:r>
          </w:p>
        </w:tc>
        <w:tc>
          <w:tcPr>
            <w:tcW w:w="685" w:type="pct"/>
          </w:tcPr>
          <w:p w:rsidR="00163F81" w:rsidRDefault="00163F81" w:rsidP="00FE78D0">
            <w:pPr>
              <w:jc w:val="both"/>
            </w:pPr>
            <w:r w:rsidRPr="009C5A03">
              <w:t>Yes</w:t>
            </w:r>
          </w:p>
        </w:tc>
        <w:tc>
          <w:tcPr>
            <w:tcW w:w="683" w:type="pct"/>
          </w:tcPr>
          <w:p w:rsidR="00163F81" w:rsidRDefault="00163F81" w:rsidP="00FE78D0">
            <w:pPr>
              <w:jc w:val="both"/>
            </w:pPr>
            <w:r>
              <w:t>String (Max 255 chars)</w:t>
            </w:r>
          </w:p>
        </w:tc>
        <w:tc>
          <w:tcPr>
            <w:tcW w:w="1104" w:type="pct"/>
          </w:tcPr>
          <w:p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1320" w:type="pct"/>
          </w:tcPr>
          <w:p w:rsidR="00163F81" w:rsidRDefault="00163F81" w:rsidP="00FE78D0">
            <w:pPr>
              <w:jc w:val="both"/>
            </w:pPr>
            <w:r>
              <w:t>O</w:t>
            </w:r>
            <w:r w:rsidRPr="00CA7393">
              <w:t>perator of caller</w:t>
            </w:r>
          </w:p>
        </w:tc>
      </w:tr>
      <w:tr w:rsidR="00163F81" w:rsidTr="00FE78D0">
        <w:trPr>
          <w:trHeight w:val="244"/>
        </w:trPr>
        <w:tc>
          <w:tcPr>
            <w:tcW w:w="291" w:type="pct"/>
          </w:tcPr>
          <w:p w:rsidR="00163F81" w:rsidRPr="007E3E1F" w:rsidRDefault="00163F81" w:rsidP="00FE78D0">
            <w:pPr>
              <w:jc w:val="both"/>
            </w:pPr>
            <w:r w:rsidRPr="007E3E1F">
              <w:t>3</w:t>
            </w:r>
          </w:p>
        </w:tc>
        <w:tc>
          <w:tcPr>
            <w:tcW w:w="917" w:type="pct"/>
          </w:tcPr>
          <w:p w:rsidR="00163F81" w:rsidRPr="004112C6" w:rsidRDefault="00163F81" w:rsidP="00FE78D0">
            <w:pPr>
              <w:jc w:val="both"/>
            </w:pPr>
            <w:r>
              <w:t>c</w:t>
            </w:r>
            <w:r w:rsidRPr="004112C6">
              <w:t>ircle</w:t>
            </w:r>
          </w:p>
        </w:tc>
        <w:tc>
          <w:tcPr>
            <w:tcW w:w="685" w:type="pct"/>
          </w:tcPr>
          <w:p w:rsidR="00163F81" w:rsidRPr="009C5A03" w:rsidRDefault="00163F81" w:rsidP="00FE78D0">
            <w:pPr>
              <w:jc w:val="both"/>
            </w:pPr>
            <w:r w:rsidRPr="009C5A03">
              <w:t>Yes</w:t>
            </w:r>
          </w:p>
        </w:tc>
        <w:tc>
          <w:tcPr>
            <w:tcW w:w="683" w:type="pct"/>
          </w:tcPr>
          <w:p w:rsidR="00163F81" w:rsidRDefault="00163F81" w:rsidP="00FE78D0">
            <w:pPr>
              <w:jc w:val="both"/>
            </w:pPr>
            <w:r>
              <w:t>String (Max 255 chars)</w:t>
            </w:r>
          </w:p>
        </w:tc>
        <w:tc>
          <w:tcPr>
            <w:tcW w:w="1104" w:type="pct"/>
          </w:tcPr>
          <w:p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1320" w:type="pct"/>
          </w:tcPr>
          <w:p w:rsidR="00163F81" w:rsidRPr="00CA7393" w:rsidRDefault="00163F81" w:rsidP="00FE78D0">
            <w:pPr>
              <w:jc w:val="both"/>
            </w:pPr>
            <w:r w:rsidRPr="00CA7393">
              <w:t>operator circle from where the call</w:t>
            </w:r>
            <w:r>
              <w:t xml:space="preserve"> is originating</w:t>
            </w:r>
          </w:p>
        </w:tc>
      </w:tr>
      <w:tr w:rsidR="00163F81" w:rsidTr="00FE78D0">
        <w:trPr>
          <w:trHeight w:val="244"/>
        </w:trPr>
        <w:tc>
          <w:tcPr>
            <w:tcW w:w="291" w:type="pct"/>
          </w:tcPr>
          <w:p w:rsidR="00163F81" w:rsidRPr="007E3E1F" w:rsidRDefault="00163F81" w:rsidP="00FE78D0">
            <w:pPr>
              <w:jc w:val="both"/>
            </w:pPr>
            <w:r>
              <w:t>4</w:t>
            </w:r>
          </w:p>
        </w:tc>
        <w:tc>
          <w:tcPr>
            <w:tcW w:w="917" w:type="pct"/>
          </w:tcPr>
          <w:p w:rsidR="00163F81" w:rsidRPr="00E46D1E" w:rsidRDefault="00163F81" w:rsidP="00FE78D0">
            <w:pPr>
              <w:jc w:val="both"/>
            </w:pPr>
            <w:r>
              <w:t>callId</w:t>
            </w:r>
          </w:p>
        </w:tc>
        <w:tc>
          <w:tcPr>
            <w:tcW w:w="685" w:type="pct"/>
          </w:tcPr>
          <w:p w:rsidR="00163F81" w:rsidRPr="00E46D1E" w:rsidRDefault="00163F81" w:rsidP="00FE78D0">
            <w:pPr>
              <w:jc w:val="both"/>
            </w:pPr>
            <w:r w:rsidRPr="00E46D1E">
              <w:t>Yes</w:t>
            </w:r>
          </w:p>
        </w:tc>
        <w:tc>
          <w:tcPr>
            <w:tcW w:w="683" w:type="pct"/>
          </w:tcPr>
          <w:p w:rsidR="00163F81" w:rsidRPr="00E46D1E" w:rsidRDefault="00163F81" w:rsidP="00FE78D0">
            <w:pPr>
              <w:jc w:val="both"/>
            </w:pPr>
            <w:r w:rsidRPr="00E46D1E">
              <w:t>Number</w:t>
            </w:r>
            <w:r>
              <w:t xml:space="preserve"> (15 digits)</w:t>
            </w:r>
          </w:p>
        </w:tc>
        <w:tc>
          <w:tcPr>
            <w:tcW w:w="1104" w:type="pct"/>
          </w:tcPr>
          <w:p w:rsidR="00163F81" w:rsidRPr="00E46D1E" w:rsidRDefault="00163F81" w:rsidP="00FE78D0">
            <w:pPr>
              <w:jc w:val="both"/>
            </w:pPr>
            <w:r>
              <w:t>NA</w:t>
            </w:r>
          </w:p>
        </w:tc>
        <w:tc>
          <w:tcPr>
            <w:tcW w:w="1320" w:type="pct"/>
          </w:tcPr>
          <w:p w:rsidR="00163F81" w:rsidRPr="00E46D1E" w:rsidRDefault="00163F81" w:rsidP="00FE78D0">
            <w:pPr>
              <w:jc w:val="both"/>
            </w:pPr>
            <w:r w:rsidRPr="00E46D1E">
              <w:t>Unique call id assigned by IVR</w:t>
            </w:r>
          </w:p>
        </w:tc>
      </w:tr>
      <w:tr w:rsidR="00163F81" w:rsidTr="00FE78D0">
        <w:trPr>
          <w:trHeight w:val="244"/>
        </w:trPr>
        <w:tc>
          <w:tcPr>
            <w:tcW w:w="291" w:type="pct"/>
          </w:tcPr>
          <w:p w:rsidR="00163F81" w:rsidRDefault="00163F81" w:rsidP="00FE78D0">
            <w:pPr>
              <w:jc w:val="both"/>
            </w:pPr>
            <w:r>
              <w:t>5</w:t>
            </w:r>
          </w:p>
        </w:tc>
        <w:tc>
          <w:tcPr>
            <w:tcW w:w="917" w:type="pct"/>
          </w:tcPr>
          <w:p w:rsidR="00163F81" w:rsidRPr="00233C61" w:rsidRDefault="00163F81" w:rsidP="00FE78D0">
            <w:pPr>
              <w:jc w:val="both"/>
            </w:pPr>
            <w:r w:rsidRPr="00233C61">
              <w:t>callStartTime</w:t>
            </w:r>
          </w:p>
        </w:tc>
        <w:tc>
          <w:tcPr>
            <w:tcW w:w="685" w:type="pct"/>
          </w:tcPr>
          <w:p w:rsidR="00163F81" w:rsidRPr="00233C61" w:rsidRDefault="00163F81" w:rsidP="00FE78D0">
            <w:pPr>
              <w:jc w:val="both"/>
            </w:pPr>
            <w:r w:rsidRPr="00233C61">
              <w:t>Yes</w:t>
            </w:r>
          </w:p>
        </w:tc>
        <w:tc>
          <w:tcPr>
            <w:tcW w:w="683" w:type="pct"/>
          </w:tcPr>
          <w:p w:rsidR="00163F81" w:rsidRPr="00233C61" w:rsidRDefault="00163F81" w:rsidP="00FE78D0">
            <w:pPr>
              <w:jc w:val="both"/>
            </w:pPr>
            <w:r>
              <w:t>Integer</w:t>
            </w:r>
          </w:p>
        </w:tc>
        <w:tc>
          <w:tcPr>
            <w:tcW w:w="1104" w:type="pct"/>
          </w:tcPr>
          <w:p w:rsidR="00163F81" w:rsidRPr="00233C61" w:rsidRDefault="00163F81" w:rsidP="00FE78D0">
            <w:pPr>
              <w:jc w:val="both"/>
            </w:pPr>
            <w:r>
              <w:t>NA</w:t>
            </w:r>
          </w:p>
        </w:tc>
        <w:tc>
          <w:tcPr>
            <w:tcW w:w="1320" w:type="pct"/>
          </w:tcPr>
          <w:p w:rsidR="00163F81" w:rsidRPr="00233C61" w:rsidRDefault="00163F81" w:rsidP="00FE78D0">
            <w:pPr>
              <w:jc w:val="both"/>
            </w:pPr>
            <w:r>
              <w:rPr>
                <w:szCs w:val="20"/>
              </w:rPr>
              <w:t xml:space="preserve">Start time of the call </w:t>
            </w:r>
            <w:r w:rsidR="00086517">
              <w:rPr>
                <w:rFonts w:cs="Arial"/>
                <w:szCs w:val="20"/>
              </w:rPr>
              <w:t>as timestamp in epoch format</w:t>
            </w:r>
          </w:p>
        </w:tc>
      </w:tr>
      <w:tr w:rsidR="00163F81" w:rsidTr="00FE78D0">
        <w:trPr>
          <w:trHeight w:val="244"/>
        </w:trPr>
        <w:tc>
          <w:tcPr>
            <w:tcW w:w="291" w:type="pct"/>
          </w:tcPr>
          <w:p w:rsidR="00163F81" w:rsidRDefault="00163F81" w:rsidP="00FE78D0">
            <w:pPr>
              <w:jc w:val="both"/>
            </w:pPr>
            <w:r>
              <w:t>6</w:t>
            </w:r>
          </w:p>
        </w:tc>
        <w:tc>
          <w:tcPr>
            <w:tcW w:w="917" w:type="pct"/>
          </w:tcPr>
          <w:p w:rsidR="00163F81" w:rsidRDefault="00163F81" w:rsidP="00FE78D0">
            <w:pPr>
              <w:jc w:val="both"/>
            </w:pPr>
            <w:r>
              <w:t>callEndTime</w:t>
            </w:r>
          </w:p>
        </w:tc>
        <w:tc>
          <w:tcPr>
            <w:tcW w:w="685" w:type="pct"/>
          </w:tcPr>
          <w:p w:rsidR="00163F81" w:rsidRDefault="00163F81" w:rsidP="00FE78D0">
            <w:pPr>
              <w:jc w:val="both"/>
            </w:pPr>
            <w:r>
              <w:t>Yes</w:t>
            </w:r>
          </w:p>
        </w:tc>
        <w:tc>
          <w:tcPr>
            <w:tcW w:w="683" w:type="pct"/>
          </w:tcPr>
          <w:p w:rsidR="00163F81" w:rsidRPr="00E827C4" w:rsidRDefault="00163F81" w:rsidP="00FE78D0">
            <w:pPr>
              <w:jc w:val="both"/>
            </w:pPr>
            <w:r>
              <w:t>Integer</w:t>
            </w:r>
          </w:p>
        </w:tc>
        <w:tc>
          <w:tcPr>
            <w:tcW w:w="1104" w:type="pct"/>
          </w:tcPr>
          <w:p w:rsidR="00163F81" w:rsidRPr="00E827C4" w:rsidRDefault="00163F81" w:rsidP="00FE78D0">
            <w:pPr>
              <w:jc w:val="both"/>
            </w:pPr>
            <w:r>
              <w:t>NA</w:t>
            </w:r>
          </w:p>
        </w:tc>
        <w:tc>
          <w:tcPr>
            <w:tcW w:w="1320" w:type="pct"/>
          </w:tcPr>
          <w:p w:rsidR="00163F81" w:rsidRPr="00E827C4" w:rsidRDefault="00163F81" w:rsidP="00FE78D0">
            <w:pPr>
              <w:jc w:val="both"/>
            </w:pPr>
            <w:r>
              <w:t xml:space="preserve">End Time of the call </w:t>
            </w:r>
            <w:r w:rsidR="00086517">
              <w:rPr>
                <w:rFonts w:cs="Arial"/>
                <w:szCs w:val="20"/>
              </w:rPr>
              <w:t>as timestamp in epoch format.</w:t>
            </w:r>
          </w:p>
        </w:tc>
      </w:tr>
      <w:tr w:rsidR="00163F81" w:rsidTr="00FE78D0">
        <w:trPr>
          <w:trHeight w:val="244"/>
        </w:trPr>
        <w:tc>
          <w:tcPr>
            <w:tcW w:w="291" w:type="pct"/>
          </w:tcPr>
          <w:p w:rsidR="00163F81" w:rsidRPr="007E3E1F" w:rsidRDefault="00163F81" w:rsidP="00FE78D0">
            <w:pPr>
              <w:jc w:val="both"/>
            </w:pPr>
            <w:r>
              <w:t>7</w:t>
            </w:r>
          </w:p>
        </w:tc>
        <w:tc>
          <w:tcPr>
            <w:tcW w:w="917" w:type="pct"/>
          </w:tcPr>
          <w:p w:rsidR="00163F81" w:rsidRPr="00912C68" w:rsidRDefault="00163F81" w:rsidP="00FE78D0">
            <w:pPr>
              <w:jc w:val="both"/>
              <w:rPr>
                <w:color w:val="000000" w:themeColor="text1"/>
              </w:rPr>
            </w:pPr>
            <w:r w:rsidRPr="00912C68">
              <w:rPr>
                <w:color w:val="000000" w:themeColor="text1"/>
              </w:rPr>
              <w:t>callDurationInPulses</w:t>
            </w:r>
          </w:p>
        </w:tc>
        <w:tc>
          <w:tcPr>
            <w:tcW w:w="685" w:type="pct"/>
          </w:tcPr>
          <w:p w:rsidR="00163F81" w:rsidRPr="00912C68" w:rsidRDefault="00163F81" w:rsidP="00FE78D0">
            <w:pPr>
              <w:jc w:val="both"/>
              <w:rPr>
                <w:color w:val="000000" w:themeColor="text1"/>
              </w:rPr>
            </w:pPr>
            <w:r w:rsidRPr="00912C68">
              <w:rPr>
                <w:color w:val="000000" w:themeColor="text1"/>
              </w:rPr>
              <w:t>Yes</w:t>
            </w:r>
          </w:p>
        </w:tc>
        <w:tc>
          <w:tcPr>
            <w:tcW w:w="683" w:type="pct"/>
          </w:tcPr>
          <w:p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rsidR="00163F81" w:rsidRPr="00912C68" w:rsidRDefault="00163F81" w:rsidP="00FE78D0">
            <w:pPr>
              <w:jc w:val="both"/>
              <w:rPr>
                <w:color w:val="000000" w:themeColor="text1"/>
              </w:rPr>
            </w:pPr>
            <w:r>
              <w:rPr>
                <w:color w:val="000000" w:themeColor="text1"/>
              </w:rPr>
              <w:t>NA</w:t>
            </w:r>
          </w:p>
        </w:tc>
        <w:tc>
          <w:tcPr>
            <w:tcW w:w="1320" w:type="pct"/>
          </w:tcPr>
          <w:p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rsidTr="00FE78D0">
        <w:trPr>
          <w:trHeight w:val="244"/>
        </w:trPr>
        <w:tc>
          <w:tcPr>
            <w:tcW w:w="291" w:type="pct"/>
          </w:tcPr>
          <w:p w:rsidR="00163F81" w:rsidRDefault="00163F81" w:rsidP="00FE78D0">
            <w:pPr>
              <w:jc w:val="both"/>
            </w:pPr>
            <w:r>
              <w:t>8</w:t>
            </w:r>
          </w:p>
        </w:tc>
        <w:tc>
          <w:tcPr>
            <w:tcW w:w="917" w:type="pct"/>
          </w:tcPr>
          <w:p w:rsidR="00163F81" w:rsidRPr="00912C68" w:rsidRDefault="00163F81" w:rsidP="00FE78D0">
            <w:pPr>
              <w:jc w:val="both"/>
              <w:rPr>
                <w:color w:val="000000" w:themeColor="text1"/>
              </w:rPr>
            </w:pPr>
            <w:r w:rsidRPr="00912C68">
              <w:rPr>
                <w:color w:val="000000" w:themeColor="text1"/>
              </w:rPr>
              <w:t>callStatus</w:t>
            </w:r>
          </w:p>
        </w:tc>
        <w:tc>
          <w:tcPr>
            <w:tcW w:w="685" w:type="pct"/>
          </w:tcPr>
          <w:p w:rsidR="00163F81" w:rsidRPr="00912C68" w:rsidRDefault="00163F81" w:rsidP="00FE78D0">
            <w:pPr>
              <w:jc w:val="both"/>
              <w:rPr>
                <w:color w:val="000000" w:themeColor="text1"/>
              </w:rPr>
            </w:pPr>
            <w:r w:rsidRPr="00912C68">
              <w:rPr>
                <w:color w:val="000000" w:themeColor="text1"/>
              </w:rPr>
              <w:t>Yes</w:t>
            </w:r>
          </w:p>
        </w:tc>
        <w:tc>
          <w:tcPr>
            <w:tcW w:w="683" w:type="pct"/>
          </w:tcPr>
          <w:p w:rsidR="00163F81" w:rsidRPr="00912C68" w:rsidRDefault="00163F81" w:rsidP="00FE78D0">
            <w:pPr>
              <w:jc w:val="both"/>
              <w:rPr>
                <w:color w:val="000000" w:themeColor="text1"/>
              </w:rPr>
            </w:pPr>
            <w:r>
              <w:rPr>
                <w:color w:val="000000" w:themeColor="text1"/>
              </w:rPr>
              <w:t>Integer</w:t>
            </w:r>
          </w:p>
        </w:tc>
        <w:tc>
          <w:tcPr>
            <w:tcW w:w="1104" w:type="pct"/>
          </w:tcPr>
          <w:p w:rsidR="00163F81" w:rsidRPr="00912C68" w:rsidRDefault="00235DB1" w:rsidP="00FE78D0">
            <w:pPr>
              <w:jc w:val="both"/>
              <w:rPr>
                <w:color w:val="000000" w:themeColor="text1"/>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EA0654">
              <w:rPr>
                <w:rFonts w:cs="Arial"/>
                <w:szCs w:val="20"/>
              </w:rPr>
              <w:t>5.2</w:t>
            </w:r>
            <w:r w:rsidR="001639D2">
              <w:rPr>
                <w:rFonts w:cs="Arial"/>
                <w:szCs w:val="20"/>
              </w:rPr>
              <w:fldChar w:fldCharType="end"/>
            </w:r>
          </w:p>
        </w:tc>
        <w:tc>
          <w:tcPr>
            <w:tcW w:w="1320" w:type="pct"/>
          </w:tcPr>
          <w:p w:rsidR="00163F81" w:rsidRPr="00912C68" w:rsidRDefault="00163F81" w:rsidP="00FE78D0">
            <w:pPr>
              <w:jc w:val="both"/>
              <w:rPr>
                <w:color w:val="000000" w:themeColor="text1"/>
              </w:rPr>
            </w:pPr>
            <w:r w:rsidRPr="00912C68">
              <w:rPr>
                <w:color w:val="000000" w:themeColor="text1"/>
              </w:rPr>
              <w:t>Status of the call</w:t>
            </w:r>
          </w:p>
        </w:tc>
      </w:tr>
      <w:tr w:rsidR="00163F81" w:rsidRPr="00FF4865" w:rsidTr="00FE78D0">
        <w:trPr>
          <w:trHeight w:val="244"/>
        </w:trPr>
        <w:tc>
          <w:tcPr>
            <w:tcW w:w="291" w:type="pct"/>
          </w:tcPr>
          <w:p w:rsidR="00163F81" w:rsidRPr="00FF4865" w:rsidRDefault="00163F81" w:rsidP="00FE78D0">
            <w:pPr>
              <w:jc w:val="both"/>
            </w:pPr>
            <w:r w:rsidRPr="00FF4865">
              <w:t>9</w:t>
            </w:r>
          </w:p>
        </w:tc>
        <w:tc>
          <w:tcPr>
            <w:tcW w:w="917" w:type="pct"/>
          </w:tcPr>
          <w:p w:rsidR="00163F81" w:rsidRPr="00FF4865" w:rsidRDefault="00163F81" w:rsidP="00FE78D0">
            <w:pPr>
              <w:jc w:val="both"/>
            </w:pPr>
            <w:r w:rsidRPr="00FF4865">
              <w:t>callDisconnectReason</w:t>
            </w:r>
          </w:p>
        </w:tc>
        <w:tc>
          <w:tcPr>
            <w:tcW w:w="685" w:type="pct"/>
          </w:tcPr>
          <w:p w:rsidR="00163F81" w:rsidRPr="00FF4865" w:rsidRDefault="00163F81" w:rsidP="00FE78D0">
            <w:pPr>
              <w:jc w:val="both"/>
            </w:pPr>
            <w:r w:rsidRPr="00FF4865">
              <w:t>Yes</w:t>
            </w:r>
          </w:p>
        </w:tc>
        <w:tc>
          <w:tcPr>
            <w:tcW w:w="683" w:type="pct"/>
          </w:tcPr>
          <w:p w:rsidR="00163F81" w:rsidRPr="00FF4865" w:rsidRDefault="00163F81" w:rsidP="00FE78D0">
            <w:pPr>
              <w:jc w:val="both"/>
            </w:pPr>
            <w:r w:rsidRPr="00FF4865">
              <w:t>Integer</w:t>
            </w:r>
          </w:p>
        </w:tc>
        <w:tc>
          <w:tcPr>
            <w:tcW w:w="1104" w:type="pct"/>
          </w:tcPr>
          <w:p w:rsidR="00163F81" w:rsidRPr="00FF4865" w:rsidRDefault="00163F81" w:rsidP="00FE78D0">
            <w:pPr>
              <w:ind w:left="360" w:hanging="360"/>
              <w:jc w:val="both"/>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EA0654">
              <w:t>5.1</w:t>
            </w:r>
            <w:r w:rsidR="001639D2" w:rsidRPr="00FF4865">
              <w:fldChar w:fldCharType="end"/>
            </w:r>
          </w:p>
        </w:tc>
        <w:tc>
          <w:tcPr>
            <w:tcW w:w="1320" w:type="pct"/>
          </w:tcPr>
          <w:p w:rsidR="00163F81" w:rsidRPr="00FF4865" w:rsidRDefault="00163F81" w:rsidP="00FE78D0">
            <w:r>
              <w:t>Call disconnect reason</w:t>
            </w:r>
          </w:p>
        </w:tc>
      </w:tr>
      <w:tr w:rsidR="00163F81" w:rsidTr="00FE78D0">
        <w:trPr>
          <w:trHeight w:val="244"/>
        </w:trPr>
        <w:tc>
          <w:tcPr>
            <w:tcW w:w="291" w:type="pct"/>
          </w:tcPr>
          <w:p w:rsidR="00163F81" w:rsidRDefault="00163F81" w:rsidP="00FE78D0">
            <w:pPr>
              <w:jc w:val="both"/>
            </w:pPr>
            <w:r>
              <w:t>10</w:t>
            </w:r>
          </w:p>
        </w:tc>
        <w:tc>
          <w:tcPr>
            <w:tcW w:w="917" w:type="pct"/>
          </w:tcPr>
          <w:p w:rsidR="00163F81" w:rsidRPr="003836F4" w:rsidRDefault="00163F81" w:rsidP="00FE78D0">
            <w:pPr>
              <w:jc w:val="both"/>
            </w:pPr>
            <w:r>
              <w:t>content</w:t>
            </w:r>
          </w:p>
        </w:tc>
        <w:tc>
          <w:tcPr>
            <w:tcW w:w="685" w:type="pct"/>
          </w:tcPr>
          <w:p w:rsidR="00163F81" w:rsidRPr="007E3E1F" w:rsidRDefault="00F72E0C" w:rsidP="00FE78D0">
            <w:pPr>
              <w:jc w:val="both"/>
            </w:pPr>
            <w:r>
              <w:t>No</w:t>
            </w:r>
          </w:p>
        </w:tc>
        <w:tc>
          <w:tcPr>
            <w:tcW w:w="683" w:type="pct"/>
          </w:tcPr>
          <w:p w:rsidR="00163F81" w:rsidRPr="007E3E1F" w:rsidRDefault="00163F81" w:rsidP="00FE78D0">
            <w:pPr>
              <w:jc w:val="both"/>
            </w:pPr>
            <w:r>
              <w:t>Array&lt;callData&gt;</w:t>
            </w:r>
          </w:p>
        </w:tc>
        <w:tc>
          <w:tcPr>
            <w:tcW w:w="1104" w:type="pct"/>
          </w:tcPr>
          <w:p w:rsidR="00163F81" w:rsidRPr="00E47F0E" w:rsidRDefault="00163F81" w:rsidP="00FE78D0">
            <w:pPr>
              <w:jc w:val="both"/>
              <w:rPr>
                <w:color w:val="FF0000"/>
              </w:rPr>
            </w:pPr>
            <w:r>
              <w:t>Array Size : 2</w:t>
            </w:r>
          </w:p>
        </w:tc>
        <w:tc>
          <w:tcPr>
            <w:tcW w:w="1320" w:type="pct"/>
          </w:tcPr>
          <w:p w:rsidR="00163F81" w:rsidRPr="007E3E1F" w:rsidRDefault="00163F81" w:rsidP="00FE78D0">
            <w:pPr>
              <w:jc w:val="both"/>
            </w:pPr>
            <w:r>
              <w:t>List of call details</w:t>
            </w:r>
            <w:r w:rsidR="004A58AD">
              <w:t>. For promotional message this field shall not be present</w:t>
            </w:r>
            <w:r w:rsidR="003923A6">
              <w:t>.</w:t>
            </w:r>
          </w:p>
        </w:tc>
      </w:tr>
      <w:tr w:rsidR="00F72E0C" w:rsidTr="00FE78D0">
        <w:trPr>
          <w:trHeight w:val="244"/>
        </w:trPr>
        <w:tc>
          <w:tcPr>
            <w:tcW w:w="291" w:type="pct"/>
          </w:tcPr>
          <w:p w:rsidR="00F72E0C" w:rsidRDefault="00F72E0C" w:rsidP="00FE78D0">
            <w:pPr>
              <w:jc w:val="both"/>
            </w:pPr>
            <w:r>
              <w:t>11</w:t>
            </w:r>
          </w:p>
        </w:tc>
        <w:tc>
          <w:tcPr>
            <w:tcW w:w="917" w:type="pct"/>
          </w:tcPr>
          <w:p w:rsidR="00F72E0C" w:rsidRPr="008B5EA6" w:rsidRDefault="00F72E0C" w:rsidP="00FE78D0">
            <w:pPr>
              <w:jc w:val="both"/>
            </w:pPr>
            <w:r w:rsidRPr="008B5EA6">
              <w:t>&lt;callData&gt;</w:t>
            </w:r>
          </w:p>
        </w:tc>
        <w:tc>
          <w:tcPr>
            <w:tcW w:w="685" w:type="pct"/>
          </w:tcPr>
          <w:p w:rsidR="00F72E0C" w:rsidRPr="008B5EA6" w:rsidRDefault="00F72E0C" w:rsidP="00FE78D0">
            <w:pPr>
              <w:jc w:val="both"/>
            </w:pPr>
            <w:r w:rsidRPr="00E46D1E">
              <w:t>Yes</w:t>
            </w:r>
          </w:p>
        </w:tc>
        <w:tc>
          <w:tcPr>
            <w:tcW w:w="683" w:type="pct"/>
          </w:tcPr>
          <w:p w:rsidR="00F72E0C" w:rsidRPr="007E3E1F" w:rsidRDefault="00F72E0C" w:rsidP="00FE78D0">
            <w:pPr>
              <w:jc w:val="both"/>
            </w:pPr>
            <w:r>
              <w:t>Object</w:t>
            </w:r>
          </w:p>
        </w:tc>
        <w:tc>
          <w:tcPr>
            <w:tcW w:w="1104" w:type="pct"/>
          </w:tcPr>
          <w:p w:rsidR="00F72E0C" w:rsidRPr="007E3E1F" w:rsidRDefault="00F72E0C" w:rsidP="00FE78D0">
            <w:pPr>
              <w:jc w:val="both"/>
            </w:pPr>
          </w:p>
        </w:tc>
        <w:tc>
          <w:tcPr>
            <w:tcW w:w="1320" w:type="pct"/>
          </w:tcPr>
          <w:p w:rsidR="00F72E0C" w:rsidRPr="007E3E1F" w:rsidRDefault="00F72E0C" w:rsidP="00FE78D0">
            <w:pPr>
              <w:jc w:val="both"/>
            </w:pPr>
          </w:p>
        </w:tc>
      </w:tr>
      <w:tr w:rsidR="00F72E0C" w:rsidTr="00FE78D0">
        <w:trPr>
          <w:trHeight w:val="244"/>
        </w:trPr>
        <w:tc>
          <w:tcPr>
            <w:tcW w:w="291" w:type="pct"/>
          </w:tcPr>
          <w:p w:rsidR="00F72E0C" w:rsidRDefault="00F72E0C" w:rsidP="00FE78D0">
            <w:pPr>
              <w:jc w:val="both"/>
            </w:pPr>
            <w:r>
              <w:t>12</w:t>
            </w:r>
          </w:p>
        </w:tc>
        <w:tc>
          <w:tcPr>
            <w:tcW w:w="917" w:type="pct"/>
          </w:tcPr>
          <w:p w:rsidR="00F72E0C" w:rsidRPr="00912C68" w:rsidRDefault="00F72E0C" w:rsidP="00FE78D0">
            <w:pPr>
              <w:jc w:val="both"/>
              <w:rPr>
                <w:color w:val="000000" w:themeColor="text1"/>
              </w:rPr>
            </w:pPr>
            <w:r w:rsidRPr="00912C68">
              <w:rPr>
                <w:color w:val="000000" w:themeColor="text1"/>
              </w:rPr>
              <w:t>callData&gt;&gt;subscriptionId</w:t>
            </w:r>
          </w:p>
        </w:tc>
        <w:tc>
          <w:tcPr>
            <w:tcW w:w="685" w:type="pct"/>
          </w:tcPr>
          <w:p w:rsidR="00F72E0C" w:rsidRPr="00912C68" w:rsidRDefault="00F72E0C" w:rsidP="00FE78D0">
            <w:pPr>
              <w:jc w:val="both"/>
              <w:rPr>
                <w:color w:val="000000" w:themeColor="text1"/>
              </w:rPr>
            </w:pPr>
            <w:r w:rsidRPr="00233C61">
              <w:t>Yes</w:t>
            </w:r>
          </w:p>
        </w:tc>
        <w:tc>
          <w:tcPr>
            <w:tcW w:w="683" w:type="pct"/>
          </w:tcPr>
          <w:p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rsidR="00F72E0C" w:rsidRPr="00912C68" w:rsidRDefault="00F72E0C" w:rsidP="00FE78D0">
            <w:pPr>
              <w:jc w:val="both"/>
              <w:rPr>
                <w:color w:val="000000" w:themeColor="text1"/>
              </w:rPr>
            </w:pPr>
            <w:r>
              <w:rPr>
                <w:color w:val="000000" w:themeColor="text1"/>
              </w:rPr>
              <w:t>NA</w:t>
            </w:r>
          </w:p>
        </w:tc>
        <w:tc>
          <w:tcPr>
            <w:tcW w:w="1320" w:type="pct"/>
          </w:tcPr>
          <w:p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rsidTr="00FE78D0">
        <w:trPr>
          <w:trHeight w:val="244"/>
        </w:trPr>
        <w:tc>
          <w:tcPr>
            <w:tcW w:w="291" w:type="pct"/>
          </w:tcPr>
          <w:p w:rsidR="00F72E0C" w:rsidRPr="00A02AEB" w:rsidRDefault="00F72E0C" w:rsidP="00FE78D0">
            <w:pPr>
              <w:jc w:val="both"/>
              <w:rPr>
                <w:color w:val="000000" w:themeColor="text1"/>
              </w:rPr>
            </w:pPr>
            <w:r>
              <w:rPr>
                <w:color w:val="000000" w:themeColor="text1"/>
              </w:rPr>
              <w:t>13</w:t>
            </w:r>
          </w:p>
        </w:tc>
        <w:tc>
          <w:tcPr>
            <w:tcW w:w="917" w:type="pct"/>
          </w:tcPr>
          <w:p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&gt;&gt;subscritpionPack</w:t>
            </w:r>
          </w:p>
        </w:tc>
        <w:tc>
          <w:tcPr>
            <w:tcW w:w="685" w:type="pct"/>
          </w:tcPr>
          <w:p w:rsidR="00F72E0C" w:rsidRPr="00A02AEB" w:rsidRDefault="00F72E0C" w:rsidP="00FE78D0">
            <w:pPr>
              <w:jc w:val="both"/>
              <w:rPr>
                <w:color w:val="000000" w:themeColor="text1"/>
              </w:rPr>
            </w:pPr>
            <w:r>
              <w:t>Yes</w:t>
            </w:r>
          </w:p>
        </w:tc>
        <w:tc>
          <w:tcPr>
            <w:tcW w:w="683" w:type="pct"/>
          </w:tcPr>
          <w:p w:rsidR="00F72E0C" w:rsidRPr="00A02AEB" w:rsidRDefault="00F72E0C" w:rsidP="00FE78D0">
            <w:pPr>
              <w:jc w:val="both"/>
              <w:rPr>
                <w:color w:val="000000" w:themeColor="text1"/>
              </w:rPr>
            </w:pPr>
            <w:r w:rsidRPr="00A02AEB">
              <w:rPr>
                <w:color w:val="000000" w:themeColor="text1"/>
              </w:rPr>
              <w:t>String</w:t>
            </w:r>
          </w:p>
        </w:tc>
        <w:tc>
          <w:tcPr>
            <w:tcW w:w="1104" w:type="pct"/>
          </w:tcPr>
          <w:p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rsidR="00F72E0C" w:rsidRPr="00A02AEB" w:rsidRDefault="003F5A2D" w:rsidP="00FE78D0">
            <w:pPr>
              <w:jc w:val="both"/>
              <w:rPr>
                <w:color w:val="000000" w:themeColor="text1"/>
              </w:rPr>
            </w:pPr>
            <w:r>
              <w:rPr>
                <w:color w:val="000000" w:themeColor="text1"/>
              </w:rPr>
              <w:t>"</w:t>
            </w:r>
            <w:r w:rsidR="00F72E0C" w:rsidRPr="00A02AEB">
              <w:rPr>
                <w:color w:val="000000" w:themeColor="text1"/>
              </w:rPr>
              <w:t>76WeeksPack</w:t>
            </w:r>
            <w:r>
              <w:rPr>
                <w:color w:val="000000" w:themeColor="text1"/>
              </w:rPr>
              <w:t>"</w:t>
            </w:r>
          </w:p>
        </w:tc>
        <w:tc>
          <w:tcPr>
            <w:tcW w:w="1320" w:type="pct"/>
          </w:tcPr>
          <w:p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rsidTr="00FE78D0">
        <w:trPr>
          <w:trHeight w:val="244"/>
        </w:trPr>
        <w:tc>
          <w:tcPr>
            <w:tcW w:w="291" w:type="pct"/>
          </w:tcPr>
          <w:p w:rsidR="00F72E0C" w:rsidRDefault="00F72E0C" w:rsidP="00FE78D0">
            <w:pPr>
              <w:jc w:val="both"/>
            </w:pPr>
            <w:r>
              <w:t>14</w:t>
            </w:r>
          </w:p>
        </w:tc>
        <w:tc>
          <w:tcPr>
            <w:tcW w:w="917" w:type="pct"/>
          </w:tcPr>
          <w:p w:rsidR="00F72E0C" w:rsidRPr="00912C68" w:rsidRDefault="00F72E0C" w:rsidP="00FE78D0">
            <w:pPr>
              <w:jc w:val="both"/>
              <w:rPr>
                <w:color w:val="000000" w:themeColor="text1"/>
              </w:rPr>
            </w:pPr>
            <w:r w:rsidRPr="00912C68">
              <w:rPr>
                <w:color w:val="000000" w:themeColor="text1"/>
              </w:rPr>
              <w:t>callData&gt;&gt;inboxWeekId</w:t>
            </w:r>
          </w:p>
        </w:tc>
        <w:tc>
          <w:tcPr>
            <w:tcW w:w="685" w:type="pct"/>
          </w:tcPr>
          <w:p w:rsidR="00F72E0C" w:rsidRPr="00912C68" w:rsidRDefault="00F72E0C" w:rsidP="00FE78D0">
            <w:pPr>
              <w:jc w:val="both"/>
              <w:rPr>
                <w:color w:val="000000" w:themeColor="text1"/>
              </w:rPr>
            </w:pPr>
            <w:r w:rsidRPr="00912C68">
              <w:rPr>
                <w:color w:val="000000" w:themeColor="text1"/>
              </w:rPr>
              <w:t>Yes</w:t>
            </w:r>
          </w:p>
        </w:tc>
        <w:tc>
          <w:tcPr>
            <w:tcW w:w="683" w:type="pct"/>
          </w:tcPr>
          <w:p w:rsidR="00F72E0C" w:rsidRPr="00912C68" w:rsidRDefault="00F72E0C" w:rsidP="00FE78D0">
            <w:pPr>
              <w:jc w:val="both"/>
              <w:rPr>
                <w:color w:val="000000" w:themeColor="text1"/>
              </w:rPr>
            </w:pPr>
            <w:del w:id="386" w:author="Ashish Jain" w:date="2015-04-16T22:38:00Z">
              <w:r w:rsidDel="000E3745">
                <w:rPr>
                  <w:color w:val="000000" w:themeColor="text1"/>
                </w:rPr>
                <w:delText>Number (2 Digits)</w:delText>
              </w:r>
            </w:del>
            <w:ins w:id="387" w:author="Ashish Jain" w:date="2015-04-16T22:38:00Z">
              <w:r w:rsidR="000E3745">
                <w:rPr>
                  <w:color w:val="000000" w:themeColor="text1"/>
                </w:rPr>
                <w:t>String</w:t>
              </w:r>
            </w:ins>
          </w:p>
        </w:tc>
        <w:tc>
          <w:tcPr>
            <w:tcW w:w="1104" w:type="pct"/>
          </w:tcPr>
          <w:p w:rsidR="00F72E0C" w:rsidRPr="00912C68" w:rsidRDefault="00F72E0C" w:rsidP="00FE78D0">
            <w:pPr>
              <w:jc w:val="both"/>
              <w:rPr>
                <w:color w:val="000000" w:themeColor="text1"/>
              </w:rPr>
            </w:pPr>
            <w:r>
              <w:rPr>
                <w:color w:val="000000" w:themeColor="text1"/>
              </w:rPr>
              <w:t>NA</w:t>
            </w:r>
          </w:p>
        </w:tc>
        <w:tc>
          <w:tcPr>
            <w:tcW w:w="1320" w:type="pct"/>
          </w:tcPr>
          <w:p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rsidTr="00FE78D0">
        <w:trPr>
          <w:trHeight w:val="244"/>
        </w:trPr>
        <w:tc>
          <w:tcPr>
            <w:tcW w:w="291" w:type="pct"/>
          </w:tcPr>
          <w:p w:rsidR="00F72E0C" w:rsidRPr="00A02AEB" w:rsidRDefault="00F72E0C" w:rsidP="00FE78D0">
            <w:pPr>
              <w:jc w:val="both"/>
              <w:rPr>
                <w:color w:val="000000" w:themeColor="text1"/>
              </w:rPr>
            </w:pPr>
            <w:r>
              <w:rPr>
                <w:color w:val="000000" w:themeColor="text1"/>
              </w:rPr>
              <w:t>15</w:t>
            </w:r>
          </w:p>
        </w:tc>
        <w:tc>
          <w:tcPr>
            <w:tcW w:w="917" w:type="pct"/>
          </w:tcPr>
          <w:p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&gt;&gt;contentFileName</w:t>
            </w:r>
          </w:p>
        </w:tc>
        <w:tc>
          <w:tcPr>
            <w:tcW w:w="685" w:type="pct"/>
          </w:tcPr>
          <w:p w:rsidR="00F72E0C" w:rsidRPr="00A02AEB" w:rsidRDefault="00F72E0C" w:rsidP="00FE78D0">
            <w:pPr>
              <w:jc w:val="both"/>
              <w:rPr>
                <w:color w:val="000000" w:themeColor="text1"/>
              </w:rPr>
            </w:pPr>
            <w:r w:rsidRPr="00912C68">
              <w:rPr>
                <w:color w:val="000000" w:themeColor="text1"/>
              </w:rPr>
              <w:t>Yes</w:t>
            </w:r>
          </w:p>
        </w:tc>
        <w:tc>
          <w:tcPr>
            <w:tcW w:w="683" w:type="pct"/>
          </w:tcPr>
          <w:p w:rsidR="00F72E0C" w:rsidRPr="00A02AEB" w:rsidRDefault="00F72E0C" w:rsidP="00FE78D0">
            <w:pPr>
              <w:jc w:val="both"/>
              <w:rPr>
                <w:color w:val="000000" w:themeColor="text1"/>
              </w:rPr>
            </w:pPr>
            <w:r w:rsidRPr="00A02AEB">
              <w:rPr>
                <w:color w:val="000000" w:themeColor="text1"/>
              </w:rPr>
              <w:t>String</w:t>
            </w:r>
          </w:p>
        </w:tc>
        <w:tc>
          <w:tcPr>
            <w:tcW w:w="1104" w:type="pct"/>
          </w:tcPr>
          <w:p w:rsidR="00F72E0C" w:rsidRPr="00A02AEB" w:rsidRDefault="00F72E0C" w:rsidP="00FE78D0">
            <w:pPr>
              <w:jc w:val="both"/>
              <w:rPr>
                <w:color w:val="000000" w:themeColor="text1"/>
              </w:rPr>
            </w:pPr>
            <w:r>
              <w:rPr>
                <w:color w:val="000000" w:themeColor="text1"/>
              </w:rPr>
              <w:t xml:space="preserve">Refer </w:t>
            </w:r>
            <w:r w:rsidR="001639D2">
              <w:rPr>
                <w:color w:val="000000" w:themeColor="text1"/>
              </w:rPr>
              <w:fldChar w:fldCharType="begin"/>
            </w:r>
            <w:r>
              <w:rPr>
                <w:color w:val="000000" w:themeColor="text1"/>
              </w:rPr>
              <w:instrText xml:space="preserve"> REF _Ref410043217 \r \h </w:instrText>
            </w:r>
            <w:r w:rsidR="001639D2">
              <w:rPr>
                <w:color w:val="000000" w:themeColor="text1"/>
              </w:rPr>
            </w:r>
            <w:r w:rsidR="001639D2">
              <w:rPr>
                <w:color w:val="000000" w:themeColor="text1"/>
              </w:rPr>
              <w:fldChar w:fldCharType="separate"/>
            </w:r>
            <w:r w:rsidR="00EA0654">
              <w:rPr>
                <w:color w:val="000000" w:themeColor="text1"/>
              </w:rPr>
              <w:t>6.1</w:t>
            </w:r>
            <w:r w:rsidR="001639D2">
              <w:rPr>
                <w:color w:val="000000" w:themeColor="text1"/>
              </w:rPr>
              <w:fldChar w:fldCharType="end"/>
            </w:r>
          </w:p>
        </w:tc>
        <w:tc>
          <w:tcPr>
            <w:tcW w:w="1320" w:type="pct"/>
          </w:tcPr>
          <w:p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rsidTr="00FE78D0">
        <w:trPr>
          <w:trHeight w:val="244"/>
        </w:trPr>
        <w:tc>
          <w:tcPr>
            <w:tcW w:w="291" w:type="pct"/>
          </w:tcPr>
          <w:p w:rsidR="00F72E0C" w:rsidRDefault="00F72E0C" w:rsidP="00FE78D0">
            <w:pPr>
              <w:jc w:val="both"/>
              <w:rPr>
                <w:color w:val="000000" w:themeColor="text1"/>
              </w:rPr>
            </w:pPr>
            <w:r>
              <w:t>16</w:t>
            </w:r>
          </w:p>
        </w:tc>
        <w:tc>
          <w:tcPr>
            <w:tcW w:w="917" w:type="pct"/>
          </w:tcPr>
          <w:p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rsidR="00F72E0C" w:rsidRPr="00A02AEB" w:rsidRDefault="00F72E0C" w:rsidP="00FE78D0">
            <w:pPr>
              <w:jc w:val="both"/>
              <w:rPr>
                <w:color w:val="000000" w:themeColor="text1"/>
              </w:rPr>
            </w:pPr>
            <w:r w:rsidRPr="00FF4865">
              <w:t>Yes</w:t>
            </w:r>
          </w:p>
        </w:tc>
        <w:tc>
          <w:tcPr>
            <w:tcW w:w="683" w:type="pct"/>
          </w:tcPr>
          <w:p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rsidR="00F72E0C" w:rsidRDefault="00F72E0C" w:rsidP="00FE78D0">
            <w:pPr>
              <w:jc w:val="both"/>
              <w:rPr>
                <w:color w:val="000000" w:themeColor="text1"/>
              </w:rPr>
            </w:pPr>
            <w:r>
              <w:rPr>
                <w:color w:val="000000" w:themeColor="text1"/>
              </w:rPr>
              <w:t>NA</w:t>
            </w:r>
          </w:p>
        </w:tc>
        <w:tc>
          <w:tcPr>
            <w:tcW w:w="1320" w:type="pct"/>
          </w:tcPr>
          <w:p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rsidTr="00FE78D0">
        <w:trPr>
          <w:trHeight w:val="244"/>
        </w:trPr>
        <w:tc>
          <w:tcPr>
            <w:tcW w:w="291" w:type="pct"/>
          </w:tcPr>
          <w:p w:rsidR="00F72E0C" w:rsidRDefault="00F72E0C" w:rsidP="00FE78D0">
            <w:pPr>
              <w:jc w:val="both"/>
              <w:rPr>
                <w:color w:val="000000" w:themeColor="text1"/>
              </w:rPr>
            </w:pPr>
            <w:r>
              <w:t>17</w:t>
            </w:r>
          </w:p>
        </w:tc>
        <w:tc>
          <w:tcPr>
            <w:tcW w:w="917" w:type="pct"/>
          </w:tcPr>
          <w:p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rsidR="00F72E0C" w:rsidRPr="00A02AEB" w:rsidRDefault="00F72E0C" w:rsidP="00FE78D0">
            <w:pPr>
              <w:jc w:val="both"/>
              <w:rPr>
                <w:color w:val="000000" w:themeColor="text1"/>
              </w:rPr>
            </w:pPr>
            <w:r w:rsidRPr="008B5EA6">
              <w:t>Yes</w:t>
            </w:r>
          </w:p>
        </w:tc>
        <w:tc>
          <w:tcPr>
            <w:tcW w:w="683" w:type="pct"/>
          </w:tcPr>
          <w:p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rsidR="00F72E0C" w:rsidRDefault="00F72E0C" w:rsidP="00FE78D0">
            <w:pPr>
              <w:jc w:val="both"/>
              <w:rPr>
                <w:color w:val="000000" w:themeColor="text1"/>
              </w:rPr>
            </w:pPr>
            <w:r>
              <w:rPr>
                <w:color w:val="000000" w:themeColor="text1"/>
              </w:rPr>
              <w:t>NA</w:t>
            </w:r>
          </w:p>
        </w:tc>
        <w:tc>
          <w:tcPr>
            <w:tcW w:w="1320" w:type="pct"/>
          </w:tcPr>
          <w:p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r w:rsidR="00625BC3" w:rsidDel="00EA4B76" w:rsidTr="00FE78D0">
        <w:trPr>
          <w:trHeight w:val="244"/>
          <w:del w:id="388" w:author="Ashish Jain" w:date="2015-04-20T20:47:00Z"/>
        </w:trPr>
        <w:tc>
          <w:tcPr>
            <w:tcW w:w="291" w:type="pct"/>
          </w:tcPr>
          <w:p w:rsidR="00625BC3" w:rsidDel="00EA4B76" w:rsidRDefault="00625BC3" w:rsidP="00FE78D0">
            <w:pPr>
              <w:jc w:val="both"/>
              <w:rPr>
                <w:del w:id="389" w:author="Ashish Jain" w:date="2015-04-20T20:47:00Z"/>
              </w:rPr>
            </w:pPr>
            <w:del w:id="390" w:author="Ashish Jain" w:date="2015-04-20T20:47:00Z">
              <w:r w:rsidDel="00EA4B76">
                <w:rPr>
                  <w:szCs w:val="20"/>
                </w:rPr>
                <w:delText>18</w:delText>
              </w:r>
            </w:del>
          </w:p>
        </w:tc>
        <w:tc>
          <w:tcPr>
            <w:tcW w:w="917" w:type="pct"/>
          </w:tcPr>
          <w:p w:rsidR="00625BC3" w:rsidRPr="00912C68" w:rsidDel="00EA4B76" w:rsidRDefault="00625BC3" w:rsidP="00FE78D0">
            <w:pPr>
              <w:jc w:val="both"/>
              <w:rPr>
                <w:del w:id="391" w:author="Ashish Jain" w:date="2015-04-20T20:47:00Z"/>
                <w:color w:val="000000" w:themeColor="text1"/>
              </w:rPr>
            </w:pPr>
            <w:del w:id="392" w:author="Ashish Jain" w:date="2015-04-20T20:47:00Z">
              <w:r w:rsidDel="00EA4B76">
                <w:rPr>
                  <w:szCs w:val="20"/>
                </w:rPr>
                <w:delText>failureReason</w:delText>
              </w:r>
            </w:del>
          </w:p>
        </w:tc>
        <w:tc>
          <w:tcPr>
            <w:tcW w:w="685" w:type="pct"/>
          </w:tcPr>
          <w:p w:rsidR="00625BC3" w:rsidRPr="008B5EA6" w:rsidDel="00EA4B76" w:rsidRDefault="00625BC3" w:rsidP="00FE78D0">
            <w:pPr>
              <w:jc w:val="both"/>
              <w:rPr>
                <w:del w:id="393" w:author="Ashish Jain" w:date="2015-04-20T20:47:00Z"/>
              </w:rPr>
            </w:pPr>
            <w:del w:id="394" w:author="Ashish Jain" w:date="2015-04-20T20:47:00Z">
              <w:r w:rsidDel="00EA4B76">
                <w:rPr>
                  <w:szCs w:val="20"/>
                </w:rPr>
                <w:delText>No</w:delText>
              </w:r>
            </w:del>
          </w:p>
        </w:tc>
        <w:tc>
          <w:tcPr>
            <w:tcW w:w="683" w:type="pct"/>
          </w:tcPr>
          <w:p w:rsidR="00625BC3" w:rsidDel="00EA4B76" w:rsidRDefault="00625BC3" w:rsidP="00FE78D0">
            <w:pPr>
              <w:jc w:val="both"/>
              <w:rPr>
                <w:del w:id="395" w:author="Ashish Jain" w:date="2015-04-20T20:47:00Z"/>
                <w:rFonts w:eastAsia="Arial" w:cs="Arial"/>
                <w:szCs w:val="20"/>
              </w:rPr>
            </w:pPr>
            <w:del w:id="396" w:author="Ashish Jain" w:date="2015-04-20T20:47:00Z">
              <w:r w:rsidDel="00EA4B76">
                <w:rPr>
                  <w:szCs w:val="20"/>
                </w:rPr>
                <w:delText>String</w:delText>
              </w:r>
            </w:del>
          </w:p>
        </w:tc>
        <w:tc>
          <w:tcPr>
            <w:tcW w:w="1104" w:type="pct"/>
          </w:tcPr>
          <w:p w:rsidR="00625BC3" w:rsidDel="00EA4B76" w:rsidRDefault="00625BC3" w:rsidP="00FE78D0">
            <w:pPr>
              <w:jc w:val="both"/>
              <w:rPr>
                <w:del w:id="397" w:author="Ashish Jain" w:date="2015-04-20T20:47:00Z"/>
                <w:color w:val="000000" w:themeColor="text1"/>
              </w:rPr>
            </w:pPr>
          </w:p>
        </w:tc>
        <w:tc>
          <w:tcPr>
            <w:tcW w:w="1320" w:type="pct"/>
          </w:tcPr>
          <w:p w:rsidR="00625BC3" w:rsidRPr="0010131A" w:rsidDel="00EA4B76" w:rsidRDefault="00625BC3" w:rsidP="00FE78D0">
            <w:pPr>
              <w:jc w:val="both"/>
              <w:rPr>
                <w:del w:id="398" w:author="Ashish Jain" w:date="2015-04-20T20:47:00Z"/>
                <w:rFonts w:cs="Arial"/>
                <w:szCs w:val="20"/>
              </w:rPr>
            </w:pPr>
            <w:del w:id="399" w:author="Ashish Jain" w:date="2015-04-20T20:47:00Z">
              <w:r w:rsidDel="00EA4B76">
                <w:rPr>
                  <w:szCs w:val="20"/>
                </w:rPr>
                <w:delText>Reason for the request failure</w:delText>
              </w:r>
            </w:del>
          </w:p>
        </w:tc>
      </w:tr>
    </w:tbl>
    <w:p w:rsidR="00163F81" w:rsidRDefault="00163F81" w:rsidP="00163F81">
      <w:pPr>
        <w:jc w:val="both"/>
      </w:pPr>
    </w:p>
    <w:p w:rsidR="00163F81" w:rsidRDefault="00163F81" w:rsidP="00163F81">
      <w:pPr>
        <w:pStyle w:val="Heading4"/>
        <w:jc w:val="both"/>
      </w:pPr>
      <w:r>
        <w:t xml:space="preserve">Save Inbox Call Details API </w:t>
      </w:r>
      <w:r w:rsidR="00350A13">
        <w:t>–</w:t>
      </w:r>
      <w:r>
        <w:t xml:space="preserve"> </w:t>
      </w:r>
      <w:r w:rsidRPr="00D164C4">
        <w:t>Response</w:t>
      </w:r>
    </w:p>
    <w:p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rsidTr="00FE78D0">
        <w:tc>
          <w:tcPr>
            <w:tcW w:w="1188" w:type="dxa"/>
            <w:shd w:val="clear" w:color="auto" w:fill="D9D9D9" w:themeFill="background1" w:themeFillShade="D9"/>
          </w:tcPr>
          <w:p w:rsidR="00163F81" w:rsidRPr="00DE1B6A" w:rsidRDefault="00163F81" w:rsidP="00FE78D0">
            <w:pPr>
              <w:jc w:val="both"/>
            </w:pPr>
            <w:r w:rsidRPr="00DE1B6A">
              <w:t>Response  Status</w:t>
            </w:r>
          </w:p>
        </w:tc>
        <w:tc>
          <w:tcPr>
            <w:tcW w:w="3315" w:type="dxa"/>
            <w:shd w:val="clear" w:color="auto" w:fill="D9D9D9" w:themeFill="background1" w:themeFillShade="D9"/>
          </w:tcPr>
          <w:p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rsidR="00163F81" w:rsidRPr="00DE1B6A" w:rsidRDefault="00163F81" w:rsidP="00FE78D0">
            <w:pPr>
              <w:jc w:val="both"/>
            </w:pPr>
            <w:r w:rsidRPr="00DE1B6A">
              <w:t xml:space="preserve">HTTP Status </w:t>
            </w:r>
            <w:r w:rsidRPr="00DE1B6A">
              <w:lastRenderedPageBreak/>
              <w:t>Code</w:t>
            </w:r>
          </w:p>
        </w:tc>
        <w:tc>
          <w:tcPr>
            <w:tcW w:w="1471" w:type="dxa"/>
            <w:shd w:val="clear" w:color="auto" w:fill="D9D9D9" w:themeFill="background1" w:themeFillShade="D9"/>
          </w:tcPr>
          <w:p w:rsidR="00163F81" w:rsidRPr="00DE1B6A" w:rsidRDefault="00163F81" w:rsidP="00FE78D0">
            <w:pPr>
              <w:jc w:val="both"/>
            </w:pPr>
            <w:r w:rsidRPr="00DE1B6A">
              <w:lastRenderedPageBreak/>
              <w:t>Content Type</w:t>
            </w:r>
          </w:p>
        </w:tc>
        <w:tc>
          <w:tcPr>
            <w:tcW w:w="2250" w:type="dxa"/>
            <w:shd w:val="clear" w:color="auto" w:fill="D9D9D9" w:themeFill="background1" w:themeFillShade="D9"/>
          </w:tcPr>
          <w:p w:rsidR="00163F81" w:rsidRPr="00DE1B6A" w:rsidRDefault="00163F81" w:rsidP="00FE78D0">
            <w:pPr>
              <w:jc w:val="both"/>
            </w:pPr>
            <w:r w:rsidRPr="00DE1B6A">
              <w:t>Description</w:t>
            </w:r>
          </w:p>
        </w:tc>
      </w:tr>
      <w:tr w:rsidR="00163F81" w:rsidTr="00FE78D0">
        <w:trPr>
          <w:trHeight w:val="346"/>
        </w:trPr>
        <w:tc>
          <w:tcPr>
            <w:tcW w:w="1188" w:type="dxa"/>
          </w:tcPr>
          <w:p w:rsidR="00163F81" w:rsidRPr="00031093" w:rsidRDefault="00163F81" w:rsidP="00FE78D0">
            <w:pPr>
              <w:jc w:val="both"/>
            </w:pPr>
            <w:r w:rsidRPr="00031093">
              <w:lastRenderedPageBreak/>
              <w:t>Successful</w:t>
            </w:r>
          </w:p>
        </w:tc>
        <w:tc>
          <w:tcPr>
            <w:tcW w:w="3315" w:type="dxa"/>
          </w:tcPr>
          <w:p w:rsidR="00163F81" w:rsidRPr="00031093" w:rsidRDefault="00163F81" w:rsidP="00152DDF">
            <w:pPr>
              <w:tabs>
                <w:tab w:val="left" w:pos="735"/>
              </w:tabs>
              <w:jc w:val="both"/>
            </w:pPr>
          </w:p>
        </w:tc>
        <w:tc>
          <w:tcPr>
            <w:tcW w:w="956" w:type="dxa"/>
          </w:tcPr>
          <w:p w:rsidR="00163F81" w:rsidRPr="00031093" w:rsidRDefault="00163F81" w:rsidP="00FE78D0">
            <w:pPr>
              <w:jc w:val="both"/>
            </w:pPr>
            <w:r w:rsidRPr="00031093">
              <w:t>200</w:t>
            </w:r>
          </w:p>
        </w:tc>
        <w:tc>
          <w:tcPr>
            <w:tcW w:w="1471" w:type="dxa"/>
          </w:tcPr>
          <w:p w:rsidR="00163F81" w:rsidRPr="00031093" w:rsidRDefault="00163F81" w:rsidP="00FE78D0">
            <w:pPr>
              <w:jc w:val="both"/>
            </w:pPr>
            <w:r w:rsidRPr="00031093">
              <w:t>Application/json</w:t>
            </w:r>
          </w:p>
        </w:tc>
        <w:tc>
          <w:tcPr>
            <w:tcW w:w="2250" w:type="dxa"/>
          </w:tcPr>
          <w:p w:rsidR="00163F81" w:rsidRPr="00031093" w:rsidRDefault="00163F81" w:rsidP="00FE78D0">
            <w:pPr>
              <w:jc w:val="both"/>
            </w:pPr>
          </w:p>
        </w:tc>
      </w:tr>
      <w:tr w:rsidR="00163F81" w:rsidTr="00FE78D0">
        <w:tc>
          <w:tcPr>
            <w:tcW w:w="1188" w:type="dxa"/>
            <w:vMerge w:val="restart"/>
          </w:tcPr>
          <w:p w:rsidR="00163F81" w:rsidRPr="00031093" w:rsidRDefault="00163F81" w:rsidP="00FE78D0">
            <w:pPr>
              <w:jc w:val="both"/>
            </w:pPr>
            <w:r w:rsidRPr="00031093">
              <w:t>Failure</w:t>
            </w:r>
          </w:p>
        </w:tc>
        <w:tc>
          <w:tcPr>
            <w:tcW w:w="3315" w:type="dxa"/>
            <w:vMerge w:val="restart"/>
            <w:shd w:val="clear" w:color="auto" w:fill="auto"/>
          </w:tcPr>
          <w:p w:rsidR="00163F81" w:rsidRDefault="00163F81" w:rsidP="00FE78D0">
            <w:pPr>
              <w:tabs>
                <w:tab w:val="left" w:pos="735"/>
              </w:tabs>
              <w:jc w:val="both"/>
            </w:pPr>
            <w:r>
              <w:t>{</w:t>
            </w:r>
            <w:r>
              <w:tab/>
            </w:r>
          </w:p>
          <w:p w:rsidR="00163F81" w:rsidRDefault="003F5A2D" w:rsidP="00FE78D0">
            <w:pPr>
              <w:jc w:val="both"/>
            </w:pPr>
            <w:r>
              <w:t>"</w:t>
            </w:r>
            <w:r w:rsidR="007E5DE5">
              <w:rPr>
                <w:szCs w:val="20"/>
              </w:rPr>
              <w:t>failureReason</w:t>
            </w:r>
            <w:r>
              <w:t>"</w:t>
            </w:r>
            <w:r w:rsidR="00163F81">
              <w:t xml:space="preserve">: </w:t>
            </w:r>
            <w:r>
              <w:t>"</w:t>
            </w:r>
            <w:r w:rsidR="00163F81">
              <w:t>&lt;Description of the failure reason&gt;</w:t>
            </w:r>
            <w:r>
              <w:t>"</w:t>
            </w:r>
          </w:p>
          <w:p w:rsidR="00163F81" w:rsidRPr="0076069D" w:rsidRDefault="00163F81" w:rsidP="00FE78D0">
            <w:pPr>
              <w:jc w:val="both"/>
              <w:rPr>
                <w:highlight w:val="lightGray"/>
              </w:rPr>
            </w:pPr>
            <w:r>
              <w:t>}</w:t>
            </w:r>
          </w:p>
        </w:tc>
        <w:tc>
          <w:tcPr>
            <w:tcW w:w="956" w:type="dxa"/>
          </w:tcPr>
          <w:p w:rsidR="00163F81" w:rsidRPr="00031093" w:rsidRDefault="00163F81" w:rsidP="00FE78D0">
            <w:pPr>
              <w:jc w:val="both"/>
              <w:rPr>
                <w:szCs w:val="20"/>
              </w:rPr>
            </w:pPr>
            <w:r>
              <w:rPr>
                <w:szCs w:val="20"/>
              </w:rPr>
              <w:t>400</w:t>
            </w:r>
          </w:p>
          <w:p w:rsidR="00163F81" w:rsidRPr="00031093" w:rsidRDefault="00163F81" w:rsidP="00FE78D0">
            <w:pPr>
              <w:jc w:val="both"/>
              <w:rPr>
                <w:szCs w:val="20"/>
              </w:rPr>
            </w:pPr>
          </w:p>
        </w:tc>
        <w:tc>
          <w:tcPr>
            <w:tcW w:w="1471" w:type="dxa"/>
          </w:tcPr>
          <w:p w:rsidR="00163F81" w:rsidRPr="00031093" w:rsidRDefault="00163F81" w:rsidP="00FE78D0">
            <w:pPr>
              <w:jc w:val="both"/>
              <w:rPr>
                <w:szCs w:val="20"/>
              </w:rPr>
            </w:pPr>
            <w:r w:rsidRPr="0076019E">
              <w:rPr>
                <w:szCs w:val="20"/>
              </w:rPr>
              <w:t>Application/json</w:t>
            </w:r>
          </w:p>
        </w:tc>
        <w:tc>
          <w:tcPr>
            <w:tcW w:w="2250" w:type="dxa"/>
          </w:tcPr>
          <w:p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031093" w:rsidRDefault="00163F81" w:rsidP="00FE78D0">
            <w:pPr>
              <w:jc w:val="both"/>
            </w:pPr>
            <w:r>
              <w:rPr>
                <w:szCs w:val="20"/>
              </w:rPr>
              <w:t>400</w:t>
            </w:r>
          </w:p>
        </w:tc>
        <w:tc>
          <w:tcPr>
            <w:tcW w:w="1471" w:type="dxa"/>
          </w:tcPr>
          <w:p w:rsidR="00163F81" w:rsidRPr="00031093" w:rsidRDefault="00163F81" w:rsidP="00FE78D0">
            <w:pPr>
              <w:jc w:val="both"/>
            </w:pPr>
            <w:r>
              <w:rPr>
                <w:szCs w:val="20"/>
              </w:rPr>
              <w:t>Application/json</w:t>
            </w:r>
          </w:p>
        </w:tc>
        <w:tc>
          <w:tcPr>
            <w:tcW w:w="2250" w:type="dxa"/>
          </w:tcPr>
          <w:p w:rsidR="00163F81" w:rsidRDefault="00163F81" w:rsidP="00FE78D0">
            <w:pPr>
              <w:jc w:val="both"/>
              <w:rPr>
                <w:szCs w:val="20"/>
              </w:rPr>
            </w:pPr>
            <w:r>
              <w:rPr>
                <w:szCs w:val="20"/>
              </w:rPr>
              <w:t>In case mandatory parameter is missing</w:t>
            </w:r>
          </w:p>
          <w:p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031093" w:rsidRDefault="00163F81" w:rsidP="00FE78D0">
            <w:pPr>
              <w:jc w:val="both"/>
            </w:pPr>
            <w:r>
              <w:rPr>
                <w:color w:val="000000" w:themeColor="text1"/>
                <w:szCs w:val="20"/>
              </w:rPr>
              <w:t>500</w:t>
            </w:r>
          </w:p>
        </w:tc>
        <w:tc>
          <w:tcPr>
            <w:tcW w:w="1471" w:type="dxa"/>
          </w:tcPr>
          <w:p w:rsidR="00163F81" w:rsidRPr="00031093" w:rsidRDefault="00163F81" w:rsidP="00FE78D0">
            <w:pPr>
              <w:jc w:val="both"/>
            </w:pPr>
            <w:r>
              <w:rPr>
                <w:szCs w:val="20"/>
              </w:rPr>
              <w:t>Application/json</w:t>
            </w:r>
          </w:p>
        </w:tc>
        <w:tc>
          <w:tcPr>
            <w:tcW w:w="2250" w:type="dxa"/>
          </w:tcPr>
          <w:p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163F81" w:rsidRDefault="00163F81" w:rsidP="00163F81">
      <w:pPr>
        <w:jc w:val="both"/>
      </w:pPr>
    </w:p>
    <w:p w:rsidR="00163F81" w:rsidRDefault="00163F81" w:rsidP="00163F81">
      <w:pPr>
        <w:pStyle w:val="Heading5"/>
        <w:jc w:val="both"/>
      </w:pPr>
      <w:r>
        <w:t>Body Elements</w:t>
      </w:r>
    </w:p>
    <w:p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rsidTr="001B6A55">
        <w:trPr>
          <w:trHeight w:val="244"/>
        </w:trPr>
        <w:tc>
          <w:tcPr>
            <w:tcW w:w="294" w:type="pct"/>
            <w:shd w:val="clear" w:color="auto" w:fill="D9D9D9" w:themeFill="background1" w:themeFillShade="D9"/>
          </w:tcPr>
          <w:p w:rsidR="0023507B" w:rsidRPr="00DE1B6A" w:rsidRDefault="0023507B" w:rsidP="001B6A55">
            <w:pPr>
              <w:jc w:val="both"/>
            </w:pPr>
            <w:r w:rsidRPr="00DE1B6A">
              <w:t>#</w:t>
            </w:r>
          </w:p>
        </w:tc>
        <w:tc>
          <w:tcPr>
            <w:tcW w:w="926" w:type="pct"/>
            <w:shd w:val="clear" w:color="auto" w:fill="D9D9D9" w:themeFill="background1" w:themeFillShade="D9"/>
          </w:tcPr>
          <w:p w:rsidR="0023507B" w:rsidRPr="00DE1B6A" w:rsidRDefault="0023507B" w:rsidP="001B6A55">
            <w:pPr>
              <w:jc w:val="both"/>
            </w:pPr>
            <w:r w:rsidRPr="00DE1B6A">
              <w:t>Element Name</w:t>
            </w:r>
          </w:p>
        </w:tc>
        <w:tc>
          <w:tcPr>
            <w:tcW w:w="691" w:type="pct"/>
            <w:shd w:val="clear" w:color="auto" w:fill="D9D9D9" w:themeFill="background1" w:themeFillShade="D9"/>
          </w:tcPr>
          <w:p w:rsidR="0023507B" w:rsidRPr="00DE1B6A" w:rsidRDefault="0023507B" w:rsidP="001B6A55">
            <w:pPr>
              <w:jc w:val="both"/>
            </w:pPr>
            <w:r w:rsidRPr="00DE1B6A">
              <w:t>Mandatory</w:t>
            </w:r>
          </w:p>
        </w:tc>
        <w:tc>
          <w:tcPr>
            <w:tcW w:w="690" w:type="pct"/>
            <w:shd w:val="clear" w:color="auto" w:fill="D9D9D9" w:themeFill="background1" w:themeFillShade="D9"/>
          </w:tcPr>
          <w:p w:rsidR="0023507B" w:rsidRPr="00DE1B6A" w:rsidRDefault="0023507B" w:rsidP="001B6A55">
            <w:pPr>
              <w:jc w:val="both"/>
            </w:pPr>
            <w:r w:rsidRPr="00DE1B6A">
              <w:t>Data type</w:t>
            </w:r>
          </w:p>
        </w:tc>
        <w:tc>
          <w:tcPr>
            <w:tcW w:w="1116" w:type="pct"/>
            <w:shd w:val="clear" w:color="auto" w:fill="D9D9D9" w:themeFill="background1" w:themeFillShade="D9"/>
          </w:tcPr>
          <w:p w:rsidR="0023507B" w:rsidRPr="00DE1B6A" w:rsidRDefault="0023507B" w:rsidP="001B6A55">
            <w:pPr>
              <w:jc w:val="both"/>
            </w:pPr>
            <w:r>
              <w:t>Range</w:t>
            </w:r>
          </w:p>
        </w:tc>
        <w:tc>
          <w:tcPr>
            <w:tcW w:w="1283" w:type="pct"/>
            <w:shd w:val="clear" w:color="auto" w:fill="D9D9D9" w:themeFill="background1" w:themeFillShade="D9"/>
          </w:tcPr>
          <w:p w:rsidR="0023507B" w:rsidRPr="00DE1B6A" w:rsidRDefault="0023507B" w:rsidP="001B6A55">
            <w:pPr>
              <w:jc w:val="both"/>
            </w:pPr>
            <w:r w:rsidRPr="00DE1B6A">
              <w:t>Details</w:t>
            </w:r>
          </w:p>
        </w:tc>
      </w:tr>
      <w:tr w:rsidR="0023507B" w:rsidTr="001B6A55">
        <w:trPr>
          <w:trHeight w:val="244"/>
        </w:trPr>
        <w:tc>
          <w:tcPr>
            <w:tcW w:w="294" w:type="pct"/>
          </w:tcPr>
          <w:p w:rsidR="0023507B" w:rsidRPr="00E827C4" w:rsidRDefault="0023507B" w:rsidP="001B6A55">
            <w:pPr>
              <w:jc w:val="both"/>
              <w:rPr>
                <w:szCs w:val="20"/>
              </w:rPr>
            </w:pPr>
            <w:r>
              <w:rPr>
                <w:szCs w:val="20"/>
              </w:rPr>
              <w:t>1</w:t>
            </w:r>
          </w:p>
        </w:tc>
        <w:tc>
          <w:tcPr>
            <w:tcW w:w="926" w:type="pct"/>
          </w:tcPr>
          <w:p w:rsidR="0023507B" w:rsidRPr="00B84EE3" w:rsidRDefault="0023507B" w:rsidP="001B6A55">
            <w:pPr>
              <w:jc w:val="both"/>
              <w:rPr>
                <w:szCs w:val="20"/>
              </w:rPr>
            </w:pPr>
            <w:r>
              <w:rPr>
                <w:szCs w:val="20"/>
              </w:rPr>
              <w:t>failureReason</w:t>
            </w:r>
          </w:p>
        </w:tc>
        <w:tc>
          <w:tcPr>
            <w:tcW w:w="691" w:type="pct"/>
          </w:tcPr>
          <w:p w:rsidR="0023507B" w:rsidRPr="00E827C4" w:rsidRDefault="0023507B" w:rsidP="001B6A55">
            <w:pPr>
              <w:jc w:val="both"/>
              <w:rPr>
                <w:szCs w:val="20"/>
              </w:rPr>
            </w:pPr>
            <w:r>
              <w:rPr>
                <w:szCs w:val="20"/>
              </w:rPr>
              <w:t>No</w:t>
            </w:r>
          </w:p>
        </w:tc>
        <w:tc>
          <w:tcPr>
            <w:tcW w:w="690" w:type="pct"/>
          </w:tcPr>
          <w:p w:rsidR="0023507B" w:rsidRPr="00B84EE3" w:rsidRDefault="0023507B" w:rsidP="001B6A55">
            <w:pPr>
              <w:jc w:val="both"/>
              <w:rPr>
                <w:szCs w:val="20"/>
              </w:rPr>
            </w:pPr>
            <w:r>
              <w:rPr>
                <w:szCs w:val="20"/>
              </w:rPr>
              <w:t>String</w:t>
            </w:r>
          </w:p>
        </w:tc>
        <w:tc>
          <w:tcPr>
            <w:tcW w:w="1116" w:type="pct"/>
          </w:tcPr>
          <w:p w:rsidR="0023507B" w:rsidRPr="00E827C4" w:rsidRDefault="0023507B" w:rsidP="001B6A55">
            <w:pPr>
              <w:jc w:val="both"/>
              <w:rPr>
                <w:szCs w:val="20"/>
              </w:rPr>
            </w:pPr>
          </w:p>
        </w:tc>
        <w:tc>
          <w:tcPr>
            <w:tcW w:w="1283" w:type="pct"/>
          </w:tcPr>
          <w:p w:rsidR="0023507B" w:rsidRPr="00E827C4" w:rsidRDefault="0023507B" w:rsidP="001B6A55">
            <w:pPr>
              <w:jc w:val="both"/>
              <w:rPr>
                <w:szCs w:val="20"/>
              </w:rPr>
            </w:pPr>
            <w:r>
              <w:rPr>
                <w:szCs w:val="20"/>
              </w:rPr>
              <w:t>Reason for the request failure</w:t>
            </w:r>
          </w:p>
        </w:tc>
      </w:tr>
    </w:tbl>
    <w:p w:rsidR="00163F81" w:rsidRDefault="00163F81" w:rsidP="00163F81">
      <w:pPr>
        <w:jc w:val="both"/>
      </w:pPr>
    </w:p>
    <w:p w:rsidR="001C1483" w:rsidRDefault="001C1483" w:rsidP="001C1483">
      <w:pPr>
        <w:pStyle w:val="Heading3"/>
        <w:tabs>
          <w:tab w:val="num" w:pos="540"/>
        </w:tabs>
        <w:jc w:val="both"/>
      </w:pPr>
      <w:bookmarkStart w:id="400" w:name="_Toc410383283"/>
      <w:bookmarkStart w:id="401" w:name="_Toc411454391"/>
      <w:bookmarkStart w:id="402" w:name="_Toc409453697"/>
      <w:r>
        <w:t>CDR File Notification API</w:t>
      </w:r>
      <w:bookmarkEnd w:id="400"/>
      <w:bookmarkEnd w:id="401"/>
    </w:p>
    <w:p w:rsidR="001C1483" w:rsidRDefault="001C1483" w:rsidP="001C1483">
      <w:pPr>
        <w:rPr>
          <w:rFonts w:cs="Arial"/>
          <w:color w:val="FF0000"/>
          <w:szCs w:val="20"/>
        </w:rPr>
      </w:pPr>
    </w:p>
    <w:p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rsidR="001C1483" w:rsidRPr="006110FF" w:rsidRDefault="001C1483" w:rsidP="001C1483">
      <w:pPr>
        <w:pStyle w:val="Heading4"/>
      </w:pPr>
      <w:proofErr w:type="gramStart"/>
      <w:r w:rsidRPr="00A82276">
        <w:t>cdrFileNotification</w:t>
      </w:r>
      <w:proofErr w:type="gramEnd"/>
      <w:r w:rsidRPr="00A82276">
        <w:t xml:space="preserve"> </w:t>
      </w:r>
      <w:r>
        <w:t>API</w:t>
      </w:r>
      <w:r w:rsidRPr="00D164C4">
        <w:t xml:space="preserve"> </w:t>
      </w:r>
      <w:r>
        <w:t>- Request</w:t>
      </w:r>
    </w:p>
    <w:p w:rsidR="001C1483" w:rsidRDefault="001C1483" w:rsidP="001C1483">
      <w:pPr>
        <w:rPr>
          <w:rFonts w:cs="Arial"/>
          <w:color w:val="FF0000"/>
          <w:szCs w:val="20"/>
        </w:rPr>
      </w:pPr>
    </w:p>
    <w:p w:rsidR="001C1483" w:rsidRDefault="001C1483" w:rsidP="001C1483">
      <w:r w:rsidRPr="00DE1B6A">
        <w:rPr>
          <w:b/>
        </w:rPr>
        <w:t>URL</w:t>
      </w:r>
      <w:r w:rsidRPr="00EB6872">
        <w:t>:</w:t>
      </w:r>
    </w:p>
    <w:p w:rsidR="001C1483" w:rsidRPr="00152DDF" w:rsidRDefault="001C1483" w:rsidP="001C1483">
      <w:r w:rsidRPr="00152DDF">
        <w:t>http://&lt;motech:port&gt;/motech-platform-server/module/kilkari</w:t>
      </w:r>
      <w:ins w:id="403" w:author="Manish Asija" w:date="2015-04-16T12:44:00Z">
        <w:r w:rsidR="009142F4">
          <w:t>obd</w:t>
        </w:r>
      </w:ins>
      <w:r w:rsidRPr="00152DDF">
        <w:t xml:space="preserve">/cdrFileNotification/ </w:t>
      </w:r>
    </w:p>
    <w:p w:rsidR="001C1483" w:rsidRDefault="001C1483" w:rsidP="001C1483">
      <w:pPr>
        <w:rPr>
          <w:b/>
        </w:rPr>
      </w:pPr>
    </w:p>
    <w:p w:rsidR="001C1483" w:rsidRDefault="001C1483" w:rsidP="001C1483">
      <w:r w:rsidRPr="0060501A">
        <w:rPr>
          <w:b/>
        </w:rPr>
        <w:t>Method</w:t>
      </w:r>
      <w:r w:rsidRPr="00EB6872">
        <w:t xml:space="preserve">: </w:t>
      </w:r>
      <w:r>
        <w:t>POST</w:t>
      </w:r>
    </w:p>
    <w:p w:rsidR="001C1483" w:rsidRDefault="001C1483" w:rsidP="001C1483">
      <w:pPr>
        <w:pStyle w:val="Heading5"/>
        <w:tabs>
          <w:tab w:val="num" w:pos="810"/>
        </w:tabs>
        <w:jc w:val="both"/>
      </w:pPr>
      <w:r>
        <w:t>Validations</w:t>
      </w:r>
    </w:p>
    <w:p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rsidR="001C1483" w:rsidRDefault="001C1483" w:rsidP="001C1483">
      <w:pPr>
        <w:pStyle w:val="Heading5"/>
        <w:tabs>
          <w:tab w:val="num" w:pos="810"/>
        </w:tabs>
        <w:jc w:val="both"/>
      </w:pPr>
      <w:r>
        <w:t>Http time Out</w:t>
      </w:r>
    </w:p>
    <w:p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rsidTr="001B6A55">
        <w:tc>
          <w:tcPr>
            <w:tcW w:w="1489" w:type="dxa"/>
            <w:shd w:val="clear" w:color="auto" w:fill="D9D9D9" w:themeFill="background1" w:themeFillShade="D9"/>
          </w:tcPr>
          <w:p w:rsidR="001C1483" w:rsidRDefault="001C1483" w:rsidP="001B6A55">
            <w:r>
              <w:t>Header Name</w:t>
            </w:r>
          </w:p>
        </w:tc>
        <w:tc>
          <w:tcPr>
            <w:tcW w:w="1813" w:type="dxa"/>
            <w:shd w:val="clear" w:color="auto" w:fill="D9D9D9" w:themeFill="background1" w:themeFillShade="D9"/>
          </w:tcPr>
          <w:p w:rsidR="001C1483" w:rsidRDefault="001C1483" w:rsidP="001B6A55">
            <w:r>
              <w:t>Header Value</w:t>
            </w:r>
          </w:p>
        </w:tc>
        <w:tc>
          <w:tcPr>
            <w:tcW w:w="1340" w:type="dxa"/>
            <w:shd w:val="clear" w:color="auto" w:fill="D9D9D9" w:themeFill="background1" w:themeFillShade="D9"/>
          </w:tcPr>
          <w:p w:rsidR="001C1483" w:rsidRDefault="001C1483" w:rsidP="001B6A55">
            <w:r>
              <w:t>Mandatory</w:t>
            </w:r>
          </w:p>
        </w:tc>
        <w:tc>
          <w:tcPr>
            <w:tcW w:w="4538" w:type="dxa"/>
            <w:shd w:val="clear" w:color="auto" w:fill="D9D9D9" w:themeFill="background1" w:themeFillShade="D9"/>
          </w:tcPr>
          <w:p w:rsidR="001C1483" w:rsidRDefault="001C1483" w:rsidP="001B6A55">
            <w:r>
              <w:t>Description</w:t>
            </w:r>
          </w:p>
        </w:tc>
      </w:tr>
      <w:tr w:rsidR="001C1483" w:rsidTr="001B6A55">
        <w:tc>
          <w:tcPr>
            <w:tcW w:w="1489" w:type="dxa"/>
          </w:tcPr>
          <w:p w:rsidR="001C1483" w:rsidRPr="0065474C" w:rsidRDefault="001C1483" w:rsidP="001B6A55">
            <w:r>
              <w:t>Content-Type</w:t>
            </w:r>
          </w:p>
        </w:tc>
        <w:tc>
          <w:tcPr>
            <w:tcW w:w="1813" w:type="dxa"/>
          </w:tcPr>
          <w:p w:rsidR="001C1483" w:rsidRDefault="001C1483" w:rsidP="001B6A55">
            <w:r>
              <w:t>application/json</w:t>
            </w:r>
          </w:p>
        </w:tc>
        <w:tc>
          <w:tcPr>
            <w:tcW w:w="1340" w:type="dxa"/>
          </w:tcPr>
          <w:p w:rsidR="001C1483" w:rsidRPr="0065474C" w:rsidRDefault="001C1483" w:rsidP="001B6A55">
            <w:r>
              <w:t>Yes</w:t>
            </w:r>
          </w:p>
        </w:tc>
        <w:tc>
          <w:tcPr>
            <w:tcW w:w="4538" w:type="dxa"/>
          </w:tcPr>
          <w:p w:rsidR="001C1483" w:rsidRPr="00BA7AFF" w:rsidRDefault="001C1483" w:rsidP="001B6A55">
            <w:r>
              <w:t>It specifies the format of the content in the request</w:t>
            </w:r>
          </w:p>
        </w:tc>
      </w:tr>
      <w:tr w:rsidR="001C1483" w:rsidTr="001B6A55">
        <w:tc>
          <w:tcPr>
            <w:tcW w:w="1489" w:type="dxa"/>
          </w:tcPr>
          <w:p w:rsidR="001C1483" w:rsidRPr="0065474C" w:rsidRDefault="001C1483" w:rsidP="001B6A55">
            <w:r>
              <w:t>Accept</w:t>
            </w:r>
          </w:p>
        </w:tc>
        <w:tc>
          <w:tcPr>
            <w:tcW w:w="1813" w:type="dxa"/>
          </w:tcPr>
          <w:p w:rsidR="001C1483" w:rsidRPr="0065474C" w:rsidRDefault="001C1483" w:rsidP="001B6A55">
            <w:r>
              <w:t>application/json</w:t>
            </w:r>
          </w:p>
        </w:tc>
        <w:tc>
          <w:tcPr>
            <w:tcW w:w="1340" w:type="dxa"/>
          </w:tcPr>
          <w:p w:rsidR="001C1483" w:rsidRPr="0065474C" w:rsidRDefault="001C1483" w:rsidP="001B6A55">
            <w:r>
              <w:t>Yes</w:t>
            </w:r>
          </w:p>
        </w:tc>
        <w:tc>
          <w:tcPr>
            <w:tcW w:w="4538" w:type="dxa"/>
          </w:tcPr>
          <w:p w:rsidR="001C1483" w:rsidRPr="00706077" w:rsidRDefault="001C1483" w:rsidP="001B6A55">
            <w:r>
              <w:t>It specifies the format of the content accepted by the API invoker.</w:t>
            </w:r>
          </w:p>
        </w:tc>
      </w:tr>
    </w:tbl>
    <w:p w:rsidR="001C1483" w:rsidRDefault="001C1483" w:rsidP="001C1483">
      <w:pPr>
        <w:pStyle w:val="Heading5"/>
        <w:tabs>
          <w:tab w:val="num" w:pos="810"/>
        </w:tabs>
        <w:jc w:val="both"/>
      </w:pPr>
      <w:r>
        <w:lastRenderedPageBreak/>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rsidTr="001B6A55">
        <w:tc>
          <w:tcPr>
            <w:tcW w:w="540" w:type="dxa"/>
            <w:shd w:val="clear" w:color="auto" w:fill="CCCCCC"/>
            <w:tcMar>
              <w:top w:w="100" w:type="dxa"/>
              <w:left w:w="100" w:type="dxa"/>
              <w:bottom w:w="100" w:type="dxa"/>
              <w:right w:w="100" w:type="dxa"/>
            </w:tcMar>
          </w:tcPr>
          <w:p w:rsidR="001C1483" w:rsidRDefault="001C1483" w:rsidP="001B6A55">
            <w:pPr>
              <w:pStyle w:val="Normal1"/>
              <w:spacing w:line="240" w:lineRule="auto"/>
              <w:jc w:val="both"/>
            </w:pPr>
          </w:p>
        </w:tc>
        <w:tc>
          <w:tcPr>
            <w:tcW w:w="8650" w:type="dxa"/>
            <w:tcMar>
              <w:top w:w="100" w:type="dxa"/>
              <w:left w:w="100" w:type="dxa"/>
              <w:bottom w:w="100" w:type="dxa"/>
              <w:right w:w="100" w:type="dxa"/>
            </w:tcMar>
          </w:tcPr>
          <w:p w:rsidR="001C1483" w:rsidRPr="00801274" w:rsidRDefault="001C1483" w:rsidP="001B6A55">
            <w:pPr>
              <w:rPr>
                <w:rFonts w:eastAsia="Arial" w:cs="Arial"/>
                <w:szCs w:val="20"/>
              </w:rPr>
            </w:pPr>
            <w:r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fileName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cdrSummary</w:t>
            </w:r>
            <w:r>
              <w:rPr>
                <w:rFonts w:eastAsia="Arial" w:cs="Arial"/>
                <w:szCs w:val="20"/>
              </w:rPr>
              <w:t>"</w:t>
            </w:r>
            <w:r w:rsidR="001C1483" w:rsidRPr="00801274">
              <w:rPr>
                <w:rFonts w:eastAsia="Arial" w:cs="Arial"/>
                <w:szCs w:val="20"/>
              </w:rPr>
              <w:t>:</w:t>
            </w:r>
          </w:p>
          <w:p w:rsidR="001C1483" w:rsidRPr="00801274" w:rsidRDefault="001C1483" w:rsidP="001B6A55">
            <w:pPr>
              <w:rPr>
                <w:rFonts w:eastAsia="Arial" w:cs="Arial"/>
                <w:szCs w:val="20"/>
              </w:rPr>
            </w:pPr>
            <w:r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 5000</w:t>
            </w:r>
          </w:p>
          <w:p w:rsidR="001C1483" w:rsidRPr="00801274" w:rsidRDefault="001C1483" w:rsidP="001B6A55">
            <w:pPr>
              <w:rPr>
                <w:rFonts w:eastAsia="Arial" w:cs="Arial"/>
                <w:szCs w:val="20"/>
              </w:rPr>
            </w:pPr>
            <w:r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cdrDetail</w:t>
            </w:r>
            <w:r>
              <w:rPr>
                <w:rFonts w:eastAsia="Arial" w:cs="Arial"/>
                <w:szCs w:val="20"/>
              </w:rPr>
              <w:t>"</w:t>
            </w:r>
            <w:r w:rsidR="001C1483" w:rsidRPr="00801274">
              <w:rPr>
                <w:rFonts w:eastAsia="Arial" w:cs="Arial"/>
                <w:szCs w:val="20"/>
              </w:rPr>
              <w:t>:</w:t>
            </w:r>
          </w:p>
          <w:p w:rsidR="001C1483" w:rsidRPr="00801274" w:rsidRDefault="001C1483" w:rsidP="001B6A55">
            <w:pPr>
              <w:rPr>
                <w:rFonts w:eastAsia="Arial" w:cs="Arial"/>
                <w:szCs w:val="20"/>
              </w:rPr>
            </w:pPr>
            <w:r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rsidR="001C1483" w:rsidRPr="00801274" w:rsidRDefault="001C1483" w:rsidP="001B6A55">
            <w:pPr>
              <w:rPr>
                <w:rFonts w:eastAsia="Arial" w:cs="Arial"/>
                <w:szCs w:val="20"/>
              </w:rPr>
            </w:pPr>
            <w:r w:rsidRPr="00801274">
              <w:rPr>
                <w:rFonts w:eastAsia="Arial" w:cs="Arial"/>
                <w:szCs w:val="20"/>
              </w:rPr>
              <w:t>}</w:t>
            </w:r>
          </w:p>
          <w:p w:rsidR="001C1483" w:rsidRDefault="001C1483" w:rsidP="001B6A55">
            <w:pPr>
              <w:pStyle w:val="Normal1"/>
              <w:spacing w:line="240" w:lineRule="auto"/>
              <w:jc w:val="both"/>
            </w:pPr>
            <w:r w:rsidRPr="00801274">
              <w:rPr>
                <w:sz w:val="20"/>
              </w:rPr>
              <w:t>}</w:t>
            </w:r>
          </w:p>
        </w:tc>
      </w:tr>
    </w:tbl>
    <w:p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rsidTr="001B6A55">
        <w:tc>
          <w:tcPr>
            <w:tcW w:w="558" w:type="dxa"/>
            <w:shd w:val="clear" w:color="auto" w:fill="D9D9D9" w:themeFill="background1" w:themeFillShade="D9"/>
          </w:tcPr>
          <w:p w:rsidR="001C1483" w:rsidRDefault="001C1483" w:rsidP="001B6A55">
            <w:r>
              <w:t>#</w:t>
            </w:r>
          </w:p>
        </w:tc>
        <w:tc>
          <w:tcPr>
            <w:tcW w:w="2340" w:type="dxa"/>
            <w:shd w:val="clear" w:color="auto" w:fill="D9D9D9" w:themeFill="background1" w:themeFillShade="D9"/>
          </w:tcPr>
          <w:p w:rsidR="001C1483" w:rsidRDefault="001C1483" w:rsidP="001B6A55">
            <w:r>
              <w:t>Parameter Name</w:t>
            </w:r>
          </w:p>
        </w:tc>
        <w:tc>
          <w:tcPr>
            <w:tcW w:w="1350" w:type="dxa"/>
            <w:shd w:val="clear" w:color="auto" w:fill="D9D9D9" w:themeFill="background1" w:themeFillShade="D9"/>
          </w:tcPr>
          <w:p w:rsidR="001C1483" w:rsidRDefault="001C1483" w:rsidP="001B6A55">
            <w:r>
              <w:t>Mandatory</w:t>
            </w:r>
          </w:p>
        </w:tc>
        <w:tc>
          <w:tcPr>
            <w:tcW w:w="900" w:type="dxa"/>
            <w:shd w:val="clear" w:color="auto" w:fill="D9D9D9" w:themeFill="background1" w:themeFillShade="D9"/>
          </w:tcPr>
          <w:p w:rsidR="001C1483" w:rsidRDefault="001C1483" w:rsidP="001B6A55">
            <w:r>
              <w:t>Data type</w:t>
            </w:r>
          </w:p>
        </w:tc>
        <w:tc>
          <w:tcPr>
            <w:tcW w:w="1458" w:type="dxa"/>
            <w:shd w:val="clear" w:color="auto" w:fill="D9D9D9" w:themeFill="background1" w:themeFillShade="D9"/>
          </w:tcPr>
          <w:p w:rsidR="001C1483" w:rsidRDefault="001C1483" w:rsidP="001B6A55">
            <w:r>
              <w:t>Range</w:t>
            </w:r>
          </w:p>
        </w:tc>
        <w:tc>
          <w:tcPr>
            <w:tcW w:w="2592" w:type="dxa"/>
            <w:shd w:val="clear" w:color="auto" w:fill="D9D9D9" w:themeFill="background1" w:themeFillShade="D9"/>
          </w:tcPr>
          <w:p w:rsidR="001C1483" w:rsidRDefault="001C1483" w:rsidP="001B6A55">
            <w:r>
              <w:t>Description</w:t>
            </w:r>
          </w:p>
        </w:tc>
      </w:tr>
      <w:tr w:rsidR="001C1483" w:rsidTr="001B6A55">
        <w:trPr>
          <w:trHeight w:val="647"/>
        </w:trPr>
        <w:tc>
          <w:tcPr>
            <w:tcW w:w="558" w:type="dxa"/>
          </w:tcPr>
          <w:p w:rsidR="001C1483" w:rsidRDefault="001C1483" w:rsidP="001B6A55">
            <w:r>
              <w:t>1</w:t>
            </w:r>
          </w:p>
        </w:tc>
        <w:tc>
          <w:tcPr>
            <w:tcW w:w="2340" w:type="dxa"/>
          </w:tcPr>
          <w:p w:rsidR="001C1483" w:rsidRPr="00246898" w:rsidRDefault="001C1483" w:rsidP="001B6A55">
            <w:r w:rsidRPr="00132D87">
              <w:rPr>
                <w:rFonts w:eastAsia="Arial" w:cs="Arial"/>
                <w:sz w:val="18"/>
                <w:szCs w:val="18"/>
              </w:rPr>
              <w:t>fileName</w:t>
            </w:r>
          </w:p>
        </w:tc>
        <w:tc>
          <w:tcPr>
            <w:tcW w:w="1350" w:type="dxa"/>
          </w:tcPr>
          <w:p w:rsidR="001C1483" w:rsidRDefault="001C1483" w:rsidP="001B6A55">
            <w:r>
              <w:t>Yes</w:t>
            </w:r>
          </w:p>
        </w:tc>
        <w:tc>
          <w:tcPr>
            <w:tcW w:w="900" w:type="dxa"/>
          </w:tcPr>
          <w:p w:rsidR="001C1483" w:rsidRDefault="001C1483" w:rsidP="001B6A55">
            <w:r>
              <w:t>String</w:t>
            </w:r>
          </w:p>
        </w:tc>
        <w:tc>
          <w:tcPr>
            <w:tcW w:w="1458" w:type="dxa"/>
          </w:tcPr>
          <w:p w:rsidR="001C1483" w:rsidRDefault="001C1483" w:rsidP="001B6A55">
            <w:r>
              <w:t>NA</w:t>
            </w:r>
          </w:p>
        </w:tc>
        <w:tc>
          <w:tcPr>
            <w:tcW w:w="2592" w:type="dxa"/>
          </w:tcPr>
          <w:p w:rsidR="001C1483" w:rsidRDefault="001C1483" w:rsidP="001B6A55">
            <w:r>
              <w:t>Filename of the target file that was originally passed by MoTech with NotifyTargetFile API</w:t>
            </w:r>
          </w:p>
        </w:tc>
      </w:tr>
      <w:tr w:rsidR="001C1483" w:rsidTr="001B6A55">
        <w:tc>
          <w:tcPr>
            <w:tcW w:w="558" w:type="dxa"/>
          </w:tcPr>
          <w:p w:rsidR="001C1483" w:rsidRDefault="001C1483" w:rsidP="001B6A55">
            <w:r>
              <w:t>2</w:t>
            </w:r>
          </w:p>
        </w:tc>
        <w:tc>
          <w:tcPr>
            <w:tcW w:w="2340" w:type="dxa"/>
          </w:tcPr>
          <w:p w:rsidR="001C1483" w:rsidRPr="004112C6" w:rsidRDefault="001C1483" w:rsidP="001B6A55">
            <w:r>
              <w:rPr>
                <w:rFonts w:eastAsia="Arial" w:cs="Arial"/>
                <w:sz w:val="18"/>
                <w:szCs w:val="18"/>
              </w:rPr>
              <w:t>cdrSummary</w:t>
            </w:r>
          </w:p>
        </w:tc>
        <w:tc>
          <w:tcPr>
            <w:tcW w:w="1350" w:type="dxa"/>
          </w:tcPr>
          <w:p w:rsidR="001C1483" w:rsidRPr="009C5A03" w:rsidRDefault="001C1483" w:rsidP="001B6A55">
            <w:r w:rsidRPr="009C5A03">
              <w:t>Yes</w:t>
            </w:r>
          </w:p>
        </w:tc>
        <w:tc>
          <w:tcPr>
            <w:tcW w:w="900" w:type="dxa"/>
          </w:tcPr>
          <w:p w:rsidR="001C1483" w:rsidRDefault="001C1483" w:rsidP="001B6A55">
            <w:r>
              <w:t>JSON String</w:t>
            </w:r>
          </w:p>
        </w:tc>
        <w:tc>
          <w:tcPr>
            <w:tcW w:w="1458" w:type="dxa"/>
          </w:tcPr>
          <w:p w:rsidR="001C1483" w:rsidRPr="00FB6E57" w:rsidRDefault="001C1483" w:rsidP="001B6A55">
            <w:r>
              <w:t>NA</w:t>
            </w:r>
          </w:p>
        </w:tc>
        <w:tc>
          <w:tcPr>
            <w:tcW w:w="2592" w:type="dxa"/>
          </w:tcPr>
          <w:p w:rsidR="001C1483" w:rsidRPr="00CA7393" w:rsidRDefault="001C1483" w:rsidP="001B6A55">
            <w:r>
              <w:t>Contains CDR file name, checksum, records count information</w:t>
            </w:r>
          </w:p>
        </w:tc>
      </w:tr>
      <w:tr w:rsidR="001C1483" w:rsidRPr="0016019F" w:rsidTr="001B6A55">
        <w:trPr>
          <w:trHeight w:val="755"/>
        </w:trPr>
        <w:tc>
          <w:tcPr>
            <w:tcW w:w="558" w:type="dxa"/>
          </w:tcPr>
          <w:p w:rsidR="001C1483" w:rsidRPr="0016019F" w:rsidRDefault="001C1483" w:rsidP="001B6A55">
            <w:r>
              <w:t>3</w:t>
            </w:r>
          </w:p>
        </w:tc>
        <w:tc>
          <w:tcPr>
            <w:tcW w:w="2340" w:type="dxa"/>
          </w:tcPr>
          <w:p w:rsidR="001C1483" w:rsidRPr="004112C6" w:rsidRDefault="001C1483" w:rsidP="001B6A55">
            <w:r>
              <w:rPr>
                <w:rFonts w:eastAsia="Arial" w:cs="Arial"/>
                <w:sz w:val="18"/>
                <w:szCs w:val="18"/>
              </w:rPr>
              <w:t>cdrDetail</w:t>
            </w:r>
          </w:p>
        </w:tc>
        <w:tc>
          <w:tcPr>
            <w:tcW w:w="1350" w:type="dxa"/>
          </w:tcPr>
          <w:p w:rsidR="001C1483" w:rsidRPr="009C5A03" w:rsidRDefault="001C1483" w:rsidP="001B6A55">
            <w:r w:rsidRPr="009C5A03">
              <w:t>Yes</w:t>
            </w:r>
          </w:p>
        </w:tc>
        <w:tc>
          <w:tcPr>
            <w:tcW w:w="900" w:type="dxa"/>
          </w:tcPr>
          <w:p w:rsidR="001C1483" w:rsidRDefault="001C1483" w:rsidP="001B6A55">
            <w:r>
              <w:t>JSON String</w:t>
            </w:r>
          </w:p>
        </w:tc>
        <w:tc>
          <w:tcPr>
            <w:tcW w:w="1458" w:type="dxa"/>
          </w:tcPr>
          <w:p w:rsidR="001C1483" w:rsidRPr="00FB6E57" w:rsidRDefault="001C1483" w:rsidP="001B6A55">
            <w:r>
              <w:t>NA</w:t>
            </w:r>
          </w:p>
        </w:tc>
        <w:tc>
          <w:tcPr>
            <w:tcW w:w="2592" w:type="dxa"/>
          </w:tcPr>
          <w:p w:rsidR="001C1483" w:rsidRPr="00CA7393" w:rsidRDefault="001C1483" w:rsidP="001B6A55">
            <w:r>
              <w:t>Contains CDR file name, checksum, records count information</w:t>
            </w:r>
          </w:p>
        </w:tc>
      </w:tr>
    </w:tbl>
    <w:p w:rsidR="001C1483" w:rsidRDefault="001C1483" w:rsidP="001C1483">
      <w:pPr>
        <w:pStyle w:val="Heading4"/>
        <w:tabs>
          <w:tab w:val="num" w:pos="810"/>
        </w:tabs>
        <w:jc w:val="both"/>
      </w:pPr>
      <w:proofErr w:type="gramStart"/>
      <w:r w:rsidRPr="00A82276">
        <w:t>cdrFileNotification</w:t>
      </w:r>
      <w:proofErr w:type="gramEnd"/>
      <w:r w:rsidRPr="00A82276">
        <w:t xml:space="preserve">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rsidTr="001B6A55">
        <w:tc>
          <w:tcPr>
            <w:tcW w:w="1188" w:type="dxa"/>
            <w:shd w:val="clear" w:color="auto" w:fill="D9D9D9" w:themeFill="background1" w:themeFillShade="D9"/>
          </w:tcPr>
          <w:p w:rsidR="001C1483" w:rsidRPr="00DE1B6A" w:rsidRDefault="001C1483" w:rsidP="001B6A55">
            <w:r w:rsidRPr="00DE1B6A">
              <w:t>Response  Status</w:t>
            </w:r>
          </w:p>
        </w:tc>
        <w:tc>
          <w:tcPr>
            <w:tcW w:w="2070" w:type="dxa"/>
            <w:shd w:val="clear" w:color="auto" w:fill="D9D9D9" w:themeFill="background1" w:themeFillShade="D9"/>
          </w:tcPr>
          <w:p w:rsidR="001C1483" w:rsidRPr="00DE1B6A" w:rsidRDefault="001C1483" w:rsidP="001B6A55">
            <w:r w:rsidRPr="00DE1B6A">
              <w:t>Body</w:t>
            </w:r>
            <w:r>
              <w:t xml:space="preserve"> Example</w:t>
            </w:r>
          </w:p>
        </w:tc>
        <w:tc>
          <w:tcPr>
            <w:tcW w:w="1350" w:type="dxa"/>
            <w:shd w:val="clear" w:color="auto" w:fill="D9D9D9" w:themeFill="background1" w:themeFillShade="D9"/>
          </w:tcPr>
          <w:p w:rsidR="001C1483" w:rsidRPr="00DE1B6A" w:rsidRDefault="001C1483" w:rsidP="001B6A55">
            <w:r w:rsidRPr="00DE1B6A">
              <w:t>HTTP Status Code</w:t>
            </w:r>
          </w:p>
        </w:tc>
        <w:tc>
          <w:tcPr>
            <w:tcW w:w="1710" w:type="dxa"/>
            <w:shd w:val="clear" w:color="auto" w:fill="D9D9D9" w:themeFill="background1" w:themeFillShade="D9"/>
          </w:tcPr>
          <w:p w:rsidR="001C1483" w:rsidRPr="00DE1B6A" w:rsidRDefault="001C1483" w:rsidP="001B6A55">
            <w:r w:rsidRPr="00DE1B6A">
              <w:t>Content Type</w:t>
            </w:r>
          </w:p>
        </w:tc>
        <w:tc>
          <w:tcPr>
            <w:tcW w:w="2880" w:type="dxa"/>
            <w:shd w:val="clear" w:color="auto" w:fill="D9D9D9" w:themeFill="background1" w:themeFillShade="D9"/>
          </w:tcPr>
          <w:p w:rsidR="001C1483" w:rsidRPr="00DE1B6A" w:rsidRDefault="001C1483" w:rsidP="001B6A55">
            <w:r w:rsidRPr="00DE1B6A">
              <w:t>Description</w:t>
            </w:r>
          </w:p>
        </w:tc>
      </w:tr>
      <w:tr w:rsidR="001C1483" w:rsidTr="001B6A55">
        <w:trPr>
          <w:trHeight w:val="346"/>
        </w:trPr>
        <w:tc>
          <w:tcPr>
            <w:tcW w:w="1188" w:type="dxa"/>
          </w:tcPr>
          <w:p w:rsidR="001C1483" w:rsidRPr="00031093" w:rsidRDefault="001C1483" w:rsidP="001B6A55">
            <w:r w:rsidRPr="00031093">
              <w:t>Successful</w:t>
            </w:r>
          </w:p>
        </w:tc>
        <w:tc>
          <w:tcPr>
            <w:tcW w:w="2070" w:type="dxa"/>
          </w:tcPr>
          <w:p w:rsidR="001C1483" w:rsidRDefault="001C1483" w:rsidP="001B6A55"/>
          <w:p w:rsidR="001C1483" w:rsidRPr="00031093" w:rsidRDefault="001C1483" w:rsidP="001B6A55"/>
        </w:tc>
        <w:tc>
          <w:tcPr>
            <w:tcW w:w="1350" w:type="dxa"/>
          </w:tcPr>
          <w:p w:rsidR="001C1483" w:rsidRPr="00031093" w:rsidRDefault="001C1483" w:rsidP="001B6A55">
            <w:r w:rsidRPr="00031093">
              <w:t>20</w:t>
            </w:r>
            <w:r>
              <w:t>2</w:t>
            </w:r>
          </w:p>
        </w:tc>
        <w:tc>
          <w:tcPr>
            <w:tcW w:w="1710" w:type="dxa"/>
          </w:tcPr>
          <w:p w:rsidR="001C1483" w:rsidRPr="00031093" w:rsidRDefault="001C1483" w:rsidP="001B6A55">
            <w:r w:rsidRPr="00031093">
              <w:t>Application/json</w:t>
            </w:r>
          </w:p>
        </w:tc>
        <w:tc>
          <w:tcPr>
            <w:tcW w:w="2880" w:type="dxa"/>
          </w:tcPr>
          <w:p w:rsidR="001C1483" w:rsidRPr="00031093" w:rsidRDefault="001C1483" w:rsidP="001B6A55">
            <w:r>
              <w:t>Accepted</w:t>
            </w:r>
          </w:p>
        </w:tc>
      </w:tr>
      <w:tr w:rsidR="001C1483" w:rsidTr="001B6A55">
        <w:tc>
          <w:tcPr>
            <w:tcW w:w="1188" w:type="dxa"/>
            <w:vMerge w:val="restart"/>
          </w:tcPr>
          <w:p w:rsidR="001C1483" w:rsidRPr="00031093" w:rsidRDefault="001C1483" w:rsidP="001B6A55">
            <w:r w:rsidRPr="00031093">
              <w:t>Failure</w:t>
            </w:r>
          </w:p>
        </w:tc>
        <w:tc>
          <w:tcPr>
            <w:tcW w:w="2070" w:type="dxa"/>
            <w:vMerge w:val="restart"/>
            <w:shd w:val="clear" w:color="auto" w:fill="auto"/>
          </w:tcPr>
          <w:p w:rsidR="001C1483" w:rsidRDefault="001C1483" w:rsidP="001B6A55">
            <w:pPr>
              <w:rPr>
                <w:rFonts w:eastAsia="Arial" w:cs="Arial"/>
              </w:rPr>
            </w:pPr>
            <w:r>
              <w:t>{</w:t>
            </w:r>
            <w:r>
              <w:rPr>
                <w:rFonts w:eastAsia="Arial" w:cs="Arial"/>
              </w:rPr>
              <w:t xml:space="preserve"> </w:t>
            </w:r>
          </w:p>
          <w:p w:rsidR="001C1483" w:rsidRPr="00031093" w:rsidRDefault="003F5A2D" w:rsidP="001B6A55">
            <w:r>
              <w:rPr>
                <w:rFonts w:eastAsia="Arial" w:cs="Arial"/>
              </w:rPr>
              <w:t>"</w:t>
            </w:r>
            <w:r w:rsidR="001C1483">
              <w:t>failureReason</w:t>
            </w:r>
            <w:r>
              <w:t>"</w:t>
            </w:r>
            <w:r w:rsidR="001C1483" w:rsidRPr="00031093">
              <w:t xml:space="preserve"> : </w:t>
            </w:r>
            <w:r>
              <w:t>"</w:t>
            </w:r>
            <w:r w:rsidR="001C1483" w:rsidRPr="00031093">
              <w:t>&lt;Description     of the failure reason&gt;</w:t>
            </w:r>
            <w:r>
              <w:t>"</w:t>
            </w:r>
          </w:p>
          <w:p w:rsidR="001C1483" w:rsidRPr="008749ED" w:rsidRDefault="001C1483" w:rsidP="001B6A55">
            <w:pPr>
              <w:rPr>
                <w:highlight w:val="lightGray"/>
              </w:rPr>
            </w:pPr>
            <w:r w:rsidRPr="00031093">
              <w:t>}</w:t>
            </w:r>
          </w:p>
        </w:tc>
        <w:tc>
          <w:tcPr>
            <w:tcW w:w="1350" w:type="dxa"/>
          </w:tcPr>
          <w:p w:rsidR="001C1483" w:rsidRPr="00031093" w:rsidRDefault="001C1483" w:rsidP="001B6A55">
            <w:pPr>
              <w:rPr>
                <w:szCs w:val="20"/>
              </w:rPr>
            </w:pPr>
            <w:r>
              <w:rPr>
                <w:szCs w:val="20"/>
              </w:rPr>
              <w:t>400</w:t>
            </w:r>
          </w:p>
          <w:p w:rsidR="001C1483" w:rsidRPr="00031093" w:rsidRDefault="001C1483" w:rsidP="001B6A55">
            <w:pPr>
              <w:rPr>
                <w:szCs w:val="20"/>
              </w:rPr>
            </w:pPr>
          </w:p>
        </w:tc>
        <w:tc>
          <w:tcPr>
            <w:tcW w:w="1710" w:type="dxa"/>
          </w:tcPr>
          <w:p w:rsidR="001C1483" w:rsidRPr="00031093" w:rsidRDefault="001C1483" w:rsidP="001B6A55">
            <w:pPr>
              <w:rPr>
                <w:szCs w:val="20"/>
              </w:rPr>
            </w:pPr>
            <w:r w:rsidRPr="0076019E">
              <w:rPr>
                <w:szCs w:val="20"/>
              </w:rPr>
              <w:t>Application/json</w:t>
            </w:r>
          </w:p>
        </w:tc>
        <w:tc>
          <w:tcPr>
            <w:tcW w:w="2880" w:type="dxa"/>
          </w:tcPr>
          <w:p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&lt;Parameter Name</w:t>
            </w:r>
            <w:r>
              <w:rPr>
                <w:szCs w:val="20"/>
              </w:rPr>
              <w:t xml:space="preserve"> : Invalid Value</w:t>
            </w:r>
            <w:r w:rsidR="00A9180B">
              <w:rPr>
                <w:szCs w:val="20"/>
              </w:rPr>
              <w:t>&gt;</w:t>
            </w:r>
            <w:r w:rsidR="003F5A2D">
              <w:rPr>
                <w:szCs w:val="20"/>
              </w:rPr>
              <w:t>"</w:t>
            </w:r>
            <w:r>
              <w:rPr>
                <w:szCs w:val="20"/>
              </w:rPr>
              <w:t xml:space="preserve"> shall be returned in failure reason</w:t>
            </w:r>
          </w:p>
        </w:tc>
      </w:tr>
      <w:tr w:rsidR="001C1483" w:rsidTr="001B6A55">
        <w:tc>
          <w:tcPr>
            <w:tcW w:w="1188" w:type="dxa"/>
            <w:vMerge/>
          </w:tcPr>
          <w:p w:rsidR="001C1483" w:rsidRPr="00031093" w:rsidRDefault="001C1483" w:rsidP="001B6A55"/>
        </w:tc>
        <w:tc>
          <w:tcPr>
            <w:tcW w:w="2070" w:type="dxa"/>
            <w:vMerge/>
            <w:shd w:val="clear" w:color="auto" w:fill="auto"/>
          </w:tcPr>
          <w:p w:rsidR="001C1483" w:rsidRPr="00031093" w:rsidRDefault="001C1483" w:rsidP="001B6A55"/>
        </w:tc>
        <w:tc>
          <w:tcPr>
            <w:tcW w:w="1350" w:type="dxa"/>
          </w:tcPr>
          <w:p w:rsidR="001C1483" w:rsidRDefault="001C1483" w:rsidP="001B6A55">
            <w:pPr>
              <w:rPr>
                <w:szCs w:val="20"/>
              </w:rPr>
            </w:pPr>
            <w:r>
              <w:rPr>
                <w:szCs w:val="20"/>
              </w:rPr>
              <w:t>400</w:t>
            </w:r>
          </w:p>
        </w:tc>
        <w:tc>
          <w:tcPr>
            <w:tcW w:w="1710" w:type="dxa"/>
          </w:tcPr>
          <w:p w:rsidR="001C1483" w:rsidRDefault="001C1483" w:rsidP="001B6A55">
            <w:pPr>
              <w:rPr>
                <w:szCs w:val="20"/>
              </w:rPr>
            </w:pPr>
            <w:r w:rsidRPr="0076019E">
              <w:rPr>
                <w:szCs w:val="20"/>
              </w:rPr>
              <w:t>Application/json</w:t>
            </w:r>
          </w:p>
        </w:tc>
        <w:tc>
          <w:tcPr>
            <w:tcW w:w="2880" w:type="dxa"/>
          </w:tcPr>
          <w:p w:rsidR="001C1483" w:rsidRDefault="001C1483" w:rsidP="001B6A55">
            <w:pPr>
              <w:rPr>
                <w:szCs w:val="20"/>
              </w:rPr>
            </w:pPr>
            <w:r>
              <w:rPr>
                <w:szCs w:val="20"/>
              </w:rPr>
              <w:t xml:space="preserve">In case filename is  not found </w:t>
            </w:r>
            <w:r w:rsidR="003F5A2D">
              <w:rPr>
                <w:szCs w:val="20"/>
              </w:rPr>
              <w:t>"</w:t>
            </w:r>
            <w:r>
              <w:rPr>
                <w:szCs w:val="20"/>
              </w:rPr>
              <w:t>Filename invalid</w:t>
            </w:r>
            <w:r w:rsidR="003F5A2D">
              <w:rPr>
                <w:szCs w:val="20"/>
              </w:rPr>
              <w:t>"</w:t>
            </w:r>
          </w:p>
        </w:tc>
      </w:tr>
      <w:tr w:rsidR="001C1483" w:rsidTr="001B6A55">
        <w:tc>
          <w:tcPr>
            <w:tcW w:w="1188" w:type="dxa"/>
            <w:vMerge/>
          </w:tcPr>
          <w:p w:rsidR="001C1483" w:rsidRPr="00031093" w:rsidRDefault="001C1483" w:rsidP="001B6A55"/>
        </w:tc>
        <w:tc>
          <w:tcPr>
            <w:tcW w:w="2070" w:type="dxa"/>
            <w:vMerge/>
            <w:shd w:val="clear" w:color="auto" w:fill="auto"/>
          </w:tcPr>
          <w:p w:rsidR="001C1483" w:rsidRPr="00031093" w:rsidRDefault="001C1483" w:rsidP="001B6A55"/>
        </w:tc>
        <w:tc>
          <w:tcPr>
            <w:tcW w:w="1350" w:type="dxa"/>
          </w:tcPr>
          <w:p w:rsidR="001C1483" w:rsidRDefault="001C1483" w:rsidP="001B6A55">
            <w:pPr>
              <w:rPr>
                <w:szCs w:val="20"/>
              </w:rPr>
            </w:pPr>
            <w:r>
              <w:rPr>
                <w:szCs w:val="20"/>
              </w:rPr>
              <w:t>400</w:t>
            </w:r>
          </w:p>
        </w:tc>
        <w:tc>
          <w:tcPr>
            <w:tcW w:w="1710" w:type="dxa"/>
          </w:tcPr>
          <w:p w:rsidR="001C1483" w:rsidRPr="0076019E" w:rsidRDefault="001C1483" w:rsidP="001B6A55">
            <w:pPr>
              <w:rPr>
                <w:szCs w:val="20"/>
              </w:rPr>
            </w:pPr>
            <w:r>
              <w:rPr>
                <w:szCs w:val="20"/>
              </w:rPr>
              <w:t>Application/json</w:t>
            </w:r>
          </w:p>
        </w:tc>
        <w:tc>
          <w:tcPr>
            <w:tcW w:w="2880" w:type="dxa"/>
          </w:tcPr>
          <w:p w:rsidR="001C1483" w:rsidRDefault="001C1483" w:rsidP="001B6A55">
            <w:pPr>
              <w:rPr>
                <w:szCs w:val="20"/>
              </w:rPr>
            </w:pPr>
            <w:r>
              <w:rPr>
                <w:szCs w:val="20"/>
              </w:rPr>
              <w:t>In case mandatory parameter is missing</w:t>
            </w:r>
          </w:p>
          <w:p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rsidTr="001B6A55">
        <w:tc>
          <w:tcPr>
            <w:tcW w:w="1188" w:type="dxa"/>
            <w:vMerge/>
          </w:tcPr>
          <w:p w:rsidR="001C1483" w:rsidRPr="00031093" w:rsidRDefault="001C1483" w:rsidP="001B6A55"/>
        </w:tc>
        <w:tc>
          <w:tcPr>
            <w:tcW w:w="2070" w:type="dxa"/>
            <w:vMerge/>
            <w:shd w:val="clear" w:color="auto" w:fill="auto"/>
          </w:tcPr>
          <w:p w:rsidR="001C1483" w:rsidRPr="00031093" w:rsidRDefault="001C1483" w:rsidP="001B6A55"/>
        </w:tc>
        <w:tc>
          <w:tcPr>
            <w:tcW w:w="1350" w:type="dxa"/>
          </w:tcPr>
          <w:p w:rsidR="001C1483" w:rsidRPr="00FC1079" w:rsidRDefault="001C1483" w:rsidP="001B6A55">
            <w:pPr>
              <w:rPr>
                <w:szCs w:val="20"/>
              </w:rPr>
            </w:pPr>
            <w:r>
              <w:rPr>
                <w:szCs w:val="20"/>
              </w:rPr>
              <w:t>5</w:t>
            </w:r>
            <w:r w:rsidRPr="00C36C39">
              <w:rPr>
                <w:szCs w:val="20"/>
              </w:rPr>
              <w:t>00</w:t>
            </w:r>
          </w:p>
        </w:tc>
        <w:tc>
          <w:tcPr>
            <w:tcW w:w="1710" w:type="dxa"/>
          </w:tcPr>
          <w:p w:rsidR="001C1483" w:rsidRPr="0076019E" w:rsidRDefault="001C1483" w:rsidP="001B6A55">
            <w:pPr>
              <w:rPr>
                <w:szCs w:val="20"/>
              </w:rPr>
            </w:pPr>
            <w:r>
              <w:rPr>
                <w:szCs w:val="20"/>
              </w:rPr>
              <w:t>Application/json</w:t>
            </w:r>
          </w:p>
        </w:tc>
        <w:tc>
          <w:tcPr>
            <w:tcW w:w="2880" w:type="dxa"/>
          </w:tcPr>
          <w:p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rsidR="001C1483" w:rsidRDefault="001C1483" w:rsidP="001C1483"/>
    <w:p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rsidTr="001B6A55">
        <w:trPr>
          <w:trHeight w:val="244"/>
        </w:trPr>
        <w:tc>
          <w:tcPr>
            <w:tcW w:w="291" w:type="pct"/>
            <w:shd w:val="clear" w:color="auto" w:fill="D9D9D9" w:themeFill="background1" w:themeFillShade="D9"/>
          </w:tcPr>
          <w:p w:rsidR="001C1483" w:rsidRPr="00DE1B6A" w:rsidRDefault="001C1483" w:rsidP="001B6A55">
            <w:r w:rsidRPr="00DE1B6A">
              <w:t>#</w:t>
            </w:r>
          </w:p>
        </w:tc>
        <w:tc>
          <w:tcPr>
            <w:tcW w:w="979" w:type="pct"/>
            <w:shd w:val="clear" w:color="auto" w:fill="D9D9D9" w:themeFill="background1" w:themeFillShade="D9"/>
          </w:tcPr>
          <w:p w:rsidR="001C1483" w:rsidRPr="00DE1B6A" w:rsidRDefault="001C1483" w:rsidP="001B6A55">
            <w:r w:rsidRPr="00DE1B6A">
              <w:t>Element Name</w:t>
            </w:r>
          </w:p>
        </w:tc>
        <w:tc>
          <w:tcPr>
            <w:tcW w:w="622" w:type="pct"/>
            <w:shd w:val="clear" w:color="auto" w:fill="D9D9D9" w:themeFill="background1" w:themeFillShade="D9"/>
          </w:tcPr>
          <w:p w:rsidR="001C1483" w:rsidRPr="00DE1B6A" w:rsidRDefault="001C1483" w:rsidP="001B6A55">
            <w:r w:rsidRPr="00DE1B6A">
              <w:t>Mandatory</w:t>
            </w:r>
          </w:p>
        </w:tc>
        <w:tc>
          <w:tcPr>
            <w:tcW w:w="683" w:type="pct"/>
            <w:shd w:val="clear" w:color="auto" w:fill="D9D9D9" w:themeFill="background1" w:themeFillShade="D9"/>
          </w:tcPr>
          <w:p w:rsidR="001C1483" w:rsidRPr="00DE1B6A" w:rsidRDefault="001C1483" w:rsidP="001B6A55">
            <w:r w:rsidRPr="00DE1B6A">
              <w:t>Datatype</w:t>
            </w:r>
          </w:p>
        </w:tc>
        <w:tc>
          <w:tcPr>
            <w:tcW w:w="1105" w:type="pct"/>
            <w:shd w:val="clear" w:color="auto" w:fill="D9D9D9" w:themeFill="background1" w:themeFillShade="D9"/>
          </w:tcPr>
          <w:p w:rsidR="001C1483" w:rsidRPr="00DE1B6A" w:rsidRDefault="001C1483" w:rsidP="001B6A55">
            <w:r>
              <w:t>Range</w:t>
            </w:r>
          </w:p>
        </w:tc>
        <w:tc>
          <w:tcPr>
            <w:tcW w:w="1320" w:type="pct"/>
            <w:shd w:val="clear" w:color="auto" w:fill="D9D9D9" w:themeFill="background1" w:themeFillShade="D9"/>
          </w:tcPr>
          <w:p w:rsidR="001C1483" w:rsidRPr="00DE1B6A" w:rsidRDefault="001C1483" w:rsidP="001B6A55">
            <w:r w:rsidRPr="00DE1B6A">
              <w:t>Details</w:t>
            </w:r>
          </w:p>
        </w:tc>
      </w:tr>
      <w:tr w:rsidR="001C1483" w:rsidTr="001B6A55">
        <w:trPr>
          <w:trHeight w:val="244"/>
        </w:trPr>
        <w:tc>
          <w:tcPr>
            <w:tcW w:w="291" w:type="pct"/>
          </w:tcPr>
          <w:p w:rsidR="001C1483" w:rsidRPr="00E827C4" w:rsidRDefault="001C1483" w:rsidP="001B6A55">
            <w:r>
              <w:lastRenderedPageBreak/>
              <w:t>1</w:t>
            </w:r>
          </w:p>
        </w:tc>
        <w:tc>
          <w:tcPr>
            <w:tcW w:w="979" w:type="pct"/>
          </w:tcPr>
          <w:p w:rsidR="001C1483" w:rsidRPr="00E827C4" w:rsidRDefault="001C1483" w:rsidP="001B6A55">
            <w:r>
              <w:t>failureReason</w:t>
            </w:r>
          </w:p>
        </w:tc>
        <w:tc>
          <w:tcPr>
            <w:tcW w:w="622" w:type="pct"/>
          </w:tcPr>
          <w:p w:rsidR="001C1483" w:rsidRPr="00E827C4" w:rsidRDefault="001C1483" w:rsidP="001B6A55">
            <w:r>
              <w:t>No</w:t>
            </w:r>
          </w:p>
        </w:tc>
        <w:tc>
          <w:tcPr>
            <w:tcW w:w="683" w:type="pct"/>
          </w:tcPr>
          <w:p w:rsidR="001C1483" w:rsidRPr="00E827C4" w:rsidRDefault="001C1483" w:rsidP="001B6A55">
            <w:r>
              <w:t>String</w:t>
            </w:r>
          </w:p>
        </w:tc>
        <w:tc>
          <w:tcPr>
            <w:tcW w:w="1105" w:type="pct"/>
          </w:tcPr>
          <w:p w:rsidR="001C1483" w:rsidRPr="00E827C4" w:rsidRDefault="001C1483" w:rsidP="001B6A55">
            <w:r>
              <w:t>NA</w:t>
            </w:r>
          </w:p>
        </w:tc>
        <w:tc>
          <w:tcPr>
            <w:tcW w:w="1320" w:type="pct"/>
          </w:tcPr>
          <w:p w:rsidR="001C1483" w:rsidRPr="00E827C4" w:rsidRDefault="001C1483" w:rsidP="001B6A55">
            <w:r>
              <w:t>Gives description of the failure</w:t>
            </w:r>
          </w:p>
        </w:tc>
      </w:tr>
    </w:tbl>
    <w:p w:rsidR="001C1483" w:rsidRDefault="001C1483" w:rsidP="001C1483"/>
    <w:p w:rsidR="001C1483" w:rsidRDefault="001C1483" w:rsidP="001C1483">
      <w:pPr>
        <w:pStyle w:val="Heading3"/>
        <w:tabs>
          <w:tab w:val="num" w:pos="540"/>
        </w:tabs>
        <w:jc w:val="both"/>
      </w:pPr>
      <w:bookmarkStart w:id="404" w:name="_Toc411454392"/>
      <w:r>
        <w:t>FileProcessedStatus Notification API</w:t>
      </w:r>
      <w:bookmarkEnd w:id="404"/>
    </w:p>
    <w:p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rsidR="001C1483" w:rsidRPr="002A3A31" w:rsidRDefault="001C1483" w:rsidP="001C1483">
      <w:pPr>
        <w:pStyle w:val="Heading4"/>
        <w:tabs>
          <w:tab w:val="num" w:pos="810"/>
        </w:tabs>
        <w:jc w:val="both"/>
      </w:pPr>
      <w:r>
        <w:t>NotifyFileProcessedStatus API</w:t>
      </w:r>
      <w:r w:rsidRPr="00D164C4">
        <w:t xml:space="preserve"> </w:t>
      </w:r>
      <w:r>
        <w:t>- Request</w:t>
      </w:r>
    </w:p>
    <w:p w:rsidR="001C1483" w:rsidRDefault="001C1483" w:rsidP="001C1483">
      <w:pPr>
        <w:rPr>
          <w:b/>
        </w:rPr>
      </w:pPr>
    </w:p>
    <w:p w:rsidR="001C1483" w:rsidRDefault="001C1483" w:rsidP="001C1483">
      <w:r w:rsidRPr="00DE1B6A">
        <w:rPr>
          <w:b/>
        </w:rPr>
        <w:t>URL</w:t>
      </w:r>
      <w:r w:rsidRPr="00EB6872">
        <w:t>:</w:t>
      </w:r>
    </w:p>
    <w:p w:rsidR="001C1483" w:rsidRPr="003D7883" w:rsidRDefault="001C1483" w:rsidP="001C1483">
      <w:r w:rsidRPr="00152DDF">
        <w:t>http://&lt;motech:port&gt;/motech-platform-server/module/kilkari</w:t>
      </w:r>
      <w:ins w:id="405" w:author="Manish Asija" w:date="2015-04-16T12:44:00Z">
        <w:r w:rsidR="009142F4">
          <w:t>obd</w:t>
        </w:r>
      </w:ins>
      <w:r w:rsidRPr="00152DDF">
        <w:t>/obdFileProcessedStatusNotification/</w:t>
      </w:r>
    </w:p>
    <w:p w:rsidR="001C1483" w:rsidRDefault="001C1483" w:rsidP="001C1483">
      <w:pPr>
        <w:rPr>
          <w:b/>
        </w:rPr>
      </w:pPr>
    </w:p>
    <w:p w:rsidR="001C1483" w:rsidRPr="00EB6872" w:rsidRDefault="001C1483" w:rsidP="001C1483">
      <w:r w:rsidRPr="0060501A">
        <w:rPr>
          <w:b/>
        </w:rPr>
        <w:t>Method</w:t>
      </w:r>
      <w:r w:rsidRPr="00EB6872">
        <w:t xml:space="preserve">: </w:t>
      </w:r>
      <w:r>
        <w:t>POST</w:t>
      </w:r>
    </w:p>
    <w:p w:rsidR="001C1483" w:rsidRDefault="001C1483" w:rsidP="001C1483">
      <w:pPr>
        <w:pStyle w:val="Heading5"/>
        <w:tabs>
          <w:tab w:val="num" w:pos="810"/>
        </w:tabs>
        <w:jc w:val="both"/>
      </w:pPr>
      <w:r>
        <w:t>Validations</w:t>
      </w:r>
    </w:p>
    <w:p w:rsidR="001C1483" w:rsidRPr="00421B24" w:rsidRDefault="001C1483" w:rsidP="001C1483">
      <w:pPr>
        <w:rPr>
          <w:rFonts w:cs="Arial"/>
          <w:szCs w:val="20"/>
        </w:rPr>
      </w:pPr>
      <w:r w:rsidRPr="00421B24">
        <w:rPr>
          <w:rFonts w:cs="Arial"/>
          <w:szCs w:val="20"/>
        </w:rPr>
        <w:t>NMS shall return Failure with appropriate http error code in following case</w:t>
      </w:r>
    </w:p>
    <w:p w:rsidR="001C1483" w:rsidRPr="00421B24" w:rsidRDefault="001C1483" w:rsidP="001C1483">
      <w:pPr>
        <w:pStyle w:val="Bullet1"/>
        <w:rPr>
          <w:rFonts w:ascii="Arial" w:hAnsi="Arial" w:cs="Arial"/>
        </w:rPr>
      </w:pPr>
      <w:r w:rsidRPr="00421B24">
        <w:rPr>
          <w:rFonts w:ascii="Arial" w:hAnsi="Arial" w:cs="Arial"/>
        </w:rPr>
        <w:t>Filename or fileProcessedStatus is missing.</w:t>
      </w:r>
    </w:p>
    <w:p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rsidR="001C1483" w:rsidRPr="00421B24" w:rsidRDefault="001C1483" w:rsidP="001C1483">
      <w:pPr>
        <w:pStyle w:val="Bullet1"/>
        <w:rPr>
          <w:rFonts w:ascii="Arial" w:hAnsi="Arial" w:cs="Arial"/>
        </w:rPr>
      </w:pPr>
      <w:r w:rsidRPr="00421B24">
        <w:rPr>
          <w:rFonts w:ascii="Arial" w:hAnsi="Arial" w:cs="Arial"/>
        </w:rPr>
        <w:t>Invalid fileProcessedStatus</w:t>
      </w:r>
    </w:p>
    <w:p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rsidR="001C1483" w:rsidRDefault="001C1483" w:rsidP="001C1483">
      <w:pPr>
        <w:pStyle w:val="Heading5"/>
        <w:tabs>
          <w:tab w:val="num" w:pos="810"/>
        </w:tabs>
        <w:jc w:val="both"/>
      </w:pPr>
      <w:r>
        <w:t>Http time Out</w:t>
      </w:r>
    </w:p>
    <w:p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rsidTr="00D55576">
        <w:trPr>
          <w:trHeight w:val="244"/>
        </w:trPr>
        <w:tc>
          <w:tcPr>
            <w:tcW w:w="3007" w:type="pct"/>
            <w:shd w:val="clear" w:color="auto" w:fill="D9D9D9" w:themeFill="background1" w:themeFillShade="D9"/>
            <w:vAlign w:val="bottom"/>
          </w:tcPr>
          <w:p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0756DF" w:rsidRPr="00FF4865" w:rsidRDefault="000756DF" w:rsidP="00D55576">
            <w:pPr>
              <w:jc w:val="both"/>
              <w:rPr>
                <w:szCs w:val="20"/>
              </w:rPr>
            </w:pPr>
            <w:r>
              <w:rPr>
                <w:rFonts w:eastAsia="Times New Roman" w:cs="Arial"/>
                <w:b/>
                <w:szCs w:val="20"/>
              </w:rPr>
              <w:t>Description</w:t>
            </w:r>
          </w:p>
        </w:tc>
      </w:tr>
      <w:tr w:rsidR="000756DF" w:rsidRPr="00FF4865" w:rsidTr="00D55576">
        <w:trPr>
          <w:trHeight w:val="386"/>
        </w:trPr>
        <w:tc>
          <w:tcPr>
            <w:tcW w:w="3007" w:type="pct"/>
          </w:tcPr>
          <w:p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rsidR="000756DF" w:rsidRPr="00FF4865" w:rsidRDefault="000756D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1C1483" w:rsidRPr="008B550E" w:rsidRDefault="001C1483" w:rsidP="00D7621C">
      <w:pPr>
        <w:pStyle w:val="ListParagraph"/>
        <w:numPr>
          <w:ilvl w:val="0"/>
          <w:numId w:val="0"/>
        </w:numPr>
        <w:ind w:left="1440"/>
        <w:jc w:val="both"/>
      </w:pPr>
    </w:p>
    <w:p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rsidTr="001B6A55">
        <w:tc>
          <w:tcPr>
            <w:tcW w:w="540" w:type="dxa"/>
            <w:shd w:val="clear" w:color="auto" w:fill="CCCCCC"/>
            <w:tcMar>
              <w:top w:w="100" w:type="dxa"/>
              <w:left w:w="100" w:type="dxa"/>
              <w:bottom w:w="100" w:type="dxa"/>
              <w:right w:w="100" w:type="dxa"/>
            </w:tcMar>
          </w:tcPr>
          <w:p w:rsidR="001C1483" w:rsidRDefault="001C1483" w:rsidP="001B6A55">
            <w:pPr>
              <w:pStyle w:val="Normal1"/>
              <w:spacing w:line="240" w:lineRule="auto"/>
              <w:jc w:val="both"/>
            </w:pPr>
          </w:p>
        </w:tc>
        <w:tc>
          <w:tcPr>
            <w:tcW w:w="8715" w:type="dxa"/>
            <w:tcMar>
              <w:top w:w="100" w:type="dxa"/>
              <w:left w:w="100" w:type="dxa"/>
              <w:bottom w:w="100" w:type="dxa"/>
              <w:right w:w="100" w:type="dxa"/>
            </w:tcMar>
          </w:tcPr>
          <w:p w:rsidR="001C1483" w:rsidRPr="00A66531" w:rsidRDefault="001C1483" w:rsidP="001B6A55">
            <w:pPr>
              <w:pStyle w:val="Normal1"/>
              <w:spacing w:line="240" w:lineRule="auto"/>
              <w:rPr>
                <w:sz w:val="20"/>
              </w:rPr>
            </w:pPr>
            <w:r w:rsidRPr="00A66531">
              <w:rPr>
                <w:sz w:val="20"/>
              </w:rPr>
              <w:t>{</w:t>
            </w:r>
          </w:p>
          <w:p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rsidR="001C1483" w:rsidRPr="00031093" w:rsidRDefault="001C1483" w:rsidP="001B6A55">
            <w:pPr>
              <w:pStyle w:val="Normal1"/>
              <w:spacing w:line="240" w:lineRule="auto"/>
              <w:jc w:val="both"/>
              <w:rPr>
                <w:sz w:val="20"/>
              </w:rPr>
            </w:pPr>
            <w:r w:rsidRPr="00A66531">
              <w:rPr>
                <w:sz w:val="20"/>
              </w:rPr>
              <w:t>}</w:t>
            </w:r>
          </w:p>
        </w:tc>
      </w:tr>
    </w:tbl>
    <w:p w:rsidR="001C1483" w:rsidRDefault="001C1483" w:rsidP="001C1483">
      <w:pPr>
        <w:pStyle w:val="Heading5"/>
        <w:jc w:val="both"/>
      </w:pPr>
      <w:r>
        <w:t>Body Elements</w:t>
      </w:r>
    </w:p>
    <w:p w:rsidR="001C1483" w:rsidRDefault="001C1483" w:rsidP="001C1483">
      <w:pPr>
        <w:rPr>
          <w:rFonts w:cs="Arial"/>
          <w:color w:val="FF0000"/>
        </w:rPr>
      </w:pPr>
    </w:p>
    <w:p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rsidTr="001B6A55">
        <w:trPr>
          <w:trHeight w:val="244"/>
        </w:trPr>
        <w:tc>
          <w:tcPr>
            <w:tcW w:w="293" w:type="pct"/>
            <w:shd w:val="clear" w:color="auto" w:fill="D9D9D9" w:themeFill="background1" w:themeFillShade="D9"/>
          </w:tcPr>
          <w:p w:rsidR="001C1483" w:rsidRPr="00DE1B6A" w:rsidRDefault="001C1483" w:rsidP="001B6A55">
            <w:pPr>
              <w:jc w:val="both"/>
            </w:pPr>
            <w:r w:rsidRPr="00DE1B6A">
              <w:t>#</w:t>
            </w:r>
          </w:p>
        </w:tc>
        <w:tc>
          <w:tcPr>
            <w:tcW w:w="1248" w:type="pct"/>
            <w:shd w:val="clear" w:color="auto" w:fill="D9D9D9" w:themeFill="background1" w:themeFillShade="D9"/>
          </w:tcPr>
          <w:p w:rsidR="001C1483" w:rsidRPr="00DE1B6A" w:rsidRDefault="001C1483" w:rsidP="001B6A55">
            <w:pPr>
              <w:jc w:val="both"/>
            </w:pPr>
            <w:r w:rsidRPr="00DE1B6A">
              <w:t>Element Name</w:t>
            </w:r>
          </w:p>
        </w:tc>
        <w:tc>
          <w:tcPr>
            <w:tcW w:w="593" w:type="pct"/>
            <w:shd w:val="clear" w:color="auto" w:fill="D9D9D9" w:themeFill="background1" w:themeFillShade="D9"/>
          </w:tcPr>
          <w:p w:rsidR="001C1483" w:rsidRPr="00DE1B6A" w:rsidRDefault="001C1483" w:rsidP="001B6A55">
            <w:pPr>
              <w:jc w:val="both"/>
            </w:pPr>
            <w:r w:rsidRPr="00DE1B6A">
              <w:t>Mandatory</w:t>
            </w:r>
          </w:p>
        </w:tc>
        <w:tc>
          <w:tcPr>
            <w:tcW w:w="643" w:type="pct"/>
            <w:shd w:val="clear" w:color="auto" w:fill="D9D9D9" w:themeFill="background1" w:themeFillShade="D9"/>
          </w:tcPr>
          <w:p w:rsidR="001C1483" w:rsidRPr="00DE1B6A" w:rsidRDefault="001C1483" w:rsidP="001B6A55">
            <w:pPr>
              <w:jc w:val="both"/>
            </w:pPr>
            <w:r w:rsidRPr="00DE1B6A">
              <w:t>Datatype</w:t>
            </w:r>
          </w:p>
        </w:tc>
        <w:tc>
          <w:tcPr>
            <w:tcW w:w="940" w:type="pct"/>
            <w:shd w:val="clear" w:color="auto" w:fill="D9D9D9" w:themeFill="background1" w:themeFillShade="D9"/>
          </w:tcPr>
          <w:p w:rsidR="001C1483" w:rsidRPr="00DE1B6A" w:rsidRDefault="001C1483" w:rsidP="001B6A55">
            <w:pPr>
              <w:jc w:val="both"/>
            </w:pPr>
            <w:r>
              <w:t>Range</w:t>
            </w:r>
          </w:p>
        </w:tc>
        <w:tc>
          <w:tcPr>
            <w:tcW w:w="1282" w:type="pct"/>
            <w:shd w:val="clear" w:color="auto" w:fill="D9D9D9" w:themeFill="background1" w:themeFillShade="D9"/>
          </w:tcPr>
          <w:p w:rsidR="001C1483" w:rsidRPr="00DE1B6A" w:rsidRDefault="001C1483" w:rsidP="001B6A55">
            <w:pPr>
              <w:jc w:val="both"/>
            </w:pPr>
            <w:r w:rsidRPr="00DE1B6A">
              <w:t>Details</w:t>
            </w:r>
          </w:p>
        </w:tc>
      </w:tr>
      <w:tr w:rsidR="001C1483" w:rsidRPr="00421B24" w:rsidTr="001B6A55">
        <w:trPr>
          <w:trHeight w:val="244"/>
        </w:trPr>
        <w:tc>
          <w:tcPr>
            <w:tcW w:w="293" w:type="pct"/>
          </w:tcPr>
          <w:p w:rsidR="001C1483" w:rsidRPr="00421B24" w:rsidRDefault="001C1483" w:rsidP="001B6A55">
            <w:pPr>
              <w:rPr>
                <w:rFonts w:cs="Arial"/>
                <w:szCs w:val="20"/>
              </w:rPr>
            </w:pPr>
            <w:r w:rsidRPr="00421B24">
              <w:rPr>
                <w:rFonts w:cs="Arial"/>
                <w:szCs w:val="20"/>
              </w:rPr>
              <w:t>1</w:t>
            </w:r>
          </w:p>
        </w:tc>
        <w:tc>
          <w:tcPr>
            <w:tcW w:w="1248" w:type="pct"/>
          </w:tcPr>
          <w:p w:rsidR="001C1483" w:rsidRPr="00421B24" w:rsidRDefault="001C1483" w:rsidP="001B6A55">
            <w:pPr>
              <w:rPr>
                <w:rFonts w:cs="Arial"/>
                <w:szCs w:val="20"/>
              </w:rPr>
            </w:pPr>
            <w:r w:rsidRPr="00421B24">
              <w:rPr>
                <w:rFonts w:cs="Arial"/>
                <w:szCs w:val="20"/>
              </w:rPr>
              <w:t>fileProcessedStatus</w:t>
            </w:r>
          </w:p>
        </w:tc>
        <w:tc>
          <w:tcPr>
            <w:tcW w:w="593" w:type="pct"/>
          </w:tcPr>
          <w:p w:rsidR="001C1483" w:rsidRPr="00421B24" w:rsidRDefault="001C1483" w:rsidP="001B6A55">
            <w:pPr>
              <w:rPr>
                <w:rFonts w:cs="Arial"/>
                <w:szCs w:val="20"/>
              </w:rPr>
            </w:pPr>
            <w:r w:rsidRPr="00421B24">
              <w:rPr>
                <w:rFonts w:cs="Arial"/>
                <w:szCs w:val="20"/>
              </w:rPr>
              <w:t>Yes</w:t>
            </w:r>
          </w:p>
        </w:tc>
        <w:tc>
          <w:tcPr>
            <w:tcW w:w="643" w:type="pct"/>
          </w:tcPr>
          <w:p w:rsidR="001C1483" w:rsidRPr="00421B24" w:rsidRDefault="001C1483" w:rsidP="001B6A55">
            <w:pPr>
              <w:rPr>
                <w:rFonts w:cs="Arial"/>
                <w:szCs w:val="20"/>
              </w:rPr>
            </w:pPr>
            <w:r w:rsidRPr="00421B24">
              <w:rPr>
                <w:rFonts w:cs="Arial"/>
                <w:szCs w:val="20"/>
              </w:rPr>
              <w:t>numeric</w:t>
            </w:r>
          </w:p>
        </w:tc>
        <w:tc>
          <w:tcPr>
            <w:tcW w:w="940" w:type="pct"/>
          </w:tcPr>
          <w:p w:rsidR="001C1483" w:rsidRPr="00421B24" w:rsidRDefault="001C1483" w:rsidP="001B6A55">
            <w:pPr>
              <w:rPr>
                <w:rFonts w:cs="Arial"/>
                <w:szCs w:val="20"/>
              </w:rPr>
            </w:pPr>
            <w:r w:rsidRPr="00421B24">
              <w:rPr>
                <w:rFonts w:cs="Arial"/>
                <w:szCs w:val="20"/>
              </w:rPr>
              <w:t xml:space="preserve">Refer section </w:t>
            </w:r>
            <w:r w:rsidR="001639D2">
              <w:rPr>
                <w:rFonts w:cs="Arial"/>
                <w:szCs w:val="20"/>
              </w:rPr>
              <w:fldChar w:fldCharType="begin"/>
            </w:r>
            <w:r w:rsidR="00E27292">
              <w:rPr>
                <w:rFonts w:cs="Arial"/>
                <w:szCs w:val="20"/>
              </w:rPr>
              <w:instrText xml:space="preserve"> REF _Ref410418746 \r \h </w:instrText>
            </w:r>
            <w:r w:rsidR="001639D2">
              <w:rPr>
                <w:rFonts w:cs="Arial"/>
                <w:szCs w:val="20"/>
              </w:rPr>
            </w:r>
            <w:r w:rsidR="001639D2">
              <w:rPr>
                <w:rFonts w:cs="Arial"/>
                <w:szCs w:val="20"/>
              </w:rPr>
              <w:fldChar w:fldCharType="separate"/>
            </w:r>
            <w:r w:rsidR="00E27292">
              <w:rPr>
                <w:rFonts w:cs="Arial"/>
                <w:szCs w:val="20"/>
              </w:rPr>
              <w:t>4.5.2</w:t>
            </w:r>
            <w:r w:rsidR="001639D2">
              <w:rPr>
                <w:rFonts w:cs="Arial"/>
                <w:szCs w:val="20"/>
              </w:rPr>
              <w:fldChar w:fldCharType="end"/>
            </w:r>
            <w:r w:rsidRPr="00421B24">
              <w:rPr>
                <w:rFonts w:cs="Arial"/>
                <w:szCs w:val="20"/>
              </w:rPr>
              <w:t xml:space="preserve"> for list of possible values</w:t>
            </w:r>
          </w:p>
        </w:tc>
        <w:tc>
          <w:tcPr>
            <w:tcW w:w="1282" w:type="pct"/>
          </w:tcPr>
          <w:p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rsidTr="001B6A55">
        <w:trPr>
          <w:trHeight w:val="244"/>
        </w:trPr>
        <w:tc>
          <w:tcPr>
            <w:tcW w:w="293" w:type="pct"/>
          </w:tcPr>
          <w:p w:rsidR="001C1483" w:rsidRPr="00421B24" w:rsidRDefault="001C1483" w:rsidP="001B6A55">
            <w:pPr>
              <w:rPr>
                <w:rFonts w:cs="Arial"/>
                <w:szCs w:val="20"/>
              </w:rPr>
            </w:pPr>
            <w:r w:rsidRPr="00421B24">
              <w:rPr>
                <w:rFonts w:cs="Arial"/>
                <w:szCs w:val="20"/>
              </w:rPr>
              <w:t>2</w:t>
            </w:r>
          </w:p>
        </w:tc>
        <w:tc>
          <w:tcPr>
            <w:tcW w:w="1248" w:type="pct"/>
          </w:tcPr>
          <w:p w:rsidR="001C1483" w:rsidRPr="00421B24" w:rsidRDefault="001C1483" w:rsidP="001B6A55">
            <w:pPr>
              <w:rPr>
                <w:rFonts w:cs="Arial"/>
                <w:szCs w:val="20"/>
              </w:rPr>
            </w:pPr>
            <w:r>
              <w:rPr>
                <w:rFonts w:cs="Arial"/>
                <w:szCs w:val="20"/>
              </w:rPr>
              <w:t>f</w:t>
            </w:r>
            <w:r w:rsidRPr="00421B24">
              <w:rPr>
                <w:rFonts w:cs="Arial"/>
                <w:szCs w:val="20"/>
              </w:rPr>
              <w:t>ile</w:t>
            </w:r>
            <w:r>
              <w:rPr>
                <w:rFonts w:cs="Arial"/>
                <w:szCs w:val="20"/>
              </w:rPr>
              <w:t>N</w:t>
            </w:r>
            <w:r w:rsidRPr="00421B24">
              <w:rPr>
                <w:rFonts w:cs="Arial"/>
                <w:szCs w:val="20"/>
              </w:rPr>
              <w:t>ame</w:t>
            </w:r>
          </w:p>
        </w:tc>
        <w:tc>
          <w:tcPr>
            <w:tcW w:w="593" w:type="pct"/>
          </w:tcPr>
          <w:p w:rsidR="001C1483" w:rsidRPr="00421B24" w:rsidRDefault="001C1483" w:rsidP="001B6A55">
            <w:pPr>
              <w:rPr>
                <w:rFonts w:cs="Arial"/>
                <w:szCs w:val="20"/>
              </w:rPr>
            </w:pPr>
            <w:r w:rsidRPr="00421B24">
              <w:rPr>
                <w:rFonts w:cs="Arial"/>
                <w:szCs w:val="20"/>
              </w:rPr>
              <w:t>Yes</w:t>
            </w:r>
          </w:p>
        </w:tc>
        <w:tc>
          <w:tcPr>
            <w:tcW w:w="643" w:type="pct"/>
          </w:tcPr>
          <w:p w:rsidR="001C1483" w:rsidRPr="00421B24" w:rsidRDefault="001C1483" w:rsidP="001B6A55">
            <w:pPr>
              <w:rPr>
                <w:rFonts w:cs="Arial"/>
                <w:szCs w:val="20"/>
              </w:rPr>
            </w:pPr>
            <w:r w:rsidRPr="00421B24">
              <w:rPr>
                <w:rFonts w:cs="Arial"/>
                <w:szCs w:val="20"/>
              </w:rPr>
              <w:t>String</w:t>
            </w:r>
          </w:p>
        </w:tc>
        <w:tc>
          <w:tcPr>
            <w:tcW w:w="940" w:type="pct"/>
          </w:tcPr>
          <w:p w:rsidR="001C1483" w:rsidRPr="00421B24" w:rsidRDefault="001C1483" w:rsidP="001B6A55">
            <w:pPr>
              <w:rPr>
                <w:rFonts w:cs="Arial"/>
                <w:szCs w:val="20"/>
              </w:rPr>
            </w:pPr>
            <w:r>
              <w:rPr>
                <w:rFonts w:cs="Arial"/>
                <w:szCs w:val="20"/>
              </w:rPr>
              <w:t>NA</w:t>
            </w:r>
          </w:p>
        </w:tc>
        <w:tc>
          <w:tcPr>
            <w:tcW w:w="1282" w:type="pct"/>
          </w:tcPr>
          <w:p w:rsidR="001C1483" w:rsidRPr="00421B24" w:rsidRDefault="001C1483" w:rsidP="001B6A55">
            <w:pPr>
              <w:rPr>
                <w:rFonts w:cs="Arial"/>
                <w:szCs w:val="20"/>
              </w:rPr>
            </w:pPr>
            <w:r w:rsidRPr="00421B24">
              <w:rPr>
                <w:rFonts w:cs="Arial"/>
                <w:szCs w:val="20"/>
              </w:rPr>
              <w:t>Filename of the source target file which was processed.</w:t>
            </w:r>
          </w:p>
        </w:tc>
      </w:tr>
      <w:tr w:rsidR="001C1483" w:rsidRPr="00421B24" w:rsidTr="001B6A55">
        <w:trPr>
          <w:trHeight w:val="2187"/>
        </w:trPr>
        <w:tc>
          <w:tcPr>
            <w:tcW w:w="293" w:type="pct"/>
            <w:vMerge w:val="restart"/>
          </w:tcPr>
          <w:p w:rsidR="001C1483" w:rsidRPr="00421B24" w:rsidRDefault="001C1483" w:rsidP="001B6A55">
            <w:pPr>
              <w:rPr>
                <w:rFonts w:cs="Arial"/>
                <w:szCs w:val="20"/>
              </w:rPr>
            </w:pPr>
            <w:r w:rsidRPr="00421B24">
              <w:rPr>
                <w:rFonts w:cs="Arial"/>
                <w:szCs w:val="20"/>
              </w:rPr>
              <w:lastRenderedPageBreak/>
              <w:t>3</w:t>
            </w:r>
          </w:p>
        </w:tc>
        <w:tc>
          <w:tcPr>
            <w:tcW w:w="1248" w:type="pct"/>
            <w:vMerge w:val="restart"/>
          </w:tcPr>
          <w:p w:rsidR="001C1483" w:rsidRPr="00421B24" w:rsidRDefault="001C1483" w:rsidP="001B6A55">
            <w:pPr>
              <w:rPr>
                <w:rFonts w:cs="Arial"/>
                <w:szCs w:val="20"/>
              </w:rPr>
            </w:pPr>
            <w:r>
              <w:rPr>
                <w:rFonts w:cs="Arial"/>
                <w:szCs w:val="20"/>
              </w:rPr>
              <w:t>failureReason</w:t>
            </w:r>
          </w:p>
        </w:tc>
        <w:tc>
          <w:tcPr>
            <w:tcW w:w="593" w:type="pct"/>
            <w:vMerge w:val="restart"/>
          </w:tcPr>
          <w:p w:rsidR="001C1483" w:rsidRPr="00421B24" w:rsidRDefault="001C1483" w:rsidP="001B6A55">
            <w:pPr>
              <w:rPr>
                <w:rFonts w:cs="Arial"/>
                <w:szCs w:val="20"/>
              </w:rPr>
            </w:pPr>
            <w:r w:rsidRPr="00421B24">
              <w:rPr>
                <w:rFonts w:cs="Arial"/>
                <w:szCs w:val="20"/>
              </w:rPr>
              <w:t>No</w:t>
            </w:r>
          </w:p>
        </w:tc>
        <w:tc>
          <w:tcPr>
            <w:tcW w:w="643" w:type="pct"/>
            <w:vMerge w:val="restart"/>
          </w:tcPr>
          <w:p w:rsidR="001C1483" w:rsidRPr="00421B24" w:rsidRDefault="001C1483" w:rsidP="001B6A55">
            <w:pPr>
              <w:rPr>
                <w:rFonts w:cs="Arial"/>
                <w:szCs w:val="20"/>
              </w:rPr>
            </w:pPr>
            <w:r w:rsidRPr="00421B24">
              <w:rPr>
                <w:rFonts w:cs="Arial"/>
                <w:szCs w:val="20"/>
              </w:rPr>
              <w:t>String</w:t>
            </w:r>
          </w:p>
        </w:tc>
        <w:tc>
          <w:tcPr>
            <w:tcW w:w="940" w:type="pct"/>
            <w:vMerge w:val="restart"/>
          </w:tcPr>
          <w:p w:rsidR="001C1483" w:rsidRPr="00421B24" w:rsidRDefault="001C1483" w:rsidP="001B6A55">
            <w:pPr>
              <w:rPr>
                <w:rFonts w:cs="Arial"/>
                <w:szCs w:val="20"/>
              </w:rPr>
            </w:pPr>
            <w:r>
              <w:rPr>
                <w:rFonts w:cs="Arial"/>
                <w:szCs w:val="20"/>
              </w:rPr>
              <w:t>NA</w:t>
            </w:r>
          </w:p>
        </w:tc>
        <w:tc>
          <w:tcPr>
            <w:tcW w:w="1282" w:type="pct"/>
          </w:tcPr>
          <w:p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rsidR="001C1483" w:rsidRPr="00421B24" w:rsidRDefault="001C1483" w:rsidP="001B6A55">
            <w:pPr>
              <w:rPr>
                <w:rFonts w:cs="Arial"/>
                <w:szCs w:val="20"/>
              </w:rPr>
            </w:pPr>
          </w:p>
        </w:tc>
      </w:tr>
      <w:tr w:rsidR="001C1483" w:rsidRPr="00421B24" w:rsidTr="001B6A55">
        <w:trPr>
          <w:trHeight w:val="2186"/>
        </w:trPr>
        <w:tc>
          <w:tcPr>
            <w:tcW w:w="293" w:type="pct"/>
            <w:vMerge/>
          </w:tcPr>
          <w:p w:rsidR="001C1483" w:rsidRPr="00421B24" w:rsidRDefault="001C1483" w:rsidP="001B6A55">
            <w:pPr>
              <w:rPr>
                <w:rFonts w:cs="Arial"/>
                <w:szCs w:val="20"/>
              </w:rPr>
            </w:pPr>
          </w:p>
        </w:tc>
        <w:tc>
          <w:tcPr>
            <w:tcW w:w="1248" w:type="pct"/>
            <w:vMerge/>
          </w:tcPr>
          <w:p w:rsidR="001C1483" w:rsidRPr="00421B24" w:rsidRDefault="001C1483" w:rsidP="001B6A55">
            <w:pPr>
              <w:rPr>
                <w:rFonts w:cs="Arial"/>
                <w:szCs w:val="20"/>
              </w:rPr>
            </w:pPr>
          </w:p>
        </w:tc>
        <w:tc>
          <w:tcPr>
            <w:tcW w:w="593" w:type="pct"/>
            <w:vMerge/>
          </w:tcPr>
          <w:p w:rsidR="001C1483" w:rsidRPr="00421B24" w:rsidRDefault="001C1483" w:rsidP="001B6A55">
            <w:pPr>
              <w:rPr>
                <w:rFonts w:cs="Arial"/>
                <w:szCs w:val="20"/>
              </w:rPr>
            </w:pPr>
          </w:p>
        </w:tc>
        <w:tc>
          <w:tcPr>
            <w:tcW w:w="643" w:type="pct"/>
            <w:vMerge/>
          </w:tcPr>
          <w:p w:rsidR="001C1483" w:rsidRPr="00421B24" w:rsidRDefault="001C1483" w:rsidP="001B6A55">
            <w:pPr>
              <w:rPr>
                <w:rFonts w:cs="Arial"/>
                <w:szCs w:val="20"/>
              </w:rPr>
            </w:pPr>
          </w:p>
        </w:tc>
        <w:tc>
          <w:tcPr>
            <w:tcW w:w="940" w:type="pct"/>
            <w:vMerge/>
          </w:tcPr>
          <w:p w:rsidR="001C1483" w:rsidRPr="00421B24" w:rsidRDefault="001C1483" w:rsidP="001B6A55">
            <w:pPr>
              <w:rPr>
                <w:rFonts w:cs="Arial"/>
                <w:szCs w:val="20"/>
              </w:rPr>
            </w:pPr>
          </w:p>
        </w:tc>
        <w:tc>
          <w:tcPr>
            <w:tcW w:w="1282" w:type="pct"/>
          </w:tcPr>
          <w:p w:rsidR="001C1483" w:rsidRPr="00421B24" w:rsidRDefault="001C1483" w:rsidP="001B6A55">
            <w:pPr>
              <w:rPr>
                <w:rFonts w:cs="Arial"/>
                <w:szCs w:val="20"/>
              </w:rPr>
            </w:pPr>
          </w:p>
          <w:p w:rsidR="001C1483" w:rsidRPr="00421B24" w:rsidRDefault="001C1483" w:rsidP="001B6A55">
            <w:pPr>
              <w:rPr>
                <w:rFonts w:cs="Arial"/>
                <w:szCs w:val="20"/>
              </w:rPr>
            </w:pPr>
            <w:r w:rsidRPr="00421B24">
              <w:rPr>
                <w:rFonts w:cs="Arial"/>
                <w:szCs w:val="20"/>
              </w:rPr>
              <w:t xml:space="preserve">In case </w:t>
            </w:r>
            <w:proofErr w:type="gramStart"/>
            <w:r w:rsidRPr="00421B24">
              <w:rPr>
                <w:rFonts w:cs="Arial"/>
                <w:szCs w:val="20"/>
              </w:rPr>
              <w:t>of  recordscount</w:t>
            </w:r>
            <w:proofErr w:type="gramEnd"/>
            <w:r w:rsidRPr="00421B24">
              <w:rPr>
                <w:rFonts w:cs="Arial"/>
                <w:szCs w:val="20"/>
              </w:rPr>
              <w:t xml:space="preserve"> mismatch, the format would be: </w:t>
            </w:r>
            <w:r w:rsidR="003F5A2D">
              <w:rPr>
                <w:rFonts w:cs="Arial"/>
                <w:szCs w:val="20"/>
              </w:rPr>
              <w:t>"</w:t>
            </w:r>
            <w:r w:rsidRPr="00421B24">
              <w:rPr>
                <w:rFonts w:cs="Arial"/>
                <w:szCs w:val="20"/>
              </w:rPr>
              <w:t xml:space="preserve">Error in recordscount value: Expected value &lt;&lt;Passed by NMS.&gt;&gt;. Actual </w:t>
            </w:r>
            <w:proofErr w:type="gramStart"/>
            <w:r w:rsidRPr="00421B24">
              <w:rPr>
                <w:rFonts w:cs="Arial"/>
                <w:szCs w:val="20"/>
              </w:rPr>
              <w:t>Value:</w:t>
            </w:r>
            <w:proofErr w:type="gramEnd"/>
            <w:r w:rsidRPr="00421B24">
              <w:rPr>
                <w:rFonts w:cs="Arial"/>
                <w:szCs w:val="20"/>
              </w:rPr>
              <w:t>&lt;&lt;calculated by IMI OBD&gt;&gt;. File: &lt;&lt;Filename&gt;&gt;</w:t>
            </w:r>
            <w:r w:rsidR="003F5A2D">
              <w:rPr>
                <w:rFonts w:cs="Arial"/>
                <w:szCs w:val="20"/>
              </w:rPr>
              <w:t>"</w:t>
            </w:r>
          </w:p>
          <w:p w:rsidR="001C1483" w:rsidRPr="00421B24" w:rsidRDefault="001C1483" w:rsidP="001B6A55">
            <w:pPr>
              <w:rPr>
                <w:rFonts w:cs="Arial"/>
                <w:szCs w:val="20"/>
              </w:rPr>
            </w:pPr>
          </w:p>
        </w:tc>
      </w:tr>
      <w:tr w:rsidR="001C1483" w:rsidRPr="00421B24" w:rsidTr="001B6A55">
        <w:trPr>
          <w:trHeight w:val="2186"/>
        </w:trPr>
        <w:tc>
          <w:tcPr>
            <w:tcW w:w="293" w:type="pct"/>
            <w:vMerge/>
          </w:tcPr>
          <w:p w:rsidR="001C1483" w:rsidRPr="00421B24" w:rsidRDefault="001C1483" w:rsidP="001B6A55">
            <w:pPr>
              <w:rPr>
                <w:rFonts w:cs="Arial"/>
                <w:szCs w:val="20"/>
              </w:rPr>
            </w:pPr>
          </w:p>
        </w:tc>
        <w:tc>
          <w:tcPr>
            <w:tcW w:w="1248" w:type="pct"/>
            <w:vMerge/>
          </w:tcPr>
          <w:p w:rsidR="001C1483" w:rsidRPr="00421B24" w:rsidRDefault="001C1483" w:rsidP="001B6A55">
            <w:pPr>
              <w:rPr>
                <w:rFonts w:cs="Arial"/>
                <w:szCs w:val="20"/>
              </w:rPr>
            </w:pPr>
          </w:p>
        </w:tc>
        <w:tc>
          <w:tcPr>
            <w:tcW w:w="593" w:type="pct"/>
            <w:vMerge/>
          </w:tcPr>
          <w:p w:rsidR="001C1483" w:rsidRPr="00421B24" w:rsidRDefault="001C1483" w:rsidP="001B6A55">
            <w:pPr>
              <w:rPr>
                <w:rFonts w:cs="Arial"/>
                <w:szCs w:val="20"/>
              </w:rPr>
            </w:pPr>
          </w:p>
        </w:tc>
        <w:tc>
          <w:tcPr>
            <w:tcW w:w="643" w:type="pct"/>
            <w:vMerge/>
          </w:tcPr>
          <w:p w:rsidR="001C1483" w:rsidRPr="00421B24" w:rsidRDefault="001C1483" w:rsidP="001B6A55">
            <w:pPr>
              <w:rPr>
                <w:rFonts w:cs="Arial"/>
                <w:szCs w:val="20"/>
              </w:rPr>
            </w:pPr>
          </w:p>
        </w:tc>
        <w:tc>
          <w:tcPr>
            <w:tcW w:w="940" w:type="pct"/>
            <w:vMerge/>
          </w:tcPr>
          <w:p w:rsidR="001C1483" w:rsidRPr="00421B24" w:rsidRDefault="001C1483" w:rsidP="001B6A55">
            <w:pPr>
              <w:rPr>
                <w:rFonts w:cs="Arial"/>
                <w:szCs w:val="20"/>
              </w:rPr>
            </w:pPr>
          </w:p>
        </w:tc>
        <w:tc>
          <w:tcPr>
            <w:tcW w:w="1282" w:type="pct"/>
          </w:tcPr>
          <w:p w:rsidR="001C1483" w:rsidRPr="00421B24" w:rsidRDefault="001C1483" w:rsidP="001B6A55">
            <w:pPr>
              <w:rPr>
                <w:rFonts w:cs="Arial"/>
                <w:szCs w:val="20"/>
              </w:rPr>
            </w:pPr>
          </w:p>
          <w:p w:rsidR="001C1483" w:rsidRPr="00421B24" w:rsidRDefault="001C1483" w:rsidP="001B6A55">
            <w:pPr>
              <w:rPr>
                <w:rFonts w:cs="Arial"/>
                <w:szCs w:val="20"/>
              </w:rPr>
            </w:pPr>
            <w:r w:rsidRPr="00421B24">
              <w:rPr>
                <w:rFonts w:cs="Arial"/>
                <w:szCs w:val="20"/>
              </w:rPr>
              <w:t xml:space="preserve">In case </w:t>
            </w:r>
            <w:proofErr w:type="gramStart"/>
            <w:r w:rsidRPr="00421B24">
              <w:rPr>
                <w:rFonts w:cs="Arial"/>
                <w:szCs w:val="20"/>
              </w:rPr>
              <w:t>of  checksum</w:t>
            </w:r>
            <w:proofErr w:type="gramEnd"/>
            <w:r w:rsidRPr="00421B24">
              <w:rPr>
                <w:rFonts w:cs="Arial"/>
                <w:szCs w:val="20"/>
              </w:rPr>
              <w:t xml:space="preserve"> mismatch, the format would be: </w:t>
            </w:r>
            <w:r w:rsidR="003F5A2D">
              <w:rPr>
                <w:rFonts w:cs="Arial"/>
                <w:szCs w:val="20"/>
              </w:rPr>
              <w:t>"</w:t>
            </w:r>
            <w:r w:rsidRPr="00421B24">
              <w:rPr>
                <w:rFonts w:cs="Arial"/>
                <w:szCs w:val="20"/>
              </w:rPr>
              <w:t xml:space="preserve">Error in checksum value: Expected value &lt;&lt;Passed by NMS.&gt;&gt;. Actual </w:t>
            </w:r>
            <w:proofErr w:type="gramStart"/>
            <w:r w:rsidRPr="00421B24">
              <w:rPr>
                <w:rFonts w:cs="Arial"/>
                <w:szCs w:val="20"/>
              </w:rPr>
              <w:t>Value:</w:t>
            </w:r>
            <w:proofErr w:type="gramEnd"/>
            <w:r w:rsidRPr="00421B24">
              <w:rPr>
                <w:rFonts w:cs="Arial"/>
                <w:szCs w:val="20"/>
              </w:rPr>
              <w:t>&lt;&lt;calculated by IMI OBD&gt;&gt;. File: &lt;&lt;Filename&gt;&gt;</w:t>
            </w:r>
          </w:p>
          <w:p w:rsidR="001C1483" w:rsidRPr="00421B24" w:rsidRDefault="001C1483" w:rsidP="001B6A55">
            <w:pPr>
              <w:rPr>
                <w:rFonts w:cs="Arial"/>
                <w:szCs w:val="20"/>
              </w:rPr>
            </w:pPr>
          </w:p>
        </w:tc>
      </w:tr>
      <w:tr w:rsidR="001C1483" w:rsidRPr="00421B24" w:rsidTr="001B6A55">
        <w:trPr>
          <w:trHeight w:val="2186"/>
        </w:trPr>
        <w:tc>
          <w:tcPr>
            <w:tcW w:w="293" w:type="pct"/>
            <w:vMerge/>
          </w:tcPr>
          <w:p w:rsidR="001C1483" w:rsidRPr="00421B24" w:rsidRDefault="001C1483" w:rsidP="001B6A55">
            <w:pPr>
              <w:rPr>
                <w:rFonts w:cs="Arial"/>
                <w:szCs w:val="20"/>
              </w:rPr>
            </w:pPr>
          </w:p>
        </w:tc>
        <w:tc>
          <w:tcPr>
            <w:tcW w:w="1248" w:type="pct"/>
            <w:vMerge/>
          </w:tcPr>
          <w:p w:rsidR="001C1483" w:rsidRPr="00421B24" w:rsidRDefault="001C1483" w:rsidP="001B6A55">
            <w:pPr>
              <w:rPr>
                <w:rFonts w:cs="Arial"/>
                <w:szCs w:val="20"/>
              </w:rPr>
            </w:pPr>
          </w:p>
        </w:tc>
        <w:tc>
          <w:tcPr>
            <w:tcW w:w="593" w:type="pct"/>
            <w:vMerge/>
          </w:tcPr>
          <w:p w:rsidR="001C1483" w:rsidRPr="00421B24" w:rsidRDefault="001C1483" w:rsidP="001B6A55">
            <w:pPr>
              <w:rPr>
                <w:rFonts w:cs="Arial"/>
                <w:szCs w:val="20"/>
              </w:rPr>
            </w:pPr>
          </w:p>
        </w:tc>
        <w:tc>
          <w:tcPr>
            <w:tcW w:w="643" w:type="pct"/>
            <w:vMerge/>
          </w:tcPr>
          <w:p w:rsidR="001C1483" w:rsidRPr="00421B24" w:rsidRDefault="001C1483" w:rsidP="001B6A55">
            <w:pPr>
              <w:rPr>
                <w:rFonts w:cs="Arial"/>
                <w:szCs w:val="20"/>
              </w:rPr>
            </w:pPr>
          </w:p>
        </w:tc>
        <w:tc>
          <w:tcPr>
            <w:tcW w:w="940" w:type="pct"/>
            <w:vMerge/>
          </w:tcPr>
          <w:p w:rsidR="001C1483" w:rsidRPr="00421B24" w:rsidRDefault="001C1483" w:rsidP="001B6A55">
            <w:pPr>
              <w:rPr>
                <w:rFonts w:cs="Arial"/>
                <w:szCs w:val="20"/>
              </w:rPr>
            </w:pPr>
          </w:p>
        </w:tc>
        <w:tc>
          <w:tcPr>
            <w:tcW w:w="1282" w:type="pct"/>
          </w:tcPr>
          <w:p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proofErr w:type="gramStart"/>
            <w:r w:rsidRPr="00421B24">
              <w:rPr>
                <w:rFonts w:cs="Arial"/>
                <w:szCs w:val="20"/>
              </w:rPr>
              <w:t>File:</w:t>
            </w:r>
            <w:proofErr w:type="gramEnd"/>
            <w:r w:rsidRPr="00421B24">
              <w:rPr>
                <w:rFonts w:cs="Arial"/>
                <w:szCs w:val="20"/>
              </w:rPr>
              <w:t>&lt;&lt;filename&gt;&gt;. Error in Record with Request ID: &lt;&lt;&gt;&gt;. Field &lt;&lt;fieldname&gt;&gt; is &lt;&lt;missing| invalid&gt;&gt;</w:t>
            </w:r>
          </w:p>
        </w:tc>
      </w:tr>
    </w:tbl>
    <w:p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rsidTr="001B6A55">
        <w:tc>
          <w:tcPr>
            <w:tcW w:w="1188" w:type="dxa"/>
            <w:shd w:val="clear" w:color="auto" w:fill="D9D9D9" w:themeFill="background1" w:themeFillShade="D9"/>
          </w:tcPr>
          <w:p w:rsidR="001C1483" w:rsidRPr="00DE1B6A" w:rsidRDefault="001C1483" w:rsidP="001B6A55">
            <w:pPr>
              <w:jc w:val="both"/>
            </w:pPr>
            <w:r w:rsidRPr="00DE1B6A">
              <w:t>Response  Status</w:t>
            </w:r>
          </w:p>
        </w:tc>
        <w:tc>
          <w:tcPr>
            <w:tcW w:w="3315" w:type="dxa"/>
            <w:shd w:val="clear" w:color="auto" w:fill="D9D9D9" w:themeFill="background1" w:themeFillShade="D9"/>
          </w:tcPr>
          <w:p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rsidR="001C1483" w:rsidRPr="00DE1B6A" w:rsidRDefault="001C1483" w:rsidP="001B6A55">
            <w:pPr>
              <w:jc w:val="both"/>
            </w:pPr>
            <w:r w:rsidRPr="00DE1B6A">
              <w:t>HTTP Status Code</w:t>
            </w:r>
          </w:p>
        </w:tc>
        <w:tc>
          <w:tcPr>
            <w:tcW w:w="1471" w:type="dxa"/>
            <w:shd w:val="clear" w:color="auto" w:fill="D9D9D9" w:themeFill="background1" w:themeFillShade="D9"/>
          </w:tcPr>
          <w:p w:rsidR="001C1483" w:rsidRPr="00DE1B6A" w:rsidRDefault="001C1483" w:rsidP="001B6A55">
            <w:pPr>
              <w:jc w:val="both"/>
            </w:pPr>
            <w:r w:rsidRPr="00DE1B6A">
              <w:t>Content Type</w:t>
            </w:r>
          </w:p>
        </w:tc>
        <w:tc>
          <w:tcPr>
            <w:tcW w:w="2250" w:type="dxa"/>
            <w:shd w:val="clear" w:color="auto" w:fill="D9D9D9" w:themeFill="background1" w:themeFillShade="D9"/>
          </w:tcPr>
          <w:p w:rsidR="001C1483" w:rsidRPr="00DE1B6A" w:rsidRDefault="001C1483" w:rsidP="001B6A55">
            <w:pPr>
              <w:jc w:val="both"/>
            </w:pPr>
            <w:r w:rsidRPr="00DE1B6A">
              <w:t>Description</w:t>
            </w:r>
          </w:p>
        </w:tc>
      </w:tr>
      <w:tr w:rsidR="001C1483" w:rsidTr="001B6A55">
        <w:trPr>
          <w:trHeight w:val="346"/>
        </w:trPr>
        <w:tc>
          <w:tcPr>
            <w:tcW w:w="1188" w:type="dxa"/>
          </w:tcPr>
          <w:p w:rsidR="001C1483" w:rsidRPr="00031093" w:rsidRDefault="001C1483" w:rsidP="001B6A55">
            <w:r w:rsidRPr="00031093">
              <w:t>Successful</w:t>
            </w:r>
          </w:p>
        </w:tc>
        <w:tc>
          <w:tcPr>
            <w:tcW w:w="3315" w:type="dxa"/>
          </w:tcPr>
          <w:p w:rsidR="001C1483" w:rsidRPr="00031093" w:rsidRDefault="001C1483" w:rsidP="001B6A55"/>
        </w:tc>
        <w:tc>
          <w:tcPr>
            <w:tcW w:w="956" w:type="dxa"/>
          </w:tcPr>
          <w:p w:rsidR="001C1483" w:rsidRPr="00031093" w:rsidRDefault="001C1483" w:rsidP="001B6A55">
            <w:r w:rsidRPr="00031093">
              <w:t>200</w:t>
            </w:r>
          </w:p>
        </w:tc>
        <w:tc>
          <w:tcPr>
            <w:tcW w:w="1471" w:type="dxa"/>
          </w:tcPr>
          <w:p w:rsidR="001C1483" w:rsidRPr="00031093" w:rsidRDefault="001C1483" w:rsidP="001B6A55">
            <w:r w:rsidRPr="00031093">
              <w:t>Application/json</w:t>
            </w:r>
          </w:p>
        </w:tc>
        <w:tc>
          <w:tcPr>
            <w:tcW w:w="2250" w:type="dxa"/>
          </w:tcPr>
          <w:p w:rsidR="001C1483" w:rsidRPr="00031093" w:rsidRDefault="001C1483" w:rsidP="001B6A55"/>
        </w:tc>
      </w:tr>
      <w:tr w:rsidR="001C1483" w:rsidTr="001B6A55">
        <w:trPr>
          <w:trHeight w:val="346"/>
        </w:trPr>
        <w:tc>
          <w:tcPr>
            <w:tcW w:w="1188" w:type="dxa"/>
          </w:tcPr>
          <w:p w:rsidR="001C1483" w:rsidRPr="00031093" w:rsidRDefault="001C1483" w:rsidP="001B6A55">
            <w:r w:rsidRPr="00031093">
              <w:t>Failure</w:t>
            </w:r>
          </w:p>
        </w:tc>
        <w:tc>
          <w:tcPr>
            <w:tcW w:w="3315" w:type="dxa"/>
          </w:tcPr>
          <w:p w:rsidR="001C1483" w:rsidRDefault="001C1483" w:rsidP="001B6A55">
            <w:r>
              <w:t>{</w:t>
            </w:r>
          </w:p>
          <w:p w:rsidR="001C1483" w:rsidRDefault="003F5A2D" w:rsidP="001B6A55">
            <w:r>
              <w:t>"</w:t>
            </w:r>
            <w:r w:rsidR="001C1483">
              <w:t>failureReason</w:t>
            </w:r>
            <w:r>
              <w:t>"</w:t>
            </w:r>
            <w:r w:rsidR="001C1483">
              <w:t xml:space="preserve">: </w:t>
            </w:r>
            <w:r>
              <w:t>"</w:t>
            </w:r>
            <w:r w:rsidR="001C1483">
              <w:t>&lt;Description     of the failure reason&gt;</w:t>
            </w:r>
            <w:r>
              <w:t>"</w:t>
            </w:r>
          </w:p>
          <w:p w:rsidR="001C1483" w:rsidRPr="008749ED" w:rsidRDefault="001C1483" w:rsidP="001B6A55">
            <w:pPr>
              <w:rPr>
                <w:highlight w:val="lightGray"/>
              </w:rPr>
            </w:pPr>
            <w:r>
              <w:t>}</w:t>
            </w:r>
          </w:p>
        </w:tc>
        <w:tc>
          <w:tcPr>
            <w:tcW w:w="956" w:type="dxa"/>
          </w:tcPr>
          <w:p w:rsidR="001C1483" w:rsidRPr="00031093" w:rsidRDefault="001C1483" w:rsidP="001B6A55">
            <w:pPr>
              <w:rPr>
                <w:szCs w:val="20"/>
              </w:rPr>
            </w:pPr>
            <w:r>
              <w:rPr>
                <w:szCs w:val="20"/>
              </w:rPr>
              <w:t>400</w:t>
            </w:r>
          </w:p>
          <w:p w:rsidR="001C1483" w:rsidRPr="00031093" w:rsidRDefault="001C1483" w:rsidP="001B6A55">
            <w:pPr>
              <w:rPr>
                <w:szCs w:val="20"/>
              </w:rPr>
            </w:pPr>
          </w:p>
        </w:tc>
        <w:tc>
          <w:tcPr>
            <w:tcW w:w="1471" w:type="dxa"/>
          </w:tcPr>
          <w:p w:rsidR="001C1483" w:rsidRPr="00031093" w:rsidRDefault="001C1483" w:rsidP="001B6A55">
            <w:pPr>
              <w:rPr>
                <w:szCs w:val="20"/>
              </w:rPr>
            </w:pPr>
            <w:r w:rsidRPr="0076019E">
              <w:rPr>
                <w:szCs w:val="20"/>
              </w:rPr>
              <w:t>Application/json</w:t>
            </w:r>
          </w:p>
        </w:tc>
        <w:tc>
          <w:tcPr>
            <w:tcW w:w="2250" w:type="dxa"/>
          </w:tcPr>
          <w:p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rsidTr="001B6A55">
        <w:trPr>
          <w:trHeight w:val="346"/>
        </w:trPr>
        <w:tc>
          <w:tcPr>
            <w:tcW w:w="1188" w:type="dxa"/>
          </w:tcPr>
          <w:p w:rsidR="001C1483" w:rsidRPr="00031093" w:rsidRDefault="001C1483" w:rsidP="001B6A55"/>
        </w:tc>
        <w:tc>
          <w:tcPr>
            <w:tcW w:w="3315" w:type="dxa"/>
          </w:tcPr>
          <w:p w:rsidR="001C1483" w:rsidRPr="00031093" w:rsidRDefault="001C1483" w:rsidP="001B6A55"/>
        </w:tc>
        <w:tc>
          <w:tcPr>
            <w:tcW w:w="956" w:type="dxa"/>
          </w:tcPr>
          <w:p w:rsidR="001C1483" w:rsidRDefault="001C1483" w:rsidP="001B6A55">
            <w:pPr>
              <w:rPr>
                <w:szCs w:val="20"/>
              </w:rPr>
            </w:pPr>
            <w:r>
              <w:rPr>
                <w:szCs w:val="20"/>
              </w:rPr>
              <w:t>400</w:t>
            </w:r>
          </w:p>
        </w:tc>
        <w:tc>
          <w:tcPr>
            <w:tcW w:w="1471" w:type="dxa"/>
          </w:tcPr>
          <w:p w:rsidR="001C1483" w:rsidRPr="0076019E" w:rsidRDefault="001C1483" w:rsidP="001B6A55">
            <w:pPr>
              <w:rPr>
                <w:szCs w:val="20"/>
              </w:rPr>
            </w:pPr>
            <w:r>
              <w:rPr>
                <w:szCs w:val="20"/>
              </w:rPr>
              <w:t>Application/json</w:t>
            </w:r>
          </w:p>
        </w:tc>
        <w:tc>
          <w:tcPr>
            <w:tcW w:w="2250" w:type="dxa"/>
          </w:tcPr>
          <w:p w:rsidR="001C1483" w:rsidRDefault="001C1483" w:rsidP="001B6A55">
            <w:pPr>
              <w:rPr>
                <w:szCs w:val="20"/>
              </w:rPr>
            </w:pPr>
            <w:r>
              <w:rPr>
                <w:szCs w:val="20"/>
              </w:rPr>
              <w:t>In case mandatory parameter is missing</w:t>
            </w:r>
          </w:p>
          <w:p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rsidTr="001B6A55">
        <w:trPr>
          <w:trHeight w:val="346"/>
        </w:trPr>
        <w:tc>
          <w:tcPr>
            <w:tcW w:w="1188" w:type="dxa"/>
          </w:tcPr>
          <w:p w:rsidR="001C1483" w:rsidRPr="00031093" w:rsidRDefault="001C1483" w:rsidP="001B6A55"/>
        </w:tc>
        <w:tc>
          <w:tcPr>
            <w:tcW w:w="3315" w:type="dxa"/>
          </w:tcPr>
          <w:p w:rsidR="001C1483" w:rsidRPr="00031093" w:rsidRDefault="001C1483" w:rsidP="001B6A55"/>
        </w:tc>
        <w:tc>
          <w:tcPr>
            <w:tcW w:w="956" w:type="dxa"/>
          </w:tcPr>
          <w:p w:rsidR="001C1483" w:rsidRPr="00FC1079" w:rsidRDefault="001C1483" w:rsidP="001B6A55">
            <w:pPr>
              <w:rPr>
                <w:szCs w:val="20"/>
              </w:rPr>
            </w:pPr>
            <w:r>
              <w:rPr>
                <w:szCs w:val="20"/>
              </w:rPr>
              <w:t>5</w:t>
            </w:r>
            <w:r w:rsidRPr="00C36C39">
              <w:rPr>
                <w:szCs w:val="20"/>
              </w:rPr>
              <w:t>00</w:t>
            </w:r>
          </w:p>
        </w:tc>
        <w:tc>
          <w:tcPr>
            <w:tcW w:w="1471" w:type="dxa"/>
          </w:tcPr>
          <w:p w:rsidR="001C1483" w:rsidRPr="0076019E" w:rsidRDefault="001C1483" w:rsidP="001B6A55">
            <w:pPr>
              <w:rPr>
                <w:szCs w:val="20"/>
              </w:rPr>
            </w:pPr>
            <w:r>
              <w:rPr>
                <w:szCs w:val="20"/>
              </w:rPr>
              <w:t>Application/json</w:t>
            </w:r>
          </w:p>
        </w:tc>
        <w:tc>
          <w:tcPr>
            <w:tcW w:w="2250" w:type="dxa"/>
          </w:tcPr>
          <w:p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rsidR="001C1483" w:rsidRDefault="001C1483" w:rsidP="001C1483">
      <w:pPr>
        <w:rPr>
          <w:rFonts w:cs="Arial"/>
          <w:color w:val="FF0000"/>
          <w:szCs w:val="20"/>
        </w:rPr>
      </w:pPr>
    </w:p>
    <w:p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rsidTr="001B6A55">
        <w:trPr>
          <w:trHeight w:val="244"/>
        </w:trPr>
        <w:tc>
          <w:tcPr>
            <w:tcW w:w="327" w:type="pct"/>
            <w:shd w:val="clear" w:color="auto" w:fill="D9D9D9" w:themeFill="background1" w:themeFillShade="D9"/>
          </w:tcPr>
          <w:p w:rsidR="001C1483" w:rsidRPr="00DE1B6A" w:rsidRDefault="001C1483" w:rsidP="001B6A55">
            <w:r w:rsidRPr="00DE1B6A">
              <w:t>#</w:t>
            </w:r>
          </w:p>
        </w:tc>
        <w:tc>
          <w:tcPr>
            <w:tcW w:w="1101" w:type="pct"/>
            <w:shd w:val="clear" w:color="auto" w:fill="D9D9D9" w:themeFill="background1" w:themeFillShade="D9"/>
          </w:tcPr>
          <w:p w:rsidR="001C1483" w:rsidRPr="00DE1B6A" w:rsidRDefault="001C1483" w:rsidP="001B6A55">
            <w:r w:rsidRPr="00DE1B6A">
              <w:t>Element Name</w:t>
            </w:r>
          </w:p>
        </w:tc>
        <w:tc>
          <w:tcPr>
            <w:tcW w:w="699" w:type="pct"/>
            <w:shd w:val="clear" w:color="auto" w:fill="D9D9D9" w:themeFill="background1" w:themeFillShade="D9"/>
          </w:tcPr>
          <w:p w:rsidR="001C1483" w:rsidRPr="00DE1B6A" w:rsidRDefault="001C1483" w:rsidP="001B6A55">
            <w:r w:rsidRPr="00DE1B6A">
              <w:t>Mandatory</w:t>
            </w:r>
          </w:p>
        </w:tc>
        <w:tc>
          <w:tcPr>
            <w:tcW w:w="768" w:type="pct"/>
            <w:shd w:val="clear" w:color="auto" w:fill="D9D9D9" w:themeFill="background1" w:themeFillShade="D9"/>
          </w:tcPr>
          <w:p w:rsidR="001C1483" w:rsidRPr="00DE1B6A" w:rsidRDefault="001C1483" w:rsidP="001B6A55">
            <w:r w:rsidRPr="00DE1B6A">
              <w:t>Datatype</w:t>
            </w:r>
          </w:p>
        </w:tc>
        <w:tc>
          <w:tcPr>
            <w:tcW w:w="882" w:type="pct"/>
            <w:shd w:val="clear" w:color="auto" w:fill="D9D9D9" w:themeFill="background1" w:themeFillShade="D9"/>
          </w:tcPr>
          <w:p w:rsidR="001C1483" w:rsidRPr="00DE1B6A" w:rsidRDefault="001C1483" w:rsidP="001B6A55">
            <w:r>
              <w:t>Range</w:t>
            </w:r>
          </w:p>
        </w:tc>
        <w:tc>
          <w:tcPr>
            <w:tcW w:w="1223" w:type="pct"/>
            <w:shd w:val="clear" w:color="auto" w:fill="D9D9D9" w:themeFill="background1" w:themeFillShade="D9"/>
          </w:tcPr>
          <w:p w:rsidR="001C1483" w:rsidRPr="00DE1B6A" w:rsidRDefault="001C1483" w:rsidP="001B6A55">
            <w:r w:rsidRPr="00DE1B6A">
              <w:t>Details</w:t>
            </w:r>
          </w:p>
        </w:tc>
      </w:tr>
      <w:tr w:rsidR="001C1483" w:rsidRPr="00E827C4" w:rsidTr="001B6A55">
        <w:trPr>
          <w:trHeight w:val="244"/>
        </w:trPr>
        <w:tc>
          <w:tcPr>
            <w:tcW w:w="327" w:type="pct"/>
          </w:tcPr>
          <w:p w:rsidR="001C1483" w:rsidRPr="00E827C4" w:rsidRDefault="001C1483" w:rsidP="001B6A55">
            <w:r>
              <w:t>1</w:t>
            </w:r>
          </w:p>
        </w:tc>
        <w:tc>
          <w:tcPr>
            <w:tcW w:w="1101" w:type="pct"/>
          </w:tcPr>
          <w:p w:rsidR="001C1483" w:rsidRPr="00E827C4" w:rsidRDefault="001C1483" w:rsidP="001B6A55">
            <w:r>
              <w:t>failureReason</w:t>
            </w:r>
          </w:p>
        </w:tc>
        <w:tc>
          <w:tcPr>
            <w:tcW w:w="699" w:type="pct"/>
          </w:tcPr>
          <w:p w:rsidR="001C1483" w:rsidRPr="00E827C4" w:rsidRDefault="001C1483" w:rsidP="001B6A55">
            <w:r>
              <w:t>No</w:t>
            </w:r>
          </w:p>
        </w:tc>
        <w:tc>
          <w:tcPr>
            <w:tcW w:w="768" w:type="pct"/>
          </w:tcPr>
          <w:p w:rsidR="001C1483" w:rsidRPr="00E827C4" w:rsidRDefault="001C1483" w:rsidP="001B6A55">
            <w:r>
              <w:t>String</w:t>
            </w:r>
          </w:p>
        </w:tc>
        <w:tc>
          <w:tcPr>
            <w:tcW w:w="882" w:type="pct"/>
          </w:tcPr>
          <w:p w:rsidR="001C1483" w:rsidRPr="00E827C4" w:rsidRDefault="001C1483" w:rsidP="001B6A55">
            <w:r>
              <w:t>NA</w:t>
            </w:r>
          </w:p>
        </w:tc>
        <w:tc>
          <w:tcPr>
            <w:tcW w:w="1223" w:type="pct"/>
          </w:tcPr>
          <w:p w:rsidR="001C1483" w:rsidRPr="00E827C4" w:rsidRDefault="001C1483" w:rsidP="001B6A55">
            <w:r>
              <w:t>Gives description of the failure</w:t>
            </w:r>
          </w:p>
        </w:tc>
      </w:tr>
    </w:tbl>
    <w:p w:rsidR="001C1483" w:rsidRDefault="001C1483" w:rsidP="001C1483">
      <w:pPr>
        <w:rPr>
          <w:rFonts w:cs="Arial"/>
          <w:color w:val="FF0000"/>
          <w:szCs w:val="20"/>
        </w:rPr>
      </w:pPr>
    </w:p>
    <w:p w:rsidR="001C1483" w:rsidRDefault="001C1483" w:rsidP="001C1483">
      <w:pPr>
        <w:pStyle w:val="Heading3"/>
        <w:tabs>
          <w:tab w:val="num" w:pos="540"/>
          <w:tab w:val="num" w:pos="810"/>
        </w:tabs>
        <w:spacing w:before="160" w:line="360" w:lineRule="auto"/>
        <w:ind w:left="810" w:hanging="360"/>
      </w:pPr>
      <w:bookmarkStart w:id="406" w:name="_Toc410383285"/>
      <w:bookmarkStart w:id="407" w:name="_Toc411454393"/>
      <w:r>
        <w:t>Call Notification API</w:t>
      </w:r>
      <w:bookmarkEnd w:id="406"/>
      <w:bookmarkEnd w:id="407"/>
    </w:p>
    <w:p w:rsidR="001C1483" w:rsidRDefault="001C1483" w:rsidP="001C1483">
      <w:r>
        <w:t>This API is called by IVR Platform in following conditions are met:</w:t>
      </w:r>
    </w:p>
    <w:p w:rsidR="001C1483" w:rsidRDefault="001C1483" w:rsidP="001C1483">
      <w:pPr>
        <w:pStyle w:val="ListParagraph"/>
        <w:numPr>
          <w:ilvl w:val="0"/>
          <w:numId w:val="42"/>
        </w:numPr>
      </w:pPr>
      <w:r>
        <w:t>Call Notification URL is defined for the service</w:t>
      </w:r>
    </w:p>
    <w:p w:rsidR="001C1483" w:rsidRDefault="001C1483" w:rsidP="001C1483">
      <w:pPr>
        <w:pStyle w:val="ListParagraph"/>
        <w:numPr>
          <w:ilvl w:val="0"/>
          <w:numId w:val="42"/>
        </w:numPr>
      </w:pPr>
      <w:r>
        <w:t xml:space="preserve">Final-status of the OBD </w:t>
      </w:r>
      <w:proofErr w:type="gramStart"/>
      <w:r>
        <w:t>Request  is</w:t>
      </w:r>
      <w:proofErr w:type="gramEnd"/>
      <w:r>
        <w:t xml:space="preserve"> updated as either Success, Failed or Rejected.</w:t>
      </w:r>
    </w:p>
    <w:p w:rsidR="001C1483" w:rsidRPr="002A3A31" w:rsidRDefault="001C1483" w:rsidP="001C1483">
      <w:pPr>
        <w:pStyle w:val="Heading4"/>
        <w:tabs>
          <w:tab w:val="num" w:pos="810"/>
        </w:tabs>
        <w:jc w:val="both"/>
      </w:pPr>
      <w:r>
        <w:t>CallNotification API - Request</w:t>
      </w:r>
    </w:p>
    <w:p w:rsidR="001C1483" w:rsidRDefault="001C1483" w:rsidP="001C1483">
      <w:pPr>
        <w:rPr>
          <w:b/>
        </w:rPr>
      </w:pPr>
    </w:p>
    <w:p w:rsidR="001C1483" w:rsidRDefault="001C1483" w:rsidP="001C1483">
      <w:pPr>
        <w:rPr>
          <w:rStyle w:val="Hyperlink"/>
        </w:rPr>
      </w:pPr>
      <w:r w:rsidRPr="00DE1B6A">
        <w:rPr>
          <w:b/>
        </w:rPr>
        <w:t>URL</w:t>
      </w:r>
      <w:r>
        <w:rPr>
          <w:b/>
        </w:rPr>
        <w:t>: &lt;Can be specified at run-time&gt;</w:t>
      </w:r>
    </w:p>
    <w:p w:rsidR="001C1483" w:rsidRDefault="001C1483" w:rsidP="001C1483">
      <w:pPr>
        <w:rPr>
          <w:b/>
        </w:rPr>
      </w:pPr>
    </w:p>
    <w:p w:rsidR="001C1483" w:rsidRPr="00EB6872" w:rsidRDefault="001C1483" w:rsidP="001C1483">
      <w:r w:rsidRPr="0060501A">
        <w:rPr>
          <w:b/>
        </w:rPr>
        <w:t>Method</w:t>
      </w:r>
      <w:r w:rsidRPr="00EB6872">
        <w:t xml:space="preserve">: </w:t>
      </w:r>
      <w:r>
        <w:t>Post</w:t>
      </w:r>
    </w:p>
    <w:p w:rsidR="001C1483" w:rsidRDefault="001C1483" w:rsidP="001C1483">
      <w:pPr>
        <w:pStyle w:val="Heading5"/>
        <w:tabs>
          <w:tab w:val="num" w:pos="810"/>
        </w:tabs>
        <w:jc w:val="both"/>
      </w:pPr>
      <w:r>
        <w:t>Validations</w:t>
      </w:r>
    </w:p>
    <w:p w:rsidR="001C1483" w:rsidRPr="00683DC1" w:rsidRDefault="001C1483" w:rsidP="001C1483">
      <w:pPr>
        <w:pStyle w:val="ListParagraph"/>
        <w:ind w:left="1440"/>
        <w:jc w:val="both"/>
      </w:pPr>
      <w:r>
        <w:rPr>
          <w:rFonts w:ascii="Verdana" w:eastAsia="Calibri" w:hAnsi="Verdana"/>
          <w:szCs w:val="22"/>
        </w:rPr>
        <w:t>None</w:t>
      </w:r>
    </w:p>
    <w:p w:rsidR="001C1483" w:rsidRDefault="001C1483" w:rsidP="001C1483">
      <w:pPr>
        <w:pStyle w:val="Heading5"/>
        <w:tabs>
          <w:tab w:val="num" w:pos="810"/>
        </w:tabs>
        <w:jc w:val="both"/>
      </w:pPr>
      <w:r>
        <w:t>Http time Out</w:t>
      </w:r>
    </w:p>
    <w:p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rsidTr="00D55576">
        <w:trPr>
          <w:trHeight w:val="244"/>
        </w:trPr>
        <w:tc>
          <w:tcPr>
            <w:tcW w:w="3007" w:type="pct"/>
            <w:shd w:val="clear" w:color="auto" w:fill="D9D9D9" w:themeFill="background1" w:themeFillShade="D9"/>
            <w:vAlign w:val="bottom"/>
          </w:tcPr>
          <w:p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9A7A9B" w:rsidRPr="00FF4865" w:rsidRDefault="009A7A9B" w:rsidP="00D55576">
            <w:pPr>
              <w:jc w:val="both"/>
              <w:rPr>
                <w:szCs w:val="20"/>
              </w:rPr>
            </w:pPr>
            <w:r>
              <w:rPr>
                <w:rFonts w:eastAsia="Times New Roman" w:cs="Arial"/>
                <w:b/>
                <w:szCs w:val="20"/>
              </w:rPr>
              <w:t>Description</w:t>
            </w:r>
          </w:p>
        </w:tc>
      </w:tr>
      <w:tr w:rsidR="009A7A9B" w:rsidRPr="00FF4865" w:rsidTr="00D55576">
        <w:trPr>
          <w:trHeight w:val="386"/>
        </w:trPr>
        <w:tc>
          <w:tcPr>
            <w:tcW w:w="3007" w:type="pct"/>
          </w:tcPr>
          <w:p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rsidR="009A7A9B" w:rsidRPr="00FF4865" w:rsidRDefault="009A7A9B"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rsidTr="001B6A55">
        <w:tc>
          <w:tcPr>
            <w:tcW w:w="540" w:type="dxa"/>
            <w:shd w:val="clear" w:color="auto" w:fill="CCCCCC"/>
            <w:tcMar>
              <w:top w:w="100" w:type="dxa"/>
              <w:left w:w="100" w:type="dxa"/>
              <w:bottom w:w="100" w:type="dxa"/>
              <w:right w:w="100" w:type="dxa"/>
            </w:tcMar>
          </w:tcPr>
          <w:p w:rsidR="001C1483" w:rsidRDefault="001C1483" w:rsidP="001B6A55">
            <w:pPr>
              <w:pStyle w:val="Normal1"/>
              <w:spacing w:line="240" w:lineRule="auto"/>
              <w:jc w:val="both"/>
            </w:pPr>
          </w:p>
        </w:tc>
        <w:tc>
          <w:tcPr>
            <w:tcW w:w="8650" w:type="dxa"/>
            <w:tcMar>
              <w:top w:w="100" w:type="dxa"/>
              <w:left w:w="100" w:type="dxa"/>
              <w:bottom w:w="100" w:type="dxa"/>
              <w:right w:w="100" w:type="dxa"/>
            </w:tcMar>
          </w:tcPr>
          <w:p w:rsidR="004E18FC" w:rsidRPr="004E18FC" w:rsidRDefault="004E18FC" w:rsidP="004E18FC">
            <w:pPr>
              <w:rPr>
                <w:rFonts w:eastAsia="Arial" w:cs="Arial"/>
                <w:sz w:val="18"/>
                <w:szCs w:val="18"/>
              </w:rPr>
            </w:pP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requestId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msisdn</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attempts</w:t>
            </w:r>
            <w:r w:rsidR="003F5A2D">
              <w:rPr>
                <w:rFonts w:eastAsia="Arial" w:cs="Arial"/>
                <w:sz w:val="18"/>
                <w:szCs w:val="18"/>
              </w:rPr>
              <w:t>"</w:t>
            </w:r>
            <w:r w:rsidRPr="004E18FC">
              <w:rPr>
                <w:rFonts w:eastAsia="Arial" w:cs="Arial"/>
                <w:sz w:val="18"/>
                <w:szCs w:val="18"/>
              </w:rPr>
              <w:t>: 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finalStatus</w:t>
            </w:r>
            <w:r w:rsidR="003F5A2D">
              <w:rPr>
                <w:rFonts w:eastAsia="Arial" w:cs="Arial"/>
                <w:sz w:val="18"/>
                <w:szCs w:val="18"/>
              </w:rPr>
              <w:t>"</w:t>
            </w:r>
            <w:r w:rsidRPr="004E18FC">
              <w:rPr>
                <w:rFonts w:eastAsia="Arial" w:cs="Arial"/>
                <w:sz w:val="18"/>
                <w:szCs w:val="18"/>
              </w:rPr>
              <w:t>: 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cli</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callRecords</w:t>
            </w:r>
            <w:r w:rsidR="003F5A2D">
              <w:rPr>
                <w:rFonts w:eastAsia="Arial" w:cs="Arial"/>
                <w:sz w:val="18"/>
                <w:szCs w:val="18"/>
              </w:rPr>
              <w:t>"</w:t>
            </w:r>
            <w:r w:rsidRPr="004E18FC">
              <w:rPr>
                <w:rFonts w:eastAsia="Arial" w:cs="Arial"/>
                <w:sz w:val="18"/>
                <w:szCs w:val="18"/>
              </w:rPr>
              <w:t>: [</w:t>
            </w:r>
          </w:p>
          <w:p w:rsidR="004E18FC" w:rsidRPr="004E18FC" w:rsidRDefault="004E18FC" w:rsidP="004E18FC">
            <w:pPr>
              <w:rPr>
                <w:rFonts w:eastAsia="Arial" w:cs="Arial"/>
                <w:sz w:val="18"/>
                <w:szCs w:val="18"/>
              </w:rPr>
            </w:pPr>
            <w:r w:rsidRPr="004E18FC">
              <w:rPr>
                <w:rFonts w:eastAsia="Arial" w:cs="Arial"/>
                <w:sz w:val="18"/>
                <w:szCs w:val="18"/>
              </w:rPr>
              <w:t xml:space="preserve">        {</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attemptNo</w:t>
            </w:r>
            <w:r w:rsidR="003F5A2D">
              <w:rPr>
                <w:rFonts w:eastAsia="Arial" w:cs="Arial"/>
                <w:sz w:val="18"/>
                <w:szCs w:val="18"/>
              </w:rPr>
              <w:t>"</w:t>
            </w:r>
            <w:r w:rsidRPr="004E18FC">
              <w:rPr>
                <w:rFonts w:eastAsia="Arial" w:cs="Arial"/>
                <w:sz w:val="18"/>
                <w:szCs w:val="18"/>
              </w:rPr>
              <w:t>: 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callStartTime</w:t>
            </w:r>
            <w:r w:rsidR="003F5A2D">
              <w:rPr>
                <w:rFonts w:eastAsia="Arial" w:cs="Arial"/>
                <w:sz w:val="18"/>
                <w:szCs w:val="18"/>
              </w:rPr>
              <w:t>"</w:t>
            </w:r>
            <w:r w:rsidRPr="004E18FC">
              <w:rPr>
                <w:rFonts w:eastAsia="Arial" w:cs="Arial"/>
                <w:sz w:val="18"/>
                <w:szCs w:val="18"/>
              </w:rPr>
              <w:t>: 1200000000,</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callAnswerTime</w:t>
            </w:r>
            <w:r w:rsidR="003F5A2D">
              <w:rPr>
                <w:rFonts w:eastAsia="Arial" w:cs="Arial"/>
                <w:sz w:val="18"/>
                <w:szCs w:val="18"/>
              </w:rPr>
              <w:t>"</w:t>
            </w:r>
            <w:r w:rsidRPr="004E18FC">
              <w:rPr>
                <w:rFonts w:eastAsia="Arial" w:cs="Arial"/>
                <w:sz w:val="18"/>
                <w:szCs w:val="18"/>
              </w:rPr>
              <w:t>: 1200000021,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callEndTime</w:t>
            </w:r>
            <w:r w:rsidR="003F5A2D">
              <w:rPr>
                <w:rFonts w:eastAsia="Arial" w:cs="Arial"/>
                <w:sz w:val="18"/>
                <w:szCs w:val="18"/>
              </w:rPr>
              <w:t>"</w:t>
            </w:r>
            <w:r w:rsidRPr="004E18FC">
              <w:rPr>
                <w:rFonts w:eastAsia="Arial" w:cs="Arial"/>
                <w:sz w:val="18"/>
                <w:szCs w:val="18"/>
              </w:rPr>
              <w:t>: 1200002221,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callDurationInPulses</w:t>
            </w:r>
            <w:r w:rsidR="003F5A2D">
              <w:rPr>
                <w:rFonts w:eastAsia="Arial" w:cs="Arial"/>
                <w:sz w:val="18"/>
                <w:szCs w:val="18"/>
              </w:rPr>
              <w:t>"</w:t>
            </w:r>
            <w:r w:rsidRPr="004E18FC">
              <w:rPr>
                <w:rFonts w:eastAsia="Arial" w:cs="Arial"/>
                <w:sz w:val="18"/>
                <w:szCs w:val="18"/>
              </w:rPr>
              <w:t>: 2,</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callStatus</w:t>
            </w:r>
            <w:r w:rsidR="003F5A2D">
              <w:rPr>
                <w:rFonts w:eastAsia="Arial" w:cs="Arial"/>
                <w:sz w:val="18"/>
                <w:szCs w:val="18"/>
              </w:rPr>
              <w:t>"</w:t>
            </w:r>
            <w:r w:rsidRPr="004E18FC">
              <w:rPr>
                <w:rFonts w:eastAsia="Arial" w:cs="Arial"/>
                <w:sz w:val="18"/>
                <w:szCs w:val="18"/>
              </w:rPr>
              <w:t>: 1001,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languageLocationID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contentFile</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msgPlayStartTime</w:t>
            </w:r>
            <w:r w:rsidR="003F5A2D">
              <w:rPr>
                <w:rFonts w:eastAsia="Arial" w:cs="Arial"/>
                <w:sz w:val="18"/>
                <w:szCs w:val="18"/>
              </w:rPr>
              <w:t>"</w:t>
            </w:r>
            <w:r w:rsidRPr="004E18FC">
              <w:rPr>
                <w:rFonts w:eastAsia="Arial" w:cs="Arial"/>
                <w:sz w:val="18"/>
                <w:szCs w:val="18"/>
              </w:rPr>
              <w:t>: 1200000000,</w:t>
            </w:r>
          </w:p>
          <w:p w:rsidR="004E18FC" w:rsidRPr="004E18FC" w:rsidRDefault="004E18FC" w:rsidP="004E18FC">
            <w:pPr>
              <w:rPr>
                <w:rFonts w:eastAsia="Arial" w:cs="Arial"/>
                <w:sz w:val="18"/>
                <w:szCs w:val="18"/>
              </w:rPr>
            </w:pPr>
            <w:r w:rsidRPr="004E18FC">
              <w:rPr>
                <w:rFonts w:eastAsia="Arial" w:cs="Arial"/>
                <w:sz w:val="18"/>
                <w:szCs w:val="18"/>
              </w:rPr>
              <w:lastRenderedPageBreak/>
              <w:t xml:space="preserve">            </w:t>
            </w:r>
            <w:r w:rsidR="003F5A2D">
              <w:rPr>
                <w:rFonts w:eastAsia="Arial" w:cs="Arial"/>
                <w:sz w:val="18"/>
                <w:szCs w:val="18"/>
              </w:rPr>
              <w:t>"</w:t>
            </w:r>
            <w:r w:rsidRPr="004E18FC">
              <w:rPr>
                <w:rFonts w:eastAsia="Arial" w:cs="Arial"/>
                <w:sz w:val="18"/>
                <w:szCs w:val="18"/>
              </w:rPr>
              <w:t>msgPlayEndTime</w:t>
            </w:r>
            <w:r w:rsidR="003F5A2D">
              <w:rPr>
                <w:rFonts w:eastAsia="Arial" w:cs="Arial"/>
                <w:sz w:val="18"/>
                <w:szCs w:val="18"/>
              </w:rPr>
              <w:t>"</w:t>
            </w:r>
            <w:r w:rsidRPr="004E18FC">
              <w:rPr>
                <w:rFonts w:eastAsia="Arial" w:cs="Arial"/>
                <w:sz w:val="18"/>
                <w:szCs w:val="18"/>
              </w:rPr>
              <w:t>: 1200000032,</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circleID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operatorID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priority</w:t>
            </w:r>
            <w:r w:rsidR="003F5A2D">
              <w:rPr>
                <w:rFonts w:eastAsia="Arial" w:cs="Arial"/>
                <w:sz w:val="18"/>
                <w:szCs w:val="18"/>
              </w:rPr>
              <w:t>"</w:t>
            </w:r>
            <w:r w:rsidRPr="004E18FC">
              <w:rPr>
                <w:rFonts w:eastAsia="Arial" w:cs="Arial"/>
                <w:sz w:val="18"/>
                <w:szCs w:val="18"/>
              </w:rPr>
              <w:t>: 2,</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callDisconnectReason</w:t>
            </w:r>
            <w:r w:rsidR="003F5A2D">
              <w:rPr>
                <w:rFonts w:eastAsia="Arial" w:cs="Arial"/>
                <w:sz w:val="18"/>
                <w:szCs w:val="18"/>
              </w:rPr>
              <w:t>"</w:t>
            </w:r>
            <w:r w:rsidRPr="004E18FC">
              <w:rPr>
                <w:rFonts w:eastAsia="Arial" w:cs="Arial"/>
                <w:sz w:val="18"/>
                <w:szCs w:val="18"/>
              </w:rPr>
              <w:t>: 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p>
          <w:p w:rsidR="004E18FC" w:rsidRPr="004E18FC" w:rsidRDefault="004E18FC" w:rsidP="004E18FC">
            <w:pPr>
              <w:rPr>
                <w:rFonts w:eastAsia="Arial" w:cs="Arial"/>
                <w:sz w:val="18"/>
                <w:szCs w:val="18"/>
              </w:rPr>
            </w:pPr>
            <w:r w:rsidRPr="004E18FC">
              <w:rPr>
                <w:rFonts w:eastAsia="Arial" w:cs="Arial"/>
                <w:sz w:val="18"/>
                <w:szCs w:val="18"/>
              </w:rPr>
              <w:t xml:space="preserve">    ]</w:t>
            </w:r>
          </w:p>
          <w:p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rsidTr="001B6A55">
        <w:tc>
          <w:tcPr>
            <w:tcW w:w="558" w:type="dxa"/>
            <w:shd w:val="clear" w:color="auto" w:fill="D9D9D9" w:themeFill="background1" w:themeFillShade="D9"/>
          </w:tcPr>
          <w:p w:rsidR="001C1483" w:rsidRDefault="001C1483" w:rsidP="001B6A55">
            <w:r>
              <w:t>#</w:t>
            </w:r>
          </w:p>
        </w:tc>
        <w:tc>
          <w:tcPr>
            <w:tcW w:w="2250" w:type="dxa"/>
            <w:shd w:val="clear" w:color="auto" w:fill="D9D9D9" w:themeFill="background1" w:themeFillShade="D9"/>
          </w:tcPr>
          <w:p w:rsidR="001C1483" w:rsidRDefault="001C1483" w:rsidP="001B6A55">
            <w:r>
              <w:t>Parameter Name</w:t>
            </w:r>
          </w:p>
        </w:tc>
        <w:tc>
          <w:tcPr>
            <w:tcW w:w="1260" w:type="dxa"/>
            <w:shd w:val="clear" w:color="auto" w:fill="D9D9D9" w:themeFill="background1" w:themeFillShade="D9"/>
          </w:tcPr>
          <w:p w:rsidR="001C1483" w:rsidRDefault="001C1483" w:rsidP="001B6A55">
            <w:r>
              <w:t>Mandatory</w:t>
            </w:r>
          </w:p>
        </w:tc>
        <w:tc>
          <w:tcPr>
            <w:tcW w:w="1440" w:type="dxa"/>
            <w:shd w:val="clear" w:color="auto" w:fill="D9D9D9" w:themeFill="background1" w:themeFillShade="D9"/>
          </w:tcPr>
          <w:p w:rsidR="001C1483" w:rsidRDefault="001C1483" w:rsidP="001B6A55">
            <w:r>
              <w:t>Data type</w:t>
            </w:r>
          </w:p>
        </w:tc>
        <w:tc>
          <w:tcPr>
            <w:tcW w:w="990" w:type="dxa"/>
            <w:shd w:val="clear" w:color="auto" w:fill="D9D9D9" w:themeFill="background1" w:themeFillShade="D9"/>
          </w:tcPr>
          <w:p w:rsidR="001C1483" w:rsidRDefault="001C1483" w:rsidP="001B6A55">
            <w:r>
              <w:t>Range</w:t>
            </w:r>
          </w:p>
        </w:tc>
        <w:tc>
          <w:tcPr>
            <w:tcW w:w="2700" w:type="dxa"/>
            <w:shd w:val="clear" w:color="auto" w:fill="D9D9D9" w:themeFill="background1" w:themeFillShade="D9"/>
          </w:tcPr>
          <w:p w:rsidR="001C1483" w:rsidRDefault="001C1483" w:rsidP="001B6A55">
            <w:r>
              <w:t>Description</w:t>
            </w:r>
          </w:p>
        </w:tc>
      </w:tr>
      <w:tr w:rsidR="001C1483" w:rsidTr="001B6A55">
        <w:tc>
          <w:tcPr>
            <w:tcW w:w="558" w:type="dxa"/>
          </w:tcPr>
          <w:p w:rsidR="001C1483" w:rsidRDefault="001C1483" w:rsidP="001B6A55">
            <w:r>
              <w:t>1</w:t>
            </w:r>
          </w:p>
        </w:tc>
        <w:tc>
          <w:tcPr>
            <w:tcW w:w="2250" w:type="dxa"/>
          </w:tcPr>
          <w:p w:rsidR="001C1483" w:rsidRDefault="001C1483" w:rsidP="001B6A55">
            <w:r>
              <w:t>requestId</w:t>
            </w:r>
          </w:p>
        </w:tc>
        <w:tc>
          <w:tcPr>
            <w:tcW w:w="1260" w:type="dxa"/>
          </w:tcPr>
          <w:p w:rsidR="001C1483" w:rsidRDefault="001C1483" w:rsidP="001B6A55">
            <w:r>
              <w:t>Yes</w:t>
            </w:r>
          </w:p>
        </w:tc>
        <w:tc>
          <w:tcPr>
            <w:tcW w:w="1440" w:type="dxa"/>
          </w:tcPr>
          <w:p w:rsidR="001C1483" w:rsidRDefault="001C1483" w:rsidP="001B6A55">
            <w:r>
              <w:t>String</w:t>
            </w:r>
          </w:p>
        </w:tc>
        <w:tc>
          <w:tcPr>
            <w:tcW w:w="990" w:type="dxa"/>
          </w:tcPr>
          <w:p w:rsidR="001C1483" w:rsidRDefault="001C1483" w:rsidP="001B6A55"/>
        </w:tc>
        <w:tc>
          <w:tcPr>
            <w:tcW w:w="2700" w:type="dxa"/>
          </w:tcPr>
          <w:p w:rsidR="001C1483" w:rsidRDefault="001C1483" w:rsidP="001B6A55">
            <w:r>
              <w:t>Request ID of the OBD record</w:t>
            </w:r>
          </w:p>
        </w:tc>
      </w:tr>
      <w:tr w:rsidR="001C1483" w:rsidTr="001B6A55">
        <w:tc>
          <w:tcPr>
            <w:tcW w:w="558" w:type="dxa"/>
          </w:tcPr>
          <w:p w:rsidR="001C1483" w:rsidRDefault="001C1483" w:rsidP="001B6A55">
            <w:r>
              <w:t>2</w:t>
            </w:r>
          </w:p>
        </w:tc>
        <w:tc>
          <w:tcPr>
            <w:tcW w:w="2250" w:type="dxa"/>
          </w:tcPr>
          <w:p w:rsidR="001C1483" w:rsidRDefault="00FE49BD" w:rsidP="001B6A55">
            <w:r>
              <w:t>m</w:t>
            </w:r>
            <w:r w:rsidR="001C1483">
              <w:t>sisdn</w:t>
            </w:r>
          </w:p>
        </w:tc>
        <w:tc>
          <w:tcPr>
            <w:tcW w:w="1260" w:type="dxa"/>
          </w:tcPr>
          <w:p w:rsidR="001C1483" w:rsidRDefault="001C1483" w:rsidP="001B6A55">
            <w:r>
              <w:t>Yes</w:t>
            </w:r>
          </w:p>
        </w:tc>
        <w:tc>
          <w:tcPr>
            <w:tcW w:w="1440" w:type="dxa"/>
          </w:tcPr>
          <w:p w:rsidR="001C1483" w:rsidRDefault="001C1483" w:rsidP="001B6A55">
            <w:r>
              <w:t>String</w:t>
            </w:r>
          </w:p>
        </w:tc>
        <w:tc>
          <w:tcPr>
            <w:tcW w:w="990" w:type="dxa"/>
          </w:tcPr>
          <w:p w:rsidR="001C1483" w:rsidRDefault="001C1483" w:rsidP="001B6A55"/>
        </w:tc>
        <w:tc>
          <w:tcPr>
            <w:tcW w:w="2700" w:type="dxa"/>
          </w:tcPr>
          <w:p w:rsidR="001C1483" w:rsidRDefault="001C1483" w:rsidP="001B6A55">
            <w:r>
              <w:t>Dialed Number</w:t>
            </w:r>
          </w:p>
        </w:tc>
      </w:tr>
      <w:tr w:rsidR="001C1483" w:rsidTr="001B6A55">
        <w:tc>
          <w:tcPr>
            <w:tcW w:w="558" w:type="dxa"/>
          </w:tcPr>
          <w:p w:rsidR="001C1483" w:rsidRDefault="001C1483" w:rsidP="001B6A55">
            <w:r>
              <w:t>3</w:t>
            </w:r>
          </w:p>
        </w:tc>
        <w:tc>
          <w:tcPr>
            <w:tcW w:w="2250" w:type="dxa"/>
          </w:tcPr>
          <w:p w:rsidR="001C1483" w:rsidRDefault="001C1483" w:rsidP="001B6A55">
            <w:r>
              <w:t>attempts</w:t>
            </w:r>
          </w:p>
        </w:tc>
        <w:tc>
          <w:tcPr>
            <w:tcW w:w="1260" w:type="dxa"/>
          </w:tcPr>
          <w:p w:rsidR="001C1483" w:rsidRDefault="001C1483" w:rsidP="001B6A55">
            <w:r>
              <w:t>Yes</w:t>
            </w:r>
          </w:p>
        </w:tc>
        <w:tc>
          <w:tcPr>
            <w:tcW w:w="1440" w:type="dxa"/>
          </w:tcPr>
          <w:p w:rsidR="001C1483" w:rsidRDefault="001C1483" w:rsidP="001B6A55">
            <w:r>
              <w:t>String</w:t>
            </w:r>
          </w:p>
        </w:tc>
        <w:tc>
          <w:tcPr>
            <w:tcW w:w="990" w:type="dxa"/>
          </w:tcPr>
          <w:p w:rsidR="001C1483" w:rsidRDefault="001C1483" w:rsidP="001B6A55"/>
        </w:tc>
        <w:tc>
          <w:tcPr>
            <w:tcW w:w="2700" w:type="dxa"/>
          </w:tcPr>
          <w:p w:rsidR="001C1483" w:rsidRDefault="001C1483" w:rsidP="001B6A55">
            <w:r>
              <w:t>Total number of attempts made</w:t>
            </w:r>
          </w:p>
        </w:tc>
      </w:tr>
      <w:tr w:rsidR="001C1483" w:rsidTr="001B6A55">
        <w:tc>
          <w:tcPr>
            <w:tcW w:w="558" w:type="dxa"/>
          </w:tcPr>
          <w:p w:rsidR="001C1483" w:rsidRDefault="001C1483" w:rsidP="001B6A55">
            <w:r>
              <w:t>4</w:t>
            </w:r>
          </w:p>
        </w:tc>
        <w:tc>
          <w:tcPr>
            <w:tcW w:w="2250" w:type="dxa"/>
          </w:tcPr>
          <w:p w:rsidR="001C1483" w:rsidRDefault="001C1483" w:rsidP="001B6A55">
            <w:r>
              <w:t>finalStatus</w:t>
            </w:r>
          </w:p>
        </w:tc>
        <w:tc>
          <w:tcPr>
            <w:tcW w:w="1260" w:type="dxa"/>
          </w:tcPr>
          <w:p w:rsidR="001C1483" w:rsidRDefault="001C1483" w:rsidP="001B6A55">
            <w:r>
              <w:t>Yes</w:t>
            </w:r>
          </w:p>
        </w:tc>
        <w:tc>
          <w:tcPr>
            <w:tcW w:w="1440" w:type="dxa"/>
          </w:tcPr>
          <w:p w:rsidR="001C1483" w:rsidRDefault="001C1483" w:rsidP="001B6A55">
            <w:r>
              <w:t>Numeric</w:t>
            </w:r>
          </w:p>
        </w:tc>
        <w:tc>
          <w:tcPr>
            <w:tcW w:w="990" w:type="dxa"/>
          </w:tcPr>
          <w:p w:rsidR="001C1483" w:rsidRDefault="001C1483" w:rsidP="001B6A55">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EA0654">
              <w:rPr>
                <w:rFonts w:cs="Arial"/>
                <w:szCs w:val="20"/>
              </w:rPr>
              <w:t>5.2</w:t>
            </w:r>
            <w:r w:rsidR="001639D2">
              <w:rPr>
                <w:rFonts w:cs="Arial"/>
                <w:szCs w:val="20"/>
              </w:rPr>
              <w:fldChar w:fldCharType="end"/>
            </w:r>
          </w:p>
        </w:tc>
        <w:tc>
          <w:tcPr>
            <w:tcW w:w="2700" w:type="dxa"/>
          </w:tcPr>
          <w:p w:rsidR="001C1483" w:rsidRDefault="001C1483" w:rsidP="001B6A55">
            <w:r>
              <w:t>Final status of the OBD request. Possible values are – success, failed, rejected.</w:t>
            </w:r>
          </w:p>
        </w:tc>
      </w:tr>
      <w:tr w:rsidR="00197A2E" w:rsidTr="00D7621C">
        <w:tc>
          <w:tcPr>
            <w:tcW w:w="558" w:type="dxa"/>
          </w:tcPr>
          <w:p w:rsidR="00197A2E" w:rsidRDefault="00197A2E" w:rsidP="001B6A55">
            <w:r>
              <w:t>5</w:t>
            </w:r>
          </w:p>
        </w:tc>
        <w:tc>
          <w:tcPr>
            <w:tcW w:w="2250" w:type="dxa"/>
          </w:tcPr>
          <w:p w:rsidR="00197A2E" w:rsidRDefault="00197A2E" w:rsidP="001B6A55">
            <w:r>
              <w:t>serviceId</w:t>
            </w:r>
          </w:p>
        </w:tc>
        <w:tc>
          <w:tcPr>
            <w:tcW w:w="1260" w:type="dxa"/>
            <w:vAlign w:val="center"/>
          </w:tcPr>
          <w:p w:rsidR="00197A2E" w:rsidRDefault="00197A2E" w:rsidP="001B6A55">
            <w:r w:rsidRPr="00CC519F">
              <w:rPr>
                <w:rFonts w:cs="Arial"/>
                <w:szCs w:val="20"/>
              </w:rPr>
              <w:t>Yes</w:t>
            </w:r>
          </w:p>
        </w:tc>
        <w:tc>
          <w:tcPr>
            <w:tcW w:w="1440" w:type="dxa"/>
            <w:vAlign w:val="center"/>
          </w:tcPr>
          <w:p w:rsidR="00197A2E" w:rsidRDefault="00197A2E" w:rsidP="001B6A55">
            <w:r w:rsidRPr="00CC519F">
              <w:rPr>
                <w:rFonts w:cs="Arial"/>
                <w:szCs w:val="20"/>
              </w:rPr>
              <w:t xml:space="preserve">String </w:t>
            </w:r>
          </w:p>
        </w:tc>
        <w:tc>
          <w:tcPr>
            <w:tcW w:w="990" w:type="dxa"/>
            <w:vAlign w:val="center"/>
          </w:tcPr>
          <w:p w:rsidR="00197A2E" w:rsidRDefault="00197A2E" w:rsidP="001B6A55">
            <w:pPr>
              <w:rPr>
                <w:rFonts w:cs="Arial"/>
                <w:szCs w:val="20"/>
              </w:rPr>
            </w:pPr>
          </w:p>
        </w:tc>
        <w:tc>
          <w:tcPr>
            <w:tcW w:w="2700" w:type="dxa"/>
            <w:vAlign w:val="center"/>
          </w:tcPr>
          <w:p w:rsidR="00197A2E" w:rsidRDefault="00197A2E" w:rsidP="001B6A55">
            <w:r w:rsidRPr="00CC519F">
              <w:rPr>
                <w:rFonts w:cs="Arial"/>
                <w:szCs w:val="20"/>
              </w:rPr>
              <w:t>Unique Id provided by IMImobile for a particular service</w:t>
            </w:r>
          </w:p>
        </w:tc>
      </w:tr>
      <w:tr w:rsidR="00197A2E" w:rsidTr="001B6A55">
        <w:tc>
          <w:tcPr>
            <w:tcW w:w="558" w:type="dxa"/>
          </w:tcPr>
          <w:p w:rsidR="00197A2E" w:rsidRDefault="00197A2E" w:rsidP="001B6A55">
            <w:r>
              <w:t>6</w:t>
            </w:r>
          </w:p>
        </w:tc>
        <w:tc>
          <w:tcPr>
            <w:tcW w:w="2250" w:type="dxa"/>
          </w:tcPr>
          <w:p w:rsidR="00197A2E" w:rsidRDefault="00197A2E" w:rsidP="001B6A55">
            <w:r>
              <w:t>cli</w:t>
            </w:r>
          </w:p>
        </w:tc>
        <w:tc>
          <w:tcPr>
            <w:tcW w:w="1260" w:type="dxa"/>
          </w:tcPr>
          <w:p w:rsidR="00197A2E" w:rsidRDefault="00197A2E" w:rsidP="001B6A55">
            <w:r>
              <w:t>Yes</w:t>
            </w:r>
          </w:p>
        </w:tc>
        <w:tc>
          <w:tcPr>
            <w:tcW w:w="1440" w:type="dxa"/>
          </w:tcPr>
          <w:p w:rsidR="00197A2E" w:rsidRDefault="00197A2E" w:rsidP="001B6A55">
            <w:r>
              <w:t>String</w:t>
            </w:r>
          </w:p>
        </w:tc>
        <w:tc>
          <w:tcPr>
            <w:tcW w:w="990" w:type="dxa"/>
          </w:tcPr>
          <w:p w:rsidR="00197A2E" w:rsidRDefault="00197A2E" w:rsidP="001B6A55">
            <w:pPr>
              <w:rPr>
                <w:rFonts w:cs="Arial"/>
                <w:szCs w:val="20"/>
              </w:rPr>
            </w:pPr>
          </w:p>
        </w:tc>
        <w:tc>
          <w:tcPr>
            <w:tcW w:w="2700" w:type="dxa"/>
          </w:tcPr>
          <w:p w:rsidR="00197A2E" w:rsidRDefault="00197A2E" w:rsidP="00197A2E">
            <w:r w:rsidRPr="00CC519F">
              <w:rPr>
                <w:rFonts w:cs="Arial"/>
                <w:szCs w:val="20"/>
              </w:rPr>
              <w:t>10 Digit number displayed as CLI for the call.</w:t>
            </w:r>
          </w:p>
        </w:tc>
      </w:tr>
      <w:tr w:rsidR="00197A2E" w:rsidTr="001B6A55">
        <w:tc>
          <w:tcPr>
            <w:tcW w:w="558" w:type="dxa"/>
          </w:tcPr>
          <w:p w:rsidR="00197A2E" w:rsidRDefault="00197A2E" w:rsidP="001B6A55">
            <w:r>
              <w:t>7</w:t>
            </w:r>
          </w:p>
        </w:tc>
        <w:tc>
          <w:tcPr>
            <w:tcW w:w="2250" w:type="dxa"/>
          </w:tcPr>
          <w:p w:rsidR="00197A2E" w:rsidRPr="004112C6" w:rsidRDefault="00197A2E" w:rsidP="001B6A55">
            <w:r>
              <w:t>callRecords</w:t>
            </w:r>
          </w:p>
        </w:tc>
        <w:tc>
          <w:tcPr>
            <w:tcW w:w="1260" w:type="dxa"/>
          </w:tcPr>
          <w:p w:rsidR="00197A2E" w:rsidRDefault="00197A2E" w:rsidP="001B6A55">
            <w:r>
              <w:t>Yes</w:t>
            </w:r>
          </w:p>
        </w:tc>
        <w:tc>
          <w:tcPr>
            <w:tcW w:w="1440" w:type="dxa"/>
          </w:tcPr>
          <w:p w:rsidR="00197A2E" w:rsidRDefault="00FE49BD" w:rsidP="00FE49BD">
            <w:r>
              <w:t>Array&lt;callRecord&gt;</w:t>
            </w:r>
          </w:p>
        </w:tc>
        <w:tc>
          <w:tcPr>
            <w:tcW w:w="990" w:type="dxa"/>
          </w:tcPr>
          <w:p w:rsidR="00197A2E" w:rsidRDefault="00197A2E" w:rsidP="001B6A55"/>
        </w:tc>
        <w:tc>
          <w:tcPr>
            <w:tcW w:w="2700" w:type="dxa"/>
          </w:tcPr>
          <w:p w:rsidR="00197A2E" w:rsidRPr="00CA7393" w:rsidRDefault="00197A2E" w:rsidP="001B6A55">
            <w:r>
              <w:t>Contains detailed information about each call.</w:t>
            </w:r>
          </w:p>
        </w:tc>
      </w:tr>
      <w:tr w:rsidR="00197A2E" w:rsidTr="001B6A55">
        <w:tc>
          <w:tcPr>
            <w:tcW w:w="558" w:type="dxa"/>
          </w:tcPr>
          <w:p w:rsidR="00197A2E" w:rsidRDefault="00197A2E" w:rsidP="001B6A55">
            <w:r>
              <w:t>8</w:t>
            </w:r>
          </w:p>
        </w:tc>
        <w:tc>
          <w:tcPr>
            <w:tcW w:w="2250" w:type="dxa"/>
          </w:tcPr>
          <w:p w:rsidR="00197A2E" w:rsidRDefault="00197A2E" w:rsidP="001B6A55">
            <w:r>
              <w:t>&lt;callRecord&gt;</w:t>
            </w:r>
          </w:p>
        </w:tc>
        <w:tc>
          <w:tcPr>
            <w:tcW w:w="1260" w:type="dxa"/>
          </w:tcPr>
          <w:p w:rsidR="00197A2E" w:rsidRDefault="00197A2E" w:rsidP="001B6A55">
            <w:r>
              <w:t>No</w:t>
            </w:r>
          </w:p>
        </w:tc>
        <w:tc>
          <w:tcPr>
            <w:tcW w:w="1440" w:type="dxa"/>
          </w:tcPr>
          <w:p w:rsidR="00197A2E" w:rsidDel="00197A2E" w:rsidRDefault="00FE49BD" w:rsidP="001B6A55">
            <w:r>
              <w:t>Object</w:t>
            </w:r>
          </w:p>
        </w:tc>
        <w:tc>
          <w:tcPr>
            <w:tcW w:w="990" w:type="dxa"/>
          </w:tcPr>
          <w:p w:rsidR="00197A2E" w:rsidRDefault="00197A2E" w:rsidP="001B6A55"/>
        </w:tc>
        <w:tc>
          <w:tcPr>
            <w:tcW w:w="2700" w:type="dxa"/>
          </w:tcPr>
          <w:p w:rsidR="00197A2E" w:rsidRDefault="00197A2E" w:rsidP="001B6A55">
            <w:r>
              <w:t>Detail of call record</w:t>
            </w:r>
          </w:p>
        </w:tc>
      </w:tr>
      <w:tr w:rsidR="00197A2E" w:rsidTr="00D7621C">
        <w:tc>
          <w:tcPr>
            <w:tcW w:w="558" w:type="dxa"/>
          </w:tcPr>
          <w:p w:rsidR="00197A2E" w:rsidRDefault="00197A2E" w:rsidP="001B6A55">
            <w:r>
              <w:t>9</w:t>
            </w:r>
          </w:p>
        </w:tc>
        <w:tc>
          <w:tcPr>
            <w:tcW w:w="2250" w:type="dxa"/>
            <w:vAlign w:val="center"/>
          </w:tcPr>
          <w:p w:rsidR="00197A2E" w:rsidRDefault="00197A2E" w:rsidP="001B6A55">
            <w:pPr>
              <w:rPr>
                <w:rFonts w:cs="Arial"/>
                <w:szCs w:val="20"/>
              </w:rPr>
            </w:pPr>
            <w:r>
              <w:t>callRecord</w:t>
            </w:r>
            <w:r w:rsidRPr="00CC519F">
              <w:rPr>
                <w:rFonts w:cs="Arial"/>
                <w:szCs w:val="20"/>
              </w:rPr>
              <w:t xml:space="preserve"> </w:t>
            </w:r>
            <w:r>
              <w:rPr>
                <w:rFonts w:cs="Arial"/>
                <w:szCs w:val="20"/>
              </w:rPr>
              <w:t xml:space="preserve"> &gt;&gt;</w:t>
            </w:r>
          </w:p>
          <w:p w:rsidR="00197A2E" w:rsidRDefault="00061626" w:rsidP="001B6A55">
            <w:r>
              <w:rPr>
                <w:rFonts w:cs="Arial"/>
                <w:szCs w:val="20"/>
              </w:rPr>
              <w:t>c</w:t>
            </w:r>
            <w:r w:rsidR="00197A2E" w:rsidRPr="00CC519F">
              <w:rPr>
                <w:rFonts w:cs="Arial"/>
                <w:szCs w:val="20"/>
              </w:rPr>
              <w:t>allId</w:t>
            </w:r>
          </w:p>
        </w:tc>
        <w:tc>
          <w:tcPr>
            <w:tcW w:w="1260" w:type="dxa"/>
            <w:vAlign w:val="center"/>
          </w:tcPr>
          <w:p w:rsidR="00197A2E" w:rsidRDefault="00197A2E" w:rsidP="001B6A55">
            <w:r w:rsidRPr="00CC519F">
              <w:rPr>
                <w:rFonts w:cs="Arial"/>
                <w:szCs w:val="20"/>
              </w:rPr>
              <w:t>Yes</w:t>
            </w:r>
          </w:p>
        </w:tc>
        <w:tc>
          <w:tcPr>
            <w:tcW w:w="1440" w:type="dxa"/>
            <w:vAlign w:val="center"/>
          </w:tcPr>
          <w:p w:rsidR="00197A2E" w:rsidRDefault="00197A2E" w:rsidP="001B6A55">
            <w:r w:rsidRPr="00CC519F">
              <w:rPr>
                <w:rFonts w:cs="Arial"/>
                <w:szCs w:val="20"/>
              </w:rPr>
              <w:t>String</w:t>
            </w:r>
          </w:p>
        </w:tc>
        <w:tc>
          <w:tcPr>
            <w:tcW w:w="990" w:type="dxa"/>
            <w:vAlign w:val="center"/>
          </w:tcPr>
          <w:p w:rsidR="00197A2E" w:rsidRDefault="00197A2E" w:rsidP="001B6A55"/>
        </w:tc>
        <w:tc>
          <w:tcPr>
            <w:tcW w:w="2700" w:type="dxa"/>
            <w:vAlign w:val="center"/>
          </w:tcPr>
          <w:p w:rsidR="00197A2E" w:rsidRDefault="00197A2E" w:rsidP="001B6A55">
            <w:r w:rsidRPr="00CC519F">
              <w:rPr>
                <w:rFonts w:cs="Arial"/>
                <w:szCs w:val="20"/>
              </w:rPr>
              <w:t>Unique id generated by the IVR system for the call attempt</w:t>
            </w:r>
          </w:p>
        </w:tc>
      </w:tr>
      <w:tr w:rsidR="00197A2E" w:rsidTr="00D55576">
        <w:tc>
          <w:tcPr>
            <w:tcW w:w="558" w:type="dxa"/>
          </w:tcPr>
          <w:p w:rsidR="00197A2E" w:rsidRDefault="00197A2E" w:rsidP="001B6A55">
            <w:r>
              <w:t>10</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a</w:t>
            </w:r>
            <w:r w:rsidRPr="00CC519F">
              <w:rPr>
                <w:rFonts w:cs="Arial"/>
                <w:szCs w:val="20"/>
              </w:rPr>
              <w:t>ttemptNo</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Numeric</w:t>
            </w:r>
          </w:p>
        </w:tc>
        <w:tc>
          <w:tcPr>
            <w:tcW w:w="990" w:type="dxa"/>
            <w:vAlign w:val="center"/>
          </w:tcPr>
          <w:p w:rsidR="00197A2E" w:rsidRDefault="00197A2E" w:rsidP="001B6A55"/>
        </w:tc>
        <w:tc>
          <w:tcPr>
            <w:tcW w:w="2700" w:type="dxa"/>
            <w:vAlign w:val="center"/>
          </w:tcPr>
          <w:p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rsidTr="00D55576">
        <w:tc>
          <w:tcPr>
            <w:tcW w:w="558" w:type="dxa"/>
          </w:tcPr>
          <w:p w:rsidR="00197A2E" w:rsidRDefault="00197A2E" w:rsidP="001B6A55">
            <w:r>
              <w:t>11</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allStartTime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Pr>
                <w:rFonts w:cs="Arial"/>
                <w:szCs w:val="20"/>
              </w:rPr>
              <w:t>Integer</w:t>
            </w:r>
          </w:p>
        </w:tc>
        <w:tc>
          <w:tcPr>
            <w:tcW w:w="990" w:type="dxa"/>
            <w:vAlign w:val="center"/>
          </w:tcPr>
          <w:p w:rsidR="00197A2E" w:rsidRDefault="00197A2E" w:rsidP="001B6A55"/>
        </w:tc>
        <w:tc>
          <w:tcPr>
            <w:tcW w:w="2700" w:type="dxa"/>
            <w:vAlign w:val="center"/>
          </w:tcPr>
          <w:p w:rsidR="00197A2E" w:rsidRPr="00CC519F" w:rsidRDefault="00197A2E" w:rsidP="001B6A55">
            <w:pPr>
              <w:rPr>
                <w:rFonts w:cs="Arial"/>
                <w:szCs w:val="20"/>
              </w:rPr>
            </w:pPr>
            <w:r w:rsidRPr="00CC519F">
              <w:rPr>
                <w:rFonts w:cs="Arial"/>
                <w:szCs w:val="20"/>
              </w:rPr>
              <w:t>Gives the call attempted time</w:t>
            </w:r>
            <w:r>
              <w:rPr>
                <w:rFonts w:cs="Arial"/>
                <w:szCs w:val="20"/>
              </w:rPr>
              <w:t xml:space="preserve"> in epoch format.</w:t>
            </w:r>
          </w:p>
        </w:tc>
      </w:tr>
      <w:tr w:rsidR="00197A2E" w:rsidTr="00D55576">
        <w:tc>
          <w:tcPr>
            <w:tcW w:w="558" w:type="dxa"/>
          </w:tcPr>
          <w:p w:rsidR="00197A2E" w:rsidRDefault="00197A2E" w:rsidP="001B6A55">
            <w:r>
              <w:t>12</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allAnswerTime</w:t>
            </w:r>
          </w:p>
        </w:tc>
        <w:tc>
          <w:tcPr>
            <w:tcW w:w="1260" w:type="dxa"/>
            <w:vAlign w:val="center"/>
          </w:tcPr>
          <w:p w:rsidR="00197A2E" w:rsidRPr="00CC519F" w:rsidRDefault="00197A2E" w:rsidP="001B6A55">
            <w:pPr>
              <w:rPr>
                <w:rFonts w:cs="Arial"/>
                <w:szCs w:val="20"/>
              </w:rPr>
            </w:pPr>
            <w:r w:rsidRPr="00CC519F">
              <w:rPr>
                <w:rFonts w:cs="Arial"/>
                <w:szCs w:val="20"/>
              </w:rPr>
              <w:t>No</w:t>
            </w:r>
          </w:p>
        </w:tc>
        <w:tc>
          <w:tcPr>
            <w:tcW w:w="1440" w:type="dxa"/>
            <w:vAlign w:val="center"/>
          </w:tcPr>
          <w:p w:rsidR="00197A2E" w:rsidRDefault="00197A2E" w:rsidP="001B6A55">
            <w:pPr>
              <w:rPr>
                <w:rFonts w:cs="Arial"/>
                <w:szCs w:val="20"/>
              </w:rPr>
            </w:pPr>
            <w:r>
              <w:rPr>
                <w:rFonts w:cs="Arial"/>
                <w:szCs w:val="20"/>
              </w:rPr>
              <w:t>Integer</w:t>
            </w:r>
          </w:p>
        </w:tc>
        <w:tc>
          <w:tcPr>
            <w:tcW w:w="990" w:type="dxa"/>
            <w:vAlign w:val="center"/>
          </w:tcPr>
          <w:p w:rsidR="00197A2E" w:rsidRDefault="00197A2E" w:rsidP="001B6A55"/>
        </w:tc>
        <w:tc>
          <w:tcPr>
            <w:tcW w:w="2700" w:type="dxa"/>
            <w:vAlign w:val="center"/>
          </w:tcPr>
          <w:p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format </w:t>
            </w:r>
            <w:r w:rsidRPr="00CC519F">
              <w:rPr>
                <w:rFonts w:cs="Arial"/>
                <w:szCs w:val="20"/>
              </w:rPr>
              <w:t>,  in case the call was answered</w:t>
            </w:r>
          </w:p>
        </w:tc>
      </w:tr>
      <w:tr w:rsidR="00197A2E" w:rsidTr="00D55576">
        <w:tc>
          <w:tcPr>
            <w:tcW w:w="558" w:type="dxa"/>
          </w:tcPr>
          <w:p w:rsidR="00197A2E" w:rsidRDefault="00197A2E" w:rsidP="001B6A55">
            <w:r>
              <w:t>13</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allEndTime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Default="00197A2E" w:rsidP="001B6A55">
            <w:pPr>
              <w:rPr>
                <w:rFonts w:cs="Arial"/>
                <w:szCs w:val="20"/>
              </w:rPr>
            </w:pPr>
            <w:r>
              <w:rPr>
                <w:rFonts w:cs="Arial"/>
                <w:szCs w:val="20"/>
              </w:rPr>
              <w:t>Integer</w:t>
            </w:r>
          </w:p>
        </w:tc>
        <w:tc>
          <w:tcPr>
            <w:tcW w:w="990" w:type="dxa"/>
            <w:vAlign w:val="center"/>
          </w:tcPr>
          <w:p w:rsidR="00197A2E" w:rsidRDefault="00197A2E" w:rsidP="001B6A55"/>
        </w:tc>
        <w:tc>
          <w:tcPr>
            <w:tcW w:w="2700" w:type="dxa"/>
            <w:vAlign w:val="center"/>
          </w:tcPr>
          <w:p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rsidTr="00D55576">
        <w:tc>
          <w:tcPr>
            <w:tcW w:w="558" w:type="dxa"/>
          </w:tcPr>
          <w:p w:rsidR="00197A2E" w:rsidRDefault="00197A2E" w:rsidP="001B6A55">
            <w:r>
              <w:t>14</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allDurationInPulse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Default="00197A2E" w:rsidP="001B6A55">
            <w:pPr>
              <w:rPr>
                <w:rFonts w:cs="Arial"/>
                <w:szCs w:val="20"/>
              </w:rPr>
            </w:pPr>
            <w:r w:rsidRPr="00CC519F">
              <w:rPr>
                <w:rFonts w:cs="Arial"/>
                <w:szCs w:val="20"/>
              </w:rPr>
              <w:t>Numeric</w:t>
            </w:r>
          </w:p>
        </w:tc>
        <w:tc>
          <w:tcPr>
            <w:tcW w:w="990" w:type="dxa"/>
            <w:vAlign w:val="center"/>
          </w:tcPr>
          <w:p w:rsidR="00197A2E" w:rsidRDefault="00197A2E" w:rsidP="001B6A55"/>
        </w:tc>
        <w:tc>
          <w:tcPr>
            <w:tcW w:w="2700" w:type="dxa"/>
            <w:vAlign w:val="center"/>
          </w:tcPr>
          <w:p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rsidTr="00D55576">
        <w:tc>
          <w:tcPr>
            <w:tcW w:w="558" w:type="dxa"/>
          </w:tcPr>
          <w:p w:rsidR="00197A2E" w:rsidRDefault="00197A2E" w:rsidP="001B6A55">
            <w:r>
              <w:t>15</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allStatus</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Numeric</w:t>
            </w:r>
          </w:p>
        </w:tc>
        <w:tc>
          <w:tcPr>
            <w:tcW w:w="990" w:type="dxa"/>
            <w:vAlign w:val="center"/>
          </w:tcPr>
          <w:p w:rsidR="00197A2E" w:rsidRDefault="00197A2E" w:rsidP="001B6A55">
            <w:r w:rsidRPr="00CC519F">
              <w:rPr>
                <w:rFonts w:cs="Arial"/>
                <w:szCs w:val="20"/>
              </w:rPr>
              <w:t xml:space="preserve">Refer sec </w:t>
            </w:r>
            <w:r w:rsidR="001639D2">
              <w:rPr>
                <w:rFonts w:cs="Arial"/>
                <w:szCs w:val="20"/>
              </w:rPr>
              <w:fldChar w:fldCharType="begin"/>
            </w:r>
            <w:r>
              <w:rPr>
                <w:rFonts w:cs="Arial"/>
                <w:szCs w:val="20"/>
              </w:rPr>
              <w:instrText xml:space="preserve"> REF _Ref410416938 \r \h </w:instrText>
            </w:r>
            <w:r w:rsidR="001639D2">
              <w:rPr>
                <w:rFonts w:cs="Arial"/>
                <w:szCs w:val="20"/>
              </w:rPr>
            </w:r>
            <w:r w:rsidR="001639D2">
              <w:rPr>
                <w:rFonts w:cs="Arial"/>
                <w:szCs w:val="20"/>
              </w:rPr>
              <w:fldChar w:fldCharType="separate"/>
            </w:r>
            <w:r>
              <w:rPr>
                <w:rFonts w:cs="Arial"/>
                <w:szCs w:val="20"/>
              </w:rPr>
              <w:t>4.5.1</w:t>
            </w:r>
            <w:r w:rsidR="001639D2">
              <w:rPr>
                <w:rFonts w:cs="Arial"/>
                <w:szCs w:val="20"/>
              </w:rPr>
              <w:fldChar w:fldCharType="end"/>
            </w:r>
          </w:p>
        </w:tc>
        <w:tc>
          <w:tcPr>
            <w:tcW w:w="2700" w:type="dxa"/>
            <w:vAlign w:val="center"/>
          </w:tcPr>
          <w:p w:rsidR="00197A2E" w:rsidRPr="00CC519F" w:rsidRDefault="00197A2E" w:rsidP="001B6A55">
            <w:pPr>
              <w:rPr>
                <w:rFonts w:cs="Arial"/>
                <w:szCs w:val="20"/>
              </w:rPr>
            </w:pPr>
            <w:r w:rsidRPr="00CC519F">
              <w:rPr>
                <w:rFonts w:cs="Arial"/>
                <w:szCs w:val="20"/>
              </w:rPr>
              <w:t>Refer Status-codes in the table</w:t>
            </w:r>
          </w:p>
        </w:tc>
      </w:tr>
      <w:tr w:rsidR="00197A2E" w:rsidTr="00D55576">
        <w:tc>
          <w:tcPr>
            <w:tcW w:w="558" w:type="dxa"/>
          </w:tcPr>
          <w:p w:rsidR="00197A2E" w:rsidRDefault="00197A2E" w:rsidP="001B6A55">
            <w:r>
              <w:t>16</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l</w:t>
            </w:r>
            <w:r w:rsidRPr="00CC519F">
              <w:rPr>
                <w:rFonts w:cs="Arial"/>
                <w:szCs w:val="20"/>
              </w:rPr>
              <w:t>anguageLocationId</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Integer</w:t>
            </w:r>
          </w:p>
        </w:tc>
        <w:tc>
          <w:tcPr>
            <w:tcW w:w="990" w:type="dxa"/>
            <w:vAlign w:val="center"/>
          </w:tcPr>
          <w:p w:rsidR="00197A2E" w:rsidRPr="00CC519F" w:rsidRDefault="00197A2E" w:rsidP="001B6A55">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23681C">
              <w:rPr>
                <w:rFonts w:cs="Arial"/>
                <w:szCs w:val="20"/>
              </w:rPr>
              <w:t>7.2</w:t>
            </w:r>
            <w:r w:rsidR="001639D2">
              <w:rPr>
                <w:rFonts w:cs="Arial"/>
                <w:szCs w:val="20"/>
              </w:rPr>
              <w:fldChar w:fldCharType="end"/>
            </w:r>
          </w:p>
        </w:tc>
        <w:tc>
          <w:tcPr>
            <w:tcW w:w="2700" w:type="dxa"/>
            <w:vAlign w:val="center"/>
          </w:tcPr>
          <w:p w:rsidR="00197A2E" w:rsidRPr="00CC519F" w:rsidRDefault="00197A2E" w:rsidP="001B6A55">
            <w:pPr>
              <w:rPr>
                <w:rFonts w:cs="Arial"/>
                <w:szCs w:val="20"/>
              </w:rPr>
            </w:pPr>
            <w:r w:rsidRPr="00CC519F">
              <w:rPr>
                <w:rFonts w:cs="Arial"/>
                <w:szCs w:val="20"/>
              </w:rPr>
              <w:t>Language code of the content that is played</w:t>
            </w:r>
          </w:p>
        </w:tc>
      </w:tr>
      <w:tr w:rsidR="00197A2E" w:rsidTr="00D55576">
        <w:tc>
          <w:tcPr>
            <w:tcW w:w="558" w:type="dxa"/>
          </w:tcPr>
          <w:p w:rsidR="00197A2E" w:rsidRDefault="00197A2E" w:rsidP="001B6A55">
            <w:r>
              <w:t>17</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lastRenderedPageBreak/>
              <w:t>c</w:t>
            </w:r>
            <w:r w:rsidRPr="00CC519F">
              <w:rPr>
                <w:rFonts w:cs="Arial"/>
                <w:szCs w:val="20"/>
              </w:rPr>
              <w:t>ontentFile</w:t>
            </w:r>
          </w:p>
        </w:tc>
        <w:tc>
          <w:tcPr>
            <w:tcW w:w="1260" w:type="dxa"/>
            <w:vAlign w:val="center"/>
          </w:tcPr>
          <w:p w:rsidR="00197A2E" w:rsidRPr="00CC519F" w:rsidRDefault="00197A2E" w:rsidP="001B6A55">
            <w:pPr>
              <w:rPr>
                <w:rFonts w:cs="Arial"/>
                <w:szCs w:val="20"/>
              </w:rPr>
            </w:pPr>
            <w:r w:rsidRPr="00CC519F">
              <w:rPr>
                <w:rFonts w:cs="Arial"/>
                <w:szCs w:val="20"/>
              </w:rPr>
              <w:lastRenderedPageBreak/>
              <w:t>Yes</w:t>
            </w:r>
          </w:p>
        </w:tc>
        <w:tc>
          <w:tcPr>
            <w:tcW w:w="1440" w:type="dxa"/>
            <w:vAlign w:val="center"/>
          </w:tcPr>
          <w:p w:rsidR="00197A2E" w:rsidRPr="00CC519F" w:rsidRDefault="00197A2E" w:rsidP="001B6A55">
            <w:pPr>
              <w:rPr>
                <w:rFonts w:cs="Arial"/>
                <w:szCs w:val="20"/>
              </w:rPr>
            </w:pPr>
            <w:r w:rsidRPr="00CC519F">
              <w:rPr>
                <w:rFonts w:cs="Arial"/>
                <w:szCs w:val="20"/>
              </w:rPr>
              <w:t>String</w:t>
            </w:r>
          </w:p>
        </w:tc>
        <w:tc>
          <w:tcPr>
            <w:tcW w:w="990" w:type="dxa"/>
            <w:vAlign w:val="center"/>
          </w:tcPr>
          <w:p w:rsidR="00197A2E" w:rsidRDefault="00197A2E" w:rsidP="001B6A55">
            <w:pPr>
              <w:rPr>
                <w:rFonts w:cs="Arial"/>
                <w:szCs w:val="20"/>
              </w:rPr>
            </w:pPr>
          </w:p>
        </w:tc>
        <w:tc>
          <w:tcPr>
            <w:tcW w:w="2700" w:type="dxa"/>
            <w:vAlign w:val="center"/>
          </w:tcPr>
          <w:p w:rsidR="00197A2E" w:rsidRPr="00CC519F" w:rsidRDefault="00197A2E" w:rsidP="001B6A55">
            <w:pPr>
              <w:rPr>
                <w:rFonts w:cs="Arial"/>
                <w:szCs w:val="20"/>
              </w:rPr>
            </w:pPr>
            <w:r w:rsidRPr="00CC519F">
              <w:rPr>
                <w:rFonts w:cs="Arial"/>
                <w:szCs w:val="20"/>
              </w:rPr>
              <w:t xml:space="preserve">Contentfile played (of the </w:t>
            </w:r>
            <w:r w:rsidRPr="00CC519F">
              <w:rPr>
                <w:rFonts w:cs="Arial"/>
                <w:szCs w:val="20"/>
              </w:rPr>
              <w:lastRenderedPageBreak/>
              <w:t>kilkari service)</w:t>
            </w:r>
          </w:p>
        </w:tc>
      </w:tr>
      <w:tr w:rsidR="00197A2E" w:rsidTr="00D55576">
        <w:tc>
          <w:tcPr>
            <w:tcW w:w="558" w:type="dxa"/>
          </w:tcPr>
          <w:p w:rsidR="00197A2E" w:rsidRDefault="00197A2E" w:rsidP="001B6A55">
            <w:r>
              <w:lastRenderedPageBreak/>
              <w:t>18</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m</w:t>
            </w:r>
            <w:r w:rsidRPr="00CC519F">
              <w:rPr>
                <w:rFonts w:cs="Arial"/>
                <w:szCs w:val="20"/>
              </w:rPr>
              <w:t>sgPlayStartTime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Pr>
                <w:rFonts w:cs="Arial"/>
                <w:szCs w:val="20"/>
              </w:rPr>
              <w:t>Integer</w:t>
            </w:r>
          </w:p>
        </w:tc>
        <w:tc>
          <w:tcPr>
            <w:tcW w:w="990" w:type="dxa"/>
            <w:vAlign w:val="center"/>
          </w:tcPr>
          <w:p w:rsidR="00197A2E" w:rsidRDefault="00197A2E" w:rsidP="001B6A55">
            <w:pPr>
              <w:rPr>
                <w:rFonts w:cs="Arial"/>
                <w:szCs w:val="20"/>
              </w:rPr>
            </w:pPr>
          </w:p>
        </w:tc>
        <w:tc>
          <w:tcPr>
            <w:tcW w:w="2700" w:type="dxa"/>
            <w:vAlign w:val="center"/>
          </w:tcPr>
          <w:p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rsidTr="00D55576">
        <w:tc>
          <w:tcPr>
            <w:tcW w:w="558" w:type="dxa"/>
          </w:tcPr>
          <w:p w:rsidR="00197A2E" w:rsidRDefault="00197A2E" w:rsidP="001B6A55">
            <w:r>
              <w:t>19</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m</w:t>
            </w:r>
            <w:r w:rsidRPr="00CC519F">
              <w:rPr>
                <w:rFonts w:cs="Arial"/>
                <w:szCs w:val="20"/>
              </w:rPr>
              <w:t>sgPlayEndTime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Default="00197A2E" w:rsidP="001B6A55">
            <w:pPr>
              <w:rPr>
                <w:rFonts w:cs="Arial"/>
                <w:szCs w:val="20"/>
              </w:rPr>
            </w:pPr>
            <w:r>
              <w:rPr>
                <w:rFonts w:cs="Arial"/>
                <w:szCs w:val="20"/>
              </w:rPr>
              <w:t>Integer</w:t>
            </w:r>
          </w:p>
        </w:tc>
        <w:tc>
          <w:tcPr>
            <w:tcW w:w="990" w:type="dxa"/>
            <w:vAlign w:val="center"/>
          </w:tcPr>
          <w:p w:rsidR="00197A2E" w:rsidRDefault="00197A2E" w:rsidP="001B6A55">
            <w:pPr>
              <w:rPr>
                <w:rFonts w:cs="Arial"/>
                <w:szCs w:val="20"/>
              </w:rPr>
            </w:pPr>
          </w:p>
        </w:tc>
        <w:tc>
          <w:tcPr>
            <w:tcW w:w="2700" w:type="dxa"/>
            <w:vAlign w:val="center"/>
          </w:tcPr>
          <w:p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rsidTr="00D55576">
        <w:tc>
          <w:tcPr>
            <w:tcW w:w="558" w:type="dxa"/>
          </w:tcPr>
          <w:p w:rsidR="00197A2E" w:rsidRDefault="00197A2E" w:rsidP="001B6A55">
            <w:r>
              <w:t>20</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ircleId</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Default="00197A2E" w:rsidP="001B6A55">
            <w:pPr>
              <w:rPr>
                <w:rFonts w:cs="Arial"/>
                <w:szCs w:val="20"/>
              </w:rPr>
            </w:pPr>
            <w:r w:rsidRPr="00CC519F">
              <w:rPr>
                <w:rFonts w:cs="Arial"/>
                <w:szCs w:val="20"/>
              </w:rPr>
              <w:t>String</w:t>
            </w:r>
          </w:p>
        </w:tc>
        <w:tc>
          <w:tcPr>
            <w:tcW w:w="990" w:type="dxa"/>
            <w:vAlign w:val="center"/>
          </w:tcPr>
          <w:p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Pr>
                <w:rFonts w:cs="Arial"/>
                <w:szCs w:val="20"/>
              </w:rPr>
              <w:t>5.3</w:t>
            </w:r>
            <w:r w:rsidR="001639D2">
              <w:rPr>
                <w:rFonts w:cs="Arial"/>
                <w:szCs w:val="20"/>
              </w:rPr>
              <w:fldChar w:fldCharType="end"/>
            </w:r>
          </w:p>
        </w:tc>
        <w:tc>
          <w:tcPr>
            <w:tcW w:w="2700" w:type="dxa"/>
            <w:vAlign w:val="center"/>
          </w:tcPr>
          <w:p w:rsidR="00197A2E" w:rsidRPr="00CC519F" w:rsidRDefault="00B96226" w:rsidP="001B6A55">
            <w:pPr>
              <w:rPr>
                <w:rFonts w:cs="Arial"/>
                <w:szCs w:val="20"/>
              </w:rPr>
            </w:pPr>
            <w:r>
              <w:rPr>
                <w:rFonts w:cs="Arial"/>
                <w:szCs w:val="20"/>
              </w:rPr>
              <w:t>Circle of the called number</w:t>
            </w:r>
          </w:p>
        </w:tc>
      </w:tr>
      <w:tr w:rsidR="00197A2E" w:rsidTr="00D55576">
        <w:tc>
          <w:tcPr>
            <w:tcW w:w="558" w:type="dxa"/>
          </w:tcPr>
          <w:p w:rsidR="00197A2E" w:rsidRDefault="00197A2E" w:rsidP="001B6A55">
            <w:r>
              <w:t>21</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o</w:t>
            </w:r>
            <w:r w:rsidRPr="00CC519F">
              <w:rPr>
                <w:rFonts w:cs="Arial"/>
                <w:szCs w:val="20"/>
              </w:rPr>
              <w:t>peratorId</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String</w:t>
            </w:r>
          </w:p>
        </w:tc>
        <w:tc>
          <w:tcPr>
            <w:tcW w:w="990" w:type="dxa"/>
            <w:vAlign w:val="center"/>
          </w:tcPr>
          <w:p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Pr>
                <w:rFonts w:cs="Arial"/>
                <w:szCs w:val="20"/>
              </w:rPr>
              <w:t>5.4</w:t>
            </w:r>
            <w:r w:rsidR="001639D2">
              <w:rPr>
                <w:rFonts w:cs="Arial"/>
                <w:szCs w:val="20"/>
              </w:rPr>
              <w:fldChar w:fldCharType="end"/>
            </w:r>
          </w:p>
        </w:tc>
        <w:tc>
          <w:tcPr>
            <w:tcW w:w="2700" w:type="dxa"/>
            <w:vAlign w:val="center"/>
          </w:tcPr>
          <w:p w:rsidR="00197A2E" w:rsidRPr="00CC519F" w:rsidRDefault="00B96226" w:rsidP="001B6A55">
            <w:pPr>
              <w:rPr>
                <w:rFonts w:cs="Arial"/>
                <w:szCs w:val="20"/>
              </w:rPr>
            </w:pPr>
            <w:r>
              <w:rPr>
                <w:rFonts w:cs="Arial"/>
                <w:szCs w:val="20"/>
              </w:rPr>
              <w:t>Operator of the called number</w:t>
            </w:r>
          </w:p>
        </w:tc>
      </w:tr>
      <w:tr w:rsidR="00197A2E" w:rsidTr="00D55576">
        <w:tc>
          <w:tcPr>
            <w:tcW w:w="558" w:type="dxa"/>
          </w:tcPr>
          <w:p w:rsidR="00197A2E" w:rsidRDefault="00197A2E" w:rsidP="001B6A55">
            <w:r>
              <w:t>22</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p</w:t>
            </w:r>
            <w:r w:rsidRPr="00CC519F">
              <w:rPr>
                <w:rFonts w:cs="Arial"/>
                <w:szCs w:val="20"/>
              </w:rPr>
              <w:t>riority</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Integer</w:t>
            </w:r>
          </w:p>
        </w:tc>
        <w:tc>
          <w:tcPr>
            <w:tcW w:w="990" w:type="dxa"/>
            <w:vAlign w:val="center"/>
          </w:tcPr>
          <w:p w:rsidR="00197A2E" w:rsidRDefault="00197A2E" w:rsidP="001B6A55">
            <w:pPr>
              <w:rPr>
                <w:rFonts w:cs="Arial"/>
                <w:szCs w:val="20"/>
              </w:rPr>
            </w:pPr>
          </w:p>
        </w:tc>
        <w:tc>
          <w:tcPr>
            <w:tcW w:w="2700" w:type="dxa"/>
            <w:vAlign w:val="center"/>
          </w:tcPr>
          <w:p w:rsidR="00B96226" w:rsidRPr="00CC519F" w:rsidRDefault="00B96226" w:rsidP="00B96226">
            <w:pPr>
              <w:rPr>
                <w:rFonts w:cs="Arial"/>
                <w:szCs w:val="20"/>
              </w:rPr>
            </w:pPr>
            <w:r w:rsidRPr="00CC519F">
              <w:rPr>
                <w:rFonts w:cs="Arial"/>
                <w:szCs w:val="20"/>
              </w:rPr>
              <w:t>Specifies the priority with which the call is to be made. By default value is 0.</w:t>
            </w:r>
          </w:p>
          <w:p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rsidR="00197A2E" w:rsidRPr="00CC519F" w:rsidRDefault="00197A2E" w:rsidP="001B6A55">
            <w:pPr>
              <w:rPr>
                <w:rFonts w:cs="Arial"/>
                <w:szCs w:val="20"/>
              </w:rPr>
            </w:pPr>
          </w:p>
        </w:tc>
      </w:tr>
      <w:tr w:rsidR="00197A2E" w:rsidTr="00D55576">
        <w:tc>
          <w:tcPr>
            <w:tcW w:w="558" w:type="dxa"/>
          </w:tcPr>
          <w:p w:rsidR="00197A2E" w:rsidRDefault="00197A2E" w:rsidP="001B6A55">
            <w:r>
              <w:t>23</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allDisconnectReason</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String</w:t>
            </w:r>
          </w:p>
        </w:tc>
        <w:tc>
          <w:tcPr>
            <w:tcW w:w="990" w:type="dxa"/>
            <w:vAlign w:val="center"/>
          </w:tcPr>
          <w:p w:rsidR="00197A2E" w:rsidRDefault="00197A2E" w:rsidP="001B6A55">
            <w:pPr>
              <w:rPr>
                <w:rFonts w:cs="Arial"/>
                <w:szCs w:val="20"/>
              </w:rPr>
            </w:pPr>
            <w:r w:rsidRPr="00CC519F">
              <w:rPr>
                <w:rFonts w:cs="Arial"/>
                <w:szCs w:val="20"/>
              </w:rPr>
              <w:t xml:space="preserve">Refer </w:t>
            </w:r>
            <w:r w:rsidR="001639D2">
              <w:rPr>
                <w:rFonts w:cs="Arial"/>
                <w:szCs w:val="20"/>
              </w:rPr>
              <w:fldChar w:fldCharType="begin"/>
            </w:r>
            <w:r>
              <w:rPr>
                <w:rFonts w:cs="Arial"/>
                <w:szCs w:val="20"/>
              </w:rPr>
              <w:instrText xml:space="preserve"> REF _Ref410155991 \r \h </w:instrText>
            </w:r>
            <w:r w:rsidR="001639D2">
              <w:rPr>
                <w:rFonts w:cs="Arial"/>
                <w:szCs w:val="20"/>
              </w:rPr>
            </w:r>
            <w:r w:rsidR="001639D2">
              <w:rPr>
                <w:rFonts w:cs="Arial"/>
                <w:szCs w:val="20"/>
              </w:rPr>
              <w:fldChar w:fldCharType="separate"/>
            </w:r>
            <w:r>
              <w:rPr>
                <w:rFonts w:cs="Arial"/>
                <w:szCs w:val="20"/>
              </w:rPr>
              <w:t>5.1</w:t>
            </w:r>
            <w:r w:rsidR="001639D2">
              <w:rPr>
                <w:rFonts w:cs="Arial"/>
                <w:szCs w:val="20"/>
              </w:rPr>
              <w:fldChar w:fldCharType="end"/>
            </w:r>
          </w:p>
        </w:tc>
        <w:tc>
          <w:tcPr>
            <w:tcW w:w="2700" w:type="dxa"/>
            <w:vAlign w:val="center"/>
          </w:tcPr>
          <w:p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rsidTr="00D55576">
        <w:tc>
          <w:tcPr>
            <w:tcW w:w="558" w:type="dxa"/>
          </w:tcPr>
          <w:p w:rsidR="00197A2E" w:rsidRDefault="00197A2E" w:rsidP="001B6A55">
            <w:r>
              <w:t>24</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w</w:t>
            </w:r>
            <w:r w:rsidRPr="00CC519F">
              <w:rPr>
                <w:rFonts w:cs="Arial"/>
                <w:szCs w:val="20"/>
              </w:rPr>
              <w:t>eekId</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String</w:t>
            </w:r>
          </w:p>
        </w:tc>
        <w:tc>
          <w:tcPr>
            <w:tcW w:w="990" w:type="dxa"/>
            <w:vAlign w:val="center"/>
          </w:tcPr>
          <w:p w:rsidR="00197A2E" w:rsidRPr="00CC519F" w:rsidRDefault="00197A2E" w:rsidP="001B6A55">
            <w:pPr>
              <w:rPr>
                <w:rFonts w:cs="Arial"/>
                <w:szCs w:val="20"/>
              </w:rPr>
            </w:pPr>
          </w:p>
        </w:tc>
        <w:tc>
          <w:tcPr>
            <w:tcW w:w="2700" w:type="dxa"/>
            <w:vAlign w:val="center"/>
          </w:tcPr>
          <w:p w:rsidR="00197A2E" w:rsidRPr="00CC519F" w:rsidRDefault="00B96226" w:rsidP="001B6A55">
            <w:pPr>
              <w:rPr>
                <w:rFonts w:cs="Arial"/>
                <w:szCs w:val="20"/>
              </w:rPr>
            </w:pPr>
            <w:r>
              <w:rPr>
                <w:rFonts w:cs="Arial"/>
                <w:szCs w:val="20"/>
              </w:rPr>
              <w:t>Week id of the messaged delivered in OBD</w:t>
            </w:r>
          </w:p>
        </w:tc>
      </w:tr>
    </w:tbl>
    <w:p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rsidTr="001B6A55">
        <w:tc>
          <w:tcPr>
            <w:tcW w:w="1489" w:type="dxa"/>
            <w:shd w:val="clear" w:color="auto" w:fill="D9D9D9" w:themeFill="background1" w:themeFillShade="D9"/>
          </w:tcPr>
          <w:p w:rsidR="001C1483" w:rsidRDefault="001C1483" w:rsidP="001B6A55">
            <w:r>
              <w:t>Header Name</w:t>
            </w:r>
          </w:p>
        </w:tc>
        <w:tc>
          <w:tcPr>
            <w:tcW w:w="1813" w:type="dxa"/>
            <w:shd w:val="clear" w:color="auto" w:fill="D9D9D9" w:themeFill="background1" w:themeFillShade="D9"/>
          </w:tcPr>
          <w:p w:rsidR="001C1483" w:rsidRDefault="001C1483" w:rsidP="001B6A55">
            <w:r>
              <w:t>Header Value</w:t>
            </w:r>
          </w:p>
        </w:tc>
        <w:tc>
          <w:tcPr>
            <w:tcW w:w="1340" w:type="dxa"/>
            <w:shd w:val="clear" w:color="auto" w:fill="D9D9D9" w:themeFill="background1" w:themeFillShade="D9"/>
          </w:tcPr>
          <w:p w:rsidR="001C1483" w:rsidRDefault="001C1483" w:rsidP="001B6A55">
            <w:r>
              <w:t>Mandatory</w:t>
            </w:r>
          </w:p>
        </w:tc>
        <w:tc>
          <w:tcPr>
            <w:tcW w:w="4538" w:type="dxa"/>
            <w:shd w:val="clear" w:color="auto" w:fill="D9D9D9" w:themeFill="background1" w:themeFillShade="D9"/>
          </w:tcPr>
          <w:p w:rsidR="001C1483" w:rsidRDefault="001C1483" w:rsidP="001B6A55">
            <w:r>
              <w:t>Description</w:t>
            </w:r>
          </w:p>
        </w:tc>
      </w:tr>
      <w:tr w:rsidR="001C1483" w:rsidTr="001B6A55">
        <w:tc>
          <w:tcPr>
            <w:tcW w:w="1489" w:type="dxa"/>
          </w:tcPr>
          <w:p w:rsidR="001C1483" w:rsidRPr="0065474C" w:rsidRDefault="001C1483" w:rsidP="001B6A55">
            <w:r>
              <w:t>Content-Type</w:t>
            </w:r>
          </w:p>
        </w:tc>
        <w:tc>
          <w:tcPr>
            <w:tcW w:w="1813" w:type="dxa"/>
          </w:tcPr>
          <w:p w:rsidR="001C1483" w:rsidRDefault="001C1483" w:rsidP="001B6A55">
            <w:r>
              <w:t>application/json</w:t>
            </w:r>
          </w:p>
        </w:tc>
        <w:tc>
          <w:tcPr>
            <w:tcW w:w="1340" w:type="dxa"/>
          </w:tcPr>
          <w:p w:rsidR="001C1483" w:rsidRPr="0065474C" w:rsidRDefault="001C1483" w:rsidP="001B6A55">
            <w:r>
              <w:t>Yes</w:t>
            </w:r>
          </w:p>
        </w:tc>
        <w:tc>
          <w:tcPr>
            <w:tcW w:w="4538" w:type="dxa"/>
          </w:tcPr>
          <w:p w:rsidR="001C1483" w:rsidRPr="00BA7AFF" w:rsidRDefault="001C1483" w:rsidP="001B6A55">
            <w:r>
              <w:t>It specifies the format of the content in the request</w:t>
            </w:r>
          </w:p>
        </w:tc>
      </w:tr>
      <w:tr w:rsidR="001C1483" w:rsidTr="001B6A55">
        <w:tc>
          <w:tcPr>
            <w:tcW w:w="1489" w:type="dxa"/>
          </w:tcPr>
          <w:p w:rsidR="001C1483" w:rsidRPr="0065474C" w:rsidRDefault="001C1483" w:rsidP="001B6A55">
            <w:r>
              <w:t>Accept</w:t>
            </w:r>
          </w:p>
        </w:tc>
        <w:tc>
          <w:tcPr>
            <w:tcW w:w="1813" w:type="dxa"/>
          </w:tcPr>
          <w:p w:rsidR="001C1483" w:rsidRPr="0065474C" w:rsidRDefault="001C1483" w:rsidP="001B6A55">
            <w:r>
              <w:t>application/json</w:t>
            </w:r>
          </w:p>
        </w:tc>
        <w:tc>
          <w:tcPr>
            <w:tcW w:w="1340" w:type="dxa"/>
          </w:tcPr>
          <w:p w:rsidR="001C1483" w:rsidRPr="0065474C" w:rsidRDefault="001C1483" w:rsidP="001B6A55">
            <w:r>
              <w:t>Yes</w:t>
            </w:r>
          </w:p>
        </w:tc>
        <w:tc>
          <w:tcPr>
            <w:tcW w:w="4538" w:type="dxa"/>
          </w:tcPr>
          <w:p w:rsidR="001C1483" w:rsidRPr="00706077" w:rsidRDefault="001C1483" w:rsidP="001B6A55">
            <w:r>
              <w:t>It specifies the format of the content accepted by the API invoker.</w:t>
            </w:r>
          </w:p>
        </w:tc>
      </w:tr>
    </w:tbl>
    <w:p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rsidTr="001B6A55">
        <w:tc>
          <w:tcPr>
            <w:tcW w:w="1350" w:type="dxa"/>
            <w:shd w:val="clear" w:color="auto" w:fill="D9D9D9" w:themeFill="background1" w:themeFillShade="D9"/>
          </w:tcPr>
          <w:p w:rsidR="001C1483" w:rsidRPr="00DE1B6A" w:rsidRDefault="001C1483" w:rsidP="001B6A55">
            <w:r w:rsidRPr="00DE1B6A">
              <w:t>Response  Status</w:t>
            </w:r>
          </w:p>
        </w:tc>
        <w:tc>
          <w:tcPr>
            <w:tcW w:w="2250" w:type="dxa"/>
            <w:shd w:val="clear" w:color="auto" w:fill="D9D9D9" w:themeFill="background1" w:themeFillShade="D9"/>
          </w:tcPr>
          <w:p w:rsidR="001C1483" w:rsidRPr="00DE1B6A" w:rsidRDefault="001C1483" w:rsidP="001B6A55">
            <w:r w:rsidRPr="00DE1B6A">
              <w:t>Body</w:t>
            </w:r>
            <w:r>
              <w:t xml:space="preserve"> Example</w:t>
            </w:r>
          </w:p>
        </w:tc>
        <w:tc>
          <w:tcPr>
            <w:tcW w:w="1530" w:type="dxa"/>
            <w:shd w:val="clear" w:color="auto" w:fill="D9D9D9" w:themeFill="background1" w:themeFillShade="D9"/>
          </w:tcPr>
          <w:p w:rsidR="001C1483" w:rsidRPr="00DE1B6A" w:rsidRDefault="001C1483" w:rsidP="001B6A55">
            <w:r w:rsidRPr="00DE1B6A">
              <w:t>HTTP Status Code</w:t>
            </w:r>
          </w:p>
        </w:tc>
        <w:tc>
          <w:tcPr>
            <w:tcW w:w="1332" w:type="dxa"/>
            <w:shd w:val="clear" w:color="auto" w:fill="D9D9D9" w:themeFill="background1" w:themeFillShade="D9"/>
          </w:tcPr>
          <w:p w:rsidR="001C1483" w:rsidRPr="00DE1B6A" w:rsidRDefault="001C1483" w:rsidP="001B6A55">
            <w:r w:rsidRPr="00DE1B6A">
              <w:t>Content Type</w:t>
            </w:r>
          </w:p>
        </w:tc>
        <w:tc>
          <w:tcPr>
            <w:tcW w:w="2718" w:type="dxa"/>
            <w:shd w:val="clear" w:color="auto" w:fill="D9D9D9" w:themeFill="background1" w:themeFillShade="D9"/>
          </w:tcPr>
          <w:p w:rsidR="001C1483" w:rsidRPr="00DE1B6A" w:rsidRDefault="001C1483" w:rsidP="001B6A55">
            <w:r w:rsidRPr="00DE1B6A">
              <w:t>Description</w:t>
            </w:r>
          </w:p>
        </w:tc>
      </w:tr>
      <w:tr w:rsidR="001C1483" w:rsidTr="001B6A55">
        <w:trPr>
          <w:trHeight w:val="346"/>
        </w:trPr>
        <w:tc>
          <w:tcPr>
            <w:tcW w:w="1350" w:type="dxa"/>
          </w:tcPr>
          <w:p w:rsidR="001C1483" w:rsidRPr="00031093" w:rsidRDefault="001C1483" w:rsidP="001B6A55">
            <w:r w:rsidRPr="00031093">
              <w:t>Successful</w:t>
            </w:r>
          </w:p>
        </w:tc>
        <w:tc>
          <w:tcPr>
            <w:tcW w:w="2250" w:type="dxa"/>
          </w:tcPr>
          <w:p w:rsidR="001C1483" w:rsidRPr="00031093" w:rsidRDefault="001C1483" w:rsidP="001B6A55"/>
        </w:tc>
        <w:tc>
          <w:tcPr>
            <w:tcW w:w="1530" w:type="dxa"/>
          </w:tcPr>
          <w:p w:rsidR="001C1483" w:rsidRPr="00031093" w:rsidRDefault="001C1483" w:rsidP="001B6A55">
            <w:r w:rsidRPr="00031093">
              <w:t>200</w:t>
            </w:r>
          </w:p>
        </w:tc>
        <w:tc>
          <w:tcPr>
            <w:tcW w:w="1332" w:type="dxa"/>
          </w:tcPr>
          <w:p w:rsidR="001C1483" w:rsidRPr="00031093" w:rsidRDefault="001C1483" w:rsidP="001B6A55">
            <w:r w:rsidRPr="00031093">
              <w:t>Application/json</w:t>
            </w:r>
          </w:p>
        </w:tc>
        <w:tc>
          <w:tcPr>
            <w:tcW w:w="2718" w:type="dxa"/>
          </w:tcPr>
          <w:p w:rsidR="001C1483" w:rsidRPr="00031093" w:rsidRDefault="001C1483" w:rsidP="001B6A55"/>
        </w:tc>
      </w:tr>
      <w:tr w:rsidR="001C1483" w:rsidTr="001B6A55">
        <w:tc>
          <w:tcPr>
            <w:tcW w:w="1350" w:type="dxa"/>
            <w:vMerge w:val="restart"/>
          </w:tcPr>
          <w:p w:rsidR="001C1483" w:rsidRPr="00031093" w:rsidRDefault="001C1483" w:rsidP="001B6A55">
            <w:r w:rsidRPr="00031093">
              <w:t>Failure</w:t>
            </w:r>
          </w:p>
        </w:tc>
        <w:tc>
          <w:tcPr>
            <w:tcW w:w="2250" w:type="dxa"/>
            <w:vMerge w:val="restart"/>
            <w:shd w:val="clear" w:color="auto" w:fill="auto"/>
          </w:tcPr>
          <w:p w:rsidR="001C1483" w:rsidRDefault="001C1483" w:rsidP="001B6A55">
            <w:r w:rsidRPr="00031093">
              <w:t>{</w:t>
            </w:r>
          </w:p>
          <w:p w:rsidR="001C1483" w:rsidRPr="00031093" w:rsidRDefault="001C1483" w:rsidP="001B6A55">
            <w:r>
              <w:rPr>
                <w:rFonts w:eastAsia="Arial" w:cs="Arial"/>
              </w:rPr>
              <w:t xml:space="preserve"> </w:t>
            </w:r>
            <w:r w:rsidR="003F5A2D">
              <w:rPr>
                <w:rFonts w:eastAsia="Arial" w:cs="Arial"/>
              </w:rPr>
              <w:t>"</w:t>
            </w:r>
            <w:r>
              <w:rPr>
                <w:b/>
              </w:rPr>
              <w:t>failureReason</w:t>
            </w:r>
            <w:r w:rsidR="003F5A2D">
              <w:t>"</w:t>
            </w:r>
            <w:r w:rsidRPr="00031093">
              <w:t xml:space="preserve"> : </w:t>
            </w:r>
            <w:r w:rsidR="003F5A2D">
              <w:t>"</w:t>
            </w:r>
            <w:r w:rsidRPr="00031093">
              <w:t>&lt;Description     of the failure reason&gt;</w:t>
            </w:r>
            <w:r w:rsidR="003F5A2D">
              <w:t>"</w:t>
            </w:r>
          </w:p>
          <w:p w:rsidR="001C1483" w:rsidRPr="008749ED" w:rsidRDefault="001C1483" w:rsidP="001B6A55">
            <w:pPr>
              <w:rPr>
                <w:highlight w:val="lightGray"/>
              </w:rPr>
            </w:pPr>
            <w:r w:rsidRPr="00031093">
              <w:t>}</w:t>
            </w:r>
          </w:p>
        </w:tc>
        <w:tc>
          <w:tcPr>
            <w:tcW w:w="1530" w:type="dxa"/>
          </w:tcPr>
          <w:p w:rsidR="001C1483" w:rsidRPr="00031093" w:rsidRDefault="001C1483" w:rsidP="001B6A55">
            <w:pPr>
              <w:rPr>
                <w:szCs w:val="20"/>
              </w:rPr>
            </w:pPr>
            <w:r>
              <w:rPr>
                <w:szCs w:val="20"/>
              </w:rPr>
              <w:t>400</w:t>
            </w:r>
          </w:p>
          <w:p w:rsidR="001C1483" w:rsidRPr="00031093" w:rsidRDefault="001C1483" w:rsidP="001B6A55">
            <w:pPr>
              <w:rPr>
                <w:szCs w:val="20"/>
              </w:rPr>
            </w:pPr>
          </w:p>
        </w:tc>
        <w:tc>
          <w:tcPr>
            <w:tcW w:w="1332" w:type="dxa"/>
          </w:tcPr>
          <w:p w:rsidR="001C1483" w:rsidRPr="00031093" w:rsidRDefault="001C1483" w:rsidP="001B6A55">
            <w:pPr>
              <w:rPr>
                <w:szCs w:val="20"/>
              </w:rPr>
            </w:pPr>
            <w:r w:rsidRPr="0076019E">
              <w:rPr>
                <w:szCs w:val="20"/>
              </w:rPr>
              <w:t>Application/json</w:t>
            </w:r>
          </w:p>
        </w:tc>
        <w:tc>
          <w:tcPr>
            <w:tcW w:w="2718" w:type="dxa"/>
          </w:tcPr>
          <w:p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rsidTr="001B6A55">
        <w:tc>
          <w:tcPr>
            <w:tcW w:w="1350" w:type="dxa"/>
            <w:vMerge/>
          </w:tcPr>
          <w:p w:rsidR="001C1483" w:rsidRPr="00031093" w:rsidRDefault="001C1483" w:rsidP="001B6A55"/>
        </w:tc>
        <w:tc>
          <w:tcPr>
            <w:tcW w:w="2250" w:type="dxa"/>
            <w:vMerge/>
            <w:shd w:val="clear" w:color="auto" w:fill="auto"/>
          </w:tcPr>
          <w:p w:rsidR="001C1483" w:rsidRPr="00031093" w:rsidRDefault="001C1483" w:rsidP="001B6A55"/>
        </w:tc>
        <w:tc>
          <w:tcPr>
            <w:tcW w:w="1530" w:type="dxa"/>
          </w:tcPr>
          <w:p w:rsidR="001C1483" w:rsidRDefault="001C1483" w:rsidP="001B6A55">
            <w:pPr>
              <w:rPr>
                <w:szCs w:val="20"/>
              </w:rPr>
            </w:pPr>
            <w:r>
              <w:rPr>
                <w:szCs w:val="20"/>
              </w:rPr>
              <w:t>400</w:t>
            </w:r>
          </w:p>
        </w:tc>
        <w:tc>
          <w:tcPr>
            <w:tcW w:w="1332" w:type="dxa"/>
          </w:tcPr>
          <w:p w:rsidR="001C1483" w:rsidRPr="0076019E" w:rsidRDefault="001C1483" w:rsidP="001B6A55">
            <w:pPr>
              <w:rPr>
                <w:szCs w:val="20"/>
              </w:rPr>
            </w:pPr>
            <w:r>
              <w:rPr>
                <w:szCs w:val="20"/>
              </w:rPr>
              <w:t>Application/json</w:t>
            </w:r>
          </w:p>
        </w:tc>
        <w:tc>
          <w:tcPr>
            <w:tcW w:w="2718" w:type="dxa"/>
          </w:tcPr>
          <w:p w:rsidR="001C1483" w:rsidRDefault="001C1483" w:rsidP="001B6A55">
            <w:pPr>
              <w:rPr>
                <w:szCs w:val="20"/>
              </w:rPr>
            </w:pPr>
            <w:r>
              <w:rPr>
                <w:szCs w:val="20"/>
              </w:rPr>
              <w:t>In case mandatory parameter is missing</w:t>
            </w:r>
          </w:p>
          <w:p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rsidTr="001B6A55">
        <w:tc>
          <w:tcPr>
            <w:tcW w:w="1350" w:type="dxa"/>
            <w:vMerge/>
          </w:tcPr>
          <w:p w:rsidR="001C1483" w:rsidRPr="00031093" w:rsidRDefault="001C1483" w:rsidP="001B6A55"/>
        </w:tc>
        <w:tc>
          <w:tcPr>
            <w:tcW w:w="2250" w:type="dxa"/>
            <w:vMerge/>
            <w:shd w:val="clear" w:color="auto" w:fill="auto"/>
          </w:tcPr>
          <w:p w:rsidR="001C1483" w:rsidRPr="00031093" w:rsidRDefault="001C1483" w:rsidP="001B6A55"/>
        </w:tc>
        <w:tc>
          <w:tcPr>
            <w:tcW w:w="1530" w:type="dxa"/>
          </w:tcPr>
          <w:p w:rsidR="001C1483" w:rsidRPr="00FC1079" w:rsidRDefault="001C1483" w:rsidP="001B6A55">
            <w:pPr>
              <w:rPr>
                <w:szCs w:val="20"/>
              </w:rPr>
            </w:pPr>
            <w:r>
              <w:rPr>
                <w:szCs w:val="20"/>
              </w:rPr>
              <w:t>5</w:t>
            </w:r>
            <w:r w:rsidRPr="00C36C39">
              <w:rPr>
                <w:szCs w:val="20"/>
              </w:rPr>
              <w:t>00</w:t>
            </w:r>
          </w:p>
        </w:tc>
        <w:tc>
          <w:tcPr>
            <w:tcW w:w="1332" w:type="dxa"/>
          </w:tcPr>
          <w:p w:rsidR="001C1483" w:rsidRPr="0076019E" w:rsidRDefault="001C1483" w:rsidP="001B6A55">
            <w:pPr>
              <w:rPr>
                <w:szCs w:val="20"/>
              </w:rPr>
            </w:pPr>
            <w:r>
              <w:rPr>
                <w:szCs w:val="20"/>
              </w:rPr>
              <w:t>Application/json</w:t>
            </w:r>
          </w:p>
        </w:tc>
        <w:tc>
          <w:tcPr>
            <w:tcW w:w="2718" w:type="dxa"/>
          </w:tcPr>
          <w:p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rsidTr="001B6A55">
        <w:trPr>
          <w:trHeight w:val="244"/>
        </w:trPr>
        <w:tc>
          <w:tcPr>
            <w:tcW w:w="291" w:type="pct"/>
            <w:shd w:val="clear" w:color="auto" w:fill="D9D9D9" w:themeFill="background1" w:themeFillShade="D9"/>
          </w:tcPr>
          <w:p w:rsidR="001C1483" w:rsidRPr="00DE1B6A" w:rsidRDefault="001C1483" w:rsidP="001B6A55">
            <w:r w:rsidRPr="00DE1B6A">
              <w:t>#</w:t>
            </w:r>
          </w:p>
        </w:tc>
        <w:tc>
          <w:tcPr>
            <w:tcW w:w="1040" w:type="pct"/>
            <w:shd w:val="clear" w:color="auto" w:fill="D9D9D9" w:themeFill="background1" w:themeFillShade="D9"/>
          </w:tcPr>
          <w:p w:rsidR="001C1483" w:rsidRPr="00DE1B6A" w:rsidRDefault="001C1483" w:rsidP="001B6A55">
            <w:r w:rsidRPr="00DE1B6A">
              <w:t>Element Name</w:t>
            </w:r>
          </w:p>
        </w:tc>
        <w:tc>
          <w:tcPr>
            <w:tcW w:w="561" w:type="pct"/>
            <w:shd w:val="clear" w:color="auto" w:fill="D9D9D9" w:themeFill="background1" w:themeFillShade="D9"/>
          </w:tcPr>
          <w:p w:rsidR="001C1483" w:rsidRPr="00DE1B6A" w:rsidRDefault="001C1483" w:rsidP="001B6A55">
            <w:r w:rsidRPr="00DE1B6A">
              <w:t>Mandatory</w:t>
            </w:r>
          </w:p>
        </w:tc>
        <w:tc>
          <w:tcPr>
            <w:tcW w:w="683" w:type="pct"/>
            <w:shd w:val="clear" w:color="auto" w:fill="D9D9D9" w:themeFill="background1" w:themeFillShade="D9"/>
          </w:tcPr>
          <w:p w:rsidR="001C1483" w:rsidRPr="00DE1B6A" w:rsidRDefault="001C1483" w:rsidP="001B6A55">
            <w:r w:rsidRPr="00DE1B6A">
              <w:t>Datatype</w:t>
            </w:r>
          </w:p>
        </w:tc>
        <w:tc>
          <w:tcPr>
            <w:tcW w:w="1105" w:type="pct"/>
            <w:shd w:val="clear" w:color="auto" w:fill="D9D9D9" w:themeFill="background1" w:themeFillShade="D9"/>
          </w:tcPr>
          <w:p w:rsidR="001C1483" w:rsidRPr="00DE1B6A" w:rsidRDefault="001C1483" w:rsidP="001B6A55">
            <w:r>
              <w:t>Range</w:t>
            </w:r>
          </w:p>
        </w:tc>
        <w:tc>
          <w:tcPr>
            <w:tcW w:w="1320" w:type="pct"/>
            <w:shd w:val="clear" w:color="auto" w:fill="D9D9D9" w:themeFill="background1" w:themeFillShade="D9"/>
          </w:tcPr>
          <w:p w:rsidR="001C1483" w:rsidRPr="00DE1B6A" w:rsidRDefault="001C1483" w:rsidP="001B6A55">
            <w:r w:rsidRPr="00DE1B6A">
              <w:t>Details</w:t>
            </w:r>
          </w:p>
        </w:tc>
      </w:tr>
      <w:tr w:rsidR="001C1483" w:rsidTr="001B6A55">
        <w:trPr>
          <w:trHeight w:val="244"/>
        </w:trPr>
        <w:tc>
          <w:tcPr>
            <w:tcW w:w="291" w:type="pct"/>
          </w:tcPr>
          <w:p w:rsidR="001C1483" w:rsidRPr="00E827C4" w:rsidRDefault="001C1483" w:rsidP="001B6A55">
            <w:r>
              <w:t>1</w:t>
            </w:r>
          </w:p>
        </w:tc>
        <w:tc>
          <w:tcPr>
            <w:tcW w:w="1040" w:type="pct"/>
          </w:tcPr>
          <w:p w:rsidR="001C1483" w:rsidRPr="00E827C4" w:rsidRDefault="001C1483" w:rsidP="001B6A55">
            <w:r>
              <w:t>failureReason</w:t>
            </w:r>
          </w:p>
        </w:tc>
        <w:tc>
          <w:tcPr>
            <w:tcW w:w="561" w:type="pct"/>
          </w:tcPr>
          <w:p w:rsidR="001C1483" w:rsidRPr="00E827C4" w:rsidRDefault="001C1483" w:rsidP="001B6A55">
            <w:r>
              <w:t>No</w:t>
            </w:r>
          </w:p>
        </w:tc>
        <w:tc>
          <w:tcPr>
            <w:tcW w:w="683" w:type="pct"/>
          </w:tcPr>
          <w:p w:rsidR="001C1483" w:rsidRPr="00E827C4" w:rsidRDefault="001C1483" w:rsidP="001B6A55">
            <w:r>
              <w:t>String</w:t>
            </w:r>
          </w:p>
        </w:tc>
        <w:tc>
          <w:tcPr>
            <w:tcW w:w="1105" w:type="pct"/>
          </w:tcPr>
          <w:p w:rsidR="001C1483" w:rsidRPr="00E827C4" w:rsidRDefault="001C1483" w:rsidP="001B6A55"/>
        </w:tc>
        <w:tc>
          <w:tcPr>
            <w:tcW w:w="1320" w:type="pct"/>
          </w:tcPr>
          <w:p w:rsidR="001C1483" w:rsidRPr="00E827C4" w:rsidRDefault="001C1483" w:rsidP="001B6A55">
            <w:r>
              <w:t>Gives description of the failure</w:t>
            </w:r>
          </w:p>
        </w:tc>
      </w:tr>
    </w:tbl>
    <w:p w:rsidR="001C1483" w:rsidRPr="00801274" w:rsidRDefault="001C1483" w:rsidP="001C1483"/>
    <w:p w:rsidR="00163F81" w:rsidRDefault="00163F81" w:rsidP="00163F81">
      <w:pPr>
        <w:pStyle w:val="Heading2"/>
        <w:jc w:val="both"/>
      </w:pPr>
      <w:bookmarkStart w:id="408" w:name="_Toc411454394"/>
      <w:r>
        <w:lastRenderedPageBreak/>
        <w:t>AP</w:t>
      </w:r>
      <w:r w:rsidR="00A121D9">
        <w:t>Is Exposed by IVR System</w:t>
      </w:r>
      <w:r>
        <w:t xml:space="preserve"> (called by</w:t>
      </w:r>
      <w:r w:rsidR="00A121D9">
        <w:t xml:space="preserve"> NMS_MoTech_Kilkari</w:t>
      </w:r>
      <w:r>
        <w:t>)</w:t>
      </w:r>
      <w:bookmarkEnd w:id="408"/>
      <w:r w:rsidR="00A121D9">
        <w:t xml:space="preserve"> </w:t>
      </w:r>
      <w:bookmarkEnd w:id="402"/>
    </w:p>
    <w:p w:rsidR="001C1483" w:rsidRDefault="001C1483" w:rsidP="001C1483">
      <w:pPr>
        <w:pStyle w:val="Heading3"/>
        <w:tabs>
          <w:tab w:val="num" w:pos="540"/>
        </w:tabs>
        <w:jc w:val="both"/>
      </w:pPr>
      <w:bookmarkStart w:id="409" w:name="_Toc410383281"/>
      <w:bookmarkStart w:id="410" w:name="_Toc411454395"/>
      <w:bookmarkStart w:id="411" w:name="_Toc410383282"/>
      <w:r>
        <w:t>TargetFile Notification API</w:t>
      </w:r>
      <w:bookmarkEnd w:id="409"/>
      <w:bookmarkEnd w:id="410"/>
    </w:p>
    <w:p w:rsidR="001C1483" w:rsidRPr="00E37538" w:rsidRDefault="001C1483" w:rsidP="001C1483">
      <w:pPr>
        <w:jc w:val="both"/>
      </w:pPr>
      <w:r w:rsidRPr="00E37538">
        <w:t>NMS shall invoke this API to notify IVR platform when a target file is ready.</w:t>
      </w:r>
    </w:p>
    <w:p w:rsidR="001C1483" w:rsidRPr="002A3A31" w:rsidRDefault="001C1483" w:rsidP="001C1483">
      <w:pPr>
        <w:pStyle w:val="Heading4"/>
        <w:tabs>
          <w:tab w:val="num" w:pos="810"/>
        </w:tabs>
        <w:jc w:val="both"/>
      </w:pPr>
      <w:r>
        <w:t>NotifyTargetFile API</w:t>
      </w:r>
      <w:r w:rsidRPr="00D164C4">
        <w:t xml:space="preserve"> </w:t>
      </w:r>
      <w:r>
        <w:t>- Request</w:t>
      </w:r>
    </w:p>
    <w:p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rsidR="001C1483" w:rsidRPr="003262B7" w:rsidRDefault="001C1483" w:rsidP="001C1483">
      <w:pPr>
        <w:rPr>
          <w:rStyle w:val="Hyperlink"/>
          <w:rFonts w:ascii="Gill Sans MT" w:hAnsi="Gill Sans MT"/>
        </w:rPr>
      </w:pPr>
      <w:r w:rsidRPr="003262B7">
        <w:rPr>
          <w:rFonts w:ascii="Gill Sans MT" w:hAnsi="Gill Sans MT"/>
          <w:szCs w:val="20"/>
        </w:rPr>
        <w:t>http://&lt;IVROBDAPI:port&gt;/obdmanager/notifytargetfile</w:t>
      </w:r>
    </w:p>
    <w:p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rsidR="001C1483" w:rsidRDefault="001C1483" w:rsidP="001C1483">
      <w:pPr>
        <w:pStyle w:val="Heading5"/>
        <w:tabs>
          <w:tab w:val="num" w:pos="810"/>
        </w:tabs>
        <w:jc w:val="both"/>
      </w:pPr>
      <w:r>
        <w:t>Validations</w:t>
      </w:r>
    </w:p>
    <w:p w:rsidR="001C1483" w:rsidRDefault="001C1483" w:rsidP="001C1483">
      <w:pPr>
        <w:pStyle w:val="ListParagraph"/>
        <w:numPr>
          <w:ilvl w:val="0"/>
          <w:numId w:val="6"/>
        </w:numPr>
        <w:jc w:val="both"/>
      </w:pPr>
      <w:r>
        <w:t>IVROBD Manager shall return Failure with appropriate http error code in following case</w:t>
      </w:r>
    </w:p>
    <w:p w:rsidR="001C1483" w:rsidRDefault="001C1483" w:rsidP="001C1483">
      <w:pPr>
        <w:pStyle w:val="ListParagraph"/>
        <w:numPr>
          <w:ilvl w:val="1"/>
          <w:numId w:val="6"/>
        </w:numPr>
        <w:jc w:val="both"/>
      </w:pPr>
      <w:proofErr w:type="gramStart"/>
      <w:r>
        <w:t>fileName</w:t>
      </w:r>
      <w:proofErr w:type="gramEnd"/>
      <w:r>
        <w:t>, checksum or recordsCount is missing.</w:t>
      </w:r>
    </w:p>
    <w:p w:rsidR="001C1483" w:rsidRDefault="001C1483" w:rsidP="001C1483">
      <w:pPr>
        <w:pStyle w:val="ListParagraph"/>
        <w:numPr>
          <w:ilvl w:val="0"/>
          <w:numId w:val="6"/>
        </w:numPr>
        <w:jc w:val="both"/>
      </w:pPr>
      <w:r>
        <w:t>Filename should be unique for the day.</w:t>
      </w:r>
    </w:p>
    <w:p w:rsidR="001C1483" w:rsidRDefault="001C1483" w:rsidP="001C1483">
      <w:pPr>
        <w:pStyle w:val="ListParagraph"/>
        <w:numPr>
          <w:ilvl w:val="0"/>
          <w:numId w:val="6"/>
        </w:numPr>
        <w:jc w:val="both"/>
      </w:pPr>
      <w:r>
        <w:t>Email/Alert shall be raised by IVR OBD platform for such failures.</w:t>
      </w:r>
    </w:p>
    <w:p w:rsidR="001C1483" w:rsidRDefault="001C1483" w:rsidP="001C1483">
      <w:pPr>
        <w:pStyle w:val="Heading5"/>
        <w:tabs>
          <w:tab w:val="num" w:pos="810"/>
        </w:tabs>
        <w:jc w:val="both"/>
      </w:pPr>
      <w:r>
        <w:t>Http time Out</w:t>
      </w:r>
    </w:p>
    <w:p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rsidTr="00D55576">
        <w:trPr>
          <w:trHeight w:val="244"/>
        </w:trPr>
        <w:tc>
          <w:tcPr>
            <w:tcW w:w="3007" w:type="pct"/>
            <w:shd w:val="clear" w:color="auto" w:fill="D9D9D9" w:themeFill="background1" w:themeFillShade="D9"/>
            <w:vAlign w:val="bottom"/>
          </w:tcPr>
          <w:p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9575F" w:rsidRPr="00FF4865" w:rsidRDefault="00E9575F" w:rsidP="00D55576">
            <w:pPr>
              <w:jc w:val="both"/>
              <w:rPr>
                <w:szCs w:val="20"/>
              </w:rPr>
            </w:pPr>
            <w:r>
              <w:rPr>
                <w:rFonts w:eastAsia="Times New Roman" w:cs="Arial"/>
                <w:b/>
                <w:szCs w:val="20"/>
              </w:rPr>
              <w:t>Description</w:t>
            </w:r>
          </w:p>
        </w:tc>
      </w:tr>
      <w:tr w:rsidR="00E9575F" w:rsidRPr="00FF4865" w:rsidTr="00D55576">
        <w:trPr>
          <w:trHeight w:val="386"/>
        </w:trPr>
        <w:tc>
          <w:tcPr>
            <w:tcW w:w="3007" w:type="pct"/>
          </w:tcPr>
          <w:p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rsidR="00E9575F" w:rsidRPr="00FF4865" w:rsidRDefault="00E9575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1C1483" w:rsidRDefault="001C1483" w:rsidP="001C1483">
      <w:pPr>
        <w:pStyle w:val="Heading5"/>
        <w:tabs>
          <w:tab w:val="num" w:pos="810"/>
        </w:tabs>
        <w:jc w:val="both"/>
      </w:pPr>
      <w:r>
        <w:t>Headers</w:t>
      </w:r>
    </w:p>
    <w:p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rsidTr="001B6A55">
        <w:tc>
          <w:tcPr>
            <w:tcW w:w="1278" w:type="dxa"/>
            <w:shd w:val="clear" w:color="auto" w:fill="D9D9D9" w:themeFill="background1" w:themeFillShade="D9"/>
          </w:tcPr>
          <w:p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rsidR="001C1483" w:rsidRPr="006144E8" w:rsidRDefault="001C1483" w:rsidP="001B6A55">
            <w:pPr>
              <w:rPr>
                <w:rFonts w:cs="Arial"/>
              </w:rPr>
            </w:pPr>
            <w:r w:rsidRPr="006144E8">
              <w:rPr>
                <w:rFonts w:cs="Arial"/>
              </w:rPr>
              <w:t>Description</w:t>
            </w:r>
          </w:p>
        </w:tc>
      </w:tr>
      <w:tr w:rsidR="001C1483" w:rsidRPr="006144E8" w:rsidTr="001B6A55">
        <w:tc>
          <w:tcPr>
            <w:tcW w:w="1278" w:type="dxa"/>
          </w:tcPr>
          <w:p w:rsidR="001C1483" w:rsidRPr="006144E8" w:rsidRDefault="001C1483" w:rsidP="001B6A55">
            <w:pPr>
              <w:rPr>
                <w:rFonts w:cs="Arial"/>
              </w:rPr>
            </w:pPr>
            <w:r w:rsidRPr="006144E8">
              <w:rPr>
                <w:rFonts w:cs="Arial"/>
              </w:rPr>
              <w:t>Content-Type</w:t>
            </w:r>
          </w:p>
        </w:tc>
        <w:tc>
          <w:tcPr>
            <w:tcW w:w="1800" w:type="dxa"/>
          </w:tcPr>
          <w:p w:rsidR="001C1483" w:rsidRPr="006144E8" w:rsidRDefault="001C1483" w:rsidP="001B6A55">
            <w:pPr>
              <w:rPr>
                <w:rFonts w:cs="Arial"/>
              </w:rPr>
            </w:pPr>
            <w:r w:rsidRPr="006144E8">
              <w:rPr>
                <w:rFonts w:cs="Arial"/>
              </w:rPr>
              <w:t>application/json</w:t>
            </w:r>
          </w:p>
        </w:tc>
        <w:tc>
          <w:tcPr>
            <w:tcW w:w="1350" w:type="dxa"/>
          </w:tcPr>
          <w:p w:rsidR="001C1483" w:rsidRPr="006144E8" w:rsidRDefault="001C1483" w:rsidP="001B6A55">
            <w:pPr>
              <w:rPr>
                <w:rFonts w:cs="Arial"/>
              </w:rPr>
            </w:pPr>
            <w:r w:rsidRPr="006144E8">
              <w:rPr>
                <w:rFonts w:cs="Arial"/>
              </w:rPr>
              <w:t>Yes</w:t>
            </w:r>
          </w:p>
        </w:tc>
        <w:tc>
          <w:tcPr>
            <w:tcW w:w="4140" w:type="dxa"/>
          </w:tcPr>
          <w:p w:rsidR="001C1483" w:rsidRPr="006144E8" w:rsidRDefault="001C1483" w:rsidP="001B6A55">
            <w:pPr>
              <w:rPr>
                <w:rFonts w:cs="Arial"/>
              </w:rPr>
            </w:pPr>
            <w:r w:rsidRPr="006144E8">
              <w:rPr>
                <w:rFonts w:cs="Arial"/>
              </w:rPr>
              <w:t>It specifies the format of the content in the request</w:t>
            </w:r>
          </w:p>
        </w:tc>
      </w:tr>
      <w:tr w:rsidR="001C1483" w:rsidRPr="006144E8" w:rsidTr="001B6A55">
        <w:tc>
          <w:tcPr>
            <w:tcW w:w="1278" w:type="dxa"/>
          </w:tcPr>
          <w:p w:rsidR="001C1483" w:rsidRPr="006144E8" w:rsidRDefault="001C1483" w:rsidP="001B6A55">
            <w:pPr>
              <w:rPr>
                <w:rFonts w:cs="Arial"/>
              </w:rPr>
            </w:pPr>
            <w:r w:rsidRPr="006144E8">
              <w:rPr>
                <w:rFonts w:cs="Arial"/>
              </w:rPr>
              <w:t>Accept</w:t>
            </w:r>
          </w:p>
        </w:tc>
        <w:tc>
          <w:tcPr>
            <w:tcW w:w="1800" w:type="dxa"/>
          </w:tcPr>
          <w:p w:rsidR="001C1483" w:rsidRPr="006144E8" w:rsidRDefault="001C1483" w:rsidP="001B6A55">
            <w:pPr>
              <w:rPr>
                <w:rFonts w:cs="Arial"/>
              </w:rPr>
            </w:pPr>
            <w:r w:rsidRPr="006144E8">
              <w:rPr>
                <w:rFonts w:cs="Arial"/>
              </w:rPr>
              <w:t>application/json</w:t>
            </w:r>
          </w:p>
        </w:tc>
        <w:tc>
          <w:tcPr>
            <w:tcW w:w="1350" w:type="dxa"/>
          </w:tcPr>
          <w:p w:rsidR="001C1483" w:rsidRPr="006144E8" w:rsidRDefault="001C1483" w:rsidP="001B6A55">
            <w:pPr>
              <w:rPr>
                <w:rFonts w:cs="Arial"/>
              </w:rPr>
            </w:pPr>
            <w:r w:rsidRPr="006144E8">
              <w:rPr>
                <w:rFonts w:cs="Arial"/>
              </w:rPr>
              <w:t>Yes</w:t>
            </w:r>
          </w:p>
        </w:tc>
        <w:tc>
          <w:tcPr>
            <w:tcW w:w="4140" w:type="dxa"/>
          </w:tcPr>
          <w:p w:rsidR="001C1483" w:rsidRPr="006144E8" w:rsidRDefault="001C1483" w:rsidP="001B6A55">
            <w:pPr>
              <w:rPr>
                <w:rFonts w:cs="Arial"/>
              </w:rPr>
            </w:pPr>
            <w:r w:rsidRPr="006144E8">
              <w:rPr>
                <w:rFonts w:cs="Arial"/>
              </w:rPr>
              <w:t>It specifies the format of the content accepted by the API invoker.</w:t>
            </w:r>
          </w:p>
        </w:tc>
      </w:tr>
    </w:tbl>
    <w:p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rsidTr="001B6A55">
        <w:tc>
          <w:tcPr>
            <w:tcW w:w="540" w:type="dxa"/>
            <w:shd w:val="clear" w:color="auto" w:fill="CCCCCC"/>
            <w:tcMar>
              <w:top w:w="100" w:type="dxa"/>
              <w:left w:w="100" w:type="dxa"/>
              <w:bottom w:w="100" w:type="dxa"/>
              <w:right w:w="100" w:type="dxa"/>
            </w:tcMar>
          </w:tcPr>
          <w:p w:rsidR="001C1483" w:rsidRDefault="001C1483" w:rsidP="001B6A55">
            <w:pPr>
              <w:pStyle w:val="Normal1"/>
              <w:spacing w:line="240" w:lineRule="auto"/>
              <w:jc w:val="both"/>
            </w:pPr>
          </w:p>
        </w:tc>
        <w:tc>
          <w:tcPr>
            <w:tcW w:w="8830" w:type="dxa"/>
            <w:tcMar>
              <w:top w:w="100" w:type="dxa"/>
              <w:left w:w="100" w:type="dxa"/>
              <w:bottom w:w="100" w:type="dxa"/>
              <w:right w:w="100" w:type="dxa"/>
            </w:tcMar>
          </w:tcPr>
          <w:p w:rsidR="001C1483" w:rsidRPr="00A66531" w:rsidRDefault="001C1483" w:rsidP="001B6A55">
            <w:pPr>
              <w:rPr>
                <w:rFonts w:eastAsia="Arial" w:cs="Arial"/>
                <w:sz w:val="18"/>
                <w:szCs w:val="18"/>
              </w:rPr>
            </w:pPr>
            <w:r w:rsidRPr="00A66531">
              <w:rPr>
                <w:rFonts w:eastAsia="Arial" w:cs="Arial"/>
                <w:sz w:val="18"/>
                <w:szCs w:val="18"/>
              </w:rPr>
              <w:t>{</w:t>
            </w:r>
          </w:p>
          <w:p w:rsidR="001C1483" w:rsidRDefault="001C1483" w:rsidP="001B6A55">
            <w:pPr>
              <w:rPr>
                <w:rFonts w:eastAsia="Arial" w:cs="Arial"/>
                <w:sz w:val="18"/>
                <w:szCs w:val="18"/>
              </w:rPr>
            </w:pPr>
          </w:p>
          <w:p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rsidR="001C1483" w:rsidRPr="00A66531" w:rsidRDefault="001C1483" w:rsidP="001B6A55">
            <w:pPr>
              <w:rPr>
                <w:rFonts w:eastAsia="Arial" w:cs="Arial"/>
                <w:sz w:val="18"/>
                <w:szCs w:val="18"/>
              </w:rPr>
            </w:pPr>
          </w:p>
          <w:p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checksum</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rsidR="001C1483" w:rsidRPr="00A66531" w:rsidRDefault="001C1483" w:rsidP="001B6A55">
            <w:pPr>
              <w:rPr>
                <w:rFonts w:eastAsia="Arial" w:cs="Arial"/>
                <w:sz w:val="18"/>
                <w:szCs w:val="18"/>
              </w:rPr>
            </w:pPr>
          </w:p>
          <w:p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recordsCount</w:t>
            </w:r>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rsidR="001C1483" w:rsidRPr="00A66531" w:rsidRDefault="001C1483" w:rsidP="001B6A55">
            <w:pPr>
              <w:rPr>
                <w:rFonts w:eastAsia="Arial" w:cs="Arial"/>
                <w:sz w:val="18"/>
                <w:szCs w:val="18"/>
              </w:rPr>
            </w:pPr>
          </w:p>
          <w:p w:rsidR="001C1483" w:rsidRDefault="001C1483" w:rsidP="001B6A55">
            <w:pPr>
              <w:pStyle w:val="Normal1"/>
              <w:spacing w:line="240" w:lineRule="auto"/>
              <w:jc w:val="both"/>
            </w:pPr>
            <w:r w:rsidRPr="00A66531">
              <w:rPr>
                <w:sz w:val="18"/>
                <w:szCs w:val="18"/>
              </w:rPr>
              <w:t>}</w:t>
            </w:r>
          </w:p>
        </w:tc>
      </w:tr>
    </w:tbl>
    <w:p w:rsidR="001C1483" w:rsidRDefault="001C1483" w:rsidP="001C1483"/>
    <w:p w:rsidR="001C1483" w:rsidRDefault="001C1483" w:rsidP="001C1483">
      <w:pPr>
        <w:pStyle w:val="Heading5"/>
        <w:tabs>
          <w:tab w:val="num" w:pos="810"/>
        </w:tabs>
        <w:jc w:val="both"/>
      </w:pPr>
      <w:r>
        <w:t>Body Elements</w:t>
      </w:r>
    </w:p>
    <w:p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rsidTr="001B6A55">
        <w:tc>
          <w:tcPr>
            <w:tcW w:w="738" w:type="dxa"/>
            <w:shd w:val="clear" w:color="auto" w:fill="D9D9D9" w:themeFill="background1" w:themeFillShade="D9"/>
          </w:tcPr>
          <w:p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rsidR="001C1483" w:rsidRPr="006144E8" w:rsidRDefault="001C1483" w:rsidP="001B6A55">
            <w:pPr>
              <w:rPr>
                <w:rFonts w:cs="Arial"/>
              </w:rPr>
            </w:pPr>
            <w:r w:rsidRPr="006144E8">
              <w:rPr>
                <w:rFonts w:cs="Arial"/>
              </w:rPr>
              <w:t>Description</w:t>
            </w:r>
          </w:p>
        </w:tc>
      </w:tr>
      <w:tr w:rsidR="001C1483" w:rsidRPr="006144E8" w:rsidTr="001B6A55">
        <w:tc>
          <w:tcPr>
            <w:tcW w:w="738" w:type="dxa"/>
          </w:tcPr>
          <w:p w:rsidR="001C1483" w:rsidRPr="006144E8" w:rsidRDefault="001C1483" w:rsidP="001B6A55">
            <w:pPr>
              <w:rPr>
                <w:rFonts w:cs="Arial"/>
              </w:rPr>
            </w:pPr>
            <w:r w:rsidRPr="006144E8">
              <w:rPr>
                <w:rFonts w:cs="Arial"/>
              </w:rPr>
              <w:t>1</w:t>
            </w:r>
          </w:p>
        </w:tc>
        <w:tc>
          <w:tcPr>
            <w:tcW w:w="2100" w:type="dxa"/>
          </w:tcPr>
          <w:p w:rsidR="001C1483" w:rsidRPr="006144E8" w:rsidRDefault="001C1483" w:rsidP="001B6A55">
            <w:pPr>
              <w:rPr>
                <w:rFonts w:cs="Arial"/>
              </w:rPr>
            </w:pPr>
            <w:r w:rsidRPr="006144E8">
              <w:rPr>
                <w:rFonts w:cs="Arial"/>
              </w:rPr>
              <w:t>fileName</w:t>
            </w:r>
          </w:p>
        </w:tc>
        <w:tc>
          <w:tcPr>
            <w:tcW w:w="1419" w:type="dxa"/>
          </w:tcPr>
          <w:p w:rsidR="001C1483" w:rsidRPr="006144E8" w:rsidRDefault="001C1483" w:rsidP="001B6A55">
            <w:pPr>
              <w:rPr>
                <w:rFonts w:cs="Arial"/>
              </w:rPr>
            </w:pPr>
            <w:r w:rsidRPr="006144E8">
              <w:rPr>
                <w:rFonts w:cs="Arial"/>
              </w:rPr>
              <w:t>Yes</w:t>
            </w:r>
          </w:p>
        </w:tc>
        <w:tc>
          <w:tcPr>
            <w:tcW w:w="1161" w:type="dxa"/>
          </w:tcPr>
          <w:p w:rsidR="001C1483" w:rsidRPr="006144E8" w:rsidRDefault="001C1483" w:rsidP="001B6A55">
            <w:pPr>
              <w:rPr>
                <w:rFonts w:cs="Arial"/>
              </w:rPr>
            </w:pPr>
            <w:r w:rsidRPr="006144E8">
              <w:rPr>
                <w:rFonts w:cs="Arial"/>
              </w:rPr>
              <w:t>String</w:t>
            </w:r>
          </w:p>
        </w:tc>
        <w:tc>
          <w:tcPr>
            <w:tcW w:w="990" w:type="dxa"/>
          </w:tcPr>
          <w:p w:rsidR="001C1483" w:rsidRPr="006144E8" w:rsidRDefault="001C1483" w:rsidP="001B6A55">
            <w:pPr>
              <w:rPr>
                <w:rFonts w:cs="Arial"/>
              </w:rPr>
            </w:pPr>
            <w:r w:rsidRPr="006144E8">
              <w:rPr>
                <w:rFonts w:cs="Arial"/>
              </w:rPr>
              <w:t>NA</w:t>
            </w:r>
          </w:p>
        </w:tc>
        <w:tc>
          <w:tcPr>
            <w:tcW w:w="2880" w:type="dxa"/>
          </w:tcPr>
          <w:p w:rsidR="001C1483" w:rsidRPr="006144E8" w:rsidRDefault="001C1483" w:rsidP="001B6A55">
            <w:pPr>
              <w:rPr>
                <w:rFonts w:cs="Arial"/>
              </w:rPr>
            </w:pPr>
            <w:r w:rsidRPr="006144E8">
              <w:rPr>
                <w:rFonts w:cs="Arial"/>
              </w:rPr>
              <w:t xml:space="preserve">Filename of the target file. </w:t>
            </w:r>
          </w:p>
        </w:tc>
      </w:tr>
      <w:tr w:rsidR="001C1483" w:rsidRPr="006144E8" w:rsidTr="001B6A55">
        <w:tc>
          <w:tcPr>
            <w:tcW w:w="738" w:type="dxa"/>
          </w:tcPr>
          <w:p w:rsidR="001C1483" w:rsidRPr="006144E8" w:rsidRDefault="001C1483" w:rsidP="001B6A55">
            <w:pPr>
              <w:rPr>
                <w:rFonts w:cs="Arial"/>
              </w:rPr>
            </w:pPr>
            <w:r w:rsidRPr="006144E8">
              <w:rPr>
                <w:rFonts w:cs="Arial"/>
              </w:rPr>
              <w:t>2</w:t>
            </w:r>
          </w:p>
        </w:tc>
        <w:tc>
          <w:tcPr>
            <w:tcW w:w="2100" w:type="dxa"/>
          </w:tcPr>
          <w:p w:rsidR="001C1483" w:rsidRPr="006144E8" w:rsidRDefault="001C1483" w:rsidP="001B6A55">
            <w:pPr>
              <w:rPr>
                <w:rFonts w:cs="Arial"/>
              </w:rPr>
            </w:pPr>
            <w:r>
              <w:rPr>
                <w:rFonts w:cs="Arial"/>
              </w:rPr>
              <w:t>c</w:t>
            </w:r>
            <w:r w:rsidRPr="006144E8">
              <w:rPr>
                <w:rFonts w:cs="Arial"/>
              </w:rPr>
              <w:t>hecksum</w:t>
            </w:r>
          </w:p>
        </w:tc>
        <w:tc>
          <w:tcPr>
            <w:tcW w:w="1419" w:type="dxa"/>
          </w:tcPr>
          <w:p w:rsidR="001C1483" w:rsidRPr="006144E8" w:rsidRDefault="001C1483" w:rsidP="001B6A55">
            <w:pPr>
              <w:rPr>
                <w:rFonts w:cs="Arial"/>
              </w:rPr>
            </w:pPr>
            <w:r w:rsidRPr="006144E8">
              <w:rPr>
                <w:rFonts w:cs="Arial"/>
              </w:rPr>
              <w:t>Yes</w:t>
            </w:r>
          </w:p>
        </w:tc>
        <w:tc>
          <w:tcPr>
            <w:tcW w:w="1161" w:type="dxa"/>
          </w:tcPr>
          <w:p w:rsidR="001C1483" w:rsidRPr="006144E8" w:rsidRDefault="001C1483" w:rsidP="001B6A55">
            <w:pPr>
              <w:rPr>
                <w:rFonts w:cs="Arial"/>
              </w:rPr>
            </w:pPr>
            <w:r w:rsidRPr="006144E8">
              <w:rPr>
                <w:rFonts w:cs="Arial"/>
              </w:rPr>
              <w:t>String</w:t>
            </w:r>
          </w:p>
        </w:tc>
        <w:tc>
          <w:tcPr>
            <w:tcW w:w="990" w:type="dxa"/>
          </w:tcPr>
          <w:p w:rsidR="001C1483" w:rsidRPr="006144E8" w:rsidRDefault="001C1483" w:rsidP="001B6A55">
            <w:pPr>
              <w:rPr>
                <w:rFonts w:cs="Arial"/>
              </w:rPr>
            </w:pPr>
            <w:r>
              <w:rPr>
                <w:rFonts w:cs="Arial"/>
              </w:rPr>
              <w:t>NA</w:t>
            </w:r>
          </w:p>
        </w:tc>
        <w:tc>
          <w:tcPr>
            <w:tcW w:w="2880" w:type="dxa"/>
          </w:tcPr>
          <w:p w:rsidR="001C1483" w:rsidRPr="006144E8" w:rsidRDefault="001C1483" w:rsidP="001B6A55">
            <w:pPr>
              <w:rPr>
                <w:rFonts w:cs="Arial"/>
              </w:rPr>
            </w:pPr>
            <w:r w:rsidRPr="006144E8">
              <w:rPr>
                <w:rFonts w:cs="Arial"/>
              </w:rPr>
              <w:t>Checksum value of the file</w:t>
            </w:r>
          </w:p>
        </w:tc>
      </w:tr>
      <w:tr w:rsidR="001C1483" w:rsidRPr="006144E8" w:rsidTr="001B6A55">
        <w:tc>
          <w:tcPr>
            <w:tcW w:w="738" w:type="dxa"/>
          </w:tcPr>
          <w:p w:rsidR="001C1483" w:rsidRPr="006144E8" w:rsidRDefault="001C1483" w:rsidP="001B6A55">
            <w:pPr>
              <w:rPr>
                <w:rFonts w:cs="Arial"/>
              </w:rPr>
            </w:pPr>
            <w:r w:rsidRPr="006144E8">
              <w:rPr>
                <w:rFonts w:cs="Arial"/>
              </w:rPr>
              <w:t>3</w:t>
            </w:r>
          </w:p>
        </w:tc>
        <w:tc>
          <w:tcPr>
            <w:tcW w:w="2100" w:type="dxa"/>
          </w:tcPr>
          <w:p w:rsidR="001C1483" w:rsidRPr="006144E8" w:rsidRDefault="001C1483" w:rsidP="001B6A55">
            <w:pPr>
              <w:rPr>
                <w:rFonts w:cs="Arial"/>
              </w:rPr>
            </w:pPr>
            <w:r w:rsidRPr="006144E8">
              <w:rPr>
                <w:rFonts w:cs="Arial"/>
              </w:rPr>
              <w:t>recordsCount</w:t>
            </w:r>
          </w:p>
        </w:tc>
        <w:tc>
          <w:tcPr>
            <w:tcW w:w="1419" w:type="dxa"/>
          </w:tcPr>
          <w:p w:rsidR="001C1483" w:rsidRPr="006144E8" w:rsidRDefault="001C1483" w:rsidP="001B6A55">
            <w:pPr>
              <w:rPr>
                <w:rFonts w:cs="Arial"/>
              </w:rPr>
            </w:pPr>
            <w:r w:rsidRPr="006144E8">
              <w:rPr>
                <w:rFonts w:cs="Arial"/>
              </w:rPr>
              <w:t>Yes</w:t>
            </w:r>
          </w:p>
        </w:tc>
        <w:tc>
          <w:tcPr>
            <w:tcW w:w="1161" w:type="dxa"/>
          </w:tcPr>
          <w:p w:rsidR="001C1483" w:rsidRPr="006144E8" w:rsidRDefault="001C1483" w:rsidP="001B6A55">
            <w:pPr>
              <w:rPr>
                <w:rFonts w:cs="Arial"/>
              </w:rPr>
            </w:pPr>
            <w:r w:rsidRPr="006144E8">
              <w:rPr>
                <w:rFonts w:cs="Arial"/>
              </w:rPr>
              <w:t>Integer</w:t>
            </w:r>
          </w:p>
        </w:tc>
        <w:tc>
          <w:tcPr>
            <w:tcW w:w="990" w:type="dxa"/>
          </w:tcPr>
          <w:p w:rsidR="001C1483" w:rsidRPr="006144E8" w:rsidRDefault="001C1483" w:rsidP="001B6A55">
            <w:pPr>
              <w:rPr>
                <w:rFonts w:cs="Arial"/>
              </w:rPr>
            </w:pPr>
            <w:r w:rsidRPr="006144E8">
              <w:rPr>
                <w:rFonts w:cs="Arial"/>
              </w:rPr>
              <w:t>NA</w:t>
            </w:r>
          </w:p>
        </w:tc>
        <w:tc>
          <w:tcPr>
            <w:tcW w:w="2880" w:type="dxa"/>
          </w:tcPr>
          <w:p w:rsidR="001C1483" w:rsidRPr="006144E8" w:rsidRDefault="001C1483" w:rsidP="001B6A55">
            <w:pPr>
              <w:rPr>
                <w:rFonts w:cs="Arial"/>
              </w:rPr>
            </w:pPr>
            <w:r w:rsidRPr="006144E8">
              <w:rPr>
                <w:rFonts w:cs="Arial"/>
              </w:rPr>
              <w:t>Total number of records in the file</w:t>
            </w:r>
          </w:p>
        </w:tc>
      </w:tr>
    </w:tbl>
    <w:p w:rsidR="001C1483" w:rsidRDefault="001C1483" w:rsidP="001C1483">
      <w:pPr>
        <w:rPr>
          <w:rFonts w:cs="Arial"/>
          <w:color w:val="FF0000"/>
        </w:rPr>
      </w:pPr>
    </w:p>
    <w:p w:rsidR="001C1483" w:rsidRDefault="001C1483" w:rsidP="001C1483">
      <w:pPr>
        <w:pStyle w:val="Heading4"/>
        <w:tabs>
          <w:tab w:val="num" w:pos="810"/>
        </w:tabs>
        <w:jc w:val="both"/>
      </w:pPr>
      <w:r>
        <w:t xml:space="preserve">NotifyTargetFile API - </w:t>
      </w:r>
      <w:r w:rsidRPr="00D164C4">
        <w:t>Response</w:t>
      </w:r>
    </w:p>
    <w:p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rsidTr="001B6A55">
        <w:tc>
          <w:tcPr>
            <w:tcW w:w="1188" w:type="dxa"/>
            <w:shd w:val="clear" w:color="auto" w:fill="D9D9D9" w:themeFill="background1" w:themeFillShade="D9"/>
          </w:tcPr>
          <w:p w:rsidR="001C1483" w:rsidRPr="006144E8" w:rsidRDefault="001C1483" w:rsidP="001B6A55">
            <w:pPr>
              <w:jc w:val="both"/>
              <w:rPr>
                <w:rFonts w:cs="Arial"/>
              </w:rPr>
            </w:pPr>
            <w:r w:rsidRPr="006144E8">
              <w:rPr>
                <w:rFonts w:cs="Arial"/>
              </w:rPr>
              <w:t>Response  Status</w:t>
            </w:r>
          </w:p>
        </w:tc>
        <w:tc>
          <w:tcPr>
            <w:tcW w:w="3315" w:type="dxa"/>
            <w:shd w:val="clear" w:color="auto" w:fill="D9D9D9" w:themeFill="background1" w:themeFillShade="D9"/>
          </w:tcPr>
          <w:p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rsidR="001C1483" w:rsidRPr="006144E8" w:rsidRDefault="001C1483" w:rsidP="001B6A55">
            <w:pPr>
              <w:jc w:val="both"/>
              <w:rPr>
                <w:rFonts w:cs="Arial"/>
              </w:rPr>
            </w:pPr>
            <w:r w:rsidRPr="006144E8">
              <w:rPr>
                <w:rFonts w:cs="Arial"/>
              </w:rPr>
              <w:t xml:space="preserve">HTTP Status </w:t>
            </w:r>
            <w:r w:rsidRPr="006144E8">
              <w:rPr>
                <w:rFonts w:cs="Arial"/>
              </w:rPr>
              <w:lastRenderedPageBreak/>
              <w:t>Code</w:t>
            </w:r>
          </w:p>
        </w:tc>
        <w:tc>
          <w:tcPr>
            <w:tcW w:w="1800" w:type="dxa"/>
            <w:shd w:val="clear" w:color="auto" w:fill="D9D9D9" w:themeFill="background1" w:themeFillShade="D9"/>
          </w:tcPr>
          <w:p w:rsidR="001C1483" w:rsidRPr="006144E8" w:rsidRDefault="001C1483" w:rsidP="001B6A55">
            <w:pPr>
              <w:jc w:val="both"/>
              <w:rPr>
                <w:rFonts w:cs="Arial"/>
              </w:rPr>
            </w:pPr>
            <w:r w:rsidRPr="006144E8">
              <w:rPr>
                <w:rFonts w:cs="Arial"/>
              </w:rPr>
              <w:lastRenderedPageBreak/>
              <w:t>Content Type</w:t>
            </w:r>
          </w:p>
        </w:tc>
        <w:tc>
          <w:tcPr>
            <w:tcW w:w="1782" w:type="dxa"/>
            <w:shd w:val="clear" w:color="auto" w:fill="D9D9D9" w:themeFill="background1" w:themeFillShade="D9"/>
          </w:tcPr>
          <w:p w:rsidR="001C1483" w:rsidRPr="006144E8" w:rsidRDefault="001C1483" w:rsidP="001B6A55">
            <w:pPr>
              <w:jc w:val="both"/>
              <w:rPr>
                <w:rFonts w:cs="Arial"/>
              </w:rPr>
            </w:pPr>
            <w:r w:rsidRPr="006144E8">
              <w:rPr>
                <w:rFonts w:cs="Arial"/>
              </w:rPr>
              <w:t>Description</w:t>
            </w:r>
          </w:p>
        </w:tc>
      </w:tr>
      <w:tr w:rsidR="001C1483" w:rsidRPr="006144E8" w:rsidTr="001B6A55">
        <w:trPr>
          <w:trHeight w:val="346"/>
        </w:trPr>
        <w:tc>
          <w:tcPr>
            <w:tcW w:w="1188" w:type="dxa"/>
          </w:tcPr>
          <w:p w:rsidR="001C1483" w:rsidRPr="006144E8" w:rsidRDefault="001C1483" w:rsidP="001B6A55">
            <w:pPr>
              <w:rPr>
                <w:rFonts w:cs="Arial"/>
              </w:rPr>
            </w:pPr>
            <w:r w:rsidRPr="006144E8">
              <w:rPr>
                <w:rFonts w:cs="Arial"/>
              </w:rPr>
              <w:lastRenderedPageBreak/>
              <w:t>Successful</w:t>
            </w:r>
          </w:p>
        </w:tc>
        <w:tc>
          <w:tcPr>
            <w:tcW w:w="3315" w:type="dxa"/>
          </w:tcPr>
          <w:p w:rsidR="001C1483" w:rsidRPr="006144E8" w:rsidRDefault="001C1483" w:rsidP="001B6A55">
            <w:pPr>
              <w:rPr>
                <w:rFonts w:cs="Arial"/>
              </w:rPr>
            </w:pPr>
          </w:p>
        </w:tc>
        <w:tc>
          <w:tcPr>
            <w:tcW w:w="1095" w:type="dxa"/>
          </w:tcPr>
          <w:p w:rsidR="001C1483" w:rsidRPr="006144E8" w:rsidRDefault="001C1483" w:rsidP="001B6A55">
            <w:pPr>
              <w:rPr>
                <w:rFonts w:cs="Arial"/>
              </w:rPr>
            </w:pPr>
            <w:r w:rsidRPr="006144E8">
              <w:rPr>
                <w:rFonts w:cs="Arial"/>
              </w:rPr>
              <w:t>202</w:t>
            </w:r>
          </w:p>
        </w:tc>
        <w:tc>
          <w:tcPr>
            <w:tcW w:w="1800" w:type="dxa"/>
          </w:tcPr>
          <w:p w:rsidR="001C1483" w:rsidRPr="006144E8" w:rsidRDefault="001C1483" w:rsidP="001B6A55">
            <w:pPr>
              <w:rPr>
                <w:rFonts w:cs="Arial"/>
              </w:rPr>
            </w:pPr>
            <w:r w:rsidRPr="006144E8">
              <w:rPr>
                <w:rFonts w:cs="Arial"/>
              </w:rPr>
              <w:t>Application/json</w:t>
            </w:r>
          </w:p>
        </w:tc>
        <w:tc>
          <w:tcPr>
            <w:tcW w:w="1782" w:type="dxa"/>
          </w:tcPr>
          <w:p w:rsidR="001C1483" w:rsidRPr="006144E8" w:rsidRDefault="001C1483" w:rsidP="001B6A55">
            <w:pPr>
              <w:rPr>
                <w:rFonts w:cs="Arial"/>
              </w:rPr>
            </w:pPr>
          </w:p>
        </w:tc>
      </w:tr>
      <w:tr w:rsidR="001C1483" w:rsidRPr="006144E8" w:rsidTr="001B6A55">
        <w:trPr>
          <w:trHeight w:val="346"/>
        </w:trPr>
        <w:tc>
          <w:tcPr>
            <w:tcW w:w="1188" w:type="dxa"/>
          </w:tcPr>
          <w:p w:rsidR="001C1483" w:rsidRPr="006144E8" w:rsidRDefault="001C1483" w:rsidP="001B6A55">
            <w:pPr>
              <w:rPr>
                <w:rFonts w:cs="Arial"/>
              </w:rPr>
            </w:pPr>
            <w:r w:rsidRPr="006144E8">
              <w:rPr>
                <w:rFonts w:cs="Arial"/>
              </w:rPr>
              <w:t>Failure</w:t>
            </w:r>
          </w:p>
        </w:tc>
        <w:tc>
          <w:tcPr>
            <w:tcW w:w="3315" w:type="dxa"/>
          </w:tcPr>
          <w:p w:rsidR="001C1483" w:rsidRPr="006144E8" w:rsidRDefault="001C1483" w:rsidP="001B6A55">
            <w:pPr>
              <w:rPr>
                <w:rFonts w:cs="Arial"/>
              </w:rPr>
            </w:pPr>
            <w:r w:rsidRPr="006144E8">
              <w:rPr>
                <w:rFonts w:cs="Arial"/>
              </w:rPr>
              <w:t>{</w:t>
            </w:r>
          </w:p>
          <w:p w:rsidR="001C1483" w:rsidRPr="006144E8" w:rsidRDefault="003F5A2D" w:rsidP="001B6A55">
            <w:pPr>
              <w:rPr>
                <w:rFonts w:cs="Arial"/>
              </w:rPr>
            </w:pPr>
            <w:r>
              <w:rPr>
                <w:rFonts w:cs="Arial"/>
              </w:rPr>
              <w:t>"</w:t>
            </w:r>
            <w:r w:rsidR="001C1483">
              <w:rPr>
                <w:rFonts w:cs="Arial"/>
              </w:rPr>
              <w:t>failureReason</w:t>
            </w:r>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rsidR="001C1483" w:rsidRPr="008749ED" w:rsidRDefault="001C1483" w:rsidP="001B6A55">
            <w:pPr>
              <w:rPr>
                <w:rFonts w:cs="Arial"/>
                <w:highlight w:val="lightGray"/>
              </w:rPr>
            </w:pPr>
            <w:r w:rsidRPr="006144E8">
              <w:rPr>
                <w:rFonts w:cs="Arial"/>
              </w:rPr>
              <w:t>}</w:t>
            </w:r>
          </w:p>
        </w:tc>
        <w:tc>
          <w:tcPr>
            <w:tcW w:w="1095" w:type="dxa"/>
          </w:tcPr>
          <w:p w:rsidR="001C1483" w:rsidRPr="006144E8" w:rsidRDefault="001C1483" w:rsidP="001B6A55">
            <w:pPr>
              <w:rPr>
                <w:rFonts w:cs="Arial"/>
                <w:szCs w:val="20"/>
              </w:rPr>
            </w:pPr>
            <w:r w:rsidRPr="006144E8">
              <w:rPr>
                <w:rFonts w:cs="Arial"/>
                <w:szCs w:val="20"/>
              </w:rPr>
              <w:t>400</w:t>
            </w:r>
          </w:p>
          <w:p w:rsidR="001C1483" w:rsidRPr="006144E8" w:rsidRDefault="001C1483" w:rsidP="001B6A55">
            <w:pPr>
              <w:rPr>
                <w:rFonts w:cs="Arial"/>
                <w:szCs w:val="20"/>
              </w:rPr>
            </w:pPr>
          </w:p>
        </w:tc>
        <w:tc>
          <w:tcPr>
            <w:tcW w:w="1800" w:type="dxa"/>
          </w:tcPr>
          <w:p w:rsidR="001C1483" w:rsidRPr="006144E8" w:rsidRDefault="001C1483" w:rsidP="001B6A55">
            <w:pPr>
              <w:rPr>
                <w:rFonts w:cs="Arial"/>
                <w:szCs w:val="20"/>
              </w:rPr>
            </w:pPr>
            <w:r w:rsidRPr="006144E8">
              <w:rPr>
                <w:rFonts w:cs="Arial"/>
                <w:szCs w:val="20"/>
              </w:rPr>
              <w:t>Application/json</w:t>
            </w:r>
          </w:p>
        </w:tc>
        <w:tc>
          <w:tcPr>
            <w:tcW w:w="1782" w:type="dxa"/>
          </w:tcPr>
          <w:p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Parameter Name : Invalid Value</w:t>
            </w:r>
            <w:r w:rsidR="00A9180B">
              <w:rPr>
                <w:rFonts w:cs="Arial"/>
                <w:szCs w:val="20"/>
              </w:rPr>
              <w:t>&gt;</w:t>
            </w:r>
            <w:r w:rsidR="003F5A2D">
              <w:rPr>
                <w:rFonts w:cs="Arial"/>
                <w:szCs w:val="20"/>
              </w:rPr>
              <w:t>"</w:t>
            </w:r>
            <w:r w:rsidRPr="006144E8">
              <w:rPr>
                <w:rFonts w:cs="Arial"/>
                <w:szCs w:val="20"/>
              </w:rPr>
              <w:t xml:space="preserve"> shall be returned in failure reason</w:t>
            </w:r>
          </w:p>
        </w:tc>
      </w:tr>
      <w:tr w:rsidR="001C1483" w:rsidRPr="006144E8" w:rsidTr="001B6A55">
        <w:trPr>
          <w:trHeight w:val="346"/>
        </w:trPr>
        <w:tc>
          <w:tcPr>
            <w:tcW w:w="1188" w:type="dxa"/>
          </w:tcPr>
          <w:p w:rsidR="001C1483" w:rsidRPr="006144E8" w:rsidRDefault="001C1483" w:rsidP="001B6A55">
            <w:pPr>
              <w:rPr>
                <w:rFonts w:cs="Arial"/>
              </w:rPr>
            </w:pPr>
          </w:p>
        </w:tc>
        <w:tc>
          <w:tcPr>
            <w:tcW w:w="3315" w:type="dxa"/>
          </w:tcPr>
          <w:p w:rsidR="001C1483" w:rsidRPr="006144E8" w:rsidRDefault="001C1483" w:rsidP="001B6A55">
            <w:pPr>
              <w:rPr>
                <w:rFonts w:cs="Arial"/>
              </w:rPr>
            </w:pPr>
          </w:p>
        </w:tc>
        <w:tc>
          <w:tcPr>
            <w:tcW w:w="1095" w:type="dxa"/>
          </w:tcPr>
          <w:p w:rsidR="001C1483" w:rsidRPr="006144E8" w:rsidRDefault="001C1483" w:rsidP="001B6A55">
            <w:pPr>
              <w:rPr>
                <w:rFonts w:cs="Arial"/>
                <w:szCs w:val="20"/>
              </w:rPr>
            </w:pPr>
            <w:r w:rsidRPr="006144E8">
              <w:rPr>
                <w:rFonts w:cs="Arial"/>
                <w:szCs w:val="20"/>
              </w:rPr>
              <w:t>400</w:t>
            </w:r>
          </w:p>
        </w:tc>
        <w:tc>
          <w:tcPr>
            <w:tcW w:w="1800" w:type="dxa"/>
          </w:tcPr>
          <w:p w:rsidR="001C1483" w:rsidRPr="006144E8" w:rsidRDefault="001C1483" w:rsidP="001B6A55">
            <w:pPr>
              <w:rPr>
                <w:rFonts w:cs="Arial"/>
                <w:szCs w:val="20"/>
              </w:rPr>
            </w:pPr>
            <w:r w:rsidRPr="006144E8">
              <w:rPr>
                <w:rFonts w:cs="Arial"/>
                <w:szCs w:val="20"/>
              </w:rPr>
              <w:t>Application/json</w:t>
            </w:r>
          </w:p>
        </w:tc>
        <w:tc>
          <w:tcPr>
            <w:tcW w:w="1782" w:type="dxa"/>
          </w:tcPr>
          <w:p w:rsidR="001C1483" w:rsidRPr="006144E8" w:rsidRDefault="001C1483" w:rsidP="001B6A55">
            <w:pPr>
              <w:rPr>
                <w:rFonts w:cs="Arial"/>
                <w:szCs w:val="20"/>
              </w:rPr>
            </w:pPr>
            <w:r w:rsidRPr="006144E8">
              <w:rPr>
                <w:rFonts w:cs="Arial"/>
                <w:szCs w:val="20"/>
              </w:rPr>
              <w:t>In case mandatory parameter is missing</w:t>
            </w:r>
          </w:p>
          <w:p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rsidTr="001B6A55">
        <w:trPr>
          <w:trHeight w:val="346"/>
        </w:trPr>
        <w:tc>
          <w:tcPr>
            <w:tcW w:w="1188" w:type="dxa"/>
          </w:tcPr>
          <w:p w:rsidR="001C1483" w:rsidRPr="006144E8" w:rsidRDefault="001C1483" w:rsidP="001B6A55">
            <w:pPr>
              <w:rPr>
                <w:rFonts w:cs="Arial"/>
              </w:rPr>
            </w:pPr>
          </w:p>
        </w:tc>
        <w:tc>
          <w:tcPr>
            <w:tcW w:w="3315" w:type="dxa"/>
          </w:tcPr>
          <w:p w:rsidR="001C1483" w:rsidRPr="006144E8" w:rsidRDefault="001C1483" w:rsidP="001B6A55">
            <w:pPr>
              <w:rPr>
                <w:rFonts w:cs="Arial"/>
              </w:rPr>
            </w:pPr>
          </w:p>
        </w:tc>
        <w:tc>
          <w:tcPr>
            <w:tcW w:w="1095" w:type="dxa"/>
          </w:tcPr>
          <w:p w:rsidR="001C1483" w:rsidRPr="006144E8" w:rsidRDefault="001C1483" w:rsidP="001B6A55">
            <w:pPr>
              <w:rPr>
                <w:rFonts w:cs="Arial"/>
                <w:szCs w:val="20"/>
              </w:rPr>
            </w:pPr>
            <w:r w:rsidRPr="006144E8">
              <w:rPr>
                <w:rFonts w:cs="Arial"/>
                <w:szCs w:val="20"/>
              </w:rPr>
              <w:t>500</w:t>
            </w:r>
          </w:p>
        </w:tc>
        <w:tc>
          <w:tcPr>
            <w:tcW w:w="1800" w:type="dxa"/>
          </w:tcPr>
          <w:p w:rsidR="001C1483" w:rsidRPr="006144E8" w:rsidRDefault="001C1483" w:rsidP="001B6A55">
            <w:pPr>
              <w:rPr>
                <w:rFonts w:cs="Arial"/>
                <w:szCs w:val="20"/>
              </w:rPr>
            </w:pPr>
            <w:r w:rsidRPr="006144E8">
              <w:rPr>
                <w:rFonts w:cs="Arial"/>
                <w:szCs w:val="20"/>
              </w:rPr>
              <w:t>Application/json</w:t>
            </w:r>
          </w:p>
        </w:tc>
        <w:tc>
          <w:tcPr>
            <w:tcW w:w="1782" w:type="dxa"/>
          </w:tcPr>
          <w:p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rsidR="001C1483" w:rsidRDefault="001C1483" w:rsidP="001C1483">
      <w:pPr>
        <w:rPr>
          <w:rFonts w:cs="Arial"/>
          <w:color w:val="FF0000"/>
        </w:rPr>
      </w:pPr>
    </w:p>
    <w:p w:rsidR="008749ED" w:rsidRDefault="008749ED" w:rsidP="008749ED">
      <w:pPr>
        <w:pStyle w:val="Heading3"/>
        <w:tabs>
          <w:tab w:val="num" w:pos="540"/>
        </w:tabs>
        <w:jc w:val="both"/>
      </w:pPr>
      <w:bookmarkStart w:id="412" w:name="_Toc410383284"/>
      <w:bookmarkStart w:id="413" w:name="_Toc411454396"/>
      <w:bookmarkEnd w:id="411"/>
      <w:r w:rsidRPr="00D8470D">
        <w:t>CDRFileProcessedStatus</w:t>
      </w:r>
      <w:r>
        <w:t xml:space="preserve"> Notification API</w:t>
      </w:r>
      <w:bookmarkEnd w:id="412"/>
      <w:bookmarkEnd w:id="413"/>
    </w:p>
    <w:p w:rsidR="008749ED" w:rsidRDefault="008749ED" w:rsidP="008749ED">
      <w:r>
        <w:t>NMS</w:t>
      </w:r>
      <w:r w:rsidRPr="000B5468">
        <w:t xml:space="preserve"> shall </w:t>
      </w:r>
      <w:r>
        <w:t>invoke the notification</w:t>
      </w:r>
      <w:r w:rsidRPr="000B5468">
        <w:t xml:space="preserve"> API </w:t>
      </w:r>
      <w:r>
        <w:t>of IVROBD platform to notify the receipt of the CDR files</w:t>
      </w:r>
    </w:p>
    <w:p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rsidR="008749ED" w:rsidRDefault="008749ED" w:rsidP="008749ED">
      <w:pPr>
        <w:rPr>
          <w:b/>
        </w:rPr>
      </w:pPr>
    </w:p>
    <w:p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http://&lt;IVROBDAPI:port&gt;/</w:t>
      </w:r>
      <w:r>
        <w:rPr>
          <w:szCs w:val="20"/>
        </w:rPr>
        <w:t>o</w:t>
      </w:r>
      <w:r w:rsidRPr="00E723A6">
        <w:rPr>
          <w:szCs w:val="20"/>
        </w:rPr>
        <w:t>bd</w:t>
      </w:r>
      <w:r>
        <w:rPr>
          <w:szCs w:val="20"/>
        </w:rPr>
        <w:t>manager</w:t>
      </w:r>
      <w:r w:rsidRPr="00E723A6">
        <w:rPr>
          <w:szCs w:val="20"/>
        </w:rPr>
        <w:t>/</w:t>
      </w:r>
      <w:r w:rsidRPr="00D8470D">
        <w:rPr>
          <w:b/>
          <w:szCs w:val="20"/>
        </w:rPr>
        <w:t>NotifyCDRFileProcessedStatus</w:t>
      </w:r>
    </w:p>
    <w:p w:rsidR="008749ED" w:rsidRPr="00EB6872" w:rsidRDefault="008749ED" w:rsidP="008749ED">
      <w:r w:rsidRPr="0060501A">
        <w:rPr>
          <w:b/>
        </w:rPr>
        <w:t>Method</w:t>
      </w:r>
      <w:r w:rsidRPr="00EB6872">
        <w:t xml:space="preserve">: </w:t>
      </w:r>
      <w:r>
        <w:t>Post</w:t>
      </w:r>
    </w:p>
    <w:p w:rsidR="008749ED" w:rsidRDefault="008749ED" w:rsidP="008749ED">
      <w:pPr>
        <w:pStyle w:val="Heading5"/>
        <w:tabs>
          <w:tab w:val="num" w:pos="810"/>
        </w:tabs>
        <w:jc w:val="both"/>
      </w:pPr>
      <w:r>
        <w:t>Validations</w:t>
      </w:r>
    </w:p>
    <w:p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rsidR="008749ED" w:rsidRDefault="008749ED" w:rsidP="008749ED">
      <w:pPr>
        <w:pStyle w:val="ListParagraph"/>
        <w:numPr>
          <w:ilvl w:val="1"/>
          <w:numId w:val="6"/>
        </w:numPr>
        <w:jc w:val="both"/>
      </w:pPr>
      <w:r>
        <w:t>Invalid Filename</w:t>
      </w:r>
    </w:p>
    <w:p w:rsidR="008749ED" w:rsidRDefault="008749ED" w:rsidP="008749ED">
      <w:pPr>
        <w:pStyle w:val="ListParagraph"/>
        <w:numPr>
          <w:ilvl w:val="1"/>
          <w:numId w:val="6"/>
        </w:numPr>
        <w:jc w:val="both"/>
      </w:pPr>
      <w:r>
        <w:t>Any mandatory Parameters are missing</w:t>
      </w:r>
    </w:p>
    <w:p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rsidR="008749ED" w:rsidRDefault="008749ED" w:rsidP="008749ED"/>
    <w:p w:rsidR="008749ED" w:rsidRDefault="008749ED" w:rsidP="008749ED">
      <w:pPr>
        <w:pStyle w:val="Heading5"/>
        <w:tabs>
          <w:tab w:val="num" w:pos="810"/>
        </w:tabs>
        <w:jc w:val="both"/>
      </w:pPr>
      <w:r>
        <w:t>Http time Out</w:t>
      </w:r>
    </w:p>
    <w:p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rsidTr="00D55576">
        <w:trPr>
          <w:trHeight w:val="244"/>
        </w:trPr>
        <w:tc>
          <w:tcPr>
            <w:tcW w:w="3007" w:type="pct"/>
            <w:shd w:val="clear" w:color="auto" w:fill="D9D9D9" w:themeFill="background1" w:themeFillShade="D9"/>
            <w:vAlign w:val="bottom"/>
          </w:tcPr>
          <w:p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1B6EFF" w:rsidRPr="00FF4865" w:rsidRDefault="001B6EFF" w:rsidP="00D55576">
            <w:pPr>
              <w:jc w:val="both"/>
              <w:rPr>
                <w:szCs w:val="20"/>
              </w:rPr>
            </w:pPr>
            <w:r>
              <w:rPr>
                <w:rFonts w:eastAsia="Times New Roman" w:cs="Arial"/>
                <w:b/>
                <w:szCs w:val="20"/>
              </w:rPr>
              <w:t>Description</w:t>
            </w:r>
          </w:p>
        </w:tc>
      </w:tr>
      <w:tr w:rsidR="001B6EFF" w:rsidRPr="00FF4865" w:rsidTr="00D55576">
        <w:trPr>
          <w:trHeight w:val="386"/>
        </w:trPr>
        <w:tc>
          <w:tcPr>
            <w:tcW w:w="3007" w:type="pct"/>
          </w:tcPr>
          <w:p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rsidR="001B6EFF" w:rsidRPr="00FF4865" w:rsidRDefault="001B6EF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rsidTr="00246898">
        <w:tc>
          <w:tcPr>
            <w:tcW w:w="540" w:type="dxa"/>
            <w:shd w:val="clear" w:color="auto" w:fill="CCCCCC"/>
            <w:tcMar>
              <w:top w:w="100" w:type="dxa"/>
              <w:left w:w="100" w:type="dxa"/>
              <w:bottom w:w="100" w:type="dxa"/>
              <w:right w:w="100" w:type="dxa"/>
            </w:tcMar>
          </w:tcPr>
          <w:p w:rsidR="008749ED" w:rsidRDefault="008749ED" w:rsidP="00246898">
            <w:pPr>
              <w:pStyle w:val="Normal1"/>
              <w:spacing w:line="240" w:lineRule="auto"/>
              <w:jc w:val="both"/>
            </w:pPr>
          </w:p>
        </w:tc>
        <w:tc>
          <w:tcPr>
            <w:tcW w:w="8650" w:type="dxa"/>
            <w:tcMar>
              <w:top w:w="100" w:type="dxa"/>
              <w:left w:w="100" w:type="dxa"/>
              <w:bottom w:w="100" w:type="dxa"/>
              <w:right w:w="100" w:type="dxa"/>
            </w:tcMar>
          </w:tcPr>
          <w:p w:rsidR="008749ED" w:rsidRPr="00A66531" w:rsidRDefault="008749ED" w:rsidP="00246898">
            <w:pPr>
              <w:rPr>
                <w:rFonts w:eastAsia="Arial" w:cs="Arial"/>
                <w:sz w:val="18"/>
                <w:szCs w:val="18"/>
              </w:rPr>
            </w:pPr>
            <w:r w:rsidRPr="00A66531">
              <w:rPr>
                <w:rFonts w:eastAsia="Arial" w:cs="Arial"/>
                <w:sz w:val="18"/>
                <w:szCs w:val="18"/>
              </w:rPr>
              <w:t>{</w:t>
            </w:r>
          </w:p>
          <w:p w:rsidR="008749ED" w:rsidRPr="00A66531" w:rsidRDefault="003F5A2D" w:rsidP="00246898">
            <w:pPr>
              <w:rPr>
                <w:rFonts w:eastAsia="Arial" w:cs="Arial"/>
                <w:sz w:val="18"/>
                <w:szCs w:val="18"/>
              </w:rPr>
            </w:pPr>
            <w:r>
              <w:rPr>
                <w:rFonts w:eastAsia="Arial" w:cs="Arial"/>
                <w:sz w:val="18"/>
                <w:szCs w:val="18"/>
              </w:rPr>
              <w:t>"</w:t>
            </w:r>
            <w:r w:rsidR="008749ED">
              <w:rPr>
                <w:rFonts w:eastAsia="Arial" w:cs="Arial"/>
                <w:sz w:val="18"/>
                <w:szCs w:val="18"/>
              </w:rPr>
              <w:t>cdr</w:t>
            </w:r>
            <w:r w:rsidR="008749ED" w:rsidRPr="00A66531">
              <w:rPr>
                <w:rFonts w:eastAsia="Arial" w:cs="Arial"/>
                <w:sz w:val="18"/>
                <w:szCs w:val="18"/>
              </w:rPr>
              <w:t>FileProcessingStatus</w:t>
            </w:r>
            <w:r>
              <w:rPr>
                <w:rFonts w:eastAsia="Arial" w:cs="Arial"/>
                <w:sz w:val="18"/>
                <w:szCs w:val="18"/>
              </w:rPr>
              <w:t>"</w:t>
            </w:r>
            <w:r w:rsidR="008749ED" w:rsidRPr="00A66531">
              <w:rPr>
                <w:rFonts w:eastAsia="Arial" w:cs="Arial"/>
                <w:sz w:val="18"/>
                <w:szCs w:val="18"/>
              </w:rPr>
              <w:t>: 8000,</w:t>
            </w:r>
          </w:p>
          <w:p w:rsidR="008749ED" w:rsidRPr="00A66531" w:rsidRDefault="003F5A2D" w:rsidP="00246898">
            <w:pPr>
              <w:rPr>
                <w:rFonts w:eastAsia="Arial" w:cs="Arial"/>
                <w:sz w:val="18"/>
                <w:szCs w:val="18"/>
              </w:rPr>
            </w:pPr>
            <w:r>
              <w:rPr>
                <w:rFonts w:eastAsia="Arial" w:cs="Arial"/>
                <w:sz w:val="18"/>
                <w:szCs w:val="18"/>
              </w:rPr>
              <w:t>"</w:t>
            </w:r>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rsidR="008749ED" w:rsidRPr="00917D66" w:rsidRDefault="008749ED" w:rsidP="00246898">
            <w:pPr>
              <w:rPr>
                <w:rFonts w:eastAsia="Arial" w:cs="Arial"/>
                <w:sz w:val="18"/>
                <w:szCs w:val="18"/>
              </w:rPr>
            </w:pPr>
            <w:r w:rsidRPr="00A66531">
              <w:rPr>
                <w:rFonts w:eastAsia="Arial" w:cs="Arial"/>
                <w:sz w:val="18"/>
                <w:szCs w:val="18"/>
              </w:rPr>
              <w:t>}</w:t>
            </w:r>
          </w:p>
        </w:tc>
      </w:tr>
    </w:tbl>
    <w:p w:rsidR="008749ED" w:rsidRDefault="008749ED" w:rsidP="008749ED">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rsidTr="00246898">
        <w:tc>
          <w:tcPr>
            <w:tcW w:w="558" w:type="dxa"/>
            <w:shd w:val="clear" w:color="auto" w:fill="D9D9D9" w:themeFill="background1" w:themeFillShade="D9"/>
          </w:tcPr>
          <w:p w:rsidR="008749ED" w:rsidRDefault="008749ED" w:rsidP="00246898">
            <w:r>
              <w:t>#</w:t>
            </w:r>
          </w:p>
        </w:tc>
        <w:tc>
          <w:tcPr>
            <w:tcW w:w="2250" w:type="dxa"/>
            <w:shd w:val="clear" w:color="auto" w:fill="D9D9D9" w:themeFill="background1" w:themeFillShade="D9"/>
          </w:tcPr>
          <w:p w:rsidR="008749ED" w:rsidRDefault="008749ED" w:rsidP="00246898">
            <w:r>
              <w:t>Parameter Name</w:t>
            </w:r>
          </w:p>
        </w:tc>
        <w:tc>
          <w:tcPr>
            <w:tcW w:w="1260" w:type="dxa"/>
            <w:shd w:val="clear" w:color="auto" w:fill="D9D9D9" w:themeFill="background1" w:themeFillShade="D9"/>
          </w:tcPr>
          <w:p w:rsidR="008749ED" w:rsidRDefault="008749ED" w:rsidP="00246898">
            <w:r>
              <w:t>Mandatory</w:t>
            </w:r>
          </w:p>
        </w:tc>
        <w:tc>
          <w:tcPr>
            <w:tcW w:w="1440" w:type="dxa"/>
            <w:shd w:val="clear" w:color="auto" w:fill="D9D9D9" w:themeFill="background1" w:themeFillShade="D9"/>
          </w:tcPr>
          <w:p w:rsidR="008749ED" w:rsidRDefault="008749ED" w:rsidP="00246898">
            <w:r>
              <w:t>Data type</w:t>
            </w:r>
          </w:p>
        </w:tc>
        <w:tc>
          <w:tcPr>
            <w:tcW w:w="990" w:type="dxa"/>
            <w:shd w:val="clear" w:color="auto" w:fill="D9D9D9" w:themeFill="background1" w:themeFillShade="D9"/>
          </w:tcPr>
          <w:p w:rsidR="008749ED" w:rsidRDefault="008749ED" w:rsidP="00246898">
            <w:r>
              <w:t>Range</w:t>
            </w:r>
          </w:p>
        </w:tc>
        <w:tc>
          <w:tcPr>
            <w:tcW w:w="2700" w:type="dxa"/>
            <w:shd w:val="clear" w:color="auto" w:fill="D9D9D9" w:themeFill="background1" w:themeFillShade="D9"/>
          </w:tcPr>
          <w:p w:rsidR="008749ED" w:rsidRDefault="008749ED" w:rsidP="00246898">
            <w:r>
              <w:t>Description</w:t>
            </w:r>
          </w:p>
        </w:tc>
      </w:tr>
      <w:tr w:rsidR="008749ED" w:rsidTr="00246898">
        <w:tc>
          <w:tcPr>
            <w:tcW w:w="558" w:type="dxa"/>
          </w:tcPr>
          <w:p w:rsidR="008749ED" w:rsidRDefault="008749ED" w:rsidP="00246898">
            <w:r>
              <w:t>1</w:t>
            </w:r>
          </w:p>
        </w:tc>
        <w:tc>
          <w:tcPr>
            <w:tcW w:w="2250" w:type="dxa"/>
          </w:tcPr>
          <w:p w:rsidR="008749ED" w:rsidRPr="00031093" w:rsidRDefault="008749ED" w:rsidP="00246898">
            <w:r>
              <w:rPr>
                <w:rFonts w:eastAsia="Arial" w:cs="Arial"/>
                <w:sz w:val="18"/>
                <w:szCs w:val="18"/>
              </w:rPr>
              <w:t>cdr</w:t>
            </w:r>
            <w:r w:rsidRPr="00A66531">
              <w:rPr>
                <w:rFonts w:eastAsia="Arial" w:cs="Arial"/>
                <w:sz w:val="18"/>
                <w:szCs w:val="18"/>
              </w:rPr>
              <w:t>FileProcessingStatus</w:t>
            </w:r>
          </w:p>
        </w:tc>
        <w:tc>
          <w:tcPr>
            <w:tcW w:w="1260" w:type="dxa"/>
          </w:tcPr>
          <w:p w:rsidR="008749ED" w:rsidRDefault="008749ED" w:rsidP="00246898">
            <w:r>
              <w:t>Yes</w:t>
            </w:r>
          </w:p>
        </w:tc>
        <w:tc>
          <w:tcPr>
            <w:tcW w:w="1440" w:type="dxa"/>
          </w:tcPr>
          <w:p w:rsidR="008749ED" w:rsidRDefault="008749ED" w:rsidP="00246898">
            <w:r>
              <w:t>Numeric</w:t>
            </w:r>
          </w:p>
        </w:tc>
        <w:tc>
          <w:tcPr>
            <w:tcW w:w="990" w:type="dxa"/>
          </w:tcPr>
          <w:p w:rsidR="008749ED" w:rsidRDefault="008749ED" w:rsidP="00246898">
            <w:r>
              <w:t xml:space="preserve">Refer section </w:t>
            </w:r>
            <w:r w:rsidR="001639D2">
              <w:fldChar w:fldCharType="begin"/>
            </w:r>
            <w:r w:rsidR="005A748E">
              <w:instrText xml:space="preserve"> REF _Ref410416868 \r \h </w:instrText>
            </w:r>
            <w:r w:rsidR="001639D2">
              <w:fldChar w:fldCharType="separate"/>
            </w:r>
            <w:r w:rsidR="005A748E">
              <w:t>4.5.2</w:t>
            </w:r>
            <w:r w:rsidR="001639D2">
              <w:fldChar w:fldCharType="end"/>
            </w:r>
          </w:p>
        </w:tc>
        <w:tc>
          <w:tcPr>
            <w:tcW w:w="2700" w:type="dxa"/>
          </w:tcPr>
          <w:p w:rsidR="008749ED" w:rsidRDefault="008749ED" w:rsidP="005A748E">
            <w:r>
              <w:t xml:space="preserve">The </w:t>
            </w:r>
            <w:proofErr w:type="gramStart"/>
            <w:r>
              <w:t>status of CDR file</w:t>
            </w:r>
            <w:proofErr w:type="gramEnd"/>
            <w:r>
              <w:t xml:space="preserve"> processing. </w:t>
            </w:r>
          </w:p>
        </w:tc>
      </w:tr>
      <w:tr w:rsidR="008749ED" w:rsidTr="00246898">
        <w:tc>
          <w:tcPr>
            <w:tcW w:w="558" w:type="dxa"/>
          </w:tcPr>
          <w:p w:rsidR="008749ED" w:rsidRDefault="008749ED" w:rsidP="00246898">
            <w:r>
              <w:t>2</w:t>
            </w:r>
          </w:p>
        </w:tc>
        <w:tc>
          <w:tcPr>
            <w:tcW w:w="2250" w:type="dxa"/>
          </w:tcPr>
          <w:p w:rsidR="008749ED" w:rsidRDefault="00082208" w:rsidP="00246898">
            <w:r w:rsidRPr="00A66531">
              <w:rPr>
                <w:rFonts w:eastAsia="Arial" w:cs="Arial"/>
                <w:sz w:val="18"/>
                <w:szCs w:val="18"/>
              </w:rPr>
              <w:t>file</w:t>
            </w:r>
            <w:r>
              <w:rPr>
                <w:rFonts w:eastAsia="Arial" w:cs="Arial"/>
                <w:sz w:val="18"/>
                <w:szCs w:val="18"/>
              </w:rPr>
              <w:t>N</w:t>
            </w:r>
            <w:r w:rsidRPr="00A66531">
              <w:rPr>
                <w:rFonts w:eastAsia="Arial" w:cs="Arial"/>
                <w:sz w:val="18"/>
                <w:szCs w:val="18"/>
              </w:rPr>
              <w:t>ame</w:t>
            </w:r>
          </w:p>
        </w:tc>
        <w:tc>
          <w:tcPr>
            <w:tcW w:w="1260" w:type="dxa"/>
          </w:tcPr>
          <w:p w:rsidR="008749ED" w:rsidRDefault="008749ED" w:rsidP="00246898">
            <w:r>
              <w:t>Yes</w:t>
            </w:r>
          </w:p>
        </w:tc>
        <w:tc>
          <w:tcPr>
            <w:tcW w:w="1440" w:type="dxa"/>
          </w:tcPr>
          <w:p w:rsidR="008749ED" w:rsidRDefault="008749ED" w:rsidP="00246898">
            <w:r>
              <w:t>String</w:t>
            </w:r>
          </w:p>
        </w:tc>
        <w:tc>
          <w:tcPr>
            <w:tcW w:w="990" w:type="dxa"/>
          </w:tcPr>
          <w:p w:rsidR="008749ED" w:rsidRDefault="008749ED" w:rsidP="00246898">
            <w:r>
              <w:t>NA</w:t>
            </w:r>
          </w:p>
        </w:tc>
        <w:tc>
          <w:tcPr>
            <w:tcW w:w="2700" w:type="dxa"/>
          </w:tcPr>
          <w:p w:rsidR="008749ED" w:rsidRDefault="008749ED" w:rsidP="00246898">
            <w:r>
              <w:t>Filename passed in the CDR Filenotification API</w:t>
            </w:r>
          </w:p>
        </w:tc>
      </w:tr>
      <w:tr w:rsidR="008749ED" w:rsidTr="00246898">
        <w:trPr>
          <w:trHeight w:val="1725"/>
        </w:trPr>
        <w:tc>
          <w:tcPr>
            <w:tcW w:w="558" w:type="dxa"/>
            <w:vMerge w:val="restart"/>
          </w:tcPr>
          <w:p w:rsidR="008749ED" w:rsidRDefault="008749ED" w:rsidP="00246898">
            <w:r>
              <w:t>3</w:t>
            </w:r>
          </w:p>
        </w:tc>
        <w:tc>
          <w:tcPr>
            <w:tcW w:w="2250" w:type="dxa"/>
            <w:vMerge w:val="restart"/>
          </w:tcPr>
          <w:p w:rsidR="008749ED" w:rsidRPr="00B50DB5" w:rsidRDefault="00BA66F2" w:rsidP="00246898">
            <w:r>
              <w:t>failureReason</w:t>
            </w:r>
          </w:p>
        </w:tc>
        <w:tc>
          <w:tcPr>
            <w:tcW w:w="1260" w:type="dxa"/>
            <w:vMerge w:val="restart"/>
          </w:tcPr>
          <w:p w:rsidR="008749ED" w:rsidRDefault="008749ED" w:rsidP="00246898">
            <w:r>
              <w:t>Yes</w:t>
            </w:r>
          </w:p>
        </w:tc>
        <w:tc>
          <w:tcPr>
            <w:tcW w:w="1440" w:type="dxa"/>
            <w:vMerge w:val="restart"/>
          </w:tcPr>
          <w:p w:rsidR="008749ED" w:rsidRDefault="008749ED" w:rsidP="00246898">
            <w:r>
              <w:t>String</w:t>
            </w:r>
          </w:p>
        </w:tc>
        <w:tc>
          <w:tcPr>
            <w:tcW w:w="990" w:type="dxa"/>
            <w:vMerge w:val="restart"/>
          </w:tcPr>
          <w:p w:rsidR="008749ED" w:rsidRDefault="008749ED" w:rsidP="00246898"/>
        </w:tc>
        <w:tc>
          <w:tcPr>
            <w:tcW w:w="2700" w:type="dxa"/>
          </w:tcPr>
          <w:p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rsidR="008749ED" w:rsidRDefault="008749ED" w:rsidP="00246898"/>
        </w:tc>
      </w:tr>
      <w:tr w:rsidR="008749ED" w:rsidTr="00246898">
        <w:trPr>
          <w:trHeight w:val="1725"/>
        </w:trPr>
        <w:tc>
          <w:tcPr>
            <w:tcW w:w="558" w:type="dxa"/>
            <w:vMerge/>
          </w:tcPr>
          <w:p w:rsidR="008749ED" w:rsidRDefault="008749ED" w:rsidP="00246898"/>
        </w:tc>
        <w:tc>
          <w:tcPr>
            <w:tcW w:w="2250" w:type="dxa"/>
            <w:vMerge/>
          </w:tcPr>
          <w:p w:rsidR="008749ED" w:rsidRDefault="008749ED" w:rsidP="00246898"/>
        </w:tc>
        <w:tc>
          <w:tcPr>
            <w:tcW w:w="1260" w:type="dxa"/>
            <w:vMerge/>
          </w:tcPr>
          <w:p w:rsidR="008749ED" w:rsidRDefault="008749ED" w:rsidP="00246898"/>
        </w:tc>
        <w:tc>
          <w:tcPr>
            <w:tcW w:w="1440" w:type="dxa"/>
            <w:vMerge/>
          </w:tcPr>
          <w:p w:rsidR="008749ED" w:rsidRDefault="008749ED" w:rsidP="00246898"/>
        </w:tc>
        <w:tc>
          <w:tcPr>
            <w:tcW w:w="990" w:type="dxa"/>
            <w:vMerge/>
          </w:tcPr>
          <w:p w:rsidR="008749ED" w:rsidRDefault="008749ED" w:rsidP="00246898"/>
        </w:tc>
        <w:tc>
          <w:tcPr>
            <w:tcW w:w="2700" w:type="dxa"/>
          </w:tcPr>
          <w:p w:rsidR="008749ED" w:rsidRDefault="008749ED" w:rsidP="00246898">
            <w:pPr>
              <w:rPr>
                <w:szCs w:val="20"/>
              </w:rPr>
            </w:pPr>
            <w:r>
              <w:rPr>
                <w:szCs w:val="20"/>
              </w:rPr>
              <w:t xml:space="preserve">In case </w:t>
            </w:r>
            <w:proofErr w:type="gramStart"/>
            <w:r>
              <w:rPr>
                <w:szCs w:val="20"/>
              </w:rPr>
              <w:t>of  recordsCount</w:t>
            </w:r>
            <w:proofErr w:type="gramEnd"/>
            <w:r>
              <w:rPr>
                <w:szCs w:val="20"/>
              </w:rPr>
              <w:t xml:space="preserve"> mismatch, the format would be: </w:t>
            </w:r>
            <w:r w:rsidR="003F5A2D">
              <w:rPr>
                <w:szCs w:val="20"/>
              </w:rPr>
              <w:t>"</w:t>
            </w:r>
            <w:r>
              <w:rPr>
                <w:szCs w:val="20"/>
              </w:rPr>
              <w:t xml:space="preserve">Error in recordscount value: Expected value &lt;&lt;Passed by IMI.&gt;&gt;. Actual </w:t>
            </w:r>
            <w:proofErr w:type="gramStart"/>
            <w:r>
              <w:rPr>
                <w:szCs w:val="20"/>
              </w:rPr>
              <w:t>Value:</w:t>
            </w:r>
            <w:proofErr w:type="gramEnd"/>
            <w:r>
              <w:rPr>
                <w:szCs w:val="20"/>
              </w:rPr>
              <w:t>&lt;&lt;calculated by NMS&gt;&gt;. File: &lt;&lt;Filename&gt;&gt;</w:t>
            </w:r>
            <w:r w:rsidR="003F5A2D">
              <w:rPr>
                <w:szCs w:val="20"/>
              </w:rPr>
              <w:t>"</w:t>
            </w:r>
          </w:p>
          <w:p w:rsidR="008749ED" w:rsidRDefault="008749ED" w:rsidP="00246898">
            <w:pPr>
              <w:rPr>
                <w:szCs w:val="20"/>
              </w:rPr>
            </w:pPr>
          </w:p>
        </w:tc>
      </w:tr>
      <w:tr w:rsidR="008749ED" w:rsidTr="00246898">
        <w:trPr>
          <w:trHeight w:val="1725"/>
        </w:trPr>
        <w:tc>
          <w:tcPr>
            <w:tcW w:w="558" w:type="dxa"/>
            <w:vMerge/>
          </w:tcPr>
          <w:p w:rsidR="008749ED" w:rsidRDefault="008749ED" w:rsidP="00246898"/>
        </w:tc>
        <w:tc>
          <w:tcPr>
            <w:tcW w:w="2250" w:type="dxa"/>
            <w:vMerge/>
          </w:tcPr>
          <w:p w:rsidR="008749ED" w:rsidRDefault="008749ED" w:rsidP="00246898"/>
        </w:tc>
        <w:tc>
          <w:tcPr>
            <w:tcW w:w="1260" w:type="dxa"/>
            <w:vMerge/>
          </w:tcPr>
          <w:p w:rsidR="008749ED" w:rsidRDefault="008749ED" w:rsidP="00246898"/>
        </w:tc>
        <w:tc>
          <w:tcPr>
            <w:tcW w:w="1440" w:type="dxa"/>
            <w:vMerge/>
          </w:tcPr>
          <w:p w:rsidR="008749ED" w:rsidRDefault="008749ED" w:rsidP="00246898"/>
        </w:tc>
        <w:tc>
          <w:tcPr>
            <w:tcW w:w="990" w:type="dxa"/>
            <w:vMerge/>
          </w:tcPr>
          <w:p w:rsidR="008749ED" w:rsidRDefault="008749ED" w:rsidP="00246898"/>
        </w:tc>
        <w:tc>
          <w:tcPr>
            <w:tcW w:w="2700" w:type="dxa"/>
          </w:tcPr>
          <w:p w:rsidR="008749ED" w:rsidRDefault="008749ED" w:rsidP="00246898">
            <w:pPr>
              <w:rPr>
                <w:szCs w:val="20"/>
              </w:rPr>
            </w:pPr>
          </w:p>
          <w:p w:rsidR="008749ED" w:rsidRDefault="008749ED" w:rsidP="00246898">
            <w:pPr>
              <w:rPr>
                <w:szCs w:val="20"/>
              </w:rPr>
            </w:pPr>
            <w:r>
              <w:rPr>
                <w:szCs w:val="20"/>
              </w:rPr>
              <w:t xml:space="preserve">In case </w:t>
            </w:r>
            <w:proofErr w:type="gramStart"/>
            <w:r>
              <w:rPr>
                <w:szCs w:val="20"/>
              </w:rPr>
              <w:t>of  checksum</w:t>
            </w:r>
            <w:proofErr w:type="gramEnd"/>
            <w:r>
              <w:rPr>
                <w:szCs w:val="20"/>
              </w:rPr>
              <w:t xml:space="preserve"> mismatch, the format would be: </w:t>
            </w:r>
            <w:r w:rsidR="003F5A2D">
              <w:rPr>
                <w:szCs w:val="20"/>
              </w:rPr>
              <w:t>"</w:t>
            </w:r>
            <w:r>
              <w:rPr>
                <w:szCs w:val="20"/>
              </w:rPr>
              <w:t xml:space="preserve">Error in checksum value: Expected value &lt;&lt;Passed by IMI.&gt;&gt;. Actual </w:t>
            </w:r>
            <w:proofErr w:type="gramStart"/>
            <w:r>
              <w:rPr>
                <w:szCs w:val="20"/>
              </w:rPr>
              <w:t>Value:</w:t>
            </w:r>
            <w:proofErr w:type="gramEnd"/>
            <w:r>
              <w:rPr>
                <w:szCs w:val="20"/>
              </w:rPr>
              <w:t>&lt;&lt;calculated by NMS&gt;&gt;. File: &lt;&lt;Filename&gt;&gt;</w:t>
            </w:r>
          </w:p>
          <w:p w:rsidR="008749ED" w:rsidRDefault="008749ED" w:rsidP="00246898">
            <w:pPr>
              <w:rPr>
                <w:szCs w:val="20"/>
              </w:rPr>
            </w:pPr>
          </w:p>
        </w:tc>
      </w:tr>
      <w:tr w:rsidR="008749ED" w:rsidTr="00246898">
        <w:trPr>
          <w:trHeight w:val="1725"/>
        </w:trPr>
        <w:tc>
          <w:tcPr>
            <w:tcW w:w="558" w:type="dxa"/>
            <w:vMerge/>
          </w:tcPr>
          <w:p w:rsidR="008749ED" w:rsidRDefault="008749ED" w:rsidP="00246898"/>
        </w:tc>
        <w:tc>
          <w:tcPr>
            <w:tcW w:w="2250" w:type="dxa"/>
            <w:vMerge/>
          </w:tcPr>
          <w:p w:rsidR="008749ED" w:rsidRDefault="008749ED" w:rsidP="00246898"/>
        </w:tc>
        <w:tc>
          <w:tcPr>
            <w:tcW w:w="1260" w:type="dxa"/>
            <w:vMerge/>
          </w:tcPr>
          <w:p w:rsidR="008749ED" w:rsidRDefault="008749ED" w:rsidP="00246898"/>
        </w:tc>
        <w:tc>
          <w:tcPr>
            <w:tcW w:w="1440" w:type="dxa"/>
            <w:vMerge/>
          </w:tcPr>
          <w:p w:rsidR="008749ED" w:rsidRDefault="008749ED" w:rsidP="00246898"/>
        </w:tc>
        <w:tc>
          <w:tcPr>
            <w:tcW w:w="990" w:type="dxa"/>
            <w:vMerge/>
          </w:tcPr>
          <w:p w:rsidR="008749ED" w:rsidRDefault="008749ED" w:rsidP="00246898"/>
        </w:tc>
        <w:tc>
          <w:tcPr>
            <w:tcW w:w="2700" w:type="dxa"/>
          </w:tcPr>
          <w:p w:rsidR="008749ED" w:rsidRDefault="008749ED" w:rsidP="00246898">
            <w:pPr>
              <w:rPr>
                <w:szCs w:val="20"/>
              </w:rPr>
            </w:pPr>
            <w:r>
              <w:rPr>
                <w:szCs w:val="20"/>
              </w:rPr>
              <w:t xml:space="preserve">Contains the reason for rejection of the file. In the format </w:t>
            </w:r>
            <w:r w:rsidR="003F5A2D">
              <w:rPr>
                <w:szCs w:val="20"/>
              </w:rPr>
              <w:t>"</w:t>
            </w:r>
            <w:proofErr w:type="gramStart"/>
            <w:r>
              <w:rPr>
                <w:szCs w:val="20"/>
              </w:rPr>
              <w:t>File:</w:t>
            </w:r>
            <w:proofErr w:type="gramEnd"/>
            <w:r>
              <w:rPr>
                <w:szCs w:val="20"/>
              </w:rPr>
              <w:t>&lt;&lt;CDR filename&gt;&gt;. Error in Record with Request ID: &lt;&lt;&gt;&gt;. Field &lt;&lt;fieldname&gt;&gt; is &lt;&lt;missing| invalid&gt;&gt;</w:t>
            </w:r>
            <w:r>
              <w:t>.</w:t>
            </w:r>
          </w:p>
        </w:tc>
      </w:tr>
    </w:tbl>
    <w:p w:rsidR="008749ED" w:rsidRDefault="008749ED" w:rsidP="008749ED"/>
    <w:p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rsidTr="00246898">
        <w:tc>
          <w:tcPr>
            <w:tcW w:w="1489" w:type="dxa"/>
            <w:shd w:val="clear" w:color="auto" w:fill="D9D9D9" w:themeFill="background1" w:themeFillShade="D9"/>
          </w:tcPr>
          <w:p w:rsidR="008749ED" w:rsidRDefault="008749ED" w:rsidP="00246898">
            <w:r>
              <w:t>Header Name</w:t>
            </w:r>
          </w:p>
        </w:tc>
        <w:tc>
          <w:tcPr>
            <w:tcW w:w="1813" w:type="dxa"/>
            <w:shd w:val="clear" w:color="auto" w:fill="D9D9D9" w:themeFill="background1" w:themeFillShade="D9"/>
          </w:tcPr>
          <w:p w:rsidR="008749ED" w:rsidRDefault="008749ED" w:rsidP="00246898">
            <w:r>
              <w:t>Header Value</w:t>
            </w:r>
          </w:p>
        </w:tc>
        <w:tc>
          <w:tcPr>
            <w:tcW w:w="1340" w:type="dxa"/>
            <w:shd w:val="clear" w:color="auto" w:fill="D9D9D9" w:themeFill="background1" w:themeFillShade="D9"/>
          </w:tcPr>
          <w:p w:rsidR="008749ED" w:rsidRDefault="008749ED" w:rsidP="00246898">
            <w:r>
              <w:t>Mandatory</w:t>
            </w:r>
          </w:p>
        </w:tc>
        <w:tc>
          <w:tcPr>
            <w:tcW w:w="4538" w:type="dxa"/>
            <w:shd w:val="clear" w:color="auto" w:fill="D9D9D9" w:themeFill="background1" w:themeFillShade="D9"/>
          </w:tcPr>
          <w:p w:rsidR="008749ED" w:rsidRDefault="008749ED" w:rsidP="00246898">
            <w:r>
              <w:t>Description</w:t>
            </w:r>
          </w:p>
        </w:tc>
      </w:tr>
      <w:tr w:rsidR="008749ED" w:rsidTr="00246898">
        <w:tc>
          <w:tcPr>
            <w:tcW w:w="1489" w:type="dxa"/>
          </w:tcPr>
          <w:p w:rsidR="008749ED" w:rsidRPr="0065474C" w:rsidRDefault="008749ED" w:rsidP="00246898">
            <w:r>
              <w:t>Content-Type</w:t>
            </w:r>
          </w:p>
        </w:tc>
        <w:tc>
          <w:tcPr>
            <w:tcW w:w="1813" w:type="dxa"/>
          </w:tcPr>
          <w:p w:rsidR="008749ED" w:rsidRDefault="008749ED" w:rsidP="00246898">
            <w:r>
              <w:t>application/json</w:t>
            </w:r>
          </w:p>
        </w:tc>
        <w:tc>
          <w:tcPr>
            <w:tcW w:w="1340" w:type="dxa"/>
          </w:tcPr>
          <w:p w:rsidR="008749ED" w:rsidRPr="0065474C" w:rsidRDefault="008749ED" w:rsidP="00246898">
            <w:r>
              <w:t>Yes</w:t>
            </w:r>
          </w:p>
        </w:tc>
        <w:tc>
          <w:tcPr>
            <w:tcW w:w="4538" w:type="dxa"/>
          </w:tcPr>
          <w:p w:rsidR="008749ED" w:rsidRPr="00BA7AFF" w:rsidRDefault="008749ED" w:rsidP="00246898">
            <w:r>
              <w:t>It specifies the format of the content in the request</w:t>
            </w:r>
          </w:p>
        </w:tc>
      </w:tr>
      <w:tr w:rsidR="008749ED" w:rsidTr="00246898">
        <w:tc>
          <w:tcPr>
            <w:tcW w:w="1489" w:type="dxa"/>
          </w:tcPr>
          <w:p w:rsidR="008749ED" w:rsidRPr="0065474C" w:rsidRDefault="008749ED" w:rsidP="00246898">
            <w:r>
              <w:t>Accept</w:t>
            </w:r>
          </w:p>
        </w:tc>
        <w:tc>
          <w:tcPr>
            <w:tcW w:w="1813" w:type="dxa"/>
          </w:tcPr>
          <w:p w:rsidR="008749ED" w:rsidRPr="0065474C" w:rsidRDefault="008749ED" w:rsidP="00246898">
            <w:r>
              <w:t>application/json</w:t>
            </w:r>
          </w:p>
        </w:tc>
        <w:tc>
          <w:tcPr>
            <w:tcW w:w="1340" w:type="dxa"/>
          </w:tcPr>
          <w:p w:rsidR="008749ED" w:rsidRPr="0065474C" w:rsidRDefault="008749ED" w:rsidP="00246898">
            <w:r>
              <w:t>Yes</w:t>
            </w:r>
          </w:p>
        </w:tc>
        <w:tc>
          <w:tcPr>
            <w:tcW w:w="4538" w:type="dxa"/>
          </w:tcPr>
          <w:p w:rsidR="008749ED" w:rsidRPr="00706077" w:rsidRDefault="008749ED" w:rsidP="00246898">
            <w:r>
              <w:t>It specifies the format of the content accepted by the API invoker.</w:t>
            </w:r>
          </w:p>
        </w:tc>
      </w:tr>
    </w:tbl>
    <w:p w:rsidR="008749ED" w:rsidRDefault="008749ED" w:rsidP="008749ED"/>
    <w:p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rsidTr="00246898">
        <w:tc>
          <w:tcPr>
            <w:tcW w:w="1350" w:type="dxa"/>
            <w:shd w:val="clear" w:color="auto" w:fill="D9D9D9" w:themeFill="background1" w:themeFillShade="D9"/>
          </w:tcPr>
          <w:p w:rsidR="008749ED" w:rsidRPr="00DE1B6A" w:rsidRDefault="008749ED" w:rsidP="00246898">
            <w:r w:rsidRPr="00DE1B6A">
              <w:t>Response  Status</w:t>
            </w:r>
          </w:p>
        </w:tc>
        <w:tc>
          <w:tcPr>
            <w:tcW w:w="2700" w:type="dxa"/>
            <w:shd w:val="clear" w:color="auto" w:fill="D9D9D9" w:themeFill="background1" w:themeFillShade="D9"/>
          </w:tcPr>
          <w:p w:rsidR="008749ED" w:rsidRPr="00DE1B6A" w:rsidRDefault="008749ED" w:rsidP="00246898">
            <w:r w:rsidRPr="00DE1B6A">
              <w:t>Body</w:t>
            </w:r>
            <w:r>
              <w:t xml:space="preserve"> Example</w:t>
            </w:r>
          </w:p>
        </w:tc>
        <w:tc>
          <w:tcPr>
            <w:tcW w:w="1530" w:type="dxa"/>
            <w:shd w:val="clear" w:color="auto" w:fill="D9D9D9" w:themeFill="background1" w:themeFillShade="D9"/>
          </w:tcPr>
          <w:p w:rsidR="008749ED" w:rsidRPr="00DE1B6A" w:rsidRDefault="008749ED" w:rsidP="00246898">
            <w:r w:rsidRPr="00DE1B6A">
              <w:t>HTTP Status Code</w:t>
            </w:r>
          </w:p>
        </w:tc>
        <w:tc>
          <w:tcPr>
            <w:tcW w:w="1332" w:type="dxa"/>
            <w:shd w:val="clear" w:color="auto" w:fill="D9D9D9" w:themeFill="background1" w:themeFillShade="D9"/>
          </w:tcPr>
          <w:p w:rsidR="008749ED" w:rsidRPr="00DE1B6A" w:rsidRDefault="008749ED" w:rsidP="00246898">
            <w:r w:rsidRPr="00DE1B6A">
              <w:t>Content Type</w:t>
            </w:r>
          </w:p>
        </w:tc>
        <w:tc>
          <w:tcPr>
            <w:tcW w:w="2268" w:type="dxa"/>
            <w:shd w:val="clear" w:color="auto" w:fill="D9D9D9" w:themeFill="background1" w:themeFillShade="D9"/>
          </w:tcPr>
          <w:p w:rsidR="008749ED" w:rsidRPr="00DE1B6A" w:rsidRDefault="008749ED" w:rsidP="00246898">
            <w:r w:rsidRPr="00DE1B6A">
              <w:t>Description</w:t>
            </w:r>
          </w:p>
        </w:tc>
      </w:tr>
      <w:tr w:rsidR="008749ED" w:rsidTr="00246898">
        <w:trPr>
          <w:trHeight w:val="346"/>
        </w:trPr>
        <w:tc>
          <w:tcPr>
            <w:tcW w:w="1350" w:type="dxa"/>
          </w:tcPr>
          <w:p w:rsidR="008749ED" w:rsidRPr="00031093" w:rsidRDefault="008749ED" w:rsidP="00246898">
            <w:r w:rsidRPr="00031093">
              <w:t>Successful</w:t>
            </w:r>
          </w:p>
        </w:tc>
        <w:tc>
          <w:tcPr>
            <w:tcW w:w="2700" w:type="dxa"/>
          </w:tcPr>
          <w:p w:rsidR="008749ED" w:rsidRPr="00031093" w:rsidRDefault="008749ED" w:rsidP="00246898"/>
        </w:tc>
        <w:tc>
          <w:tcPr>
            <w:tcW w:w="1530" w:type="dxa"/>
          </w:tcPr>
          <w:p w:rsidR="008749ED" w:rsidRPr="00031093" w:rsidRDefault="008749ED" w:rsidP="00246898">
            <w:r w:rsidRPr="00031093">
              <w:t>200</w:t>
            </w:r>
          </w:p>
        </w:tc>
        <w:tc>
          <w:tcPr>
            <w:tcW w:w="1332" w:type="dxa"/>
          </w:tcPr>
          <w:p w:rsidR="008749ED" w:rsidRPr="00031093" w:rsidRDefault="008749ED" w:rsidP="00246898">
            <w:r w:rsidRPr="00031093">
              <w:t>Application/json</w:t>
            </w:r>
          </w:p>
        </w:tc>
        <w:tc>
          <w:tcPr>
            <w:tcW w:w="2268" w:type="dxa"/>
          </w:tcPr>
          <w:p w:rsidR="008749ED" w:rsidRPr="00031093" w:rsidRDefault="008749ED" w:rsidP="00246898"/>
        </w:tc>
      </w:tr>
      <w:tr w:rsidR="008749ED" w:rsidTr="00246898">
        <w:trPr>
          <w:trHeight w:val="346"/>
        </w:trPr>
        <w:tc>
          <w:tcPr>
            <w:tcW w:w="1350" w:type="dxa"/>
          </w:tcPr>
          <w:p w:rsidR="008749ED" w:rsidRPr="00031093" w:rsidRDefault="008749ED" w:rsidP="00246898">
            <w:r w:rsidRPr="00031093">
              <w:lastRenderedPageBreak/>
              <w:t>Failure</w:t>
            </w:r>
          </w:p>
        </w:tc>
        <w:tc>
          <w:tcPr>
            <w:tcW w:w="2700" w:type="dxa"/>
          </w:tcPr>
          <w:p w:rsidR="008749ED" w:rsidRPr="00031093" w:rsidRDefault="008749ED" w:rsidP="00246898">
            <w:r>
              <w:t>{</w:t>
            </w:r>
            <w:r w:rsidRPr="00031093">
              <w:rPr>
                <w:rFonts w:eastAsia="Arial" w:cs="Arial"/>
              </w:rPr>
              <w:t xml:space="preserve"> </w:t>
            </w:r>
            <w:r w:rsidR="003F5A2D">
              <w:rPr>
                <w:rFonts w:eastAsia="Arial" w:cs="Arial"/>
              </w:rPr>
              <w:t>"</w:t>
            </w:r>
            <w:r w:rsidR="00BA66F2">
              <w:rPr>
                <w:b/>
              </w:rPr>
              <w:t>failureReason</w:t>
            </w:r>
            <w:r w:rsidR="003F5A2D">
              <w:t>"</w:t>
            </w:r>
            <w:r w:rsidRPr="00031093">
              <w:t xml:space="preserve"> : </w:t>
            </w:r>
            <w:r w:rsidR="003F5A2D">
              <w:t>"</w:t>
            </w:r>
            <w:r w:rsidRPr="00031093">
              <w:t>&lt;Description     of the failure reason&gt;</w:t>
            </w:r>
            <w:r w:rsidR="003F5A2D">
              <w:t>"</w:t>
            </w:r>
          </w:p>
          <w:p w:rsidR="008749ED" w:rsidRPr="008749ED" w:rsidRDefault="008749ED" w:rsidP="00246898">
            <w:pPr>
              <w:rPr>
                <w:highlight w:val="lightGray"/>
              </w:rPr>
            </w:pPr>
            <w:r w:rsidRPr="00031093">
              <w:t>}</w:t>
            </w:r>
          </w:p>
        </w:tc>
        <w:tc>
          <w:tcPr>
            <w:tcW w:w="1530" w:type="dxa"/>
          </w:tcPr>
          <w:p w:rsidR="008749ED" w:rsidRPr="00031093" w:rsidRDefault="008749ED" w:rsidP="00246898">
            <w:pPr>
              <w:rPr>
                <w:szCs w:val="20"/>
              </w:rPr>
            </w:pPr>
            <w:r>
              <w:rPr>
                <w:szCs w:val="20"/>
              </w:rPr>
              <w:t>400</w:t>
            </w:r>
          </w:p>
          <w:p w:rsidR="008749ED" w:rsidRPr="00031093" w:rsidRDefault="008749ED" w:rsidP="00246898">
            <w:pPr>
              <w:rPr>
                <w:szCs w:val="20"/>
              </w:rPr>
            </w:pPr>
          </w:p>
        </w:tc>
        <w:tc>
          <w:tcPr>
            <w:tcW w:w="1332" w:type="dxa"/>
          </w:tcPr>
          <w:p w:rsidR="008749ED" w:rsidRPr="00031093" w:rsidRDefault="008749ED" w:rsidP="00246898">
            <w:pPr>
              <w:rPr>
                <w:szCs w:val="20"/>
              </w:rPr>
            </w:pPr>
            <w:r w:rsidRPr="0076019E">
              <w:rPr>
                <w:szCs w:val="20"/>
              </w:rPr>
              <w:t>Application/json</w:t>
            </w:r>
          </w:p>
        </w:tc>
        <w:tc>
          <w:tcPr>
            <w:tcW w:w="2268" w:type="dxa"/>
          </w:tcPr>
          <w:p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8749ED" w:rsidTr="00246898">
        <w:trPr>
          <w:trHeight w:val="346"/>
        </w:trPr>
        <w:tc>
          <w:tcPr>
            <w:tcW w:w="1350" w:type="dxa"/>
          </w:tcPr>
          <w:p w:rsidR="008749ED" w:rsidRPr="00031093" w:rsidRDefault="008749ED" w:rsidP="00246898"/>
        </w:tc>
        <w:tc>
          <w:tcPr>
            <w:tcW w:w="2700" w:type="dxa"/>
          </w:tcPr>
          <w:p w:rsidR="008749ED" w:rsidRPr="00031093" w:rsidRDefault="008749ED" w:rsidP="00246898"/>
        </w:tc>
        <w:tc>
          <w:tcPr>
            <w:tcW w:w="1530" w:type="dxa"/>
          </w:tcPr>
          <w:p w:rsidR="008749ED" w:rsidRDefault="008749ED" w:rsidP="00246898">
            <w:pPr>
              <w:rPr>
                <w:szCs w:val="20"/>
              </w:rPr>
            </w:pPr>
            <w:r>
              <w:rPr>
                <w:szCs w:val="20"/>
              </w:rPr>
              <w:t>400</w:t>
            </w:r>
          </w:p>
        </w:tc>
        <w:tc>
          <w:tcPr>
            <w:tcW w:w="1332" w:type="dxa"/>
          </w:tcPr>
          <w:p w:rsidR="008749ED" w:rsidRPr="0076019E" w:rsidRDefault="008749ED" w:rsidP="00246898">
            <w:pPr>
              <w:rPr>
                <w:szCs w:val="20"/>
              </w:rPr>
            </w:pPr>
            <w:r>
              <w:rPr>
                <w:szCs w:val="20"/>
              </w:rPr>
              <w:t>Application/json</w:t>
            </w:r>
          </w:p>
        </w:tc>
        <w:tc>
          <w:tcPr>
            <w:tcW w:w="2268" w:type="dxa"/>
          </w:tcPr>
          <w:p w:rsidR="008749ED" w:rsidRDefault="008749ED" w:rsidP="00246898">
            <w:pPr>
              <w:rPr>
                <w:szCs w:val="20"/>
              </w:rPr>
            </w:pPr>
            <w:r>
              <w:rPr>
                <w:szCs w:val="20"/>
              </w:rPr>
              <w:t>In case mandatory parameter is missing</w:t>
            </w:r>
          </w:p>
          <w:p w:rsidR="008749ED" w:rsidRPr="00031093" w:rsidRDefault="003F5A2D" w:rsidP="00A9180B">
            <w:pPr>
              <w:rPr>
                <w:szCs w:val="20"/>
              </w:rPr>
            </w:pPr>
            <w:r>
              <w:rPr>
                <w:szCs w:val="20"/>
              </w:rPr>
              <w:t>"</w:t>
            </w:r>
            <w:r w:rsidR="008749ED">
              <w:rPr>
                <w:szCs w:val="20"/>
              </w:rPr>
              <w:t>&lt;Parameter Name: Not Present&gt;</w:t>
            </w:r>
            <w:r>
              <w:rPr>
                <w:szCs w:val="20"/>
              </w:rPr>
              <w:t>"</w:t>
            </w:r>
            <w:r w:rsidR="008749ED">
              <w:rPr>
                <w:szCs w:val="20"/>
              </w:rPr>
              <w:t xml:space="preserve"> shall be returned in failure reason</w:t>
            </w:r>
          </w:p>
        </w:tc>
      </w:tr>
      <w:tr w:rsidR="008749ED" w:rsidTr="00246898">
        <w:trPr>
          <w:trHeight w:val="346"/>
        </w:trPr>
        <w:tc>
          <w:tcPr>
            <w:tcW w:w="1350" w:type="dxa"/>
          </w:tcPr>
          <w:p w:rsidR="008749ED" w:rsidRPr="00031093" w:rsidRDefault="008749ED" w:rsidP="00246898"/>
        </w:tc>
        <w:tc>
          <w:tcPr>
            <w:tcW w:w="2700" w:type="dxa"/>
          </w:tcPr>
          <w:p w:rsidR="008749ED" w:rsidRPr="00031093" w:rsidRDefault="008749ED" w:rsidP="00246898"/>
        </w:tc>
        <w:tc>
          <w:tcPr>
            <w:tcW w:w="1530" w:type="dxa"/>
          </w:tcPr>
          <w:p w:rsidR="008749ED" w:rsidRPr="00FC1079" w:rsidRDefault="008749ED" w:rsidP="00246898">
            <w:pPr>
              <w:rPr>
                <w:szCs w:val="20"/>
              </w:rPr>
            </w:pPr>
            <w:r>
              <w:rPr>
                <w:szCs w:val="20"/>
              </w:rPr>
              <w:t>5</w:t>
            </w:r>
            <w:r w:rsidRPr="00C36C39">
              <w:rPr>
                <w:szCs w:val="20"/>
              </w:rPr>
              <w:t>00</w:t>
            </w:r>
          </w:p>
        </w:tc>
        <w:tc>
          <w:tcPr>
            <w:tcW w:w="1332" w:type="dxa"/>
          </w:tcPr>
          <w:p w:rsidR="008749ED" w:rsidRPr="0076019E" w:rsidRDefault="008749ED" w:rsidP="00246898">
            <w:pPr>
              <w:rPr>
                <w:szCs w:val="20"/>
              </w:rPr>
            </w:pPr>
            <w:r>
              <w:rPr>
                <w:szCs w:val="20"/>
              </w:rPr>
              <w:t>Application/json</w:t>
            </w:r>
          </w:p>
        </w:tc>
        <w:tc>
          <w:tcPr>
            <w:tcW w:w="2268" w:type="dxa"/>
          </w:tcPr>
          <w:p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rsidR="008749ED" w:rsidRDefault="008749ED" w:rsidP="008749ED"/>
    <w:p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rsidTr="00246898">
        <w:trPr>
          <w:trHeight w:val="244"/>
        </w:trPr>
        <w:tc>
          <w:tcPr>
            <w:tcW w:w="291" w:type="pct"/>
            <w:shd w:val="clear" w:color="auto" w:fill="D9D9D9" w:themeFill="background1" w:themeFillShade="D9"/>
          </w:tcPr>
          <w:p w:rsidR="008749ED" w:rsidRPr="00DE1B6A" w:rsidRDefault="008749ED" w:rsidP="00246898">
            <w:r w:rsidRPr="00DE1B6A">
              <w:t>#</w:t>
            </w:r>
          </w:p>
        </w:tc>
        <w:tc>
          <w:tcPr>
            <w:tcW w:w="979" w:type="pct"/>
            <w:shd w:val="clear" w:color="auto" w:fill="D9D9D9" w:themeFill="background1" w:themeFillShade="D9"/>
          </w:tcPr>
          <w:p w:rsidR="008749ED" w:rsidRPr="00DE1B6A" w:rsidRDefault="008749ED" w:rsidP="00246898">
            <w:r w:rsidRPr="00DE1B6A">
              <w:t>Element Name</w:t>
            </w:r>
          </w:p>
        </w:tc>
        <w:tc>
          <w:tcPr>
            <w:tcW w:w="622" w:type="pct"/>
            <w:shd w:val="clear" w:color="auto" w:fill="D9D9D9" w:themeFill="background1" w:themeFillShade="D9"/>
          </w:tcPr>
          <w:p w:rsidR="008749ED" w:rsidRPr="00DE1B6A" w:rsidRDefault="008749ED" w:rsidP="00246898">
            <w:r w:rsidRPr="00DE1B6A">
              <w:t>Mandatory</w:t>
            </w:r>
          </w:p>
        </w:tc>
        <w:tc>
          <w:tcPr>
            <w:tcW w:w="683" w:type="pct"/>
            <w:shd w:val="clear" w:color="auto" w:fill="D9D9D9" w:themeFill="background1" w:themeFillShade="D9"/>
          </w:tcPr>
          <w:p w:rsidR="008749ED" w:rsidRPr="00DE1B6A" w:rsidRDefault="008749ED" w:rsidP="00246898">
            <w:r w:rsidRPr="00DE1B6A">
              <w:t>Datatype</w:t>
            </w:r>
          </w:p>
        </w:tc>
        <w:tc>
          <w:tcPr>
            <w:tcW w:w="1105" w:type="pct"/>
            <w:shd w:val="clear" w:color="auto" w:fill="D9D9D9" w:themeFill="background1" w:themeFillShade="D9"/>
          </w:tcPr>
          <w:p w:rsidR="008749ED" w:rsidRPr="00DE1B6A" w:rsidRDefault="008749ED" w:rsidP="00246898">
            <w:r>
              <w:t>Range</w:t>
            </w:r>
          </w:p>
        </w:tc>
        <w:tc>
          <w:tcPr>
            <w:tcW w:w="1320" w:type="pct"/>
            <w:shd w:val="clear" w:color="auto" w:fill="D9D9D9" w:themeFill="background1" w:themeFillShade="D9"/>
          </w:tcPr>
          <w:p w:rsidR="008749ED" w:rsidRPr="00DE1B6A" w:rsidRDefault="008749ED" w:rsidP="00246898">
            <w:r w:rsidRPr="00DE1B6A">
              <w:t>Details</w:t>
            </w:r>
          </w:p>
        </w:tc>
      </w:tr>
      <w:tr w:rsidR="008749ED" w:rsidTr="00246898">
        <w:trPr>
          <w:trHeight w:val="244"/>
        </w:trPr>
        <w:tc>
          <w:tcPr>
            <w:tcW w:w="291" w:type="pct"/>
          </w:tcPr>
          <w:p w:rsidR="008749ED" w:rsidRPr="00E827C4" w:rsidRDefault="008749ED" w:rsidP="00246898">
            <w:r>
              <w:t>1</w:t>
            </w:r>
          </w:p>
        </w:tc>
        <w:tc>
          <w:tcPr>
            <w:tcW w:w="979" w:type="pct"/>
          </w:tcPr>
          <w:p w:rsidR="008749ED" w:rsidRPr="00E827C4" w:rsidRDefault="00BA66F2" w:rsidP="00246898">
            <w:r>
              <w:t>failureReason</w:t>
            </w:r>
          </w:p>
        </w:tc>
        <w:tc>
          <w:tcPr>
            <w:tcW w:w="622" w:type="pct"/>
          </w:tcPr>
          <w:p w:rsidR="008749ED" w:rsidRPr="00E827C4" w:rsidRDefault="008749ED" w:rsidP="00246898">
            <w:r>
              <w:t>No</w:t>
            </w:r>
          </w:p>
        </w:tc>
        <w:tc>
          <w:tcPr>
            <w:tcW w:w="683" w:type="pct"/>
          </w:tcPr>
          <w:p w:rsidR="008749ED" w:rsidRPr="00E827C4" w:rsidRDefault="008749ED" w:rsidP="00246898">
            <w:r>
              <w:t>String</w:t>
            </w:r>
          </w:p>
        </w:tc>
        <w:tc>
          <w:tcPr>
            <w:tcW w:w="1105" w:type="pct"/>
          </w:tcPr>
          <w:p w:rsidR="008749ED" w:rsidRPr="00E827C4" w:rsidRDefault="008749ED" w:rsidP="00246898"/>
        </w:tc>
        <w:tc>
          <w:tcPr>
            <w:tcW w:w="1320" w:type="pct"/>
          </w:tcPr>
          <w:p w:rsidR="008749ED" w:rsidRPr="00E827C4" w:rsidRDefault="008749ED" w:rsidP="00246898">
            <w:r>
              <w:t>Gives description of the failure</w:t>
            </w:r>
          </w:p>
        </w:tc>
      </w:tr>
    </w:tbl>
    <w:p w:rsidR="008749ED" w:rsidRDefault="008749ED" w:rsidP="008749ED"/>
    <w:p w:rsidR="008749ED" w:rsidRDefault="008749ED" w:rsidP="008749ED">
      <w:pPr>
        <w:pStyle w:val="Heading2"/>
        <w:rPr>
          <w:rFonts w:ascii="Arial" w:hAnsi="Arial" w:cs="Arial"/>
          <w:sz w:val="20"/>
          <w:szCs w:val="20"/>
        </w:rPr>
      </w:pPr>
      <w:bookmarkStart w:id="414" w:name="_Toc411454397"/>
      <w:r>
        <w:rPr>
          <w:rFonts w:ascii="Arial" w:hAnsi="Arial" w:cs="Arial"/>
          <w:sz w:val="20"/>
          <w:szCs w:val="20"/>
        </w:rPr>
        <w:t>File Formats</w:t>
      </w:r>
      <w:bookmarkEnd w:id="414"/>
    </w:p>
    <w:p w:rsidR="008749ED" w:rsidRDefault="008749ED" w:rsidP="008749ED">
      <w:pPr>
        <w:pStyle w:val="Heading3"/>
      </w:pPr>
      <w:bookmarkStart w:id="415" w:name="_Toc411454398"/>
      <w:r>
        <w:t>Target File Format</w:t>
      </w:r>
      <w:bookmarkEnd w:id="415"/>
    </w:p>
    <w:p w:rsidR="008749ED" w:rsidRPr="009B4D69" w:rsidRDefault="008749ED" w:rsidP="008749ED">
      <w:pPr>
        <w:rPr>
          <w:rFonts w:cs="Arial"/>
        </w:rPr>
      </w:pPr>
      <w:r w:rsidRPr="009B4D69">
        <w:rPr>
          <w:rFonts w:cs="Arial"/>
        </w:rPr>
        <w:t>A target group file specifies the records to be dialed out. The format of the target group file is given below</w:t>
      </w:r>
    </w:p>
    <w:p w:rsidR="008749ED" w:rsidRPr="00CC519F" w:rsidRDefault="008749ED" w:rsidP="008749ED"/>
    <w:tbl>
      <w:tblPr>
        <w:tblStyle w:val="TableGrid"/>
        <w:tblW w:w="9198" w:type="dxa"/>
        <w:tblLook w:val="04A0" w:firstRow="1" w:lastRow="0" w:firstColumn="1" w:lastColumn="0" w:noHBand="0" w:noVBand="1"/>
      </w:tblPr>
      <w:tblGrid>
        <w:gridCol w:w="458"/>
        <w:gridCol w:w="2341"/>
        <w:gridCol w:w="1161"/>
        <w:gridCol w:w="1398"/>
        <w:gridCol w:w="963"/>
        <w:gridCol w:w="2877"/>
      </w:tblGrid>
      <w:tr w:rsidR="008749ED" w:rsidTr="00246898">
        <w:tc>
          <w:tcPr>
            <w:tcW w:w="461"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Description</w:t>
            </w:r>
          </w:p>
        </w:tc>
      </w:tr>
      <w:tr w:rsidR="008749ED" w:rsidRPr="00BA7AFF" w:rsidTr="00246898">
        <w:tc>
          <w:tcPr>
            <w:tcW w:w="461" w:type="dxa"/>
            <w:vAlign w:val="center"/>
          </w:tcPr>
          <w:p w:rsidR="008749ED" w:rsidRPr="00CC519F" w:rsidRDefault="008749ED" w:rsidP="00246898">
            <w:pPr>
              <w:rPr>
                <w:rFonts w:cs="Arial"/>
                <w:szCs w:val="20"/>
              </w:rPr>
            </w:pPr>
            <w:r w:rsidRPr="00CC519F">
              <w:rPr>
                <w:rFonts w:cs="Arial"/>
                <w:szCs w:val="20"/>
              </w:rPr>
              <w:t>1</w:t>
            </w:r>
          </w:p>
        </w:tc>
        <w:tc>
          <w:tcPr>
            <w:tcW w:w="2104" w:type="dxa"/>
            <w:vAlign w:val="center"/>
          </w:tcPr>
          <w:p w:rsidR="008749ED" w:rsidRPr="00CC519F" w:rsidRDefault="008749ED" w:rsidP="00246898">
            <w:pPr>
              <w:rPr>
                <w:rFonts w:cs="Arial"/>
                <w:szCs w:val="20"/>
              </w:rPr>
            </w:pPr>
            <w:r w:rsidRPr="00CC519F">
              <w:rPr>
                <w:rFonts w:cs="Arial"/>
                <w:szCs w:val="20"/>
              </w:rPr>
              <w:t>RequestId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2</w:t>
            </w:r>
          </w:p>
        </w:tc>
        <w:tc>
          <w:tcPr>
            <w:tcW w:w="2104" w:type="dxa"/>
            <w:vAlign w:val="center"/>
          </w:tcPr>
          <w:p w:rsidR="008749ED" w:rsidRPr="00CC519F" w:rsidRDefault="008749ED" w:rsidP="00246898">
            <w:pPr>
              <w:rPr>
                <w:rFonts w:cs="Arial"/>
                <w:szCs w:val="20"/>
              </w:rPr>
            </w:pPr>
            <w:r w:rsidRPr="00CC519F">
              <w:rPr>
                <w:rFonts w:cs="Arial"/>
                <w:szCs w:val="20"/>
              </w:rPr>
              <w:t>ServiceId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 xml:space="preserve">String </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3</w:t>
            </w:r>
          </w:p>
        </w:tc>
        <w:tc>
          <w:tcPr>
            <w:tcW w:w="2104" w:type="dxa"/>
            <w:vAlign w:val="center"/>
          </w:tcPr>
          <w:p w:rsidR="008749ED" w:rsidRPr="00CC519F" w:rsidRDefault="008749ED" w:rsidP="00246898">
            <w:pPr>
              <w:rPr>
                <w:rFonts w:cs="Arial"/>
                <w:szCs w:val="20"/>
              </w:rPr>
            </w:pPr>
            <w:r w:rsidRPr="00CC519F">
              <w:rPr>
                <w:rFonts w:cs="Arial"/>
                <w:szCs w:val="20"/>
              </w:rPr>
              <w:t>Msisdn</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10 digit number to be dialed out</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4</w:t>
            </w:r>
          </w:p>
        </w:tc>
        <w:tc>
          <w:tcPr>
            <w:tcW w:w="2104" w:type="dxa"/>
            <w:vAlign w:val="center"/>
          </w:tcPr>
          <w:p w:rsidR="008749ED" w:rsidRPr="00CC519F" w:rsidRDefault="008749ED" w:rsidP="00246898">
            <w:pPr>
              <w:rPr>
                <w:rFonts w:cs="Arial"/>
                <w:szCs w:val="20"/>
              </w:rPr>
            </w:pPr>
            <w:r w:rsidRPr="00CC519F">
              <w:rPr>
                <w:rFonts w:cs="Arial"/>
                <w:szCs w:val="20"/>
              </w:rPr>
              <w:t>Cli</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5</w:t>
            </w:r>
          </w:p>
        </w:tc>
        <w:tc>
          <w:tcPr>
            <w:tcW w:w="2104" w:type="dxa"/>
            <w:vAlign w:val="center"/>
          </w:tcPr>
          <w:p w:rsidR="008749ED" w:rsidRPr="00CC519F" w:rsidRDefault="008749ED" w:rsidP="00246898">
            <w:pPr>
              <w:rPr>
                <w:rFonts w:cs="Arial"/>
                <w:szCs w:val="20"/>
              </w:rPr>
            </w:pPr>
            <w:r w:rsidRPr="00CC519F">
              <w:rPr>
                <w:rFonts w:cs="Arial"/>
                <w:szCs w:val="20"/>
              </w:rPr>
              <w:t>Priority</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Numeric</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Specifies the priority with which the call is to be made. By default value is 0.</w:t>
            </w:r>
          </w:p>
          <w:p w:rsidR="008749ED" w:rsidRPr="00CC519F" w:rsidRDefault="008749ED" w:rsidP="00246898">
            <w:pPr>
              <w:pStyle w:val="TableNormalText"/>
              <w:jc w:val="left"/>
              <w:rPr>
                <w:rFonts w:ascii="Arial" w:hAnsi="Arial" w:cs="Arial"/>
                <w:sz w:val="20"/>
              </w:rPr>
            </w:pPr>
            <w:r w:rsidRPr="00CC519F">
              <w:rPr>
                <w:rFonts w:ascii="Arial" w:hAnsi="Arial" w:cs="Arial"/>
                <w:sz w:val="20"/>
              </w:rPr>
              <w:t>{ Possible Values: 0-Default, 1-Medium Priority, 2-High Priority}</w:t>
            </w:r>
          </w:p>
          <w:p w:rsidR="008749ED" w:rsidRPr="00CC519F" w:rsidRDefault="008749ED" w:rsidP="00246898">
            <w:pPr>
              <w:rPr>
                <w:rFonts w:cs="Arial"/>
                <w:szCs w:val="20"/>
              </w:rPr>
            </w:pP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6</w:t>
            </w:r>
          </w:p>
        </w:tc>
        <w:tc>
          <w:tcPr>
            <w:tcW w:w="2104" w:type="dxa"/>
            <w:vAlign w:val="center"/>
          </w:tcPr>
          <w:p w:rsidR="008749ED" w:rsidRPr="00CC519F" w:rsidRDefault="008749ED" w:rsidP="00246898">
            <w:pPr>
              <w:rPr>
                <w:rFonts w:cs="Arial"/>
                <w:szCs w:val="20"/>
              </w:rPr>
            </w:pPr>
            <w:r w:rsidRPr="00CC519F">
              <w:rPr>
                <w:rFonts w:cs="Arial"/>
                <w:szCs w:val="20"/>
              </w:rPr>
              <w:t>CallFlowURL</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7</w:t>
            </w:r>
          </w:p>
        </w:tc>
        <w:tc>
          <w:tcPr>
            <w:tcW w:w="2104" w:type="dxa"/>
            <w:vAlign w:val="center"/>
          </w:tcPr>
          <w:p w:rsidR="008749ED" w:rsidRPr="00CC519F" w:rsidRDefault="008749ED" w:rsidP="00246898">
            <w:pPr>
              <w:rPr>
                <w:rFonts w:cs="Arial"/>
                <w:szCs w:val="20"/>
              </w:rPr>
            </w:pPr>
            <w:r w:rsidRPr="00CC519F">
              <w:rPr>
                <w:rFonts w:cs="Arial"/>
                <w:szCs w:val="20"/>
              </w:rPr>
              <w:t>ContentFileName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Contentfile to be played</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lastRenderedPageBreak/>
              <w:t>8</w:t>
            </w:r>
          </w:p>
        </w:tc>
        <w:tc>
          <w:tcPr>
            <w:tcW w:w="2104" w:type="dxa"/>
            <w:vAlign w:val="center"/>
          </w:tcPr>
          <w:p w:rsidR="008749ED" w:rsidRPr="00CC519F" w:rsidRDefault="008749ED" w:rsidP="00246898">
            <w:pPr>
              <w:rPr>
                <w:rFonts w:cs="Arial"/>
                <w:szCs w:val="20"/>
              </w:rPr>
            </w:pPr>
            <w:r w:rsidRPr="00CC519F">
              <w:rPr>
                <w:rFonts w:cs="Arial"/>
                <w:szCs w:val="20"/>
              </w:rPr>
              <w:t>WeekId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B96226" w:rsidP="00246898">
            <w:pPr>
              <w:rPr>
                <w:rFonts w:cs="Arial"/>
                <w:szCs w:val="20"/>
              </w:rPr>
            </w:pPr>
            <w:r>
              <w:rPr>
                <w:rFonts w:cs="Arial"/>
                <w:szCs w:val="20"/>
              </w:rPr>
              <w:t>Week id of the messaged delivered in OBD</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9</w:t>
            </w:r>
          </w:p>
        </w:tc>
        <w:tc>
          <w:tcPr>
            <w:tcW w:w="2104" w:type="dxa"/>
            <w:vAlign w:val="center"/>
          </w:tcPr>
          <w:p w:rsidR="008749ED" w:rsidRPr="00CC519F" w:rsidRDefault="008749ED" w:rsidP="00246898">
            <w:pPr>
              <w:rPr>
                <w:rFonts w:cs="Arial"/>
                <w:szCs w:val="20"/>
              </w:rPr>
            </w:pPr>
            <w:r w:rsidRPr="00CC519F">
              <w:rPr>
                <w:rFonts w:cs="Arial"/>
                <w:szCs w:val="20"/>
              </w:rPr>
              <w:t>LanguageLocationCode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del w:id="416" w:author="Ashish Jain" w:date="2015-04-16T22:35:00Z">
              <w:r w:rsidRPr="00CC519F" w:rsidDel="00202A14">
                <w:rPr>
                  <w:rFonts w:cs="Arial"/>
                  <w:szCs w:val="20"/>
                </w:rPr>
                <w:delText>Integer</w:delText>
              </w:r>
            </w:del>
            <w:ins w:id="417" w:author="Ashish Jain" w:date="2015-04-16T22:35:00Z">
              <w:r w:rsidR="00202A14">
                <w:rPr>
                  <w:rFonts w:cs="Arial"/>
                  <w:szCs w:val="20"/>
                </w:rPr>
                <w:t>String</w:t>
              </w:r>
            </w:ins>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To identify the language</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10</w:t>
            </w:r>
          </w:p>
        </w:tc>
        <w:tc>
          <w:tcPr>
            <w:tcW w:w="2104" w:type="dxa"/>
            <w:vAlign w:val="center"/>
          </w:tcPr>
          <w:p w:rsidR="008749ED" w:rsidRPr="00CC519F" w:rsidRDefault="008749ED" w:rsidP="00246898">
            <w:pPr>
              <w:rPr>
                <w:rFonts w:cs="Arial"/>
                <w:szCs w:val="20"/>
              </w:rPr>
            </w:pPr>
            <w:r w:rsidRPr="00CC519F">
              <w:rPr>
                <w:rFonts w:cs="Arial"/>
                <w:szCs w:val="20"/>
              </w:rPr>
              <w:t>Circle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B96226" w:rsidP="00246898">
            <w:pPr>
              <w:rPr>
                <w:rFonts w:cs="Arial"/>
                <w:szCs w:val="20"/>
              </w:rPr>
            </w:pPr>
            <w:r>
              <w:rPr>
                <w:rFonts w:cs="Arial"/>
                <w:szCs w:val="20"/>
              </w:rPr>
              <w:t>Circle of the beneficiary.</w:t>
            </w:r>
          </w:p>
        </w:tc>
      </w:tr>
    </w:tbl>
    <w:p w:rsidR="008749ED" w:rsidRPr="009B4D69" w:rsidRDefault="008749ED" w:rsidP="008749ED"/>
    <w:p w:rsidR="008749ED" w:rsidRDefault="008749ED" w:rsidP="008749ED">
      <w:pPr>
        <w:pStyle w:val="Heading3"/>
      </w:pPr>
      <w:bookmarkStart w:id="418" w:name="_Toc411454399"/>
      <w:r>
        <w:t>CDR Summary File Format</w:t>
      </w:r>
      <w:bookmarkEnd w:id="418"/>
    </w:p>
    <w:p w:rsidR="008749ED" w:rsidRPr="009B4D69" w:rsidRDefault="008749ED" w:rsidP="008749ED"/>
    <w:p w:rsidR="008749ED" w:rsidRDefault="008749ED" w:rsidP="008749ED"/>
    <w:tbl>
      <w:tblPr>
        <w:tblStyle w:val="TableGrid"/>
        <w:tblW w:w="9198" w:type="dxa"/>
        <w:tblLook w:val="04A0" w:firstRow="1" w:lastRow="0" w:firstColumn="1" w:lastColumn="0" w:noHBand="0" w:noVBand="1"/>
      </w:tblPr>
      <w:tblGrid>
        <w:gridCol w:w="458"/>
        <w:gridCol w:w="2341"/>
        <w:gridCol w:w="1161"/>
        <w:gridCol w:w="1398"/>
        <w:gridCol w:w="963"/>
        <w:gridCol w:w="2877"/>
      </w:tblGrid>
      <w:tr w:rsidR="008749ED" w:rsidRPr="00CC519F" w:rsidTr="00246898">
        <w:tc>
          <w:tcPr>
            <w:tcW w:w="461"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Description</w:t>
            </w:r>
          </w:p>
        </w:tc>
      </w:tr>
      <w:tr w:rsidR="008749ED" w:rsidRPr="00CC519F" w:rsidTr="00246898">
        <w:tc>
          <w:tcPr>
            <w:tcW w:w="461" w:type="dxa"/>
            <w:vAlign w:val="center"/>
          </w:tcPr>
          <w:p w:rsidR="008749ED" w:rsidRPr="00CC519F" w:rsidRDefault="008749ED" w:rsidP="00246898">
            <w:pPr>
              <w:rPr>
                <w:rFonts w:cs="Arial"/>
                <w:szCs w:val="20"/>
              </w:rPr>
            </w:pPr>
            <w:r w:rsidRPr="00CC519F">
              <w:rPr>
                <w:rFonts w:cs="Arial"/>
                <w:szCs w:val="20"/>
              </w:rPr>
              <w:t>1</w:t>
            </w:r>
          </w:p>
        </w:tc>
        <w:tc>
          <w:tcPr>
            <w:tcW w:w="2104" w:type="dxa"/>
            <w:vAlign w:val="center"/>
          </w:tcPr>
          <w:p w:rsidR="008749ED" w:rsidRPr="00CC519F" w:rsidRDefault="008749ED" w:rsidP="00246898">
            <w:pPr>
              <w:rPr>
                <w:rFonts w:cs="Arial"/>
                <w:szCs w:val="20"/>
              </w:rPr>
            </w:pPr>
            <w:r w:rsidRPr="00CC519F">
              <w:rPr>
                <w:rFonts w:cs="Arial"/>
                <w:szCs w:val="20"/>
              </w:rPr>
              <w:t>RequestId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2</w:t>
            </w:r>
          </w:p>
        </w:tc>
        <w:tc>
          <w:tcPr>
            <w:tcW w:w="2104" w:type="dxa"/>
            <w:vAlign w:val="center"/>
          </w:tcPr>
          <w:p w:rsidR="008749ED" w:rsidRPr="00CC519F" w:rsidRDefault="008749ED" w:rsidP="00246898">
            <w:pPr>
              <w:rPr>
                <w:rFonts w:cs="Arial"/>
                <w:szCs w:val="20"/>
              </w:rPr>
            </w:pPr>
            <w:r w:rsidRPr="00CC519F">
              <w:rPr>
                <w:rFonts w:cs="Arial"/>
                <w:szCs w:val="20"/>
              </w:rPr>
              <w:t>ServiceId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 xml:space="preserve">String </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3</w:t>
            </w:r>
          </w:p>
        </w:tc>
        <w:tc>
          <w:tcPr>
            <w:tcW w:w="2104" w:type="dxa"/>
            <w:vAlign w:val="center"/>
          </w:tcPr>
          <w:p w:rsidR="008749ED" w:rsidRPr="00CC519F" w:rsidRDefault="008749ED" w:rsidP="00246898">
            <w:pPr>
              <w:rPr>
                <w:rFonts w:cs="Arial"/>
                <w:szCs w:val="20"/>
              </w:rPr>
            </w:pPr>
            <w:r w:rsidRPr="00CC519F">
              <w:rPr>
                <w:rFonts w:cs="Arial"/>
                <w:szCs w:val="20"/>
              </w:rPr>
              <w:t>Msisdn</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4</w:t>
            </w:r>
          </w:p>
        </w:tc>
        <w:tc>
          <w:tcPr>
            <w:tcW w:w="2104" w:type="dxa"/>
            <w:vAlign w:val="center"/>
          </w:tcPr>
          <w:p w:rsidR="008749ED" w:rsidRPr="00CC519F" w:rsidRDefault="008749ED" w:rsidP="00246898">
            <w:pPr>
              <w:rPr>
                <w:rFonts w:cs="Arial"/>
                <w:szCs w:val="20"/>
              </w:rPr>
            </w:pPr>
            <w:r w:rsidRPr="00CC519F">
              <w:rPr>
                <w:rFonts w:cs="Arial"/>
                <w:szCs w:val="20"/>
              </w:rPr>
              <w:t>Cli</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5</w:t>
            </w:r>
          </w:p>
        </w:tc>
        <w:tc>
          <w:tcPr>
            <w:tcW w:w="2104" w:type="dxa"/>
            <w:vAlign w:val="center"/>
          </w:tcPr>
          <w:p w:rsidR="008749ED" w:rsidRPr="00CC519F" w:rsidRDefault="008749ED" w:rsidP="00246898">
            <w:pPr>
              <w:rPr>
                <w:rFonts w:cs="Arial"/>
                <w:szCs w:val="20"/>
              </w:rPr>
            </w:pPr>
            <w:r w:rsidRPr="00CC519F">
              <w:rPr>
                <w:rFonts w:cs="Arial"/>
                <w:szCs w:val="20"/>
              </w:rPr>
              <w:t>Priority</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Numeric</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6</w:t>
            </w:r>
          </w:p>
        </w:tc>
        <w:tc>
          <w:tcPr>
            <w:tcW w:w="2104" w:type="dxa"/>
            <w:vAlign w:val="center"/>
          </w:tcPr>
          <w:p w:rsidR="008749ED" w:rsidRPr="00CC519F" w:rsidRDefault="008749ED" w:rsidP="00246898">
            <w:pPr>
              <w:rPr>
                <w:rFonts w:cs="Arial"/>
                <w:szCs w:val="20"/>
              </w:rPr>
            </w:pPr>
            <w:r w:rsidRPr="00CC519F">
              <w:rPr>
                <w:rFonts w:cs="Arial"/>
                <w:szCs w:val="20"/>
              </w:rPr>
              <w:t>CallFlowURL</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7</w:t>
            </w:r>
          </w:p>
        </w:tc>
        <w:tc>
          <w:tcPr>
            <w:tcW w:w="2104" w:type="dxa"/>
            <w:vAlign w:val="center"/>
          </w:tcPr>
          <w:p w:rsidR="008749ED" w:rsidRPr="00CC519F" w:rsidRDefault="008749ED" w:rsidP="00246898">
            <w:pPr>
              <w:rPr>
                <w:rFonts w:cs="Arial"/>
                <w:szCs w:val="20"/>
              </w:rPr>
            </w:pPr>
            <w:r w:rsidRPr="00CC519F">
              <w:rPr>
                <w:rFonts w:cs="Arial"/>
                <w:szCs w:val="20"/>
              </w:rPr>
              <w:t>ContentFileName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8</w:t>
            </w:r>
          </w:p>
        </w:tc>
        <w:tc>
          <w:tcPr>
            <w:tcW w:w="2104" w:type="dxa"/>
            <w:vAlign w:val="center"/>
          </w:tcPr>
          <w:p w:rsidR="008749ED" w:rsidRPr="00CC519F" w:rsidRDefault="008749ED" w:rsidP="00246898">
            <w:pPr>
              <w:rPr>
                <w:rFonts w:cs="Arial"/>
                <w:szCs w:val="20"/>
              </w:rPr>
            </w:pPr>
            <w:r w:rsidRPr="00CC519F">
              <w:rPr>
                <w:rFonts w:cs="Arial"/>
                <w:szCs w:val="20"/>
              </w:rPr>
              <w:t>WeekId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9</w:t>
            </w:r>
          </w:p>
        </w:tc>
        <w:tc>
          <w:tcPr>
            <w:tcW w:w="2104" w:type="dxa"/>
            <w:vAlign w:val="center"/>
          </w:tcPr>
          <w:p w:rsidR="008749ED" w:rsidRPr="00CC519F" w:rsidRDefault="008749ED" w:rsidP="00246898">
            <w:pPr>
              <w:rPr>
                <w:rFonts w:cs="Arial"/>
                <w:szCs w:val="20"/>
              </w:rPr>
            </w:pPr>
            <w:r w:rsidRPr="00CC519F">
              <w:rPr>
                <w:rFonts w:cs="Arial"/>
                <w:szCs w:val="20"/>
              </w:rPr>
              <w:t>LanguageLocationCode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del w:id="419" w:author="Ashish Jain" w:date="2015-04-16T22:35:00Z">
              <w:r w:rsidRPr="00CC519F" w:rsidDel="00202A14">
                <w:rPr>
                  <w:rFonts w:cs="Arial"/>
                  <w:szCs w:val="20"/>
                </w:rPr>
                <w:delText>Integer</w:delText>
              </w:r>
            </w:del>
            <w:ins w:id="420" w:author="Ashish Jain" w:date="2015-04-16T22:35:00Z">
              <w:r w:rsidR="00202A14">
                <w:rPr>
                  <w:rFonts w:cs="Arial"/>
                  <w:szCs w:val="20"/>
                </w:rPr>
                <w:t>String</w:t>
              </w:r>
            </w:ins>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10</w:t>
            </w:r>
          </w:p>
        </w:tc>
        <w:tc>
          <w:tcPr>
            <w:tcW w:w="2104" w:type="dxa"/>
            <w:vAlign w:val="center"/>
          </w:tcPr>
          <w:p w:rsidR="008749ED" w:rsidRPr="00CC519F" w:rsidRDefault="008749ED" w:rsidP="00246898">
            <w:pPr>
              <w:rPr>
                <w:rFonts w:cs="Arial"/>
                <w:szCs w:val="20"/>
              </w:rPr>
            </w:pPr>
            <w:r w:rsidRPr="00CC519F">
              <w:rPr>
                <w:rFonts w:cs="Arial"/>
                <w:szCs w:val="20"/>
              </w:rPr>
              <w:t>Circle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1088"/>
        </w:trPr>
        <w:tc>
          <w:tcPr>
            <w:tcW w:w="458" w:type="dxa"/>
            <w:vAlign w:val="center"/>
          </w:tcPr>
          <w:p w:rsidR="008749ED" w:rsidRPr="00CC519F" w:rsidRDefault="008749ED" w:rsidP="00246898">
            <w:pPr>
              <w:rPr>
                <w:rFonts w:cs="Arial"/>
                <w:szCs w:val="20"/>
              </w:rPr>
            </w:pPr>
            <w:r w:rsidRPr="00CC519F">
              <w:rPr>
                <w:rFonts w:cs="Arial"/>
                <w:szCs w:val="20"/>
              </w:rPr>
              <w:t>11</w:t>
            </w:r>
          </w:p>
        </w:tc>
        <w:tc>
          <w:tcPr>
            <w:tcW w:w="2341" w:type="dxa"/>
            <w:vAlign w:val="center"/>
          </w:tcPr>
          <w:p w:rsidR="008749ED" w:rsidRPr="00CC519F" w:rsidRDefault="008749ED" w:rsidP="00246898">
            <w:pPr>
              <w:rPr>
                <w:rFonts w:cs="Arial"/>
                <w:szCs w:val="20"/>
              </w:rPr>
            </w:pPr>
            <w:r w:rsidRPr="00CC519F">
              <w:rPr>
                <w:rFonts w:cs="Arial"/>
                <w:szCs w:val="20"/>
              </w:rPr>
              <w:t>FinalStatus</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351" w:type="dxa"/>
            <w:vAlign w:val="center"/>
          </w:tcPr>
          <w:p w:rsidR="008749ED" w:rsidRPr="00CC519F" w:rsidRDefault="008749ED" w:rsidP="00246898">
            <w:pPr>
              <w:rPr>
                <w:rFonts w:cs="Arial"/>
                <w:szCs w:val="20"/>
              </w:rPr>
            </w:pPr>
            <w:r w:rsidRPr="00CC519F">
              <w:rPr>
                <w:rFonts w:cs="Arial"/>
                <w:szCs w:val="20"/>
              </w:rPr>
              <w:t>Numeric</w:t>
            </w:r>
          </w:p>
        </w:tc>
        <w:tc>
          <w:tcPr>
            <w:tcW w:w="968" w:type="dxa"/>
            <w:vAlign w:val="center"/>
          </w:tcPr>
          <w:p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_Ref410406872 \r \h </w:instrText>
            </w:r>
            <w:r w:rsidR="001639D2">
              <w:rPr>
                <w:rFonts w:cs="Arial"/>
                <w:szCs w:val="20"/>
              </w:rPr>
            </w:r>
            <w:r w:rsidR="001639D2">
              <w:rPr>
                <w:rFonts w:cs="Arial"/>
                <w:szCs w:val="20"/>
              </w:rPr>
              <w:fldChar w:fldCharType="separate"/>
            </w:r>
            <w:r w:rsidR="005A748E">
              <w:rPr>
                <w:rFonts w:cs="Arial"/>
                <w:szCs w:val="20"/>
              </w:rPr>
              <w:t>5.2</w:t>
            </w:r>
            <w:r w:rsidR="001639D2">
              <w:rPr>
                <w:rFonts w:cs="Arial"/>
                <w:szCs w:val="20"/>
              </w:rPr>
              <w:fldChar w:fldCharType="end"/>
            </w:r>
          </w:p>
        </w:tc>
        <w:tc>
          <w:tcPr>
            <w:tcW w:w="2919" w:type="dxa"/>
            <w:vAlign w:val="center"/>
          </w:tcPr>
          <w:p w:rsidR="008749ED" w:rsidRPr="00CC519F" w:rsidRDefault="008749ED" w:rsidP="00246898">
            <w:pPr>
              <w:rPr>
                <w:rFonts w:cs="Arial"/>
                <w:szCs w:val="20"/>
              </w:rPr>
            </w:pPr>
            <w:r w:rsidRPr="00CC519F">
              <w:rPr>
                <w:rFonts w:cs="Arial"/>
                <w:szCs w:val="20"/>
              </w:rPr>
              <w:t>Gives final status of the OBD request. The possible values are SUCCESS (1), FAILED(2) or REJECTED (3)</w:t>
            </w:r>
          </w:p>
        </w:tc>
      </w:tr>
      <w:tr w:rsidR="008749ED" w:rsidRPr="00CC519F" w:rsidTr="00246898">
        <w:trPr>
          <w:trHeight w:val="710"/>
        </w:trPr>
        <w:tc>
          <w:tcPr>
            <w:tcW w:w="458" w:type="dxa"/>
            <w:vAlign w:val="center"/>
          </w:tcPr>
          <w:p w:rsidR="008749ED" w:rsidRPr="00CC519F" w:rsidRDefault="008749ED" w:rsidP="00246898">
            <w:pPr>
              <w:rPr>
                <w:rFonts w:cs="Arial"/>
                <w:szCs w:val="20"/>
              </w:rPr>
            </w:pPr>
            <w:r w:rsidRPr="00CC519F">
              <w:rPr>
                <w:rFonts w:cs="Arial"/>
                <w:szCs w:val="20"/>
              </w:rPr>
              <w:t>12</w:t>
            </w:r>
          </w:p>
        </w:tc>
        <w:tc>
          <w:tcPr>
            <w:tcW w:w="2341" w:type="dxa"/>
            <w:vAlign w:val="center"/>
          </w:tcPr>
          <w:p w:rsidR="008749ED" w:rsidRPr="00CC519F" w:rsidRDefault="008749ED" w:rsidP="00246898">
            <w:pPr>
              <w:rPr>
                <w:rFonts w:cs="Arial"/>
                <w:szCs w:val="20"/>
              </w:rPr>
            </w:pPr>
            <w:r w:rsidRPr="00CC519F">
              <w:rPr>
                <w:rFonts w:cs="Arial"/>
                <w:szCs w:val="20"/>
              </w:rPr>
              <w:t>StatusCode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351" w:type="dxa"/>
            <w:vAlign w:val="center"/>
          </w:tcPr>
          <w:p w:rsidR="008749ED" w:rsidRPr="00CC519F" w:rsidRDefault="008749ED" w:rsidP="00246898">
            <w:pPr>
              <w:rPr>
                <w:rFonts w:cs="Arial"/>
                <w:szCs w:val="20"/>
              </w:rPr>
            </w:pPr>
            <w:r w:rsidRPr="00CC519F">
              <w:rPr>
                <w:rFonts w:cs="Arial"/>
                <w:szCs w:val="20"/>
              </w:rPr>
              <w:t>Numeric</w:t>
            </w:r>
          </w:p>
        </w:tc>
        <w:tc>
          <w:tcPr>
            <w:tcW w:w="968" w:type="dxa"/>
            <w:vAlign w:val="center"/>
          </w:tcPr>
          <w:p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_Ref410417040 \r \h </w:instrText>
            </w:r>
            <w:r w:rsidR="001639D2">
              <w:rPr>
                <w:rFonts w:cs="Arial"/>
                <w:szCs w:val="20"/>
              </w:rPr>
            </w:r>
            <w:r w:rsidR="001639D2">
              <w:rPr>
                <w:rFonts w:cs="Arial"/>
                <w:szCs w:val="20"/>
              </w:rPr>
              <w:fldChar w:fldCharType="separate"/>
            </w:r>
            <w:r w:rsidR="005A748E">
              <w:rPr>
                <w:rFonts w:cs="Arial"/>
                <w:szCs w:val="20"/>
              </w:rPr>
              <w:t>4.5.1</w:t>
            </w:r>
            <w:r w:rsidR="001639D2">
              <w:rPr>
                <w:rFonts w:cs="Arial"/>
                <w:szCs w:val="20"/>
              </w:rPr>
              <w:fldChar w:fldCharType="end"/>
            </w:r>
          </w:p>
        </w:tc>
        <w:tc>
          <w:tcPr>
            <w:tcW w:w="2919" w:type="dxa"/>
            <w:vAlign w:val="center"/>
          </w:tcPr>
          <w:p w:rsidR="008749ED" w:rsidRPr="00CC519F" w:rsidRDefault="008749ED" w:rsidP="00246898">
            <w:pPr>
              <w:rPr>
                <w:rFonts w:cs="Arial"/>
                <w:szCs w:val="20"/>
              </w:rPr>
            </w:pPr>
            <w:r w:rsidRPr="00CC519F">
              <w:rPr>
                <w:rFonts w:cs="Arial"/>
                <w:szCs w:val="20"/>
              </w:rPr>
              <w:t>Status code of the last call.</w:t>
            </w:r>
          </w:p>
        </w:tc>
      </w:tr>
      <w:tr w:rsidR="008749ED" w:rsidRPr="00CC519F" w:rsidTr="00246898">
        <w:trPr>
          <w:trHeight w:val="575"/>
        </w:trPr>
        <w:tc>
          <w:tcPr>
            <w:tcW w:w="458" w:type="dxa"/>
            <w:vAlign w:val="center"/>
          </w:tcPr>
          <w:p w:rsidR="008749ED" w:rsidRPr="00CC519F" w:rsidRDefault="008749ED" w:rsidP="00246898">
            <w:pPr>
              <w:rPr>
                <w:rFonts w:cs="Arial"/>
                <w:szCs w:val="20"/>
              </w:rPr>
            </w:pPr>
            <w:r w:rsidRPr="00CC519F">
              <w:rPr>
                <w:rFonts w:cs="Arial"/>
                <w:szCs w:val="20"/>
              </w:rPr>
              <w:t>13</w:t>
            </w:r>
          </w:p>
        </w:tc>
        <w:tc>
          <w:tcPr>
            <w:tcW w:w="2341" w:type="dxa"/>
            <w:vAlign w:val="center"/>
          </w:tcPr>
          <w:p w:rsidR="008749ED" w:rsidRPr="00CC519F" w:rsidRDefault="008749ED" w:rsidP="00246898">
            <w:pPr>
              <w:rPr>
                <w:rFonts w:cs="Arial"/>
                <w:szCs w:val="20"/>
              </w:rPr>
            </w:pPr>
            <w:r w:rsidRPr="00CC519F">
              <w:rPr>
                <w:rFonts w:cs="Arial"/>
                <w:szCs w:val="20"/>
              </w:rPr>
              <w:t>Attempts</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351" w:type="dxa"/>
            <w:vAlign w:val="center"/>
          </w:tcPr>
          <w:p w:rsidR="008749ED" w:rsidRPr="00CC519F" w:rsidRDefault="008749ED" w:rsidP="00246898">
            <w:pPr>
              <w:rPr>
                <w:rFonts w:cs="Arial"/>
                <w:szCs w:val="20"/>
              </w:rPr>
            </w:pPr>
            <w:r w:rsidRPr="00CC519F">
              <w:rPr>
                <w:rFonts w:cs="Arial"/>
                <w:szCs w:val="20"/>
              </w:rPr>
              <w:t>Numeric</w:t>
            </w:r>
          </w:p>
        </w:tc>
        <w:tc>
          <w:tcPr>
            <w:tcW w:w="968" w:type="dxa"/>
            <w:vAlign w:val="center"/>
          </w:tcPr>
          <w:p w:rsidR="008749ED" w:rsidRPr="00CC519F" w:rsidRDefault="008749ED" w:rsidP="00246898">
            <w:pPr>
              <w:rPr>
                <w:rFonts w:cs="Arial"/>
                <w:szCs w:val="20"/>
              </w:rPr>
            </w:pPr>
          </w:p>
        </w:tc>
        <w:tc>
          <w:tcPr>
            <w:tcW w:w="2919" w:type="dxa"/>
            <w:vAlign w:val="center"/>
          </w:tcPr>
          <w:p w:rsidR="008749ED" w:rsidRPr="00CC519F" w:rsidRDefault="008749ED" w:rsidP="00246898">
            <w:pPr>
              <w:rPr>
                <w:rFonts w:cs="Arial"/>
                <w:szCs w:val="20"/>
              </w:rPr>
            </w:pPr>
            <w:r w:rsidRPr="00CC519F">
              <w:rPr>
                <w:rFonts w:cs="Arial"/>
                <w:szCs w:val="20"/>
              </w:rPr>
              <w:t>Total call attempts made for the OBD Request</w:t>
            </w:r>
          </w:p>
        </w:tc>
      </w:tr>
    </w:tbl>
    <w:p w:rsidR="008749ED" w:rsidRDefault="008749ED" w:rsidP="008749ED"/>
    <w:p w:rsidR="008749ED" w:rsidRDefault="008749ED" w:rsidP="008749ED">
      <w:pPr>
        <w:pStyle w:val="Heading3"/>
      </w:pPr>
      <w:bookmarkStart w:id="421" w:name="_Toc411454400"/>
      <w:r>
        <w:t>CDR Detail File Format</w:t>
      </w:r>
      <w:bookmarkEnd w:id="421"/>
    </w:p>
    <w:p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rsidTr="00246898">
        <w:tc>
          <w:tcPr>
            <w:tcW w:w="439"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Description</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w:t>
            </w:r>
          </w:p>
        </w:tc>
        <w:tc>
          <w:tcPr>
            <w:tcW w:w="2240" w:type="dxa"/>
            <w:vAlign w:val="center"/>
          </w:tcPr>
          <w:p w:rsidR="008749ED" w:rsidRPr="00CC519F" w:rsidRDefault="008749ED" w:rsidP="00246898">
            <w:pPr>
              <w:rPr>
                <w:rFonts w:cs="Arial"/>
                <w:szCs w:val="20"/>
              </w:rPr>
            </w:pPr>
            <w:r w:rsidRPr="00CC519F">
              <w:rPr>
                <w:rFonts w:cs="Arial"/>
                <w:szCs w:val="20"/>
              </w:rPr>
              <w:t>RequestId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Request ID of the OBD record</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2</w:t>
            </w:r>
          </w:p>
        </w:tc>
        <w:tc>
          <w:tcPr>
            <w:tcW w:w="2240" w:type="dxa"/>
            <w:vAlign w:val="center"/>
          </w:tcPr>
          <w:p w:rsidR="008749ED" w:rsidRPr="00CC519F" w:rsidRDefault="008749ED" w:rsidP="00246898">
            <w:pPr>
              <w:rPr>
                <w:rFonts w:cs="Arial"/>
                <w:szCs w:val="20"/>
              </w:rPr>
            </w:pPr>
            <w:r w:rsidRPr="00CC519F">
              <w:rPr>
                <w:rFonts w:cs="Arial"/>
                <w:szCs w:val="20"/>
              </w:rPr>
              <w:t>Msisdn</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Dialed Number</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3</w:t>
            </w:r>
          </w:p>
        </w:tc>
        <w:tc>
          <w:tcPr>
            <w:tcW w:w="2240" w:type="dxa"/>
            <w:vAlign w:val="center"/>
          </w:tcPr>
          <w:p w:rsidR="008749ED" w:rsidRPr="00CC519F" w:rsidRDefault="008749ED" w:rsidP="00246898">
            <w:pPr>
              <w:rPr>
                <w:rFonts w:cs="Arial"/>
                <w:szCs w:val="20"/>
              </w:rPr>
            </w:pPr>
            <w:r w:rsidRPr="00CC519F">
              <w:rPr>
                <w:rFonts w:cs="Arial"/>
                <w:szCs w:val="20"/>
              </w:rPr>
              <w:t>CallId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4</w:t>
            </w:r>
          </w:p>
        </w:tc>
        <w:tc>
          <w:tcPr>
            <w:tcW w:w="2240" w:type="dxa"/>
            <w:vAlign w:val="center"/>
          </w:tcPr>
          <w:p w:rsidR="008749ED" w:rsidRPr="00CC519F" w:rsidRDefault="008749ED" w:rsidP="00246898">
            <w:pPr>
              <w:rPr>
                <w:rFonts w:cs="Arial"/>
                <w:szCs w:val="20"/>
              </w:rPr>
            </w:pPr>
            <w:r w:rsidRPr="00CC519F">
              <w:rPr>
                <w:rFonts w:cs="Arial"/>
                <w:szCs w:val="20"/>
              </w:rPr>
              <w:t>AttemptNo</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Numeric</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 xml:space="preserve">Attempt number (starting from 1 for the first call. In case no attempts were </w:t>
            </w:r>
            <w:r w:rsidRPr="00CC519F">
              <w:rPr>
                <w:rFonts w:cs="Arial"/>
                <w:szCs w:val="20"/>
              </w:rPr>
              <w:lastRenderedPageBreak/>
              <w:t>made, no record will be included in the detail)</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lastRenderedPageBreak/>
              <w:t>5</w:t>
            </w:r>
          </w:p>
        </w:tc>
        <w:tc>
          <w:tcPr>
            <w:tcW w:w="2240" w:type="dxa"/>
            <w:vAlign w:val="center"/>
          </w:tcPr>
          <w:p w:rsidR="008749ED" w:rsidRPr="00CC519F" w:rsidRDefault="008749ED" w:rsidP="00246898">
            <w:pPr>
              <w:rPr>
                <w:rFonts w:cs="Arial"/>
                <w:szCs w:val="20"/>
              </w:rPr>
            </w:pPr>
            <w:r w:rsidRPr="00CC519F">
              <w:rPr>
                <w:rFonts w:cs="Arial"/>
                <w:szCs w:val="20"/>
              </w:rPr>
              <w:t>CallStartTime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197A2E" w:rsidP="00246898">
            <w:pPr>
              <w:rPr>
                <w:rFonts w:cs="Arial"/>
                <w:szCs w:val="20"/>
              </w:rPr>
            </w:pPr>
            <w:r>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197A2E">
            <w:pPr>
              <w:rPr>
                <w:rFonts w:cs="Arial"/>
                <w:szCs w:val="20"/>
              </w:rPr>
            </w:pPr>
            <w:r w:rsidRPr="00CC519F">
              <w:rPr>
                <w:rFonts w:cs="Arial"/>
                <w:szCs w:val="20"/>
              </w:rPr>
              <w:t>Gives the call attempted time</w:t>
            </w:r>
            <w:r w:rsidR="00197A2E">
              <w:rPr>
                <w:rFonts w:cs="Arial"/>
                <w:szCs w:val="20"/>
              </w:rPr>
              <w:t xml:space="preserve"> in epoch format.</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6</w:t>
            </w:r>
          </w:p>
        </w:tc>
        <w:tc>
          <w:tcPr>
            <w:tcW w:w="2240" w:type="dxa"/>
            <w:vAlign w:val="center"/>
          </w:tcPr>
          <w:p w:rsidR="008749ED" w:rsidRPr="00CC519F" w:rsidRDefault="008749ED" w:rsidP="00246898">
            <w:pPr>
              <w:rPr>
                <w:rFonts w:cs="Arial"/>
                <w:szCs w:val="20"/>
              </w:rPr>
            </w:pPr>
            <w:r w:rsidRPr="00CC519F">
              <w:rPr>
                <w:rFonts w:cs="Arial"/>
                <w:szCs w:val="20"/>
              </w:rPr>
              <w:t>CallAnswerTime</w:t>
            </w:r>
          </w:p>
        </w:tc>
        <w:tc>
          <w:tcPr>
            <w:tcW w:w="1161" w:type="dxa"/>
            <w:vAlign w:val="center"/>
          </w:tcPr>
          <w:p w:rsidR="008749ED" w:rsidRPr="00CC519F" w:rsidRDefault="008749ED" w:rsidP="00246898">
            <w:pPr>
              <w:rPr>
                <w:rFonts w:cs="Arial"/>
                <w:szCs w:val="20"/>
              </w:rPr>
            </w:pPr>
            <w:r w:rsidRPr="00CC519F">
              <w:rPr>
                <w:rFonts w:cs="Arial"/>
                <w:szCs w:val="20"/>
              </w:rPr>
              <w:t>No</w:t>
            </w:r>
          </w:p>
        </w:tc>
        <w:tc>
          <w:tcPr>
            <w:tcW w:w="1488" w:type="dxa"/>
            <w:vAlign w:val="center"/>
          </w:tcPr>
          <w:p w:rsidR="008749ED" w:rsidRPr="00CC519F" w:rsidRDefault="00197A2E" w:rsidP="00246898">
            <w:pPr>
              <w:rPr>
                <w:rFonts w:cs="Arial"/>
                <w:szCs w:val="20"/>
              </w:rPr>
            </w:pPr>
            <w:r>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format </w:t>
            </w:r>
            <w:r w:rsidRPr="00CC519F">
              <w:rPr>
                <w:rFonts w:cs="Arial"/>
                <w:szCs w:val="20"/>
              </w:rPr>
              <w:t>,  in case the call was answered</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7</w:t>
            </w:r>
          </w:p>
        </w:tc>
        <w:tc>
          <w:tcPr>
            <w:tcW w:w="2240" w:type="dxa"/>
            <w:vAlign w:val="center"/>
          </w:tcPr>
          <w:p w:rsidR="008749ED" w:rsidRPr="00CC519F" w:rsidRDefault="008749ED" w:rsidP="00246898">
            <w:pPr>
              <w:rPr>
                <w:rFonts w:cs="Arial"/>
                <w:szCs w:val="20"/>
              </w:rPr>
            </w:pPr>
            <w:r w:rsidRPr="00CC519F">
              <w:rPr>
                <w:rFonts w:cs="Arial"/>
                <w:szCs w:val="20"/>
              </w:rPr>
              <w:t>CallEndTime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197A2E" w:rsidP="00246898">
            <w:pPr>
              <w:rPr>
                <w:rFonts w:cs="Arial"/>
                <w:szCs w:val="20"/>
              </w:rPr>
            </w:pPr>
            <w:r>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epoch format.</w:t>
            </w:r>
          </w:p>
        </w:tc>
      </w:tr>
      <w:tr w:rsidR="008749ED" w:rsidRPr="00CC519F" w:rsidTr="00246898">
        <w:tc>
          <w:tcPr>
            <w:tcW w:w="439" w:type="dxa"/>
            <w:vAlign w:val="center"/>
          </w:tcPr>
          <w:p w:rsidR="008749ED" w:rsidRPr="00CC519F" w:rsidRDefault="008749ED" w:rsidP="00246898">
            <w:pPr>
              <w:spacing w:after="200" w:line="276" w:lineRule="auto"/>
              <w:rPr>
                <w:rFonts w:cs="Arial"/>
                <w:szCs w:val="20"/>
              </w:rPr>
            </w:pPr>
            <w:r w:rsidRPr="00CC519F">
              <w:rPr>
                <w:rFonts w:cs="Arial"/>
                <w:szCs w:val="20"/>
              </w:rPr>
              <w:t>8</w:t>
            </w:r>
          </w:p>
        </w:tc>
        <w:tc>
          <w:tcPr>
            <w:tcW w:w="2240" w:type="dxa"/>
            <w:vAlign w:val="center"/>
          </w:tcPr>
          <w:p w:rsidR="008749ED" w:rsidRPr="00CC519F" w:rsidRDefault="008749ED" w:rsidP="00246898">
            <w:pPr>
              <w:rPr>
                <w:rFonts w:cs="Arial"/>
                <w:szCs w:val="20"/>
              </w:rPr>
            </w:pPr>
            <w:r w:rsidRPr="00CC519F">
              <w:rPr>
                <w:rFonts w:cs="Arial"/>
                <w:szCs w:val="20"/>
              </w:rPr>
              <w:t>CallDurationInPulse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Numeric</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9</w:t>
            </w:r>
          </w:p>
        </w:tc>
        <w:tc>
          <w:tcPr>
            <w:tcW w:w="2240" w:type="dxa"/>
            <w:vAlign w:val="center"/>
          </w:tcPr>
          <w:p w:rsidR="008749ED" w:rsidRPr="00CC519F" w:rsidRDefault="008749ED" w:rsidP="00246898">
            <w:pPr>
              <w:rPr>
                <w:rFonts w:cs="Arial"/>
                <w:szCs w:val="20"/>
              </w:rPr>
            </w:pPr>
            <w:r w:rsidRPr="00CC519F">
              <w:rPr>
                <w:rFonts w:cs="Arial"/>
                <w:szCs w:val="20"/>
              </w:rPr>
              <w:t>CallStatus</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Numeric</w:t>
            </w:r>
          </w:p>
        </w:tc>
        <w:tc>
          <w:tcPr>
            <w:tcW w:w="1440" w:type="dxa"/>
            <w:vAlign w:val="center"/>
          </w:tcPr>
          <w:p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_Ref410416938 \r \h </w:instrText>
            </w:r>
            <w:r w:rsidR="001639D2">
              <w:rPr>
                <w:rFonts w:cs="Arial"/>
                <w:szCs w:val="20"/>
              </w:rPr>
            </w:r>
            <w:r w:rsidR="001639D2">
              <w:rPr>
                <w:rFonts w:cs="Arial"/>
                <w:szCs w:val="20"/>
              </w:rPr>
              <w:fldChar w:fldCharType="separate"/>
            </w:r>
            <w:r w:rsidR="005A748E">
              <w:rPr>
                <w:rFonts w:cs="Arial"/>
                <w:szCs w:val="20"/>
              </w:rPr>
              <w:t>4.5.1</w:t>
            </w:r>
            <w:r w:rsidR="001639D2">
              <w:rPr>
                <w:rFonts w:cs="Arial"/>
                <w:szCs w:val="20"/>
              </w:rPr>
              <w:fldChar w:fldCharType="end"/>
            </w:r>
          </w:p>
        </w:tc>
        <w:tc>
          <w:tcPr>
            <w:tcW w:w="2646" w:type="dxa"/>
            <w:vAlign w:val="center"/>
          </w:tcPr>
          <w:p w:rsidR="008749ED" w:rsidRPr="00CC519F" w:rsidRDefault="008749ED" w:rsidP="00246898">
            <w:pPr>
              <w:rPr>
                <w:rFonts w:cs="Arial"/>
                <w:szCs w:val="20"/>
              </w:rPr>
            </w:pPr>
            <w:r w:rsidRPr="00CC519F">
              <w:rPr>
                <w:rFonts w:cs="Arial"/>
                <w:szCs w:val="20"/>
              </w:rPr>
              <w:t>Refer Status-codes in the table</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10</w:t>
            </w:r>
          </w:p>
        </w:tc>
        <w:tc>
          <w:tcPr>
            <w:tcW w:w="2240" w:type="dxa"/>
            <w:vAlign w:val="center"/>
          </w:tcPr>
          <w:p w:rsidR="008749ED" w:rsidRPr="00CC519F" w:rsidRDefault="008749ED" w:rsidP="00246898">
            <w:pPr>
              <w:rPr>
                <w:rFonts w:cs="Arial"/>
                <w:szCs w:val="20"/>
              </w:rPr>
            </w:pPr>
            <w:r w:rsidRPr="00CC519F">
              <w:rPr>
                <w:rFonts w:cs="Arial"/>
                <w:szCs w:val="20"/>
              </w:rPr>
              <w:t>LanguageLocationId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Integer</w:t>
            </w:r>
          </w:p>
        </w:tc>
        <w:tc>
          <w:tcPr>
            <w:tcW w:w="1440" w:type="dxa"/>
            <w:vAlign w:val="center"/>
          </w:tcPr>
          <w:p w:rsidR="008749ED" w:rsidRPr="00CC519F" w:rsidRDefault="00E27292" w:rsidP="00246898">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23681C">
              <w:rPr>
                <w:rFonts w:cs="Arial"/>
                <w:szCs w:val="20"/>
              </w:rPr>
              <w:t>7.2</w:t>
            </w:r>
            <w:r w:rsidR="001639D2">
              <w:rPr>
                <w:rFonts w:cs="Arial"/>
                <w:szCs w:val="20"/>
              </w:rPr>
              <w:fldChar w:fldCharType="end"/>
            </w:r>
          </w:p>
        </w:tc>
        <w:tc>
          <w:tcPr>
            <w:tcW w:w="2646" w:type="dxa"/>
            <w:vAlign w:val="center"/>
          </w:tcPr>
          <w:p w:rsidR="008749ED" w:rsidRPr="00CC519F" w:rsidRDefault="008749ED" w:rsidP="00246898">
            <w:pPr>
              <w:rPr>
                <w:rFonts w:cs="Arial"/>
                <w:szCs w:val="20"/>
              </w:rPr>
            </w:pPr>
            <w:r w:rsidRPr="00CC519F">
              <w:rPr>
                <w:rFonts w:cs="Arial"/>
                <w:szCs w:val="20"/>
              </w:rPr>
              <w:t>Language code of the content that is played</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11</w:t>
            </w:r>
          </w:p>
        </w:tc>
        <w:tc>
          <w:tcPr>
            <w:tcW w:w="2240" w:type="dxa"/>
            <w:vAlign w:val="center"/>
          </w:tcPr>
          <w:p w:rsidR="008749ED" w:rsidRPr="00CC519F" w:rsidRDefault="008749ED" w:rsidP="00246898">
            <w:pPr>
              <w:rPr>
                <w:rFonts w:cs="Arial"/>
                <w:szCs w:val="20"/>
              </w:rPr>
            </w:pPr>
            <w:r w:rsidRPr="00CC519F">
              <w:rPr>
                <w:rFonts w:cs="Arial"/>
                <w:szCs w:val="20"/>
              </w:rPr>
              <w:t>ContentFile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Contentfile played (of the kilkari service)</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12</w:t>
            </w:r>
          </w:p>
        </w:tc>
        <w:tc>
          <w:tcPr>
            <w:tcW w:w="2240" w:type="dxa"/>
            <w:vAlign w:val="center"/>
          </w:tcPr>
          <w:p w:rsidR="008749ED" w:rsidRPr="00CC519F" w:rsidRDefault="008749ED" w:rsidP="00246898">
            <w:pPr>
              <w:rPr>
                <w:rFonts w:cs="Arial"/>
                <w:szCs w:val="20"/>
              </w:rPr>
            </w:pPr>
            <w:r w:rsidRPr="00CC519F">
              <w:rPr>
                <w:rFonts w:cs="Arial"/>
                <w:szCs w:val="20"/>
              </w:rPr>
              <w:t>MsgPlayStartTime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197A2E" w:rsidP="00246898">
            <w:pPr>
              <w:rPr>
                <w:rFonts w:cs="Arial"/>
                <w:szCs w:val="20"/>
              </w:rPr>
            </w:pPr>
            <w:r>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13</w:t>
            </w:r>
          </w:p>
        </w:tc>
        <w:tc>
          <w:tcPr>
            <w:tcW w:w="2240" w:type="dxa"/>
            <w:vAlign w:val="center"/>
          </w:tcPr>
          <w:p w:rsidR="008749ED" w:rsidRPr="00CC519F" w:rsidRDefault="008749ED" w:rsidP="00246898">
            <w:pPr>
              <w:rPr>
                <w:rFonts w:cs="Arial"/>
                <w:szCs w:val="20"/>
              </w:rPr>
            </w:pPr>
            <w:r w:rsidRPr="00CC519F">
              <w:rPr>
                <w:rFonts w:cs="Arial"/>
                <w:szCs w:val="20"/>
              </w:rPr>
              <w:t>MsgPlayEndTime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197A2E" w:rsidP="00246898">
            <w:pPr>
              <w:rPr>
                <w:rFonts w:cs="Arial"/>
                <w:szCs w:val="20"/>
              </w:rPr>
            </w:pPr>
            <w:r>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Time when the message playing</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14</w:t>
            </w:r>
          </w:p>
        </w:tc>
        <w:tc>
          <w:tcPr>
            <w:tcW w:w="2240" w:type="dxa"/>
            <w:vAlign w:val="center"/>
          </w:tcPr>
          <w:p w:rsidR="008749ED" w:rsidRPr="00CC519F" w:rsidRDefault="008749ED" w:rsidP="00246898">
            <w:pPr>
              <w:rPr>
                <w:rFonts w:cs="Arial"/>
                <w:szCs w:val="20"/>
              </w:rPr>
            </w:pPr>
            <w:r w:rsidRPr="00CC519F">
              <w:rPr>
                <w:rFonts w:cs="Arial"/>
                <w:szCs w:val="20"/>
              </w:rPr>
              <w:t>CircleId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Pr>
                <w:rFonts w:cs="Arial"/>
                <w:szCs w:val="20"/>
              </w:rPr>
              <w:t>5.3</w:t>
            </w:r>
            <w:r w:rsidR="001639D2">
              <w:rPr>
                <w:rFonts w:cs="Arial"/>
                <w:szCs w:val="20"/>
              </w:rPr>
              <w:fldChar w:fldCharType="end"/>
            </w:r>
          </w:p>
        </w:tc>
        <w:tc>
          <w:tcPr>
            <w:tcW w:w="2646" w:type="dxa"/>
            <w:vAlign w:val="center"/>
          </w:tcPr>
          <w:p w:rsidR="008749ED" w:rsidRPr="00CC519F" w:rsidRDefault="00B96226" w:rsidP="00B96226">
            <w:pPr>
              <w:rPr>
                <w:rFonts w:cs="Arial"/>
                <w:szCs w:val="20"/>
              </w:rPr>
            </w:pPr>
            <w:r>
              <w:rPr>
                <w:rFonts w:cs="Arial"/>
                <w:szCs w:val="20"/>
              </w:rPr>
              <w:t>Circle of the called number</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15</w:t>
            </w:r>
          </w:p>
        </w:tc>
        <w:tc>
          <w:tcPr>
            <w:tcW w:w="2240" w:type="dxa"/>
            <w:vAlign w:val="center"/>
          </w:tcPr>
          <w:p w:rsidR="008749ED" w:rsidRPr="00CC519F" w:rsidRDefault="008749ED" w:rsidP="00246898">
            <w:pPr>
              <w:rPr>
                <w:rFonts w:cs="Arial"/>
                <w:szCs w:val="20"/>
              </w:rPr>
            </w:pPr>
            <w:r w:rsidRPr="00CC519F">
              <w:rPr>
                <w:rFonts w:cs="Arial"/>
                <w:szCs w:val="20"/>
              </w:rPr>
              <w:t>OperatorId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Pr>
                <w:rFonts w:cs="Arial"/>
                <w:szCs w:val="20"/>
              </w:rPr>
              <w:t>5.4</w:t>
            </w:r>
            <w:r w:rsidR="001639D2">
              <w:rPr>
                <w:rFonts w:cs="Arial"/>
                <w:szCs w:val="20"/>
              </w:rPr>
              <w:fldChar w:fldCharType="end"/>
            </w:r>
          </w:p>
        </w:tc>
        <w:tc>
          <w:tcPr>
            <w:tcW w:w="2646" w:type="dxa"/>
            <w:vAlign w:val="center"/>
          </w:tcPr>
          <w:p w:rsidR="008749ED" w:rsidRPr="00CC519F" w:rsidRDefault="00B96226" w:rsidP="00B96226">
            <w:pPr>
              <w:rPr>
                <w:rFonts w:cs="Arial"/>
                <w:szCs w:val="20"/>
              </w:rPr>
            </w:pPr>
            <w:r>
              <w:rPr>
                <w:rFonts w:cs="Arial"/>
                <w:szCs w:val="20"/>
              </w:rPr>
              <w:t>Operator of the called number</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16</w:t>
            </w:r>
          </w:p>
        </w:tc>
        <w:tc>
          <w:tcPr>
            <w:tcW w:w="2240" w:type="dxa"/>
            <w:vAlign w:val="center"/>
          </w:tcPr>
          <w:p w:rsidR="008749ED" w:rsidRPr="00CC519F" w:rsidRDefault="008749ED" w:rsidP="00246898">
            <w:pPr>
              <w:rPr>
                <w:rFonts w:cs="Arial"/>
                <w:szCs w:val="20"/>
              </w:rPr>
            </w:pPr>
            <w:r w:rsidRPr="00CC519F">
              <w:rPr>
                <w:rFonts w:cs="Arial"/>
                <w:szCs w:val="20"/>
              </w:rPr>
              <w:t>Priority</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B96226" w:rsidRPr="00CC519F" w:rsidRDefault="00B96226" w:rsidP="00B96226">
            <w:pPr>
              <w:rPr>
                <w:rFonts w:cs="Arial"/>
                <w:szCs w:val="20"/>
              </w:rPr>
            </w:pPr>
            <w:r w:rsidRPr="00CC519F">
              <w:rPr>
                <w:rFonts w:cs="Arial"/>
                <w:szCs w:val="20"/>
              </w:rPr>
              <w:t>Specifies the priority with which the call is to be made. By default value is 0.</w:t>
            </w:r>
          </w:p>
          <w:p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rsidR="008749ED" w:rsidRPr="00CC519F" w:rsidRDefault="008749ED" w:rsidP="00246898">
            <w:pPr>
              <w:rPr>
                <w:rFonts w:cs="Arial"/>
                <w:szCs w:val="20"/>
              </w:rPr>
            </w:pPr>
          </w:p>
        </w:tc>
      </w:tr>
      <w:tr w:rsidR="008749ED" w:rsidRPr="00CC519F" w:rsidTr="00246898">
        <w:trPr>
          <w:trHeight w:val="377"/>
        </w:trPr>
        <w:tc>
          <w:tcPr>
            <w:tcW w:w="439" w:type="dxa"/>
            <w:vAlign w:val="center"/>
          </w:tcPr>
          <w:p w:rsidR="008749ED" w:rsidRPr="00CC519F" w:rsidRDefault="008749ED" w:rsidP="00246898">
            <w:pPr>
              <w:rPr>
                <w:rFonts w:cs="Arial"/>
                <w:szCs w:val="20"/>
              </w:rPr>
            </w:pPr>
            <w:r w:rsidRPr="00CC519F">
              <w:rPr>
                <w:rFonts w:cs="Arial"/>
                <w:szCs w:val="20"/>
              </w:rPr>
              <w:t>17</w:t>
            </w:r>
          </w:p>
        </w:tc>
        <w:tc>
          <w:tcPr>
            <w:tcW w:w="2240" w:type="dxa"/>
            <w:vAlign w:val="center"/>
          </w:tcPr>
          <w:p w:rsidR="008749ED" w:rsidRPr="00CC519F" w:rsidRDefault="008749ED" w:rsidP="00246898">
            <w:pPr>
              <w:rPr>
                <w:rFonts w:cs="Arial"/>
                <w:szCs w:val="20"/>
              </w:rPr>
            </w:pPr>
            <w:r w:rsidRPr="00CC519F">
              <w:rPr>
                <w:rFonts w:cs="Arial"/>
                <w:szCs w:val="20"/>
              </w:rPr>
              <w:t>CallDisconnectReason</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r w:rsidRPr="00CC519F">
              <w:rPr>
                <w:rFonts w:cs="Arial"/>
                <w:szCs w:val="20"/>
              </w:rPr>
              <w:t xml:space="preserve">Refer </w:t>
            </w:r>
            <w:r w:rsidR="001639D2">
              <w:rPr>
                <w:rFonts w:cs="Arial"/>
                <w:szCs w:val="20"/>
              </w:rPr>
              <w:fldChar w:fldCharType="begin"/>
            </w:r>
            <w:r w:rsidR="00E27292">
              <w:rPr>
                <w:rFonts w:cs="Arial"/>
                <w:szCs w:val="20"/>
              </w:rPr>
              <w:instrText xml:space="preserve"> REF _Ref410155991 \r \h </w:instrText>
            </w:r>
            <w:r w:rsidR="001639D2">
              <w:rPr>
                <w:rFonts w:cs="Arial"/>
                <w:szCs w:val="20"/>
              </w:rPr>
            </w:r>
            <w:r w:rsidR="001639D2">
              <w:rPr>
                <w:rFonts w:cs="Arial"/>
                <w:szCs w:val="20"/>
              </w:rPr>
              <w:fldChar w:fldCharType="separate"/>
            </w:r>
            <w:r w:rsidR="00E27292">
              <w:rPr>
                <w:rFonts w:cs="Arial"/>
                <w:szCs w:val="20"/>
              </w:rPr>
              <w:t>5.1</w:t>
            </w:r>
            <w:r w:rsidR="001639D2">
              <w:rPr>
                <w:rFonts w:cs="Arial"/>
                <w:szCs w:val="20"/>
              </w:rPr>
              <w:fldChar w:fldCharType="end"/>
            </w:r>
          </w:p>
        </w:tc>
        <w:tc>
          <w:tcPr>
            <w:tcW w:w="2646" w:type="dxa"/>
            <w:vAlign w:val="center"/>
          </w:tcPr>
          <w:p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18</w:t>
            </w:r>
          </w:p>
        </w:tc>
        <w:tc>
          <w:tcPr>
            <w:tcW w:w="2240" w:type="dxa"/>
            <w:vAlign w:val="center"/>
          </w:tcPr>
          <w:p w:rsidR="008749ED" w:rsidRPr="00CC519F" w:rsidRDefault="008749ED" w:rsidP="00246898">
            <w:pPr>
              <w:rPr>
                <w:rFonts w:cs="Arial"/>
                <w:szCs w:val="20"/>
              </w:rPr>
            </w:pPr>
            <w:r w:rsidRPr="00CC519F">
              <w:rPr>
                <w:rFonts w:cs="Arial"/>
                <w:szCs w:val="20"/>
              </w:rPr>
              <w:t>WeekId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B96226" w:rsidP="00246898">
            <w:pPr>
              <w:rPr>
                <w:rFonts w:cs="Arial"/>
                <w:szCs w:val="20"/>
              </w:rPr>
            </w:pPr>
            <w:r>
              <w:rPr>
                <w:rFonts w:cs="Arial"/>
                <w:szCs w:val="20"/>
              </w:rPr>
              <w:t>Week id of the messaged delivered in OBD</w:t>
            </w:r>
          </w:p>
        </w:tc>
      </w:tr>
    </w:tbl>
    <w:p w:rsidR="008749ED" w:rsidRPr="00CC519F" w:rsidRDefault="008749ED" w:rsidP="008749ED"/>
    <w:p w:rsidR="00075532" w:rsidRDefault="00075532" w:rsidP="00075532">
      <w:pPr>
        <w:pStyle w:val="Heading2"/>
      </w:pPr>
      <w:bookmarkStart w:id="422" w:name="_Toc411454401"/>
      <w:bookmarkStart w:id="423" w:name="_Toc408531814"/>
      <w:bookmarkStart w:id="424" w:name="_Toc409199382"/>
      <w:bookmarkStart w:id="425" w:name="_Toc409288295"/>
      <w:r>
        <w:t>Constants</w:t>
      </w:r>
      <w:bookmarkEnd w:id="422"/>
    </w:p>
    <w:p w:rsidR="00152DDF" w:rsidRDefault="00152DDF" w:rsidP="00152DDF">
      <w:pPr>
        <w:pStyle w:val="Heading3"/>
      </w:pPr>
      <w:bookmarkStart w:id="426" w:name="_Ref410416938"/>
      <w:bookmarkStart w:id="427" w:name="_Ref410417040"/>
      <w:bookmarkStart w:id="428" w:name="_Toc411454402"/>
      <w:r>
        <w:t>OBD Status-Codes</w:t>
      </w:r>
      <w:bookmarkEnd w:id="426"/>
      <w:bookmarkEnd w:id="427"/>
      <w:bookmarkEnd w:id="428"/>
    </w:p>
    <w:p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lastRenderedPageBreak/>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rsidR="00152DDF" w:rsidRDefault="00152DDF" w:rsidP="00152DDF">
      <w:pPr>
        <w:pStyle w:val="Heading3"/>
      </w:pPr>
      <w:bookmarkStart w:id="429" w:name="_Ref410416868"/>
      <w:bookmarkStart w:id="430" w:name="_Ref410418746"/>
      <w:bookmarkStart w:id="431" w:name="_Toc411454403"/>
      <w:r>
        <w:t>File Processing Notifications</w:t>
      </w:r>
      <w:bookmarkEnd w:id="429"/>
      <w:bookmarkEnd w:id="430"/>
      <w:bookmarkEnd w:id="431"/>
    </w:p>
    <w:p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rsidR="00075532" w:rsidRPr="00075532" w:rsidRDefault="00075532" w:rsidP="00075532"/>
    <w:p w:rsidR="00163F81" w:rsidRDefault="00163F81" w:rsidP="00163F81">
      <w:pPr>
        <w:pStyle w:val="Heading1"/>
      </w:pPr>
      <w:bookmarkStart w:id="432" w:name="_Toc411454404"/>
      <w:r>
        <w:t xml:space="preserve">Common </w:t>
      </w:r>
      <w:bookmarkEnd w:id="423"/>
      <w:bookmarkEnd w:id="424"/>
      <w:bookmarkEnd w:id="425"/>
      <w:r>
        <w:t>Constants</w:t>
      </w:r>
      <w:bookmarkEnd w:id="432"/>
    </w:p>
    <w:p w:rsidR="00163F81" w:rsidRDefault="00152DDF" w:rsidP="00163F81">
      <w:pPr>
        <w:pStyle w:val="Heading2"/>
      </w:pPr>
      <w:bookmarkStart w:id="433" w:name="_Ref410155991"/>
      <w:bookmarkStart w:id="434" w:name="_Toc411454405"/>
      <w:r>
        <w:t>C</w:t>
      </w:r>
      <w:r w:rsidR="00163F81">
        <w:t>all</w:t>
      </w:r>
      <w:r>
        <w:t xml:space="preserve"> </w:t>
      </w:r>
      <w:r w:rsidR="00163F81">
        <w:t>Disconnect</w:t>
      </w:r>
      <w:r>
        <w:t xml:space="preserve"> </w:t>
      </w:r>
      <w:r w:rsidR="00163F81">
        <w:t>Reason</w:t>
      </w:r>
      <w:bookmarkEnd w:id="433"/>
      <w:bookmarkEnd w:id="434"/>
    </w:p>
    <w:p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rsidTr="00FE78D0">
        <w:trPr>
          <w:trHeight w:val="244"/>
        </w:trPr>
        <w:tc>
          <w:tcPr>
            <w:tcW w:w="3583" w:type="pct"/>
            <w:shd w:val="clear" w:color="auto" w:fill="D9D9D9" w:themeFill="background1" w:themeFillShade="D9"/>
          </w:tcPr>
          <w:p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rsidR="00163F81" w:rsidRPr="00FF4865" w:rsidRDefault="00163F81" w:rsidP="00FE78D0">
            <w:pPr>
              <w:jc w:val="both"/>
              <w:rPr>
                <w:szCs w:val="20"/>
              </w:rPr>
            </w:pPr>
            <w:r w:rsidRPr="00FF4865">
              <w:rPr>
                <w:szCs w:val="20"/>
              </w:rPr>
              <w:t>Value</w:t>
            </w:r>
          </w:p>
        </w:tc>
      </w:tr>
      <w:tr w:rsidR="00163F81" w:rsidRPr="00FF4865" w:rsidTr="00FE78D0">
        <w:trPr>
          <w:trHeight w:val="244"/>
        </w:trPr>
        <w:tc>
          <w:tcPr>
            <w:tcW w:w="3583" w:type="pct"/>
          </w:tcPr>
          <w:p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rsidR="00163F81" w:rsidRPr="00FF4865" w:rsidRDefault="00163F81" w:rsidP="00FE78D0">
            <w:pPr>
              <w:jc w:val="both"/>
              <w:rPr>
                <w:szCs w:val="20"/>
              </w:rPr>
            </w:pPr>
            <w:r w:rsidRPr="00FF4865">
              <w:rPr>
                <w:szCs w:val="20"/>
              </w:rPr>
              <w:t>1</w:t>
            </w:r>
          </w:p>
        </w:tc>
      </w:tr>
      <w:tr w:rsidR="00163F81" w:rsidRPr="00FF4865" w:rsidTr="00FE78D0">
        <w:trPr>
          <w:trHeight w:val="244"/>
        </w:trPr>
        <w:tc>
          <w:tcPr>
            <w:tcW w:w="3583" w:type="pct"/>
          </w:tcPr>
          <w:p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rsidR="00163F81" w:rsidRPr="00FF4865" w:rsidRDefault="00163F81" w:rsidP="00FE78D0">
            <w:pPr>
              <w:jc w:val="both"/>
              <w:rPr>
                <w:szCs w:val="20"/>
              </w:rPr>
            </w:pPr>
            <w:r w:rsidRPr="00FF4865">
              <w:rPr>
                <w:szCs w:val="20"/>
              </w:rPr>
              <w:t>2</w:t>
            </w:r>
          </w:p>
        </w:tc>
      </w:tr>
      <w:tr w:rsidR="00163F81" w:rsidRPr="00FF4865" w:rsidTr="00FE78D0">
        <w:trPr>
          <w:trHeight w:val="244"/>
        </w:trPr>
        <w:tc>
          <w:tcPr>
            <w:tcW w:w="3583" w:type="pct"/>
          </w:tcPr>
          <w:p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rsidR="00163F81" w:rsidRPr="00FF4865" w:rsidRDefault="00163F81" w:rsidP="00FE78D0">
            <w:pPr>
              <w:jc w:val="both"/>
              <w:rPr>
                <w:szCs w:val="20"/>
              </w:rPr>
            </w:pPr>
            <w:r w:rsidRPr="00FF4865">
              <w:rPr>
                <w:szCs w:val="20"/>
              </w:rPr>
              <w:t>3</w:t>
            </w:r>
          </w:p>
        </w:tc>
      </w:tr>
      <w:tr w:rsidR="00163F81" w:rsidRPr="00FF4865" w:rsidTr="00FE78D0">
        <w:trPr>
          <w:trHeight w:val="244"/>
        </w:trPr>
        <w:tc>
          <w:tcPr>
            <w:tcW w:w="3583" w:type="pct"/>
          </w:tcPr>
          <w:p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rsidR="00163F81" w:rsidRPr="00FF4865" w:rsidRDefault="00163F81" w:rsidP="00FE78D0">
            <w:pPr>
              <w:jc w:val="both"/>
              <w:rPr>
                <w:szCs w:val="20"/>
              </w:rPr>
            </w:pPr>
            <w:r w:rsidRPr="00FF4865">
              <w:rPr>
                <w:szCs w:val="20"/>
              </w:rPr>
              <w:t>4</w:t>
            </w:r>
          </w:p>
        </w:tc>
      </w:tr>
      <w:tr w:rsidR="00163F81" w:rsidRPr="00FF4865" w:rsidTr="00FE78D0">
        <w:trPr>
          <w:trHeight w:val="244"/>
        </w:trPr>
        <w:tc>
          <w:tcPr>
            <w:tcW w:w="3583" w:type="pct"/>
          </w:tcPr>
          <w:p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rsidR="00163F81" w:rsidRPr="00FF4865" w:rsidRDefault="00163F81" w:rsidP="00FE78D0">
            <w:pPr>
              <w:jc w:val="both"/>
              <w:rPr>
                <w:szCs w:val="20"/>
              </w:rPr>
            </w:pPr>
            <w:r w:rsidRPr="00FF4865">
              <w:rPr>
                <w:szCs w:val="20"/>
              </w:rPr>
              <w:t>5</w:t>
            </w:r>
          </w:p>
        </w:tc>
      </w:tr>
      <w:tr w:rsidR="00163F81" w:rsidRPr="00FF4865" w:rsidTr="00FE78D0">
        <w:trPr>
          <w:trHeight w:val="244"/>
        </w:trPr>
        <w:tc>
          <w:tcPr>
            <w:tcW w:w="3583" w:type="pct"/>
          </w:tcPr>
          <w:p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rsidR="00163F81" w:rsidRPr="00FF4865" w:rsidRDefault="00163F81" w:rsidP="00FE78D0">
            <w:pPr>
              <w:jc w:val="both"/>
              <w:rPr>
                <w:szCs w:val="20"/>
              </w:rPr>
            </w:pPr>
            <w:r w:rsidRPr="00FF4865">
              <w:rPr>
                <w:szCs w:val="20"/>
              </w:rPr>
              <w:t>6</w:t>
            </w:r>
          </w:p>
        </w:tc>
      </w:tr>
    </w:tbl>
    <w:p w:rsidR="009120A6" w:rsidRDefault="009120A6" w:rsidP="009120A6">
      <w:pPr>
        <w:pStyle w:val="Heading2"/>
      </w:pPr>
      <w:bookmarkStart w:id="435" w:name="_Ref410406872"/>
      <w:bookmarkStart w:id="436" w:name="_Toc411454406"/>
      <w:bookmarkEnd w:id="61"/>
      <w:bookmarkEnd w:id="62"/>
      <w:r>
        <w:t>Call Status</w:t>
      </w:r>
      <w:bookmarkEnd w:id="435"/>
      <w:bookmarkEnd w:id="436"/>
    </w:p>
    <w:p w:rsidR="009120A6" w:rsidRDefault="009120A6" w:rsidP="009120A6"/>
    <w:p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rsidTr="00152DDF">
        <w:trPr>
          <w:trHeight w:val="244"/>
        </w:trPr>
        <w:tc>
          <w:tcPr>
            <w:tcW w:w="3346" w:type="pct"/>
            <w:shd w:val="clear" w:color="auto" w:fill="D9D9D9" w:themeFill="background1" w:themeFillShade="D9"/>
            <w:vAlign w:val="bottom"/>
          </w:tcPr>
          <w:p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rsidR="009120A6" w:rsidRPr="00FF4865" w:rsidRDefault="009120A6" w:rsidP="00246898">
            <w:pPr>
              <w:jc w:val="both"/>
              <w:rPr>
                <w:szCs w:val="20"/>
              </w:rPr>
            </w:pPr>
            <w:r>
              <w:rPr>
                <w:rFonts w:eastAsia="Times New Roman" w:cs="Arial"/>
                <w:b/>
                <w:szCs w:val="20"/>
              </w:rPr>
              <w:t>Description</w:t>
            </w:r>
          </w:p>
        </w:tc>
      </w:tr>
      <w:tr w:rsidR="001C632D" w:rsidRPr="00FF4865" w:rsidTr="00152DDF">
        <w:trPr>
          <w:trHeight w:val="244"/>
        </w:trPr>
        <w:tc>
          <w:tcPr>
            <w:tcW w:w="3346" w:type="pct"/>
          </w:tcPr>
          <w:p w:rsidR="001C632D" w:rsidRPr="00FF4865" w:rsidRDefault="001C632D" w:rsidP="00246898">
            <w:pPr>
              <w:tabs>
                <w:tab w:val="left" w:pos="1114"/>
              </w:tabs>
              <w:ind w:left="360" w:hanging="360"/>
              <w:jc w:val="both"/>
              <w:rPr>
                <w:rFonts w:cs="Arial"/>
                <w:szCs w:val="20"/>
              </w:rPr>
            </w:pPr>
            <w:r>
              <w:rPr>
                <w:rFonts w:cs="Arial"/>
                <w:szCs w:val="20"/>
              </w:rPr>
              <w:lastRenderedPageBreak/>
              <w:t>Success</w:t>
            </w:r>
          </w:p>
        </w:tc>
        <w:tc>
          <w:tcPr>
            <w:tcW w:w="1654" w:type="pct"/>
          </w:tcPr>
          <w:p w:rsidR="001C632D" w:rsidRPr="00FF4865" w:rsidRDefault="001C632D" w:rsidP="00246898">
            <w:pPr>
              <w:jc w:val="both"/>
              <w:rPr>
                <w:szCs w:val="20"/>
              </w:rPr>
            </w:pPr>
            <w:r w:rsidRPr="00FF4865">
              <w:rPr>
                <w:szCs w:val="20"/>
              </w:rPr>
              <w:t>1</w:t>
            </w:r>
          </w:p>
        </w:tc>
      </w:tr>
      <w:tr w:rsidR="001C632D" w:rsidRPr="00FF4865" w:rsidTr="00152DDF">
        <w:trPr>
          <w:trHeight w:val="244"/>
        </w:trPr>
        <w:tc>
          <w:tcPr>
            <w:tcW w:w="3346" w:type="pct"/>
          </w:tcPr>
          <w:p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rsidR="001C632D" w:rsidRPr="00FF4865" w:rsidRDefault="001C632D" w:rsidP="00246898">
            <w:pPr>
              <w:jc w:val="both"/>
              <w:rPr>
                <w:szCs w:val="20"/>
              </w:rPr>
            </w:pPr>
            <w:r w:rsidRPr="00FF4865">
              <w:rPr>
                <w:szCs w:val="20"/>
              </w:rPr>
              <w:t>2</w:t>
            </w:r>
          </w:p>
        </w:tc>
      </w:tr>
      <w:tr w:rsidR="001C632D" w:rsidRPr="00FF4865" w:rsidTr="00152DDF">
        <w:trPr>
          <w:trHeight w:val="244"/>
        </w:trPr>
        <w:tc>
          <w:tcPr>
            <w:tcW w:w="3346" w:type="pct"/>
          </w:tcPr>
          <w:p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rsidR="001C632D" w:rsidRPr="00FF4865" w:rsidRDefault="001C632D" w:rsidP="00246898">
            <w:pPr>
              <w:jc w:val="both"/>
              <w:rPr>
                <w:szCs w:val="20"/>
              </w:rPr>
            </w:pPr>
            <w:r w:rsidRPr="00FF4865">
              <w:rPr>
                <w:szCs w:val="20"/>
              </w:rPr>
              <w:t>3</w:t>
            </w:r>
          </w:p>
        </w:tc>
      </w:tr>
    </w:tbl>
    <w:p w:rsidR="001C632D" w:rsidRDefault="001C632D" w:rsidP="001C632D">
      <w:pPr>
        <w:rPr>
          <w:rFonts w:asciiTheme="majorHAnsi" w:eastAsiaTheme="majorEastAsia" w:hAnsiTheme="majorHAnsi" w:cstheme="majorBidi"/>
          <w:b/>
          <w:bCs/>
          <w:color w:val="345A8A" w:themeColor="accent1" w:themeShade="B5"/>
          <w:sz w:val="32"/>
          <w:szCs w:val="32"/>
        </w:rPr>
      </w:pPr>
    </w:p>
    <w:p w:rsidR="009120A6" w:rsidRPr="008B550E" w:rsidRDefault="009120A6" w:rsidP="009120A6"/>
    <w:p w:rsidR="009120A6" w:rsidRDefault="009120A6" w:rsidP="001C632D">
      <w:pPr>
        <w:rPr>
          <w:rFonts w:asciiTheme="majorHAnsi" w:eastAsiaTheme="majorEastAsia" w:hAnsiTheme="majorHAnsi" w:cstheme="majorBidi"/>
          <w:b/>
          <w:bCs/>
          <w:color w:val="345A8A" w:themeColor="accent1" w:themeShade="B5"/>
          <w:sz w:val="32"/>
          <w:szCs w:val="32"/>
        </w:rPr>
      </w:pPr>
    </w:p>
    <w:p w:rsidR="00152DDF" w:rsidRDefault="00152DDF" w:rsidP="00152DDF">
      <w:pPr>
        <w:pStyle w:val="Heading2"/>
        <w:jc w:val="both"/>
      </w:pPr>
      <w:bookmarkStart w:id="437" w:name="_Ref409207154"/>
      <w:bookmarkStart w:id="438" w:name="_Toc411454407"/>
      <w:bookmarkStart w:id="439" w:name="_Ref409275830"/>
      <w:r>
        <w:t>Circle Codes</w:t>
      </w:r>
      <w:bookmarkEnd w:id="437"/>
      <w:bookmarkEnd w:id="438"/>
      <w:r>
        <w:t xml:space="preserve"> </w:t>
      </w:r>
      <w:bookmarkEnd w:id="439"/>
    </w:p>
    <w:p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rsidR="00152DDF" w:rsidRPr="00C00AE2" w:rsidRDefault="00152DDF" w:rsidP="00152DDF">
      <w:pPr>
        <w:jc w:val="both"/>
      </w:pPr>
    </w:p>
    <w:p w:rsidR="00152DDF" w:rsidRDefault="00152DDF" w:rsidP="00152DDF">
      <w:pPr>
        <w:pStyle w:val="Heading2"/>
        <w:jc w:val="both"/>
      </w:pPr>
      <w:bookmarkStart w:id="440" w:name="_Ref410418593"/>
      <w:bookmarkStart w:id="441" w:name="_Toc411454408"/>
      <w:bookmarkStart w:id="442" w:name="_Ref409207248"/>
      <w:bookmarkStart w:id="443" w:name="_Ref409275804"/>
      <w:r>
        <w:t>Operator Codes</w:t>
      </w:r>
      <w:bookmarkEnd w:id="440"/>
      <w:bookmarkEnd w:id="441"/>
      <w:r>
        <w:t xml:space="preserve"> </w:t>
      </w:r>
      <w:bookmarkEnd w:id="442"/>
      <w:bookmarkEnd w:id="443"/>
    </w:p>
    <w:p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52DDF" w:rsidRPr="00A121D9" w:rsidRDefault="00152DDF" w:rsidP="005A748E">
            <w:pPr>
              <w:jc w:val="center"/>
              <w:rPr>
                <w:rFonts w:eastAsia="Times New Roman" w:cs="Arial"/>
                <w:b/>
                <w:szCs w:val="20"/>
              </w:rPr>
            </w:pPr>
            <w:r w:rsidRPr="00A121D9">
              <w:rPr>
                <w:rFonts w:eastAsia="Times New Roman" w:cs="Arial"/>
                <w:b/>
                <w:szCs w:val="20"/>
              </w:rPr>
              <w:t>operator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lastRenderedPageBreak/>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rsidR="00152DDF" w:rsidRPr="00A121D9" w:rsidRDefault="00152DDF" w:rsidP="005A748E">
            <w:pPr>
              <w:rPr>
                <w:rFonts w:eastAsia="Times New Roman" w:cs="Arial"/>
                <w:szCs w:val="20"/>
              </w:rPr>
            </w:pPr>
            <w:r>
              <w:rPr>
                <w:rFonts w:eastAsia="Times New Roman" w:cs="Arial"/>
                <w:szCs w:val="20"/>
              </w:rPr>
              <w:t>Unknown Operator</w:t>
            </w:r>
          </w:p>
        </w:tc>
      </w:tr>
    </w:tbl>
    <w:p w:rsidR="00A121D9" w:rsidRDefault="00A121D9">
      <w:pPr>
        <w:rPr>
          <w:rFonts w:asciiTheme="majorHAnsi" w:eastAsiaTheme="majorEastAsia" w:hAnsiTheme="majorHAnsi" w:cstheme="majorBidi"/>
          <w:b/>
          <w:bCs/>
          <w:color w:val="345A8A" w:themeColor="accent1" w:themeShade="B5"/>
          <w:sz w:val="32"/>
          <w:szCs w:val="32"/>
        </w:rPr>
      </w:pPr>
    </w:p>
    <w:p w:rsidR="00103969" w:rsidRDefault="00103969" w:rsidP="00103969">
      <w:pPr>
        <w:pStyle w:val="Heading1"/>
      </w:pPr>
      <w:bookmarkStart w:id="444" w:name="_Ref410671550"/>
      <w:bookmarkStart w:id="445" w:name="_Toc411454409"/>
      <w:r>
        <w:t>HTTP Timeout Categories</w:t>
      </w:r>
      <w:bookmarkEnd w:id="444"/>
      <w:bookmarkEnd w:id="445"/>
    </w:p>
    <w:p w:rsidR="00103969" w:rsidRDefault="00103969" w:rsidP="00103969"/>
    <w:p w:rsidR="00103969" w:rsidRDefault="00103969" w:rsidP="00103969">
      <w:r>
        <w:t>The table below describes the handling of HTTP Timeouts for different categories:</w:t>
      </w:r>
    </w:p>
    <w:p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rsidTr="00103969">
        <w:trPr>
          <w:trHeight w:val="244"/>
        </w:trPr>
        <w:tc>
          <w:tcPr>
            <w:tcW w:w="1044" w:type="pct"/>
            <w:shd w:val="clear" w:color="auto" w:fill="D9D9D9" w:themeFill="background1" w:themeFillShade="D9"/>
            <w:vAlign w:val="bottom"/>
          </w:tcPr>
          <w:p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rsidR="00103969" w:rsidRDefault="00103969" w:rsidP="00103969">
            <w:pPr>
              <w:jc w:val="both"/>
              <w:rPr>
                <w:rFonts w:eastAsia="Times New Roman" w:cs="Arial"/>
                <w:b/>
                <w:szCs w:val="20"/>
              </w:rPr>
            </w:pPr>
            <w:r>
              <w:rPr>
                <w:rFonts w:eastAsia="Times New Roman" w:cs="Arial"/>
                <w:b/>
                <w:szCs w:val="20"/>
              </w:rPr>
              <w:t>Handling</w:t>
            </w:r>
          </w:p>
        </w:tc>
      </w:tr>
      <w:tr w:rsidR="00103969" w:rsidRPr="00FF4865" w:rsidTr="00103969">
        <w:trPr>
          <w:trHeight w:val="386"/>
        </w:trPr>
        <w:tc>
          <w:tcPr>
            <w:tcW w:w="1044" w:type="pct"/>
          </w:tcPr>
          <w:p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rsidR="00103969" w:rsidRDefault="00103969" w:rsidP="00103969">
            <w:pPr>
              <w:jc w:val="both"/>
              <w:rPr>
                <w:szCs w:val="20"/>
              </w:rPr>
            </w:pPr>
            <w:r>
              <w:rPr>
                <w:szCs w:val="20"/>
              </w:rPr>
              <w:t>HTTP Timeout is configurable parameter</w:t>
            </w:r>
            <w:r w:rsidR="005A0900">
              <w:rPr>
                <w:szCs w:val="20"/>
              </w:rPr>
              <w:t>.</w:t>
            </w:r>
          </w:p>
          <w:p w:rsidR="00103969" w:rsidRDefault="00103969" w:rsidP="00103969">
            <w:pPr>
              <w:jc w:val="both"/>
              <w:rPr>
                <w:szCs w:val="20"/>
              </w:rPr>
            </w:pPr>
          </w:p>
          <w:p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rsidTr="00103969">
        <w:trPr>
          <w:trHeight w:val="244"/>
        </w:trPr>
        <w:tc>
          <w:tcPr>
            <w:tcW w:w="1044" w:type="pct"/>
          </w:tcPr>
          <w:p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rsidR="00636EEB" w:rsidRDefault="00636EEB" w:rsidP="00D7621C">
            <w:pPr>
              <w:pStyle w:val="ListParagraph"/>
              <w:numPr>
                <w:ilvl w:val="0"/>
                <w:numId w:val="49"/>
              </w:numPr>
            </w:pPr>
            <w:r>
              <w:t>InitialIntervalMillis: Timeout interval for the first retry.</w:t>
            </w:r>
          </w:p>
          <w:p w:rsidR="00636EEB" w:rsidRDefault="00836619" w:rsidP="00D7621C">
            <w:pPr>
              <w:pStyle w:val="ListParagraph"/>
              <w:numPr>
                <w:ilvl w:val="0"/>
                <w:numId w:val="49"/>
              </w:numPr>
            </w:pPr>
            <w:r>
              <w:t>MaxRetryAttempts</w:t>
            </w:r>
            <w:r w:rsidR="00636EEB">
              <w:t>: Maximum number of retry attempts.</w:t>
            </w:r>
          </w:p>
          <w:p w:rsidR="00636EEB" w:rsidRDefault="00636EEB" w:rsidP="00D7621C">
            <w:pPr>
              <w:pStyle w:val="ListParagraph"/>
              <w:numPr>
                <w:ilvl w:val="0"/>
                <w:numId w:val="49"/>
              </w:numPr>
            </w:pPr>
            <w:r>
              <w:t>Multiplier: Value to be multiplied with previous retry timeout.</w:t>
            </w:r>
          </w:p>
          <w:p w:rsidR="00103969" w:rsidRDefault="00103969" w:rsidP="00636EEB">
            <w:pPr>
              <w:jc w:val="both"/>
              <w:rPr>
                <w:szCs w:val="20"/>
              </w:rPr>
            </w:pPr>
          </w:p>
          <w:p w:rsidR="00636EEB" w:rsidRPr="00636EEB" w:rsidRDefault="00636EEB" w:rsidP="00636EEB">
            <w:pPr>
              <w:jc w:val="both"/>
              <w:rPr>
                <w:szCs w:val="20"/>
              </w:rPr>
            </w:pPr>
            <w:r>
              <w:rPr>
                <w:szCs w:val="20"/>
              </w:rPr>
              <w:t>Example</w:t>
            </w:r>
          </w:p>
          <w:p w:rsidR="00636EEB" w:rsidRDefault="00636EEB" w:rsidP="00636EEB">
            <w:pPr>
              <w:pStyle w:val="ListParagraph"/>
              <w:numPr>
                <w:ilvl w:val="0"/>
                <w:numId w:val="13"/>
              </w:numPr>
              <w:jc w:val="both"/>
            </w:pPr>
            <w:r>
              <w:t>InitialIntervalMillis: 5 Minutes.</w:t>
            </w:r>
          </w:p>
          <w:p w:rsidR="00636EEB" w:rsidRDefault="00636EEB" w:rsidP="00636EEB">
            <w:pPr>
              <w:pStyle w:val="ListParagraph"/>
              <w:numPr>
                <w:ilvl w:val="0"/>
                <w:numId w:val="13"/>
              </w:numPr>
              <w:jc w:val="both"/>
            </w:pPr>
            <w:r>
              <w:t xml:space="preserve">MaxRetryAttempts : </w:t>
            </w:r>
            <w:r w:rsidR="00836619">
              <w:t>3</w:t>
            </w:r>
          </w:p>
          <w:p w:rsidR="00636EEB" w:rsidRDefault="00636EEB" w:rsidP="00D7621C">
            <w:pPr>
              <w:pStyle w:val="ListParagraph"/>
              <w:numPr>
                <w:ilvl w:val="0"/>
                <w:numId w:val="13"/>
              </w:numPr>
              <w:jc w:val="both"/>
            </w:pPr>
            <w:r>
              <w:t>Multiplier : 2</w:t>
            </w:r>
          </w:p>
          <w:p w:rsidR="00636EEB" w:rsidRDefault="00636EEB" w:rsidP="00D7621C">
            <w:pPr>
              <w:pStyle w:val="ListParagraph"/>
              <w:numPr>
                <w:ilvl w:val="0"/>
                <w:numId w:val="0"/>
              </w:numPr>
              <w:ind w:left="720"/>
              <w:jc w:val="both"/>
            </w:pPr>
          </w:p>
          <w:p w:rsidR="00636EEB" w:rsidRPr="0088526F" w:rsidRDefault="00636EEB" w:rsidP="00D7621C">
            <w:pPr>
              <w:jc w:val="both"/>
              <w:rPr>
                <w:szCs w:val="20"/>
              </w:rPr>
            </w:pPr>
            <w:r w:rsidRPr="00636EEB">
              <w:rPr>
                <w:szCs w:val="20"/>
              </w:rPr>
              <w:t>This will result in following retry timeouts:</w:t>
            </w:r>
          </w:p>
          <w:p w:rsidR="00636EEB" w:rsidRDefault="00636EEB" w:rsidP="00D7621C">
            <w:pPr>
              <w:pStyle w:val="ListParagraph"/>
              <w:numPr>
                <w:ilvl w:val="0"/>
                <w:numId w:val="13"/>
              </w:numPr>
              <w:jc w:val="both"/>
            </w:pPr>
            <w:r>
              <w:t>First retry after 5 minutes.</w:t>
            </w:r>
          </w:p>
          <w:p w:rsidR="00636EEB" w:rsidRDefault="00636EEB" w:rsidP="00D7621C">
            <w:pPr>
              <w:pStyle w:val="ListParagraph"/>
              <w:numPr>
                <w:ilvl w:val="0"/>
                <w:numId w:val="13"/>
              </w:numPr>
              <w:jc w:val="both"/>
            </w:pPr>
            <w:r>
              <w:t>Second retry after 10 minutes of first retry.</w:t>
            </w:r>
          </w:p>
          <w:p w:rsidR="00636EEB" w:rsidRDefault="00636EEB" w:rsidP="00D7621C">
            <w:pPr>
              <w:pStyle w:val="ListParagraph"/>
              <w:numPr>
                <w:ilvl w:val="0"/>
                <w:numId w:val="13"/>
              </w:numPr>
              <w:jc w:val="both"/>
            </w:pPr>
            <w:r>
              <w:t>Third retry : 20 minutes of Second retry</w:t>
            </w:r>
          </w:p>
          <w:p w:rsidR="00836619" w:rsidRDefault="00836619" w:rsidP="00D7621C">
            <w:pPr>
              <w:pStyle w:val="ListParagraph"/>
              <w:numPr>
                <w:ilvl w:val="0"/>
                <w:numId w:val="13"/>
              </w:numPr>
              <w:jc w:val="both"/>
            </w:pPr>
            <w:r>
              <w:t>No More retries.</w:t>
            </w:r>
          </w:p>
          <w:p w:rsidR="00636EEB" w:rsidRPr="00E84378" w:rsidRDefault="00636EEB" w:rsidP="00D7621C">
            <w:pPr>
              <w:pStyle w:val="ListParagraph"/>
              <w:numPr>
                <w:ilvl w:val="0"/>
                <w:numId w:val="0"/>
              </w:numPr>
              <w:jc w:val="both"/>
              <w:rPr>
                <w:szCs w:val="20"/>
              </w:rPr>
            </w:pPr>
          </w:p>
        </w:tc>
      </w:tr>
    </w:tbl>
    <w:p w:rsidR="00DE1B6A" w:rsidRDefault="00103969" w:rsidP="005C23E2">
      <w:pPr>
        <w:pStyle w:val="Heading1"/>
        <w:jc w:val="both"/>
      </w:pPr>
      <w:r>
        <w:lastRenderedPageBreak/>
        <w:br w:type="page"/>
      </w:r>
      <w:bookmarkStart w:id="446" w:name="_Toc411454410"/>
      <w:r w:rsidR="00FE2BB0">
        <w:lastRenderedPageBreak/>
        <w:t>APPENDIX</w:t>
      </w:r>
      <w:bookmarkEnd w:id="446"/>
    </w:p>
    <w:p w:rsidR="00D22DFD" w:rsidRPr="00D22DFD" w:rsidRDefault="00D22DFD" w:rsidP="00EF437F"/>
    <w:p w:rsidR="00E81794" w:rsidRDefault="00E81794" w:rsidP="005C23E2">
      <w:pPr>
        <w:pStyle w:val="Heading2"/>
        <w:jc w:val="both"/>
      </w:pPr>
      <w:bookmarkStart w:id="447" w:name="_Ref410042122"/>
      <w:bookmarkStart w:id="448" w:name="_Ref410043217"/>
      <w:bookmarkStart w:id="449" w:name="_Toc411454411"/>
      <w:r>
        <w:t>Content Table</w:t>
      </w:r>
      <w:r w:rsidR="00550883">
        <w:t xml:space="preserve"> [IMI team]</w:t>
      </w:r>
      <w:bookmarkEnd w:id="447"/>
      <w:bookmarkEnd w:id="448"/>
      <w:bookmarkEnd w:id="449"/>
    </w:p>
    <w:p w:rsidR="00A121D9" w:rsidRPr="00A121D9" w:rsidRDefault="00A121D9" w:rsidP="00A121D9"/>
    <w:p w:rsidR="00E81794" w:rsidRDefault="00E81794" w:rsidP="005C23E2">
      <w:pPr>
        <w:jc w:val="both"/>
      </w:pPr>
      <w:r>
        <w:t>Below is the structure of the proposed content table.</w:t>
      </w:r>
    </w:p>
    <w:p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rsidTr="00EF437F">
        <w:tc>
          <w:tcPr>
            <w:tcW w:w="1118" w:type="dxa"/>
          </w:tcPr>
          <w:p w:rsidR="00D22DFD" w:rsidRDefault="00D22DFD" w:rsidP="005C23E2">
            <w:pPr>
              <w:jc w:val="both"/>
            </w:pPr>
            <w:r>
              <w:t>ContentID</w:t>
            </w:r>
          </w:p>
        </w:tc>
        <w:tc>
          <w:tcPr>
            <w:tcW w:w="1028" w:type="dxa"/>
          </w:tcPr>
          <w:p w:rsidR="00D22DFD" w:rsidRDefault="00D22DFD" w:rsidP="005C23E2">
            <w:pPr>
              <w:jc w:val="both"/>
            </w:pPr>
            <w:r>
              <w:t>Service Name</w:t>
            </w:r>
          </w:p>
        </w:tc>
        <w:tc>
          <w:tcPr>
            <w:tcW w:w="752" w:type="dxa"/>
          </w:tcPr>
          <w:p w:rsidR="00D22DFD" w:rsidRDefault="00D22DFD" w:rsidP="005C23E2">
            <w:pPr>
              <w:jc w:val="both"/>
            </w:pPr>
            <w:r>
              <w:t>Circle</w:t>
            </w:r>
          </w:p>
        </w:tc>
        <w:tc>
          <w:tcPr>
            <w:tcW w:w="1080" w:type="dxa"/>
          </w:tcPr>
          <w:p w:rsidR="00D22DFD" w:rsidRDefault="00D22DFD" w:rsidP="005C23E2">
            <w:pPr>
              <w:jc w:val="both"/>
            </w:pPr>
            <w:r>
              <w:t>languagelocation code</w:t>
            </w:r>
          </w:p>
        </w:tc>
        <w:tc>
          <w:tcPr>
            <w:tcW w:w="1620" w:type="dxa"/>
          </w:tcPr>
          <w:p w:rsidR="00D22DFD" w:rsidRDefault="00D22DFD" w:rsidP="005C23E2">
            <w:pPr>
              <w:jc w:val="both"/>
            </w:pPr>
            <w:r>
              <w:t>Content name</w:t>
            </w:r>
          </w:p>
        </w:tc>
        <w:tc>
          <w:tcPr>
            <w:tcW w:w="1530" w:type="dxa"/>
          </w:tcPr>
          <w:p w:rsidR="00D22DFD" w:rsidRDefault="00D22DFD" w:rsidP="00D22DFD">
            <w:pPr>
              <w:jc w:val="both"/>
            </w:pPr>
            <w:r>
              <w:t>Content Type (prompt/ content)</w:t>
            </w:r>
          </w:p>
        </w:tc>
        <w:tc>
          <w:tcPr>
            <w:tcW w:w="1530" w:type="dxa"/>
          </w:tcPr>
          <w:p w:rsidR="00D22DFD" w:rsidRDefault="00D22DFD" w:rsidP="005C23E2">
            <w:pPr>
              <w:jc w:val="both"/>
            </w:pPr>
            <w:r>
              <w:t>Content file</w:t>
            </w:r>
          </w:p>
        </w:tc>
        <w:tc>
          <w:tcPr>
            <w:tcW w:w="1350" w:type="dxa"/>
          </w:tcPr>
          <w:p w:rsidR="00D22DFD" w:rsidRDefault="00D22DFD" w:rsidP="005C23E2">
            <w:pPr>
              <w:jc w:val="both"/>
            </w:pPr>
            <w:r>
              <w:t>Card number</w:t>
            </w:r>
          </w:p>
        </w:tc>
        <w:tc>
          <w:tcPr>
            <w:tcW w:w="1710" w:type="dxa"/>
          </w:tcPr>
          <w:p w:rsidR="00D22DFD" w:rsidRDefault="00D22DFD" w:rsidP="005C23E2">
            <w:pPr>
              <w:jc w:val="both"/>
            </w:pPr>
            <w:r>
              <w:t>Content duration</w:t>
            </w: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350A13" w:rsidRPr="000E530A" w:rsidTr="00EF437F">
        <w:tc>
          <w:tcPr>
            <w:tcW w:w="1118" w:type="dxa"/>
          </w:tcPr>
          <w:p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rsidR="00350A13" w:rsidRPr="00152DDF" w:rsidRDefault="00350A13" w:rsidP="005C23E2">
            <w:pPr>
              <w:jc w:val="both"/>
              <w:rPr>
                <w:color w:val="BFBFBF" w:themeColor="background1" w:themeShade="BF"/>
              </w:rPr>
            </w:pPr>
            <w:r w:rsidRPr="00152DDF">
              <w:rPr>
                <w:color w:val="BFBFBF" w:themeColor="background1" w:themeShade="BF"/>
              </w:rPr>
              <w:t>yellowFever.wav</w:t>
            </w:r>
          </w:p>
        </w:tc>
        <w:tc>
          <w:tcPr>
            <w:tcW w:w="1350" w:type="dxa"/>
          </w:tcPr>
          <w:p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rsidR="00350A13" w:rsidRPr="00152DDF" w:rsidRDefault="00350A13" w:rsidP="005C23E2">
            <w:pPr>
              <w:jc w:val="both"/>
              <w:rPr>
                <w:color w:val="BFBFBF" w:themeColor="background1" w:themeShade="BF"/>
              </w:rPr>
            </w:pPr>
          </w:p>
        </w:tc>
      </w:tr>
      <w:tr w:rsidR="00350A13" w:rsidRPr="000E530A" w:rsidTr="00EF437F">
        <w:tc>
          <w:tcPr>
            <w:tcW w:w="1118" w:type="dxa"/>
          </w:tcPr>
          <w:p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rsidR="00350A13" w:rsidRPr="00152DDF" w:rsidRDefault="00350A13" w:rsidP="005C23E2">
            <w:pPr>
              <w:jc w:val="both"/>
              <w:rPr>
                <w:color w:val="BFBFBF" w:themeColor="background1" w:themeShade="BF"/>
              </w:rPr>
            </w:pPr>
          </w:p>
        </w:tc>
        <w:tc>
          <w:tcPr>
            <w:tcW w:w="1710" w:type="dxa"/>
          </w:tcPr>
          <w:p w:rsidR="00350A13" w:rsidRPr="00152DDF" w:rsidRDefault="00350A13" w:rsidP="005C23E2">
            <w:pPr>
              <w:jc w:val="both"/>
              <w:rPr>
                <w:color w:val="BFBFBF" w:themeColor="background1" w:themeShade="BF"/>
              </w:rPr>
            </w:pPr>
          </w:p>
        </w:tc>
      </w:tr>
    </w:tbl>
    <w:p w:rsidR="00E81794" w:rsidRDefault="00E81794" w:rsidP="005C23E2">
      <w:pPr>
        <w:jc w:val="both"/>
      </w:pPr>
      <w:r>
        <w:tab/>
      </w:r>
    </w:p>
    <w:p w:rsidR="00E81794" w:rsidRDefault="00E81794" w:rsidP="005C23E2">
      <w:pPr>
        <w:jc w:val="both"/>
      </w:pPr>
    </w:p>
    <w:p w:rsidR="00E81794" w:rsidRDefault="00E81794" w:rsidP="005C23E2">
      <w:pPr>
        <w:jc w:val="both"/>
      </w:pPr>
      <w:r>
        <w:t xml:space="preserve">Note: The structure remains same for all the services. As shown above, the content id is unique and generated by the system </w:t>
      </w:r>
      <w:proofErr w:type="gramStart"/>
      <w:r>
        <w:t>for every new content</w:t>
      </w:r>
      <w:proofErr w:type="gramEnd"/>
      <w:r>
        <w:t xml:space="preserve"> uploaded. To handle multiple languages effectively, the filename of the content should be same across all languages.</w:t>
      </w:r>
    </w:p>
    <w:p w:rsidR="00E81794" w:rsidRDefault="00E81794" w:rsidP="005C23E2">
      <w:pPr>
        <w:jc w:val="both"/>
      </w:pPr>
    </w:p>
    <w:p w:rsidR="00E81794" w:rsidRDefault="00E81794" w:rsidP="005C23E2">
      <w:pPr>
        <w:jc w:val="both"/>
      </w:pPr>
      <w:r>
        <w:t>Content Name can be used by NMS reporting purposes, while content file needs to be passed to IVR (VXML) so that it can play appropriate content.</w:t>
      </w:r>
    </w:p>
    <w:p w:rsidR="00E81794" w:rsidRDefault="00E81794" w:rsidP="005C23E2">
      <w:pPr>
        <w:jc w:val="both"/>
      </w:pPr>
    </w:p>
    <w:p w:rsidR="00E81794" w:rsidRDefault="00E81794" w:rsidP="005C23E2">
      <w:pPr>
        <w:jc w:val="both"/>
      </w:pPr>
      <w:r>
        <w:t>A group of districts is directly mapped to a single language, as discussed in the last meeting.</w:t>
      </w:r>
    </w:p>
    <w:p w:rsidR="00E81794" w:rsidRDefault="00E81794" w:rsidP="005C23E2">
      <w:pPr>
        <w:jc w:val="both"/>
      </w:pPr>
      <w:r>
        <w:t xml:space="preserve">Hence, the language enumerations can be same as group of districts </w:t>
      </w:r>
    </w:p>
    <w:p w:rsidR="00E81794" w:rsidRDefault="00E81794" w:rsidP="005C23E2">
      <w:pPr>
        <w:jc w:val="both"/>
      </w:pPr>
    </w:p>
    <w:p w:rsidR="009A355B" w:rsidRDefault="00CB3E90" w:rsidP="00FF4865">
      <w:pPr>
        <w:pStyle w:val="Heading2"/>
      </w:pPr>
      <w:bookmarkStart w:id="450" w:name="_Ref410158917"/>
      <w:bookmarkStart w:id="451" w:name="_Toc411454412"/>
      <w:r>
        <w:t xml:space="preserve">Language Location Code Mapping </w:t>
      </w:r>
      <w:proofErr w:type="gramStart"/>
      <w:r>
        <w:t>Table[</w:t>
      </w:r>
      <w:proofErr w:type="gramEnd"/>
      <w:r>
        <w:t>Needed from BBC]</w:t>
      </w:r>
      <w:bookmarkEnd w:id="450"/>
      <w:bookmarkEnd w:id="451"/>
    </w:p>
    <w:p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rsidTr="00EF437F">
        <w:tc>
          <w:tcPr>
            <w:tcW w:w="1188" w:type="dxa"/>
          </w:tcPr>
          <w:p w:rsidR="00EF437F" w:rsidRDefault="00EF437F" w:rsidP="003479B6">
            <w:pPr>
              <w:jc w:val="both"/>
            </w:pPr>
            <w:r>
              <w:t>Circle</w:t>
            </w:r>
          </w:p>
        </w:tc>
        <w:tc>
          <w:tcPr>
            <w:tcW w:w="1260" w:type="dxa"/>
          </w:tcPr>
          <w:p w:rsidR="00EF437F" w:rsidRDefault="00EF437F" w:rsidP="003479B6">
            <w:pPr>
              <w:jc w:val="both"/>
            </w:pPr>
            <w:r>
              <w:t>State</w:t>
            </w:r>
          </w:p>
        </w:tc>
        <w:tc>
          <w:tcPr>
            <w:tcW w:w="1170" w:type="dxa"/>
          </w:tcPr>
          <w:p w:rsidR="00EF437F" w:rsidRDefault="00EF437F" w:rsidP="003479B6">
            <w:pPr>
              <w:jc w:val="both"/>
            </w:pPr>
            <w:r>
              <w:t>District</w:t>
            </w:r>
          </w:p>
        </w:tc>
        <w:tc>
          <w:tcPr>
            <w:tcW w:w="2340" w:type="dxa"/>
          </w:tcPr>
          <w:p w:rsidR="00EF437F" w:rsidRDefault="00EF437F" w:rsidP="003479B6">
            <w:pPr>
              <w:jc w:val="both"/>
            </w:pPr>
            <w:r>
              <w:t>languagelocation code</w:t>
            </w:r>
          </w:p>
        </w:tc>
        <w:tc>
          <w:tcPr>
            <w:tcW w:w="2970" w:type="dxa"/>
          </w:tcPr>
          <w:p w:rsidR="00EF437F" w:rsidRDefault="00EF437F" w:rsidP="003479B6">
            <w:pPr>
              <w:jc w:val="both"/>
            </w:pPr>
            <w:r>
              <w:t>Language</w:t>
            </w:r>
          </w:p>
        </w:tc>
        <w:tc>
          <w:tcPr>
            <w:tcW w:w="2790" w:type="dxa"/>
          </w:tcPr>
          <w:p w:rsidR="00EF437F" w:rsidRDefault="00EF437F" w:rsidP="003479B6">
            <w:pPr>
              <w:jc w:val="both"/>
            </w:pPr>
            <w:r>
              <w:t>Default Language for Circle (Y/N)</w:t>
            </w:r>
          </w:p>
        </w:tc>
      </w:tr>
      <w:tr w:rsidR="00EF437F" w:rsidTr="00EF437F">
        <w:tc>
          <w:tcPr>
            <w:tcW w:w="1188" w:type="dxa"/>
          </w:tcPr>
          <w:p w:rsidR="00EF437F" w:rsidRDefault="00EF437F" w:rsidP="003479B6">
            <w:pPr>
              <w:jc w:val="both"/>
            </w:pPr>
          </w:p>
        </w:tc>
        <w:tc>
          <w:tcPr>
            <w:tcW w:w="1260" w:type="dxa"/>
          </w:tcPr>
          <w:p w:rsidR="00EF437F" w:rsidRDefault="00EF437F" w:rsidP="003479B6">
            <w:pPr>
              <w:jc w:val="both"/>
            </w:pPr>
          </w:p>
        </w:tc>
        <w:tc>
          <w:tcPr>
            <w:tcW w:w="1170" w:type="dxa"/>
          </w:tcPr>
          <w:p w:rsidR="00EF437F" w:rsidRDefault="00EF437F" w:rsidP="003479B6">
            <w:pPr>
              <w:jc w:val="both"/>
            </w:pPr>
          </w:p>
        </w:tc>
        <w:tc>
          <w:tcPr>
            <w:tcW w:w="2340" w:type="dxa"/>
          </w:tcPr>
          <w:p w:rsidR="00EF437F" w:rsidRDefault="00EF437F" w:rsidP="003479B6">
            <w:pPr>
              <w:jc w:val="both"/>
            </w:pPr>
          </w:p>
        </w:tc>
        <w:tc>
          <w:tcPr>
            <w:tcW w:w="2970" w:type="dxa"/>
          </w:tcPr>
          <w:p w:rsidR="00EF437F" w:rsidRDefault="00EF437F" w:rsidP="003479B6">
            <w:pPr>
              <w:jc w:val="both"/>
            </w:pPr>
          </w:p>
        </w:tc>
        <w:tc>
          <w:tcPr>
            <w:tcW w:w="2790" w:type="dxa"/>
          </w:tcPr>
          <w:p w:rsidR="00EF437F" w:rsidRDefault="00EF437F" w:rsidP="003479B6">
            <w:pPr>
              <w:jc w:val="both"/>
            </w:pPr>
          </w:p>
        </w:tc>
      </w:tr>
      <w:tr w:rsidR="00EF437F" w:rsidTr="00EF437F">
        <w:tc>
          <w:tcPr>
            <w:tcW w:w="1188" w:type="dxa"/>
          </w:tcPr>
          <w:p w:rsidR="00EF437F" w:rsidRDefault="00EF437F" w:rsidP="003479B6">
            <w:pPr>
              <w:jc w:val="both"/>
            </w:pPr>
          </w:p>
        </w:tc>
        <w:tc>
          <w:tcPr>
            <w:tcW w:w="1260" w:type="dxa"/>
          </w:tcPr>
          <w:p w:rsidR="00EF437F" w:rsidRDefault="00EF437F" w:rsidP="003479B6">
            <w:pPr>
              <w:jc w:val="both"/>
            </w:pPr>
          </w:p>
        </w:tc>
        <w:tc>
          <w:tcPr>
            <w:tcW w:w="1170" w:type="dxa"/>
          </w:tcPr>
          <w:p w:rsidR="00EF437F" w:rsidRDefault="00EF437F" w:rsidP="003479B6">
            <w:pPr>
              <w:jc w:val="both"/>
            </w:pPr>
          </w:p>
        </w:tc>
        <w:tc>
          <w:tcPr>
            <w:tcW w:w="2340" w:type="dxa"/>
          </w:tcPr>
          <w:p w:rsidR="00EF437F" w:rsidRDefault="00EF437F" w:rsidP="003479B6">
            <w:pPr>
              <w:jc w:val="both"/>
            </w:pPr>
          </w:p>
        </w:tc>
        <w:tc>
          <w:tcPr>
            <w:tcW w:w="2970" w:type="dxa"/>
          </w:tcPr>
          <w:p w:rsidR="00EF437F" w:rsidRDefault="00EF437F" w:rsidP="003479B6">
            <w:pPr>
              <w:jc w:val="both"/>
            </w:pPr>
          </w:p>
        </w:tc>
        <w:tc>
          <w:tcPr>
            <w:tcW w:w="2790" w:type="dxa"/>
          </w:tcPr>
          <w:p w:rsidR="00EF437F" w:rsidRDefault="00EF437F" w:rsidP="003479B6">
            <w:pPr>
              <w:jc w:val="both"/>
            </w:pPr>
          </w:p>
        </w:tc>
      </w:tr>
      <w:tr w:rsidR="00EF437F" w:rsidTr="00EF437F">
        <w:tc>
          <w:tcPr>
            <w:tcW w:w="1188" w:type="dxa"/>
          </w:tcPr>
          <w:p w:rsidR="00EF437F" w:rsidRDefault="00EF437F" w:rsidP="003479B6">
            <w:pPr>
              <w:jc w:val="both"/>
            </w:pPr>
          </w:p>
        </w:tc>
        <w:tc>
          <w:tcPr>
            <w:tcW w:w="1260" w:type="dxa"/>
          </w:tcPr>
          <w:p w:rsidR="00EF437F" w:rsidRDefault="00EF437F" w:rsidP="003479B6">
            <w:pPr>
              <w:jc w:val="both"/>
            </w:pPr>
          </w:p>
        </w:tc>
        <w:tc>
          <w:tcPr>
            <w:tcW w:w="1170" w:type="dxa"/>
          </w:tcPr>
          <w:p w:rsidR="00EF437F" w:rsidRDefault="00EF437F" w:rsidP="003479B6">
            <w:pPr>
              <w:jc w:val="both"/>
            </w:pPr>
          </w:p>
        </w:tc>
        <w:tc>
          <w:tcPr>
            <w:tcW w:w="2340" w:type="dxa"/>
          </w:tcPr>
          <w:p w:rsidR="00EF437F" w:rsidRDefault="00EF437F" w:rsidP="003479B6">
            <w:pPr>
              <w:jc w:val="both"/>
            </w:pPr>
          </w:p>
        </w:tc>
        <w:tc>
          <w:tcPr>
            <w:tcW w:w="2970" w:type="dxa"/>
          </w:tcPr>
          <w:p w:rsidR="00EF437F" w:rsidRDefault="00EF437F" w:rsidP="003479B6">
            <w:pPr>
              <w:jc w:val="both"/>
            </w:pPr>
          </w:p>
        </w:tc>
        <w:tc>
          <w:tcPr>
            <w:tcW w:w="2790" w:type="dxa"/>
          </w:tcPr>
          <w:p w:rsidR="00EF437F" w:rsidRDefault="00EF437F" w:rsidP="003479B6">
            <w:pPr>
              <w:jc w:val="both"/>
            </w:pPr>
          </w:p>
        </w:tc>
      </w:tr>
    </w:tbl>
    <w:p w:rsidR="009120A6" w:rsidRDefault="009120A6" w:rsidP="00A121D9">
      <w:pPr>
        <w:jc w:val="both"/>
      </w:pPr>
    </w:p>
    <w:sectPr w:rsidR="009120A6" w:rsidSect="003E0809">
      <w:headerReference w:type="default" r:id="rId19"/>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BC4" w:rsidRDefault="00046BC4" w:rsidP="008E38E0">
      <w:r>
        <w:separator/>
      </w:r>
    </w:p>
    <w:p w:rsidR="00046BC4" w:rsidRDefault="00046BC4" w:rsidP="008E38E0"/>
  </w:endnote>
  <w:endnote w:type="continuationSeparator" w:id="0">
    <w:p w:rsidR="00046BC4" w:rsidRDefault="00046BC4" w:rsidP="008E38E0">
      <w:r>
        <w:continuationSeparator/>
      </w:r>
    </w:p>
    <w:p w:rsidR="00046BC4" w:rsidRDefault="00046BC4"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B76" w:rsidRDefault="00EA4B76"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EA4B76" w:rsidRDefault="00EA4B76" w:rsidP="008E38E0">
    <w:pPr>
      <w:pStyle w:val="Footer"/>
    </w:pPr>
  </w:p>
  <w:p w:rsidR="00EA4B76" w:rsidRDefault="00EA4B76" w:rsidP="008E38E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B76" w:rsidRDefault="00EA4B76" w:rsidP="008E38E0">
    <w:pPr>
      <w:pStyle w:val="Footer"/>
    </w:pPr>
    <w:r>
      <w:rPr>
        <w:rStyle w:val="PageNumber"/>
      </w:rPr>
      <w:fldChar w:fldCharType="begin"/>
    </w:r>
    <w:r>
      <w:rPr>
        <w:rStyle w:val="PageNumber"/>
      </w:rPr>
      <w:instrText xml:space="preserve"> PAGE </w:instrText>
    </w:r>
    <w:r>
      <w:rPr>
        <w:rStyle w:val="PageNumber"/>
      </w:rPr>
      <w:fldChar w:fldCharType="separate"/>
    </w:r>
    <w:r w:rsidR="0048752B">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48752B">
      <w:rPr>
        <w:rStyle w:val="PageNumber"/>
        <w:noProof/>
      </w:rPr>
      <w:t>87</w:t>
    </w:r>
    <w:r>
      <w:rPr>
        <w:rStyle w:val="PageNumber"/>
      </w:rPr>
      <w:fldChar w:fldCharType="end"/>
    </w:r>
  </w:p>
  <w:p w:rsidR="00EA4B76" w:rsidRDefault="00EA4B76" w:rsidP="008E38E0">
    <w:pPr>
      <w:pStyle w:val="Footer"/>
    </w:pPr>
  </w:p>
  <w:p w:rsidR="00EA4B76" w:rsidRDefault="00EA4B76" w:rsidP="008E38E0"/>
  <w:p w:rsidR="00EA4B76" w:rsidRDefault="00EA4B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BC4" w:rsidRDefault="00046BC4" w:rsidP="008E38E0">
      <w:r>
        <w:separator/>
      </w:r>
    </w:p>
    <w:p w:rsidR="00046BC4" w:rsidRDefault="00046BC4" w:rsidP="008E38E0"/>
  </w:footnote>
  <w:footnote w:type="continuationSeparator" w:id="0">
    <w:p w:rsidR="00046BC4" w:rsidRDefault="00046BC4" w:rsidP="008E38E0">
      <w:r>
        <w:continuationSeparator/>
      </w:r>
    </w:p>
    <w:p w:rsidR="00046BC4" w:rsidRDefault="00046BC4" w:rsidP="008E38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EA4B76" w:rsidRPr="003F03DD" w:rsidTr="00CB53BD">
      <w:tc>
        <w:tcPr>
          <w:tcW w:w="6487" w:type="dxa"/>
        </w:tcPr>
        <w:p w:rsidR="00EA4B76" w:rsidRPr="003F03DD" w:rsidRDefault="00EA4B76" w:rsidP="00CB53BD">
          <w:pPr>
            <w:pStyle w:val="Default"/>
            <w:rPr>
              <w:i/>
              <w:iCs/>
            </w:rPr>
          </w:pPr>
          <w:r>
            <w:rPr>
              <w:rFonts w:cs="Times New Roman"/>
              <w:color w:val="auto"/>
              <w:sz w:val="22"/>
              <w:szCs w:val="22"/>
            </w:rPr>
            <w:t>National MOTECH System (NMS)</w:t>
          </w:r>
        </w:p>
      </w:tc>
      <w:tc>
        <w:tcPr>
          <w:tcW w:w="3119" w:type="dxa"/>
          <w:vMerge w:val="restart"/>
        </w:tcPr>
        <w:p w:rsidR="00EA4B76" w:rsidRPr="003F03DD" w:rsidRDefault="00EA4B76" w:rsidP="008E38E0">
          <w:pPr>
            <w:pStyle w:val="Header"/>
          </w:pPr>
          <w:r>
            <w:rPr>
              <w:noProof/>
            </w:rPr>
            <w:drawing>
              <wp:inline distT="0" distB="0" distL="0" distR="0">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EA4B76" w:rsidRPr="003F03DD" w:rsidTr="00CB53BD">
      <w:tc>
        <w:tcPr>
          <w:tcW w:w="6487" w:type="dxa"/>
        </w:tcPr>
        <w:p w:rsidR="00EA4B76" w:rsidRPr="0058331C" w:rsidRDefault="00EA4B76" w:rsidP="008E38E0">
          <w:pPr>
            <w:pStyle w:val="Header"/>
            <w:rPr>
              <w:iCs/>
            </w:rPr>
          </w:pPr>
          <w:r>
            <w:t>MOTECH-IVR System Interface Specification</w:t>
          </w:r>
        </w:p>
      </w:tc>
      <w:tc>
        <w:tcPr>
          <w:tcW w:w="3119" w:type="dxa"/>
          <w:vMerge/>
        </w:tcPr>
        <w:p w:rsidR="00EA4B76" w:rsidRPr="003F03DD" w:rsidRDefault="00EA4B76" w:rsidP="008E38E0">
          <w:pPr>
            <w:pStyle w:val="Header"/>
          </w:pPr>
        </w:p>
      </w:tc>
    </w:tr>
  </w:tbl>
  <w:p w:rsidR="00EA4B76" w:rsidRDefault="00EA4B76" w:rsidP="008E38E0">
    <w:pPr>
      <w:pStyle w:val="Header"/>
    </w:pPr>
  </w:p>
  <w:p w:rsidR="00EA4B76" w:rsidRDefault="00EA4B76" w:rsidP="008E38E0"/>
  <w:p w:rsidR="00EA4B76" w:rsidRDefault="00EA4B76" w:rsidP="008E38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CA0391"/>
    <w:multiLevelType w:val="hybridMultilevel"/>
    <w:tmpl w:val="443A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7">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1">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8"/>
  </w:num>
  <w:num w:numId="4">
    <w:abstractNumId w:val="32"/>
  </w:num>
  <w:num w:numId="5">
    <w:abstractNumId w:val="21"/>
  </w:num>
  <w:num w:numId="6">
    <w:abstractNumId w:val="29"/>
  </w:num>
  <w:num w:numId="7">
    <w:abstractNumId w:val="46"/>
  </w:num>
  <w:num w:numId="8">
    <w:abstractNumId w:val="20"/>
  </w:num>
  <w:num w:numId="9">
    <w:abstractNumId w:val="25"/>
  </w:num>
  <w:num w:numId="10">
    <w:abstractNumId w:val="44"/>
  </w:num>
  <w:num w:numId="11">
    <w:abstractNumId w:val="26"/>
  </w:num>
  <w:num w:numId="12">
    <w:abstractNumId w:val="28"/>
  </w:num>
  <w:num w:numId="13">
    <w:abstractNumId w:val="12"/>
  </w:num>
  <w:num w:numId="14">
    <w:abstractNumId w:val="39"/>
  </w:num>
  <w:num w:numId="15">
    <w:abstractNumId w:val="11"/>
  </w:num>
  <w:num w:numId="16">
    <w:abstractNumId w:val="27"/>
  </w:num>
  <w:num w:numId="17">
    <w:abstractNumId w:val="15"/>
  </w:num>
  <w:num w:numId="18">
    <w:abstractNumId w:val="36"/>
  </w:num>
  <w:num w:numId="19">
    <w:abstractNumId w:val="42"/>
  </w:num>
  <w:num w:numId="20">
    <w:abstractNumId w:val="23"/>
  </w:num>
  <w:num w:numId="21">
    <w:abstractNumId w:val="43"/>
  </w:num>
  <w:num w:numId="22">
    <w:abstractNumId w:val="30"/>
  </w:num>
  <w:num w:numId="23">
    <w:abstractNumId w:val="1"/>
  </w:num>
  <w:num w:numId="24">
    <w:abstractNumId w:val="7"/>
  </w:num>
  <w:num w:numId="25">
    <w:abstractNumId w:val="4"/>
  </w:num>
  <w:num w:numId="26">
    <w:abstractNumId w:val="10"/>
  </w:num>
  <w:num w:numId="27">
    <w:abstractNumId w:val="41"/>
  </w:num>
  <w:num w:numId="28">
    <w:abstractNumId w:val="45"/>
  </w:num>
  <w:num w:numId="29">
    <w:abstractNumId w:val="49"/>
  </w:num>
  <w:num w:numId="30">
    <w:abstractNumId w:val="9"/>
  </w:num>
  <w:num w:numId="31">
    <w:abstractNumId w:val="22"/>
  </w:num>
  <w:num w:numId="32">
    <w:abstractNumId w:val="31"/>
  </w:num>
  <w:num w:numId="33">
    <w:abstractNumId w:val="0"/>
  </w:num>
  <w:num w:numId="34">
    <w:abstractNumId w:val="18"/>
  </w:num>
  <w:num w:numId="35">
    <w:abstractNumId w:val="2"/>
  </w:num>
  <w:num w:numId="36">
    <w:abstractNumId w:val="47"/>
  </w:num>
  <w:num w:numId="37">
    <w:abstractNumId w:val="34"/>
  </w:num>
  <w:num w:numId="38">
    <w:abstractNumId w:val="40"/>
  </w:num>
  <w:num w:numId="39">
    <w:abstractNumId w:val="6"/>
  </w:num>
  <w:num w:numId="40">
    <w:abstractNumId w:val="8"/>
  </w:num>
  <w:num w:numId="41">
    <w:abstractNumId w:val="38"/>
  </w:num>
  <w:num w:numId="42">
    <w:abstractNumId w:val="33"/>
  </w:num>
  <w:num w:numId="43">
    <w:abstractNumId w:val="35"/>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6"/>
  </w:num>
  <w:num w:numId="47">
    <w:abstractNumId w:val="14"/>
  </w:num>
  <w:num w:numId="48">
    <w:abstractNumId w:val="37"/>
  </w:num>
  <w:num w:numId="49">
    <w:abstractNumId w:val="5"/>
  </w:num>
  <w:num w:numId="50">
    <w:abstractNumId w:val="48"/>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BC4"/>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5AD"/>
    <w:rsid w:val="00086786"/>
    <w:rsid w:val="00086B99"/>
    <w:rsid w:val="00087A5A"/>
    <w:rsid w:val="000902F4"/>
    <w:rsid w:val="000917D6"/>
    <w:rsid w:val="0009652B"/>
    <w:rsid w:val="000968AB"/>
    <w:rsid w:val="00097815"/>
    <w:rsid w:val="000A0765"/>
    <w:rsid w:val="000A16C7"/>
    <w:rsid w:val="000A1C58"/>
    <w:rsid w:val="000A1F29"/>
    <w:rsid w:val="000A228F"/>
    <w:rsid w:val="000A2D20"/>
    <w:rsid w:val="000A2E50"/>
    <w:rsid w:val="000A3A85"/>
    <w:rsid w:val="000A3B2C"/>
    <w:rsid w:val="000A4274"/>
    <w:rsid w:val="000B0096"/>
    <w:rsid w:val="000B1085"/>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745"/>
    <w:rsid w:val="000E3B67"/>
    <w:rsid w:val="000E40D2"/>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9D2"/>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384F"/>
    <w:rsid w:val="001F38A0"/>
    <w:rsid w:val="001F4555"/>
    <w:rsid w:val="001F7932"/>
    <w:rsid w:val="0020008E"/>
    <w:rsid w:val="002000F5"/>
    <w:rsid w:val="002005DE"/>
    <w:rsid w:val="00200BE4"/>
    <w:rsid w:val="00201414"/>
    <w:rsid w:val="00202A14"/>
    <w:rsid w:val="00202BE4"/>
    <w:rsid w:val="00203E2F"/>
    <w:rsid w:val="0020536A"/>
    <w:rsid w:val="0020772E"/>
    <w:rsid w:val="00207C28"/>
    <w:rsid w:val="002106A5"/>
    <w:rsid w:val="0021141A"/>
    <w:rsid w:val="0021165A"/>
    <w:rsid w:val="00211AA5"/>
    <w:rsid w:val="002120CC"/>
    <w:rsid w:val="00213A10"/>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F6E"/>
    <w:rsid w:val="00273292"/>
    <w:rsid w:val="002736A2"/>
    <w:rsid w:val="00274C74"/>
    <w:rsid w:val="0027771E"/>
    <w:rsid w:val="00277A57"/>
    <w:rsid w:val="00280028"/>
    <w:rsid w:val="002804B2"/>
    <w:rsid w:val="00280ADE"/>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A1AAC"/>
    <w:rsid w:val="003A1D6C"/>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463"/>
    <w:rsid w:val="0040478F"/>
    <w:rsid w:val="00405D50"/>
    <w:rsid w:val="00407B8A"/>
    <w:rsid w:val="004104B3"/>
    <w:rsid w:val="00410FFB"/>
    <w:rsid w:val="00411437"/>
    <w:rsid w:val="00411A9C"/>
    <w:rsid w:val="00411F44"/>
    <w:rsid w:val="0041398D"/>
    <w:rsid w:val="00413CCF"/>
    <w:rsid w:val="00417760"/>
    <w:rsid w:val="004215F7"/>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5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1F89"/>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153D"/>
    <w:rsid w:val="00843794"/>
    <w:rsid w:val="0084387F"/>
    <w:rsid w:val="00844010"/>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73E"/>
    <w:rsid w:val="00865407"/>
    <w:rsid w:val="00866508"/>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3212"/>
    <w:rsid w:val="0088322D"/>
    <w:rsid w:val="008841CA"/>
    <w:rsid w:val="00884477"/>
    <w:rsid w:val="00884551"/>
    <w:rsid w:val="0088506A"/>
    <w:rsid w:val="0088526F"/>
    <w:rsid w:val="00885338"/>
    <w:rsid w:val="008854C4"/>
    <w:rsid w:val="008854CF"/>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42F4"/>
    <w:rsid w:val="00915286"/>
    <w:rsid w:val="00917411"/>
    <w:rsid w:val="00917696"/>
    <w:rsid w:val="00917B8B"/>
    <w:rsid w:val="00917BD6"/>
    <w:rsid w:val="009226ED"/>
    <w:rsid w:val="00922F6C"/>
    <w:rsid w:val="00922FFF"/>
    <w:rsid w:val="0092355D"/>
    <w:rsid w:val="0092439A"/>
    <w:rsid w:val="00924CAE"/>
    <w:rsid w:val="0092531F"/>
    <w:rsid w:val="00926317"/>
    <w:rsid w:val="0093098F"/>
    <w:rsid w:val="00930F0C"/>
    <w:rsid w:val="00931009"/>
    <w:rsid w:val="009317BD"/>
    <w:rsid w:val="00931B5A"/>
    <w:rsid w:val="00931E64"/>
    <w:rsid w:val="00931F33"/>
    <w:rsid w:val="0093238E"/>
    <w:rsid w:val="00932863"/>
    <w:rsid w:val="009356BE"/>
    <w:rsid w:val="00936A57"/>
    <w:rsid w:val="00937D2D"/>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360C"/>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6239"/>
    <w:rsid w:val="00B6764D"/>
    <w:rsid w:val="00B67A77"/>
    <w:rsid w:val="00B709FC"/>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6C9"/>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65EA"/>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DAB"/>
    <w:rsid w:val="00C7666F"/>
    <w:rsid w:val="00C77A45"/>
    <w:rsid w:val="00C77B00"/>
    <w:rsid w:val="00C805D1"/>
    <w:rsid w:val="00C817C1"/>
    <w:rsid w:val="00C8390A"/>
    <w:rsid w:val="00C84FC7"/>
    <w:rsid w:val="00C85805"/>
    <w:rsid w:val="00C876FE"/>
    <w:rsid w:val="00C87966"/>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7FD"/>
    <w:rsid w:val="00CC19CE"/>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2CB9"/>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0C2"/>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5FE"/>
    <w:rsid w:val="00E25586"/>
    <w:rsid w:val="00E256D2"/>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33E8"/>
    <w:rsid w:val="00E44088"/>
    <w:rsid w:val="00E46D1E"/>
    <w:rsid w:val="00E4742F"/>
    <w:rsid w:val="00E47F0E"/>
    <w:rsid w:val="00E47FB1"/>
    <w:rsid w:val="00E50389"/>
    <w:rsid w:val="00E518FE"/>
    <w:rsid w:val="00E51951"/>
    <w:rsid w:val="00E5313D"/>
    <w:rsid w:val="00E55178"/>
    <w:rsid w:val="00E57352"/>
    <w:rsid w:val="00E57422"/>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4B76"/>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F12"/>
    <w:rsid w:val="00EF437C"/>
    <w:rsid w:val="00EF437F"/>
    <w:rsid w:val="00EF4C3E"/>
    <w:rsid w:val="00EF4E4D"/>
    <w:rsid w:val="00EF5A57"/>
    <w:rsid w:val="00EF6DD3"/>
    <w:rsid w:val="00EF6ED5"/>
    <w:rsid w:val="00EF74C8"/>
    <w:rsid w:val="00EF7915"/>
    <w:rsid w:val="00EF7D04"/>
    <w:rsid w:val="00F009A8"/>
    <w:rsid w:val="00F01916"/>
    <w:rsid w:val="00F01D86"/>
    <w:rsid w:val="00F02906"/>
    <w:rsid w:val="00F02DFB"/>
    <w:rsid w:val="00F03318"/>
    <w:rsid w:val="00F03CC7"/>
    <w:rsid w:val="00F05396"/>
    <w:rsid w:val="00F0638E"/>
    <w:rsid w:val="00F06BF4"/>
    <w:rsid w:val="00F079C8"/>
    <w:rsid w:val="00F12612"/>
    <w:rsid w:val="00F12742"/>
    <w:rsid w:val="00F144DA"/>
    <w:rsid w:val="00F1466E"/>
    <w:rsid w:val="00F146C2"/>
    <w:rsid w:val="00F156AA"/>
    <w:rsid w:val="00F15E1A"/>
    <w:rsid w:val="00F161DC"/>
    <w:rsid w:val="00F16824"/>
    <w:rsid w:val="00F16CA7"/>
    <w:rsid w:val="00F1717A"/>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1B5D"/>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D7E35"/>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 TargetMode="External"/><Relationship Id="rId5" Type="http://schemas.openxmlformats.org/officeDocument/2006/relationships/settings" Target="settings.xml"/><Relationship Id="rId15" Type="http://schemas.openxmlformats.org/officeDocument/2006/relationships/hyperlink" Target="javascript:;" TargetMode="External"/><Relationship Id="rId23"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562F7-D991-43EC-BCE6-891A630C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87</Pages>
  <Words>19700</Words>
  <Characters>112290</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Ashish Jain</cp:lastModifiedBy>
  <cp:revision>4</cp:revision>
  <dcterms:created xsi:type="dcterms:W3CDTF">2015-04-16T17:38:00Z</dcterms:created>
  <dcterms:modified xsi:type="dcterms:W3CDTF">2015-04-20T15:33:00Z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