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205" w:rsidRPr="00D257D0" w:rsidRDefault="007F2657" w:rsidP="007F2657">
      <w:pPr>
        <w:pStyle w:val="Default"/>
        <w:rPr>
          <w:b/>
          <w:sz w:val="28"/>
          <w:szCs w:val="28"/>
        </w:rPr>
      </w:pPr>
      <w:r w:rsidRPr="00D257D0">
        <w:rPr>
          <w:rFonts w:cs="Times New Roman"/>
          <w:b/>
          <w:color w:val="auto"/>
          <w:sz w:val="28"/>
          <w:szCs w:val="28"/>
          <w:lang w:val="en-US"/>
        </w:rPr>
        <w:t>National MOTECH System (NMS)</w:t>
      </w:r>
    </w:p>
    <w:p w:rsidR="00CC2205" w:rsidRPr="00D257D0" w:rsidRDefault="00113BD9" w:rsidP="00CC2205">
      <w:pPr>
        <w:rPr>
          <w:sz w:val="28"/>
          <w:szCs w:val="28"/>
        </w:rPr>
      </w:pPr>
      <w:r w:rsidRPr="00D257D0">
        <w:rPr>
          <w:sz w:val="28"/>
          <w:szCs w:val="28"/>
        </w:rPr>
        <w:t xml:space="preserve">System </w:t>
      </w:r>
      <w:r w:rsidR="00CC2205" w:rsidRPr="00D257D0">
        <w:rPr>
          <w:sz w:val="28"/>
          <w:szCs w:val="28"/>
        </w:rPr>
        <w:t xml:space="preserve">Requirements Specifications </w:t>
      </w:r>
    </w:p>
    <w:p w:rsidR="00CC2205" w:rsidRPr="00D257D0" w:rsidRDefault="00B47947" w:rsidP="00CC2205">
      <w:r>
        <w:rPr>
          <w:noProof/>
          <w:lang w:val="en-IN" w:eastAsia="en-IN"/>
        </w:rPr>
        <mc:AlternateContent>
          <mc:Choice Requires="wps">
            <w:drawing>
              <wp:anchor distT="4294967294" distB="4294967294" distL="114300" distR="114300" simplePos="0" relativeHeight="251660288" behindDoc="0" locked="0" layoutInCell="1" allowOverlap="1">
                <wp:simplePos x="0" y="0"/>
                <wp:positionH relativeFrom="column">
                  <wp:posOffset>10795</wp:posOffset>
                </wp:positionH>
                <wp:positionV relativeFrom="paragraph">
                  <wp:posOffset>17144</wp:posOffset>
                </wp:positionV>
                <wp:extent cx="6113780" cy="0"/>
                <wp:effectExtent l="0" t="0" r="20320" b="19050"/>
                <wp:wrapNone/>
                <wp:docPr id="4154"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3780" cy="0"/>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1" o:spid="_x0000_s1026" type="#_x0000_t32" style="position:absolute;margin-left:.85pt;margin-top:1.35pt;width:481.4pt;height:0;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" strokecolor="#365f91 [2404]"/>
            </w:pict>
          </mc:Fallback>
        </mc:AlternateContent>
      </w:r>
    </w:p>
    <w:p w:rsidR="00922152" w:rsidRPr="00D257D0" w:rsidRDefault="00922152" w:rsidP="00922152">
      <w:pPr>
        <w:rPr>
          <w:b/>
          <w:sz w:val="28"/>
        </w:rPr>
      </w:pPr>
      <w:r w:rsidRPr="00D257D0">
        <w:rPr>
          <w:b/>
          <w:sz w:val="28"/>
        </w:rPr>
        <w:t>Location</w:t>
      </w:r>
    </w:p>
    <w:p w:rsidR="00922152" w:rsidRPr="00D257D0" w:rsidRDefault="00360152" w:rsidP="00922152">
      <w:pPr>
        <w:rPr>
          <w:b/>
          <w:sz w:val="28"/>
        </w:rPr>
      </w:pPr>
      <w:r w:rsidRPr="00D257D0">
        <w:rPr>
          <w:b/>
        </w:rPr>
        <w:t>Google Drive\National Scale Up - IVR + MOTECH\Aricent\Deliverables - MOTECH\Requirements</w:t>
      </w:r>
    </w:p>
    <w:p w:rsidR="00922152" w:rsidRPr="00D257D0" w:rsidRDefault="00922152">
      <w:pPr>
        <w:spacing w:after="0" w:line="240" w:lineRule="auto"/>
        <w:rPr>
          <w:color w:val="54534A"/>
          <w:sz w:val="28"/>
          <w:lang w:val="fr-FR"/>
        </w:rPr>
      </w:pPr>
    </w:p>
    <w:p w:rsidR="00922152" w:rsidRPr="00D257D0" w:rsidRDefault="00922152">
      <w:pPr>
        <w:spacing w:after="0" w:line="240" w:lineRule="auto"/>
        <w:rPr>
          <w:color w:val="54534A"/>
          <w:sz w:val="28"/>
          <w:lang w:val="fr-FR"/>
        </w:rPr>
      </w:pPr>
    </w:p>
    <w:p w:rsidR="00CC2205" w:rsidRPr="00D257D0" w:rsidRDefault="00CC2205" w:rsidP="00922152">
      <w:pPr>
        <w:rPr>
          <w:b/>
          <w:sz w:val="28"/>
        </w:rPr>
      </w:pPr>
      <w:r w:rsidRPr="00D257D0">
        <w:rPr>
          <w:b/>
          <w:sz w:val="28"/>
        </w:rPr>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5866"/>
        <w:gridCol w:w="1432"/>
        <w:gridCol w:w="1291"/>
      </w:tblGrid>
      <w:tr w:rsidR="009C3EB7" w:rsidRPr="00D257D0" w:rsidTr="009C3EB7">
        <w:tc>
          <w:tcPr>
            <w:tcW w:w="987" w:type="dxa"/>
            <w:shd w:val="clear" w:color="auto" w:fill="808080"/>
          </w:tcPr>
          <w:p w:rsidR="009C3EB7" w:rsidRPr="00D257D0" w:rsidRDefault="009C3EB7" w:rsidP="00AC07D5">
            <w:pPr>
              <w:spacing w:after="0"/>
              <w:rPr>
                <w:color w:val="FFFFFF"/>
                <w:sz w:val="20"/>
              </w:rPr>
            </w:pPr>
            <w:r w:rsidRPr="00D257D0">
              <w:rPr>
                <w:color w:val="FFFFFF"/>
                <w:sz w:val="20"/>
              </w:rPr>
              <w:t>Version</w:t>
            </w:r>
          </w:p>
        </w:tc>
        <w:tc>
          <w:tcPr>
            <w:tcW w:w="5866" w:type="dxa"/>
            <w:shd w:val="clear" w:color="auto" w:fill="808080"/>
          </w:tcPr>
          <w:p w:rsidR="009C3EB7" w:rsidRPr="00D257D0" w:rsidRDefault="009C3EB7" w:rsidP="00AC07D5">
            <w:pPr>
              <w:spacing w:after="0"/>
              <w:rPr>
                <w:color w:val="FFFFFF"/>
                <w:sz w:val="20"/>
              </w:rPr>
            </w:pPr>
            <w:r w:rsidRPr="00D257D0">
              <w:rPr>
                <w:color w:val="FFFFFF"/>
                <w:sz w:val="20"/>
              </w:rPr>
              <w:t>Description of changes</w:t>
            </w:r>
          </w:p>
        </w:tc>
        <w:tc>
          <w:tcPr>
            <w:tcW w:w="1432" w:type="dxa"/>
            <w:shd w:val="clear" w:color="auto" w:fill="808080"/>
          </w:tcPr>
          <w:p w:rsidR="009C3EB7" w:rsidRPr="00D257D0" w:rsidRDefault="009C3EB7" w:rsidP="00AC07D5">
            <w:pPr>
              <w:spacing w:after="0"/>
              <w:rPr>
                <w:color w:val="FFFFFF"/>
                <w:sz w:val="20"/>
              </w:rPr>
            </w:pPr>
            <w:r w:rsidRPr="00D257D0">
              <w:rPr>
                <w:color w:val="FFFFFF"/>
                <w:sz w:val="20"/>
              </w:rPr>
              <w:t>Changed by</w:t>
            </w:r>
          </w:p>
        </w:tc>
        <w:tc>
          <w:tcPr>
            <w:tcW w:w="1291" w:type="dxa"/>
            <w:shd w:val="clear" w:color="auto" w:fill="808080"/>
          </w:tcPr>
          <w:p w:rsidR="009C3EB7" w:rsidRPr="00D257D0" w:rsidRDefault="009C3EB7" w:rsidP="00AC07D5">
            <w:pPr>
              <w:spacing w:after="0"/>
              <w:rPr>
                <w:color w:val="FFFFFF"/>
                <w:sz w:val="20"/>
              </w:rPr>
            </w:pPr>
            <w:r w:rsidRPr="00D257D0">
              <w:rPr>
                <w:color w:val="FFFFFF"/>
                <w:sz w:val="20"/>
              </w:rPr>
              <w:t>Date</w:t>
            </w:r>
          </w:p>
        </w:tc>
      </w:tr>
      <w:tr w:rsidR="009C3EB7" w:rsidRPr="00D257D0" w:rsidTr="009C3EB7">
        <w:tc>
          <w:tcPr>
            <w:tcW w:w="987" w:type="dxa"/>
          </w:tcPr>
          <w:p w:rsidR="009C3EB7" w:rsidRPr="00D46292" w:rsidRDefault="00CC2205" w:rsidP="00AC07D5">
            <w:pPr>
              <w:spacing w:after="0"/>
              <w:rPr>
                <w:sz w:val="18"/>
                <w:szCs w:val="18"/>
              </w:rPr>
            </w:pPr>
            <w:r w:rsidRPr="00D46292">
              <w:rPr>
                <w:sz w:val="18"/>
                <w:szCs w:val="18"/>
              </w:rPr>
              <w:t>0.01</w:t>
            </w:r>
          </w:p>
        </w:tc>
        <w:tc>
          <w:tcPr>
            <w:tcW w:w="5866" w:type="dxa"/>
          </w:tcPr>
          <w:p w:rsidR="009C3EB7" w:rsidRPr="00D46292" w:rsidRDefault="00CC2205" w:rsidP="00436CA3">
            <w:pPr>
              <w:spacing w:after="0"/>
              <w:rPr>
                <w:sz w:val="18"/>
                <w:szCs w:val="18"/>
              </w:rPr>
            </w:pPr>
            <w:r w:rsidRPr="00D46292">
              <w:rPr>
                <w:sz w:val="18"/>
                <w:szCs w:val="18"/>
              </w:rPr>
              <w:t xml:space="preserve">First </w:t>
            </w:r>
            <w:r w:rsidR="00436CA3" w:rsidRPr="00D46292">
              <w:rPr>
                <w:sz w:val="18"/>
                <w:szCs w:val="18"/>
              </w:rPr>
              <w:t>Draft</w:t>
            </w:r>
            <w:r w:rsidR="007F2657" w:rsidRPr="00D46292">
              <w:rPr>
                <w:sz w:val="18"/>
                <w:szCs w:val="18"/>
              </w:rPr>
              <w:t xml:space="preserve"> – containing table of contents</w:t>
            </w:r>
          </w:p>
        </w:tc>
        <w:tc>
          <w:tcPr>
            <w:tcW w:w="1432" w:type="dxa"/>
          </w:tcPr>
          <w:p w:rsidR="009C3EB7" w:rsidRPr="00D46292" w:rsidRDefault="007F2657" w:rsidP="00AC07D5">
            <w:pPr>
              <w:spacing w:after="0"/>
              <w:rPr>
                <w:sz w:val="18"/>
                <w:szCs w:val="18"/>
              </w:rPr>
            </w:pPr>
            <w:r w:rsidRPr="00D46292">
              <w:rPr>
                <w:sz w:val="18"/>
                <w:szCs w:val="18"/>
              </w:rPr>
              <w:t>Sumit Kasera</w:t>
            </w:r>
          </w:p>
        </w:tc>
        <w:tc>
          <w:tcPr>
            <w:tcW w:w="1291" w:type="dxa"/>
          </w:tcPr>
          <w:p w:rsidR="009C3EB7" w:rsidRPr="00D46292" w:rsidRDefault="00CC2205" w:rsidP="007F2657">
            <w:pPr>
              <w:spacing w:after="0"/>
              <w:rPr>
                <w:sz w:val="18"/>
                <w:szCs w:val="18"/>
              </w:rPr>
            </w:pPr>
            <w:r w:rsidRPr="00D46292">
              <w:rPr>
                <w:sz w:val="18"/>
                <w:szCs w:val="18"/>
              </w:rPr>
              <w:t>2</w:t>
            </w:r>
            <w:r w:rsidR="007F2657" w:rsidRPr="00D46292">
              <w:rPr>
                <w:sz w:val="18"/>
                <w:szCs w:val="18"/>
              </w:rPr>
              <w:t>6</w:t>
            </w:r>
            <w:r w:rsidRPr="00D46292">
              <w:rPr>
                <w:sz w:val="18"/>
                <w:szCs w:val="18"/>
              </w:rPr>
              <w:t>-Nov-201</w:t>
            </w:r>
            <w:r w:rsidR="007F2657" w:rsidRPr="00D46292">
              <w:rPr>
                <w:sz w:val="18"/>
                <w:szCs w:val="18"/>
              </w:rPr>
              <w:t>4</w:t>
            </w:r>
          </w:p>
        </w:tc>
      </w:tr>
      <w:tr w:rsidR="00280493" w:rsidRPr="00D257D0" w:rsidTr="009C3EB7">
        <w:tc>
          <w:tcPr>
            <w:tcW w:w="987" w:type="dxa"/>
          </w:tcPr>
          <w:p w:rsidR="00280493" w:rsidRPr="00D46292" w:rsidRDefault="00280493" w:rsidP="00280493">
            <w:pPr>
              <w:spacing w:after="0"/>
              <w:rPr>
                <w:sz w:val="18"/>
                <w:szCs w:val="18"/>
              </w:rPr>
            </w:pPr>
            <w:r w:rsidRPr="00D46292">
              <w:rPr>
                <w:sz w:val="18"/>
                <w:szCs w:val="18"/>
              </w:rPr>
              <w:t>0.02</w:t>
            </w:r>
          </w:p>
        </w:tc>
        <w:tc>
          <w:tcPr>
            <w:tcW w:w="5866" w:type="dxa"/>
          </w:tcPr>
          <w:p w:rsidR="00280493" w:rsidRPr="00D46292" w:rsidRDefault="00280493" w:rsidP="009C3EB7">
            <w:pPr>
              <w:spacing w:after="0"/>
              <w:rPr>
                <w:sz w:val="18"/>
                <w:szCs w:val="18"/>
              </w:rPr>
            </w:pPr>
            <w:r w:rsidRPr="00D46292">
              <w:rPr>
                <w:sz w:val="18"/>
                <w:szCs w:val="18"/>
              </w:rPr>
              <w:t>Ready for first review of Functional Requirements</w:t>
            </w:r>
          </w:p>
        </w:tc>
        <w:tc>
          <w:tcPr>
            <w:tcW w:w="1432" w:type="dxa"/>
          </w:tcPr>
          <w:p w:rsidR="00280493" w:rsidRPr="00D46292" w:rsidRDefault="00280493" w:rsidP="00AC07D5">
            <w:pPr>
              <w:spacing w:after="0"/>
              <w:rPr>
                <w:sz w:val="18"/>
                <w:szCs w:val="18"/>
              </w:rPr>
            </w:pPr>
            <w:r w:rsidRPr="00D46292">
              <w:rPr>
                <w:sz w:val="18"/>
                <w:szCs w:val="18"/>
              </w:rPr>
              <w:t>Sumit Kasera</w:t>
            </w:r>
          </w:p>
        </w:tc>
        <w:tc>
          <w:tcPr>
            <w:tcW w:w="1291" w:type="dxa"/>
          </w:tcPr>
          <w:p w:rsidR="00280493" w:rsidRPr="00D46292" w:rsidRDefault="00280493" w:rsidP="00280493">
            <w:pPr>
              <w:spacing w:after="0"/>
              <w:rPr>
                <w:sz w:val="18"/>
                <w:szCs w:val="18"/>
              </w:rPr>
            </w:pPr>
            <w:r w:rsidRPr="00D46292">
              <w:rPr>
                <w:sz w:val="18"/>
                <w:szCs w:val="18"/>
              </w:rPr>
              <w:t>19-Dec-2014</w:t>
            </w:r>
          </w:p>
        </w:tc>
      </w:tr>
      <w:tr w:rsidR="00A041F6" w:rsidRPr="00D257D0" w:rsidTr="009C3EB7">
        <w:tc>
          <w:tcPr>
            <w:tcW w:w="987" w:type="dxa"/>
          </w:tcPr>
          <w:p w:rsidR="00A041F6" w:rsidRPr="00D46292" w:rsidRDefault="00A041F6" w:rsidP="00AC07D5">
            <w:pPr>
              <w:spacing w:after="0"/>
              <w:rPr>
                <w:sz w:val="18"/>
                <w:szCs w:val="18"/>
              </w:rPr>
            </w:pPr>
            <w:r w:rsidRPr="00D46292">
              <w:rPr>
                <w:sz w:val="18"/>
                <w:szCs w:val="18"/>
              </w:rPr>
              <w:t>0.03</w:t>
            </w:r>
          </w:p>
        </w:tc>
        <w:tc>
          <w:tcPr>
            <w:tcW w:w="5866" w:type="dxa"/>
          </w:tcPr>
          <w:p w:rsidR="00A041F6" w:rsidRPr="00D46292" w:rsidRDefault="00A041F6" w:rsidP="00A041F6">
            <w:pPr>
              <w:spacing w:after="0"/>
              <w:rPr>
                <w:sz w:val="18"/>
                <w:szCs w:val="18"/>
              </w:rPr>
            </w:pPr>
            <w:r w:rsidRPr="00D46292">
              <w:rPr>
                <w:sz w:val="18"/>
                <w:szCs w:val="18"/>
              </w:rPr>
              <w:t xml:space="preserve">Updated after review </w:t>
            </w:r>
          </w:p>
        </w:tc>
        <w:tc>
          <w:tcPr>
            <w:tcW w:w="1432" w:type="dxa"/>
          </w:tcPr>
          <w:p w:rsidR="00A041F6" w:rsidRPr="00D46292" w:rsidRDefault="00A041F6" w:rsidP="00AC07D5">
            <w:pPr>
              <w:spacing w:after="0"/>
              <w:rPr>
                <w:sz w:val="18"/>
                <w:szCs w:val="18"/>
              </w:rPr>
            </w:pPr>
            <w:r w:rsidRPr="00D46292">
              <w:rPr>
                <w:sz w:val="18"/>
                <w:szCs w:val="18"/>
              </w:rPr>
              <w:t>Sumit Kasera</w:t>
            </w:r>
          </w:p>
        </w:tc>
        <w:tc>
          <w:tcPr>
            <w:tcW w:w="1291" w:type="dxa"/>
          </w:tcPr>
          <w:p w:rsidR="00A041F6" w:rsidRPr="00D46292" w:rsidRDefault="0080634A" w:rsidP="0080634A">
            <w:pPr>
              <w:spacing w:after="0"/>
              <w:rPr>
                <w:sz w:val="18"/>
                <w:szCs w:val="18"/>
              </w:rPr>
            </w:pPr>
            <w:r w:rsidRPr="00D46292">
              <w:rPr>
                <w:sz w:val="18"/>
                <w:szCs w:val="18"/>
              </w:rPr>
              <w:t>19</w:t>
            </w:r>
            <w:r w:rsidR="00A041F6" w:rsidRPr="00D46292">
              <w:rPr>
                <w:sz w:val="18"/>
                <w:szCs w:val="18"/>
              </w:rPr>
              <w:t>-Jan-2015</w:t>
            </w:r>
          </w:p>
        </w:tc>
      </w:tr>
      <w:tr w:rsidR="00C22995" w:rsidRPr="00D257D0" w:rsidTr="009C3EB7">
        <w:tc>
          <w:tcPr>
            <w:tcW w:w="987" w:type="dxa"/>
          </w:tcPr>
          <w:p w:rsidR="00C22995" w:rsidRPr="00D46292" w:rsidRDefault="00C22995" w:rsidP="00591CDC">
            <w:pPr>
              <w:spacing w:after="0"/>
              <w:rPr>
                <w:sz w:val="18"/>
                <w:szCs w:val="18"/>
              </w:rPr>
            </w:pPr>
            <w:r w:rsidRPr="00D46292">
              <w:rPr>
                <w:sz w:val="18"/>
                <w:szCs w:val="18"/>
              </w:rPr>
              <w:t>0.04</w:t>
            </w:r>
          </w:p>
        </w:tc>
        <w:tc>
          <w:tcPr>
            <w:tcW w:w="5866" w:type="dxa"/>
          </w:tcPr>
          <w:p w:rsidR="00C22995" w:rsidRPr="00D46292" w:rsidRDefault="00C22995" w:rsidP="00C22995">
            <w:pPr>
              <w:spacing w:after="0"/>
              <w:rPr>
                <w:sz w:val="18"/>
                <w:szCs w:val="18"/>
              </w:rPr>
            </w:pPr>
            <w:r w:rsidRPr="00D46292">
              <w:rPr>
                <w:sz w:val="18"/>
                <w:szCs w:val="18"/>
              </w:rPr>
              <w:t xml:space="preserve">Further updates </w:t>
            </w:r>
          </w:p>
        </w:tc>
        <w:tc>
          <w:tcPr>
            <w:tcW w:w="1432" w:type="dxa"/>
          </w:tcPr>
          <w:p w:rsidR="00C22995" w:rsidRPr="00D46292" w:rsidRDefault="00C22995" w:rsidP="00591CDC">
            <w:pPr>
              <w:spacing w:after="0"/>
              <w:rPr>
                <w:sz w:val="18"/>
                <w:szCs w:val="18"/>
              </w:rPr>
            </w:pPr>
            <w:r w:rsidRPr="00D46292">
              <w:rPr>
                <w:sz w:val="18"/>
                <w:szCs w:val="18"/>
              </w:rPr>
              <w:t>Sumit Kasera</w:t>
            </w:r>
          </w:p>
        </w:tc>
        <w:tc>
          <w:tcPr>
            <w:tcW w:w="1291" w:type="dxa"/>
          </w:tcPr>
          <w:p w:rsidR="00C22995" w:rsidRPr="00D46292" w:rsidRDefault="00C22995" w:rsidP="00C22995">
            <w:pPr>
              <w:spacing w:after="0"/>
              <w:rPr>
                <w:sz w:val="18"/>
                <w:szCs w:val="18"/>
              </w:rPr>
            </w:pPr>
            <w:r w:rsidRPr="00D46292">
              <w:rPr>
                <w:sz w:val="18"/>
                <w:szCs w:val="18"/>
              </w:rPr>
              <w:t>22-Jan-2015</w:t>
            </w:r>
          </w:p>
        </w:tc>
      </w:tr>
      <w:tr w:rsidR="00E20F54" w:rsidRPr="00D257D0" w:rsidTr="009C3EB7">
        <w:tc>
          <w:tcPr>
            <w:tcW w:w="987" w:type="dxa"/>
          </w:tcPr>
          <w:p w:rsidR="00E20F54" w:rsidRPr="00D46292" w:rsidRDefault="00E20F54" w:rsidP="00AC07D5">
            <w:pPr>
              <w:spacing w:after="0"/>
              <w:rPr>
                <w:sz w:val="18"/>
                <w:szCs w:val="18"/>
              </w:rPr>
            </w:pPr>
            <w:r w:rsidRPr="00D46292">
              <w:rPr>
                <w:sz w:val="18"/>
                <w:szCs w:val="18"/>
              </w:rPr>
              <w:t>0.05</w:t>
            </w:r>
          </w:p>
        </w:tc>
        <w:tc>
          <w:tcPr>
            <w:tcW w:w="5866" w:type="dxa"/>
          </w:tcPr>
          <w:p w:rsidR="00E20F54" w:rsidRPr="00D46292" w:rsidRDefault="00E20F54" w:rsidP="0036693D">
            <w:pPr>
              <w:spacing w:after="0"/>
              <w:rPr>
                <w:sz w:val="18"/>
                <w:szCs w:val="18"/>
              </w:rPr>
            </w:pPr>
            <w:r w:rsidRPr="00D46292">
              <w:rPr>
                <w:sz w:val="18"/>
                <w:szCs w:val="18"/>
              </w:rPr>
              <w:t>Incorporating 2</w:t>
            </w:r>
            <w:r w:rsidRPr="00D46292">
              <w:rPr>
                <w:sz w:val="18"/>
                <w:szCs w:val="18"/>
                <w:vertAlign w:val="superscript"/>
              </w:rPr>
              <w:t>nd</w:t>
            </w:r>
            <w:r w:rsidRPr="00D46292">
              <w:rPr>
                <w:sz w:val="18"/>
                <w:szCs w:val="18"/>
              </w:rPr>
              <w:t xml:space="preserve"> round comments from </w:t>
            </w:r>
            <w:proofErr w:type="spellStart"/>
            <w:r w:rsidRPr="00D46292">
              <w:rPr>
                <w:sz w:val="18"/>
                <w:szCs w:val="18"/>
              </w:rPr>
              <w:t>Kamalika</w:t>
            </w:r>
            <w:proofErr w:type="spellEnd"/>
          </w:p>
        </w:tc>
        <w:tc>
          <w:tcPr>
            <w:tcW w:w="1432" w:type="dxa"/>
          </w:tcPr>
          <w:p w:rsidR="00E20F54" w:rsidRPr="00D46292" w:rsidRDefault="00E20F54" w:rsidP="00AC07D5">
            <w:pPr>
              <w:spacing w:after="0"/>
              <w:rPr>
                <w:sz w:val="18"/>
                <w:szCs w:val="18"/>
              </w:rPr>
            </w:pPr>
            <w:r w:rsidRPr="00D46292">
              <w:rPr>
                <w:sz w:val="18"/>
                <w:szCs w:val="18"/>
              </w:rPr>
              <w:t>Sumit Kasera</w:t>
            </w:r>
          </w:p>
        </w:tc>
        <w:tc>
          <w:tcPr>
            <w:tcW w:w="1291" w:type="dxa"/>
          </w:tcPr>
          <w:p w:rsidR="00E20F54" w:rsidRPr="00D46292" w:rsidRDefault="00E20F54" w:rsidP="00AC07D5">
            <w:pPr>
              <w:spacing w:after="0"/>
              <w:rPr>
                <w:sz w:val="18"/>
                <w:szCs w:val="18"/>
              </w:rPr>
            </w:pPr>
            <w:r w:rsidRPr="00D46292">
              <w:rPr>
                <w:sz w:val="18"/>
                <w:szCs w:val="18"/>
              </w:rPr>
              <w:t>26-Jan-2015</w:t>
            </w:r>
          </w:p>
        </w:tc>
      </w:tr>
      <w:tr w:rsidR="00E20F54" w:rsidRPr="00D257D0" w:rsidTr="009C3EB7">
        <w:tc>
          <w:tcPr>
            <w:tcW w:w="987" w:type="dxa"/>
          </w:tcPr>
          <w:p w:rsidR="00E20F54" w:rsidRPr="00D46292" w:rsidRDefault="00E20F54" w:rsidP="00591CDC">
            <w:pPr>
              <w:spacing w:after="0"/>
              <w:rPr>
                <w:sz w:val="18"/>
                <w:szCs w:val="18"/>
              </w:rPr>
            </w:pPr>
            <w:r w:rsidRPr="00D46292">
              <w:rPr>
                <w:sz w:val="18"/>
                <w:szCs w:val="18"/>
              </w:rPr>
              <w:t>0.06</w:t>
            </w:r>
          </w:p>
        </w:tc>
        <w:tc>
          <w:tcPr>
            <w:tcW w:w="5866" w:type="dxa"/>
          </w:tcPr>
          <w:p w:rsidR="00EC4895" w:rsidRPr="00D46292" w:rsidRDefault="00E20F54" w:rsidP="00EC4895">
            <w:pPr>
              <w:spacing w:after="0"/>
              <w:rPr>
                <w:sz w:val="18"/>
                <w:szCs w:val="18"/>
              </w:rPr>
            </w:pPr>
            <w:r w:rsidRPr="00D46292">
              <w:rPr>
                <w:sz w:val="18"/>
                <w:szCs w:val="18"/>
              </w:rPr>
              <w:t>Created clean version and further updates.</w:t>
            </w:r>
          </w:p>
        </w:tc>
        <w:tc>
          <w:tcPr>
            <w:tcW w:w="1432" w:type="dxa"/>
          </w:tcPr>
          <w:p w:rsidR="00E20F54" w:rsidRPr="00D46292" w:rsidRDefault="00E20F54" w:rsidP="00591CDC">
            <w:pPr>
              <w:spacing w:after="0"/>
              <w:rPr>
                <w:sz w:val="18"/>
                <w:szCs w:val="18"/>
              </w:rPr>
            </w:pPr>
            <w:r w:rsidRPr="00D46292">
              <w:rPr>
                <w:sz w:val="18"/>
                <w:szCs w:val="18"/>
              </w:rPr>
              <w:t>Sumit Kasera</w:t>
            </w:r>
          </w:p>
        </w:tc>
        <w:tc>
          <w:tcPr>
            <w:tcW w:w="1291" w:type="dxa"/>
          </w:tcPr>
          <w:p w:rsidR="00E20F54" w:rsidRPr="00D46292" w:rsidRDefault="00E20F54" w:rsidP="00591CDC">
            <w:pPr>
              <w:spacing w:after="0"/>
              <w:rPr>
                <w:sz w:val="18"/>
                <w:szCs w:val="18"/>
              </w:rPr>
            </w:pPr>
            <w:r w:rsidRPr="00D46292">
              <w:rPr>
                <w:sz w:val="18"/>
                <w:szCs w:val="18"/>
              </w:rPr>
              <w:t>27-Jan-2015</w:t>
            </w:r>
          </w:p>
        </w:tc>
      </w:tr>
      <w:tr w:rsidR="00D74414" w:rsidRPr="00D257D0" w:rsidTr="009C3EB7">
        <w:tc>
          <w:tcPr>
            <w:tcW w:w="987" w:type="dxa"/>
          </w:tcPr>
          <w:p w:rsidR="00D74414" w:rsidRPr="00D46292" w:rsidRDefault="00D74414" w:rsidP="00AC07D5">
            <w:pPr>
              <w:spacing w:after="0"/>
              <w:rPr>
                <w:sz w:val="18"/>
                <w:szCs w:val="18"/>
              </w:rPr>
            </w:pPr>
            <w:r w:rsidRPr="00D46292">
              <w:rPr>
                <w:sz w:val="18"/>
                <w:szCs w:val="18"/>
              </w:rPr>
              <w:t>0.07</w:t>
            </w:r>
          </w:p>
        </w:tc>
        <w:tc>
          <w:tcPr>
            <w:tcW w:w="5866" w:type="dxa"/>
          </w:tcPr>
          <w:p w:rsidR="00D74414" w:rsidRPr="00D46292" w:rsidRDefault="00D74414" w:rsidP="0036693D">
            <w:pPr>
              <w:spacing w:after="0"/>
              <w:rPr>
                <w:sz w:val="18"/>
                <w:szCs w:val="18"/>
              </w:rPr>
            </w:pPr>
            <w:r w:rsidRPr="00D46292">
              <w:rPr>
                <w:sz w:val="18"/>
                <w:szCs w:val="18"/>
              </w:rPr>
              <w:t>Fixes for comments on security requirements.</w:t>
            </w:r>
          </w:p>
        </w:tc>
        <w:tc>
          <w:tcPr>
            <w:tcW w:w="1432" w:type="dxa"/>
          </w:tcPr>
          <w:p w:rsidR="00D74414" w:rsidRPr="00D46292" w:rsidRDefault="00D74414" w:rsidP="00AC07D5">
            <w:pPr>
              <w:spacing w:after="0"/>
              <w:rPr>
                <w:sz w:val="18"/>
                <w:szCs w:val="18"/>
              </w:rPr>
            </w:pPr>
            <w:r w:rsidRPr="00D46292">
              <w:rPr>
                <w:sz w:val="18"/>
                <w:szCs w:val="18"/>
              </w:rPr>
              <w:t>Sumit Kasera</w:t>
            </w:r>
          </w:p>
        </w:tc>
        <w:tc>
          <w:tcPr>
            <w:tcW w:w="1291" w:type="dxa"/>
          </w:tcPr>
          <w:p w:rsidR="00D74414" w:rsidRPr="00D46292" w:rsidRDefault="00D74414" w:rsidP="00AC07D5">
            <w:pPr>
              <w:spacing w:after="0"/>
              <w:rPr>
                <w:sz w:val="18"/>
                <w:szCs w:val="18"/>
              </w:rPr>
            </w:pPr>
            <w:r w:rsidRPr="00D46292">
              <w:rPr>
                <w:sz w:val="18"/>
                <w:szCs w:val="18"/>
              </w:rPr>
              <w:t>29-Jan-2015</w:t>
            </w:r>
          </w:p>
        </w:tc>
      </w:tr>
      <w:tr w:rsidR="00205BDA" w:rsidRPr="00D257D0" w:rsidTr="009C3EB7">
        <w:tc>
          <w:tcPr>
            <w:tcW w:w="987" w:type="dxa"/>
          </w:tcPr>
          <w:p w:rsidR="00205BDA" w:rsidRPr="00D46292" w:rsidRDefault="00205BDA" w:rsidP="00783CE2">
            <w:pPr>
              <w:spacing w:after="0"/>
              <w:rPr>
                <w:sz w:val="18"/>
                <w:szCs w:val="18"/>
              </w:rPr>
            </w:pPr>
            <w:r w:rsidRPr="00D46292">
              <w:rPr>
                <w:sz w:val="18"/>
                <w:szCs w:val="18"/>
              </w:rPr>
              <w:t>0.08</w:t>
            </w:r>
          </w:p>
        </w:tc>
        <w:tc>
          <w:tcPr>
            <w:tcW w:w="5866" w:type="dxa"/>
          </w:tcPr>
          <w:p w:rsidR="00205BDA" w:rsidRPr="00D46292" w:rsidRDefault="00205BDA" w:rsidP="00205BDA">
            <w:pPr>
              <w:spacing w:after="0"/>
              <w:rPr>
                <w:sz w:val="18"/>
                <w:szCs w:val="18"/>
              </w:rPr>
            </w:pPr>
            <w:r w:rsidRPr="00D46292">
              <w:rPr>
                <w:sz w:val="18"/>
                <w:szCs w:val="18"/>
              </w:rPr>
              <w:t xml:space="preserve">Fixes for Sara’s </w:t>
            </w:r>
            <w:r w:rsidR="002770C9" w:rsidRPr="00D46292">
              <w:rPr>
                <w:sz w:val="18"/>
                <w:szCs w:val="18"/>
              </w:rPr>
              <w:t xml:space="preserve">&amp; Rob’s </w:t>
            </w:r>
            <w:r w:rsidRPr="00D46292">
              <w:rPr>
                <w:sz w:val="18"/>
                <w:szCs w:val="18"/>
              </w:rPr>
              <w:t>comments</w:t>
            </w:r>
          </w:p>
        </w:tc>
        <w:tc>
          <w:tcPr>
            <w:tcW w:w="1432" w:type="dxa"/>
          </w:tcPr>
          <w:p w:rsidR="00205BDA" w:rsidRPr="00D46292" w:rsidRDefault="00205BDA" w:rsidP="00AC07D5">
            <w:pPr>
              <w:spacing w:after="0"/>
              <w:rPr>
                <w:sz w:val="18"/>
                <w:szCs w:val="18"/>
              </w:rPr>
            </w:pPr>
            <w:r w:rsidRPr="00D46292">
              <w:rPr>
                <w:sz w:val="18"/>
                <w:szCs w:val="18"/>
              </w:rPr>
              <w:t>Sumit Kasera</w:t>
            </w:r>
          </w:p>
        </w:tc>
        <w:tc>
          <w:tcPr>
            <w:tcW w:w="1291" w:type="dxa"/>
          </w:tcPr>
          <w:p w:rsidR="00205BDA" w:rsidRPr="00D46292" w:rsidRDefault="00205BDA" w:rsidP="00205BDA">
            <w:pPr>
              <w:spacing w:after="0"/>
              <w:rPr>
                <w:sz w:val="18"/>
                <w:szCs w:val="18"/>
              </w:rPr>
            </w:pPr>
            <w:r w:rsidRPr="00D46292">
              <w:rPr>
                <w:sz w:val="18"/>
                <w:szCs w:val="18"/>
              </w:rPr>
              <w:t>3-Feb-2015</w:t>
            </w:r>
          </w:p>
        </w:tc>
      </w:tr>
      <w:tr w:rsidR="009A7C37" w:rsidRPr="00D257D0" w:rsidTr="009C3EB7">
        <w:tc>
          <w:tcPr>
            <w:tcW w:w="987" w:type="dxa"/>
          </w:tcPr>
          <w:p w:rsidR="009A7C37" w:rsidRPr="00D46292" w:rsidRDefault="00C16F84" w:rsidP="00783CE2">
            <w:pPr>
              <w:spacing w:after="0"/>
              <w:rPr>
                <w:sz w:val="18"/>
                <w:szCs w:val="18"/>
              </w:rPr>
            </w:pPr>
            <w:r w:rsidRPr="00D46292">
              <w:rPr>
                <w:sz w:val="18"/>
                <w:szCs w:val="18"/>
              </w:rPr>
              <w:t>0.</w:t>
            </w:r>
            <w:r w:rsidR="009A7C37" w:rsidRPr="00D46292">
              <w:rPr>
                <w:sz w:val="18"/>
                <w:szCs w:val="18"/>
              </w:rPr>
              <w:t>8.1</w:t>
            </w:r>
          </w:p>
        </w:tc>
        <w:tc>
          <w:tcPr>
            <w:tcW w:w="5866" w:type="dxa"/>
          </w:tcPr>
          <w:p w:rsidR="009A7C37" w:rsidRPr="00D46292" w:rsidRDefault="009A7C37" w:rsidP="00205BDA">
            <w:pPr>
              <w:spacing w:after="0"/>
              <w:rPr>
                <w:sz w:val="18"/>
                <w:szCs w:val="18"/>
              </w:rPr>
            </w:pPr>
            <w:r w:rsidRPr="00D46292">
              <w:rPr>
                <w:sz w:val="18"/>
                <w:szCs w:val="18"/>
              </w:rPr>
              <w:t>Comments accepted per review meeting</w:t>
            </w:r>
          </w:p>
        </w:tc>
        <w:tc>
          <w:tcPr>
            <w:tcW w:w="1432" w:type="dxa"/>
          </w:tcPr>
          <w:p w:rsidR="009A7C37" w:rsidRPr="00D46292" w:rsidRDefault="009A7C37" w:rsidP="00AC07D5">
            <w:pPr>
              <w:spacing w:after="0"/>
              <w:rPr>
                <w:sz w:val="18"/>
                <w:szCs w:val="18"/>
              </w:rPr>
            </w:pPr>
            <w:r w:rsidRPr="00D46292">
              <w:rPr>
                <w:sz w:val="18"/>
                <w:szCs w:val="18"/>
              </w:rPr>
              <w:t xml:space="preserve">Rob </w:t>
            </w:r>
            <w:proofErr w:type="spellStart"/>
            <w:r w:rsidRPr="00D46292">
              <w:rPr>
                <w:sz w:val="18"/>
                <w:szCs w:val="18"/>
              </w:rPr>
              <w:t>LaRubbio</w:t>
            </w:r>
            <w:proofErr w:type="spellEnd"/>
          </w:p>
        </w:tc>
        <w:tc>
          <w:tcPr>
            <w:tcW w:w="1291" w:type="dxa"/>
          </w:tcPr>
          <w:p w:rsidR="009A7C37" w:rsidRPr="00D46292" w:rsidRDefault="009A7C37" w:rsidP="00205BDA">
            <w:pPr>
              <w:spacing w:after="0"/>
              <w:rPr>
                <w:sz w:val="18"/>
                <w:szCs w:val="18"/>
              </w:rPr>
            </w:pPr>
            <w:r w:rsidRPr="00D46292">
              <w:rPr>
                <w:sz w:val="18"/>
                <w:szCs w:val="18"/>
              </w:rPr>
              <w:t>12-Feb-2015</w:t>
            </w:r>
          </w:p>
        </w:tc>
      </w:tr>
      <w:tr w:rsidR="00C16F84" w:rsidRPr="00D257D0" w:rsidTr="009C3EB7">
        <w:tc>
          <w:tcPr>
            <w:tcW w:w="987" w:type="dxa"/>
          </w:tcPr>
          <w:p w:rsidR="00C16F84" w:rsidRPr="00D46292" w:rsidRDefault="00C16F84" w:rsidP="00783CE2">
            <w:pPr>
              <w:spacing w:after="0"/>
              <w:rPr>
                <w:sz w:val="18"/>
                <w:szCs w:val="18"/>
              </w:rPr>
            </w:pPr>
            <w:r w:rsidRPr="00D46292">
              <w:rPr>
                <w:sz w:val="18"/>
                <w:szCs w:val="18"/>
              </w:rPr>
              <w:t>0.8.2</w:t>
            </w:r>
          </w:p>
        </w:tc>
        <w:tc>
          <w:tcPr>
            <w:tcW w:w="5866" w:type="dxa"/>
          </w:tcPr>
          <w:p w:rsidR="00C16F84" w:rsidRPr="00D46292" w:rsidRDefault="00C16F84" w:rsidP="00205BDA">
            <w:pPr>
              <w:spacing w:after="0"/>
              <w:rPr>
                <w:sz w:val="18"/>
                <w:szCs w:val="18"/>
              </w:rPr>
            </w:pPr>
            <w:r w:rsidRPr="00D46292">
              <w:rPr>
                <w:sz w:val="18"/>
                <w:szCs w:val="18"/>
              </w:rPr>
              <w:t>Comments from Sara</w:t>
            </w:r>
          </w:p>
        </w:tc>
        <w:tc>
          <w:tcPr>
            <w:tcW w:w="1432" w:type="dxa"/>
          </w:tcPr>
          <w:p w:rsidR="00C16F84" w:rsidRPr="00D46292" w:rsidRDefault="00C16F84" w:rsidP="00AC07D5">
            <w:pPr>
              <w:spacing w:after="0"/>
              <w:rPr>
                <w:sz w:val="18"/>
                <w:szCs w:val="18"/>
              </w:rPr>
            </w:pPr>
            <w:r w:rsidRPr="00D46292">
              <w:rPr>
                <w:sz w:val="18"/>
                <w:szCs w:val="18"/>
              </w:rPr>
              <w:t xml:space="preserve">Rob </w:t>
            </w:r>
            <w:proofErr w:type="spellStart"/>
            <w:r w:rsidRPr="00D46292">
              <w:rPr>
                <w:sz w:val="18"/>
                <w:szCs w:val="18"/>
              </w:rPr>
              <w:t>LaRubbio</w:t>
            </w:r>
            <w:proofErr w:type="spellEnd"/>
          </w:p>
        </w:tc>
        <w:tc>
          <w:tcPr>
            <w:tcW w:w="1291" w:type="dxa"/>
          </w:tcPr>
          <w:p w:rsidR="00C16F84" w:rsidRPr="00D46292" w:rsidRDefault="00C16F84" w:rsidP="00205BDA">
            <w:pPr>
              <w:spacing w:after="0"/>
              <w:rPr>
                <w:sz w:val="18"/>
                <w:szCs w:val="18"/>
              </w:rPr>
            </w:pPr>
            <w:r w:rsidRPr="00D46292">
              <w:rPr>
                <w:sz w:val="18"/>
                <w:szCs w:val="18"/>
              </w:rPr>
              <w:t>15-Feb-2015</w:t>
            </w:r>
          </w:p>
        </w:tc>
      </w:tr>
      <w:tr w:rsidR="002512D9" w:rsidRPr="00D257D0" w:rsidTr="009C3EB7">
        <w:tc>
          <w:tcPr>
            <w:tcW w:w="987" w:type="dxa"/>
          </w:tcPr>
          <w:p w:rsidR="002512D9" w:rsidRPr="00D46292" w:rsidRDefault="002512D9" w:rsidP="00783CE2">
            <w:pPr>
              <w:spacing w:after="0"/>
              <w:rPr>
                <w:sz w:val="18"/>
                <w:szCs w:val="18"/>
              </w:rPr>
            </w:pPr>
            <w:r w:rsidRPr="00D46292">
              <w:rPr>
                <w:sz w:val="18"/>
                <w:szCs w:val="18"/>
              </w:rPr>
              <w:t>1.0</w:t>
            </w:r>
          </w:p>
        </w:tc>
        <w:tc>
          <w:tcPr>
            <w:tcW w:w="5866" w:type="dxa"/>
          </w:tcPr>
          <w:p w:rsidR="002512D9" w:rsidRPr="00D46292" w:rsidRDefault="002512D9" w:rsidP="00205BDA">
            <w:pPr>
              <w:spacing w:after="0"/>
              <w:rPr>
                <w:sz w:val="18"/>
                <w:szCs w:val="18"/>
              </w:rPr>
            </w:pPr>
            <w:r w:rsidRPr="00D46292">
              <w:rPr>
                <w:sz w:val="18"/>
                <w:szCs w:val="18"/>
              </w:rPr>
              <w:t>Final Signed off version</w:t>
            </w:r>
          </w:p>
        </w:tc>
        <w:tc>
          <w:tcPr>
            <w:tcW w:w="1432" w:type="dxa"/>
          </w:tcPr>
          <w:p w:rsidR="002512D9" w:rsidRPr="00D46292" w:rsidRDefault="002512D9" w:rsidP="00AC07D5">
            <w:pPr>
              <w:spacing w:after="0"/>
              <w:rPr>
                <w:sz w:val="18"/>
                <w:szCs w:val="18"/>
              </w:rPr>
            </w:pPr>
            <w:r w:rsidRPr="00D46292">
              <w:rPr>
                <w:sz w:val="18"/>
                <w:szCs w:val="18"/>
              </w:rPr>
              <w:t xml:space="preserve">Rob </w:t>
            </w:r>
            <w:proofErr w:type="spellStart"/>
            <w:r w:rsidRPr="00D46292">
              <w:rPr>
                <w:sz w:val="18"/>
                <w:szCs w:val="18"/>
              </w:rPr>
              <w:t>LaRubbio</w:t>
            </w:r>
            <w:proofErr w:type="spellEnd"/>
          </w:p>
        </w:tc>
        <w:tc>
          <w:tcPr>
            <w:tcW w:w="1291" w:type="dxa"/>
          </w:tcPr>
          <w:p w:rsidR="002512D9" w:rsidRPr="00D46292" w:rsidRDefault="002512D9" w:rsidP="00205BDA">
            <w:pPr>
              <w:spacing w:after="0"/>
              <w:rPr>
                <w:sz w:val="18"/>
                <w:szCs w:val="18"/>
              </w:rPr>
            </w:pPr>
            <w:r w:rsidRPr="00D46292">
              <w:rPr>
                <w:sz w:val="18"/>
                <w:szCs w:val="18"/>
              </w:rPr>
              <w:t>15-Feb-2015</w:t>
            </w:r>
          </w:p>
        </w:tc>
      </w:tr>
      <w:tr w:rsidR="00025A7B" w:rsidRPr="00D257D0" w:rsidTr="009C3EB7">
        <w:tc>
          <w:tcPr>
            <w:tcW w:w="987" w:type="dxa"/>
          </w:tcPr>
          <w:p w:rsidR="00025A7B" w:rsidRPr="00D46292" w:rsidRDefault="00025A7B" w:rsidP="00783CE2">
            <w:pPr>
              <w:spacing w:after="0"/>
              <w:rPr>
                <w:sz w:val="18"/>
                <w:szCs w:val="18"/>
              </w:rPr>
            </w:pPr>
            <w:r w:rsidRPr="00D46292">
              <w:rPr>
                <w:sz w:val="18"/>
                <w:szCs w:val="18"/>
              </w:rPr>
              <w:t>1.0.1</w:t>
            </w:r>
          </w:p>
        </w:tc>
        <w:tc>
          <w:tcPr>
            <w:tcW w:w="5866" w:type="dxa"/>
          </w:tcPr>
          <w:p w:rsidR="00025A7B" w:rsidRPr="00D46292" w:rsidRDefault="00025A7B" w:rsidP="00205BDA">
            <w:pPr>
              <w:spacing w:after="0"/>
              <w:rPr>
                <w:sz w:val="18"/>
                <w:szCs w:val="18"/>
              </w:rPr>
            </w:pPr>
            <w:r w:rsidRPr="00D46292">
              <w:rPr>
                <w:sz w:val="18"/>
                <w:szCs w:val="18"/>
              </w:rPr>
              <w:t>Status of all requirements changed from “Draft” to “Approved”.</w:t>
            </w:r>
          </w:p>
        </w:tc>
        <w:tc>
          <w:tcPr>
            <w:tcW w:w="1432" w:type="dxa"/>
          </w:tcPr>
          <w:p w:rsidR="00025A7B" w:rsidRPr="00D46292" w:rsidRDefault="00025A7B" w:rsidP="00AC07D5">
            <w:pPr>
              <w:spacing w:after="0"/>
              <w:rPr>
                <w:sz w:val="18"/>
                <w:szCs w:val="18"/>
              </w:rPr>
            </w:pPr>
            <w:proofErr w:type="spellStart"/>
            <w:r w:rsidRPr="00D46292">
              <w:rPr>
                <w:sz w:val="18"/>
                <w:szCs w:val="18"/>
              </w:rPr>
              <w:t>Kamalika</w:t>
            </w:r>
            <w:proofErr w:type="spellEnd"/>
            <w:r w:rsidRPr="00D46292">
              <w:rPr>
                <w:sz w:val="18"/>
                <w:szCs w:val="18"/>
              </w:rPr>
              <w:t xml:space="preserve"> Sen</w:t>
            </w:r>
          </w:p>
        </w:tc>
        <w:tc>
          <w:tcPr>
            <w:tcW w:w="1291" w:type="dxa"/>
          </w:tcPr>
          <w:p w:rsidR="00025A7B" w:rsidRPr="00D46292" w:rsidRDefault="00025A7B" w:rsidP="00997DE8">
            <w:pPr>
              <w:spacing w:after="0"/>
              <w:rPr>
                <w:sz w:val="18"/>
                <w:szCs w:val="18"/>
              </w:rPr>
            </w:pPr>
            <w:r w:rsidRPr="00D46292">
              <w:rPr>
                <w:sz w:val="18"/>
                <w:szCs w:val="18"/>
              </w:rPr>
              <w:t>17-Feb-</w:t>
            </w:r>
            <w:r w:rsidR="00997DE8" w:rsidRPr="00D46292">
              <w:rPr>
                <w:sz w:val="18"/>
                <w:szCs w:val="18"/>
              </w:rPr>
              <w:t>2015</w:t>
            </w:r>
          </w:p>
        </w:tc>
      </w:tr>
      <w:tr w:rsidR="005008F4" w:rsidRPr="00D257D0" w:rsidTr="009C3EB7">
        <w:tc>
          <w:tcPr>
            <w:tcW w:w="987" w:type="dxa"/>
          </w:tcPr>
          <w:p w:rsidR="005008F4" w:rsidRPr="00D46292" w:rsidRDefault="005008F4" w:rsidP="00783CE2">
            <w:pPr>
              <w:spacing w:after="0"/>
              <w:rPr>
                <w:sz w:val="18"/>
                <w:szCs w:val="18"/>
              </w:rPr>
            </w:pPr>
            <w:r w:rsidRPr="00D46292">
              <w:rPr>
                <w:sz w:val="18"/>
                <w:szCs w:val="18"/>
              </w:rPr>
              <w:t>1.1</w:t>
            </w:r>
          </w:p>
        </w:tc>
        <w:tc>
          <w:tcPr>
            <w:tcW w:w="5866" w:type="dxa"/>
          </w:tcPr>
          <w:p w:rsidR="005008F4" w:rsidRPr="00D46292" w:rsidRDefault="005008F4" w:rsidP="00205BDA">
            <w:pPr>
              <w:spacing w:after="0"/>
              <w:rPr>
                <w:sz w:val="18"/>
                <w:szCs w:val="18"/>
              </w:rPr>
            </w:pPr>
            <w:r w:rsidRPr="00D46292">
              <w:rPr>
                <w:sz w:val="18"/>
                <w:szCs w:val="18"/>
              </w:rPr>
              <w:t>Created a clean version after approving all changes.</w:t>
            </w:r>
          </w:p>
        </w:tc>
        <w:tc>
          <w:tcPr>
            <w:tcW w:w="1432" w:type="dxa"/>
          </w:tcPr>
          <w:p w:rsidR="005008F4" w:rsidRPr="00D46292" w:rsidRDefault="005008F4" w:rsidP="00AC07D5">
            <w:pPr>
              <w:spacing w:after="0"/>
              <w:rPr>
                <w:sz w:val="18"/>
                <w:szCs w:val="18"/>
              </w:rPr>
            </w:pPr>
            <w:r w:rsidRPr="00D46292">
              <w:rPr>
                <w:sz w:val="18"/>
                <w:szCs w:val="18"/>
              </w:rPr>
              <w:t>Sumit Kasera</w:t>
            </w:r>
          </w:p>
        </w:tc>
        <w:tc>
          <w:tcPr>
            <w:tcW w:w="1291" w:type="dxa"/>
          </w:tcPr>
          <w:p w:rsidR="005008F4" w:rsidRPr="00D46292" w:rsidRDefault="005008F4" w:rsidP="00997DE8">
            <w:pPr>
              <w:spacing w:after="0"/>
              <w:rPr>
                <w:sz w:val="18"/>
                <w:szCs w:val="18"/>
              </w:rPr>
            </w:pPr>
            <w:r w:rsidRPr="00D46292">
              <w:rPr>
                <w:sz w:val="18"/>
                <w:szCs w:val="18"/>
              </w:rPr>
              <w:t>17-Feb-20</w:t>
            </w:r>
            <w:r w:rsidR="00997DE8" w:rsidRPr="00D46292">
              <w:rPr>
                <w:sz w:val="18"/>
                <w:szCs w:val="18"/>
              </w:rPr>
              <w:t>1</w:t>
            </w:r>
            <w:r w:rsidRPr="00D46292">
              <w:rPr>
                <w:sz w:val="18"/>
                <w:szCs w:val="18"/>
              </w:rPr>
              <w:t>5</w:t>
            </w:r>
          </w:p>
        </w:tc>
      </w:tr>
      <w:tr w:rsidR="00997DE8" w:rsidRPr="00D257D0" w:rsidTr="009C3EB7">
        <w:trPr>
          <w:ins w:id="0" w:author="Sumit Kasera" w:date="2015-03-09T11:38:00Z"/>
        </w:trPr>
        <w:tc>
          <w:tcPr>
            <w:tcW w:w="987" w:type="dxa"/>
          </w:tcPr>
          <w:p w:rsidR="00997DE8" w:rsidRPr="00D46292" w:rsidRDefault="00997DE8" w:rsidP="00783CE2">
            <w:pPr>
              <w:spacing w:after="0"/>
              <w:rPr>
                <w:ins w:id="1" w:author="Sumit Kasera" w:date="2015-03-09T11:38:00Z"/>
                <w:sz w:val="18"/>
                <w:szCs w:val="18"/>
              </w:rPr>
            </w:pPr>
            <w:ins w:id="2" w:author="Sumit Kasera" w:date="2015-03-09T11:38:00Z">
              <w:r w:rsidRPr="00D46292">
                <w:rPr>
                  <w:sz w:val="18"/>
                  <w:szCs w:val="18"/>
                </w:rPr>
                <w:t>1.2</w:t>
              </w:r>
            </w:ins>
          </w:p>
        </w:tc>
        <w:tc>
          <w:tcPr>
            <w:tcW w:w="5866" w:type="dxa"/>
          </w:tcPr>
          <w:p w:rsidR="00997DE8" w:rsidRPr="00D46292" w:rsidRDefault="00997DE8" w:rsidP="00205BDA">
            <w:pPr>
              <w:spacing w:after="0"/>
              <w:rPr>
                <w:ins w:id="3" w:author="Sumit Kasera" w:date="2015-03-09T11:38:00Z"/>
                <w:sz w:val="18"/>
                <w:szCs w:val="18"/>
              </w:rPr>
            </w:pPr>
            <w:ins w:id="4" w:author="Sumit Kasera" w:date="2015-03-09T11:38:00Z">
              <w:r w:rsidRPr="00D46292">
                <w:rPr>
                  <w:sz w:val="18"/>
                  <w:szCs w:val="18"/>
                </w:rPr>
                <w:t>Updates to</w:t>
              </w:r>
            </w:ins>
            <w:ins w:id="5" w:author="Sumit Kasera" w:date="2015-03-09T11:41:00Z">
              <w:r w:rsidR="001C669E" w:rsidRPr="00D46292">
                <w:rPr>
                  <w:sz w:val="18"/>
                  <w:szCs w:val="18"/>
                </w:rPr>
                <w:t xml:space="preserve"> fig in</w:t>
              </w:r>
            </w:ins>
            <w:ins w:id="6" w:author="Sumit Kasera" w:date="2015-03-09T11:38:00Z">
              <w:r w:rsidRPr="00D46292">
                <w:rPr>
                  <w:sz w:val="18"/>
                  <w:szCs w:val="18"/>
                </w:rPr>
                <w:t xml:space="preserve"> </w:t>
              </w:r>
            </w:ins>
            <w:ins w:id="7" w:author="Sumit Kasera" w:date="2015-03-09T11:39:00Z">
              <w:r w:rsidRPr="00D46292">
                <w:rPr>
                  <w:sz w:val="18"/>
                  <w:szCs w:val="18"/>
                </w:rPr>
                <w:fldChar w:fldCharType="begin"/>
              </w:r>
              <w:r w:rsidRPr="00D46292">
                <w:rPr>
                  <w:sz w:val="18"/>
                  <w:szCs w:val="18"/>
                  <w:rPrChange w:id="8" w:author="Sumit Kasera" w:date="2015-03-28T14:33:00Z">
                    <w:rPr>
                      <w:sz w:val="20"/>
                    </w:rPr>
                  </w:rPrChange>
                </w:rPr>
                <w:instrText xml:space="preserve"> REF _Ref405292583 \r \h </w:instrText>
              </w:r>
            </w:ins>
            <w:r w:rsidR="007D28B8" w:rsidRPr="00D46292">
              <w:rPr>
                <w:sz w:val="18"/>
                <w:szCs w:val="18"/>
              </w:rPr>
              <w:instrText xml:space="preserve"> \* MERGEFORMAT </w:instrText>
            </w:r>
            <w:r w:rsidRPr="00D46292">
              <w:rPr>
                <w:sz w:val="18"/>
                <w:szCs w:val="18"/>
              </w:rPr>
            </w:r>
            <w:r w:rsidRPr="00D46292">
              <w:rPr>
                <w:sz w:val="18"/>
                <w:szCs w:val="18"/>
                <w:rPrChange w:id="9" w:author="Sumit Kasera" w:date="2015-03-28T14:33:00Z">
                  <w:rPr>
                    <w:sz w:val="20"/>
                    <w:szCs w:val="20"/>
                  </w:rPr>
                </w:rPrChange>
              </w:rPr>
              <w:fldChar w:fldCharType="separate"/>
            </w:r>
            <w:ins w:id="10" w:author="Sumit Kasera" w:date="2015-03-09T11:39:00Z">
              <w:r w:rsidRPr="00D46292">
                <w:rPr>
                  <w:sz w:val="18"/>
                  <w:szCs w:val="18"/>
                </w:rPr>
                <w:t>4.4.1</w:t>
              </w:r>
              <w:r w:rsidRPr="00D46292">
                <w:rPr>
                  <w:sz w:val="18"/>
                  <w:szCs w:val="18"/>
                </w:rPr>
                <w:fldChar w:fldCharType="end"/>
              </w:r>
              <w:r w:rsidRPr="00D46292">
                <w:rPr>
                  <w:sz w:val="18"/>
                  <w:szCs w:val="18"/>
                </w:rPr>
                <w:t xml:space="preserve"> and </w:t>
              </w:r>
              <w:r w:rsidRPr="00D46292">
                <w:rPr>
                  <w:sz w:val="18"/>
                  <w:szCs w:val="18"/>
                </w:rPr>
                <w:fldChar w:fldCharType="begin"/>
              </w:r>
              <w:r w:rsidRPr="00D46292">
                <w:rPr>
                  <w:sz w:val="18"/>
                  <w:szCs w:val="18"/>
                  <w:rPrChange w:id="11" w:author="Sumit Kasera" w:date="2015-03-28T14:33:00Z">
                    <w:rPr>
                      <w:sz w:val="20"/>
                    </w:rPr>
                  </w:rPrChange>
                </w:rPr>
                <w:instrText xml:space="preserve"> REF _Ref408567250 \r \h </w:instrText>
              </w:r>
            </w:ins>
            <w:r w:rsidR="007D28B8" w:rsidRPr="00D46292">
              <w:rPr>
                <w:sz w:val="18"/>
                <w:szCs w:val="18"/>
              </w:rPr>
              <w:instrText xml:space="preserve"> \* MERGEFORMAT </w:instrText>
            </w:r>
            <w:r w:rsidRPr="00D46292">
              <w:rPr>
                <w:sz w:val="18"/>
                <w:szCs w:val="18"/>
              </w:rPr>
            </w:r>
            <w:r w:rsidRPr="00D46292">
              <w:rPr>
                <w:sz w:val="18"/>
                <w:szCs w:val="18"/>
                <w:rPrChange w:id="12" w:author="Sumit Kasera" w:date="2015-03-28T14:33:00Z">
                  <w:rPr>
                    <w:sz w:val="20"/>
                    <w:szCs w:val="20"/>
                  </w:rPr>
                </w:rPrChange>
              </w:rPr>
              <w:fldChar w:fldCharType="separate"/>
            </w:r>
            <w:ins w:id="13" w:author="Sumit Kasera" w:date="2015-03-09T11:39:00Z">
              <w:r w:rsidRPr="00D46292">
                <w:rPr>
                  <w:sz w:val="18"/>
                  <w:szCs w:val="18"/>
                </w:rPr>
                <w:t>6.4.1</w:t>
              </w:r>
              <w:r w:rsidRPr="00D46292">
                <w:rPr>
                  <w:sz w:val="18"/>
                  <w:szCs w:val="18"/>
                </w:rPr>
                <w:fldChar w:fldCharType="end"/>
              </w:r>
              <w:r w:rsidRPr="00D46292">
                <w:rPr>
                  <w:sz w:val="18"/>
                  <w:szCs w:val="18"/>
                </w:rPr>
                <w:t xml:space="preserve"> related to language handling.</w:t>
              </w:r>
            </w:ins>
          </w:p>
        </w:tc>
        <w:tc>
          <w:tcPr>
            <w:tcW w:w="1432" w:type="dxa"/>
          </w:tcPr>
          <w:p w:rsidR="00997DE8" w:rsidRPr="00D46292" w:rsidRDefault="00997DE8" w:rsidP="00AC07D5">
            <w:pPr>
              <w:spacing w:after="0"/>
              <w:rPr>
                <w:ins w:id="14" w:author="Sumit Kasera" w:date="2015-03-09T11:38:00Z"/>
                <w:sz w:val="18"/>
                <w:szCs w:val="18"/>
              </w:rPr>
            </w:pPr>
            <w:ins w:id="15" w:author="Sumit Kasera" w:date="2015-03-09T11:39:00Z">
              <w:r w:rsidRPr="00D46292">
                <w:rPr>
                  <w:sz w:val="18"/>
                  <w:szCs w:val="18"/>
                </w:rPr>
                <w:t>Sumit Kasera</w:t>
              </w:r>
            </w:ins>
          </w:p>
        </w:tc>
        <w:tc>
          <w:tcPr>
            <w:tcW w:w="1291" w:type="dxa"/>
          </w:tcPr>
          <w:p w:rsidR="00997DE8" w:rsidRPr="00D46292" w:rsidRDefault="00997DE8" w:rsidP="00997DE8">
            <w:pPr>
              <w:spacing w:after="0"/>
              <w:rPr>
                <w:ins w:id="16" w:author="Sumit Kasera" w:date="2015-03-09T11:38:00Z"/>
                <w:sz w:val="18"/>
                <w:szCs w:val="18"/>
              </w:rPr>
            </w:pPr>
            <w:ins w:id="17" w:author="Sumit Kasera" w:date="2015-03-09T11:39:00Z">
              <w:r w:rsidRPr="00D46292">
                <w:rPr>
                  <w:sz w:val="18"/>
                  <w:szCs w:val="18"/>
                </w:rPr>
                <w:t>9-Mar-2015</w:t>
              </w:r>
            </w:ins>
          </w:p>
        </w:tc>
      </w:tr>
      <w:tr w:rsidR="00D54D43" w:rsidRPr="00D257D0" w:rsidTr="009C3EB7">
        <w:trPr>
          <w:ins w:id="18" w:author="Sumit Kasera" w:date="2015-03-26T22:50:00Z"/>
        </w:trPr>
        <w:tc>
          <w:tcPr>
            <w:tcW w:w="987" w:type="dxa"/>
          </w:tcPr>
          <w:p w:rsidR="00D54D43" w:rsidRPr="00D46292" w:rsidRDefault="00D54D43" w:rsidP="00783CE2">
            <w:pPr>
              <w:spacing w:after="0"/>
              <w:rPr>
                <w:ins w:id="19" w:author="Sumit Kasera" w:date="2015-03-26T22:50:00Z"/>
                <w:sz w:val="18"/>
                <w:szCs w:val="18"/>
              </w:rPr>
            </w:pPr>
            <w:ins w:id="20" w:author="Sumit Kasera" w:date="2015-03-26T22:50:00Z">
              <w:r w:rsidRPr="00D46292">
                <w:rPr>
                  <w:sz w:val="18"/>
                  <w:szCs w:val="18"/>
                </w:rPr>
                <w:t>1.3</w:t>
              </w:r>
            </w:ins>
          </w:p>
        </w:tc>
        <w:tc>
          <w:tcPr>
            <w:tcW w:w="5866" w:type="dxa"/>
          </w:tcPr>
          <w:p w:rsidR="00D54D43" w:rsidRPr="00D46292" w:rsidRDefault="00D54D43" w:rsidP="007E5A58">
            <w:pPr>
              <w:spacing w:after="0"/>
              <w:rPr>
                <w:ins w:id="21" w:author="Sumit Kasera" w:date="2015-03-26T22:50:00Z"/>
                <w:sz w:val="18"/>
                <w:szCs w:val="18"/>
              </w:rPr>
            </w:pPr>
            <w:ins w:id="22" w:author="Sumit Kasera" w:date="2015-03-26T22:50:00Z">
              <w:r w:rsidRPr="00D46292">
                <w:rPr>
                  <w:sz w:val="18"/>
                  <w:szCs w:val="18"/>
                </w:rPr>
                <w:t xml:space="preserve">Updates to </w:t>
              </w:r>
            </w:ins>
            <w:ins w:id="23" w:author="Sumit Kasera" w:date="2015-03-28T14:32:00Z">
              <w:r w:rsidR="00FD4305" w:rsidRPr="00D46292">
                <w:rPr>
                  <w:sz w:val="18"/>
                  <w:szCs w:val="18"/>
                </w:rPr>
                <w:fldChar w:fldCharType="begin"/>
              </w:r>
              <w:r w:rsidR="00FD4305" w:rsidRPr="00D46292">
                <w:rPr>
                  <w:sz w:val="18"/>
                  <w:szCs w:val="18"/>
                  <w:rPrChange w:id="24" w:author="Sumit Kasera" w:date="2015-03-28T14:33:00Z">
                    <w:rPr>
                      <w:sz w:val="20"/>
                    </w:rPr>
                  </w:rPrChange>
                </w:rPr>
                <w:instrText xml:space="preserve"> REF _Ref415316467 \h </w:instrText>
              </w:r>
            </w:ins>
            <w:r w:rsidR="007D28B8" w:rsidRPr="00D46292">
              <w:rPr>
                <w:sz w:val="18"/>
                <w:szCs w:val="18"/>
              </w:rPr>
              <w:instrText xml:space="preserve"> \* MERGEFORMAT </w:instrText>
            </w:r>
            <w:r w:rsidR="00FD4305" w:rsidRPr="00D46292">
              <w:rPr>
                <w:sz w:val="18"/>
                <w:szCs w:val="18"/>
              </w:rPr>
            </w:r>
            <w:r w:rsidR="00FD4305" w:rsidRPr="00D46292">
              <w:rPr>
                <w:sz w:val="18"/>
                <w:szCs w:val="18"/>
                <w:rPrChange w:id="25" w:author="Sumit Kasera" w:date="2015-03-28T14:33:00Z">
                  <w:rPr>
                    <w:sz w:val="20"/>
                    <w:szCs w:val="20"/>
                  </w:rPr>
                </w:rPrChange>
              </w:rPr>
              <w:fldChar w:fldCharType="separate"/>
            </w:r>
            <w:ins w:id="26" w:author="Sumit Kasera" w:date="2015-03-28T14:32:00Z">
              <w:r w:rsidR="00FD4305" w:rsidRPr="00D46292">
                <w:rPr>
                  <w:sz w:val="18"/>
                  <w:szCs w:val="18"/>
                  <w:rPrChange w:id="27" w:author="Sumit Kasera" w:date="2015-03-28T14:33:00Z">
                    <w:rPr/>
                  </w:rPrChange>
                </w:rPr>
                <w:t xml:space="preserve">Figure </w:t>
              </w:r>
              <w:r w:rsidR="00FD4305" w:rsidRPr="00D46292">
                <w:rPr>
                  <w:noProof/>
                  <w:sz w:val="18"/>
                  <w:szCs w:val="18"/>
                  <w:rPrChange w:id="28" w:author="Sumit Kasera" w:date="2015-03-28T14:33:00Z">
                    <w:rPr>
                      <w:noProof/>
                    </w:rPr>
                  </w:rPrChange>
                </w:rPr>
                <w:t>2</w:t>
              </w:r>
              <w:r w:rsidR="00FD4305" w:rsidRPr="00D46292">
                <w:rPr>
                  <w:sz w:val="18"/>
                  <w:szCs w:val="18"/>
                </w:rPr>
                <w:fldChar w:fldCharType="end"/>
              </w:r>
              <w:r w:rsidR="00FD4305" w:rsidRPr="00D46292">
                <w:rPr>
                  <w:sz w:val="18"/>
                  <w:szCs w:val="18"/>
                </w:rPr>
                <w:t xml:space="preserve"> and correction to “FLW Details” report in section </w:t>
              </w:r>
            </w:ins>
            <w:ins w:id="29" w:author="Sumit Kasera" w:date="2015-03-28T14:33:00Z">
              <w:r w:rsidR="00FD4305" w:rsidRPr="00D46292">
                <w:rPr>
                  <w:sz w:val="18"/>
                  <w:szCs w:val="18"/>
                </w:rPr>
                <w:fldChar w:fldCharType="begin"/>
              </w:r>
              <w:r w:rsidR="00FD4305" w:rsidRPr="00D46292">
                <w:rPr>
                  <w:sz w:val="18"/>
                  <w:szCs w:val="18"/>
                  <w:rPrChange w:id="30" w:author="Sumit Kasera" w:date="2015-03-28T14:33:00Z">
                    <w:rPr>
                      <w:sz w:val="20"/>
                    </w:rPr>
                  </w:rPrChange>
                </w:rPr>
                <w:instrText xml:space="preserve"> REF _Ref415316521 \r \h </w:instrText>
              </w:r>
            </w:ins>
            <w:r w:rsidR="007D28B8" w:rsidRPr="00D46292">
              <w:rPr>
                <w:sz w:val="18"/>
                <w:szCs w:val="18"/>
              </w:rPr>
              <w:instrText xml:space="preserve"> \* MERGEFORMAT </w:instrText>
            </w:r>
            <w:r w:rsidR="00FD4305" w:rsidRPr="00D46292">
              <w:rPr>
                <w:sz w:val="18"/>
                <w:szCs w:val="18"/>
              </w:rPr>
            </w:r>
            <w:ins w:id="31" w:author="Sumit Kasera" w:date="2015-03-28T14:33:00Z">
              <w:r w:rsidR="00FD4305" w:rsidRPr="00D46292">
                <w:rPr>
                  <w:sz w:val="18"/>
                  <w:szCs w:val="18"/>
                  <w:rPrChange w:id="32" w:author="Sumit Kasera" w:date="2015-03-28T14:33:00Z">
                    <w:rPr>
                      <w:sz w:val="20"/>
                      <w:szCs w:val="20"/>
                    </w:rPr>
                  </w:rPrChange>
                </w:rPr>
                <w:fldChar w:fldCharType="separate"/>
              </w:r>
              <w:r w:rsidR="00FD4305" w:rsidRPr="00D46292">
                <w:rPr>
                  <w:sz w:val="18"/>
                  <w:szCs w:val="18"/>
                </w:rPr>
                <w:t>8.3</w:t>
              </w:r>
              <w:r w:rsidR="00FD4305" w:rsidRPr="00D46292">
                <w:rPr>
                  <w:sz w:val="18"/>
                  <w:szCs w:val="18"/>
                </w:rPr>
                <w:fldChar w:fldCharType="end"/>
              </w:r>
              <w:r w:rsidR="00FD4305" w:rsidRPr="00D46292">
                <w:rPr>
                  <w:sz w:val="18"/>
                  <w:szCs w:val="18"/>
                </w:rPr>
                <w:t xml:space="preserve"> </w:t>
              </w:r>
              <w:r w:rsidR="00FD4305" w:rsidRPr="00D46292">
                <w:rPr>
                  <w:sz w:val="18"/>
                  <w:szCs w:val="18"/>
                </w:rPr>
                <w:fldChar w:fldCharType="begin"/>
              </w:r>
              <w:r w:rsidR="00FD4305" w:rsidRPr="00D46292">
                <w:rPr>
                  <w:sz w:val="18"/>
                  <w:szCs w:val="18"/>
                  <w:rPrChange w:id="33" w:author="Sumit Kasera" w:date="2015-03-28T14:33:00Z">
                    <w:rPr>
                      <w:sz w:val="20"/>
                    </w:rPr>
                  </w:rPrChange>
                </w:rPr>
                <w:instrText xml:space="preserve"> REF _Ref415316511 \h </w:instrText>
              </w:r>
            </w:ins>
            <w:r w:rsidR="007D28B8" w:rsidRPr="00D46292">
              <w:rPr>
                <w:sz w:val="18"/>
                <w:szCs w:val="18"/>
              </w:rPr>
              <w:instrText xml:space="preserve"> \* MERGEFORMAT </w:instrText>
            </w:r>
            <w:r w:rsidR="00FD4305" w:rsidRPr="00D46292">
              <w:rPr>
                <w:sz w:val="18"/>
                <w:szCs w:val="18"/>
              </w:rPr>
            </w:r>
            <w:r w:rsidR="00FD4305" w:rsidRPr="00D46292">
              <w:rPr>
                <w:sz w:val="18"/>
                <w:szCs w:val="18"/>
                <w:rPrChange w:id="34" w:author="Sumit Kasera" w:date="2015-03-28T14:33:00Z">
                  <w:rPr>
                    <w:sz w:val="20"/>
                    <w:szCs w:val="20"/>
                  </w:rPr>
                </w:rPrChange>
              </w:rPr>
              <w:fldChar w:fldCharType="separate"/>
            </w:r>
            <w:ins w:id="35" w:author="Sumit Kasera" w:date="2015-03-28T14:33:00Z">
              <w:r w:rsidR="00FD4305" w:rsidRPr="00D46292">
                <w:rPr>
                  <w:sz w:val="18"/>
                  <w:szCs w:val="18"/>
                  <w:rPrChange w:id="36" w:author="Sumit Kasera" w:date="2015-03-28T14:33:00Z">
                    <w:rPr/>
                  </w:rPrChange>
                </w:rPr>
                <w:t>MA &amp; MK Common</w:t>
              </w:r>
              <w:r w:rsidR="00FD4305" w:rsidRPr="00D46292">
                <w:rPr>
                  <w:sz w:val="18"/>
                  <w:szCs w:val="18"/>
                </w:rPr>
                <w:fldChar w:fldCharType="end"/>
              </w:r>
            </w:ins>
            <w:ins w:id="37" w:author="Sumit Kasera" w:date="2015-03-28T14:32:00Z">
              <w:r w:rsidR="00FD4305" w:rsidRPr="00D46292">
                <w:rPr>
                  <w:sz w:val="18"/>
                  <w:szCs w:val="18"/>
                </w:rPr>
                <w:t>.</w:t>
              </w:r>
            </w:ins>
          </w:p>
        </w:tc>
        <w:tc>
          <w:tcPr>
            <w:tcW w:w="1432" w:type="dxa"/>
          </w:tcPr>
          <w:p w:rsidR="00D54D43" w:rsidRPr="00D46292" w:rsidRDefault="00DC40F5" w:rsidP="00AC07D5">
            <w:pPr>
              <w:spacing w:after="0"/>
              <w:rPr>
                <w:ins w:id="38" w:author="Sumit Kasera" w:date="2015-03-26T22:50:00Z"/>
                <w:sz w:val="18"/>
                <w:szCs w:val="18"/>
              </w:rPr>
            </w:pPr>
            <w:ins w:id="39" w:author="Sumit Kasera" w:date="2015-04-16T10:24:00Z">
              <w:r w:rsidRPr="00D46292">
                <w:rPr>
                  <w:sz w:val="18"/>
                  <w:szCs w:val="18"/>
                </w:rPr>
                <w:t>Sumit Kasera</w:t>
              </w:r>
            </w:ins>
          </w:p>
        </w:tc>
        <w:tc>
          <w:tcPr>
            <w:tcW w:w="1291" w:type="dxa"/>
          </w:tcPr>
          <w:p w:rsidR="00D54D43" w:rsidRPr="00D46292" w:rsidRDefault="00DC40F5" w:rsidP="00997DE8">
            <w:pPr>
              <w:spacing w:after="0"/>
              <w:rPr>
                <w:ins w:id="40" w:author="Sumit Kasera" w:date="2015-03-26T22:50:00Z"/>
                <w:sz w:val="18"/>
                <w:szCs w:val="18"/>
              </w:rPr>
            </w:pPr>
            <w:ins w:id="41" w:author="Sumit Kasera" w:date="2015-04-16T10:24:00Z">
              <w:r w:rsidRPr="00D46292">
                <w:rPr>
                  <w:sz w:val="18"/>
                  <w:szCs w:val="18"/>
                </w:rPr>
                <w:t>19-Mar-2015</w:t>
              </w:r>
            </w:ins>
          </w:p>
        </w:tc>
      </w:tr>
      <w:tr w:rsidR="00DC40F5" w:rsidRPr="00D257D0" w:rsidTr="009C3EB7">
        <w:trPr>
          <w:ins w:id="42" w:author="Sumit Kasera" w:date="2015-04-16T10:23:00Z"/>
        </w:trPr>
        <w:tc>
          <w:tcPr>
            <w:tcW w:w="987" w:type="dxa"/>
          </w:tcPr>
          <w:p w:rsidR="00DC40F5" w:rsidRPr="00D46292" w:rsidRDefault="00DC40F5" w:rsidP="00783CE2">
            <w:pPr>
              <w:spacing w:after="0"/>
              <w:rPr>
                <w:ins w:id="43" w:author="Sumit Kasera" w:date="2015-04-16T10:23:00Z"/>
                <w:sz w:val="18"/>
                <w:szCs w:val="18"/>
              </w:rPr>
            </w:pPr>
            <w:ins w:id="44" w:author="Sumit Kasera" w:date="2015-04-16T10:23:00Z">
              <w:r w:rsidRPr="00D46292">
                <w:rPr>
                  <w:sz w:val="18"/>
                  <w:szCs w:val="18"/>
                </w:rPr>
                <w:t>1.4</w:t>
              </w:r>
            </w:ins>
          </w:p>
        </w:tc>
        <w:tc>
          <w:tcPr>
            <w:tcW w:w="5866" w:type="dxa"/>
          </w:tcPr>
          <w:p w:rsidR="005820EB" w:rsidRPr="00D46292" w:rsidRDefault="00DC40F5" w:rsidP="005820EB">
            <w:pPr>
              <w:spacing w:after="0"/>
              <w:rPr>
                <w:ins w:id="45" w:author="Sumit Kasera" w:date="2015-04-20T16:06:00Z"/>
                <w:sz w:val="18"/>
                <w:szCs w:val="18"/>
              </w:rPr>
            </w:pPr>
            <w:ins w:id="46" w:author="Sumit Kasera" w:date="2015-04-16T10:23:00Z">
              <w:r w:rsidRPr="00D46292">
                <w:rPr>
                  <w:sz w:val="18"/>
                  <w:szCs w:val="18"/>
                </w:rPr>
                <w:t xml:space="preserve">Updates to MA Reports in section </w:t>
              </w:r>
            </w:ins>
            <w:ins w:id="47" w:author="Sumit Kasera" w:date="2015-04-16T10:24:00Z">
              <w:r w:rsidRPr="00D46292">
                <w:rPr>
                  <w:sz w:val="18"/>
                  <w:szCs w:val="18"/>
                </w:rPr>
                <w:fldChar w:fldCharType="begin"/>
              </w:r>
              <w:r w:rsidRPr="00D46292">
                <w:rPr>
                  <w:sz w:val="18"/>
                  <w:szCs w:val="18"/>
                </w:rPr>
                <w:instrText xml:space="preserve"> REF _Ref416943185 \r \h </w:instrText>
              </w:r>
            </w:ins>
            <w:r w:rsidRPr="00D46292">
              <w:rPr>
                <w:sz w:val="18"/>
                <w:szCs w:val="18"/>
              </w:rPr>
            </w:r>
            <w:r w:rsidR="005820EB" w:rsidRPr="00D46292">
              <w:rPr>
                <w:sz w:val="18"/>
                <w:szCs w:val="18"/>
              </w:rPr>
              <w:instrText xml:space="preserve"> \* MERGEFORMAT </w:instrText>
            </w:r>
            <w:r w:rsidRPr="00D46292">
              <w:rPr>
                <w:sz w:val="18"/>
                <w:szCs w:val="18"/>
              </w:rPr>
              <w:fldChar w:fldCharType="separate"/>
            </w:r>
            <w:ins w:id="48" w:author="Sumit Kasera" w:date="2015-04-16T10:24:00Z">
              <w:r w:rsidRPr="00D46292">
                <w:rPr>
                  <w:sz w:val="18"/>
                  <w:szCs w:val="18"/>
                </w:rPr>
                <w:t>8.</w:t>
              </w:r>
              <w:r w:rsidRPr="00D46292">
                <w:rPr>
                  <w:sz w:val="18"/>
                  <w:szCs w:val="18"/>
                </w:rPr>
                <w:t>1</w:t>
              </w:r>
              <w:r w:rsidRPr="00D46292">
                <w:rPr>
                  <w:sz w:val="18"/>
                  <w:szCs w:val="18"/>
                </w:rPr>
                <w:fldChar w:fldCharType="end"/>
              </w:r>
            </w:ins>
            <w:ins w:id="49" w:author="Sumit Kasera" w:date="2015-04-20T16:02:00Z">
              <w:r w:rsidR="005820EB" w:rsidRPr="00D46292">
                <w:rPr>
                  <w:sz w:val="18"/>
                  <w:szCs w:val="18"/>
                </w:rPr>
                <w:t xml:space="preserve">, </w:t>
              </w:r>
            </w:ins>
          </w:p>
          <w:p w:rsidR="00DC40F5" w:rsidRPr="00D46292" w:rsidRDefault="005820EB" w:rsidP="005820EB">
            <w:pPr>
              <w:spacing w:after="0"/>
              <w:rPr>
                <w:ins w:id="50" w:author="Sumit Kasera" w:date="2015-04-20T16:06:00Z"/>
                <w:sz w:val="18"/>
                <w:szCs w:val="18"/>
              </w:rPr>
            </w:pPr>
            <w:ins w:id="51" w:author="Sumit Kasera" w:date="2015-04-20T16:06:00Z">
              <w:r w:rsidRPr="00D46292">
                <w:rPr>
                  <w:sz w:val="18"/>
                  <w:szCs w:val="18"/>
                </w:rPr>
                <w:t>A</w:t>
              </w:r>
            </w:ins>
            <w:ins w:id="52" w:author="Sumit Kasera" w:date="2015-04-20T16:02:00Z">
              <w:r w:rsidRPr="00D46292">
                <w:rPr>
                  <w:sz w:val="18"/>
                  <w:szCs w:val="18"/>
                </w:rPr>
                <w:t xml:space="preserve">dded sub-facility in all reports, </w:t>
              </w:r>
            </w:ins>
          </w:p>
          <w:p w:rsidR="005820EB" w:rsidRPr="00D46292" w:rsidRDefault="005820EB" w:rsidP="005820EB">
            <w:pPr>
              <w:spacing w:after="0"/>
              <w:rPr>
                <w:ins w:id="53" w:author="Sumit Kasera" w:date="2015-04-24T16:18:00Z"/>
                <w:sz w:val="18"/>
                <w:szCs w:val="18"/>
              </w:rPr>
            </w:pPr>
            <w:ins w:id="54" w:author="Sumit Kasera" w:date="2015-04-20T16:06:00Z">
              <w:r w:rsidRPr="00D46292">
                <w:rPr>
                  <w:sz w:val="18"/>
                  <w:szCs w:val="18"/>
                </w:rPr>
                <w:t xml:space="preserve">Updated </w:t>
              </w:r>
              <w:r w:rsidRPr="00D46292">
                <w:rPr>
                  <w:sz w:val="18"/>
                  <w:szCs w:val="18"/>
                  <w:rPrChange w:id="55" w:author="Sumit Kasera" w:date="2015-04-20T16:06:00Z">
                    <w:rPr>
                      <w:rFonts w:asciiTheme="minorHAnsi" w:eastAsiaTheme="minorHAnsi" w:hAnsiTheme="minorHAnsi" w:cstheme="minorBidi"/>
                      <w:color w:val="1F497D" w:themeColor="dark2"/>
                    </w:rPr>
                  </w:rPrChange>
                </w:rPr>
                <w:t>GEN.REP.006</w:t>
              </w:r>
              <w:r w:rsidRPr="00D46292">
                <w:rPr>
                  <w:sz w:val="18"/>
                  <w:szCs w:val="18"/>
                  <w:rPrChange w:id="56" w:author="Sumit Kasera" w:date="2015-04-20T16:06:00Z">
                    <w:rPr>
                      <w:rFonts w:asciiTheme="minorHAnsi" w:eastAsiaTheme="minorHAnsi" w:hAnsiTheme="minorHAnsi" w:cstheme="minorBidi"/>
                      <w:color w:val="1F497D" w:themeColor="dark2"/>
                    </w:rPr>
                  </w:rPrChange>
                </w:rPr>
                <w:t xml:space="preserve"> and aligned with </w:t>
              </w:r>
              <w:r w:rsidRPr="00D46292">
                <w:rPr>
                  <w:sz w:val="18"/>
                  <w:szCs w:val="18"/>
                  <w:rPrChange w:id="57" w:author="Sumit Kasera" w:date="2015-04-20T16:06:00Z">
                    <w:rPr>
                      <w:rFonts w:asciiTheme="minorHAnsi" w:eastAsiaTheme="minorHAnsi" w:hAnsiTheme="minorHAnsi" w:cstheme="minorBidi"/>
                      <w:b/>
                      <w:color w:val="1F497D" w:themeColor="dark2"/>
                      <w:u w:val="single"/>
                    </w:rPr>
                  </w:rPrChange>
                </w:rPr>
                <w:t>GEN.LOG.00</w:t>
              </w:r>
              <w:r w:rsidRPr="00D46292">
                <w:rPr>
                  <w:sz w:val="18"/>
                  <w:szCs w:val="18"/>
                  <w:rPrChange w:id="58" w:author="Sumit Kasera" w:date="2015-04-20T16:06:00Z">
                    <w:rPr>
                      <w:rFonts w:asciiTheme="minorHAnsi" w:eastAsiaTheme="minorHAnsi" w:hAnsiTheme="minorHAnsi" w:cstheme="minorBidi"/>
                      <w:b/>
                      <w:color w:val="1F497D" w:themeColor="dark2"/>
                      <w:u w:val="single"/>
                    </w:rPr>
                  </w:rPrChange>
                </w:rPr>
                <w:t>9.</w:t>
              </w:r>
            </w:ins>
          </w:p>
          <w:p w:rsidR="00D46292" w:rsidRPr="00D46292" w:rsidRDefault="00D46292" w:rsidP="00D46292">
            <w:pPr>
              <w:spacing w:after="0"/>
              <w:rPr>
                <w:ins w:id="59" w:author="Sumit Kasera" w:date="2015-04-16T10:23:00Z"/>
                <w:sz w:val="18"/>
                <w:szCs w:val="18"/>
              </w:rPr>
            </w:pPr>
            <w:ins w:id="60" w:author="Sumit Kasera" w:date="2015-04-24T16:18:00Z">
              <w:r w:rsidRPr="00D46292">
                <w:rPr>
                  <w:sz w:val="18"/>
                  <w:szCs w:val="18"/>
                  <w:rPrChange w:id="61" w:author="Sumit Kasera" w:date="2015-04-24T16:18:00Z">
                    <w:rPr>
                      <w:color w:val="1F497D"/>
                    </w:rPr>
                  </w:rPrChange>
                </w:rPr>
                <w:t xml:space="preserve">Updated </w:t>
              </w:r>
              <w:r w:rsidRPr="00D46292">
                <w:rPr>
                  <w:sz w:val="18"/>
                  <w:szCs w:val="18"/>
                  <w:rPrChange w:id="62" w:author="Sumit Kasera" w:date="2015-04-24T16:18:00Z">
                    <w:rPr>
                      <w:color w:val="1F497D"/>
                    </w:rPr>
                  </w:rPrChange>
                </w:rPr>
                <w:t>NMS.KK.</w:t>
              </w:r>
              <w:r w:rsidRPr="00D46292">
                <w:rPr>
                  <w:sz w:val="18"/>
                  <w:szCs w:val="18"/>
                  <w:rPrChange w:id="63" w:author="Sumit Kasera" w:date="2015-04-24T16:18:00Z">
                    <w:rPr>
                      <w:color w:val="1F497D"/>
                    </w:rPr>
                  </w:rPrChange>
                </w:rPr>
                <w:t>ACCESS.002  &amp; NMS.KK.ACCESS.004 in section</w:t>
              </w:r>
              <w:r w:rsidRPr="00D46292">
                <w:rPr>
                  <w:color w:val="1F497D"/>
                  <w:sz w:val="18"/>
                  <w:szCs w:val="18"/>
                </w:rPr>
                <w:t xml:space="preserve"> </w:t>
              </w:r>
            </w:ins>
            <w:ins w:id="64" w:author="Sumit Kasera" w:date="2015-04-24T16:19:00Z">
              <w:r w:rsidRPr="00D46292">
                <w:rPr>
                  <w:color w:val="1F497D"/>
                  <w:sz w:val="18"/>
                  <w:szCs w:val="18"/>
                </w:rPr>
                <w:fldChar w:fldCharType="begin"/>
              </w:r>
              <w:r w:rsidRPr="00D46292">
                <w:rPr>
                  <w:color w:val="1F497D"/>
                  <w:sz w:val="18"/>
                  <w:szCs w:val="18"/>
                </w:rPr>
                <w:instrText xml:space="preserve"> REF _Ref417655674 \r \h </w:instrText>
              </w:r>
              <w:r w:rsidRPr="00D46292">
                <w:rPr>
                  <w:color w:val="1F497D"/>
                  <w:sz w:val="18"/>
                  <w:szCs w:val="18"/>
                </w:rPr>
              </w:r>
            </w:ins>
            <w:r>
              <w:rPr>
                <w:color w:val="1F497D"/>
                <w:sz w:val="18"/>
                <w:szCs w:val="18"/>
              </w:rPr>
              <w:instrText xml:space="preserve"> \* MERGEFORMAT </w:instrText>
            </w:r>
            <w:r w:rsidRPr="00D46292">
              <w:rPr>
                <w:color w:val="1F497D"/>
                <w:sz w:val="18"/>
                <w:szCs w:val="18"/>
              </w:rPr>
              <w:fldChar w:fldCharType="separate"/>
            </w:r>
            <w:ins w:id="65" w:author="Sumit Kasera" w:date="2015-04-24T16:19:00Z">
              <w:r w:rsidRPr="00D46292">
                <w:rPr>
                  <w:color w:val="1F497D"/>
                  <w:sz w:val="18"/>
                  <w:szCs w:val="18"/>
                </w:rPr>
                <w:t>6.2.1</w:t>
              </w:r>
              <w:r w:rsidRPr="00D46292">
                <w:rPr>
                  <w:color w:val="1F497D"/>
                  <w:sz w:val="18"/>
                  <w:szCs w:val="18"/>
                </w:rPr>
                <w:fldChar w:fldCharType="end"/>
              </w:r>
            </w:ins>
          </w:p>
        </w:tc>
        <w:tc>
          <w:tcPr>
            <w:tcW w:w="1432" w:type="dxa"/>
          </w:tcPr>
          <w:p w:rsidR="00DC40F5" w:rsidRPr="00D46292" w:rsidRDefault="00DC40F5" w:rsidP="00AC07D5">
            <w:pPr>
              <w:spacing w:after="0"/>
              <w:rPr>
                <w:ins w:id="66" w:author="Sumit Kasera" w:date="2015-04-16T10:23:00Z"/>
                <w:sz w:val="18"/>
                <w:szCs w:val="18"/>
              </w:rPr>
            </w:pPr>
            <w:ins w:id="67" w:author="Sumit Kasera" w:date="2015-04-16T10:24:00Z">
              <w:r w:rsidRPr="00D46292">
                <w:rPr>
                  <w:sz w:val="18"/>
                  <w:szCs w:val="18"/>
                </w:rPr>
                <w:t>Sum</w:t>
              </w:r>
              <w:bookmarkStart w:id="68" w:name="_GoBack"/>
              <w:bookmarkEnd w:id="68"/>
              <w:r w:rsidRPr="00D46292">
                <w:rPr>
                  <w:sz w:val="18"/>
                  <w:szCs w:val="18"/>
                </w:rPr>
                <w:t>it Kasera</w:t>
              </w:r>
            </w:ins>
          </w:p>
        </w:tc>
        <w:tc>
          <w:tcPr>
            <w:tcW w:w="1291" w:type="dxa"/>
          </w:tcPr>
          <w:p w:rsidR="00DC40F5" w:rsidRPr="00D46292" w:rsidRDefault="00DC40F5" w:rsidP="00DC40F5">
            <w:pPr>
              <w:spacing w:after="0"/>
              <w:rPr>
                <w:ins w:id="69" w:author="Sumit Kasera" w:date="2015-04-16T10:23:00Z"/>
                <w:sz w:val="18"/>
                <w:szCs w:val="18"/>
              </w:rPr>
            </w:pPr>
            <w:ins w:id="70" w:author="Sumit Kasera" w:date="2015-04-16T10:24:00Z">
              <w:r w:rsidRPr="00D46292">
                <w:rPr>
                  <w:sz w:val="18"/>
                  <w:szCs w:val="18"/>
                </w:rPr>
                <w:t>16-Apr-2015</w:t>
              </w:r>
            </w:ins>
          </w:p>
        </w:tc>
      </w:tr>
    </w:tbl>
    <w:p w:rsidR="00097BDE" w:rsidRPr="00D257D0" w:rsidRDefault="00097BDE" w:rsidP="00CF2C8A"/>
    <w:p w:rsidR="00097BDE" w:rsidRPr="00D257D0" w:rsidRDefault="00097BDE">
      <w:r w:rsidRPr="00D257D0">
        <w:br w:type="page"/>
      </w:r>
    </w:p>
    <w:p w:rsidR="00097BDE" w:rsidRPr="00D257D0" w:rsidRDefault="00097BDE" w:rsidP="00F14715">
      <w:pPr>
        <w:jc w:val="center"/>
        <w:rPr>
          <w:b/>
          <w:color w:val="548DD4"/>
          <w:sz w:val="32"/>
          <w:szCs w:val="32"/>
        </w:rPr>
      </w:pPr>
      <w:r w:rsidRPr="00D257D0">
        <w:rPr>
          <w:b/>
          <w:color w:val="548DD4"/>
          <w:sz w:val="32"/>
          <w:szCs w:val="32"/>
        </w:rPr>
        <w:lastRenderedPageBreak/>
        <w:t>Table of Contents</w:t>
      </w:r>
    </w:p>
    <w:p w:rsidR="005C33CA" w:rsidRDefault="008A1894">
      <w:pPr>
        <w:pStyle w:val="TOC1"/>
        <w:tabs>
          <w:tab w:val="left" w:pos="440"/>
          <w:tab w:val="right" w:leader="underscore" w:pos="9350"/>
        </w:tabs>
        <w:rPr>
          <w:rFonts w:eastAsiaTheme="minorEastAsia" w:cstheme="minorBidi"/>
          <w:b w:val="0"/>
          <w:bCs w:val="0"/>
          <w:i w:val="0"/>
          <w:iCs w:val="0"/>
          <w:noProof/>
          <w:sz w:val="22"/>
          <w:szCs w:val="22"/>
          <w:lang w:val="en-IN" w:eastAsia="en-IN"/>
        </w:rPr>
      </w:pPr>
      <w:r w:rsidRPr="00D257D0">
        <w:rPr>
          <w:b w:val="0"/>
          <w:bCs w:val="0"/>
          <w:i w:val="0"/>
          <w:iCs w:val="0"/>
        </w:rPr>
        <w:fldChar w:fldCharType="begin"/>
      </w:r>
      <w:r w:rsidR="00310BEF" w:rsidRPr="00D257D0">
        <w:rPr>
          <w:b w:val="0"/>
          <w:bCs w:val="0"/>
          <w:i w:val="0"/>
          <w:iCs w:val="0"/>
        </w:rPr>
        <w:instrText xml:space="preserve"> TOC \o "1-4" \h \z \u </w:instrText>
      </w:r>
      <w:r w:rsidRPr="00D257D0">
        <w:rPr>
          <w:b w:val="0"/>
          <w:bCs w:val="0"/>
          <w:i w:val="0"/>
          <w:iCs w:val="0"/>
        </w:rPr>
        <w:fldChar w:fldCharType="separate"/>
      </w:r>
      <w:hyperlink w:anchor="_Toc413664806" w:history="1">
        <w:r w:rsidR="005C33CA" w:rsidRPr="00B9774B">
          <w:rPr>
            <w:rStyle w:val="Hyperlink"/>
            <w:noProof/>
          </w:rPr>
          <w:t>1</w:t>
        </w:r>
        <w:r w:rsidR="005C33CA">
          <w:rPr>
            <w:rFonts w:eastAsiaTheme="minorEastAsia" w:cstheme="minorBidi"/>
            <w:b w:val="0"/>
            <w:bCs w:val="0"/>
            <w:i w:val="0"/>
            <w:iCs w:val="0"/>
            <w:noProof/>
            <w:sz w:val="22"/>
            <w:szCs w:val="22"/>
            <w:lang w:val="en-IN" w:eastAsia="en-IN"/>
          </w:rPr>
          <w:tab/>
        </w:r>
        <w:r w:rsidR="005C33CA" w:rsidRPr="00B9774B">
          <w:rPr>
            <w:rStyle w:val="Hyperlink"/>
            <w:noProof/>
          </w:rPr>
          <w:t>Introduction &amp; Overview</w:t>
        </w:r>
        <w:r w:rsidR="005C33CA">
          <w:rPr>
            <w:noProof/>
            <w:webHidden/>
          </w:rPr>
          <w:tab/>
        </w:r>
        <w:r w:rsidR="005C33CA">
          <w:rPr>
            <w:noProof/>
            <w:webHidden/>
          </w:rPr>
          <w:fldChar w:fldCharType="begin"/>
        </w:r>
        <w:r w:rsidR="005C33CA">
          <w:rPr>
            <w:noProof/>
            <w:webHidden/>
          </w:rPr>
          <w:instrText xml:space="preserve"> PAGEREF _Toc413664806 \h </w:instrText>
        </w:r>
        <w:r w:rsidR="005C33CA">
          <w:rPr>
            <w:noProof/>
            <w:webHidden/>
          </w:rPr>
        </w:r>
        <w:r w:rsidR="005C33CA">
          <w:rPr>
            <w:noProof/>
            <w:webHidden/>
          </w:rPr>
          <w:fldChar w:fldCharType="separate"/>
        </w:r>
        <w:r w:rsidR="005C33CA">
          <w:rPr>
            <w:noProof/>
            <w:webHidden/>
          </w:rPr>
          <w:t>5</w:t>
        </w:r>
        <w:r w:rsidR="005C33CA">
          <w:rPr>
            <w:noProof/>
            <w:webHidden/>
          </w:rPr>
          <w:fldChar w:fldCharType="end"/>
        </w:r>
      </w:hyperlink>
    </w:p>
    <w:p w:rsidR="005C33CA" w:rsidRDefault="00A01F9C">
      <w:pPr>
        <w:pStyle w:val="TOC2"/>
        <w:tabs>
          <w:tab w:val="left" w:pos="880"/>
          <w:tab w:val="right" w:leader="underscore" w:pos="9350"/>
        </w:tabs>
        <w:rPr>
          <w:rFonts w:eastAsiaTheme="minorEastAsia" w:cstheme="minorBidi"/>
          <w:b w:val="0"/>
          <w:bCs w:val="0"/>
          <w:noProof/>
          <w:lang w:val="en-IN" w:eastAsia="en-IN"/>
        </w:rPr>
      </w:pPr>
      <w:hyperlink w:anchor="_Toc413664807" w:history="1">
        <w:r w:rsidR="005C33CA" w:rsidRPr="00B9774B">
          <w:rPr>
            <w:rStyle w:val="Hyperlink"/>
            <w:noProof/>
          </w:rPr>
          <w:t>1.1</w:t>
        </w:r>
        <w:r w:rsidR="005C33CA">
          <w:rPr>
            <w:rFonts w:eastAsiaTheme="minorEastAsia" w:cstheme="minorBidi"/>
            <w:b w:val="0"/>
            <w:bCs w:val="0"/>
            <w:noProof/>
            <w:lang w:val="en-IN" w:eastAsia="en-IN"/>
          </w:rPr>
          <w:tab/>
        </w:r>
        <w:r w:rsidR="005C33CA" w:rsidRPr="00B9774B">
          <w:rPr>
            <w:rStyle w:val="Hyperlink"/>
            <w:noProof/>
          </w:rPr>
          <w:t>Overview of Project</w:t>
        </w:r>
        <w:r w:rsidR="005C33CA">
          <w:rPr>
            <w:noProof/>
            <w:webHidden/>
          </w:rPr>
          <w:tab/>
        </w:r>
        <w:r w:rsidR="005C33CA">
          <w:rPr>
            <w:noProof/>
            <w:webHidden/>
          </w:rPr>
          <w:fldChar w:fldCharType="begin"/>
        </w:r>
        <w:r w:rsidR="005C33CA">
          <w:rPr>
            <w:noProof/>
            <w:webHidden/>
          </w:rPr>
          <w:instrText xml:space="preserve"> PAGEREF _Toc413664807 \h </w:instrText>
        </w:r>
        <w:r w:rsidR="005C33CA">
          <w:rPr>
            <w:noProof/>
            <w:webHidden/>
          </w:rPr>
        </w:r>
        <w:r w:rsidR="005C33CA">
          <w:rPr>
            <w:noProof/>
            <w:webHidden/>
          </w:rPr>
          <w:fldChar w:fldCharType="separate"/>
        </w:r>
        <w:r w:rsidR="005C33CA">
          <w:rPr>
            <w:noProof/>
            <w:webHidden/>
          </w:rPr>
          <w:t>5</w:t>
        </w:r>
        <w:r w:rsidR="005C33CA">
          <w:rPr>
            <w:noProof/>
            <w:webHidden/>
          </w:rPr>
          <w:fldChar w:fldCharType="end"/>
        </w:r>
      </w:hyperlink>
    </w:p>
    <w:p w:rsidR="005C33CA" w:rsidRDefault="00A01F9C">
      <w:pPr>
        <w:pStyle w:val="TOC2"/>
        <w:tabs>
          <w:tab w:val="left" w:pos="880"/>
          <w:tab w:val="right" w:leader="underscore" w:pos="9350"/>
        </w:tabs>
        <w:rPr>
          <w:rFonts w:eastAsiaTheme="minorEastAsia" w:cstheme="minorBidi"/>
          <w:b w:val="0"/>
          <w:bCs w:val="0"/>
          <w:noProof/>
          <w:lang w:val="en-IN" w:eastAsia="en-IN"/>
        </w:rPr>
      </w:pPr>
      <w:hyperlink w:anchor="_Toc413664808" w:history="1">
        <w:r w:rsidR="005C33CA" w:rsidRPr="00B9774B">
          <w:rPr>
            <w:rStyle w:val="Hyperlink"/>
            <w:noProof/>
          </w:rPr>
          <w:t>1.2</w:t>
        </w:r>
        <w:r w:rsidR="005C33CA">
          <w:rPr>
            <w:rFonts w:eastAsiaTheme="minorEastAsia" w:cstheme="minorBidi"/>
            <w:b w:val="0"/>
            <w:bCs w:val="0"/>
            <w:noProof/>
            <w:lang w:val="en-IN" w:eastAsia="en-IN"/>
          </w:rPr>
          <w:tab/>
        </w:r>
        <w:r w:rsidR="005C33CA" w:rsidRPr="00B9774B">
          <w:rPr>
            <w:rStyle w:val="Hyperlink"/>
            <w:noProof/>
          </w:rPr>
          <w:t>Objective of this document</w:t>
        </w:r>
        <w:r w:rsidR="005C33CA">
          <w:rPr>
            <w:noProof/>
            <w:webHidden/>
          </w:rPr>
          <w:tab/>
        </w:r>
        <w:r w:rsidR="005C33CA">
          <w:rPr>
            <w:noProof/>
            <w:webHidden/>
          </w:rPr>
          <w:fldChar w:fldCharType="begin"/>
        </w:r>
        <w:r w:rsidR="005C33CA">
          <w:rPr>
            <w:noProof/>
            <w:webHidden/>
          </w:rPr>
          <w:instrText xml:space="preserve"> PAGEREF _Toc413664808 \h </w:instrText>
        </w:r>
        <w:r w:rsidR="005C33CA">
          <w:rPr>
            <w:noProof/>
            <w:webHidden/>
          </w:rPr>
        </w:r>
        <w:r w:rsidR="005C33CA">
          <w:rPr>
            <w:noProof/>
            <w:webHidden/>
          </w:rPr>
          <w:fldChar w:fldCharType="separate"/>
        </w:r>
        <w:r w:rsidR="005C33CA">
          <w:rPr>
            <w:noProof/>
            <w:webHidden/>
          </w:rPr>
          <w:t>5</w:t>
        </w:r>
        <w:r w:rsidR="005C33CA">
          <w:rPr>
            <w:noProof/>
            <w:webHidden/>
          </w:rPr>
          <w:fldChar w:fldCharType="end"/>
        </w:r>
      </w:hyperlink>
    </w:p>
    <w:p w:rsidR="005C33CA" w:rsidRDefault="00A01F9C">
      <w:pPr>
        <w:pStyle w:val="TOC2"/>
        <w:tabs>
          <w:tab w:val="left" w:pos="880"/>
          <w:tab w:val="right" w:leader="underscore" w:pos="9350"/>
        </w:tabs>
        <w:rPr>
          <w:rFonts w:eastAsiaTheme="minorEastAsia" w:cstheme="minorBidi"/>
          <w:b w:val="0"/>
          <w:bCs w:val="0"/>
          <w:noProof/>
          <w:lang w:val="en-IN" w:eastAsia="en-IN"/>
        </w:rPr>
      </w:pPr>
      <w:hyperlink w:anchor="_Toc413664809" w:history="1">
        <w:r w:rsidR="005C33CA" w:rsidRPr="00B9774B">
          <w:rPr>
            <w:rStyle w:val="Hyperlink"/>
            <w:noProof/>
          </w:rPr>
          <w:t>1.3</w:t>
        </w:r>
        <w:r w:rsidR="005C33CA">
          <w:rPr>
            <w:rFonts w:eastAsiaTheme="minorEastAsia" w:cstheme="minorBidi"/>
            <w:b w:val="0"/>
            <w:bCs w:val="0"/>
            <w:noProof/>
            <w:lang w:val="en-IN" w:eastAsia="en-IN"/>
          </w:rPr>
          <w:tab/>
        </w:r>
        <w:r w:rsidR="005C33CA" w:rsidRPr="00B9774B">
          <w:rPr>
            <w:rStyle w:val="Hyperlink"/>
            <w:noProof/>
          </w:rPr>
          <w:t>Scope of this document</w:t>
        </w:r>
        <w:r w:rsidR="005C33CA">
          <w:rPr>
            <w:noProof/>
            <w:webHidden/>
          </w:rPr>
          <w:tab/>
        </w:r>
        <w:r w:rsidR="005C33CA">
          <w:rPr>
            <w:noProof/>
            <w:webHidden/>
          </w:rPr>
          <w:fldChar w:fldCharType="begin"/>
        </w:r>
        <w:r w:rsidR="005C33CA">
          <w:rPr>
            <w:noProof/>
            <w:webHidden/>
          </w:rPr>
          <w:instrText xml:space="preserve"> PAGEREF _Toc413664809 \h </w:instrText>
        </w:r>
        <w:r w:rsidR="005C33CA">
          <w:rPr>
            <w:noProof/>
            <w:webHidden/>
          </w:rPr>
        </w:r>
        <w:r w:rsidR="005C33CA">
          <w:rPr>
            <w:noProof/>
            <w:webHidden/>
          </w:rPr>
          <w:fldChar w:fldCharType="separate"/>
        </w:r>
        <w:r w:rsidR="005C33CA">
          <w:rPr>
            <w:noProof/>
            <w:webHidden/>
          </w:rPr>
          <w:t>5</w:t>
        </w:r>
        <w:r w:rsidR="005C33CA">
          <w:rPr>
            <w:noProof/>
            <w:webHidden/>
          </w:rPr>
          <w:fldChar w:fldCharType="end"/>
        </w:r>
      </w:hyperlink>
    </w:p>
    <w:p w:rsidR="005C33CA" w:rsidRDefault="00A01F9C">
      <w:pPr>
        <w:pStyle w:val="TOC2"/>
        <w:tabs>
          <w:tab w:val="left" w:pos="880"/>
          <w:tab w:val="right" w:leader="underscore" w:pos="9350"/>
        </w:tabs>
        <w:rPr>
          <w:rFonts w:eastAsiaTheme="minorEastAsia" w:cstheme="minorBidi"/>
          <w:b w:val="0"/>
          <w:bCs w:val="0"/>
          <w:noProof/>
          <w:lang w:val="en-IN" w:eastAsia="en-IN"/>
        </w:rPr>
      </w:pPr>
      <w:hyperlink w:anchor="_Toc413664810" w:history="1">
        <w:r w:rsidR="005C33CA" w:rsidRPr="00B9774B">
          <w:rPr>
            <w:rStyle w:val="Hyperlink"/>
            <w:noProof/>
          </w:rPr>
          <w:t>1.4</w:t>
        </w:r>
        <w:r w:rsidR="005C33CA">
          <w:rPr>
            <w:rFonts w:eastAsiaTheme="minorEastAsia" w:cstheme="minorBidi"/>
            <w:b w:val="0"/>
            <w:bCs w:val="0"/>
            <w:noProof/>
            <w:lang w:val="en-IN" w:eastAsia="en-IN"/>
          </w:rPr>
          <w:tab/>
        </w:r>
        <w:r w:rsidR="005C33CA" w:rsidRPr="00B9774B">
          <w:rPr>
            <w:rStyle w:val="Hyperlink"/>
            <w:noProof/>
          </w:rPr>
          <w:t>Key Assumptions</w:t>
        </w:r>
        <w:r w:rsidR="005C33CA">
          <w:rPr>
            <w:noProof/>
            <w:webHidden/>
          </w:rPr>
          <w:tab/>
        </w:r>
        <w:r w:rsidR="005C33CA">
          <w:rPr>
            <w:noProof/>
            <w:webHidden/>
          </w:rPr>
          <w:fldChar w:fldCharType="begin"/>
        </w:r>
        <w:r w:rsidR="005C33CA">
          <w:rPr>
            <w:noProof/>
            <w:webHidden/>
          </w:rPr>
          <w:instrText xml:space="preserve"> PAGEREF _Toc413664810 \h </w:instrText>
        </w:r>
        <w:r w:rsidR="005C33CA">
          <w:rPr>
            <w:noProof/>
            <w:webHidden/>
          </w:rPr>
        </w:r>
        <w:r w:rsidR="005C33CA">
          <w:rPr>
            <w:noProof/>
            <w:webHidden/>
          </w:rPr>
          <w:fldChar w:fldCharType="separate"/>
        </w:r>
        <w:r w:rsidR="005C33CA">
          <w:rPr>
            <w:noProof/>
            <w:webHidden/>
          </w:rPr>
          <w:t>5</w:t>
        </w:r>
        <w:r w:rsidR="005C33CA">
          <w:rPr>
            <w:noProof/>
            <w:webHidden/>
          </w:rPr>
          <w:fldChar w:fldCharType="end"/>
        </w:r>
      </w:hyperlink>
    </w:p>
    <w:p w:rsidR="005C33CA" w:rsidRDefault="00A01F9C">
      <w:pPr>
        <w:pStyle w:val="TOC2"/>
        <w:tabs>
          <w:tab w:val="left" w:pos="880"/>
          <w:tab w:val="right" w:leader="underscore" w:pos="9350"/>
        </w:tabs>
        <w:rPr>
          <w:rFonts w:eastAsiaTheme="minorEastAsia" w:cstheme="minorBidi"/>
          <w:b w:val="0"/>
          <w:bCs w:val="0"/>
          <w:noProof/>
          <w:lang w:val="en-IN" w:eastAsia="en-IN"/>
        </w:rPr>
      </w:pPr>
      <w:hyperlink w:anchor="_Toc413664811" w:history="1">
        <w:r w:rsidR="005C33CA" w:rsidRPr="00B9774B">
          <w:rPr>
            <w:rStyle w:val="Hyperlink"/>
            <w:noProof/>
          </w:rPr>
          <w:t>1.5</w:t>
        </w:r>
        <w:r w:rsidR="005C33CA">
          <w:rPr>
            <w:rFonts w:eastAsiaTheme="minorEastAsia" w:cstheme="minorBidi"/>
            <w:b w:val="0"/>
            <w:bCs w:val="0"/>
            <w:noProof/>
            <w:lang w:val="en-IN" w:eastAsia="en-IN"/>
          </w:rPr>
          <w:tab/>
        </w:r>
        <w:r w:rsidR="005C33CA" w:rsidRPr="00B9774B">
          <w:rPr>
            <w:rStyle w:val="Hyperlink"/>
            <w:noProof/>
          </w:rPr>
          <w:t>Open Issues (OI)</w:t>
        </w:r>
        <w:r w:rsidR="005C33CA">
          <w:rPr>
            <w:noProof/>
            <w:webHidden/>
          </w:rPr>
          <w:tab/>
        </w:r>
        <w:r w:rsidR="005C33CA">
          <w:rPr>
            <w:noProof/>
            <w:webHidden/>
          </w:rPr>
          <w:fldChar w:fldCharType="begin"/>
        </w:r>
        <w:r w:rsidR="005C33CA">
          <w:rPr>
            <w:noProof/>
            <w:webHidden/>
          </w:rPr>
          <w:instrText xml:space="preserve"> PAGEREF _Toc413664811 \h </w:instrText>
        </w:r>
        <w:r w:rsidR="005C33CA">
          <w:rPr>
            <w:noProof/>
            <w:webHidden/>
          </w:rPr>
        </w:r>
        <w:r w:rsidR="005C33CA">
          <w:rPr>
            <w:noProof/>
            <w:webHidden/>
          </w:rPr>
          <w:fldChar w:fldCharType="separate"/>
        </w:r>
        <w:r w:rsidR="005C33CA">
          <w:rPr>
            <w:noProof/>
            <w:webHidden/>
          </w:rPr>
          <w:t>5</w:t>
        </w:r>
        <w:r w:rsidR="005C33CA">
          <w:rPr>
            <w:noProof/>
            <w:webHidden/>
          </w:rPr>
          <w:fldChar w:fldCharType="end"/>
        </w:r>
      </w:hyperlink>
    </w:p>
    <w:p w:rsidR="005C33CA" w:rsidRDefault="00A01F9C">
      <w:pPr>
        <w:pStyle w:val="TOC2"/>
        <w:tabs>
          <w:tab w:val="left" w:pos="880"/>
          <w:tab w:val="right" w:leader="underscore" w:pos="9350"/>
        </w:tabs>
        <w:rPr>
          <w:rFonts w:eastAsiaTheme="minorEastAsia" w:cstheme="minorBidi"/>
          <w:b w:val="0"/>
          <w:bCs w:val="0"/>
          <w:noProof/>
          <w:lang w:val="en-IN" w:eastAsia="en-IN"/>
        </w:rPr>
      </w:pPr>
      <w:hyperlink w:anchor="_Toc413664812" w:history="1">
        <w:r w:rsidR="005C33CA" w:rsidRPr="00B9774B">
          <w:rPr>
            <w:rStyle w:val="Hyperlink"/>
            <w:noProof/>
          </w:rPr>
          <w:t>1.6</w:t>
        </w:r>
        <w:r w:rsidR="005C33CA">
          <w:rPr>
            <w:rFonts w:eastAsiaTheme="minorEastAsia" w:cstheme="minorBidi"/>
            <w:b w:val="0"/>
            <w:bCs w:val="0"/>
            <w:noProof/>
            <w:lang w:val="en-IN" w:eastAsia="en-IN"/>
          </w:rPr>
          <w:tab/>
        </w:r>
        <w:r w:rsidR="005C33CA" w:rsidRPr="00B9774B">
          <w:rPr>
            <w:rStyle w:val="Hyperlink"/>
            <w:noProof/>
          </w:rPr>
          <w:t>Action Points (AP)</w:t>
        </w:r>
        <w:r w:rsidR="005C33CA">
          <w:rPr>
            <w:noProof/>
            <w:webHidden/>
          </w:rPr>
          <w:tab/>
        </w:r>
        <w:r w:rsidR="005C33CA">
          <w:rPr>
            <w:noProof/>
            <w:webHidden/>
          </w:rPr>
          <w:fldChar w:fldCharType="begin"/>
        </w:r>
        <w:r w:rsidR="005C33CA">
          <w:rPr>
            <w:noProof/>
            <w:webHidden/>
          </w:rPr>
          <w:instrText xml:space="preserve"> PAGEREF _Toc413664812 \h </w:instrText>
        </w:r>
        <w:r w:rsidR="005C33CA">
          <w:rPr>
            <w:noProof/>
            <w:webHidden/>
          </w:rPr>
        </w:r>
        <w:r w:rsidR="005C33CA">
          <w:rPr>
            <w:noProof/>
            <w:webHidden/>
          </w:rPr>
          <w:fldChar w:fldCharType="separate"/>
        </w:r>
        <w:r w:rsidR="005C33CA">
          <w:rPr>
            <w:noProof/>
            <w:webHidden/>
          </w:rPr>
          <w:t>9</w:t>
        </w:r>
        <w:r w:rsidR="005C33CA">
          <w:rPr>
            <w:noProof/>
            <w:webHidden/>
          </w:rPr>
          <w:fldChar w:fldCharType="end"/>
        </w:r>
      </w:hyperlink>
    </w:p>
    <w:p w:rsidR="005C33CA" w:rsidRDefault="00A01F9C">
      <w:pPr>
        <w:pStyle w:val="TOC2"/>
        <w:tabs>
          <w:tab w:val="left" w:pos="880"/>
          <w:tab w:val="right" w:leader="underscore" w:pos="9350"/>
        </w:tabs>
        <w:rPr>
          <w:rFonts w:eastAsiaTheme="minorEastAsia" w:cstheme="minorBidi"/>
          <w:b w:val="0"/>
          <w:bCs w:val="0"/>
          <w:noProof/>
          <w:lang w:val="en-IN" w:eastAsia="en-IN"/>
        </w:rPr>
      </w:pPr>
      <w:hyperlink w:anchor="_Toc413664813" w:history="1">
        <w:r w:rsidR="005C33CA" w:rsidRPr="00B9774B">
          <w:rPr>
            <w:rStyle w:val="Hyperlink"/>
            <w:noProof/>
          </w:rPr>
          <w:t>1.7</w:t>
        </w:r>
        <w:r w:rsidR="005C33CA">
          <w:rPr>
            <w:rFonts w:eastAsiaTheme="minorEastAsia" w:cstheme="minorBidi"/>
            <w:b w:val="0"/>
            <w:bCs w:val="0"/>
            <w:noProof/>
            <w:lang w:val="en-IN" w:eastAsia="en-IN"/>
          </w:rPr>
          <w:tab/>
        </w:r>
        <w:r w:rsidR="005C33CA" w:rsidRPr="00B9774B">
          <w:rPr>
            <w:rStyle w:val="Hyperlink"/>
            <w:noProof/>
          </w:rPr>
          <w:t>System Limitations</w:t>
        </w:r>
        <w:r w:rsidR="005C33CA">
          <w:rPr>
            <w:noProof/>
            <w:webHidden/>
          </w:rPr>
          <w:tab/>
        </w:r>
        <w:r w:rsidR="005C33CA">
          <w:rPr>
            <w:noProof/>
            <w:webHidden/>
          </w:rPr>
          <w:fldChar w:fldCharType="begin"/>
        </w:r>
        <w:r w:rsidR="005C33CA">
          <w:rPr>
            <w:noProof/>
            <w:webHidden/>
          </w:rPr>
          <w:instrText xml:space="preserve"> PAGEREF _Toc413664813 \h </w:instrText>
        </w:r>
        <w:r w:rsidR="005C33CA">
          <w:rPr>
            <w:noProof/>
            <w:webHidden/>
          </w:rPr>
        </w:r>
        <w:r w:rsidR="005C33CA">
          <w:rPr>
            <w:noProof/>
            <w:webHidden/>
          </w:rPr>
          <w:fldChar w:fldCharType="separate"/>
        </w:r>
        <w:r w:rsidR="005C33CA">
          <w:rPr>
            <w:noProof/>
            <w:webHidden/>
          </w:rPr>
          <w:t>12</w:t>
        </w:r>
        <w:r w:rsidR="005C33CA">
          <w:rPr>
            <w:noProof/>
            <w:webHidden/>
          </w:rPr>
          <w:fldChar w:fldCharType="end"/>
        </w:r>
      </w:hyperlink>
    </w:p>
    <w:p w:rsidR="005C33CA" w:rsidRDefault="00A01F9C">
      <w:pPr>
        <w:pStyle w:val="TOC2"/>
        <w:tabs>
          <w:tab w:val="left" w:pos="880"/>
          <w:tab w:val="right" w:leader="underscore" w:pos="9350"/>
        </w:tabs>
        <w:rPr>
          <w:rFonts w:eastAsiaTheme="minorEastAsia" w:cstheme="minorBidi"/>
          <w:b w:val="0"/>
          <w:bCs w:val="0"/>
          <w:noProof/>
          <w:lang w:val="en-IN" w:eastAsia="en-IN"/>
        </w:rPr>
      </w:pPr>
      <w:hyperlink w:anchor="_Toc413664814" w:history="1">
        <w:r w:rsidR="005C33CA" w:rsidRPr="00B9774B">
          <w:rPr>
            <w:rStyle w:val="Hyperlink"/>
            <w:noProof/>
          </w:rPr>
          <w:t>1.8</w:t>
        </w:r>
        <w:r w:rsidR="005C33CA">
          <w:rPr>
            <w:rFonts w:eastAsiaTheme="minorEastAsia" w:cstheme="minorBidi"/>
            <w:b w:val="0"/>
            <w:bCs w:val="0"/>
            <w:noProof/>
            <w:lang w:val="en-IN" w:eastAsia="en-IN"/>
          </w:rPr>
          <w:tab/>
        </w:r>
        <w:r w:rsidR="005C33CA" w:rsidRPr="00B9774B">
          <w:rPr>
            <w:rStyle w:val="Hyperlink"/>
            <w:noProof/>
          </w:rPr>
          <w:t>Requirement Structure and Numbering Plan</w:t>
        </w:r>
        <w:r w:rsidR="005C33CA">
          <w:rPr>
            <w:noProof/>
            <w:webHidden/>
          </w:rPr>
          <w:tab/>
        </w:r>
        <w:r w:rsidR="005C33CA">
          <w:rPr>
            <w:noProof/>
            <w:webHidden/>
          </w:rPr>
          <w:fldChar w:fldCharType="begin"/>
        </w:r>
        <w:r w:rsidR="005C33CA">
          <w:rPr>
            <w:noProof/>
            <w:webHidden/>
          </w:rPr>
          <w:instrText xml:space="preserve"> PAGEREF _Toc413664814 \h </w:instrText>
        </w:r>
        <w:r w:rsidR="005C33CA">
          <w:rPr>
            <w:noProof/>
            <w:webHidden/>
          </w:rPr>
        </w:r>
        <w:r w:rsidR="005C33CA">
          <w:rPr>
            <w:noProof/>
            <w:webHidden/>
          </w:rPr>
          <w:fldChar w:fldCharType="separate"/>
        </w:r>
        <w:r w:rsidR="005C33CA">
          <w:rPr>
            <w:noProof/>
            <w:webHidden/>
          </w:rPr>
          <w:t>12</w:t>
        </w:r>
        <w:r w:rsidR="005C33CA">
          <w:rPr>
            <w:noProof/>
            <w:webHidden/>
          </w:rPr>
          <w:fldChar w:fldCharType="end"/>
        </w:r>
      </w:hyperlink>
    </w:p>
    <w:p w:rsidR="005C33CA" w:rsidRDefault="00A01F9C">
      <w:pPr>
        <w:pStyle w:val="TOC2"/>
        <w:tabs>
          <w:tab w:val="left" w:pos="880"/>
          <w:tab w:val="right" w:leader="underscore" w:pos="9350"/>
        </w:tabs>
        <w:rPr>
          <w:rFonts w:eastAsiaTheme="minorEastAsia" w:cstheme="minorBidi"/>
          <w:b w:val="0"/>
          <w:bCs w:val="0"/>
          <w:noProof/>
          <w:lang w:val="en-IN" w:eastAsia="en-IN"/>
        </w:rPr>
      </w:pPr>
      <w:hyperlink w:anchor="_Toc413664815" w:history="1">
        <w:r w:rsidR="005C33CA" w:rsidRPr="00B9774B">
          <w:rPr>
            <w:rStyle w:val="Hyperlink"/>
            <w:noProof/>
          </w:rPr>
          <w:t>1.9</w:t>
        </w:r>
        <w:r w:rsidR="005C33CA">
          <w:rPr>
            <w:rFonts w:eastAsiaTheme="minorEastAsia" w:cstheme="minorBidi"/>
            <w:b w:val="0"/>
            <w:bCs w:val="0"/>
            <w:noProof/>
            <w:lang w:val="en-IN" w:eastAsia="en-IN"/>
          </w:rPr>
          <w:tab/>
        </w:r>
        <w:r w:rsidR="005C33CA" w:rsidRPr="00B9774B">
          <w:rPr>
            <w:rStyle w:val="Hyperlink"/>
            <w:noProof/>
          </w:rPr>
          <w:t>Glossary</w:t>
        </w:r>
        <w:r w:rsidR="005C33CA">
          <w:rPr>
            <w:noProof/>
            <w:webHidden/>
          </w:rPr>
          <w:tab/>
        </w:r>
        <w:r w:rsidR="005C33CA">
          <w:rPr>
            <w:noProof/>
            <w:webHidden/>
          </w:rPr>
          <w:fldChar w:fldCharType="begin"/>
        </w:r>
        <w:r w:rsidR="005C33CA">
          <w:rPr>
            <w:noProof/>
            <w:webHidden/>
          </w:rPr>
          <w:instrText xml:space="preserve"> PAGEREF _Toc413664815 \h </w:instrText>
        </w:r>
        <w:r w:rsidR="005C33CA">
          <w:rPr>
            <w:noProof/>
            <w:webHidden/>
          </w:rPr>
        </w:r>
        <w:r w:rsidR="005C33CA">
          <w:rPr>
            <w:noProof/>
            <w:webHidden/>
          </w:rPr>
          <w:fldChar w:fldCharType="separate"/>
        </w:r>
        <w:r w:rsidR="005C33CA">
          <w:rPr>
            <w:noProof/>
            <w:webHidden/>
          </w:rPr>
          <w:t>13</w:t>
        </w:r>
        <w:r w:rsidR="005C33CA">
          <w:rPr>
            <w:noProof/>
            <w:webHidden/>
          </w:rPr>
          <w:fldChar w:fldCharType="end"/>
        </w:r>
      </w:hyperlink>
    </w:p>
    <w:p w:rsidR="005C33CA" w:rsidRDefault="00A01F9C">
      <w:pPr>
        <w:pStyle w:val="TOC2"/>
        <w:tabs>
          <w:tab w:val="left" w:pos="880"/>
          <w:tab w:val="right" w:leader="underscore" w:pos="9350"/>
        </w:tabs>
        <w:rPr>
          <w:rFonts w:eastAsiaTheme="minorEastAsia" w:cstheme="minorBidi"/>
          <w:b w:val="0"/>
          <w:bCs w:val="0"/>
          <w:noProof/>
          <w:lang w:val="en-IN" w:eastAsia="en-IN"/>
        </w:rPr>
      </w:pPr>
      <w:hyperlink w:anchor="_Toc413664816" w:history="1">
        <w:r w:rsidR="005C33CA" w:rsidRPr="00B9774B">
          <w:rPr>
            <w:rStyle w:val="Hyperlink"/>
            <w:noProof/>
          </w:rPr>
          <w:t>1.10</w:t>
        </w:r>
        <w:r w:rsidR="005C33CA">
          <w:rPr>
            <w:rFonts w:eastAsiaTheme="minorEastAsia" w:cstheme="minorBidi"/>
            <w:b w:val="0"/>
            <w:bCs w:val="0"/>
            <w:noProof/>
            <w:lang w:val="en-IN" w:eastAsia="en-IN"/>
          </w:rPr>
          <w:tab/>
        </w:r>
        <w:r w:rsidR="005C33CA" w:rsidRPr="00B9774B">
          <w:rPr>
            <w:rStyle w:val="Hyperlink"/>
            <w:noProof/>
          </w:rPr>
          <w:t>References</w:t>
        </w:r>
        <w:r w:rsidR="005C33CA">
          <w:rPr>
            <w:noProof/>
            <w:webHidden/>
          </w:rPr>
          <w:tab/>
        </w:r>
        <w:r w:rsidR="005C33CA">
          <w:rPr>
            <w:noProof/>
            <w:webHidden/>
          </w:rPr>
          <w:fldChar w:fldCharType="begin"/>
        </w:r>
        <w:r w:rsidR="005C33CA">
          <w:rPr>
            <w:noProof/>
            <w:webHidden/>
          </w:rPr>
          <w:instrText xml:space="preserve"> PAGEREF _Toc413664816 \h </w:instrText>
        </w:r>
        <w:r w:rsidR="005C33CA">
          <w:rPr>
            <w:noProof/>
            <w:webHidden/>
          </w:rPr>
        </w:r>
        <w:r w:rsidR="005C33CA">
          <w:rPr>
            <w:noProof/>
            <w:webHidden/>
          </w:rPr>
          <w:fldChar w:fldCharType="separate"/>
        </w:r>
        <w:r w:rsidR="005C33CA">
          <w:rPr>
            <w:noProof/>
            <w:webHidden/>
          </w:rPr>
          <w:t>14</w:t>
        </w:r>
        <w:r w:rsidR="005C33CA">
          <w:rPr>
            <w:noProof/>
            <w:webHidden/>
          </w:rPr>
          <w:fldChar w:fldCharType="end"/>
        </w:r>
      </w:hyperlink>
    </w:p>
    <w:p w:rsidR="005C33CA" w:rsidRDefault="00A01F9C">
      <w:pPr>
        <w:pStyle w:val="TOC1"/>
        <w:tabs>
          <w:tab w:val="left" w:pos="440"/>
          <w:tab w:val="right" w:leader="underscore" w:pos="9350"/>
        </w:tabs>
        <w:rPr>
          <w:rFonts w:eastAsiaTheme="minorEastAsia" w:cstheme="minorBidi"/>
          <w:b w:val="0"/>
          <w:bCs w:val="0"/>
          <w:i w:val="0"/>
          <w:iCs w:val="0"/>
          <w:noProof/>
          <w:sz w:val="22"/>
          <w:szCs w:val="22"/>
          <w:lang w:val="en-IN" w:eastAsia="en-IN"/>
        </w:rPr>
      </w:pPr>
      <w:hyperlink w:anchor="_Toc413664817" w:history="1">
        <w:r w:rsidR="005C33CA" w:rsidRPr="00B9774B">
          <w:rPr>
            <w:rStyle w:val="Hyperlink"/>
            <w:noProof/>
          </w:rPr>
          <w:t>2</w:t>
        </w:r>
        <w:r w:rsidR="005C33CA">
          <w:rPr>
            <w:rFonts w:eastAsiaTheme="minorEastAsia" w:cstheme="minorBidi"/>
            <w:b w:val="0"/>
            <w:bCs w:val="0"/>
            <w:i w:val="0"/>
            <w:iCs w:val="0"/>
            <w:noProof/>
            <w:sz w:val="22"/>
            <w:szCs w:val="22"/>
            <w:lang w:val="en-IN" w:eastAsia="en-IN"/>
          </w:rPr>
          <w:tab/>
        </w:r>
        <w:r w:rsidR="005C33CA" w:rsidRPr="00B9774B">
          <w:rPr>
            <w:rStyle w:val="Hyperlink"/>
            <w:noProof/>
          </w:rPr>
          <w:t>System Overview</w:t>
        </w:r>
        <w:r w:rsidR="005C33CA">
          <w:rPr>
            <w:noProof/>
            <w:webHidden/>
          </w:rPr>
          <w:tab/>
        </w:r>
        <w:r w:rsidR="005C33CA">
          <w:rPr>
            <w:noProof/>
            <w:webHidden/>
          </w:rPr>
          <w:fldChar w:fldCharType="begin"/>
        </w:r>
        <w:r w:rsidR="005C33CA">
          <w:rPr>
            <w:noProof/>
            <w:webHidden/>
          </w:rPr>
          <w:instrText xml:space="preserve"> PAGEREF _Toc413664817 \h </w:instrText>
        </w:r>
        <w:r w:rsidR="005C33CA">
          <w:rPr>
            <w:noProof/>
            <w:webHidden/>
          </w:rPr>
        </w:r>
        <w:r w:rsidR="005C33CA">
          <w:rPr>
            <w:noProof/>
            <w:webHidden/>
          </w:rPr>
          <w:fldChar w:fldCharType="separate"/>
        </w:r>
        <w:r w:rsidR="005C33CA">
          <w:rPr>
            <w:noProof/>
            <w:webHidden/>
          </w:rPr>
          <w:t>15</w:t>
        </w:r>
        <w:r w:rsidR="005C33CA">
          <w:rPr>
            <w:noProof/>
            <w:webHidden/>
          </w:rPr>
          <w:fldChar w:fldCharType="end"/>
        </w:r>
      </w:hyperlink>
    </w:p>
    <w:p w:rsidR="005C33CA" w:rsidRDefault="00A01F9C">
      <w:pPr>
        <w:pStyle w:val="TOC2"/>
        <w:tabs>
          <w:tab w:val="left" w:pos="880"/>
          <w:tab w:val="right" w:leader="underscore" w:pos="9350"/>
        </w:tabs>
        <w:rPr>
          <w:rFonts w:eastAsiaTheme="minorEastAsia" w:cstheme="minorBidi"/>
          <w:b w:val="0"/>
          <w:bCs w:val="0"/>
          <w:noProof/>
          <w:lang w:val="en-IN" w:eastAsia="en-IN"/>
        </w:rPr>
      </w:pPr>
      <w:hyperlink w:anchor="_Toc413664818" w:history="1">
        <w:r w:rsidR="005C33CA" w:rsidRPr="00B9774B">
          <w:rPr>
            <w:rStyle w:val="Hyperlink"/>
            <w:noProof/>
          </w:rPr>
          <w:t>2.1</w:t>
        </w:r>
        <w:r w:rsidR="005C33CA">
          <w:rPr>
            <w:rFonts w:eastAsiaTheme="minorEastAsia" w:cstheme="minorBidi"/>
            <w:b w:val="0"/>
            <w:bCs w:val="0"/>
            <w:noProof/>
            <w:lang w:val="en-IN" w:eastAsia="en-IN"/>
          </w:rPr>
          <w:tab/>
        </w:r>
        <w:r w:rsidR="005C33CA" w:rsidRPr="00B9774B">
          <w:rPr>
            <w:rStyle w:val="Hyperlink"/>
            <w:noProof/>
          </w:rPr>
          <w:t>Overview</w:t>
        </w:r>
        <w:r w:rsidR="005C33CA">
          <w:rPr>
            <w:noProof/>
            <w:webHidden/>
          </w:rPr>
          <w:tab/>
        </w:r>
        <w:r w:rsidR="005C33CA">
          <w:rPr>
            <w:noProof/>
            <w:webHidden/>
          </w:rPr>
          <w:fldChar w:fldCharType="begin"/>
        </w:r>
        <w:r w:rsidR="005C33CA">
          <w:rPr>
            <w:noProof/>
            <w:webHidden/>
          </w:rPr>
          <w:instrText xml:space="preserve"> PAGEREF _Toc413664818 \h </w:instrText>
        </w:r>
        <w:r w:rsidR="005C33CA">
          <w:rPr>
            <w:noProof/>
            <w:webHidden/>
          </w:rPr>
        </w:r>
        <w:r w:rsidR="005C33CA">
          <w:rPr>
            <w:noProof/>
            <w:webHidden/>
          </w:rPr>
          <w:fldChar w:fldCharType="separate"/>
        </w:r>
        <w:r w:rsidR="005C33CA">
          <w:rPr>
            <w:noProof/>
            <w:webHidden/>
          </w:rPr>
          <w:t>15</w:t>
        </w:r>
        <w:r w:rsidR="005C33CA">
          <w:rPr>
            <w:noProof/>
            <w:webHidden/>
          </w:rPr>
          <w:fldChar w:fldCharType="end"/>
        </w:r>
      </w:hyperlink>
    </w:p>
    <w:p w:rsidR="005C33CA" w:rsidRDefault="00A01F9C">
      <w:pPr>
        <w:pStyle w:val="TOC2"/>
        <w:tabs>
          <w:tab w:val="left" w:pos="880"/>
          <w:tab w:val="right" w:leader="underscore" w:pos="9350"/>
        </w:tabs>
        <w:rPr>
          <w:rFonts w:eastAsiaTheme="minorEastAsia" w:cstheme="minorBidi"/>
          <w:b w:val="0"/>
          <w:bCs w:val="0"/>
          <w:noProof/>
          <w:lang w:val="en-IN" w:eastAsia="en-IN"/>
        </w:rPr>
      </w:pPr>
      <w:hyperlink w:anchor="_Toc413664819" w:history="1">
        <w:r w:rsidR="005C33CA" w:rsidRPr="00B9774B">
          <w:rPr>
            <w:rStyle w:val="Hyperlink"/>
            <w:noProof/>
          </w:rPr>
          <w:t>2.2</w:t>
        </w:r>
        <w:r w:rsidR="005C33CA">
          <w:rPr>
            <w:rFonts w:eastAsiaTheme="minorEastAsia" w:cstheme="minorBidi"/>
            <w:b w:val="0"/>
            <w:bCs w:val="0"/>
            <w:noProof/>
            <w:lang w:val="en-IN" w:eastAsia="en-IN"/>
          </w:rPr>
          <w:tab/>
        </w:r>
        <w:r w:rsidR="005C33CA" w:rsidRPr="00B9774B">
          <w:rPr>
            <w:rStyle w:val="Hyperlink"/>
            <w:noProof/>
          </w:rPr>
          <w:t>Building Blocks</w:t>
        </w:r>
        <w:r w:rsidR="005C33CA">
          <w:rPr>
            <w:noProof/>
            <w:webHidden/>
          </w:rPr>
          <w:tab/>
        </w:r>
        <w:r w:rsidR="005C33CA">
          <w:rPr>
            <w:noProof/>
            <w:webHidden/>
          </w:rPr>
          <w:fldChar w:fldCharType="begin"/>
        </w:r>
        <w:r w:rsidR="005C33CA">
          <w:rPr>
            <w:noProof/>
            <w:webHidden/>
          </w:rPr>
          <w:instrText xml:space="preserve"> PAGEREF _Toc413664819 \h </w:instrText>
        </w:r>
        <w:r w:rsidR="005C33CA">
          <w:rPr>
            <w:noProof/>
            <w:webHidden/>
          </w:rPr>
        </w:r>
        <w:r w:rsidR="005C33CA">
          <w:rPr>
            <w:noProof/>
            <w:webHidden/>
          </w:rPr>
          <w:fldChar w:fldCharType="separate"/>
        </w:r>
        <w:r w:rsidR="005C33CA">
          <w:rPr>
            <w:noProof/>
            <w:webHidden/>
          </w:rPr>
          <w:t>15</w:t>
        </w:r>
        <w:r w:rsidR="005C33CA">
          <w:rPr>
            <w:noProof/>
            <w:webHidden/>
          </w:rPr>
          <w:fldChar w:fldCharType="end"/>
        </w:r>
      </w:hyperlink>
    </w:p>
    <w:p w:rsidR="005C33CA" w:rsidRDefault="00A01F9C">
      <w:pPr>
        <w:pStyle w:val="TOC2"/>
        <w:tabs>
          <w:tab w:val="left" w:pos="880"/>
          <w:tab w:val="right" w:leader="underscore" w:pos="9350"/>
        </w:tabs>
        <w:rPr>
          <w:rFonts w:eastAsiaTheme="minorEastAsia" w:cstheme="minorBidi"/>
          <w:b w:val="0"/>
          <w:bCs w:val="0"/>
          <w:noProof/>
          <w:lang w:val="en-IN" w:eastAsia="en-IN"/>
        </w:rPr>
      </w:pPr>
      <w:hyperlink w:anchor="_Toc413664820" w:history="1">
        <w:r w:rsidR="005C33CA" w:rsidRPr="00B9774B">
          <w:rPr>
            <w:rStyle w:val="Hyperlink"/>
            <w:noProof/>
          </w:rPr>
          <w:t>2.3</w:t>
        </w:r>
        <w:r w:rsidR="005C33CA">
          <w:rPr>
            <w:rFonts w:eastAsiaTheme="minorEastAsia" w:cstheme="minorBidi"/>
            <w:b w:val="0"/>
            <w:bCs w:val="0"/>
            <w:noProof/>
            <w:lang w:val="en-IN" w:eastAsia="en-IN"/>
          </w:rPr>
          <w:tab/>
        </w:r>
        <w:r w:rsidR="005C33CA" w:rsidRPr="00B9774B">
          <w:rPr>
            <w:rStyle w:val="Hyperlink"/>
            <w:noProof/>
          </w:rPr>
          <w:t>User interfaces</w:t>
        </w:r>
        <w:r w:rsidR="005C33CA">
          <w:rPr>
            <w:noProof/>
            <w:webHidden/>
          </w:rPr>
          <w:tab/>
        </w:r>
        <w:r w:rsidR="005C33CA">
          <w:rPr>
            <w:noProof/>
            <w:webHidden/>
          </w:rPr>
          <w:fldChar w:fldCharType="begin"/>
        </w:r>
        <w:r w:rsidR="005C33CA">
          <w:rPr>
            <w:noProof/>
            <w:webHidden/>
          </w:rPr>
          <w:instrText xml:space="preserve"> PAGEREF _Toc413664820 \h </w:instrText>
        </w:r>
        <w:r w:rsidR="005C33CA">
          <w:rPr>
            <w:noProof/>
            <w:webHidden/>
          </w:rPr>
        </w:r>
        <w:r w:rsidR="005C33CA">
          <w:rPr>
            <w:noProof/>
            <w:webHidden/>
          </w:rPr>
          <w:fldChar w:fldCharType="separate"/>
        </w:r>
        <w:r w:rsidR="005C33CA">
          <w:rPr>
            <w:noProof/>
            <w:webHidden/>
          </w:rPr>
          <w:t>17</w:t>
        </w:r>
        <w:r w:rsidR="005C33CA">
          <w:rPr>
            <w:noProof/>
            <w:webHidden/>
          </w:rPr>
          <w:fldChar w:fldCharType="end"/>
        </w:r>
      </w:hyperlink>
    </w:p>
    <w:p w:rsidR="005C33CA" w:rsidRDefault="00A01F9C">
      <w:pPr>
        <w:pStyle w:val="TOC1"/>
        <w:tabs>
          <w:tab w:val="left" w:pos="440"/>
          <w:tab w:val="right" w:leader="underscore" w:pos="9350"/>
        </w:tabs>
        <w:rPr>
          <w:rFonts w:eastAsiaTheme="minorEastAsia" w:cstheme="minorBidi"/>
          <w:b w:val="0"/>
          <w:bCs w:val="0"/>
          <w:i w:val="0"/>
          <w:iCs w:val="0"/>
          <w:noProof/>
          <w:sz w:val="22"/>
          <w:szCs w:val="22"/>
          <w:lang w:val="en-IN" w:eastAsia="en-IN"/>
        </w:rPr>
      </w:pPr>
      <w:hyperlink w:anchor="_Toc413664821" w:history="1">
        <w:r w:rsidR="005C33CA" w:rsidRPr="00B9774B">
          <w:rPr>
            <w:rStyle w:val="Hyperlink"/>
            <w:noProof/>
          </w:rPr>
          <w:t>3</w:t>
        </w:r>
        <w:r w:rsidR="005C33CA">
          <w:rPr>
            <w:rFonts w:eastAsiaTheme="minorEastAsia" w:cstheme="minorBidi"/>
            <w:b w:val="0"/>
            <w:bCs w:val="0"/>
            <w:i w:val="0"/>
            <w:iCs w:val="0"/>
            <w:noProof/>
            <w:sz w:val="22"/>
            <w:szCs w:val="22"/>
            <w:lang w:val="en-IN" w:eastAsia="en-IN"/>
          </w:rPr>
          <w:tab/>
        </w:r>
        <w:r w:rsidR="005C33CA" w:rsidRPr="00B9774B">
          <w:rPr>
            <w:rStyle w:val="Hyperlink"/>
            <w:noProof/>
          </w:rPr>
          <w:t>System Requirements</w:t>
        </w:r>
        <w:r w:rsidR="005C33CA">
          <w:rPr>
            <w:noProof/>
            <w:webHidden/>
          </w:rPr>
          <w:tab/>
        </w:r>
        <w:r w:rsidR="005C33CA">
          <w:rPr>
            <w:noProof/>
            <w:webHidden/>
          </w:rPr>
          <w:fldChar w:fldCharType="begin"/>
        </w:r>
        <w:r w:rsidR="005C33CA">
          <w:rPr>
            <w:noProof/>
            <w:webHidden/>
          </w:rPr>
          <w:instrText xml:space="preserve"> PAGEREF _Toc413664821 \h </w:instrText>
        </w:r>
        <w:r w:rsidR="005C33CA">
          <w:rPr>
            <w:noProof/>
            <w:webHidden/>
          </w:rPr>
        </w:r>
        <w:r w:rsidR="005C33CA">
          <w:rPr>
            <w:noProof/>
            <w:webHidden/>
          </w:rPr>
          <w:fldChar w:fldCharType="separate"/>
        </w:r>
        <w:r w:rsidR="005C33CA">
          <w:rPr>
            <w:noProof/>
            <w:webHidden/>
          </w:rPr>
          <w:t>18</w:t>
        </w:r>
        <w:r w:rsidR="005C33CA">
          <w:rPr>
            <w:noProof/>
            <w:webHidden/>
          </w:rPr>
          <w:fldChar w:fldCharType="end"/>
        </w:r>
      </w:hyperlink>
    </w:p>
    <w:p w:rsidR="005C33CA" w:rsidRDefault="00A01F9C">
      <w:pPr>
        <w:pStyle w:val="TOC2"/>
        <w:tabs>
          <w:tab w:val="left" w:pos="880"/>
          <w:tab w:val="right" w:leader="underscore" w:pos="9350"/>
        </w:tabs>
        <w:rPr>
          <w:rFonts w:eastAsiaTheme="minorEastAsia" w:cstheme="minorBidi"/>
          <w:b w:val="0"/>
          <w:bCs w:val="0"/>
          <w:noProof/>
          <w:lang w:val="en-IN" w:eastAsia="en-IN"/>
        </w:rPr>
      </w:pPr>
      <w:hyperlink w:anchor="_Toc413664822" w:history="1">
        <w:r w:rsidR="005C33CA" w:rsidRPr="00B9774B">
          <w:rPr>
            <w:rStyle w:val="Hyperlink"/>
            <w:noProof/>
          </w:rPr>
          <w:t>3.1</w:t>
        </w:r>
        <w:r w:rsidR="005C33CA">
          <w:rPr>
            <w:rFonts w:eastAsiaTheme="minorEastAsia" w:cstheme="minorBidi"/>
            <w:b w:val="0"/>
            <w:bCs w:val="0"/>
            <w:noProof/>
            <w:lang w:val="en-IN" w:eastAsia="en-IN"/>
          </w:rPr>
          <w:tab/>
        </w:r>
        <w:r w:rsidR="005C33CA" w:rsidRPr="00B9774B">
          <w:rPr>
            <w:rStyle w:val="Hyperlink"/>
            <w:noProof/>
          </w:rPr>
          <w:t>Data &amp; Language Management</w:t>
        </w:r>
        <w:r w:rsidR="005C33CA">
          <w:rPr>
            <w:noProof/>
            <w:webHidden/>
          </w:rPr>
          <w:tab/>
        </w:r>
        <w:r w:rsidR="005C33CA">
          <w:rPr>
            <w:noProof/>
            <w:webHidden/>
          </w:rPr>
          <w:fldChar w:fldCharType="begin"/>
        </w:r>
        <w:r w:rsidR="005C33CA">
          <w:rPr>
            <w:noProof/>
            <w:webHidden/>
          </w:rPr>
          <w:instrText xml:space="preserve"> PAGEREF _Toc413664822 \h </w:instrText>
        </w:r>
        <w:r w:rsidR="005C33CA">
          <w:rPr>
            <w:noProof/>
            <w:webHidden/>
          </w:rPr>
        </w:r>
        <w:r w:rsidR="005C33CA">
          <w:rPr>
            <w:noProof/>
            <w:webHidden/>
          </w:rPr>
          <w:fldChar w:fldCharType="separate"/>
        </w:r>
        <w:r w:rsidR="005C33CA">
          <w:rPr>
            <w:noProof/>
            <w:webHidden/>
          </w:rPr>
          <w:t>18</w:t>
        </w:r>
        <w:r w:rsidR="005C33CA">
          <w:rPr>
            <w:noProof/>
            <w:webHidden/>
          </w:rPr>
          <w:fldChar w:fldCharType="end"/>
        </w:r>
      </w:hyperlink>
    </w:p>
    <w:p w:rsidR="005C33CA" w:rsidRDefault="00A01F9C">
      <w:pPr>
        <w:pStyle w:val="TOC3"/>
        <w:rPr>
          <w:rFonts w:eastAsiaTheme="minorEastAsia" w:cstheme="minorBidi"/>
          <w:b w:val="0"/>
          <w:sz w:val="22"/>
          <w:szCs w:val="22"/>
          <w:lang w:val="en-IN" w:eastAsia="en-IN"/>
        </w:rPr>
      </w:pPr>
      <w:hyperlink w:anchor="_Toc413664823" w:history="1">
        <w:r w:rsidR="005C33CA" w:rsidRPr="00B9774B">
          <w:rPr>
            <w:rStyle w:val="Hyperlink"/>
          </w:rPr>
          <w:t>3.1.1</w:t>
        </w:r>
        <w:r w:rsidR="005C33CA">
          <w:rPr>
            <w:rFonts w:eastAsiaTheme="minorEastAsia" w:cstheme="minorBidi"/>
            <w:b w:val="0"/>
            <w:sz w:val="22"/>
            <w:szCs w:val="22"/>
            <w:lang w:val="en-IN" w:eastAsia="en-IN"/>
          </w:rPr>
          <w:tab/>
        </w:r>
        <w:r w:rsidR="005C33CA" w:rsidRPr="00B9774B">
          <w:rPr>
            <w:rStyle w:val="Hyperlink"/>
          </w:rPr>
          <w:t>Location Data handling</w:t>
        </w:r>
        <w:r w:rsidR="005C33CA">
          <w:rPr>
            <w:webHidden/>
          </w:rPr>
          <w:tab/>
        </w:r>
        <w:r w:rsidR="005C33CA">
          <w:rPr>
            <w:webHidden/>
          </w:rPr>
          <w:fldChar w:fldCharType="begin"/>
        </w:r>
        <w:r w:rsidR="005C33CA">
          <w:rPr>
            <w:webHidden/>
          </w:rPr>
          <w:instrText xml:space="preserve"> PAGEREF _Toc413664823 \h </w:instrText>
        </w:r>
        <w:r w:rsidR="005C33CA">
          <w:rPr>
            <w:webHidden/>
          </w:rPr>
        </w:r>
        <w:r w:rsidR="005C33CA">
          <w:rPr>
            <w:webHidden/>
          </w:rPr>
          <w:fldChar w:fldCharType="separate"/>
        </w:r>
        <w:r w:rsidR="005C33CA">
          <w:rPr>
            <w:webHidden/>
          </w:rPr>
          <w:t>18</w:t>
        </w:r>
        <w:r w:rsidR="005C33CA">
          <w:rPr>
            <w:webHidden/>
          </w:rPr>
          <w:fldChar w:fldCharType="end"/>
        </w:r>
      </w:hyperlink>
    </w:p>
    <w:p w:rsidR="005C33CA" w:rsidRDefault="00A01F9C">
      <w:pPr>
        <w:pStyle w:val="TOC3"/>
        <w:rPr>
          <w:rFonts w:eastAsiaTheme="minorEastAsia" w:cstheme="minorBidi"/>
          <w:b w:val="0"/>
          <w:sz w:val="22"/>
          <w:szCs w:val="22"/>
          <w:lang w:val="en-IN" w:eastAsia="en-IN"/>
        </w:rPr>
      </w:pPr>
      <w:hyperlink w:anchor="_Toc413664824" w:history="1">
        <w:r w:rsidR="005C33CA" w:rsidRPr="00B9774B">
          <w:rPr>
            <w:rStyle w:val="Hyperlink"/>
          </w:rPr>
          <w:t>3.1.2</w:t>
        </w:r>
        <w:r w:rsidR="005C33CA">
          <w:rPr>
            <w:rFonts w:eastAsiaTheme="minorEastAsia" w:cstheme="minorBidi"/>
            <w:b w:val="0"/>
            <w:sz w:val="22"/>
            <w:szCs w:val="22"/>
            <w:lang w:val="en-IN" w:eastAsia="en-IN"/>
          </w:rPr>
          <w:tab/>
        </w:r>
        <w:r w:rsidR="005C33CA" w:rsidRPr="00B9774B">
          <w:rPr>
            <w:rStyle w:val="Hyperlink"/>
          </w:rPr>
          <w:t>FLW Data Handling</w:t>
        </w:r>
        <w:r w:rsidR="005C33CA">
          <w:rPr>
            <w:webHidden/>
          </w:rPr>
          <w:tab/>
        </w:r>
        <w:r w:rsidR="005C33CA">
          <w:rPr>
            <w:webHidden/>
          </w:rPr>
          <w:fldChar w:fldCharType="begin"/>
        </w:r>
        <w:r w:rsidR="005C33CA">
          <w:rPr>
            <w:webHidden/>
          </w:rPr>
          <w:instrText xml:space="preserve"> PAGEREF _Toc413664824 \h </w:instrText>
        </w:r>
        <w:r w:rsidR="005C33CA">
          <w:rPr>
            <w:webHidden/>
          </w:rPr>
        </w:r>
        <w:r w:rsidR="005C33CA">
          <w:rPr>
            <w:webHidden/>
          </w:rPr>
          <w:fldChar w:fldCharType="separate"/>
        </w:r>
        <w:r w:rsidR="005C33CA">
          <w:rPr>
            <w:webHidden/>
          </w:rPr>
          <w:t>19</w:t>
        </w:r>
        <w:r w:rsidR="005C33CA">
          <w:rPr>
            <w:webHidden/>
          </w:rPr>
          <w:fldChar w:fldCharType="end"/>
        </w:r>
      </w:hyperlink>
    </w:p>
    <w:p w:rsidR="005C33CA" w:rsidRDefault="00A01F9C">
      <w:pPr>
        <w:pStyle w:val="TOC3"/>
        <w:rPr>
          <w:rFonts w:eastAsiaTheme="minorEastAsia" w:cstheme="minorBidi"/>
          <w:b w:val="0"/>
          <w:sz w:val="22"/>
          <w:szCs w:val="22"/>
          <w:lang w:val="en-IN" w:eastAsia="en-IN"/>
        </w:rPr>
      </w:pPr>
      <w:hyperlink w:anchor="_Toc413664825" w:history="1">
        <w:r w:rsidR="005C33CA" w:rsidRPr="00B9774B">
          <w:rPr>
            <w:rStyle w:val="Hyperlink"/>
          </w:rPr>
          <w:t>3.1.3</w:t>
        </w:r>
        <w:r w:rsidR="005C33CA">
          <w:rPr>
            <w:rFonts w:eastAsiaTheme="minorEastAsia" w:cstheme="minorBidi"/>
            <w:b w:val="0"/>
            <w:sz w:val="22"/>
            <w:szCs w:val="22"/>
            <w:lang w:val="en-IN" w:eastAsia="en-IN"/>
          </w:rPr>
          <w:tab/>
        </w:r>
        <w:r w:rsidR="005C33CA" w:rsidRPr="00B9774B">
          <w:rPr>
            <w:rStyle w:val="Hyperlink"/>
          </w:rPr>
          <w:t>MCTS Beneficiary Data Handling</w:t>
        </w:r>
        <w:r w:rsidR="005C33CA">
          <w:rPr>
            <w:webHidden/>
          </w:rPr>
          <w:tab/>
        </w:r>
        <w:r w:rsidR="005C33CA">
          <w:rPr>
            <w:webHidden/>
          </w:rPr>
          <w:fldChar w:fldCharType="begin"/>
        </w:r>
        <w:r w:rsidR="005C33CA">
          <w:rPr>
            <w:webHidden/>
          </w:rPr>
          <w:instrText xml:space="preserve"> PAGEREF _Toc413664825 \h </w:instrText>
        </w:r>
        <w:r w:rsidR="005C33CA">
          <w:rPr>
            <w:webHidden/>
          </w:rPr>
        </w:r>
        <w:r w:rsidR="005C33CA">
          <w:rPr>
            <w:webHidden/>
          </w:rPr>
          <w:fldChar w:fldCharType="separate"/>
        </w:r>
        <w:r w:rsidR="005C33CA">
          <w:rPr>
            <w:webHidden/>
          </w:rPr>
          <w:t>22</w:t>
        </w:r>
        <w:r w:rsidR="005C33CA">
          <w:rPr>
            <w:webHidden/>
          </w:rPr>
          <w:fldChar w:fldCharType="end"/>
        </w:r>
      </w:hyperlink>
    </w:p>
    <w:p w:rsidR="005C33CA" w:rsidRDefault="00A01F9C">
      <w:pPr>
        <w:pStyle w:val="TOC3"/>
        <w:rPr>
          <w:rFonts w:eastAsiaTheme="minorEastAsia" w:cstheme="minorBidi"/>
          <w:b w:val="0"/>
          <w:sz w:val="22"/>
          <w:szCs w:val="22"/>
          <w:lang w:val="en-IN" w:eastAsia="en-IN"/>
        </w:rPr>
      </w:pPr>
      <w:hyperlink w:anchor="_Toc413664826" w:history="1">
        <w:r w:rsidR="005C33CA" w:rsidRPr="00B9774B">
          <w:rPr>
            <w:rStyle w:val="Hyperlink"/>
          </w:rPr>
          <w:t>3.1.4</w:t>
        </w:r>
        <w:r w:rsidR="005C33CA">
          <w:rPr>
            <w:rFonts w:eastAsiaTheme="minorEastAsia" w:cstheme="minorBidi"/>
            <w:b w:val="0"/>
            <w:sz w:val="22"/>
            <w:szCs w:val="22"/>
            <w:lang w:val="en-IN" w:eastAsia="en-IN"/>
          </w:rPr>
          <w:tab/>
        </w:r>
        <w:r w:rsidR="005C33CA" w:rsidRPr="00B9774B">
          <w:rPr>
            <w:rStyle w:val="Hyperlink"/>
          </w:rPr>
          <w:t>Language Selection Requirements</w:t>
        </w:r>
        <w:r w:rsidR="005C33CA">
          <w:rPr>
            <w:webHidden/>
          </w:rPr>
          <w:tab/>
        </w:r>
        <w:r w:rsidR="005C33CA">
          <w:rPr>
            <w:webHidden/>
          </w:rPr>
          <w:fldChar w:fldCharType="begin"/>
        </w:r>
        <w:r w:rsidR="005C33CA">
          <w:rPr>
            <w:webHidden/>
          </w:rPr>
          <w:instrText xml:space="preserve"> PAGEREF _Toc413664826 \h </w:instrText>
        </w:r>
        <w:r w:rsidR="005C33CA">
          <w:rPr>
            <w:webHidden/>
          </w:rPr>
        </w:r>
        <w:r w:rsidR="005C33CA">
          <w:rPr>
            <w:webHidden/>
          </w:rPr>
          <w:fldChar w:fldCharType="separate"/>
        </w:r>
        <w:r w:rsidR="005C33CA">
          <w:rPr>
            <w:webHidden/>
          </w:rPr>
          <w:t>25</w:t>
        </w:r>
        <w:r w:rsidR="005C33CA">
          <w:rPr>
            <w:webHidden/>
          </w:rPr>
          <w:fldChar w:fldCharType="end"/>
        </w:r>
      </w:hyperlink>
    </w:p>
    <w:p w:rsidR="005C33CA" w:rsidRDefault="00A01F9C">
      <w:pPr>
        <w:pStyle w:val="TOC2"/>
        <w:tabs>
          <w:tab w:val="left" w:pos="880"/>
          <w:tab w:val="right" w:leader="underscore" w:pos="9350"/>
        </w:tabs>
        <w:rPr>
          <w:rFonts w:eastAsiaTheme="minorEastAsia" w:cstheme="minorBidi"/>
          <w:b w:val="0"/>
          <w:bCs w:val="0"/>
          <w:noProof/>
          <w:lang w:val="en-IN" w:eastAsia="en-IN"/>
        </w:rPr>
      </w:pPr>
      <w:hyperlink w:anchor="_Toc413664827" w:history="1">
        <w:r w:rsidR="005C33CA" w:rsidRPr="00B9774B">
          <w:rPr>
            <w:rStyle w:val="Hyperlink"/>
            <w:noProof/>
          </w:rPr>
          <w:t>3.2</w:t>
        </w:r>
        <w:r w:rsidR="005C33CA">
          <w:rPr>
            <w:rFonts w:eastAsiaTheme="minorEastAsia" w:cstheme="minorBidi"/>
            <w:b w:val="0"/>
            <w:bCs w:val="0"/>
            <w:noProof/>
            <w:lang w:val="en-IN" w:eastAsia="en-IN"/>
          </w:rPr>
          <w:tab/>
        </w:r>
        <w:r w:rsidR="005C33CA" w:rsidRPr="00B9774B">
          <w:rPr>
            <w:rStyle w:val="Hyperlink"/>
            <w:noProof/>
          </w:rPr>
          <w:t>Operability</w:t>
        </w:r>
        <w:r w:rsidR="005C33CA">
          <w:rPr>
            <w:noProof/>
            <w:webHidden/>
          </w:rPr>
          <w:tab/>
        </w:r>
        <w:r w:rsidR="005C33CA">
          <w:rPr>
            <w:noProof/>
            <w:webHidden/>
          </w:rPr>
          <w:fldChar w:fldCharType="begin"/>
        </w:r>
        <w:r w:rsidR="005C33CA">
          <w:rPr>
            <w:noProof/>
            <w:webHidden/>
          </w:rPr>
          <w:instrText xml:space="preserve"> PAGEREF _Toc413664827 \h </w:instrText>
        </w:r>
        <w:r w:rsidR="005C33CA">
          <w:rPr>
            <w:noProof/>
            <w:webHidden/>
          </w:rPr>
        </w:r>
        <w:r w:rsidR="005C33CA">
          <w:rPr>
            <w:noProof/>
            <w:webHidden/>
          </w:rPr>
          <w:fldChar w:fldCharType="separate"/>
        </w:r>
        <w:r w:rsidR="005C33CA">
          <w:rPr>
            <w:noProof/>
            <w:webHidden/>
          </w:rPr>
          <w:t>26</w:t>
        </w:r>
        <w:r w:rsidR="005C33CA">
          <w:rPr>
            <w:noProof/>
            <w:webHidden/>
          </w:rPr>
          <w:fldChar w:fldCharType="end"/>
        </w:r>
      </w:hyperlink>
    </w:p>
    <w:p w:rsidR="005C33CA" w:rsidRDefault="00A01F9C">
      <w:pPr>
        <w:pStyle w:val="TOC3"/>
        <w:rPr>
          <w:rFonts w:eastAsiaTheme="minorEastAsia" w:cstheme="minorBidi"/>
          <w:b w:val="0"/>
          <w:sz w:val="22"/>
          <w:szCs w:val="22"/>
          <w:lang w:val="en-IN" w:eastAsia="en-IN"/>
        </w:rPr>
      </w:pPr>
      <w:hyperlink w:anchor="_Toc413664828" w:history="1">
        <w:r w:rsidR="005C33CA" w:rsidRPr="00B9774B">
          <w:rPr>
            <w:rStyle w:val="Hyperlink"/>
          </w:rPr>
          <w:t>3.2.1</w:t>
        </w:r>
        <w:r w:rsidR="005C33CA">
          <w:rPr>
            <w:rFonts w:eastAsiaTheme="minorEastAsia" w:cstheme="minorBidi"/>
            <w:b w:val="0"/>
            <w:sz w:val="22"/>
            <w:szCs w:val="22"/>
            <w:lang w:val="en-IN" w:eastAsia="en-IN"/>
          </w:rPr>
          <w:tab/>
        </w:r>
        <w:r w:rsidR="005C33CA" w:rsidRPr="00B9774B">
          <w:rPr>
            <w:rStyle w:val="Hyperlink"/>
          </w:rPr>
          <w:t>Configuration Management</w:t>
        </w:r>
        <w:r w:rsidR="005C33CA">
          <w:rPr>
            <w:webHidden/>
          </w:rPr>
          <w:tab/>
        </w:r>
        <w:r w:rsidR="005C33CA">
          <w:rPr>
            <w:webHidden/>
          </w:rPr>
          <w:fldChar w:fldCharType="begin"/>
        </w:r>
        <w:r w:rsidR="005C33CA">
          <w:rPr>
            <w:webHidden/>
          </w:rPr>
          <w:instrText xml:space="preserve"> PAGEREF _Toc413664828 \h </w:instrText>
        </w:r>
        <w:r w:rsidR="005C33CA">
          <w:rPr>
            <w:webHidden/>
          </w:rPr>
        </w:r>
        <w:r w:rsidR="005C33CA">
          <w:rPr>
            <w:webHidden/>
          </w:rPr>
          <w:fldChar w:fldCharType="separate"/>
        </w:r>
        <w:r w:rsidR="005C33CA">
          <w:rPr>
            <w:webHidden/>
          </w:rPr>
          <w:t>26</w:t>
        </w:r>
        <w:r w:rsidR="005C33CA">
          <w:rPr>
            <w:webHidden/>
          </w:rPr>
          <w:fldChar w:fldCharType="end"/>
        </w:r>
      </w:hyperlink>
    </w:p>
    <w:p w:rsidR="005C33CA" w:rsidRDefault="00A01F9C">
      <w:pPr>
        <w:pStyle w:val="TOC3"/>
        <w:rPr>
          <w:rFonts w:eastAsiaTheme="minorEastAsia" w:cstheme="minorBidi"/>
          <w:b w:val="0"/>
          <w:sz w:val="22"/>
          <w:szCs w:val="22"/>
          <w:lang w:val="en-IN" w:eastAsia="en-IN"/>
        </w:rPr>
      </w:pPr>
      <w:hyperlink w:anchor="_Toc413664829" w:history="1">
        <w:r w:rsidR="005C33CA" w:rsidRPr="00B9774B">
          <w:rPr>
            <w:rStyle w:val="Hyperlink"/>
          </w:rPr>
          <w:t>3.2.2</w:t>
        </w:r>
        <w:r w:rsidR="005C33CA">
          <w:rPr>
            <w:rFonts w:eastAsiaTheme="minorEastAsia" w:cstheme="minorBidi"/>
            <w:b w:val="0"/>
            <w:sz w:val="22"/>
            <w:szCs w:val="22"/>
            <w:lang w:val="en-IN" w:eastAsia="en-IN"/>
          </w:rPr>
          <w:tab/>
        </w:r>
        <w:r w:rsidR="005C33CA" w:rsidRPr="00B9774B">
          <w:rPr>
            <w:rStyle w:val="Hyperlink"/>
          </w:rPr>
          <w:t>Security and User Access Control</w:t>
        </w:r>
        <w:r w:rsidR="005C33CA">
          <w:rPr>
            <w:webHidden/>
          </w:rPr>
          <w:tab/>
        </w:r>
        <w:r w:rsidR="005C33CA">
          <w:rPr>
            <w:webHidden/>
          </w:rPr>
          <w:fldChar w:fldCharType="begin"/>
        </w:r>
        <w:r w:rsidR="005C33CA">
          <w:rPr>
            <w:webHidden/>
          </w:rPr>
          <w:instrText xml:space="preserve"> PAGEREF _Toc413664829 \h </w:instrText>
        </w:r>
        <w:r w:rsidR="005C33CA">
          <w:rPr>
            <w:webHidden/>
          </w:rPr>
        </w:r>
        <w:r w:rsidR="005C33CA">
          <w:rPr>
            <w:webHidden/>
          </w:rPr>
          <w:fldChar w:fldCharType="separate"/>
        </w:r>
        <w:r w:rsidR="005C33CA">
          <w:rPr>
            <w:webHidden/>
          </w:rPr>
          <w:t>27</w:t>
        </w:r>
        <w:r w:rsidR="005C33CA">
          <w:rPr>
            <w:webHidden/>
          </w:rPr>
          <w:fldChar w:fldCharType="end"/>
        </w:r>
      </w:hyperlink>
    </w:p>
    <w:p w:rsidR="005C33CA" w:rsidRDefault="00A01F9C">
      <w:pPr>
        <w:pStyle w:val="TOC3"/>
        <w:rPr>
          <w:rFonts w:eastAsiaTheme="minorEastAsia" w:cstheme="minorBidi"/>
          <w:b w:val="0"/>
          <w:sz w:val="22"/>
          <w:szCs w:val="22"/>
          <w:lang w:val="en-IN" w:eastAsia="en-IN"/>
        </w:rPr>
      </w:pPr>
      <w:hyperlink w:anchor="_Toc413664830" w:history="1">
        <w:r w:rsidR="005C33CA" w:rsidRPr="00B9774B">
          <w:rPr>
            <w:rStyle w:val="Hyperlink"/>
          </w:rPr>
          <w:t>3.2.3</w:t>
        </w:r>
        <w:r w:rsidR="005C33CA">
          <w:rPr>
            <w:rFonts w:eastAsiaTheme="minorEastAsia" w:cstheme="minorBidi"/>
            <w:b w:val="0"/>
            <w:sz w:val="22"/>
            <w:szCs w:val="22"/>
            <w:lang w:val="en-IN" w:eastAsia="en-IN"/>
          </w:rPr>
          <w:tab/>
        </w:r>
        <w:r w:rsidR="005C33CA" w:rsidRPr="00B9774B">
          <w:rPr>
            <w:rStyle w:val="Hyperlink"/>
          </w:rPr>
          <w:t>General Reporting Requirements</w:t>
        </w:r>
        <w:r w:rsidR="005C33CA">
          <w:rPr>
            <w:webHidden/>
          </w:rPr>
          <w:tab/>
        </w:r>
        <w:r w:rsidR="005C33CA">
          <w:rPr>
            <w:webHidden/>
          </w:rPr>
          <w:fldChar w:fldCharType="begin"/>
        </w:r>
        <w:r w:rsidR="005C33CA">
          <w:rPr>
            <w:webHidden/>
          </w:rPr>
          <w:instrText xml:space="preserve"> PAGEREF _Toc413664830 \h </w:instrText>
        </w:r>
        <w:r w:rsidR="005C33CA">
          <w:rPr>
            <w:webHidden/>
          </w:rPr>
        </w:r>
        <w:r w:rsidR="005C33CA">
          <w:rPr>
            <w:webHidden/>
          </w:rPr>
          <w:fldChar w:fldCharType="separate"/>
        </w:r>
        <w:r w:rsidR="005C33CA">
          <w:rPr>
            <w:webHidden/>
          </w:rPr>
          <w:t>28</w:t>
        </w:r>
        <w:r w:rsidR="005C33CA">
          <w:rPr>
            <w:webHidden/>
          </w:rPr>
          <w:fldChar w:fldCharType="end"/>
        </w:r>
      </w:hyperlink>
    </w:p>
    <w:p w:rsidR="005C33CA" w:rsidRDefault="00A01F9C">
      <w:pPr>
        <w:pStyle w:val="TOC3"/>
        <w:rPr>
          <w:rFonts w:eastAsiaTheme="minorEastAsia" w:cstheme="minorBidi"/>
          <w:b w:val="0"/>
          <w:sz w:val="22"/>
          <w:szCs w:val="22"/>
          <w:lang w:val="en-IN" w:eastAsia="en-IN"/>
        </w:rPr>
      </w:pPr>
      <w:hyperlink w:anchor="_Toc413664831" w:history="1">
        <w:r w:rsidR="005C33CA" w:rsidRPr="00B9774B">
          <w:rPr>
            <w:rStyle w:val="Hyperlink"/>
          </w:rPr>
          <w:t>3.2.4</w:t>
        </w:r>
        <w:r w:rsidR="005C33CA">
          <w:rPr>
            <w:rFonts w:eastAsiaTheme="minorEastAsia" w:cstheme="minorBidi"/>
            <w:b w:val="0"/>
            <w:sz w:val="22"/>
            <w:szCs w:val="22"/>
            <w:lang w:val="en-IN" w:eastAsia="en-IN"/>
          </w:rPr>
          <w:tab/>
        </w:r>
        <w:r w:rsidR="005C33CA" w:rsidRPr="00B9774B">
          <w:rPr>
            <w:rStyle w:val="Hyperlink"/>
          </w:rPr>
          <w:t>Backup and Archiving</w:t>
        </w:r>
        <w:r w:rsidR="005C33CA">
          <w:rPr>
            <w:webHidden/>
          </w:rPr>
          <w:tab/>
        </w:r>
        <w:r w:rsidR="005C33CA">
          <w:rPr>
            <w:webHidden/>
          </w:rPr>
          <w:fldChar w:fldCharType="begin"/>
        </w:r>
        <w:r w:rsidR="005C33CA">
          <w:rPr>
            <w:webHidden/>
          </w:rPr>
          <w:instrText xml:space="preserve"> PAGEREF _Toc413664831 \h </w:instrText>
        </w:r>
        <w:r w:rsidR="005C33CA">
          <w:rPr>
            <w:webHidden/>
          </w:rPr>
        </w:r>
        <w:r w:rsidR="005C33CA">
          <w:rPr>
            <w:webHidden/>
          </w:rPr>
          <w:fldChar w:fldCharType="separate"/>
        </w:r>
        <w:r w:rsidR="005C33CA">
          <w:rPr>
            <w:webHidden/>
          </w:rPr>
          <w:t>29</w:t>
        </w:r>
        <w:r w:rsidR="005C33CA">
          <w:rPr>
            <w:webHidden/>
          </w:rPr>
          <w:fldChar w:fldCharType="end"/>
        </w:r>
      </w:hyperlink>
    </w:p>
    <w:p w:rsidR="005C33CA" w:rsidRDefault="00A01F9C">
      <w:pPr>
        <w:pStyle w:val="TOC2"/>
        <w:tabs>
          <w:tab w:val="left" w:pos="880"/>
          <w:tab w:val="right" w:leader="underscore" w:pos="9350"/>
        </w:tabs>
        <w:rPr>
          <w:rFonts w:eastAsiaTheme="minorEastAsia" w:cstheme="minorBidi"/>
          <w:b w:val="0"/>
          <w:bCs w:val="0"/>
          <w:noProof/>
          <w:lang w:val="en-IN" w:eastAsia="en-IN"/>
        </w:rPr>
      </w:pPr>
      <w:hyperlink w:anchor="_Toc413664832" w:history="1">
        <w:r w:rsidR="005C33CA" w:rsidRPr="00B9774B">
          <w:rPr>
            <w:rStyle w:val="Hyperlink"/>
            <w:noProof/>
          </w:rPr>
          <w:t>3.3</w:t>
        </w:r>
        <w:r w:rsidR="005C33CA">
          <w:rPr>
            <w:rFonts w:eastAsiaTheme="minorEastAsia" w:cstheme="minorBidi"/>
            <w:b w:val="0"/>
            <w:bCs w:val="0"/>
            <w:noProof/>
            <w:lang w:val="en-IN" w:eastAsia="en-IN"/>
          </w:rPr>
          <w:tab/>
        </w:r>
        <w:r w:rsidR="005C33CA" w:rsidRPr="00B9774B">
          <w:rPr>
            <w:rStyle w:val="Hyperlink"/>
            <w:noProof/>
          </w:rPr>
          <w:t>Non-Functional Requirements</w:t>
        </w:r>
        <w:r w:rsidR="005C33CA">
          <w:rPr>
            <w:noProof/>
            <w:webHidden/>
          </w:rPr>
          <w:tab/>
        </w:r>
        <w:r w:rsidR="005C33CA">
          <w:rPr>
            <w:noProof/>
            <w:webHidden/>
          </w:rPr>
          <w:fldChar w:fldCharType="begin"/>
        </w:r>
        <w:r w:rsidR="005C33CA">
          <w:rPr>
            <w:noProof/>
            <w:webHidden/>
          </w:rPr>
          <w:instrText xml:space="preserve"> PAGEREF _Toc413664832 \h </w:instrText>
        </w:r>
        <w:r w:rsidR="005C33CA">
          <w:rPr>
            <w:noProof/>
            <w:webHidden/>
          </w:rPr>
        </w:r>
        <w:r w:rsidR="005C33CA">
          <w:rPr>
            <w:noProof/>
            <w:webHidden/>
          </w:rPr>
          <w:fldChar w:fldCharType="separate"/>
        </w:r>
        <w:r w:rsidR="005C33CA">
          <w:rPr>
            <w:noProof/>
            <w:webHidden/>
          </w:rPr>
          <w:t>30</w:t>
        </w:r>
        <w:r w:rsidR="005C33CA">
          <w:rPr>
            <w:noProof/>
            <w:webHidden/>
          </w:rPr>
          <w:fldChar w:fldCharType="end"/>
        </w:r>
      </w:hyperlink>
    </w:p>
    <w:p w:rsidR="005C33CA" w:rsidRDefault="00A01F9C">
      <w:pPr>
        <w:pStyle w:val="TOC3"/>
        <w:rPr>
          <w:rFonts w:eastAsiaTheme="minorEastAsia" w:cstheme="minorBidi"/>
          <w:b w:val="0"/>
          <w:sz w:val="22"/>
          <w:szCs w:val="22"/>
          <w:lang w:val="en-IN" w:eastAsia="en-IN"/>
        </w:rPr>
      </w:pPr>
      <w:hyperlink w:anchor="_Toc413664833" w:history="1">
        <w:r w:rsidR="005C33CA" w:rsidRPr="00B9774B">
          <w:rPr>
            <w:rStyle w:val="Hyperlink"/>
          </w:rPr>
          <w:t>3.3.1</w:t>
        </w:r>
        <w:r w:rsidR="005C33CA">
          <w:rPr>
            <w:rFonts w:eastAsiaTheme="minorEastAsia" w:cstheme="minorBidi"/>
            <w:b w:val="0"/>
            <w:sz w:val="22"/>
            <w:szCs w:val="22"/>
            <w:lang w:val="en-IN" w:eastAsia="en-IN"/>
          </w:rPr>
          <w:tab/>
        </w:r>
        <w:r w:rsidR="005C33CA" w:rsidRPr="00B9774B">
          <w:rPr>
            <w:rStyle w:val="Hyperlink"/>
          </w:rPr>
          <w:t>Packaging and Installation Requirements</w:t>
        </w:r>
        <w:r w:rsidR="005C33CA">
          <w:rPr>
            <w:webHidden/>
          </w:rPr>
          <w:tab/>
        </w:r>
        <w:r w:rsidR="005C33CA">
          <w:rPr>
            <w:webHidden/>
          </w:rPr>
          <w:fldChar w:fldCharType="begin"/>
        </w:r>
        <w:r w:rsidR="005C33CA">
          <w:rPr>
            <w:webHidden/>
          </w:rPr>
          <w:instrText xml:space="preserve"> PAGEREF _Toc413664833 \h </w:instrText>
        </w:r>
        <w:r w:rsidR="005C33CA">
          <w:rPr>
            <w:webHidden/>
          </w:rPr>
        </w:r>
        <w:r w:rsidR="005C33CA">
          <w:rPr>
            <w:webHidden/>
          </w:rPr>
          <w:fldChar w:fldCharType="separate"/>
        </w:r>
        <w:r w:rsidR="005C33CA">
          <w:rPr>
            <w:webHidden/>
          </w:rPr>
          <w:t>30</w:t>
        </w:r>
        <w:r w:rsidR="005C33CA">
          <w:rPr>
            <w:webHidden/>
          </w:rPr>
          <w:fldChar w:fldCharType="end"/>
        </w:r>
      </w:hyperlink>
    </w:p>
    <w:p w:rsidR="005C33CA" w:rsidRDefault="00A01F9C">
      <w:pPr>
        <w:pStyle w:val="TOC3"/>
        <w:rPr>
          <w:rFonts w:eastAsiaTheme="minorEastAsia" w:cstheme="minorBidi"/>
          <w:b w:val="0"/>
          <w:sz w:val="22"/>
          <w:szCs w:val="22"/>
          <w:lang w:val="en-IN" w:eastAsia="en-IN"/>
        </w:rPr>
      </w:pPr>
      <w:hyperlink w:anchor="_Toc413664834" w:history="1">
        <w:r w:rsidR="005C33CA" w:rsidRPr="00B9774B">
          <w:rPr>
            <w:rStyle w:val="Hyperlink"/>
          </w:rPr>
          <w:t>3.3.2</w:t>
        </w:r>
        <w:r w:rsidR="005C33CA">
          <w:rPr>
            <w:rFonts w:eastAsiaTheme="minorEastAsia" w:cstheme="minorBidi"/>
            <w:b w:val="0"/>
            <w:sz w:val="22"/>
            <w:szCs w:val="22"/>
            <w:lang w:val="en-IN" w:eastAsia="en-IN"/>
          </w:rPr>
          <w:tab/>
        </w:r>
        <w:r w:rsidR="005C33CA" w:rsidRPr="00B9774B">
          <w:rPr>
            <w:rStyle w:val="Hyperlink"/>
          </w:rPr>
          <w:t>Deployment Requirements</w:t>
        </w:r>
        <w:r w:rsidR="005C33CA">
          <w:rPr>
            <w:webHidden/>
          </w:rPr>
          <w:tab/>
        </w:r>
        <w:r w:rsidR="005C33CA">
          <w:rPr>
            <w:webHidden/>
          </w:rPr>
          <w:fldChar w:fldCharType="begin"/>
        </w:r>
        <w:r w:rsidR="005C33CA">
          <w:rPr>
            <w:webHidden/>
          </w:rPr>
          <w:instrText xml:space="preserve"> PAGEREF _Toc413664834 \h </w:instrText>
        </w:r>
        <w:r w:rsidR="005C33CA">
          <w:rPr>
            <w:webHidden/>
          </w:rPr>
        </w:r>
        <w:r w:rsidR="005C33CA">
          <w:rPr>
            <w:webHidden/>
          </w:rPr>
          <w:fldChar w:fldCharType="separate"/>
        </w:r>
        <w:r w:rsidR="005C33CA">
          <w:rPr>
            <w:webHidden/>
          </w:rPr>
          <w:t>30</w:t>
        </w:r>
        <w:r w:rsidR="005C33CA">
          <w:rPr>
            <w:webHidden/>
          </w:rPr>
          <w:fldChar w:fldCharType="end"/>
        </w:r>
      </w:hyperlink>
    </w:p>
    <w:p w:rsidR="005C33CA" w:rsidRDefault="00A01F9C">
      <w:pPr>
        <w:pStyle w:val="TOC3"/>
        <w:rPr>
          <w:rFonts w:eastAsiaTheme="minorEastAsia" w:cstheme="minorBidi"/>
          <w:b w:val="0"/>
          <w:sz w:val="22"/>
          <w:szCs w:val="22"/>
          <w:lang w:val="en-IN" w:eastAsia="en-IN"/>
        </w:rPr>
      </w:pPr>
      <w:hyperlink w:anchor="_Toc413664835" w:history="1">
        <w:r w:rsidR="005C33CA" w:rsidRPr="00B9774B">
          <w:rPr>
            <w:rStyle w:val="Hyperlink"/>
          </w:rPr>
          <w:t>3.3.3</w:t>
        </w:r>
        <w:r w:rsidR="005C33CA">
          <w:rPr>
            <w:rFonts w:eastAsiaTheme="minorEastAsia" w:cstheme="minorBidi"/>
            <w:b w:val="0"/>
            <w:sz w:val="22"/>
            <w:szCs w:val="22"/>
            <w:lang w:val="en-IN" w:eastAsia="en-IN"/>
          </w:rPr>
          <w:tab/>
        </w:r>
        <w:r w:rsidR="005C33CA" w:rsidRPr="00B9774B">
          <w:rPr>
            <w:rStyle w:val="Hyperlink"/>
          </w:rPr>
          <w:t>Mobile Number Portability</w:t>
        </w:r>
        <w:r w:rsidR="005C33CA">
          <w:rPr>
            <w:webHidden/>
          </w:rPr>
          <w:tab/>
        </w:r>
        <w:r w:rsidR="005C33CA">
          <w:rPr>
            <w:webHidden/>
          </w:rPr>
          <w:fldChar w:fldCharType="begin"/>
        </w:r>
        <w:r w:rsidR="005C33CA">
          <w:rPr>
            <w:webHidden/>
          </w:rPr>
          <w:instrText xml:space="preserve"> PAGEREF _Toc413664835 \h </w:instrText>
        </w:r>
        <w:r w:rsidR="005C33CA">
          <w:rPr>
            <w:webHidden/>
          </w:rPr>
        </w:r>
        <w:r w:rsidR="005C33CA">
          <w:rPr>
            <w:webHidden/>
          </w:rPr>
          <w:fldChar w:fldCharType="separate"/>
        </w:r>
        <w:r w:rsidR="005C33CA">
          <w:rPr>
            <w:webHidden/>
          </w:rPr>
          <w:t>31</w:t>
        </w:r>
        <w:r w:rsidR="005C33CA">
          <w:rPr>
            <w:webHidden/>
          </w:rPr>
          <w:fldChar w:fldCharType="end"/>
        </w:r>
      </w:hyperlink>
    </w:p>
    <w:p w:rsidR="005C33CA" w:rsidRDefault="00A01F9C">
      <w:pPr>
        <w:pStyle w:val="TOC3"/>
        <w:rPr>
          <w:rFonts w:eastAsiaTheme="minorEastAsia" w:cstheme="minorBidi"/>
          <w:b w:val="0"/>
          <w:sz w:val="22"/>
          <w:szCs w:val="22"/>
          <w:lang w:val="en-IN" w:eastAsia="en-IN"/>
        </w:rPr>
      </w:pPr>
      <w:hyperlink w:anchor="_Toc413664836" w:history="1">
        <w:r w:rsidR="005C33CA" w:rsidRPr="00B9774B">
          <w:rPr>
            <w:rStyle w:val="Hyperlink"/>
          </w:rPr>
          <w:t>3.3.4</w:t>
        </w:r>
        <w:r w:rsidR="005C33CA">
          <w:rPr>
            <w:rFonts w:eastAsiaTheme="minorEastAsia" w:cstheme="minorBidi"/>
            <w:b w:val="0"/>
            <w:sz w:val="22"/>
            <w:szCs w:val="22"/>
            <w:lang w:val="en-IN" w:eastAsia="en-IN"/>
          </w:rPr>
          <w:tab/>
        </w:r>
        <w:r w:rsidR="005C33CA" w:rsidRPr="00B9774B">
          <w:rPr>
            <w:rStyle w:val="Hyperlink"/>
          </w:rPr>
          <w:t>Maintainability and Extensibility Requirements</w:t>
        </w:r>
        <w:r w:rsidR="005C33CA">
          <w:rPr>
            <w:webHidden/>
          </w:rPr>
          <w:tab/>
        </w:r>
        <w:r w:rsidR="005C33CA">
          <w:rPr>
            <w:webHidden/>
          </w:rPr>
          <w:fldChar w:fldCharType="begin"/>
        </w:r>
        <w:r w:rsidR="005C33CA">
          <w:rPr>
            <w:webHidden/>
          </w:rPr>
          <w:instrText xml:space="preserve"> PAGEREF _Toc413664836 \h </w:instrText>
        </w:r>
        <w:r w:rsidR="005C33CA">
          <w:rPr>
            <w:webHidden/>
          </w:rPr>
        </w:r>
        <w:r w:rsidR="005C33CA">
          <w:rPr>
            <w:webHidden/>
          </w:rPr>
          <w:fldChar w:fldCharType="separate"/>
        </w:r>
        <w:r w:rsidR="005C33CA">
          <w:rPr>
            <w:webHidden/>
          </w:rPr>
          <w:t>32</w:t>
        </w:r>
        <w:r w:rsidR="005C33CA">
          <w:rPr>
            <w:webHidden/>
          </w:rPr>
          <w:fldChar w:fldCharType="end"/>
        </w:r>
      </w:hyperlink>
    </w:p>
    <w:p w:rsidR="005C33CA" w:rsidRDefault="00A01F9C">
      <w:pPr>
        <w:pStyle w:val="TOC3"/>
        <w:rPr>
          <w:rFonts w:eastAsiaTheme="minorEastAsia" w:cstheme="minorBidi"/>
          <w:b w:val="0"/>
          <w:sz w:val="22"/>
          <w:szCs w:val="22"/>
          <w:lang w:val="en-IN" w:eastAsia="en-IN"/>
        </w:rPr>
      </w:pPr>
      <w:hyperlink w:anchor="_Toc413664837" w:history="1">
        <w:r w:rsidR="005C33CA" w:rsidRPr="00B9774B">
          <w:rPr>
            <w:rStyle w:val="Hyperlink"/>
          </w:rPr>
          <w:t>3.3.5</w:t>
        </w:r>
        <w:r w:rsidR="005C33CA">
          <w:rPr>
            <w:rFonts w:eastAsiaTheme="minorEastAsia" w:cstheme="minorBidi"/>
            <w:b w:val="0"/>
            <w:sz w:val="22"/>
            <w:szCs w:val="22"/>
            <w:lang w:val="en-IN" w:eastAsia="en-IN"/>
          </w:rPr>
          <w:tab/>
        </w:r>
        <w:r w:rsidR="005C33CA" w:rsidRPr="00B9774B">
          <w:rPr>
            <w:rStyle w:val="Hyperlink"/>
          </w:rPr>
          <w:t>Logging and Debugging Requirements</w:t>
        </w:r>
        <w:r w:rsidR="005C33CA">
          <w:rPr>
            <w:webHidden/>
          </w:rPr>
          <w:tab/>
        </w:r>
        <w:r w:rsidR="005C33CA">
          <w:rPr>
            <w:webHidden/>
          </w:rPr>
          <w:fldChar w:fldCharType="begin"/>
        </w:r>
        <w:r w:rsidR="005C33CA">
          <w:rPr>
            <w:webHidden/>
          </w:rPr>
          <w:instrText xml:space="preserve"> PAGEREF _Toc413664837 \h </w:instrText>
        </w:r>
        <w:r w:rsidR="005C33CA">
          <w:rPr>
            <w:webHidden/>
          </w:rPr>
        </w:r>
        <w:r w:rsidR="005C33CA">
          <w:rPr>
            <w:webHidden/>
          </w:rPr>
          <w:fldChar w:fldCharType="separate"/>
        </w:r>
        <w:r w:rsidR="005C33CA">
          <w:rPr>
            <w:webHidden/>
          </w:rPr>
          <w:t>32</w:t>
        </w:r>
        <w:r w:rsidR="005C33CA">
          <w:rPr>
            <w:webHidden/>
          </w:rPr>
          <w:fldChar w:fldCharType="end"/>
        </w:r>
      </w:hyperlink>
    </w:p>
    <w:p w:rsidR="005C33CA" w:rsidRDefault="00A01F9C">
      <w:pPr>
        <w:pStyle w:val="TOC3"/>
        <w:rPr>
          <w:rFonts w:eastAsiaTheme="minorEastAsia" w:cstheme="minorBidi"/>
          <w:b w:val="0"/>
          <w:sz w:val="22"/>
          <w:szCs w:val="22"/>
          <w:lang w:val="en-IN" w:eastAsia="en-IN"/>
        </w:rPr>
      </w:pPr>
      <w:hyperlink w:anchor="_Toc413664838" w:history="1">
        <w:r w:rsidR="005C33CA" w:rsidRPr="00B9774B">
          <w:rPr>
            <w:rStyle w:val="Hyperlink"/>
          </w:rPr>
          <w:t>3.3.6</w:t>
        </w:r>
        <w:r w:rsidR="005C33CA">
          <w:rPr>
            <w:rFonts w:eastAsiaTheme="minorEastAsia" w:cstheme="minorBidi"/>
            <w:b w:val="0"/>
            <w:sz w:val="22"/>
            <w:szCs w:val="22"/>
            <w:lang w:val="en-IN" w:eastAsia="en-IN"/>
          </w:rPr>
          <w:tab/>
        </w:r>
        <w:r w:rsidR="005C33CA" w:rsidRPr="00B9774B">
          <w:rPr>
            <w:rStyle w:val="Hyperlink"/>
          </w:rPr>
          <w:t>Availability Requirements</w:t>
        </w:r>
        <w:r w:rsidR="005C33CA">
          <w:rPr>
            <w:webHidden/>
          </w:rPr>
          <w:tab/>
        </w:r>
        <w:r w:rsidR="005C33CA">
          <w:rPr>
            <w:webHidden/>
          </w:rPr>
          <w:fldChar w:fldCharType="begin"/>
        </w:r>
        <w:r w:rsidR="005C33CA">
          <w:rPr>
            <w:webHidden/>
          </w:rPr>
          <w:instrText xml:space="preserve"> PAGEREF _Toc413664838 \h </w:instrText>
        </w:r>
        <w:r w:rsidR="005C33CA">
          <w:rPr>
            <w:webHidden/>
          </w:rPr>
        </w:r>
        <w:r w:rsidR="005C33CA">
          <w:rPr>
            <w:webHidden/>
          </w:rPr>
          <w:fldChar w:fldCharType="separate"/>
        </w:r>
        <w:r w:rsidR="005C33CA">
          <w:rPr>
            <w:webHidden/>
          </w:rPr>
          <w:t>33</w:t>
        </w:r>
        <w:r w:rsidR="005C33CA">
          <w:rPr>
            <w:webHidden/>
          </w:rPr>
          <w:fldChar w:fldCharType="end"/>
        </w:r>
      </w:hyperlink>
    </w:p>
    <w:p w:rsidR="005C33CA" w:rsidRDefault="00A01F9C">
      <w:pPr>
        <w:pStyle w:val="TOC1"/>
        <w:tabs>
          <w:tab w:val="left" w:pos="440"/>
          <w:tab w:val="right" w:leader="underscore" w:pos="9350"/>
        </w:tabs>
        <w:rPr>
          <w:rFonts w:eastAsiaTheme="minorEastAsia" w:cstheme="minorBidi"/>
          <w:b w:val="0"/>
          <w:bCs w:val="0"/>
          <w:i w:val="0"/>
          <w:iCs w:val="0"/>
          <w:noProof/>
          <w:sz w:val="22"/>
          <w:szCs w:val="22"/>
          <w:lang w:val="en-IN" w:eastAsia="en-IN"/>
        </w:rPr>
      </w:pPr>
      <w:hyperlink w:anchor="_Toc413664839" w:history="1">
        <w:r w:rsidR="005C33CA" w:rsidRPr="00B9774B">
          <w:rPr>
            <w:rStyle w:val="Hyperlink"/>
            <w:noProof/>
          </w:rPr>
          <w:t>4</w:t>
        </w:r>
        <w:r w:rsidR="005C33CA">
          <w:rPr>
            <w:rFonts w:eastAsiaTheme="minorEastAsia" w:cstheme="minorBidi"/>
            <w:b w:val="0"/>
            <w:bCs w:val="0"/>
            <w:i w:val="0"/>
            <w:iCs w:val="0"/>
            <w:noProof/>
            <w:sz w:val="22"/>
            <w:szCs w:val="22"/>
            <w:lang w:val="en-IN" w:eastAsia="en-IN"/>
          </w:rPr>
          <w:tab/>
        </w:r>
        <w:r w:rsidR="005C33CA" w:rsidRPr="00B9774B">
          <w:rPr>
            <w:rStyle w:val="Hyperlink"/>
            <w:noProof/>
          </w:rPr>
          <w:t>Mobile Academy (MA): Overview and Requirements</w:t>
        </w:r>
        <w:r w:rsidR="005C33CA">
          <w:rPr>
            <w:noProof/>
            <w:webHidden/>
          </w:rPr>
          <w:tab/>
        </w:r>
        <w:r w:rsidR="005C33CA">
          <w:rPr>
            <w:noProof/>
            <w:webHidden/>
          </w:rPr>
          <w:fldChar w:fldCharType="begin"/>
        </w:r>
        <w:r w:rsidR="005C33CA">
          <w:rPr>
            <w:noProof/>
            <w:webHidden/>
          </w:rPr>
          <w:instrText xml:space="preserve"> PAGEREF _Toc413664839 \h </w:instrText>
        </w:r>
        <w:r w:rsidR="005C33CA">
          <w:rPr>
            <w:noProof/>
            <w:webHidden/>
          </w:rPr>
        </w:r>
        <w:r w:rsidR="005C33CA">
          <w:rPr>
            <w:noProof/>
            <w:webHidden/>
          </w:rPr>
          <w:fldChar w:fldCharType="separate"/>
        </w:r>
        <w:r w:rsidR="005C33CA">
          <w:rPr>
            <w:noProof/>
            <w:webHidden/>
          </w:rPr>
          <w:t>34</w:t>
        </w:r>
        <w:r w:rsidR="005C33CA">
          <w:rPr>
            <w:noProof/>
            <w:webHidden/>
          </w:rPr>
          <w:fldChar w:fldCharType="end"/>
        </w:r>
      </w:hyperlink>
    </w:p>
    <w:p w:rsidR="005C33CA" w:rsidRDefault="00A01F9C">
      <w:pPr>
        <w:pStyle w:val="TOC2"/>
        <w:tabs>
          <w:tab w:val="left" w:pos="880"/>
          <w:tab w:val="right" w:leader="underscore" w:pos="9350"/>
        </w:tabs>
        <w:rPr>
          <w:rFonts w:eastAsiaTheme="minorEastAsia" w:cstheme="minorBidi"/>
          <w:b w:val="0"/>
          <w:bCs w:val="0"/>
          <w:noProof/>
          <w:lang w:val="en-IN" w:eastAsia="en-IN"/>
        </w:rPr>
      </w:pPr>
      <w:hyperlink w:anchor="_Toc413664840" w:history="1">
        <w:r w:rsidR="005C33CA" w:rsidRPr="00B9774B">
          <w:rPr>
            <w:rStyle w:val="Hyperlink"/>
            <w:noProof/>
          </w:rPr>
          <w:t>4.1</w:t>
        </w:r>
        <w:r w:rsidR="005C33CA">
          <w:rPr>
            <w:rFonts w:eastAsiaTheme="minorEastAsia" w:cstheme="minorBidi"/>
            <w:b w:val="0"/>
            <w:bCs w:val="0"/>
            <w:noProof/>
            <w:lang w:val="en-IN" w:eastAsia="en-IN"/>
          </w:rPr>
          <w:tab/>
        </w:r>
        <w:r w:rsidR="005C33CA" w:rsidRPr="00B9774B">
          <w:rPr>
            <w:rStyle w:val="Hyperlink"/>
            <w:noProof/>
          </w:rPr>
          <w:t>Service Overview</w:t>
        </w:r>
        <w:r w:rsidR="005C33CA">
          <w:rPr>
            <w:noProof/>
            <w:webHidden/>
          </w:rPr>
          <w:tab/>
        </w:r>
        <w:r w:rsidR="005C33CA">
          <w:rPr>
            <w:noProof/>
            <w:webHidden/>
          </w:rPr>
          <w:fldChar w:fldCharType="begin"/>
        </w:r>
        <w:r w:rsidR="005C33CA">
          <w:rPr>
            <w:noProof/>
            <w:webHidden/>
          </w:rPr>
          <w:instrText xml:space="preserve"> PAGEREF _Toc413664840 \h </w:instrText>
        </w:r>
        <w:r w:rsidR="005C33CA">
          <w:rPr>
            <w:noProof/>
            <w:webHidden/>
          </w:rPr>
        </w:r>
        <w:r w:rsidR="005C33CA">
          <w:rPr>
            <w:noProof/>
            <w:webHidden/>
          </w:rPr>
          <w:fldChar w:fldCharType="separate"/>
        </w:r>
        <w:r w:rsidR="005C33CA">
          <w:rPr>
            <w:noProof/>
            <w:webHidden/>
          </w:rPr>
          <w:t>34</w:t>
        </w:r>
        <w:r w:rsidR="005C33CA">
          <w:rPr>
            <w:noProof/>
            <w:webHidden/>
          </w:rPr>
          <w:fldChar w:fldCharType="end"/>
        </w:r>
      </w:hyperlink>
    </w:p>
    <w:p w:rsidR="005C33CA" w:rsidRDefault="00A01F9C">
      <w:pPr>
        <w:pStyle w:val="TOC2"/>
        <w:tabs>
          <w:tab w:val="left" w:pos="880"/>
          <w:tab w:val="right" w:leader="underscore" w:pos="9350"/>
        </w:tabs>
        <w:rPr>
          <w:rFonts w:eastAsiaTheme="minorEastAsia" w:cstheme="minorBidi"/>
          <w:b w:val="0"/>
          <w:bCs w:val="0"/>
          <w:noProof/>
          <w:lang w:val="en-IN" w:eastAsia="en-IN"/>
        </w:rPr>
      </w:pPr>
      <w:hyperlink w:anchor="_Toc413664841" w:history="1">
        <w:r w:rsidR="005C33CA" w:rsidRPr="00B9774B">
          <w:rPr>
            <w:rStyle w:val="Hyperlink"/>
            <w:noProof/>
          </w:rPr>
          <w:t>4.2</w:t>
        </w:r>
        <w:r w:rsidR="005C33CA">
          <w:rPr>
            <w:rFonts w:eastAsiaTheme="minorEastAsia" w:cstheme="minorBidi"/>
            <w:b w:val="0"/>
            <w:bCs w:val="0"/>
            <w:noProof/>
            <w:lang w:val="en-IN" w:eastAsia="en-IN"/>
          </w:rPr>
          <w:tab/>
        </w:r>
        <w:r w:rsidR="005C33CA" w:rsidRPr="00B9774B">
          <w:rPr>
            <w:rStyle w:val="Hyperlink"/>
            <w:noProof/>
          </w:rPr>
          <w:t>Functional Requirements</w:t>
        </w:r>
        <w:r w:rsidR="005C33CA">
          <w:rPr>
            <w:noProof/>
            <w:webHidden/>
          </w:rPr>
          <w:tab/>
        </w:r>
        <w:r w:rsidR="005C33CA">
          <w:rPr>
            <w:noProof/>
            <w:webHidden/>
          </w:rPr>
          <w:fldChar w:fldCharType="begin"/>
        </w:r>
        <w:r w:rsidR="005C33CA">
          <w:rPr>
            <w:noProof/>
            <w:webHidden/>
          </w:rPr>
          <w:instrText xml:space="preserve"> PAGEREF _Toc413664841 \h </w:instrText>
        </w:r>
        <w:r w:rsidR="005C33CA">
          <w:rPr>
            <w:noProof/>
            <w:webHidden/>
          </w:rPr>
        </w:r>
        <w:r w:rsidR="005C33CA">
          <w:rPr>
            <w:noProof/>
            <w:webHidden/>
          </w:rPr>
          <w:fldChar w:fldCharType="separate"/>
        </w:r>
        <w:r w:rsidR="005C33CA">
          <w:rPr>
            <w:noProof/>
            <w:webHidden/>
          </w:rPr>
          <w:t>34</w:t>
        </w:r>
        <w:r w:rsidR="005C33CA">
          <w:rPr>
            <w:noProof/>
            <w:webHidden/>
          </w:rPr>
          <w:fldChar w:fldCharType="end"/>
        </w:r>
      </w:hyperlink>
    </w:p>
    <w:p w:rsidR="005C33CA" w:rsidRDefault="00A01F9C">
      <w:pPr>
        <w:pStyle w:val="TOC3"/>
        <w:rPr>
          <w:rFonts w:eastAsiaTheme="minorEastAsia" w:cstheme="minorBidi"/>
          <w:b w:val="0"/>
          <w:sz w:val="22"/>
          <w:szCs w:val="22"/>
          <w:lang w:val="en-IN" w:eastAsia="en-IN"/>
        </w:rPr>
      </w:pPr>
      <w:hyperlink w:anchor="_Toc413664842" w:history="1">
        <w:r w:rsidR="005C33CA" w:rsidRPr="00B9774B">
          <w:rPr>
            <w:rStyle w:val="Hyperlink"/>
          </w:rPr>
          <w:t>4.2.1</w:t>
        </w:r>
        <w:r w:rsidR="005C33CA">
          <w:rPr>
            <w:rFonts w:eastAsiaTheme="minorEastAsia" w:cstheme="minorBidi"/>
            <w:b w:val="0"/>
            <w:sz w:val="22"/>
            <w:szCs w:val="22"/>
            <w:lang w:val="en-IN" w:eastAsia="en-IN"/>
          </w:rPr>
          <w:tab/>
        </w:r>
        <w:r w:rsidR="005C33CA" w:rsidRPr="00B9774B">
          <w:rPr>
            <w:rStyle w:val="Hyperlink"/>
          </w:rPr>
          <w:t>Service Access</w:t>
        </w:r>
        <w:r w:rsidR="005C33CA">
          <w:rPr>
            <w:webHidden/>
          </w:rPr>
          <w:tab/>
        </w:r>
        <w:r w:rsidR="005C33CA">
          <w:rPr>
            <w:webHidden/>
          </w:rPr>
          <w:fldChar w:fldCharType="begin"/>
        </w:r>
        <w:r w:rsidR="005C33CA">
          <w:rPr>
            <w:webHidden/>
          </w:rPr>
          <w:instrText xml:space="preserve"> PAGEREF _Toc413664842 \h </w:instrText>
        </w:r>
        <w:r w:rsidR="005C33CA">
          <w:rPr>
            <w:webHidden/>
          </w:rPr>
        </w:r>
        <w:r w:rsidR="005C33CA">
          <w:rPr>
            <w:webHidden/>
          </w:rPr>
          <w:fldChar w:fldCharType="separate"/>
        </w:r>
        <w:r w:rsidR="005C33CA">
          <w:rPr>
            <w:webHidden/>
          </w:rPr>
          <w:t>34</w:t>
        </w:r>
        <w:r w:rsidR="005C33CA">
          <w:rPr>
            <w:webHidden/>
          </w:rPr>
          <w:fldChar w:fldCharType="end"/>
        </w:r>
      </w:hyperlink>
    </w:p>
    <w:p w:rsidR="005C33CA" w:rsidRDefault="00A01F9C">
      <w:pPr>
        <w:pStyle w:val="TOC3"/>
        <w:rPr>
          <w:rFonts w:eastAsiaTheme="minorEastAsia" w:cstheme="minorBidi"/>
          <w:b w:val="0"/>
          <w:sz w:val="22"/>
          <w:szCs w:val="22"/>
          <w:lang w:val="en-IN" w:eastAsia="en-IN"/>
        </w:rPr>
      </w:pPr>
      <w:hyperlink w:anchor="_Toc413664843" w:history="1">
        <w:r w:rsidR="005C33CA" w:rsidRPr="00B9774B">
          <w:rPr>
            <w:rStyle w:val="Hyperlink"/>
          </w:rPr>
          <w:t>4.2.2</w:t>
        </w:r>
        <w:r w:rsidR="005C33CA">
          <w:rPr>
            <w:rFonts w:eastAsiaTheme="minorEastAsia" w:cstheme="minorBidi"/>
            <w:b w:val="0"/>
            <w:sz w:val="22"/>
            <w:szCs w:val="22"/>
            <w:lang w:val="en-IN" w:eastAsia="en-IN"/>
          </w:rPr>
          <w:tab/>
        </w:r>
        <w:r w:rsidR="005C33CA" w:rsidRPr="00B9774B">
          <w:rPr>
            <w:rStyle w:val="Hyperlink"/>
          </w:rPr>
          <w:t>Course Structure &amp; Certification</w:t>
        </w:r>
        <w:r w:rsidR="005C33CA">
          <w:rPr>
            <w:webHidden/>
          </w:rPr>
          <w:tab/>
        </w:r>
        <w:r w:rsidR="005C33CA">
          <w:rPr>
            <w:webHidden/>
          </w:rPr>
          <w:fldChar w:fldCharType="begin"/>
        </w:r>
        <w:r w:rsidR="005C33CA">
          <w:rPr>
            <w:webHidden/>
          </w:rPr>
          <w:instrText xml:space="preserve"> PAGEREF _Toc413664843 \h </w:instrText>
        </w:r>
        <w:r w:rsidR="005C33CA">
          <w:rPr>
            <w:webHidden/>
          </w:rPr>
        </w:r>
        <w:r w:rsidR="005C33CA">
          <w:rPr>
            <w:webHidden/>
          </w:rPr>
          <w:fldChar w:fldCharType="separate"/>
        </w:r>
        <w:r w:rsidR="005C33CA">
          <w:rPr>
            <w:webHidden/>
          </w:rPr>
          <w:t>34</w:t>
        </w:r>
        <w:r w:rsidR="005C33CA">
          <w:rPr>
            <w:webHidden/>
          </w:rPr>
          <w:fldChar w:fldCharType="end"/>
        </w:r>
      </w:hyperlink>
    </w:p>
    <w:p w:rsidR="005C33CA" w:rsidRDefault="00A01F9C">
      <w:pPr>
        <w:pStyle w:val="TOC3"/>
        <w:rPr>
          <w:rFonts w:eastAsiaTheme="minorEastAsia" w:cstheme="minorBidi"/>
          <w:b w:val="0"/>
          <w:sz w:val="22"/>
          <w:szCs w:val="22"/>
          <w:lang w:val="en-IN" w:eastAsia="en-IN"/>
        </w:rPr>
      </w:pPr>
      <w:hyperlink w:anchor="_Toc413664844" w:history="1">
        <w:r w:rsidR="005C33CA" w:rsidRPr="00B9774B">
          <w:rPr>
            <w:rStyle w:val="Hyperlink"/>
          </w:rPr>
          <w:t>4.2.3</w:t>
        </w:r>
        <w:r w:rsidR="005C33CA">
          <w:rPr>
            <w:rFonts w:eastAsiaTheme="minorEastAsia" w:cstheme="minorBidi"/>
            <w:b w:val="0"/>
            <w:sz w:val="22"/>
            <w:szCs w:val="22"/>
            <w:lang w:val="en-IN" w:eastAsia="en-IN"/>
          </w:rPr>
          <w:tab/>
        </w:r>
        <w:r w:rsidR="005C33CA" w:rsidRPr="00B9774B">
          <w:rPr>
            <w:rStyle w:val="Hyperlink"/>
          </w:rPr>
          <w:t>IVR Handling</w:t>
        </w:r>
        <w:r w:rsidR="005C33CA">
          <w:rPr>
            <w:webHidden/>
          </w:rPr>
          <w:tab/>
        </w:r>
        <w:r w:rsidR="005C33CA">
          <w:rPr>
            <w:webHidden/>
          </w:rPr>
          <w:fldChar w:fldCharType="begin"/>
        </w:r>
        <w:r w:rsidR="005C33CA">
          <w:rPr>
            <w:webHidden/>
          </w:rPr>
          <w:instrText xml:space="preserve"> PAGEREF _Toc413664844 \h </w:instrText>
        </w:r>
        <w:r w:rsidR="005C33CA">
          <w:rPr>
            <w:webHidden/>
          </w:rPr>
        </w:r>
        <w:r w:rsidR="005C33CA">
          <w:rPr>
            <w:webHidden/>
          </w:rPr>
          <w:fldChar w:fldCharType="separate"/>
        </w:r>
        <w:r w:rsidR="005C33CA">
          <w:rPr>
            <w:webHidden/>
          </w:rPr>
          <w:t>36</w:t>
        </w:r>
        <w:r w:rsidR="005C33CA">
          <w:rPr>
            <w:webHidden/>
          </w:rPr>
          <w:fldChar w:fldCharType="end"/>
        </w:r>
      </w:hyperlink>
    </w:p>
    <w:p w:rsidR="005C33CA" w:rsidRDefault="00A01F9C">
      <w:pPr>
        <w:pStyle w:val="TOC3"/>
        <w:rPr>
          <w:rFonts w:eastAsiaTheme="minorEastAsia" w:cstheme="minorBidi"/>
          <w:b w:val="0"/>
          <w:sz w:val="22"/>
          <w:szCs w:val="22"/>
          <w:lang w:val="en-IN" w:eastAsia="en-IN"/>
        </w:rPr>
      </w:pPr>
      <w:hyperlink w:anchor="_Toc413664845" w:history="1">
        <w:r w:rsidR="005C33CA" w:rsidRPr="00B9774B">
          <w:rPr>
            <w:rStyle w:val="Hyperlink"/>
          </w:rPr>
          <w:t>4.2.4</w:t>
        </w:r>
        <w:r w:rsidR="005C33CA">
          <w:rPr>
            <w:rFonts w:eastAsiaTheme="minorEastAsia" w:cstheme="minorBidi"/>
            <w:b w:val="0"/>
            <w:sz w:val="22"/>
            <w:szCs w:val="22"/>
            <w:lang w:val="en-IN" w:eastAsia="en-IN"/>
          </w:rPr>
          <w:tab/>
        </w:r>
        <w:r w:rsidR="005C33CA" w:rsidRPr="00B9774B">
          <w:rPr>
            <w:rStyle w:val="Hyperlink"/>
          </w:rPr>
          <w:t>Bookmark Handling</w:t>
        </w:r>
        <w:r w:rsidR="005C33CA">
          <w:rPr>
            <w:webHidden/>
          </w:rPr>
          <w:tab/>
        </w:r>
        <w:r w:rsidR="005C33CA">
          <w:rPr>
            <w:webHidden/>
          </w:rPr>
          <w:fldChar w:fldCharType="begin"/>
        </w:r>
        <w:r w:rsidR="005C33CA">
          <w:rPr>
            <w:webHidden/>
          </w:rPr>
          <w:instrText xml:space="preserve"> PAGEREF _Toc413664845 \h </w:instrText>
        </w:r>
        <w:r w:rsidR="005C33CA">
          <w:rPr>
            <w:webHidden/>
          </w:rPr>
        </w:r>
        <w:r w:rsidR="005C33CA">
          <w:rPr>
            <w:webHidden/>
          </w:rPr>
          <w:fldChar w:fldCharType="separate"/>
        </w:r>
        <w:r w:rsidR="005C33CA">
          <w:rPr>
            <w:webHidden/>
          </w:rPr>
          <w:t>37</w:t>
        </w:r>
        <w:r w:rsidR="005C33CA">
          <w:rPr>
            <w:webHidden/>
          </w:rPr>
          <w:fldChar w:fldCharType="end"/>
        </w:r>
      </w:hyperlink>
    </w:p>
    <w:p w:rsidR="005C33CA" w:rsidRDefault="00A01F9C">
      <w:pPr>
        <w:pStyle w:val="TOC3"/>
        <w:rPr>
          <w:rFonts w:eastAsiaTheme="minorEastAsia" w:cstheme="minorBidi"/>
          <w:b w:val="0"/>
          <w:sz w:val="22"/>
          <w:szCs w:val="22"/>
          <w:lang w:val="en-IN" w:eastAsia="en-IN"/>
        </w:rPr>
      </w:pPr>
      <w:hyperlink w:anchor="_Toc413664846" w:history="1">
        <w:r w:rsidR="005C33CA" w:rsidRPr="00B9774B">
          <w:rPr>
            <w:rStyle w:val="Hyperlink"/>
          </w:rPr>
          <w:t>4.2.5</w:t>
        </w:r>
        <w:r w:rsidR="005C33CA">
          <w:rPr>
            <w:rFonts w:eastAsiaTheme="minorEastAsia" w:cstheme="minorBidi"/>
            <w:b w:val="0"/>
            <w:sz w:val="22"/>
            <w:szCs w:val="22"/>
            <w:lang w:val="en-IN" w:eastAsia="en-IN"/>
          </w:rPr>
          <w:tab/>
        </w:r>
        <w:r w:rsidR="005C33CA" w:rsidRPr="00B9774B">
          <w:rPr>
            <w:rStyle w:val="Hyperlink"/>
          </w:rPr>
          <w:t>Reporting</w:t>
        </w:r>
        <w:r w:rsidR="005C33CA">
          <w:rPr>
            <w:webHidden/>
          </w:rPr>
          <w:tab/>
        </w:r>
        <w:r w:rsidR="005C33CA">
          <w:rPr>
            <w:webHidden/>
          </w:rPr>
          <w:fldChar w:fldCharType="begin"/>
        </w:r>
        <w:r w:rsidR="005C33CA">
          <w:rPr>
            <w:webHidden/>
          </w:rPr>
          <w:instrText xml:space="preserve"> PAGEREF _Toc413664846 \h </w:instrText>
        </w:r>
        <w:r w:rsidR="005C33CA">
          <w:rPr>
            <w:webHidden/>
          </w:rPr>
        </w:r>
        <w:r w:rsidR="005C33CA">
          <w:rPr>
            <w:webHidden/>
          </w:rPr>
          <w:fldChar w:fldCharType="separate"/>
        </w:r>
        <w:r w:rsidR="005C33CA">
          <w:rPr>
            <w:webHidden/>
          </w:rPr>
          <w:t>37</w:t>
        </w:r>
        <w:r w:rsidR="005C33CA">
          <w:rPr>
            <w:webHidden/>
          </w:rPr>
          <w:fldChar w:fldCharType="end"/>
        </w:r>
      </w:hyperlink>
    </w:p>
    <w:p w:rsidR="005C33CA" w:rsidRDefault="00A01F9C">
      <w:pPr>
        <w:pStyle w:val="TOC3"/>
        <w:rPr>
          <w:rFonts w:eastAsiaTheme="minorEastAsia" w:cstheme="minorBidi"/>
          <w:b w:val="0"/>
          <w:sz w:val="22"/>
          <w:szCs w:val="22"/>
          <w:lang w:val="en-IN" w:eastAsia="en-IN"/>
        </w:rPr>
      </w:pPr>
      <w:hyperlink w:anchor="_Toc413664847" w:history="1">
        <w:r w:rsidR="005C33CA" w:rsidRPr="00B9774B">
          <w:rPr>
            <w:rStyle w:val="Hyperlink"/>
          </w:rPr>
          <w:t>4.2.6</w:t>
        </w:r>
        <w:r w:rsidR="005C33CA">
          <w:rPr>
            <w:rFonts w:eastAsiaTheme="minorEastAsia" w:cstheme="minorBidi"/>
            <w:b w:val="0"/>
            <w:sz w:val="22"/>
            <w:szCs w:val="22"/>
            <w:lang w:val="en-IN" w:eastAsia="en-IN"/>
          </w:rPr>
          <w:tab/>
        </w:r>
        <w:r w:rsidR="005C33CA" w:rsidRPr="00B9774B">
          <w:rPr>
            <w:rStyle w:val="Hyperlink"/>
          </w:rPr>
          <w:t>Content Management and Upload</w:t>
        </w:r>
        <w:r w:rsidR="005C33CA">
          <w:rPr>
            <w:webHidden/>
          </w:rPr>
          <w:tab/>
        </w:r>
        <w:r w:rsidR="005C33CA">
          <w:rPr>
            <w:webHidden/>
          </w:rPr>
          <w:fldChar w:fldCharType="begin"/>
        </w:r>
        <w:r w:rsidR="005C33CA">
          <w:rPr>
            <w:webHidden/>
          </w:rPr>
          <w:instrText xml:space="preserve"> PAGEREF _Toc413664847 \h </w:instrText>
        </w:r>
        <w:r w:rsidR="005C33CA">
          <w:rPr>
            <w:webHidden/>
          </w:rPr>
        </w:r>
        <w:r w:rsidR="005C33CA">
          <w:rPr>
            <w:webHidden/>
          </w:rPr>
          <w:fldChar w:fldCharType="separate"/>
        </w:r>
        <w:r w:rsidR="005C33CA">
          <w:rPr>
            <w:webHidden/>
          </w:rPr>
          <w:t>38</w:t>
        </w:r>
        <w:r w:rsidR="005C33CA">
          <w:rPr>
            <w:webHidden/>
          </w:rPr>
          <w:fldChar w:fldCharType="end"/>
        </w:r>
      </w:hyperlink>
    </w:p>
    <w:p w:rsidR="005C33CA" w:rsidRDefault="00A01F9C">
      <w:pPr>
        <w:pStyle w:val="TOC2"/>
        <w:tabs>
          <w:tab w:val="left" w:pos="880"/>
          <w:tab w:val="right" w:leader="underscore" w:pos="9350"/>
        </w:tabs>
        <w:rPr>
          <w:rFonts w:eastAsiaTheme="minorEastAsia" w:cstheme="minorBidi"/>
          <w:b w:val="0"/>
          <w:bCs w:val="0"/>
          <w:noProof/>
          <w:lang w:val="en-IN" w:eastAsia="en-IN"/>
        </w:rPr>
      </w:pPr>
      <w:hyperlink w:anchor="_Toc413664848" w:history="1">
        <w:r w:rsidR="005C33CA" w:rsidRPr="00B9774B">
          <w:rPr>
            <w:rStyle w:val="Hyperlink"/>
            <w:noProof/>
          </w:rPr>
          <w:t>4.3</w:t>
        </w:r>
        <w:r w:rsidR="005C33CA">
          <w:rPr>
            <w:rFonts w:eastAsiaTheme="minorEastAsia" w:cstheme="minorBidi"/>
            <w:b w:val="0"/>
            <w:bCs w:val="0"/>
            <w:noProof/>
            <w:lang w:val="en-IN" w:eastAsia="en-IN"/>
          </w:rPr>
          <w:tab/>
        </w:r>
        <w:r w:rsidR="005C33CA" w:rsidRPr="00B9774B">
          <w:rPr>
            <w:rStyle w:val="Hyperlink"/>
            <w:noProof/>
          </w:rPr>
          <w:t>Non-Functional Requirements</w:t>
        </w:r>
        <w:r w:rsidR="005C33CA">
          <w:rPr>
            <w:noProof/>
            <w:webHidden/>
          </w:rPr>
          <w:tab/>
        </w:r>
        <w:r w:rsidR="005C33CA">
          <w:rPr>
            <w:noProof/>
            <w:webHidden/>
          </w:rPr>
          <w:fldChar w:fldCharType="begin"/>
        </w:r>
        <w:r w:rsidR="005C33CA">
          <w:rPr>
            <w:noProof/>
            <w:webHidden/>
          </w:rPr>
          <w:instrText xml:space="preserve"> PAGEREF _Toc413664848 \h </w:instrText>
        </w:r>
        <w:r w:rsidR="005C33CA">
          <w:rPr>
            <w:noProof/>
            <w:webHidden/>
          </w:rPr>
        </w:r>
        <w:r w:rsidR="005C33CA">
          <w:rPr>
            <w:noProof/>
            <w:webHidden/>
          </w:rPr>
          <w:fldChar w:fldCharType="separate"/>
        </w:r>
        <w:r w:rsidR="005C33CA">
          <w:rPr>
            <w:noProof/>
            <w:webHidden/>
          </w:rPr>
          <w:t>38</w:t>
        </w:r>
        <w:r w:rsidR="005C33CA">
          <w:rPr>
            <w:noProof/>
            <w:webHidden/>
          </w:rPr>
          <w:fldChar w:fldCharType="end"/>
        </w:r>
      </w:hyperlink>
    </w:p>
    <w:p w:rsidR="005C33CA" w:rsidRDefault="00A01F9C">
      <w:pPr>
        <w:pStyle w:val="TOC3"/>
        <w:rPr>
          <w:rFonts w:eastAsiaTheme="minorEastAsia" w:cstheme="minorBidi"/>
          <w:b w:val="0"/>
          <w:sz w:val="22"/>
          <w:szCs w:val="22"/>
          <w:lang w:val="en-IN" w:eastAsia="en-IN"/>
        </w:rPr>
      </w:pPr>
      <w:hyperlink w:anchor="_Toc413664849" w:history="1">
        <w:r w:rsidR="005C33CA" w:rsidRPr="00B9774B">
          <w:rPr>
            <w:rStyle w:val="Hyperlink"/>
          </w:rPr>
          <w:t>4.3.1</w:t>
        </w:r>
        <w:r w:rsidR="005C33CA">
          <w:rPr>
            <w:rFonts w:eastAsiaTheme="minorEastAsia" w:cstheme="minorBidi"/>
            <w:b w:val="0"/>
            <w:sz w:val="22"/>
            <w:szCs w:val="22"/>
            <w:lang w:val="en-IN" w:eastAsia="en-IN"/>
          </w:rPr>
          <w:tab/>
        </w:r>
        <w:r w:rsidR="005C33CA" w:rsidRPr="00B9774B">
          <w:rPr>
            <w:rStyle w:val="Hyperlink"/>
          </w:rPr>
          <w:t>Scalability Requirements</w:t>
        </w:r>
        <w:r w:rsidR="005C33CA">
          <w:rPr>
            <w:webHidden/>
          </w:rPr>
          <w:tab/>
        </w:r>
        <w:r w:rsidR="005C33CA">
          <w:rPr>
            <w:webHidden/>
          </w:rPr>
          <w:fldChar w:fldCharType="begin"/>
        </w:r>
        <w:r w:rsidR="005C33CA">
          <w:rPr>
            <w:webHidden/>
          </w:rPr>
          <w:instrText xml:space="preserve"> PAGEREF _Toc413664849 \h </w:instrText>
        </w:r>
        <w:r w:rsidR="005C33CA">
          <w:rPr>
            <w:webHidden/>
          </w:rPr>
        </w:r>
        <w:r w:rsidR="005C33CA">
          <w:rPr>
            <w:webHidden/>
          </w:rPr>
          <w:fldChar w:fldCharType="separate"/>
        </w:r>
        <w:r w:rsidR="005C33CA">
          <w:rPr>
            <w:webHidden/>
          </w:rPr>
          <w:t>38</w:t>
        </w:r>
        <w:r w:rsidR="005C33CA">
          <w:rPr>
            <w:webHidden/>
          </w:rPr>
          <w:fldChar w:fldCharType="end"/>
        </w:r>
      </w:hyperlink>
    </w:p>
    <w:p w:rsidR="005C33CA" w:rsidRDefault="00A01F9C">
      <w:pPr>
        <w:pStyle w:val="TOC2"/>
        <w:tabs>
          <w:tab w:val="left" w:pos="880"/>
          <w:tab w:val="right" w:leader="underscore" w:pos="9350"/>
        </w:tabs>
        <w:rPr>
          <w:rFonts w:eastAsiaTheme="minorEastAsia" w:cstheme="minorBidi"/>
          <w:b w:val="0"/>
          <w:bCs w:val="0"/>
          <w:noProof/>
          <w:lang w:val="en-IN" w:eastAsia="en-IN"/>
        </w:rPr>
      </w:pPr>
      <w:hyperlink w:anchor="_Toc413664850" w:history="1">
        <w:r w:rsidR="005C33CA" w:rsidRPr="00B9774B">
          <w:rPr>
            <w:rStyle w:val="Hyperlink"/>
            <w:noProof/>
          </w:rPr>
          <w:t>4.4</w:t>
        </w:r>
        <w:r w:rsidR="005C33CA">
          <w:rPr>
            <w:rFonts w:eastAsiaTheme="minorEastAsia" w:cstheme="minorBidi"/>
            <w:b w:val="0"/>
            <w:bCs w:val="0"/>
            <w:noProof/>
            <w:lang w:val="en-IN" w:eastAsia="en-IN"/>
          </w:rPr>
          <w:tab/>
        </w:r>
        <w:r w:rsidR="005C33CA" w:rsidRPr="00B9774B">
          <w:rPr>
            <w:rStyle w:val="Hyperlink"/>
            <w:noProof/>
          </w:rPr>
          <w:t>Call Flows</w:t>
        </w:r>
        <w:r w:rsidR="005C33CA">
          <w:rPr>
            <w:noProof/>
            <w:webHidden/>
          </w:rPr>
          <w:tab/>
        </w:r>
        <w:r w:rsidR="005C33CA">
          <w:rPr>
            <w:noProof/>
            <w:webHidden/>
          </w:rPr>
          <w:fldChar w:fldCharType="begin"/>
        </w:r>
        <w:r w:rsidR="005C33CA">
          <w:rPr>
            <w:noProof/>
            <w:webHidden/>
          </w:rPr>
          <w:instrText xml:space="preserve"> PAGEREF _Toc413664850 \h </w:instrText>
        </w:r>
        <w:r w:rsidR="005C33CA">
          <w:rPr>
            <w:noProof/>
            <w:webHidden/>
          </w:rPr>
        </w:r>
        <w:r w:rsidR="005C33CA">
          <w:rPr>
            <w:noProof/>
            <w:webHidden/>
          </w:rPr>
          <w:fldChar w:fldCharType="separate"/>
        </w:r>
        <w:r w:rsidR="005C33CA">
          <w:rPr>
            <w:noProof/>
            <w:webHidden/>
          </w:rPr>
          <w:t>38</w:t>
        </w:r>
        <w:r w:rsidR="005C33CA">
          <w:rPr>
            <w:noProof/>
            <w:webHidden/>
          </w:rPr>
          <w:fldChar w:fldCharType="end"/>
        </w:r>
      </w:hyperlink>
    </w:p>
    <w:p w:rsidR="005C33CA" w:rsidRDefault="00A01F9C">
      <w:pPr>
        <w:pStyle w:val="TOC3"/>
        <w:rPr>
          <w:rFonts w:eastAsiaTheme="minorEastAsia" w:cstheme="minorBidi"/>
          <w:b w:val="0"/>
          <w:sz w:val="22"/>
          <w:szCs w:val="22"/>
          <w:lang w:val="en-IN" w:eastAsia="en-IN"/>
        </w:rPr>
      </w:pPr>
      <w:hyperlink w:anchor="_Toc413664851" w:history="1">
        <w:r w:rsidR="005C33CA" w:rsidRPr="00B9774B">
          <w:rPr>
            <w:rStyle w:val="Hyperlink"/>
          </w:rPr>
          <w:t>4.4.1</w:t>
        </w:r>
        <w:r w:rsidR="005C33CA">
          <w:rPr>
            <w:rFonts w:eastAsiaTheme="minorEastAsia" w:cstheme="minorBidi"/>
            <w:b w:val="0"/>
            <w:sz w:val="22"/>
            <w:szCs w:val="22"/>
            <w:lang w:val="en-IN" w:eastAsia="en-IN"/>
          </w:rPr>
          <w:tab/>
        </w:r>
        <w:r w:rsidR="005C33CA" w:rsidRPr="00B9774B">
          <w:rPr>
            <w:rStyle w:val="Hyperlink"/>
          </w:rPr>
          <w:t>Welcome Message and First Time Access Call Flow</w:t>
        </w:r>
        <w:r w:rsidR="005C33CA">
          <w:rPr>
            <w:webHidden/>
          </w:rPr>
          <w:tab/>
        </w:r>
        <w:r w:rsidR="005C33CA">
          <w:rPr>
            <w:webHidden/>
          </w:rPr>
          <w:fldChar w:fldCharType="begin"/>
        </w:r>
        <w:r w:rsidR="005C33CA">
          <w:rPr>
            <w:webHidden/>
          </w:rPr>
          <w:instrText xml:space="preserve"> PAGEREF _Toc413664851 \h </w:instrText>
        </w:r>
        <w:r w:rsidR="005C33CA">
          <w:rPr>
            <w:webHidden/>
          </w:rPr>
        </w:r>
        <w:r w:rsidR="005C33CA">
          <w:rPr>
            <w:webHidden/>
          </w:rPr>
          <w:fldChar w:fldCharType="separate"/>
        </w:r>
        <w:r w:rsidR="005C33CA">
          <w:rPr>
            <w:webHidden/>
          </w:rPr>
          <w:t>38</w:t>
        </w:r>
        <w:r w:rsidR="005C33CA">
          <w:rPr>
            <w:webHidden/>
          </w:rPr>
          <w:fldChar w:fldCharType="end"/>
        </w:r>
      </w:hyperlink>
    </w:p>
    <w:p w:rsidR="005C33CA" w:rsidRDefault="00A01F9C">
      <w:pPr>
        <w:pStyle w:val="TOC3"/>
        <w:rPr>
          <w:rFonts w:eastAsiaTheme="minorEastAsia" w:cstheme="minorBidi"/>
          <w:b w:val="0"/>
          <w:sz w:val="22"/>
          <w:szCs w:val="22"/>
          <w:lang w:val="en-IN" w:eastAsia="en-IN"/>
        </w:rPr>
      </w:pPr>
      <w:hyperlink w:anchor="_Toc413664852" w:history="1">
        <w:r w:rsidR="005C33CA" w:rsidRPr="00B9774B">
          <w:rPr>
            <w:rStyle w:val="Hyperlink"/>
          </w:rPr>
          <w:t>4.4.2</w:t>
        </w:r>
        <w:r w:rsidR="005C33CA">
          <w:rPr>
            <w:rFonts w:eastAsiaTheme="minorEastAsia" w:cstheme="minorBidi"/>
            <w:b w:val="0"/>
            <w:sz w:val="22"/>
            <w:szCs w:val="22"/>
            <w:lang w:val="en-IN" w:eastAsia="en-IN"/>
          </w:rPr>
          <w:tab/>
        </w:r>
        <w:r w:rsidR="005C33CA" w:rsidRPr="00B9774B">
          <w:rPr>
            <w:rStyle w:val="Hyperlink"/>
          </w:rPr>
          <w:t>Course and Bookmark Call Flow</w:t>
        </w:r>
        <w:r w:rsidR="005C33CA">
          <w:rPr>
            <w:webHidden/>
          </w:rPr>
          <w:tab/>
        </w:r>
        <w:r w:rsidR="005C33CA">
          <w:rPr>
            <w:webHidden/>
          </w:rPr>
          <w:fldChar w:fldCharType="begin"/>
        </w:r>
        <w:r w:rsidR="005C33CA">
          <w:rPr>
            <w:webHidden/>
          </w:rPr>
          <w:instrText xml:space="preserve"> PAGEREF _Toc413664852 \h </w:instrText>
        </w:r>
        <w:r w:rsidR="005C33CA">
          <w:rPr>
            <w:webHidden/>
          </w:rPr>
        </w:r>
        <w:r w:rsidR="005C33CA">
          <w:rPr>
            <w:webHidden/>
          </w:rPr>
          <w:fldChar w:fldCharType="separate"/>
        </w:r>
        <w:r w:rsidR="005C33CA">
          <w:rPr>
            <w:webHidden/>
          </w:rPr>
          <w:t>39</w:t>
        </w:r>
        <w:r w:rsidR="005C33CA">
          <w:rPr>
            <w:webHidden/>
          </w:rPr>
          <w:fldChar w:fldCharType="end"/>
        </w:r>
      </w:hyperlink>
    </w:p>
    <w:p w:rsidR="005C33CA" w:rsidRDefault="00A01F9C">
      <w:pPr>
        <w:pStyle w:val="TOC3"/>
        <w:rPr>
          <w:rFonts w:eastAsiaTheme="minorEastAsia" w:cstheme="minorBidi"/>
          <w:b w:val="0"/>
          <w:sz w:val="22"/>
          <w:szCs w:val="22"/>
          <w:lang w:val="en-IN" w:eastAsia="en-IN"/>
        </w:rPr>
      </w:pPr>
      <w:hyperlink w:anchor="_Toc413664853" w:history="1">
        <w:r w:rsidR="005C33CA" w:rsidRPr="00B9774B">
          <w:rPr>
            <w:rStyle w:val="Hyperlink"/>
          </w:rPr>
          <w:t>4.4.3</w:t>
        </w:r>
        <w:r w:rsidR="005C33CA">
          <w:rPr>
            <w:rFonts w:eastAsiaTheme="minorEastAsia" w:cstheme="minorBidi"/>
            <w:b w:val="0"/>
            <w:sz w:val="22"/>
            <w:szCs w:val="22"/>
            <w:lang w:val="en-IN" w:eastAsia="en-IN"/>
          </w:rPr>
          <w:tab/>
        </w:r>
        <w:r w:rsidR="005C33CA" w:rsidRPr="00B9774B">
          <w:rPr>
            <w:rStyle w:val="Hyperlink"/>
          </w:rPr>
          <w:t>Course Completion and Certification Call Flow</w:t>
        </w:r>
        <w:r w:rsidR="005C33CA">
          <w:rPr>
            <w:webHidden/>
          </w:rPr>
          <w:tab/>
        </w:r>
        <w:r w:rsidR="005C33CA">
          <w:rPr>
            <w:webHidden/>
          </w:rPr>
          <w:fldChar w:fldCharType="begin"/>
        </w:r>
        <w:r w:rsidR="005C33CA">
          <w:rPr>
            <w:webHidden/>
          </w:rPr>
          <w:instrText xml:space="preserve"> PAGEREF _Toc413664853 \h </w:instrText>
        </w:r>
        <w:r w:rsidR="005C33CA">
          <w:rPr>
            <w:webHidden/>
          </w:rPr>
        </w:r>
        <w:r w:rsidR="005C33CA">
          <w:rPr>
            <w:webHidden/>
          </w:rPr>
          <w:fldChar w:fldCharType="separate"/>
        </w:r>
        <w:r w:rsidR="005C33CA">
          <w:rPr>
            <w:webHidden/>
          </w:rPr>
          <w:t>41</w:t>
        </w:r>
        <w:r w:rsidR="005C33CA">
          <w:rPr>
            <w:webHidden/>
          </w:rPr>
          <w:fldChar w:fldCharType="end"/>
        </w:r>
      </w:hyperlink>
    </w:p>
    <w:p w:rsidR="005C33CA" w:rsidRDefault="00A01F9C">
      <w:pPr>
        <w:pStyle w:val="TOC1"/>
        <w:tabs>
          <w:tab w:val="left" w:pos="440"/>
          <w:tab w:val="right" w:leader="underscore" w:pos="9350"/>
        </w:tabs>
        <w:rPr>
          <w:rFonts w:eastAsiaTheme="minorEastAsia" w:cstheme="minorBidi"/>
          <w:b w:val="0"/>
          <w:bCs w:val="0"/>
          <w:i w:val="0"/>
          <w:iCs w:val="0"/>
          <w:noProof/>
          <w:sz w:val="22"/>
          <w:szCs w:val="22"/>
          <w:lang w:val="en-IN" w:eastAsia="en-IN"/>
        </w:rPr>
      </w:pPr>
      <w:hyperlink w:anchor="_Toc413664854" w:history="1">
        <w:r w:rsidR="005C33CA" w:rsidRPr="00B9774B">
          <w:rPr>
            <w:rStyle w:val="Hyperlink"/>
            <w:noProof/>
          </w:rPr>
          <w:t>5</w:t>
        </w:r>
        <w:r w:rsidR="005C33CA">
          <w:rPr>
            <w:rFonts w:eastAsiaTheme="minorEastAsia" w:cstheme="minorBidi"/>
            <w:b w:val="0"/>
            <w:bCs w:val="0"/>
            <w:i w:val="0"/>
            <w:iCs w:val="0"/>
            <w:noProof/>
            <w:sz w:val="22"/>
            <w:szCs w:val="22"/>
            <w:lang w:val="en-IN" w:eastAsia="en-IN"/>
          </w:rPr>
          <w:tab/>
        </w:r>
        <w:r w:rsidR="005C33CA" w:rsidRPr="00B9774B">
          <w:rPr>
            <w:rStyle w:val="Hyperlink"/>
            <w:noProof/>
          </w:rPr>
          <w:t>Mobile Kunji (MK): Overview and Requirements</w:t>
        </w:r>
        <w:r w:rsidR="005C33CA">
          <w:rPr>
            <w:noProof/>
            <w:webHidden/>
          </w:rPr>
          <w:tab/>
        </w:r>
        <w:r w:rsidR="005C33CA">
          <w:rPr>
            <w:noProof/>
            <w:webHidden/>
          </w:rPr>
          <w:fldChar w:fldCharType="begin"/>
        </w:r>
        <w:r w:rsidR="005C33CA">
          <w:rPr>
            <w:noProof/>
            <w:webHidden/>
          </w:rPr>
          <w:instrText xml:space="preserve"> PAGEREF _Toc413664854 \h </w:instrText>
        </w:r>
        <w:r w:rsidR="005C33CA">
          <w:rPr>
            <w:noProof/>
            <w:webHidden/>
          </w:rPr>
        </w:r>
        <w:r w:rsidR="005C33CA">
          <w:rPr>
            <w:noProof/>
            <w:webHidden/>
          </w:rPr>
          <w:fldChar w:fldCharType="separate"/>
        </w:r>
        <w:r w:rsidR="005C33CA">
          <w:rPr>
            <w:noProof/>
            <w:webHidden/>
          </w:rPr>
          <w:t>42</w:t>
        </w:r>
        <w:r w:rsidR="005C33CA">
          <w:rPr>
            <w:noProof/>
            <w:webHidden/>
          </w:rPr>
          <w:fldChar w:fldCharType="end"/>
        </w:r>
      </w:hyperlink>
    </w:p>
    <w:p w:rsidR="005C33CA" w:rsidRDefault="00A01F9C">
      <w:pPr>
        <w:pStyle w:val="TOC2"/>
        <w:tabs>
          <w:tab w:val="left" w:pos="880"/>
          <w:tab w:val="right" w:leader="underscore" w:pos="9350"/>
        </w:tabs>
        <w:rPr>
          <w:rFonts w:eastAsiaTheme="minorEastAsia" w:cstheme="minorBidi"/>
          <w:b w:val="0"/>
          <w:bCs w:val="0"/>
          <w:noProof/>
          <w:lang w:val="en-IN" w:eastAsia="en-IN"/>
        </w:rPr>
      </w:pPr>
      <w:hyperlink w:anchor="_Toc413664855" w:history="1">
        <w:r w:rsidR="005C33CA" w:rsidRPr="00B9774B">
          <w:rPr>
            <w:rStyle w:val="Hyperlink"/>
            <w:noProof/>
          </w:rPr>
          <w:t>5.1</w:t>
        </w:r>
        <w:r w:rsidR="005C33CA">
          <w:rPr>
            <w:rFonts w:eastAsiaTheme="minorEastAsia" w:cstheme="minorBidi"/>
            <w:b w:val="0"/>
            <w:bCs w:val="0"/>
            <w:noProof/>
            <w:lang w:val="en-IN" w:eastAsia="en-IN"/>
          </w:rPr>
          <w:tab/>
        </w:r>
        <w:r w:rsidR="005C33CA" w:rsidRPr="00B9774B">
          <w:rPr>
            <w:rStyle w:val="Hyperlink"/>
            <w:noProof/>
          </w:rPr>
          <w:t>Service Overview</w:t>
        </w:r>
        <w:r w:rsidR="005C33CA">
          <w:rPr>
            <w:noProof/>
            <w:webHidden/>
          </w:rPr>
          <w:tab/>
        </w:r>
        <w:r w:rsidR="005C33CA">
          <w:rPr>
            <w:noProof/>
            <w:webHidden/>
          </w:rPr>
          <w:fldChar w:fldCharType="begin"/>
        </w:r>
        <w:r w:rsidR="005C33CA">
          <w:rPr>
            <w:noProof/>
            <w:webHidden/>
          </w:rPr>
          <w:instrText xml:space="preserve"> PAGEREF _Toc413664855 \h </w:instrText>
        </w:r>
        <w:r w:rsidR="005C33CA">
          <w:rPr>
            <w:noProof/>
            <w:webHidden/>
          </w:rPr>
        </w:r>
        <w:r w:rsidR="005C33CA">
          <w:rPr>
            <w:noProof/>
            <w:webHidden/>
          </w:rPr>
          <w:fldChar w:fldCharType="separate"/>
        </w:r>
        <w:r w:rsidR="005C33CA">
          <w:rPr>
            <w:noProof/>
            <w:webHidden/>
          </w:rPr>
          <w:t>42</w:t>
        </w:r>
        <w:r w:rsidR="005C33CA">
          <w:rPr>
            <w:noProof/>
            <w:webHidden/>
          </w:rPr>
          <w:fldChar w:fldCharType="end"/>
        </w:r>
      </w:hyperlink>
    </w:p>
    <w:p w:rsidR="005C33CA" w:rsidRDefault="00A01F9C">
      <w:pPr>
        <w:pStyle w:val="TOC2"/>
        <w:tabs>
          <w:tab w:val="left" w:pos="880"/>
          <w:tab w:val="right" w:leader="underscore" w:pos="9350"/>
        </w:tabs>
        <w:rPr>
          <w:rFonts w:eastAsiaTheme="minorEastAsia" w:cstheme="minorBidi"/>
          <w:b w:val="0"/>
          <w:bCs w:val="0"/>
          <w:noProof/>
          <w:lang w:val="en-IN" w:eastAsia="en-IN"/>
        </w:rPr>
      </w:pPr>
      <w:hyperlink w:anchor="_Toc413664856" w:history="1">
        <w:r w:rsidR="005C33CA" w:rsidRPr="00B9774B">
          <w:rPr>
            <w:rStyle w:val="Hyperlink"/>
            <w:noProof/>
          </w:rPr>
          <w:t>5.2</w:t>
        </w:r>
        <w:r w:rsidR="005C33CA">
          <w:rPr>
            <w:rFonts w:eastAsiaTheme="minorEastAsia" w:cstheme="minorBidi"/>
            <w:b w:val="0"/>
            <w:bCs w:val="0"/>
            <w:noProof/>
            <w:lang w:val="en-IN" w:eastAsia="en-IN"/>
          </w:rPr>
          <w:tab/>
        </w:r>
        <w:r w:rsidR="005C33CA" w:rsidRPr="00B9774B">
          <w:rPr>
            <w:rStyle w:val="Hyperlink"/>
            <w:noProof/>
          </w:rPr>
          <w:t>Functional Requirements</w:t>
        </w:r>
        <w:r w:rsidR="005C33CA">
          <w:rPr>
            <w:noProof/>
            <w:webHidden/>
          </w:rPr>
          <w:tab/>
        </w:r>
        <w:r w:rsidR="005C33CA">
          <w:rPr>
            <w:noProof/>
            <w:webHidden/>
          </w:rPr>
          <w:fldChar w:fldCharType="begin"/>
        </w:r>
        <w:r w:rsidR="005C33CA">
          <w:rPr>
            <w:noProof/>
            <w:webHidden/>
          </w:rPr>
          <w:instrText xml:space="preserve"> PAGEREF _Toc413664856 \h </w:instrText>
        </w:r>
        <w:r w:rsidR="005C33CA">
          <w:rPr>
            <w:noProof/>
            <w:webHidden/>
          </w:rPr>
        </w:r>
        <w:r w:rsidR="005C33CA">
          <w:rPr>
            <w:noProof/>
            <w:webHidden/>
          </w:rPr>
          <w:fldChar w:fldCharType="separate"/>
        </w:r>
        <w:r w:rsidR="005C33CA">
          <w:rPr>
            <w:noProof/>
            <w:webHidden/>
          </w:rPr>
          <w:t>42</w:t>
        </w:r>
        <w:r w:rsidR="005C33CA">
          <w:rPr>
            <w:noProof/>
            <w:webHidden/>
          </w:rPr>
          <w:fldChar w:fldCharType="end"/>
        </w:r>
      </w:hyperlink>
    </w:p>
    <w:p w:rsidR="005C33CA" w:rsidRDefault="00A01F9C">
      <w:pPr>
        <w:pStyle w:val="TOC3"/>
        <w:rPr>
          <w:rFonts w:eastAsiaTheme="minorEastAsia" w:cstheme="minorBidi"/>
          <w:b w:val="0"/>
          <w:sz w:val="22"/>
          <w:szCs w:val="22"/>
          <w:lang w:val="en-IN" w:eastAsia="en-IN"/>
        </w:rPr>
      </w:pPr>
      <w:hyperlink w:anchor="_Toc413664857" w:history="1">
        <w:r w:rsidR="005C33CA" w:rsidRPr="00B9774B">
          <w:rPr>
            <w:rStyle w:val="Hyperlink"/>
          </w:rPr>
          <w:t>5.2.1</w:t>
        </w:r>
        <w:r w:rsidR="005C33CA">
          <w:rPr>
            <w:rFonts w:eastAsiaTheme="minorEastAsia" w:cstheme="minorBidi"/>
            <w:b w:val="0"/>
            <w:sz w:val="22"/>
            <w:szCs w:val="22"/>
            <w:lang w:val="en-IN" w:eastAsia="en-IN"/>
          </w:rPr>
          <w:tab/>
        </w:r>
        <w:r w:rsidR="005C33CA" w:rsidRPr="00B9774B">
          <w:rPr>
            <w:rStyle w:val="Hyperlink"/>
          </w:rPr>
          <w:t>Service Access</w:t>
        </w:r>
        <w:r w:rsidR="005C33CA">
          <w:rPr>
            <w:webHidden/>
          </w:rPr>
          <w:tab/>
        </w:r>
        <w:r w:rsidR="005C33CA">
          <w:rPr>
            <w:webHidden/>
          </w:rPr>
          <w:fldChar w:fldCharType="begin"/>
        </w:r>
        <w:r w:rsidR="005C33CA">
          <w:rPr>
            <w:webHidden/>
          </w:rPr>
          <w:instrText xml:space="preserve"> PAGEREF _Toc413664857 \h </w:instrText>
        </w:r>
        <w:r w:rsidR="005C33CA">
          <w:rPr>
            <w:webHidden/>
          </w:rPr>
        </w:r>
        <w:r w:rsidR="005C33CA">
          <w:rPr>
            <w:webHidden/>
          </w:rPr>
          <w:fldChar w:fldCharType="separate"/>
        </w:r>
        <w:r w:rsidR="005C33CA">
          <w:rPr>
            <w:webHidden/>
          </w:rPr>
          <w:t>42</w:t>
        </w:r>
        <w:r w:rsidR="005C33CA">
          <w:rPr>
            <w:webHidden/>
          </w:rPr>
          <w:fldChar w:fldCharType="end"/>
        </w:r>
      </w:hyperlink>
    </w:p>
    <w:p w:rsidR="005C33CA" w:rsidRDefault="00A01F9C">
      <w:pPr>
        <w:pStyle w:val="TOC3"/>
        <w:rPr>
          <w:rFonts w:eastAsiaTheme="minorEastAsia" w:cstheme="minorBidi"/>
          <w:b w:val="0"/>
          <w:sz w:val="22"/>
          <w:szCs w:val="22"/>
          <w:lang w:val="en-IN" w:eastAsia="en-IN"/>
        </w:rPr>
      </w:pPr>
      <w:hyperlink w:anchor="_Toc413664858" w:history="1">
        <w:r w:rsidR="005C33CA" w:rsidRPr="00B9774B">
          <w:rPr>
            <w:rStyle w:val="Hyperlink"/>
          </w:rPr>
          <w:t>5.2.2</w:t>
        </w:r>
        <w:r w:rsidR="005C33CA">
          <w:rPr>
            <w:rFonts w:eastAsiaTheme="minorEastAsia" w:cstheme="minorBidi"/>
            <w:b w:val="0"/>
            <w:sz w:val="22"/>
            <w:szCs w:val="22"/>
            <w:lang w:val="en-IN" w:eastAsia="en-IN"/>
          </w:rPr>
          <w:tab/>
        </w:r>
        <w:r w:rsidR="005C33CA" w:rsidRPr="00B9774B">
          <w:rPr>
            <w:rStyle w:val="Hyperlink"/>
          </w:rPr>
          <w:t>Job Aid</w:t>
        </w:r>
        <w:r w:rsidR="005C33CA">
          <w:rPr>
            <w:webHidden/>
          </w:rPr>
          <w:tab/>
        </w:r>
        <w:r w:rsidR="005C33CA">
          <w:rPr>
            <w:webHidden/>
          </w:rPr>
          <w:fldChar w:fldCharType="begin"/>
        </w:r>
        <w:r w:rsidR="005C33CA">
          <w:rPr>
            <w:webHidden/>
          </w:rPr>
          <w:instrText xml:space="preserve"> PAGEREF _Toc413664858 \h </w:instrText>
        </w:r>
        <w:r w:rsidR="005C33CA">
          <w:rPr>
            <w:webHidden/>
          </w:rPr>
        </w:r>
        <w:r w:rsidR="005C33CA">
          <w:rPr>
            <w:webHidden/>
          </w:rPr>
          <w:fldChar w:fldCharType="separate"/>
        </w:r>
        <w:r w:rsidR="005C33CA">
          <w:rPr>
            <w:webHidden/>
          </w:rPr>
          <w:t>43</w:t>
        </w:r>
        <w:r w:rsidR="005C33CA">
          <w:rPr>
            <w:webHidden/>
          </w:rPr>
          <w:fldChar w:fldCharType="end"/>
        </w:r>
      </w:hyperlink>
    </w:p>
    <w:p w:rsidR="005C33CA" w:rsidRDefault="00A01F9C">
      <w:pPr>
        <w:pStyle w:val="TOC3"/>
        <w:rPr>
          <w:rFonts w:eastAsiaTheme="minorEastAsia" w:cstheme="minorBidi"/>
          <w:b w:val="0"/>
          <w:sz w:val="22"/>
          <w:szCs w:val="22"/>
          <w:lang w:val="en-IN" w:eastAsia="en-IN"/>
        </w:rPr>
      </w:pPr>
      <w:hyperlink w:anchor="_Toc413664859" w:history="1">
        <w:r w:rsidR="005C33CA" w:rsidRPr="00B9774B">
          <w:rPr>
            <w:rStyle w:val="Hyperlink"/>
          </w:rPr>
          <w:t>5.2.3</w:t>
        </w:r>
        <w:r w:rsidR="005C33CA">
          <w:rPr>
            <w:rFonts w:eastAsiaTheme="minorEastAsia" w:cstheme="minorBidi"/>
            <w:b w:val="0"/>
            <w:sz w:val="22"/>
            <w:szCs w:val="22"/>
            <w:lang w:val="en-IN" w:eastAsia="en-IN"/>
          </w:rPr>
          <w:tab/>
        </w:r>
        <w:r w:rsidR="005C33CA" w:rsidRPr="00B9774B">
          <w:rPr>
            <w:rStyle w:val="Hyperlink"/>
          </w:rPr>
          <w:t>IVR Handling</w:t>
        </w:r>
        <w:r w:rsidR="005C33CA">
          <w:rPr>
            <w:webHidden/>
          </w:rPr>
          <w:tab/>
        </w:r>
        <w:r w:rsidR="005C33CA">
          <w:rPr>
            <w:webHidden/>
          </w:rPr>
          <w:fldChar w:fldCharType="begin"/>
        </w:r>
        <w:r w:rsidR="005C33CA">
          <w:rPr>
            <w:webHidden/>
          </w:rPr>
          <w:instrText xml:space="preserve"> PAGEREF _Toc413664859 \h </w:instrText>
        </w:r>
        <w:r w:rsidR="005C33CA">
          <w:rPr>
            <w:webHidden/>
          </w:rPr>
        </w:r>
        <w:r w:rsidR="005C33CA">
          <w:rPr>
            <w:webHidden/>
          </w:rPr>
          <w:fldChar w:fldCharType="separate"/>
        </w:r>
        <w:r w:rsidR="005C33CA">
          <w:rPr>
            <w:webHidden/>
          </w:rPr>
          <w:t>43</w:t>
        </w:r>
        <w:r w:rsidR="005C33CA">
          <w:rPr>
            <w:webHidden/>
          </w:rPr>
          <w:fldChar w:fldCharType="end"/>
        </w:r>
      </w:hyperlink>
    </w:p>
    <w:p w:rsidR="005C33CA" w:rsidRDefault="00A01F9C">
      <w:pPr>
        <w:pStyle w:val="TOC3"/>
        <w:rPr>
          <w:rFonts w:eastAsiaTheme="minorEastAsia" w:cstheme="minorBidi"/>
          <w:b w:val="0"/>
          <w:sz w:val="22"/>
          <w:szCs w:val="22"/>
          <w:lang w:val="en-IN" w:eastAsia="en-IN"/>
        </w:rPr>
      </w:pPr>
      <w:hyperlink w:anchor="_Toc413664860" w:history="1">
        <w:r w:rsidR="005C33CA" w:rsidRPr="00B9774B">
          <w:rPr>
            <w:rStyle w:val="Hyperlink"/>
          </w:rPr>
          <w:t>5.2.4</w:t>
        </w:r>
        <w:r w:rsidR="005C33CA">
          <w:rPr>
            <w:rFonts w:eastAsiaTheme="minorEastAsia" w:cstheme="minorBidi"/>
            <w:b w:val="0"/>
            <w:sz w:val="22"/>
            <w:szCs w:val="22"/>
            <w:lang w:val="en-IN" w:eastAsia="en-IN"/>
          </w:rPr>
          <w:tab/>
        </w:r>
        <w:r w:rsidR="005C33CA" w:rsidRPr="00B9774B">
          <w:rPr>
            <w:rStyle w:val="Hyperlink"/>
          </w:rPr>
          <w:t>Reporting</w:t>
        </w:r>
        <w:r w:rsidR="005C33CA">
          <w:rPr>
            <w:webHidden/>
          </w:rPr>
          <w:tab/>
        </w:r>
        <w:r w:rsidR="005C33CA">
          <w:rPr>
            <w:webHidden/>
          </w:rPr>
          <w:fldChar w:fldCharType="begin"/>
        </w:r>
        <w:r w:rsidR="005C33CA">
          <w:rPr>
            <w:webHidden/>
          </w:rPr>
          <w:instrText xml:space="preserve"> PAGEREF _Toc413664860 \h </w:instrText>
        </w:r>
        <w:r w:rsidR="005C33CA">
          <w:rPr>
            <w:webHidden/>
          </w:rPr>
        </w:r>
        <w:r w:rsidR="005C33CA">
          <w:rPr>
            <w:webHidden/>
          </w:rPr>
          <w:fldChar w:fldCharType="separate"/>
        </w:r>
        <w:r w:rsidR="005C33CA">
          <w:rPr>
            <w:webHidden/>
          </w:rPr>
          <w:t>44</w:t>
        </w:r>
        <w:r w:rsidR="005C33CA">
          <w:rPr>
            <w:webHidden/>
          </w:rPr>
          <w:fldChar w:fldCharType="end"/>
        </w:r>
      </w:hyperlink>
    </w:p>
    <w:p w:rsidR="005C33CA" w:rsidRDefault="00A01F9C">
      <w:pPr>
        <w:pStyle w:val="TOC3"/>
        <w:rPr>
          <w:rFonts w:eastAsiaTheme="minorEastAsia" w:cstheme="minorBidi"/>
          <w:b w:val="0"/>
          <w:sz w:val="22"/>
          <w:szCs w:val="22"/>
          <w:lang w:val="en-IN" w:eastAsia="en-IN"/>
        </w:rPr>
      </w:pPr>
      <w:hyperlink w:anchor="_Toc413664861" w:history="1">
        <w:r w:rsidR="005C33CA" w:rsidRPr="00B9774B">
          <w:rPr>
            <w:rStyle w:val="Hyperlink"/>
          </w:rPr>
          <w:t>5.2.5</w:t>
        </w:r>
        <w:r w:rsidR="005C33CA">
          <w:rPr>
            <w:rFonts w:eastAsiaTheme="minorEastAsia" w:cstheme="minorBidi"/>
            <w:b w:val="0"/>
            <w:sz w:val="22"/>
            <w:szCs w:val="22"/>
            <w:lang w:val="en-IN" w:eastAsia="en-IN"/>
          </w:rPr>
          <w:tab/>
        </w:r>
        <w:r w:rsidR="005C33CA" w:rsidRPr="00B9774B">
          <w:rPr>
            <w:rStyle w:val="Hyperlink"/>
          </w:rPr>
          <w:t>Content Management and Upload</w:t>
        </w:r>
        <w:r w:rsidR="005C33CA">
          <w:rPr>
            <w:webHidden/>
          </w:rPr>
          <w:tab/>
        </w:r>
        <w:r w:rsidR="005C33CA">
          <w:rPr>
            <w:webHidden/>
          </w:rPr>
          <w:fldChar w:fldCharType="begin"/>
        </w:r>
        <w:r w:rsidR="005C33CA">
          <w:rPr>
            <w:webHidden/>
          </w:rPr>
          <w:instrText xml:space="preserve"> PAGEREF _Toc413664861 \h </w:instrText>
        </w:r>
        <w:r w:rsidR="005C33CA">
          <w:rPr>
            <w:webHidden/>
          </w:rPr>
        </w:r>
        <w:r w:rsidR="005C33CA">
          <w:rPr>
            <w:webHidden/>
          </w:rPr>
          <w:fldChar w:fldCharType="separate"/>
        </w:r>
        <w:r w:rsidR="005C33CA">
          <w:rPr>
            <w:webHidden/>
          </w:rPr>
          <w:t>44</w:t>
        </w:r>
        <w:r w:rsidR="005C33CA">
          <w:rPr>
            <w:webHidden/>
          </w:rPr>
          <w:fldChar w:fldCharType="end"/>
        </w:r>
      </w:hyperlink>
    </w:p>
    <w:p w:rsidR="005C33CA" w:rsidRDefault="00A01F9C">
      <w:pPr>
        <w:pStyle w:val="TOC2"/>
        <w:tabs>
          <w:tab w:val="left" w:pos="880"/>
          <w:tab w:val="right" w:leader="underscore" w:pos="9350"/>
        </w:tabs>
        <w:rPr>
          <w:rFonts w:eastAsiaTheme="minorEastAsia" w:cstheme="minorBidi"/>
          <w:b w:val="0"/>
          <w:bCs w:val="0"/>
          <w:noProof/>
          <w:lang w:val="en-IN" w:eastAsia="en-IN"/>
        </w:rPr>
      </w:pPr>
      <w:hyperlink w:anchor="_Toc413664862" w:history="1">
        <w:r w:rsidR="005C33CA" w:rsidRPr="00B9774B">
          <w:rPr>
            <w:rStyle w:val="Hyperlink"/>
            <w:noProof/>
          </w:rPr>
          <w:t>5.3</w:t>
        </w:r>
        <w:r w:rsidR="005C33CA">
          <w:rPr>
            <w:rFonts w:eastAsiaTheme="minorEastAsia" w:cstheme="minorBidi"/>
            <w:b w:val="0"/>
            <w:bCs w:val="0"/>
            <w:noProof/>
            <w:lang w:val="en-IN" w:eastAsia="en-IN"/>
          </w:rPr>
          <w:tab/>
        </w:r>
        <w:r w:rsidR="005C33CA" w:rsidRPr="00B9774B">
          <w:rPr>
            <w:rStyle w:val="Hyperlink"/>
            <w:noProof/>
          </w:rPr>
          <w:t>Non-Functional Requirements</w:t>
        </w:r>
        <w:r w:rsidR="005C33CA">
          <w:rPr>
            <w:noProof/>
            <w:webHidden/>
          </w:rPr>
          <w:tab/>
        </w:r>
        <w:r w:rsidR="005C33CA">
          <w:rPr>
            <w:noProof/>
            <w:webHidden/>
          </w:rPr>
          <w:fldChar w:fldCharType="begin"/>
        </w:r>
        <w:r w:rsidR="005C33CA">
          <w:rPr>
            <w:noProof/>
            <w:webHidden/>
          </w:rPr>
          <w:instrText xml:space="preserve"> PAGEREF _Toc413664862 \h </w:instrText>
        </w:r>
        <w:r w:rsidR="005C33CA">
          <w:rPr>
            <w:noProof/>
            <w:webHidden/>
          </w:rPr>
        </w:r>
        <w:r w:rsidR="005C33CA">
          <w:rPr>
            <w:noProof/>
            <w:webHidden/>
          </w:rPr>
          <w:fldChar w:fldCharType="separate"/>
        </w:r>
        <w:r w:rsidR="005C33CA">
          <w:rPr>
            <w:noProof/>
            <w:webHidden/>
          </w:rPr>
          <w:t>44</w:t>
        </w:r>
        <w:r w:rsidR="005C33CA">
          <w:rPr>
            <w:noProof/>
            <w:webHidden/>
          </w:rPr>
          <w:fldChar w:fldCharType="end"/>
        </w:r>
      </w:hyperlink>
    </w:p>
    <w:p w:rsidR="005C33CA" w:rsidRDefault="00A01F9C">
      <w:pPr>
        <w:pStyle w:val="TOC3"/>
        <w:rPr>
          <w:rFonts w:eastAsiaTheme="minorEastAsia" w:cstheme="minorBidi"/>
          <w:b w:val="0"/>
          <w:sz w:val="22"/>
          <w:szCs w:val="22"/>
          <w:lang w:val="en-IN" w:eastAsia="en-IN"/>
        </w:rPr>
      </w:pPr>
      <w:hyperlink w:anchor="_Toc413664863" w:history="1">
        <w:r w:rsidR="005C33CA" w:rsidRPr="00B9774B">
          <w:rPr>
            <w:rStyle w:val="Hyperlink"/>
          </w:rPr>
          <w:t>5.3.1</w:t>
        </w:r>
        <w:r w:rsidR="005C33CA">
          <w:rPr>
            <w:rFonts w:eastAsiaTheme="minorEastAsia" w:cstheme="minorBidi"/>
            <w:b w:val="0"/>
            <w:sz w:val="22"/>
            <w:szCs w:val="22"/>
            <w:lang w:val="en-IN" w:eastAsia="en-IN"/>
          </w:rPr>
          <w:tab/>
        </w:r>
        <w:r w:rsidR="005C33CA" w:rsidRPr="00B9774B">
          <w:rPr>
            <w:rStyle w:val="Hyperlink"/>
          </w:rPr>
          <w:t>Scalability Requirements</w:t>
        </w:r>
        <w:r w:rsidR="005C33CA">
          <w:rPr>
            <w:webHidden/>
          </w:rPr>
          <w:tab/>
        </w:r>
        <w:r w:rsidR="005C33CA">
          <w:rPr>
            <w:webHidden/>
          </w:rPr>
          <w:fldChar w:fldCharType="begin"/>
        </w:r>
        <w:r w:rsidR="005C33CA">
          <w:rPr>
            <w:webHidden/>
          </w:rPr>
          <w:instrText xml:space="preserve"> PAGEREF _Toc413664863 \h </w:instrText>
        </w:r>
        <w:r w:rsidR="005C33CA">
          <w:rPr>
            <w:webHidden/>
          </w:rPr>
        </w:r>
        <w:r w:rsidR="005C33CA">
          <w:rPr>
            <w:webHidden/>
          </w:rPr>
          <w:fldChar w:fldCharType="separate"/>
        </w:r>
        <w:r w:rsidR="005C33CA">
          <w:rPr>
            <w:webHidden/>
          </w:rPr>
          <w:t>44</w:t>
        </w:r>
        <w:r w:rsidR="005C33CA">
          <w:rPr>
            <w:webHidden/>
          </w:rPr>
          <w:fldChar w:fldCharType="end"/>
        </w:r>
      </w:hyperlink>
    </w:p>
    <w:p w:rsidR="005C33CA" w:rsidRDefault="00A01F9C">
      <w:pPr>
        <w:pStyle w:val="TOC2"/>
        <w:tabs>
          <w:tab w:val="left" w:pos="880"/>
          <w:tab w:val="right" w:leader="underscore" w:pos="9350"/>
        </w:tabs>
        <w:rPr>
          <w:rFonts w:eastAsiaTheme="minorEastAsia" w:cstheme="minorBidi"/>
          <w:b w:val="0"/>
          <w:bCs w:val="0"/>
          <w:noProof/>
          <w:lang w:val="en-IN" w:eastAsia="en-IN"/>
        </w:rPr>
      </w:pPr>
      <w:hyperlink w:anchor="_Toc413664864" w:history="1">
        <w:r w:rsidR="005C33CA" w:rsidRPr="00B9774B">
          <w:rPr>
            <w:rStyle w:val="Hyperlink"/>
            <w:noProof/>
          </w:rPr>
          <w:t>5.4</w:t>
        </w:r>
        <w:r w:rsidR="005C33CA">
          <w:rPr>
            <w:rFonts w:eastAsiaTheme="minorEastAsia" w:cstheme="minorBidi"/>
            <w:b w:val="0"/>
            <w:bCs w:val="0"/>
            <w:noProof/>
            <w:lang w:val="en-IN" w:eastAsia="en-IN"/>
          </w:rPr>
          <w:tab/>
        </w:r>
        <w:r w:rsidR="005C33CA" w:rsidRPr="00B9774B">
          <w:rPr>
            <w:rStyle w:val="Hyperlink"/>
            <w:noProof/>
          </w:rPr>
          <w:t>Call Flows</w:t>
        </w:r>
        <w:r w:rsidR="005C33CA">
          <w:rPr>
            <w:noProof/>
            <w:webHidden/>
          </w:rPr>
          <w:tab/>
        </w:r>
        <w:r w:rsidR="005C33CA">
          <w:rPr>
            <w:noProof/>
            <w:webHidden/>
          </w:rPr>
          <w:fldChar w:fldCharType="begin"/>
        </w:r>
        <w:r w:rsidR="005C33CA">
          <w:rPr>
            <w:noProof/>
            <w:webHidden/>
          </w:rPr>
          <w:instrText xml:space="preserve"> PAGEREF _Toc413664864 \h </w:instrText>
        </w:r>
        <w:r w:rsidR="005C33CA">
          <w:rPr>
            <w:noProof/>
            <w:webHidden/>
          </w:rPr>
        </w:r>
        <w:r w:rsidR="005C33CA">
          <w:rPr>
            <w:noProof/>
            <w:webHidden/>
          </w:rPr>
          <w:fldChar w:fldCharType="separate"/>
        </w:r>
        <w:r w:rsidR="005C33CA">
          <w:rPr>
            <w:noProof/>
            <w:webHidden/>
          </w:rPr>
          <w:t>45</w:t>
        </w:r>
        <w:r w:rsidR="005C33CA">
          <w:rPr>
            <w:noProof/>
            <w:webHidden/>
          </w:rPr>
          <w:fldChar w:fldCharType="end"/>
        </w:r>
      </w:hyperlink>
    </w:p>
    <w:p w:rsidR="005C33CA" w:rsidRDefault="00A01F9C">
      <w:pPr>
        <w:pStyle w:val="TOC3"/>
        <w:rPr>
          <w:rFonts w:eastAsiaTheme="minorEastAsia" w:cstheme="minorBidi"/>
          <w:b w:val="0"/>
          <w:sz w:val="22"/>
          <w:szCs w:val="22"/>
          <w:lang w:val="en-IN" w:eastAsia="en-IN"/>
        </w:rPr>
      </w:pPr>
      <w:hyperlink w:anchor="_Toc413664865" w:history="1">
        <w:r w:rsidR="005C33CA" w:rsidRPr="00B9774B">
          <w:rPr>
            <w:rStyle w:val="Hyperlink"/>
          </w:rPr>
          <w:t>5.4.1</w:t>
        </w:r>
        <w:r w:rsidR="005C33CA">
          <w:rPr>
            <w:rFonts w:eastAsiaTheme="minorEastAsia" w:cstheme="minorBidi"/>
            <w:b w:val="0"/>
            <w:sz w:val="22"/>
            <w:szCs w:val="22"/>
            <w:lang w:val="en-IN" w:eastAsia="en-IN"/>
          </w:rPr>
          <w:tab/>
        </w:r>
        <w:r w:rsidR="005C33CA" w:rsidRPr="00B9774B">
          <w:rPr>
            <w:rStyle w:val="Hyperlink"/>
          </w:rPr>
          <w:t>Mobile Kunji Access</w:t>
        </w:r>
        <w:r w:rsidR="005C33CA">
          <w:rPr>
            <w:webHidden/>
          </w:rPr>
          <w:tab/>
        </w:r>
        <w:r w:rsidR="005C33CA">
          <w:rPr>
            <w:webHidden/>
          </w:rPr>
          <w:fldChar w:fldCharType="begin"/>
        </w:r>
        <w:r w:rsidR="005C33CA">
          <w:rPr>
            <w:webHidden/>
          </w:rPr>
          <w:instrText xml:space="preserve"> PAGEREF _Toc413664865 \h </w:instrText>
        </w:r>
        <w:r w:rsidR="005C33CA">
          <w:rPr>
            <w:webHidden/>
          </w:rPr>
        </w:r>
        <w:r w:rsidR="005C33CA">
          <w:rPr>
            <w:webHidden/>
          </w:rPr>
          <w:fldChar w:fldCharType="separate"/>
        </w:r>
        <w:r w:rsidR="005C33CA">
          <w:rPr>
            <w:webHidden/>
          </w:rPr>
          <w:t>45</w:t>
        </w:r>
        <w:r w:rsidR="005C33CA">
          <w:rPr>
            <w:webHidden/>
          </w:rPr>
          <w:fldChar w:fldCharType="end"/>
        </w:r>
      </w:hyperlink>
    </w:p>
    <w:p w:rsidR="005C33CA" w:rsidRDefault="00A01F9C">
      <w:pPr>
        <w:pStyle w:val="TOC1"/>
        <w:tabs>
          <w:tab w:val="left" w:pos="440"/>
          <w:tab w:val="right" w:leader="underscore" w:pos="9350"/>
        </w:tabs>
        <w:rPr>
          <w:rFonts w:eastAsiaTheme="minorEastAsia" w:cstheme="minorBidi"/>
          <w:b w:val="0"/>
          <w:bCs w:val="0"/>
          <w:i w:val="0"/>
          <w:iCs w:val="0"/>
          <w:noProof/>
          <w:sz w:val="22"/>
          <w:szCs w:val="22"/>
          <w:lang w:val="en-IN" w:eastAsia="en-IN"/>
        </w:rPr>
      </w:pPr>
      <w:hyperlink w:anchor="_Toc413664866" w:history="1">
        <w:r w:rsidR="005C33CA" w:rsidRPr="00B9774B">
          <w:rPr>
            <w:rStyle w:val="Hyperlink"/>
            <w:noProof/>
          </w:rPr>
          <w:t>6</w:t>
        </w:r>
        <w:r w:rsidR="005C33CA">
          <w:rPr>
            <w:rFonts w:eastAsiaTheme="minorEastAsia" w:cstheme="minorBidi"/>
            <w:b w:val="0"/>
            <w:bCs w:val="0"/>
            <w:i w:val="0"/>
            <w:iCs w:val="0"/>
            <w:noProof/>
            <w:sz w:val="22"/>
            <w:szCs w:val="22"/>
            <w:lang w:val="en-IN" w:eastAsia="en-IN"/>
          </w:rPr>
          <w:tab/>
        </w:r>
        <w:r w:rsidR="005C33CA" w:rsidRPr="00B9774B">
          <w:rPr>
            <w:rStyle w:val="Hyperlink"/>
            <w:noProof/>
          </w:rPr>
          <w:t>Kilkari (KK): Overview and Requirements</w:t>
        </w:r>
        <w:r w:rsidR="005C33CA">
          <w:rPr>
            <w:noProof/>
            <w:webHidden/>
          </w:rPr>
          <w:tab/>
        </w:r>
        <w:r w:rsidR="005C33CA">
          <w:rPr>
            <w:noProof/>
            <w:webHidden/>
          </w:rPr>
          <w:fldChar w:fldCharType="begin"/>
        </w:r>
        <w:r w:rsidR="005C33CA">
          <w:rPr>
            <w:noProof/>
            <w:webHidden/>
          </w:rPr>
          <w:instrText xml:space="preserve"> PAGEREF _Toc413664866 \h </w:instrText>
        </w:r>
        <w:r w:rsidR="005C33CA">
          <w:rPr>
            <w:noProof/>
            <w:webHidden/>
          </w:rPr>
        </w:r>
        <w:r w:rsidR="005C33CA">
          <w:rPr>
            <w:noProof/>
            <w:webHidden/>
          </w:rPr>
          <w:fldChar w:fldCharType="separate"/>
        </w:r>
        <w:r w:rsidR="005C33CA">
          <w:rPr>
            <w:noProof/>
            <w:webHidden/>
          </w:rPr>
          <w:t>46</w:t>
        </w:r>
        <w:r w:rsidR="005C33CA">
          <w:rPr>
            <w:noProof/>
            <w:webHidden/>
          </w:rPr>
          <w:fldChar w:fldCharType="end"/>
        </w:r>
      </w:hyperlink>
    </w:p>
    <w:p w:rsidR="005C33CA" w:rsidRDefault="00A01F9C">
      <w:pPr>
        <w:pStyle w:val="TOC2"/>
        <w:tabs>
          <w:tab w:val="left" w:pos="880"/>
          <w:tab w:val="right" w:leader="underscore" w:pos="9350"/>
        </w:tabs>
        <w:rPr>
          <w:rFonts w:eastAsiaTheme="minorEastAsia" w:cstheme="minorBidi"/>
          <w:b w:val="0"/>
          <w:bCs w:val="0"/>
          <w:noProof/>
          <w:lang w:val="en-IN" w:eastAsia="en-IN"/>
        </w:rPr>
      </w:pPr>
      <w:hyperlink w:anchor="_Toc413664867" w:history="1">
        <w:r w:rsidR="005C33CA" w:rsidRPr="00B9774B">
          <w:rPr>
            <w:rStyle w:val="Hyperlink"/>
            <w:noProof/>
          </w:rPr>
          <w:t>6.1</w:t>
        </w:r>
        <w:r w:rsidR="005C33CA">
          <w:rPr>
            <w:rFonts w:eastAsiaTheme="minorEastAsia" w:cstheme="minorBidi"/>
            <w:b w:val="0"/>
            <w:bCs w:val="0"/>
            <w:noProof/>
            <w:lang w:val="en-IN" w:eastAsia="en-IN"/>
          </w:rPr>
          <w:tab/>
        </w:r>
        <w:r w:rsidR="005C33CA" w:rsidRPr="00B9774B">
          <w:rPr>
            <w:rStyle w:val="Hyperlink"/>
            <w:noProof/>
          </w:rPr>
          <w:t>Service Overview</w:t>
        </w:r>
        <w:r w:rsidR="005C33CA">
          <w:rPr>
            <w:noProof/>
            <w:webHidden/>
          </w:rPr>
          <w:tab/>
        </w:r>
        <w:r w:rsidR="005C33CA">
          <w:rPr>
            <w:noProof/>
            <w:webHidden/>
          </w:rPr>
          <w:fldChar w:fldCharType="begin"/>
        </w:r>
        <w:r w:rsidR="005C33CA">
          <w:rPr>
            <w:noProof/>
            <w:webHidden/>
          </w:rPr>
          <w:instrText xml:space="preserve"> PAGEREF _Toc413664867 \h </w:instrText>
        </w:r>
        <w:r w:rsidR="005C33CA">
          <w:rPr>
            <w:noProof/>
            <w:webHidden/>
          </w:rPr>
        </w:r>
        <w:r w:rsidR="005C33CA">
          <w:rPr>
            <w:noProof/>
            <w:webHidden/>
          </w:rPr>
          <w:fldChar w:fldCharType="separate"/>
        </w:r>
        <w:r w:rsidR="005C33CA">
          <w:rPr>
            <w:noProof/>
            <w:webHidden/>
          </w:rPr>
          <w:t>46</w:t>
        </w:r>
        <w:r w:rsidR="005C33CA">
          <w:rPr>
            <w:noProof/>
            <w:webHidden/>
          </w:rPr>
          <w:fldChar w:fldCharType="end"/>
        </w:r>
      </w:hyperlink>
    </w:p>
    <w:p w:rsidR="005C33CA" w:rsidRDefault="00A01F9C">
      <w:pPr>
        <w:pStyle w:val="TOC2"/>
        <w:tabs>
          <w:tab w:val="left" w:pos="880"/>
          <w:tab w:val="right" w:leader="underscore" w:pos="9350"/>
        </w:tabs>
        <w:rPr>
          <w:rFonts w:eastAsiaTheme="minorEastAsia" w:cstheme="minorBidi"/>
          <w:b w:val="0"/>
          <w:bCs w:val="0"/>
          <w:noProof/>
          <w:lang w:val="en-IN" w:eastAsia="en-IN"/>
        </w:rPr>
      </w:pPr>
      <w:hyperlink w:anchor="_Toc413664868" w:history="1">
        <w:r w:rsidR="005C33CA" w:rsidRPr="00B9774B">
          <w:rPr>
            <w:rStyle w:val="Hyperlink"/>
            <w:noProof/>
          </w:rPr>
          <w:t>6.2</w:t>
        </w:r>
        <w:r w:rsidR="005C33CA">
          <w:rPr>
            <w:rFonts w:eastAsiaTheme="minorEastAsia" w:cstheme="minorBidi"/>
            <w:b w:val="0"/>
            <w:bCs w:val="0"/>
            <w:noProof/>
            <w:lang w:val="en-IN" w:eastAsia="en-IN"/>
          </w:rPr>
          <w:tab/>
        </w:r>
        <w:r w:rsidR="005C33CA" w:rsidRPr="00B9774B">
          <w:rPr>
            <w:rStyle w:val="Hyperlink"/>
            <w:noProof/>
          </w:rPr>
          <w:t>Functional Requirements</w:t>
        </w:r>
        <w:r w:rsidR="005C33CA">
          <w:rPr>
            <w:noProof/>
            <w:webHidden/>
          </w:rPr>
          <w:tab/>
        </w:r>
        <w:r w:rsidR="005C33CA">
          <w:rPr>
            <w:noProof/>
            <w:webHidden/>
          </w:rPr>
          <w:fldChar w:fldCharType="begin"/>
        </w:r>
        <w:r w:rsidR="005C33CA">
          <w:rPr>
            <w:noProof/>
            <w:webHidden/>
          </w:rPr>
          <w:instrText xml:space="preserve"> PAGEREF _Toc413664868 \h </w:instrText>
        </w:r>
        <w:r w:rsidR="005C33CA">
          <w:rPr>
            <w:noProof/>
            <w:webHidden/>
          </w:rPr>
        </w:r>
        <w:r w:rsidR="005C33CA">
          <w:rPr>
            <w:noProof/>
            <w:webHidden/>
          </w:rPr>
          <w:fldChar w:fldCharType="separate"/>
        </w:r>
        <w:r w:rsidR="005C33CA">
          <w:rPr>
            <w:noProof/>
            <w:webHidden/>
          </w:rPr>
          <w:t>47</w:t>
        </w:r>
        <w:r w:rsidR="005C33CA">
          <w:rPr>
            <w:noProof/>
            <w:webHidden/>
          </w:rPr>
          <w:fldChar w:fldCharType="end"/>
        </w:r>
      </w:hyperlink>
    </w:p>
    <w:p w:rsidR="005C33CA" w:rsidRDefault="00A01F9C">
      <w:pPr>
        <w:pStyle w:val="TOC3"/>
        <w:rPr>
          <w:rFonts w:eastAsiaTheme="minorEastAsia" w:cstheme="minorBidi"/>
          <w:b w:val="0"/>
          <w:sz w:val="22"/>
          <w:szCs w:val="22"/>
          <w:lang w:val="en-IN" w:eastAsia="en-IN"/>
        </w:rPr>
      </w:pPr>
      <w:hyperlink w:anchor="_Toc413664869" w:history="1">
        <w:r w:rsidR="005C33CA" w:rsidRPr="00B9774B">
          <w:rPr>
            <w:rStyle w:val="Hyperlink"/>
          </w:rPr>
          <w:t>6.2.1</w:t>
        </w:r>
        <w:r w:rsidR="005C33CA">
          <w:rPr>
            <w:rFonts w:eastAsiaTheme="minorEastAsia" w:cstheme="minorBidi"/>
            <w:b w:val="0"/>
            <w:sz w:val="22"/>
            <w:szCs w:val="22"/>
            <w:lang w:val="en-IN" w:eastAsia="en-IN"/>
          </w:rPr>
          <w:tab/>
        </w:r>
        <w:r w:rsidR="005C33CA" w:rsidRPr="00B9774B">
          <w:rPr>
            <w:rStyle w:val="Hyperlink"/>
          </w:rPr>
          <w:t>Service Access &amp; Subscription</w:t>
        </w:r>
        <w:r w:rsidR="005C33CA">
          <w:rPr>
            <w:webHidden/>
          </w:rPr>
          <w:tab/>
        </w:r>
        <w:r w:rsidR="005C33CA">
          <w:rPr>
            <w:webHidden/>
          </w:rPr>
          <w:fldChar w:fldCharType="begin"/>
        </w:r>
        <w:r w:rsidR="005C33CA">
          <w:rPr>
            <w:webHidden/>
          </w:rPr>
          <w:instrText xml:space="preserve"> PAGEREF _Toc413664869 \h </w:instrText>
        </w:r>
        <w:r w:rsidR="005C33CA">
          <w:rPr>
            <w:webHidden/>
          </w:rPr>
        </w:r>
        <w:r w:rsidR="005C33CA">
          <w:rPr>
            <w:webHidden/>
          </w:rPr>
          <w:fldChar w:fldCharType="separate"/>
        </w:r>
        <w:r w:rsidR="005C33CA">
          <w:rPr>
            <w:webHidden/>
          </w:rPr>
          <w:t>47</w:t>
        </w:r>
        <w:r w:rsidR="005C33CA">
          <w:rPr>
            <w:webHidden/>
          </w:rPr>
          <w:fldChar w:fldCharType="end"/>
        </w:r>
      </w:hyperlink>
    </w:p>
    <w:p w:rsidR="005C33CA" w:rsidRDefault="00A01F9C">
      <w:pPr>
        <w:pStyle w:val="TOC3"/>
        <w:rPr>
          <w:rFonts w:eastAsiaTheme="minorEastAsia" w:cstheme="minorBidi"/>
          <w:b w:val="0"/>
          <w:sz w:val="22"/>
          <w:szCs w:val="22"/>
          <w:lang w:val="en-IN" w:eastAsia="en-IN"/>
        </w:rPr>
      </w:pPr>
      <w:hyperlink w:anchor="_Toc413664870" w:history="1">
        <w:r w:rsidR="005C33CA" w:rsidRPr="00B9774B">
          <w:rPr>
            <w:rStyle w:val="Hyperlink"/>
          </w:rPr>
          <w:t>6.2.2</w:t>
        </w:r>
        <w:r w:rsidR="005C33CA">
          <w:rPr>
            <w:rFonts w:eastAsiaTheme="minorEastAsia" w:cstheme="minorBidi"/>
            <w:b w:val="0"/>
            <w:sz w:val="22"/>
            <w:szCs w:val="22"/>
            <w:lang w:val="en-IN" w:eastAsia="en-IN"/>
          </w:rPr>
          <w:tab/>
        </w:r>
        <w:r w:rsidR="005C33CA" w:rsidRPr="00B9774B">
          <w:rPr>
            <w:rStyle w:val="Hyperlink"/>
          </w:rPr>
          <w:t>Outbound Dialling (OBD)</w:t>
        </w:r>
        <w:r w:rsidR="005C33CA">
          <w:rPr>
            <w:webHidden/>
          </w:rPr>
          <w:tab/>
        </w:r>
        <w:r w:rsidR="005C33CA">
          <w:rPr>
            <w:webHidden/>
          </w:rPr>
          <w:fldChar w:fldCharType="begin"/>
        </w:r>
        <w:r w:rsidR="005C33CA">
          <w:rPr>
            <w:webHidden/>
          </w:rPr>
          <w:instrText xml:space="preserve"> PAGEREF _Toc413664870 \h </w:instrText>
        </w:r>
        <w:r w:rsidR="005C33CA">
          <w:rPr>
            <w:webHidden/>
          </w:rPr>
        </w:r>
        <w:r w:rsidR="005C33CA">
          <w:rPr>
            <w:webHidden/>
          </w:rPr>
          <w:fldChar w:fldCharType="separate"/>
        </w:r>
        <w:r w:rsidR="005C33CA">
          <w:rPr>
            <w:webHidden/>
          </w:rPr>
          <w:t>50</w:t>
        </w:r>
        <w:r w:rsidR="005C33CA">
          <w:rPr>
            <w:webHidden/>
          </w:rPr>
          <w:fldChar w:fldCharType="end"/>
        </w:r>
      </w:hyperlink>
    </w:p>
    <w:p w:rsidR="005C33CA" w:rsidRDefault="00A01F9C">
      <w:pPr>
        <w:pStyle w:val="TOC3"/>
        <w:rPr>
          <w:rFonts w:eastAsiaTheme="minorEastAsia" w:cstheme="minorBidi"/>
          <w:b w:val="0"/>
          <w:sz w:val="22"/>
          <w:szCs w:val="22"/>
          <w:lang w:val="en-IN" w:eastAsia="en-IN"/>
        </w:rPr>
      </w:pPr>
      <w:hyperlink w:anchor="_Toc413664871" w:history="1">
        <w:r w:rsidR="005C33CA" w:rsidRPr="00B9774B">
          <w:rPr>
            <w:rStyle w:val="Hyperlink"/>
          </w:rPr>
          <w:t>6.2.3</w:t>
        </w:r>
        <w:r w:rsidR="005C33CA">
          <w:rPr>
            <w:rFonts w:eastAsiaTheme="minorEastAsia" w:cstheme="minorBidi"/>
            <w:b w:val="0"/>
            <w:sz w:val="22"/>
            <w:szCs w:val="22"/>
            <w:lang w:val="en-IN" w:eastAsia="en-IN"/>
          </w:rPr>
          <w:tab/>
        </w:r>
        <w:r w:rsidR="005C33CA" w:rsidRPr="00B9774B">
          <w:rPr>
            <w:rStyle w:val="Hyperlink"/>
          </w:rPr>
          <w:t>IVR Handling for Incoming Call</w:t>
        </w:r>
        <w:r w:rsidR="005C33CA">
          <w:rPr>
            <w:webHidden/>
          </w:rPr>
          <w:tab/>
        </w:r>
        <w:r w:rsidR="005C33CA">
          <w:rPr>
            <w:webHidden/>
          </w:rPr>
          <w:fldChar w:fldCharType="begin"/>
        </w:r>
        <w:r w:rsidR="005C33CA">
          <w:rPr>
            <w:webHidden/>
          </w:rPr>
          <w:instrText xml:space="preserve"> PAGEREF _Toc413664871 \h </w:instrText>
        </w:r>
        <w:r w:rsidR="005C33CA">
          <w:rPr>
            <w:webHidden/>
          </w:rPr>
        </w:r>
        <w:r w:rsidR="005C33CA">
          <w:rPr>
            <w:webHidden/>
          </w:rPr>
          <w:fldChar w:fldCharType="separate"/>
        </w:r>
        <w:r w:rsidR="005C33CA">
          <w:rPr>
            <w:webHidden/>
          </w:rPr>
          <w:t>52</w:t>
        </w:r>
        <w:r w:rsidR="005C33CA">
          <w:rPr>
            <w:webHidden/>
          </w:rPr>
          <w:fldChar w:fldCharType="end"/>
        </w:r>
      </w:hyperlink>
    </w:p>
    <w:p w:rsidR="005C33CA" w:rsidRDefault="00A01F9C">
      <w:pPr>
        <w:pStyle w:val="TOC3"/>
        <w:rPr>
          <w:rFonts w:eastAsiaTheme="minorEastAsia" w:cstheme="minorBidi"/>
          <w:b w:val="0"/>
          <w:sz w:val="22"/>
          <w:szCs w:val="22"/>
          <w:lang w:val="en-IN" w:eastAsia="en-IN"/>
        </w:rPr>
      </w:pPr>
      <w:hyperlink w:anchor="_Toc413664872" w:history="1">
        <w:r w:rsidR="005C33CA" w:rsidRPr="00B9774B">
          <w:rPr>
            <w:rStyle w:val="Hyperlink"/>
          </w:rPr>
          <w:t>6.2.4</w:t>
        </w:r>
        <w:r w:rsidR="005C33CA">
          <w:rPr>
            <w:rFonts w:eastAsiaTheme="minorEastAsia" w:cstheme="minorBidi"/>
            <w:b w:val="0"/>
            <w:sz w:val="22"/>
            <w:szCs w:val="22"/>
            <w:lang w:val="en-IN" w:eastAsia="en-IN"/>
          </w:rPr>
          <w:tab/>
        </w:r>
        <w:r w:rsidR="005C33CA" w:rsidRPr="00B9774B">
          <w:rPr>
            <w:rStyle w:val="Hyperlink"/>
          </w:rPr>
          <w:t>Inbox Handling</w:t>
        </w:r>
        <w:r w:rsidR="005C33CA">
          <w:rPr>
            <w:webHidden/>
          </w:rPr>
          <w:tab/>
        </w:r>
        <w:r w:rsidR="005C33CA">
          <w:rPr>
            <w:webHidden/>
          </w:rPr>
          <w:fldChar w:fldCharType="begin"/>
        </w:r>
        <w:r w:rsidR="005C33CA">
          <w:rPr>
            <w:webHidden/>
          </w:rPr>
          <w:instrText xml:space="preserve"> PAGEREF _Toc413664872 \h </w:instrText>
        </w:r>
        <w:r w:rsidR="005C33CA">
          <w:rPr>
            <w:webHidden/>
          </w:rPr>
        </w:r>
        <w:r w:rsidR="005C33CA">
          <w:rPr>
            <w:webHidden/>
          </w:rPr>
          <w:fldChar w:fldCharType="separate"/>
        </w:r>
        <w:r w:rsidR="005C33CA">
          <w:rPr>
            <w:webHidden/>
          </w:rPr>
          <w:t>53</w:t>
        </w:r>
        <w:r w:rsidR="005C33CA">
          <w:rPr>
            <w:webHidden/>
          </w:rPr>
          <w:fldChar w:fldCharType="end"/>
        </w:r>
      </w:hyperlink>
    </w:p>
    <w:p w:rsidR="005C33CA" w:rsidRDefault="00A01F9C">
      <w:pPr>
        <w:pStyle w:val="TOC3"/>
        <w:rPr>
          <w:rFonts w:eastAsiaTheme="minorEastAsia" w:cstheme="minorBidi"/>
          <w:b w:val="0"/>
          <w:sz w:val="22"/>
          <w:szCs w:val="22"/>
          <w:lang w:val="en-IN" w:eastAsia="en-IN"/>
        </w:rPr>
      </w:pPr>
      <w:hyperlink w:anchor="_Toc413664873" w:history="1">
        <w:r w:rsidR="005C33CA" w:rsidRPr="00B9774B">
          <w:rPr>
            <w:rStyle w:val="Hyperlink"/>
          </w:rPr>
          <w:t>6.2.5</w:t>
        </w:r>
        <w:r w:rsidR="005C33CA">
          <w:rPr>
            <w:rFonts w:eastAsiaTheme="minorEastAsia" w:cstheme="minorBidi"/>
            <w:b w:val="0"/>
            <w:sz w:val="22"/>
            <w:szCs w:val="22"/>
            <w:lang w:val="en-IN" w:eastAsia="en-IN"/>
          </w:rPr>
          <w:tab/>
        </w:r>
        <w:r w:rsidR="005C33CA" w:rsidRPr="00B9774B">
          <w:rPr>
            <w:rStyle w:val="Hyperlink"/>
          </w:rPr>
          <w:t>Reporting</w:t>
        </w:r>
        <w:r w:rsidR="005C33CA">
          <w:rPr>
            <w:webHidden/>
          </w:rPr>
          <w:tab/>
        </w:r>
        <w:r w:rsidR="005C33CA">
          <w:rPr>
            <w:webHidden/>
          </w:rPr>
          <w:fldChar w:fldCharType="begin"/>
        </w:r>
        <w:r w:rsidR="005C33CA">
          <w:rPr>
            <w:webHidden/>
          </w:rPr>
          <w:instrText xml:space="preserve"> PAGEREF _Toc413664873 \h </w:instrText>
        </w:r>
        <w:r w:rsidR="005C33CA">
          <w:rPr>
            <w:webHidden/>
          </w:rPr>
        </w:r>
        <w:r w:rsidR="005C33CA">
          <w:rPr>
            <w:webHidden/>
          </w:rPr>
          <w:fldChar w:fldCharType="separate"/>
        </w:r>
        <w:r w:rsidR="005C33CA">
          <w:rPr>
            <w:webHidden/>
          </w:rPr>
          <w:t>54</w:t>
        </w:r>
        <w:r w:rsidR="005C33CA">
          <w:rPr>
            <w:webHidden/>
          </w:rPr>
          <w:fldChar w:fldCharType="end"/>
        </w:r>
      </w:hyperlink>
    </w:p>
    <w:p w:rsidR="005C33CA" w:rsidRDefault="00A01F9C">
      <w:pPr>
        <w:pStyle w:val="TOC3"/>
        <w:rPr>
          <w:rFonts w:eastAsiaTheme="minorEastAsia" w:cstheme="minorBidi"/>
          <w:b w:val="0"/>
          <w:sz w:val="22"/>
          <w:szCs w:val="22"/>
          <w:lang w:val="en-IN" w:eastAsia="en-IN"/>
        </w:rPr>
      </w:pPr>
      <w:hyperlink w:anchor="_Toc413664874" w:history="1">
        <w:r w:rsidR="005C33CA" w:rsidRPr="00B9774B">
          <w:rPr>
            <w:rStyle w:val="Hyperlink"/>
          </w:rPr>
          <w:t>6.2.6</w:t>
        </w:r>
        <w:r w:rsidR="005C33CA">
          <w:rPr>
            <w:rFonts w:eastAsiaTheme="minorEastAsia" w:cstheme="minorBidi"/>
            <w:b w:val="0"/>
            <w:sz w:val="22"/>
            <w:szCs w:val="22"/>
            <w:lang w:val="en-IN" w:eastAsia="en-IN"/>
          </w:rPr>
          <w:tab/>
        </w:r>
        <w:r w:rsidR="005C33CA" w:rsidRPr="00B9774B">
          <w:rPr>
            <w:rStyle w:val="Hyperlink"/>
          </w:rPr>
          <w:t>Content Management and Upload</w:t>
        </w:r>
        <w:r w:rsidR="005C33CA">
          <w:rPr>
            <w:webHidden/>
          </w:rPr>
          <w:tab/>
        </w:r>
        <w:r w:rsidR="005C33CA">
          <w:rPr>
            <w:webHidden/>
          </w:rPr>
          <w:fldChar w:fldCharType="begin"/>
        </w:r>
        <w:r w:rsidR="005C33CA">
          <w:rPr>
            <w:webHidden/>
          </w:rPr>
          <w:instrText xml:space="preserve"> PAGEREF _Toc413664874 \h </w:instrText>
        </w:r>
        <w:r w:rsidR="005C33CA">
          <w:rPr>
            <w:webHidden/>
          </w:rPr>
        </w:r>
        <w:r w:rsidR="005C33CA">
          <w:rPr>
            <w:webHidden/>
          </w:rPr>
          <w:fldChar w:fldCharType="separate"/>
        </w:r>
        <w:r w:rsidR="005C33CA">
          <w:rPr>
            <w:webHidden/>
          </w:rPr>
          <w:t>55</w:t>
        </w:r>
        <w:r w:rsidR="005C33CA">
          <w:rPr>
            <w:webHidden/>
          </w:rPr>
          <w:fldChar w:fldCharType="end"/>
        </w:r>
      </w:hyperlink>
    </w:p>
    <w:p w:rsidR="005C33CA" w:rsidRDefault="00A01F9C">
      <w:pPr>
        <w:pStyle w:val="TOC3"/>
        <w:rPr>
          <w:rFonts w:eastAsiaTheme="minorEastAsia" w:cstheme="minorBidi"/>
          <w:b w:val="0"/>
          <w:sz w:val="22"/>
          <w:szCs w:val="22"/>
          <w:lang w:val="en-IN" w:eastAsia="en-IN"/>
        </w:rPr>
      </w:pPr>
      <w:hyperlink w:anchor="_Toc413664875" w:history="1">
        <w:r w:rsidR="005C33CA" w:rsidRPr="00B9774B">
          <w:rPr>
            <w:rStyle w:val="Hyperlink"/>
          </w:rPr>
          <w:t>6.2.7</w:t>
        </w:r>
        <w:r w:rsidR="005C33CA">
          <w:rPr>
            <w:rFonts w:eastAsiaTheme="minorEastAsia" w:cstheme="minorBidi"/>
            <w:b w:val="0"/>
            <w:sz w:val="22"/>
            <w:szCs w:val="22"/>
            <w:lang w:val="en-IN" w:eastAsia="en-IN"/>
          </w:rPr>
          <w:tab/>
        </w:r>
        <w:r w:rsidR="005C33CA" w:rsidRPr="00B9774B">
          <w:rPr>
            <w:rStyle w:val="Hyperlink"/>
          </w:rPr>
          <w:t>Do Not Disturb (DND) Handling</w:t>
        </w:r>
        <w:r w:rsidR="005C33CA">
          <w:rPr>
            <w:webHidden/>
          </w:rPr>
          <w:tab/>
        </w:r>
        <w:r w:rsidR="005C33CA">
          <w:rPr>
            <w:webHidden/>
          </w:rPr>
          <w:fldChar w:fldCharType="begin"/>
        </w:r>
        <w:r w:rsidR="005C33CA">
          <w:rPr>
            <w:webHidden/>
          </w:rPr>
          <w:instrText xml:space="preserve"> PAGEREF _Toc413664875 \h </w:instrText>
        </w:r>
        <w:r w:rsidR="005C33CA">
          <w:rPr>
            <w:webHidden/>
          </w:rPr>
        </w:r>
        <w:r w:rsidR="005C33CA">
          <w:rPr>
            <w:webHidden/>
          </w:rPr>
          <w:fldChar w:fldCharType="separate"/>
        </w:r>
        <w:r w:rsidR="005C33CA">
          <w:rPr>
            <w:webHidden/>
          </w:rPr>
          <w:t>55</w:t>
        </w:r>
        <w:r w:rsidR="005C33CA">
          <w:rPr>
            <w:webHidden/>
          </w:rPr>
          <w:fldChar w:fldCharType="end"/>
        </w:r>
      </w:hyperlink>
    </w:p>
    <w:p w:rsidR="005C33CA" w:rsidRDefault="00A01F9C">
      <w:pPr>
        <w:pStyle w:val="TOC2"/>
        <w:tabs>
          <w:tab w:val="left" w:pos="880"/>
          <w:tab w:val="right" w:leader="underscore" w:pos="9350"/>
        </w:tabs>
        <w:rPr>
          <w:rFonts w:eastAsiaTheme="minorEastAsia" w:cstheme="minorBidi"/>
          <w:b w:val="0"/>
          <w:bCs w:val="0"/>
          <w:noProof/>
          <w:lang w:val="en-IN" w:eastAsia="en-IN"/>
        </w:rPr>
      </w:pPr>
      <w:hyperlink w:anchor="_Toc413664876" w:history="1">
        <w:r w:rsidR="005C33CA" w:rsidRPr="00B9774B">
          <w:rPr>
            <w:rStyle w:val="Hyperlink"/>
            <w:noProof/>
          </w:rPr>
          <w:t>6.3</w:t>
        </w:r>
        <w:r w:rsidR="005C33CA">
          <w:rPr>
            <w:rFonts w:eastAsiaTheme="minorEastAsia" w:cstheme="minorBidi"/>
            <w:b w:val="0"/>
            <w:bCs w:val="0"/>
            <w:noProof/>
            <w:lang w:val="en-IN" w:eastAsia="en-IN"/>
          </w:rPr>
          <w:tab/>
        </w:r>
        <w:r w:rsidR="005C33CA" w:rsidRPr="00B9774B">
          <w:rPr>
            <w:rStyle w:val="Hyperlink"/>
            <w:noProof/>
          </w:rPr>
          <w:t>Non-Functional Requirements</w:t>
        </w:r>
        <w:r w:rsidR="005C33CA">
          <w:rPr>
            <w:noProof/>
            <w:webHidden/>
          </w:rPr>
          <w:tab/>
        </w:r>
        <w:r w:rsidR="005C33CA">
          <w:rPr>
            <w:noProof/>
            <w:webHidden/>
          </w:rPr>
          <w:fldChar w:fldCharType="begin"/>
        </w:r>
        <w:r w:rsidR="005C33CA">
          <w:rPr>
            <w:noProof/>
            <w:webHidden/>
          </w:rPr>
          <w:instrText xml:space="preserve"> PAGEREF _Toc413664876 \h </w:instrText>
        </w:r>
        <w:r w:rsidR="005C33CA">
          <w:rPr>
            <w:noProof/>
            <w:webHidden/>
          </w:rPr>
        </w:r>
        <w:r w:rsidR="005C33CA">
          <w:rPr>
            <w:noProof/>
            <w:webHidden/>
          </w:rPr>
          <w:fldChar w:fldCharType="separate"/>
        </w:r>
        <w:r w:rsidR="005C33CA">
          <w:rPr>
            <w:noProof/>
            <w:webHidden/>
          </w:rPr>
          <w:t>55</w:t>
        </w:r>
        <w:r w:rsidR="005C33CA">
          <w:rPr>
            <w:noProof/>
            <w:webHidden/>
          </w:rPr>
          <w:fldChar w:fldCharType="end"/>
        </w:r>
      </w:hyperlink>
    </w:p>
    <w:p w:rsidR="005C33CA" w:rsidRDefault="00A01F9C">
      <w:pPr>
        <w:pStyle w:val="TOC3"/>
        <w:rPr>
          <w:rFonts w:eastAsiaTheme="minorEastAsia" w:cstheme="minorBidi"/>
          <w:b w:val="0"/>
          <w:sz w:val="22"/>
          <w:szCs w:val="22"/>
          <w:lang w:val="en-IN" w:eastAsia="en-IN"/>
        </w:rPr>
      </w:pPr>
      <w:hyperlink w:anchor="_Toc413664877" w:history="1">
        <w:r w:rsidR="005C33CA" w:rsidRPr="00B9774B">
          <w:rPr>
            <w:rStyle w:val="Hyperlink"/>
          </w:rPr>
          <w:t>6.3.1</w:t>
        </w:r>
        <w:r w:rsidR="005C33CA">
          <w:rPr>
            <w:rFonts w:eastAsiaTheme="minorEastAsia" w:cstheme="minorBidi"/>
            <w:b w:val="0"/>
            <w:sz w:val="22"/>
            <w:szCs w:val="22"/>
            <w:lang w:val="en-IN" w:eastAsia="en-IN"/>
          </w:rPr>
          <w:tab/>
        </w:r>
        <w:r w:rsidR="005C33CA" w:rsidRPr="00B9774B">
          <w:rPr>
            <w:rStyle w:val="Hyperlink"/>
          </w:rPr>
          <w:t>Scalability Requirements</w:t>
        </w:r>
        <w:r w:rsidR="005C33CA">
          <w:rPr>
            <w:webHidden/>
          </w:rPr>
          <w:tab/>
        </w:r>
        <w:r w:rsidR="005C33CA">
          <w:rPr>
            <w:webHidden/>
          </w:rPr>
          <w:fldChar w:fldCharType="begin"/>
        </w:r>
        <w:r w:rsidR="005C33CA">
          <w:rPr>
            <w:webHidden/>
          </w:rPr>
          <w:instrText xml:space="preserve"> PAGEREF _Toc413664877 \h </w:instrText>
        </w:r>
        <w:r w:rsidR="005C33CA">
          <w:rPr>
            <w:webHidden/>
          </w:rPr>
        </w:r>
        <w:r w:rsidR="005C33CA">
          <w:rPr>
            <w:webHidden/>
          </w:rPr>
          <w:fldChar w:fldCharType="separate"/>
        </w:r>
        <w:r w:rsidR="005C33CA">
          <w:rPr>
            <w:webHidden/>
          </w:rPr>
          <w:t>55</w:t>
        </w:r>
        <w:r w:rsidR="005C33CA">
          <w:rPr>
            <w:webHidden/>
          </w:rPr>
          <w:fldChar w:fldCharType="end"/>
        </w:r>
      </w:hyperlink>
    </w:p>
    <w:p w:rsidR="005C33CA" w:rsidRDefault="00A01F9C">
      <w:pPr>
        <w:pStyle w:val="TOC2"/>
        <w:tabs>
          <w:tab w:val="left" w:pos="880"/>
          <w:tab w:val="right" w:leader="underscore" w:pos="9350"/>
        </w:tabs>
        <w:rPr>
          <w:rFonts w:eastAsiaTheme="minorEastAsia" w:cstheme="minorBidi"/>
          <w:b w:val="0"/>
          <w:bCs w:val="0"/>
          <w:noProof/>
          <w:lang w:val="en-IN" w:eastAsia="en-IN"/>
        </w:rPr>
      </w:pPr>
      <w:hyperlink w:anchor="_Toc413664878" w:history="1">
        <w:r w:rsidR="005C33CA" w:rsidRPr="00B9774B">
          <w:rPr>
            <w:rStyle w:val="Hyperlink"/>
            <w:noProof/>
          </w:rPr>
          <w:t>6.4</w:t>
        </w:r>
        <w:r w:rsidR="005C33CA">
          <w:rPr>
            <w:rFonts w:eastAsiaTheme="minorEastAsia" w:cstheme="minorBidi"/>
            <w:b w:val="0"/>
            <w:bCs w:val="0"/>
            <w:noProof/>
            <w:lang w:val="en-IN" w:eastAsia="en-IN"/>
          </w:rPr>
          <w:tab/>
        </w:r>
        <w:r w:rsidR="005C33CA" w:rsidRPr="00B9774B">
          <w:rPr>
            <w:rStyle w:val="Hyperlink"/>
            <w:noProof/>
          </w:rPr>
          <w:t>Call Flows</w:t>
        </w:r>
        <w:r w:rsidR="005C33CA">
          <w:rPr>
            <w:noProof/>
            <w:webHidden/>
          </w:rPr>
          <w:tab/>
        </w:r>
        <w:r w:rsidR="005C33CA">
          <w:rPr>
            <w:noProof/>
            <w:webHidden/>
          </w:rPr>
          <w:fldChar w:fldCharType="begin"/>
        </w:r>
        <w:r w:rsidR="005C33CA">
          <w:rPr>
            <w:noProof/>
            <w:webHidden/>
          </w:rPr>
          <w:instrText xml:space="preserve"> PAGEREF _Toc413664878 \h </w:instrText>
        </w:r>
        <w:r w:rsidR="005C33CA">
          <w:rPr>
            <w:noProof/>
            <w:webHidden/>
          </w:rPr>
        </w:r>
        <w:r w:rsidR="005C33CA">
          <w:rPr>
            <w:noProof/>
            <w:webHidden/>
          </w:rPr>
          <w:fldChar w:fldCharType="separate"/>
        </w:r>
        <w:r w:rsidR="005C33CA">
          <w:rPr>
            <w:noProof/>
            <w:webHidden/>
          </w:rPr>
          <w:t>56</w:t>
        </w:r>
        <w:r w:rsidR="005C33CA">
          <w:rPr>
            <w:noProof/>
            <w:webHidden/>
          </w:rPr>
          <w:fldChar w:fldCharType="end"/>
        </w:r>
      </w:hyperlink>
    </w:p>
    <w:p w:rsidR="005C33CA" w:rsidRDefault="00A01F9C">
      <w:pPr>
        <w:pStyle w:val="TOC3"/>
        <w:rPr>
          <w:rFonts w:eastAsiaTheme="minorEastAsia" w:cstheme="minorBidi"/>
          <w:b w:val="0"/>
          <w:sz w:val="22"/>
          <w:szCs w:val="22"/>
          <w:lang w:val="en-IN" w:eastAsia="en-IN"/>
        </w:rPr>
      </w:pPr>
      <w:hyperlink w:anchor="_Toc413664879" w:history="1">
        <w:r w:rsidR="005C33CA" w:rsidRPr="00B9774B">
          <w:rPr>
            <w:rStyle w:val="Hyperlink"/>
          </w:rPr>
          <w:t>6.4.1</w:t>
        </w:r>
        <w:r w:rsidR="005C33CA">
          <w:rPr>
            <w:rFonts w:eastAsiaTheme="minorEastAsia" w:cstheme="minorBidi"/>
            <w:b w:val="0"/>
            <w:sz w:val="22"/>
            <w:szCs w:val="22"/>
            <w:lang w:val="en-IN" w:eastAsia="en-IN"/>
          </w:rPr>
          <w:tab/>
        </w:r>
        <w:r w:rsidR="005C33CA" w:rsidRPr="00B9774B">
          <w:rPr>
            <w:rStyle w:val="Hyperlink"/>
          </w:rPr>
          <w:t>Welcome Message and Kilakri Subscription via IVR</w:t>
        </w:r>
        <w:r w:rsidR="005C33CA">
          <w:rPr>
            <w:webHidden/>
          </w:rPr>
          <w:tab/>
        </w:r>
        <w:r w:rsidR="005C33CA">
          <w:rPr>
            <w:webHidden/>
          </w:rPr>
          <w:fldChar w:fldCharType="begin"/>
        </w:r>
        <w:r w:rsidR="005C33CA">
          <w:rPr>
            <w:webHidden/>
          </w:rPr>
          <w:instrText xml:space="preserve"> PAGEREF _Toc413664879 \h </w:instrText>
        </w:r>
        <w:r w:rsidR="005C33CA">
          <w:rPr>
            <w:webHidden/>
          </w:rPr>
        </w:r>
        <w:r w:rsidR="005C33CA">
          <w:rPr>
            <w:webHidden/>
          </w:rPr>
          <w:fldChar w:fldCharType="separate"/>
        </w:r>
        <w:r w:rsidR="005C33CA">
          <w:rPr>
            <w:webHidden/>
          </w:rPr>
          <w:t>57</w:t>
        </w:r>
        <w:r w:rsidR="005C33CA">
          <w:rPr>
            <w:webHidden/>
          </w:rPr>
          <w:fldChar w:fldCharType="end"/>
        </w:r>
      </w:hyperlink>
    </w:p>
    <w:p w:rsidR="005C33CA" w:rsidRDefault="00A01F9C">
      <w:pPr>
        <w:pStyle w:val="TOC3"/>
        <w:rPr>
          <w:rFonts w:eastAsiaTheme="minorEastAsia" w:cstheme="minorBidi"/>
          <w:b w:val="0"/>
          <w:sz w:val="22"/>
          <w:szCs w:val="22"/>
          <w:lang w:val="en-IN" w:eastAsia="en-IN"/>
        </w:rPr>
      </w:pPr>
      <w:hyperlink w:anchor="_Toc413664880" w:history="1">
        <w:r w:rsidR="005C33CA" w:rsidRPr="00B9774B">
          <w:rPr>
            <w:rStyle w:val="Hyperlink"/>
          </w:rPr>
          <w:t>6.4.2</w:t>
        </w:r>
        <w:r w:rsidR="005C33CA">
          <w:rPr>
            <w:rFonts w:eastAsiaTheme="minorEastAsia" w:cstheme="minorBidi"/>
            <w:b w:val="0"/>
            <w:sz w:val="22"/>
            <w:szCs w:val="22"/>
            <w:lang w:val="en-IN" w:eastAsia="en-IN"/>
          </w:rPr>
          <w:tab/>
        </w:r>
        <w:r w:rsidR="005C33CA" w:rsidRPr="00B9774B">
          <w:rPr>
            <w:rStyle w:val="Hyperlink"/>
          </w:rPr>
          <w:t>Inbox Access</w:t>
        </w:r>
        <w:r w:rsidR="005C33CA">
          <w:rPr>
            <w:webHidden/>
          </w:rPr>
          <w:tab/>
        </w:r>
        <w:r w:rsidR="005C33CA">
          <w:rPr>
            <w:webHidden/>
          </w:rPr>
          <w:fldChar w:fldCharType="begin"/>
        </w:r>
        <w:r w:rsidR="005C33CA">
          <w:rPr>
            <w:webHidden/>
          </w:rPr>
          <w:instrText xml:space="preserve"> PAGEREF _Toc413664880 \h </w:instrText>
        </w:r>
        <w:r w:rsidR="005C33CA">
          <w:rPr>
            <w:webHidden/>
          </w:rPr>
        </w:r>
        <w:r w:rsidR="005C33CA">
          <w:rPr>
            <w:webHidden/>
          </w:rPr>
          <w:fldChar w:fldCharType="separate"/>
        </w:r>
        <w:r w:rsidR="005C33CA">
          <w:rPr>
            <w:webHidden/>
          </w:rPr>
          <w:t>57</w:t>
        </w:r>
        <w:r w:rsidR="005C33CA">
          <w:rPr>
            <w:webHidden/>
          </w:rPr>
          <w:fldChar w:fldCharType="end"/>
        </w:r>
      </w:hyperlink>
    </w:p>
    <w:p w:rsidR="005C33CA" w:rsidRDefault="00A01F9C">
      <w:pPr>
        <w:pStyle w:val="TOC3"/>
        <w:rPr>
          <w:rFonts w:eastAsiaTheme="minorEastAsia" w:cstheme="minorBidi"/>
          <w:b w:val="0"/>
          <w:sz w:val="22"/>
          <w:szCs w:val="22"/>
          <w:lang w:val="en-IN" w:eastAsia="en-IN"/>
        </w:rPr>
      </w:pPr>
      <w:hyperlink w:anchor="_Toc413664881" w:history="1">
        <w:r w:rsidR="005C33CA" w:rsidRPr="00B9774B">
          <w:rPr>
            <w:rStyle w:val="Hyperlink"/>
          </w:rPr>
          <w:t>6.4.3</w:t>
        </w:r>
        <w:r w:rsidR="005C33CA">
          <w:rPr>
            <w:rFonts w:eastAsiaTheme="minorEastAsia" w:cstheme="minorBidi"/>
            <w:b w:val="0"/>
            <w:sz w:val="22"/>
            <w:szCs w:val="22"/>
            <w:lang w:val="en-IN" w:eastAsia="en-IN"/>
          </w:rPr>
          <w:tab/>
        </w:r>
        <w:r w:rsidR="005C33CA" w:rsidRPr="00B9774B">
          <w:rPr>
            <w:rStyle w:val="Hyperlink"/>
          </w:rPr>
          <w:t>OBD Call Flow</w:t>
        </w:r>
        <w:r w:rsidR="005C33CA">
          <w:rPr>
            <w:webHidden/>
          </w:rPr>
          <w:tab/>
        </w:r>
        <w:r w:rsidR="005C33CA">
          <w:rPr>
            <w:webHidden/>
          </w:rPr>
          <w:fldChar w:fldCharType="begin"/>
        </w:r>
        <w:r w:rsidR="005C33CA">
          <w:rPr>
            <w:webHidden/>
          </w:rPr>
          <w:instrText xml:space="preserve"> PAGEREF _Toc413664881 \h </w:instrText>
        </w:r>
        <w:r w:rsidR="005C33CA">
          <w:rPr>
            <w:webHidden/>
          </w:rPr>
        </w:r>
        <w:r w:rsidR="005C33CA">
          <w:rPr>
            <w:webHidden/>
          </w:rPr>
          <w:fldChar w:fldCharType="separate"/>
        </w:r>
        <w:r w:rsidR="005C33CA">
          <w:rPr>
            <w:webHidden/>
          </w:rPr>
          <w:t>58</w:t>
        </w:r>
        <w:r w:rsidR="005C33CA">
          <w:rPr>
            <w:webHidden/>
          </w:rPr>
          <w:fldChar w:fldCharType="end"/>
        </w:r>
      </w:hyperlink>
    </w:p>
    <w:p w:rsidR="005C33CA" w:rsidRDefault="00A01F9C">
      <w:pPr>
        <w:pStyle w:val="TOC1"/>
        <w:tabs>
          <w:tab w:val="left" w:pos="440"/>
          <w:tab w:val="right" w:leader="underscore" w:pos="9350"/>
        </w:tabs>
        <w:rPr>
          <w:rFonts w:eastAsiaTheme="minorEastAsia" w:cstheme="minorBidi"/>
          <w:b w:val="0"/>
          <w:bCs w:val="0"/>
          <w:i w:val="0"/>
          <w:iCs w:val="0"/>
          <w:noProof/>
          <w:sz w:val="22"/>
          <w:szCs w:val="22"/>
          <w:lang w:val="en-IN" w:eastAsia="en-IN"/>
        </w:rPr>
      </w:pPr>
      <w:hyperlink w:anchor="_Toc413664882" w:history="1">
        <w:r w:rsidR="005C33CA" w:rsidRPr="00B9774B">
          <w:rPr>
            <w:rStyle w:val="Hyperlink"/>
            <w:noProof/>
          </w:rPr>
          <w:t>7</w:t>
        </w:r>
        <w:r w:rsidR="005C33CA">
          <w:rPr>
            <w:rFonts w:eastAsiaTheme="minorEastAsia" w:cstheme="minorBidi"/>
            <w:b w:val="0"/>
            <w:bCs w:val="0"/>
            <w:i w:val="0"/>
            <w:iCs w:val="0"/>
            <w:noProof/>
            <w:sz w:val="22"/>
            <w:szCs w:val="22"/>
            <w:lang w:val="en-IN" w:eastAsia="en-IN"/>
          </w:rPr>
          <w:tab/>
        </w:r>
        <w:r w:rsidR="005C33CA" w:rsidRPr="00B9774B">
          <w:rPr>
            <w:rStyle w:val="Hyperlink"/>
            <w:noProof/>
          </w:rPr>
          <w:t>Appendix A: Input Parameter Elements and Definitions</w:t>
        </w:r>
        <w:r w:rsidR="005C33CA">
          <w:rPr>
            <w:noProof/>
            <w:webHidden/>
          </w:rPr>
          <w:tab/>
        </w:r>
        <w:r w:rsidR="005C33CA">
          <w:rPr>
            <w:noProof/>
            <w:webHidden/>
          </w:rPr>
          <w:fldChar w:fldCharType="begin"/>
        </w:r>
        <w:r w:rsidR="005C33CA">
          <w:rPr>
            <w:noProof/>
            <w:webHidden/>
          </w:rPr>
          <w:instrText xml:space="preserve"> PAGEREF _Toc413664882 \h </w:instrText>
        </w:r>
        <w:r w:rsidR="005C33CA">
          <w:rPr>
            <w:noProof/>
            <w:webHidden/>
          </w:rPr>
        </w:r>
        <w:r w:rsidR="005C33CA">
          <w:rPr>
            <w:noProof/>
            <w:webHidden/>
          </w:rPr>
          <w:fldChar w:fldCharType="separate"/>
        </w:r>
        <w:r w:rsidR="005C33CA">
          <w:rPr>
            <w:noProof/>
            <w:webHidden/>
          </w:rPr>
          <w:t>59</w:t>
        </w:r>
        <w:r w:rsidR="005C33CA">
          <w:rPr>
            <w:noProof/>
            <w:webHidden/>
          </w:rPr>
          <w:fldChar w:fldCharType="end"/>
        </w:r>
      </w:hyperlink>
    </w:p>
    <w:p w:rsidR="005C33CA" w:rsidRDefault="00A01F9C">
      <w:pPr>
        <w:pStyle w:val="TOC2"/>
        <w:tabs>
          <w:tab w:val="left" w:pos="880"/>
          <w:tab w:val="right" w:leader="underscore" w:pos="9350"/>
        </w:tabs>
        <w:rPr>
          <w:rFonts w:eastAsiaTheme="minorEastAsia" w:cstheme="minorBidi"/>
          <w:b w:val="0"/>
          <w:bCs w:val="0"/>
          <w:noProof/>
          <w:lang w:val="en-IN" w:eastAsia="en-IN"/>
        </w:rPr>
      </w:pPr>
      <w:hyperlink w:anchor="_Toc413664883" w:history="1">
        <w:r w:rsidR="005C33CA" w:rsidRPr="00B9774B">
          <w:rPr>
            <w:rStyle w:val="Hyperlink"/>
            <w:noProof/>
          </w:rPr>
          <w:t>7.1</w:t>
        </w:r>
        <w:r w:rsidR="005C33CA">
          <w:rPr>
            <w:rFonts w:eastAsiaTheme="minorEastAsia" w:cstheme="minorBidi"/>
            <w:b w:val="0"/>
            <w:bCs w:val="0"/>
            <w:noProof/>
            <w:lang w:val="en-IN" w:eastAsia="en-IN"/>
          </w:rPr>
          <w:tab/>
        </w:r>
        <w:r w:rsidR="005C33CA" w:rsidRPr="00B9774B">
          <w:rPr>
            <w:rStyle w:val="Hyperlink"/>
            <w:noProof/>
          </w:rPr>
          <w:t>Location Data</w:t>
        </w:r>
        <w:r w:rsidR="005C33CA">
          <w:rPr>
            <w:noProof/>
            <w:webHidden/>
          </w:rPr>
          <w:tab/>
        </w:r>
        <w:r w:rsidR="005C33CA">
          <w:rPr>
            <w:noProof/>
            <w:webHidden/>
          </w:rPr>
          <w:fldChar w:fldCharType="begin"/>
        </w:r>
        <w:r w:rsidR="005C33CA">
          <w:rPr>
            <w:noProof/>
            <w:webHidden/>
          </w:rPr>
          <w:instrText xml:space="preserve"> PAGEREF _Toc413664883 \h </w:instrText>
        </w:r>
        <w:r w:rsidR="005C33CA">
          <w:rPr>
            <w:noProof/>
            <w:webHidden/>
          </w:rPr>
        </w:r>
        <w:r w:rsidR="005C33CA">
          <w:rPr>
            <w:noProof/>
            <w:webHidden/>
          </w:rPr>
          <w:fldChar w:fldCharType="separate"/>
        </w:r>
        <w:r w:rsidR="005C33CA">
          <w:rPr>
            <w:noProof/>
            <w:webHidden/>
          </w:rPr>
          <w:t>59</w:t>
        </w:r>
        <w:r w:rsidR="005C33CA">
          <w:rPr>
            <w:noProof/>
            <w:webHidden/>
          </w:rPr>
          <w:fldChar w:fldCharType="end"/>
        </w:r>
      </w:hyperlink>
    </w:p>
    <w:p w:rsidR="005C33CA" w:rsidRDefault="00A01F9C">
      <w:pPr>
        <w:pStyle w:val="TOC2"/>
        <w:tabs>
          <w:tab w:val="left" w:pos="880"/>
          <w:tab w:val="right" w:leader="underscore" w:pos="9350"/>
        </w:tabs>
        <w:rPr>
          <w:rFonts w:eastAsiaTheme="minorEastAsia" w:cstheme="minorBidi"/>
          <w:b w:val="0"/>
          <w:bCs w:val="0"/>
          <w:noProof/>
          <w:lang w:val="en-IN" w:eastAsia="en-IN"/>
        </w:rPr>
      </w:pPr>
      <w:hyperlink w:anchor="_Toc413664884" w:history="1">
        <w:r w:rsidR="005C33CA" w:rsidRPr="00B9774B">
          <w:rPr>
            <w:rStyle w:val="Hyperlink"/>
            <w:noProof/>
          </w:rPr>
          <w:t>7.2</w:t>
        </w:r>
        <w:r w:rsidR="005C33CA">
          <w:rPr>
            <w:rFonts w:eastAsiaTheme="minorEastAsia" w:cstheme="minorBidi"/>
            <w:b w:val="0"/>
            <w:bCs w:val="0"/>
            <w:noProof/>
            <w:lang w:val="en-IN" w:eastAsia="en-IN"/>
          </w:rPr>
          <w:tab/>
        </w:r>
        <w:r w:rsidR="005C33CA" w:rsidRPr="00B9774B">
          <w:rPr>
            <w:rStyle w:val="Hyperlink"/>
            <w:noProof/>
          </w:rPr>
          <w:t>FLW Data</w:t>
        </w:r>
        <w:r w:rsidR="005C33CA">
          <w:rPr>
            <w:noProof/>
            <w:webHidden/>
          </w:rPr>
          <w:tab/>
        </w:r>
        <w:r w:rsidR="005C33CA">
          <w:rPr>
            <w:noProof/>
            <w:webHidden/>
          </w:rPr>
          <w:fldChar w:fldCharType="begin"/>
        </w:r>
        <w:r w:rsidR="005C33CA">
          <w:rPr>
            <w:noProof/>
            <w:webHidden/>
          </w:rPr>
          <w:instrText xml:space="preserve"> PAGEREF _Toc413664884 \h </w:instrText>
        </w:r>
        <w:r w:rsidR="005C33CA">
          <w:rPr>
            <w:noProof/>
            <w:webHidden/>
          </w:rPr>
        </w:r>
        <w:r w:rsidR="005C33CA">
          <w:rPr>
            <w:noProof/>
            <w:webHidden/>
          </w:rPr>
          <w:fldChar w:fldCharType="separate"/>
        </w:r>
        <w:r w:rsidR="005C33CA">
          <w:rPr>
            <w:noProof/>
            <w:webHidden/>
          </w:rPr>
          <w:t>59</w:t>
        </w:r>
        <w:r w:rsidR="005C33CA">
          <w:rPr>
            <w:noProof/>
            <w:webHidden/>
          </w:rPr>
          <w:fldChar w:fldCharType="end"/>
        </w:r>
      </w:hyperlink>
    </w:p>
    <w:p w:rsidR="005C33CA" w:rsidRDefault="00A01F9C">
      <w:pPr>
        <w:pStyle w:val="TOC3"/>
        <w:rPr>
          <w:rFonts w:eastAsiaTheme="minorEastAsia" w:cstheme="minorBidi"/>
          <w:b w:val="0"/>
          <w:sz w:val="22"/>
          <w:szCs w:val="22"/>
          <w:lang w:val="en-IN" w:eastAsia="en-IN"/>
        </w:rPr>
      </w:pPr>
      <w:hyperlink w:anchor="_Toc413664885" w:history="1">
        <w:r w:rsidR="005C33CA" w:rsidRPr="00B9774B">
          <w:rPr>
            <w:rStyle w:val="Hyperlink"/>
          </w:rPr>
          <w:t>7.2.1</w:t>
        </w:r>
        <w:r w:rsidR="005C33CA">
          <w:rPr>
            <w:rFonts w:eastAsiaTheme="minorEastAsia" w:cstheme="minorBidi"/>
            <w:b w:val="0"/>
            <w:sz w:val="22"/>
            <w:szCs w:val="22"/>
            <w:lang w:val="en-IN" w:eastAsia="en-IN"/>
          </w:rPr>
          <w:tab/>
        </w:r>
        <w:r w:rsidR="005C33CA" w:rsidRPr="00B9774B">
          <w:rPr>
            <w:rStyle w:val="Hyperlink"/>
          </w:rPr>
          <w:t>FLW Id</w:t>
        </w:r>
        <w:r w:rsidR="005C33CA">
          <w:rPr>
            <w:webHidden/>
          </w:rPr>
          <w:tab/>
        </w:r>
        <w:r w:rsidR="005C33CA">
          <w:rPr>
            <w:webHidden/>
          </w:rPr>
          <w:fldChar w:fldCharType="begin"/>
        </w:r>
        <w:r w:rsidR="005C33CA">
          <w:rPr>
            <w:webHidden/>
          </w:rPr>
          <w:instrText xml:space="preserve"> PAGEREF _Toc413664885 \h </w:instrText>
        </w:r>
        <w:r w:rsidR="005C33CA">
          <w:rPr>
            <w:webHidden/>
          </w:rPr>
        </w:r>
        <w:r w:rsidR="005C33CA">
          <w:rPr>
            <w:webHidden/>
          </w:rPr>
          <w:fldChar w:fldCharType="separate"/>
        </w:r>
        <w:r w:rsidR="005C33CA">
          <w:rPr>
            <w:webHidden/>
          </w:rPr>
          <w:t>59</w:t>
        </w:r>
        <w:r w:rsidR="005C33CA">
          <w:rPr>
            <w:webHidden/>
          </w:rPr>
          <w:fldChar w:fldCharType="end"/>
        </w:r>
      </w:hyperlink>
    </w:p>
    <w:p w:rsidR="005C33CA" w:rsidRDefault="00A01F9C">
      <w:pPr>
        <w:pStyle w:val="TOC3"/>
        <w:rPr>
          <w:rFonts w:eastAsiaTheme="minorEastAsia" w:cstheme="minorBidi"/>
          <w:b w:val="0"/>
          <w:sz w:val="22"/>
          <w:szCs w:val="22"/>
          <w:lang w:val="en-IN" w:eastAsia="en-IN"/>
        </w:rPr>
      </w:pPr>
      <w:hyperlink w:anchor="_Toc413664886" w:history="1">
        <w:r w:rsidR="005C33CA" w:rsidRPr="00B9774B">
          <w:rPr>
            <w:rStyle w:val="Hyperlink"/>
          </w:rPr>
          <w:t>7.2.2</w:t>
        </w:r>
        <w:r w:rsidR="005C33CA">
          <w:rPr>
            <w:rFonts w:eastAsiaTheme="minorEastAsia" w:cstheme="minorBidi"/>
            <w:b w:val="0"/>
            <w:sz w:val="22"/>
            <w:szCs w:val="22"/>
            <w:lang w:val="en-IN" w:eastAsia="en-IN"/>
          </w:rPr>
          <w:tab/>
        </w:r>
        <w:r w:rsidR="005C33CA" w:rsidRPr="00B9774B">
          <w:rPr>
            <w:rStyle w:val="Hyperlink"/>
          </w:rPr>
          <w:t>FLW Parameters</w:t>
        </w:r>
        <w:r w:rsidR="005C33CA">
          <w:rPr>
            <w:webHidden/>
          </w:rPr>
          <w:tab/>
        </w:r>
        <w:r w:rsidR="005C33CA">
          <w:rPr>
            <w:webHidden/>
          </w:rPr>
          <w:fldChar w:fldCharType="begin"/>
        </w:r>
        <w:r w:rsidR="005C33CA">
          <w:rPr>
            <w:webHidden/>
          </w:rPr>
          <w:instrText xml:space="preserve"> PAGEREF _Toc413664886 \h </w:instrText>
        </w:r>
        <w:r w:rsidR="005C33CA">
          <w:rPr>
            <w:webHidden/>
          </w:rPr>
        </w:r>
        <w:r w:rsidR="005C33CA">
          <w:rPr>
            <w:webHidden/>
          </w:rPr>
          <w:fldChar w:fldCharType="separate"/>
        </w:r>
        <w:r w:rsidR="005C33CA">
          <w:rPr>
            <w:webHidden/>
          </w:rPr>
          <w:t>59</w:t>
        </w:r>
        <w:r w:rsidR="005C33CA">
          <w:rPr>
            <w:webHidden/>
          </w:rPr>
          <w:fldChar w:fldCharType="end"/>
        </w:r>
      </w:hyperlink>
    </w:p>
    <w:p w:rsidR="005C33CA" w:rsidRDefault="00A01F9C">
      <w:pPr>
        <w:pStyle w:val="TOC2"/>
        <w:tabs>
          <w:tab w:val="left" w:pos="880"/>
          <w:tab w:val="right" w:leader="underscore" w:pos="9350"/>
        </w:tabs>
        <w:rPr>
          <w:rFonts w:eastAsiaTheme="minorEastAsia" w:cstheme="minorBidi"/>
          <w:b w:val="0"/>
          <w:bCs w:val="0"/>
          <w:noProof/>
          <w:lang w:val="en-IN" w:eastAsia="en-IN"/>
        </w:rPr>
      </w:pPr>
      <w:hyperlink w:anchor="_Toc413664887" w:history="1">
        <w:r w:rsidR="005C33CA" w:rsidRPr="00B9774B">
          <w:rPr>
            <w:rStyle w:val="Hyperlink"/>
            <w:noProof/>
          </w:rPr>
          <w:t>7.3</w:t>
        </w:r>
        <w:r w:rsidR="005C33CA">
          <w:rPr>
            <w:rFonts w:eastAsiaTheme="minorEastAsia" w:cstheme="minorBidi"/>
            <w:b w:val="0"/>
            <w:bCs w:val="0"/>
            <w:noProof/>
            <w:lang w:val="en-IN" w:eastAsia="en-IN"/>
          </w:rPr>
          <w:tab/>
        </w:r>
        <w:r w:rsidR="005C33CA" w:rsidRPr="00B9774B">
          <w:rPr>
            <w:rStyle w:val="Hyperlink"/>
            <w:noProof/>
          </w:rPr>
          <w:t>MCTS Data</w:t>
        </w:r>
        <w:r w:rsidR="005C33CA">
          <w:rPr>
            <w:noProof/>
            <w:webHidden/>
          </w:rPr>
          <w:tab/>
        </w:r>
        <w:r w:rsidR="005C33CA">
          <w:rPr>
            <w:noProof/>
            <w:webHidden/>
          </w:rPr>
          <w:fldChar w:fldCharType="begin"/>
        </w:r>
        <w:r w:rsidR="005C33CA">
          <w:rPr>
            <w:noProof/>
            <w:webHidden/>
          </w:rPr>
          <w:instrText xml:space="preserve"> PAGEREF _Toc413664887 \h </w:instrText>
        </w:r>
        <w:r w:rsidR="005C33CA">
          <w:rPr>
            <w:noProof/>
            <w:webHidden/>
          </w:rPr>
        </w:r>
        <w:r w:rsidR="005C33CA">
          <w:rPr>
            <w:noProof/>
            <w:webHidden/>
          </w:rPr>
          <w:fldChar w:fldCharType="separate"/>
        </w:r>
        <w:r w:rsidR="005C33CA">
          <w:rPr>
            <w:noProof/>
            <w:webHidden/>
          </w:rPr>
          <w:t>59</w:t>
        </w:r>
        <w:r w:rsidR="005C33CA">
          <w:rPr>
            <w:noProof/>
            <w:webHidden/>
          </w:rPr>
          <w:fldChar w:fldCharType="end"/>
        </w:r>
      </w:hyperlink>
    </w:p>
    <w:p w:rsidR="005C33CA" w:rsidRDefault="00A01F9C">
      <w:pPr>
        <w:pStyle w:val="TOC3"/>
        <w:rPr>
          <w:rFonts w:eastAsiaTheme="minorEastAsia" w:cstheme="minorBidi"/>
          <w:b w:val="0"/>
          <w:sz w:val="22"/>
          <w:szCs w:val="22"/>
          <w:lang w:val="en-IN" w:eastAsia="en-IN"/>
        </w:rPr>
      </w:pPr>
      <w:hyperlink w:anchor="_Toc413664888" w:history="1">
        <w:r w:rsidR="005C33CA" w:rsidRPr="00B9774B">
          <w:rPr>
            <w:rStyle w:val="Hyperlink"/>
          </w:rPr>
          <w:t>7.3.1</w:t>
        </w:r>
        <w:r w:rsidR="005C33CA">
          <w:rPr>
            <w:rFonts w:eastAsiaTheme="minorEastAsia" w:cstheme="minorBidi"/>
            <w:b w:val="0"/>
            <w:sz w:val="22"/>
            <w:szCs w:val="22"/>
            <w:lang w:val="en-IN" w:eastAsia="en-IN"/>
          </w:rPr>
          <w:tab/>
        </w:r>
        <w:r w:rsidR="005C33CA" w:rsidRPr="00B9774B">
          <w:rPr>
            <w:rStyle w:val="Hyperlink"/>
          </w:rPr>
          <w:t>MCTS ID</w:t>
        </w:r>
        <w:r w:rsidR="005C33CA">
          <w:rPr>
            <w:webHidden/>
          </w:rPr>
          <w:tab/>
        </w:r>
        <w:r w:rsidR="005C33CA">
          <w:rPr>
            <w:webHidden/>
          </w:rPr>
          <w:fldChar w:fldCharType="begin"/>
        </w:r>
        <w:r w:rsidR="005C33CA">
          <w:rPr>
            <w:webHidden/>
          </w:rPr>
          <w:instrText xml:space="preserve"> PAGEREF _Toc413664888 \h </w:instrText>
        </w:r>
        <w:r w:rsidR="005C33CA">
          <w:rPr>
            <w:webHidden/>
          </w:rPr>
        </w:r>
        <w:r w:rsidR="005C33CA">
          <w:rPr>
            <w:webHidden/>
          </w:rPr>
          <w:fldChar w:fldCharType="separate"/>
        </w:r>
        <w:r w:rsidR="005C33CA">
          <w:rPr>
            <w:webHidden/>
          </w:rPr>
          <w:t>59</w:t>
        </w:r>
        <w:r w:rsidR="005C33CA">
          <w:rPr>
            <w:webHidden/>
          </w:rPr>
          <w:fldChar w:fldCharType="end"/>
        </w:r>
      </w:hyperlink>
    </w:p>
    <w:p w:rsidR="005C33CA" w:rsidRDefault="00A01F9C">
      <w:pPr>
        <w:pStyle w:val="TOC3"/>
        <w:rPr>
          <w:rFonts w:eastAsiaTheme="minorEastAsia" w:cstheme="minorBidi"/>
          <w:b w:val="0"/>
          <w:sz w:val="22"/>
          <w:szCs w:val="22"/>
          <w:lang w:val="en-IN" w:eastAsia="en-IN"/>
        </w:rPr>
      </w:pPr>
      <w:hyperlink w:anchor="_Toc413664889" w:history="1">
        <w:r w:rsidR="005C33CA" w:rsidRPr="00B9774B">
          <w:rPr>
            <w:rStyle w:val="Hyperlink"/>
          </w:rPr>
          <w:t>7.3.2</w:t>
        </w:r>
        <w:r w:rsidR="005C33CA">
          <w:rPr>
            <w:rFonts w:eastAsiaTheme="minorEastAsia" w:cstheme="minorBidi"/>
            <w:b w:val="0"/>
            <w:sz w:val="22"/>
            <w:szCs w:val="22"/>
            <w:lang w:val="en-IN" w:eastAsia="en-IN"/>
          </w:rPr>
          <w:tab/>
        </w:r>
        <w:r w:rsidR="005C33CA" w:rsidRPr="00B9774B">
          <w:rPr>
            <w:rStyle w:val="Hyperlink"/>
          </w:rPr>
          <w:t>Format</w:t>
        </w:r>
        <w:r w:rsidR="005C33CA">
          <w:rPr>
            <w:webHidden/>
          </w:rPr>
          <w:tab/>
        </w:r>
        <w:r w:rsidR="005C33CA">
          <w:rPr>
            <w:webHidden/>
          </w:rPr>
          <w:fldChar w:fldCharType="begin"/>
        </w:r>
        <w:r w:rsidR="005C33CA">
          <w:rPr>
            <w:webHidden/>
          </w:rPr>
          <w:instrText xml:space="preserve"> PAGEREF _Toc413664889 \h </w:instrText>
        </w:r>
        <w:r w:rsidR="005C33CA">
          <w:rPr>
            <w:webHidden/>
          </w:rPr>
        </w:r>
        <w:r w:rsidR="005C33CA">
          <w:rPr>
            <w:webHidden/>
          </w:rPr>
          <w:fldChar w:fldCharType="separate"/>
        </w:r>
        <w:r w:rsidR="005C33CA">
          <w:rPr>
            <w:webHidden/>
          </w:rPr>
          <w:t>60</w:t>
        </w:r>
        <w:r w:rsidR="005C33CA">
          <w:rPr>
            <w:webHidden/>
          </w:rPr>
          <w:fldChar w:fldCharType="end"/>
        </w:r>
      </w:hyperlink>
    </w:p>
    <w:p w:rsidR="005C33CA" w:rsidRDefault="00A01F9C">
      <w:pPr>
        <w:pStyle w:val="TOC3"/>
        <w:rPr>
          <w:rFonts w:eastAsiaTheme="minorEastAsia" w:cstheme="minorBidi"/>
          <w:b w:val="0"/>
          <w:sz w:val="22"/>
          <w:szCs w:val="22"/>
          <w:lang w:val="en-IN" w:eastAsia="en-IN"/>
        </w:rPr>
      </w:pPr>
      <w:hyperlink w:anchor="_Toc413664890" w:history="1">
        <w:r w:rsidR="005C33CA" w:rsidRPr="00B9774B">
          <w:rPr>
            <w:rStyle w:val="Hyperlink"/>
          </w:rPr>
          <w:t>7.3.3</w:t>
        </w:r>
        <w:r w:rsidR="005C33CA">
          <w:rPr>
            <w:rFonts w:eastAsiaTheme="minorEastAsia" w:cstheme="minorBidi"/>
            <w:b w:val="0"/>
            <w:sz w:val="22"/>
            <w:szCs w:val="22"/>
            <w:lang w:val="en-IN" w:eastAsia="en-IN"/>
          </w:rPr>
          <w:tab/>
        </w:r>
        <w:r w:rsidR="005C33CA" w:rsidRPr="00B9774B">
          <w:rPr>
            <w:rStyle w:val="Hyperlink"/>
          </w:rPr>
          <w:t>MCTS Parameters</w:t>
        </w:r>
        <w:r w:rsidR="005C33CA">
          <w:rPr>
            <w:webHidden/>
          </w:rPr>
          <w:tab/>
        </w:r>
        <w:r w:rsidR="005C33CA">
          <w:rPr>
            <w:webHidden/>
          </w:rPr>
          <w:fldChar w:fldCharType="begin"/>
        </w:r>
        <w:r w:rsidR="005C33CA">
          <w:rPr>
            <w:webHidden/>
          </w:rPr>
          <w:instrText xml:space="preserve"> PAGEREF _Toc413664890 \h </w:instrText>
        </w:r>
        <w:r w:rsidR="005C33CA">
          <w:rPr>
            <w:webHidden/>
          </w:rPr>
        </w:r>
        <w:r w:rsidR="005C33CA">
          <w:rPr>
            <w:webHidden/>
          </w:rPr>
          <w:fldChar w:fldCharType="separate"/>
        </w:r>
        <w:r w:rsidR="005C33CA">
          <w:rPr>
            <w:webHidden/>
          </w:rPr>
          <w:t>61</w:t>
        </w:r>
        <w:r w:rsidR="005C33CA">
          <w:rPr>
            <w:webHidden/>
          </w:rPr>
          <w:fldChar w:fldCharType="end"/>
        </w:r>
      </w:hyperlink>
    </w:p>
    <w:p w:rsidR="005C33CA" w:rsidRDefault="00A01F9C">
      <w:pPr>
        <w:pStyle w:val="TOC2"/>
        <w:tabs>
          <w:tab w:val="left" w:pos="880"/>
          <w:tab w:val="right" w:leader="underscore" w:pos="9350"/>
        </w:tabs>
        <w:rPr>
          <w:rFonts w:eastAsiaTheme="minorEastAsia" w:cstheme="minorBidi"/>
          <w:b w:val="0"/>
          <w:bCs w:val="0"/>
          <w:noProof/>
          <w:lang w:val="en-IN" w:eastAsia="en-IN"/>
        </w:rPr>
      </w:pPr>
      <w:hyperlink w:anchor="_Toc413664891" w:history="1">
        <w:r w:rsidR="005C33CA" w:rsidRPr="00B9774B">
          <w:rPr>
            <w:rStyle w:val="Hyperlink"/>
            <w:noProof/>
          </w:rPr>
          <w:t>7.4</w:t>
        </w:r>
        <w:r w:rsidR="005C33CA">
          <w:rPr>
            <w:rFonts w:eastAsiaTheme="minorEastAsia" w:cstheme="minorBidi"/>
            <w:b w:val="0"/>
            <w:bCs w:val="0"/>
            <w:noProof/>
            <w:lang w:val="en-IN" w:eastAsia="en-IN"/>
          </w:rPr>
          <w:tab/>
        </w:r>
        <w:r w:rsidR="005C33CA" w:rsidRPr="00B9774B">
          <w:rPr>
            <w:rStyle w:val="Hyperlink"/>
            <w:noProof/>
          </w:rPr>
          <w:t>Configuration Parameters</w:t>
        </w:r>
        <w:r w:rsidR="005C33CA">
          <w:rPr>
            <w:noProof/>
            <w:webHidden/>
          </w:rPr>
          <w:tab/>
        </w:r>
        <w:r w:rsidR="005C33CA">
          <w:rPr>
            <w:noProof/>
            <w:webHidden/>
          </w:rPr>
          <w:fldChar w:fldCharType="begin"/>
        </w:r>
        <w:r w:rsidR="005C33CA">
          <w:rPr>
            <w:noProof/>
            <w:webHidden/>
          </w:rPr>
          <w:instrText xml:space="preserve"> PAGEREF _Toc413664891 \h </w:instrText>
        </w:r>
        <w:r w:rsidR="005C33CA">
          <w:rPr>
            <w:noProof/>
            <w:webHidden/>
          </w:rPr>
        </w:r>
        <w:r w:rsidR="005C33CA">
          <w:rPr>
            <w:noProof/>
            <w:webHidden/>
          </w:rPr>
          <w:fldChar w:fldCharType="separate"/>
        </w:r>
        <w:r w:rsidR="005C33CA">
          <w:rPr>
            <w:noProof/>
            <w:webHidden/>
          </w:rPr>
          <w:t>61</w:t>
        </w:r>
        <w:r w:rsidR="005C33CA">
          <w:rPr>
            <w:noProof/>
            <w:webHidden/>
          </w:rPr>
          <w:fldChar w:fldCharType="end"/>
        </w:r>
      </w:hyperlink>
    </w:p>
    <w:p w:rsidR="005C33CA" w:rsidRDefault="00A01F9C">
      <w:pPr>
        <w:pStyle w:val="TOC1"/>
        <w:tabs>
          <w:tab w:val="left" w:pos="440"/>
          <w:tab w:val="right" w:leader="underscore" w:pos="9350"/>
        </w:tabs>
        <w:rPr>
          <w:rFonts w:eastAsiaTheme="minorEastAsia" w:cstheme="minorBidi"/>
          <w:b w:val="0"/>
          <w:bCs w:val="0"/>
          <w:i w:val="0"/>
          <w:iCs w:val="0"/>
          <w:noProof/>
          <w:sz w:val="22"/>
          <w:szCs w:val="22"/>
          <w:lang w:val="en-IN" w:eastAsia="en-IN"/>
        </w:rPr>
      </w:pPr>
      <w:hyperlink w:anchor="_Toc413664892" w:history="1">
        <w:r w:rsidR="005C33CA" w:rsidRPr="00B9774B">
          <w:rPr>
            <w:rStyle w:val="Hyperlink"/>
            <w:noProof/>
          </w:rPr>
          <w:t>8</w:t>
        </w:r>
        <w:r w:rsidR="005C33CA">
          <w:rPr>
            <w:rFonts w:eastAsiaTheme="minorEastAsia" w:cstheme="minorBidi"/>
            <w:b w:val="0"/>
            <w:bCs w:val="0"/>
            <w:i w:val="0"/>
            <w:iCs w:val="0"/>
            <w:noProof/>
            <w:sz w:val="22"/>
            <w:szCs w:val="22"/>
            <w:lang w:val="en-IN" w:eastAsia="en-IN"/>
          </w:rPr>
          <w:tab/>
        </w:r>
        <w:r w:rsidR="005C33CA" w:rsidRPr="00B9774B">
          <w:rPr>
            <w:rStyle w:val="Hyperlink"/>
            <w:noProof/>
          </w:rPr>
          <w:t>Appendix B: NMS Reporting Types and Parameters</w:t>
        </w:r>
        <w:r w:rsidR="005C33CA">
          <w:rPr>
            <w:noProof/>
            <w:webHidden/>
          </w:rPr>
          <w:tab/>
        </w:r>
        <w:r w:rsidR="005C33CA">
          <w:rPr>
            <w:noProof/>
            <w:webHidden/>
          </w:rPr>
          <w:fldChar w:fldCharType="begin"/>
        </w:r>
        <w:r w:rsidR="005C33CA">
          <w:rPr>
            <w:noProof/>
            <w:webHidden/>
          </w:rPr>
          <w:instrText xml:space="preserve"> PAGEREF _Toc413664892 \h </w:instrText>
        </w:r>
        <w:r w:rsidR="005C33CA">
          <w:rPr>
            <w:noProof/>
            <w:webHidden/>
          </w:rPr>
        </w:r>
        <w:r w:rsidR="005C33CA">
          <w:rPr>
            <w:noProof/>
            <w:webHidden/>
          </w:rPr>
          <w:fldChar w:fldCharType="separate"/>
        </w:r>
        <w:r w:rsidR="005C33CA">
          <w:rPr>
            <w:noProof/>
            <w:webHidden/>
          </w:rPr>
          <w:t>63</w:t>
        </w:r>
        <w:r w:rsidR="005C33CA">
          <w:rPr>
            <w:noProof/>
            <w:webHidden/>
          </w:rPr>
          <w:fldChar w:fldCharType="end"/>
        </w:r>
      </w:hyperlink>
    </w:p>
    <w:p w:rsidR="005C33CA" w:rsidRDefault="00A01F9C">
      <w:pPr>
        <w:pStyle w:val="TOC2"/>
        <w:tabs>
          <w:tab w:val="left" w:pos="880"/>
          <w:tab w:val="right" w:leader="underscore" w:pos="9350"/>
        </w:tabs>
        <w:rPr>
          <w:rFonts w:eastAsiaTheme="minorEastAsia" w:cstheme="minorBidi"/>
          <w:b w:val="0"/>
          <w:bCs w:val="0"/>
          <w:noProof/>
          <w:lang w:val="en-IN" w:eastAsia="en-IN"/>
        </w:rPr>
      </w:pPr>
      <w:hyperlink w:anchor="_Toc413664893" w:history="1">
        <w:r w:rsidR="005C33CA" w:rsidRPr="00B9774B">
          <w:rPr>
            <w:rStyle w:val="Hyperlink"/>
            <w:noProof/>
          </w:rPr>
          <w:t>8.1</w:t>
        </w:r>
        <w:r w:rsidR="005C33CA">
          <w:rPr>
            <w:rFonts w:eastAsiaTheme="minorEastAsia" w:cstheme="minorBidi"/>
            <w:b w:val="0"/>
            <w:bCs w:val="0"/>
            <w:noProof/>
            <w:lang w:val="en-IN" w:eastAsia="en-IN"/>
          </w:rPr>
          <w:tab/>
        </w:r>
        <w:r w:rsidR="005C33CA" w:rsidRPr="00B9774B">
          <w:rPr>
            <w:rStyle w:val="Hyperlink"/>
            <w:noProof/>
          </w:rPr>
          <w:t>MA</w:t>
        </w:r>
        <w:r w:rsidR="005C33CA">
          <w:rPr>
            <w:noProof/>
            <w:webHidden/>
          </w:rPr>
          <w:tab/>
        </w:r>
        <w:r w:rsidR="005C33CA">
          <w:rPr>
            <w:noProof/>
            <w:webHidden/>
          </w:rPr>
          <w:fldChar w:fldCharType="begin"/>
        </w:r>
        <w:r w:rsidR="005C33CA">
          <w:rPr>
            <w:noProof/>
            <w:webHidden/>
          </w:rPr>
          <w:instrText xml:space="preserve"> PAGEREF _Toc413664893 \h </w:instrText>
        </w:r>
        <w:r w:rsidR="005C33CA">
          <w:rPr>
            <w:noProof/>
            <w:webHidden/>
          </w:rPr>
        </w:r>
        <w:r w:rsidR="005C33CA">
          <w:rPr>
            <w:noProof/>
            <w:webHidden/>
          </w:rPr>
          <w:fldChar w:fldCharType="separate"/>
        </w:r>
        <w:r w:rsidR="005C33CA">
          <w:rPr>
            <w:noProof/>
            <w:webHidden/>
          </w:rPr>
          <w:t>63</w:t>
        </w:r>
        <w:r w:rsidR="005C33CA">
          <w:rPr>
            <w:noProof/>
            <w:webHidden/>
          </w:rPr>
          <w:fldChar w:fldCharType="end"/>
        </w:r>
      </w:hyperlink>
    </w:p>
    <w:p w:rsidR="005C33CA" w:rsidRDefault="00A01F9C">
      <w:pPr>
        <w:pStyle w:val="TOC2"/>
        <w:tabs>
          <w:tab w:val="left" w:pos="880"/>
          <w:tab w:val="right" w:leader="underscore" w:pos="9350"/>
        </w:tabs>
        <w:rPr>
          <w:rFonts w:eastAsiaTheme="minorEastAsia" w:cstheme="minorBidi"/>
          <w:b w:val="0"/>
          <w:bCs w:val="0"/>
          <w:noProof/>
          <w:lang w:val="en-IN" w:eastAsia="en-IN"/>
        </w:rPr>
      </w:pPr>
      <w:hyperlink w:anchor="_Toc413664894" w:history="1">
        <w:r w:rsidR="005C33CA" w:rsidRPr="00B9774B">
          <w:rPr>
            <w:rStyle w:val="Hyperlink"/>
            <w:noProof/>
          </w:rPr>
          <w:t>8.2</w:t>
        </w:r>
        <w:r w:rsidR="005C33CA">
          <w:rPr>
            <w:rFonts w:eastAsiaTheme="minorEastAsia" w:cstheme="minorBidi"/>
            <w:b w:val="0"/>
            <w:bCs w:val="0"/>
            <w:noProof/>
            <w:lang w:val="en-IN" w:eastAsia="en-IN"/>
          </w:rPr>
          <w:tab/>
        </w:r>
        <w:r w:rsidR="005C33CA" w:rsidRPr="00B9774B">
          <w:rPr>
            <w:rStyle w:val="Hyperlink"/>
            <w:noProof/>
          </w:rPr>
          <w:t>MK</w:t>
        </w:r>
        <w:r w:rsidR="005C33CA">
          <w:rPr>
            <w:noProof/>
            <w:webHidden/>
          </w:rPr>
          <w:tab/>
        </w:r>
        <w:r w:rsidR="005C33CA">
          <w:rPr>
            <w:noProof/>
            <w:webHidden/>
          </w:rPr>
          <w:fldChar w:fldCharType="begin"/>
        </w:r>
        <w:r w:rsidR="005C33CA">
          <w:rPr>
            <w:noProof/>
            <w:webHidden/>
          </w:rPr>
          <w:instrText xml:space="preserve"> PAGEREF _Toc413664894 \h </w:instrText>
        </w:r>
        <w:r w:rsidR="005C33CA">
          <w:rPr>
            <w:noProof/>
            <w:webHidden/>
          </w:rPr>
        </w:r>
        <w:r w:rsidR="005C33CA">
          <w:rPr>
            <w:noProof/>
            <w:webHidden/>
          </w:rPr>
          <w:fldChar w:fldCharType="separate"/>
        </w:r>
        <w:r w:rsidR="005C33CA">
          <w:rPr>
            <w:noProof/>
            <w:webHidden/>
          </w:rPr>
          <w:t>64</w:t>
        </w:r>
        <w:r w:rsidR="005C33CA">
          <w:rPr>
            <w:noProof/>
            <w:webHidden/>
          </w:rPr>
          <w:fldChar w:fldCharType="end"/>
        </w:r>
      </w:hyperlink>
    </w:p>
    <w:p w:rsidR="005C33CA" w:rsidRDefault="00A01F9C">
      <w:pPr>
        <w:pStyle w:val="TOC2"/>
        <w:tabs>
          <w:tab w:val="left" w:pos="880"/>
          <w:tab w:val="right" w:leader="underscore" w:pos="9350"/>
        </w:tabs>
        <w:rPr>
          <w:rFonts w:eastAsiaTheme="minorEastAsia" w:cstheme="minorBidi"/>
          <w:b w:val="0"/>
          <w:bCs w:val="0"/>
          <w:noProof/>
          <w:lang w:val="en-IN" w:eastAsia="en-IN"/>
        </w:rPr>
      </w:pPr>
      <w:hyperlink w:anchor="_Toc413664895" w:history="1">
        <w:r w:rsidR="005C33CA" w:rsidRPr="00B9774B">
          <w:rPr>
            <w:rStyle w:val="Hyperlink"/>
            <w:noProof/>
          </w:rPr>
          <w:t>8.3</w:t>
        </w:r>
        <w:r w:rsidR="005C33CA">
          <w:rPr>
            <w:rFonts w:eastAsiaTheme="minorEastAsia" w:cstheme="minorBidi"/>
            <w:b w:val="0"/>
            <w:bCs w:val="0"/>
            <w:noProof/>
            <w:lang w:val="en-IN" w:eastAsia="en-IN"/>
          </w:rPr>
          <w:tab/>
        </w:r>
        <w:r w:rsidR="005C33CA" w:rsidRPr="00B9774B">
          <w:rPr>
            <w:rStyle w:val="Hyperlink"/>
            <w:noProof/>
          </w:rPr>
          <w:t>MA &amp; MK Common</w:t>
        </w:r>
        <w:r w:rsidR="005C33CA">
          <w:rPr>
            <w:noProof/>
            <w:webHidden/>
          </w:rPr>
          <w:tab/>
        </w:r>
        <w:r w:rsidR="005C33CA">
          <w:rPr>
            <w:noProof/>
            <w:webHidden/>
          </w:rPr>
          <w:fldChar w:fldCharType="begin"/>
        </w:r>
        <w:r w:rsidR="005C33CA">
          <w:rPr>
            <w:noProof/>
            <w:webHidden/>
          </w:rPr>
          <w:instrText xml:space="preserve"> PAGEREF _Toc413664895 \h </w:instrText>
        </w:r>
        <w:r w:rsidR="005C33CA">
          <w:rPr>
            <w:noProof/>
            <w:webHidden/>
          </w:rPr>
        </w:r>
        <w:r w:rsidR="005C33CA">
          <w:rPr>
            <w:noProof/>
            <w:webHidden/>
          </w:rPr>
          <w:fldChar w:fldCharType="separate"/>
        </w:r>
        <w:r w:rsidR="005C33CA">
          <w:rPr>
            <w:noProof/>
            <w:webHidden/>
          </w:rPr>
          <w:t>65</w:t>
        </w:r>
        <w:r w:rsidR="005C33CA">
          <w:rPr>
            <w:noProof/>
            <w:webHidden/>
          </w:rPr>
          <w:fldChar w:fldCharType="end"/>
        </w:r>
      </w:hyperlink>
    </w:p>
    <w:p w:rsidR="005C33CA" w:rsidRDefault="00A01F9C">
      <w:pPr>
        <w:pStyle w:val="TOC2"/>
        <w:tabs>
          <w:tab w:val="left" w:pos="880"/>
          <w:tab w:val="right" w:leader="underscore" w:pos="9350"/>
        </w:tabs>
        <w:rPr>
          <w:rFonts w:eastAsiaTheme="minorEastAsia" w:cstheme="minorBidi"/>
          <w:b w:val="0"/>
          <w:bCs w:val="0"/>
          <w:noProof/>
          <w:lang w:val="en-IN" w:eastAsia="en-IN"/>
        </w:rPr>
      </w:pPr>
      <w:hyperlink w:anchor="_Toc413664896" w:history="1">
        <w:r w:rsidR="005C33CA" w:rsidRPr="00B9774B">
          <w:rPr>
            <w:rStyle w:val="Hyperlink"/>
            <w:noProof/>
          </w:rPr>
          <w:t>8.4</w:t>
        </w:r>
        <w:r w:rsidR="005C33CA">
          <w:rPr>
            <w:rFonts w:eastAsiaTheme="minorEastAsia" w:cstheme="minorBidi"/>
            <w:b w:val="0"/>
            <w:bCs w:val="0"/>
            <w:noProof/>
            <w:lang w:val="en-IN" w:eastAsia="en-IN"/>
          </w:rPr>
          <w:tab/>
        </w:r>
        <w:r w:rsidR="005C33CA" w:rsidRPr="00B9774B">
          <w:rPr>
            <w:rStyle w:val="Hyperlink"/>
            <w:noProof/>
          </w:rPr>
          <w:t>Kilkari</w:t>
        </w:r>
        <w:r w:rsidR="005C33CA">
          <w:rPr>
            <w:noProof/>
            <w:webHidden/>
          </w:rPr>
          <w:tab/>
        </w:r>
        <w:r w:rsidR="005C33CA">
          <w:rPr>
            <w:noProof/>
            <w:webHidden/>
          </w:rPr>
          <w:fldChar w:fldCharType="begin"/>
        </w:r>
        <w:r w:rsidR="005C33CA">
          <w:rPr>
            <w:noProof/>
            <w:webHidden/>
          </w:rPr>
          <w:instrText xml:space="preserve"> PAGEREF _Toc413664896 \h </w:instrText>
        </w:r>
        <w:r w:rsidR="005C33CA">
          <w:rPr>
            <w:noProof/>
            <w:webHidden/>
          </w:rPr>
        </w:r>
        <w:r w:rsidR="005C33CA">
          <w:rPr>
            <w:noProof/>
            <w:webHidden/>
          </w:rPr>
          <w:fldChar w:fldCharType="separate"/>
        </w:r>
        <w:r w:rsidR="005C33CA">
          <w:rPr>
            <w:noProof/>
            <w:webHidden/>
          </w:rPr>
          <w:t>66</w:t>
        </w:r>
        <w:r w:rsidR="005C33CA">
          <w:rPr>
            <w:noProof/>
            <w:webHidden/>
          </w:rPr>
          <w:fldChar w:fldCharType="end"/>
        </w:r>
      </w:hyperlink>
    </w:p>
    <w:p w:rsidR="005C33CA" w:rsidRDefault="00A01F9C">
      <w:pPr>
        <w:pStyle w:val="TOC3"/>
        <w:rPr>
          <w:rFonts w:eastAsiaTheme="minorEastAsia" w:cstheme="minorBidi"/>
          <w:b w:val="0"/>
          <w:sz w:val="22"/>
          <w:szCs w:val="22"/>
          <w:lang w:val="en-IN" w:eastAsia="en-IN"/>
        </w:rPr>
      </w:pPr>
      <w:hyperlink w:anchor="_Toc413664897" w:history="1">
        <w:r w:rsidR="005C33CA" w:rsidRPr="00B9774B">
          <w:rPr>
            <w:rStyle w:val="Hyperlink"/>
          </w:rPr>
          <w:t>8.4.1</w:t>
        </w:r>
        <w:r w:rsidR="005C33CA">
          <w:rPr>
            <w:rFonts w:eastAsiaTheme="minorEastAsia" w:cstheme="minorBidi"/>
            <w:b w:val="0"/>
            <w:sz w:val="22"/>
            <w:szCs w:val="22"/>
            <w:lang w:val="en-IN" w:eastAsia="en-IN"/>
          </w:rPr>
          <w:tab/>
        </w:r>
        <w:r w:rsidR="005C33CA" w:rsidRPr="00B9774B">
          <w:rPr>
            <w:rStyle w:val="Hyperlink"/>
          </w:rPr>
          <w:t>Individual Reports</w:t>
        </w:r>
        <w:r w:rsidR="005C33CA">
          <w:rPr>
            <w:webHidden/>
          </w:rPr>
          <w:tab/>
        </w:r>
        <w:r w:rsidR="005C33CA">
          <w:rPr>
            <w:webHidden/>
          </w:rPr>
          <w:fldChar w:fldCharType="begin"/>
        </w:r>
        <w:r w:rsidR="005C33CA">
          <w:rPr>
            <w:webHidden/>
          </w:rPr>
          <w:instrText xml:space="preserve"> PAGEREF _Toc413664897 \h </w:instrText>
        </w:r>
        <w:r w:rsidR="005C33CA">
          <w:rPr>
            <w:webHidden/>
          </w:rPr>
        </w:r>
        <w:r w:rsidR="005C33CA">
          <w:rPr>
            <w:webHidden/>
          </w:rPr>
          <w:fldChar w:fldCharType="separate"/>
        </w:r>
        <w:r w:rsidR="005C33CA">
          <w:rPr>
            <w:webHidden/>
          </w:rPr>
          <w:t>66</w:t>
        </w:r>
        <w:r w:rsidR="005C33CA">
          <w:rPr>
            <w:webHidden/>
          </w:rPr>
          <w:fldChar w:fldCharType="end"/>
        </w:r>
      </w:hyperlink>
    </w:p>
    <w:p w:rsidR="005C33CA" w:rsidRDefault="00A01F9C">
      <w:pPr>
        <w:pStyle w:val="TOC3"/>
        <w:rPr>
          <w:rFonts w:eastAsiaTheme="minorEastAsia" w:cstheme="minorBidi"/>
          <w:b w:val="0"/>
          <w:sz w:val="22"/>
          <w:szCs w:val="22"/>
          <w:lang w:val="en-IN" w:eastAsia="en-IN"/>
        </w:rPr>
      </w:pPr>
      <w:hyperlink w:anchor="_Toc413664898" w:history="1">
        <w:r w:rsidR="005C33CA" w:rsidRPr="00B9774B">
          <w:rPr>
            <w:rStyle w:val="Hyperlink"/>
          </w:rPr>
          <w:t>8.4.2</w:t>
        </w:r>
        <w:r w:rsidR="005C33CA">
          <w:rPr>
            <w:rFonts w:eastAsiaTheme="minorEastAsia" w:cstheme="minorBidi"/>
            <w:b w:val="0"/>
            <w:sz w:val="22"/>
            <w:szCs w:val="22"/>
            <w:lang w:val="en-IN" w:eastAsia="en-IN"/>
          </w:rPr>
          <w:tab/>
        </w:r>
        <w:r w:rsidR="005C33CA" w:rsidRPr="00B9774B">
          <w:rPr>
            <w:rStyle w:val="Hyperlink"/>
          </w:rPr>
          <w:t>Aggregate Reports</w:t>
        </w:r>
        <w:r w:rsidR="005C33CA">
          <w:rPr>
            <w:webHidden/>
          </w:rPr>
          <w:tab/>
        </w:r>
        <w:r w:rsidR="005C33CA">
          <w:rPr>
            <w:webHidden/>
          </w:rPr>
          <w:fldChar w:fldCharType="begin"/>
        </w:r>
        <w:r w:rsidR="005C33CA">
          <w:rPr>
            <w:webHidden/>
          </w:rPr>
          <w:instrText xml:space="preserve"> PAGEREF _Toc413664898 \h </w:instrText>
        </w:r>
        <w:r w:rsidR="005C33CA">
          <w:rPr>
            <w:webHidden/>
          </w:rPr>
        </w:r>
        <w:r w:rsidR="005C33CA">
          <w:rPr>
            <w:webHidden/>
          </w:rPr>
          <w:fldChar w:fldCharType="separate"/>
        </w:r>
        <w:r w:rsidR="005C33CA">
          <w:rPr>
            <w:webHidden/>
          </w:rPr>
          <w:t>67</w:t>
        </w:r>
        <w:r w:rsidR="005C33CA">
          <w:rPr>
            <w:webHidden/>
          </w:rPr>
          <w:fldChar w:fldCharType="end"/>
        </w:r>
      </w:hyperlink>
    </w:p>
    <w:p w:rsidR="005C33CA" w:rsidRDefault="00A01F9C">
      <w:pPr>
        <w:pStyle w:val="TOC1"/>
        <w:tabs>
          <w:tab w:val="left" w:pos="440"/>
          <w:tab w:val="right" w:leader="underscore" w:pos="9350"/>
        </w:tabs>
        <w:rPr>
          <w:rFonts w:eastAsiaTheme="minorEastAsia" w:cstheme="minorBidi"/>
          <w:b w:val="0"/>
          <w:bCs w:val="0"/>
          <w:i w:val="0"/>
          <w:iCs w:val="0"/>
          <w:noProof/>
          <w:sz w:val="22"/>
          <w:szCs w:val="22"/>
          <w:lang w:val="en-IN" w:eastAsia="en-IN"/>
        </w:rPr>
      </w:pPr>
      <w:hyperlink w:anchor="_Toc413664899" w:history="1">
        <w:r w:rsidR="005C33CA" w:rsidRPr="00B9774B">
          <w:rPr>
            <w:rStyle w:val="Hyperlink"/>
            <w:noProof/>
          </w:rPr>
          <w:t>9</w:t>
        </w:r>
        <w:r w:rsidR="005C33CA">
          <w:rPr>
            <w:rFonts w:eastAsiaTheme="minorEastAsia" w:cstheme="minorBidi"/>
            <w:b w:val="0"/>
            <w:bCs w:val="0"/>
            <w:i w:val="0"/>
            <w:iCs w:val="0"/>
            <w:noProof/>
            <w:sz w:val="22"/>
            <w:szCs w:val="22"/>
            <w:lang w:val="en-IN" w:eastAsia="en-IN"/>
          </w:rPr>
          <w:tab/>
        </w:r>
        <w:r w:rsidR="005C33CA" w:rsidRPr="00B9774B">
          <w:rPr>
            <w:rStyle w:val="Hyperlink"/>
            <w:noProof/>
          </w:rPr>
          <w:t>Appendix C: Mapping of Functional Requirements to Sub-systems</w:t>
        </w:r>
        <w:r w:rsidR="005C33CA">
          <w:rPr>
            <w:noProof/>
            <w:webHidden/>
          </w:rPr>
          <w:tab/>
        </w:r>
        <w:r w:rsidR="005C33CA">
          <w:rPr>
            <w:noProof/>
            <w:webHidden/>
          </w:rPr>
          <w:fldChar w:fldCharType="begin"/>
        </w:r>
        <w:r w:rsidR="005C33CA">
          <w:rPr>
            <w:noProof/>
            <w:webHidden/>
          </w:rPr>
          <w:instrText xml:space="preserve"> PAGEREF _Toc413664899 \h </w:instrText>
        </w:r>
        <w:r w:rsidR="005C33CA">
          <w:rPr>
            <w:noProof/>
            <w:webHidden/>
          </w:rPr>
        </w:r>
        <w:r w:rsidR="005C33CA">
          <w:rPr>
            <w:noProof/>
            <w:webHidden/>
          </w:rPr>
          <w:fldChar w:fldCharType="separate"/>
        </w:r>
        <w:r w:rsidR="005C33CA">
          <w:rPr>
            <w:noProof/>
            <w:webHidden/>
          </w:rPr>
          <w:t>72</w:t>
        </w:r>
        <w:r w:rsidR="005C33CA">
          <w:rPr>
            <w:noProof/>
            <w:webHidden/>
          </w:rPr>
          <w:fldChar w:fldCharType="end"/>
        </w:r>
      </w:hyperlink>
    </w:p>
    <w:p w:rsidR="005C33CA" w:rsidRDefault="00A01F9C">
      <w:pPr>
        <w:pStyle w:val="TOC1"/>
        <w:tabs>
          <w:tab w:val="left" w:pos="660"/>
          <w:tab w:val="right" w:leader="underscore" w:pos="9350"/>
        </w:tabs>
        <w:rPr>
          <w:rFonts w:eastAsiaTheme="minorEastAsia" w:cstheme="minorBidi"/>
          <w:b w:val="0"/>
          <w:bCs w:val="0"/>
          <w:i w:val="0"/>
          <w:iCs w:val="0"/>
          <w:noProof/>
          <w:sz w:val="22"/>
          <w:szCs w:val="22"/>
          <w:lang w:val="en-IN" w:eastAsia="en-IN"/>
        </w:rPr>
      </w:pPr>
      <w:hyperlink w:anchor="_Toc413664900" w:history="1">
        <w:r w:rsidR="005C33CA" w:rsidRPr="00B9774B">
          <w:rPr>
            <w:rStyle w:val="Hyperlink"/>
            <w:noProof/>
          </w:rPr>
          <w:t>10</w:t>
        </w:r>
        <w:r w:rsidR="005C33CA">
          <w:rPr>
            <w:rFonts w:eastAsiaTheme="minorEastAsia" w:cstheme="minorBidi"/>
            <w:b w:val="0"/>
            <w:bCs w:val="0"/>
            <w:i w:val="0"/>
            <w:iCs w:val="0"/>
            <w:noProof/>
            <w:sz w:val="22"/>
            <w:szCs w:val="22"/>
            <w:lang w:val="en-IN" w:eastAsia="en-IN"/>
          </w:rPr>
          <w:tab/>
        </w:r>
        <w:r w:rsidR="005C33CA" w:rsidRPr="00B9774B">
          <w:rPr>
            <w:rStyle w:val="Hyperlink"/>
            <w:noProof/>
          </w:rPr>
          <w:t>Appendix D: States, Union Territory and Circles in India</w:t>
        </w:r>
        <w:r w:rsidR="005C33CA">
          <w:rPr>
            <w:noProof/>
            <w:webHidden/>
          </w:rPr>
          <w:tab/>
        </w:r>
        <w:r w:rsidR="005C33CA">
          <w:rPr>
            <w:noProof/>
            <w:webHidden/>
          </w:rPr>
          <w:fldChar w:fldCharType="begin"/>
        </w:r>
        <w:r w:rsidR="005C33CA">
          <w:rPr>
            <w:noProof/>
            <w:webHidden/>
          </w:rPr>
          <w:instrText xml:space="preserve"> PAGEREF _Toc413664900 \h </w:instrText>
        </w:r>
        <w:r w:rsidR="005C33CA">
          <w:rPr>
            <w:noProof/>
            <w:webHidden/>
          </w:rPr>
        </w:r>
        <w:r w:rsidR="005C33CA">
          <w:rPr>
            <w:noProof/>
            <w:webHidden/>
          </w:rPr>
          <w:fldChar w:fldCharType="separate"/>
        </w:r>
        <w:r w:rsidR="005C33CA">
          <w:rPr>
            <w:noProof/>
            <w:webHidden/>
          </w:rPr>
          <w:t>73</w:t>
        </w:r>
        <w:r w:rsidR="005C33CA">
          <w:rPr>
            <w:noProof/>
            <w:webHidden/>
          </w:rPr>
          <w:fldChar w:fldCharType="end"/>
        </w:r>
      </w:hyperlink>
    </w:p>
    <w:p w:rsidR="005C33CA" w:rsidRDefault="00A01F9C">
      <w:pPr>
        <w:pStyle w:val="TOC2"/>
        <w:tabs>
          <w:tab w:val="left" w:pos="880"/>
          <w:tab w:val="right" w:leader="underscore" w:pos="9350"/>
        </w:tabs>
        <w:rPr>
          <w:rFonts w:eastAsiaTheme="minorEastAsia" w:cstheme="minorBidi"/>
          <w:b w:val="0"/>
          <w:bCs w:val="0"/>
          <w:noProof/>
          <w:lang w:val="en-IN" w:eastAsia="en-IN"/>
        </w:rPr>
      </w:pPr>
      <w:hyperlink w:anchor="_Toc413664901" w:history="1">
        <w:r w:rsidR="005C33CA" w:rsidRPr="00B9774B">
          <w:rPr>
            <w:rStyle w:val="Hyperlink"/>
            <w:noProof/>
          </w:rPr>
          <w:t>10.1</w:t>
        </w:r>
        <w:r w:rsidR="005C33CA">
          <w:rPr>
            <w:rFonts w:eastAsiaTheme="minorEastAsia" w:cstheme="minorBidi"/>
            <w:b w:val="0"/>
            <w:bCs w:val="0"/>
            <w:noProof/>
            <w:lang w:val="en-IN" w:eastAsia="en-IN"/>
          </w:rPr>
          <w:tab/>
        </w:r>
        <w:r w:rsidR="005C33CA" w:rsidRPr="00B9774B">
          <w:rPr>
            <w:rStyle w:val="Hyperlink"/>
            <w:noProof/>
          </w:rPr>
          <w:t>States and Union Territory of India</w:t>
        </w:r>
        <w:r w:rsidR="005C33CA">
          <w:rPr>
            <w:noProof/>
            <w:webHidden/>
          </w:rPr>
          <w:tab/>
        </w:r>
        <w:r w:rsidR="005C33CA">
          <w:rPr>
            <w:noProof/>
            <w:webHidden/>
          </w:rPr>
          <w:fldChar w:fldCharType="begin"/>
        </w:r>
        <w:r w:rsidR="005C33CA">
          <w:rPr>
            <w:noProof/>
            <w:webHidden/>
          </w:rPr>
          <w:instrText xml:space="preserve"> PAGEREF _Toc413664901 \h </w:instrText>
        </w:r>
        <w:r w:rsidR="005C33CA">
          <w:rPr>
            <w:noProof/>
            <w:webHidden/>
          </w:rPr>
        </w:r>
        <w:r w:rsidR="005C33CA">
          <w:rPr>
            <w:noProof/>
            <w:webHidden/>
          </w:rPr>
          <w:fldChar w:fldCharType="separate"/>
        </w:r>
        <w:r w:rsidR="005C33CA">
          <w:rPr>
            <w:noProof/>
            <w:webHidden/>
          </w:rPr>
          <w:t>73</w:t>
        </w:r>
        <w:r w:rsidR="005C33CA">
          <w:rPr>
            <w:noProof/>
            <w:webHidden/>
          </w:rPr>
          <w:fldChar w:fldCharType="end"/>
        </w:r>
      </w:hyperlink>
    </w:p>
    <w:p w:rsidR="005C33CA" w:rsidRDefault="00A01F9C">
      <w:pPr>
        <w:pStyle w:val="TOC3"/>
        <w:rPr>
          <w:rFonts w:eastAsiaTheme="minorEastAsia" w:cstheme="minorBidi"/>
          <w:b w:val="0"/>
          <w:sz w:val="22"/>
          <w:szCs w:val="22"/>
          <w:lang w:val="en-IN" w:eastAsia="en-IN"/>
        </w:rPr>
      </w:pPr>
      <w:hyperlink w:anchor="_Toc413664902" w:history="1">
        <w:r w:rsidR="005C33CA" w:rsidRPr="00B9774B">
          <w:rPr>
            <w:rStyle w:val="Hyperlink"/>
          </w:rPr>
          <w:t>10.1.1</w:t>
        </w:r>
        <w:r w:rsidR="005C33CA">
          <w:rPr>
            <w:rFonts w:eastAsiaTheme="minorEastAsia" w:cstheme="minorBidi"/>
            <w:b w:val="0"/>
            <w:sz w:val="22"/>
            <w:szCs w:val="22"/>
            <w:lang w:val="en-IN" w:eastAsia="en-IN"/>
          </w:rPr>
          <w:tab/>
        </w:r>
        <w:r w:rsidR="005C33CA" w:rsidRPr="00B9774B">
          <w:rPr>
            <w:rStyle w:val="Hyperlink"/>
          </w:rPr>
          <w:t>List of States</w:t>
        </w:r>
        <w:r w:rsidR="005C33CA">
          <w:rPr>
            <w:webHidden/>
          </w:rPr>
          <w:tab/>
        </w:r>
        <w:r w:rsidR="005C33CA">
          <w:rPr>
            <w:webHidden/>
          </w:rPr>
          <w:fldChar w:fldCharType="begin"/>
        </w:r>
        <w:r w:rsidR="005C33CA">
          <w:rPr>
            <w:webHidden/>
          </w:rPr>
          <w:instrText xml:space="preserve"> PAGEREF _Toc413664902 \h </w:instrText>
        </w:r>
        <w:r w:rsidR="005C33CA">
          <w:rPr>
            <w:webHidden/>
          </w:rPr>
        </w:r>
        <w:r w:rsidR="005C33CA">
          <w:rPr>
            <w:webHidden/>
          </w:rPr>
          <w:fldChar w:fldCharType="separate"/>
        </w:r>
        <w:r w:rsidR="005C33CA">
          <w:rPr>
            <w:webHidden/>
          </w:rPr>
          <w:t>73</w:t>
        </w:r>
        <w:r w:rsidR="005C33CA">
          <w:rPr>
            <w:webHidden/>
          </w:rPr>
          <w:fldChar w:fldCharType="end"/>
        </w:r>
      </w:hyperlink>
    </w:p>
    <w:p w:rsidR="005C33CA" w:rsidRDefault="00A01F9C">
      <w:pPr>
        <w:pStyle w:val="TOC3"/>
        <w:rPr>
          <w:rFonts w:eastAsiaTheme="minorEastAsia" w:cstheme="minorBidi"/>
          <w:b w:val="0"/>
          <w:sz w:val="22"/>
          <w:szCs w:val="22"/>
          <w:lang w:val="en-IN" w:eastAsia="en-IN"/>
        </w:rPr>
      </w:pPr>
      <w:hyperlink w:anchor="_Toc413664903" w:history="1">
        <w:r w:rsidR="005C33CA" w:rsidRPr="00B9774B">
          <w:rPr>
            <w:rStyle w:val="Hyperlink"/>
          </w:rPr>
          <w:t>10.1.2</w:t>
        </w:r>
        <w:r w:rsidR="005C33CA">
          <w:rPr>
            <w:rFonts w:eastAsiaTheme="minorEastAsia" w:cstheme="minorBidi"/>
            <w:b w:val="0"/>
            <w:sz w:val="22"/>
            <w:szCs w:val="22"/>
            <w:lang w:val="en-IN" w:eastAsia="en-IN"/>
          </w:rPr>
          <w:tab/>
        </w:r>
        <w:r w:rsidR="005C33CA" w:rsidRPr="00B9774B">
          <w:rPr>
            <w:rStyle w:val="Hyperlink"/>
          </w:rPr>
          <w:t>List of Union Territory</w:t>
        </w:r>
        <w:r w:rsidR="005C33CA">
          <w:rPr>
            <w:webHidden/>
          </w:rPr>
          <w:tab/>
        </w:r>
        <w:r w:rsidR="005C33CA">
          <w:rPr>
            <w:webHidden/>
          </w:rPr>
          <w:fldChar w:fldCharType="begin"/>
        </w:r>
        <w:r w:rsidR="005C33CA">
          <w:rPr>
            <w:webHidden/>
          </w:rPr>
          <w:instrText xml:space="preserve"> PAGEREF _Toc413664903 \h </w:instrText>
        </w:r>
        <w:r w:rsidR="005C33CA">
          <w:rPr>
            <w:webHidden/>
          </w:rPr>
        </w:r>
        <w:r w:rsidR="005C33CA">
          <w:rPr>
            <w:webHidden/>
          </w:rPr>
          <w:fldChar w:fldCharType="separate"/>
        </w:r>
        <w:r w:rsidR="005C33CA">
          <w:rPr>
            <w:webHidden/>
          </w:rPr>
          <w:t>74</w:t>
        </w:r>
        <w:r w:rsidR="005C33CA">
          <w:rPr>
            <w:webHidden/>
          </w:rPr>
          <w:fldChar w:fldCharType="end"/>
        </w:r>
      </w:hyperlink>
    </w:p>
    <w:p w:rsidR="005C33CA" w:rsidRDefault="00A01F9C">
      <w:pPr>
        <w:pStyle w:val="TOC2"/>
        <w:tabs>
          <w:tab w:val="left" w:pos="880"/>
          <w:tab w:val="right" w:leader="underscore" w:pos="9350"/>
        </w:tabs>
        <w:rPr>
          <w:rFonts w:eastAsiaTheme="minorEastAsia" w:cstheme="minorBidi"/>
          <w:b w:val="0"/>
          <w:bCs w:val="0"/>
          <w:noProof/>
          <w:lang w:val="en-IN" w:eastAsia="en-IN"/>
        </w:rPr>
      </w:pPr>
      <w:hyperlink w:anchor="_Toc413664904" w:history="1">
        <w:r w:rsidR="005C33CA" w:rsidRPr="00B9774B">
          <w:rPr>
            <w:rStyle w:val="Hyperlink"/>
            <w:noProof/>
          </w:rPr>
          <w:t>10.2</w:t>
        </w:r>
        <w:r w:rsidR="005C33CA">
          <w:rPr>
            <w:rFonts w:eastAsiaTheme="minorEastAsia" w:cstheme="minorBidi"/>
            <w:b w:val="0"/>
            <w:bCs w:val="0"/>
            <w:noProof/>
            <w:lang w:val="en-IN" w:eastAsia="en-IN"/>
          </w:rPr>
          <w:tab/>
        </w:r>
        <w:r w:rsidR="005C33CA" w:rsidRPr="00B9774B">
          <w:rPr>
            <w:rStyle w:val="Hyperlink"/>
            <w:noProof/>
          </w:rPr>
          <w:t>Circle Information</w:t>
        </w:r>
        <w:r w:rsidR="005C33CA">
          <w:rPr>
            <w:noProof/>
            <w:webHidden/>
          </w:rPr>
          <w:tab/>
        </w:r>
        <w:r w:rsidR="005C33CA">
          <w:rPr>
            <w:noProof/>
            <w:webHidden/>
          </w:rPr>
          <w:fldChar w:fldCharType="begin"/>
        </w:r>
        <w:r w:rsidR="005C33CA">
          <w:rPr>
            <w:noProof/>
            <w:webHidden/>
          </w:rPr>
          <w:instrText xml:space="preserve"> PAGEREF _Toc413664904 \h </w:instrText>
        </w:r>
        <w:r w:rsidR="005C33CA">
          <w:rPr>
            <w:noProof/>
            <w:webHidden/>
          </w:rPr>
        </w:r>
        <w:r w:rsidR="005C33CA">
          <w:rPr>
            <w:noProof/>
            <w:webHidden/>
          </w:rPr>
          <w:fldChar w:fldCharType="separate"/>
        </w:r>
        <w:r w:rsidR="005C33CA">
          <w:rPr>
            <w:noProof/>
            <w:webHidden/>
          </w:rPr>
          <w:t>75</w:t>
        </w:r>
        <w:r w:rsidR="005C33CA">
          <w:rPr>
            <w:noProof/>
            <w:webHidden/>
          </w:rPr>
          <w:fldChar w:fldCharType="end"/>
        </w:r>
      </w:hyperlink>
    </w:p>
    <w:p w:rsidR="00460A4E" w:rsidRPr="00D257D0" w:rsidRDefault="008A1894" w:rsidP="009B04B7">
      <w:r w:rsidRPr="00D257D0">
        <w:rPr>
          <w:rFonts w:asciiTheme="minorHAnsi" w:hAnsiTheme="minorHAnsi"/>
          <w:b/>
          <w:bCs/>
          <w:i/>
          <w:iCs/>
          <w:sz w:val="24"/>
          <w:szCs w:val="24"/>
        </w:rPr>
        <w:fldChar w:fldCharType="end"/>
      </w:r>
    </w:p>
    <w:p w:rsidR="00097BDE" w:rsidRPr="00D257D0" w:rsidRDefault="00097BDE">
      <w:pPr>
        <w:pStyle w:val="TOC1"/>
        <w:tabs>
          <w:tab w:val="left" w:pos="880"/>
          <w:tab w:val="right" w:pos="9350"/>
        </w:tabs>
        <w:rPr>
          <w:caps/>
          <w:smallCaps/>
        </w:rPr>
      </w:pPr>
    </w:p>
    <w:p w:rsidR="00893D56" w:rsidRPr="00D257D0" w:rsidRDefault="008A1894" w:rsidP="007D5A9F">
      <w:pPr>
        <w:pStyle w:val="TOC1"/>
        <w:tabs>
          <w:tab w:val="left" w:pos="1100"/>
          <w:tab w:val="right" w:pos="9350"/>
        </w:tabs>
        <w:rPr>
          <w:rFonts w:eastAsiaTheme="minorEastAsia" w:cstheme="minorBidi"/>
          <w:noProof/>
          <w:lang w:val="en-IN" w:eastAsia="en-IN"/>
        </w:rPr>
      </w:pPr>
      <w:r w:rsidRPr="00D257D0">
        <w:rPr>
          <w:caps/>
          <w:smallCaps/>
        </w:rPr>
        <w:fldChar w:fldCharType="begin"/>
      </w:r>
      <w:r w:rsidR="00097BDE" w:rsidRPr="00D257D0">
        <w:rPr>
          <w:caps/>
          <w:smallCaps/>
        </w:rPr>
        <w:instrText xml:space="preserve"> TOC \t "issue,1" </w:instrText>
      </w:r>
      <w:r w:rsidRPr="00D257D0">
        <w:rPr>
          <w:caps/>
          <w:smallCaps/>
        </w:rPr>
        <w:fldChar w:fldCharType="separate"/>
      </w:r>
    </w:p>
    <w:p w:rsidR="00460A4E" w:rsidRPr="00D257D0" w:rsidRDefault="008A1894" w:rsidP="00CF2C8A">
      <w:pPr>
        <w:rPr>
          <w:caps/>
          <w:smallCaps/>
        </w:rPr>
      </w:pPr>
      <w:r w:rsidRPr="00D257D0">
        <w:rPr>
          <w:caps/>
          <w:smallCaps/>
        </w:rPr>
        <w:fldChar w:fldCharType="end"/>
      </w:r>
    </w:p>
    <w:p w:rsidR="00460A4E" w:rsidRPr="00D257D0" w:rsidRDefault="00460A4E">
      <w:pPr>
        <w:spacing w:after="0" w:line="240" w:lineRule="auto"/>
        <w:rPr>
          <w:caps/>
          <w:smallCaps/>
        </w:rPr>
      </w:pPr>
      <w:r w:rsidRPr="00D257D0">
        <w:rPr>
          <w:caps/>
          <w:smallCaps/>
        </w:rPr>
        <w:br w:type="page"/>
      </w:r>
    </w:p>
    <w:p w:rsidR="003C78E7" w:rsidRPr="00D257D0" w:rsidRDefault="003C78E7" w:rsidP="003015D3">
      <w:pPr>
        <w:pStyle w:val="Heading1"/>
        <w:tabs>
          <w:tab w:val="left" w:pos="4678"/>
        </w:tabs>
      </w:pPr>
      <w:bookmarkStart w:id="71" w:name="_Toc413664806"/>
      <w:bookmarkStart w:id="72" w:name="_Toc265071563"/>
      <w:bookmarkStart w:id="73" w:name="_Toc267841324"/>
      <w:bookmarkStart w:id="74" w:name="_Toc267841605"/>
      <w:bookmarkStart w:id="75" w:name="_Toc267913011"/>
      <w:bookmarkStart w:id="76" w:name="_Toc267913533"/>
      <w:r w:rsidRPr="00D257D0">
        <w:lastRenderedPageBreak/>
        <w:t>Introduction &amp; Overview</w:t>
      </w:r>
      <w:bookmarkEnd w:id="71"/>
      <w:r w:rsidR="003015D3" w:rsidRPr="00D257D0">
        <w:t xml:space="preserve"> </w:t>
      </w:r>
    </w:p>
    <w:p w:rsidR="00097BDE" w:rsidRPr="00D257D0" w:rsidRDefault="00097BDE" w:rsidP="003C78E7">
      <w:pPr>
        <w:pStyle w:val="Heading2"/>
      </w:pPr>
      <w:bookmarkStart w:id="77" w:name="_Toc413664807"/>
      <w:r w:rsidRPr="00D257D0">
        <w:t>Overview of Project</w:t>
      </w:r>
      <w:bookmarkEnd w:id="77"/>
      <w:r w:rsidRPr="00D257D0">
        <w:t xml:space="preserve"> </w:t>
      </w:r>
      <w:bookmarkEnd w:id="72"/>
      <w:bookmarkEnd w:id="73"/>
      <w:bookmarkEnd w:id="74"/>
      <w:bookmarkEnd w:id="75"/>
      <w:bookmarkEnd w:id="76"/>
    </w:p>
    <w:p w:rsidR="00097BDE" w:rsidRPr="00D257D0" w:rsidRDefault="00097BDE" w:rsidP="000A5197">
      <w:pPr>
        <w:autoSpaceDE w:val="0"/>
        <w:autoSpaceDN w:val="0"/>
        <w:adjustRightInd w:val="0"/>
        <w:spacing w:after="0" w:line="240" w:lineRule="auto"/>
        <w:rPr>
          <w:rFonts w:ascii="Georgia" w:hAnsi="Georgia" w:cs="Georgia"/>
          <w:sz w:val="20"/>
          <w:szCs w:val="20"/>
        </w:rPr>
      </w:pPr>
    </w:p>
    <w:p w:rsidR="000966D7" w:rsidRPr="00D257D0" w:rsidRDefault="007D7B73" w:rsidP="001C2B76">
      <w:r w:rsidRPr="00D257D0">
        <w:t>The National MOTECH System (NMS) is being scaled to pan-</w:t>
      </w:r>
      <w:proofErr w:type="spellStart"/>
      <w:r w:rsidRPr="00D257D0">
        <w:t>india</w:t>
      </w:r>
      <w:proofErr w:type="spellEnd"/>
      <w:r w:rsidRPr="00D257D0">
        <w:t xml:space="preserve"> level. It is characterized by the following:</w:t>
      </w:r>
      <w:r w:rsidRPr="00D257D0">
        <w:tab/>
      </w:r>
    </w:p>
    <w:p w:rsidR="0076179B" w:rsidRPr="00D257D0" w:rsidRDefault="009A7C37" w:rsidP="007D7B73">
      <w:pPr>
        <w:pStyle w:val="ListParagraph"/>
        <w:numPr>
          <w:ilvl w:val="0"/>
          <w:numId w:val="21"/>
        </w:numPr>
        <w:tabs>
          <w:tab w:val="num" w:pos="720"/>
        </w:tabs>
      </w:pPr>
      <w:r w:rsidRPr="00D257D0">
        <w:t>Centralized</w:t>
      </w:r>
      <w:r w:rsidR="007D7B73" w:rsidRPr="00D257D0">
        <w:t xml:space="preserve"> deployment of Mobile </w:t>
      </w:r>
      <w:proofErr w:type="spellStart"/>
      <w:r w:rsidR="007D7B73" w:rsidRPr="00D257D0">
        <w:t>Kunji</w:t>
      </w:r>
      <w:proofErr w:type="spellEnd"/>
      <w:r w:rsidR="007D7B73" w:rsidRPr="00D257D0">
        <w:t>,  Academy and Kilkari IVR applications</w:t>
      </w:r>
    </w:p>
    <w:p w:rsidR="0076179B" w:rsidRPr="00D257D0" w:rsidRDefault="007D7B73" w:rsidP="007D7B73">
      <w:pPr>
        <w:pStyle w:val="ListParagraph"/>
        <w:numPr>
          <w:ilvl w:val="0"/>
          <w:numId w:val="21"/>
        </w:numPr>
        <w:tabs>
          <w:tab w:val="num" w:pos="720"/>
        </w:tabs>
      </w:pPr>
      <w:r w:rsidRPr="00D257D0">
        <w:t>Toll Free long code access</w:t>
      </w:r>
    </w:p>
    <w:p w:rsidR="0076179B" w:rsidRPr="00D257D0" w:rsidRDefault="007D7B73" w:rsidP="007D7B73">
      <w:pPr>
        <w:pStyle w:val="ListParagraph"/>
        <w:numPr>
          <w:ilvl w:val="0"/>
          <w:numId w:val="21"/>
        </w:numPr>
        <w:tabs>
          <w:tab w:val="num" w:pos="720"/>
        </w:tabs>
      </w:pPr>
      <w:r w:rsidRPr="00D257D0">
        <w:t>In-bound and out-bound IVRs</w:t>
      </w:r>
    </w:p>
    <w:p w:rsidR="0076179B" w:rsidRPr="00D257D0" w:rsidRDefault="007D7B73" w:rsidP="007D7B73">
      <w:pPr>
        <w:pStyle w:val="ListParagraph"/>
        <w:numPr>
          <w:ilvl w:val="0"/>
          <w:numId w:val="21"/>
        </w:numPr>
        <w:tabs>
          <w:tab w:val="num" w:pos="720"/>
        </w:tabs>
      </w:pPr>
      <w:r w:rsidRPr="00D257D0">
        <w:t>Integration with pan-India SMS gateway</w:t>
      </w:r>
    </w:p>
    <w:p w:rsidR="0076179B" w:rsidRPr="00D257D0" w:rsidRDefault="007D7B73" w:rsidP="007D7B73">
      <w:pPr>
        <w:pStyle w:val="ListParagraph"/>
        <w:numPr>
          <w:ilvl w:val="0"/>
          <w:numId w:val="21"/>
        </w:numPr>
        <w:tabs>
          <w:tab w:val="num" w:pos="720"/>
        </w:tabs>
      </w:pPr>
      <w:r w:rsidRPr="00D257D0">
        <w:t xml:space="preserve">Powered by back-end </w:t>
      </w:r>
      <w:proofErr w:type="spellStart"/>
      <w:r w:rsidRPr="00D257D0">
        <w:t>MoTech</w:t>
      </w:r>
      <w:proofErr w:type="spellEnd"/>
      <w:r w:rsidRPr="00D257D0">
        <w:t xml:space="preserve"> platform</w:t>
      </w:r>
    </w:p>
    <w:p w:rsidR="007D7B73" w:rsidRPr="00D257D0" w:rsidRDefault="007D7B73" w:rsidP="001C2B76">
      <w:r w:rsidRPr="00D257D0">
        <w:t>This document captures the requirements for the pan-India NMS system.</w:t>
      </w:r>
    </w:p>
    <w:p w:rsidR="00097BDE" w:rsidRPr="00D257D0" w:rsidRDefault="00097BDE" w:rsidP="003C78E7">
      <w:pPr>
        <w:pStyle w:val="Heading2"/>
      </w:pPr>
      <w:bookmarkStart w:id="78" w:name="_Toc265071564"/>
      <w:bookmarkStart w:id="79" w:name="_Toc267841325"/>
      <w:bookmarkStart w:id="80" w:name="_Toc267841606"/>
      <w:bookmarkStart w:id="81" w:name="_Toc267913012"/>
      <w:bookmarkStart w:id="82" w:name="_Toc267913534"/>
      <w:bookmarkStart w:id="83" w:name="_Toc413664808"/>
      <w:r w:rsidRPr="00D257D0">
        <w:t>Objective of this document</w:t>
      </w:r>
      <w:bookmarkEnd w:id="78"/>
      <w:bookmarkEnd w:id="79"/>
      <w:bookmarkEnd w:id="80"/>
      <w:bookmarkEnd w:id="81"/>
      <w:bookmarkEnd w:id="82"/>
      <w:bookmarkEnd w:id="83"/>
    </w:p>
    <w:p w:rsidR="00097BDE" w:rsidRPr="00D257D0" w:rsidRDefault="007D7B73" w:rsidP="007D7B73">
      <w:r w:rsidRPr="00D257D0">
        <w:t xml:space="preserve">The purpose of this document is to capture the system requirements of NMS system. This includes functional, non-functional, operability and other miscellaneous requirements. </w:t>
      </w:r>
    </w:p>
    <w:p w:rsidR="00A822D6" w:rsidRPr="00D257D0" w:rsidRDefault="00A822D6" w:rsidP="00A822D6">
      <w:pPr>
        <w:pStyle w:val="Heading2"/>
      </w:pPr>
      <w:bookmarkStart w:id="84" w:name="_Toc413664809"/>
      <w:r w:rsidRPr="00D257D0">
        <w:t>Scope of this document</w:t>
      </w:r>
      <w:bookmarkEnd w:id="84"/>
    </w:p>
    <w:p w:rsidR="009E163D" w:rsidRPr="00D257D0" w:rsidRDefault="007D6586" w:rsidP="009E163D">
      <w:r w:rsidRPr="00D257D0">
        <w:t xml:space="preserve">The document is being written in phases. </w:t>
      </w:r>
      <w:r w:rsidR="00696E5C" w:rsidRPr="00D257D0">
        <w:t xml:space="preserve">Pending work </w:t>
      </w:r>
      <w:r w:rsidR="009E163D" w:rsidRPr="00D257D0">
        <w:t>include</w:t>
      </w:r>
      <w:r w:rsidR="003C4F13" w:rsidRPr="00D257D0">
        <w:t>s</w:t>
      </w:r>
      <w:r w:rsidR="009E163D" w:rsidRPr="00D257D0">
        <w:t>:</w:t>
      </w:r>
    </w:p>
    <w:p w:rsidR="00696E5C" w:rsidRPr="00D257D0" w:rsidRDefault="00696E5C" w:rsidP="009E163D">
      <w:pPr>
        <w:pStyle w:val="ListParagraph"/>
        <w:numPr>
          <w:ilvl w:val="0"/>
          <w:numId w:val="33"/>
        </w:numPr>
      </w:pPr>
      <w:r w:rsidRPr="00D257D0">
        <w:t>Various open issues</w:t>
      </w:r>
      <w:r w:rsidR="00EA267D" w:rsidRPr="00D257D0">
        <w:t xml:space="preserve">  (mainly waiting for clarifications from Ministry)</w:t>
      </w:r>
    </w:p>
    <w:p w:rsidR="00696E5C" w:rsidRPr="00D257D0" w:rsidRDefault="00696E5C" w:rsidP="009E163D">
      <w:pPr>
        <w:pStyle w:val="ListParagraph"/>
        <w:numPr>
          <w:ilvl w:val="0"/>
          <w:numId w:val="33"/>
        </w:numPr>
      </w:pPr>
      <w:r w:rsidRPr="00D257D0">
        <w:t>Updates due to pending action items</w:t>
      </w:r>
      <w:r w:rsidR="00EA267D" w:rsidRPr="00D257D0">
        <w:t xml:space="preserve"> </w:t>
      </w:r>
    </w:p>
    <w:p w:rsidR="00696E5C" w:rsidRPr="00D257D0" w:rsidRDefault="00696E5C" w:rsidP="009E163D">
      <w:pPr>
        <w:pStyle w:val="ListParagraph"/>
        <w:numPr>
          <w:ilvl w:val="0"/>
          <w:numId w:val="33"/>
        </w:numPr>
      </w:pPr>
      <w:r w:rsidRPr="00D257D0">
        <w:t>Parts of Appendix A and B</w:t>
      </w:r>
      <w:r w:rsidR="00A67865" w:rsidRPr="00D257D0">
        <w:t xml:space="preserve"> (waiting for clarifications from Ministry)</w:t>
      </w:r>
    </w:p>
    <w:p w:rsidR="00696E5C" w:rsidRPr="00D257D0" w:rsidRDefault="00696E5C" w:rsidP="009E163D">
      <w:pPr>
        <w:pStyle w:val="ListParagraph"/>
        <w:numPr>
          <w:ilvl w:val="0"/>
          <w:numId w:val="33"/>
        </w:numPr>
      </w:pPr>
      <w:r w:rsidRPr="00D257D0">
        <w:t>Appendix C</w:t>
      </w:r>
      <w:r w:rsidR="00A67865" w:rsidRPr="00D257D0">
        <w:t xml:space="preserve"> (to be updated document is approved)</w:t>
      </w:r>
    </w:p>
    <w:p w:rsidR="003C78E7" w:rsidRPr="00D257D0" w:rsidRDefault="003C78E7" w:rsidP="003C78E7">
      <w:pPr>
        <w:pStyle w:val="Heading2"/>
      </w:pPr>
      <w:bookmarkStart w:id="85" w:name="_Toc413664810"/>
      <w:r w:rsidRPr="00D257D0">
        <w:t>Key Assumptions</w:t>
      </w:r>
      <w:bookmarkEnd w:id="85"/>
    </w:p>
    <w:p w:rsidR="00553FC0" w:rsidRPr="00D257D0" w:rsidRDefault="00553FC0" w:rsidP="00D105C7">
      <w:pPr>
        <w:pStyle w:val="ListParagraph"/>
        <w:numPr>
          <w:ilvl w:val="0"/>
          <w:numId w:val="43"/>
        </w:numPr>
        <w:rPr>
          <w:sz w:val="20"/>
          <w:szCs w:val="20"/>
        </w:rPr>
      </w:pPr>
      <w:r w:rsidRPr="00D257D0">
        <w:rPr>
          <w:sz w:val="20"/>
          <w:szCs w:val="20"/>
        </w:rPr>
        <w:t>The exact mechanism to get data from MCTS is outside the scope of this document. Some options are below:</w:t>
      </w:r>
    </w:p>
    <w:p w:rsidR="00553FC0" w:rsidRPr="00D257D0" w:rsidRDefault="00D41CC2" w:rsidP="0059145A">
      <w:pPr>
        <w:pStyle w:val="ListParagraph"/>
        <w:numPr>
          <w:ilvl w:val="1"/>
          <w:numId w:val="43"/>
        </w:numPr>
        <w:rPr>
          <w:sz w:val="20"/>
          <w:szCs w:val="20"/>
        </w:rPr>
      </w:pPr>
      <w:r w:rsidRPr="00D257D0">
        <w:rPr>
          <w:sz w:val="20"/>
          <w:szCs w:val="20"/>
        </w:rPr>
        <w:t xml:space="preserve">MCTS provides web-service to get all the records from MCTS. Mechanism to realize an online </w:t>
      </w:r>
      <w:r w:rsidR="000E6667" w:rsidRPr="00D257D0">
        <w:rPr>
          <w:sz w:val="20"/>
          <w:szCs w:val="20"/>
        </w:rPr>
        <w:t>means</w:t>
      </w:r>
      <w:r w:rsidRPr="00D257D0">
        <w:rPr>
          <w:sz w:val="20"/>
          <w:szCs w:val="20"/>
        </w:rPr>
        <w:t xml:space="preserve"> to extract MCTS data via web-services is outside the scope of this document.</w:t>
      </w:r>
      <w:r w:rsidR="00553FC0" w:rsidRPr="00D257D0">
        <w:rPr>
          <w:sz w:val="20"/>
          <w:szCs w:val="20"/>
        </w:rPr>
        <w:t xml:space="preserve"> </w:t>
      </w:r>
    </w:p>
    <w:p w:rsidR="007D7B73" w:rsidRPr="00D257D0" w:rsidRDefault="00553FC0" w:rsidP="0059145A">
      <w:pPr>
        <w:pStyle w:val="ListParagraph"/>
        <w:numPr>
          <w:ilvl w:val="1"/>
          <w:numId w:val="43"/>
        </w:numPr>
        <w:rPr>
          <w:sz w:val="20"/>
          <w:szCs w:val="20"/>
        </w:rPr>
      </w:pPr>
      <w:r w:rsidRPr="00D257D0">
        <w:rPr>
          <w:sz w:val="20"/>
          <w:szCs w:val="20"/>
        </w:rPr>
        <w:t>Another mechanism to get data from MCTS is to export the MCTS data into appropriate CSV formats and use offline mechanisms to bring the CSV files to NMS</w:t>
      </w:r>
      <w:r w:rsidR="00540138">
        <w:rPr>
          <w:sz w:val="20"/>
          <w:szCs w:val="20"/>
        </w:rPr>
        <w:t xml:space="preserve"> data center</w:t>
      </w:r>
      <w:r w:rsidRPr="00D257D0">
        <w:rPr>
          <w:sz w:val="20"/>
          <w:szCs w:val="20"/>
        </w:rPr>
        <w:t xml:space="preserve">. </w:t>
      </w:r>
    </w:p>
    <w:p w:rsidR="005C04BC" w:rsidRPr="00D257D0" w:rsidRDefault="005C04BC" w:rsidP="00D105C7">
      <w:pPr>
        <w:pStyle w:val="ListParagraph"/>
        <w:numPr>
          <w:ilvl w:val="0"/>
          <w:numId w:val="43"/>
        </w:numPr>
        <w:rPr>
          <w:sz w:val="20"/>
          <w:szCs w:val="20"/>
        </w:rPr>
      </w:pPr>
      <w:r w:rsidRPr="00D257D0">
        <w:rPr>
          <w:sz w:val="20"/>
          <w:szCs w:val="20"/>
        </w:rPr>
        <w:t xml:space="preserve">General wait time for IVR </w:t>
      </w:r>
      <w:r w:rsidR="00DC5C21" w:rsidRPr="00D257D0">
        <w:rPr>
          <w:sz w:val="20"/>
          <w:szCs w:val="20"/>
        </w:rPr>
        <w:t xml:space="preserve">DTMF </w:t>
      </w:r>
      <w:r w:rsidRPr="00D257D0">
        <w:rPr>
          <w:sz w:val="20"/>
          <w:szCs w:val="20"/>
        </w:rPr>
        <w:t xml:space="preserve">responses </w:t>
      </w:r>
      <w:r w:rsidR="009A47AD" w:rsidRPr="00D257D0">
        <w:rPr>
          <w:sz w:val="20"/>
          <w:szCs w:val="20"/>
        </w:rPr>
        <w:t>is</w:t>
      </w:r>
      <w:r w:rsidRPr="00D257D0">
        <w:rPr>
          <w:sz w:val="20"/>
          <w:szCs w:val="20"/>
        </w:rPr>
        <w:t xml:space="preserve"> changed from 8s to 12s</w:t>
      </w:r>
    </w:p>
    <w:p w:rsidR="003C78E7" w:rsidRPr="00D257D0" w:rsidRDefault="003C78E7" w:rsidP="003C78E7">
      <w:pPr>
        <w:pStyle w:val="Heading2"/>
      </w:pPr>
      <w:bookmarkStart w:id="86" w:name="_Toc413664811"/>
      <w:r w:rsidRPr="00D257D0">
        <w:t>Open Issues</w:t>
      </w:r>
      <w:r w:rsidR="00D42949" w:rsidRPr="00D257D0">
        <w:t xml:space="preserve"> (OI)</w:t>
      </w:r>
      <w:bookmarkEnd w:id="86"/>
    </w:p>
    <w:tbl>
      <w:tblPr>
        <w:tblStyle w:val="TableGrid"/>
        <w:tblW w:w="9569" w:type="dxa"/>
        <w:tblLook w:val="04A0" w:firstRow="1" w:lastRow="0" w:firstColumn="1" w:lastColumn="0" w:noHBand="0" w:noVBand="1"/>
      </w:tblPr>
      <w:tblGrid>
        <w:gridCol w:w="865"/>
        <w:gridCol w:w="1154"/>
        <w:gridCol w:w="1277"/>
        <w:gridCol w:w="2470"/>
        <w:gridCol w:w="3803"/>
      </w:tblGrid>
      <w:tr w:rsidR="002512D9" w:rsidRPr="00D257D0" w:rsidTr="002512D9">
        <w:trPr>
          <w:trHeight w:val="68"/>
        </w:trPr>
        <w:tc>
          <w:tcPr>
            <w:tcW w:w="865" w:type="dxa"/>
            <w:shd w:val="clear" w:color="auto" w:fill="BFBFBF" w:themeFill="background1" w:themeFillShade="BF"/>
          </w:tcPr>
          <w:p w:rsidR="00D536CE" w:rsidRPr="00D257D0" w:rsidRDefault="00D536CE" w:rsidP="0031017E">
            <w:pPr>
              <w:spacing w:before="40" w:after="40" w:line="240" w:lineRule="auto"/>
              <w:rPr>
                <w:b/>
                <w:sz w:val="16"/>
              </w:rPr>
            </w:pPr>
            <w:r w:rsidRPr="00D257D0">
              <w:rPr>
                <w:b/>
                <w:sz w:val="16"/>
              </w:rPr>
              <w:t xml:space="preserve">Status </w:t>
            </w:r>
          </w:p>
        </w:tc>
        <w:tc>
          <w:tcPr>
            <w:tcW w:w="1154" w:type="dxa"/>
          </w:tcPr>
          <w:p w:rsidR="00D536CE" w:rsidRPr="00D257D0" w:rsidRDefault="00D536CE" w:rsidP="0031017E">
            <w:pPr>
              <w:spacing w:before="40" w:after="40" w:line="240" w:lineRule="auto"/>
              <w:rPr>
                <w:b/>
                <w:sz w:val="16"/>
              </w:rPr>
            </w:pPr>
            <w:r w:rsidRPr="00D257D0">
              <w:rPr>
                <w:b/>
                <w:sz w:val="16"/>
              </w:rPr>
              <w:t>Closed</w:t>
            </w:r>
          </w:p>
        </w:tc>
        <w:tc>
          <w:tcPr>
            <w:tcW w:w="1277" w:type="dxa"/>
          </w:tcPr>
          <w:p w:rsidR="00D536CE" w:rsidRPr="00D257D0" w:rsidRDefault="00D536CE" w:rsidP="0031017E">
            <w:pPr>
              <w:spacing w:before="40" w:after="40" w:line="240" w:lineRule="auto"/>
              <w:rPr>
                <w:b/>
                <w:sz w:val="16"/>
              </w:rPr>
            </w:pPr>
            <w:r w:rsidRPr="00D257D0">
              <w:rPr>
                <w:b/>
                <w:sz w:val="16"/>
              </w:rPr>
              <w:t>Open</w:t>
            </w:r>
          </w:p>
        </w:tc>
        <w:tc>
          <w:tcPr>
            <w:tcW w:w="2470" w:type="dxa"/>
          </w:tcPr>
          <w:p w:rsidR="00D536CE" w:rsidRPr="00D257D0" w:rsidRDefault="00D536CE" w:rsidP="0031017E">
            <w:pPr>
              <w:spacing w:before="40" w:after="40" w:line="240" w:lineRule="auto"/>
              <w:rPr>
                <w:b/>
                <w:sz w:val="16"/>
              </w:rPr>
            </w:pPr>
            <w:r w:rsidRPr="00D257D0">
              <w:rPr>
                <w:b/>
                <w:sz w:val="16"/>
              </w:rPr>
              <w:t>Working Assumption (WA)</w:t>
            </w:r>
          </w:p>
        </w:tc>
        <w:tc>
          <w:tcPr>
            <w:tcW w:w="3803" w:type="dxa"/>
          </w:tcPr>
          <w:p w:rsidR="00D536CE" w:rsidRPr="00D257D0" w:rsidRDefault="00D536CE" w:rsidP="0031017E">
            <w:pPr>
              <w:spacing w:before="40" w:after="40" w:line="240" w:lineRule="auto"/>
              <w:rPr>
                <w:b/>
                <w:sz w:val="16"/>
              </w:rPr>
            </w:pPr>
            <w:r w:rsidRPr="00D257D0">
              <w:rPr>
                <w:b/>
                <w:sz w:val="16"/>
              </w:rPr>
              <w:t>Future</w:t>
            </w:r>
          </w:p>
        </w:tc>
      </w:tr>
      <w:tr w:rsidR="002512D9" w:rsidRPr="00D257D0" w:rsidTr="002512D9">
        <w:trPr>
          <w:trHeight w:val="262"/>
        </w:trPr>
        <w:tc>
          <w:tcPr>
            <w:tcW w:w="865" w:type="dxa"/>
            <w:shd w:val="clear" w:color="auto" w:fill="BFBFBF" w:themeFill="background1" w:themeFillShade="BF"/>
          </w:tcPr>
          <w:p w:rsidR="00D536CE" w:rsidRPr="00D257D0" w:rsidRDefault="00D536CE" w:rsidP="0031017E">
            <w:pPr>
              <w:spacing w:before="40" w:after="40" w:line="240" w:lineRule="auto"/>
              <w:rPr>
                <w:b/>
                <w:sz w:val="16"/>
              </w:rPr>
            </w:pPr>
            <w:r w:rsidRPr="00D257D0">
              <w:rPr>
                <w:b/>
                <w:sz w:val="16"/>
              </w:rPr>
              <w:t>Meaning</w:t>
            </w:r>
          </w:p>
        </w:tc>
        <w:tc>
          <w:tcPr>
            <w:tcW w:w="1154" w:type="dxa"/>
            <w:shd w:val="clear" w:color="auto" w:fill="92D050"/>
          </w:tcPr>
          <w:p w:rsidR="00D536CE" w:rsidRPr="00D257D0" w:rsidRDefault="00D536CE" w:rsidP="0031017E">
            <w:pPr>
              <w:spacing w:before="40" w:after="40" w:line="240" w:lineRule="auto"/>
              <w:rPr>
                <w:sz w:val="16"/>
              </w:rPr>
            </w:pPr>
            <w:r w:rsidRPr="00D257D0">
              <w:rPr>
                <w:sz w:val="16"/>
              </w:rPr>
              <w:t>Issue Resolved</w:t>
            </w:r>
          </w:p>
        </w:tc>
        <w:tc>
          <w:tcPr>
            <w:tcW w:w="1277" w:type="dxa"/>
            <w:shd w:val="clear" w:color="auto" w:fill="FF0000"/>
          </w:tcPr>
          <w:p w:rsidR="00D536CE" w:rsidRPr="00D257D0" w:rsidRDefault="00D536CE" w:rsidP="0031017E">
            <w:pPr>
              <w:spacing w:before="40" w:after="40" w:line="240" w:lineRule="auto"/>
              <w:rPr>
                <w:sz w:val="16"/>
              </w:rPr>
            </w:pPr>
            <w:r w:rsidRPr="00D257D0">
              <w:rPr>
                <w:sz w:val="16"/>
              </w:rPr>
              <w:t>Waiting for inputs</w:t>
            </w:r>
          </w:p>
        </w:tc>
        <w:tc>
          <w:tcPr>
            <w:tcW w:w="2470" w:type="dxa"/>
            <w:shd w:val="clear" w:color="auto" w:fill="00B0F0"/>
          </w:tcPr>
          <w:p w:rsidR="00D536CE" w:rsidRPr="00D257D0" w:rsidRDefault="00D536CE" w:rsidP="0031017E">
            <w:pPr>
              <w:spacing w:before="40" w:after="40" w:line="240" w:lineRule="auto"/>
              <w:rPr>
                <w:sz w:val="16"/>
              </w:rPr>
            </w:pPr>
            <w:r w:rsidRPr="00D257D0">
              <w:rPr>
                <w:sz w:val="16"/>
              </w:rPr>
              <w:t>Proceeding with some assumptions</w:t>
            </w:r>
          </w:p>
        </w:tc>
        <w:tc>
          <w:tcPr>
            <w:tcW w:w="3803" w:type="dxa"/>
            <w:shd w:val="clear" w:color="auto" w:fill="C6D9F1" w:themeFill="text2" w:themeFillTint="33"/>
          </w:tcPr>
          <w:p w:rsidR="00D536CE" w:rsidRPr="00D257D0" w:rsidRDefault="00D536CE" w:rsidP="0031017E">
            <w:pPr>
              <w:spacing w:before="40" w:after="40" w:line="240" w:lineRule="auto"/>
              <w:rPr>
                <w:sz w:val="16"/>
              </w:rPr>
            </w:pPr>
            <w:r w:rsidRPr="00D257D0">
              <w:rPr>
                <w:sz w:val="16"/>
              </w:rPr>
              <w:t>To be handled in future</w:t>
            </w:r>
            <w:r w:rsidR="0031017E" w:rsidRPr="00D257D0">
              <w:rPr>
                <w:sz w:val="16"/>
              </w:rPr>
              <w:t xml:space="preserve"> (not in current scope)</w:t>
            </w:r>
            <w:r w:rsidRPr="00D257D0">
              <w:rPr>
                <w:sz w:val="16"/>
              </w:rPr>
              <w:t>.</w:t>
            </w:r>
          </w:p>
        </w:tc>
      </w:tr>
    </w:tbl>
    <w:p w:rsidR="00D536CE" w:rsidRPr="00D257D0" w:rsidRDefault="00D536CE" w:rsidP="00D536CE"/>
    <w:tbl>
      <w:tblPr>
        <w:tblW w:w="9540" w:type="dxa"/>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80"/>
        <w:gridCol w:w="2790"/>
        <w:gridCol w:w="1530"/>
        <w:gridCol w:w="630"/>
        <w:gridCol w:w="810"/>
        <w:gridCol w:w="720"/>
        <w:gridCol w:w="1980"/>
      </w:tblGrid>
      <w:tr w:rsidR="002512D9" w:rsidRPr="00D257D0" w:rsidTr="002512D9">
        <w:tc>
          <w:tcPr>
            <w:tcW w:w="1080" w:type="dxa"/>
            <w:shd w:val="clear" w:color="auto" w:fill="D9D9D9" w:themeFill="background1" w:themeFillShade="D9"/>
          </w:tcPr>
          <w:p w:rsidR="003015D3" w:rsidRPr="00D257D0" w:rsidRDefault="003015D3" w:rsidP="00725028">
            <w:pPr>
              <w:pStyle w:val="CommentText"/>
              <w:spacing w:before="40" w:after="40"/>
              <w:rPr>
                <w:rFonts w:cs="Arial"/>
                <w:b/>
                <w:sz w:val="16"/>
                <w:szCs w:val="16"/>
              </w:rPr>
            </w:pPr>
            <w:r w:rsidRPr="00D257D0">
              <w:rPr>
                <w:rFonts w:cs="Arial"/>
                <w:b/>
                <w:sz w:val="16"/>
                <w:szCs w:val="16"/>
              </w:rPr>
              <w:t>#</w:t>
            </w:r>
          </w:p>
        </w:tc>
        <w:tc>
          <w:tcPr>
            <w:tcW w:w="2790" w:type="dxa"/>
            <w:shd w:val="clear" w:color="auto" w:fill="D9D9D9" w:themeFill="background1" w:themeFillShade="D9"/>
          </w:tcPr>
          <w:p w:rsidR="003015D3" w:rsidRPr="00D257D0" w:rsidRDefault="003015D3" w:rsidP="00725028">
            <w:pPr>
              <w:pStyle w:val="CommentText"/>
              <w:spacing w:before="40" w:after="40"/>
              <w:rPr>
                <w:rFonts w:cs="Arial"/>
                <w:b/>
                <w:sz w:val="16"/>
                <w:szCs w:val="16"/>
              </w:rPr>
            </w:pPr>
            <w:r w:rsidRPr="00D257D0">
              <w:rPr>
                <w:rFonts w:cs="Arial"/>
                <w:b/>
                <w:sz w:val="16"/>
                <w:szCs w:val="16"/>
              </w:rPr>
              <w:t>Issue</w:t>
            </w:r>
          </w:p>
        </w:tc>
        <w:tc>
          <w:tcPr>
            <w:tcW w:w="1530" w:type="dxa"/>
            <w:shd w:val="clear" w:color="auto" w:fill="D9D9D9" w:themeFill="background1" w:themeFillShade="D9"/>
          </w:tcPr>
          <w:p w:rsidR="003015D3" w:rsidRPr="00D257D0" w:rsidRDefault="002512D9" w:rsidP="00725028">
            <w:pPr>
              <w:pStyle w:val="CommentText"/>
              <w:spacing w:before="40" w:after="40"/>
              <w:rPr>
                <w:rFonts w:cs="Arial"/>
                <w:b/>
                <w:sz w:val="16"/>
                <w:szCs w:val="16"/>
              </w:rPr>
            </w:pPr>
            <w:r w:rsidRPr="00D257D0">
              <w:rPr>
                <w:rFonts w:cs="Arial"/>
                <w:b/>
                <w:sz w:val="16"/>
                <w:szCs w:val="16"/>
              </w:rPr>
              <w:t>Req</w:t>
            </w:r>
            <w:r>
              <w:rPr>
                <w:rFonts w:cs="Arial"/>
                <w:b/>
                <w:sz w:val="16"/>
                <w:szCs w:val="16"/>
              </w:rPr>
              <w:t xml:space="preserve">uirement </w:t>
            </w:r>
            <w:r w:rsidR="00E1287B" w:rsidRPr="00D257D0">
              <w:rPr>
                <w:rFonts w:cs="Arial"/>
                <w:b/>
                <w:sz w:val="16"/>
                <w:szCs w:val="16"/>
              </w:rPr>
              <w:t>Id</w:t>
            </w:r>
          </w:p>
        </w:tc>
        <w:tc>
          <w:tcPr>
            <w:tcW w:w="630" w:type="dxa"/>
            <w:shd w:val="clear" w:color="auto" w:fill="D9D9D9" w:themeFill="background1" w:themeFillShade="D9"/>
          </w:tcPr>
          <w:p w:rsidR="003015D3" w:rsidRPr="00D257D0" w:rsidRDefault="002512D9" w:rsidP="00725028">
            <w:pPr>
              <w:pStyle w:val="CommentText"/>
              <w:spacing w:before="40" w:after="40"/>
              <w:rPr>
                <w:rFonts w:cs="Arial"/>
                <w:b/>
                <w:sz w:val="16"/>
                <w:szCs w:val="16"/>
              </w:rPr>
            </w:pPr>
            <w:r>
              <w:rPr>
                <w:rFonts w:cs="Arial"/>
                <w:b/>
                <w:sz w:val="16"/>
                <w:szCs w:val="16"/>
              </w:rPr>
              <w:t>Level</w:t>
            </w:r>
          </w:p>
        </w:tc>
        <w:tc>
          <w:tcPr>
            <w:tcW w:w="810" w:type="dxa"/>
            <w:shd w:val="clear" w:color="auto" w:fill="D9D9D9" w:themeFill="background1" w:themeFillShade="D9"/>
          </w:tcPr>
          <w:p w:rsidR="003015D3" w:rsidRPr="00D257D0" w:rsidRDefault="003015D3" w:rsidP="00725028">
            <w:pPr>
              <w:pStyle w:val="CommentText"/>
              <w:spacing w:before="40" w:after="40"/>
              <w:rPr>
                <w:rFonts w:cs="Arial"/>
                <w:b/>
                <w:sz w:val="16"/>
                <w:szCs w:val="16"/>
              </w:rPr>
            </w:pPr>
            <w:r w:rsidRPr="00D257D0">
              <w:rPr>
                <w:rFonts w:cs="Arial"/>
                <w:b/>
                <w:sz w:val="16"/>
                <w:szCs w:val="16"/>
              </w:rPr>
              <w:t>Owner</w:t>
            </w:r>
          </w:p>
        </w:tc>
        <w:tc>
          <w:tcPr>
            <w:tcW w:w="720" w:type="dxa"/>
            <w:shd w:val="clear" w:color="auto" w:fill="D9D9D9" w:themeFill="background1" w:themeFillShade="D9"/>
          </w:tcPr>
          <w:p w:rsidR="003015D3" w:rsidRPr="00D257D0" w:rsidRDefault="003015D3" w:rsidP="00725028">
            <w:pPr>
              <w:pStyle w:val="CommentText"/>
              <w:spacing w:before="40" w:after="40"/>
              <w:rPr>
                <w:rFonts w:cs="Arial"/>
                <w:b/>
                <w:sz w:val="16"/>
                <w:szCs w:val="16"/>
              </w:rPr>
            </w:pPr>
            <w:r w:rsidRPr="00D257D0">
              <w:rPr>
                <w:rFonts w:cs="Arial"/>
                <w:b/>
                <w:sz w:val="16"/>
                <w:szCs w:val="16"/>
              </w:rPr>
              <w:t>Status</w:t>
            </w:r>
          </w:p>
        </w:tc>
        <w:tc>
          <w:tcPr>
            <w:tcW w:w="1980" w:type="dxa"/>
            <w:shd w:val="clear" w:color="auto" w:fill="D9D9D9" w:themeFill="background1" w:themeFillShade="D9"/>
          </w:tcPr>
          <w:p w:rsidR="003015D3" w:rsidRPr="00D257D0" w:rsidRDefault="003015D3" w:rsidP="00725028">
            <w:pPr>
              <w:pStyle w:val="CommentText"/>
              <w:spacing w:before="40" w:after="40"/>
              <w:rPr>
                <w:rFonts w:cs="Arial"/>
                <w:b/>
                <w:sz w:val="16"/>
                <w:szCs w:val="16"/>
              </w:rPr>
            </w:pPr>
            <w:r w:rsidRPr="00D257D0">
              <w:rPr>
                <w:rFonts w:cs="Arial"/>
                <w:b/>
                <w:sz w:val="16"/>
                <w:szCs w:val="16"/>
              </w:rPr>
              <w:t>Remarks</w:t>
            </w:r>
          </w:p>
        </w:tc>
      </w:tr>
      <w:tr w:rsidR="002512D9" w:rsidRPr="00D257D0" w:rsidTr="002512D9">
        <w:trPr>
          <w:trHeight w:val="350"/>
        </w:trPr>
        <w:tc>
          <w:tcPr>
            <w:tcW w:w="1080" w:type="dxa"/>
            <w:shd w:val="clear" w:color="auto" w:fill="auto"/>
          </w:tcPr>
          <w:p w:rsidR="003015D3" w:rsidRPr="00D257D0" w:rsidRDefault="003015D3" w:rsidP="00725028">
            <w:pPr>
              <w:spacing w:before="40" w:after="40"/>
              <w:rPr>
                <w:sz w:val="16"/>
                <w:szCs w:val="16"/>
              </w:rPr>
            </w:pPr>
            <w:r w:rsidRPr="00D257D0">
              <w:rPr>
                <w:sz w:val="16"/>
                <w:szCs w:val="16"/>
              </w:rPr>
              <w:lastRenderedPageBreak/>
              <w:t>NMS.OI.001</w:t>
            </w:r>
            <w:r w:rsidR="00031395" w:rsidRPr="00D257D0">
              <w:rPr>
                <w:sz w:val="16"/>
                <w:szCs w:val="16"/>
              </w:rPr>
              <w:t xml:space="preserve"> </w:t>
            </w:r>
            <w:r w:rsidRPr="00D257D0">
              <w:rPr>
                <w:sz w:val="16"/>
                <w:szCs w:val="16"/>
              </w:rPr>
              <w:t>(28-nov-14)</w:t>
            </w:r>
          </w:p>
        </w:tc>
        <w:tc>
          <w:tcPr>
            <w:tcW w:w="2790" w:type="dxa"/>
            <w:shd w:val="clear" w:color="auto" w:fill="auto"/>
          </w:tcPr>
          <w:p w:rsidR="003015D3" w:rsidRPr="00D257D0" w:rsidRDefault="003015D3" w:rsidP="00725028">
            <w:pPr>
              <w:spacing w:before="40" w:after="40"/>
              <w:rPr>
                <w:sz w:val="16"/>
                <w:szCs w:val="16"/>
              </w:rPr>
            </w:pPr>
            <w:r w:rsidRPr="00D257D0">
              <w:rPr>
                <w:sz w:val="16"/>
                <w:szCs w:val="16"/>
              </w:rPr>
              <w:t>Handling of language setting via IVR in case circle of calling user cannot be identified. This problem is particularly severe in Kilkari where beneficiary do not have the printed cards.</w:t>
            </w:r>
          </w:p>
          <w:p w:rsidR="002732BD" w:rsidRPr="00D257D0" w:rsidRDefault="002732BD" w:rsidP="002732BD">
            <w:pPr>
              <w:spacing w:before="40" w:after="40"/>
              <w:rPr>
                <w:sz w:val="16"/>
                <w:szCs w:val="16"/>
              </w:rPr>
            </w:pPr>
            <w:r w:rsidRPr="00D257D0">
              <w:rPr>
                <w:sz w:val="16"/>
                <w:szCs w:val="16"/>
              </w:rPr>
              <w:t>It is also not clear in which language, the regional IVR shall be played?</w:t>
            </w:r>
          </w:p>
        </w:tc>
        <w:tc>
          <w:tcPr>
            <w:tcW w:w="1530" w:type="dxa"/>
            <w:shd w:val="clear" w:color="auto" w:fill="auto"/>
          </w:tcPr>
          <w:p w:rsidR="003015D3" w:rsidRPr="00D257D0" w:rsidRDefault="00E1287B" w:rsidP="00F272EA">
            <w:pPr>
              <w:spacing w:before="40" w:after="40"/>
              <w:rPr>
                <w:sz w:val="16"/>
                <w:szCs w:val="16"/>
              </w:rPr>
            </w:pPr>
            <w:r w:rsidRPr="00D257D0">
              <w:rPr>
                <w:sz w:val="16"/>
                <w:szCs w:val="16"/>
              </w:rPr>
              <w:t>NMS.</w:t>
            </w:r>
            <w:r w:rsidR="00F272EA" w:rsidRPr="00D257D0">
              <w:rPr>
                <w:sz w:val="16"/>
                <w:szCs w:val="16"/>
              </w:rPr>
              <w:t>MA</w:t>
            </w:r>
            <w:r w:rsidRPr="00D257D0">
              <w:rPr>
                <w:sz w:val="16"/>
                <w:szCs w:val="16"/>
              </w:rPr>
              <w:t>.LANG.002</w:t>
            </w:r>
          </w:p>
        </w:tc>
        <w:tc>
          <w:tcPr>
            <w:tcW w:w="630" w:type="dxa"/>
            <w:shd w:val="clear" w:color="auto" w:fill="auto"/>
          </w:tcPr>
          <w:p w:rsidR="003015D3" w:rsidRPr="00D257D0" w:rsidRDefault="00031395" w:rsidP="00725028">
            <w:pPr>
              <w:spacing w:before="40" w:after="40"/>
              <w:rPr>
                <w:sz w:val="16"/>
                <w:szCs w:val="16"/>
              </w:rPr>
            </w:pPr>
            <w:r w:rsidRPr="00D257D0">
              <w:rPr>
                <w:sz w:val="16"/>
                <w:szCs w:val="16"/>
              </w:rPr>
              <w:t>Major</w:t>
            </w:r>
          </w:p>
        </w:tc>
        <w:tc>
          <w:tcPr>
            <w:tcW w:w="810" w:type="dxa"/>
            <w:shd w:val="clear" w:color="auto" w:fill="auto"/>
          </w:tcPr>
          <w:p w:rsidR="003015D3" w:rsidRPr="00D257D0" w:rsidRDefault="003015D3" w:rsidP="00725028">
            <w:pPr>
              <w:spacing w:before="40" w:after="40"/>
              <w:rPr>
                <w:sz w:val="16"/>
                <w:szCs w:val="16"/>
              </w:rPr>
            </w:pPr>
            <w:r w:rsidRPr="00D257D0">
              <w:rPr>
                <w:sz w:val="16"/>
                <w:szCs w:val="16"/>
              </w:rPr>
              <w:t>BBCMA/</w:t>
            </w:r>
            <w:r w:rsidR="00031395" w:rsidRPr="00D257D0">
              <w:rPr>
                <w:sz w:val="16"/>
                <w:szCs w:val="16"/>
              </w:rPr>
              <w:t xml:space="preserve"> </w:t>
            </w:r>
            <w:r w:rsidRPr="00D257D0">
              <w:rPr>
                <w:sz w:val="16"/>
                <w:szCs w:val="16"/>
              </w:rPr>
              <w:t>GF</w:t>
            </w:r>
          </w:p>
        </w:tc>
        <w:tc>
          <w:tcPr>
            <w:tcW w:w="720" w:type="dxa"/>
            <w:shd w:val="clear" w:color="auto" w:fill="92D050"/>
          </w:tcPr>
          <w:p w:rsidR="003015D3" w:rsidRPr="00D257D0" w:rsidRDefault="003A153B" w:rsidP="00725028">
            <w:pPr>
              <w:pStyle w:val="CommentText"/>
              <w:spacing w:before="40" w:after="40"/>
              <w:rPr>
                <w:rFonts w:cs="Arial"/>
                <w:sz w:val="16"/>
                <w:szCs w:val="16"/>
              </w:rPr>
            </w:pPr>
            <w:r w:rsidRPr="00D257D0">
              <w:rPr>
                <w:rFonts w:cs="Arial"/>
                <w:sz w:val="16"/>
                <w:szCs w:val="16"/>
              </w:rPr>
              <w:t>Closed</w:t>
            </w:r>
          </w:p>
        </w:tc>
        <w:tc>
          <w:tcPr>
            <w:tcW w:w="1980" w:type="dxa"/>
            <w:shd w:val="clear" w:color="auto" w:fill="auto"/>
          </w:tcPr>
          <w:p w:rsidR="00DC528C" w:rsidRPr="00D257D0" w:rsidRDefault="00305538" w:rsidP="00725028">
            <w:pPr>
              <w:pStyle w:val="CommentText"/>
              <w:spacing w:before="40" w:after="40"/>
              <w:rPr>
                <w:rFonts w:cs="Arial"/>
                <w:sz w:val="16"/>
                <w:szCs w:val="16"/>
              </w:rPr>
            </w:pPr>
            <w:r w:rsidRPr="00D257D0">
              <w:rPr>
                <w:rFonts w:cs="Arial"/>
                <w:sz w:val="16"/>
                <w:szCs w:val="16"/>
              </w:rPr>
              <w:t>19Jan2015: Updated flowchart drawn</w:t>
            </w:r>
          </w:p>
        </w:tc>
      </w:tr>
      <w:tr w:rsidR="002512D9" w:rsidRPr="00D257D0" w:rsidTr="002512D9">
        <w:trPr>
          <w:trHeight w:val="350"/>
        </w:trPr>
        <w:tc>
          <w:tcPr>
            <w:tcW w:w="1080" w:type="dxa"/>
            <w:shd w:val="clear" w:color="auto" w:fill="auto"/>
          </w:tcPr>
          <w:p w:rsidR="003015D3" w:rsidRPr="00D257D0" w:rsidRDefault="003015D3" w:rsidP="00725028">
            <w:pPr>
              <w:spacing w:before="40" w:after="40"/>
              <w:rPr>
                <w:sz w:val="16"/>
                <w:szCs w:val="16"/>
              </w:rPr>
            </w:pPr>
            <w:r w:rsidRPr="00D257D0">
              <w:rPr>
                <w:sz w:val="16"/>
                <w:szCs w:val="16"/>
              </w:rPr>
              <w:t>NMS.OI.002</w:t>
            </w:r>
            <w:r w:rsidR="00031395" w:rsidRPr="00D257D0">
              <w:rPr>
                <w:sz w:val="16"/>
                <w:szCs w:val="16"/>
              </w:rPr>
              <w:t xml:space="preserve"> </w:t>
            </w:r>
            <w:r w:rsidRPr="00D257D0">
              <w:rPr>
                <w:sz w:val="16"/>
                <w:szCs w:val="16"/>
              </w:rPr>
              <w:t>(28-nov-14)</w:t>
            </w:r>
          </w:p>
        </w:tc>
        <w:tc>
          <w:tcPr>
            <w:tcW w:w="2790" w:type="dxa"/>
            <w:shd w:val="clear" w:color="auto" w:fill="auto"/>
          </w:tcPr>
          <w:p w:rsidR="003015D3" w:rsidRPr="00D257D0" w:rsidRDefault="003015D3" w:rsidP="00725028">
            <w:pPr>
              <w:spacing w:before="40" w:after="40"/>
              <w:rPr>
                <w:sz w:val="16"/>
                <w:szCs w:val="16"/>
              </w:rPr>
            </w:pPr>
            <w:r w:rsidRPr="00D257D0">
              <w:rPr>
                <w:sz w:val="16"/>
                <w:szCs w:val="16"/>
              </w:rPr>
              <w:t>What is maximum frequency of messages/week for Kilkari content and how this maximum value impacts retry logic?</w:t>
            </w:r>
          </w:p>
        </w:tc>
        <w:tc>
          <w:tcPr>
            <w:tcW w:w="1530" w:type="dxa"/>
            <w:shd w:val="clear" w:color="auto" w:fill="auto"/>
          </w:tcPr>
          <w:p w:rsidR="003015D3" w:rsidRPr="00D257D0" w:rsidRDefault="00E1287B" w:rsidP="00725028">
            <w:pPr>
              <w:spacing w:before="40" w:after="40"/>
              <w:rPr>
                <w:sz w:val="16"/>
                <w:szCs w:val="16"/>
              </w:rPr>
            </w:pPr>
            <w:r w:rsidRPr="00D257D0">
              <w:rPr>
                <w:sz w:val="16"/>
                <w:szCs w:val="16"/>
              </w:rPr>
              <w:t>NMS.KK.OBD.001</w:t>
            </w:r>
          </w:p>
        </w:tc>
        <w:tc>
          <w:tcPr>
            <w:tcW w:w="630" w:type="dxa"/>
            <w:shd w:val="clear" w:color="auto" w:fill="auto"/>
          </w:tcPr>
          <w:p w:rsidR="003015D3" w:rsidRPr="00D257D0" w:rsidRDefault="00031395" w:rsidP="00725028">
            <w:pPr>
              <w:spacing w:before="40" w:after="40"/>
              <w:rPr>
                <w:sz w:val="16"/>
                <w:szCs w:val="16"/>
              </w:rPr>
            </w:pPr>
            <w:r w:rsidRPr="00D257D0">
              <w:rPr>
                <w:sz w:val="16"/>
                <w:szCs w:val="16"/>
              </w:rPr>
              <w:t>Major</w:t>
            </w:r>
          </w:p>
        </w:tc>
        <w:tc>
          <w:tcPr>
            <w:tcW w:w="810" w:type="dxa"/>
            <w:shd w:val="clear" w:color="auto" w:fill="auto"/>
          </w:tcPr>
          <w:p w:rsidR="003015D3" w:rsidRPr="00D257D0" w:rsidRDefault="00031395" w:rsidP="00725028">
            <w:pPr>
              <w:spacing w:before="40" w:after="40"/>
              <w:rPr>
                <w:sz w:val="16"/>
                <w:szCs w:val="16"/>
              </w:rPr>
            </w:pPr>
            <w:r w:rsidRPr="00D257D0">
              <w:rPr>
                <w:sz w:val="16"/>
                <w:szCs w:val="16"/>
              </w:rPr>
              <w:t>BBCMA/ GF</w:t>
            </w:r>
          </w:p>
        </w:tc>
        <w:tc>
          <w:tcPr>
            <w:tcW w:w="720" w:type="dxa"/>
            <w:shd w:val="clear" w:color="auto" w:fill="92D050"/>
          </w:tcPr>
          <w:p w:rsidR="005076C3" w:rsidRPr="00D257D0" w:rsidRDefault="00721E4C" w:rsidP="00725028">
            <w:pPr>
              <w:pStyle w:val="CommentText"/>
              <w:spacing w:before="40" w:after="40"/>
              <w:rPr>
                <w:rFonts w:cs="Arial"/>
                <w:sz w:val="16"/>
                <w:szCs w:val="16"/>
              </w:rPr>
            </w:pPr>
            <w:r w:rsidRPr="00D257D0">
              <w:rPr>
                <w:rFonts w:cs="Arial"/>
                <w:sz w:val="16"/>
                <w:szCs w:val="16"/>
              </w:rPr>
              <w:t xml:space="preserve">Closed </w:t>
            </w:r>
          </w:p>
          <w:p w:rsidR="003015D3" w:rsidRPr="00D257D0" w:rsidRDefault="003015D3" w:rsidP="0017292D">
            <w:pPr>
              <w:rPr>
                <w:sz w:val="16"/>
                <w:szCs w:val="16"/>
              </w:rPr>
            </w:pPr>
          </w:p>
        </w:tc>
        <w:tc>
          <w:tcPr>
            <w:tcW w:w="1980" w:type="dxa"/>
            <w:shd w:val="clear" w:color="auto" w:fill="auto"/>
          </w:tcPr>
          <w:p w:rsidR="00721E4C" w:rsidRPr="00D257D0" w:rsidRDefault="00721E4C" w:rsidP="00721E4C">
            <w:pPr>
              <w:pStyle w:val="CommentText"/>
              <w:spacing w:before="60" w:after="60"/>
              <w:rPr>
                <w:rFonts w:cs="Arial"/>
                <w:sz w:val="16"/>
                <w:szCs w:val="16"/>
              </w:rPr>
            </w:pPr>
            <w:r w:rsidRPr="00D257D0">
              <w:rPr>
                <w:rFonts w:cs="Arial"/>
                <w:sz w:val="16"/>
                <w:szCs w:val="16"/>
              </w:rPr>
              <w:t>This configuration shall be on national level i.e. all states will have same frequency. Max frequency will be 2</w:t>
            </w:r>
            <w:r w:rsidR="00AB7178" w:rsidRPr="00D257D0">
              <w:rPr>
                <w:rFonts w:cs="Arial"/>
                <w:sz w:val="16"/>
                <w:szCs w:val="16"/>
              </w:rPr>
              <w:t xml:space="preserve"> calls per week</w:t>
            </w:r>
            <w:r w:rsidRPr="00D257D0">
              <w:rPr>
                <w:rFonts w:cs="Arial"/>
                <w:sz w:val="16"/>
                <w:szCs w:val="16"/>
              </w:rPr>
              <w:t>.</w:t>
            </w:r>
          </w:p>
          <w:p w:rsidR="003015D3" w:rsidRPr="00D257D0" w:rsidRDefault="00347E3D" w:rsidP="00563861">
            <w:pPr>
              <w:pStyle w:val="CommentText"/>
              <w:spacing w:before="60" w:after="60"/>
              <w:rPr>
                <w:rFonts w:cs="Arial"/>
                <w:sz w:val="16"/>
                <w:szCs w:val="16"/>
              </w:rPr>
            </w:pPr>
            <w:r w:rsidRPr="00D257D0">
              <w:rPr>
                <w:rFonts w:cs="Arial"/>
                <w:sz w:val="16"/>
                <w:szCs w:val="16"/>
              </w:rPr>
              <w:t xml:space="preserve">3Jan2015: HW sizing shall be done based on 1 message per week but </w:t>
            </w:r>
            <w:r w:rsidR="00331873" w:rsidRPr="00D257D0">
              <w:rPr>
                <w:rFonts w:cs="Arial"/>
                <w:sz w:val="16"/>
                <w:szCs w:val="16"/>
              </w:rPr>
              <w:t xml:space="preserve">software </w:t>
            </w:r>
            <w:r w:rsidRPr="00D257D0">
              <w:rPr>
                <w:rFonts w:cs="Arial"/>
                <w:sz w:val="16"/>
                <w:szCs w:val="16"/>
              </w:rPr>
              <w:t xml:space="preserve">implementation shall be done for </w:t>
            </w:r>
            <w:r w:rsidR="00331873" w:rsidRPr="00D257D0">
              <w:rPr>
                <w:rFonts w:cs="Arial"/>
                <w:sz w:val="16"/>
                <w:szCs w:val="16"/>
              </w:rPr>
              <w:t xml:space="preserve">configurable 1 or </w:t>
            </w:r>
            <w:r w:rsidRPr="00D257D0">
              <w:rPr>
                <w:rFonts w:cs="Arial"/>
                <w:sz w:val="16"/>
                <w:szCs w:val="16"/>
              </w:rPr>
              <w:t xml:space="preserve">2 per week. Testing has to be done for </w:t>
            </w:r>
            <w:r w:rsidR="00331873" w:rsidRPr="00D257D0">
              <w:rPr>
                <w:rFonts w:cs="Arial"/>
                <w:sz w:val="16"/>
                <w:szCs w:val="16"/>
              </w:rPr>
              <w:t xml:space="preserve">1 and </w:t>
            </w:r>
            <w:r w:rsidRPr="00D257D0">
              <w:rPr>
                <w:rFonts w:cs="Arial"/>
                <w:sz w:val="16"/>
                <w:szCs w:val="16"/>
              </w:rPr>
              <w:t xml:space="preserve">2 per week. </w:t>
            </w:r>
            <w:r w:rsidR="00F83659" w:rsidRPr="00D257D0">
              <w:rPr>
                <w:rFonts w:cs="Arial"/>
                <w:sz w:val="16"/>
                <w:szCs w:val="16"/>
              </w:rPr>
              <w:t xml:space="preserve">Frequency change should be configurable anytime during life of the system and change shall be applicable to all users post change.  </w:t>
            </w:r>
          </w:p>
        </w:tc>
      </w:tr>
      <w:tr w:rsidR="002512D9" w:rsidRPr="00D257D0" w:rsidTr="002512D9">
        <w:trPr>
          <w:trHeight w:val="350"/>
        </w:trPr>
        <w:tc>
          <w:tcPr>
            <w:tcW w:w="1080" w:type="dxa"/>
            <w:shd w:val="clear" w:color="auto" w:fill="auto"/>
          </w:tcPr>
          <w:p w:rsidR="00031395" w:rsidRPr="00D257D0" w:rsidRDefault="00031395" w:rsidP="00725028">
            <w:pPr>
              <w:spacing w:before="40" w:after="40"/>
              <w:rPr>
                <w:sz w:val="16"/>
                <w:szCs w:val="16"/>
              </w:rPr>
            </w:pPr>
            <w:r w:rsidRPr="00D257D0">
              <w:rPr>
                <w:sz w:val="16"/>
                <w:szCs w:val="16"/>
              </w:rPr>
              <w:t>NMS.OI.003 (28-nov-14)</w:t>
            </w:r>
          </w:p>
        </w:tc>
        <w:tc>
          <w:tcPr>
            <w:tcW w:w="2790" w:type="dxa"/>
            <w:shd w:val="clear" w:color="auto" w:fill="auto"/>
          </w:tcPr>
          <w:p w:rsidR="00031395" w:rsidRPr="00D257D0" w:rsidRDefault="00031395" w:rsidP="00725028">
            <w:pPr>
              <w:spacing w:before="40" w:after="40"/>
              <w:rPr>
                <w:sz w:val="16"/>
                <w:szCs w:val="16"/>
              </w:rPr>
            </w:pPr>
            <w:r w:rsidRPr="00D257D0">
              <w:rPr>
                <w:sz w:val="16"/>
                <w:szCs w:val="16"/>
              </w:rPr>
              <w:t>How beneficiary details including DOB/LMP shall be updated in MOTECH?</w:t>
            </w:r>
          </w:p>
        </w:tc>
        <w:tc>
          <w:tcPr>
            <w:tcW w:w="1530" w:type="dxa"/>
            <w:shd w:val="clear" w:color="auto" w:fill="auto"/>
          </w:tcPr>
          <w:p w:rsidR="00031395" w:rsidRPr="00D257D0" w:rsidRDefault="006C2C82" w:rsidP="00725028">
            <w:pPr>
              <w:spacing w:before="40" w:after="40"/>
              <w:rPr>
                <w:sz w:val="16"/>
                <w:szCs w:val="16"/>
              </w:rPr>
            </w:pPr>
            <w:r w:rsidRPr="00D257D0">
              <w:rPr>
                <w:sz w:val="16"/>
                <w:szCs w:val="16"/>
              </w:rPr>
              <w:t>NMS.GEN.MCTS.008</w:t>
            </w:r>
          </w:p>
        </w:tc>
        <w:tc>
          <w:tcPr>
            <w:tcW w:w="630" w:type="dxa"/>
            <w:shd w:val="clear" w:color="auto" w:fill="auto"/>
          </w:tcPr>
          <w:p w:rsidR="00031395" w:rsidRPr="00D257D0" w:rsidRDefault="00031395" w:rsidP="00725028">
            <w:pPr>
              <w:spacing w:before="40" w:after="40"/>
              <w:rPr>
                <w:sz w:val="16"/>
                <w:szCs w:val="16"/>
              </w:rPr>
            </w:pPr>
            <w:r w:rsidRPr="00D257D0">
              <w:rPr>
                <w:sz w:val="16"/>
                <w:szCs w:val="16"/>
              </w:rPr>
              <w:t>Major</w:t>
            </w:r>
          </w:p>
        </w:tc>
        <w:tc>
          <w:tcPr>
            <w:tcW w:w="810" w:type="dxa"/>
            <w:shd w:val="clear" w:color="auto" w:fill="auto"/>
          </w:tcPr>
          <w:p w:rsidR="00031395" w:rsidRPr="00D257D0" w:rsidRDefault="00031395" w:rsidP="00725028">
            <w:pPr>
              <w:spacing w:before="40" w:after="40"/>
              <w:rPr>
                <w:sz w:val="16"/>
                <w:szCs w:val="16"/>
              </w:rPr>
            </w:pPr>
            <w:r w:rsidRPr="00D257D0">
              <w:rPr>
                <w:sz w:val="16"/>
                <w:szCs w:val="16"/>
              </w:rPr>
              <w:t>BBCMA/ GF</w:t>
            </w:r>
          </w:p>
        </w:tc>
        <w:tc>
          <w:tcPr>
            <w:tcW w:w="720" w:type="dxa"/>
            <w:shd w:val="clear" w:color="auto" w:fill="92D050"/>
          </w:tcPr>
          <w:p w:rsidR="00516DE4" w:rsidRPr="00D257D0" w:rsidRDefault="00516DE4" w:rsidP="00516DE4">
            <w:pPr>
              <w:pStyle w:val="CommentText"/>
              <w:spacing w:before="40" w:after="40"/>
              <w:rPr>
                <w:rFonts w:cs="Arial"/>
                <w:sz w:val="16"/>
                <w:szCs w:val="16"/>
              </w:rPr>
            </w:pPr>
            <w:r w:rsidRPr="00D257D0">
              <w:rPr>
                <w:rFonts w:cs="Arial"/>
                <w:sz w:val="16"/>
                <w:szCs w:val="16"/>
              </w:rPr>
              <w:t xml:space="preserve">Closed </w:t>
            </w:r>
          </w:p>
          <w:p w:rsidR="00031395" w:rsidRPr="00D257D0" w:rsidRDefault="00031395" w:rsidP="00725028">
            <w:pPr>
              <w:pStyle w:val="CommentText"/>
              <w:spacing w:before="40" w:after="40"/>
              <w:rPr>
                <w:rFonts w:cs="Arial"/>
                <w:sz w:val="16"/>
                <w:szCs w:val="16"/>
              </w:rPr>
            </w:pPr>
          </w:p>
        </w:tc>
        <w:tc>
          <w:tcPr>
            <w:tcW w:w="1980" w:type="dxa"/>
            <w:shd w:val="clear" w:color="auto" w:fill="auto"/>
          </w:tcPr>
          <w:p w:rsidR="00031395" w:rsidRPr="00D257D0" w:rsidRDefault="00516DE4" w:rsidP="00721E4C">
            <w:pPr>
              <w:pStyle w:val="CommentText"/>
              <w:spacing w:before="40" w:after="40"/>
              <w:rPr>
                <w:rFonts w:cs="Arial"/>
                <w:sz w:val="16"/>
                <w:szCs w:val="16"/>
              </w:rPr>
            </w:pPr>
            <w:r w:rsidRPr="00D257D0">
              <w:rPr>
                <w:rFonts w:cs="Arial"/>
                <w:sz w:val="16"/>
                <w:szCs w:val="16"/>
              </w:rPr>
              <w:t>19Jan2015: Update possible via CSV upload using MCTS id.</w:t>
            </w:r>
          </w:p>
        </w:tc>
      </w:tr>
      <w:tr w:rsidR="002512D9" w:rsidRPr="00D257D0" w:rsidTr="002512D9">
        <w:trPr>
          <w:trHeight w:val="350"/>
        </w:trPr>
        <w:tc>
          <w:tcPr>
            <w:tcW w:w="1080" w:type="dxa"/>
            <w:shd w:val="clear" w:color="auto" w:fill="auto"/>
          </w:tcPr>
          <w:p w:rsidR="00031395" w:rsidRPr="00D257D0" w:rsidRDefault="00031395" w:rsidP="00725028">
            <w:pPr>
              <w:spacing w:before="40" w:after="40"/>
              <w:rPr>
                <w:sz w:val="16"/>
                <w:szCs w:val="16"/>
              </w:rPr>
            </w:pPr>
            <w:r w:rsidRPr="00D257D0">
              <w:rPr>
                <w:sz w:val="16"/>
                <w:szCs w:val="16"/>
              </w:rPr>
              <w:t>NMS.OI.004 (28-nov-14)</w:t>
            </w:r>
          </w:p>
        </w:tc>
        <w:tc>
          <w:tcPr>
            <w:tcW w:w="2790" w:type="dxa"/>
            <w:shd w:val="clear" w:color="auto" w:fill="auto"/>
          </w:tcPr>
          <w:p w:rsidR="00031395" w:rsidRPr="00D257D0" w:rsidRDefault="00031395" w:rsidP="00725028">
            <w:pPr>
              <w:spacing w:before="40" w:after="40"/>
              <w:rPr>
                <w:sz w:val="16"/>
                <w:szCs w:val="16"/>
              </w:rPr>
            </w:pPr>
            <w:r w:rsidRPr="00D257D0">
              <w:rPr>
                <w:sz w:val="16"/>
                <w:szCs w:val="16"/>
              </w:rPr>
              <w:t>How events like miscarriage or infant death shall be updated in MOTECH?</w:t>
            </w:r>
          </w:p>
        </w:tc>
        <w:tc>
          <w:tcPr>
            <w:tcW w:w="1530" w:type="dxa"/>
            <w:shd w:val="clear" w:color="auto" w:fill="auto"/>
          </w:tcPr>
          <w:p w:rsidR="00031395" w:rsidRPr="00D257D0" w:rsidRDefault="006C2C82" w:rsidP="00725028">
            <w:pPr>
              <w:spacing w:before="40" w:after="40"/>
              <w:rPr>
                <w:sz w:val="16"/>
                <w:szCs w:val="16"/>
              </w:rPr>
            </w:pPr>
            <w:r w:rsidRPr="00D257D0">
              <w:rPr>
                <w:sz w:val="16"/>
                <w:szCs w:val="16"/>
              </w:rPr>
              <w:t>NMS.GEN.MCTS.009</w:t>
            </w:r>
          </w:p>
        </w:tc>
        <w:tc>
          <w:tcPr>
            <w:tcW w:w="630" w:type="dxa"/>
            <w:shd w:val="clear" w:color="auto" w:fill="auto"/>
          </w:tcPr>
          <w:p w:rsidR="00031395" w:rsidRPr="00D257D0" w:rsidRDefault="00031395" w:rsidP="00725028">
            <w:pPr>
              <w:spacing w:before="40" w:after="40"/>
              <w:rPr>
                <w:sz w:val="16"/>
                <w:szCs w:val="16"/>
              </w:rPr>
            </w:pPr>
            <w:r w:rsidRPr="00D257D0">
              <w:rPr>
                <w:sz w:val="16"/>
                <w:szCs w:val="16"/>
              </w:rPr>
              <w:t>Major</w:t>
            </w:r>
          </w:p>
        </w:tc>
        <w:tc>
          <w:tcPr>
            <w:tcW w:w="810" w:type="dxa"/>
            <w:shd w:val="clear" w:color="auto" w:fill="auto"/>
          </w:tcPr>
          <w:p w:rsidR="00031395" w:rsidRPr="00D257D0" w:rsidRDefault="00031395" w:rsidP="00725028">
            <w:pPr>
              <w:spacing w:before="40" w:after="40"/>
              <w:rPr>
                <w:sz w:val="16"/>
                <w:szCs w:val="16"/>
              </w:rPr>
            </w:pPr>
            <w:r w:rsidRPr="00D257D0">
              <w:rPr>
                <w:sz w:val="16"/>
                <w:szCs w:val="16"/>
              </w:rPr>
              <w:t>BBCMA/ GF</w:t>
            </w:r>
          </w:p>
        </w:tc>
        <w:tc>
          <w:tcPr>
            <w:tcW w:w="720" w:type="dxa"/>
            <w:shd w:val="clear" w:color="auto" w:fill="92D050"/>
          </w:tcPr>
          <w:p w:rsidR="00516DE4" w:rsidRPr="00D257D0" w:rsidRDefault="00516DE4" w:rsidP="00516DE4">
            <w:pPr>
              <w:pStyle w:val="CommentText"/>
              <w:spacing w:before="40" w:after="40"/>
              <w:rPr>
                <w:rFonts w:cs="Arial"/>
                <w:sz w:val="16"/>
                <w:szCs w:val="16"/>
              </w:rPr>
            </w:pPr>
            <w:r w:rsidRPr="00D257D0">
              <w:rPr>
                <w:rFonts w:cs="Arial"/>
                <w:sz w:val="16"/>
                <w:szCs w:val="16"/>
              </w:rPr>
              <w:t xml:space="preserve">Closed </w:t>
            </w:r>
          </w:p>
          <w:p w:rsidR="00031395" w:rsidRPr="00D257D0" w:rsidRDefault="00031395" w:rsidP="00725028">
            <w:pPr>
              <w:pStyle w:val="CommentText"/>
              <w:spacing w:before="40" w:after="40"/>
              <w:rPr>
                <w:rFonts w:cs="Arial"/>
                <w:sz w:val="16"/>
                <w:szCs w:val="16"/>
              </w:rPr>
            </w:pPr>
          </w:p>
        </w:tc>
        <w:tc>
          <w:tcPr>
            <w:tcW w:w="1980" w:type="dxa"/>
            <w:shd w:val="clear" w:color="auto" w:fill="auto"/>
          </w:tcPr>
          <w:p w:rsidR="00031395" w:rsidRPr="00D257D0" w:rsidRDefault="00516DE4" w:rsidP="00725028">
            <w:pPr>
              <w:pStyle w:val="CommentText"/>
              <w:spacing w:before="40" w:after="40"/>
              <w:rPr>
                <w:rFonts w:cs="Arial"/>
                <w:sz w:val="16"/>
                <w:szCs w:val="16"/>
              </w:rPr>
            </w:pPr>
            <w:r w:rsidRPr="00D257D0">
              <w:rPr>
                <w:rFonts w:cs="Arial"/>
                <w:sz w:val="16"/>
                <w:szCs w:val="16"/>
              </w:rPr>
              <w:t>19Jan2015: Update possible via CSV upload using MCTS id.</w:t>
            </w:r>
          </w:p>
        </w:tc>
      </w:tr>
      <w:tr w:rsidR="002512D9" w:rsidRPr="00D257D0" w:rsidTr="002512D9">
        <w:trPr>
          <w:trHeight w:val="350"/>
        </w:trPr>
        <w:tc>
          <w:tcPr>
            <w:tcW w:w="1080" w:type="dxa"/>
            <w:shd w:val="clear" w:color="auto" w:fill="auto"/>
          </w:tcPr>
          <w:p w:rsidR="00031395" w:rsidRPr="00D257D0" w:rsidRDefault="00031395" w:rsidP="00725028">
            <w:pPr>
              <w:spacing w:before="40" w:after="40"/>
              <w:rPr>
                <w:sz w:val="16"/>
                <w:szCs w:val="16"/>
              </w:rPr>
            </w:pPr>
            <w:r w:rsidRPr="00D257D0">
              <w:rPr>
                <w:sz w:val="16"/>
                <w:szCs w:val="16"/>
              </w:rPr>
              <w:t>NMS.OI.005 (28-nov-14)</w:t>
            </w:r>
          </w:p>
        </w:tc>
        <w:tc>
          <w:tcPr>
            <w:tcW w:w="2790" w:type="dxa"/>
            <w:shd w:val="clear" w:color="auto" w:fill="auto"/>
          </w:tcPr>
          <w:p w:rsidR="00D81E15" w:rsidRPr="00D257D0" w:rsidRDefault="00D81E15" w:rsidP="004C1ABC">
            <w:pPr>
              <w:spacing w:before="40" w:after="40"/>
              <w:rPr>
                <w:sz w:val="16"/>
                <w:szCs w:val="16"/>
              </w:rPr>
            </w:pPr>
            <w:r w:rsidRPr="00D257D0">
              <w:rPr>
                <w:sz w:val="16"/>
                <w:szCs w:val="16"/>
              </w:rPr>
              <w:t xml:space="preserve">How shall an MCTS user be identified in the NMS system? Who shall allocate a unique identifier to an MCTS user, </w:t>
            </w:r>
            <w:proofErr w:type="spellStart"/>
            <w:proofErr w:type="gramStart"/>
            <w:r w:rsidRPr="00D257D0">
              <w:rPr>
                <w:sz w:val="16"/>
                <w:szCs w:val="16"/>
              </w:rPr>
              <w:t>specially</w:t>
            </w:r>
            <w:proofErr w:type="spellEnd"/>
            <w:proofErr w:type="gramEnd"/>
            <w:r w:rsidRPr="00D257D0">
              <w:rPr>
                <w:sz w:val="16"/>
                <w:szCs w:val="16"/>
              </w:rPr>
              <w:t xml:space="preserve"> when the user has multiple packs associated with it.</w:t>
            </w:r>
          </w:p>
          <w:p w:rsidR="00031395" w:rsidRPr="00D257D0" w:rsidRDefault="00D81E15" w:rsidP="00463D22">
            <w:pPr>
              <w:spacing w:before="40" w:after="40"/>
              <w:rPr>
                <w:sz w:val="16"/>
                <w:szCs w:val="16"/>
              </w:rPr>
            </w:pPr>
            <w:r w:rsidRPr="00D257D0">
              <w:rPr>
                <w:sz w:val="16"/>
                <w:szCs w:val="16"/>
              </w:rPr>
              <w:t xml:space="preserve">In other words, </w:t>
            </w:r>
            <w:r w:rsidR="00463D22" w:rsidRPr="00D257D0">
              <w:rPr>
                <w:sz w:val="16"/>
                <w:szCs w:val="16"/>
              </w:rPr>
              <w:t>h</w:t>
            </w:r>
            <w:r w:rsidR="004C1ABC" w:rsidRPr="00D257D0">
              <w:rPr>
                <w:sz w:val="16"/>
                <w:szCs w:val="16"/>
              </w:rPr>
              <w:t xml:space="preserve">ow a </w:t>
            </w:r>
            <w:proofErr w:type="spellStart"/>
            <w:r w:rsidR="004C1ABC" w:rsidRPr="00D257D0">
              <w:rPr>
                <w:sz w:val="16"/>
                <w:szCs w:val="16"/>
              </w:rPr>
              <w:t>kilkari</w:t>
            </w:r>
            <w:proofErr w:type="spellEnd"/>
            <w:r w:rsidR="004C1ABC" w:rsidRPr="00D257D0">
              <w:rPr>
                <w:sz w:val="16"/>
                <w:szCs w:val="16"/>
              </w:rPr>
              <w:t xml:space="preserve"> beneficiary is identified?</w:t>
            </w:r>
          </w:p>
        </w:tc>
        <w:tc>
          <w:tcPr>
            <w:tcW w:w="1530" w:type="dxa"/>
            <w:shd w:val="clear" w:color="auto" w:fill="auto"/>
          </w:tcPr>
          <w:p w:rsidR="00031395" w:rsidRPr="00D257D0" w:rsidRDefault="006C2C82" w:rsidP="00725028">
            <w:pPr>
              <w:spacing w:before="40" w:after="40"/>
              <w:rPr>
                <w:sz w:val="16"/>
                <w:szCs w:val="16"/>
              </w:rPr>
            </w:pPr>
            <w:r w:rsidRPr="00D257D0">
              <w:rPr>
                <w:sz w:val="16"/>
                <w:szCs w:val="16"/>
              </w:rPr>
              <w:t>NMS.GEN.MCTS.005</w:t>
            </w:r>
          </w:p>
        </w:tc>
        <w:tc>
          <w:tcPr>
            <w:tcW w:w="630" w:type="dxa"/>
            <w:shd w:val="clear" w:color="auto" w:fill="auto"/>
          </w:tcPr>
          <w:p w:rsidR="00031395" w:rsidRPr="00D257D0" w:rsidRDefault="004C1ABC" w:rsidP="00725028">
            <w:pPr>
              <w:spacing w:before="40" w:after="40"/>
              <w:rPr>
                <w:sz w:val="16"/>
                <w:szCs w:val="16"/>
              </w:rPr>
            </w:pPr>
            <w:r w:rsidRPr="00D257D0">
              <w:rPr>
                <w:sz w:val="16"/>
                <w:szCs w:val="16"/>
              </w:rPr>
              <w:t>Critical</w:t>
            </w:r>
          </w:p>
        </w:tc>
        <w:tc>
          <w:tcPr>
            <w:tcW w:w="810" w:type="dxa"/>
            <w:shd w:val="clear" w:color="auto" w:fill="auto"/>
          </w:tcPr>
          <w:p w:rsidR="00031395" w:rsidRPr="00D257D0" w:rsidRDefault="008F43EC" w:rsidP="00725028">
            <w:pPr>
              <w:spacing w:before="40" w:after="40"/>
              <w:rPr>
                <w:sz w:val="16"/>
                <w:szCs w:val="16"/>
              </w:rPr>
            </w:pPr>
            <w:r w:rsidRPr="00D257D0">
              <w:rPr>
                <w:sz w:val="16"/>
                <w:szCs w:val="16"/>
              </w:rPr>
              <w:t>GF</w:t>
            </w:r>
          </w:p>
        </w:tc>
        <w:tc>
          <w:tcPr>
            <w:tcW w:w="720" w:type="dxa"/>
            <w:shd w:val="clear" w:color="auto" w:fill="92D050"/>
          </w:tcPr>
          <w:p w:rsidR="00516DE4" w:rsidRPr="00D257D0" w:rsidRDefault="00516DE4" w:rsidP="00516DE4">
            <w:pPr>
              <w:pStyle w:val="CommentText"/>
              <w:spacing w:before="40" w:after="40"/>
              <w:rPr>
                <w:rFonts w:cs="Arial"/>
                <w:sz w:val="16"/>
                <w:szCs w:val="16"/>
              </w:rPr>
            </w:pPr>
            <w:r w:rsidRPr="00D257D0">
              <w:rPr>
                <w:rFonts w:cs="Arial"/>
                <w:sz w:val="16"/>
                <w:szCs w:val="16"/>
              </w:rPr>
              <w:t xml:space="preserve">Closed </w:t>
            </w:r>
          </w:p>
          <w:p w:rsidR="00031395" w:rsidRPr="00D257D0" w:rsidRDefault="00031395" w:rsidP="00725028">
            <w:pPr>
              <w:pStyle w:val="CommentText"/>
              <w:spacing w:before="40" w:after="40"/>
              <w:rPr>
                <w:rFonts w:cs="Arial"/>
                <w:sz w:val="16"/>
                <w:szCs w:val="16"/>
              </w:rPr>
            </w:pPr>
          </w:p>
        </w:tc>
        <w:tc>
          <w:tcPr>
            <w:tcW w:w="1980" w:type="dxa"/>
            <w:shd w:val="clear" w:color="auto" w:fill="auto"/>
          </w:tcPr>
          <w:p w:rsidR="00C67FEC" w:rsidRPr="00D257D0" w:rsidRDefault="00516DE4" w:rsidP="00C67FEC">
            <w:pPr>
              <w:pStyle w:val="CommentText"/>
              <w:spacing w:before="40" w:after="40"/>
              <w:rPr>
                <w:rFonts w:cs="Arial"/>
                <w:sz w:val="16"/>
                <w:szCs w:val="16"/>
              </w:rPr>
            </w:pPr>
            <w:r w:rsidRPr="00D257D0">
              <w:rPr>
                <w:rFonts w:cs="Arial"/>
                <w:sz w:val="16"/>
                <w:szCs w:val="16"/>
              </w:rPr>
              <w:t>19Jan2015: MCTS user shall be uniquely identified using MCTS id and state identifier.</w:t>
            </w:r>
          </w:p>
        </w:tc>
      </w:tr>
      <w:tr w:rsidR="002512D9" w:rsidRPr="00D257D0" w:rsidTr="002512D9">
        <w:trPr>
          <w:trHeight w:val="350"/>
        </w:trPr>
        <w:tc>
          <w:tcPr>
            <w:tcW w:w="1080" w:type="dxa"/>
            <w:shd w:val="clear" w:color="auto" w:fill="auto"/>
          </w:tcPr>
          <w:p w:rsidR="00031395" w:rsidRPr="00D257D0" w:rsidRDefault="00031395" w:rsidP="00725028">
            <w:pPr>
              <w:spacing w:before="40" w:after="40"/>
              <w:rPr>
                <w:sz w:val="16"/>
                <w:szCs w:val="16"/>
              </w:rPr>
            </w:pPr>
            <w:r w:rsidRPr="00D257D0">
              <w:rPr>
                <w:sz w:val="16"/>
                <w:szCs w:val="16"/>
              </w:rPr>
              <w:t>NMS.OI.006 (28-nov-14)</w:t>
            </w:r>
          </w:p>
        </w:tc>
        <w:tc>
          <w:tcPr>
            <w:tcW w:w="2790" w:type="dxa"/>
            <w:shd w:val="clear" w:color="auto" w:fill="auto"/>
          </w:tcPr>
          <w:p w:rsidR="00031395" w:rsidRPr="00D257D0" w:rsidRDefault="00031395" w:rsidP="00725028">
            <w:pPr>
              <w:spacing w:before="40" w:after="40"/>
              <w:rPr>
                <w:sz w:val="16"/>
                <w:szCs w:val="16"/>
              </w:rPr>
            </w:pPr>
            <w:r w:rsidRPr="00D257D0">
              <w:rPr>
                <w:sz w:val="16"/>
                <w:szCs w:val="16"/>
              </w:rPr>
              <w:t>How many packs shall be there in Kilkari?</w:t>
            </w:r>
          </w:p>
        </w:tc>
        <w:tc>
          <w:tcPr>
            <w:tcW w:w="1530" w:type="dxa"/>
            <w:shd w:val="clear" w:color="auto" w:fill="auto"/>
          </w:tcPr>
          <w:p w:rsidR="00031395" w:rsidRPr="00D257D0" w:rsidRDefault="006C2C82" w:rsidP="00725028">
            <w:pPr>
              <w:spacing w:before="40" w:after="40"/>
              <w:rPr>
                <w:sz w:val="16"/>
                <w:szCs w:val="16"/>
              </w:rPr>
            </w:pPr>
            <w:r w:rsidRPr="00D257D0">
              <w:rPr>
                <w:sz w:val="16"/>
                <w:szCs w:val="16"/>
              </w:rPr>
              <w:t>NMS.KK.ACCESS.001</w:t>
            </w:r>
          </w:p>
        </w:tc>
        <w:tc>
          <w:tcPr>
            <w:tcW w:w="630" w:type="dxa"/>
            <w:shd w:val="clear" w:color="auto" w:fill="auto"/>
          </w:tcPr>
          <w:p w:rsidR="00031395" w:rsidRPr="00D257D0" w:rsidRDefault="00031395" w:rsidP="00725028">
            <w:pPr>
              <w:spacing w:before="40" w:after="40"/>
              <w:rPr>
                <w:sz w:val="16"/>
                <w:szCs w:val="16"/>
              </w:rPr>
            </w:pPr>
            <w:r w:rsidRPr="00D257D0">
              <w:rPr>
                <w:sz w:val="16"/>
                <w:szCs w:val="16"/>
              </w:rPr>
              <w:t>Major</w:t>
            </w:r>
          </w:p>
        </w:tc>
        <w:tc>
          <w:tcPr>
            <w:tcW w:w="810" w:type="dxa"/>
            <w:shd w:val="clear" w:color="auto" w:fill="auto"/>
          </w:tcPr>
          <w:p w:rsidR="00031395" w:rsidRPr="00D257D0" w:rsidRDefault="00031395" w:rsidP="00725028">
            <w:pPr>
              <w:spacing w:before="40" w:after="40"/>
              <w:rPr>
                <w:sz w:val="16"/>
                <w:szCs w:val="16"/>
              </w:rPr>
            </w:pPr>
            <w:r w:rsidRPr="00D257D0">
              <w:rPr>
                <w:sz w:val="16"/>
                <w:szCs w:val="16"/>
              </w:rPr>
              <w:t>BBCMA/ GF</w:t>
            </w:r>
          </w:p>
        </w:tc>
        <w:tc>
          <w:tcPr>
            <w:tcW w:w="720" w:type="dxa"/>
            <w:shd w:val="clear" w:color="auto" w:fill="92D050"/>
          </w:tcPr>
          <w:p w:rsidR="00BF0955" w:rsidRPr="00D257D0" w:rsidRDefault="00BF0955" w:rsidP="00BF0955">
            <w:pPr>
              <w:pStyle w:val="CommentText"/>
              <w:spacing w:before="40" w:after="40"/>
              <w:rPr>
                <w:rFonts w:cs="Arial"/>
                <w:sz w:val="16"/>
                <w:szCs w:val="16"/>
              </w:rPr>
            </w:pPr>
            <w:r w:rsidRPr="00D257D0">
              <w:rPr>
                <w:rFonts w:cs="Arial"/>
                <w:sz w:val="16"/>
                <w:szCs w:val="16"/>
              </w:rPr>
              <w:t xml:space="preserve">Closed </w:t>
            </w:r>
          </w:p>
          <w:p w:rsidR="00031395" w:rsidRPr="00D257D0" w:rsidRDefault="00031395" w:rsidP="00725028">
            <w:pPr>
              <w:pStyle w:val="CommentText"/>
              <w:spacing w:before="40" w:after="40"/>
              <w:rPr>
                <w:rFonts w:cs="Arial"/>
                <w:sz w:val="16"/>
                <w:szCs w:val="16"/>
              </w:rPr>
            </w:pPr>
          </w:p>
        </w:tc>
        <w:tc>
          <w:tcPr>
            <w:tcW w:w="1980" w:type="dxa"/>
            <w:shd w:val="clear" w:color="auto" w:fill="auto"/>
          </w:tcPr>
          <w:p w:rsidR="00031395" w:rsidRPr="00D257D0" w:rsidRDefault="00AE2D92" w:rsidP="00A60454">
            <w:pPr>
              <w:pStyle w:val="CommentText"/>
              <w:spacing w:before="40" w:after="40"/>
              <w:rPr>
                <w:rFonts w:cs="Arial"/>
                <w:sz w:val="16"/>
                <w:szCs w:val="16"/>
              </w:rPr>
            </w:pPr>
            <w:proofErr w:type="gramStart"/>
            <w:r w:rsidRPr="00D257D0">
              <w:rPr>
                <w:rFonts w:cs="Arial"/>
                <w:sz w:val="16"/>
                <w:szCs w:val="16"/>
              </w:rPr>
              <w:t>Ministry’s</w:t>
            </w:r>
            <w:proofErr w:type="gramEnd"/>
            <w:r w:rsidRPr="00D257D0">
              <w:rPr>
                <w:rFonts w:cs="Arial"/>
                <w:sz w:val="16"/>
                <w:szCs w:val="16"/>
              </w:rPr>
              <w:t xml:space="preserve"> revert awaited on the decision for 3</w:t>
            </w:r>
            <w:r w:rsidRPr="00D257D0">
              <w:rPr>
                <w:rFonts w:cs="Arial"/>
                <w:sz w:val="16"/>
                <w:szCs w:val="16"/>
                <w:vertAlign w:val="superscript"/>
              </w:rPr>
              <w:t>rd</w:t>
            </w:r>
            <w:r w:rsidRPr="00D257D0">
              <w:rPr>
                <w:rFonts w:cs="Arial"/>
                <w:sz w:val="16"/>
                <w:szCs w:val="16"/>
              </w:rPr>
              <w:t xml:space="preserve"> pack. However for all those records coming from backend, the records which will have only LMP will be activated on the pregnancy pack(76 </w:t>
            </w:r>
            <w:r w:rsidR="00A60454" w:rsidRPr="00D257D0">
              <w:rPr>
                <w:rFonts w:cs="Arial"/>
                <w:sz w:val="16"/>
                <w:szCs w:val="16"/>
              </w:rPr>
              <w:t>weeks</w:t>
            </w:r>
            <w:r w:rsidRPr="00D257D0">
              <w:rPr>
                <w:rFonts w:cs="Arial"/>
                <w:sz w:val="16"/>
                <w:szCs w:val="16"/>
              </w:rPr>
              <w:t>) as per their LMP and the records will have DOB of child will be activated on the child pack(12 month) as per the DOB.</w:t>
            </w:r>
          </w:p>
          <w:p w:rsidR="002876BA" w:rsidRPr="00D257D0" w:rsidRDefault="002876BA" w:rsidP="00A60454">
            <w:pPr>
              <w:pStyle w:val="CommentText"/>
              <w:spacing w:before="40" w:after="40"/>
              <w:rPr>
                <w:rFonts w:cs="Arial"/>
                <w:sz w:val="16"/>
                <w:szCs w:val="16"/>
              </w:rPr>
            </w:pPr>
            <w:r w:rsidRPr="00D257D0">
              <w:rPr>
                <w:rFonts w:cs="Arial"/>
                <w:b/>
                <w:sz w:val="16"/>
                <w:szCs w:val="16"/>
              </w:rPr>
              <w:t>3Jan15:</w:t>
            </w:r>
            <w:r w:rsidRPr="00D257D0">
              <w:rPr>
                <w:rFonts w:cs="Arial"/>
                <w:sz w:val="16"/>
                <w:szCs w:val="16"/>
              </w:rPr>
              <w:t xml:space="preserve"> MOHFW has </w:t>
            </w:r>
            <w:r w:rsidRPr="00D257D0">
              <w:rPr>
                <w:rFonts w:cs="Arial"/>
                <w:sz w:val="16"/>
                <w:szCs w:val="16"/>
              </w:rPr>
              <w:lastRenderedPageBreak/>
              <w:t>confirmed that there will be 2 packs. 72 week pack- starting from 2nd trimester till the child is of 12 month age. 48 week pack –starting from the child birth till the child is of 12 month age.</w:t>
            </w:r>
          </w:p>
        </w:tc>
      </w:tr>
      <w:tr w:rsidR="002512D9" w:rsidRPr="00D257D0" w:rsidTr="002512D9">
        <w:trPr>
          <w:trHeight w:val="350"/>
        </w:trPr>
        <w:tc>
          <w:tcPr>
            <w:tcW w:w="1080" w:type="dxa"/>
            <w:shd w:val="clear" w:color="auto" w:fill="auto"/>
          </w:tcPr>
          <w:p w:rsidR="00031395" w:rsidRPr="00D257D0" w:rsidRDefault="00031395" w:rsidP="00725028">
            <w:pPr>
              <w:spacing w:before="40" w:after="40"/>
              <w:rPr>
                <w:sz w:val="16"/>
                <w:szCs w:val="16"/>
              </w:rPr>
            </w:pPr>
            <w:r w:rsidRPr="00D257D0">
              <w:rPr>
                <w:sz w:val="16"/>
                <w:szCs w:val="16"/>
              </w:rPr>
              <w:lastRenderedPageBreak/>
              <w:t>NMS.OI.007 (28-nov-14)</w:t>
            </w:r>
          </w:p>
        </w:tc>
        <w:tc>
          <w:tcPr>
            <w:tcW w:w="2790" w:type="dxa"/>
            <w:shd w:val="clear" w:color="auto" w:fill="auto"/>
          </w:tcPr>
          <w:p w:rsidR="00031395" w:rsidRPr="00D257D0" w:rsidRDefault="00031395" w:rsidP="00725028">
            <w:pPr>
              <w:spacing w:before="40" w:after="40"/>
              <w:rPr>
                <w:sz w:val="16"/>
                <w:szCs w:val="16"/>
              </w:rPr>
            </w:pPr>
            <w:r w:rsidRPr="00D257D0">
              <w:rPr>
                <w:sz w:val="16"/>
                <w:szCs w:val="16"/>
              </w:rPr>
              <w:t>How long old data (3m/6m/12/24 month) shall be maintained within MOTECH?</w:t>
            </w:r>
          </w:p>
        </w:tc>
        <w:tc>
          <w:tcPr>
            <w:tcW w:w="1530" w:type="dxa"/>
            <w:shd w:val="clear" w:color="auto" w:fill="auto"/>
          </w:tcPr>
          <w:p w:rsidR="00031395" w:rsidRPr="00D257D0" w:rsidRDefault="006C2C82" w:rsidP="008C5064">
            <w:pPr>
              <w:spacing w:before="40" w:after="40"/>
              <w:rPr>
                <w:sz w:val="16"/>
                <w:szCs w:val="16"/>
              </w:rPr>
            </w:pPr>
            <w:r w:rsidRPr="00D257D0">
              <w:rPr>
                <w:sz w:val="16"/>
                <w:szCs w:val="16"/>
              </w:rPr>
              <w:t>NMS.GEN.REP.003</w:t>
            </w:r>
          </w:p>
        </w:tc>
        <w:tc>
          <w:tcPr>
            <w:tcW w:w="630" w:type="dxa"/>
            <w:shd w:val="clear" w:color="auto" w:fill="auto"/>
          </w:tcPr>
          <w:p w:rsidR="00031395" w:rsidRPr="00D257D0" w:rsidRDefault="00031395" w:rsidP="00725028">
            <w:pPr>
              <w:spacing w:before="40" w:after="40"/>
              <w:rPr>
                <w:sz w:val="16"/>
                <w:szCs w:val="16"/>
              </w:rPr>
            </w:pPr>
            <w:r w:rsidRPr="00D257D0">
              <w:rPr>
                <w:sz w:val="16"/>
                <w:szCs w:val="16"/>
              </w:rPr>
              <w:t>Major</w:t>
            </w:r>
          </w:p>
        </w:tc>
        <w:tc>
          <w:tcPr>
            <w:tcW w:w="810" w:type="dxa"/>
            <w:shd w:val="clear" w:color="auto" w:fill="auto"/>
          </w:tcPr>
          <w:p w:rsidR="00031395" w:rsidRPr="00D257D0" w:rsidRDefault="00031395" w:rsidP="00725028">
            <w:pPr>
              <w:spacing w:before="40" w:after="40"/>
              <w:rPr>
                <w:sz w:val="16"/>
                <w:szCs w:val="16"/>
              </w:rPr>
            </w:pPr>
            <w:r w:rsidRPr="00D257D0">
              <w:rPr>
                <w:sz w:val="16"/>
                <w:szCs w:val="16"/>
              </w:rPr>
              <w:t>BBCMA/ GF</w:t>
            </w:r>
          </w:p>
        </w:tc>
        <w:tc>
          <w:tcPr>
            <w:tcW w:w="720" w:type="dxa"/>
            <w:shd w:val="clear" w:color="auto" w:fill="92D050"/>
          </w:tcPr>
          <w:p w:rsidR="00031395" w:rsidRPr="00D257D0" w:rsidRDefault="00AE2D92" w:rsidP="00725028">
            <w:pPr>
              <w:pStyle w:val="CommentText"/>
              <w:spacing w:before="40" w:after="40"/>
              <w:rPr>
                <w:rFonts w:cs="Arial"/>
                <w:sz w:val="16"/>
                <w:szCs w:val="16"/>
              </w:rPr>
            </w:pPr>
            <w:r w:rsidRPr="00D257D0">
              <w:rPr>
                <w:rFonts w:cs="Arial"/>
                <w:sz w:val="16"/>
                <w:szCs w:val="16"/>
              </w:rPr>
              <w:t>closed</w:t>
            </w:r>
          </w:p>
        </w:tc>
        <w:tc>
          <w:tcPr>
            <w:tcW w:w="1980" w:type="dxa"/>
            <w:shd w:val="clear" w:color="auto" w:fill="auto"/>
          </w:tcPr>
          <w:p w:rsidR="00AE2D92" w:rsidRPr="00D257D0" w:rsidRDefault="00AE2D92" w:rsidP="00AE2D92">
            <w:pPr>
              <w:pStyle w:val="CommentText"/>
              <w:spacing w:before="60" w:after="60"/>
              <w:rPr>
                <w:rFonts w:cs="Arial"/>
                <w:sz w:val="16"/>
                <w:szCs w:val="16"/>
              </w:rPr>
            </w:pPr>
            <w:r w:rsidRPr="00D257D0">
              <w:rPr>
                <w:rFonts w:cs="Arial"/>
                <w:sz w:val="16"/>
                <w:szCs w:val="16"/>
              </w:rPr>
              <w:t xml:space="preserve">Keep beneficiary record in </w:t>
            </w:r>
            <w:proofErr w:type="spellStart"/>
            <w:r w:rsidRPr="00D257D0">
              <w:rPr>
                <w:rFonts w:cs="Arial"/>
                <w:sz w:val="16"/>
                <w:szCs w:val="16"/>
              </w:rPr>
              <w:t>Motech</w:t>
            </w:r>
            <w:proofErr w:type="spellEnd"/>
            <w:r w:rsidRPr="00D257D0">
              <w:rPr>
                <w:rFonts w:cs="Arial"/>
                <w:sz w:val="16"/>
                <w:szCs w:val="16"/>
              </w:rPr>
              <w:t xml:space="preserve"> for </w:t>
            </w:r>
            <w:r w:rsidR="00097A58" w:rsidRPr="00D257D0">
              <w:rPr>
                <w:rFonts w:cs="Arial"/>
                <w:sz w:val="16"/>
                <w:szCs w:val="16"/>
              </w:rPr>
              <w:t>72</w:t>
            </w:r>
            <w:r w:rsidRPr="00D257D0">
              <w:rPr>
                <w:rFonts w:cs="Arial"/>
                <w:sz w:val="16"/>
                <w:szCs w:val="16"/>
              </w:rPr>
              <w:t xml:space="preserve"> </w:t>
            </w:r>
            <w:r w:rsidR="00C80F52" w:rsidRPr="00D257D0">
              <w:rPr>
                <w:rFonts w:cs="Arial"/>
                <w:sz w:val="16"/>
                <w:szCs w:val="16"/>
              </w:rPr>
              <w:t>weeks</w:t>
            </w:r>
            <w:r w:rsidRPr="00D257D0">
              <w:rPr>
                <w:rFonts w:cs="Arial"/>
                <w:sz w:val="16"/>
                <w:szCs w:val="16"/>
              </w:rPr>
              <w:t>.</w:t>
            </w:r>
          </w:p>
          <w:p w:rsidR="00AE2D92" w:rsidRPr="00D257D0" w:rsidRDefault="00AE2D92" w:rsidP="00AE2D92">
            <w:pPr>
              <w:pStyle w:val="CommentText"/>
              <w:spacing w:before="60" w:after="60"/>
              <w:rPr>
                <w:rFonts w:cs="Arial"/>
                <w:sz w:val="16"/>
                <w:szCs w:val="16"/>
              </w:rPr>
            </w:pPr>
            <w:r w:rsidRPr="00D257D0">
              <w:rPr>
                <w:rFonts w:cs="Arial"/>
                <w:sz w:val="16"/>
                <w:szCs w:val="16"/>
              </w:rPr>
              <w:t xml:space="preserve">Keep FLW records in </w:t>
            </w:r>
            <w:proofErr w:type="spellStart"/>
            <w:r w:rsidRPr="00D257D0">
              <w:rPr>
                <w:rFonts w:cs="Arial"/>
                <w:sz w:val="16"/>
                <w:szCs w:val="16"/>
              </w:rPr>
              <w:t>Motech</w:t>
            </w:r>
            <w:proofErr w:type="spellEnd"/>
            <w:r w:rsidRPr="00D257D0">
              <w:rPr>
                <w:rFonts w:cs="Arial"/>
                <w:sz w:val="16"/>
                <w:szCs w:val="16"/>
              </w:rPr>
              <w:t xml:space="preserve"> as long as services are live.</w:t>
            </w:r>
          </w:p>
          <w:p w:rsidR="00AE2D92" w:rsidRPr="00D257D0" w:rsidRDefault="00AE2D92" w:rsidP="00AE2D92">
            <w:pPr>
              <w:pStyle w:val="CommentText"/>
              <w:spacing w:before="60" w:after="60"/>
              <w:rPr>
                <w:rFonts w:cs="Arial"/>
                <w:sz w:val="16"/>
                <w:szCs w:val="16"/>
              </w:rPr>
            </w:pPr>
            <w:r w:rsidRPr="00D257D0">
              <w:rPr>
                <w:rFonts w:cs="Arial"/>
                <w:sz w:val="16"/>
                <w:szCs w:val="16"/>
              </w:rPr>
              <w:t>However allowed duration for export should be last 3 months.</w:t>
            </w:r>
          </w:p>
          <w:p w:rsidR="00031395" w:rsidRPr="00D257D0" w:rsidRDefault="00747ACD" w:rsidP="000310C7">
            <w:pPr>
              <w:pStyle w:val="CommentText"/>
              <w:spacing w:before="60" w:after="60"/>
              <w:rPr>
                <w:rFonts w:cs="Arial"/>
                <w:sz w:val="16"/>
                <w:szCs w:val="16"/>
              </w:rPr>
            </w:pPr>
            <w:r w:rsidRPr="00D257D0">
              <w:rPr>
                <w:rFonts w:cs="Arial"/>
                <w:b/>
                <w:sz w:val="16"/>
                <w:szCs w:val="16"/>
              </w:rPr>
              <w:t>2Feb15:</w:t>
            </w:r>
            <w:r w:rsidRPr="00D257D0">
              <w:rPr>
                <w:rFonts w:cs="Arial"/>
                <w:sz w:val="16"/>
                <w:szCs w:val="16"/>
              </w:rPr>
              <w:t xml:space="preserve"> </w:t>
            </w:r>
            <w:r w:rsidRPr="000310C7">
              <w:rPr>
                <w:rFonts w:cs="Arial"/>
                <w:sz w:val="16"/>
                <w:szCs w:val="16"/>
              </w:rPr>
              <w:t xml:space="preserve">We need to keep beneficiary records in </w:t>
            </w:r>
            <w:proofErr w:type="spellStart"/>
            <w:r w:rsidRPr="000310C7">
              <w:rPr>
                <w:rFonts w:cs="Arial"/>
                <w:sz w:val="16"/>
                <w:szCs w:val="16"/>
              </w:rPr>
              <w:t>Motech</w:t>
            </w:r>
            <w:proofErr w:type="spellEnd"/>
            <w:r w:rsidRPr="000310C7">
              <w:rPr>
                <w:rFonts w:cs="Arial"/>
                <w:sz w:val="16"/>
                <w:szCs w:val="16"/>
              </w:rPr>
              <w:t xml:space="preserve"> for 4-6 weeks beyond the 72 weeks, and then archive it for three years beyond that. This is based on legal advice we received today</w:t>
            </w:r>
          </w:p>
        </w:tc>
      </w:tr>
      <w:tr w:rsidR="002512D9" w:rsidRPr="00D257D0" w:rsidTr="002512D9">
        <w:trPr>
          <w:trHeight w:val="350"/>
        </w:trPr>
        <w:tc>
          <w:tcPr>
            <w:tcW w:w="1080" w:type="dxa"/>
            <w:shd w:val="clear" w:color="auto" w:fill="auto"/>
          </w:tcPr>
          <w:p w:rsidR="00031395" w:rsidRPr="00D257D0" w:rsidRDefault="00031395" w:rsidP="00725028">
            <w:pPr>
              <w:spacing w:before="40" w:after="40"/>
              <w:rPr>
                <w:sz w:val="16"/>
                <w:szCs w:val="16"/>
              </w:rPr>
            </w:pPr>
            <w:r w:rsidRPr="00D257D0">
              <w:rPr>
                <w:sz w:val="16"/>
                <w:szCs w:val="16"/>
              </w:rPr>
              <w:t>NMS.OI.008 (28-nov-14)</w:t>
            </w:r>
          </w:p>
        </w:tc>
        <w:tc>
          <w:tcPr>
            <w:tcW w:w="2790" w:type="dxa"/>
            <w:shd w:val="clear" w:color="auto" w:fill="auto"/>
          </w:tcPr>
          <w:p w:rsidR="00031395" w:rsidRPr="00D257D0" w:rsidRDefault="00031395" w:rsidP="00725028">
            <w:pPr>
              <w:spacing w:before="40" w:after="40"/>
              <w:rPr>
                <w:sz w:val="16"/>
                <w:szCs w:val="16"/>
              </w:rPr>
            </w:pPr>
            <w:r w:rsidRPr="00D257D0">
              <w:rPr>
                <w:sz w:val="16"/>
                <w:szCs w:val="16"/>
              </w:rPr>
              <w:t>Which all fields are mandatory in MCTS data</w:t>
            </w:r>
            <w:r w:rsidR="00230E0E" w:rsidRPr="00D257D0">
              <w:rPr>
                <w:sz w:val="16"/>
                <w:szCs w:val="16"/>
              </w:rPr>
              <w:t xml:space="preserve"> &amp; FLW data</w:t>
            </w:r>
            <w:r w:rsidRPr="00D257D0">
              <w:rPr>
                <w:sz w:val="16"/>
                <w:szCs w:val="16"/>
              </w:rPr>
              <w:t>?</w:t>
            </w:r>
          </w:p>
        </w:tc>
        <w:tc>
          <w:tcPr>
            <w:tcW w:w="1530" w:type="dxa"/>
            <w:shd w:val="clear" w:color="auto" w:fill="auto"/>
          </w:tcPr>
          <w:p w:rsidR="00031395" w:rsidRPr="00D257D0" w:rsidRDefault="006C2C82" w:rsidP="00725028">
            <w:pPr>
              <w:spacing w:before="40" w:after="40"/>
              <w:rPr>
                <w:sz w:val="16"/>
                <w:szCs w:val="16"/>
              </w:rPr>
            </w:pPr>
            <w:r w:rsidRPr="00D257D0">
              <w:rPr>
                <w:sz w:val="16"/>
                <w:szCs w:val="16"/>
              </w:rPr>
              <w:t xml:space="preserve">Section </w:t>
            </w:r>
            <w:r w:rsidR="00C47C36">
              <w:fldChar w:fldCharType="begin"/>
            </w:r>
            <w:r w:rsidR="00C47C36">
              <w:instrText xml:space="preserve"> REF _Ref406577009 \r \h  \* MERGEFORMAT </w:instrText>
            </w:r>
            <w:r w:rsidR="00C47C36">
              <w:fldChar w:fldCharType="separate"/>
            </w:r>
            <w:r w:rsidR="00054AA9" w:rsidRPr="00D257D0">
              <w:rPr>
                <w:sz w:val="16"/>
                <w:szCs w:val="16"/>
              </w:rPr>
              <w:t>6.3</w:t>
            </w:r>
            <w:r w:rsidR="00C47C36">
              <w:fldChar w:fldCharType="end"/>
            </w:r>
          </w:p>
        </w:tc>
        <w:tc>
          <w:tcPr>
            <w:tcW w:w="630" w:type="dxa"/>
            <w:shd w:val="clear" w:color="auto" w:fill="auto"/>
          </w:tcPr>
          <w:p w:rsidR="00031395" w:rsidRPr="00D257D0" w:rsidRDefault="00031395" w:rsidP="00725028">
            <w:pPr>
              <w:spacing w:before="40" w:after="40"/>
              <w:rPr>
                <w:sz w:val="16"/>
                <w:szCs w:val="16"/>
              </w:rPr>
            </w:pPr>
            <w:r w:rsidRPr="00D257D0">
              <w:rPr>
                <w:sz w:val="16"/>
                <w:szCs w:val="16"/>
              </w:rPr>
              <w:t>Major</w:t>
            </w:r>
          </w:p>
        </w:tc>
        <w:tc>
          <w:tcPr>
            <w:tcW w:w="810" w:type="dxa"/>
            <w:shd w:val="clear" w:color="auto" w:fill="auto"/>
          </w:tcPr>
          <w:p w:rsidR="00031395" w:rsidRPr="00D257D0" w:rsidRDefault="000165AA" w:rsidP="00725028">
            <w:pPr>
              <w:spacing w:before="40" w:after="40"/>
              <w:rPr>
                <w:sz w:val="16"/>
                <w:szCs w:val="16"/>
              </w:rPr>
            </w:pPr>
            <w:r w:rsidRPr="00D257D0">
              <w:rPr>
                <w:sz w:val="16"/>
                <w:szCs w:val="16"/>
              </w:rPr>
              <w:t>Aricent</w:t>
            </w:r>
          </w:p>
        </w:tc>
        <w:tc>
          <w:tcPr>
            <w:tcW w:w="720" w:type="dxa"/>
            <w:shd w:val="clear" w:color="auto" w:fill="FF0000"/>
          </w:tcPr>
          <w:p w:rsidR="00031395" w:rsidRPr="00D257D0" w:rsidRDefault="00031395" w:rsidP="00725028">
            <w:pPr>
              <w:pStyle w:val="CommentText"/>
              <w:spacing w:before="40" w:after="40"/>
              <w:rPr>
                <w:rFonts w:cs="Arial"/>
                <w:sz w:val="16"/>
                <w:szCs w:val="16"/>
              </w:rPr>
            </w:pPr>
            <w:r w:rsidRPr="00D257D0">
              <w:rPr>
                <w:rFonts w:cs="Arial"/>
                <w:sz w:val="16"/>
                <w:szCs w:val="16"/>
              </w:rPr>
              <w:t>Open</w:t>
            </w:r>
          </w:p>
        </w:tc>
        <w:tc>
          <w:tcPr>
            <w:tcW w:w="1980" w:type="dxa"/>
            <w:shd w:val="clear" w:color="auto" w:fill="auto"/>
          </w:tcPr>
          <w:p w:rsidR="00031395" w:rsidRPr="00D257D0" w:rsidRDefault="00031395" w:rsidP="00725028">
            <w:pPr>
              <w:pStyle w:val="CommentText"/>
              <w:spacing w:before="40" w:after="40"/>
              <w:rPr>
                <w:rFonts w:cs="Arial"/>
                <w:sz w:val="16"/>
                <w:szCs w:val="16"/>
              </w:rPr>
            </w:pPr>
            <w:r w:rsidRPr="00D257D0">
              <w:rPr>
                <w:rFonts w:cs="Arial"/>
                <w:sz w:val="16"/>
                <w:szCs w:val="16"/>
              </w:rPr>
              <w:t>Waiting for inputs.</w:t>
            </w:r>
          </w:p>
          <w:p w:rsidR="003C64EF" w:rsidRPr="00D257D0" w:rsidRDefault="003C64EF" w:rsidP="003C64EF">
            <w:pPr>
              <w:pStyle w:val="CommentText"/>
              <w:spacing w:before="40" w:after="40"/>
              <w:rPr>
                <w:rFonts w:cs="Arial"/>
                <w:sz w:val="16"/>
                <w:szCs w:val="16"/>
              </w:rPr>
            </w:pPr>
            <w:r w:rsidRPr="00D257D0">
              <w:rPr>
                <w:rFonts w:cs="Arial"/>
                <w:sz w:val="16"/>
                <w:szCs w:val="16"/>
              </w:rPr>
              <w:t xml:space="preserve">27Jan2015: Inputs received from the ministry. Analysis of the inputs is ongoing. </w:t>
            </w:r>
          </w:p>
        </w:tc>
      </w:tr>
      <w:tr w:rsidR="002512D9" w:rsidRPr="00D257D0" w:rsidTr="002512D9">
        <w:trPr>
          <w:trHeight w:val="350"/>
        </w:trPr>
        <w:tc>
          <w:tcPr>
            <w:tcW w:w="1080" w:type="dxa"/>
            <w:shd w:val="clear" w:color="auto" w:fill="auto"/>
          </w:tcPr>
          <w:p w:rsidR="00031395" w:rsidRPr="00D257D0" w:rsidRDefault="00031395" w:rsidP="00725028">
            <w:pPr>
              <w:spacing w:before="40" w:after="40"/>
              <w:rPr>
                <w:sz w:val="16"/>
                <w:szCs w:val="16"/>
              </w:rPr>
            </w:pPr>
            <w:r w:rsidRPr="00D257D0">
              <w:rPr>
                <w:sz w:val="16"/>
                <w:szCs w:val="16"/>
              </w:rPr>
              <w:t>NMS.OI.009 (28-nov-14)</w:t>
            </w:r>
          </w:p>
        </w:tc>
        <w:tc>
          <w:tcPr>
            <w:tcW w:w="2790" w:type="dxa"/>
            <w:shd w:val="clear" w:color="auto" w:fill="auto"/>
          </w:tcPr>
          <w:p w:rsidR="00031395" w:rsidRPr="00D257D0" w:rsidRDefault="00031395" w:rsidP="00725028">
            <w:pPr>
              <w:spacing w:before="40" w:after="40"/>
              <w:rPr>
                <w:sz w:val="16"/>
                <w:szCs w:val="16"/>
              </w:rPr>
            </w:pPr>
            <w:r w:rsidRPr="00D257D0">
              <w:rPr>
                <w:sz w:val="16"/>
                <w:szCs w:val="16"/>
              </w:rPr>
              <w:t xml:space="preserve">Should there be 12 digit number with Country code or 10 digit </w:t>
            </w:r>
            <w:proofErr w:type="gramStart"/>
            <w:r w:rsidRPr="00D257D0">
              <w:rPr>
                <w:sz w:val="16"/>
                <w:szCs w:val="16"/>
              </w:rPr>
              <w:t>number</w:t>
            </w:r>
            <w:proofErr w:type="gramEnd"/>
            <w:r w:rsidRPr="00D257D0">
              <w:rPr>
                <w:sz w:val="16"/>
                <w:szCs w:val="16"/>
              </w:rPr>
              <w:t>?</w:t>
            </w:r>
          </w:p>
        </w:tc>
        <w:tc>
          <w:tcPr>
            <w:tcW w:w="1530" w:type="dxa"/>
            <w:shd w:val="clear" w:color="auto" w:fill="auto"/>
          </w:tcPr>
          <w:p w:rsidR="00031395" w:rsidRPr="00D257D0" w:rsidRDefault="00031395" w:rsidP="00725028">
            <w:pPr>
              <w:spacing w:before="40" w:after="40"/>
              <w:rPr>
                <w:sz w:val="16"/>
                <w:szCs w:val="16"/>
              </w:rPr>
            </w:pPr>
            <w:r w:rsidRPr="00D257D0">
              <w:rPr>
                <w:sz w:val="16"/>
                <w:szCs w:val="16"/>
              </w:rPr>
              <w:t>Common</w:t>
            </w:r>
          </w:p>
        </w:tc>
        <w:tc>
          <w:tcPr>
            <w:tcW w:w="630" w:type="dxa"/>
            <w:shd w:val="clear" w:color="auto" w:fill="auto"/>
          </w:tcPr>
          <w:p w:rsidR="00031395" w:rsidRPr="00D257D0" w:rsidRDefault="00031395" w:rsidP="00725028">
            <w:pPr>
              <w:spacing w:before="40" w:after="40"/>
              <w:rPr>
                <w:sz w:val="16"/>
                <w:szCs w:val="16"/>
              </w:rPr>
            </w:pPr>
            <w:r w:rsidRPr="00D257D0">
              <w:rPr>
                <w:sz w:val="16"/>
                <w:szCs w:val="16"/>
              </w:rPr>
              <w:t>Minor</w:t>
            </w:r>
          </w:p>
        </w:tc>
        <w:tc>
          <w:tcPr>
            <w:tcW w:w="810" w:type="dxa"/>
            <w:shd w:val="clear" w:color="auto" w:fill="auto"/>
          </w:tcPr>
          <w:p w:rsidR="00031395" w:rsidRPr="00D257D0" w:rsidRDefault="008E4A82" w:rsidP="00725028">
            <w:pPr>
              <w:spacing w:before="40" w:after="40"/>
              <w:rPr>
                <w:sz w:val="16"/>
                <w:szCs w:val="16"/>
              </w:rPr>
            </w:pPr>
            <w:r w:rsidRPr="00D257D0">
              <w:rPr>
                <w:sz w:val="16"/>
                <w:szCs w:val="16"/>
              </w:rPr>
              <w:t>BBCMA/GF</w:t>
            </w:r>
          </w:p>
        </w:tc>
        <w:tc>
          <w:tcPr>
            <w:tcW w:w="720" w:type="dxa"/>
            <w:shd w:val="clear" w:color="auto" w:fill="92D050"/>
          </w:tcPr>
          <w:p w:rsidR="00AE2D92" w:rsidRPr="00D257D0" w:rsidRDefault="00AE2D92" w:rsidP="00725028">
            <w:pPr>
              <w:pStyle w:val="CommentText"/>
              <w:spacing w:before="40" w:after="40"/>
              <w:rPr>
                <w:rFonts w:cs="Arial"/>
                <w:sz w:val="16"/>
                <w:szCs w:val="16"/>
              </w:rPr>
            </w:pPr>
          </w:p>
          <w:p w:rsidR="00031395" w:rsidRPr="00D257D0" w:rsidRDefault="00AE2D92" w:rsidP="00725028">
            <w:pPr>
              <w:pStyle w:val="CommentText"/>
              <w:spacing w:before="40" w:after="40"/>
              <w:rPr>
                <w:rFonts w:cs="Arial"/>
                <w:sz w:val="16"/>
                <w:szCs w:val="16"/>
              </w:rPr>
            </w:pPr>
            <w:r w:rsidRPr="00D257D0">
              <w:rPr>
                <w:rFonts w:cs="Arial"/>
                <w:sz w:val="16"/>
                <w:szCs w:val="16"/>
              </w:rPr>
              <w:t>Closed</w:t>
            </w:r>
          </w:p>
        </w:tc>
        <w:tc>
          <w:tcPr>
            <w:tcW w:w="1980" w:type="dxa"/>
            <w:shd w:val="clear" w:color="auto" w:fill="auto"/>
          </w:tcPr>
          <w:p w:rsidR="006C0032" w:rsidRPr="00D257D0" w:rsidRDefault="00AE2D92" w:rsidP="00AA2B09">
            <w:pPr>
              <w:pStyle w:val="CommentText"/>
              <w:spacing w:before="40" w:after="40"/>
              <w:rPr>
                <w:rFonts w:cs="Arial"/>
                <w:sz w:val="16"/>
                <w:szCs w:val="16"/>
              </w:rPr>
            </w:pPr>
            <w:r w:rsidRPr="00D257D0">
              <w:rPr>
                <w:rFonts w:cs="Arial"/>
                <w:sz w:val="16"/>
                <w:szCs w:val="16"/>
              </w:rPr>
              <w:t xml:space="preserve">12 </w:t>
            </w:r>
            <w:proofErr w:type="gramStart"/>
            <w:r w:rsidRPr="00D257D0">
              <w:rPr>
                <w:rFonts w:cs="Arial"/>
                <w:sz w:val="16"/>
                <w:szCs w:val="16"/>
              </w:rPr>
              <w:t>digit</w:t>
            </w:r>
            <w:proofErr w:type="gramEnd"/>
            <w:r w:rsidR="009F5A04" w:rsidRPr="00D257D0">
              <w:rPr>
                <w:rFonts w:cs="Arial"/>
                <w:sz w:val="16"/>
                <w:szCs w:val="16"/>
              </w:rPr>
              <w:t xml:space="preserve"> – </w:t>
            </w:r>
            <w:r w:rsidR="00494149" w:rsidRPr="00D257D0">
              <w:rPr>
                <w:rFonts w:cs="Arial"/>
                <w:sz w:val="16"/>
                <w:szCs w:val="16"/>
              </w:rPr>
              <w:t xml:space="preserve">The format shall be fixed at 12 digits and if the interface </w:t>
            </w:r>
            <w:r w:rsidR="00A038F8" w:rsidRPr="00D257D0">
              <w:rPr>
                <w:rFonts w:cs="Arial"/>
                <w:sz w:val="16"/>
                <w:szCs w:val="16"/>
              </w:rPr>
              <w:t xml:space="preserve">with IVR </w:t>
            </w:r>
            <w:r w:rsidR="00494149" w:rsidRPr="00D257D0">
              <w:rPr>
                <w:rFonts w:cs="Arial"/>
                <w:sz w:val="16"/>
                <w:szCs w:val="16"/>
              </w:rPr>
              <w:t>has 10 digits or 11 digits, then during storage and retrieval, the appropriate conversion shall be done</w:t>
            </w:r>
            <w:r w:rsidR="008E4A82" w:rsidRPr="00D257D0">
              <w:rPr>
                <w:rFonts w:cs="Arial"/>
                <w:sz w:val="16"/>
                <w:szCs w:val="16"/>
              </w:rPr>
              <w:t xml:space="preserve"> by MOTECH</w:t>
            </w:r>
            <w:r w:rsidR="00494149" w:rsidRPr="00D257D0">
              <w:rPr>
                <w:rFonts w:cs="Arial"/>
                <w:sz w:val="16"/>
                <w:szCs w:val="16"/>
              </w:rPr>
              <w:t>.</w:t>
            </w:r>
          </w:p>
          <w:p w:rsidR="003F5821" w:rsidRPr="00D257D0" w:rsidRDefault="003F5821" w:rsidP="00AA2B09">
            <w:pPr>
              <w:pStyle w:val="CommentText"/>
              <w:spacing w:before="40" w:after="40"/>
              <w:rPr>
                <w:rFonts w:cs="Arial"/>
                <w:sz w:val="16"/>
                <w:szCs w:val="16"/>
              </w:rPr>
            </w:pPr>
            <w:r w:rsidRPr="00D257D0">
              <w:rPr>
                <w:rFonts w:cs="Arial"/>
                <w:sz w:val="16"/>
                <w:szCs w:val="16"/>
              </w:rPr>
              <w:t xml:space="preserve">27Jan2015: In NMS internal DB, 10 </w:t>
            </w:r>
            <w:proofErr w:type="gramStart"/>
            <w:r w:rsidRPr="00D257D0">
              <w:rPr>
                <w:rFonts w:cs="Arial"/>
                <w:sz w:val="16"/>
                <w:szCs w:val="16"/>
              </w:rPr>
              <w:t>digit</w:t>
            </w:r>
            <w:proofErr w:type="gramEnd"/>
            <w:r w:rsidRPr="00D257D0">
              <w:rPr>
                <w:rFonts w:cs="Arial"/>
                <w:sz w:val="16"/>
                <w:szCs w:val="16"/>
              </w:rPr>
              <w:t xml:space="preserve"> shall be stored. Prefix shall not be stored.</w:t>
            </w:r>
          </w:p>
        </w:tc>
      </w:tr>
      <w:tr w:rsidR="002512D9" w:rsidRPr="00D257D0" w:rsidTr="002512D9">
        <w:trPr>
          <w:trHeight w:val="350"/>
        </w:trPr>
        <w:tc>
          <w:tcPr>
            <w:tcW w:w="1080" w:type="dxa"/>
            <w:shd w:val="clear" w:color="auto" w:fill="auto"/>
          </w:tcPr>
          <w:p w:rsidR="00AE2D92" w:rsidRPr="00D257D0" w:rsidRDefault="00AE2D92" w:rsidP="00725028">
            <w:pPr>
              <w:spacing w:before="40" w:after="40"/>
              <w:rPr>
                <w:sz w:val="16"/>
                <w:szCs w:val="16"/>
              </w:rPr>
            </w:pPr>
            <w:r w:rsidRPr="00D257D0">
              <w:rPr>
                <w:sz w:val="16"/>
                <w:szCs w:val="16"/>
              </w:rPr>
              <w:t>NMS.OI.010 (4-dec-14)</w:t>
            </w:r>
          </w:p>
        </w:tc>
        <w:tc>
          <w:tcPr>
            <w:tcW w:w="2790" w:type="dxa"/>
            <w:shd w:val="clear" w:color="auto" w:fill="auto"/>
          </w:tcPr>
          <w:p w:rsidR="00AE2D92" w:rsidRPr="00D257D0" w:rsidRDefault="00AE2D92" w:rsidP="00725028">
            <w:pPr>
              <w:spacing w:before="40" w:after="40"/>
              <w:rPr>
                <w:sz w:val="16"/>
                <w:szCs w:val="16"/>
              </w:rPr>
            </w:pPr>
            <w:r w:rsidRPr="00D257D0">
              <w:rPr>
                <w:sz w:val="16"/>
                <w:szCs w:val="16"/>
              </w:rPr>
              <w:t>Shall there be coded scheme of location data or string based values for location data?</w:t>
            </w:r>
          </w:p>
        </w:tc>
        <w:tc>
          <w:tcPr>
            <w:tcW w:w="1530" w:type="dxa"/>
            <w:shd w:val="clear" w:color="auto" w:fill="auto"/>
          </w:tcPr>
          <w:p w:rsidR="00AE2D92" w:rsidRPr="00D257D0" w:rsidRDefault="00AE2D92" w:rsidP="00725028">
            <w:pPr>
              <w:spacing w:before="40" w:after="40"/>
              <w:rPr>
                <w:sz w:val="16"/>
                <w:szCs w:val="16"/>
              </w:rPr>
            </w:pPr>
            <w:r w:rsidRPr="00D257D0">
              <w:rPr>
                <w:sz w:val="16"/>
                <w:szCs w:val="16"/>
              </w:rPr>
              <w:t xml:space="preserve">Sec </w:t>
            </w:r>
            <w:r w:rsidR="00C47C36">
              <w:fldChar w:fldCharType="begin"/>
            </w:r>
            <w:r w:rsidR="00C47C36">
              <w:instrText xml:space="preserve"> REF _Ref406576988 \r \h  \* MERGEFORMAT </w:instrText>
            </w:r>
            <w:r w:rsidR="00C47C36">
              <w:fldChar w:fldCharType="separate"/>
            </w:r>
            <w:r w:rsidRPr="00D257D0">
              <w:rPr>
                <w:sz w:val="16"/>
                <w:szCs w:val="16"/>
              </w:rPr>
              <w:t>2.2.2.1</w:t>
            </w:r>
            <w:r w:rsidR="00C47C36">
              <w:fldChar w:fldCharType="end"/>
            </w:r>
            <w:r w:rsidRPr="00D257D0">
              <w:rPr>
                <w:sz w:val="16"/>
                <w:szCs w:val="16"/>
              </w:rPr>
              <w:t xml:space="preserve">, </w:t>
            </w:r>
          </w:p>
          <w:p w:rsidR="00AE2D92" w:rsidRPr="00D257D0" w:rsidRDefault="00AE2D92" w:rsidP="00054AA9">
            <w:pPr>
              <w:spacing w:before="40" w:after="40"/>
              <w:rPr>
                <w:sz w:val="16"/>
                <w:szCs w:val="16"/>
              </w:rPr>
            </w:pPr>
            <w:r w:rsidRPr="00D257D0">
              <w:rPr>
                <w:sz w:val="16"/>
                <w:szCs w:val="16"/>
              </w:rPr>
              <w:t xml:space="preserve">Sec </w:t>
            </w:r>
            <w:r w:rsidR="00C47C36">
              <w:fldChar w:fldCharType="begin"/>
            </w:r>
            <w:r w:rsidR="00C47C36">
              <w:instrText xml:space="preserve"> REF _Ref406535404 \r \h  \* MERGEFORMAT </w:instrText>
            </w:r>
            <w:r w:rsidR="00C47C36">
              <w:fldChar w:fldCharType="separate"/>
            </w:r>
            <w:r w:rsidRPr="00D257D0">
              <w:rPr>
                <w:sz w:val="16"/>
                <w:szCs w:val="16"/>
              </w:rPr>
              <w:t>6.1</w:t>
            </w:r>
            <w:r w:rsidR="00C47C36">
              <w:fldChar w:fldCharType="end"/>
            </w:r>
          </w:p>
        </w:tc>
        <w:tc>
          <w:tcPr>
            <w:tcW w:w="630" w:type="dxa"/>
            <w:shd w:val="clear" w:color="auto" w:fill="auto"/>
          </w:tcPr>
          <w:p w:rsidR="00AE2D92" w:rsidRPr="00D257D0" w:rsidRDefault="00AE2D92" w:rsidP="00725028">
            <w:pPr>
              <w:spacing w:before="40" w:after="40"/>
              <w:rPr>
                <w:sz w:val="16"/>
                <w:szCs w:val="16"/>
              </w:rPr>
            </w:pPr>
            <w:r w:rsidRPr="00D257D0">
              <w:rPr>
                <w:sz w:val="16"/>
                <w:szCs w:val="16"/>
              </w:rPr>
              <w:t>Major</w:t>
            </w:r>
          </w:p>
        </w:tc>
        <w:tc>
          <w:tcPr>
            <w:tcW w:w="810" w:type="dxa"/>
            <w:shd w:val="clear" w:color="auto" w:fill="auto"/>
          </w:tcPr>
          <w:p w:rsidR="00AE2D92" w:rsidRPr="00D257D0" w:rsidRDefault="00AE2D92" w:rsidP="00725028">
            <w:pPr>
              <w:spacing w:before="40" w:after="40"/>
              <w:rPr>
                <w:sz w:val="16"/>
                <w:szCs w:val="16"/>
              </w:rPr>
            </w:pPr>
            <w:r w:rsidRPr="00D257D0">
              <w:rPr>
                <w:sz w:val="16"/>
                <w:szCs w:val="16"/>
              </w:rPr>
              <w:t>BBCMA/ GF</w:t>
            </w:r>
          </w:p>
        </w:tc>
        <w:tc>
          <w:tcPr>
            <w:tcW w:w="720" w:type="dxa"/>
            <w:shd w:val="clear" w:color="auto" w:fill="92D050"/>
          </w:tcPr>
          <w:p w:rsidR="000107E9" w:rsidRPr="00D257D0" w:rsidRDefault="000107E9" w:rsidP="000107E9">
            <w:pPr>
              <w:pStyle w:val="CommentText"/>
              <w:spacing w:before="40" w:after="40"/>
              <w:rPr>
                <w:rFonts w:cs="Arial"/>
                <w:sz w:val="16"/>
                <w:szCs w:val="16"/>
              </w:rPr>
            </w:pPr>
          </w:p>
          <w:p w:rsidR="00AE2D92" w:rsidRPr="00D257D0" w:rsidRDefault="000107E9" w:rsidP="000107E9">
            <w:pPr>
              <w:pStyle w:val="CommentText"/>
              <w:spacing w:before="40" w:after="40"/>
              <w:rPr>
                <w:rFonts w:cs="Arial"/>
                <w:sz w:val="16"/>
                <w:szCs w:val="16"/>
              </w:rPr>
            </w:pPr>
            <w:r w:rsidRPr="00D257D0">
              <w:rPr>
                <w:rFonts w:cs="Arial"/>
                <w:sz w:val="16"/>
                <w:szCs w:val="16"/>
              </w:rPr>
              <w:t>Closed</w:t>
            </w:r>
          </w:p>
        </w:tc>
        <w:tc>
          <w:tcPr>
            <w:tcW w:w="1980" w:type="dxa"/>
            <w:shd w:val="clear" w:color="auto" w:fill="auto"/>
          </w:tcPr>
          <w:p w:rsidR="00AE2D92" w:rsidRPr="00D257D0" w:rsidRDefault="00AE2D92" w:rsidP="00725028">
            <w:pPr>
              <w:pStyle w:val="CommentText"/>
              <w:spacing w:before="40" w:after="40"/>
              <w:rPr>
                <w:rFonts w:cs="Arial"/>
                <w:sz w:val="16"/>
                <w:szCs w:val="16"/>
              </w:rPr>
            </w:pPr>
            <w:r w:rsidRPr="00D257D0">
              <w:rPr>
                <w:rFonts w:cs="Arial"/>
                <w:sz w:val="16"/>
                <w:szCs w:val="16"/>
              </w:rPr>
              <w:t>There should be mapping of codes and locations. If location from MCTS comes as code, these need to be mapped with name string and displayed in report as name string.</w:t>
            </w:r>
          </w:p>
          <w:p w:rsidR="00FF468B" w:rsidRPr="00D257D0" w:rsidRDefault="00FF468B" w:rsidP="00FF468B">
            <w:pPr>
              <w:pStyle w:val="CommentText"/>
              <w:spacing w:before="40" w:after="40"/>
              <w:rPr>
                <w:rFonts w:cs="Arial"/>
                <w:sz w:val="16"/>
                <w:szCs w:val="16"/>
              </w:rPr>
            </w:pPr>
            <w:r w:rsidRPr="00D257D0">
              <w:rPr>
                <w:rFonts w:cs="Arial"/>
                <w:sz w:val="16"/>
                <w:szCs w:val="16"/>
              </w:rPr>
              <w:t xml:space="preserve">19Jan2015: Waiting for master location data from </w:t>
            </w:r>
            <w:r w:rsidR="00F319FE" w:rsidRPr="00D257D0">
              <w:rPr>
                <w:rFonts w:cs="Arial"/>
                <w:sz w:val="16"/>
                <w:szCs w:val="16"/>
              </w:rPr>
              <w:t>Ministry</w:t>
            </w:r>
            <w:r w:rsidRPr="00D257D0">
              <w:rPr>
                <w:rFonts w:cs="Arial"/>
                <w:sz w:val="16"/>
                <w:szCs w:val="16"/>
              </w:rPr>
              <w:t>.</w:t>
            </w:r>
          </w:p>
          <w:p w:rsidR="003C64EF" w:rsidRPr="00D257D0" w:rsidRDefault="003C64EF" w:rsidP="000107E9">
            <w:pPr>
              <w:pStyle w:val="CommentText"/>
              <w:spacing w:before="40" w:after="40"/>
              <w:rPr>
                <w:rFonts w:cs="Arial"/>
                <w:sz w:val="16"/>
                <w:szCs w:val="16"/>
              </w:rPr>
            </w:pPr>
            <w:r w:rsidRPr="00D257D0">
              <w:rPr>
                <w:rFonts w:cs="Arial"/>
                <w:sz w:val="16"/>
                <w:szCs w:val="16"/>
              </w:rPr>
              <w:t xml:space="preserve">27Jan2015: Inputs received from ministry. </w:t>
            </w:r>
            <w:r w:rsidR="000107E9" w:rsidRPr="00D257D0">
              <w:rPr>
                <w:rFonts w:cs="Arial"/>
                <w:sz w:val="16"/>
                <w:szCs w:val="16"/>
              </w:rPr>
              <w:lastRenderedPageBreak/>
              <w:t>There is mapping of code versus names for location fields.</w:t>
            </w:r>
          </w:p>
        </w:tc>
      </w:tr>
      <w:tr w:rsidR="002512D9" w:rsidRPr="00D257D0" w:rsidTr="002512D9">
        <w:trPr>
          <w:trHeight w:val="350"/>
        </w:trPr>
        <w:tc>
          <w:tcPr>
            <w:tcW w:w="1080" w:type="dxa"/>
            <w:shd w:val="clear" w:color="auto" w:fill="auto"/>
          </w:tcPr>
          <w:p w:rsidR="00AE2D92" w:rsidRPr="00D257D0" w:rsidRDefault="00AE2D92" w:rsidP="00725028">
            <w:pPr>
              <w:spacing w:before="40" w:after="40"/>
              <w:rPr>
                <w:sz w:val="16"/>
                <w:szCs w:val="16"/>
              </w:rPr>
            </w:pPr>
            <w:r w:rsidRPr="00D257D0">
              <w:rPr>
                <w:sz w:val="16"/>
                <w:szCs w:val="16"/>
              </w:rPr>
              <w:lastRenderedPageBreak/>
              <w:t>NMS.OI.011 (5-dec-14)</w:t>
            </w:r>
          </w:p>
        </w:tc>
        <w:tc>
          <w:tcPr>
            <w:tcW w:w="2790" w:type="dxa"/>
            <w:shd w:val="clear" w:color="auto" w:fill="auto"/>
          </w:tcPr>
          <w:p w:rsidR="00AE2D92" w:rsidRPr="00D257D0" w:rsidRDefault="00AE2D92" w:rsidP="00725028">
            <w:pPr>
              <w:spacing w:before="40" w:after="40"/>
              <w:rPr>
                <w:sz w:val="16"/>
                <w:szCs w:val="16"/>
              </w:rPr>
            </w:pPr>
            <w:r w:rsidRPr="00D257D0">
              <w:rPr>
                <w:sz w:val="16"/>
                <w:szCs w:val="16"/>
              </w:rPr>
              <w:t xml:space="preserve">How SMS shall be sent to </w:t>
            </w:r>
            <w:r w:rsidR="00567770" w:rsidRPr="00D257D0">
              <w:rPr>
                <w:sz w:val="16"/>
                <w:szCs w:val="16"/>
              </w:rPr>
              <w:t xml:space="preserve">anonymous mobile number </w:t>
            </w:r>
            <w:r w:rsidRPr="00D257D0">
              <w:rPr>
                <w:sz w:val="16"/>
                <w:szCs w:val="16"/>
              </w:rPr>
              <w:t>if it comprises of location data and the location data is not available for an FLW.</w:t>
            </w:r>
          </w:p>
        </w:tc>
        <w:tc>
          <w:tcPr>
            <w:tcW w:w="1530" w:type="dxa"/>
            <w:shd w:val="clear" w:color="auto" w:fill="auto"/>
          </w:tcPr>
          <w:p w:rsidR="00AE2D92" w:rsidRPr="00D257D0" w:rsidRDefault="00AE2D92" w:rsidP="00054AA9">
            <w:pPr>
              <w:spacing w:before="40" w:after="40"/>
              <w:rPr>
                <w:sz w:val="16"/>
                <w:szCs w:val="16"/>
              </w:rPr>
            </w:pPr>
            <w:r w:rsidRPr="00D257D0">
              <w:rPr>
                <w:sz w:val="16"/>
                <w:szCs w:val="16"/>
              </w:rPr>
              <w:t xml:space="preserve">Sec </w:t>
            </w:r>
            <w:r w:rsidR="00C47C36">
              <w:fldChar w:fldCharType="begin"/>
            </w:r>
            <w:r w:rsidR="00C47C36">
              <w:instrText xml:space="preserve"> REF _Ref406577034 \r \h  \* MERGEFORMAT </w:instrText>
            </w:r>
            <w:r w:rsidR="00C47C36">
              <w:fldChar w:fldCharType="separate"/>
            </w:r>
            <w:r w:rsidRPr="00D257D0">
              <w:rPr>
                <w:sz w:val="16"/>
                <w:szCs w:val="16"/>
              </w:rPr>
              <w:t>3.2.2</w:t>
            </w:r>
            <w:r w:rsidR="00C47C36">
              <w:fldChar w:fldCharType="end"/>
            </w:r>
          </w:p>
        </w:tc>
        <w:tc>
          <w:tcPr>
            <w:tcW w:w="630" w:type="dxa"/>
            <w:shd w:val="clear" w:color="auto" w:fill="auto"/>
          </w:tcPr>
          <w:p w:rsidR="00AE2D92" w:rsidRPr="00D257D0" w:rsidRDefault="00AE2D92" w:rsidP="00725028">
            <w:pPr>
              <w:spacing w:before="40" w:after="40"/>
              <w:rPr>
                <w:sz w:val="16"/>
                <w:szCs w:val="16"/>
              </w:rPr>
            </w:pPr>
            <w:r w:rsidRPr="00D257D0">
              <w:rPr>
                <w:sz w:val="16"/>
                <w:szCs w:val="16"/>
              </w:rPr>
              <w:t>Minor</w:t>
            </w:r>
          </w:p>
        </w:tc>
        <w:tc>
          <w:tcPr>
            <w:tcW w:w="810" w:type="dxa"/>
            <w:shd w:val="clear" w:color="auto" w:fill="auto"/>
          </w:tcPr>
          <w:p w:rsidR="00AE2D92" w:rsidRPr="00D257D0" w:rsidRDefault="00AE2D92" w:rsidP="00725028">
            <w:pPr>
              <w:spacing w:before="40" w:after="40"/>
              <w:rPr>
                <w:sz w:val="16"/>
                <w:szCs w:val="16"/>
              </w:rPr>
            </w:pPr>
            <w:r w:rsidRPr="00D257D0">
              <w:rPr>
                <w:sz w:val="16"/>
                <w:szCs w:val="16"/>
              </w:rPr>
              <w:t>BBCMA/ GF</w:t>
            </w:r>
          </w:p>
        </w:tc>
        <w:tc>
          <w:tcPr>
            <w:tcW w:w="720" w:type="dxa"/>
            <w:shd w:val="clear" w:color="auto" w:fill="92D050"/>
          </w:tcPr>
          <w:p w:rsidR="00AE2D92" w:rsidRPr="00D257D0" w:rsidRDefault="00AE2D92" w:rsidP="00725028">
            <w:pPr>
              <w:pStyle w:val="CommentText"/>
              <w:spacing w:before="40" w:after="40"/>
              <w:rPr>
                <w:rFonts w:cs="Arial"/>
                <w:sz w:val="16"/>
                <w:szCs w:val="16"/>
              </w:rPr>
            </w:pPr>
            <w:r w:rsidRPr="00D257D0">
              <w:rPr>
                <w:rFonts w:cs="Arial"/>
                <w:sz w:val="16"/>
                <w:szCs w:val="16"/>
              </w:rPr>
              <w:t>Closed</w:t>
            </w:r>
          </w:p>
        </w:tc>
        <w:tc>
          <w:tcPr>
            <w:tcW w:w="1980" w:type="dxa"/>
            <w:shd w:val="clear" w:color="auto" w:fill="auto"/>
          </w:tcPr>
          <w:p w:rsidR="00AE2D92" w:rsidRPr="00D257D0" w:rsidRDefault="00AE2D92" w:rsidP="00097843">
            <w:pPr>
              <w:pStyle w:val="CommentText"/>
              <w:spacing w:before="40" w:after="40"/>
              <w:rPr>
                <w:rFonts w:cs="Arial"/>
                <w:sz w:val="16"/>
                <w:szCs w:val="16"/>
              </w:rPr>
            </w:pPr>
            <w:r w:rsidRPr="00D257D0">
              <w:rPr>
                <w:rFonts w:cs="Arial"/>
                <w:sz w:val="16"/>
                <w:szCs w:val="16"/>
              </w:rPr>
              <w:t>There is default location code. So SMS will have reference number which will contain default location code.</w:t>
            </w:r>
          </w:p>
        </w:tc>
      </w:tr>
      <w:tr w:rsidR="002512D9" w:rsidRPr="00D257D0" w:rsidTr="002512D9">
        <w:trPr>
          <w:trHeight w:val="350"/>
        </w:trPr>
        <w:tc>
          <w:tcPr>
            <w:tcW w:w="1080" w:type="dxa"/>
            <w:shd w:val="clear" w:color="auto" w:fill="auto"/>
          </w:tcPr>
          <w:p w:rsidR="00B3220B" w:rsidRPr="00D257D0" w:rsidRDefault="00B3220B" w:rsidP="00725028">
            <w:pPr>
              <w:spacing w:before="40" w:after="40"/>
              <w:rPr>
                <w:sz w:val="16"/>
                <w:szCs w:val="16"/>
              </w:rPr>
            </w:pPr>
            <w:r w:rsidRPr="00D257D0">
              <w:rPr>
                <w:sz w:val="18"/>
              </w:rPr>
              <w:t>NMS.OI.012(16-dec-14)</w:t>
            </w:r>
          </w:p>
        </w:tc>
        <w:tc>
          <w:tcPr>
            <w:tcW w:w="2790" w:type="dxa"/>
            <w:shd w:val="clear" w:color="auto" w:fill="auto"/>
          </w:tcPr>
          <w:p w:rsidR="00B3220B" w:rsidRPr="00D257D0" w:rsidRDefault="00B3220B" w:rsidP="00725028">
            <w:pPr>
              <w:spacing w:before="40" w:after="40"/>
              <w:rPr>
                <w:sz w:val="16"/>
                <w:szCs w:val="16"/>
              </w:rPr>
            </w:pPr>
            <w:r w:rsidRPr="00D257D0">
              <w:rPr>
                <w:sz w:val="16"/>
                <w:szCs w:val="16"/>
              </w:rPr>
              <w:t>How does the MSISDN change done for Kilkari Beneficiary?</w:t>
            </w:r>
          </w:p>
        </w:tc>
        <w:tc>
          <w:tcPr>
            <w:tcW w:w="1530" w:type="dxa"/>
            <w:shd w:val="clear" w:color="auto" w:fill="auto"/>
          </w:tcPr>
          <w:p w:rsidR="00B3220B" w:rsidRPr="00D257D0" w:rsidRDefault="00B3220B" w:rsidP="00725028">
            <w:pPr>
              <w:spacing w:before="40" w:after="40"/>
              <w:rPr>
                <w:sz w:val="16"/>
                <w:szCs w:val="16"/>
              </w:rPr>
            </w:pPr>
            <w:r w:rsidRPr="00D257D0">
              <w:rPr>
                <w:sz w:val="18"/>
              </w:rPr>
              <w:t>BBCMA/GF</w:t>
            </w:r>
          </w:p>
        </w:tc>
        <w:tc>
          <w:tcPr>
            <w:tcW w:w="630" w:type="dxa"/>
            <w:shd w:val="clear" w:color="auto" w:fill="auto"/>
          </w:tcPr>
          <w:p w:rsidR="00B3220B" w:rsidRPr="00D257D0" w:rsidRDefault="00B3220B" w:rsidP="00725028">
            <w:pPr>
              <w:spacing w:before="40" w:after="40"/>
              <w:rPr>
                <w:sz w:val="16"/>
                <w:szCs w:val="16"/>
              </w:rPr>
            </w:pPr>
            <w:r w:rsidRPr="00D257D0">
              <w:rPr>
                <w:rFonts w:cs="Arial"/>
                <w:sz w:val="18"/>
              </w:rPr>
              <w:t>Major</w:t>
            </w:r>
          </w:p>
        </w:tc>
        <w:tc>
          <w:tcPr>
            <w:tcW w:w="810" w:type="dxa"/>
            <w:shd w:val="clear" w:color="auto" w:fill="auto"/>
          </w:tcPr>
          <w:p w:rsidR="00B3220B" w:rsidRPr="00D257D0" w:rsidRDefault="00B3220B" w:rsidP="009E163D">
            <w:pPr>
              <w:spacing w:before="40" w:after="40"/>
              <w:rPr>
                <w:sz w:val="16"/>
                <w:szCs w:val="16"/>
              </w:rPr>
            </w:pPr>
            <w:r w:rsidRPr="00D257D0">
              <w:rPr>
                <w:sz w:val="16"/>
                <w:szCs w:val="16"/>
              </w:rPr>
              <w:t>BBCMA/ GF</w:t>
            </w:r>
          </w:p>
        </w:tc>
        <w:tc>
          <w:tcPr>
            <w:tcW w:w="720" w:type="dxa"/>
            <w:shd w:val="clear" w:color="auto" w:fill="92D050"/>
          </w:tcPr>
          <w:p w:rsidR="00B3220B" w:rsidRPr="00D257D0" w:rsidRDefault="00BF0955" w:rsidP="009E163D">
            <w:pPr>
              <w:pStyle w:val="CommentText"/>
              <w:spacing w:before="40" w:after="40"/>
              <w:rPr>
                <w:rFonts w:cs="Arial"/>
                <w:sz w:val="16"/>
                <w:szCs w:val="16"/>
              </w:rPr>
            </w:pPr>
            <w:r w:rsidRPr="00D257D0">
              <w:rPr>
                <w:rFonts w:cs="Arial"/>
                <w:sz w:val="16"/>
                <w:szCs w:val="16"/>
              </w:rPr>
              <w:t>Closed</w:t>
            </w:r>
          </w:p>
        </w:tc>
        <w:tc>
          <w:tcPr>
            <w:tcW w:w="1980" w:type="dxa"/>
            <w:shd w:val="clear" w:color="auto" w:fill="auto"/>
          </w:tcPr>
          <w:p w:rsidR="00B3220B" w:rsidRPr="00D257D0" w:rsidRDefault="00BF0955" w:rsidP="00725028">
            <w:pPr>
              <w:pStyle w:val="CommentText"/>
              <w:spacing w:before="40" w:after="40"/>
              <w:rPr>
                <w:rFonts w:cs="Arial"/>
                <w:sz w:val="16"/>
                <w:szCs w:val="16"/>
              </w:rPr>
            </w:pPr>
            <w:r w:rsidRPr="00D257D0">
              <w:rPr>
                <w:rFonts w:cs="Arial"/>
                <w:sz w:val="16"/>
                <w:szCs w:val="16"/>
              </w:rPr>
              <w:t>19Jan2015: Update possible via CSV upload using MCTS id.</w:t>
            </w:r>
          </w:p>
        </w:tc>
      </w:tr>
      <w:tr w:rsidR="002512D9" w:rsidRPr="00D257D0" w:rsidTr="002512D9">
        <w:trPr>
          <w:trHeight w:val="350"/>
        </w:trPr>
        <w:tc>
          <w:tcPr>
            <w:tcW w:w="1080" w:type="dxa"/>
            <w:shd w:val="clear" w:color="auto" w:fill="auto"/>
          </w:tcPr>
          <w:p w:rsidR="00B3220B" w:rsidRPr="00D257D0" w:rsidRDefault="00B3220B" w:rsidP="00725028">
            <w:pPr>
              <w:spacing w:before="40" w:after="40"/>
              <w:rPr>
                <w:sz w:val="16"/>
                <w:szCs w:val="16"/>
              </w:rPr>
            </w:pPr>
            <w:r w:rsidRPr="00D257D0">
              <w:rPr>
                <w:sz w:val="18"/>
              </w:rPr>
              <w:t>NMS.OI.013(16-dec-14)</w:t>
            </w:r>
          </w:p>
        </w:tc>
        <w:tc>
          <w:tcPr>
            <w:tcW w:w="2790" w:type="dxa"/>
            <w:shd w:val="clear" w:color="auto" w:fill="auto"/>
          </w:tcPr>
          <w:p w:rsidR="00B3220B" w:rsidRPr="00D257D0" w:rsidRDefault="00B3220B" w:rsidP="00725028">
            <w:pPr>
              <w:spacing w:before="40" w:after="40"/>
              <w:rPr>
                <w:sz w:val="16"/>
                <w:szCs w:val="16"/>
              </w:rPr>
            </w:pPr>
            <w:r w:rsidRPr="00D257D0">
              <w:rPr>
                <w:sz w:val="16"/>
                <w:szCs w:val="16"/>
              </w:rPr>
              <w:t>How does the Location update done for Kilkari Beneficiary?</w:t>
            </w:r>
          </w:p>
        </w:tc>
        <w:tc>
          <w:tcPr>
            <w:tcW w:w="1530" w:type="dxa"/>
            <w:shd w:val="clear" w:color="auto" w:fill="auto"/>
          </w:tcPr>
          <w:p w:rsidR="00B3220B" w:rsidRPr="00D257D0" w:rsidRDefault="00B3220B" w:rsidP="00725028">
            <w:pPr>
              <w:spacing w:before="40" w:after="40"/>
              <w:rPr>
                <w:sz w:val="16"/>
                <w:szCs w:val="16"/>
              </w:rPr>
            </w:pPr>
            <w:r w:rsidRPr="00D257D0">
              <w:rPr>
                <w:sz w:val="18"/>
              </w:rPr>
              <w:t>BBCMA/GF</w:t>
            </w:r>
          </w:p>
        </w:tc>
        <w:tc>
          <w:tcPr>
            <w:tcW w:w="630" w:type="dxa"/>
            <w:shd w:val="clear" w:color="auto" w:fill="auto"/>
          </w:tcPr>
          <w:p w:rsidR="00B3220B" w:rsidRPr="00D257D0" w:rsidRDefault="00992E55" w:rsidP="00725028">
            <w:pPr>
              <w:spacing w:before="40" w:after="40"/>
              <w:rPr>
                <w:sz w:val="16"/>
                <w:szCs w:val="16"/>
              </w:rPr>
            </w:pPr>
            <w:r w:rsidRPr="00D257D0">
              <w:rPr>
                <w:rFonts w:cs="Arial"/>
                <w:sz w:val="18"/>
              </w:rPr>
              <w:t>Minor</w:t>
            </w:r>
          </w:p>
        </w:tc>
        <w:tc>
          <w:tcPr>
            <w:tcW w:w="810" w:type="dxa"/>
            <w:shd w:val="clear" w:color="auto" w:fill="auto"/>
          </w:tcPr>
          <w:p w:rsidR="00B3220B" w:rsidRPr="00D257D0" w:rsidRDefault="00B3220B" w:rsidP="009E163D">
            <w:pPr>
              <w:spacing w:before="40" w:after="40"/>
              <w:rPr>
                <w:sz w:val="16"/>
                <w:szCs w:val="16"/>
              </w:rPr>
            </w:pPr>
            <w:r w:rsidRPr="00D257D0">
              <w:rPr>
                <w:sz w:val="16"/>
                <w:szCs w:val="16"/>
              </w:rPr>
              <w:t>BBCMA/ GF</w:t>
            </w:r>
          </w:p>
        </w:tc>
        <w:tc>
          <w:tcPr>
            <w:tcW w:w="720" w:type="dxa"/>
            <w:shd w:val="clear" w:color="auto" w:fill="92D050"/>
          </w:tcPr>
          <w:p w:rsidR="00B3220B" w:rsidRPr="00D257D0" w:rsidRDefault="00BF0955" w:rsidP="009E163D">
            <w:pPr>
              <w:pStyle w:val="CommentText"/>
              <w:spacing w:before="40" w:after="40"/>
              <w:rPr>
                <w:rFonts w:cs="Arial"/>
                <w:sz w:val="16"/>
                <w:szCs w:val="16"/>
              </w:rPr>
            </w:pPr>
            <w:r w:rsidRPr="00D257D0">
              <w:rPr>
                <w:rFonts w:cs="Arial"/>
                <w:sz w:val="16"/>
                <w:szCs w:val="16"/>
              </w:rPr>
              <w:t>Closed</w:t>
            </w:r>
          </w:p>
        </w:tc>
        <w:tc>
          <w:tcPr>
            <w:tcW w:w="1980" w:type="dxa"/>
            <w:shd w:val="clear" w:color="auto" w:fill="auto"/>
          </w:tcPr>
          <w:p w:rsidR="00B3220B" w:rsidRPr="00D257D0" w:rsidRDefault="00BF0955" w:rsidP="00725028">
            <w:pPr>
              <w:pStyle w:val="CommentText"/>
              <w:spacing w:before="40" w:after="40"/>
              <w:rPr>
                <w:rFonts w:cs="Arial"/>
                <w:sz w:val="16"/>
                <w:szCs w:val="16"/>
              </w:rPr>
            </w:pPr>
            <w:r w:rsidRPr="00D257D0">
              <w:rPr>
                <w:rFonts w:cs="Arial"/>
                <w:sz w:val="16"/>
                <w:szCs w:val="16"/>
              </w:rPr>
              <w:t>19Jan2015: Update possible via CSV upload using MCTS id.</w:t>
            </w:r>
          </w:p>
        </w:tc>
      </w:tr>
      <w:tr w:rsidR="002512D9" w:rsidRPr="00D257D0" w:rsidTr="002512D9">
        <w:trPr>
          <w:trHeight w:val="350"/>
        </w:trPr>
        <w:tc>
          <w:tcPr>
            <w:tcW w:w="1080" w:type="dxa"/>
            <w:shd w:val="clear" w:color="auto" w:fill="auto"/>
          </w:tcPr>
          <w:p w:rsidR="00B3220B" w:rsidRPr="00D257D0" w:rsidRDefault="00B3220B" w:rsidP="00725028">
            <w:pPr>
              <w:spacing w:before="40" w:after="40"/>
              <w:rPr>
                <w:sz w:val="16"/>
                <w:szCs w:val="16"/>
              </w:rPr>
            </w:pPr>
            <w:r w:rsidRPr="00D257D0">
              <w:rPr>
                <w:sz w:val="16"/>
                <w:szCs w:val="16"/>
              </w:rPr>
              <w:t>NMS.OI.01</w:t>
            </w:r>
            <w:r w:rsidR="0057765C" w:rsidRPr="00D257D0">
              <w:rPr>
                <w:sz w:val="16"/>
                <w:szCs w:val="16"/>
              </w:rPr>
              <w:t>4</w:t>
            </w:r>
          </w:p>
          <w:p w:rsidR="00BD00BA" w:rsidRPr="00D257D0" w:rsidRDefault="00BD00BA" w:rsidP="00725028">
            <w:pPr>
              <w:spacing w:before="40" w:after="40"/>
              <w:rPr>
                <w:sz w:val="16"/>
                <w:szCs w:val="16"/>
              </w:rPr>
            </w:pPr>
            <w:r w:rsidRPr="00D257D0">
              <w:rPr>
                <w:sz w:val="18"/>
              </w:rPr>
              <w:t>(16-dec-14)</w:t>
            </w:r>
          </w:p>
        </w:tc>
        <w:tc>
          <w:tcPr>
            <w:tcW w:w="2790" w:type="dxa"/>
            <w:shd w:val="clear" w:color="auto" w:fill="auto"/>
          </w:tcPr>
          <w:p w:rsidR="00B3220B" w:rsidRPr="00D257D0" w:rsidRDefault="00B3220B" w:rsidP="00725028">
            <w:pPr>
              <w:spacing w:before="40" w:after="40"/>
              <w:rPr>
                <w:sz w:val="16"/>
                <w:szCs w:val="16"/>
              </w:rPr>
            </w:pPr>
            <w:r w:rsidRPr="00D257D0">
              <w:rPr>
                <w:sz w:val="16"/>
                <w:szCs w:val="16"/>
              </w:rPr>
              <w:t>Is there any notion of “verified location” as was the case in earlier case where free text could be entered? Or is it not relevant any more without call center?</w:t>
            </w:r>
          </w:p>
        </w:tc>
        <w:tc>
          <w:tcPr>
            <w:tcW w:w="1530" w:type="dxa"/>
            <w:shd w:val="clear" w:color="auto" w:fill="auto"/>
          </w:tcPr>
          <w:p w:rsidR="00B3220B" w:rsidRPr="00D257D0" w:rsidRDefault="00B3220B" w:rsidP="00725028">
            <w:pPr>
              <w:spacing w:before="40" w:after="40"/>
              <w:rPr>
                <w:sz w:val="16"/>
                <w:szCs w:val="16"/>
              </w:rPr>
            </w:pPr>
            <w:r w:rsidRPr="00D257D0">
              <w:rPr>
                <w:sz w:val="16"/>
                <w:szCs w:val="16"/>
              </w:rPr>
              <w:t>NMS.GEN.LOC.004</w:t>
            </w:r>
          </w:p>
          <w:p w:rsidR="00B3220B" w:rsidRPr="00D257D0" w:rsidRDefault="00B3220B" w:rsidP="00725028">
            <w:pPr>
              <w:spacing w:before="40" w:after="40"/>
              <w:rPr>
                <w:sz w:val="16"/>
                <w:szCs w:val="16"/>
              </w:rPr>
            </w:pPr>
            <w:r w:rsidRPr="00D257D0">
              <w:rPr>
                <w:sz w:val="16"/>
                <w:szCs w:val="16"/>
              </w:rPr>
              <w:t>NMS.GEN.FLW.003</w:t>
            </w:r>
          </w:p>
        </w:tc>
        <w:tc>
          <w:tcPr>
            <w:tcW w:w="630" w:type="dxa"/>
            <w:shd w:val="clear" w:color="auto" w:fill="auto"/>
          </w:tcPr>
          <w:p w:rsidR="00B3220B" w:rsidRPr="00D257D0" w:rsidRDefault="00B3220B" w:rsidP="00725028">
            <w:pPr>
              <w:spacing w:before="40" w:after="40"/>
              <w:rPr>
                <w:sz w:val="16"/>
                <w:szCs w:val="16"/>
              </w:rPr>
            </w:pPr>
            <w:r w:rsidRPr="00D257D0">
              <w:rPr>
                <w:sz w:val="16"/>
                <w:szCs w:val="16"/>
              </w:rPr>
              <w:t>Major</w:t>
            </w:r>
          </w:p>
        </w:tc>
        <w:tc>
          <w:tcPr>
            <w:tcW w:w="810" w:type="dxa"/>
            <w:shd w:val="clear" w:color="auto" w:fill="auto"/>
          </w:tcPr>
          <w:p w:rsidR="00B3220B" w:rsidRPr="00D257D0" w:rsidRDefault="00B3220B" w:rsidP="00725028">
            <w:pPr>
              <w:spacing w:before="40" w:after="40"/>
              <w:rPr>
                <w:sz w:val="16"/>
                <w:szCs w:val="16"/>
              </w:rPr>
            </w:pPr>
            <w:r w:rsidRPr="00D257D0">
              <w:rPr>
                <w:sz w:val="16"/>
                <w:szCs w:val="16"/>
              </w:rPr>
              <w:t>BBCMA/ GF</w:t>
            </w:r>
          </w:p>
        </w:tc>
        <w:tc>
          <w:tcPr>
            <w:tcW w:w="720" w:type="dxa"/>
            <w:shd w:val="clear" w:color="auto" w:fill="92D050"/>
          </w:tcPr>
          <w:p w:rsidR="00B3220B" w:rsidRPr="00D257D0" w:rsidRDefault="0014071A" w:rsidP="00725028">
            <w:pPr>
              <w:pStyle w:val="CommentText"/>
              <w:spacing w:before="40" w:after="40"/>
              <w:rPr>
                <w:rFonts w:cs="Arial"/>
                <w:sz w:val="16"/>
                <w:szCs w:val="16"/>
              </w:rPr>
            </w:pPr>
            <w:r w:rsidRPr="00D257D0">
              <w:rPr>
                <w:rFonts w:cs="Arial"/>
                <w:sz w:val="16"/>
                <w:szCs w:val="16"/>
              </w:rPr>
              <w:t>Closed</w:t>
            </w:r>
          </w:p>
        </w:tc>
        <w:tc>
          <w:tcPr>
            <w:tcW w:w="1980" w:type="dxa"/>
            <w:shd w:val="clear" w:color="auto" w:fill="auto"/>
          </w:tcPr>
          <w:p w:rsidR="0014071A" w:rsidRPr="00D257D0" w:rsidRDefault="0014071A" w:rsidP="0014071A">
            <w:pPr>
              <w:pStyle w:val="CommentText"/>
              <w:spacing w:before="40" w:after="40"/>
              <w:rPr>
                <w:rFonts w:cs="Arial"/>
                <w:sz w:val="16"/>
                <w:szCs w:val="16"/>
              </w:rPr>
            </w:pPr>
            <w:r w:rsidRPr="00D257D0">
              <w:rPr>
                <w:rFonts w:cs="Arial"/>
                <w:sz w:val="16"/>
                <w:szCs w:val="16"/>
              </w:rPr>
              <w:t xml:space="preserve">23-Dec-2014: </w:t>
            </w:r>
          </w:p>
          <w:p w:rsidR="00B3220B" w:rsidRPr="00D257D0" w:rsidRDefault="0014071A" w:rsidP="0014071A">
            <w:pPr>
              <w:pStyle w:val="CommentText"/>
              <w:spacing w:before="40" w:after="40"/>
              <w:rPr>
                <w:rFonts w:cs="Arial"/>
                <w:sz w:val="16"/>
                <w:szCs w:val="16"/>
              </w:rPr>
            </w:pPr>
            <w:r w:rsidRPr="00D257D0">
              <w:rPr>
                <w:rFonts w:cs="Arial"/>
                <w:sz w:val="16"/>
                <w:szCs w:val="16"/>
              </w:rPr>
              <w:t xml:space="preserve">There is no notion of verified location in new system. </w:t>
            </w:r>
          </w:p>
        </w:tc>
      </w:tr>
      <w:tr w:rsidR="002512D9" w:rsidRPr="00D257D0" w:rsidTr="002512D9">
        <w:trPr>
          <w:trHeight w:val="350"/>
        </w:trPr>
        <w:tc>
          <w:tcPr>
            <w:tcW w:w="1080" w:type="dxa"/>
            <w:shd w:val="clear" w:color="auto" w:fill="auto"/>
          </w:tcPr>
          <w:p w:rsidR="00B90ADB" w:rsidRPr="00D257D0" w:rsidRDefault="00B90ADB" w:rsidP="0057765C">
            <w:pPr>
              <w:spacing w:before="40" w:after="40"/>
              <w:rPr>
                <w:sz w:val="16"/>
                <w:szCs w:val="16"/>
              </w:rPr>
            </w:pPr>
            <w:r w:rsidRPr="00D257D0">
              <w:rPr>
                <w:sz w:val="16"/>
                <w:szCs w:val="16"/>
              </w:rPr>
              <w:t>NMS.OI.015</w:t>
            </w:r>
          </w:p>
          <w:p w:rsidR="00B90ADB" w:rsidRPr="00D257D0" w:rsidRDefault="00B90ADB" w:rsidP="0057765C">
            <w:pPr>
              <w:spacing w:before="40" w:after="40"/>
              <w:rPr>
                <w:sz w:val="16"/>
                <w:szCs w:val="16"/>
              </w:rPr>
            </w:pPr>
            <w:r w:rsidRPr="00D257D0">
              <w:rPr>
                <w:sz w:val="18"/>
              </w:rPr>
              <w:t>(16-dec-14)</w:t>
            </w:r>
          </w:p>
        </w:tc>
        <w:tc>
          <w:tcPr>
            <w:tcW w:w="2790" w:type="dxa"/>
            <w:shd w:val="clear" w:color="auto" w:fill="auto"/>
          </w:tcPr>
          <w:p w:rsidR="00B90ADB" w:rsidRPr="00D257D0" w:rsidRDefault="00B90ADB" w:rsidP="0057765C">
            <w:pPr>
              <w:spacing w:before="40" w:after="40"/>
              <w:rPr>
                <w:sz w:val="16"/>
                <w:szCs w:val="16"/>
              </w:rPr>
            </w:pPr>
            <w:r w:rsidRPr="00D257D0">
              <w:rPr>
                <w:sz w:val="16"/>
                <w:szCs w:val="16"/>
              </w:rPr>
              <w:t>How Circle shall be used to derive state information because circles have both many-to-one, one-to-one and one-to-many relation with state? Who shall give state information from circle? The capping is also state driven so for users coming via IVR should have corresponding state information.</w:t>
            </w:r>
          </w:p>
        </w:tc>
        <w:tc>
          <w:tcPr>
            <w:tcW w:w="1530" w:type="dxa"/>
            <w:shd w:val="clear" w:color="auto" w:fill="auto"/>
          </w:tcPr>
          <w:p w:rsidR="00B90ADB" w:rsidRPr="00D257D0" w:rsidRDefault="00B90ADB" w:rsidP="00725028">
            <w:pPr>
              <w:spacing w:before="40" w:after="40"/>
              <w:rPr>
                <w:sz w:val="16"/>
                <w:szCs w:val="16"/>
              </w:rPr>
            </w:pPr>
            <w:r w:rsidRPr="00D257D0">
              <w:rPr>
                <w:rFonts w:cs="Arial"/>
                <w:sz w:val="18"/>
              </w:rPr>
              <w:t>NMS.MA.LANG.001</w:t>
            </w:r>
          </w:p>
        </w:tc>
        <w:tc>
          <w:tcPr>
            <w:tcW w:w="630" w:type="dxa"/>
            <w:shd w:val="clear" w:color="auto" w:fill="auto"/>
          </w:tcPr>
          <w:p w:rsidR="00B90ADB" w:rsidRPr="00D257D0" w:rsidRDefault="00B90ADB" w:rsidP="00725028">
            <w:pPr>
              <w:spacing w:before="40" w:after="40"/>
              <w:rPr>
                <w:b/>
                <w:sz w:val="16"/>
                <w:szCs w:val="16"/>
              </w:rPr>
            </w:pPr>
            <w:r w:rsidRPr="00D257D0">
              <w:rPr>
                <w:b/>
                <w:sz w:val="16"/>
                <w:szCs w:val="16"/>
              </w:rPr>
              <w:t>Critical</w:t>
            </w:r>
          </w:p>
        </w:tc>
        <w:tc>
          <w:tcPr>
            <w:tcW w:w="810" w:type="dxa"/>
            <w:shd w:val="clear" w:color="auto" w:fill="auto"/>
          </w:tcPr>
          <w:p w:rsidR="00B90ADB" w:rsidRPr="00D257D0" w:rsidRDefault="00B90ADB" w:rsidP="008134C3">
            <w:pPr>
              <w:spacing w:before="40" w:after="40"/>
              <w:rPr>
                <w:sz w:val="16"/>
                <w:szCs w:val="16"/>
              </w:rPr>
            </w:pPr>
            <w:r w:rsidRPr="00D257D0">
              <w:rPr>
                <w:sz w:val="16"/>
                <w:szCs w:val="16"/>
              </w:rPr>
              <w:t>BBCMA/ GF</w:t>
            </w:r>
          </w:p>
        </w:tc>
        <w:tc>
          <w:tcPr>
            <w:tcW w:w="720" w:type="dxa"/>
            <w:shd w:val="clear" w:color="auto" w:fill="92D050"/>
          </w:tcPr>
          <w:p w:rsidR="00B90ADB" w:rsidRPr="00D257D0" w:rsidRDefault="00C04CBE" w:rsidP="008134C3">
            <w:pPr>
              <w:pStyle w:val="CommentText"/>
              <w:spacing w:before="40" w:after="40"/>
              <w:rPr>
                <w:rFonts w:cs="Arial"/>
                <w:sz w:val="16"/>
                <w:szCs w:val="16"/>
              </w:rPr>
            </w:pPr>
            <w:r w:rsidRPr="00D257D0">
              <w:rPr>
                <w:rFonts w:cs="Arial"/>
                <w:sz w:val="16"/>
                <w:szCs w:val="16"/>
              </w:rPr>
              <w:t>Closed</w:t>
            </w:r>
          </w:p>
        </w:tc>
        <w:tc>
          <w:tcPr>
            <w:tcW w:w="1980" w:type="dxa"/>
            <w:shd w:val="clear" w:color="auto" w:fill="auto"/>
          </w:tcPr>
          <w:p w:rsidR="00F35188" w:rsidRPr="00D257D0" w:rsidRDefault="008F43EC" w:rsidP="008134C3">
            <w:pPr>
              <w:pStyle w:val="CommentText"/>
              <w:spacing w:before="40" w:after="40"/>
              <w:rPr>
                <w:rFonts w:cs="Arial"/>
                <w:sz w:val="16"/>
                <w:szCs w:val="16"/>
              </w:rPr>
            </w:pPr>
            <w:r w:rsidRPr="00D257D0">
              <w:rPr>
                <w:rFonts w:cs="Arial"/>
                <w:sz w:val="16"/>
                <w:szCs w:val="16"/>
              </w:rPr>
              <w:t xml:space="preserve">23-Dec-2014: </w:t>
            </w:r>
          </w:p>
          <w:p w:rsidR="00EF788C" w:rsidRPr="00D257D0" w:rsidRDefault="00AB7178" w:rsidP="0093327A">
            <w:pPr>
              <w:pStyle w:val="CommentText"/>
              <w:spacing w:before="40" w:after="40"/>
              <w:rPr>
                <w:rFonts w:cs="Arial"/>
                <w:sz w:val="16"/>
                <w:szCs w:val="16"/>
              </w:rPr>
            </w:pPr>
            <w:r w:rsidRPr="00D257D0">
              <w:rPr>
                <w:rFonts w:cs="Arial"/>
                <w:sz w:val="16"/>
                <w:szCs w:val="16"/>
              </w:rPr>
              <w:t>Requirements captured in section 3.1.4.</w:t>
            </w:r>
          </w:p>
          <w:p w:rsidR="008F43EC" w:rsidRPr="00D257D0" w:rsidRDefault="008F43EC" w:rsidP="0093327A">
            <w:pPr>
              <w:pStyle w:val="CommentText"/>
              <w:spacing w:before="40" w:after="40"/>
              <w:rPr>
                <w:rFonts w:cs="Arial"/>
                <w:sz w:val="16"/>
                <w:szCs w:val="16"/>
              </w:rPr>
            </w:pPr>
          </w:p>
        </w:tc>
      </w:tr>
      <w:tr w:rsidR="002512D9" w:rsidRPr="00D257D0" w:rsidTr="002512D9">
        <w:trPr>
          <w:trHeight w:val="350"/>
        </w:trPr>
        <w:tc>
          <w:tcPr>
            <w:tcW w:w="1080" w:type="dxa"/>
            <w:shd w:val="clear" w:color="auto" w:fill="auto"/>
          </w:tcPr>
          <w:p w:rsidR="00B90ADB" w:rsidRPr="00D257D0" w:rsidRDefault="00B90ADB" w:rsidP="008134C3">
            <w:pPr>
              <w:spacing w:before="40" w:after="40"/>
              <w:rPr>
                <w:sz w:val="16"/>
                <w:szCs w:val="16"/>
              </w:rPr>
            </w:pPr>
            <w:r w:rsidRPr="00D257D0">
              <w:rPr>
                <w:sz w:val="16"/>
                <w:szCs w:val="16"/>
              </w:rPr>
              <w:t>NMS.OI.016</w:t>
            </w:r>
          </w:p>
          <w:p w:rsidR="00B90ADB" w:rsidRPr="00D257D0" w:rsidRDefault="00B90ADB" w:rsidP="008134C3">
            <w:pPr>
              <w:spacing w:before="40" w:after="40"/>
              <w:rPr>
                <w:sz w:val="16"/>
                <w:szCs w:val="16"/>
              </w:rPr>
            </w:pPr>
            <w:r w:rsidRPr="00D257D0">
              <w:rPr>
                <w:sz w:val="18"/>
              </w:rPr>
              <w:t>(16-dec-14)</w:t>
            </w:r>
          </w:p>
        </w:tc>
        <w:tc>
          <w:tcPr>
            <w:tcW w:w="2790" w:type="dxa"/>
            <w:shd w:val="clear" w:color="auto" w:fill="auto"/>
          </w:tcPr>
          <w:p w:rsidR="00B90ADB" w:rsidRPr="00D257D0" w:rsidRDefault="00B90ADB" w:rsidP="008134C3">
            <w:pPr>
              <w:spacing w:before="40" w:after="40"/>
              <w:rPr>
                <w:sz w:val="16"/>
                <w:szCs w:val="16"/>
              </w:rPr>
            </w:pPr>
            <w:r w:rsidRPr="00D257D0">
              <w:rPr>
                <w:sz w:val="16"/>
                <w:szCs w:val="16"/>
              </w:rPr>
              <w:t>Is it ok that for KK, we are deriving language information from registration information and for MA/</w:t>
            </w:r>
            <w:proofErr w:type="gramStart"/>
            <w:r w:rsidRPr="00D257D0">
              <w:rPr>
                <w:sz w:val="16"/>
                <w:szCs w:val="16"/>
              </w:rPr>
              <w:t>MK,</w:t>
            </w:r>
            <w:proofErr w:type="gramEnd"/>
            <w:r w:rsidRPr="00D257D0">
              <w:rPr>
                <w:sz w:val="16"/>
                <w:szCs w:val="16"/>
              </w:rPr>
              <w:t xml:space="preserve"> we are deriving it from incoming call and MSISDN number?</w:t>
            </w:r>
          </w:p>
        </w:tc>
        <w:tc>
          <w:tcPr>
            <w:tcW w:w="1530" w:type="dxa"/>
            <w:shd w:val="clear" w:color="auto" w:fill="auto"/>
          </w:tcPr>
          <w:p w:rsidR="00B90ADB" w:rsidRPr="00D257D0" w:rsidRDefault="00B90ADB" w:rsidP="008134C3">
            <w:pPr>
              <w:spacing w:before="40" w:after="40"/>
              <w:rPr>
                <w:sz w:val="16"/>
                <w:szCs w:val="16"/>
              </w:rPr>
            </w:pPr>
            <w:r w:rsidRPr="00D257D0">
              <w:rPr>
                <w:rFonts w:cs="Arial"/>
                <w:sz w:val="18"/>
              </w:rPr>
              <w:t>NMS.MA.LANG.001</w:t>
            </w:r>
          </w:p>
        </w:tc>
        <w:tc>
          <w:tcPr>
            <w:tcW w:w="630" w:type="dxa"/>
            <w:shd w:val="clear" w:color="auto" w:fill="auto"/>
          </w:tcPr>
          <w:p w:rsidR="00B90ADB" w:rsidRPr="00D257D0" w:rsidRDefault="00B90ADB" w:rsidP="008134C3">
            <w:pPr>
              <w:spacing w:before="40" w:after="40"/>
              <w:rPr>
                <w:sz w:val="16"/>
                <w:szCs w:val="16"/>
              </w:rPr>
            </w:pPr>
            <w:r w:rsidRPr="00D257D0">
              <w:rPr>
                <w:sz w:val="16"/>
                <w:szCs w:val="16"/>
              </w:rPr>
              <w:t>Major</w:t>
            </w:r>
          </w:p>
        </w:tc>
        <w:tc>
          <w:tcPr>
            <w:tcW w:w="810" w:type="dxa"/>
            <w:shd w:val="clear" w:color="auto" w:fill="auto"/>
          </w:tcPr>
          <w:p w:rsidR="00B90ADB" w:rsidRPr="00D257D0" w:rsidRDefault="00B90ADB" w:rsidP="008134C3">
            <w:pPr>
              <w:spacing w:before="40" w:after="40"/>
              <w:rPr>
                <w:sz w:val="16"/>
                <w:szCs w:val="16"/>
              </w:rPr>
            </w:pPr>
            <w:r w:rsidRPr="00D257D0">
              <w:rPr>
                <w:sz w:val="16"/>
                <w:szCs w:val="16"/>
              </w:rPr>
              <w:t>BBCMA/ GF</w:t>
            </w:r>
          </w:p>
        </w:tc>
        <w:tc>
          <w:tcPr>
            <w:tcW w:w="720" w:type="dxa"/>
            <w:shd w:val="clear" w:color="auto" w:fill="92D050"/>
          </w:tcPr>
          <w:p w:rsidR="00B90ADB" w:rsidRPr="00D257D0" w:rsidRDefault="0006005D" w:rsidP="008134C3">
            <w:pPr>
              <w:pStyle w:val="CommentText"/>
              <w:spacing w:before="40" w:after="40"/>
              <w:rPr>
                <w:rFonts w:cs="Arial"/>
                <w:sz w:val="16"/>
                <w:szCs w:val="16"/>
              </w:rPr>
            </w:pPr>
            <w:r w:rsidRPr="00D257D0">
              <w:rPr>
                <w:rFonts w:cs="Arial"/>
                <w:sz w:val="16"/>
                <w:szCs w:val="16"/>
              </w:rPr>
              <w:t>Closed</w:t>
            </w:r>
          </w:p>
        </w:tc>
        <w:tc>
          <w:tcPr>
            <w:tcW w:w="1980" w:type="dxa"/>
            <w:shd w:val="clear" w:color="auto" w:fill="auto"/>
          </w:tcPr>
          <w:p w:rsidR="00B90ADB" w:rsidRPr="00D257D0" w:rsidRDefault="0006005D" w:rsidP="00E74813">
            <w:pPr>
              <w:pStyle w:val="CommentText"/>
              <w:spacing w:before="40" w:after="40"/>
              <w:rPr>
                <w:rFonts w:cs="Arial"/>
                <w:sz w:val="16"/>
                <w:szCs w:val="16"/>
              </w:rPr>
            </w:pPr>
            <w:r w:rsidRPr="00D257D0">
              <w:rPr>
                <w:rFonts w:cs="Arial"/>
                <w:sz w:val="16"/>
                <w:szCs w:val="16"/>
              </w:rPr>
              <w:t xml:space="preserve">19Jan2015:  </w:t>
            </w:r>
            <w:r w:rsidR="00E74813" w:rsidRPr="00D257D0">
              <w:rPr>
                <w:rFonts w:cs="Arial"/>
                <w:sz w:val="16"/>
                <w:szCs w:val="16"/>
              </w:rPr>
              <w:t>Refer NMS.OI.015</w:t>
            </w:r>
          </w:p>
        </w:tc>
      </w:tr>
      <w:tr w:rsidR="002512D9" w:rsidRPr="00D257D0" w:rsidTr="002512D9">
        <w:trPr>
          <w:trHeight w:val="1027"/>
        </w:trPr>
        <w:tc>
          <w:tcPr>
            <w:tcW w:w="1080" w:type="dxa"/>
            <w:shd w:val="clear" w:color="auto" w:fill="auto"/>
          </w:tcPr>
          <w:p w:rsidR="00F25802" w:rsidRPr="00D257D0" w:rsidRDefault="00F25802" w:rsidP="008134C3">
            <w:pPr>
              <w:spacing w:before="40" w:after="40"/>
              <w:rPr>
                <w:sz w:val="16"/>
                <w:szCs w:val="16"/>
              </w:rPr>
            </w:pPr>
            <w:r w:rsidRPr="00D257D0">
              <w:rPr>
                <w:sz w:val="16"/>
                <w:szCs w:val="16"/>
              </w:rPr>
              <w:t>NMS.OI.017</w:t>
            </w:r>
          </w:p>
          <w:p w:rsidR="00F25802" w:rsidRPr="00D257D0" w:rsidRDefault="00F25802" w:rsidP="008134C3">
            <w:pPr>
              <w:spacing w:before="40" w:after="40"/>
              <w:rPr>
                <w:sz w:val="16"/>
                <w:szCs w:val="16"/>
              </w:rPr>
            </w:pPr>
            <w:r w:rsidRPr="00D257D0">
              <w:rPr>
                <w:sz w:val="18"/>
              </w:rPr>
              <w:t>(16-dec-14)</w:t>
            </w:r>
          </w:p>
        </w:tc>
        <w:tc>
          <w:tcPr>
            <w:tcW w:w="2790" w:type="dxa"/>
            <w:shd w:val="clear" w:color="auto" w:fill="auto"/>
          </w:tcPr>
          <w:p w:rsidR="00F25802" w:rsidRPr="00D257D0" w:rsidRDefault="00F25802" w:rsidP="008134C3">
            <w:pPr>
              <w:spacing w:before="40" w:after="40"/>
              <w:rPr>
                <w:sz w:val="16"/>
                <w:szCs w:val="16"/>
              </w:rPr>
            </w:pPr>
            <w:r w:rsidRPr="00D257D0">
              <w:rPr>
                <w:sz w:val="16"/>
                <w:szCs w:val="16"/>
              </w:rPr>
              <w:t xml:space="preserve">For MA, is it correct understanding that all quizzes must be taken before the certificate is issued or just </w:t>
            </w:r>
            <w:proofErr w:type="gramStart"/>
            <w:r w:rsidRPr="00D257D0">
              <w:rPr>
                <w:sz w:val="16"/>
                <w:szCs w:val="16"/>
              </w:rPr>
              <w:t>the  passing</w:t>
            </w:r>
            <w:proofErr w:type="gramEnd"/>
            <w:r w:rsidRPr="00D257D0">
              <w:rPr>
                <w:sz w:val="16"/>
                <w:szCs w:val="16"/>
              </w:rPr>
              <w:t xml:space="preserve"> marks is the criteria?</w:t>
            </w:r>
          </w:p>
        </w:tc>
        <w:tc>
          <w:tcPr>
            <w:tcW w:w="1530" w:type="dxa"/>
            <w:shd w:val="clear" w:color="auto" w:fill="auto"/>
          </w:tcPr>
          <w:p w:rsidR="00F25802" w:rsidRPr="00D257D0" w:rsidRDefault="00F25802" w:rsidP="008134C3">
            <w:pPr>
              <w:spacing w:before="40" w:after="40"/>
              <w:rPr>
                <w:sz w:val="16"/>
                <w:szCs w:val="16"/>
              </w:rPr>
            </w:pPr>
            <w:r w:rsidRPr="00D257D0">
              <w:rPr>
                <w:rFonts w:cs="Arial"/>
                <w:sz w:val="18"/>
              </w:rPr>
              <w:t>NMS.MA.COURSE.002</w:t>
            </w:r>
          </w:p>
        </w:tc>
        <w:tc>
          <w:tcPr>
            <w:tcW w:w="630" w:type="dxa"/>
            <w:shd w:val="clear" w:color="auto" w:fill="auto"/>
          </w:tcPr>
          <w:p w:rsidR="00F25802" w:rsidRPr="00D257D0" w:rsidRDefault="00F25802" w:rsidP="008134C3">
            <w:pPr>
              <w:spacing w:before="40" w:after="40"/>
              <w:rPr>
                <w:sz w:val="16"/>
                <w:szCs w:val="16"/>
              </w:rPr>
            </w:pPr>
            <w:r w:rsidRPr="00D257D0">
              <w:rPr>
                <w:sz w:val="16"/>
                <w:szCs w:val="16"/>
              </w:rPr>
              <w:t>Major</w:t>
            </w:r>
          </w:p>
        </w:tc>
        <w:tc>
          <w:tcPr>
            <w:tcW w:w="810" w:type="dxa"/>
            <w:shd w:val="clear" w:color="auto" w:fill="auto"/>
          </w:tcPr>
          <w:p w:rsidR="00F25802" w:rsidRPr="00D257D0" w:rsidRDefault="00F25802" w:rsidP="008134C3">
            <w:pPr>
              <w:spacing w:before="40" w:after="40"/>
              <w:rPr>
                <w:sz w:val="16"/>
                <w:szCs w:val="16"/>
              </w:rPr>
            </w:pPr>
            <w:r w:rsidRPr="00D257D0">
              <w:rPr>
                <w:sz w:val="16"/>
                <w:szCs w:val="16"/>
              </w:rPr>
              <w:t>BBCMA/ GF</w:t>
            </w:r>
          </w:p>
        </w:tc>
        <w:tc>
          <w:tcPr>
            <w:tcW w:w="720" w:type="dxa"/>
            <w:shd w:val="clear" w:color="auto" w:fill="92D050"/>
          </w:tcPr>
          <w:p w:rsidR="00F25802" w:rsidRPr="00D257D0" w:rsidRDefault="00C9354A" w:rsidP="008134C3">
            <w:pPr>
              <w:pStyle w:val="CommentText"/>
              <w:spacing w:before="40" w:after="40"/>
              <w:rPr>
                <w:rFonts w:cs="Arial"/>
                <w:sz w:val="16"/>
                <w:szCs w:val="16"/>
              </w:rPr>
            </w:pPr>
            <w:r w:rsidRPr="00D257D0">
              <w:rPr>
                <w:rFonts w:cs="Arial"/>
                <w:sz w:val="16"/>
                <w:szCs w:val="16"/>
              </w:rPr>
              <w:t>Closed</w:t>
            </w:r>
          </w:p>
        </w:tc>
        <w:tc>
          <w:tcPr>
            <w:tcW w:w="1980" w:type="dxa"/>
            <w:shd w:val="clear" w:color="auto" w:fill="auto"/>
          </w:tcPr>
          <w:p w:rsidR="00F25802" w:rsidRPr="00D257D0" w:rsidRDefault="00C9354A" w:rsidP="00C9354A">
            <w:pPr>
              <w:pStyle w:val="CommentText"/>
              <w:spacing w:before="40" w:after="40"/>
              <w:rPr>
                <w:rFonts w:cs="Arial"/>
                <w:sz w:val="16"/>
                <w:szCs w:val="16"/>
              </w:rPr>
            </w:pPr>
            <w:r w:rsidRPr="00D257D0">
              <w:rPr>
                <w:rFonts w:cs="Arial"/>
                <w:sz w:val="16"/>
                <w:szCs w:val="16"/>
              </w:rPr>
              <w:t xml:space="preserve">19Jan2015:  Full course must be done. </w:t>
            </w:r>
          </w:p>
        </w:tc>
      </w:tr>
      <w:tr w:rsidR="002512D9" w:rsidRPr="00D257D0" w:rsidTr="002512D9">
        <w:trPr>
          <w:trHeight w:val="350"/>
        </w:trPr>
        <w:tc>
          <w:tcPr>
            <w:tcW w:w="1080" w:type="dxa"/>
            <w:shd w:val="clear" w:color="auto" w:fill="auto"/>
          </w:tcPr>
          <w:p w:rsidR="004C1ABC" w:rsidRPr="00D257D0" w:rsidRDefault="004C1ABC" w:rsidP="004C1ABC">
            <w:pPr>
              <w:spacing w:before="40" w:after="40"/>
              <w:rPr>
                <w:sz w:val="16"/>
                <w:szCs w:val="16"/>
              </w:rPr>
            </w:pPr>
            <w:r w:rsidRPr="00D257D0">
              <w:rPr>
                <w:sz w:val="16"/>
                <w:szCs w:val="16"/>
              </w:rPr>
              <w:t>NMS.OI.018</w:t>
            </w:r>
          </w:p>
          <w:p w:rsidR="004C1ABC" w:rsidRPr="00D257D0" w:rsidRDefault="004C1ABC" w:rsidP="004C1ABC">
            <w:pPr>
              <w:spacing w:before="40" w:after="40"/>
              <w:rPr>
                <w:sz w:val="16"/>
                <w:szCs w:val="16"/>
              </w:rPr>
            </w:pPr>
            <w:r w:rsidRPr="00D257D0">
              <w:rPr>
                <w:sz w:val="18"/>
              </w:rPr>
              <w:t>(16-dec-14)</w:t>
            </w:r>
          </w:p>
        </w:tc>
        <w:tc>
          <w:tcPr>
            <w:tcW w:w="2790" w:type="dxa"/>
            <w:shd w:val="clear" w:color="auto" w:fill="auto"/>
          </w:tcPr>
          <w:p w:rsidR="004C1ABC" w:rsidRPr="00D257D0" w:rsidRDefault="004C1ABC" w:rsidP="008134C3">
            <w:pPr>
              <w:spacing w:before="40" w:after="40"/>
              <w:rPr>
                <w:sz w:val="16"/>
                <w:szCs w:val="16"/>
              </w:rPr>
            </w:pPr>
            <w:r w:rsidRPr="00D257D0">
              <w:rPr>
                <w:sz w:val="16"/>
                <w:szCs w:val="16"/>
              </w:rPr>
              <w:t xml:space="preserve">How an </w:t>
            </w:r>
            <w:r w:rsidR="00C349C3" w:rsidRPr="00D257D0">
              <w:rPr>
                <w:sz w:val="16"/>
                <w:szCs w:val="16"/>
              </w:rPr>
              <w:t>FLW (</w:t>
            </w:r>
            <w:r w:rsidRPr="00D257D0">
              <w:rPr>
                <w:sz w:val="16"/>
                <w:szCs w:val="16"/>
              </w:rPr>
              <w:t>ASHA/ANM/USHA</w:t>
            </w:r>
            <w:r w:rsidR="00C349C3" w:rsidRPr="00D257D0">
              <w:rPr>
                <w:sz w:val="16"/>
                <w:szCs w:val="16"/>
              </w:rPr>
              <w:t>)</w:t>
            </w:r>
            <w:r w:rsidRPr="00D257D0">
              <w:rPr>
                <w:sz w:val="16"/>
                <w:szCs w:val="16"/>
              </w:rPr>
              <w:t xml:space="preserve"> is identified?</w:t>
            </w:r>
            <w:r w:rsidR="00DA461F" w:rsidRPr="00D257D0">
              <w:rPr>
                <w:sz w:val="16"/>
                <w:szCs w:val="16"/>
              </w:rPr>
              <w:t xml:space="preserve"> Is this unique across the whole state.</w:t>
            </w:r>
          </w:p>
          <w:p w:rsidR="00DA461F" w:rsidRPr="00D257D0" w:rsidRDefault="00DA461F" w:rsidP="00DA461F">
            <w:pPr>
              <w:spacing w:before="40" w:after="40"/>
              <w:rPr>
                <w:sz w:val="16"/>
                <w:szCs w:val="16"/>
              </w:rPr>
            </w:pPr>
            <w:r w:rsidRPr="00D257D0">
              <w:rPr>
                <w:sz w:val="16"/>
                <w:szCs w:val="16"/>
              </w:rPr>
              <w:t>Does NMS also generate some unique id? If yes, what is the link between these two identifiers?</w:t>
            </w:r>
          </w:p>
          <w:p w:rsidR="00B8236B" w:rsidRPr="00D257D0" w:rsidRDefault="00B8236B" w:rsidP="00DA461F">
            <w:pPr>
              <w:spacing w:before="40" w:after="40"/>
              <w:rPr>
                <w:sz w:val="16"/>
                <w:szCs w:val="16"/>
              </w:rPr>
            </w:pPr>
            <w:r w:rsidRPr="00D257D0">
              <w:rPr>
                <w:sz w:val="16"/>
                <w:szCs w:val="16"/>
              </w:rPr>
              <w:t>Related questions are:</w:t>
            </w:r>
          </w:p>
          <w:p w:rsidR="00B8236B" w:rsidRPr="00D257D0" w:rsidRDefault="00B8236B" w:rsidP="00B8236B">
            <w:pPr>
              <w:pStyle w:val="CommentText"/>
              <w:numPr>
                <w:ilvl w:val="0"/>
                <w:numId w:val="12"/>
              </w:numPr>
              <w:spacing w:before="60" w:after="60"/>
              <w:rPr>
                <w:rFonts w:cs="Arial"/>
                <w:sz w:val="16"/>
              </w:rPr>
            </w:pPr>
            <w:r w:rsidRPr="00D257D0">
              <w:rPr>
                <w:rFonts w:cs="Arial"/>
                <w:sz w:val="16"/>
              </w:rPr>
              <w:t>It is not clear if same FLW ID is used with new number, then will it be accepted/updated or rejected?</w:t>
            </w:r>
          </w:p>
          <w:p w:rsidR="00B8236B" w:rsidRPr="00D257D0" w:rsidRDefault="00B8236B" w:rsidP="00B8236B">
            <w:pPr>
              <w:pStyle w:val="CommentText"/>
              <w:numPr>
                <w:ilvl w:val="0"/>
                <w:numId w:val="12"/>
              </w:numPr>
              <w:spacing w:before="60" w:after="60"/>
              <w:rPr>
                <w:rFonts w:cs="Arial"/>
                <w:sz w:val="18"/>
              </w:rPr>
            </w:pPr>
            <w:r w:rsidRPr="00D257D0">
              <w:rPr>
                <w:rFonts w:cs="Arial"/>
                <w:sz w:val="16"/>
              </w:rPr>
              <w:t>It is not clear if new FLW ID is used with same number, then will it be accepted/updated or rejected?</w:t>
            </w:r>
          </w:p>
        </w:tc>
        <w:tc>
          <w:tcPr>
            <w:tcW w:w="1530" w:type="dxa"/>
            <w:shd w:val="clear" w:color="auto" w:fill="auto"/>
          </w:tcPr>
          <w:p w:rsidR="004C1ABC" w:rsidRPr="00D257D0" w:rsidRDefault="004C1ABC" w:rsidP="008134C3">
            <w:pPr>
              <w:spacing w:before="40" w:after="40"/>
              <w:rPr>
                <w:rFonts w:cs="Arial"/>
                <w:sz w:val="18"/>
              </w:rPr>
            </w:pPr>
            <w:r w:rsidRPr="00D257D0">
              <w:rPr>
                <w:rFonts w:cs="Arial"/>
                <w:sz w:val="18"/>
                <w:szCs w:val="18"/>
              </w:rPr>
              <w:t>NMS.GEN.FLW.002</w:t>
            </w:r>
          </w:p>
        </w:tc>
        <w:tc>
          <w:tcPr>
            <w:tcW w:w="630" w:type="dxa"/>
            <w:shd w:val="clear" w:color="auto" w:fill="auto"/>
          </w:tcPr>
          <w:p w:rsidR="004C1ABC" w:rsidRPr="00D257D0" w:rsidRDefault="004C1ABC" w:rsidP="008134C3">
            <w:pPr>
              <w:spacing w:before="40" w:after="40"/>
              <w:rPr>
                <w:b/>
                <w:sz w:val="16"/>
                <w:szCs w:val="16"/>
              </w:rPr>
            </w:pPr>
            <w:r w:rsidRPr="00D257D0">
              <w:rPr>
                <w:b/>
                <w:sz w:val="16"/>
                <w:szCs w:val="16"/>
              </w:rPr>
              <w:t>Critical</w:t>
            </w:r>
          </w:p>
        </w:tc>
        <w:tc>
          <w:tcPr>
            <w:tcW w:w="810" w:type="dxa"/>
            <w:shd w:val="clear" w:color="auto" w:fill="auto"/>
          </w:tcPr>
          <w:p w:rsidR="004C1ABC" w:rsidRPr="00D257D0" w:rsidRDefault="004C1ABC" w:rsidP="008134C3">
            <w:pPr>
              <w:spacing w:before="40" w:after="40"/>
              <w:rPr>
                <w:sz w:val="16"/>
                <w:szCs w:val="16"/>
              </w:rPr>
            </w:pPr>
            <w:r w:rsidRPr="00D257D0">
              <w:rPr>
                <w:sz w:val="16"/>
                <w:szCs w:val="16"/>
              </w:rPr>
              <w:t>BBCMA/ GF</w:t>
            </w:r>
          </w:p>
        </w:tc>
        <w:tc>
          <w:tcPr>
            <w:tcW w:w="720" w:type="dxa"/>
            <w:shd w:val="clear" w:color="auto" w:fill="92D050"/>
          </w:tcPr>
          <w:p w:rsidR="004C1ABC" w:rsidRPr="00D257D0" w:rsidRDefault="003A153B" w:rsidP="008134C3">
            <w:pPr>
              <w:pStyle w:val="CommentText"/>
              <w:spacing w:before="40" w:after="40"/>
              <w:rPr>
                <w:rFonts w:cs="Arial"/>
                <w:sz w:val="16"/>
                <w:szCs w:val="16"/>
              </w:rPr>
            </w:pPr>
            <w:r w:rsidRPr="00D257D0">
              <w:rPr>
                <w:rFonts w:cs="Arial"/>
                <w:sz w:val="16"/>
                <w:szCs w:val="16"/>
              </w:rPr>
              <w:t>Closed</w:t>
            </w:r>
          </w:p>
        </w:tc>
        <w:tc>
          <w:tcPr>
            <w:tcW w:w="1980" w:type="dxa"/>
            <w:shd w:val="clear" w:color="auto" w:fill="auto"/>
          </w:tcPr>
          <w:p w:rsidR="004C1ABC" w:rsidRPr="00D257D0" w:rsidRDefault="00305538" w:rsidP="00305538">
            <w:pPr>
              <w:pStyle w:val="CommentText"/>
              <w:spacing w:before="40" w:after="40"/>
              <w:rPr>
                <w:rFonts w:cs="Arial"/>
                <w:sz w:val="16"/>
                <w:szCs w:val="16"/>
              </w:rPr>
            </w:pPr>
            <w:r w:rsidRPr="00D257D0">
              <w:rPr>
                <w:rFonts w:cs="Arial"/>
                <w:sz w:val="16"/>
                <w:szCs w:val="16"/>
              </w:rPr>
              <w:t>19Jan2015: By FLW Id along with state id</w:t>
            </w:r>
            <w:r w:rsidR="009E2D34" w:rsidRPr="00D257D0">
              <w:rPr>
                <w:rFonts w:cs="Arial"/>
                <w:sz w:val="16"/>
                <w:szCs w:val="16"/>
              </w:rPr>
              <w:t xml:space="preserve"> and MSISDN number.</w:t>
            </w:r>
          </w:p>
        </w:tc>
      </w:tr>
      <w:tr w:rsidR="002512D9" w:rsidRPr="00D257D0" w:rsidTr="002512D9">
        <w:trPr>
          <w:trHeight w:val="350"/>
        </w:trPr>
        <w:tc>
          <w:tcPr>
            <w:tcW w:w="1080" w:type="dxa"/>
            <w:shd w:val="clear" w:color="auto" w:fill="auto"/>
          </w:tcPr>
          <w:p w:rsidR="003A135E" w:rsidRPr="00D257D0" w:rsidRDefault="003A135E" w:rsidP="008134C3">
            <w:pPr>
              <w:spacing w:before="40" w:after="40"/>
              <w:rPr>
                <w:sz w:val="16"/>
                <w:szCs w:val="16"/>
              </w:rPr>
            </w:pPr>
            <w:r w:rsidRPr="00D257D0">
              <w:rPr>
                <w:sz w:val="16"/>
                <w:szCs w:val="16"/>
              </w:rPr>
              <w:lastRenderedPageBreak/>
              <w:t>NMS.OI.01</w:t>
            </w:r>
            <w:r w:rsidR="00DA461F" w:rsidRPr="00D257D0">
              <w:rPr>
                <w:sz w:val="16"/>
                <w:szCs w:val="16"/>
              </w:rPr>
              <w:t>9</w:t>
            </w:r>
          </w:p>
          <w:p w:rsidR="003A135E" w:rsidRPr="00D257D0" w:rsidRDefault="003A135E" w:rsidP="008134C3">
            <w:pPr>
              <w:spacing w:before="40" w:after="40"/>
              <w:rPr>
                <w:sz w:val="16"/>
                <w:szCs w:val="16"/>
              </w:rPr>
            </w:pPr>
            <w:r w:rsidRPr="00D257D0">
              <w:rPr>
                <w:sz w:val="18"/>
              </w:rPr>
              <w:t>(16-dec-14)</w:t>
            </w:r>
          </w:p>
        </w:tc>
        <w:tc>
          <w:tcPr>
            <w:tcW w:w="2790" w:type="dxa"/>
            <w:shd w:val="clear" w:color="auto" w:fill="auto"/>
          </w:tcPr>
          <w:p w:rsidR="003A135E" w:rsidRPr="00D257D0" w:rsidRDefault="003A135E" w:rsidP="008134C3">
            <w:pPr>
              <w:spacing w:before="40" w:after="40"/>
              <w:rPr>
                <w:sz w:val="16"/>
                <w:szCs w:val="16"/>
              </w:rPr>
            </w:pPr>
            <w:r w:rsidRPr="00D257D0">
              <w:rPr>
                <w:sz w:val="16"/>
                <w:szCs w:val="16"/>
              </w:rPr>
              <w:t>Does the uploaded ASHA Registration data contain the Language Preference?</w:t>
            </w:r>
          </w:p>
        </w:tc>
        <w:tc>
          <w:tcPr>
            <w:tcW w:w="1530" w:type="dxa"/>
            <w:shd w:val="clear" w:color="auto" w:fill="auto"/>
          </w:tcPr>
          <w:p w:rsidR="003A135E" w:rsidRPr="00D257D0" w:rsidRDefault="003A135E" w:rsidP="008134C3">
            <w:pPr>
              <w:spacing w:before="40" w:after="40"/>
              <w:rPr>
                <w:rFonts w:cs="Arial"/>
                <w:sz w:val="18"/>
              </w:rPr>
            </w:pPr>
            <w:r w:rsidRPr="00D257D0">
              <w:rPr>
                <w:rFonts w:cs="Arial"/>
                <w:sz w:val="18"/>
                <w:szCs w:val="18"/>
              </w:rPr>
              <w:t>NMS.GEN.FLW.002</w:t>
            </w:r>
          </w:p>
        </w:tc>
        <w:tc>
          <w:tcPr>
            <w:tcW w:w="630" w:type="dxa"/>
            <w:shd w:val="clear" w:color="auto" w:fill="auto"/>
          </w:tcPr>
          <w:p w:rsidR="003A135E" w:rsidRPr="00D257D0" w:rsidRDefault="00246858" w:rsidP="008134C3">
            <w:pPr>
              <w:spacing w:before="40" w:after="40"/>
              <w:rPr>
                <w:b/>
                <w:sz w:val="16"/>
                <w:szCs w:val="16"/>
              </w:rPr>
            </w:pPr>
            <w:r w:rsidRPr="00D257D0">
              <w:rPr>
                <w:sz w:val="16"/>
                <w:szCs w:val="16"/>
              </w:rPr>
              <w:t>Major</w:t>
            </w:r>
          </w:p>
        </w:tc>
        <w:tc>
          <w:tcPr>
            <w:tcW w:w="810" w:type="dxa"/>
            <w:shd w:val="clear" w:color="auto" w:fill="auto"/>
          </w:tcPr>
          <w:p w:rsidR="003A135E" w:rsidRPr="00D257D0" w:rsidRDefault="003A135E" w:rsidP="008134C3">
            <w:pPr>
              <w:spacing w:before="40" w:after="40"/>
              <w:rPr>
                <w:sz w:val="16"/>
                <w:szCs w:val="16"/>
              </w:rPr>
            </w:pPr>
            <w:r w:rsidRPr="00D257D0">
              <w:rPr>
                <w:sz w:val="16"/>
                <w:szCs w:val="16"/>
              </w:rPr>
              <w:t>BBCMA/ GF</w:t>
            </w:r>
          </w:p>
        </w:tc>
        <w:tc>
          <w:tcPr>
            <w:tcW w:w="720" w:type="dxa"/>
            <w:shd w:val="clear" w:color="auto" w:fill="92D050"/>
          </w:tcPr>
          <w:p w:rsidR="003A135E" w:rsidRPr="00D257D0" w:rsidRDefault="00135007" w:rsidP="008134C3">
            <w:pPr>
              <w:pStyle w:val="CommentText"/>
              <w:spacing w:before="40" w:after="40"/>
              <w:rPr>
                <w:rFonts w:cs="Arial"/>
                <w:sz w:val="16"/>
                <w:szCs w:val="16"/>
              </w:rPr>
            </w:pPr>
            <w:r w:rsidRPr="00D257D0">
              <w:rPr>
                <w:rFonts w:cs="Arial"/>
                <w:sz w:val="16"/>
                <w:szCs w:val="16"/>
              </w:rPr>
              <w:t>Closed</w:t>
            </w:r>
          </w:p>
        </w:tc>
        <w:tc>
          <w:tcPr>
            <w:tcW w:w="1980" w:type="dxa"/>
            <w:shd w:val="clear" w:color="auto" w:fill="auto"/>
          </w:tcPr>
          <w:p w:rsidR="003A135E" w:rsidRPr="00D257D0" w:rsidRDefault="00135007" w:rsidP="00135007">
            <w:pPr>
              <w:pStyle w:val="CommentText"/>
              <w:spacing w:before="40" w:after="40"/>
              <w:rPr>
                <w:rFonts w:cs="Arial"/>
                <w:sz w:val="16"/>
                <w:szCs w:val="16"/>
              </w:rPr>
            </w:pPr>
            <w:r w:rsidRPr="00D257D0">
              <w:rPr>
                <w:rFonts w:cs="Arial"/>
                <w:sz w:val="16"/>
                <w:szCs w:val="16"/>
              </w:rPr>
              <w:t xml:space="preserve">19Jan2015:  </w:t>
            </w:r>
            <w:r w:rsidR="00CC6010" w:rsidRPr="00D257D0">
              <w:rPr>
                <w:rFonts w:cs="Arial"/>
                <w:sz w:val="16"/>
                <w:szCs w:val="16"/>
              </w:rPr>
              <w:t>Refer NMS.OI.015</w:t>
            </w:r>
            <w:r w:rsidRPr="00D257D0">
              <w:rPr>
                <w:rFonts w:cs="Arial"/>
                <w:sz w:val="16"/>
                <w:szCs w:val="16"/>
              </w:rPr>
              <w:t xml:space="preserve"> </w:t>
            </w:r>
          </w:p>
        </w:tc>
      </w:tr>
      <w:tr w:rsidR="002512D9" w:rsidRPr="00D257D0" w:rsidTr="002512D9">
        <w:trPr>
          <w:trHeight w:val="350"/>
        </w:trPr>
        <w:tc>
          <w:tcPr>
            <w:tcW w:w="1080" w:type="dxa"/>
            <w:shd w:val="clear" w:color="auto" w:fill="auto"/>
          </w:tcPr>
          <w:p w:rsidR="005B4013" w:rsidRPr="00D257D0" w:rsidRDefault="005B4013" w:rsidP="008134C3">
            <w:pPr>
              <w:spacing w:before="40" w:after="40"/>
              <w:rPr>
                <w:sz w:val="16"/>
                <w:szCs w:val="16"/>
              </w:rPr>
            </w:pPr>
            <w:r w:rsidRPr="00D257D0">
              <w:rPr>
                <w:sz w:val="16"/>
                <w:szCs w:val="16"/>
              </w:rPr>
              <w:t>NMS.OI.020</w:t>
            </w:r>
          </w:p>
          <w:p w:rsidR="005B4013" w:rsidRPr="00D257D0" w:rsidRDefault="005B4013" w:rsidP="008134C3">
            <w:pPr>
              <w:spacing w:before="40" w:after="40"/>
              <w:rPr>
                <w:sz w:val="16"/>
                <w:szCs w:val="16"/>
              </w:rPr>
            </w:pPr>
            <w:r w:rsidRPr="00D257D0">
              <w:rPr>
                <w:sz w:val="18"/>
              </w:rPr>
              <w:t>(16-dec-14)</w:t>
            </w:r>
          </w:p>
        </w:tc>
        <w:tc>
          <w:tcPr>
            <w:tcW w:w="2790" w:type="dxa"/>
            <w:shd w:val="clear" w:color="auto" w:fill="auto"/>
          </w:tcPr>
          <w:p w:rsidR="005B4013" w:rsidRPr="00D257D0" w:rsidRDefault="005B4013" w:rsidP="005B4013">
            <w:pPr>
              <w:spacing w:before="40" w:after="40"/>
              <w:rPr>
                <w:sz w:val="16"/>
                <w:szCs w:val="16"/>
              </w:rPr>
            </w:pPr>
            <w:r w:rsidRPr="00D257D0">
              <w:rPr>
                <w:sz w:val="16"/>
                <w:szCs w:val="16"/>
              </w:rPr>
              <w:t xml:space="preserve">Content upload requirements for MA/MK/KK needs to be updated. It is not clear what </w:t>
            </w:r>
            <w:proofErr w:type="gramStart"/>
            <w:r w:rsidRPr="00D257D0">
              <w:rPr>
                <w:sz w:val="16"/>
                <w:szCs w:val="16"/>
              </w:rPr>
              <w:t>is the role of MOTECH</w:t>
            </w:r>
            <w:proofErr w:type="gramEnd"/>
            <w:r w:rsidRPr="00D257D0">
              <w:rPr>
                <w:sz w:val="16"/>
                <w:szCs w:val="16"/>
              </w:rPr>
              <w:t xml:space="preserve"> and what is the role of IVR.</w:t>
            </w:r>
            <w:r w:rsidR="00BF2F5E" w:rsidRPr="00D257D0">
              <w:rPr>
                <w:sz w:val="16"/>
                <w:szCs w:val="16"/>
              </w:rPr>
              <w:t xml:space="preserve"> Following points have to be clarified:</w:t>
            </w:r>
          </w:p>
          <w:p w:rsidR="00BF2F5E" w:rsidRPr="00D257D0" w:rsidRDefault="00BF2F5E" w:rsidP="00343690">
            <w:pPr>
              <w:pStyle w:val="ListParagraph"/>
              <w:numPr>
                <w:ilvl w:val="0"/>
                <w:numId w:val="34"/>
              </w:numPr>
              <w:spacing w:before="40" w:after="40"/>
              <w:rPr>
                <w:sz w:val="16"/>
                <w:szCs w:val="16"/>
              </w:rPr>
            </w:pPr>
            <w:r w:rsidRPr="00D257D0">
              <w:rPr>
                <w:sz w:val="16"/>
                <w:szCs w:val="16"/>
              </w:rPr>
              <w:t>Update of audio file with new file at runtime.</w:t>
            </w:r>
          </w:p>
          <w:p w:rsidR="00BF2F5E" w:rsidRPr="00D257D0" w:rsidRDefault="00BF2F5E" w:rsidP="00343690">
            <w:pPr>
              <w:pStyle w:val="ListParagraph"/>
              <w:numPr>
                <w:ilvl w:val="0"/>
                <w:numId w:val="34"/>
              </w:numPr>
              <w:spacing w:before="40" w:after="40"/>
              <w:rPr>
                <w:sz w:val="16"/>
                <w:szCs w:val="16"/>
              </w:rPr>
            </w:pPr>
            <w:r w:rsidRPr="00D257D0">
              <w:rPr>
                <w:sz w:val="16"/>
                <w:szCs w:val="16"/>
              </w:rPr>
              <w:t>Incremental deployment over states.</w:t>
            </w:r>
          </w:p>
          <w:p w:rsidR="00BF2F5E" w:rsidRPr="00D257D0" w:rsidRDefault="00BF2F5E" w:rsidP="00343690">
            <w:pPr>
              <w:pStyle w:val="ListParagraph"/>
              <w:numPr>
                <w:ilvl w:val="0"/>
                <w:numId w:val="34"/>
              </w:numPr>
              <w:spacing w:before="40" w:after="40"/>
              <w:rPr>
                <w:rFonts w:cs="Arial"/>
                <w:sz w:val="18"/>
              </w:rPr>
            </w:pPr>
            <w:r w:rsidRPr="00D257D0">
              <w:rPr>
                <w:sz w:val="16"/>
                <w:szCs w:val="16"/>
              </w:rPr>
              <w:t>Content may not be available for all states at the time of deployment.</w:t>
            </w:r>
          </w:p>
        </w:tc>
        <w:tc>
          <w:tcPr>
            <w:tcW w:w="1530" w:type="dxa"/>
            <w:shd w:val="clear" w:color="auto" w:fill="auto"/>
          </w:tcPr>
          <w:p w:rsidR="0095082C" w:rsidRPr="00D257D0" w:rsidRDefault="0095082C" w:rsidP="008134C3">
            <w:pPr>
              <w:spacing w:before="40" w:after="40"/>
              <w:rPr>
                <w:rFonts w:cs="Arial"/>
                <w:sz w:val="18"/>
              </w:rPr>
            </w:pPr>
            <w:r w:rsidRPr="00D257D0">
              <w:rPr>
                <w:rFonts w:cs="Arial"/>
                <w:sz w:val="18"/>
              </w:rPr>
              <w:t xml:space="preserve">Sec </w:t>
            </w:r>
            <w:r w:rsidR="00C47C36">
              <w:fldChar w:fldCharType="begin"/>
            </w:r>
            <w:r w:rsidR="00C47C36">
              <w:instrText xml:space="preserve"> REF _Ref406702339 \r \h  \* MERGEFORMAT </w:instrText>
            </w:r>
            <w:r w:rsidR="00C47C36">
              <w:fldChar w:fldCharType="separate"/>
            </w:r>
            <w:r w:rsidRPr="00D257D0">
              <w:rPr>
                <w:rFonts w:cs="Arial"/>
                <w:sz w:val="18"/>
              </w:rPr>
              <w:t>4.2.7</w:t>
            </w:r>
            <w:r w:rsidR="00C47C36">
              <w:fldChar w:fldCharType="end"/>
            </w:r>
          </w:p>
          <w:p w:rsidR="0095082C" w:rsidRPr="00D257D0" w:rsidRDefault="0095082C" w:rsidP="008134C3">
            <w:pPr>
              <w:spacing w:before="40" w:after="40"/>
              <w:rPr>
                <w:rFonts w:cs="Arial"/>
                <w:sz w:val="18"/>
              </w:rPr>
            </w:pPr>
            <w:r w:rsidRPr="00D257D0">
              <w:rPr>
                <w:rFonts w:cs="Arial"/>
                <w:sz w:val="18"/>
              </w:rPr>
              <w:t xml:space="preserve">Sec  </w:t>
            </w:r>
            <w:r w:rsidR="00C47C36">
              <w:fldChar w:fldCharType="begin"/>
            </w:r>
            <w:r w:rsidR="00C47C36">
              <w:instrText xml:space="preserve"> REF _Ref406702345 \r \h  \* MERGEFORMAT </w:instrText>
            </w:r>
            <w:r w:rsidR="00C47C36">
              <w:fldChar w:fldCharType="separate"/>
            </w:r>
            <w:r w:rsidRPr="00D257D0">
              <w:rPr>
                <w:rFonts w:cs="Arial"/>
                <w:sz w:val="18"/>
              </w:rPr>
              <w:t>5.2.6</w:t>
            </w:r>
            <w:r w:rsidR="00C47C36">
              <w:fldChar w:fldCharType="end"/>
            </w:r>
          </w:p>
          <w:p w:rsidR="005B4013" w:rsidRPr="00D257D0" w:rsidRDefault="0095082C" w:rsidP="008134C3">
            <w:pPr>
              <w:spacing w:before="40" w:after="40"/>
              <w:rPr>
                <w:rFonts w:cs="Arial"/>
                <w:sz w:val="18"/>
              </w:rPr>
            </w:pPr>
            <w:r w:rsidRPr="00D257D0">
              <w:rPr>
                <w:rFonts w:cs="Arial"/>
                <w:sz w:val="18"/>
              </w:rPr>
              <w:t xml:space="preserve">Sec  </w:t>
            </w:r>
            <w:r w:rsidR="00C47C36">
              <w:fldChar w:fldCharType="begin"/>
            </w:r>
            <w:r w:rsidR="00C47C36">
              <w:instrText xml:space="preserve"> REF _Ref406702380 \r \h  \* MERGEFORMAT </w:instrText>
            </w:r>
            <w:r w:rsidR="00C47C36">
              <w:fldChar w:fldCharType="separate"/>
            </w:r>
            <w:r w:rsidRPr="00D257D0">
              <w:rPr>
                <w:rFonts w:cs="Arial"/>
                <w:sz w:val="18"/>
              </w:rPr>
              <w:t>6.2.7</w:t>
            </w:r>
            <w:r w:rsidR="00C47C36">
              <w:fldChar w:fldCharType="end"/>
            </w:r>
          </w:p>
        </w:tc>
        <w:tc>
          <w:tcPr>
            <w:tcW w:w="630" w:type="dxa"/>
            <w:shd w:val="clear" w:color="auto" w:fill="auto"/>
          </w:tcPr>
          <w:p w:rsidR="005B4013" w:rsidRPr="00D257D0" w:rsidRDefault="005B4013" w:rsidP="008134C3">
            <w:pPr>
              <w:spacing w:before="40" w:after="40"/>
              <w:rPr>
                <w:b/>
                <w:sz w:val="16"/>
                <w:szCs w:val="16"/>
              </w:rPr>
            </w:pPr>
            <w:r w:rsidRPr="00D257D0">
              <w:rPr>
                <w:b/>
                <w:sz w:val="16"/>
                <w:szCs w:val="16"/>
              </w:rPr>
              <w:t>Critical</w:t>
            </w:r>
          </w:p>
        </w:tc>
        <w:tc>
          <w:tcPr>
            <w:tcW w:w="810" w:type="dxa"/>
            <w:shd w:val="clear" w:color="auto" w:fill="auto"/>
          </w:tcPr>
          <w:p w:rsidR="005B4013" w:rsidRPr="00D257D0" w:rsidRDefault="005B4013" w:rsidP="008134C3">
            <w:pPr>
              <w:spacing w:before="40" w:after="40"/>
              <w:rPr>
                <w:sz w:val="16"/>
                <w:szCs w:val="16"/>
              </w:rPr>
            </w:pPr>
            <w:r w:rsidRPr="00D257D0">
              <w:rPr>
                <w:sz w:val="16"/>
                <w:szCs w:val="16"/>
              </w:rPr>
              <w:t>BBCMA/ GF</w:t>
            </w:r>
          </w:p>
        </w:tc>
        <w:tc>
          <w:tcPr>
            <w:tcW w:w="720" w:type="dxa"/>
            <w:shd w:val="clear" w:color="auto" w:fill="92D050"/>
          </w:tcPr>
          <w:p w:rsidR="005B4013" w:rsidRPr="00D257D0" w:rsidRDefault="004E7B53" w:rsidP="008134C3">
            <w:pPr>
              <w:pStyle w:val="CommentText"/>
              <w:spacing w:before="40" w:after="40"/>
              <w:rPr>
                <w:rFonts w:cs="Arial"/>
                <w:sz w:val="16"/>
                <w:szCs w:val="16"/>
              </w:rPr>
            </w:pPr>
            <w:r w:rsidRPr="00D257D0">
              <w:rPr>
                <w:rFonts w:cs="Arial"/>
                <w:sz w:val="16"/>
                <w:szCs w:val="16"/>
              </w:rPr>
              <w:t>Closed</w:t>
            </w:r>
          </w:p>
        </w:tc>
        <w:tc>
          <w:tcPr>
            <w:tcW w:w="1980" w:type="dxa"/>
            <w:shd w:val="clear" w:color="auto" w:fill="auto"/>
          </w:tcPr>
          <w:p w:rsidR="005B4013" w:rsidRPr="00D257D0" w:rsidRDefault="004E7B53" w:rsidP="004E7B53">
            <w:pPr>
              <w:pStyle w:val="CommentText"/>
              <w:spacing w:before="40" w:after="40"/>
              <w:rPr>
                <w:rFonts w:cs="Arial"/>
                <w:sz w:val="16"/>
                <w:szCs w:val="16"/>
              </w:rPr>
            </w:pPr>
            <w:r w:rsidRPr="00D257D0">
              <w:rPr>
                <w:rFonts w:cs="Arial"/>
                <w:sz w:val="16"/>
                <w:szCs w:val="16"/>
              </w:rPr>
              <w:t xml:space="preserve">19Jan2015:  Shall be handled during API spec. </w:t>
            </w:r>
          </w:p>
        </w:tc>
      </w:tr>
      <w:tr w:rsidR="002512D9" w:rsidRPr="00D257D0" w:rsidTr="002512D9">
        <w:trPr>
          <w:trHeight w:val="350"/>
        </w:trPr>
        <w:tc>
          <w:tcPr>
            <w:tcW w:w="1080" w:type="dxa"/>
            <w:shd w:val="clear" w:color="auto" w:fill="auto"/>
          </w:tcPr>
          <w:p w:rsidR="00921FBA" w:rsidRPr="00D257D0" w:rsidRDefault="00921FBA" w:rsidP="008134C3">
            <w:pPr>
              <w:spacing w:before="40" w:after="40"/>
              <w:rPr>
                <w:sz w:val="16"/>
                <w:szCs w:val="16"/>
              </w:rPr>
            </w:pPr>
            <w:r w:rsidRPr="00D257D0">
              <w:rPr>
                <w:sz w:val="16"/>
                <w:szCs w:val="16"/>
              </w:rPr>
              <w:t>NMS.OI.021</w:t>
            </w:r>
          </w:p>
          <w:p w:rsidR="00921FBA" w:rsidRPr="00D257D0" w:rsidRDefault="00921FBA" w:rsidP="008134C3">
            <w:pPr>
              <w:spacing w:before="40" w:after="40"/>
              <w:rPr>
                <w:sz w:val="16"/>
                <w:szCs w:val="16"/>
              </w:rPr>
            </w:pPr>
            <w:r w:rsidRPr="00D257D0">
              <w:rPr>
                <w:sz w:val="18"/>
              </w:rPr>
              <w:t>(16-dec-14)</w:t>
            </w:r>
          </w:p>
        </w:tc>
        <w:tc>
          <w:tcPr>
            <w:tcW w:w="2790" w:type="dxa"/>
            <w:shd w:val="clear" w:color="auto" w:fill="auto"/>
          </w:tcPr>
          <w:p w:rsidR="00921FBA" w:rsidRPr="00D257D0" w:rsidRDefault="00921FBA" w:rsidP="008134C3">
            <w:pPr>
              <w:spacing w:before="40" w:after="40"/>
              <w:rPr>
                <w:sz w:val="16"/>
                <w:szCs w:val="16"/>
              </w:rPr>
            </w:pPr>
            <w:r w:rsidRPr="00D257D0">
              <w:rPr>
                <w:sz w:val="16"/>
                <w:szCs w:val="16"/>
              </w:rPr>
              <w:t xml:space="preserve">Is there any notion of “verified location” now given that location shall be uploaded by CSV upload? </w:t>
            </w:r>
          </w:p>
        </w:tc>
        <w:tc>
          <w:tcPr>
            <w:tcW w:w="1530" w:type="dxa"/>
            <w:shd w:val="clear" w:color="auto" w:fill="auto"/>
          </w:tcPr>
          <w:p w:rsidR="00921FBA" w:rsidRPr="00D257D0" w:rsidRDefault="00830B93" w:rsidP="008134C3">
            <w:pPr>
              <w:spacing w:before="40" w:after="40"/>
              <w:rPr>
                <w:rFonts w:cs="Arial"/>
                <w:sz w:val="18"/>
              </w:rPr>
            </w:pPr>
            <w:r w:rsidRPr="00D257D0">
              <w:rPr>
                <w:rFonts w:cs="Arial"/>
                <w:sz w:val="18"/>
                <w:szCs w:val="18"/>
              </w:rPr>
              <w:t>NMS.GEN.FLW.003</w:t>
            </w:r>
          </w:p>
        </w:tc>
        <w:tc>
          <w:tcPr>
            <w:tcW w:w="630" w:type="dxa"/>
            <w:shd w:val="clear" w:color="auto" w:fill="auto"/>
          </w:tcPr>
          <w:p w:rsidR="00921FBA" w:rsidRPr="00D257D0" w:rsidRDefault="00921FBA" w:rsidP="008134C3">
            <w:pPr>
              <w:spacing w:before="40" w:after="40"/>
              <w:rPr>
                <w:b/>
                <w:sz w:val="16"/>
                <w:szCs w:val="16"/>
              </w:rPr>
            </w:pPr>
            <w:r w:rsidRPr="00D257D0">
              <w:rPr>
                <w:b/>
                <w:sz w:val="16"/>
                <w:szCs w:val="16"/>
              </w:rPr>
              <w:t>Major</w:t>
            </w:r>
          </w:p>
        </w:tc>
        <w:tc>
          <w:tcPr>
            <w:tcW w:w="810" w:type="dxa"/>
            <w:shd w:val="clear" w:color="auto" w:fill="auto"/>
          </w:tcPr>
          <w:p w:rsidR="00921FBA" w:rsidRPr="00D257D0" w:rsidRDefault="00921FBA" w:rsidP="008134C3">
            <w:pPr>
              <w:spacing w:before="40" w:after="40"/>
              <w:rPr>
                <w:sz w:val="16"/>
                <w:szCs w:val="16"/>
              </w:rPr>
            </w:pPr>
            <w:r w:rsidRPr="00D257D0">
              <w:rPr>
                <w:sz w:val="16"/>
                <w:szCs w:val="16"/>
              </w:rPr>
              <w:t>BBCMA/ GF</w:t>
            </w:r>
          </w:p>
        </w:tc>
        <w:tc>
          <w:tcPr>
            <w:tcW w:w="720" w:type="dxa"/>
            <w:shd w:val="clear" w:color="auto" w:fill="92D050"/>
          </w:tcPr>
          <w:p w:rsidR="00921FBA" w:rsidRPr="00D257D0" w:rsidRDefault="007D7B6D" w:rsidP="008134C3">
            <w:pPr>
              <w:pStyle w:val="CommentText"/>
              <w:spacing w:before="40" w:after="40"/>
              <w:rPr>
                <w:rFonts w:cs="Arial"/>
                <w:sz w:val="16"/>
                <w:szCs w:val="16"/>
              </w:rPr>
            </w:pPr>
            <w:r w:rsidRPr="00D257D0">
              <w:rPr>
                <w:rFonts w:cs="Arial"/>
                <w:sz w:val="16"/>
                <w:szCs w:val="16"/>
              </w:rPr>
              <w:t>Closed</w:t>
            </w:r>
          </w:p>
        </w:tc>
        <w:tc>
          <w:tcPr>
            <w:tcW w:w="1980" w:type="dxa"/>
            <w:shd w:val="clear" w:color="auto" w:fill="auto"/>
          </w:tcPr>
          <w:p w:rsidR="00921FBA" w:rsidRPr="00D257D0" w:rsidRDefault="007D7B6D" w:rsidP="007D7B6D">
            <w:pPr>
              <w:pStyle w:val="CommentText"/>
              <w:spacing w:before="40" w:after="40"/>
              <w:rPr>
                <w:rFonts w:cs="Arial"/>
                <w:sz w:val="16"/>
                <w:szCs w:val="16"/>
              </w:rPr>
            </w:pPr>
            <w:r w:rsidRPr="00D257D0">
              <w:rPr>
                <w:rFonts w:cs="Arial"/>
                <w:sz w:val="16"/>
                <w:szCs w:val="16"/>
              </w:rPr>
              <w:t xml:space="preserve">19Jan2015: Not relevant. </w:t>
            </w:r>
          </w:p>
        </w:tc>
      </w:tr>
      <w:tr w:rsidR="002512D9" w:rsidRPr="00D257D0" w:rsidTr="002512D9">
        <w:trPr>
          <w:trHeight w:val="350"/>
        </w:trPr>
        <w:tc>
          <w:tcPr>
            <w:tcW w:w="1080" w:type="dxa"/>
            <w:shd w:val="clear" w:color="auto" w:fill="auto"/>
          </w:tcPr>
          <w:p w:rsidR="00C607E2" w:rsidRPr="00D257D0" w:rsidRDefault="00C607E2" w:rsidP="00C607E2">
            <w:pPr>
              <w:spacing w:before="40" w:after="40"/>
              <w:rPr>
                <w:sz w:val="16"/>
                <w:szCs w:val="16"/>
              </w:rPr>
            </w:pPr>
            <w:r w:rsidRPr="00D257D0">
              <w:rPr>
                <w:sz w:val="16"/>
                <w:szCs w:val="16"/>
              </w:rPr>
              <w:t>NMS.OI.022</w:t>
            </w:r>
          </w:p>
          <w:p w:rsidR="00C607E2" w:rsidRPr="00D257D0" w:rsidRDefault="00C607E2" w:rsidP="00C607E2">
            <w:pPr>
              <w:spacing w:before="40" w:after="40"/>
              <w:rPr>
                <w:sz w:val="16"/>
                <w:szCs w:val="16"/>
              </w:rPr>
            </w:pPr>
            <w:r w:rsidRPr="00D257D0">
              <w:rPr>
                <w:sz w:val="18"/>
              </w:rPr>
              <w:t>(16-dec-14)</w:t>
            </w:r>
          </w:p>
        </w:tc>
        <w:tc>
          <w:tcPr>
            <w:tcW w:w="2790" w:type="dxa"/>
            <w:shd w:val="clear" w:color="auto" w:fill="auto"/>
          </w:tcPr>
          <w:p w:rsidR="00C607E2" w:rsidRPr="00D257D0" w:rsidRDefault="00C607E2" w:rsidP="008134C3">
            <w:pPr>
              <w:spacing w:before="40" w:after="40"/>
              <w:rPr>
                <w:sz w:val="16"/>
                <w:szCs w:val="16"/>
              </w:rPr>
            </w:pPr>
            <w:r w:rsidRPr="00D257D0">
              <w:rPr>
                <w:sz w:val="16"/>
                <w:szCs w:val="16"/>
              </w:rPr>
              <w:t>What is average call duration of MA?</w:t>
            </w:r>
          </w:p>
        </w:tc>
        <w:tc>
          <w:tcPr>
            <w:tcW w:w="1530" w:type="dxa"/>
            <w:shd w:val="clear" w:color="auto" w:fill="auto"/>
          </w:tcPr>
          <w:p w:rsidR="00C607E2" w:rsidRPr="00D257D0" w:rsidRDefault="00C607E2" w:rsidP="008134C3">
            <w:pPr>
              <w:spacing w:before="40" w:after="40"/>
              <w:rPr>
                <w:rFonts w:cs="Arial"/>
                <w:sz w:val="18"/>
              </w:rPr>
            </w:pPr>
            <w:r w:rsidRPr="00D257D0">
              <w:rPr>
                <w:rFonts w:cs="Arial"/>
                <w:sz w:val="18"/>
              </w:rPr>
              <w:t>NMS.MA.SCALE.002</w:t>
            </w:r>
          </w:p>
        </w:tc>
        <w:tc>
          <w:tcPr>
            <w:tcW w:w="630" w:type="dxa"/>
            <w:shd w:val="clear" w:color="auto" w:fill="auto"/>
          </w:tcPr>
          <w:p w:rsidR="00C607E2" w:rsidRPr="00D257D0" w:rsidRDefault="00C607E2" w:rsidP="008134C3">
            <w:pPr>
              <w:spacing w:before="40" w:after="40"/>
              <w:rPr>
                <w:b/>
                <w:sz w:val="16"/>
                <w:szCs w:val="16"/>
              </w:rPr>
            </w:pPr>
            <w:r w:rsidRPr="00D257D0">
              <w:rPr>
                <w:b/>
                <w:sz w:val="16"/>
                <w:szCs w:val="16"/>
              </w:rPr>
              <w:t>Major</w:t>
            </w:r>
          </w:p>
        </w:tc>
        <w:tc>
          <w:tcPr>
            <w:tcW w:w="810" w:type="dxa"/>
            <w:shd w:val="clear" w:color="auto" w:fill="auto"/>
          </w:tcPr>
          <w:p w:rsidR="00C607E2" w:rsidRPr="00D257D0" w:rsidRDefault="00C607E2" w:rsidP="008134C3">
            <w:pPr>
              <w:spacing w:before="40" w:after="40"/>
              <w:rPr>
                <w:sz w:val="16"/>
                <w:szCs w:val="16"/>
              </w:rPr>
            </w:pPr>
            <w:r w:rsidRPr="00D257D0">
              <w:rPr>
                <w:sz w:val="16"/>
                <w:szCs w:val="16"/>
              </w:rPr>
              <w:t>BBCMA/ GF</w:t>
            </w:r>
          </w:p>
        </w:tc>
        <w:tc>
          <w:tcPr>
            <w:tcW w:w="720" w:type="dxa"/>
            <w:shd w:val="clear" w:color="auto" w:fill="92D050"/>
          </w:tcPr>
          <w:p w:rsidR="00C607E2" w:rsidRPr="00D257D0" w:rsidRDefault="00230E0E" w:rsidP="008134C3">
            <w:pPr>
              <w:pStyle w:val="CommentText"/>
              <w:spacing w:before="40" w:after="40"/>
              <w:rPr>
                <w:rFonts w:cs="Arial"/>
                <w:sz w:val="16"/>
                <w:szCs w:val="16"/>
              </w:rPr>
            </w:pPr>
            <w:r w:rsidRPr="00D257D0">
              <w:rPr>
                <w:rFonts w:cs="Arial"/>
                <w:sz w:val="16"/>
                <w:szCs w:val="16"/>
              </w:rPr>
              <w:t>Closed</w:t>
            </w:r>
          </w:p>
        </w:tc>
        <w:tc>
          <w:tcPr>
            <w:tcW w:w="1980" w:type="dxa"/>
            <w:shd w:val="clear" w:color="auto" w:fill="auto"/>
          </w:tcPr>
          <w:p w:rsidR="00C607E2" w:rsidRPr="00D257D0" w:rsidRDefault="00230E0E" w:rsidP="008134C3">
            <w:pPr>
              <w:pStyle w:val="CommentText"/>
              <w:spacing w:before="40" w:after="40"/>
              <w:rPr>
                <w:rFonts w:cs="Arial"/>
                <w:sz w:val="16"/>
                <w:szCs w:val="16"/>
              </w:rPr>
            </w:pPr>
            <w:r w:rsidRPr="00D257D0">
              <w:rPr>
                <w:rFonts w:cs="Arial"/>
                <w:sz w:val="16"/>
                <w:szCs w:val="16"/>
              </w:rPr>
              <w:t>Shall be handled in design phase.</w:t>
            </w:r>
          </w:p>
        </w:tc>
      </w:tr>
      <w:tr w:rsidR="002512D9" w:rsidRPr="00D257D0" w:rsidTr="002512D9">
        <w:trPr>
          <w:trHeight w:val="350"/>
        </w:trPr>
        <w:tc>
          <w:tcPr>
            <w:tcW w:w="1080" w:type="dxa"/>
            <w:shd w:val="clear" w:color="auto" w:fill="auto"/>
          </w:tcPr>
          <w:p w:rsidR="00880E94" w:rsidRPr="00D257D0" w:rsidRDefault="00880E94" w:rsidP="00ED3F3A">
            <w:pPr>
              <w:spacing w:before="40" w:after="40"/>
              <w:rPr>
                <w:sz w:val="16"/>
                <w:szCs w:val="16"/>
              </w:rPr>
            </w:pPr>
            <w:r w:rsidRPr="00D257D0">
              <w:rPr>
                <w:sz w:val="16"/>
                <w:szCs w:val="16"/>
              </w:rPr>
              <w:t>NMS.OI.023</w:t>
            </w:r>
          </w:p>
          <w:p w:rsidR="00880E94" w:rsidRPr="00D257D0" w:rsidRDefault="00880E94" w:rsidP="00ED3F3A">
            <w:pPr>
              <w:spacing w:before="40" w:after="40"/>
              <w:rPr>
                <w:sz w:val="16"/>
                <w:szCs w:val="16"/>
              </w:rPr>
            </w:pPr>
            <w:r w:rsidRPr="00D257D0">
              <w:rPr>
                <w:sz w:val="18"/>
              </w:rPr>
              <w:t>(16-dec-14)</w:t>
            </w:r>
          </w:p>
        </w:tc>
        <w:tc>
          <w:tcPr>
            <w:tcW w:w="2790" w:type="dxa"/>
            <w:shd w:val="clear" w:color="auto" w:fill="auto"/>
          </w:tcPr>
          <w:p w:rsidR="00880E94" w:rsidRPr="00D257D0" w:rsidRDefault="00880E94" w:rsidP="008134C3">
            <w:pPr>
              <w:spacing w:before="40" w:after="40"/>
              <w:rPr>
                <w:sz w:val="16"/>
                <w:szCs w:val="16"/>
              </w:rPr>
            </w:pPr>
            <w:r w:rsidRPr="00D257D0">
              <w:rPr>
                <w:sz w:val="16"/>
                <w:szCs w:val="16"/>
              </w:rPr>
              <w:t>What is the relevance and purpose of Kilkari help request report?</w:t>
            </w:r>
          </w:p>
        </w:tc>
        <w:tc>
          <w:tcPr>
            <w:tcW w:w="1530" w:type="dxa"/>
            <w:shd w:val="clear" w:color="auto" w:fill="auto"/>
          </w:tcPr>
          <w:p w:rsidR="00880E94" w:rsidRPr="00D257D0" w:rsidRDefault="00880E94" w:rsidP="008134C3">
            <w:pPr>
              <w:spacing w:before="40" w:after="40"/>
              <w:rPr>
                <w:rFonts w:cs="Arial"/>
                <w:sz w:val="18"/>
              </w:rPr>
            </w:pPr>
            <w:r w:rsidRPr="00D257D0">
              <w:rPr>
                <w:rFonts w:cs="Arial"/>
                <w:sz w:val="18"/>
              </w:rPr>
              <w:t xml:space="preserve">Sec </w:t>
            </w:r>
            <w:r w:rsidR="00C47C36">
              <w:fldChar w:fldCharType="begin"/>
            </w:r>
            <w:r w:rsidR="00C47C36">
              <w:instrText xml:space="preserve"> REF _Ref406710420 \r \h  \* MERGEFORMAT </w:instrText>
            </w:r>
            <w:r w:rsidR="00C47C36">
              <w:fldChar w:fldCharType="separate"/>
            </w:r>
            <w:r w:rsidRPr="00D257D0">
              <w:rPr>
                <w:rFonts w:cs="Arial"/>
                <w:sz w:val="18"/>
              </w:rPr>
              <w:t>8.4.2</w:t>
            </w:r>
            <w:r w:rsidR="00C47C36">
              <w:fldChar w:fldCharType="end"/>
            </w:r>
          </w:p>
        </w:tc>
        <w:tc>
          <w:tcPr>
            <w:tcW w:w="630" w:type="dxa"/>
            <w:shd w:val="clear" w:color="auto" w:fill="auto"/>
          </w:tcPr>
          <w:p w:rsidR="00880E94" w:rsidRPr="00D257D0" w:rsidRDefault="00880E94" w:rsidP="00ED3F3A">
            <w:pPr>
              <w:spacing w:before="40" w:after="40"/>
              <w:rPr>
                <w:b/>
                <w:sz w:val="16"/>
                <w:szCs w:val="16"/>
              </w:rPr>
            </w:pPr>
            <w:r w:rsidRPr="00D257D0">
              <w:rPr>
                <w:b/>
                <w:sz w:val="16"/>
                <w:szCs w:val="16"/>
              </w:rPr>
              <w:t>Major</w:t>
            </w:r>
          </w:p>
        </w:tc>
        <w:tc>
          <w:tcPr>
            <w:tcW w:w="810" w:type="dxa"/>
            <w:shd w:val="clear" w:color="auto" w:fill="auto"/>
          </w:tcPr>
          <w:p w:rsidR="00880E94" w:rsidRPr="00D257D0" w:rsidRDefault="00880E94" w:rsidP="00ED3F3A">
            <w:pPr>
              <w:spacing w:before="40" w:after="40"/>
              <w:rPr>
                <w:sz w:val="16"/>
                <w:szCs w:val="16"/>
              </w:rPr>
            </w:pPr>
            <w:r w:rsidRPr="00D257D0">
              <w:rPr>
                <w:sz w:val="16"/>
                <w:szCs w:val="16"/>
              </w:rPr>
              <w:t>BBCMA/ GF</w:t>
            </w:r>
          </w:p>
        </w:tc>
        <w:tc>
          <w:tcPr>
            <w:tcW w:w="720" w:type="dxa"/>
            <w:shd w:val="clear" w:color="auto" w:fill="92D050"/>
          </w:tcPr>
          <w:p w:rsidR="00880E94" w:rsidRPr="00D257D0" w:rsidRDefault="00880E94" w:rsidP="00ED3F3A">
            <w:pPr>
              <w:pStyle w:val="CommentText"/>
              <w:spacing w:before="40" w:after="40"/>
              <w:rPr>
                <w:rFonts w:cs="Arial"/>
                <w:sz w:val="16"/>
                <w:szCs w:val="16"/>
              </w:rPr>
            </w:pPr>
            <w:r w:rsidRPr="00D257D0">
              <w:rPr>
                <w:rFonts w:cs="Arial"/>
                <w:sz w:val="16"/>
                <w:szCs w:val="16"/>
              </w:rPr>
              <w:t>Closed</w:t>
            </w:r>
          </w:p>
        </w:tc>
        <w:tc>
          <w:tcPr>
            <w:tcW w:w="1980" w:type="dxa"/>
            <w:shd w:val="clear" w:color="auto" w:fill="auto"/>
          </w:tcPr>
          <w:p w:rsidR="00880E94" w:rsidRPr="00D257D0" w:rsidRDefault="00880E94" w:rsidP="00ED3F3A">
            <w:pPr>
              <w:pStyle w:val="CommentText"/>
              <w:spacing w:before="40" w:after="40"/>
              <w:rPr>
                <w:rFonts w:cs="Arial"/>
                <w:sz w:val="16"/>
                <w:szCs w:val="16"/>
              </w:rPr>
            </w:pPr>
            <w:r w:rsidRPr="00D257D0">
              <w:rPr>
                <w:rFonts w:cs="Arial"/>
                <w:sz w:val="16"/>
                <w:szCs w:val="16"/>
              </w:rPr>
              <w:t xml:space="preserve">19Jan2015: Not relevant. </w:t>
            </w:r>
          </w:p>
        </w:tc>
      </w:tr>
      <w:tr w:rsidR="002512D9" w:rsidRPr="00D257D0" w:rsidTr="002512D9">
        <w:trPr>
          <w:trHeight w:val="350"/>
        </w:trPr>
        <w:tc>
          <w:tcPr>
            <w:tcW w:w="1080" w:type="dxa"/>
            <w:shd w:val="clear" w:color="auto" w:fill="auto"/>
          </w:tcPr>
          <w:p w:rsidR="004B6CBF" w:rsidRPr="00D257D0" w:rsidRDefault="004B6CBF" w:rsidP="007C1BF0">
            <w:pPr>
              <w:spacing w:before="40" w:after="40"/>
              <w:rPr>
                <w:sz w:val="16"/>
                <w:szCs w:val="16"/>
              </w:rPr>
            </w:pPr>
            <w:r w:rsidRPr="00D257D0">
              <w:rPr>
                <w:sz w:val="16"/>
                <w:szCs w:val="16"/>
              </w:rPr>
              <w:t>NMS.OI.024</w:t>
            </w:r>
          </w:p>
          <w:p w:rsidR="004B6CBF" w:rsidRPr="00D257D0" w:rsidRDefault="004B6CBF" w:rsidP="0022620C">
            <w:pPr>
              <w:spacing w:before="40" w:after="40"/>
              <w:rPr>
                <w:sz w:val="16"/>
                <w:szCs w:val="16"/>
              </w:rPr>
            </w:pPr>
            <w:r w:rsidRPr="00D257D0">
              <w:rPr>
                <w:sz w:val="18"/>
              </w:rPr>
              <w:t>(19-Jan-15)</w:t>
            </w:r>
          </w:p>
        </w:tc>
        <w:tc>
          <w:tcPr>
            <w:tcW w:w="2790" w:type="dxa"/>
            <w:shd w:val="clear" w:color="auto" w:fill="auto"/>
          </w:tcPr>
          <w:p w:rsidR="004B6CBF" w:rsidRPr="00D257D0" w:rsidRDefault="004B6CBF" w:rsidP="00DA6212">
            <w:pPr>
              <w:spacing w:before="40" w:after="40"/>
              <w:rPr>
                <w:sz w:val="16"/>
                <w:szCs w:val="16"/>
              </w:rPr>
            </w:pPr>
            <w:r w:rsidRPr="00D257D0">
              <w:rPr>
                <w:sz w:val="16"/>
                <w:szCs w:val="16"/>
              </w:rPr>
              <w:t>How to clear/archive old data from system.</w:t>
            </w:r>
          </w:p>
        </w:tc>
        <w:tc>
          <w:tcPr>
            <w:tcW w:w="1530" w:type="dxa"/>
            <w:shd w:val="clear" w:color="auto" w:fill="auto"/>
          </w:tcPr>
          <w:p w:rsidR="004B6CBF" w:rsidRPr="00D257D0" w:rsidRDefault="004B6CBF" w:rsidP="002717A9">
            <w:pPr>
              <w:spacing w:before="40" w:after="40"/>
              <w:rPr>
                <w:rFonts w:cs="Arial"/>
                <w:sz w:val="18"/>
              </w:rPr>
            </w:pPr>
            <w:r w:rsidRPr="00D257D0">
              <w:rPr>
                <w:rFonts w:cs="Arial"/>
                <w:sz w:val="18"/>
              </w:rPr>
              <w:t xml:space="preserve">Sec </w:t>
            </w:r>
            <w:r w:rsidR="00C47C36">
              <w:fldChar w:fldCharType="begin"/>
            </w:r>
            <w:r w:rsidR="00C47C36">
              <w:instrText xml:space="preserve"> REF _Ref409440786 \r \h  \* MERGEFORMAT </w:instrText>
            </w:r>
            <w:r w:rsidR="00C47C36">
              <w:fldChar w:fldCharType="separate"/>
            </w:r>
            <w:r w:rsidRPr="00D257D0">
              <w:rPr>
                <w:rFonts w:cs="Arial"/>
                <w:sz w:val="18"/>
              </w:rPr>
              <w:t>3.2.3</w:t>
            </w:r>
            <w:r w:rsidR="00C47C36">
              <w:fldChar w:fldCharType="end"/>
            </w:r>
          </w:p>
        </w:tc>
        <w:tc>
          <w:tcPr>
            <w:tcW w:w="630" w:type="dxa"/>
            <w:shd w:val="clear" w:color="auto" w:fill="auto"/>
          </w:tcPr>
          <w:p w:rsidR="004B6CBF" w:rsidRPr="00D257D0" w:rsidRDefault="00FF468B" w:rsidP="00ED3F3A">
            <w:pPr>
              <w:spacing w:before="40" w:after="40"/>
              <w:rPr>
                <w:b/>
                <w:sz w:val="16"/>
                <w:szCs w:val="16"/>
              </w:rPr>
            </w:pPr>
            <w:r w:rsidRPr="00D257D0">
              <w:rPr>
                <w:b/>
                <w:sz w:val="16"/>
                <w:szCs w:val="16"/>
              </w:rPr>
              <w:t>Minor</w:t>
            </w:r>
          </w:p>
        </w:tc>
        <w:tc>
          <w:tcPr>
            <w:tcW w:w="810" w:type="dxa"/>
            <w:shd w:val="clear" w:color="auto" w:fill="auto"/>
          </w:tcPr>
          <w:p w:rsidR="004B6CBF" w:rsidRPr="00D257D0" w:rsidRDefault="004B6CBF" w:rsidP="00ED3F3A">
            <w:pPr>
              <w:spacing w:before="40" w:after="40"/>
              <w:rPr>
                <w:sz w:val="16"/>
                <w:szCs w:val="16"/>
              </w:rPr>
            </w:pPr>
            <w:r w:rsidRPr="00D257D0">
              <w:rPr>
                <w:sz w:val="16"/>
                <w:szCs w:val="16"/>
              </w:rPr>
              <w:t>BBCMA/ GF</w:t>
            </w:r>
          </w:p>
        </w:tc>
        <w:tc>
          <w:tcPr>
            <w:tcW w:w="720" w:type="dxa"/>
            <w:shd w:val="clear" w:color="auto" w:fill="92D050"/>
          </w:tcPr>
          <w:p w:rsidR="004B6CBF" w:rsidRPr="00D257D0" w:rsidRDefault="007456B0" w:rsidP="00ED3F3A">
            <w:pPr>
              <w:pStyle w:val="CommentText"/>
              <w:spacing w:before="40" w:after="40"/>
              <w:rPr>
                <w:rFonts w:cs="Arial"/>
                <w:sz w:val="16"/>
                <w:szCs w:val="16"/>
              </w:rPr>
            </w:pPr>
            <w:r w:rsidRPr="00D257D0">
              <w:rPr>
                <w:rFonts w:cs="Arial"/>
                <w:sz w:val="16"/>
                <w:szCs w:val="16"/>
              </w:rPr>
              <w:t>Closed</w:t>
            </w:r>
          </w:p>
        </w:tc>
        <w:tc>
          <w:tcPr>
            <w:tcW w:w="1980" w:type="dxa"/>
            <w:shd w:val="clear" w:color="auto" w:fill="auto"/>
          </w:tcPr>
          <w:p w:rsidR="004B6CBF" w:rsidRPr="00D257D0" w:rsidRDefault="002457E4" w:rsidP="0051751A">
            <w:pPr>
              <w:pStyle w:val="CommentText"/>
              <w:spacing w:before="40" w:after="40"/>
              <w:rPr>
                <w:rFonts w:cs="Arial"/>
                <w:sz w:val="16"/>
                <w:szCs w:val="16"/>
              </w:rPr>
            </w:pPr>
            <w:r w:rsidRPr="00D257D0">
              <w:rPr>
                <w:rFonts w:cs="Arial"/>
                <w:sz w:val="16"/>
                <w:szCs w:val="16"/>
              </w:rPr>
              <w:t xml:space="preserve">27Jan2015: </w:t>
            </w:r>
            <w:r w:rsidR="0051751A" w:rsidRPr="00D257D0">
              <w:rPr>
                <w:rFonts w:cs="Arial"/>
                <w:sz w:val="16"/>
                <w:szCs w:val="16"/>
              </w:rPr>
              <w:t xml:space="preserve">To be taken up during next revision of this document. </w:t>
            </w:r>
          </w:p>
          <w:p w:rsidR="00747ACD" w:rsidRPr="00D257D0" w:rsidRDefault="007456B0" w:rsidP="00EC3EFD">
            <w:pPr>
              <w:pStyle w:val="CommentText"/>
              <w:spacing w:before="40" w:after="40"/>
              <w:rPr>
                <w:rFonts w:cs="Arial"/>
                <w:sz w:val="16"/>
                <w:szCs w:val="16"/>
              </w:rPr>
            </w:pPr>
            <w:r w:rsidRPr="00D257D0">
              <w:rPr>
                <w:rFonts w:cs="Arial"/>
                <w:sz w:val="16"/>
                <w:szCs w:val="16"/>
              </w:rPr>
              <w:t xml:space="preserve">2Feb2015: </w:t>
            </w:r>
            <w:r w:rsidR="00747ACD" w:rsidRPr="000310C7">
              <w:rPr>
                <w:rFonts w:cs="Arial"/>
                <w:sz w:val="16"/>
                <w:szCs w:val="16"/>
              </w:rPr>
              <w:t>A data deletion policy needs to be established. But all data must be archived for three years.</w:t>
            </w:r>
          </w:p>
          <w:p w:rsidR="00747ACD" w:rsidRPr="00D257D0" w:rsidRDefault="007456B0" w:rsidP="00EC3EFD">
            <w:pPr>
              <w:pStyle w:val="CommentText"/>
              <w:spacing w:before="40" w:after="40"/>
              <w:rPr>
                <w:rFonts w:cs="Arial"/>
                <w:sz w:val="16"/>
                <w:szCs w:val="16"/>
              </w:rPr>
            </w:pPr>
            <w:r w:rsidRPr="00D257D0">
              <w:rPr>
                <w:rFonts w:cs="Arial"/>
                <w:sz w:val="16"/>
                <w:szCs w:val="16"/>
              </w:rPr>
              <w:t xml:space="preserve">Added new section in </w:t>
            </w:r>
            <w:r w:rsidR="00EC3EFD" w:rsidRPr="00D257D0">
              <w:rPr>
                <w:rFonts w:cs="Arial"/>
                <w:sz w:val="16"/>
                <w:szCs w:val="16"/>
              </w:rPr>
              <w:t xml:space="preserve">section </w:t>
            </w:r>
            <w:r w:rsidR="008A1894" w:rsidRPr="00D257D0">
              <w:rPr>
                <w:rFonts w:cs="Arial"/>
                <w:sz w:val="16"/>
                <w:szCs w:val="16"/>
              </w:rPr>
              <w:fldChar w:fldCharType="begin"/>
            </w:r>
            <w:r w:rsidR="00EC3EFD" w:rsidRPr="00D257D0">
              <w:rPr>
                <w:rFonts w:cs="Arial"/>
                <w:sz w:val="16"/>
                <w:szCs w:val="16"/>
              </w:rPr>
              <w:instrText xml:space="preserve"> REF _Ref410734058 \r \h </w:instrText>
            </w:r>
            <w:r w:rsidR="00D82C5F" w:rsidRPr="00D257D0">
              <w:rPr>
                <w:rFonts w:cs="Arial"/>
                <w:sz w:val="16"/>
                <w:szCs w:val="16"/>
              </w:rPr>
              <w:instrText xml:space="preserve"> \* MERGEFORMAT </w:instrText>
            </w:r>
            <w:r w:rsidR="008A1894" w:rsidRPr="00D257D0">
              <w:rPr>
                <w:rFonts w:cs="Arial"/>
                <w:sz w:val="16"/>
                <w:szCs w:val="16"/>
              </w:rPr>
            </w:r>
            <w:r w:rsidR="008A1894" w:rsidRPr="00D257D0">
              <w:rPr>
                <w:rFonts w:cs="Arial"/>
                <w:sz w:val="16"/>
                <w:szCs w:val="16"/>
              </w:rPr>
              <w:fldChar w:fldCharType="separate"/>
            </w:r>
            <w:r w:rsidR="00EC3EFD" w:rsidRPr="00D257D0">
              <w:rPr>
                <w:rFonts w:cs="Arial"/>
                <w:sz w:val="16"/>
                <w:szCs w:val="16"/>
              </w:rPr>
              <w:t>3.2.4</w:t>
            </w:r>
            <w:r w:rsidR="008A1894" w:rsidRPr="00D257D0">
              <w:rPr>
                <w:rFonts w:cs="Arial"/>
                <w:sz w:val="16"/>
                <w:szCs w:val="16"/>
              </w:rPr>
              <w:fldChar w:fldCharType="end"/>
            </w:r>
            <w:r w:rsidRPr="00D257D0">
              <w:rPr>
                <w:rFonts w:cs="Arial"/>
                <w:sz w:val="16"/>
                <w:szCs w:val="16"/>
              </w:rPr>
              <w:t>.</w:t>
            </w:r>
          </w:p>
        </w:tc>
      </w:tr>
      <w:tr w:rsidR="002512D9" w:rsidRPr="00D257D0" w:rsidTr="002512D9">
        <w:trPr>
          <w:trHeight w:val="350"/>
        </w:trPr>
        <w:tc>
          <w:tcPr>
            <w:tcW w:w="1080" w:type="dxa"/>
            <w:shd w:val="clear" w:color="auto" w:fill="auto"/>
          </w:tcPr>
          <w:p w:rsidR="001C5547" w:rsidRPr="00D257D0" w:rsidRDefault="001C5547" w:rsidP="007C1BF0">
            <w:pPr>
              <w:spacing w:before="40" w:after="40"/>
              <w:rPr>
                <w:sz w:val="16"/>
                <w:szCs w:val="16"/>
              </w:rPr>
            </w:pPr>
            <w:r w:rsidRPr="00D257D0">
              <w:rPr>
                <w:sz w:val="16"/>
                <w:szCs w:val="16"/>
              </w:rPr>
              <w:t>NMS.OI.025</w:t>
            </w:r>
          </w:p>
          <w:p w:rsidR="001C5547" w:rsidRPr="00D257D0" w:rsidRDefault="001C5547" w:rsidP="007C1BF0">
            <w:pPr>
              <w:spacing w:before="40" w:after="40"/>
              <w:rPr>
                <w:sz w:val="16"/>
                <w:szCs w:val="16"/>
              </w:rPr>
            </w:pPr>
            <w:r w:rsidRPr="00D257D0">
              <w:rPr>
                <w:sz w:val="18"/>
              </w:rPr>
              <w:t>(19-Jan-15)</w:t>
            </w:r>
          </w:p>
        </w:tc>
        <w:tc>
          <w:tcPr>
            <w:tcW w:w="2790" w:type="dxa"/>
            <w:shd w:val="clear" w:color="auto" w:fill="auto"/>
          </w:tcPr>
          <w:p w:rsidR="001C5547" w:rsidRPr="00D257D0" w:rsidRDefault="001C5547" w:rsidP="001C5547">
            <w:pPr>
              <w:spacing w:before="40" w:after="40"/>
              <w:rPr>
                <w:sz w:val="16"/>
                <w:szCs w:val="16"/>
              </w:rPr>
            </w:pPr>
            <w:r w:rsidRPr="00D257D0">
              <w:rPr>
                <w:sz w:val="16"/>
                <w:szCs w:val="16"/>
              </w:rPr>
              <w:t>Security requirements are not finalized</w:t>
            </w:r>
          </w:p>
        </w:tc>
        <w:tc>
          <w:tcPr>
            <w:tcW w:w="1530" w:type="dxa"/>
            <w:shd w:val="clear" w:color="auto" w:fill="auto"/>
          </w:tcPr>
          <w:p w:rsidR="001C5547" w:rsidRPr="00D257D0" w:rsidRDefault="001C5547" w:rsidP="001C5547">
            <w:pPr>
              <w:spacing w:before="40" w:after="40"/>
              <w:rPr>
                <w:rFonts w:cs="Arial"/>
                <w:sz w:val="18"/>
              </w:rPr>
            </w:pPr>
            <w:r w:rsidRPr="00D257D0">
              <w:rPr>
                <w:rFonts w:cs="Arial"/>
                <w:sz w:val="18"/>
              </w:rPr>
              <w:t xml:space="preserve">Sec </w:t>
            </w:r>
            <w:r w:rsidR="00C47C36">
              <w:fldChar w:fldCharType="begin"/>
            </w:r>
            <w:r w:rsidR="00C47C36">
              <w:instrText xml:space="preserve"> REF _Ref409461121 \r \h  \* MERGEFORMAT </w:instrText>
            </w:r>
            <w:r w:rsidR="00C47C36">
              <w:fldChar w:fldCharType="separate"/>
            </w:r>
            <w:r w:rsidRPr="00D257D0">
              <w:rPr>
                <w:rFonts w:cs="Arial"/>
                <w:sz w:val="18"/>
              </w:rPr>
              <w:t>3.2.2</w:t>
            </w:r>
            <w:r w:rsidR="00C47C36">
              <w:fldChar w:fldCharType="end"/>
            </w:r>
          </w:p>
        </w:tc>
        <w:tc>
          <w:tcPr>
            <w:tcW w:w="630" w:type="dxa"/>
            <w:shd w:val="clear" w:color="auto" w:fill="auto"/>
          </w:tcPr>
          <w:p w:rsidR="001C5547" w:rsidRPr="00D257D0" w:rsidRDefault="001C5547" w:rsidP="00ED3F3A">
            <w:pPr>
              <w:spacing w:before="40" w:after="40"/>
              <w:rPr>
                <w:b/>
                <w:sz w:val="16"/>
                <w:szCs w:val="16"/>
              </w:rPr>
            </w:pPr>
            <w:r w:rsidRPr="00D257D0">
              <w:rPr>
                <w:b/>
                <w:sz w:val="16"/>
                <w:szCs w:val="16"/>
              </w:rPr>
              <w:t>Critical</w:t>
            </w:r>
          </w:p>
        </w:tc>
        <w:tc>
          <w:tcPr>
            <w:tcW w:w="810" w:type="dxa"/>
            <w:shd w:val="clear" w:color="auto" w:fill="auto"/>
          </w:tcPr>
          <w:p w:rsidR="001C5547" w:rsidRPr="00D257D0" w:rsidRDefault="001C5547" w:rsidP="00ED3F3A">
            <w:pPr>
              <w:spacing w:before="40" w:after="40"/>
              <w:rPr>
                <w:sz w:val="16"/>
                <w:szCs w:val="16"/>
              </w:rPr>
            </w:pPr>
            <w:r w:rsidRPr="00D257D0">
              <w:rPr>
                <w:sz w:val="16"/>
                <w:szCs w:val="16"/>
              </w:rPr>
              <w:t>BBCMA/ GF</w:t>
            </w:r>
          </w:p>
        </w:tc>
        <w:tc>
          <w:tcPr>
            <w:tcW w:w="720" w:type="dxa"/>
            <w:shd w:val="clear" w:color="auto" w:fill="92D050"/>
          </w:tcPr>
          <w:p w:rsidR="001C5547" w:rsidRPr="00D257D0" w:rsidRDefault="00C210F6" w:rsidP="00ED3F3A">
            <w:pPr>
              <w:pStyle w:val="CommentText"/>
              <w:spacing w:before="40" w:after="40"/>
              <w:rPr>
                <w:rFonts w:cs="Arial"/>
                <w:sz w:val="16"/>
                <w:szCs w:val="16"/>
              </w:rPr>
            </w:pPr>
            <w:r w:rsidRPr="00D257D0">
              <w:rPr>
                <w:rFonts w:cs="Arial"/>
                <w:sz w:val="16"/>
                <w:szCs w:val="16"/>
              </w:rPr>
              <w:t>Closed</w:t>
            </w:r>
          </w:p>
        </w:tc>
        <w:tc>
          <w:tcPr>
            <w:tcW w:w="1980" w:type="dxa"/>
            <w:shd w:val="clear" w:color="auto" w:fill="auto"/>
          </w:tcPr>
          <w:p w:rsidR="004B56FC" w:rsidRPr="00D257D0" w:rsidRDefault="002457E4" w:rsidP="002457E4">
            <w:pPr>
              <w:pStyle w:val="CommentText"/>
              <w:spacing w:before="40" w:after="40"/>
              <w:rPr>
                <w:rFonts w:cs="Arial"/>
                <w:sz w:val="16"/>
                <w:szCs w:val="16"/>
              </w:rPr>
            </w:pPr>
            <w:r w:rsidRPr="00D257D0">
              <w:rPr>
                <w:rFonts w:cs="Arial"/>
                <w:sz w:val="16"/>
                <w:szCs w:val="16"/>
              </w:rPr>
              <w:t>27Jan2015: Inputs received from Rob/</w:t>
            </w:r>
            <w:proofErr w:type="spellStart"/>
            <w:r w:rsidRPr="00D257D0">
              <w:rPr>
                <w:rFonts w:cs="Arial"/>
                <w:sz w:val="16"/>
                <w:szCs w:val="16"/>
              </w:rPr>
              <w:t>Kamalika</w:t>
            </w:r>
            <w:proofErr w:type="spellEnd"/>
            <w:r w:rsidRPr="00D257D0">
              <w:rPr>
                <w:rFonts w:cs="Arial"/>
                <w:sz w:val="16"/>
                <w:szCs w:val="16"/>
              </w:rPr>
              <w:t xml:space="preserve">. Analysis ongoing. </w:t>
            </w:r>
          </w:p>
          <w:p w:rsidR="001C5547" w:rsidRPr="00D257D0" w:rsidRDefault="004B56FC" w:rsidP="004B56FC">
            <w:pPr>
              <w:pStyle w:val="CommentText"/>
              <w:spacing w:before="40" w:after="40"/>
              <w:rPr>
                <w:rFonts w:cs="Arial"/>
                <w:sz w:val="16"/>
                <w:szCs w:val="16"/>
              </w:rPr>
            </w:pPr>
            <w:r w:rsidRPr="00D257D0">
              <w:rPr>
                <w:rFonts w:cs="Arial"/>
                <w:sz w:val="16"/>
                <w:szCs w:val="16"/>
              </w:rPr>
              <w:t xml:space="preserve">29Jan2015: Discussions held and requirement updated.  </w:t>
            </w:r>
          </w:p>
        </w:tc>
      </w:tr>
      <w:tr w:rsidR="002512D9" w:rsidRPr="00D257D0" w:rsidTr="002512D9">
        <w:trPr>
          <w:trHeight w:val="350"/>
        </w:trPr>
        <w:tc>
          <w:tcPr>
            <w:tcW w:w="1080" w:type="dxa"/>
            <w:shd w:val="clear" w:color="auto" w:fill="auto"/>
          </w:tcPr>
          <w:p w:rsidR="00B15FA1" w:rsidRPr="00D257D0" w:rsidRDefault="00B15FA1" w:rsidP="007C1BF0">
            <w:pPr>
              <w:spacing w:before="40" w:after="40"/>
              <w:rPr>
                <w:sz w:val="16"/>
                <w:szCs w:val="16"/>
              </w:rPr>
            </w:pPr>
            <w:r w:rsidRPr="00D257D0">
              <w:rPr>
                <w:sz w:val="16"/>
                <w:szCs w:val="16"/>
              </w:rPr>
              <w:t>NMS.OI.026</w:t>
            </w:r>
          </w:p>
          <w:p w:rsidR="00B15FA1" w:rsidRPr="00D257D0" w:rsidRDefault="00B15FA1" w:rsidP="007C1BF0">
            <w:pPr>
              <w:spacing w:before="40" w:after="40"/>
              <w:rPr>
                <w:sz w:val="16"/>
                <w:szCs w:val="16"/>
              </w:rPr>
            </w:pPr>
            <w:r w:rsidRPr="00D257D0">
              <w:rPr>
                <w:sz w:val="18"/>
              </w:rPr>
              <w:t>(19-Jan-15)</w:t>
            </w:r>
          </w:p>
        </w:tc>
        <w:tc>
          <w:tcPr>
            <w:tcW w:w="2790" w:type="dxa"/>
            <w:shd w:val="clear" w:color="auto" w:fill="auto"/>
          </w:tcPr>
          <w:p w:rsidR="00B15FA1" w:rsidRPr="00D257D0" w:rsidRDefault="00B15FA1" w:rsidP="001C5547">
            <w:pPr>
              <w:spacing w:before="40" w:after="40"/>
              <w:rPr>
                <w:sz w:val="16"/>
                <w:szCs w:val="16"/>
              </w:rPr>
            </w:pPr>
            <w:r w:rsidRPr="00D257D0">
              <w:rPr>
                <w:sz w:val="16"/>
                <w:szCs w:val="16"/>
              </w:rPr>
              <w:t>VPN access for debugging purpose</w:t>
            </w:r>
          </w:p>
        </w:tc>
        <w:tc>
          <w:tcPr>
            <w:tcW w:w="1530" w:type="dxa"/>
            <w:shd w:val="clear" w:color="auto" w:fill="auto"/>
          </w:tcPr>
          <w:p w:rsidR="00B15FA1" w:rsidRPr="00D257D0" w:rsidRDefault="00B15FA1" w:rsidP="001C5547">
            <w:pPr>
              <w:spacing w:before="40" w:after="40"/>
              <w:rPr>
                <w:rFonts w:cs="Arial"/>
                <w:sz w:val="18"/>
              </w:rPr>
            </w:pPr>
            <w:r w:rsidRPr="00D257D0">
              <w:rPr>
                <w:rFonts w:cs="Arial"/>
                <w:sz w:val="18"/>
              </w:rPr>
              <w:t xml:space="preserve">Sec </w:t>
            </w:r>
            <w:r w:rsidR="00C47C36">
              <w:fldChar w:fldCharType="begin"/>
            </w:r>
            <w:r w:rsidR="00C47C36">
              <w:instrText xml:space="preserve"> REF _Ref409461121 \r \h  \* MERGEFORMAT </w:instrText>
            </w:r>
            <w:r w:rsidR="00C47C36">
              <w:fldChar w:fldCharType="separate"/>
            </w:r>
            <w:r w:rsidRPr="00D257D0">
              <w:rPr>
                <w:rFonts w:cs="Arial"/>
                <w:sz w:val="18"/>
              </w:rPr>
              <w:t>3.2.2</w:t>
            </w:r>
            <w:r w:rsidR="00C47C36">
              <w:fldChar w:fldCharType="end"/>
            </w:r>
          </w:p>
        </w:tc>
        <w:tc>
          <w:tcPr>
            <w:tcW w:w="630" w:type="dxa"/>
            <w:shd w:val="clear" w:color="auto" w:fill="auto"/>
          </w:tcPr>
          <w:p w:rsidR="00B15FA1" w:rsidRPr="00D257D0" w:rsidRDefault="00B15FA1" w:rsidP="00ED3F3A">
            <w:pPr>
              <w:spacing w:before="40" w:after="40"/>
              <w:rPr>
                <w:b/>
                <w:sz w:val="16"/>
                <w:szCs w:val="16"/>
              </w:rPr>
            </w:pPr>
            <w:r w:rsidRPr="00D257D0">
              <w:rPr>
                <w:b/>
                <w:sz w:val="16"/>
                <w:szCs w:val="16"/>
              </w:rPr>
              <w:t>Major</w:t>
            </w:r>
          </w:p>
        </w:tc>
        <w:tc>
          <w:tcPr>
            <w:tcW w:w="810" w:type="dxa"/>
            <w:shd w:val="clear" w:color="auto" w:fill="auto"/>
          </w:tcPr>
          <w:p w:rsidR="00B15FA1" w:rsidRPr="00D257D0" w:rsidRDefault="00B15FA1" w:rsidP="00ED3F3A">
            <w:pPr>
              <w:spacing w:before="40" w:after="40"/>
              <w:rPr>
                <w:sz w:val="16"/>
                <w:szCs w:val="16"/>
              </w:rPr>
            </w:pPr>
            <w:r w:rsidRPr="00D257D0">
              <w:rPr>
                <w:sz w:val="16"/>
                <w:szCs w:val="16"/>
              </w:rPr>
              <w:t>BBCMA/ GF</w:t>
            </w:r>
          </w:p>
        </w:tc>
        <w:tc>
          <w:tcPr>
            <w:tcW w:w="720" w:type="dxa"/>
            <w:shd w:val="clear" w:color="auto" w:fill="92D050"/>
          </w:tcPr>
          <w:p w:rsidR="00B15FA1" w:rsidRPr="00D257D0" w:rsidRDefault="0085041E" w:rsidP="00ED3F3A">
            <w:pPr>
              <w:pStyle w:val="CommentText"/>
              <w:spacing w:before="40" w:after="40"/>
              <w:rPr>
                <w:rFonts w:cs="Arial"/>
                <w:sz w:val="16"/>
                <w:szCs w:val="16"/>
              </w:rPr>
            </w:pPr>
            <w:r w:rsidRPr="00D257D0">
              <w:rPr>
                <w:rFonts w:cs="Arial"/>
                <w:sz w:val="16"/>
                <w:szCs w:val="16"/>
              </w:rPr>
              <w:t>Closed</w:t>
            </w:r>
          </w:p>
        </w:tc>
        <w:tc>
          <w:tcPr>
            <w:tcW w:w="1980" w:type="dxa"/>
            <w:shd w:val="clear" w:color="auto" w:fill="auto"/>
          </w:tcPr>
          <w:p w:rsidR="00B15FA1" w:rsidRPr="00D257D0" w:rsidRDefault="00E31C3A" w:rsidP="0085041E">
            <w:pPr>
              <w:pStyle w:val="CommentText"/>
              <w:spacing w:before="40" w:after="40"/>
              <w:rPr>
                <w:rFonts w:cs="Arial"/>
                <w:sz w:val="16"/>
                <w:szCs w:val="16"/>
              </w:rPr>
            </w:pPr>
            <w:r w:rsidRPr="00D257D0">
              <w:rPr>
                <w:rFonts w:cs="Arial"/>
                <w:sz w:val="16"/>
                <w:szCs w:val="16"/>
              </w:rPr>
              <w:t xml:space="preserve">27Jan2015: </w:t>
            </w:r>
            <w:r w:rsidR="0085041E" w:rsidRPr="00D257D0">
              <w:rPr>
                <w:rFonts w:cs="Arial"/>
                <w:sz w:val="16"/>
                <w:szCs w:val="16"/>
              </w:rPr>
              <w:t>VPN access shall be available as confirmed by PWC.</w:t>
            </w:r>
            <w:r w:rsidRPr="00D257D0">
              <w:rPr>
                <w:rFonts w:cs="Arial"/>
                <w:sz w:val="16"/>
                <w:szCs w:val="16"/>
              </w:rPr>
              <w:t xml:space="preserve"> </w:t>
            </w:r>
          </w:p>
        </w:tc>
      </w:tr>
    </w:tbl>
    <w:p w:rsidR="000A6E30" w:rsidRPr="00D257D0" w:rsidRDefault="000A6E30" w:rsidP="003237A9">
      <w:pPr>
        <w:pStyle w:val="Heading2"/>
      </w:pPr>
      <w:bookmarkStart w:id="87" w:name="_Toc413664812"/>
      <w:r w:rsidRPr="00D257D0">
        <w:t xml:space="preserve">Action </w:t>
      </w:r>
      <w:r w:rsidR="0037146D" w:rsidRPr="00D257D0">
        <w:t>Points (AP)</w:t>
      </w:r>
      <w:bookmarkEnd w:id="87"/>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242"/>
        <w:gridCol w:w="3636"/>
        <w:gridCol w:w="900"/>
        <w:gridCol w:w="720"/>
        <w:gridCol w:w="3060"/>
      </w:tblGrid>
      <w:tr w:rsidR="002512D9" w:rsidRPr="00D257D0" w:rsidTr="002512D9">
        <w:tc>
          <w:tcPr>
            <w:tcW w:w="1242" w:type="dxa"/>
            <w:shd w:val="clear" w:color="auto" w:fill="D9D9D9" w:themeFill="background1" w:themeFillShade="D9"/>
          </w:tcPr>
          <w:p w:rsidR="00D018D6" w:rsidRPr="00D257D0" w:rsidRDefault="00D018D6" w:rsidP="003A7443">
            <w:pPr>
              <w:pStyle w:val="CommentText"/>
              <w:spacing w:before="60" w:after="60"/>
              <w:rPr>
                <w:rFonts w:cs="Arial"/>
                <w:b/>
                <w:sz w:val="18"/>
              </w:rPr>
            </w:pPr>
            <w:r w:rsidRPr="00D257D0">
              <w:rPr>
                <w:rFonts w:cs="Arial"/>
                <w:b/>
                <w:sz w:val="18"/>
              </w:rPr>
              <w:t>Action Points</w:t>
            </w:r>
          </w:p>
        </w:tc>
        <w:tc>
          <w:tcPr>
            <w:tcW w:w="3636" w:type="dxa"/>
            <w:shd w:val="clear" w:color="auto" w:fill="D9D9D9" w:themeFill="background1" w:themeFillShade="D9"/>
          </w:tcPr>
          <w:p w:rsidR="00D018D6" w:rsidRPr="00D257D0" w:rsidRDefault="00D018D6" w:rsidP="003A7443">
            <w:pPr>
              <w:pStyle w:val="CommentText"/>
              <w:spacing w:before="60" w:after="60"/>
              <w:rPr>
                <w:rFonts w:cs="Arial"/>
                <w:b/>
                <w:sz w:val="18"/>
              </w:rPr>
            </w:pPr>
            <w:r w:rsidRPr="00D257D0">
              <w:rPr>
                <w:rFonts w:cs="Arial"/>
                <w:b/>
                <w:sz w:val="18"/>
              </w:rPr>
              <w:t>Issue</w:t>
            </w:r>
          </w:p>
        </w:tc>
        <w:tc>
          <w:tcPr>
            <w:tcW w:w="900" w:type="dxa"/>
            <w:shd w:val="clear" w:color="auto" w:fill="D9D9D9" w:themeFill="background1" w:themeFillShade="D9"/>
          </w:tcPr>
          <w:p w:rsidR="00D018D6" w:rsidRPr="00D257D0" w:rsidRDefault="00D018D6" w:rsidP="003A7443">
            <w:pPr>
              <w:pStyle w:val="CommentText"/>
              <w:spacing w:before="60" w:after="60"/>
              <w:rPr>
                <w:rFonts w:cs="Arial"/>
                <w:b/>
                <w:sz w:val="18"/>
              </w:rPr>
            </w:pPr>
            <w:r w:rsidRPr="00D257D0">
              <w:rPr>
                <w:rFonts w:cs="Arial"/>
                <w:b/>
                <w:sz w:val="18"/>
              </w:rPr>
              <w:t>Owner</w:t>
            </w:r>
          </w:p>
        </w:tc>
        <w:tc>
          <w:tcPr>
            <w:tcW w:w="720" w:type="dxa"/>
            <w:shd w:val="clear" w:color="auto" w:fill="D9D9D9" w:themeFill="background1" w:themeFillShade="D9"/>
          </w:tcPr>
          <w:p w:rsidR="00D018D6" w:rsidRPr="00D257D0" w:rsidRDefault="00D018D6" w:rsidP="003A7443">
            <w:pPr>
              <w:pStyle w:val="CommentText"/>
              <w:spacing w:before="60" w:after="60"/>
              <w:rPr>
                <w:rFonts w:cs="Arial"/>
                <w:b/>
                <w:sz w:val="18"/>
              </w:rPr>
            </w:pPr>
            <w:r w:rsidRPr="00D257D0">
              <w:rPr>
                <w:rFonts w:cs="Arial"/>
                <w:b/>
                <w:sz w:val="18"/>
              </w:rPr>
              <w:t>Status</w:t>
            </w:r>
          </w:p>
        </w:tc>
        <w:tc>
          <w:tcPr>
            <w:tcW w:w="3060" w:type="dxa"/>
            <w:shd w:val="clear" w:color="auto" w:fill="D9D9D9" w:themeFill="background1" w:themeFillShade="D9"/>
          </w:tcPr>
          <w:p w:rsidR="00D018D6" w:rsidRPr="00D257D0" w:rsidRDefault="00D018D6" w:rsidP="003A7443">
            <w:pPr>
              <w:pStyle w:val="CommentText"/>
              <w:spacing w:before="60" w:after="60"/>
              <w:rPr>
                <w:rFonts w:cs="Arial"/>
                <w:b/>
                <w:sz w:val="18"/>
              </w:rPr>
            </w:pPr>
            <w:r w:rsidRPr="00D257D0">
              <w:rPr>
                <w:rFonts w:cs="Arial"/>
                <w:b/>
                <w:sz w:val="18"/>
              </w:rPr>
              <w:t>Remarks</w:t>
            </w:r>
          </w:p>
        </w:tc>
      </w:tr>
      <w:tr w:rsidR="002512D9" w:rsidRPr="00D257D0" w:rsidTr="002512D9">
        <w:trPr>
          <w:trHeight w:val="350"/>
        </w:trPr>
        <w:tc>
          <w:tcPr>
            <w:tcW w:w="1242" w:type="dxa"/>
            <w:shd w:val="clear" w:color="auto" w:fill="auto"/>
          </w:tcPr>
          <w:p w:rsidR="00D018D6" w:rsidRPr="00D257D0" w:rsidRDefault="00D018D6" w:rsidP="00A90474">
            <w:pPr>
              <w:rPr>
                <w:sz w:val="16"/>
                <w:szCs w:val="16"/>
              </w:rPr>
            </w:pPr>
            <w:r w:rsidRPr="00D257D0">
              <w:rPr>
                <w:sz w:val="16"/>
                <w:szCs w:val="16"/>
              </w:rPr>
              <w:t>NMS.AP.001</w:t>
            </w:r>
            <w:r w:rsidR="00AC041B" w:rsidRPr="00D257D0">
              <w:rPr>
                <w:sz w:val="16"/>
                <w:szCs w:val="16"/>
              </w:rPr>
              <w:t xml:space="preserve"> (28-nov-14)</w:t>
            </w:r>
          </w:p>
        </w:tc>
        <w:tc>
          <w:tcPr>
            <w:tcW w:w="3636" w:type="dxa"/>
            <w:shd w:val="clear" w:color="auto" w:fill="auto"/>
          </w:tcPr>
          <w:p w:rsidR="00D018D6" w:rsidRPr="00D257D0" w:rsidRDefault="00D018D6" w:rsidP="003A7443">
            <w:pPr>
              <w:rPr>
                <w:sz w:val="16"/>
                <w:szCs w:val="16"/>
              </w:rPr>
            </w:pPr>
            <w:r w:rsidRPr="00D257D0">
              <w:rPr>
                <w:sz w:val="16"/>
                <w:szCs w:val="16"/>
              </w:rPr>
              <w:t xml:space="preserve">Access to FLW Database Schema. </w:t>
            </w:r>
          </w:p>
        </w:tc>
        <w:tc>
          <w:tcPr>
            <w:tcW w:w="900" w:type="dxa"/>
            <w:shd w:val="clear" w:color="auto" w:fill="auto"/>
          </w:tcPr>
          <w:p w:rsidR="00D018D6" w:rsidRPr="00D257D0" w:rsidRDefault="00D018D6" w:rsidP="003A7443">
            <w:pPr>
              <w:rPr>
                <w:sz w:val="16"/>
                <w:szCs w:val="16"/>
              </w:rPr>
            </w:pPr>
            <w:proofErr w:type="spellStart"/>
            <w:r w:rsidRPr="00D257D0">
              <w:rPr>
                <w:sz w:val="16"/>
                <w:szCs w:val="16"/>
              </w:rPr>
              <w:t>Prakhar</w:t>
            </w:r>
            <w:proofErr w:type="spellEnd"/>
          </w:p>
        </w:tc>
        <w:tc>
          <w:tcPr>
            <w:tcW w:w="720" w:type="dxa"/>
            <w:shd w:val="clear" w:color="auto" w:fill="92D050"/>
          </w:tcPr>
          <w:p w:rsidR="00D018D6" w:rsidRPr="00D257D0" w:rsidRDefault="004A7564" w:rsidP="003A7443">
            <w:pPr>
              <w:pStyle w:val="CommentText"/>
              <w:spacing w:before="60" w:after="60"/>
              <w:rPr>
                <w:rFonts w:cs="Arial"/>
                <w:sz w:val="16"/>
                <w:szCs w:val="16"/>
              </w:rPr>
            </w:pPr>
            <w:r w:rsidRPr="00D257D0">
              <w:rPr>
                <w:rFonts w:cs="Arial"/>
                <w:sz w:val="16"/>
                <w:szCs w:val="16"/>
              </w:rPr>
              <w:t>Closed</w:t>
            </w:r>
          </w:p>
        </w:tc>
        <w:tc>
          <w:tcPr>
            <w:tcW w:w="3060" w:type="dxa"/>
            <w:shd w:val="clear" w:color="auto" w:fill="auto"/>
          </w:tcPr>
          <w:p w:rsidR="00D018D6" w:rsidRPr="00D257D0" w:rsidRDefault="004A7564" w:rsidP="00815BE7">
            <w:pPr>
              <w:rPr>
                <w:sz w:val="16"/>
                <w:szCs w:val="16"/>
              </w:rPr>
            </w:pPr>
            <w:r w:rsidRPr="00D257D0">
              <w:rPr>
                <w:sz w:val="16"/>
                <w:szCs w:val="16"/>
              </w:rPr>
              <w:t>Shared and uploaded on Google drive.</w:t>
            </w:r>
          </w:p>
        </w:tc>
      </w:tr>
      <w:tr w:rsidR="002512D9" w:rsidRPr="00D257D0" w:rsidTr="002512D9">
        <w:trPr>
          <w:trHeight w:val="350"/>
        </w:trPr>
        <w:tc>
          <w:tcPr>
            <w:tcW w:w="1242" w:type="dxa"/>
            <w:shd w:val="clear" w:color="auto" w:fill="auto"/>
          </w:tcPr>
          <w:p w:rsidR="00D018D6" w:rsidRPr="00D257D0" w:rsidRDefault="00D018D6" w:rsidP="00A90474">
            <w:pPr>
              <w:rPr>
                <w:sz w:val="16"/>
                <w:szCs w:val="16"/>
              </w:rPr>
            </w:pPr>
            <w:r w:rsidRPr="00D257D0">
              <w:rPr>
                <w:sz w:val="16"/>
                <w:szCs w:val="16"/>
              </w:rPr>
              <w:t>NMS.AP.002</w:t>
            </w:r>
            <w:r w:rsidR="00AC041B" w:rsidRPr="00D257D0">
              <w:rPr>
                <w:sz w:val="16"/>
                <w:szCs w:val="16"/>
              </w:rPr>
              <w:t xml:space="preserve"> (28-nov-14)</w:t>
            </w:r>
          </w:p>
        </w:tc>
        <w:tc>
          <w:tcPr>
            <w:tcW w:w="3636" w:type="dxa"/>
            <w:shd w:val="clear" w:color="auto" w:fill="auto"/>
          </w:tcPr>
          <w:p w:rsidR="004B3948" w:rsidRPr="00D257D0" w:rsidRDefault="00D018D6" w:rsidP="004B3948">
            <w:pPr>
              <w:rPr>
                <w:sz w:val="16"/>
                <w:szCs w:val="16"/>
              </w:rPr>
            </w:pPr>
            <w:r w:rsidRPr="00D257D0">
              <w:rPr>
                <w:sz w:val="16"/>
                <w:szCs w:val="16"/>
              </w:rPr>
              <w:t xml:space="preserve">Share MCTS document, and format/content of MCTS database csv files. </w:t>
            </w:r>
            <w:r w:rsidR="006C221C" w:rsidRPr="00D257D0">
              <w:rPr>
                <w:sz w:val="16"/>
                <w:szCs w:val="16"/>
              </w:rPr>
              <w:t>Same for FLW.</w:t>
            </w:r>
            <w:r w:rsidR="004B3948" w:rsidRPr="00D257D0">
              <w:rPr>
                <w:sz w:val="16"/>
                <w:szCs w:val="16"/>
              </w:rPr>
              <w:t xml:space="preserve"> </w:t>
            </w:r>
          </w:p>
          <w:p w:rsidR="00D018D6" w:rsidRPr="00D257D0" w:rsidRDefault="00D018D6" w:rsidP="004B3948">
            <w:pPr>
              <w:rPr>
                <w:sz w:val="16"/>
                <w:szCs w:val="16"/>
              </w:rPr>
            </w:pPr>
            <w:r w:rsidRPr="00D257D0">
              <w:rPr>
                <w:sz w:val="16"/>
                <w:szCs w:val="16"/>
              </w:rPr>
              <w:lastRenderedPageBreak/>
              <w:t xml:space="preserve">(MCTS </w:t>
            </w:r>
            <w:proofErr w:type="spellStart"/>
            <w:r w:rsidRPr="00D257D0">
              <w:rPr>
                <w:sz w:val="16"/>
                <w:szCs w:val="16"/>
              </w:rPr>
              <w:t>db</w:t>
            </w:r>
            <w:proofErr w:type="spellEnd"/>
            <w:r w:rsidRPr="00D257D0">
              <w:rPr>
                <w:sz w:val="16"/>
                <w:szCs w:val="16"/>
              </w:rPr>
              <w:t xml:space="preserve"> is to be replaced RCH.)</w:t>
            </w:r>
          </w:p>
        </w:tc>
        <w:tc>
          <w:tcPr>
            <w:tcW w:w="900" w:type="dxa"/>
            <w:shd w:val="clear" w:color="auto" w:fill="auto"/>
          </w:tcPr>
          <w:p w:rsidR="00D018D6" w:rsidRPr="00D257D0" w:rsidRDefault="00D018D6" w:rsidP="003A7443">
            <w:pPr>
              <w:rPr>
                <w:sz w:val="16"/>
                <w:szCs w:val="16"/>
              </w:rPr>
            </w:pPr>
            <w:proofErr w:type="spellStart"/>
            <w:r w:rsidRPr="00D257D0">
              <w:rPr>
                <w:sz w:val="16"/>
                <w:szCs w:val="16"/>
              </w:rPr>
              <w:lastRenderedPageBreak/>
              <w:t>Prakhar</w:t>
            </w:r>
            <w:proofErr w:type="spellEnd"/>
          </w:p>
        </w:tc>
        <w:tc>
          <w:tcPr>
            <w:tcW w:w="720" w:type="dxa"/>
            <w:shd w:val="clear" w:color="auto" w:fill="92D050"/>
          </w:tcPr>
          <w:p w:rsidR="00D018D6" w:rsidRPr="00D257D0" w:rsidRDefault="00C467A8" w:rsidP="003A7443">
            <w:pPr>
              <w:pStyle w:val="CommentText"/>
              <w:spacing w:before="60" w:after="60"/>
              <w:rPr>
                <w:rFonts w:cs="Arial"/>
                <w:sz w:val="16"/>
                <w:szCs w:val="16"/>
              </w:rPr>
            </w:pPr>
            <w:r w:rsidRPr="00D257D0">
              <w:rPr>
                <w:rFonts w:cs="Arial"/>
                <w:sz w:val="16"/>
                <w:szCs w:val="16"/>
              </w:rPr>
              <w:t>Closed</w:t>
            </w:r>
          </w:p>
        </w:tc>
        <w:tc>
          <w:tcPr>
            <w:tcW w:w="3060" w:type="dxa"/>
            <w:shd w:val="clear" w:color="auto" w:fill="auto"/>
          </w:tcPr>
          <w:p w:rsidR="00D018D6" w:rsidRPr="00D257D0" w:rsidRDefault="00C467A8" w:rsidP="00815BE7">
            <w:pPr>
              <w:rPr>
                <w:sz w:val="16"/>
                <w:szCs w:val="16"/>
              </w:rPr>
            </w:pPr>
            <w:r w:rsidRPr="00D257D0">
              <w:rPr>
                <w:sz w:val="16"/>
                <w:szCs w:val="16"/>
              </w:rPr>
              <w:t xml:space="preserve">Is already part of open issue so removing </w:t>
            </w:r>
            <w:proofErr w:type="gramStart"/>
            <w:r w:rsidRPr="00D257D0">
              <w:rPr>
                <w:sz w:val="16"/>
                <w:szCs w:val="16"/>
              </w:rPr>
              <w:t>duplicate.</w:t>
            </w:r>
            <w:proofErr w:type="gramEnd"/>
          </w:p>
        </w:tc>
      </w:tr>
      <w:tr w:rsidR="002512D9" w:rsidRPr="00D257D0" w:rsidTr="002512D9">
        <w:trPr>
          <w:trHeight w:val="350"/>
        </w:trPr>
        <w:tc>
          <w:tcPr>
            <w:tcW w:w="1242" w:type="dxa"/>
            <w:shd w:val="clear" w:color="auto" w:fill="auto"/>
          </w:tcPr>
          <w:p w:rsidR="00D018D6" w:rsidRPr="00D257D0" w:rsidRDefault="00D018D6" w:rsidP="00A90474">
            <w:pPr>
              <w:rPr>
                <w:sz w:val="16"/>
                <w:szCs w:val="16"/>
              </w:rPr>
            </w:pPr>
            <w:r w:rsidRPr="00D257D0">
              <w:rPr>
                <w:sz w:val="16"/>
                <w:szCs w:val="16"/>
              </w:rPr>
              <w:lastRenderedPageBreak/>
              <w:t>NMS.AP.003</w:t>
            </w:r>
            <w:r w:rsidR="00AC041B" w:rsidRPr="00D257D0">
              <w:rPr>
                <w:sz w:val="16"/>
                <w:szCs w:val="16"/>
              </w:rPr>
              <w:t xml:space="preserve"> (28-nov-14)</w:t>
            </w:r>
          </w:p>
        </w:tc>
        <w:tc>
          <w:tcPr>
            <w:tcW w:w="3636" w:type="dxa"/>
            <w:shd w:val="clear" w:color="auto" w:fill="auto"/>
          </w:tcPr>
          <w:p w:rsidR="00D018D6" w:rsidRPr="00D257D0" w:rsidRDefault="00D018D6" w:rsidP="003A7443">
            <w:pPr>
              <w:rPr>
                <w:sz w:val="16"/>
                <w:szCs w:val="16"/>
              </w:rPr>
            </w:pPr>
            <w:r w:rsidRPr="00D257D0">
              <w:rPr>
                <w:sz w:val="16"/>
                <w:szCs w:val="16"/>
              </w:rPr>
              <w:t>Share file format of CSV files that shall be uploaded to MOTECH DB.</w:t>
            </w:r>
          </w:p>
        </w:tc>
        <w:tc>
          <w:tcPr>
            <w:tcW w:w="900" w:type="dxa"/>
            <w:shd w:val="clear" w:color="auto" w:fill="auto"/>
          </w:tcPr>
          <w:p w:rsidR="00D018D6" w:rsidRPr="00D257D0" w:rsidRDefault="00D018D6" w:rsidP="003A7443">
            <w:pPr>
              <w:rPr>
                <w:sz w:val="16"/>
                <w:szCs w:val="16"/>
              </w:rPr>
            </w:pPr>
            <w:proofErr w:type="spellStart"/>
            <w:r w:rsidRPr="00D257D0">
              <w:rPr>
                <w:sz w:val="16"/>
                <w:szCs w:val="16"/>
              </w:rPr>
              <w:t>Prakhar</w:t>
            </w:r>
            <w:proofErr w:type="spellEnd"/>
          </w:p>
        </w:tc>
        <w:tc>
          <w:tcPr>
            <w:tcW w:w="720" w:type="dxa"/>
            <w:shd w:val="clear" w:color="auto" w:fill="92D050"/>
          </w:tcPr>
          <w:p w:rsidR="00D018D6" w:rsidRPr="00D257D0" w:rsidRDefault="004A7564" w:rsidP="003A7443">
            <w:pPr>
              <w:pStyle w:val="CommentText"/>
              <w:spacing w:before="60" w:after="60"/>
              <w:rPr>
                <w:rFonts w:cs="Arial"/>
                <w:sz w:val="16"/>
                <w:szCs w:val="16"/>
              </w:rPr>
            </w:pPr>
            <w:r w:rsidRPr="00D257D0">
              <w:rPr>
                <w:rFonts w:cs="Arial"/>
                <w:sz w:val="16"/>
                <w:szCs w:val="16"/>
              </w:rPr>
              <w:t>Closed</w:t>
            </w:r>
          </w:p>
        </w:tc>
        <w:tc>
          <w:tcPr>
            <w:tcW w:w="3060" w:type="dxa"/>
            <w:shd w:val="clear" w:color="auto" w:fill="auto"/>
          </w:tcPr>
          <w:p w:rsidR="00D018D6" w:rsidRPr="00D257D0" w:rsidRDefault="001840EA" w:rsidP="003A7443">
            <w:pPr>
              <w:rPr>
                <w:sz w:val="16"/>
                <w:szCs w:val="16"/>
              </w:rPr>
            </w:pPr>
            <w:r w:rsidRPr="00D257D0">
              <w:rPr>
                <w:sz w:val="16"/>
                <w:szCs w:val="16"/>
              </w:rPr>
              <w:t xml:space="preserve">Some additional fields have to be added. </w:t>
            </w:r>
            <w:r w:rsidR="004A7564" w:rsidRPr="00D257D0">
              <w:rPr>
                <w:sz w:val="16"/>
                <w:szCs w:val="16"/>
              </w:rPr>
              <w:t>Shared and uploaded on Google drive.</w:t>
            </w:r>
          </w:p>
        </w:tc>
      </w:tr>
      <w:tr w:rsidR="002512D9" w:rsidRPr="00D257D0" w:rsidTr="002512D9">
        <w:trPr>
          <w:trHeight w:val="350"/>
        </w:trPr>
        <w:tc>
          <w:tcPr>
            <w:tcW w:w="1242" w:type="dxa"/>
            <w:shd w:val="clear" w:color="auto" w:fill="auto"/>
          </w:tcPr>
          <w:p w:rsidR="00D018D6" w:rsidRPr="00D257D0" w:rsidRDefault="00D018D6" w:rsidP="00A90474">
            <w:pPr>
              <w:rPr>
                <w:sz w:val="16"/>
                <w:szCs w:val="16"/>
              </w:rPr>
            </w:pPr>
            <w:r w:rsidRPr="00D257D0">
              <w:rPr>
                <w:sz w:val="16"/>
                <w:szCs w:val="16"/>
              </w:rPr>
              <w:t>NMS.AP.004</w:t>
            </w:r>
            <w:r w:rsidR="00AC041B" w:rsidRPr="00D257D0">
              <w:rPr>
                <w:sz w:val="16"/>
                <w:szCs w:val="16"/>
              </w:rPr>
              <w:t xml:space="preserve"> (28-nov-14)</w:t>
            </w:r>
          </w:p>
        </w:tc>
        <w:tc>
          <w:tcPr>
            <w:tcW w:w="3636" w:type="dxa"/>
            <w:shd w:val="clear" w:color="auto" w:fill="auto"/>
          </w:tcPr>
          <w:p w:rsidR="00D018D6" w:rsidRPr="00D257D0" w:rsidRDefault="00D018D6" w:rsidP="003A7443">
            <w:pPr>
              <w:rPr>
                <w:sz w:val="16"/>
                <w:szCs w:val="16"/>
              </w:rPr>
            </w:pPr>
            <w:r w:rsidRPr="00D257D0">
              <w:rPr>
                <w:sz w:val="16"/>
                <w:szCs w:val="16"/>
              </w:rPr>
              <w:t xml:space="preserve">Session with other team – call </w:t>
            </w:r>
            <w:proofErr w:type="spellStart"/>
            <w:r w:rsidRPr="00D257D0">
              <w:rPr>
                <w:sz w:val="16"/>
                <w:szCs w:val="16"/>
              </w:rPr>
              <w:t>Beehyv</w:t>
            </w:r>
            <w:proofErr w:type="spellEnd"/>
            <w:r w:rsidRPr="00D257D0">
              <w:rPr>
                <w:sz w:val="16"/>
                <w:szCs w:val="16"/>
              </w:rPr>
              <w:t xml:space="preserve"> for managing </w:t>
            </w:r>
            <w:proofErr w:type="spellStart"/>
            <w:r w:rsidRPr="00D257D0">
              <w:rPr>
                <w:sz w:val="16"/>
                <w:szCs w:val="16"/>
              </w:rPr>
              <w:t>RefDB</w:t>
            </w:r>
            <w:proofErr w:type="spellEnd"/>
            <w:r w:rsidRPr="00D257D0">
              <w:rPr>
                <w:sz w:val="16"/>
                <w:szCs w:val="16"/>
              </w:rPr>
              <w:t xml:space="preserve"> – on need basis?</w:t>
            </w:r>
          </w:p>
          <w:p w:rsidR="00D018D6" w:rsidRPr="00D257D0" w:rsidRDefault="00D018D6" w:rsidP="003A7443">
            <w:pPr>
              <w:rPr>
                <w:sz w:val="16"/>
                <w:szCs w:val="16"/>
              </w:rPr>
            </w:pPr>
            <w:r w:rsidRPr="00D257D0">
              <w:rPr>
                <w:sz w:val="16"/>
                <w:szCs w:val="16"/>
              </w:rPr>
              <w:t>Or check the document that has been shared.</w:t>
            </w:r>
          </w:p>
        </w:tc>
        <w:tc>
          <w:tcPr>
            <w:tcW w:w="900" w:type="dxa"/>
            <w:shd w:val="clear" w:color="auto" w:fill="auto"/>
          </w:tcPr>
          <w:p w:rsidR="00D018D6" w:rsidRPr="00D257D0" w:rsidRDefault="00D018D6" w:rsidP="003A7443">
            <w:pPr>
              <w:rPr>
                <w:sz w:val="16"/>
                <w:szCs w:val="16"/>
              </w:rPr>
            </w:pPr>
            <w:proofErr w:type="spellStart"/>
            <w:r w:rsidRPr="00D257D0">
              <w:rPr>
                <w:sz w:val="16"/>
                <w:szCs w:val="16"/>
              </w:rPr>
              <w:t>Kamalika</w:t>
            </w:r>
            <w:proofErr w:type="spellEnd"/>
            <w:r w:rsidRPr="00D257D0">
              <w:rPr>
                <w:sz w:val="16"/>
                <w:szCs w:val="16"/>
              </w:rPr>
              <w:t xml:space="preserve">/ </w:t>
            </w:r>
            <w:proofErr w:type="spellStart"/>
            <w:r w:rsidRPr="00D257D0">
              <w:rPr>
                <w:sz w:val="16"/>
                <w:szCs w:val="16"/>
              </w:rPr>
              <w:t>Prakhar</w:t>
            </w:r>
            <w:proofErr w:type="spellEnd"/>
          </w:p>
        </w:tc>
        <w:tc>
          <w:tcPr>
            <w:tcW w:w="720" w:type="dxa"/>
            <w:shd w:val="clear" w:color="auto" w:fill="92D050"/>
          </w:tcPr>
          <w:p w:rsidR="00D018D6" w:rsidRPr="00D257D0" w:rsidRDefault="0031117E" w:rsidP="003A7443">
            <w:pPr>
              <w:pStyle w:val="CommentText"/>
              <w:spacing w:before="60" w:after="60"/>
              <w:rPr>
                <w:rFonts w:cs="Arial"/>
                <w:sz w:val="16"/>
                <w:szCs w:val="16"/>
              </w:rPr>
            </w:pPr>
            <w:r w:rsidRPr="00D257D0">
              <w:rPr>
                <w:rFonts w:cs="Arial"/>
                <w:sz w:val="16"/>
                <w:szCs w:val="16"/>
              </w:rPr>
              <w:t>Closed</w:t>
            </w:r>
          </w:p>
        </w:tc>
        <w:tc>
          <w:tcPr>
            <w:tcW w:w="3060" w:type="dxa"/>
            <w:shd w:val="clear" w:color="auto" w:fill="auto"/>
          </w:tcPr>
          <w:p w:rsidR="00D018D6" w:rsidRPr="00D257D0" w:rsidRDefault="00D018D6" w:rsidP="003A7443">
            <w:pPr>
              <w:rPr>
                <w:sz w:val="16"/>
                <w:szCs w:val="16"/>
              </w:rPr>
            </w:pPr>
            <w:r w:rsidRPr="00D257D0">
              <w:rPr>
                <w:sz w:val="16"/>
                <w:szCs w:val="16"/>
              </w:rPr>
              <w:t>Sumit to check if documents alone could be helpful or meeting is needed.</w:t>
            </w:r>
          </w:p>
        </w:tc>
      </w:tr>
      <w:tr w:rsidR="002512D9" w:rsidRPr="00D257D0" w:rsidTr="002512D9">
        <w:trPr>
          <w:trHeight w:val="350"/>
        </w:trPr>
        <w:tc>
          <w:tcPr>
            <w:tcW w:w="1242" w:type="dxa"/>
            <w:shd w:val="clear" w:color="auto" w:fill="auto"/>
          </w:tcPr>
          <w:p w:rsidR="00D018D6" w:rsidRPr="00D257D0" w:rsidRDefault="00D018D6" w:rsidP="00A90474">
            <w:pPr>
              <w:rPr>
                <w:sz w:val="16"/>
                <w:szCs w:val="16"/>
              </w:rPr>
            </w:pPr>
            <w:r w:rsidRPr="00D257D0">
              <w:rPr>
                <w:sz w:val="16"/>
                <w:szCs w:val="16"/>
              </w:rPr>
              <w:t>NMS.AP.005</w:t>
            </w:r>
            <w:r w:rsidR="00AC041B" w:rsidRPr="00D257D0">
              <w:rPr>
                <w:sz w:val="16"/>
                <w:szCs w:val="16"/>
              </w:rPr>
              <w:t xml:space="preserve"> (28-nov-14)</w:t>
            </w:r>
          </w:p>
        </w:tc>
        <w:tc>
          <w:tcPr>
            <w:tcW w:w="3636" w:type="dxa"/>
            <w:shd w:val="clear" w:color="auto" w:fill="auto"/>
          </w:tcPr>
          <w:p w:rsidR="00D018D6" w:rsidRPr="00D257D0" w:rsidRDefault="00D018D6" w:rsidP="003A7443">
            <w:pPr>
              <w:rPr>
                <w:sz w:val="16"/>
                <w:szCs w:val="16"/>
              </w:rPr>
            </w:pPr>
            <w:r w:rsidRPr="00D257D0">
              <w:rPr>
                <w:sz w:val="16"/>
                <w:szCs w:val="16"/>
              </w:rPr>
              <w:t xml:space="preserve">Share doc for </w:t>
            </w:r>
            <w:proofErr w:type="spellStart"/>
            <w:r w:rsidRPr="00D257D0">
              <w:rPr>
                <w:sz w:val="16"/>
                <w:szCs w:val="16"/>
              </w:rPr>
              <w:t>msisdn</w:t>
            </w:r>
            <w:proofErr w:type="spellEnd"/>
            <w:r w:rsidRPr="00D257D0">
              <w:rPr>
                <w:sz w:val="16"/>
                <w:szCs w:val="16"/>
              </w:rPr>
              <w:t xml:space="preserve"> change?</w:t>
            </w:r>
          </w:p>
        </w:tc>
        <w:tc>
          <w:tcPr>
            <w:tcW w:w="900" w:type="dxa"/>
            <w:shd w:val="clear" w:color="auto" w:fill="auto"/>
          </w:tcPr>
          <w:p w:rsidR="00D018D6" w:rsidRPr="00D257D0" w:rsidRDefault="00D018D6" w:rsidP="003A7443">
            <w:pPr>
              <w:rPr>
                <w:sz w:val="16"/>
                <w:szCs w:val="16"/>
              </w:rPr>
            </w:pPr>
            <w:proofErr w:type="spellStart"/>
            <w:r w:rsidRPr="00D257D0">
              <w:rPr>
                <w:sz w:val="16"/>
                <w:szCs w:val="16"/>
              </w:rPr>
              <w:t>Prakhar</w:t>
            </w:r>
            <w:proofErr w:type="spellEnd"/>
          </w:p>
        </w:tc>
        <w:tc>
          <w:tcPr>
            <w:tcW w:w="720" w:type="dxa"/>
            <w:shd w:val="clear" w:color="auto" w:fill="92D050"/>
          </w:tcPr>
          <w:p w:rsidR="00D018D6" w:rsidRPr="00D257D0" w:rsidRDefault="004A7564" w:rsidP="003A7443">
            <w:pPr>
              <w:pStyle w:val="CommentText"/>
              <w:spacing w:before="60" w:after="60"/>
              <w:rPr>
                <w:rFonts w:cs="Arial"/>
                <w:sz w:val="16"/>
                <w:szCs w:val="16"/>
              </w:rPr>
            </w:pPr>
            <w:r w:rsidRPr="00D257D0">
              <w:rPr>
                <w:rFonts w:cs="Arial"/>
                <w:sz w:val="16"/>
                <w:szCs w:val="16"/>
              </w:rPr>
              <w:t>Closed</w:t>
            </w:r>
          </w:p>
        </w:tc>
        <w:tc>
          <w:tcPr>
            <w:tcW w:w="3060" w:type="dxa"/>
            <w:shd w:val="clear" w:color="auto" w:fill="auto"/>
          </w:tcPr>
          <w:p w:rsidR="00D018D6" w:rsidRPr="00D257D0" w:rsidRDefault="004A7564" w:rsidP="001840EA">
            <w:pPr>
              <w:rPr>
                <w:sz w:val="16"/>
                <w:szCs w:val="16"/>
              </w:rPr>
            </w:pPr>
            <w:r w:rsidRPr="00D257D0">
              <w:rPr>
                <w:sz w:val="16"/>
                <w:szCs w:val="16"/>
              </w:rPr>
              <w:t>Shared and uploaded on Google drive.</w:t>
            </w:r>
          </w:p>
        </w:tc>
      </w:tr>
      <w:tr w:rsidR="002512D9" w:rsidRPr="00D257D0" w:rsidTr="002512D9">
        <w:trPr>
          <w:trHeight w:val="350"/>
        </w:trPr>
        <w:tc>
          <w:tcPr>
            <w:tcW w:w="1242" w:type="dxa"/>
            <w:shd w:val="clear" w:color="auto" w:fill="auto"/>
          </w:tcPr>
          <w:p w:rsidR="00D018D6" w:rsidRPr="00D257D0" w:rsidRDefault="00D018D6" w:rsidP="00A90474">
            <w:pPr>
              <w:rPr>
                <w:sz w:val="16"/>
                <w:szCs w:val="16"/>
              </w:rPr>
            </w:pPr>
            <w:r w:rsidRPr="00D257D0">
              <w:rPr>
                <w:sz w:val="16"/>
                <w:szCs w:val="16"/>
              </w:rPr>
              <w:t>NMS.AP.006</w:t>
            </w:r>
            <w:r w:rsidR="00AC041B" w:rsidRPr="00D257D0">
              <w:rPr>
                <w:sz w:val="16"/>
                <w:szCs w:val="16"/>
              </w:rPr>
              <w:t xml:space="preserve"> (28-nov-14)</w:t>
            </w:r>
          </w:p>
        </w:tc>
        <w:tc>
          <w:tcPr>
            <w:tcW w:w="3636" w:type="dxa"/>
            <w:shd w:val="clear" w:color="auto" w:fill="auto"/>
          </w:tcPr>
          <w:p w:rsidR="00D018D6" w:rsidRPr="00D257D0" w:rsidRDefault="00D018D6" w:rsidP="003A7443">
            <w:pPr>
              <w:rPr>
                <w:sz w:val="16"/>
                <w:szCs w:val="16"/>
              </w:rPr>
            </w:pPr>
            <w:r w:rsidRPr="00D257D0">
              <w:rPr>
                <w:sz w:val="16"/>
                <w:szCs w:val="16"/>
              </w:rPr>
              <w:t>Share the csv file format for changing MSISDN number.</w:t>
            </w:r>
          </w:p>
        </w:tc>
        <w:tc>
          <w:tcPr>
            <w:tcW w:w="900" w:type="dxa"/>
            <w:shd w:val="clear" w:color="auto" w:fill="auto"/>
          </w:tcPr>
          <w:p w:rsidR="00D018D6" w:rsidRPr="00D257D0" w:rsidRDefault="00D018D6" w:rsidP="003A7443">
            <w:pPr>
              <w:rPr>
                <w:sz w:val="16"/>
                <w:szCs w:val="16"/>
              </w:rPr>
            </w:pPr>
            <w:proofErr w:type="spellStart"/>
            <w:r w:rsidRPr="00D257D0">
              <w:rPr>
                <w:sz w:val="16"/>
                <w:szCs w:val="16"/>
              </w:rPr>
              <w:t>Prakhar</w:t>
            </w:r>
            <w:proofErr w:type="spellEnd"/>
          </w:p>
        </w:tc>
        <w:tc>
          <w:tcPr>
            <w:tcW w:w="720" w:type="dxa"/>
            <w:shd w:val="clear" w:color="auto" w:fill="92D050"/>
          </w:tcPr>
          <w:p w:rsidR="00D018D6" w:rsidRPr="00D257D0" w:rsidRDefault="004A7564" w:rsidP="003A7443">
            <w:pPr>
              <w:pStyle w:val="CommentText"/>
              <w:spacing w:before="60" w:after="60"/>
              <w:rPr>
                <w:rFonts w:cs="Arial"/>
                <w:sz w:val="16"/>
                <w:szCs w:val="16"/>
              </w:rPr>
            </w:pPr>
            <w:r w:rsidRPr="00D257D0">
              <w:rPr>
                <w:rFonts w:cs="Arial"/>
                <w:sz w:val="16"/>
                <w:szCs w:val="16"/>
              </w:rPr>
              <w:t>Closed</w:t>
            </w:r>
          </w:p>
        </w:tc>
        <w:tc>
          <w:tcPr>
            <w:tcW w:w="3060" w:type="dxa"/>
            <w:shd w:val="clear" w:color="auto" w:fill="auto"/>
          </w:tcPr>
          <w:p w:rsidR="00D018D6" w:rsidRPr="00D257D0" w:rsidRDefault="004A7564" w:rsidP="001840EA">
            <w:pPr>
              <w:rPr>
                <w:sz w:val="16"/>
                <w:szCs w:val="16"/>
              </w:rPr>
            </w:pPr>
            <w:r w:rsidRPr="00D257D0">
              <w:rPr>
                <w:sz w:val="16"/>
                <w:szCs w:val="16"/>
              </w:rPr>
              <w:t>Shared and uploaded on Google drive.</w:t>
            </w:r>
          </w:p>
        </w:tc>
      </w:tr>
      <w:tr w:rsidR="002512D9" w:rsidRPr="00D257D0" w:rsidTr="002512D9">
        <w:trPr>
          <w:trHeight w:val="350"/>
        </w:trPr>
        <w:tc>
          <w:tcPr>
            <w:tcW w:w="1242" w:type="dxa"/>
            <w:shd w:val="clear" w:color="auto" w:fill="auto"/>
          </w:tcPr>
          <w:p w:rsidR="00D018D6" w:rsidRPr="00D257D0" w:rsidRDefault="00D018D6" w:rsidP="00A90474">
            <w:pPr>
              <w:rPr>
                <w:sz w:val="16"/>
                <w:szCs w:val="16"/>
              </w:rPr>
            </w:pPr>
            <w:r w:rsidRPr="00D257D0">
              <w:rPr>
                <w:sz w:val="16"/>
                <w:szCs w:val="16"/>
              </w:rPr>
              <w:t>NMS.AP.007</w:t>
            </w:r>
            <w:r w:rsidR="00AC041B" w:rsidRPr="00D257D0">
              <w:rPr>
                <w:sz w:val="16"/>
                <w:szCs w:val="16"/>
              </w:rPr>
              <w:t xml:space="preserve"> (28-nov-14)</w:t>
            </w:r>
          </w:p>
        </w:tc>
        <w:tc>
          <w:tcPr>
            <w:tcW w:w="3636" w:type="dxa"/>
            <w:shd w:val="clear" w:color="auto" w:fill="auto"/>
          </w:tcPr>
          <w:p w:rsidR="00D018D6" w:rsidRPr="00D257D0" w:rsidRDefault="00D018D6" w:rsidP="003A7443">
            <w:pPr>
              <w:rPr>
                <w:sz w:val="16"/>
                <w:szCs w:val="16"/>
              </w:rPr>
            </w:pPr>
            <w:r w:rsidRPr="00D257D0">
              <w:rPr>
                <w:sz w:val="16"/>
                <w:szCs w:val="16"/>
              </w:rPr>
              <w:t xml:space="preserve">Share all documents on google doc – </w:t>
            </w:r>
          </w:p>
        </w:tc>
        <w:tc>
          <w:tcPr>
            <w:tcW w:w="900" w:type="dxa"/>
            <w:shd w:val="clear" w:color="auto" w:fill="auto"/>
          </w:tcPr>
          <w:p w:rsidR="00D018D6" w:rsidRPr="00D257D0" w:rsidRDefault="00D018D6" w:rsidP="003A7443">
            <w:pPr>
              <w:rPr>
                <w:sz w:val="16"/>
                <w:szCs w:val="16"/>
              </w:rPr>
            </w:pPr>
            <w:proofErr w:type="spellStart"/>
            <w:r w:rsidRPr="00D257D0">
              <w:rPr>
                <w:sz w:val="16"/>
                <w:szCs w:val="16"/>
              </w:rPr>
              <w:t>Prakhar</w:t>
            </w:r>
            <w:proofErr w:type="spellEnd"/>
            <w:r w:rsidRPr="00D257D0">
              <w:rPr>
                <w:sz w:val="16"/>
                <w:szCs w:val="16"/>
              </w:rPr>
              <w:t>.</w:t>
            </w:r>
          </w:p>
        </w:tc>
        <w:tc>
          <w:tcPr>
            <w:tcW w:w="720" w:type="dxa"/>
            <w:shd w:val="clear" w:color="auto" w:fill="92D050"/>
          </w:tcPr>
          <w:p w:rsidR="00D018D6" w:rsidRPr="00D257D0" w:rsidRDefault="004A7564" w:rsidP="003A7443">
            <w:pPr>
              <w:pStyle w:val="CommentText"/>
              <w:spacing w:before="60" w:after="60"/>
              <w:rPr>
                <w:rFonts w:cs="Arial"/>
                <w:sz w:val="16"/>
                <w:szCs w:val="16"/>
              </w:rPr>
            </w:pPr>
            <w:r w:rsidRPr="00D257D0">
              <w:rPr>
                <w:rFonts w:cs="Arial"/>
                <w:sz w:val="16"/>
                <w:szCs w:val="16"/>
              </w:rPr>
              <w:t>Closed</w:t>
            </w:r>
          </w:p>
        </w:tc>
        <w:tc>
          <w:tcPr>
            <w:tcW w:w="3060" w:type="dxa"/>
            <w:shd w:val="clear" w:color="auto" w:fill="auto"/>
          </w:tcPr>
          <w:p w:rsidR="00D018D6" w:rsidRPr="00D257D0" w:rsidRDefault="004A7564" w:rsidP="001840EA">
            <w:pPr>
              <w:rPr>
                <w:sz w:val="16"/>
                <w:szCs w:val="16"/>
              </w:rPr>
            </w:pPr>
            <w:r w:rsidRPr="00D257D0">
              <w:rPr>
                <w:sz w:val="16"/>
                <w:szCs w:val="16"/>
              </w:rPr>
              <w:t>Shared and uploaded on Google drive.</w:t>
            </w:r>
          </w:p>
        </w:tc>
      </w:tr>
      <w:tr w:rsidR="002512D9" w:rsidRPr="00D257D0" w:rsidTr="002512D9">
        <w:trPr>
          <w:trHeight w:val="350"/>
        </w:trPr>
        <w:tc>
          <w:tcPr>
            <w:tcW w:w="1242" w:type="dxa"/>
            <w:shd w:val="clear" w:color="auto" w:fill="auto"/>
          </w:tcPr>
          <w:p w:rsidR="00D018D6" w:rsidRPr="00D257D0" w:rsidRDefault="00D018D6" w:rsidP="00A90474">
            <w:pPr>
              <w:rPr>
                <w:sz w:val="16"/>
                <w:szCs w:val="16"/>
              </w:rPr>
            </w:pPr>
            <w:r w:rsidRPr="00D257D0">
              <w:rPr>
                <w:sz w:val="16"/>
                <w:szCs w:val="16"/>
              </w:rPr>
              <w:t>NMS.AP.008</w:t>
            </w:r>
            <w:r w:rsidR="00AC041B" w:rsidRPr="00D257D0">
              <w:rPr>
                <w:sz w:val="16"/>
                <w:szCs w:val="16"/>
              </w:rPr>
              <w:t xml:space="preserve"> (28-nov-14)</w:t>
            </w:r>
          </w:p>
        </w:tc>
        <w:tc>
          <w:tcPr>
            <w:tcW w:w="3636" w:type="dxa"/>
            <w:shd w:val="clear" w:color="auto" w:fill="auto"/>
          </w:tcPr>
          <w:p w:rsidR="00D018D6" w:rsidRPr="00D257D0" w:rsidRDefault="00D018D6" w:rsidP="003A7443">
            <w:pPr>
              <w:rPr>
                <w:sz w:val="16"/>
                <w:szCs w:val="16"/>
              </w:rPr>
            </w:pPr>
            <w:r w:rsidRPr="00D257D0">
              <w:rPr>
                <w:sz w:val="16"/>
                <w:szCs w:val="16"/>
              </w:rPr>
              <w:t xml:space="preserve">FRS sample documents to be shared with Aricent </w:t>
            </w:r>
          </w:p>
        </w:tc>
        <w:tc>
          <w:tcPr>
            <w:tcW w:w="900" w:type="dxa"/>
            <w:shd w:val="clear" w:color="auto" w:fill="auto"/>
          </w:tcPr>
          <w:p w:rsidR="00D018D6" w:rsidRPr="00D257D0" w:rsidRDefault="00D018D6" w:rsidP="003A7443">
            <w:pPr>
              <w:rPr>
                <w:sz w:val="16"/>
                <w:szCs w:val="16"/>
              </w:rPr>
            </w:pPr>
            <w:proofErr w:type="spellStart"/>
            <w:r w:rsidRPr="00D257D0">
              <w:rPr>
                <w:sz w:val="16"/>
                <w:szCs w:val="16"/>
              </w:rPr>
              <w:t>Kamalika</w:t>
            </w:r>
            <w:proofErr w:type="spellEnd"/>
          </w:p>
        </w:tc>
        <w:tc>
          <w:tcPr>
            <w:tcW w:w="720" w:type="dxa"/>
            <w:shd w:val="clear" w:color="auto" w:fill="92D050"/>
          </w:tcPr>
          <w:p w:rsidR="00D018D6" w:rsidRPr="00D257D0" w:rsidRDefault="001840EA" w:rsidP="003A7443">
            <w:pPr>
              <w:pStyle w:val="CommentText"/>
              <w:spacing w:before="60" w:after="60"/>
              <w:rPr>
                <w:rFonts w:cs="Arial"/>
                <w:sz w:val="16"/>
                <w:szCs w:val="16"/>
              </w:rPr>
            </w:pPr>
            <w:r w:rsidRPr="00D257D0">
              <w:rPr>
                <w:rFonts w:cs="Arial"/>
                <w:sz w:val="16"/>
                <w:szCs w:val="16"/>
              </w:rPr>
              <w:t>N/A</w:t>
            </w:r>
          </w:p>
        </w:tc>
        <w:tc>
          <w:tcPr>
            <w:tcW w:w="3060" w:type="dxa"/>
            <w:shd w:val="clear" w:color="auto" w:fill="auto"/>
          </w:tcPr>
          <w:p w:rsidR="00D018D6" w:rsidRPr="00D257D0" w:rsidRDefault="001840EA" w:rsidP="001840EA">
            <w:pPr>
              <w:rPr>
                <w:sz w:val="16"/>
                <w:szCs w:val="16"/>
              </w:rPr>
            </w:pPr>
            <w:r w:rsidRPr="00D257D0">
              <w:rPr>
                <w:sz w:val="16"/>
                <w:szCs w:val="16"/>
              </w:rPr>
              <w:t>Template discussed and agreed.</w:t>
            </w:r>
          </w:p>
        </w:tc>
      </w:tr>
      <w:tr w:rsidR="002512D9" w:rsidRPr="00D257D0" w:rsidTr="002512D9">
        <w:trPr>
          <w:trHeight w:val="350"/>
        </w:trPr>
        <w:tc>
          <w:tcPr>
            <w:tcW w:w="1242" w:type="dxa"/>
            <w:shd w:val="clear" w:color="auto" w:fill="auto"/>
          </w:tcPr>
          <w:p w:rsidR="00D018D6" w:rsidRPr="00D257D0" w:rsidRDefault="00D018D6" w:rsidP="00A90474">
            <w:pPr>
              <w:rPr>
                <w:sz w:val="16"/>
                <w:szCs w:val="16"/>
              </w:rPr>
            </w:pPr>
            <w:r w:rsidRPr="00D257D0">
              <w:rPr>
                <w:sz w:val="16"/>
                <w:szCs w:val="16"/>
              </w:rPr>
              <w:t>NMS.AP.009</w:t>
            </w:r>
            <w:r w:rsidR="00AC041B" w:rsidRPr="00D257D0">
              <w:rPr>
                <w:sz w:val="16"/>
                <w:szCs w:val="16"/>
              </w:rPr>
              <w:t xml:space="preserve"> (28-nov-14)</w:t>
            </w:r>
          </w:p>
        </w:tc>
        <w:tc>
          <w:tcPr>
            <w:tcW w:w="3636" w:type="dxa"/>
            <w:shd w:val="clear" w:color="auto" w:fill="auto"/>
          </w:tcPr>
          <w:p w:rsidR="00D018D6" w:rsidRPr="00D257D0" w:rsidRDefault="00D018D6" w:rsidP="003A7443">
            <w:pPr>
              <w:rPr>
                <w:sz w:val="16"/>
                <w:szCs w:val="16"/>
              </w:rPr>
            </w:pPr>
            <w:r w:rsidRPr="00D257D0">
              <w:rPr>
                <w:sz w:val="16"/>
                <w:szCs w:val="16"/>
              </w:rPr>
              <w:t xml:space="preserve">Share the MK </w:t>
            </w:r>
            <w:proofErr w:type="spellStart"/>
            <w:r w:rsidRPr="00D257D0">
              <w:rPr>
                <w:sz w:val="16"/>
                <w:szCs w:val="16"/>
              </w:rPr>
              <w:t>ppts</w:t>
            </w:r>
            <w:proofErr w:type="spellEnd"/>
            <w:r w:rsidRPr="00D257D0">
              <w:rPr>
                <w:sz w:val="16"/>
                <w:szCs w:val="16"/>
              </w:rPr>
              <w:t xml:space="preserve"> that was given by </w:t>
            </w:r>
            <w:proofErr w:type="spellStart"/>
            <w:r w:rsidRPr="00D257D0">
              <w:rPr>
                <w:sz w:val="16"/>
                <w:szCs w:val="16"/>
              </w:rPr>
              <w:t>Sharika</w:t>
            </w:r>
            <w:proofErr w:type="spellEnd"/>
          </w:p>
        </w:tc>
        <w:tc>
          <w:tcPr>
            <w:tcW w:w="900" w:type="dxa"/>
            <w:shd w:val="clear" w:color="auto" w:fill="auto"/>
          </w:tcPr>
          <w:p w:rsidR="00D018D6" w:rsidRPr="00D257D0" w:rsidRDefault="00D018D6" w:rsidP="003A7443">
            <w:pPr>
              <w:rPr>
                <w:sz w:val="16"/>
                <w:szCs w:val="16"/>
              </w:rPr>
            </w:pPr>
            <w:proofErr w:type="spellStart"/>
            <w:r w:rsidRPr="00D257D0">
              <w:rPr>
                <w:sz w:val="16"/>
                <w:szCs w:val="16"/>
              </w:rPr>
              <w:t>Prakhar</w:t>
            </w:r>
            <w:proofErr w:type="spellEnd"/>
          </w:p>
        </w:tc>
        <w:tc>
          <w:tcPr>
            <w:tcW w:w="720" w:type="dxa"/>
            <w:shd w:val="clear" w:color="auto" w:fill="92D050"/>
          </w:tcPr>
          <w:p w:rsidR="00D018D6" w:rsidRPr="00D257D0" w:rsidRDefault="004A7564" w:rsidP="003A7443">
            <w:pPr>
              <w:pStyle w:val="CommentText"/>
              <w:spacing w:before="60" w:after="60"/>
              <w:rPr>
                <w:rFonts w:cs="Arial"/>
                <w:sz w:val="16"/>
                <w:szCs w:val="16"/>
              </w:rPr>
            </w:pPr>
            <w:r w:rsidRPr="00D257D0">
              <w:rPr>
                <w:rFonts w:cs="Arial"/>
                <w:sz w:val="16"/>
                <w:szCs w:val="16"/>
              </w:rPr>
              <w:t>Closed</w:t>
            </w:r>
          </w:p>
        </w:tc>
        <w:tc>
          <w:tcPr>
            <w:tcW w:w="3060" w:type="dxa"/>
            <w:shd w:val="clear" w:color="auto" w:fill="auto"/>
          </w:tcPr>
          <w:p w:rsidR="00D018D6" w:rsidRPr="00D257D0" w:rsidRDefault="001840EA" w:rsidP="001840EA">
            <w:pPr>
              <w:rPr>
                <w:sz w:val="16"/>
                <w:szCs w:val="16"/>
              </w:rPr>
            </w:pPr>
            <w:r w:rsidRPr="00D257D0">
              <w:rPr>
                <w:sz w:val="16"/>
                <w:szCs w:val="16"/>
              </w:rPr>
              <w:t>Kept in Google drive. To be shared again on email.</w:t>
            </w:r>
          </w:p>
        </w:tc>
      </w:tr>
      <w:tr w:rsidR="002512D9" w:rsidRPr="00D257D0" w:rsidTr="002512D9">
        <w:trPr>
          <w:trHeight w:val="350"/>
        </w:trPr>
        <w:tc>
          <w:tcPr>
            <w:tcW w:w="1242" w:type="dxa"/>
            <w:shd w:val="clear" w:color="auto" w:fill="auto"/>
          </w:tcPr>
          <w:p w:rsidR="006C221C" w:rsidRPr="00D257D0" w:rsidRDefault="006C221C" w:rsidP="00A90474">
            <w:pPr>
              <w:rPr>
                <w:sz w:val="16"/>
                <w:szCs w:val="16"/>
              </w:rPr>
            </w:pPr>
            <w:r w:rsidRPr="00D257D0">
              <w:rPr>
                <w:sz w:val="16"/>
                <w:szCs w:val="16"/>
              </w:rPr>
              <w:t>NMS.AP.010 (28-nov-14)</w:t>
            </w:r>
          </w:p>
        </w:tc>
        <w:tc>
          <w:tcPr>
            <w:tcW w:w="3636" w:type="dxa"/>
            <w:shd w:val="clear" w:color="auto" w:fill="auto"/>
          </w:tcPr>
          <w:p w:rsidR="006C221C" w:rsidRPr="00D257D0" w:rsidRDefault="006C221C" w:rsidP="003A7443">
            <w:pPr>
              <w:rPr>
                <w:sz w:val="16"/>
                <w:szCs w:val="16"/>
              </w:rPr>
            </w:pPr>
            <w:r w:rsidRPr="00D257D0">
              <w:rPr>
                <w:sz w:val="16"/>
                <w:szCs w:val="16"/>
              </w:rPr>
              <w:t xml:space="preserve">Share updated FLW API doc </w:t>
            </w:r>
          </w:p>
        </w:tc>
        <w:tc>
          <w:tcPr>
            <w:tcW w:w="900" w:type="dxa"/>
            <w:shd w:val="clear" w:color="auto" w:fill="auto"/>
          </w:tcPr>
          <w:p w:rsidR="006C221C" w:rsidRPr="00D257D0" w:rsidRDefault="006C221C" w:rsidP="003A7443">
            <w:pPr>
              <w:rPr>
                <w:sz w:val="16"/>
                <w:szCs w:val="16"/>
              </w:rPr>
            </w:pPr>
            <w:proofErr w:type="spellStart"/>
            <w:r w:rsidRPr="00D257D0">
              <w:rPr>
                <w:sz w:val="16"/>
                <w:szCs w:val="16"/>
              </w:rPr>
              <w:t>Prakhar</w:t>
            </w:r>
            <w:proofErr w:type="spellEnd"/>
          </w:p>
        </w:tc>
        <w:tc>
          <w:tcPr>
            <w:tcW w:w="720" w:type="dxa"/>
            <w:shd w:val="clear" w:color="auto" w:fill="92D050"/>
          </w:tcPr>
          <w:p w:rsidR="006C221C" w:rsidRPr="00D257D0" w:rsidRDefault="006C221C" w:rsidP="00992E55">
            <w:pPr>
              <w:pStyle w:val="CommentText"/>
              <w:spacing w:before="60" w:after="60"/>
              <w:rPr>
                <w:rFonts w:cs="Arial"/>
                <w:sz w:val="16"/>
                <w:szCs w:val="16"/>
              </w:rPr>
            </w:pPr>
            <w:r w:rsidRPr="00D257D0">
              <w:rPr>
                <w:rFonts w:cs="Arial"/>
                <w:sz w:val="16"/>
                <w:szCs w:val="16"/>
              </w:rPr>
              <w:t>Closed</w:t>
            </w:r>
          </w:p>
        </w:tc>
        <w:tc>
          <w:tcPr>
            <w:tcW w:w="3060" w:type="dxa"/>
            <w:shd w:val="clear" w:color="auto" w:fill="auto"/>
          </w:tcPr>
          <w:p w:rsidR="006C221C" w:rsidRPr="00D257D0" w:rsidRDefault="006C221C" w:rsidP="003A7443">
            <w:pPr>
              <w:rPr>
                <w:sz w:val="16"/>
                <w:szCs w:val="16"/>
              </w:rPr>
            </w:pPr>
          </w:p>
        </w:tc>
      </w:tr>
      <w:tr w:rsidR="002512D9" w:rsidRPr="00D257D0" w:rsidTr="002512D9">
        <w:trPr>
          <w:trHeight w:val="350"/>
        </w:trPr>
        <w:tc>
          <w:tcPr>
            <w:tcW w:w="1242" w:type="dxa"/>
            <w:shd w:val="clear" w:color="auto" w:fill="auto"/>
          </w:tcPr>
          <w:p w:rsidR="006C221C" w:rsidRPr="00D257D0" w:rsidRDefault="006C221C" w:rsidP="00A90474">
            <w:pPr>
              <w:rPr>
                <w:sz w:val="16"/>
                <w:szCs w:val="16"/>
              </w:rPr>
            </w:pPr>
            <w:r w:rsidRPr="00D257D0">
              <w:rPr>
                <w:sz w:val="16"/>
                <w:szCs w:val="16"/>
              </w:rPr>
              <w:t>NMS.AP.011 (28-nov-14)</w:t>
            </w:r>
          </w:p>
        </w:tc>
        <w:tc>
          <w:tcPr>
            <w:tcW w:w="3636" w:type="dxa"/>
            <w:shd w:val="clear" w:color="auto" w:fill="auto"/>
          </w:tcPr>
          <w:p w:rsidR="006C221C" w:rsidRPr="00D257D0" w:rsidRDefault="006C221C" w:rsidP="003A7443">
            <w:pPr>
              <w:rPr>
                <w:sz w:val="16"/>
                <w:szCs w:val="16"/>
              </w:rPr>
            </w:pPr>
            <w:r w:rsidRPr="00D257D0">
              <w:rPr>
                <w:sz w:val="16"/>
                <w:szCs w:val="16"/>
              </w:rPr>
              <w:t>Jasper – share the issue raised in community.</w:t>
            </w:r>
          </w:p>
        </w:tc>
        <w:tc>
          <w:tcPr>
            <w:tcW w:w="900" w:type="dxa"/>
            <w:shd w:val="clear" w:color="auto" w:fill="auto"/>
          </w:tcPr>
          <w:p w:rsidR="006C221C" w:rsidRPr="00D257D0" w:rsidRDefault="006C221C" w:rsidP="003A7443">
            <w:pPr>
              <w:rPr>
                <w:sz w:val="16"/>
                <w:szCs w:val="16"/>
              </w:rPr>
            </w:pPr>
            <w:proofErr w:type="spellStart"/>
            <w:r w:rsidRPr="00D257D0">
              <w:rPr>
                <w:sz w:val="16"/>
                <w:szCs w:val="16"/>
              </w:rPr>
              <w:t>Prakhar</w:t>
            </w:r>
            <w:proofErr w:type="spellEnd"/>
          </w:p>
        </w:tc>
        <w:tc>
          <w:tcPr>
            <w:tcW w:w="720" w:type="dxa"/>
            <w:shd w:val="clear" w:color="auto" w:fill="92D050"/>
          </w:tcPr>
          <w:p w:rsidR="006C221C" w:rsidRPr="00D257D0" w:rsidRDefault="006C221C" w:rsidP="003A7443">
            <w:pPr>
              <w:pStyle w:val="CommentText"/>
              <w:spacing w:before="60" w:after="60"/>
              <w:rPr>
                <w:rFonts w:cs="Arial"/>
                <w:sz w:val="16"/>
                <w:szCs w:val="16"/>
              </w:rPr>
            </w:pPr>
            <w:r w:rsidRPr="00D257D0">
              <w:rPr>
                <w:rFonts w:cs="Arial"/>
                <w:sz w:val="16"/>
                <w:szCs w:val="16"/>
              </w:rPr>
              <w:t>Closed</w:t>
            </w:r>
          </w:p>
        </w:tc>
        <w:tc>
          <w:tcPr>
            <w:tcW w:w="3060" w:type="dxa"/>
            <w:shd w:val="clear" w:color="auto" w:fill="auto"/>
          </w:tcPr>
          <w:p w:rsidR="006C221C" w:rsidRPr="00D257D0" w:rsidRDefault="006C221C" w:rsidP="003A7443">
            <w:pPr>
              <w:rPr>
                <w:sz w:val="16"/>
                <w:szCs w:val="16"/>
              </w:rPr>
            </w:pPr>
            <w:r w:rsidRPr="00D257D0">
              <w:rPr>
                <w:sz w:val="16"/>
                <w:szCs w:val="16"/>
              </w:rPr>
              <w:t>Shared:</w:t>
            </w:r>
          </w:p>
          <w:p w:rsidR="000E42D7" w:rsidRPr="00D257D0" w:rsidRDefault="00A01F9C" w:rsidP="000E42D7">
            <w:pPr>
              <w:rPr>
                <w:rFonts w:ascii="Cambria" w:hAnsi="Cambria"/>
                <w:color w:val="1F497D"/>
                <w:sz w:val="16"/>
                <w:szCs w:val="16"/>
              </w:rPr>
            </w:pPr>
            <w:hyperlink r:id="rId9" w:history="1">
              <w:r w:rsidR="006C221C" w:rsidRPr="00D257D0">
                <w:rPr>
                  <w:rStyle w:val="Hyperlink"/>
                  <w:sz w:val="16"/>
                  <w:szCs w:val="16"/>
                </w:rPr>
                <w:t>https://community.jaspersoft.com/questions/844271/facing-issues-while-trying-export-files-csv-format</w:t>
              </w:r>
            </w:hyperlink>
          </w:p>
        </w:tc>
      </w:tr>
      <w:tr w:rsidR="002512D9" w:rsidRPr="00D257D0" w:rsidTr="002512D9">
        <w:trPr>
          <w:trHeight w:val="350"/>
        </w:trPr>
        <w:tc>
          <w:tcPr>
            <w:tcW w:w="1242" w:type="dxa"/>
            <w:shd w:val="clear" w:color="auto" w:fill="auto"/>
          </w:tcPr>
          <w:p w:rsidR="006C221C" w:rsidRPr="00D257D0" w:rsidRDefault="006C221C" w:rsidP="00A90474">
            <w:pPr>
              <w:rPr>
                <w:sz w:val="16"/>
                <w:szCs w:val="16"/>
              </w:rPr>
            </w:pPr>
            <w:r w:rsidRPr="00D257D0">
              <w:rPr>
                <w:sz w:val="16"/>
                <w:szCs w:val="16"/>
              </w:rPr>
              <w:t>NMS.AP.012 (28-nov-14)</w:t>
            </w:r>
          </w:p>
        </w:tc>
        <w:tc>
          <w:tcPr>
            <w:tcW w:w="3636" w:type="dxa"/>
            <w:shd w:val="clear" w:color="auto" w:fill="auto"/>
          </w:tcPr>
          <w:p w:rsidR="006C221C" w:rsidRPr="00D257D0" w:rsidRDefault="006C221C" w:rsidP="003A7443">
            <w:pPr>
              <w:rPr>
                <w:sz w:val="16"/>
                <w:szCs w:val="16"/>
              </w:rPr>
            </w:pPr>
            <w:r w:rsidRPr="00D257D0">
              <w:rPr>
                <w:sz w:val="16"/>
                <w:szCs w:val="16"/>
              </w:rPr>
              <w:t>Share updated XL of Requirements including reporting requirements.</w:t>
            </w:r>
          </w:p>
        </w:tc>
        <w:tc>
          <w:tcPr>
            <w:tcW w:w="900" w:type="dxa"/>
            <w:shd w:val="clear" w:color="auto" w:fill="auto"/>
          </w:tcPr>
          <w:p w:rsidR="006C221C" w:rsidRPr="00D257D0" w:rsidRDefault="006C221C" w:rsidP="003A7443">
            <w:pPr>
              <w:rPr>
                <w:sz w:val="16"/>
                <w:szCs w:val="16"/>
              </w:rPr>
            </w:pPr>
            <w:proofErr w:type="spellStart"/>
            <w:r w:rsidRPr="00D257D0">
              <w:rPr>
                <w:sz w:val="16"/>
                <w:szCs w:val="16"/>
              </w:rPr>
              <w:t>Prakhar</w:t>
            </w:r>
            <w:proofErr w:type="spellEnd"/>
          </w:p>
        </w:tc>
        <w:tc>
          <w:tcPr>
            <w:tcW w:w="720" w:type="dxa"/>
            <w:shd w:val="clear" w:color="auto" w:fill="92D050"/>
          </w:tcPr>
          <w:p w:rsidR="006C221C" w:rsidRPr="00D257D0" w:rsidRDefault="006C221C" w:rsidP="003A7443">
            <w:pPr>
              <w:pStyle w:val="CommentText"/>
              <w:spacing w:before="60" w:after="60"/>
              <w:rPr>
                <w:rFonts w:cs="Arial"/>
                <w:sz w:val="16"/>
                <w:szCs w:val="16"/>
              </w:rPr>
            </w:pPr>
            <w:r w:rsidRPr="00D257D0">
              <w:rPr>
                <w:rFonts w:cs="Arial"/>
                <w:sz w:val="16"/>
                <w:szCs w:val="16"/>
              </w:rPr>
              <w:t>Closed</w:t>
            </w:r>
          </w:p>
        </w:tc>
        <w:tc>
          <w:tcPr>
            <w:tcW w:w="3060" w:type="dxa"/>
            <w:shd w:val="clear" w:color="auto" w:fill="auto"/>
          </w:tcPr>
          <w:p w:rsidR="006C221C" w:rsidRPr="00D257D0" w:rsidRDefault="006C221C" w:rsidP="006D19EF">
            <w:pPr>
              <w:rPr>
                <w:sz w:val="16"/>
                <w:szCs w:val="16"/>
              </w:rPr>
            </w:pPr>
            <w:r w:rsidRPr="00D257D0">
              <w:rPr>
                <w:sz w:val="16"/>
                <w:szCs w:val="16"/>
              </w:rPr>
              <w:t>Shared and uploaded on Google drive.</w:t>
            </w:r>
          </w:p>
        </w:tc>
      </w:tr>
      <w:tr w:rsidR="002512D9" w:rsidRPr="00D257D0" w:rsidTr="002512D9">
        <w:trPr>
          <w:trHeight w:val="350"/>
        </w:trPr>
        <w:tc>
          <w:tcPr>
            <w:tcW w:w="1242" w:type="dxa"/>
            <w:shd w:val="clear" w:color="auto" w:fill="auto"/>
          </w:tcPr>
          <w:p w:rsidR="006C221C" w:rsidRPr="00D257D0" w:rsidRDefault="006C221C" w:rsidP="00A90474">
            <w:pPr>
              <w:rPr>
                <w:sz w:val="16"/>
                <w:szCs w:val="16"/>
              </w:rPr>
            </w:pPr>
            <w:r w:rsidRPr="00D257D0">
              <w:rPr>
                <w:sz w:val="16"/>
                <w:szCs w:val="16"/>
              </w:rPr>
              <w:t>NMS.AP.013 (28-nov-14)</w:t>
            </w:r>
          </w:p>
        </w:tc>
        <w:tc>
          <w:tcPr>
            <w:tcW w:w="3636" w:type="dxa"/>
            <w:shd w:val="clear" w:color="auto" w:fill="auto"/>
          </w:tcPr>
          <w:p w:rsidR="006C221C" w:rsidRPr="00D257D0" w:rsidRDefault="006C221C" w:rsidP="00C467A8">
            <w:pPr>
              <w:rPr>
                <w:sz w:val="16"/>
                <w:szCs w:val="16"/>
              </w:rPr>
            </w:pPr>
            <w:r w:rsidRPr="00D257D0">
              <w:rPr>
                <w:sz w:val="16"/>
                <w:szCs w:val="16"/>
              </w:rPr>
              <w:t>Share various user roles and associated Documentation. Closure of this issue will need update of NMS.</w:t>
            </w:r>
            <w:r w:rsidR="00C467A8" w:rsidRPr="00D257D0">
              <w:rPr>
                <w:sz w:val="16"/>
                <w:szCs w:val="16"/>
              </w:rPr>
              <w:t>GEN</w:t>
            </w:r>
            <w:r w:rsidRPr="00D257D0">
              <w:rPr>
                <w:sz w:val="16"/>
                <w:szCs w:val="16"/>
              </w:rPr>
              <w:t>.SECU.001.</w:t>
            </w:r>
          </w:p>
        </w:tc>
        <w:tc>
          <w:tcPr>
            <w:tcW w:w="900" w:type="dxa"/>
            <w:shd w:val="clear" w:color="auto" w:fill="auto"/>
          </w:tcPr>
          <w:p w:rsidR="006C221C" w:rsidRPr="00D257D0" w:rsidRDefault="006C221C" w:rsidP="003A7443">
            <w:pPr>
              <w:rPr>
                <w:sz w:val="16"/>
                <w:szCs w:val="16"/>
              </w:rPr>
            </w:pPr>
            <w:proofErr w:type="spellStart"/>
            <w:r w:rsidRPr="00D257D0">
              <w:rPr>
                <w:sz w:val="16"/>
                <w:szCs w:val="16"/>
              </w:rPr>
              <w:t>Prakhar</w:t>
            </w:r>
            <w:proofErr w:type="spellEnd"/>
          </w:p>
        </w:tc>
        <w:tc>
          <w:tcPr>
            <w:tcW w:w="720" w:type="dxa"/>
            <w:shd w:val="clear" w:color="auto" w:fill="92D050"/>
          </w:tcPr>
          <w:p w:rsidR="006C221C" w:rsidRPr="00D257D0" w:rsidRDefault="00185053" w:rsidP="003A7443">
            <w:pPr>
              <w:pStyle w:val="CommentText"/>
              <w:spacing w:before="60" w:after="60"/>
              <w:rPr>
                <w:rFonts w:cs="Arial"/>
                <w:sz w:val="16"/>
                <w:szCs w:val="16"/>
              </w:rPr>
            </w:pPr>
            <w:r w:rsidRPr="00D257D0">
              <w:rPr>
                <w:rFonts w:cs="Arial"/>
                <w:sz w:val="16"/>
                <w:szCs w:val="16"/>
              </w:rPr>
              <w:t>Closed</w:t>
            </w:r>
          </w:p>
        </w:tc>
        <w:tc>
          <w:tcPr>
            <w:tcW w:w="3060" w:type="dxa"/>
            <w:shd w:val="clear" w:color="auto" w:fill="auto"/>
          </w:tcPr>
          <w:p w:rsidR="006C221C" w:rsidRPr="00D257D0" w:rsidRDefault="00185053" w:rsidP="006D19EF">
            <w:pPr>
              <w:rPr>
                <w:sz w:val="16"/>
                <w:szCs w:val="16"/>
              </w:rPr>
            </w:pPr>
            <w:r w:rsidRPr="00D257D0">
              <w:rPr>
                <w:sz w:val="16"/>
                <w:szCs w:val="16"/>
              </w:rPr>
              <w:t>29Jan2015: Inputs shared.</w:t>
            </w:r>
          </w:p>
        </w:tc>
      </w:tr>
      <w:tr w:rsidR="002512D9" w:rsidRPr="00D257D0" w:rsidTr="002512D9">
        <w:trPr>
          <w:trHeight w:val="350"/>
        </w:trPr>
        <w:tc>
          <w:tcPr>
            <w:tcW w:w="1242" w:type="dxa"/>
            <w:shd w:val="clear" w:color="auto" w:fill="auto"/>
          </w:tcPr>
          <w:p w:rsidR="006C221C" w:rsidRPr="00D257D0" w:rsidRDefault="006C221C" w:rsidP="00A90474">
            <w:pPr>
              <w:rPr>
                <w:sz w:val="16"/>
                <w:szCs w:val="16"/>
              </w:rPr>
            </w:pPr>
            <w:r w:rsidRPr="00D257D0">
              <w:rPr>
                <w:sz w:val="16"/>
                <w:szCs w:val="16"/>
              </w:rPr>
              <w:t>NMS.AP.014 (28-nov-14)</w:t>
            </w:r>
          </w:p>
        </w:tc>
        <w:tc>
          <w:tcPr>
            <w:tcW w:w="3636" w:type="dxa"/>
            <w:shd w:val="clear" w:color="auto" w:fill="auto"/>
          </w:tcPr>
          <w:p w:rsidR="006C221C" w:rsidRPr="00D257D0" w:rsidRDefault="006C221C" w:rsidP="003A7443">
            <w:pPr>
              <w:rPr>
                <w:sz w:val="16"/>
                <w:szCs w:val="16"/>
              </w:rPr>
            </w:pPr>
            <w:r w:rsidRPr="00D257D0">
              <w:rPr>
                <w:sz w:val="16"/>
                <w:szCs w:val="16"/>
              </w:rPr>
              <w:t xml:space="preserve">Share login for report access </w:t>
            </w:r>
          </w:p>
          <w:p w:rsidR="006C221C" w:rsidRPr="00D257D0" w:rsidRDefault="006C221C" w:rsidP="003A7443">
            <w:pPr>
              <w:pStyle w:val="ListParagraph"/>
              <w:numPr>
                <w:ilvl w:val="0"/>
                <w:numId w:val="15"/>
              </w:numPr>
              <w:spacing w:after="0" w:line="240" w:lineRule="auto"/>
              <w:rPr>
                <w:sz w:val="16"/>
                <w:szCs w:val="16"/>
              </w:rPr>
            </w:pPr>
            <w:r w:rsidRPr="00D257D0">
              <w:rPr>
                <w:sz w:val="16"/>
                <w:szCs w:val="16"/>
              </w:rPr>
              <w:t>Read id</w:t>
            </w:r>
          </w:p>
          <w:p w:rsidR="006C221C" w:rsidRPr="00D257D0" w:rsidRDefault="006C221C" w:rsidP="003A7443">
            <w:pPr>
              <w:pStyle w:val="ListParagraph"/>
              <w:numPr>
                <w:ilvl w:val="0"/>
                <w:numId w:val="15"/>
              </w:numPr>
              <w:spacing w:after="0" w:line="240" w:lineRule="auto"/>
              <w:rPr>
                <w:sz w:val="16"/>
                <w:szCs w:val="16"/>
              </w:rPr>
            </w:pPr>
            <w:r w:rsidRPr="00D257D0">
              <w:rPr>
                <w:sz w:val="16"/>
                <w:szCs w:val="16"/>
              </w:rPr>
              <w:t>Admin id</w:t>
            </w:r>
          </w:p>
        </w:tc>
        <w:tc>
          <w:tcPr>
            <w:tcW w:w="900" w:type="dxa"/>
            <w:shd w:val="clear" w:color="auto" w:fill="auto"/>
          </w:tcPr>
          <w:p w:rsidR="006C221C" w:rsidRPr="00D257D0" w:rsidRDefault="006C221C" w:rsidP="003A7443">
            <w:pPr>
              <w:rPr>
                <w:sz w:val="16"/>
                <w:szCs w:val="16"/>
              </w:rPr>
            </w:pPr>
            <w:proofErr w:type="spellStart"/>
            <w:r w:rsidRPr="00D257D0">
              <w:rPr>
                <w:sz w:val="16"/>
                <w:szCs w:val="16"/>
              </w:rPr>
              <w:t>Prakhar</w:t>
            </w:r>
            <w:proofErr w:type="spellEnd"/>
          </w:p>
        </w:tc>
        <w:tc>
          <w:tcPr>
            <w:tcW w:w="720" w:type="dxa"/>
            <w:shd w:val="clear" w:color="auto" w:fill="92D050"/>
          </w:tcPr>
          <w:p w:rsidR="006C221C" w:rsidRPr="00D257D0" w:rsidRDefault="006C221C" w:rsidP="003A7443">
            <w:pPr>
              <w:pStyle w:val="CommentText"/>
              <w:spacing w:before="60" w:after="60"/>
              <w:rPr>
                <w:rFonts w:cs="Arial"/>
                <w:sz w:val="16"/>
                <w:szCs w:val="16"/>
              </w:rPr>
            </w:pPr>
            <w:r w:rsidRPr="00D257D0">
              <w:rPr>
                <w:rFonts w:cs="Arial"/>
                <w:sz w:val="16"/>
                <w:szCs w:val="16"/>
              </w:rPr>
              <w:t>Closed</w:t>
            </w:r>
          </w:p>
        </w:tc>
        <w:tc>
          <w:tcPr>
            <w:tcW w:w="3060" w:type="dxa"/>
            <w:shd w:val="clear" w:color="auto" w:fill="auto"/>
          </w:tcPr>
          <w:p w:rsidR="006C221C" w:rsidRPr="00D257D0" w:rsidRDefault="006C221C" w:rsidP="004A7564">
            <w:pPr>
              <w:rPr>
                <w:sz w:val="16"/>
                <w:szCs w:val="16"/>
              </w:rPr>
            </w:pPr>
            <w:r w:rsidRPr="00D257D0">
              <w:rPr>
                <w:sz w:val="16"/>
                <w:szCs w:val="16"/>
              </w:rPr>
              <w:t>Read ID shared</w:t>
            </w:r>
          </w:p>
          <w:p w:rsidR="006C221C" w:rsidRPr="00D257D0" w:rsidRDefault="006C221C" w:rsidP="004A7564">
            <w:pPr>
              <w:rPr>
                <w:sz w:val="16"/>
                <w:szCs w:val="16"/>
              </w:rPr>
            </w:pPr>
            <w:r w:rsidRPr="00D257D0">
              <w:rPr>
                <w:sz w:val="16"/>
                <w:szCs w:val="16"/>
              </w:rPr>
              <w:t>Admin ID can’t be shared.</w:t>
            </w:r>
          </w:p>
        </w:tc>
      </w:tr>
      <w:tr w:rsidR="002512D9" w:rsidRPr="00D257D0" w:rsidTr="002512D9">
        <w:trPr>
          <w:trHeight w:val="350"/>
        </w:trPr>
        <w:tc>
          <w:tcPr>
            <w:tcW w:w="1242" w:type="dxa"/>
            <w:shd w:val="clear" w:color="auto" w:fill="auto"/>
          </w:tcPr>
          <w:p w:rsidR="006C221C" w:rsidRPr="00D257D0" w:rsidRDefault="006C221C" w:rsidP="00A90474">
            <w:pPr>
              <w:rPr>
                <w:sz w:val="16"/>
                <w:szCs w:val="16"/>
              </w:rPr>
            </w:pPr>
            <w:r w:rsidRPr="00D257D0">
              <w:rPr>
                <w:sz w:val="16"/>
                <w:szCs w:val="16"/>
              </w:rPr>
              <w:t>NMS.AP.015 (28-nov-14)</w:t>
            </w:r>
          </w:p>
        </w:tc>
        <w:tc>
          <w:tcPr>
            <w:tcW w:w="3636" w:type="dxa"/>
            <w:shd w:val="clear" w:color="auto" w:fill="auto"/>
          </w:tcPr>
          <w:p w:rsidR="006C221C" w:rsidRPr="00D257D0" w:rsidRDefault="006C221C" w:rsidP="003A7443">
            <w:pPr>
              <w:rPr>
                <w:sz w:val="16"/>
                <w:szCs w:val="16"/>
              </w:rPr>
            </w:pPr>
            <w:r w:rsidRPr="00D257D0">
              <w:rPr>
                <w:sz w:val="16"/>
                <w:szCs w:val="16"/>
              </w:rPr>
              <w:t>Share document/</w:t>
            </w:r>
            <w:proofErr w:type="spellStart"/>
            <w:r w:rsidRPr="00D257D0">
              <w:rPr>
                <w:sz w:val="16"/>
                <w:szCs w:val="16"/>
              </w:rPr>
              <w:t>ppt</w:t>
            </w:r>
            <w:proofErr w:type="spellEnd"/>
            <w:r w:rsidRPr="00D257D0">
              <w:rPr>
                <w:sz w:val="16"/>
                <w:szCs w:val="16"/>
              </w:rPr>
              <w:t xml:space="preserve"> for Kilkari Reference Number syntax</w:t>
            </w:r>
          </w:p>
        </w:tc>
        <w:tc>
          <w:tcPr>
            <w:tcW w:w="900" w:type="dxa"/>
            <w:shd w:val="clear" w:color="auto" w:fill="auto"/>
          </w:tcPr>
          <w:p w:rsidR="006C221C" w:rsidRPr="00D257D0" w:rsidRDefault="006C221C" w:rsidP="003A7443">
            <w:pPr>
              <w:rPr>
                <w:sz w:val="16"/>
                <w:szCs w:val="16"/>
              </w:rPr>
            </w:pPr>
            <w:proofErr w:type="spellStart"/>
            <w:r w:rsidRPr="00D257D0">
              <w:rPr>
                <w:sz w:val="16"/>
                <w:szCs w:val="16"/>
              </w:rPr>
              <w:t>Prakhar</w:t>
            </w:r>
            <w:proofErr w:type="spellEnd"/>
          </w:p>
        </w:tc>
        <w:tc>
          <w:tcPr>
            <w:tcW w:w="720" w:type="dxa"/>
            <w:shd w:val="clear" w:color="auto" w:fill="92D050"/>
          </w:tcPr>
          <w:p w:rsidR="006C221C" w:rsidRPr="00D257D0" w:rsidRDefault="006C221C" w:rsidP="003A7443">
            <w:pPr>
              <w:pStyle w:val="CommentText"/>
              <w:spacing w:before="60" w:after="60"/>
              <w:rPr>
                <w:rFonts w:cs="Arial"/>
                <w:sz w:val="16"/>
                <w:szCs w:val="16"/>
              </w:rPr>
            </w:pPr>
            <w:r w:rsidRPr="00D257D0">
              <w:rPr>
                <w:rFonts w:cs="Arial"/>
                <w:sz w:val="16"/>
                <w:szCs w:val="16"/>
              </w:rPr>
              <w:t>Closed</w:t>
            </w:r>
          </w:p>
        </w:tc>
        <w:tc>
          <w:tcPr>
            <w:tcW w:w="3060" w:type="dxa"/>
            <w:shd w:val="clear" w:color="auto" w:fill="auto"/>
          </w:tcPr>
          <w:p w:rsidR="006C221C" w:rsidRPr="00D257D0" w:rsidRDefault="006C221C" w:rsidP="006D19EF">
            <w:pPr>
              <w:rPr>
                <w:sz w:val="16"/>
                <w:szCs w:val="16"/>
              </w:rPr>
            </w:pPr>
            <w:r w:rsidRPr="00D257D0">
              <w:rPr>
                <w:sz w:val="16"/>
                <w:szCs w:val="16"/>
              </w:rPr>
              <w:t>Shared and uploaded on Google drive.</w:t>
            </w:r>
          </w:p>
        </w:tc>
      </w:tr>
      <w:tr w:rsidR="002512D9" w:rsidRPr="00D257D0" w:rsidTr="002512D9">
        <w:trPr>
          <w:trHeight w:val="350"/>
        </w:trPr>
        <w:tc>
          <w:tcPr>
            <w:tcW w:w="1242" w:type="dxa"/>
            <w:shd w:val="clear" w:color="auto" w:fill="auto"/>
          </w:tcPr>
          <w:p w:rsidR="006C221C" w:rsidRPr="00D257D0" w:rsidRDefault="006C221C" w:rsidP="00A90474">
            <w:pPr>
              <w:rPr>
                <w:sz w:val="16"/>
                <w:szCs w:val="16"/>
              </w:rPr>
            </w:pPr>
            <w:r w:rsidRPr="00D257D0">
              <w:rPr>
                <w:sz w:val="16"/>
                <w:szCs w:val="16"/>
              </w:rPr>
              <w:t>NMS.AP.016 (28-nov-14)</w:t>
            </w:r>
          </w:p>
        </w:tc>
        <w:tc>
          <w:tcPr>
            <w:tcW w:w="3636" w:type="dxa"/>
            <w:shd w:val="clear" w:color="auto" w:fill="auto"/>
          </w:tcPr>
          <w:p w:rsidR="006C221C" w:rsidRPr="00D257D0" w:rsidRDefault="006C221C" w:rsidP="003A7443">
            <w:pPr>
              <w:rPr>
                <w:sz w:val="16"/>
                <w:szCs w:val="16"/>
              </w:rPr>
            </w:pPr>
            <w:r w:rsidRPr="00D257D0">
              <w:rPr>
                <w:sz w:val="16"/>
                <w:szCs w:val="16"/>
              </w:rPr>
              <w:t>Create SOW for Aricent scope of work by 4</w:t>
            </w:r>
            <w:r w:rsidRPr="00D257D0">
              <w:rPr>
                <w:sz w:val="16"/>
                <w:szCs w:val="16"/>
                <w:vertAlign w:val="superscript"/>
              </w:rPr>
              <w:t>th</w:t>
            </w:r>
            <w:r w:rsidRPr="00D257D0">
              <w:rPr>
                <w:sz w:val="16"/>
                <w:szCs w:val="16"/>
              </w:rPr>
              <w:t xml:space="preserve"> Dec.</w:t>
            </w:r>
          </w:p>
        </w:tc>
        <w:tc>
          <w:tcPr>
            <w:tcW w:w="900" w:type="dxa"/>
            <w:shd w:val="clear" w:color="auto" w:fill="auto"/>
          </w:tcPr>
          <w:p w:rsidR="006C221C" w:rsidRPr="00D257D0" w:rsidRDefault="006C221C" w:rsidP="003A7443">
            <w:pPr>
              <w:rPr>
                <w:sz w:val="16"/>
                <w:szCs w:val="16"/>
              </w:rPr>
            </w:pPr>
            <w:r w:rsidRPr="00D257D0">
              <w:rPr>
                <w:sz w:val="16"/>
                <w:szCs w:val="16"/>
              </w:rPr>
              <w:t>Chinmoy</w:t>
            </w:r>
          </w:p>
        </w:tc>
        <w:tc>
          <w:tcPr>
            <w:tcW w:w="720" w:type="dxa"/>
            <w:shd w:val="clear" w:color="auto" w:fill="92D050"/>
          </w:tcPr>
          <w:p w:rsidR="006C221C" w:rsidRPr="00D257D0" w:rsidRDefault="00992E55" w:rsidP="003A7443">
            <w:pPr>
              <w:pStyle w:val="CommentText"/>
              <w:spacing w:before="60" w:after="60"/>
              <w:rPr>
                <w:rFonts w:cs="Arial"/>
                <w:sz w:val="16"/>
                <w:szCs w:val="16"/>
              </w:rPr>
            </w:pPr>
            <w:r w:rsidRPr="00D257D0">
              <w:rPr>
                <w:rFonts w:cs="Arial"/>
                <w:sz w:val="16"/>
                <w:szCs w:val="16"/>
              </w:rPr>
              <w:t>Closed</w:t>
            </w:r>
          </w:p>
        </w:tc>
        <w:tc>
          <w:tcPr>
            <w:tcW w:w="3060" w:type="dxa"/>
            <w:shd w:val="clear" w:color="auto" w:fill="auto"/>
          </w:tcPr>
          <w:p w:rsidR="006C221C" w:rsidRPr="00D257D0" w:rsidRDefault="00992E55" w:rsidP="006D19EF">
            <w:pPr>
              <w:rPr>
                <w:sz w:val="16"/>
                <w:szCs w:val="16"/>
              </w:rPr>
            </w:pPr>
            <w:r w:rsidRPr="00D257D0">
              <w:rPr>
                <w:sz w:val="16"/>
                <w:szCs w:val="16"/>
              </w:rPr>
              <w:t xml:space="preserve">Not in scope of this document. Tracked as part of </w:t>
            </w:r>
            <w:r w:rsidR="00131240" w:rsidRPr="00D257D0">
              <w:rPr>
                <w:sz w:val="16"/>
                <w:szCs w:val="16"/>
              </w:rPr>
              <w:t>commercials</w:t>
            </w:r>
            <w:r w:rsidRPr="00D257D0">
              <w:rPr>
                <w:sz w:val="16"/>
                <w:szCs w:val="16"/>
              </w:rPr>
              <w:t>.</w:t>
            </w:r>
          </w:p>
        </w:tc>
      </w:tr>
      <w:tr w:rsidR="002512D9" w:rsidRPr="00D257D0" w:rsidTr="002512D9">
        <w:trPr>
          <w:trHeight w:val="350"/>
        </w:trPr>
        <w:tc>
          <w:tcPr>
            <w:tcW w:w="1242" w:type="dxa"/>
            <w:shd w:val="clear" w:color="auto" w:fill="auto"/>
          </w:tcPr>
          <w:p w:rsidR="006C221C" w:rsidRPr="00D257D0" w:rsidRDefault="006C221C" w:rsidP="00A90474">
            <w:pPr>
              <w:rPr>
                <w:sz w:val="16"/>
                <w:szCs w:val="16"/>
              </w:rPr>
            </w:pPr>
            <w:r w:rsidRPr="00D257D0">
              <w:rPr>
                <w:sz w:val="16"/>
                <w:szCs w:val="16"/>
              </w:rPr>
              <w:t>NMS.AP.017 (28-nov-14)</w:t>
            </w:r>
          </w:p>
        </w:tc>
        <w:tc>
          <w:tcPr>
            <w:tcW w:w="3636" w:type="dxa"/>
            <w:shd w:val="clear" w:color="auto" w:fill="auto"/>
          </w:tcPr>
          <w:p w:rsidR="006C221C" w:rsidRPr="00D257D0" w:rsidRDefault="006C221C" w:rsidP="003A7443">
            <w:pPr>
              <w:rPr>
                <w:sz w:val="16"/>
                <w:szCs w:val="16"/>
              </w:rPr>
            </w:pPr>
            <w:r w:rsidRPr="00D257D0">
              <w:rPr>
                <w:sz w:val="16"/>
                <w:szCs w:val="16"/>
              </w:rPr>
              <w:t>Inputs for Scale requirements for Reports (i.e. how many maximum records can exist in one report – preferably per report)</w:t>
            </w:r>
          </w:p>
        </w:tc>
        <w:tc>
          <w:tcPr>
            <w:tcW w:w="900" w:type="dxa"/>
            <w:shd w:val="clear" w:color="auto" w:fill="auto"/>
          </w:tcPr>
          <w:p w:rsidR="006C221C" w:rsidRPr="00D257D0" w:rsidRDefault="006C221C" w:rsidP="003A7443">
            <w:pPr>
              <w:rPr>
                <w:sz w:val="16"/>
                <w:szCs w:val="16"/>
              </w:rPr>
            </w:pPr>
            <w:proofErr w:type="spellStart"/>
            <w:r w:rsidRPr="00D257D0">
              <w:rPr>
                <w:sz w:val="16"/>
                <w:szCs w:val="16"/>
              </w:rPr>
              <w:t>Prakhar</w:t>
            </w:r>
            <w:proofErr w:type="spellEnd"/>
            <w:r w:rsidRPr="00D257D0">
              <w:rPr>
                <w:sz w:val="16"/>
                <w:szCs w:val="16"/>
              </w:rPr>
              <w:t xml:space="preserve"> </w:t>
            </w:r>
          </w:p>
        </w:tc>
        <w:tc>
          <w:tcPr>
            <w:tcW w:w="720" w:type="dxa"/>
            <w:shd w:val="clear" w:color="auto" w:fill="92D050"/>
          </w:tcPr>
          <w:p w:rsidR="006C221C" w:rsidRPr="00D257D0" w:rsidRDefault="006C221C" w:rsidP="003A7443">
            <w:pPr>
              <w:pStyle w:val="CommentText"/>
              <w:spacing w:before="60" w:after="60"/>
              <w:rPr>
                <w:rFonts w:cs="Arial"/>
                <w:sz w:val="16"/>
                <w:szCs w:val="16"/>
              </w:rPr>
            </w:pPr>
            <w:r w:rsidRPr="00D257D0">
              <w:rPr>
                <w:rFonts w:cs="Arial"/>
                <w:sz w:val="16"/>
                <w:szCs w:val="16"/>
              </w:rPr>
              <w:t>Closed</w:t>
            </w:r>
          </w:p>
        </w:tc>
        <w:tc>
          <w:tcPr>
            <w:tcW w:w="3060" w:type="dxa"/>
            <w:shd w:val="clear" w:color="auto" w:fill="auto"/>
          </w:tcPr>
          <w:p w:rsidR="006C221C" w:rsidRDefault="006C221C" w:rsidP="006D19EF">
            <w:pPr>
              <w:rPr>
                <w:sz w:val="16"/>
                <w:szCs w:val="16"/>
              </w:rPr>
            </w:pPr>
            <w:r w:rsidRPr="00D257D0">
              <w:rPr>
                <w:sz w:val="16"/>
                <w:szCs w:val="16"/>
              </w:rPr>
              <w:t xml:space="preserve">Whatever max supported by reporting </w:t>
            </w:r>
            <w:proofErr w:type="gramStart"/>
            <w:r w:rsidRPr="00D257D0">
              <w:rPr>
                <w:sz w:val="16"/>
                <w:szCs w:val="16"/>
              </w:rPr>
              <w:t>framework.</w:t>
            </w:r>
            <w:proofErr w:type="gramEnd"/>
          </w:p>
          <w:p w:rsidR="00487863" w:rsidRPr="00D257D0" w:rsidRDefault="00487863" w:rsidP="006D19EF">
            <w:pPr>
              <w:rPr>
                <w:sz w:val="16"/>
                <w:szCs w:val="16"/>
              </w:rPr>
            </w:pPr>
            <w:r>
              <w:rPr>
                <w:sz w:val="16"/>
                <w:szCs w:val="16"/>
              </w:rPr>
              <w:t>Expected max load can be calculated from the system scale numbers.</w:t>
            </w:r>
          </w:p>
        </w:tc>
      </w:tr>
      <w:tr w:rsidR="002512D9" w:rsidRPr="00D257D0" w:rsidTr="002512D9">
        <w:trPr>
          <w:trHeight w:val="350"/>
        </w:trPr>
        <w:tc>
          <w:tcPr>
            <w:tcW w:w="1242" w:type="dxa"/>
            <w:shd w:val="clear" w:color="auto" w:fill="auto"/>
          </w:tcPr>
          <w:p w:rsidR="006C221C" w:rsidRPr="00D257D0" w:rsidRDefault="006C221C" w:rsidP="00A90474">
            <w:pPr>
              <w:rPr>
                <w:sz w:val="16"/>
                <w:szCs w:val="16"/>
              </w:rPr>
            </w:pPr>
            <w:r w:rsidRPr="00D257D0">
              <w:rPr>
                <w:sz w:val="16"/>
                <w:szCs w:val="16"/>
              </w:rPr>
              <w:lastRenderedPageBreak/>
              <w:t>NMS.AP.018 (28-nov-14)</w:t>
            </w:r>
          </w:p>
        </w:tc>
        <w:tc>
          <w:tcPr>
            <w:tcW w:w="3636" w:type="dxa"/>
            <w:shd w:val="clear" w:color="auto" w:fill="auto"/>
          </w:tcPr>
          <w:p w:rsidR="006C221C" w:rsidRPr="00D257D0" w:rsidRDefault="006C221C" w:rsidP="00940617">
            <w:pPr>
              <w:rPr>
                <w:sz w:val="16"/>
                <w:szCs w:val="16"/>
              </w:rPr>
            </w:pPr>
            <w:r w:rsidRPr="00D257D0">
              <w:rPr>
                <w:sz w:val="16"/>
                <w:szCs w:val="16"/>
              </w:rPr>
              <w:t>MSISDN specify query requirements for enquiry of specific users.</w:t>
            </w:r>
          </w:p>
        </w:tc>
        <w:tc>
          <w:tcPr>
            <w:tcW w:w="900" w:type="dxa"/>
            <w:shd w:val="clear" w:color="auto" w:fill="auto"/>
          </w:tcPr>
          <w:p w:rsidR="006C221C" w:rsidRPr="00D257D0" w:rsidRDefault="006C221C" w:rsidP="003A7443">
            <w:pPr>
              <w:rPr>
                <w:sz w:val="16"/>
                <w:szCs w:val="16"/>
              </w:rPr>
            </w:pPr>
            <w:proofErr w:type="spellStart"/>
            <w:r w:rsidRPr="00D257D0">
              <w:rPr>
                <w:sz w:val="16"/>
                <w:szCs w:val="16"/>
              </w:rPr>
              <w:t>Prakhar</w:t>
            </w:r>
            <w:proofErr w:type="spellEnd"/>
          </w:p>
        </w:tc>
        <w:tc>
          <w:tcPr>
            <w:tcW w:w="720" w:type="dxa"/>
            <w:shd w:val="clear" w:color="auto" w:fill="92D050"/>
          </w:tcPr>
          <w:p w:rsidR="006C221C" w:rsidRPr="00D257D0" w:rsidRDefault="006C221C" w:rsidP="003A7443">
            <w:pPr>
              <w:pStyle w:val="CommentText"/>
              <w:spacing w:before="60" w:after="60"/>
              <w:rPr>
                <w:rFonts w:cs="Arial"/>
                <w:sz w:val="16"/>
                <w:szCs w:val="16"/>
              </w:rPr>
            </w:pPr>
            <w:r w:rsidRPr="00D257D0">
              <w:rPr>
                <w:rFonts w:cs="Arial"/>
                <w:sz w:val="16"/>
                <w:szCs w:val="16"/>
              </w:rPr>
              <w:t>Closed</w:t>
            </w:r>
          </w:p>
        </w:tc>
        <w:tc>
          <w:tcPr>
            <w:tcW w:w="3060" w:type="dxa"/>
            <w:shd w:val="clear" w:color="auto" w:fill="auto"/>
          </w:tcPr>
          <w:p w:rsidR="006C221C" w:rsidRPr="00D257D0" w:rsidRDefault="006C221C" w:rsidP="00940617">
            <w:pPr>
              <w:rPr>
                <w:sz w:val="16"/>
                <w:szCs w:val="16"/>
              </w:rPr>
            </w:pPr>
            <w:r w:rsidRPr="00D257D0">
              <w:rPr>
                <w:sz w:val="16"/>
                <w:szCs w:val="16"/>
              </w:rPr>
              <w:t>Shared and uploaded on Google drive.</w:t>
            </w:r>
          </w:p>
        </w:tc>
      </w:tr>
      <w:tr w:rsidR="002512D9" w:rsidRPr="00D257D0" w:rsidTr="002512D9">
        <w:trPr>
          <w:trHeight w:val="350"/>
        </w:trPr>
        <w:tc>
          <w:tcPr>
            <w:tcW w:w="1242" w:type="dxa"/>
            <w:shd w:val="clear" w:color="auto" w:fill="auto"/>
          </w:tcPr>
          <w:p w:rsidR="006C221C" w:rsidRPr="00D257D0" w:rsidRDefault="006C221C" w:rsidP="00A90474">
            <w:pPr>
              <w:rPr>
                <w:sz w:val="16"/>
                <w:szCs w:val="16"/>
              </w:rPr>
            </w:pPr>
            <w:r w:rsidRPr="00D257D0">
              <w:rPr>
                <w:sz w:val="16"/>
                <w:szCs w:val="16"/>
              </w:rPr>
              <w:t>NMS.AP.019 (28-nov-14)</w:t>
            </w:r>
          </w:p>
        </w:tc>
        <w:tc>
          <w:tcPr>
            <w:tcW w:w="3636" w:type="dxa"/>
            <w:shd w:val="clear" w:color="auto" w:fill="auto"/>
          </w:tcPr>
          <w:p w:rsidR="006C221C" w:rsidRPr="00D257D0" w:rsidRDefault="006C221C" w:rsidP="003A7443">
            <w:pPr>
              <w:rPr>
                <w:sz w:val="16"/>
                <w:szCs w:val="16"/>
              </w:rPr>
            </w:pPr>
            <w:r w:rsidRPr="00D257D0">
              <w:rPr>
                <w:sz w:val="16"/>
                <w:szCs w:val="16"/>
              </w:rPr>
              <w:t>Creation of new Admin UI interface and its realization</w:t>
            </w:r>
          </w:p>
        </w:tc>
        <w:tc>
          <w:tcPr>
            <w:tcW w:w="900" w:type="dxa"/>
            <w:shd w:val="clear" w:color="auto" w:fill="auto"/>
          </w:tcPr>
          <w:p w:rsidR="006C221C" w:rsidRPr="00D257D0" w:rsidRDefault="006C221C" w:rsidP="00D25F10">
            <w:pPr>
              <w:rPr>
                <w:sz w:val="16"/>
                <w:szCs w:val="16"/>
              </w:rPr>
            </w:pPr>
            <w:proofErr w:type="spellStart"/>
            <w:r w:rsidRPr="00D257D0">
              <w:rPr>
                <w:sz w:val="16"/>
                <w:szCs w:val="16"/>
              </w:rPr>
              <w:t>Prakhar</w:t>
            </w:r>
            <w:proofErr w:type="spellEnd"/>
            <w:r w:rsidRPr="00D257D0">
              <w:rPr>
                <w:sz w:val="16"/>
                <w:szCs w:val="16"/>
              </w:rPr>
              <w:t xml:space="preserve"> </w:t>
            </w:r>
          </w:p>
        </w:tc>
        <w:tc>
          <w:tcPr>
            <w:tcW w:w="720" w:type="dxa"/>
            <w:shd w:val="clear" w:color="auto" w:fill="92D050"/>
          </w:tcPr>
          <w:p w:rsidR="006C221C" w:rsidRPr="00D257D0" w:rsidRDefault="00B03F7C" w:rsidP="003A7443">
            <w:pPr>
              <w:pStyle w:val="CommentText"/>
              <w:spacing w:before="60" w:after="60"/>
              <w:rPr>
                <w:rFonts w:cs="Arial"/>
                <w:sz w:val="16"/>
                <w:szCs w:val="16"/>
              </w:rPr>
            </w:pPr>
            <w:r w:rsidRPr="00D257D0">
              <w:rPr>
                <w:rFonts w:cs="Arial"/>
                <w:sz w:val="16"/>
                <w:szCs w:val="16"/>
              </w:rPr>
              <w:t>Closed</w:t>
            </w:r>
          </w:p>
        </w:tc>
        <w:tc>
          <w:tcPr>
            <w:tcW w:w="3060" w:type="dxa"/>
            <w:shd w:val="clear" w:color="auto" w:fill="auto"/>
          </w:tcPr>
          <w:p w:rsidR="006C221C" w:rsidRPr="00D257D0" w:rsidRDefault="00B03F7C" w:rsidP="00B03F7C">
            <w:pPr>
              <w:rPr>
                <w:sz w:val="16"/>
                <w:szCs w:val="16"/>
              </w:rPr>
            </w:pPr>
            <w:r w:rsidRPr="00D257D0">
              <w:rPr>
                <w:sz w:val="16"/>
                <w:szCs w:val="16"/>
              </w:rPr>
              <w:t xml:space="preserve">Not in scope of this document. Shall be handled during </w:t>
            </w:r>
            <w:r w:rsidR="006C221C" w:rsidRPr="00D257D0">
              <w:rPr>
                <w:sz w:val="16"/>
                <w:szCs w:val="16"/>
              </w:rPr>
              <w:t>support discussion.</w:t>
            </w:r>
          </w:p>
        </w:tc>
      </w:tr>
      <w:tr w:rsidR="002512D9" w:rsidRPr="00D257D0" w:rsidTr="002512D9">
        <w:trPr>
          <w:trHeight w:val="350"/>
        </w:trPr>
        <w:tc>
          <w:tcPr>
            <w:tcW w:w="1242" w:type="dxa"/>
            <w:shd w:val="clear" w:color="auto" w:fill="auto"/>
          </w:tcPr>
          <w:p w:rsidR="006C221C" w:rsidRPr="00D257D0" w:rsidRDefault="006C221C" w:rsidP="00A90474">
            <w:pPr>
              <w:rPr>
                <w:sz w:val="16"/>
                <w:szCs w:val="16"/>
              </w:rPr>
            </w:pPr>
            <w:r w:rsidRPr="00D257D0">
              <w:rPr>
                <w:sz w:val="16"/>
                <w:szCs w:val="16"/>
              </w:rPr>
              <w:t>NMS.AP.020 (28-nov-14)</w:t>
            </w:r>
          </w:p>
        </w:tc>
        <w:tc>
          <w:tcPr>
            <w:tcW w:w="3636" w:type="dxa"/>
            <w:shd w:val="clear" w:color="auto" w:fill="auto"/>
          </w:tcPr>
          <w:p w:rsidR="006C221C" w:rsidRPr="00D257D0" w:rsidRDefault="006C221C" w:rsidP="003A7443">
            <w:pPr>
              <w:rPr>
                <w:sz w:val="16"/>
                <w:szCs w:val="16"/>
              </w:rPr>
            </w:pPr>
            <w:r w:rsidRPr="00D257D0">
              <w:rPr>
                <w:sz w:val="16"/>
                <w:szCs w:val="16"/>
              </w:rPr>
              <w:t>Definition of each field in each report (at least the important ones)</w:t>
            </w:r>
          </w:p>
        </w:tc>
        <w:tc>
          <w:tcPr>
            <w:tcW w:w="900" w:type="dxa"/>
            <w:shd w:val="clear" w:color="auto" w:fill="auto"/>
          </w:tcPr>
          <w:p w:rsidR="006C221C" w:rsidRPr="00D257D0" w:rsidRDefault="006C221C" w:rsidP="003A7443">
            <w:pPr>
              <w:rPr>
                <w:sz w:val="16"/>
                <w:szCs w:val="16"/>
              </w:rPr>
            </w:pPr>
            <w:proofErr w:type="spellStart"/>
            <w:r w:rsidRPr="00D257D0">
              <w:rPr>
                <w:sz w:val="16"/>
                <w:szCs w:val="16"/>
              </w:rPr>
              <w:t>Prakhar</w:t>
            </w:r>
            <w:proofErr w:type="spellEnd"/>
          </w:p>
        </w:tc>
        <w:tc>
          <w:tcPr>
            <w:tcW w:w="720" w:type="dxa"/>
            <w:shd w:val="clear" w:color="auto" w:fill="92D050"/>
          </w:tcPr>
          <w:p w:rsidR="006C221C" w:rsidRPr="00D257D0" w:rsidRDefault="00B03F7C" w:rsidP="003A7443">
            <w:pPr>
              <w:pStyle w:val="CommentText"/>
              <w:spacing w:before="60" w:after="60"/>
              <w:rPr>
                <w:rFonts w:cs="Arial"/>
                <w:sz w:val="16"/>
                <w:szCs w:val="16"/>
              </w:rPr>
            </w:pPr>
            <w:r w:rsidRPr="00D257D0">
              <w:rPr>
                <w:rFonts w:cs="Arial"/>
                <w:sz w:val="16"/>
                <w:szCs w:val="16"/>
              </w:rPr>
              <w:t>Closed</w:t>
            </w:r>
          </w:p>
        </w:tc>
        <w:tc>
          <w:tcPr>
            <w:tcW w:w="3060" w:type="dxa"/>
            <w:shd w:val="clear" w:color="auto" w:fill="auto"/>
          </w:tcPr>
          <w:p w:rsidR="006C221C" w:rsidRPr="00D257D0" w:rsidRDefault="001A5F4B" w:rsidP="001A5F4B">
            <w:pPr>
              <w:rPr>
                <w:sz w:val="16"/>
                <w:szCs w:val="16"/>
              </w:rPr>
            </w:pPr>
            <w:r w:rsidRPr="00D257D0">
              <w:rPr>
                <w:rFonts w:cs="Arial"/>
                <w:sz w:val="16"/>
                <w:szCs w:val="16"/>
              </w:rPr>
              <w:t xml:space="preserve">19Jan2015: Details shared by </w:t>
            </w:r>
            <w:proofErr w:type="spellStart"/>
            <w:r w:rsidRPr="00D257D0">
              <w:rPr>
                <w:rFonts w:cs="Arial"/>
                <w:sz w:val="16"/>
                <w:szCs w:val="16"/>
              </w:rPr>
              <w:t>Prakhar</w:t>
            </w:r>
            <w:proofErr w:type="spellEnd"/>
            <w:r w:rsidRPr="00D257D0">
              <w:rPr>
                <w:rFonts w:cs="Arial"/>
                <w:sz w:val="16"/>
                <w:szCs w:val="16"/>
              </w:rPr>
              <w:t xml:space="preserve"> but some doubts are still there</w:t>
            </w:r>
            <w:r w:rsidR="00B03F7C" w:rsidRPr="00D257D0">
              <w:rPr>
                <w:rFonts w:cs="Arial"/>
                <w:sz w:val="16"/>
                <w:szCs w:val="16"/>
              </w:rPr>
              <w:t xml:space="preserve"> that shall be discussed </w:t>
            </w:r>
            <w:r w:rsidR="00E07415" w:rsidRPr="00D257D0">
              <w:rPr>
                <w:rFonts w:cs="Arial"/>
                <w:sz w:val="16"/>
                <w:szCs w:val="16"/>
              </w:rPr>
              <w:t xml:space="preserve">and closed </w:t>
            </w:r>
            <w:r w:rsidR="00B03F7C" w:rsidRPr="00D257D0">
              <w:rPr>
                <w:rFonts w:cs="Arial"/>
                <w:sz w:val="16"/>
                <w:szCs w:val="16"/>
              </w:rPr>
              <w:t>on email</w:t>
            </w:r>
            <w:r w:rsidRPr="00D257D0">
              <w:rPr>
                <w:rFonts w:cs="Arial"/>
                <w:sz w:val="16"/>
                <w:szCs w:val="16"/>
              </w:rPr>
              <w:t>.</w:t>
            </w:r>
          </w:p>
        </w:tc>
      </w:tr>
      <w:tr w:rsidR="002512D9" w:rsidRPr="00D257D0" w:rsidTr="002512D9">
        <w:trPr>
          <w:trHeight w:val="350"/>
        </w:trPr>
        <w:tc>
          <w:tcPr>
            <w:tcW w:w="1242" w:type="dxa"/>
            <w:shd w:val="clear" w:color="auto" w:fill="auto"/>
          </w:tcPr>
          <w:p w:rsidR="006C221C" w:rsidRPr="00D257D0" w:rsidRDefault="006C221C" w:rsidP="00A90474">
            <w:pPr>
              <w:rPr>
                <w:sz w:val="16"/>
                <w:szCs w:val="16"/>
              </w:rPr>
            </w:pPr>
            <w:r w:rsidRPr="00D257D0">
              <w:rPr>
                <w:sz w:val="16"/>
                <w:szCs w:val="16"/>
              </w:rPr>
              <w:t>NMS.AP.021 (28-nov-14)</w:t>
            </w:r>
          </w:p>
        </w:tc>
        <w:tc>
          <w:tcPr>
            <w:tcW w:w="3636" w:type="dxa"/>
            <w:shd w:val="clear" w:color="auto" w:fill="auto"/>
          </w:tcPr>
          <w:p w:rsidR="006C221C" w:rsidRPr="00D257D0" w:rsidRDefault="006C221C" w:rsidP="003A7443">
            <w:pPr>
              <w:rPr>
                <w:sz w:val="16"/>
                <w:szCs w:val="16"/>
              </w:rPr>
            </w:pPr>
            <w:r w:rsidRPr="00D257D0">
              <w:rPr>
                <w:sz w:val="16"/>
                <w:szCs w:val="16"/>
              </w:rPr>
              <w:t>Agree on date format</w:t>
            </w:r>
            <w:r w:rsidR="00973133">
              <w:rPr>
                <w:sz w:val="16"/>
                <w:szCs w:val="16"/>
              </w:rPr>
              <w:t xml:space="preserve"> for reports</w:t>
            </w:r>
            <w:r w:rsidRPr="00D257D0">
              <w:rPr>
                <w:sz w:val="16"/>
                <w:szCs w:val="16"/>
              </w:rPr>
              <w:t>.</w:t>
            </w:r>
          </w:p>
        </w:tc>
        <w:tc>
          <w:tcPr>
            <w:tcW w:w="900" w:type="dxa"/>
            <w:shd w:val="clear" w:color="auto" w:fill="auto"/>
          </w:tcPr>
          <w:p w:rsidR="006C221C" w:rsidRPr="00D257D0" w:rsidRDefault="006C221C" w:rsidP="003A7443">
            <w:pPr>
              <w:rPr>
                <w:sz w:val="16"/>
                <w:szCs w:val="16"/>
              </w:rPr>
            </w:pPr>
            <w:proofErr w:type="spellStart"/>
            <w:r w:rsidRPr="00D257D0">
              <w:rPr>
                <w:sz w:val="16"/>
                <w:szCs w:val="16"/>
              </w:rPr>
              <w:t>Prakhar</w:t>
            </w:r>
            <w:proofErr w:type="spellEnd"/>
          </w:p>
        </w:tc>
        <w:tc>
          <w:tcPr>
            <w:tcW w:w="720" w:type="dxa"/>
            <w:shd w:val="clear" w:color="auto" w:fill="92D050"/>
          </w:tcPr>
          <w:p w:rsidR="006C221C" w:rsidRPr="00D257D0" w:rsidRDefault="0085041E" w:rsidP="003A7443">
            <w:pPr>
              <w:pStyle w:val="CommentText"/>
              <w:spacing w:before="60" w:after="60"/>
              <w:rPr>
                <w:rFonts w:cs="Arial"/>
                <w:sz w:val="16"/>
                <w:szCs w:val="16"/>
              </w:rPr>
            </w:pPr>
            <w:r w:rsidRPr="00D257D0">
              <w:rPr>
                <w:rFonts w:cs="Arial"/>
                <w:sz w:val="16"/>
                <w:szCs w:val="16"/>
              </w:rPr>
              <w:t>Closed</w:t>
            </w:r>
          </w:p>
        </w:tc>
        <w:tc>
          <w:tcPr>
            <w:tcW w:w="3060" w:type="dxa"/>
            <w:shd w:val="clear" w:color="auto" w:fill="auto"/>
          </w:tcPr>
          <w:p w:rsidR="006C221C" w:rsidRPr="00D257D0" w:rsidRDefault="006C221C" w:rsidP="00D92B3C">
            <w:pPr>
              <w:rPr>
                <w:sz w:val="16"/>
                <w:szCs w:val="16"/>
              </w:rPr>
            </w:pPr>
            <w:r w:rsidRPr="00D257D0">
              <w:rPr>
                <w:sz w:val="16"/>
                <w:szCs w:val="16"/>
              </w:rPr>
              <w:t>Part of field def</w:t>
            </w:r>
            <w:r w:rsidR="00131240">
              <w:rPr>
                <w:sz w:val="16"/>
                <w:szCs w:val="16"/>
              </w:rPr>
              <w:t>i</w:t>
            </w:r>
            <w:r w:rsidRPr="00D257D0">
              <w:rPr>
                <w:sz w:val="16"/>
                <w:szCs w:val="16"/>
              </w:rPr>
              <w:t>n</w:t>
            </w:r>
            <w:r w:rsidR="00131240">
              <w:rPr>
                <w:sz w:val="16"/>
                <w:szCs w:val="16"/>
              </w:rPr>
              <w:t>ition</w:t>
            </w:r>
            <w:r w:rsidRPr="00D257D0">
              <w:rPr>
                <w:sz w:val="16"/>
                <w:szCs w:val="16"/>
              </w:rPr>
              <w:t xml:space="preserve"> documentation.</w:t>
            </w:r>
          </w:p>
          <w:p w:rsidR="0085041E" w:rsidRPr="00D257D0" w:rsidRDefault="0085041E" w:rsidP="00D92B3C">
            <w:pPr>
              <w:rPr>
                <w:sz w:val="16"/>
                <w:szCs w:val="16"/>
              </w:rPr>
            </w:pPr>
            <w:r w:rsidRPr="00D257D0">
              <w:rPr>
                <w:sz w:val="16"/>
                <w:szCs w:val="16"/>
              </w:rPr>
              <w:t xml:space="preserve">27Jan2015: DD-MM-YYYY format is finalized. </w:t>
            </w:r>
            <w:r w:rsidR="00137E65" w:rsidRPr="00D257D0">
              <w:rPr>
                <w:sz w:val="16"/>
                <w:szCs w:val="16"/>
              </w:rPr>
              <w:t>E.g. 25-12-2014.</w:t>
            </w:r>
          </w:p>
        </w:tc>
      </w:tr>
      <w:tr w:rsidR="002512D9" w:rsidRPr="00D257D0" w:rsidTr="002512D9">
        <w:trPr>
          <w:trHeight w:val="350"/>
        </w:trPr>
        <w:tc>
          <w:tcPr>
            <w:tcW w:w="1242" w:type="dxa"/>
            <w:shd w:val="clear" w:color="auto" w:fill="auto"/>
          </w:tcPr>
          <w:p w:rsidR="006C221C" w:rsidRPr="00D257D0" w:rsidRDefault="006C221C" w:rsidP="00A90474">
            <w:pPr>
              <w:rPr>
                <w:sz w:val="16"/>
                <w:szCs w:val="16"/>
              </w:rPr>
            </w:pPr>
            <w:r w:rsidRPr="00D257D0">
              <w:rPr>
                <w:sz w:val="16"/>
                <w:szCs w:val="16"/>
              </w:rPr>
              <w:t>NMS.AP.022 (28-nov-14)</w:t>
            </w:r>
          </w:p>
        </w:tc>
        <w:tc>
          <w:tcPr>
            <w:tcW w:w="3636" w:type="dxa"/>
            <w:shd w:val="clear" w:color="auto" w:fill="auto"/>
          </w:tcPr>
          <w:p w:rsidR="006C221C" w:rsidRPr="00D257D0" w:rsidRDefault="006C221C" w:rsidP="00D92B3C">
            <w:pPr>
              <w:rPr>
                <w:sz w:val="16"/>
                <w:szCs w:val="16"/>
              </w:rPr>
            </w:pPr>
            <w:r w:rsidRPr="00D257D0">
              <w:rPr>
                <w:sz w:val="16"/>
                <w:szCs w:val="16"/>
              </w:rPr>
              <w:t>Updated scheduling plan for OBD Kilkari</w:t>
            </w:r>
          </w:p>
        </w:tc>
        <w:tc>
          <w:tcPr>
            <w:tcW w:w="900" w:type="dxa"/>
            <w:shd w:val="clear" w:color="auto" w:fill="auto"/>
          </w:tcPr>
          <w:p w:rsidR="006C221C" w:rsidRPr="00D257D0" w:rsidRDefault="006C221C" w:rsidP="003A7443">
            <w:pPr>
              <w:rPr>
                <w:sz w:val="16"/>
                <w:szCs w:val="16"/>
              </w:rPr>
            </w:pPr>
            <w:proofErr w:type="spellStart"/>
            <w:r w:rsidRPr="00D257D0">
              <w:rPr>
                <w:sz w:val="16"/>
                <w:szCs w:val="16"/>
              </w:rPr>
              <w:t>Prakhar</w:t>
            </w:r>
            <w:proofErr w:type="spellEnd"/>
            <w:r w:rsidRPr="00D257D0">
              <w:rPr>
                <w:sz w:val="16"/>
                <w:szCs w:val="16"/>
              </w:rPr>
              <w:t xml:space="preserve"> </w:t>
            </w:r>
          </w:p>
        </w:tc>
        <w:tc>
          <w:tcPr>
            <w:tcW w:w="720" w:type="dxa"/>
            <w:shd w:val="clear" w:color="auto" w:fill="92D050"/>
          </w:tcPr>
          <w:p w:rsidR="006C221C" w:rsidRPr="00D257D0" w:rsidRDefault="00722F98" w:rsidP="003A7443">
            <w:pPr>
              <w:pStyle w:val="CommentText"/>
              <w:spacing w:before="60" w:after="60"/>
              <w:rPr>
                <w:rFonts w:cs="Arial"/>
                <w:sz w:val="16"/>
                <w:szCs w:val="16"/>
              </w:rPr>
            </w:pPr>
            <w:r w:rsidRPr="00D257D0">
              <w:rPr>
                <w:rFonts w:cs="Arial"/>
                <w:sz w:val="16"/>
                <w:szCs w:val="16"/>
              </w:rPr>
              <w:t>Closed</w:t>
            </w:r>
          </w:p>
        </w:tc>
        <w:tc>
          <w:tcPr>
            <w:tcW w:w="3060" w:type="dxa"/>
            <w:shd w:val="clear" w:color="auto" w:fill="auto"/>
          </w:tcPr>
          <w:p w:rsidR="006C221C" w:rsidRPr="00D257D0" w:rsidRDefault="001A5F4B" w:rsidP="001A5F4B">
            <w:pPr>
              <w:rPr>
                <w:sz w:val="16"/>
                <w:szCs w:val="16"/>
              </w:rPr>
            </w:pPr>
            <w:r w:rsidRPr="00D257D0">
              <w:rPr>
                <w:rFonts w:cs="Arial"/>
                <w:sz w:val="16"/>
                <w:szCs w:val="16"/>
              </w:rPr>
              <w:t>19Jan2015: Need OBD plan for two messages per week</w:t>
            </w:r>
          </w:p>
          <w:p w:rsidR="00722F98" w:rsidRPr="00D257D0" w:rsidRDefault="00722F98" w:rsidP="00567770">
            <w:pPr>
              <w:rPr>
                <w:sz w:val="16"/>
                <w:szCs w:val="16"/>
              </w:rPr>
            </w:pPr>
            <w:r w:rsidRPr="00D257D0">
              <w:rPr>
                <w:rFonts w:cs="Arial"/>
                <w:sz w:val="16"/>
                <w:szCs w:val="16"/>
              </w:rPr>
              <w:t xml:space="preserve">23Jan2015: To be handled in implementation. Slotted retries </w:t>
            </w:r>
            <w:r w:rsidR="00567770" w:rsidRPr="00D257D0">
              <w:rPr>
                <w:rFonts w:cs="Arial"/>
                <w:sz w:val="16"/>
                <w:szCs w:val="16"/>
              </w:rPr>
              <w:t xml:space="preserve">will </w:t>
            </w:r>
            <w:r w:rsidRPr="00D257D0">
              <w:rPr>
                <w:rFonts w:cs="Arial"/>
                <w:sz w:val="16"/>
                <w:szCs w:val="16"/>
              </w:rPr>
              <w:t>not be used.</w:t>
            </w:r>
          </w:p>
        </w:tc>
      </w:tr>
      <w:tr w:rsidR="002512D9" w:rsidRPr="00D257D0" w:rsidTr="002512D9">
        <w:trPr>
          <w:trHeight w:val="350"/>
        </w:trPr>
        <w:tc>
          <w:tcPr>
            <w:tcW w:w="1242" w:type="dxa"/>
            <w:shd w:val="clear" w:color="auto" w:fill="auto"/>
          </w:tcPr>
          <w:p w:rsidR="006C221C" w:rsidRPr="00D257D0" w:rsidRDefault="006C221C" w:rsidP="00A90474">
            <w:pPr>
              <w:rPr>
                <w:sz w:val="16"/>
                <w:szCs w:val="16"/>
              </w:rPr>
            </w:pPr>
            <w:r w:rsidRPr="00D257D0">
              <w:rPr>
                <w:sz w:val="16"/>
                <w:szCs w:val="16"/>
              </w:rPr>
              <w:t>NMS.AP.023 (28-nov-14)</w:t>
            </w:r>
          </w:p>
        </w:tc>
        <w:tc>
          <w:tcPr>
            <w:tcW w:w="3636" w:type="dxa"/>
            <w:shd w:val="clear" w:color="auto" w:fill="auto"/>
          </w:tcPr>
          <w:p w:rsidR="006C221C" w:rsidRPr="00D257D0" w:rsidRDefault="006C221C" w:rsidP="003A7443">
            <w:pPr>
              <w:rPr>
                <w:sz w:val="16"/>
                <w:szCs w:val="16"/>
              </w:rPr>
            </w:pPr>
            <w:r w:rsidRPr="00D257D0">
              <w:rPr>
                <w:sz w:val="16"/>
                <w:szCs w:val="16"/>
              </w:rPr>
              <w:t>Commercial Jasper being used instead of paid one.</w:t>
            </w:r>
          </w:p>
        </w:tc>
        <w:tc>
          <w:tcPr>
            <w:tcW w:w="900" w:type="dxa"/>
            <w:shd w:val="clear" w:color="auto" w:fill="auto"/>
          </w:tcPr>
          <w:p w:rsidR="006C221C" w:rsidRPr="00D257D0" w:rsidRDefault="006C221C" w:rsidP="003A7443">
            <w:pPr>
              <w:rPr>
                <w:sz w:val="16"/>
                <w:szCs w:val="16"/>
              </w:rPr>
            </w:pPr>
            <w:r w:rsidRPr="00D257D0">
              <w:rPr>
                <w:sz w:val="16"/>
                <w:szCs w:val="16"/>
              </w:rPr>
              <w:t>Nitu Gupta</w:t>
            </w:r>
          </w:p>
        </w:tc>
        <w:tc>
          <w:tcPr>
            <w:tcW w:w="720" w:type="dxa"/>
            <w:shd w:val="clear" w:color="auto" w:fill="92D050"/>
          </w:tcPr>
          <w:p w:rsidR="006C221C" w:rsidRPr="00D257D0" w:rsidRDefault="00DA0878" w:rsidP="003A7443">
            <w:pPr>
              <w:pStyle w:val="CommentText"/>
              <w:spacing w:before="60" w:after="60"/>
              <w:rPr>
                <w:rFonts w:cs="Arial"/>
                <w:sz w:val="16"/>
                <w:szCs w:val="16"/>
              </w:rPr>
            </w:pPr>
            <w:r w:rsidRPr="00D257D0">
              <w:rPr>
                <w:rFonts w:cs="Arial"/>
                <w:sz w:val="16"/>
                <w:szCs w:val="16"/>
              </w:rPr>
              <w:t>Closed</w:t>
            </w:r>
          </w:p>
        </w:tc>
        <w:tc>
          <w:tcPr>
            <w:tcW w:w="3060" w:type="dxa"/>
            <w:shd w:val="clear" w:color="auto" w:fill="auto"/>
          </w:tcPr>
          <w:p w:rsidR="006C221C" w:rsidRPr="00D257D0" w:rsidRDefault="00DA0878" w:rsidP="00DA0878">
            <w:pPr>
              <w:rPr>
                <w:sz w:val="16"/>
                <w:szCs w:val="16"/>
              </w:rPr>
            </w:pPr>
            <w:r w:rsidRPr="00D257D0">
              <w:rPr>
                <w:rFonts w:cs="Arial"/>
                <w:sz w:val="16"/>
                <w:szCs w:val="16"/>
              </w:rPr>
              <w:t>19Jan2015: Tracked via other forums</w:t>
            </w:r>
          </w:p>
        </w:tc>
      </w:tr>
      <w:tr w:rsidR="002512D9" w:rsidRPr="00D257D0" w:rsidTr="002512D9">
        <w:trPr>
          <w:trHeight w:val="350"/>
        </w:trPr>
        <w:tc>
          <w:tcPr>
            <w:tcW w:w="1242" w:type="dxa"/>
            <w:shd w:val="clear" w:color="auto" w:fill="auto"/>
          </w:tcPr>
          <w:p w:rsidR="006C221C" w:rsidRPr="00D257D0" w:rsidRDefault="006C221C" w:rsidP="00A90474">
            <w:pPr>
              <w:rPr>
                <w:sz w:val="16"/>
                <w:szCs w:val="16"/>
              </w:rPr>
            </w:pPr>
            <w:r w:rsidRPr="00D257D0">
              <w:rPr>
                <w:sz w:val="16"/>
                <w:szCs w:val="16"/>
              </w:rPr>
              <w:t>NMS.AP.024 (28-nov-14)</w:t>
            </w:r>
          </w:p>
        </w:tc>
        <w:tc>
          <w:tcPr>
            <w:tcW w:w="3636" w:type="dxa"/>
            <w:shd w:val="clear" w:color="auto" w:fill="auto"/>
          </w:tcPr>
          <w:p w:rsidR="006C221C" w:rsidRPr="00D257D0" w:rsidRDefault="006C221C" w:rsidP="003A7443">
            <w:pPr>
              <w:rPr>
                <w:sz w:val="16"/>
                <w:szCs w:val="16"/>
              </w:rPr>
            </w:pPr>
            <w:r w:rsidRPr="00D257D0">
              <w:rPr>
                <w:sz w:val="16"/>
                <w:szCs w:val="16"/>
              </w:rPr>
              <w:t xml:space="preserve">To use Static or Dynamic VXML </w:t>
            </w:r>
          </w:p>
        </w:tc>
        <w:tc>
          <w:tcPr>
            <w:tcW w:w="900" w:type="dxa"/>
            <w:shd w:val="clear" w:color="auto" w:fill="auto"/>
          </w:tcPr>
          <w:p w:rsidR="006C221C" w:rsidRPr="00D257D0" w:rsidRDefault="006C221C" w:rsidP="008562E0">
            <w:pPr>
              <w:rPr>
                <w:sz w:val="16"/>
                <w:szCs w:val="16"/>
              </w:rPr>
            </w:pPr>
            <w:r w:rsidRPr="00D257D0">
              <w:rPr>
                <w:sz w:val="16"/>
                <w:szCs w:val="16"/>
              </w:rPr>
              <w:t>GF/BBCMA/</w:t>
            </w:r>
            <w:r w:rsidR="008562E0" w:rsidRPr="00D257D0">
              <w:rPr>
                <w:sz w:val="16"/>
                <w:szCs w:val="16"/>
              </w:rPr>
              <w:t>IMI</w:t>
            </w:r>
          </w:p>
        </w:tc>
        <w:tc>
          <w:tcPr>
            <w:tcW w:w="720" w:type="dxa"/>
            <w:shd w:val="clear" w:color="auto" w:fill="92D050"/>
          </w:tcPr>
          <w:p w:rsidR="006C221C" w:rsidRPr="00D257D0" w:rsidRDefault="00DD3984" w:rsidP="003A7443">
            <w:pPr>
              <w:pStyle w:val="CommentText"/>
              <w:spacing w:before="60" w:after="60"/>
              <w:rPr>
                <w:rFonts w:cs="Arial"/>
                <w:sz w:val="16"/>
                <w:szCs w:val="16"/>
              </w:rPr>
            </w:pPr>
            <w:r w:rsidRPr="00D257D0">
              <w:rPr>
                <w:rFonts w:cs="Arial"/>
                <w:sz w:val="16"/>
                <w:szCs w:val="16"/>
              </w:rPr>
              <w:t>Closed</w:t>
            </w:r>
          </w:p>
        </w:tc>
        <w:tc>
          <w:tcPr>
            <w:tcW w:w="3060" w:type="dxa"/>
            <w:shd w:val="clear" w:color="auto" w:fill="auto"/>
          </w:tcPr>
          <w:p w:rsidR="006C221C" w:rsidRPr="00D257D0" w:rsidRDefault="006C221C" w:rsidP="00D92B3C">
            <w:pPr>
              <w:rPr>
                <w:sz w:val="16"/>
                <w:szCs w:val="16"/>
              </w:rPr>
            </w:pPr>
            <w:r w:rsidRPr="00D257D0">
              <w:rPr>
                <w:sz w:val="16"/>
                <w:szCs w:val="16"/>
              </w:rPr>
              <w:t>Needs to be discussed. Part of interface discussion.</w:t>
            </w:r>
          </w:p>
          <w:p w:rsidR="006C221C" w:rsidRPr="00D257D0" w:rsidRDefault="000E42D7" w:rsidP="000E42D7">
            <w:pPr>
              <w:rPr>
                <w:sz w:val="16"/>
                <w:szCs w:val="16"/>
              </w:rPr>
            </w:pPr>
            <w:r w:rsidRPr="00D257D0">
              <w:rPr>
                <w:sz w:val="16"/>
                <w:szCs w:val="16"/>
              </w:rPr>
              <w:t xml:space="preserve">Finalized to be </w:t>
            </w:r>
            <w:r w:rsidR="006C221C" w:rsidRPr="00D257D0">
              <w:rPr>
                <w:sz w:val="16"/>
                <w:szCs w:val="16"/>
              </w:rPr>
              <w:t>static.</w:t>
            </w:r>
            <w:r w:rsidR="00DD3984" w:rsidRPr="00D257D0">
              <w:rPr>
                <w:sz w:val="16"/>
                <w:szCs w:val="16"/>
              </w:rPr>
              <w:t xml:space="preserve"> Further tracking not in scope of SRS.</w:t>
            </w:r>
          </w:p>
        </w:tc>
      </w:tr>
      <w:tr w:rsidR="002512D9" w:rsidRPr="00D257D0" w:rsidTr="002512D9">
        <w:trPr>
          <w:trHeight w:val="350"/>
        </w:trPr>
        <w:tc>
          <w:tcPr>
            <w:tcW w:w="1242" w:type="dxa"/>
            <w:shd w:val="clear" w:color="auto" w:fill="auto"/>
          </w:tcPr>
          <w:p w:rsidR="006C221C" w:rsidRPr="00D257D0" w:rsidRDefault="006C221C" w:rsidP="00A90474">
            <w:pPr>
              <w:rPr>
                <w:sz w:val="16"/>
                <w:szCs w:val="16"/>
              </w:rPr>
            </w:pPr>
            <w:r w:rsidRPr="00D257D0">
              <w:rPr>
                <w:sz w:val="16"/>
                <w:szCs w:val="16"/>
              </w:rPr>
              <w:t>NMS.AP.025 (28-nov-14)</w:t>
            </w:r>
          </w:p>
        </w:tc>
        <w:tc>
          <w:tcPr>
            <w:tcW w:w="3636" w:type="dxa"/>
            <w:shd w:val="clear" w:color="auto" w:fill="auto"/>
          </w:tcPr>
          <w:p w:rsidR="006C221C" w:rsidRPr="00D257D0" w:rsidRDefault="006C221C" w:rsidP="003A7443">
            <w:pPr>
              <w:rPr>
                <w:sz w:val="16"/>
                <w:szCs w:val="16"/>
              </w:rPr>
            </w:pPr>
            <w:r w:rsidRPr="00D257D0">
              <w:rPr>
                <w:sz w:val="16"/>
                <w:szCs w:val="16"/>
              </w:rPr>
              <w:t>To provide upper limit on number of records that can be possible in various reports. This shall guide testing team and also help in checking performance aspects of report.</w:t>
            </w:r>
          </w:p>
        </w:tc>
        <w:tc>
          <w:tcPr>
            <w:tcW w:w="900" w:type="dxa"/>
            <w:shd w:val="clear" w:color="auto" w:fill="auto"/>
          </w:tcPr>
          <w:p w:rsidR="006C221C" w:rsidRPr="00D257D0" w:rsidRDefault="006C221C" w:rsidP="003A7443">
            <w:pPr>
              <w:rPr>
                <w:sz w:val="16"/>
                <w:szCs w:val="16"/>
              </w:rPr>
            </w:pPr>
            <w:proofErr w:type="spellStart"/>
            <w:r w:rsidRPr="00D257D0">
              <w:rPr>
                <w:sz w:val="16"/>
                <w:szCs w:val="16"/>
              </w:rPr>
              <w:t>Prakhar</w:t>
            </w:r>
            <w:proofErr w:type="spellEnd"/>
          </w:p>
        </w:tc>
        <w:tc>
          <w:tcPr>
            <w:tcW w:w="720" w:type="dxa"/>
            <w:shd w:val="clear" w:color="auto" w:fill="92D050"/>
          </w:tcPr>
          <w:p w:rsidR="006C221C" w:rsidRPr="00D257D0" w:rsidRDefault="006C221C" w:rsidP="003A7443">
            <w:pPr>
              <w:pStyle w:val="CommentText"/>
              <w:spacing w:before="60" w:after="60"/>
              <w:rPr>
                <w:rFonts w:cs="Arial"/>
                <w:sz w:val="16"/>
                <w:szCs w:val="16"/>
              </w:rPr>
            </w:pPr>
            <w:r w:rsidRPr="00D257D0">
              <w:rPr>
                <w:rFonts w:cs="Arial"/>
                <w:sz w:val="16"/>
                <w:szCs w:val="16"/>
              </w:rPr>
              <w:t>Duplicate</w:t>
            </w:r>
          </w:p>
        </w:tc>
        <w:tc>
          <w:tcPr>
            <w:tcW w:w="3060" w:type="dxa"/>
            <w:shd w:val="clear" w:color="auto" w:fill="auto"/>
          </w:tcPr>
          <w:p w:rsidR="006C221C" w:rsidRPr="00D257D0" w:rsidRDefault="006C221C" w:rsidP="003A7443">
            <w:pPr>
              <w:rPr>
                <w:sz w:val="16"/>
                <w:szCs w:val="16"/>
              </w:rPr>
            </w:pPr>
            <w:r w:rsidRPr="00D257D0">
              <w:rPr>
                <w:sz w:val="16"/>
                <w:szCs w:val="16"/>
              </w:rPr>
              <w:t>Refer NMS.AP.017</w:t>
            </w:r>
          </w:p>
        </w:tc>
      </w:tr>
      <w:tr w:rsidR="002512D9" w:rsidRPr="00D257D0" w:rsidTr="002512D9">
        <w:trPr>
          <w:trHeight w:val="350"/>
        </w:trPr>
        <w:tc>
          <w:tcPr>
            <w:tcW w:w="1242" w:type="dxa"/>
            <w:shd w:val="clear" w:color="auto" w:fill="auto"/>
          </w:tcPr>
          <w:p w:rsidR="006C221C" w:rsidRPr="00D257D0" w:rsidRDefault="006C221C" w:rsidP="00A90474">
            <w:pPr>
              <w:rPr>
                <w:sz w:val="16"/>
                <w:szCs w:val="16"/>
              </w:rPr>
            </w:pPr>
            <w:r w:rsidRPr="00D257D0">
              <w:rPr>
                <w:sz w:val="16"/>
                <w:szCs w:val="16"/>
              </w:rPr>
              <w:t>NMS.AP.026 (28-nov-14)</w:t>
            </w:r>
          </w:p>
        </w:tc>
        <w:tc>
          <w:tcPr>
            <w:tcW w:w="3636" w:type="dxa"/>
            <w:shd w:val="clear" w:color="auto" w:fill="auto"/>
          </w:tcPr>
          <w:p w:rsidR="006C221C" w:rsidRPr="00D257D0" w:rsidRDefault="006C221C" w:rsidP="003A7443">
            <w:pPr>
              <w:rPr>
                <w:sz w:val="16"/>
                <w:szCs w:val="16"/>
              </w:rPr>
            </w:pPr>
            <w:r w:rsidRPr="00D257D0">
              <w:rPr>
                <w:sz w:val="16"/>
                <w:szCs w:val="16"/>
              </w:rPr>
              <w:t>Defining the user access roles in reporting DB</w:t>
            </w:r>
          </w:p>
        </w:tc>
        <w:tc>
          <w:tcPr>
            <w:tcW w:w="900" w:type="dxa"/>
            <w:shd w:val="clear" w:color="auto" w:fill="auto"/>
          </w:tcPr>
          <w:p w:rsidR="006C221C" w:rsidRPr="00D257D0" w:rsidRDefault="006C221C" w:rsidP="003A7443">
            <w:pPr>
              <w:rPr>
                <w:sz w:val="16"/>
                <w:szCs w:val="16"/>
              </w:rPr>
            </w:pPr>
            <w:proofErr w:type="spellStart"/>
            <w:r w:rsidRPr="00D257D0">
              <w:rPr>
                <w:sz w:val="16"/>
                <w:szCs w:val="16"/>
              </w:rPr>
              <w:t>Prakhar</w:t>
            </w:r>
            <w:proofErr w:type="spellEnd"/>
          </w:p>
        </w:tc>
        <w:tc>
          <w:tcPr>
            <w:tcW w:w="720" w:type="dxa"/>
            <w:shd w:val="clear" w:color="auto" w:fill="92D050"/>
          </w:tcPr>
          <w:p w:rsidR="006C221C" w:rsidRPr="00D257D0" w:rsidRDefault="00B13A44" w:rsidP="003A7443">
            <w:pPr>
              <w:pStyle w:val="CommentText"/>
              <w:spacing w:before="60" w:after="60"/>
              <w:rPr>
                <w:rFonts w:cs="Arial"/>
                <w:sz w:val="16"/>
                <w:szCs w:val="16"/>
              </w:rPr>
            </w:pPr>
            <w:r w:rsidRPr="00D257D0">
              <w:rPr>
                <w:rFonts w:cs="Arial"/>
                <w:sz w:val="16"/>
                <w:szCs w:val="16"/>
              </w:rPr>
              <w:t>Duplicate</w:t>
            </w:r>
          </w:p>
        </w:tc>
        <w:tc>
          <w:tcPr>
            <w:tcW w:w="3060" w:type="dxa"/>
            <w:shd w:val="clear" w:color="auto" w:fill="auto"/>
          </w:tcPr>
          <w:p w:rsidR="006C221C" w:rsidRPr="00D257D0" w:rsidRDefault="00B13A44" w:rsidP="00B13A44">
            <w:pPr>
              <w:rPr>
                <w:sz w:val="16"/>
                <w:szCs w:val="16"/>
              </w:rPr>
            </w:pPr>
            <w:r w:rsidRPr="00D257D0">
              <w:rPr>
                <w:sz w:val="16"/>
                <w:szCs w:val="16"/>
              </w:rPr>
              <w:t>Refer NMS.AP.013</w:t>
            </w:r>
            <w:r w:rsidR="006C221C" w:rsidRPr="00D257D0">
              <w:rPr>
                <w:sz w:val="16"/>
                <w:szCs w:val="16"/>
              </w:rPr>
              <w:t>.</w:t>
            </w:r>
          </w:p>
        </w:tc>
      </w:tr>
      <w:tr w:rsidR="002512D9" w:rsidRPr="00D257D0" w:rsidTr="002512D9">
        <w:trPr>
          <w:trHeight w:val="350"/>
        </w:trPr>
        <w:tc>
          <w:tcPr>
            <w:tcW w:w="1242" w:type="dxa"/>
            <w:shd w:val="clear" w:color="auto" w:fill="auto"/>
          </w:tcPr>
          <w:p w:rsidR="006C221C" w:rsidRPr="00D257D0" w:rsidRDefault="006C221C" w:rsidP="00720AED">
            <w:pPr>
              <w:rPr>
                <w:sz w:val="16"/>
                <w:szCs w:val="16"/>
              </w:rPr>
            </w:pPr>
            <w:r w:rsidRPr="00D257D0">
              <w:rPr>
                <w:sz w:val="16"/>
                <w:szCs w:val="16"/>
              </w:rPr>
              <w:t>NMS.AP.027 (28-nov-14)</w:t>
            </w:r>
          </w:p>
        </w:tc>
        <w:tc>
          <w:tcPr>
            <w:tcW w:w="3636" w:type="dxa"/>
            <w:shd w:val="clear" w:color="auto" w:fill="auto"/>
          </w:tcPr>
          <w:p w:rsidR="006C221C" w:rsidRPr="00D257D0" w:rsidRDefault="006C221C" w:rsidP="003A7443">
            <w:pPr>
              <w:rPr>
                <w:sz w:val="16"/>
                <w:szCs w:val="16"/>
              </w:rPr>
            </w:pPr>
            <w:r w:rsidRPr="00D257D0">
              <w:rPr>
                <w:sz w:val="16"/>
                <w:szCs w:val="16"/>
              </w:rPr>
              <w:t>Next workshop 2-5pm on 4</w:t>
            </w:r>
            <w:r w:rsidRPr="00D257D0">
              <w:rPr>
                <w:sz w:val="16"/>
                <w:szCs w:val="16"/>
                <w:vertAlign w:val="superscript"/>
              </w:rPr>
              <w:t>th</w:t>
            </w:r>
            <w:r w:rsidRPr="00D257D0">
              <w:rPr>
                <w:sz w:val="16"/>
                <w:szCs w:val="16"/>
              </w:rPr>
              <w:t xml:space="preserve"> Dec.</w:t>
            </w:r>
          </w:p>
        </w:tc>
        <w:tc>
          <w:tcPr>
            <w:tcW w:w="900" w:type="dxa"/>
            <w:shd w:val="clear" w:color="auto" w:fill="auto"/>
          </w:tcPr>
          <w:p w:rsidR="006C221C" w:rsidRPr="00D257D0" w:rsidRDefault="006C221C" w:rsidP="003A7443">
            <w:pPr>
              <w:rPr>
                <w:sz w:val="16"/>
                <w:szCs w:val="16"/>
              </w:rPr>
            </w:pPr>
            <w:proofErr w:type="spellStart"/>
            <w:r w:rsidRPr="00D257D0">
              <w:rPr>
                <w:sz w:val="16"/>
                <w:szCs w:val="16"/>
              </w:rPr>
              <w:t>SumitK</w:t>
            </w:r>
            <w:proofErr w:type="spellEnd"/>
          </w:p>
        </w:tc>
        <w:tc>
          <w:tcPr>
            <w:tcW w:w="720" w:type="dxa"/>
            <w:shd w:val="clear" w:color="auto" w:fill="92D050"/>
          </w:tcPr>
          <w:p w:rsidR="006C221C" w:rsidRPr="00D257D0" w:rsidRDefault="006C221C" w:rsidP="003A7443">
            <w:pPr>
              <w:pStyle w:val="CommentText"/>
              <w:spacing w:before="60" w:after="60"/>
              <w:rPr>
                <w:rFonts w:cs="Arial"/>
                <w:sz w:val="16"/>
                <w:szCs w:val="16"/>
              </w:rPr>
            </w:pPr>
            <w:r w:rsidRPr="00D257D0">
              <w:rPr>
                <w:rFonts w:cs="Arial"/>
                <w:sz w:val="16"/>
                <w:szCs w:val="16"/>
              </w:rPr>
              <w:t>Closed</w:t>
            </w:r>
          </w:p>
        </w:tc>
        <w:tc>
          <w:tcPr>
            <w:tcW w:w="3060" w:type="dxa"/>
            <w:shd w:val="clear" w:color="auto" w:fill="auto"/>
          </w:tcPr>
          <w:p w:rsidR="006C221C" w:rsidRPr="00D257D0" w:rsidRDefault="006C221C" w:rsidP="004365E6">
            <w:pPr>
              <w:spacing w:after="0" w:line="240" w:lineRule="auto"/>
              <w:rPr>
                <w:sz w:val="16"/>
                <w:szCs w:val="16"/>
              </w:rPr>
            </w:pPr>
            <w:r w:rsidRPr="00D257D0">
              <w:rPr>
                <w:sz w:val="16"/>
                <w:szCs w:val="16"/>
              </w:rPr>
              <w:t>Meeting held.</w:t>
            </w:r>
          </w:p>
        </w:tc>
      </w:tr>
      <w:tr w:rsidR="002512D9" w:rsidRPr="00D257D0" w:rsidTr="002512D9">
        <w:trPr>
          <w:trHeight w:val="350"/>
        </w:trPr>
        <w:tc>
          <w:tcPr>
            <w:tcW w:w="1242" w:type="dxa"/>
            <w:shd w:val="clear" w:color="auto" w:fill="auto"/>
          </w:tcPr>
          <w:p w:rsidR="008343F4" w:rsidRPr="00D257D0" w:rsidRDefault="008343F4" w:rsidP="00E80EB8">
            <w:pPr>
              <w:rPr>
                <w:sz w:val="16"/>
                <w:szCs w:val="16"/>
              </w:rPr>
            </w:pPr>
            <w:r w:rsidRPr="00D257D0">
              <w:rPr>
                <w:sz w:val="16"/>
                <w:szCs w:val="16"/>
              </w:rPr>
              <w:t>NMS.AP.028 (18-dec-14)</w:t>
            </w:r>
          </w:p>
        </w:tc>
        <w:tc>
          <w:tcPr>
            <w:tcW w:w="3636" w:type="dxa"/>
            <w:shd w:val="clear" w:color="auto" w:fill="auto"/>
          </w:tcPr>
          <w:p w:rsidR="008343F4" w:rsidRPr="00D257D0" w:rsidRDefault="008343F4" w:rsidP="00E80EB8">
            <w:pPr>
              <w:rPr>
                <w:sz w:val="16"/>
                <w:szCs w:val="16"/>
              </w:rPr>
            </w:pPr>
            <w:r w:rsidRPr="00D257D0">
              <w:rPr>
                <w:sz w:val="16"/>
                <w:szCs w:val="16"/>
              </w:rPr>
              <w:t xml:space="preserve">To check with </w:t>
            </w:r>
            <w:proofErr w:type="spellStart"/>
            <w:r w:rsidRPr="00D257D0">
              <w:rPr>
                <w:sz w:val="16"/>
                <w:szCs w:val="16"/>
              </w:rPr>
              <w:t>Prakhar</w:t>
            </w:r>
            <w:proofErr w:type="spellEnd"/>
            <w:r w:rsidRPr="00D257D0">
              <w:rPr>
                <w:sz w:val="16"/>
                <w:szCs w:val="16"/>
              </w:rPr>
              <w:t xml:space="preserve"> whether to keep capping requirements for MA: NMS.MA.ACCESS.003 and NMS.MA.ACCESS.004</w:t>
            </w:r>
          </w:p>
        </w:tc>
        <w:tc>
          <w:tcPr>
            <w:tcW w:w="900" w:type="dxa"/>
            <w:shd w:val="clear" w:color="auto" w:fill="auto"/>
          </w:tcPr>
          <w:p w:rsidR="008343F4" w:rsidRPr="00D257D0" w:rsidRDefault="008343F4" w:rsidP="008134C3">
            <w:pPr>
              <w:rPr>
                <w:sz w:val="16"/>
                <w:szCs w:val="16"/>
              </w:rPr>
            </w:pPr>
            <w:proofErr w:type="spellStart"/>
            <w:r w:rsidRPr="00D257D0">
              <w:rPr>
                <w:sz w:val="16"/>
                <w:szCs w:val="16"/>
              </w:rPr>
              <w:t>SumitK</w:t>
            </w:r>
            <w:proofErr w:type="spellEnd"/>
          </w:p>
        </w:tc>
        <w:tc>
          <w:tcPr>
            <w:tcW w:w="720" w:type="dxa"/>
            <w:shd w:val="clear" w:color="auto" w:fill="92D050"/>
          </w:tcPr>
          <w:p w:rsidR="008343F4" w:rsidRPr="00D257D0" w:rsidRDefault="008343F4" w:rsidP="008134C3">
            <w:pPr>
              <w:pStyle w:val="CommentText"/>
              <w:spacing w:before="60" w:after="60"/>
              <w:rPr>
                <w:rFonts w:cs="Arial"/>
                <w:sz w:val="16"/>
                <w:szCs w:val="16"/>
              </w:rPr>
            </w:pPr>
            <w:r w:rsidRPr="00D257D0">
              <w:rPr>
                <w:rFonts w:cs="Arial"/>
                <w:sz w:val="16"/>
                <w:szCs w:val="16"/>
              </w:rPr>
              <w:t>Closed</w:t>
            </w:r>
          </w:p>
        </w:tc>
        <w:tc>
          <w:tcPr>
            <w:tcW w:w="3060" w:type="dxa"/>
            <w:shd w:val="clear" w:color="auto" w:fill="auto"/>
          </w:tcPr>
          <w:p w:rsidR="008343F4" w:rsidRPr="00D257D0" w:rsidRDefault="008343F4" w:rsidP="008134C3">
            <w:pPr>
              <w:rPr>
                <w:sz w:val="16"/>
                <w:szCs w:val="16"/>
              </w:rPr>
            </w:pPr>
            <w:r w:rsidRPr="00D257D0">
              <w:rPr>
                <w:sz w:val="16"/>
                <w:szCs w:val="16"/>
              </w:rPr>
              <w:t xml:space="preserve">23-Dec-2014: Discussed with </w:t>
            </w:r>
            <w:proofErr w:type="spellStart"/>
            <w:r w:rsidRPr="00D257D0">
              <w:rPr>
                <w:sz w:val="16"/>
                <w:szCs w:val="16"/>
              </w:rPr>
              <w:t>Prakhar</w:t>
            </w:r>
            <w:proofErr w:type="spellEnd"/>
            <w:r w:rsidRPr="00D257D0">
              <w:rPr>
                <w:sz w:val="16"/>
                <w:szCs w:val="16"/>
              </w:rPr>
              <w:t xml:space="preserve"> and the requirements for MA are ok. So it is fine to have capping requirements both in MA and MK. </w:t>
            </w:r>
          </w:p>
        </w:tc>
      </w:tr>
      <w:tr w:rsidR="002512D9" w:rsidRPr="00D257D0" w:rsidTr="002512D9">
        <w:trPr>
          <w:trHeight w:val="157"/>
        </w:trPr>
        <w:tc>
          <w:tcPr>
            <w:tcW w:w="1242" w:type="dxa"/>
            <w:shd w:val="clear" w:color="auto" w:fill="auto"/>
          </w:tcPr>
          <w:p w:rsidR="009A47AD" w:rsidRPr="00D257D0" w:rsidRDefault="009A47AD" w:rsidP="009A47AD">
            <w:pPr>
              <w:rPr>
                <w:sz w:val="16"/>
                <w:szCs w:val="16"/>
              </w:rPr>
            </w:pPr>
            <w:r w:rsidRPr="00D257D0">
              <w:rPr>
                <w:sz w:val="16"/>
                <w:szCs w:val="16"/>
              </w:rPr>
              <w:t>NMS.AP.029 (28-jan-15)</w:t>
            </w:r>
          </w:p>
        </w:tc>
        <w:tc>
          <w:tcPr>
            <w:tcW w:w="3636" w:type="dxa"/>
            <w:shd w:val="clear" w:color="auto" w:fill="auto"/>
          </w:tcPr>
          <w:p w:rsidR="009A47AD" w:rsidRPr="00D257D0" w:rsidRDefault="009A47AD" w:rsidP="009A47AD">
            <w:pPr>
              <w:rPr>
                <w:sz w:val="16"/>
                <w:szCs w:val="16"/>
              </w:rPr>
            </w:pPr>
            <w:r w:rsidRPr="00D257D0">
              <w:rPr>
                <w:sz w:val="16"/>
                <w:szCs w:val="16"/>
              </w:rPr>
              <w:t>Migration in and migration out of FLW to be handled in future version of this document.  Also to be checked</w:t>
            </w:r>
          </w:p>
          <w:p w:rsidR="009A47AD" w:rsidRPr="00D257D0" w:rsidRDefault="009A47AD" w:rsidP="009A47AD">
            <w:pPr>
              <w:rPr>
                <w:sz w:val="16"/>
                <w:szCs w:val="16"/>
              </w:rPr>
            </w:pPr>
            <w:r w:rsidRPr="00D257D0">
              <w:rPr>
                <w:sz w:val="16"/>
                <w:szCs w:val="16"/>
              </w:rPr>
              <w:t xml:space="preserve">If FLW record contains field specifying whether the record is being added/deleted/updated. </w:t>
            </w:r>
          </w:p>
        </w:tc>
        <w:tc>
          <w:tcPr>
            <w:tcW w:w="900" w:type="dxa"/>
            <w:shd w:val="clear" w:color="auto" w:fill="auto"/>
          </w:tcPr>
          <w:p w:rsidR="009A47AD" w:rsidRPr="00D257D0" w:rsidRDefault="009A47AD" w:rsidP="008134C3">
            <w:pPr>
              <w:rPr>
                <w:sz w:val="16"/>
                <w:szCs w:val="16"/>
              </w:rPr>
            </w:pPr>
            <w:proofErr w:type="spellStart"/>
            <w:r w:rsidRPr="00D257D0">
              <w:rPr>
                <w:sz w:val="16"/>
                <w:szCs w:val="16"/>
              </w:rPr>
              <w:t>SumitK</w:t>
            </w:r>
            <w:proofErr w:type="spellEnd"/>
          </w:p>
        </w:tc>
        <w:tc>
          <w:tcPr>
            <w:tcW w:w="720" w:type="dxa"/>
            <w:shd w:val="clear" w:color="auto" w:fill="FF0000"/>
          </w:tcPr>
          <w:p w:rsidR="009A47AD" w:rsidRPr="00D257D0" w:rsidRDefault="009A47AD" w:rsidP="008134C3">
            <w:pPr>
              <w:pStyle w:val="CommentText"/>
              <w:spacing w:before="60" w:after="60"/>
              <w:rPr>
                <w:rFonts w:cs="Arial"/>
                <w:sz w:val="16"/>
                <w:szCs w:val="16"/>
              </w:rPr>
            </w:pPr>
            <w:r w:rsidRPr="00D257D0">
              <w:rPr>
                <w:rFonts w:cs="Arial"/>
                <w:sz w:val="16"/>
                <w:szCs w:val="16"/>
              </w:rPr>
              <w:t>Open</w:t>
            </w:r>
          </w:p>
        </w:tc>
        <w:tc>
          <w:tcPr>
            <w:tcW w:w="3060" w:type="dxa"/>
            <w:shd w:val="clear" w:color="auto" w:fill="auto"/>
          </w:tcPr>
          <w:p w:rsidR="009A47AD" w:rsidRPr="00D257D0" w:rsidRDefault="009A47AD" w:rsidP="008134C3">
            <w:pPr>
              <w:rPr>
                <w:sz w:val="16"/>
                <w:szCs w:val="16"/>
              </w:rPr>
            </w:pPr>
            <w:r w:rsidRPr="00D257D0">
              <w:rPr>
                <w:sz w:val="16"/>
                <w:szCs w:val="16"/>
              </w:rPr>
              <w:t>Waiting for further inputs.</w:t>
            </w:r>
          </w:p>
        </w:tc>
      </w:tr>
    </w:tbl>
    <w:p w:rsidR="00D609A9" w:rsidRPr="00D257D0" w:rsidRDefault="00725028" w:rsidP="00690813">
      <w:pPr>
        <w:pStyle w:val="Heading2"/>
      </w:pPr>
      <w:bookmarkStart w:id="88" w:name="_Toc413664813"/>
      <w:r w:rsidRPr="00D257D0">
        <w:lastRenderedPageBreak/>
        <w:t xml:space="preserve">System </w:t>
      </w:r>
      <w:r w:rsidR="00D609A9" w:rsidRPr="00D257D0">
        <w:t>Limitations</w:t>
      </w:r>
      <w:bookmarkEnd w:id="88"/>
    </w:p>
    <w:tbl>
      <w:tblPr>
        <w:tblW w:w="96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0"/>
        <w:gridCol w:w="7207"/>
      </w:tblGrid>
      <w:tr w:rsidR="00487863" w:rsidRPr="00D257D0" w:rsidTr="002512D9">
        <w:trPr>
          <w:trHeight w:val="339"/>
        </w:trPr>
        <w:tc>
          <w:tcPr>
            <w:tcW w:w="2470" w:type="dxa"/>
            <w:shd w:val="clear" w:color="auto" w:fill="F2F2F2" w:themeFill="background1" w:themeFillShade="F2"/>
          </w:tcPr>
          <w:p w:rsidR="00B052B6" w:rsidRPr="00D257D0" w:rsidRDefault="00B052B6" w:rsidP="003A7443">
            <w:pPr>
              <w:spacing w:before="60" w:after="60" w:line="240" w:lineRule="auto"/>
              <w:rPr>
                <w:b/>
                <w:sz w:val="18"/>
              </w:rPr>
            </w:pPr>
            <w:r w:rsidRPr="00D257D0">
              <w:rPr>
                <w:b/>
                <w:sz w:val="18"/>
              </w:rPr>
              <w:t xml:space="preserve">Category </w:t>
            </w:r>
          </w:p>
        </w:tc>
        <w:tc>
          <w:tcPr>
            <w:tcW w:w="7207" w:type="dxa"/>
            <w:shd w:val="clear" w:color="auto" w:fill="F2F2F2" w:themeFill="background1" w:themeFillShade="F2"/>
          </w:tcPr>
          <w:p w:rsidR="00B052B6" w:rsidRPr="00D257D0" w:rsidRDefault="00B052B6" w:rsidP="003A7443">
            <w:pPr>
              <w:spacing w:before="60" w:after="60" w:line="240" w:lineRule="auto"/>
              <w:rPr>
                <w:b/>
                <w:sz w:val="18"/>
              </w:rPr>
            </w:pPr>
            <w:r w:rsidRPr="00D257D0">
              <w:rPr>
                <w:b/>
                <w:sz w:val="18"/>
              </w:rPr>
              <w:t>Limitations</w:t>
            </w:r>
          </w:p>
        </w:tc>
      </w:tr>
      <w:tr w:rsidR="00487863" w:rsidRPr="00D257D0" w:rsidTr="002512D9">
        <w:trPr>
          <w:trHeight w:val="355"/>
        </w:trPr>
        <w:tc>
          <w:tcPr>
            <w:tcW w:w="2470" w:type="dxa"/>
          </w:tcPr>
          <w:p w:rsidR="00B052B6" w:rsidRPr="00D257D0" w:rsidRDefault="00B808E8" w:rsidP="003A7443">
            <w:pPr>
              <w:spacing w:before="60" w:after="60" w:line="240" w:lineRule="auto"/>
              <w:rPr>
                <w:sz w:val="18"/>
              </w:rPr>
            </w:pPr>
            <w:r w:rsidRPr="00D257D0">
              <w:rPr>
                <w:sz w:val="18"/>
              </w:rPr>
              <w:t>Kilkari</w:t>
            </w:r>
            <w:r w:rsidR="00F72B8E" w:rsidRPr="00D257D0">
              <w:rPr>
                <w:sz w:val="18"/>
              </w:rPr>
              <w:t xml:space="preserve"> Record</w:t>
            </w:r>
          </w:p>
        </w:tc>
        <w:tc>
          <w:tcPr>
            <w:tcW w:w="7207" w:type="dxa"/>
          </w:tcPr>
          <w:p w:rsidR="00B052B6" w:rsidRPr="00D257D0" w:rsidRDefault="00B808E8" w:rsidP="003A7443">
            <w:pPr>
              <w:pStyle w:val="ListParagraph"/>
              <w:numPr>
                <w:ilvl w:val="0"/>
                <w:numId w:val="4"/>
              </w:numPr>
              <w:spacing w:before="60" w:after="60" w:line="240" w:lineRule="auto"/>
              <w:rPr>
                <w:sz w:val="18"/>
              </w:rPr>
            </w:pPr>
            <w:r w:rsidRPr="00D257D0">
              <w:rPr>
                <w:sz w:val="18"/>
              </w:rPr>
              <w:t xml:space="preserve">Service does not handle cases where twin/triplets/etc. </w:t>
            </w:r>
            <w:proofErr w:type="gramStart"/>
            <w:r w:rsidRPr="00D257D0">
              <w:rPr>
                <w:sz w:val="18"/>
              </w:rPr>
              <w:t>are</w:t>
            </w:r>
            <w:proofErr w:type="gramEnd"/>
            <w:r w:rsidRPr="00D257D0">
              <w:rPr>
                <w:sz w:val="18"/>
              </w:rPr>
              <w:t xml:space="preserve"> born.</w:t>
            </w:r>
          </w:p>
        </w:tc>
      </w:tr>
      <w:tr w:rsidR="00487863" w:rsidRPr="00D257D0" w:rsidTr="002512D9">
        <w:trPr>
          <w:trHeight w:val="586"/>
        </w:trPr>
        <w:tc>
          <w:tcPr>
            <w:tcW w:w="2470" w:type="dxa"/>
          </w:tcPr>
          <w:p w:rsidR="00835278" w:rsidRPr="00D257D0" w:rsidRDefault="00835278" w:rsidP="003A7443">
            <w:pPr>
              <w:spacing w:before="60" w:after="60" w:line="240" w:lineRule="auto"/>
              <w:rPr>
                <w:sz w:val="18"/>
              </w:rPr>
            </w:pPr>
            <w:r w:rsidRPr="00D257D0">
              <w:rPr>
                <w:sz w:val="18"/>
              </w:rPr>
              <w:t>General</w:t>
            </w:r>
          </w:p>
        </w:tc>
        <w:tc>
          <w:tcPr>
            <w:tcW w:w="7207" w:type="dxa"/>
          </w:tcPr>
          <w:p w:rsidR="00835278" w:rsidRPr="00D257D0" w:rsidRDefault="00835278" w:rsidP="00FF5F5D">
            <w:pPr>
              <w:pStyle w:val="ListParagraph"/>
              <w:numPr>
                <w:ilvl w:val="0"/>
                <w:numId w:val="4"/>
              </w:numPr>
              <w:spacing w:before="60" w:after="60" w:line="240" w:lineRule="auto"/>
              <w:rPr>
                <w:sz w:val="18"/>
              </w:rPr>
            </w:pPr>
            <w:r w:rsidRPr="00D257D0">
              <w:rPr>
                <w:sz w:val="18"/>
              </w:rPr>
              <w:t xml:space="preserve">Creation of new states </w:t>
            </w:r>
            <w:r w:rsidR="00FF5F5D" w:rsidRPr="00D257D0">
              <w:rPr>
                <w:sz w:val="18"/>
              </w:rPr>
              <w:t>or sub-division of existing states will require addition</w:t>
            </w:r>
            <w:r w:rsidR="00161D6C" w:rsidRPr="00D257D0">
              <w:rPr>
                <w:sz w:val="18"/>
              </w:rPr>
              <w:t>al</w:t>
            </w:r>
            <w:r w:rsidR="00FF5F5D" w:rsidRPr="00D257D0">
              <w:rPr>
                <w:sz w:val="18"/>
              </w:rPr>
              <w:t xml:space="preserve"> work and software changes</w:t>
            </w:r>
            <w:r w:rsidRPr="00D257D0">
              <w:rPr>
                <w:sz w:val="18"/>
              </w:rPr>
              <w:t>.</w:t>
            </w:r>
          </w:p>
        </w:tc>
      </w:tr>
    </w:tbl>
    <w:p w:rsidR="00690813" w:rsidRPr="00D257D0" w:rsidRDefault="00690813" w:rsidP="00690813">
      <w:pPr>
        <w:pStyle w:val="Heading2"/>
      </w:pPr>
      <w:bookmarkStart w:id="89" w:name="_Toc413664814"/>
      <w:r w:rsidRPr="00D257D0">
        <w:t>Requirement Structure and Numbering Plan</w:t>
      </w:r>
      <w:bookmarkEnd w:id="89"/>
    </w:p>
    <w:p w:rsidR="00D8312A" w:rsidRPr="00D257D0" w:rsidRDefault="00070238" w:rsidP="00D8312A">
      <w:pPr>
        <w:pStyle w:val="CommentText"/>
        <w:spacing w:before="60" w:after="60"/>
        <w:rPr>
          <w:rFonts w:cs="Arial"/>
        </w:rPr>
      </w:pPr>
      <w:r w:rsidRPr="00D257D0">
        <w:rPr>
          <w:rFonts w:cs="Arial"/>
        </w:rPr>
        <w:t>The requirement</w:t>
      </w:r>
      <w:r w:rsidR="00D8312A" w:rsidRPr="00D257D0">
        <w:rPr>
          <w:rFonts w:cs="Arial"/>
        </w:rPr>
        <w:t xml:space="preserve">/issues/action-points are </w:t>
      </w:r>
      <w:r w:rsidRPr="00D257D0">
        <w:rPr>
          <w:rFonts w:cs="Arial"/>
        </w:rPr>
        <w:t xml:space="preserve">structured </w:t>
      </w:r>
      <w:r w:rsidR="00D8312A" w:rsidRPr="00D257D0">
        <w:rPr>
          <w:rFonts w:cs="Arial"/>
        </w:rPr>
        <w:t xml:space="preserve">in this document </w:t>
      </w:r>
      <w:r w:rsidRPr="00D257D0">
        <w:rPr>
          <w:rFonts w:cs="Arial"/>
        </w:rPr>
        <w:t xml:space="preserve">as follows: </w:t>
      </w:r>
    </w:p>
    <w:p w:rsidR="007A7A32" w:rsidRPr="00D257D0" w:rsidRDefault="007A7A32" w:rsidP="00D8312A">
      <w:pPr>
        <w:pStyle w:val="CommentText"/>
        <w:spacing w:before="60" w:after="60"/>
        <w:ind w:firstLine="720"/>
        <w:rPr>
          <w:rFonts w:cs="Arial"/>
          <w:b/>
        </w:rPr>
      </w:pPr>
      <w:r w:rsidRPr="00D257D0">
        <w:rPr>
          <w:rFonts w:cs="Arial"/>
          <w:b/>
          <w:sz w:val="28"/>
        </w:rPr>
        <w:t>NMS</w:t>
      </w:r>
      <w:proofErr w:type="gramStart"/>
      <w:r w:rsidR="00070238" w:rsidRPr="00D257D0">
        <w:rPr>
          <w:rFonts w:cs="Arial"/>
          <w:b/>
          <w:sz w:val="28"/>
        </w:rPr>
        <w:t>.&lt;</w:t>
      </w:r>
      <w:proofErr w:type="gramEnd"/>
      <w:r w:rsidR="00BC1FC9" w:rsidRPr="00D257D0">
        <w:rPr>
          <w:rFonts w:cs="Arial"/>
          <w:b/>
          <w:sz w:val="28"/>
        </w:rPr>
        <w:t xml:space="preserve"> Category</w:t>
      </w:r>
      <w:r w:rsidR="00070238" w:rsidRPr="00D257D0">
        <w:rPr>
          <w:rFonts w:cs="Arial"/>
          <w:b/>
          <w:sz w:val="28"/>
        </w:rPr>
        <w:t>&gt;.&lt;</w:t>
      </w:r>
      <w:r w:rsidR="00BC1FC9" w:rsidRPr="00D257D0">
        <w:rPr>
          <w:rFonts w:cs="Arial"/>
          <w:b/>
          <w:sz w:val="28"/>
        </w:rPr>
        <w:t>Sub-</w:t>
      </w:r>
      <w:r w:rsidR="00070238" w:rsidRPr="00D257D0">
        <w:rPr>
          <w:rFonts w:cs="Arial"/>
          <w:b/>
          <w:sz w:val="28"/>
        </w:rPr>
        <w:t>Category&gt;.&lt;Numbering&gt;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0"/>
        <w:gridCol w:w="7304"/>
      </w:tblGrid>
      <w:tr w:rsidR="00070238" w:rsidRPr="00D257D0" w:rsidTr="00487863">
        <w:tc>
          <w:tcPr>
            <w:tcW w:w="2160" w:type="dxa"/>
            <w:shd w:val="clear" w:color="auto" w:fill="F2F2F2" w:themeFill="background1" w:themeFillShade="F2"/>
          </w:tcPr>
          <w:p w:rsidR="00070238" w:rsidRPr="00D257D0" w:rsidRDefault="00070238" w:rsidP="00B052B6">
            <w:pPr>
              <w:spacing w:before="60" w:after="60" w:line="240" w:lineRule="auto"/>
              <w:rPr>
                <w:b/>
                <w:sz w:val="18"/>
              </w:rPr>
            </w:pPr>
            <w:r w:rsidRPr="00D257D0">
              <w:rPr>
                <w:b/>
                <w:sz w:val="18"/>
              </w:rPr>
              <w:t xml:space="preserve">Component </w:t>
            </w:r>
          </w:p>
        </w:tc>
        <w:tc>
          <w:tcPr>
            <w:tcW w:w="7304" w:type="dxa"/>
            <w:shd w:val="clear" w:color="auto" w:fill="F2F2F2" w:themeFill="background1" w:themeFillShade="F2"/>
          </w:tcPr>
          <w:p w:rsidR="00070238" w:rsidRPr="00D257D0" w:rsidRDefault="00070238" w:rsidP="00B052B6">
            <w:pPr>
              <w:spacing w:before="60" w:after="60" w:line="240" w:lineRule="auto"/>
              <w:rPr>
                <w:b/>
                <w:sz w:val="18"/>
              </w:rPr>
            </w:pPr>
            <w:r w:rsidRPr="00D257D0">
              <w:rPr>
                <w:b/>
                <w:sz w:val="18"/>
              </w:rPr>
              <w:t>Definition</w:t>
            </w:r>
          </w:p>
        </w:tc>
      </w:tr>
      <w:tr w:rsidR="00070238" w:rsidRPr="00D257D0" w:rsidTr="00487863">
        <w:tc>
          <w:tcPr>
            <w:tcW w:w="2160" w:type="dxa"/>
          </w:tcPr>
          <w:p w:rsidR="00070238" w:rsidRPr="00D257D0" w:rsidRDefault="00070238" w:rsidP="00B052B6">
            <w:pPr>
              <w:spacing w:before="60" w:after="60" w:line="240" w:lineRule="auto"/>
              <w:rPr>
                <w:sz w:val="18"/>
              </w:rPr>
            </w:pPr>
            <w:r w:rsidRPr="00D257D0">
              <w:rPr>
                <w:sz w:val="18"/>
              </w:rPr>
              <w:t>Product</w:t>
            </w:r>
          </w:p>
        </w:tc>
        <w:tc>
          <w:tcPr>
            <w:tcW w:w="7304" w:type="dxa"/>
          </w:tcPr>
          <w:p w:rsidR="00070238" w:rsidRPr="00D257D0" w:rsidRDefault="00070238" w:rsidP="00B052B6">
            <w:pPr>
              <w:pStyle w:val="ListParagraph"/>
              <w:numPr>
                <w:ilvl w:val="0"/>
                <w:numId w:val="4"/>
              </w:numPr>
              <w:spacing w:before="60" w:after="60" w:line="240" w:lineRule="auto"/>
              <w:rPr>
                <w:sz w:val="18"/>
              </w:rPr>
            </w:pPr>
            <w:r w:rsidRPr="00D257D0">
              <w:rPr>
                <w:sz w:val="18"/>
              </w:rPr>
              <w:t>NMS</w:t>
            </w:r>
          </w:p>
        </w:tc>
      </w:tr>
      <w:tr w:rsidR="00070238" w:rsidRPr="00D257D0" w:rsidTr="00487863">
        <w:tc>
          <w:tcPr>
            <w:tcW w:w="2160" w:type="dxa"/>
          </w:tcPr>
          <w:p w:rsidR="00070238" w:rsidRPr="00D257D0" w:rsidRDefault="00BC1FC9" w:rsidP="00B052B6">
            <w:pPr>
              <w:spacing w:before="60" w:after="60" w:line="240" w:lineRule="auto"/>
              <w:rPr>
                <w:sz w:val="18"/>
              </w:rPr>
            </w:pPr>
            <w:r w:rsidRPr="00D257D0">
              <w:rPr>
                <w:sz w:val="18"/>
              </w:rPr>
              <w:t>Category</w:t>
            </w:r>
          </w:p>
        </w:tc>
        <w:tc>
          <w:tcPr>
            <w:tcW w:w="7304" w:type="dxa"/>
          </w:tcPr>
          <w:p w:rsidR="00D8312A" w:rsidRPr="00D257D0" w:rsidRDefault="00D8312A" w:rsidP="00B052B6">
            <w:pPr>
              <w:pStyle w:val="ListParagraph"/>
              <w:numPr>
                <w:ilvl w:val="0"/>
                <w:numId w:val="4"/>
              </w:numPr>
              <w:spacing w:before="60" w:after="60" w:line="240" w:lineRule="auto"/>
              <w:rPr>
                <w:sz w:val="18"/>
              </w:rPr>
            </w:pPr>
            <w:r w:rsidRPr="00D257D0">
              <w:rPr>
                <w:sz w:val="18"/>
              </w:rPr>
              <w:t>OI: Open Issue</w:t>
            </w:r>
            <w:r w:rsidR="0037146D" w:rsidRPr="00D257D0">
              <w:rPr>
                <w:sz w:val="18"/>
              </w:rPr>
              <w:t xml:space="preserve"> for tracking</w:t>
            </w:r>
          </w:p>
          <w:p w:rsidR="00D8312A" w:rsidRPr="00D257D0" w:rsidRDefault="00D8312A" w:rsidP="00D8312A">
            <w:pPr>
              <w:pStyle w:val="ListParagraph"/>
              <w:numPr>
                <w:ilvl w:val="0"/>
                <w:numId w:val="4"/>
              </w:numPr>
              <w:spacing w:before="60" w:after="60" w:line="240" w:lineRule="auto"/>
              <w:rPr>
                <w:sz w:val="18"/>
              </w:rPr>
            </w:pPr>
            <w:r w:rsidRPr="00D257D0">
              <w:rPr>
                <w:sz w:val="18"/>
              </w:rPr>
              <w:t>AP: Action Point</w:t>
            </w:r>
            <w:r w:rsidR="0037146D" w:rsidRPr="00D257D0">
              <w:rPr>
                <w:sz w:val="18"/>
              </w:rPr>
              <w:t>s for tracking</w:t>
            </w:r>
          </w:p>
          <w:p w:rsidR="00070238" w:rsidRPr="00D257D0" w:rsidRDefault="00070238" w:rsidP="00B052B6">
            <w:pPr>
              <w:pStyle w:val="ListParagraph"/>
              <w:numPr>
                <w:ilvl w:val="0"/>
                <w:numId w:val="4"/>
              </w:numPr>
              <w:spacing w:before="60" w:after="60" w:line="240" w:lineRule="auto"/>
              <w:rPr>
                <w:sz w:val="18"/>
              </w:rPr>
            </w:pPr>
            <w:r w:rsidRPr="00D257D0">
              <w:rPr>
                <w:sz w:val="18"/>
              </w:rPr>
              <w:t>GEN: Common/General requirements</w:t>
            </w:r>
            <w:r w:rsidR="00F16ECC" w:rsidRPr="00D257D0">
              <w:rPr>
                <w:sz w:val="18"/>
              </w:rPr>
              <w:t xml:space="preserve"> or Spanning multiple services</w:t>
            </w:r>
          </w:p>
          <w:p w:rsidR="00260C45" w:rsidRPr="00D257D0" w:rsidRDefault="00260C45" w:rsidP="00260C45">
            <w:pPr>
              <w:pStyle w:val="ListParagraph"/>
              <w:numPr>
                <w:ilvl w:val="0"/>
                <w:numId w:val="4"/>
              </w:numPr>
              <w:spacing w:before="60" w:after="60" w:line="240" w:lineRule="auto"/>
              <w:rPr>
                <w:sz w:val="18"/>
              </w:rPr>
            </w:pPr>
            <w:r w:rsidRPr="00D257D0">
              <w:rPr>
                <w:sz w:val="18"/>
              </w:rPr>
              <w:t>MA: Mobile Academy</w:t>
            </w:r>
            <w:r w:rsidR="00D8312A" w:rsidRPr="00D257D0">
              <w:rPr>
                <w:sz w:val="18"/>
              </w:rPr>
              <w:t xml:space="preserve"> requirements</w:t>
            </w:r>
          </w:p>
          <w:p w:rsidR="00260C45" w:rsidRPr="00D257D0" w:rsidRDefault="00260C45" w:rsidP="00260C45">
            <w:pPr>
              <w:pStyle w:val="ListParagraph"/>
              <w:numPr>
                <w:ilvl w:val="0"/>
                <w:numId w:val="4"/>
              </w:numPr>
              <w:spacing w:before="60" w:after="60" w:line="240" w:lineRule="auto"/>
              <w:rPr>
                <w:sz w:val="18"/>
              </w:rPr>
            </w:pPr>
            <w:r w:rsidRPr="00D257D0">
              <w:rPr>
                <w:sz w:val="18"/>
              </w:rPr>
              <w:t>M</w:t>
            </w:r>
            <w:r w:rsidR="00846FB2" w:rsidRPr="00D257D0">
              <w:rPr>
                <w:sz w:val="18"/>
              </w:rPr>
              <w:t>K</w:t>
            </w:r>
            <w:r w:rsidRPr="00D257D0">
              <w:rPr>
                <w:sz w:val="18"/>
              </w:rPr>
              <w:t xml:space="preserve">: Mobile </w:t>
            </w:r>
            <w:proofErr w:type="spellStart"/>
            <w:r w:rsidRPr="00D257D0">
              <w:rPr>
                <w:sz w:val="18"/>
              </w:rPr>
              <w:t>Kunji</w:t>
            </w:r>
            <w:proofErr w:type="spellEnd"/>
            <w:r w:rsidR="00D8312A" w:rsidRPr="00D257D0">
              <w:rPr>
                <w:sz w:val="18"/>
              </w:rPr>
              <w:t xml:space="preserve"> requirements</w:t>
            </w:r>
          </w:p>
          <w:p w:rsidR="00260C45" w:rsidRPr="00D257D0" w:rsidRDefault="00D8312A" w:rsidP="00260C45">
            <w:pPr>
              <w:pStyle w:val="ListParagraph"/>
              <w:numPr>
                <w:ilvl w:val="0"/>
                <w:numId w:val="4"/>
              </w:numPr>
              <w:spacing w:before="60" w:after="60" w:line="240" w:lineRule="auto"/>
              <w:rPr>
                <w:sz w:val="18"/>
              </w:rPr>
            </w:pPr>
            <w:r w:rsidRPr="00D257D0">
              <w:rPr>
                <w:sz w:val="18"/>
              </w:rPr>
              <w:t>KK: Kilkari requirements</w:t>
            </w:r>
          </w:p>
        </w:tc>
      </w:tr>
      <w:tr w:rsidR="00560F26" w:rsidRPr="00D257D0" w:rsidTr="00487863">
        <w:trPr>
          <w:trHeight w:val="1313"/>
        </w:trPr>
        <w:tc>
          <w:tcPr>
            <w:tcW w:w="2160" w:type="dxa"/>
            <w:vMerge w:val="restart"/>
          </w:tcPr>
          <w:p w:rsidR="00560F26" w:rsidRPr="00D257D0" w:rsidRDefault="00560F26" w:rsidP="00B052B6">
            <w:pPr>
              <w:spacing w:before="60" w:after="60" w:line="240" w:lineRule="auto"/>
              <w:rPr>
                <w:sz w:val="18"/>
              </w:rPr>
            </w:pPr>
            <w:r w:rsidRPr="00D257D0">
              <w:rPr>
                <w:sz w:val="18"/>
              </w:rPr>
              <w:t>Sub-Category</w:t>
            </w:r>
            <w:r w:rsidR="00D8312A" w:rsidRPr="00D257D0">
              <w:rPr>
                <w:sz w:val="18"/>
              </w:rPr>
              <w:t xml:space="preserve"> (optional)</w:t>
            </w:r>
          </w:p>
        </w:tc>
        <w:tc>
          <w:tcPr>
            <w:tcW w:w="7304" w:type="dxa"/>
            <w:tcBorders>
              <w:top w:val="dashed" w:sz="4" w:space="0" w:color="auto"/>
              <w:bottom w:val="dashed" w:sz="4" w:space="0" w:color="auto"/>
            </w:tcBorders>
          </w:tcPr>
          <w:p w:rsidR="00260C45" w:rsidRPr="00D257D0" w:rsidRDefault="00260C45" w:rsidP="00260C45">
            <w:pPr>
              <w:spacing w:before="60" w:after="60" w:line="240" w:lineRule="auto"/>
              <w:rPr>
                <w:b/>
                <w:sz w:val="18"/>
              </w:rPr>
            </w:pPr>
            <w:r w:rsidRPr="00D257D0">
              <w:rPr>
                <w:b/>
                <w:sz w:val="18"/>
              </w:rPr>
              <w:t>General/Common Requirements (GEN)</w:t>
            </w:r>
          </w:p>
          <w:p w:rsidR="00FB1EF6" w:rsidRPr="00D257D0" w:rsidRDefault="00FB1EF6" w:rsidP="00FB1EF6">
            <w:pPr>
              <w:pStyle w:val="ListParagraph"/>
              <w:numPr>
                <w:ilvl w:val="0"/>
                <w:numId w:val="4"/>
              </w:numPr>
              <w:spacing w:before="60" w:after="60" w:line="240" w:lineRule="auto"/>
              <w:rPr>
                <w:sz w:val="18"/>
              </w:rPr>
            </w:pPr>
            <w:r w:rsidRPr="00D257D0">
              <w:rPr>
                <w:sz w:val="18"/>
              </w:rPr>
              <w:t>LOC: Location Data Management</w:t>
            </w:r>
          </w:p>
          <w:p w:rsidR="00260C45" w:rsidRPr="00D257D0" w:rsidRDefault="00260C45" w:rsidP="00260C45">
            <w:pPr>
              <w:pStyle w:val="ListParagraph"/>
              <w:numPr>
                <w:ilvl w:val="0"/>
                <w:numId w:val="4"/>
              </w:numPr>
              <w:spacing w:before="60" w:after="60" w:line="240" w:lineRule="auto"/>
              <w:rPr>
                <w:sz w:val="18"/>
              </w:rPr>
            </w:pPr>
            <w:r w:rsidRPr="00D257D0">
              <w:rPr>
                <w:sz w:val="18"/>
              </w:rPr>
              <w:t xml:space="preserve">FLW: Front Line Worker (FLW) </w:t>
            </w:r>
            <w:r w:rsidR="00F72B8E" w:rsidRPr="00D257D0">
              <w:rPr>
                <w:sz w:val="18"/>
              </w:rPr>
              <w:t xml:space="preserve">Record </w:t>
            </w:r>
            <w:r w:rsidRPr="00D257D0">
              <w:rPr>
                <w:sz w:val="18"/>
              </w:rPr>
              <w:t>and Data Management</w:t>
            </w:r>
          </w:p>
          <w:p w:rsidR="00F16ECC" w:rsidRPr="00D257D0" w:rsidRDefault="00F16ECC" w:rsidP="00F16ECC">
            <w:pPr>
              <w:pStyle w:val="ListParagraph"/>
              <w:numPr>
                <w:ilvl w:val="0"/>
                <w:numId w:val="4"/>
              </w:numPr>
              <w:spacing w:before="60" w:after="60" w:line="240" w:lineRule="auto"/>
              <w:rPr>
                <w:sz w:val="18"/>
              </w:rPr>
            </w:pPr>
            <w:r w:rsidRPr="00D257D0">
              <w:rPr>
                <w:sz w:val="18"/>
              </w:rPr>
              <w:t>MCTS: MCTS  data management &amp; Update of beneficiary details (e.g. DOB or LMP)</w:t>
            </w:r>
          </w:p>
          <w:p w:rsidR="00CF50C5" w:rsidRPr="00D257D0" w:rsidRDefault="00CF50C5" w:rsidP="00CF50C5">
            <w:pPr>
              <w:pStyle w:val="ListParagraph"/>
              <w:numPr>
                <w:ilvl w:val="0"/>
                <w:numId w:val="4"/>
              </w:numPr>
              <w:spacing w:before="60" w:after="60" w:line="240" w:lineRule="auto"/>
              <w:rPr>
                <w:sz w:val="18"/>
              </w:rPr>
            </w:pPr>
            <w:r w:rsidRPr="00D257D0">
              <w:rPr>
                <w:sz w:val="18"/>
              </w:rPr>
              <w:t>LANG: Language Handling Requirements</w:t>
            </w:r>
          </w:p>
          <w:p w:rsidR="00560F26" w:rsidRPr="00D257D0" w:rsidRDefault="007E66D6" w:rsidP="00B052B6">
            <w:pPr>
              <w:pStyle w:val="ListParagraph"/>
              <w:numPr>
                <w:ilvl w:val="0"/>
                <w:numId w:val="4"/>
              </w:numPr>
              <w:spacing w:before="60" w:after="60" w:line="240" w:lineRule="auto"/>
              <w:rPr>
                <w:sz w:val="18"/>
              </w:rPr>
            </w:pPr>
            <w:r w:rsidRPr="00D257D0">
              <w:rPr>
                <w:sz w:val="18"/>
              </w:rPr>
              <w:t>REP: Reporting Requirements</w:t>
            </w:r>
          </w:p>
          <w:p w:rsidR="007A7A32" w:rsidRPr="00D257D0" w:rsidRDefault="007A7A32" w:rsidP="007A7A32">
            <w:pPr>
              <w:pStyle w:val="ListParagraph"/>
              <w:numPr>
                <w:ilvl w:val="0"/>
                <w:numId w:val="4"/>
              </w:numPr>
              <w:spacing w:before="60" w:after="60" w:line="240" w:lineRule="auto"/>
              <w:rPr>
                <w:sz w:val="18"/>
              </w:rPr>
            </w:pPr>
            <w:r w:rsidRPr="00D257D0">
              <w:rPr>
                <w:sz w:val="18"/>
              </w:rPr>
              <w:t>CFG: Configuration Management</w:t>
            </w:r>
          </w:p>
          <w:p w:rsidR="00DC5C21" w:rsidRPr="00D257D0" w:rsidRDefault="00DC5C21" w:rsidP="00DC5C21">
            <w:pPr>
              <w:pStyle w:val="ListParagraph"/>
              <w:numPr>
                <w:ilvl w:val="0"/>
                <w:numId w:val="4"/>
              </w:numPr>
              <w:spacing w:before="60" w:after="60" w:line="240" w:lineRule="auto"/>
              <w:rPr>
                <w:sz w:val="18"/>
              </w:rPr>
            </w:pPr>
            <w:r w:rsidRPr="00D257D0">
              <w:rPr>
                <w:sz w:val="18"/>
              </w:rPr>
              <w:t>BKUP: Backup &amp; Archiving</w:t>
            </w:r>
          </w:p>
          <w:p w:rsidR="007A7A32" w:rsidRPr="00D257D0" w:rsidRDefault="007A7A32" w:rsidP="007A7A32">
            <w:pPr>
              <w:pStyle w:val="ListParagraph"/>
              <w:numPr>
                <w:ilvl w:val="0"/>
                <w:numId w:val="4"/>
              </w:numPr>
              <w:spacing w:before="60" w:after="60" w:line="240" w:lineRule="auto"/>
              <w:rPr>
                <w:sz w:val="18"/>
              </w:rPr>
            </w:pPr>
            <w:r w:rsidRPr="00D257D0">
              <w:rPr>
                <w:sz w:val="18"/>
              </w:rPr>
              <w:t>SECU: Security and User Access Control</w:t>
            </w:r>
          </w:p>
          <w:p w:rsidR="007A7A32" w:rsidRPr="00D257D0" w:rsidRDefault="007A7A32" w:rsidP="007A7A32">
            <w:pPr>
              <w:pStyle w:val="ListParagraph"/>
              <w:numPr>
                <w:ilvl w:val="0"/>
                <w:numId w:val="4"/>
              </w:numPr>
              <w:spacing w:before="60" w:after="60" w:line="240" w:lineRule="auto"/>
              <w:rPr>
                <w:sz w:val="18"/>
              </w:rPr>
            </w:pPr>
            <w:r w:rsidRPr="00D257D0">
              <w:rPr>
                <w:sz w:val="18"/>
              </w:rPr>
              <w:t>PACK: Packaging and Installation</w:t>
            </w:r>
          </w:p>
          <w:p w:rsidR="007A7A32" w:rsidRPr="00D257D0" w:rsidRDefault="007A7A32" w:rsidP="007A7A32">
            <w:pPr>
              <w:pStyle w:val="ListParagraph"/>
              <w:numPr>
                <w:ilvl w:val="0"/>
                <w:numId w:val="4"/>
              </w:numPr>
              <w:spacing w:before="60" w:after="60" w:line="240" w:lineRule="auto"/>
              <w:rPr>
                <w:sz w:val="18"/>
              </w:rPr>
            </w:pPr>
            <w:r w:rsidRPr="00D257D0">
              <w:rPr>
                <w:sz w:val="18"/>
              </w:rPr>
              <w:t xml:space="preserve">DEPL: </w:t>
            </w:r>
            <w:r w:rsidR="00080494" w:rsidRPr="00D257D0">
              <w:rPr>
                <w:sz w:val="18"/>
              </w:rPr>
              <w:t>Deployment</w:t>
            </w:r>
          </w:p>
          <w:p w:rsidR="008D6881" w:rsidRPr="00D257D0" w:rsidRDefault="008D6881" w:rsidP="008D6881">
            <w:pPr>
              <w:pStyle w:val="ListParagraph"/>
              <w:numPr>
                <w:ilvl w:val="0"/>
                <w:numId w:val="4"/>
              </w:numPr>
              <w:spacing w:before="60" w:after="60" w:line="240" w:lineRule="auto"/>
              <w:rPr>
                <w:sz w:val="18"/>
              </w:rPr>
            </w:pPr>
            <w:r w:rsidRPr="00D257D0">
              <w:rPr>
                <w:sz w:val="18"/>
              </w:rPr>
              <w:t>MNP: Mobile Number Portability Requirements</w:t>
            </w:r>
          </w:p>
          <w:p w:rsidR="007A7A32" w:rsidRPr="00D257D0" w:rsidRDefault="007A7A32" w:rsidP="007A7A32">
            <w:pPr>
              <w:pStyle w:val="ListParagraph"/>
              <w:numPr>
                <w:ilvl w:val="0"/>
                <w:numId w:val="4"/>
              </w:numPr>
              <w:spacing w:before="60" w:after="60" w:line="240" w:lineRule="auto"/>
              <w:rPr>
                <w:sz w:val="18"/>
              </w:rPr>
            </w:pPr>
            <w:r w:rsidRPr="00D257D0">
              <w:rPr>
                <w:sz w:val="18"/>
              </w:rPr>
              <w:t>MAINT: Maintainability and extensibility</w:t>
            </w:r>
          </w:p>
          <w:p w:rsidR="007A7A32" w:rsidRPr="00D257D0" w:rsidRDefault="007A7A32" w:rsidP="007A7A32">
            <w:pPr>
              <w:pStyle w:val="ListParagraph"/>
              <w:numPr>
                <w:ilvl w:val="0"/>
                <w:numId w:val="4"/>
              </w:numPr>
              <w:spacing w:before="60" w:after="60" w:line="240" w:lineRule="auto"/>
              <w:rPr>
                <w:sz w:val="18"/>
              </w:rPr>
            </w:pPr>
            <w:r w:rsidRPr="00D257D0">
              <w:rPr>
                <w:sz w:val="18"/>
              </w:rPr>
              <w:t>LOG: Logging and Debugging</w:t>
            </w:r>
          </w:p>
          <w:p w:rsidR="007A7A32" w:rsidRPr="00D257D0" w:rsidRDefault="007A7A32" w:rsidP="007A7A32">
            <w:pPr>
              <w:pStyle w:val="ListParagraph"/>
              <w:numPr>
                <w:ilvl w:val="0"/>
                <w:numId w:val="4"/>
              </w:numPr>
              <w:spacing w:before="60" w:after="60" w:line="240" w:lineRule="auto"/>
              <w:rPr>
                <w:sz w:val="18"/>
              </w:rPr>
            </w:pPr>
            <w:r w:rsidRPr="00D257D0">
              <w:rPr>
                <w:sz w:val="18"/>
              </w:rPr>
              <w:t>AVAIL: Availability</w:t>
            </w:r>
          </w:p>
        </w:tc>
      </w:tr>
      <w:tr w:rsidR="007E66D6" w:rsidRPr="00D257D0" w:rsidTr="00487863">
        <w:trPr>
          <w:trHeight w:val="1695"/>
        </w:trPr>
        <w:tc>
          <w:tcPr>
            <w:tcW w:w="2160" w:type="dxa"/>
            <w:vMerge/>
          </w:tcPr>
          <w:p w:rsidR="007E66D6" w:rsidRPr="00D257D0" w:rsidRDefault="007E66D6" w:rsidP="00B052B6">
            <w:pPr>
              <w:spacing w:before="60" w:after="60" w:line="240" w:lineRule="auto"/>
              <w:rPr>
                <w:sz w:val="18"/>
              </w:rPr>
            </w:pPr>
          </w:p>
        </w:tc>
        <w:tc>
          <w:tcPr>
            <w:tcW w:w="7304" w:type="dxa"/>
            <w:tcBorders>
              <w:top w:val="dashed" w:sz="4" w:space="0" w:color="auto"/>
              <w:bottom w:val="dashed" w:sz="4" w:space="0" w:color="auto"/>
            </w:tcBorders>
          </w:tcPr>
          <w:p w:rsidR="007E66D6" w:rsidRPr="00D257D0" w:rsidRDefault="007E66D6" w:rsidP="00B052B6">
            <w:pPr>
              <w:spacing w:before="60" w:after="60" w:line="240" w:lineRule="auto"/>
              <w:rPr>
                <w:b/>
                <w:sz w:val="18"/>
              </w:rPr>
            </w:pPr>
            <w:r w:rsidRPr="00D257D0">
              <w:rPr>
                <w:b/>
                <w:sz w:val="18"/>
              </w:rPr>
              <w:t>Mobile Academy (MA)</w:t>
            </w:r>
          </w:p>
          <w:p w:rsidR="007E66D6" w:rsidRPr="00D257D0" w:rsidRDefault="007E66D6" w:rsidP="00B052B6">
            <w:pPr>
              <w:pStyle w:val="ListParagraph"/>
              <w:numPr>
                <w:ilvl w:val="0"/>
                <w:numId w:val="4"/>
              </w:numPr>
              <w:spacing w:before="60" w:after="60" w:line="240" w:lineRule="auto"/>
              <w:rPr>
                <w:sz w:val="18"/>
              </w:rPr>
            </w:pPr>
            <w:r w:rsidRPr="00D257D0">
              <w:rPr>
                <w:sz w:val="18"/>
              </w:rPr>
              <w:t>ACCESS: Access to service (e.g. using IVR), Usage and Capping restrictions</w:t>
            </w:r>
          </w:p>
          <w:p w:rsidR="007E66D6" w:rsidRPr="00D257D0" w:rsidRDefault="007E66D6" w:rsidP="00B052B6">
            <w:pPr>
              <w:pStyle w:val="ListParagraph"/>
              <w:numPr>
                <w:ilvl w:val="0"/>
                <w:numId w:val="4"/>
              </w:numPr>
              <w:spacing w:before="60" w:after="60" w:line="240" w:lineRule="auto"/>
              <w:rPr>
                <w:sz w:val="18"/>
              </w:rPr>
            </w:pPr>
            <w:r w:rsidRPr="00D257D0">
              <w:rPr>
                <w:sz w:val="18"/>
              </w:rPr>
              <w:t>COURSE: Course structure</w:t>
            </w:r>
          </w:p>
          <w:p w:rsidR="007E66D6" w:rsidRPr="00D257D0" w:rsidRDefault="007E66D6" w:rsidP="00B052B6">
            <w:pPr>
              <w:pStyle w:val="ListParagraph"/>
              <w:numPr>
                <w:ilvl w:val="0"/>
                <w:numId w:val="4"/>
              </w:numPr>
              <w:spacing w:before="60" w:after="60" w:line="240" w:lineRule="auto"/>
              <w:rPr>
                <w:sz w:val="18"/>
              </w:rPr>
            </w:pPr>
            <w:r w:rsidRPr="00D257D0">
              <w:rPr>
                <w:sz w:val="18"/>
              </w:rPr>
              <w:t>IVR: IVR Handling Requirements</w:t>
            </w:r>
          </w:p>
          <w:p w:rsidR="007E66D6" w:rsidRPr="00D257D0" w:rsidRDefault="007E66D6" w:rsidP="00B052B6">
            <w:pPr>
              <w:pStyle w:val="ListParagraph"/>
              <w:numPr>
                <w:ilvl w:val="0"/>
                <w:numId w:val="4"/>
              </w:numPr>
              <w:spacing w:before="60" w:after="60" w:line="240" w:lineRule="auto"/>
              <w:rPr>
                <w:sz w:val="18"/>
              </w:rPr>
            </w:pPr>
            <w:r w:rsidRPr="00D257D0">
              <w:rPr>
                <w:sz w:val="18"/>
              </w:rPr>
              <w:t>BKMK: Bookmark related requirements</w:t>
            </w:r>
          </w:p>
          <w:p w:rsidR="007E66D6" w:rsidRPr="00D257D0" w:rsidRDefault="007E66D6" w:rsidP="002139D1">
            <w:pPr>
              <w:pStyle w:val="ListParagraph"/>
              <w:numPr>
                <w:ilvl w:val="0"/>
                <w:numId w:val="4"/>
              </w:numPr>
              <w:spacing w:before="60" w:after="60" w:line="240" w:lineRule="auto"/>
              <w:rPr>
                <w:b/>
                <w:sz w:val="18"/>
              </w:rPr>
            </w:pPr>
            <w:r w:rsidRPr="00D257D0">
              <w:rPr>
                <w:sz w:val="18"/>
              </w:rPr>
              <w:t>REP: Reporting Requirements</w:t>
            </w:r>
          </w:p>
          <w:p w:rsidR="00A15FD0" w:rsidRPr="00D257D0" w:rsidRDefault="00A15FD0" w:rsidP="002139D1">
            <w:pPr>
              <w:pStyle w:val="ListParagraph"/>
              <w:numPr>
                <w:ilvl w:val="0"/>
                <w:numId w:val="4"/>
              </w:numPr>
              <w:spacing w:before="60" w:after="60" w:line="240" w:lineRule="auto"/>
              <w:rPr>
                <w:b/>
                <w:sz w:val="18"/>
              </w:rPr>
            </w:pPr>
            <w:r w:rsidRPr="00D257D0">
              <w:rPr>
                <w:sz w:val="18"/>
              </w:rPr>
              <w:t>CONT: Content Management and Upload</w:t>
            </w:r>
          </w:p>
          <w:p w:rsidR="00096F87" w:rsidRPr="00D257D0" w:rsidRDefault="00096F87" w:rsidP="00096F87">
            <w:pPr>
              <w:pStyle w:val="ListParagraph"/>
              <w:numPr>
                <w:ilvl w:val="0"/>
                <w:numId w:val="4"/>
              </w:numPr>
              <w:spacing w:before="60" w:after="60" w:line="240" w:lineRule="auto"/>
              <w:rPr>
                <w:b/>
                <w:sz w:val="18"/>
              </w:rPr>
            </w:pPr>
            <w:r w:rsidRPr="00D257D0">
              <w:rPr>
                <w:sz w:val="18"/>
              </w:rPr>
              <w:t>SCALE: Service Scale (Capacity)</w:t>
            </w:r>
          </w:p>
        </w:tc>
      </w:tr>
      <w:tr w:rsidR="00560F26" w:rsidRPr="00D257D0" w:rsidTr="00487863">
        <w:trPr>
          <w:trHeight w:val="586"/>
        </w:trPr>
        <w:tc>
          <w:tcPr>
            <w:tcW w:w="2160" w:type="dxa"/>
            <w:vMerge/>
          </w:tcPr>
          <w:p w:rsidR="00560F26" w:rsidRPr="00D257D0" w:rsidRDefault="00560F26" w:rsidP="00B052B6">
            <w:pPr>
              <w:spacing w:before="60" w:after="60" w:line="240" w:lineRule="auto"/>
              <w:rPr>
                <w:sz w:val="18"/>
              </w:rPr>
            </w:pPr>
          </w:p>
        </w:tc>
        <w:tc>
          <w:tcPr>
            <w:tcW w:w="7304" w:type="dxa"/>
            <w:tcBorders>
              <w:top w:val="dashed" w:sz="4" w:space="0" w:color="auto"/>
              <w:bottom w:val="dashed" w:sz="4" w:space="0" w:color="auto"/>
            </w:tcBorders>
          </w:tcPr>
          <w:p w:rsidR="00560F26" w:rsidRPr="00D257D0" w:rsidRDefault="00560F26" w:rsidP="00B052B6">
            <w:pPr>
              <w:spacing w:before="60" w:after="60" w:line="240" w:lineRule="auto"/>
              <w:rPr>
                <w:b/>
                <w:sz w:val="18"/>
              </w:rPr>
            </w:pPr>
            <w:r w:rsidRPr="00D257D0">
              <w:rPr>
                <w:b/>
                <w:sz w:val="18"/>
              </w:rPr>
              <w:t xml:space="preserve">Mobile </w:t>
            </w:r>
            <w:proofErr w:type="spellStart"/>
            <w:r w:rsidRPr="00D257D0">
              <w:rPr>
                <w:b/>
                <w:sz w:val="18"/>
              </w:rPr>
              <w:t>Kunji</w:t>
            </w:r>
            <w:proofErr w:type="spellEnd"/>
            <w:r w:rsidRPr="00D257D0">
              <w:rPr>
                <w:b/>
                <w:sz w:val="18"/>
              </w:rPr>
              <w:t xml:space="preserve"> (MK)</w:t>
            </w:r>
          </w:p>
          <w:p w:rsidR="00560F26" w:rsidRPr="00D257D0" w:rsidRDefault="00560F26" w:rsidP="00B052B6">
            <w:pPr>
              <w:pStyle w:val="ListParagraph"/>
              <w:numPr>
                <w:ilvl w:val="0"/>
                <w:numId w:val="4"/>
              </w:numPr>
              <w:spacing w:before="60" w:after="60" w:line="240" w:lineRule="auto"/>
              <w:rPr>
                <w:sz w:val="18"/>
              </w:rPr>
            </w:pPr>
            <w:r w:rsidRPr="00D257D0">
              <w:rPr>
                <w:sz w:val="18"/>
              </w:rPr>
              <w:t>ACCESS: Access to service (e.g. using IVR), Usage and Capping restrictions</w:t>
            </w:r>
          </w:p>
          <w:p w:rsidR="007E66D6" w:rsidRPr="00D257D0" w:rsidRDefault="007E66D6" w:rsidP="007E66D6">
            <w:pPr>
              <w:pStyle w:val="ListParagraph"/>
              <w:numPr>
                <w:ilvl w:val="0"/>
                <w:numId w:val="4"/>
              </w:numPr>
              <w:spacing w:before="60" w:after="60" w:line="240" w:lineRule="auto"/>
              <w:rPr>
                <w:sz w:val="18"/>
              </w:rPr>
            </w:pPr>
            <w:r w:rsidRPr="00D257D0">
              <w:rPr>
                <w:sz w:val="18"/>
              </w:rPr>
              <w:t>JOBAID: JOB Aid related Requirements</w:t>
            </w:r>
          </w:p>
          <w:p w:rsidR="002139D1" w:rsidRPr="00D257D0" w:rsidRDefault="002139D1" w:rsidP="002139D1">
            <w:pPr>
              <w:pStyle w:val="ListParagraph"/>
              <w:numPr>
                <w:ilvl w:val="0"/>
                <w:numId w:val="4"/>
              </w:numPr>
              <w:spacing w:before="60" w:after="60" w:line="240" w:lineRule="auto"/>
              <w:rPr>
                <w:sz w:val="18"/>
              </w:rPr>
            </w:pPr>
            <w:r w:rsidRPr="00D257D0">
              <w:rPr>
                <w:sz w:val="18"/>
              </w:rPr>
              <w:t>IVR: IVR Handling Requirements</w:t>
            </w:r>
          </w:p>
          <w:p w:rsidR="00560F26" w:rsidRPr="00D257D0" w:rsidRDefault="00560F26" w:rsidP="002139D1">
            <w:pPr>
              <w:pStyle w:val="ListParagraph"/>
              <w:numPr>
                <w:ilvl w:val="0"/>
                <w:numId w:val="4"/>
              </w:numPr>
              <w:spacing w:before="60" w:after="60" w:line="240" w:lineRule="auto"/>
              <w:rPr>
                <w:sz w:val="18"/>
              </w:rPr>
            </w:pPr>
            <w:r w:rsidRPr="00D257D0">
              <w:rPr>
                <w:sz w:val="18"/>
              </w:rPr>
              <w:t>REP: Reporting Requirements</w:t>
            </w:r>
          </w:p>
          <w:p w:rsidR="00A15FD0" w:rsidRPr="00D257D0" w:rsidRDefault="00A15FD0" w:rsidP="002139D1">
            <w:pPr>
              <w:pStyle w:val="ListParagraph"/>
              <w:numPr>
                <w:ilvl w:val="0"/>
                <w:numId w:val="4"/>
              </w:numPr>
              <w:spacing w:before="60" w:after="60" w:line="240" w:lineRule="auto"/>
              <w:rPr>
                <w:sz w:val="18"/>
              </w:rPr>
            </w:pPr>
            <w:r w:rsidRPr="00D257D0">
              <w:rPr>
                <w:sz w:val="18"/>
              </w:rPr>
              <w:t>CONT: Content Management and Upload</w:t>
            </w:r>
          </w:p>
          <w:p w:rsidR="00096F87" w:rsidRPr="00D257D0" w:rsidRDefault="00096F87" w:rsidP="002139D1">
            <w:pPr>
              <w:pStyle w:val="ListParagraph"/>
              <w:numPr>
                <w:ilvl w:val="0"/>
                <w:numId w:val="4"/>
              </w:numPr>
              <w:spacing w:before="60" w:after="60" w:line="240" w:lineRule="auto"/>
              <w:rPr>
                <w:sz w:val="18"/>
              </w:rPr>
            </w:pPr>
            <w:r w:rsidRPr="00D257D0">
              <w:rPr>
                <w:sz w:val="18"/>
              </w:rPr>
              <w:t>SCALE: Service Scale (Capacity)</w:t>
            </w:r>
          </w:p>
        </w:tc>
      </w:tr>
      <w:tr w:rsidR="007A7A32" w:rsidRPr="00D257D0" w:rsidTr="00487863">
        <w:trPr>
          <w:trHeight w:val="70"/>
        </w:trPr>
        <w:tc>
          <w:tcPr>
            <w:tcW w:w="2160" w:type="dxa"/>
            <w:vMerge/>
          </w:tcPr>
          <w:p w:rsidR="007A7A32" w:rsidRPr="00D257D0" w:rsidRDefault="007A7A32" w:rsidP="00B052B6">
            <w:pPr>
              <w:spacing w:before="60" w:after="60" w:line="240" w:lineRule="auto"/>
              <w:rPr>
                <w:sz w:val="18"/>
              </w:rPr>
            </w:pPr>
          </w:p>
        </w:tc>
        <w:tc>
          <w:tcPr>
            <w:tcW w:w="7304" w:type="dxa"/>
            <w:tcBorders>
              <w:top w:val="dashed" w:sz="4" w:space="0" w:color="auto"/>
            </w:tcBorders>
          </w:tcPr>
          <w:p w:rsidR="007A7A32" w:rsidRPr="00D257D0" w:rsidRDefault="007A7A32" w:rsidP="00B052B6">
            <w:pPr>
              <w:spacing w:before="60" w:after="60" w:line="240" w:lineRule="auto"/>
              <w:rPr>
                <w:b/>
                <w:sz w:val="18"/>
              </w:rPr>
            </w:pPr>
            <w:r w:rsidRPr="00D257D0">
              <w:rPr>
                <w:b/>
                <w:sz w:val="18"/>
              </w:rPr>
              <w:t>Kilkari (KK)</w:t>
            </w:r>
          </w:p>
          <w:p w:rsidR="007A7A32" w:rsidRPr="00D257D0" w:rsidRDefault="007A7A32" w:rsidP="00B052B6">
            <w:pPr>
              <w:pStyle w:val="ListParagraph"/>
              <w:numPr>
                <w:ilvl w:val="0"/>
                <w:numId w:val="4"/>
              </w:numPr>
              <w:spacing w:before="60" w:after="60" w:line="240" w:lineRule="auto"/>
              <w:rPr>
                <w:sz w:val="18"/>
              </w:rPr>
            </w:pPr>
            <w:r w:rsidRPr="00D257D0">
              <w:rPr>
                <w:sz w:val="18"/>
              </w:rPr>
              <w:t>Access: Access to service (e.g. using IVR), Packs, Subscribe/Unsubscribe, Usage and Capping restrictions</w:t>
            </w:r>
          </w:p>
          <w:p w:rsidR="007A7A32" w:rsidRPr="00D257D0" w:rsidRDefault="007A7A32" w:rsidP="00B052B6">
            <w:pPr>
              <w:pStyle w:val="ListParagraph"/>
              <w:numPr>
                <w:ilvl w:val="0"/>
                <w:numId w:val="4"/>
              </w:numPr>
              <w:spacing w:before="60" w:after="60" w:line="240" w:lineRule="auto"/>
              <w:rPr>
                <w:sz w:val="18"/>
              </w:rPr>
            </w:pPr>
            <w:r w:rsidRPr="00D257D0">
              <w:rPr>
                <w:sz w:val="18"/>
              </w:rPr>
              <w:t>OBD: Outgoing call, Call duration, Call Retries</w:t>
            </w:r>
          </w:p>
          <w:p w:rsidR="007A7A32" w:rsidRPr="00D257D0" w:rsidRDefault="007A7A32" w:rsidP="00377A8C">
            <w:pPr>
              <w:pStyle w:val="ListParagraph"/>
              <w:numPr>
                <w:ilvl w:val="0"/>
                <w:numId w:val="4"/>
              </w:numPr>
              <w:spacing w:before="60" w:after="60" w:line="240" w:lineRule="auto"/>
              <w:rPr>
                <w:sz w:val="18"/>
              </w:rPr>
            </w:pPr>
            <w:r w:rsidRPr="00D257D0">
              <w:rPr>
                <w:sz w:val="18"/>
              </w:rPr>
              <w:t>IVR: IVR Handling Requirements</w:t>
            </w:r>
          </w:p>
          <w:p w:rsidR="00AF0BEF" w:rsidRPr="00D257D0" w:rsidRDefault="00AF0BEF" w:rsidP="00AF0BEF">
            <w:pPr>
              <w:pStyle w:val="ListParagraph"/>
              <w:numPr>
                <w:ilvl w:val="0"/>
                <w:numId w:val="4"/>
              </w:numPr>
              <w:spacing w:before="60" w:after="60" w:line="240" w:lineRule="auto"/>
              <w:rPr>
                <w:sz w:val="18"/>
              </w:rPr>
            </w:pPr>
            <w:r w:rsidRPr="00D257D0">
              <w:rPr>
                <w:sz w:val="18"/>
              </w:rPr>
              <w:t>DND: DND Handling Requirements</w:t>
            </w:r>
          </w:p>
          <w:p w:rsidR="007A7A32" w:rsidRPr="00D257D0" w:rsidRDefault="007A7A32" w:rsidP="00B052B6">
            <w:pPr>
              <w:pStyle w:val="ListParagraph"/>
              <w:numPr>
                <w:ilvl w:val="0"/>
                <w:numId w:val="4"/>
              </w:numPr>
              <w:spacing w:before="60" w:after="60" w:line="240" w:lineRule="auto"/>
              <w:rPr>
                <w:sz w:val="18"/>
              </w:rPr>
            </w:pPr>
            <w:r w:rsidRPr="00D257D0">
              <w:rPr>
                <w:sz w:val="18"/>
              </w:rPr>
              <w:t>INBOX: Inbox services</w:t>
            </w:r>
          </w:p>
          <w:p w:rsidR="007A7A32" w:rsidRPr="00D257D0" w:rsidRDefault="007A7A32" w:rsidP="00C17AAE">
            <w:pPr>
              <w:pStyle w:val="ListParagraph"/>
              <w:numPr>
                <w:ilvl w:val="0"/>
                <w:numId w:val="4"/>
              </w:numPr>
              <w:spacing w:before="60" w:after="60" w:line="240" w:lineRule="auto"/>
              <w:rPr>
                <w:sz w:val="18"/>
              </w:rPr>
            </w:pPr>
            <w:r w:rsidRPr="00D257D0">
              <w:rPr>
                <w:sz w:val="18"/>
              </w:rPr>
              <w:t>REP: Reporting Requirements</w:t>
            </w:r>
          </w:p>
          <w:p w:rsidR="00A15FD0" w:rsidRPr="00D257D0" w:rsidRDefault="00A15FD0" w:rsidP="00C17AAE">
            <w:pPr>
              <w:pStyle w:val="ListParagraph"/>
              <w:numPr>
                <w:ilvl w:val="0"/>
                <w:numId w:val="4"/>
              </w:numPr>
              <w:spacing w:before="60" w:after="60" w:line="240" w:lineRule="auto"/>
              <w:rPr>
                <w:sz w:val="18"/>
              </w:rPr>
            </w:pPr>
            <w:r w:rsidRPr="00D257D0">
              <w:rPr>
                <w:sz w:val="18"/>
              </w:rPr>
              <w:t>CONT: Content Management and Upload</w:t>
            </w:r>
          </w:p>
          <w:p w:rsidR="00096F87" w:rsidRPr="00D257D0" w:rsidRDefault="00096F87" w:rsidP="00C17AAE">
            <w:pPr>
              <w:pStyle w:val="ListParagraph"/>
              <w:numPr>
                <w:ilvl w:val="0"/>
                <w:numId w:val="4"/>
              </w:numPr>
              <w:spacing w:before="60" w:after="60" w:line="240" w:lineRule="auto"/>
              <w:rPr>
                <w:sz w:val="18"/>
              </w:rPr>
            </w:pPr>
            <w:r w:rsidRPr="00D257D0">
              <w:rPr>
                <w:sz w:val="18"/>
              </w:rPr>
              <w:t>SCALE: Service Scale (Capacity)</w:t>
            </w:r>
          </w:p>
        </w:tc>
      </w:tr>
    </w:tbl>
    <w:p w:rsidR="003C78E7" w:rsidRPr="00D257D0" w:rsidRDefault="003C78E7" w:rsidP="003C78E7">
      <w:pPr>
        <w:pStyle w:val="Heading2"/>
      </w:pPr>
      <w:bookmarkStart w:id="90" w:name="_Toc413664815"/>
      <w:r w:rsidRPr="00D257D0">
        <w:t>Glossary</w:t>
      </w:r>
      <w:bookmarkEnd w:id="9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0"/>
        <w:gridCol w:w="6300"/>
      </w:tblGrid>
      <w:tr w:rsidR="00B5041C" w:rsidRPr="00D257D0" w:rsidTr="00ED3F3A">
        <w:tc>
          <w:tcPr>
            <w:tcW w:w="21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5041C" w:rsidRPr="00D257D0" w:rsidRDefault="00B5041C" w:rsidP="00ED3F3A">
            <w:pPr>
              <w:rPr>
                <w:b/>
              </w:rPr>
            </w:pPr>
            <w:r w:rsidRPr="00D257D0">
              <w:rPr>
                <w:b/>
              </w:rPr>
              <w:t>Abbreviation</w:t>
            </w:r>
          </w:p>
        </w:tc>
        <w:tc>
          <w:tcPr>
            <w:tcW w:w="630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5041C" w:rsidRPr="00D257D0" w:rsidRDefault="00B5041C" w:rsidP="00ED3F3A">
            <w:pPr>
              <w:rPr>
                <w:b/>
              </w:rPr>
            </w:pPr>
            <w:r w:rsidRPr="00D257D0">
              <w:rPr>
                <w:b/>
              </w:rPr>
              <w:t>Description / Full Form / Explanation</w:t>
            </w:r>
          </w:p>
        </w:tc>
      </w:tr>
      <w:tr w:rsidR="00B5041C" w:rsidRPr="00D257D0" w:rsidTr="00ED3F3A">
        <w:tc>
          <w:tcPr>
            <w:tcW w:w="2160" w:type="dxa"/>
            <w:vAlign w:val="center"/>
          </w:tcPr>
          <w:p w:rsidR="00B5041C" w:rsidRPr="00D257D0" w:rsidRDefault="00B5041C" w:rsidP="00ED3F3A">
            <w:r w:rsidRPr="00D257D0">
              <w:rPr>
                <w:color w:val="000000"/>
              </w:rPr>
              <w:t>BBC</w:t>
            </w:r>
          </w:p>
        </w:tc>
        <w:tc>
          <w:tcPr>
            <w:tcW w:w="6300" w:type="dxa"/>
            <w:vAlign w:val="center"/>
          </w:tcPr>
          <w:p w:rsidR="00B5041C" w:rsidRPr="00D257D0" w:rsidRDefault="00B5041C" w:rsidP="00ED3F3A">
            <w:pPr>
              <w:pStyle w:val="Default"/>
              <w:rPr>
                <w:rFonts w:cs="Times New Roman"/>
                <w:color w:val="auto"/>
                <w:sz w:val="22"/>
                <w:szCs w:val="22"/>
              </w:rPr>
            </w:pPr>
            <w:r w:rsidRPr="00D257D0">
              <w:rPr>
                <w:sz w:val="22"/>
                <w:szCs w:val="22"/>
              </w:rPr>
              <w:t>British Broadcasting Corporation</w:t>
            </w:r>
          </w:p>
        </w:tc>
      </w:tr>
      <w:tr w:rsidR="00B5041C" w:rsidRPr="00D257D0" w:rsidTr="00ED3F3A">
        <w:tc>
          <w:tcPr>
            <w:tcW w:w="2160" w:type="dxa"/>
            <w:vAlign w:val="center"/>
          </w:tcPr>
          <w:p w:rsidR="00B5041C" w:rsidRPr="00D257D0" w:rsidRDefault="00B5041C" w:rsidP="00ED3F3A">
            <w:r w:rsidRPr="00D257D0">
              <w:rPr>
                <w:color w:val="000000"/>
              </w:rPr>
              <w:t>BBC MA</w:t>
            </w:r>
          </w:p>
        </w:tc>
        <w:tc>
          <w:tcPr>
            <w:tcW w:w="6300" w:type="dxa"/>
            <w:vAlign w:val="center"/>
          </w:tcPr>
          <w:p w:rsidR="00B5041C" w:rsidRPr="00D257D0" w:rsidRDefault="00B5041C" w:rsidP="00ED3F3A">
            <w:r w:rsidRPr="00D257D0">
              <w:rPr>
                <w:color w:val="000000"/>
              </w:rPr>
              <w:t>BBC Media Action</w:t>
            </w:r>
          </w:p>
        </w:tc>
      </w:tr>
      <w:tr w:rsidR="00B5041C" w:rsidRPr="00D257D0" w:rsidTr="00ED3F3A">
        <w:tc>
          <w:tcPr>
            <w:tcW w:w="2160" w:type="dxa"/>
            <w:vAlign w:val="center"/>
          </w:tcPr>
          <w:p w:rsidR="00B5041C" w:rsidRPr="00D257D0" w:rsidRDefault="00B5041C" w:rsidP="00ED3F3A">
            <w:r w:rsidRPr="00D257D0">
              <w:rPr>
                <w:color w:val="000000"/>
              </w:rPr>
              <w:t>BMGF</w:t>
            </w:r>
          </w:p>
        </w:tc>
        <w:tc>
          <w:tcPr>
            <w:tcW w:w="6300" w:type="dxa"/>
            <w:vAlign w:val="center"/>
          </w:tcPr>
          <w:p w:rsidR="00B5041C" w:rsidRPr="00D257D0" w:rsidRDefault="00B5041C" w:rsidP="00ED3F3A">
            <w:r w:rsidRPr="00D257D0">
              <w:rPr>
                <w:color w:val="000000"/>
              </w:rPr>
              <w:t>Bill &amp; Melinda Gates Foundation</w:t>
            </w:r>
          </w:p>
        </w:tc>
      </w:tr>
      <w:tr w:rsidR="00B5041C" w:rsidRPr="00D257D0" w:rsidTr="00ED3F3A">
        <w:tc>
          <w:tcPr>
            <w:tcW w:w="2160" w:type="dxa"/>
            <w:vAlign w:val="center"/>
          </w:tcPr>
          <w:p w:rsidR="00B5041C" w:rsidRPr="00D257D0" w:rsidRDefault="00B5041C" w:rsidP="00ED3F3A">
            <w:r w:rsidRPr="00D257D0">
              <w:rPr>
                <w:color w:val="000000"/>
              </w:rPr>
              <w:t>DOB</w:t>
            </w:r>
          </w:p>
        </w:tc>
        <w:tc>
          <w:tcPr>
            <w:tcW w:w="6300" w:type="dxa"/>
            <w:vAlign w:val="center"/>
          </w:tcPr>
          <w:p w:rsidR="00B5041C" w:rsidRPr="00D257D0" w:rsidRDefault="00B5041C" w:rsidP="00ED3F3A">
            <w:r w:rsidRPr="00D257D0">
              <w:rPr>
                <w:color w:val="000000"/>
              </w:rPr>
              <w:t>Date of Birth</w:t>
            </w:r>
          </w:p>
        </w:tc>
      </w:tr>
      <w:tr w:rsidR="00B5041C" w:rsidRPr="00D257D0" w:rsidTr="00ED3F3A">
        <w:tc>
          <w:tcPr>
            <w:tcW w:w="2160" w:type="dxa"/>
            <w:vAlign w:val="center"/>
          </w:tcPr>
          <w:p w:rsidR="00B5041C" w:rsidRPr="00D257D0" w:rsidRDefault="00B5041C" w:rsidP="00ED3F3A">
            <w:r w:rsidRPr="00D257D0">
              <w:rPr>
                <w:color w:val="000000"/>
              </w:rPr>
              <w:t>ESB</w:t>
            </w:r>
          </w:p>
        </w:tc>
        <w:tc>
          <w:tcPr>
            <w:tcW w:w="6300" w:type="dxa"/>
            <w:vAlign w:val="center"/>
          </w:tcPr>
          <w:p w:rsidR="00B5041C" w:rsidRPr="00D257D0" w:rsidRDefault="00B5041C" w:rsidP="00ED3F3A">
            <w:r w:rsidRPr="00D257D0">
              <w:rPr>
                <w:color w:val="000000"/>
              </w:rPr>
              <w:t>Enterprise Service Bus</w:t>
            </w:r>
          </w:p>
        </w:tc>
      </w:tr>
      <w:tr w:rsidR="00B5041C" w:rsidRPr="00D257D0" w:rsidTr="00ED3F3A">
        <w:tc>
          <w:tcPr>
            <w:tcW w:w="2160" w:type="dxa"/>
            <w:vAlign w:val="center"/>
          </w:tcPr>
          <w:p w:rsidR="00B5041C" w:rsidRPr="00D257D0" w:rsidRDefault="00B5041C" w:rsidP="00ED3F3A">
            <w:r w:rsidRPr="00D257D0">
              <w:rPr>
                <w:color w:val="000000"/>
              </w:rPr>
              <w:t>FLW</w:t>
            </w:r>
          </w:p>
        </w:tc>
        <w:tc>
          <w:tcPr>
            <w:tcW w:w="6300" w:type="dxa"/>
            <w:vAlign w:val="center"/>
          </w:tcPr>
          <w:p w:rsidR="00B5041C" w:rsidRPr="00D257D0" w:rsidRDefault="00B5041C" w:rsidP="00ED3F3A">
            <w:r w:rsidRPr="00D257D0">
              <w:rPr>
                <w:color w:val="000000"/>
              </w:rPr>
              <w:t>Front Line Worked</w:t>
            </w:r>
          </w:p>
        </w:tc>
      </w:tr>
      <w:tr w:rsidR="00B5041C" w:rsidRPr="00D257D0" w:rsidTr="00ED3F3A">
        <w:tc>
          <w:tcPr>
            <w:tcW w:w="2160" w:type="dxa"/>
            <w:vAlign w:val="center"/>
          </w:tcPr>
          <w:p w:rsidR="00B5041C" w:rsidRPr="00D257D0" w:rsidRDefault="00B5041C" w:rsidP="00ED3F3A">
            <w:r w:rsidRPr="00D257D0">
              <w:rPr>
                <w:color w:val="000000"/>
              </w:rPr>
              <w:t>GF</w:t>
            </w:r>
          </w:p>
        </w:tc>
        <w:tc>
          <w:tcPr>
            <w:tcW w:w="6300" w:type="dxa"/>
            <w:vAlign w:val="center"/>
          </w:tcPr>
          <w:p w:rsidR="00B5041C" w:rsidRPr="00D257D0" w:rsidRDefault="00B5041C" w:rsidP="00ED3F3A">
            <w:proofErr w:type="spellStart"/>
            <w:r w:rsidRPr="00D257D0">
              <w:rPr>
                <w:color w:val="000000"/>
              </w:rPr>
              <w:t>Grameen</w:t>
            </w:r>
            <w:proofErr w:type="spellEnd"/>
            <w:r w:rsidRPr="00D257D0">
              <w:rPr>
                <w:color w:val="000000"/>
              </w:rPr>
              <w:t xml:space="preserve"> Foundation</w:t>
            </w:r>
          </w:p>
        </w:tc>
      </w:tr>
      <w:tr w:rsidR="00B5041C" w:rsidRPr="00D257D0" w:rsidTr="00ED3F3A">
        <w:tc>
          <w:tcPr>
            <w:tcW w:w="2160" w:type="dxa"/>
            <w:vAlign w:val="center"/>
          </w:tcPr>
          <w:p w:rsidR="00B5041C" w:rsidRPr="00D257D0" w:rsidRDefault="00B5041C" w:rsidP="00ED3F3A">
            <w:r w:rsidRPr="00D257D0">
              <w:rPr>
                <w:color w:val="000000"/>
              </w:rPr>
              <w:t>IVRs</w:t>
            </w:r>
          </w:p>
        </w:tc>
        <w:tc>
          <w:tcPr>
            <w:tcW w:w="6300" w:type="dxa"/>
            <w:vAlign w:val="center"/>
          </w:tcPr>
          <w:p w:rsidR="00B5041C" w:rsidRPr="00D257D0" w:rsidRDefault="00B5041C" w:rsidP="00ED3F3A">
            <w:r w:rsidRPr="00D257D0">
              <w:rPr>
                <w:color w:val="000000"/>
              </w:rPr>
              <w:t>Interactive Voice Response System</w:t>
            </w:r>
          </w:p>
        </w:tc>
      </w:tr>
      <w:tr w:rsidR="00B5041C" w:rsidRPr="00D257D0" w:rsidTr="00ED3F3A">
        <w:tc>
          <w:tcPr>
            <w:tcW w:w="2160" w:type="dxa"/>
            <w:vAlign w:val="center"/>
          </w:tcPr>
          <w:p w:rsidR="00B5041C" w:rsidRPr="00D257D0" w:rsidRDefault="00B5041C" w:rsidP="00ED3F3A">
            <w:r w:rsidRPr="00D257D0">
              <w:rPr>
                <w:color w:val="000000"/>
              </w:rPr>
              <w:t>LMP</w:t>
            </w:r>
          </w:p>
        </w:tc>
        <w:tc>
          <w:tcPr>
            <w:tcW w:w="6300" w:type="dxa"/>
            <w:vAlign w:val="center"/>
          </w:tcPr>
          <w:p w:rsidR="00B5041C" w:rsidRPr="00D257D0" w:rsidRDefault="00B5041C" w:rsidP="00ED3F3A">
            <w:r w:rsidRPr="00D257D0">
              <w:rPr>
                <w:color w:val="000000"/>
              </w:rPr>
              <w:t>Last Menstrual Period</w:t>
            </w:r>
          </w:p>
        </w:tc>
      </w:tr>
      <w:tr w:rsidR="00B5041C" w:rsidRPr="00D257D0" w:rsidTr="00ED3F3A">
        <w:tc>
          <w:tcPr>
            <w:tcW w:w="2160" w:type="dxa"/>
            <w:vAlign w:val="center"/>
          </w:tcPr>
          <w:p w:rsidR="00B5041C" w:rsidRPr="00D257D0" w:rsidRDefault="00B5041C" w:rsidP="00ED3F3A">
            <w:r w:rsidRPr="00D257D0">
              <w:rPr>
                <w:color w:val="000000"/>
              </w:rPr>
              <w:t>MA</w:t>
            </w:r>
          </w:p>
        </w:tc>
        <w:tc>
          <w:tcPr>
            <w:tcW w:w="6300" w:type="dxa"/>
            <w:vAlign w:val="center"/>
          </w:tcPr>
          <w:p w:rsidR="00B5041C" w:rsidRPr="00D257D0" w:rsidRDefault="00B5041C" w:rsidP="00ED3F3A">
            <w:r w:rsidRPr="00D257D0">
              <w:rPr>
                <w:color w:val="000000"/>
              </w:rPr>
              <w:t>Mobile Academy</w:t>
            </w:r>
          </w:p>
        </w:tc>
      </w:tr>
      <w:tr w:rsidR="00B5041C" w:rsidRPr="00D257D0" w:rsidTr="00ED3F3A">
        <w:tc>
          <w:tcPr>
            <w:tcW w:w="2160" w:type="dxa"/>
            <w:vAlign w:val="center"/>
          </w:tcPr>
          <w:p w:rsidR="00B5041C" w:rsidRPr="00D257D0" w:rsidRDefault="00B5041C" w:rsidP="00ED3F3A">
            <w:r w:rsidRPr="00D257D0">
              <w:rPr>
                <w:color w:val="000000"/>
              </w:rPr>
              <w:t>MCTS</w:t>
            </w:r>
          </w:p>
        </w:tc>
        <w:tc>
          <w:tcPr>
            <w:tcW w:w="6300" w:type="dxa"/>
            <w:vAlign w:val="center"/>
          </w:tcPr>
          <w:p w:rsidR="00B5041C" w:rsidRPr="00D257D0" w:rsidRDefault="00B5041C" w:rsidP="00ED3F3A">
            <w:r w:rsidRPr="00D257D0">
              <w:rPr>
                <w:color w:val="000000"/>
              </w:rPr>
              <w:t>Mother Child Tracking System</w:t>
            </w:r>
          </w:p>
        </w:tc>
      </w:tr>
      <w:tr w:rsidR="00B5041C" w:rsidRPr="00D257D0" w:rsidTr="00ED3F3A">
        <w:tc>
          <w:tcPr>
            <w:tcW w:w="2160" w:type="dxa"/>
            <w:vAlign w:val="center"/>
          </w:tcPr>
          <w:p w:rsidR="00B5041C" w:rsidRPr="00D257D0" w:rsidRDefault="00B5041C" w:rsidP="00ED3F3A">
            <w:r w:rsidRPr="00D257D0">
              <w:rPr>
                <w:color w:val="000000"/>
              </w:rPr>
              <w:t>MK</w:t>
            </w:r>
          </w:p>
        </w:tc>
        <w:tc>
          <w:tcPr>
            <w:tcW w:w="6300" w:type="dxa"/>
            <w:vAlign w:val="center"/>
          </w:tcPr>
          <w:p w:rsidR="00B5041C" w:rsidRPr="00D257D0" w:rsidRDefault="00B5041C" w:rsidP="00ED3F3A">
            <w:r w:rsidRPr="00D257D0">
              <w:rPr>
                <w:color w:val="000000"/>
              </w:rPr>
              <w:t xml:space="preserve">Mobile </w:t>
            </w:r>
            <w:proofErr w:type="spellStart"/>
            <w:r w:rsidRPr="00D257D0">
              <w:rPr>
                <w:color w:val="000000"/>
              </w:rPr>
              <w:t>Kunji</w:t>
            </w:r>
            <w:proofErr w:type="spellEnd"/>
          </w:p>
        </w:tc>
      </w:tr>
      <w:tr w:rsidR="00B5041C" w:rsidRPr="00D257D0" w:rsidTr="00ED3F3A">
        <w:tc>
          <w:tcPr>
            <w:tcW w:w="2160" w:type="dxa"/>
            <w:vAlign w:val="center"/>
          </w:tcPr>
          <w:p w:rsidR="00B5041C" w:rsidRPr="00D257D0" w:rsidRDefault="00B5041C" w:rsidP="00ED3F3A">
            <w:r w:rsidRPr="00D257D0">
              <w:rPr>
                <w:color w:val="000000"/>
              </w:rPr>
              <w:t>MNP Database</w:t>
            </w:r>
          </w:p>
        </w:tc>
        <w:tc>
          <w:tcPr>
            <w:tcW w:w="6300" w:type="dxa"/>
            <w:vAlign w:val="center"/>
          </w:tcPr>
          <w:p w:rsidR="00B5041C" w:rsidRPr="00D257D0" w:rsidRDefault="00B5041C" w:rsidP="00ED3F3A">
            <w:r w:rsidRPr="00D257D0">
              <w:rPr>
                <w:color w:val="000000"/>
              </w:rPr>
              <w:t>Mobile Number Portability Database</w:t>
            </w:r>
          </w:p>
        </w:tc>
      </w:tr>
      <w:tr w:rsidR="00B5041C" w:rsidRPr="00D257D0" w:rsidTr="00ED3F3A">
        <w:tc>
          <w:tcPr>
            <w:tcW w:w="2160" w:type="dxa"/>
            <w:vAlign w:val="center"/>
          </w:tcPr>
          <w:p w:rsidR="00B5041C" w:rsidRPr="00D257D0" w:rsidRDefault="00B5041C" w:rsidP="00ED3F3A">
            <w:r w:rsidRPr="00D257D0">
              <w:rPr>
                <w:color w:val="000000"/>
              </w:rPr>
              <w:t>MDS</w:t>
            </w:r>
          </w:p>
        </w:tc>
        <w:tc>
          <w:tcPr>
            <w:tcW w:w="6300" w:type="dxa"/>
            <w:vAlign w:val="center"/>
          </w:tcPr>
          <w:p w:rsidR="00B5041C" w:rsidRPr="00D257D0" w:rsidRDefault="00B5041C" w:rsidP="00ED3F3A">
            <w:r w:rsidRPr="00D257D0">
              <w:rPr>
                <w:lang w:val="en-IN"/>
              </w:rPr>
              <w:t xml:space="preserve">MOTECH Data Services </w:t>
            </w:r>
          </w:p>
        </w:tc>
      </w:tr>
      <w:tr w:rsidR="00B5041C" w:rsidRPr="00D257D0" w:rsidTr="00ED3F3A">
        <w:trPr>
          <w:trHeight w:val="615"/>
        </w:trPr>
        <w:tc>
          <w:tcPr>
            <w:tcW w:w="2160" w:type="dxa"/>
            <w:vAlign w:val="center"/>
          </w:tcPr>
          <w:p w:rsidR="00B5041C" w:rsidRPr="00D257D0" w:rsidRDefault="00B5041C" w:rsidP="00ED3F3A">
            <w:proofErr w:type="spellStart"/>
            <w:r w:rsidRPr="00D257D0">
              <w:rPr>
                <w:color w:val="000000"/>
              </w:rPr>
              <w:t>MoTech</w:t>
            </w:r>
            <w:proofErr w:type="spellEnd"/>
          </w:p>
        </w:tc>
        <w:tc>
          <w:tcPr>
            <w:tcW w:w="6300" w:type="dxa"/>
            <w:vAlign w:val="center"/>
          </w:tcPr>
          <w:p w:rsidR="00B5041C" w:rsidRPr="00D257D0" w:rsidRDefault="00B5041C" w:rsidP="00ED3F3A">
            <w:r w:rsidRPr="00D257D0">
              <w:rPr>
                <w:color w:val="000000"/>
              </w:rPr>
              <w:t>Mobile Technology For Community Health</w:t>
            </w:r>
          </w:p>
        </w:tc>
      </w:tr>
      <w:tr w:rsidR="00312427" w:rsidRPr="00D257D0" w:rsidTr="00ED3F3A">
        <w:tc>
          <w:tcPr>
            <w:tcW w:w="2160" w:type="dxa"/>
            <w:vAlign w:val="center"/>
          </w:tcPr>
          <w:p w:rsidR="00312427" w:rsidRPr="00D257D0" w:rsidRDefault="00312427" w:rsidP="00ED3F3A">
            <w:pPr>
              <w:rPr>
                <w:color w:val="000000"/>
              </w:rPr>
            </w:pPr>
            <w:proofErr w:type="spellStart"/>
            <w:r w:rsidRPr="000310C7">
              <w:rPr>
                <w:color w:val="000000"/>
              </w:rPr>
              <w:t>MoHFW</w:t>
            </w:r>
            <w:proofErr w:type="spellEnd"/>
          </w:p>
        </w:tc>
        <w:tc>
          <w:tcPr>
            <w:tcW w:w="6300" w:type="dxa"/>
            <w:vAlign w:val="center"/>
          </w:tcPr>
          <w:p w:rsidR="00312427" w:rsidRPr="00D257D0" w:rsidRDefault="00312427" w:rsidP="00ED3F3A">
            <w:pPr>
              <w:rPr>
                <w:color w:val="000000"/>
              </w:rPr>
            </w:pPr>
            <w:r w:rsidRPr="00D257D0">
              <w:rPr>
                <w:color w:val="000000"/>
              </w:rPr>
              <w:t>Ministry of Health and Family Welfare</w:t>
            </w:r>
          </w:p>
        </w:tc>
      </w:tr>
      <w:tr w:rsidR="00B5041C" w:rsidRPr="00D257D0" w:rsidTr="00ED3F3A">
        <w:tc>
          <w:tcPr>
            <w:tcW w:w="2160" w:type="dxa"/>
            <w:vAlign w:val="center"/>
          </w:tcPr>
          <w:p w:rsidR="00B5041C" w:rsidRPr="00D257D0" w:rsidRDefault="00B5041C" w:rsidP="00ED3F3A">
            <w:r w:rsidRPr="00D257D0">
              <w:rPr>
                <w:color w:val="000000"/>
              </w:rPr>
              <w:t>MSISDN</w:t>
            </w:r>
          </w:p>
        </w:tc>
        <w:tc>
          <w:tcPr>
            <w:tcW w:w="6300" w:type="dxa"/>
            <w:vAlign w:val="center"/>
          </w:tcPr>
          <w:p w:rsidR="00B5041C" w:rsidRPr="00D257D0" w:rsidRDefault="00B5041C" w:rsidP="00ED3F3A">
            <w:r w:rsidRPr="00D257D0">
              <w:rPr>
                <w:color w:val="000000"/>
              </w:rPr>
              <w:t>Mobile Station International Subscriber Directory Number</w:t>
            </w:r>
          </w:p>
        </w:tc>
      </w:tr>
      <w:tr w:rsidR="00B5041C" w:rsidRPr="00D257D0" w:rsidTr="00ED3F3A">
        <w:tc>
          <w:tcPr>
            <w:tcW w:w="2160" w:type="dxa"/>
            <w:vAlign w:val="center"/>
          </w:tcPr>
          <w:p w:rsidR="00B5041C" w:rsidRPr="00D257D0" w:rsidRDefault="00B5041C" w:rsidP="00ED3F3A">
            <w:r w:rsidRPr="00D257D0">
              <w:rPr>
                <w:color w:val="000000"/>
              </w:rPr>
              <w:lastRenderedPageBreak/>
              <w:t>NMS</w:t>
            </w:r>
          </w:p>
        </w:tc>
        <w:tc>
          <w:tcPr>
            <w:tcW w:w="6300" w:type="dxa"/>
            <w:vAlign w:val="center"/>
          </w:tcPr>
          <w:p w:rsidR="00B5041C" w:rsidRPr="00D257D0" w:rsidRDefault="00B5041C" w:rsidP="00ED3F3A">
            <w:r w:rsidRPr="00D257D0">
              <w:rPr>
                <w:color w:val="000000"/>
              </w:rPr>
              <w:t xml:space="preserve">National </w:t>
            </w:r>
            <w:proofErr w:type="spellStart"/>
            <w:r w:rsidRPr="00D257D0">
              <w:rPr>
                <w:color w:val="000000"/>
              </w:rPr>
              <w:t>Motech</w:t>
            </w:r>
            <w:proofErr w:type="spellEnd"/>
            <w:r w:rsidRPr="00D257D0">
              <w:rPr>
                <w:color w:val="000000"/>
              </w:rPr>
              <w:t xml:space="preserve"> System (Scaled up for Pan India)</w:t>
            </w:r>
          </w:p>
        </w:tc>
      </w:tr>
      <w:tr w:rsidR="00B5041C" w:rsidRPr="00D257D0" w:rsidTr="00ED3F3A">
        <w:tc>
          <w:tcPr>
            <w:tcW w:w="2160" w:type="dxa"/>
            <w:vAlign w:val="center"/>
          </w:tcPr>
          <w:p w:rsidR="00B5041C" w:rsidRPr="00D257D0" w:rsidRDefault="00B5041C" w:rsidP="00ED3F3A">
            <w:r w:rsidRPr="00D257D0">
              <w:rPr>
                <w:color w:val="000000"/>
              </w:rPr>
              <w:t>OBD Call</w:t>
            </w:r>
          </w:p>
        </w:tc>
        <w:tc>
          <w:tcPr>
            <w:tcW w:w="6300" w:type="dxa"/>
            <w:vAlign w:val="center"/>
          </w:tcPr>
          <w:p w:rsidR="00B5041C" w:rsidRPr="00D257D0" w:rsidRDefault="00B5041C" w:rsidP="00ED3F3A">
            <w:r w:rsidRPr="00D257D0">
              <w:rPr>
                <w:color w:val="000000"/>
              </w:rPr>
              <w:t>Outbound Dialer Call</w:t>
            </w:r>
          </w:p>
        </w:tc>
      </w:tr>
      <w:tr w:rsidR="00B5041C" w:rsidRPr="00D257D0" w:rsidTr="00ED3F3A">
        <w:tc>
          <w:tcPr>
            <w:tcW w:w="2160" w:type="dxa"/>
            <w:vAlign w:val="center"/>
          </w:tcPr>
          <w:p w:rsidR="00B5041C" w:rsidRPr="00D257D0" w:rsidRDefault="00B5041C" w:rsidP="00ED3F3A">
            <w:r w:rsidRPr="00D257D0">
              <w:rPr>
                <w:color w:val="000000"/>
              </w:rPr>
              <w:t>RFP</w:t>
            </w:r>
          </w:p>
        </w:tc>
        <w:tc>
          <w:tcPr>
            <w:tcW w:w="6300" w:type="dxa"/>
            <w:vAlign w:val="center"/>
          </w:tcPr>
          <w:p w:rsidR="00B5041C" w:rsidRPr="00D257D0" w:rsidRDefault="00B5041C" w:rsidP="00ED3F3A">
            <w:r w:rsidRPr="00D257D0">
              <w:rPr>
                <w:color w:val="000000"/>
              </w:rPr>
              <w:t>Request for Proposal</w:t>
            </w:r>
          </w:p>
        </w:tc>
      </w:tr>
      <w:tr w:rsidR="00B5041C" w:rsidRPr="00D257D0" w:rsidTr="00ED3F3A">
        <w:tc>
          <w:tcPr>
            <w:tcW w:w="2160" w:type="dxa"/>
            <w:vAlign w:val="center"/>
          </w:tcPr>
          <w:p w:rsidR="00B5041C" w:rsidRPr="00D257D0" w:rsidRDefault="00B5041C" w:rsidP="00ED3F3A">
            <w:r w:rsidRPr="00D257D0">
              <w:rPr>
                <w:color w:val="000000"/>
              </w:rPr>
              <w:t>SMS</w:t>
            </w:r>
          </w:p>
        </w:tc>
        <w:tc>
          <w:tcPr>
            <w:tcW w:w="6300" w:type="dxa"/>
            <w:vAlign w:val="center"/>
          </w:tcPr>
          <w:p w:rsidR="00B5041C" w:rsidRPr="00D257D0" w:rsidRDefault="00B5041C" w:rsidP="00ED3F3A">
            <w:r w:rsidRPr="00D257D0">
              <w:rPr>
                <w:color w:val="000000"/>
              </w:rPr>
              <w:t>Short Messaging Service</w:t>
            </w:r>
          </w:p>
        </w:tc>
      </w:tr>
    </w:tbl>
    <w:p w:rsidR="003C78E7" w:rsidRPr="00D257D0" w:rsidRDefault="003C78E7" w:rsidP="003C78E7">
      <w:pPr>
        <w:pStyle w:val="Heading2"/>
      </w:pPr>
      <w:bookmarkStart w:id="91" w:name="_Toc265071587"/>
      <w:bookmarkStart w:id="92" w:name="_Toc267841384"/>
      <w:bookmarkStart w:id="93" w:name="_Toc267841693"/>
      <w:bookmarkStart w:id="94" w:name="_Toc267913107"/>
      <w:bookmarkStart w:id="95" w:name="_Toc267913621"/>
      <w:bookmarkStart w:id="96" w:name="_Toc413664816"/>
      <w:r w:rsidRPr="00D257D0">
        <w:t>References</w:t>
      </w:r>
      <w:bookmarkEnd w:id="91"/>
      <w:bookmarkEnd w:id="92"/>
      <w:bookmarkEnd w:id="93"/>
      <w:bookmarkEnd w:id="94"/>
      <w:bookmarkEnd w:id="95"/>
      <w:bookmarkEnd w:id="96"/>
    </w:p>
    <w:p w:rsidR="007D6586" w:rsidRPr="00D257D0" w:rsidRDefault="007D6586" w:rsidP="007D6586">
      <w:pPr>
        <w:pStyle w:val="TableHeading"/>
        <w:numPr>
          <w:ilvl w:val="0"/>
          <w:numId w:val="26"/>
        </w:numPr>
        <w:tabs>
          <w:tab w:val="right" w:pos="2444"/>
        </w:tabs>
        <w:rPr>
          <w:rFonts w:eastAsia="Calibri" w:cs="Arial"/>
          <w:b w:val="0"/>
        </w:rPr>
      </w:pPr>
      <w:r w:rsidRPr="00D257D0">
        <w:rPr>
          <w:rFonts w:eastAsia="Calibri" w:cs="Arial"/>
          <w:b w:val="0"/>
        </w:rPr>
        <w:t>RFP for Scaling MOTECH.pdf</w:t>
      </w:r>
    </w:p>
    <w:p w:rsidR="007D6586" w:rsidRPr="00D257D0" w:rsidRDefault="007D6586" w:rsidP="007D6586">
      <w:pPr>
        <w:pStyle w:val="TableHeading"/>
        <w:numPr>
          <w:ilvl w:val="0"/>
          <w:numId w:val="26"/>
        </w:numPr>
        <w:tabs>
          <w:tab w:val="right" w:pos="2444"/>
        </w:tabs>
        <w:rPr>
          <w:rFonts w:eastAsia="Calibri" w:cs="Arial"/>
          <w:b w:val="0"/>
        </w:rPr>
      </w:pPr>
      <w:r w:rsidRPr="00D257D0">
        <w:rPr>
          <w:rFonts w:eastAsia="Calibri" w:cs="Arial"/>
          <w:b w:val="0"/>
        </w:rPr>
        <w:t>RFP for NMS_Addendum.pdf</w:t>
      </w:r>
    </w:p>
    <w:p w:rsidR="00915F70" w:rsidRPr="00D257D0" w:rsidRDefault="00915F70" w:rsidP="00915F70">
      <w:pPr>
        <w:pStyle w:val="TableHeading"/>
        <w:numPr>
          <w:ilvl w:val="0"/>
          <w:numId w:val="26"/>
        </w:numPr>
        <w:tabs>
          <w:tab w:val="right" w:pos="2444"/>
        </w:tabs>
        <w:rPr>
          <w:rFonts w:cs="Arial"/>
          <w:b w:val="0"/>
        </w:rPr>
      </w:pPr>
      <w:r w:rsidRPr="00D257D0">
        <w:rPr>
          <w:rFonts w:cs="Arial"/>
          <w:b w:val="0"/>
        </w:rPr>
        <w:t>ShortlistedReportsForNationalScaleup_03122014.xlsx</w:t>
      </w:r>
    </w:p>
    <w:p w:rsidR="00915F70" w:rsidRPr="00D257D0" w:rsidRDefault="00915F70" w:rsidP="00915F70">
      <w:pPr>
        <w:pStyle w:val="TableHeading"/>
        <w:numPr>
          <w:ilvl w:val="0"/>
          <w:numId w:val="26"/>
        </w:numPr>
        <w:tabs>
          <w:tab w:val="right" w:pos="2444"/>
        </w:tabs>
        <w:rPr>
          <w:rFonts w:eastAsia="Calibri" w:cs="Arial"/>
          <w:b w:val="0"/>
        </w:rPr>
      </w:pPr>
      <w:bookmarkStart w:id="97" w:name="_Ref406154467"/>
      <w:r w:rsidRPr="00D257D0">
        <w:rPr>
          <w:rFonts w:eastAsia="Calibri" w:cs="Arial"/>
          <w:b w:val="0"/>
        </w:rPr>
        <w:t xml:space="preserve">Aricent Response </w:t>
      </w:r>
      <w:proofErr w:type="spellStart"/>
      <w:r w:rsidRPr="00D257D0">
        <w:rPr>
          <w:rFonts w:eastAsia="Calibri" w:cs="Arial"/>
          <w:b w:val="0"/>
        </w:rPr>
        <w:t>Grameen</w:t>
      </w:r>
      <w:proofErr w:type="spellEnd"/>
      <w:r w:rsidRPr="00D257D0">
        <w:rPr>
          <w:rFonts w:eastAsia="Calibri" w:cs="Arial"/>
          <w:b w:val="0"/>
        </w:rPr>
        <w:t xml:space="preserve"> Foundation RFP</w:t>
      </w:r>
      <w:bookmarkEnd w:id="97"/>
    </w:p>
    <w:p w:rsidR="005C2A03" w:rsidRPr="002512D9" w:rsidRDefault="00810362" w:rsidP="00890D5D">
      <w:pPr>
        <w:pStyle w:val="TableHeading"/>
        <w:numPr>
          <w:ilvl w:val="0"/>
          <w:numId w:val="26"/>
        </w:numPr>
        <w:tabs>
          <w:tab w:val="right" w:pos="2444"/>
        </w:tabs>
      </w:pPr>
      <w:r w:rsidRPr="00D257D0">
        <w:rPr>
          <w:rFonts w:eastAsia="Calibri" w:cs="Arial"/>
          <w:b w:val="0"/>
        </w:rPr>
        <w:t>Coding guidelines</w:t>
      </w:r>
      <w:r w:rsidR="002512D9">
        <w:rPr>
          <w:rFonts w:eastAsia="Calibri" w:cs="Arial"/>
          <w:b w:val="0"/>
        </w:rPr>
        <w:t xml:space="preserve"> (</w:t>
      </w:r>
      <w:r w:rsidR="005C2A03" w:rsidRPr="002512D9">
        <w:t>http://docs.motechproject.org/en/latest/development/coding_conventions.html</w:t>
      </w:r>
      <w:r w:rsidR="002512D9">
        <w:t>)</w:t>
      </w:r>
    </w:p>
    <w:p w:rsidR="003C78E7" w:rsidRPr="002512D9" w:rsidRDefault="00A01F9C" w:rsidP="00890D5D">
      <w:pPr>
        <w:pStyle w:val="TableHeading"/>
        <w:numPr>
          <w:ilvl w:val="0"/>
          <w:numId w:val="26"/>
        </w:numPr>
        <w:tabs>
          <w:tab w:val="right" w:pos="2444"/>
        </w:tabs>
        <w:rPr>
          <w:color w:val="548DD4"/>
        </w:rPr>
      </w:pPr>
      <w:hyperlink r:id="rId10" w:history="1">
        <w:r w:rsidR="00F702E3" w:rsidRPr="00D257D0">
          <w:rPr>
            <w:rStyle w:val="Hyperlink"/>
            <w:b w:val="0"/>
          </w:rPr>
          <w:t>Mother and Child Tracking (MCTS) Format</w:t>
        </w:r>
      </w:hyperlink>
      <w:r w:rsidR="00F702E3" w:rsidRPr="00D257D0">
        <w:rPr>
          <w:b w:val="0"/>
        </w:rPr>
        <w:t xml:space="preserve"> </w:t>
      </w:r>
      <w:r w:rsidR="00D467C6" w:rsidRPr="00D257D0">
        <w:rPr>
          <w:b w:val="0"/>
        </w:rPr>
        <w:t>(</w:t>
      </w:r>
      <w:hyperlink r:id="rId11" w:history="1">
        <w:r w:rsidR="00D467C6" w:rsidRPr="00D257D0">
          <w:rPr>
            <w:rStyle w:val="Hyperlink"/>
            <w:b w:val="0"/>
          </w:rPr>
          <w:t>https://nrhm-mis.nic.in/SitePages/HMIS-Download.aspx</w:t>
        </w:r>
      </w:hyperlink>
      <w:r w:rsidR="00D467C6" w:rsidRPr="00D257D0">
        <w:rPr>
          <w:b w:val="0"/>
        </w:rPr>
        <w:t>)</w:t>
      </w:r>
    </w:p>
    <w:p w:rsidR="00113BD9" w:rsidRPr="00D257D0" w:rsidRDefault="00113BD9" w:rsidP="00804305">
      <w:pPr>
        <w:pStyle w:val="Heading1"/>
      </w:pPr>
      <w:bookmarkStart w:id="98" w:name="_Toc413664817"/>
      <w:r w:rsidRPr="00D257D0">
        <w:lastRenderedPageBreak/>
        <w:t>System Overview</w:t>
      </w:r>
      <w:bookmarkEnd w:id="98"/>
    </w:p>
    <w:p w:rsidR="003C3E5A" w:rsidRPr="00D257D0" w:rsidRDefault="003C3E5A" w:rsidP="003C3E5A">
      <w:pPr>
        <w:pStyle w:val="Heading2"/>
      </w:pPr>
      <w:bookmarkStart w:id="99" w:name="_Toc413664818"/>
      <w:r w:rsidRPr="00D257D0">
        <w:t>Overview</w:t>
      </w:r>
      <w:bookmarkEnd w:id="99"/>
      <w:r w:rsidR="00AF0428" w:rsidRPr="00D257D0">
        <w:t xml:space="preserve"> </w:t>
      </w:r>
    </w:p>
    <w:p w:rsidR="00B3220B" w:rsidRPr="00D257D0" w:rsidRDefault="00B3220B" w:rsidP="00B3220B">
      <w:pPr>
        <w:spacing w:before="360"/>
      </w:pPr>
      <w:r w:rsidRPr="00D257D0">
        <w:rPr>
          <w:b/>
        </w:rPr>
        <w:t>National MOTECH System</w:t>
      </w:r>
      <w:r w:rsidRPr="00D257D0">
        <w:t xml:space="preserve"> (</w:t>
      </w:r>
      <w:r w:rsidRPr="00D257D0">
        <w:rPr>
          <w:b/>
        </w:rPr>
        <w:t>NMS</w:t>
      </w:r>
      <w:r w:rsidRPr="00D257D0">
        <w:t xml:space="preserve">) is a system that shall </w:t>
      </w:r>
      <w:r w:rsidR="004A1854" w:rsidRPr="00D257D0">
        <w:t xml:space="preserve">make </w:t>
      </w:r>
      <w:r w:rsidRPr="00D257D0">
        <w:t xml:space="preserve">three maternal and child health IVR services, namely Mobile </w:t>
      </w:r>
      <w:proofErr w:type="spellStart"/>
      <w:r w:rsidRPr="00D257D0">
        <w:t>Kunji</w:t>
      </w:r>
      <w:proofErr w:type="spellEnd"/>
      <w:r w:rsidRPr="00D257D0">
        <w:t>, Mobile Academy and Kilkari;</w:t>
      </w:r>
      <w:r w:rsidR="004A1854" w:rsidRPr="00D257D0">
        <w:t xml:space="preserve"> </w:t>
      </w:r>
      <w:r w:rsidR="002B7E12" w:rsidRPr="00D257D0">
        <w:t>accessible</w:t>
      </w:r>
      <w:r w:rsidRPr="00D257D0">
        <w:t xml:space="preserve"> at a pan India level via a Toll Free, centralized long-code.</w:t>
      </w:r>
    </w:p>
    <w:p w:rsidR="00B3220B" w:rsidRPr="00D257D0" w:rsidRDefault="00B3220B" w:rsidP="007D6586">
      <w:pPr>
        <w:pStyle w:val="ListParagraph"/>
        <w:numPr>
          <w:ilvl w:val="0"/>
          <w:numId w:val="27"/>
        </w:numPr>
      </w:pPr>
      <w:r w:rsidRPr="00D257D0">
        <w:rPr>
          <w:b/>
        </w:rPr>
        <w:t>Mobile Academy</w:t>
      </w:r>
      <w:r w:rsidRPr="00D257D0">
        <w:t xml:space="preserve"> service is an </w:t>
      </w:r>
      <w:r w:rsidR="00DC528C" w:rsidRPr="00D257D0">
        <w:t xml:space="preserve">inbound </w:t>
      </w:r>
      <w:r w:rsidRPr="00D257D0">
        <w:t>IVR mobile training course on reproductive, maternal, newborn and child health (RMNCH) for Front Line Workers (FLWs), designed to expand their knowledge of life-saving preventative health and enhance their capacity to communicate and engage effectively with families. FLWs can access the course from any phone</w:t>
      </w:r>
      <w:r w:rsidR="009D6DEC" w:rsidRPr="00D257D0">
        <w:t xml:space="preserve"> by dialing a toll free long code</w:t>
      </w:r>
      <w:r w:rsidRPr="00D257D0">
        <w:t>, and complete it at their convenience.</w:t>
      </w:r>
    </w:p>
    <w:p w:rsidR="00B3220B" w:rsidRPr="00D257D0" w:rsidRDefault="00B3220B" w:rsidP="009D12B7">
      <w:pPr>
        <w:pStyle w:val="ListParagraph"/>
        <w:numPr>
          <w:ilvl w:val="0"/>
          <w:numId w:val="27"/>
        </w:numPr>
      </w:pPr>
      <w:r w:rsidRPr="00D257D0">
        <w:rPr>
          <w:b/>
        </w:rPr>
        <w:t xml:space="preserve">Mobile </w:t>
      </w:r>
      <w:proofErr w:type="spellStart"/>
      <w:r w:rsidRPr="00D257D0">
        <w:rPr>
          <w:b/>
        </w:rPr>
        <w:t>Kunji</w:t>
      </w:r>
      <w:proofErr w:type="spellEnd"/>
      <w:r w:rsidRPr="00D257D0">
        <w:t xml:space="preserve"> service includes an IVR based mobile service </w:t>
      </w:r>
      <w:r w:rsidR="00AB35A2" w:rsidRPr="00D257D0">
        <w:t xml:space="preserve">using a long code </w:t>
      </w:r>
      <w:r w:rsidRPr="00D257D0">
        <w:t xml:space="preserve">and a printed deck of illustrated cards on a ring, which together communicate essential audio-visual information on pregnancy and newborn health. Each card carries a unique </w:t>
      </w:r>
      <w:r w:rsidR="009D6DEC" w:rsidRPr="00D257D0">
        <w:t>card number printed on it. User has to dial the</w:t>
      </w:r>
      <w:r w:rsidR="00C140CB" w:rsidRPr="00D257D0">
        <w:t xml:space="preserve"> Mobile </w:t>
      </w:r>
      <w:proofErr w:type="spellStart"/>
      <w:r w:rsidR="00C140CB" w:rsidRPr="00D257D0">
        <w:t>Kunji</w:t>
      </w:r>
      <w:proofErr w:type="spellEnd"/>
      <w:r w:rsidR="009D6DEC" w:rsidRPr="00D257D0">
        <w:t xml:space="preserve"> long code and enter the card number to access the specific audio </w:t>
      </w:r>
      <w:r w:rsidR="009D12B7" w:rsidRPr="00D257D0">
        <w:t xml:space="preserve">content. </w:t>
      </w:r>
      <w:r w:rsidRPr="00D257D0">
        <w:t xml:space="preserve">Mobile </w:t>
      </w:r>
      <w:proofErr w:type="spellStart"/>
      <w:r w:rsidRPr="00D257D0">
        <w:t>Kunji</w:t>
      </w:r>
      <w:proofErr w:type="spellEnd"/>
      <w:r w:rsidRPr="00D257D0">
        <w:t xml:space="preserve"> is designed for use during counseling sessions with families and seeks to build support for healthy practices within families and communities.</w:t>
      </w:r>
    </w:p>
    <w:p w:rsidR="00B3220B" w:rsidRPr="00D257D0" w:rsidRDefault="00B3220B" w:rsidP="007D6586">
      <w:pPr>
        <w:pStyle w:val="ListParagraph"/>
        <w:numPr>
          <w:ilvl w:val="0"/>
          <w:numId w:val="27"/>
        </w:numPr>
      </w:pPr>
      <w:r w:rsidRPr="00D257D0">
        <w:rPr>
          <w:b/>
        </w:rPr>
        <w:t>Kilkari</w:t>
      </w:r>
      <w:r w:rsidRPr="00D257D0">
        <w:t xml:space="preserve"> service is an IVR subscription service that delivers time-sensitive audio information about maternal and child health to the mobile phones of husbands, their pregnant wives, and m</w:t>
      </w:r>
      <w:r w:rsidR="00424FAB" w:rsidRPr="00D257D0">
        <w:t xml:space="preserve">others of young children for </w:t>
      </w:r>
      <w:r w:rsidR="00567770" w:rsidRPr="00D257D0">
        <w:t>up to</w:t>
      </w:r>
      <w:r w:rsidR="00424FAB" w:rsidRPr="00D257D0">
        <w:t xml:space="preserve"> </w:t>
      </w:r>
      <w:r w:rsidR="00097A58" w:rsidRPr="00D257D0">
        <w:t xml:space="preserve">72 </w:t>
      </w:r>
      <w:r w:rsidRPr="00D257D0">
        <w:t xml:space="preserve">weeks, linked to the woman’s stage of pregnancy or and child’s age. The service covers the critical time period – where the most deaths occur - from the </w:t>
      </w:r>
      <w:r w:rsidR="00A357AB" w:rsidRPr="00D257D0">
        <w:t>2</w:t>
      </w:r>
      <w:r w:rsidR="00A357AB" w:rsidRPr="00D257D0">
        <w:rPr>
          <w:vertAlign w:val="superscript"/>
        </w:rPr>
        <w:t>nd</w:t>
      </w:r>
      <w:r w:rsidR="00A357AB" w:rsidRPr="00D257D0">
        <w:t xml:space="preserve"> trimester </w:t>
      </w:r>
      <w:r w:rsidRPr="00D257D0">
        <w:t>of pregnancy until the child is one year old.</w:t>
      </w:r>
    </w:p>
    <w:p w:rsidR="00B3220B" w:rsidRPr="00D257D0" w:rsidRDefault="00B3220B" w:rsidP="00B3220B">
      <w:r w:rsidRPr="00D257D0">
        <w:t xml:space="preserve">IVR services shall be powered by an open-source platform called </w:t>
      </w:r>
      <w:r w:rsidRPr="00D257D0">
        <w:rPr>
          <w:b/>
        </w:rPr>
        <w:t>MOTECH</w:t>
      </w:r>
      <w:r w:rsidRPr="00D257D0">
        <w:t xml:space="preserve"> (</w:t>
      </w:r>
      <w:r w:rsidRPr="00D257D0">
        <w:rPr>
          <w:b/>
        </w:rPr>
        <w:t>Mobile Technology for Community Health</w:t>
      </w:r>
      <w:r w:rsidRPr="00D257D0">
        <w:t xml:space="preserve">). The MOTECH platform has been developed by the </w:t>
      </w:r>
      <w:proofErr w:type="spellStart"/>
      <w:r w:rsidRPr="00D257D0">
        <w:t>Grameen</w:t>
      </w:r>
      <w:proofErr w:type="spellEnd"/>
      <w:r w:rsidRPr="00D257D0">
        <w:t xml:space="preserve"> Foundation, a not-for-profit organization headquartered in the United States. The MOTECH platform combines the integration capabilities of an Enterprise Service Bus (ESB) with a flexible open source application development framework. </w:t>
      </w:r>
    </w:p>
    <w:p w:rsidR="007B54EF" w:rsidRPr="00D257D0" w:rsidRDefault="007B54EF" w:rsidP="007B54EF">
      <w:pPr>
        <w:pStyle w:val="Heading2"/>
      </w:pPr>
      <w:bookmarkStart w:id="100" w:name="_Toc413664819"/>
      <w:r w:rsidRPr="00D257D0">
        <w:t>Building Blocks</w:t>
      </w:r>
      <w:bookmarkEnd w:id="100"/>
    </w:p>
    <w:p w:rsidR="007B54EF" w:rsidRPr="00D257D0" w:rsidRDefault="007B54EF" w:rsidP="007B54EF">
      <w:pPr>
        <w:pStyle w:val="Default"/>
        <w:numPr>
          <w:ilvl w:val="0"/>
          <w:numId w:val="25"/>
        </w:numPr>
        <w:spacing w:before="240" w:after="120" w:line="320" w:lineRule="exact"/>
        <w:rPr>
          <w:rFonts w:cs="Times New Roman"/>
          <w:color w:val="auto"/>
          <w:sz w:val="22"/>
          <w:szCs w:val="22"/>
        </w:rPr>
      </w:pPr>
      <w:r w:rsidRPr="00D257D0">
        <w:rPr>
          <w:rFonts w:cs="Times New Roman"/>
          <w:b/>
          <w:color w:val="auto"/>
          <w:sz w:val="22"/>
          <w:szCs w:val="22"/>
        </w:rPr>
        <w:t>National MOTECH System (NMS):</w:t>
      </w:r>
      <w:r w:rsidRPr="00D257D0">
        <w:rPr>
          <w:rFonts w:cs="Times New Roman"/>
          <w:color w:val="auto"/>
          <w:sz w:val="22"/>
          <w:szCs w:val="22"/>
        </w:rPr>
        <w:t xml:space="preserve"> The system that shall </w:t>
      </w:r>
      <w:r w:rsidR="004A1854" w:rsidRPr="00D257D0">
        <w:rPr>
          <w:rFonts w:cs="Times New Roman"/>
          <w:color w:val="auto"/>
          <w:sz w:val="22"/>
          <w:szCs w:val="22"/>
        </w:rPr>
        <w:t xml:space="preserve">make </w:t>
      </w:r>
      <w:r w:rsidRPr="00D257D0">
        <w:rPr>
          <w:rFonts w:cs="Times New Roman"/>
          <w:color w:val="auto"/>
          <w:sz w:val="22"/>
          <w:szCs w:val="22"/>
        </w:rPr>
        <w:t xml:space="preserve">the BBC Media Action IVR services </w:t>
      </w:r>
      <w:r w:rsidR="004A1854" w:rsidRPr="00D257D0">
        <w:rPr>
          <w:rFonts w:cs="Times New Roman"/>
          <w:color w:val="auto"/>
          <w:sz w:val="22"/>
          <w:szCs w:val="22"/>
        </w:rPr>
        <w:t xml:space="preserve">accessible </w:t>
      </w:r>
      <w:r w:rsidRPr="00D257D0">
        <w:rPr>
          <w:rFonts w:cs="Times New Roman"/>
          <w:color w:val="auto"/>
          <w:sz w:val="22"/>
          <w:szCs w:val="22"/>
        </w:rPr>
        <w:t xml:space="preserve">pan India. </w:t>
      </w:r>
    </w:p>
    <w:p w:rsidR="007B54EF" w:rsidRPr="00D257D0" w:rsidRDefault="007B54EF" w:rsidP="007B54EF">
      <w:pPr>
        <w:pStyle w:val="Default"/>
        <w:numPr>
          <w:ilvl w:val="0"/>
          <w:numId w:val="25"/>
        </w:numPr>
        <w:spacing w:before="240" w:after="120" w:line="320" w:lineRule="exact"/>
        <w:rPr>
          <w:rFonts w:cs="Times New Roman"/>
          <w:color w:val="auto"/>
          <w:sz w:val="22"/>
          <w:szCs w:val="22"/>
        </w:rPr>
      </w:pPr>
      <w:r w:rsidRPr="00D257D0">
        <w:rPr>
          <w:rFonts w:cs="Times New Roman"/>
          <w:b/>
          <w:color w:val="auto"/>
          <w:sz w:val="22"/>
          <w:szCs w:val="22"/>
        </w:rPr>
        <w:t>MOTECH Platform (sometimes referred to as just MOTECH):</w:t>
      </w:r>
      <w:r w:rsidRPr="00D257D0">
        <w:rPr>
          <w:rFonts w:cs="Times New Roman"/>
          <w:color w:val="auto"/>
          <w:sz w:val="22"/>
          <w:szCs w:val="22"/>
        </w:rPr>
        <w:t xml:space="preserve"> the mobile health platform which combines the integration capabilities of an Enterprise Service Bus (ESB) with a flexible open source application development framework to support many standard use cases through its robust, scalable and interoperable core. </w:t>
      </w:r>
    </w:p>
    <w:p w:rsidR="007B54EF" w:rsidRPr="00D257D0" w:rsidRDefault="007B54EF" w:rsidP="007B54EF">
      <w:pPr>
        <w:pStyle w:val="ListParagraph"/>
        <w:numPr>
          <w:ilvl w:val="0"/>
          <w:numId w:val="25"/>
        </w:numPr>
        <w:spacing w:before="120" w:after="120" w:line="320" w:lineRule="exact"/>
        <w:contextualSpacing w:val="0"/>
      </w:pPr>
      <w:r w:rsidRPr="00D257D0">
        <w:rPr>
          <w:b/>
        </w:rPr>
        <w:lastRenderedPageBreak/>
        <w:t>BBC Media Action IVR Applications (sometimes referred to as VXML call flows):</w:t>
      </w:r>
      <w:r w:rsidRPr="00D257D0">
        <w:t xml:space="preserve"> The BBC Media Action call flow logic (</w:t>
      </w:r>
      <w:r w:rsidRPr="00D257D0">
        <w:rPr>
          <w:b/>
        </w:rPr>
        <w:t>VXML scripts</w:t>
      </w:r>
      <w:r w:rsidRPr="00D257D0">
        <w:t xml:space="preserve">) used in the IVR services. </w:t>
      </w:r>
    </w:p>
    <w:p w:rsidR="007B54EF" w:rsidRPr="00D257D0" w:rsidRDefault="007B54EF" w:rsidP="007B54EF">
      <w:pPr>
        <w:pStyle w:val="ListParagraph"/>
        <w:numPr>
          <w:ilvl w:val="0"/>
          <w:numId w:val="25"/>
        </w:numPr>
        <w:spacing w:before="120" w:after="120" w:line="320" w:lineRule="exact"/>
        <w:contextualSpacing w:val="0"/>
      </w:pPr>
      <w:r w:rsidRPr="00D257D0">
        <w:rPr>
          <w:b/>
        </w:rPr>
        <w:t>IVR (Interactive Voice Response):</w:t>
      </w:r>
      <w:r w:rsidRPr="00D257D0">
        <w:t xml:space="preserve"> Technology that allows a computer to interact with humans through the use of voice and DTMF tones input via keypad. </w:t>
      </w:r>
    </w:p>
    <w:p w:rsidR="007B54EF" w:rsidRPr="00D257D0" w:rsidRDefault="007B54EF" w:rsidP="007B54EF">
      <w:pPr>
        <w:pStyle w:val="ListParagraph"/>
        <w:numPr>
          <w:ilvl w:val="0"/>
          <w:numId w:val="25"/>
        </w:numPr>
        <w:spacing w:before="120" w:after="120" w:line="320" w:lineRule="exact"/>
        <w:contextualSpacing w:val="0"/>
      </w:pPr>
      <w:r w:rsidRPr="00D257D0">
        <w:rPr>
          <w:b/>
        </w:rPr>
        <w:t>IVR Services</w:t>
      </w:r>
      <w:r w:rsidRPr="00D257D0">
        <w:t xml:space="preserve">: Refers to Mobile Academy, Mobile </w:t>
      </w:r>
      <w:proofErr w:type="spellStart"/>
      <w:r w:rsidRPr="00D257D0">
        <w:t>Kunji</w:t>
      </w:r>
      <w:proofErr w:type="spellEnd"/>
      <w:r w:rsidRPr="00D257D0">
        <w:t xml:space="preserve"> and Kilkari </w:t>
      </w:r>
      <w:r w:rsidR="003C7E1C" w:rsidRPr="00D257D0">
        <w:t xml:space="preserve">– i.e. </w:t>
      </w:r>
      <w:r w:rsidRPr="00D257D0">
        <w:t>BBC Media Action IVR services.</w:t>
      </w:r>
    </w:p>
    <w:p w:rsidR="007B54EF" w:rsidRPr="00D257D0" w:rsidRDefault="007B54EF" w:rsidP="007B54EF">
      <w:pPr>
        <w:pStyle w:val="ListParagraph"/>
        <w:numPr>
          <w:ilvl w:val="0"/>
          <w:numId w:val="25"/>
        </w:numPr>
        <w:spacing w:before="120" w:after="120" w:line="320" w:lineRule="exact"/>
        <w:contextualSpacing w:val="0"/>
      </w:pPr>
      <w:r w:rsidRPr="00D257D0">
        <w:rPr>
          <w:b/>
        </w:rPr>
        <w:t>IVR System</w:t>
      </w:r>
      <w:r w:rsidRPr="00D257D0">
        <w:t>: The voice service delivery platform used by the IVR vendor to connect with PRI lines to execute the VXML scripts.</w:t>
      </w:r>
    </w:p>
    <w:p w:rsidR="007B54EF" w:rsidRPr="00D257D0" w:rsidRDefault="007B54EF" w:rsidP="005457C8">
      <w:pPr>
        <w:pStyle w:val="ListParagraph"/>
        <w:numPr>
          <w:ilvl w:val="0"/>
          <w:numId w:val="25"/>
        </w:numPr>
      </w:pPr>
      <w:r w:rsidRPr="00D257D0">
        <w:rPr>
          <w:b/>
        </w:rPr>
        <w:t>Front Line Health Workers (FLW):</w:t>
      </w:r>
      <w:r w:rsidRPr="00D257D0">
        <w:t xml:space="preserve"> Is a term used to describe the people engaging directly with the service beneficiaries (pregnant women and children).</w:t>
      </w:r>
    </w:p>
    <w:p w:rsidR="00B3220B" w:rsidRPr="00D257D0" w:rsidRDefault="00B47947" w:rsidP="00B3220B">
      <w:r>
        <w:rPr>
          <w:noProof/>
          <w:lang w:val="en-IN" w:eastAsia="en-IN"/>
        </w:rPr>
        <mc:AlternateContent>
          <mc:Choice Requires="wps">
            <w:drawing>
              <wp:anchor distT="0" distB="0" distL="114300" distR="114300" simplePos="0" relativeHeight="251669504" behindDoc="0" locked="0" layoutInCell="1" allowOverlap="1" wp14:anchorId="0B8044E6" wp14:editId="52DFED0B">
                <wp:simplePos x="0" y="0"/>
                <wp:positionH relativeFrom="column">
                  <wp:posOffset>2973070</wp:posOffset>
                </wp:positionH>
                <wp:positionV relativeFrom="paragraph">
                  <wp:posOffset>2146935</wp:posOffset>
                </wp:positionV>
                <wp:extent cx="274320" cy="274320"/>
                <wp:effectExtent l="0" t="0" r="11430" b="11430"/>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rect">
                          <a:avLst/>
                        </a:prstGeom>
                        <a:solidFill>
                          <a:srgbClr val="FFFFFF"/>
                        </a:solidFill>
                        <a:ln w="9525">
                          <a:solidFill>
                            <a:srgbClr val="000000"/>
                          </a:solidFill>
                          <a:miter lim="800000"/>
                          <a:headEnd/>
                          <a:tailEnd/>
                        </a:ln>
                      </wps:spPr>
                      <wps:txbx>
                        <w:txbxContent>
                          <w:p w:rsidR="00900FB7" w:rsidRPr="00D2011E" w:rsidRDefault="00900FB7" w:rsidP="00D2011E">
                            <w:pPr>
                              <w:spacing w:after="0"/>
                              <w:jc w:val="center"/>
                              <w:rPr>
                                <w:sz w:val="18"/>
                              </w:rPr>
                            </w:pPr>
                            <w:r w:rsidRPr="00D2011E">
                              <w:rPr>
                                <w:sz w:val="18"/>
                              </w:rPr>
                              <w:t>CMS</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26" style="position:absolute;margin-left:234.1pt;margin-top:169.05pt;width:21.6pt;height:2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">
                <v:textbox inset="0,0,0,0">
                  <w:txbxContent>
                    <w:p w:rsidR="00900FB7" w:rsidRPr="00D2011E" w:rsidRDefault="00900FB7" w:rsidP="00D2011E">
                      <w:pPr>
                        <w:spacing w:after="0"/>
                        <w:jc w:val="center"/>
                        <w:rPr>
                          <w:sz w:val="18"/>
                        </w:rPr>
                      </w:pPr>
                      <w:r w:rsidRPr="00D2011E">
                        <w:rPr>
                          <w:sz w:val="18"/>
                        </w:rPr>
                        <w:t>CMS</w:t>
                      </w:r>
                    </w:p>
                  </w:txbxContent>
                </v:textbox>
              </v:rect>
            </w:pict>
          </mc:Fallback>
        </mc:AlternateContent>
      </w:r>
      <w:r>
        <w:rPr>
          <w:noProof/>
          <w:lang w:val="en-IN" w:eastAsia="en-IN"/>
        </w:rPr>
        <mc:AlternateContent>
          <mc:Choice Requires="wps">
            <w:drawing>
              <wp:anchor distT="0" distB="0" distL="114300" distR="114300" simplePos="0" relativeHeight="251668480" behindDoc="0" locked="0" layoutInCell="1" allowOverlap="1" wp14:anchorId="73958F64" wp14:editId="4BAAEBB5">
                <wp:simplePos x="0" y="0"/>
                <wp:positionH relativeFrom="column">
                  <wp:posOffset>3326130</wp:posOffset>
                </wp:positionH>
                <wp:positionV relativeFrom="paragraph">
                  <wp:posOffset>2252980</wp:posOffset>
                </wp:positionV>
                <wp:extent cx="640080" cy="635"/>
                <wp:effectExtent l="38100" t="76200" r="0" b="94615"/>
                <wp:wrapNone/>
                <wp:docPr id="53" name="Auto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0080" cy="635"/>
                        </a:xfrm>
                        <a:prstGeom prst="straightConnector1">
                          <a:avLst/>
                        </a:prstGeom>
                        <a:noFill/>
                        <a:ln w="9525">
                          <a:solidFill>
                            <a:srgbClr val="000000"/>
                          </a:solidFill>
                          <a:prstDash val="sys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4" o:spid="_x0000_s1026" type="#_x0000_t32" style="position:absolute;margin-left:261.9pt;margin-top:177.4pt;width:50.4pt;height:.0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">
                <v:stroke dashstyle="3 1" endarrow="block"/>
              </v:shape>
            </w:pict>
          </mc:Fallback>
        </mc:AlternateContent>
      </w:r>
      <w:r>
        <w:rPr>
          <w:noProof/>
          <w:lang w:val="en-IN" w:eastAsia="en-IN"/>
        </w:rPr>
        <mc:AlternateContent>
          <mc:Choice Requires="wps">
            <w:drawing>
              <wp:anchor distT="0" distB="0" distL="114300" distR="114300" simplePos="0" relativeHeight="251667456" behindDoc="0" locked="0" layoutInCell="1" allowOverlap="1" wp14:anchorId="77216CAC" wp14:editId="5852EE3B">
                <wp:simplePos x="0" y="0"/>
                <wp:positionH relativeFrom="column">
                  <wp:posOffset>3971925</wp:posOffset>
                </wp:positionH>
                <wp:positionV relativeFrom="paragraph">
                  <wp:posOffset>2081530</wp:posOffset>
                </wp:positionV>
                <wp:extent cx="731520" cy="365760"/>
                <wp:effectExtent l="0" t="0" r="11430" b="1524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365760"/>
                        </a:xfrm>
                        <a:prstGeom prst="rect">
                          <a:avLst/>
                        </a:prstGeom>
                        <a:solidFill>
                          <a:schemeClr val="bg1">
                            <a:lumMod val="75000"/>
                          </a:schemeClr>
                        </a:solidFill>
                        <a:ln w="9525">
                          <a:solidFill>
                            <a:srgbClr val="000000"/>
                          </a:solidFill>
                          <a:miter lim="800000"/>
                          <a:headEnd/>
                          <a:tailEnd/>
                        </a:ln>
                      </wps:spPr>
                      <wps:txbx>
                        <w:txbxContent>
                          <w:p w:rsidR="00900FB7" w:rsidRPr="00D2011E" w:rsidRDefault="00900FB7" w:rsidP="00D2011E">
                            <w:pPr>
                              <w:spacing w:after="0" w:line="240" w:lineRule="auto"/>
                              <w:jc w:val="center"/>
                              <w:rPr>
                                <w:sz w:val="16"/>
                              </w:rPr>
                            </w:pPr>
                            <w:r>
                              <w:rPr>
                                <w:sz w:val="16"/>
                              </w:rPr>
                              <w:t>Content</w:t>
                            </w:r>
                            <w:r w:rsidRPr="000B5789">
                              <w:rPr>
                                <w:sz w:val="16"/>
                              </w:rPr>
                              <w:t xml:space="preserve"> </w:t>
                            </w:r>
                            <w:r>
                              <w:rPr>
                                <w:sz w:val="16"/>
                              </w:rPr>
                              <w:t xml:space="preserve">Upload </w:t>
                            </w:r>
                            <w:r w:rsidRPr="000B5789">
                              <w:rPr>
                                <w:sz w:val="16"/>
                              </w:rPr>
                              <w:t>Interface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27" style="position:absolute;margin-left:312.75pt;margin-top:163.9pt;width:57.6pt;height:28.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" fillcolor="#bfbfbf [2412]">
                <v:textbox inset="0,0,0,0">
                  <w:txbxContent>
                    <w:p w:rsidR="00900FB7" w:rsidRPr="00D2011E" w:rsidRDefault="00900FB7" w:rsidP="00D2011E">
                      <w:pPr>
                        <w:spacing w:after="0" w:line="240" w:lineRule="auto"/>
                        <w:jc w:val="center"/>
                        <w:rPr>
                          <w:sz w:val="16"/>
                        </w:rPr>
                      </w:pPr>
                      <w:r>
                        <w:rPr>
                          <w:sz w:val="16"/>
                        </w:rPr>
                        <w:t>Content</w:t>
                      </w:r>
                      <w:r w:rsidRPr="000B5789">
                        <w:rPr>
                          <w:sz w:val="16"/>
                        </w:rPr>
                        <w:t xml:space="preserve"> </w:t>
                      </w:r>
                      <w:r>
                        <w:rPr>
                          <w:sz w:val="16"/>
                        </w:rPr>
                        <w:t xml:space="preserve">Upload </w:t>
                      </w:r>
                      <w:r w:rsidRPr="000B5789">
                        <w:rPr>
                          <w:sz w:val="16"/>
                        </w:rPr>
                        <w:t>Interface</w:t>
                      </w:r>
                    </w:p>
                  </w:txbxContent>
                </v:textbox>
              </v:rect>
            </w:pict>
          </mc:Fallback>
        </mc:AlternateContent>
      </w:r>
      <w:r>
        <w:rPr>
          <w:rFonts w:cs="Arial"/>
          <w:noProof/>
          <w:sz w:val="20"/>
          <w:szCs w:val="20"/>
          <w:lang w:val="en-IN" w:eastAsia="en-IN"/>
        </w:rPr>
        <mc:AlternateContent>
          <mc:Choice Requires="wpg">
            <w:drawing>
              <wp:inline distT="0" distB="0" distL="0" distR="0" wp14:anchorId="008A2EEB" wp14:editId="5036ACE9">
                <wp:extent cx="4792345" cy="4823460"/>
                <wp:effectExtent l="19050" t="22225" r="8255" b="12065"/>
                <wp:docPr id="4119" name="Canvas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92345" cy="4823460"/>
                          <a:chOff x="0" y="0"/>
                          <a:chExt cx="47923" cy="48234"/>
                        </a:xfrm>
                      </wpg:grpSpPr>
                      <wps:wsp>
                        <wps:cNvPr id="4120" name="AutoShape 5"/>
                        <wps:cNvSpPr>
                          <a:spLocks noChangeAspect="1" noChangeArrowheads="1"/>
                        </wps:cNvSpPr>
                        <wps:spPr bwMode="auto">
                          <a:xfrm>
                            <a:off x="0" y="0"/>
                            <a:ext cx="47923" cy="48234"/>
                          </a:xfrm>
                          <a:prstGeom prst="rect">
                            <a:avLst/>
                          </a:prstGeom>
                          <a:solidFill>
                            <a:schemeClr val="bg1">
                              <a:lumMod val="95000"/>
                              <a:lumOff val="0"/>
                            </a:schemeClr>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4121" name="Rectangle 77"/>
                        <wps:cNvSpPr>
                          <a:spLocks noChangeArrowheads="1"/>
                        </wps:cNvSpPr>
                        <wps:spPr bwMode="auto">
                          <a:xfrm>
                            <a:off x="3098" y="30384"/>
                            <a:ext cx="30137" cy="15863"/>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4122" name="Rectangle 78"/>
                        <wps:cNvSpPr>
                          <a:spLocks noChangeArrowheads="1"/>
                        </wps:cNvSpPr>
                        <wps:spPr bwMode="auto">
                          <a:xfrm>
                            <a:off x="3098" y="20802"/>
                            <a:ext cx="30137" cy="4134"/>
                          </a:xfrm>
                          <a:prstGeom prst="rect">
                            <a:avLst/>
                          </a:prstGeom>
                          <a:solidFill>
                            <a:schemeClr val="bg1">
                              <a:lumMod val="75000"/>
                              <a:lumOff val="0"/>
                            </a:schemeClr>
                          </a:solidFill>
                          <a:ln w="9525">
                            <a:solidFill>
                              <a:srgbClr val="000000"/>
                            </a:solidFill>
                            <a:miter lim="800000"/>
                            <a:headEnd/>
                            <a:tailEnd/>
                          </a:ln>
                        </wps:spPr>
                        <wps:txbx>
                          <w:txbxContent>
                            <w:p w:rsidR="00900FB7" w:rsidRDefault="00900FB7" w:rsidP="00B3220B">
                              <w:pPr>
                                <w:spacing w:after="0" w:line="240" w:lineRule="auto"/>
                                <w:jc w:val="center"/>
                              </w:pPr>
                              <w:r>
                                <w:t>IVR System</w:t>
                              </w:r>
                            </w:p>
                          </w:txbxContent>
                        </wps:txbx>
                        <wps:bodyPr rot="0" vert="horz" wrap="square" lIns="91440" tIns="45720" rIns="91440" bIns="45720" anchor="t" anchorCtr="0" upright="1">
                          <a:noAutofit/>
                        </wps:bodyPr>
                      </wps:wsp>
                      <pic:pic xmlns:pic="http://schemas.openxmlformats.org/drawingml/2006/picture">
                        <pic:nvPicPr>
                          <pic:cNvPr id="4123"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686" y="7912"/>
                            <a:ext cx="2457" cy="5562"/>
                          </a:xfrm>
                          <a:prstGeom prst="rect">
                            <a:avLst/>
                          </a:prstGeom>
                          <a:noFill/>
                          <a:extLst>
                            <a:ext uri="{909E8E84-426E-40DD-AFC4-6F175D3DCCD1}">
                              <a14:hiddenFill xmlns:a14="http://schemas.microsoft.com/office/drawing/2010/main">
                                <a:solidFill>
                                  <a:srgbClr val="FFFFFF"/>
                                </a:solidFill>
                              </a14:hiddenFill>
                            </a:ext>
                          </a:extLst>
                        </pic:spPr>
                      </pic:pic>
                      <wps:wsp>
                        <wps:cNvPr id="4124" name="Rectangle 80"/>
                        <wps:cNvSpPr>
                          <a:spLocks noChangeArrowheads="1"/>
                        </wps:cNvSpPr>
                        <wps:spPr bwMode="auto">
                          <a:xfrm>
                            <a:off x="5594" y="33045"/>
                            <a:ext cx="7639" cy="5416"/>
                          </a:xfrm>
                          <a:prstGeom prst="rect">
                            <a:avLst/>
                          </a:prstGeom>
                          <a:solidFill>
                            <a:srgbClr val="FFFFFF"/>
                          </a:solidFill>
                          <a:ln w="9525">
                            <a:solidFill>
                              <a:srgbClr val="000000"/>
                            </a:solidFill>
                            <a:miter lim="800000"/>
                            <a:headEnd/>
                            <a:tailEnd/>
                          </a:ln>
                        </wps:spPr>
                        <wps:txbx>
                          <w:txbxContent>
                            <w:p w:rsidR="00900FB7" w:rsidRDefault="00900FB7" w:rsidP="00B3220B">
                              <w:pPr>
                                <w:jc w:val="center"/>
                              </w:pPr>
                              <w:r>
                                <w:t xml:space="preserve">Mobile </w:t>
                              </w:r>
                              <w:proofErr w:type="spellStart"/>
                              <w:r>
                                <w:t>Kunji</w:t>
                              </w:r>
                              <w:proofErr w:type="spellEnd"/>
                            </w:p>
                          </w:txbxContent>
                        </wps:txbx>
                        <wps:bodyPr rot="0" vert="horz" wrap="square" lIns="91440" tIns="45720" rIns="91440" bIns="45720" anchor="t" anchorCtr="0" upright="1">
                          <a:noAutofit/>
                        </wps:bodyPr>
                      </wps:wsp>
                      <wps:wsp>
                        <wps:cNvPr id="4125" name="Rectangle 81"/>
                        <wps:cNvSpPr>
                          <a:spLocks noChangeArrowheads="1"/>
                        </wps:cNvSpPr>
                        <wps:spPr bwMode="auto">
                          <a:xfrm>
                            <a:off x="5594" y="40678"/>
                            <a:ext cx="24993" cy="2794"/>
                          </a:xfrm>
                          <a:prstGeom prst="rect">
                            <a:avLst/>
                          </a:prstGeom>
                          <a:solidFill>
                            <a:srgbClr val="FFFFFF"/>
                          </a:solidFill>
                          <a:ln w="9525">
                            <a:solidFill>
                              <a:srgbClr val="000000"/>
                            </a:solidFill>
                            <a:miter lim="800000"/>
                            <a:headEnd/>
                            <a:tailEnd/>
                          </a:ln>
                        </wps:spPr>
                        <wps:txbx>
                          <w:txbxContent>
                            <w:p w:rsidR="00900FB7" w:rsidRDefault="00900FB7" w:rsidP="00B3220B">
                              <w:pPr>
                                <w:jc w:val="center"/>
                              </w:pPr>
                              <w:r>
                                <w:t>MOTECH Platform</w:t>
                              </w:r>
                            </w:p>
                          </w:txbxContent>
                        </wps:txbx>
                        <wps:bodyPr rot="0" vert="horz" wrap="square" lIns="91440" tIns="45720" rIns="91440" bIns="45720" anchor="t" anchorCtr="0" upright="1">
                          <a:noAutofit/>
                        </wps:bodyPr>
                      </wps:wsp>
                      <wps:wsp>
                        <wps:cNvPr id="4126" name="Rectangle 82"/>
                        <wps:cNvSpPr>
                          <a:spLocks noChangeArrowheads="1"/>
                        </wps:cNvSpPr>
                        <wps:spPr bwMode="auto">
                          <a:xfrm>
                            <a:off x="14192" y="33045"/>
                            <a:ext cx="7645" cy="5416"/>
                          </a:xfrm>
                          <a:prstGeom prst="rect">
                            <a:avLst/>
                          </a:prstGeom>
                          <a:solidFill>
                            <a:srgbClr val="FFFFFF"/>
                          </a:solidFill>
                          <a:ln w="9525">
                            <a:solidFill>
                              <a:srgbClr val="000000"/>
                            </a:solidFill>
                            <a:miter lim="800000"/>
                            <a:headEnd/>
                            <a:tailEnd/>
                          </a:ln>
                        </wps:spPr>
                        <wps:txbx>
                          <w:txbxContent>
                            <w:p w:rsidR="00900FB7" w:rsidRDefault="00900FB7" w:rsidP="00B3220B">
                              <w:pPr>
                                <w:jc w:val="center"/>
                              </w:pPr>
                              <w:r>
                                <w:t>Mobile Academy</w:t>
                              </w:r>
                            </w:p>
                          </w:txbxContent>
                        </wps:txbx>
                        <wps:bodyPr rot="0" vert="horz" wrap="square" lIns="91440" tIns="45720" rIns="91440" bIns="45720" anchor="t" anchorCtr="0" upright="1">
                          <a:noAutofit/>
                        </wps:bodyPr>
                      </wps:wsp>
                      <wps:wsp>
                        <wps:cNvPr id="4127" name="Rectangle 83"/>
                        <wps:cNvSpPr>
                          <a:spLocks noChangeArrowheads="1"/>
                        </wps:cNvSpPr>
                        <wps:spPr bwMode="auto">
                          <a:xfrm>
                            <a:off x="22929" y="33045"/>
                            <a:ext cx="7658" cy="5416"/>
                          </a:xfrm>
                          <a:prstGeom prst="rect">
                            <a:avLst/>
                          </a:prstGeom>
                          <a:solidFill>
                            <a:srgbClr val="FFFFFF"/>
                          </a:solidFill>
                          <a:ln w="9525">
                            <a:solidFill>
                              <a:srgbClr val="000000"/>
                            </a:solidFill>
                            <a:miter lim="800000"/>
                            <a:headEnd/>
                            <a:tailEnd/>
                          </a:ln>
                        </wps:spPr>
                        <wps:txbx>
                          <w:txbxContent>
                            <w:p w:rsidR="00900FB7" w:rsidRDefault="00900FB7" w:rsidP="00B3220B">
                              <w:pPr>
                                <w:jc w:val="center"/>
                              </w:pPr>
                              <w:r>
                                <w:t>Kilkari</w:t>
                              </w:r>
                            </w:p>
                          </w:txbxContent>
                        </wps:txbx>
                        <wps:bodyPr rot="0" vert="horz" wrap="square" lIns="91440" tIns="45720" rIns="91440" bIns="45720" anchor="t" anchorCtr="0" upright="1">
                          <a:noAutofit/>
                        </wps:bodyPr>
                      </wps:wsp>
                      <wps:wsp>
                        <wps:cNvPr id="4128" name="Text Box 84"/>
                        <wps:cNvSpPr txBox="1">
                          <a:spLocks noChangeArrowheads="1"/>
                        </wps:cNvSpPr>
                        <wps:spPr bwMode="auto">
                          <a:xfrm>
                            <a:off x="1187" y="946"/>
                            <a:ext cx="37694" cy="2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0FB7" w:rsidRPr="007D6586" w:rsidRDefault="00900FB7" w:rsidP="00B3220B">
                              <w:pPr>
                                <w:rPr>
                                  <w:b/>
                                  <w:sz w:val="28"/>
                                </w:rPr>
                              </w:pPr>
                              <w:r w:rsidRPr="007D6586">
                                <w:rPr>
                                  <w:b/>
                                  <w:sz w:val="28"/>
                                </w:rPr>
                                <w:t xml:space="preserve">National </w:t>
                              </w:r>
                              <w:proofErr w:type="spellStart"/>
                              <w:r w:rsidRPr="007D6586">
                                <w:rPr>
                                  <w:b/>
                                  <w:sz w:val="28"/>
                                </w:rPr>
                                <w:t>Motech</w:t>
                              </w:r>
                              <w:proofErr w:type="spellEnd"/>
                              <w:r w:rsidRPr="007D6586">
                                <w:rPr>
                                  <w:b/>
                                  <w:sz w:val="28"/>
                                </w:rPr>
                                <w:t xml:space="preserve"> System</w:t>
                              </w:r>
                            </w:p>
                          </w:txbxContent>
                        </wps:txbx>
                        <wps:bodyPr rot="0" vert="horz" wrap="square" lIns="91440" tIns="45720" rIns="91440" bIns="45720" anchor="t" anchorCtr="0" upright="1">
                          <a:noAutofit/>
                        </wps:bodyPr>
                      </wps:wsp>
                      <wps:wsp>
                        <wps:cNvPr id="4129" name="AutoShape 85"/>
                        <wps:cNvCnPr>
                          <a:cxnSpLocks noChangeShapeType="1"/>
                        </wps:cNvCnPr>
                        <wps:spPr bwMode="auto">
                          <a:xfrm>
                            <a:off x="6045" y="13462"/>
                            <a:ext cx="6" cy="7315"/>
                          </a:xfrm>
                          <a:prstGeom prst="straightConnector1">
                            <a:avLst/>
                          </a:prstGeom>
                          <a:noFill/>
                          <a:ln w="9525">
                            <a:solidFill>
                              <a:srgbClr val="000000"/>
                            </a:solidFill>
                            <a:prstDash val="sysDash"/>
                            <a:round/>
                            <a:headEnd/>
                            <a:tailEnd type="triangle" w="med" len="med"/>
                          </a:ln>
                          <a:extLst>
                            <a:ext uri="{909E8E84-426E-40DD-AFC4-6F175D3DCCD1}">
                              <a14:hiddenFill xmlns:a14="http://schemas.microsoft.com/office/drawing/2010/main">
                                <a:noFill/>
                              </a14:hiddenFill>
                            </a:ext>
                          </a:extLst>
                        </wps:spPr>
                        <wps:bodyPr/>
                      </wps:wsp>
                      <wps:wsp>
                        <wps:cNvPr id="4130" name="Text Box 86"/>
                        <wps:cNvSpPr txBox="1">
                          <a:spLocks noChangeArrowheads="1"/>
                        </wps:cNvSpPr>
                        <wps:spPr bwMode="auto">
                          <a:xfrm>
                            <a:off x="4337" y="13449"/>
                            <a:ext cx="1587" cy="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0FB7" w:rsidRPr="000B5789" w:rsidRDefault="00900FB7" w:rsidP="00B3220B">
                              <w:pPr>
                                <w:spacing w:after="0" w:line="240" w:lineRule="auto"/>
                                <w:rPr>
                                  <w:sz w:val="16"/>
                                  <w:szCs w:val="16"/>
                                </w:rPr>
                              </w:pPr>
                              <w:r w:rsidRPr="000B5789">
                                <w:rPr>
                                  <w:sz w:val="16"/>
                                  <w:szCs w:val="16"/>
                                </w:rPr>
                                <w:t>Dial Long Code</w:t>
                              </w:r>
                            </w:p>
                          </w:txbxContent>
                        </wps:txbx>
                        <wps:bodyPr rot="0" vert="vert270" wrap="square" lIns="0" tIns="0" rIns="0" bIns="0" anchor="ctr" anchorCtr="0" upright="1">
                          <a:noAutofit/>
                        </wps:bodyPr>
                      </wps:wsp>
                      <wps:wsp>
                        <wps:cNvPr id="4131" name="Text Box 87"/>
                        <wps:cNvSpPr txBox="1">
                          <a:spLocks noChangeArrowheads="1"/>
                        </wps:cNvSpPr>
                        <wps:spPr bwMode="auto">
                          <a:xfrm>
                            <a:off x="3511" y="5581"/>
                            <a:ext cx="5645" cy="2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0FB7" w:rsidRPr="000B5789" w:rsidRDefault="00900FB7" w:rsidP="00B3220B">
                              <w:pPr>
                                <w:rPr>
                                  <w:sz w:val="16"/>
                                  <w:szCs w:val="16"/>
                                </w:rPr>
                              </w:pPr>
                              <w:r w:rsidRPr="000B5789">
                                <w:rPr>
                                  <w:sz w:val="16"/>
                                  <w:szCs w:val="16"/>
                                </w:rPr>
                                <w:t xml:space="preserve">Mobile </w:t>
                              </w:r>
                              <w:proofErr w:type="spellStart"/>
                              <w:r w:rsidRPr="000B5789">
                                <w:rPr>
                                  <w:sz w:val="16"/>
                                  <w:szCs w:val="16"/>
                                </w:rPr>
                                <w:t>Kunji</w:t>
                              </w:r>
                              <w:proofErr w:type="spellEnd"/>
                              <w:r w:rsidRPr="000B5789">
                                <w:rPr>
                                  <w:sz w:val="16"/>
                                  <w:szCs w:val="16"/>
                                </w:rPr>
                                <w:t xml:space="preserve"> Subscribers</w:t>
                              </w:r>
                            </w:p>
                          </w:txbxContent>
                        </wps:txbx>
                        <wps:bodyPr rot="0" vert="horz" wrap="square" lIns="0" tIns="0" rIns="0" bIns="0" anchor="ctr" anchorCtr="0" upright="1">
                          <a:noAutofit/>
                        </wps:bodyPr>
                      </wps:wsp>
                      <pic:pic xmlns:pic="http://schemas.openxmlformats.org/drawingml/2006/picture">
                        <pic:nvPicPr>
                          <pic:cNvPr id="4132" name="Picture 8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065" y="7912"/>
                            <a:ext cx="2457" cy="5562"/>
                          </a:xfrm>
                          <a:prstGeom prst="rect">
                            <a:avLst/>
                          </a:prstGeom>
                          <a:noFill/>
                          <a:extLst>
                            <a:ext uri="{909E8E84-426E-40DD-AFC4-6F175D3DCCD1}">
                              <a14:hiddenFill xmlns:a14="http://schemas.microsoft.com/office/drawing/2010/main">
                                <a:solidFill>
                                  <a:srgbClr val="FFFFFF"/>
                                </a:solidFill>
                              </a14:hiddenFill>
                            </a:ext>
                          </a:extLst>
                        </pic:spPr>
                      </pic:pic>
                      <wps:wsp>
                        <wps:cNvPr id="4133" name="Text Box 89"/>
                        <wps:cNvSpPr txBox="1">
                          <a:spLocks noChangeArrowheads="1"/>
                        </wps:cNvSpPr>
                        <wps:spPr bwMode="auto">
                          <a:xfrm>
                            <a:off x="13284" y="5492"/>
                            <a:ext cx="8737" cy="2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0FB7" w:rsidRPr="000B5789" w:rsidRDefault="00900FB7" w:rsidP="00B3220B">
                              <w:pPr>
                                <w:rPr>
                                  <w:sz w:val="16"/>
                                  <w:szCs w:val="16"/>
                                </w:rPr>
                              </w:pPr>
                              <w:r w:rsidRPr="000B5789">
                                <w:rPr>
                                  <w:sz w:val="16"/>
                                  <w:szCs w:val="16"/>
                                </w:rPr>
                                <w:t>Mobile Academy Subscribers</w:t>
                              </w:r>
                            </w:p>
                          </w:txbxContent>
                        </wps:txbx>
                        <wps:bodyPr rot="0" vert="horz" wrap="square" lIns="0" tIns="0" rIns="0" bIns="0" anchor="ctr" anchorCtr="0" upright="1">
                          <a:noAutofit/>
                        </wps:bodyPr>
                      </wps:wsp>
                      <pic:pic xmlns:pic="http://schemas.openxmlformats.org/drawingml/2006/picture">
                        <pic:nvPicPr>
                          <pic:cNvPr id="4134" name="Picture 9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7222" y="7912"/>
                            <a:ext cx="2457" cy="5562"/>
                          </a:xfrm>
                          <a:prstGeom prst="rect">
                            <a:avLst/>
                          </a:prstGeom>
                          <a:noFill/>
                          <a:extLst>
                            <a:ext uri="{909E8E84-426E-40DD-AFC4-6F175D3DCCD1}">
                              <a14:hiddenFill xmlns:a14="http://schemas.microsoft.com/office/drawing/2010/main">
                                <a:solidFill>
                                  <a:srgbClr val="FFFFFF"/>
                                </a:solidFill>
                              </a14:hiddenFill>
                            </a:ext>
                          </a:extLst>
                        </pic:spPr>
                      </pic:pic>
                      <wps:wsp>
                        <wps:cNvPr id="4135" name="Text Box 91"/>
                        <wps:cNvSpPr txBox="1">
                          <a:spLocks noChangeArrowheads="1"/>
                        </wps:cNvSpPr>
                        <wps:spPr bwMode="auto">
                          <a:xfrm>
                            <a:off x="26047" y="5499"/>
                            <a:ext cx="6134" cy="2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0FB7" w:rsidRPr="000B5789" w:rsidRDefault="00900FB7" w:rsidP="00B3220B">
                              <w:pPr>
                                <w:rPr>
                                  <w:sz w:val="16"/>
                                  <w:szCs w:val="16"/>
                                </w:rPr>
                              </w:pPr>
                              <w:r w:rsidRPr="000B5789">
                                <w:rPr>
                                  <w:sz w:val="16"/>
                                  <w:szCs w:val="16"/>
                                </w:rPr>
                                <w:t>Kilkari Subscribers</w:t>
                              </w:r>
                            </w:p>
                          </w:txbxContent>
                        </wps:txbx>
                        <wps:bodyPr rot="0" vert="horz" wrap="square" lIns="0" tIns="0" rIns="0" bIns="0" anchor="ctr" anchorCtr="0" upright="1">
                          <a:noAutofit/>
                        </wps:bodyPr>
                      </wps:wsp>
                      <wps:wsp>
                        <wps:cNvPr id="4136" name="Text Box 92"/>
                        <wps:cNvSpPr txBox="1">
                          <a:spLocks noChangeArrowheads="1"/>
                        </wps:cNvSpPr>
                        <wps:spPr bwMode="auto">
                          <a:xfrm>
                            <a:off x="15678" y="13328"/>
                            <a:ext cx="1587" cy="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0FB7" w:rsidRPr="000B5789" w:rsidRDefault="00900FB7" w:rsidP="00B3220B">
                              <w:pPr>
                                <w:spacing w:after="0" w:line="240" w:lineRule="auto"/>
                                <w:rPr>
                                  <w:sz w:val="16"/>
                                  <w:szCs w:val="16"/>
                                </w:rPr>
                              </w:pPr>
                              <w:r w:rsidRPr="000B5789">
                                <w:rPr>
                                  <w:sz w:val="16"/>
                                  <w:szCs w:val="16"/>
                                </w:rPr>
                                <w:t>Dial Long Code</w:t>
                              </w:r>
                            </w:p>
                          </w:txbxContent>
                        </wps:txbx>
                        <wps:bodyPr rot="0" vert="vert270" wrap="square" lIns="0" tIns="0" rIns="0" bIns="0" anchor="ctr" anchorCtr="0" upright="1">
                          <a:noAutofit/>
                        </wps:bodyPr>
                      </wps:wsp>
                      <wps:wsp>
                        <wps:cNvPr id="4137" name="AutoShape 93"/>
                        <wps:cNvCnPr>
                          <a:cxnSpLocks noChangeShapeType="1"/>
                        </wps:cNvCnPr>
                        <wps:spPr bwMode="auto">
                          <a:xfrm>
                            <a:off x="29375" y="13474"/>
                            <a:ext cx="6" cy="7315"/>
                          </a:xfrm>
                          <a:prstGeom prst="straightConnector1">
                            <a:avLst/>
                          </a:prstGeom>
                          <a:noFill/>
                          <a:ln w="9525">
                            <a:solidFill>
                              <a:srgbClr val="000000"/>
                            </a:solidFill>
                            <a:prstDash val="sysDash"/>
                            <a:round/>
                            <a:headEnd type="triangle" w="med" len="med"/>
                            <a:tailEnd/>
                          </a:ln>
                          <a:extLst>
                            <a:ext uri="{909E8E84-426E-40DD-AFC4-6F175D3DCCD1}">
                              <a14:hiddenFill xmlns:a14="http://schemas.microsoft.com/office/drawing/2010/main">
                                <a:noFill/>
                              </a14:hiddenFill>
                            </a:ext>
                          </a:extLst>
                        </wps:spPr>
                        <wps:bodyPr/>
                      </wps:wsp>
                      <wps:wsp>
                        <wps:cNvPr id="4138" name="Text Box 94"/>
                        <wps:cNvSpPr txBox="1">
                          <a:spLocks noChangeArrowheads="1"/>
                        </wps:cNvSpPr>
                        <wps:spPr bwMode="auto">
                          <a:xfrm>
                            <a:off x="25895" y="13093"/>
                            <a:ext cx="1587" cy="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0FB7" w:rsidRPr="000B5789" w:rsidRDefault="00900FB7" w:rsidP="00B3220B">
                              <w:pPr>
                                <w:spacing w:after="0" w:line="240" w:lineRule="auto"/>
                                <w:rPr>
                                  <w:sz w:val="16"/>
                                  <w:szCs w:val="16"/>
                                </w:rPr>
                              </w:pPr>
                              <w:r w:rsidRPr="000B5789">
                                <w:rPr>
                                  <w:sz w:val="16"/>
                                  <w:szCs w:val="16"/>
                                </w:rPr>
                                <w:t>Dial Long Code</w:t>
                              </w:r>
                            </w:p>
                          </w:txbxContent>
                        </wps:txbx>
                        <wps:bodyPr rot="0" vert="vert270" wrap="square" lIns="0" tIns="0" rIns="0" bIns="0" anchor="ctr" anchorCtr="0" upright="1">
                          <a:noAutofit/>
                        </wps:bodyPr>
                      </wps:wsp>
                      <wps:wsp>
                        <wps:cNvPr id="4139" name="AutoShape 95"/>
                        <wps:cNvCnPr>
                          <a:cxnSpLocks noChangeShapeType="1"/>
                        </wps:cNvCnPr>
                        <wps:spPr bwMode="auto">
                          <a:xfrm>
                            <a:off x="17468" y="13462"/>
                            <a:ext cx="7" cy="7315"/>
                          </a:xfrm>
                          <a:prstGeom prst="straightConnector1">
                            <a:avLst/>
                          </a:prstGeom>
                          <a:noFill/>
                          <a:ln w="9525">
                            <a:solidFill>
                              <a:srgbClr val="000000"/>
                            </a:solidFill>
                            <a:prstDash val="sysDash"/>
                            <a:round/>
                            <a:headEnd/>
                            <a:tailEnd type="triangle" w="med" len="med"/>
                          </a:ln>
                          <a:extLst>
                            <a:ext uri="{909E8E84-426E-40DD-AFC4-6F175D3DCCD1}">
                              <a14:hiddenFill xmlns:a14="http://schemas.microsoft.com/office/drawing/2010/main">
                                <a:noFill/>
                              </a14:hiddenFill>
                            </a:ext>
                          </a:extLst>
                        </wps:spPr>
                        <wps:bodyPr/>
                      </wps:wsp>
                      <wps:wsp>
                        <wps:cNvPr id="4140" name="AutoShape 96"/>
                        <wps:cNvCnPr>
                          <a:cxnSpLocks noChangeShapeType="1"/>
                        </wps:cNvCnPr>
                        <wps:spPr bwMode="auto">
                          <a:xfrm>
                            <a:off x="27755" y="13462"/>
                            <a:ext cx="7" cy="7315"/>
                          </a:xfrm>
                          <a:prstGeom prst="straightConnector1">
                            <a:avLst/>
                          </a:prstGeom>
                          <a:noFill/>
                          <a:ln w="9525">
                            <a:solidFill>
                              <a:srgbClr val="000000"/>
                            </a:solidFill>
                            <a:prstDash val="sysDash"/>
                            <a:round/>
                            <a:headEnd/>
                            <a:tailEnd type="triangle" w="med" len="med"/>
                          </a:ln>
                          <a:extLst>
                            <a:ext uri="{909E8E84-426E-40DD-AFC4-6F175D3DCCD1}">
                              <a14:hiddenFill xmlns:a14="http://schemas.microsoft.com/office/drawing/2010/main">
                                <a:noFill/>
                              </a14:hiddenFill>
                            </a:ext>
                          </a:extLst>
                        </wps:spPr>
                        <wps:bodyPr/>
                      </wps:wsp>
                      <wps:wsp>
                        <wps:cNvPr id="4141" name="Text Box 97"/>
                        <wps:cNvSpPr txBox="1">
                          <a:spLocks noChangeArrowheads="1"/>
                        </wps:cNvSpPr>
                        <wps:spPr bwMode="auto">
                          <a:xfrm>
                            <a:off x="29730" y="14039"/>
                            <a:ext cx="1588" cy="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0FB7" w:rsidRPr="000B5789" w:rsidRDefault="00900FB7" w:rsidP="00B3220B">
                              <w:pPr>
                                <w:spacing w:after="0" w:line="240" w:lineRule="auto"/>
                                <w:rPr>
                                  <w:sz w:val="16"/>
                                  <w:szCs w:val="16"/>
                                </w:rPr>
                              </w:pPr>
                              <w:r>
                                <w:rPr>
                                  <w:sz w:val="16"/>
                                  <w:szCs w:val="16"/>
                                </w:rPr>
                                <w:t>Outbound Call</w:t>
                              </w:r>
                            </w:p>
                          </w:txbxContent>
                        </wps:txbx>
                        <wps:bodyPr rot="0" vert="vert270" wrap="square" lIns="0" tIns="0" rIns="0" bIns="0" anchor="ctr" anchorCtr="0" upright="1">
                          <a:noAutofit/>
                        </wps:bodyPr>
                      </wps:wsp>
                      <wps:wsp>
                        <wps:cNvPr id="4142" name="AutoShape 98"/>
                        <wps:cNvCnPr>
                          <a:cxnSpLocks noChangeShapeType="1"/>
                        </wps:cNvCnPr>
                        <wps:spPr bwMode="auto">
                          <a:xfrm>
                            <a:off x="12325" y="24720"/>
                            <a:ext cx="6" cy="5671"/>
                          </a:xfrm>
                          <a:prstGeom prst="straightConnector1">
                            <a:avLst/>
                          </a:prstGeom>
                          <a:noFill/>
                          <a:ln w="9525">
                            <a:solidFill>
                              <a:srgbClr val="000000"/>
                            </a:solidFill>
                            <a:prstDash val="sysDash"/>
                            <a:round/>
                            <a:headEnd type="triangle" w="med" len="med"/>
                            <a:tailEnd/>
                          </a:ln>
                          <a:extLst>
                            <a:ext uri="{909E8E84-426E-40DD-AFC4-6F175D3DCCD1}">
                              <a14:hiddenFill xmlns:a14="http://schemas.microsoft.com/office/drawing/2010/main">
                                <a:noFill/>
                              </a14:hiddenFill>
                            </a:ext>
                          </a:extLst>
                        </wps:spPr>
                        <wps:bodyPr/>
                      </wps:wsp>
                      <wps:wsp>
                        <wps:cNvPr id="4143" name="Text Box 99"/>
                        <wps:cNvSpPr txBox="1">
                          <a:spLocks noChangeArrowheads="1"/>
                        </wps:cNvSpPr>
                        <wps:spPr bwMode="auto">
                          <a:xfrm>
                            <a:off x="5594" y="25608"/>
                            <a:ext cx="6610" cy="42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0FB7" w:rsidRPr="000B5789" w:rsidRDefault="00900FB7" w:rsidP="00B3220B">
                              <w:pPr>
                                <w:spacing w:after="0" w:line="240" w:lineRule="auto"/>
                                <w:rPr>
                                  <w:sz w:val="16"/>
                                  <w:szCs w:val="16"/>
                                </w:rPr>
                              </w:pPr>
                              <w:r>
                                <w:rPr>
                                  <w:sz w:val="16"/>
                                  <w:szCs w:val="16"/>
                                </w:rPr>
                                <w:t>VXML Scripts, Bookmarks, Misc. Info, SMS</w:t>
                              </w:r>
                            </w:p>
                          </w:txbxContent>
                        </wps:txbx>
                        <wps:bodyPr rot="0" vert="horz" wrap="square" lIns="0" tIns="0" rIns="0" bIns="0" anchor="ctr" anchorCtr="0" upright="1">
                          <a:noAutofit/>
                        </wps:bodyPr>
                      </wps:wsp>
                      <wps:wsp>
                        <wps:cNvPr id="4144" name="AutoShape 100"/>
                        <wps:cNvCnPr>
                          <a:cxnSpLocks noChangeShapeType="1"/>
                        </wps:cNvCnPr>
                        <wps:spPr bwMode="auto">
                          <a:xfrm>
                            <a:off x="23171" y="24803"/>
                            <a:ext cx="6" cy="5670"/>
                          </a:xfrm>
                          <a:prstGeom prst="straightConnector1">
                            <a:avLst/>
                          </a:prstGeom>
                          <a:noFill/>
                          <a:ln w="9525">
                            <a:solidFill>
                              <a:srgbClr val="000000"/>
                            </a:solidFill>
                            <a:prstDash val="sysDash"/>
                            <a:round/>
                            <a:headEnd/>
                            <a:tailEnd type="triangle" w="med" len="med"/>
                          </a:ln>
                          <a:extLst>
                            <a:ext uri="{909E8E84-426E-40DD-AFC4-6F175D3DCCD1}">
                              <a14:hiddenFill xmlns:a14="http://schemas.microsoft.com/office/drawing/2010/main">
                                <a:noFill/>
                              </a14:hiddenFill>
                            </a:ext>
                          </a:extLst>
                        </wps:spPr>
                        <wps:bodyPr/>
                      </wps:wsp>
                      <wps:wsp>
                        <wps:cNvPr id="4145" name="Text Box 101"/>
                        <wps:cNvSpPr txBox="1">
                          <a:spLocks noChangeArrowheads="1"/>
                        </wps:cNvSpPr>
                        <wps:spPr bwMode="auto">
                          <a:xfrm>
                            <a:off x="23539" y="25608"/>
                            <a:ext cx="6775" cy="42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0FB7" w:rsidRDefault="00900FB7" w:rsidP="00B3220B">
                              <w:pPr>
                                <w:spacing w:after="0" w:line="240" w:lineRule="auto"/>
                                <w:rPr>
                                  <w:sz w:val="16"/>
                                  <w:szCs w:val="16"/>
                                </w:rPr>
                              </w:pPr>
                              <w:r>
                                <w:rPr>
                                  <w:sz w:val="16"/>
                                  <w:szCs w:val="16"/>
                                </w:rPr>
                                <w:t xml:space="preserve">Call Details, </w:t>
                              </w:r>
                            </w:p>
                            <w:p w:rsidR="00900FB7" w:rsidRPr="000B5789" w:rsidRDefault="00900FB7" w:rsidP="00B3220B">
                              <w:pPr>
                                <w:spacing w:after="0" w:line="240" w:lineRule="auto"/>
                                <w:rPr>
                                  <w:sz w:val="16"/>
                                  <w:szCs w:val="16"/>
                                </w:rPr>
                              </w:pPr>
                              <w:r>
                                <w:rPr>
                                  <w:sz w:val="16"/>
                                  <w:szCs w:val="16"/>
                                </w:rPr>
                                <w:t>Bookmarks, Misc. Info</w:t>
                              </w:r>
                            </w:p>
                          </w:txbxContent>
                        </wps:txbx>
                        <wps:bodyPr rot="0" vert="horz" wrap="square" lIns="0" tIns="0" rIns="0" bIns="0" anchor="ctr" anchorCtr="0" upright="1">
                          <a:noAutofit/>
                        </wps:bodyPr>
                      </wps:wsp>
                      <wps:wsp>
                        <wps:cNvPr id="4146" name="Rectangle 102"/>
                        <wps:cNvSpPr>
                          <a:spLocks noChangeArrowheads="1"/>
                        </wps:cNvSpPr>
                        <wps:spPr bwMode="auto">
                          <a:xfrm>
                            <a:off x="39662" y="41706"/>
                            <a:ext cx="7315" cy="3658"/>
                          </a:xfrm>
                          <a:prstGeom prst="rect">
                            <a:avLst/>
                          </a:prstGeom>
                          <a:solidFill>
                            <a:schemeClr val="bg1">
                              <a:lumMod val="75000"/>
                              <a:lumOff val="0"/>
                            </a:schemeClr>
                          </a:solidFill>
                          <a:ln w="9525">
                            <a:solidFill>
                              <a:srgbClr val="000000"/>
                            </a:solidFill>
                            <a:miter lim="800000"/>
                            <a:headEnd/>
                            <a:tailEnd/>
                          </a:ln>
                        </wps:spPr>
                        <wps:txbx>
                          <w:txbxContent>
                            <w:p w:rsidR="00900FB7" w:rsidRPr="00D2011E" w:rsidRDefault="00900FB7" w:rsidP="00B3220B">
                              <w:pPr>
                                <w:spacing w:after="0" w:line="240" w:lineRule="auto"/>
                                <w:jc w:val="center"/>
                                <w:rPr>
                                  <w:sz w:val="16"/>
                                </w:rPr>
                              </w:pPr>
                              <w:r w:rsidRPr="00D2011E">
                                <w:rPr>
                                  <w:sz w:val="16"/>
                                </w:rPr>
                                <w:t>Reports Interface</w:t>
                              </w:r>
                            </w:p>
                          </w:txbxContent>
                        </wps:txbx>
                        <wps:bodyPr rot="0" vert="horz" wrap="square" lIns="0" tIns="0" rIns="0" bIns="0" anchor="ctr" anchorCtr="0" upright="1">
                          <a:noAutofit/>
                        </wps:bodyPr>
                      </wps:wsp>
                      <wps:wsp>
                        <wps:cNvPr id="4147" name="Rectangle 103"/>
                        <wps:cNvSpPr>
                          <a:spLocks noChangeArrowheads="1"/>
                        </wps:cNvSpPr>
                        <wps:spPr bwMode="auto">
                          <a:xfrm>
                            <a:off x="39662" y="35750"/>
                            <a:ext cx="7315" cy="3658"/>
                          </a:xfrm>
                          <a:prstGeom prst="rect">
                            <a:avLst/>
                          </a:prstGeom>
                          <a:solidFill>
                            <a:schemeClr val="bg1">
                              <a:lumMod val="75000"/>
                              <a:lumOff val="0"/>
                            </a:schemeClr>
                          </a:solidFill>
                          <a:ln w="9525">
                            <a:solidFill>
                              <a:srgbClr val="000000"/>
                            </a:solidFill>
                            <a:miter lim="800000"/>
                            <a:headEnd/>
                            <a:tailEnd/>
                          </a:ln>
                        </wps:spPr>
                        <wps:txbx>
                          <w:txbxContent>
                            <w:p w:rsidR="00900FB7" w:rsidRPr="000B5789" w:rsidRDefault="00900FB7" w:rsidP="00B3220B">
                              <w:pPr>
                                <w:spacing w:after="0" w:line="240" w:lineRule="auto"/>
                                <w:jc w:val="center"/>
                                <w:rPr>
                                  <w:sz w:val="16"/>
                                </w:rPr>
                              </w:pPr>
                              <w:r w:rsidRPr="000B5789">
                                <w:rPr>
                                  <w:sz w:val="16"/>
                                </w:rPr>
                                <w:t>Data Upload Interface</w:t>
                              </w:r>
                            </w:p>
                          </w:txbxContent>
                        </wps:txbx>
                        <wps:bodyPr rot="0" vert="horz" wrap="square" lIns="0" tIns="0" rIns="0" bIns="0" anchor="ctr" anchorCtr="0" upright="1">
                          <a:noAutofit/>
                        </wps:bodyPr>
                      </wps:wsp>
                      <wps:wsp>
                        <wps:cNvPr id="4148" name="AutoShape 33"/>
                        <wps:cNvCnPr>
                          <a:cxnSpLocks noChangeShapeType="1"/>
                        </wps:cNvCnPr>
                        <wps:spPr bwMode="auto">
                          <a:xfrm flipH="1">
                            <a:off x="33204" y="37465"/>
                            <a:ext cx="6400" cy="6"/>
                          </a:xfrm>
                          <a:prstGeom prst="straightConnector1">
                            <a:avLst/>
                          </a:prstGeom>
                          <a:noFill/>
                          <a:ln w="9525">
                            <a:solidFill>
                              <a:srgbClr val="000000"/>
                            </a:solidFill>
                            <a:prstDash val="sysDash"/>
                            <a:round/>
                            <a:headEnd/>
                            <a:tailEnd type="triangle" w="med" len="med"/>
                          </a:ln>
                          <a:extLst>
                            <a:ext uri="{909E8E84-426E-40DD-AFC4-6F175D3DCCD1}">
                              <a14:hiddenFill xmlns:a14="http://schemas.microsoft.com/office/drawing/2010/main">
                                <a:noFill/>
                              </a14:hiddenFill>
                            </a:ext>
                          </a:extLst>
                        </wps:spPr>
                        <wps:bodyPr/>
                      </wps:wsp>
                      <wps:wsp>
                        <wps:cNvPr id="4149" name="AutoShape 105"/>
                        <wps:cNvCnPr>
                          <a:cxnSpLocks noChangeShapeType="1"/>
                        </wps:cNvCnPr>
                        <wps:spPr bwMode="auto">
                          <a:xfrm flipH="1">
                            <a:off x="33261" y="43472"/>
                            <a:ext cx="6401" cy="6"/>
                          </a:xfrm>
                          <a:prstGeom prst="straightConnector1">
                            <a:avLst/>
                          </a:prstGeom>
                          <a:noFill/>
                          <a:ln w="9525">
                            <a:solidFill>
                              <a:srgbClr val="000000"/>
                            </a:solidFill>
                            <a:prstDash val="sysDash"/>
                            <a:round/>
                            <a:headEnd type="triangle" w="med" len="med"/>
                            <a:tailEnd/>
                          </a:ln>
                          <a:extLst>
                            <a:ext uri="{909E8E84-426E-40DD-AFC4-6F175D3DCCD1}">
                              <a14:hiddenFill xmlns:a14="http://schemas.microsoft.com/office/drawing/2010/main">
                                <a:noFill/>
                              </a14:hiddenFill>
                            </a:ext>
                          </a:extLst>
                        </wps:spPr>
                        <wps:bodyPr/>
                      </wps:wsp>
                      <wps:wsp>
                        <wps:cNvPr id="4150" name="Rectangle 92"/>
                        <wps:cNvSpPr>
                          <a:spLocks noChangeArrowheads="1"/>
                        </wps:cNvSpPr>
                        <wps:spPr bwMode="auto">
                          <a:xfrm>
                            <a:off x="39719" y="30654"/>
                            <a:ext cx="7315" cy="3658"/>
                          </a:xfrm>
                          <a:prstGeom prst="rect">
                            <a:avLst/>
                          </a:prstGeom>
                          <a:solidFill>
                            <a:schemeClr val="bg1">
                              <a:lumMod val="75000"/>
                              <a:lumOff val="0"/>
                            </a:schemeClr>
                          </a:solidFill>
                          <a:ln w="9525">
                            <a:solidFill>
                              <a:srgbClr val="000000"/>
                            </a:solidFill>
                            <a:miter lim="800000"/>
                            <a:headEnd/>
                            <a:tailEnd/>
                          </a:ln>
                        </wps:spPr>
                        <wps:txbx>
                          <w:txbxContent>
                            <w:p w:rsidR="00900FB7" w:rsidRDefault="00900FB7" w:rsidP="00D2011E">
                              <w:pPr>
                                <w:pStyle w:val="NormalWeb"/>
                                <w:spacing w:before="0" w:beforeAutospacing="0" w:after="0" w:afterAutospacing="0" w:line="276" w:lineRule="auto"/>
                                <w:jc w:val="center"/>
                              </w:pPr>
                              <w:r>
                                <w:rPr>
                                  <w:rFonts w:ascii="Calibri" w:eastAsia="Calibri" w:hAnsi="Calibri"/>
                                  <w:sz w:val="16"/>
                                  <w:szCs w:val="16"/>
                                </w:rPr>
                                <w:t>Configuration Interface</w:t>
                              </w:r>
                            </w:p>
                          </w:txbxContent>
                        </wps:txbx>
                        <wps:bodyPr rot="0" vert="horz" wrap="square" lIns="0" tIns="0" rIns="0" bIns="0" anchor="ctr" anchorCtr="0" upright="1">
                          <a:noAutofit/>
                        </wps:bodyPr>
                      </wps:wsp>
                      <wps:wsp>
                        <wps:cNvPr id="4151" name="AutoShape 36"/>
                        <wps:cNvCnPr>
                          <a:cxnSpLocks noChangeShapeType="1"/>
                        </wps:cNvCnPr>
                        <wps:spPr bwMode="auto">
                          <a:xfrm flipH="1">
                            <a:off x="33261" y="32368"/>
                            <a:ext cx="6401" cy="7"/>
                          </a:xfrm>
                          <a:prstGeom prst="straightConnector1">
                            <a:avLst/>
                          </a:prstGeom>
                          <a:noFill/>
                          <a:ln w="9525">
                            <a:solidFill>
                              <a:srgbClr val="000000"/>
                            </a:solidFill>
                            <a:prstDash val="sysDash"/>
                            <a:round/>
                            <a:headEnd/>
                            <a:tailEnd type="triangle" w="med" len="med"/>
                          </a:ln>
                          <a:extLst>
                            <a:ext uri="{909E8E84-426E-40DD-AFC4-6F175D3DCCD1}">
                              <a14:hiddenFill xmlns:a14="http://schemas.microsoft.com/office/drawing/2010/main">
                                <a:noFill/>
                              </a14:hiddenFill>
                            </a:ext>
                          </a:extLst>
                        </wps:spPr>
                        <wps:bodyPr/>
                      </wps:wsp>
                      <wps:wsp>
                        <wps:cNvPr id="4152" name="AutoShape 93"/>
                        <wps:cNvCnPr/>
                        <wps:spPr bwMode="auto">
                          <a:xfrm>
                            <a:off x="18535" y="13358"/>
                            <a:ext cx="7" cy="7315"/>
                          </a:xfrm>
                          <a:prstGeom prst="straightConnector1">
                            <a:avLst/>
                          </a:prstGeom>
                          <a:noFill/>
                          <a:ln w="9525">
                            <a:solidFill>
                              <a:srgbClr val="000000"/>
                            </a:solidFill>
                            <a:prstDash val="sysDash"/>
                            <a:round/>
                            <a:headEnd type="triangle" w="med" len="med"/>
                            <a:tailEnd/>
                          </a:ln>
                          <a:extLst>
                            <a:ext uri="{909E8E84-426E-40DD-AFC4-6F175D3DCCD1}">
                              <a14:hiddenFill xmlns:a14="http://schemas.microsoft.com/office/drawing/2010/main">
                                <a:noFill/>
                              </a14:hiddenFill>
                            </a:ext>
                          </a:extLst>
                        </wps:spPr>
                        <wps:bodyPr/>
                      </wps:wsp>
                      <wps:wsp>
                        <wps:cNvPr id="4153" name="Text Box 97"/>
                        <wps:cNvSpPr txBox="1">
                          <a:spLocks noChangeArrowheads="1"/>
                        </wps:cNvSpPr>
                        <wps:spPr bwMode="auto">
                          <a:xfrm>
                            <a:off x="18891" y="13093"/>
                            <a:ext cx="1588" cy="7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0FB7" w:rsidRDefault="00900FB7" w:rsidP="00161D6C">
                              <w:pPr>
                                <w:pStyle w:val="NormalWeb"/>
                                <w:spacing w:before="0" w:beforeAutospacing="0" w:after="0" w:afterAutospacing="0" w:line="276" w:lineRule="auto"/>
                              </w:pPr>
                              <w:r>
                                <w:rPr>
                                  <w:rFonts w:ascii="Calibri" w:eastAsia="Calibri" w:hAnsi="Calibri"/>
                                  <w:sz w:val="16"/>
                                  <w:szCs w:val="16"/>
                                </w:rPr>
                                <w:t>Outbound SMS</w:t>
                              </w:r>
                            </w:p>
                          </w:txbxContent>
                        </wps:txbx>
                        <wps:bodyPr rot="0" vert="vert270" wrap="square" lIns="0" tIns="0" rIns="0" bIns="0" anchor="ctr" anchorCtr="0" upright="1">
                          <a:noAutofit/>
                        </wps:bodyPr>
                      </wps:wsp>
                    </wpg:wgp>
                  </a:graphicData>
                </a:graphic>
              </wp:inline>
            </w:drawing>
          </mc:Choice>
          <mc:Fallback>
            <w:pict>
              <v:group id="Canvas 49" o:spid="_x0000_s1028" style="width:377.35pt;height:379.8pt;mso-position-horizontal-relative:char;mso-position-vertical-relative:line" coordsize="47923,48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">
                <v:rect id="AutoShape 5" o:spid="_x0000_s1029" style="position:absolute;width:47923;height:48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C0sAA&#10;AADdAAAADwAAAGRycy9kb3ducmV2LnhtbERPy2oCMRTdF/yHcAV3NaPWB6NRpKC46aLqB1wn10xw&#10;cjMk6Tj+fbModHk4782ud43oKETrWcFkXIAgrry2bBRcL4f3FYiYkDU2nknBiyLstoO3DZbaP/mb&#10;unMyIodwLFFBnVJbShmrmhzGsW+JM3f3wWHKMBipAz5zuGvktCgW0qHl3FBjS581VY/zj1PQz+dH&#10;0/mwPJivYhVn1p5uaJUaDfv9GkSiPv2L/9wnreBjMs3785v8BOT2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TC0sAAAADdAAAADwAAAAAAAAAAAAAAAACYAgAAZHJzL2Rvd25y&#10;ZXYueG1sUEsFBgAAAAAEAAQA9QAAAIUDAAAAAA==&#10;" fillcolor="#f2f2f2 [3052]" strokecolor="black [3213]">
                  <o:lock v:ext="edit" aspectratio="t"/>
                </v:rect>
                <v:rect id="Rectangle 77" o:spid="_x0000_s1030" style="position:absolute;left:3098;top:30384;width:30137;height:15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r99sMA&#10;AADdAAAADwAAAGRycy9kb3ducmV2LnhtbESPzYrCQBCE78K+w9ALe9NJZFGJjqL7Ix68aHyAJtMm&#10;wUxPyPRq9u0dQfBYVNVX1GLVu0ZdqQu1ZwPpKAFFXHhbc2nglP8OZ6CCIFtsPJOBfwqwWr4NFphZ&#10;f+MDXY9SqgjhkKGBSqTNtA5FRQ7DyLfE0Tv7zqFE2ZXadniLcNfocZJMtMOa40KFLX1VVFyOf87A&#10;dL/fyI/zaV74c76RMu/r7bcxH+/9eg5KqJdX+NneWQOf6TiFx5v4BP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r99sMAAADdAAAADwAAAAAAAAAAAAAAAACYAgAAZHJzL2Rv&#10;d25yZXYueG1sUEsFBgAAAAAEAAQA9QAAAIgDAAAAAA==&#10;" fillcolor="#bfbfbf [2412]"/>
                <v:rect id="Rectangle 78" o:spid="_x0000_s1031" style="position:absolute;left:3098;top:20802;width:30137;height:4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hjgcQA&#10;AADdAAAADwAAAGRycy9kb3ducmV2LnhtbESP3WrCQBSE7wu+w3KE3tVNQmkluoq/pRfeaHyAQ/aY&#10;BLNnQ/ao8e27hUIvh5n5hpkvB9eqO/Wh8WwgnSSgiEtvG64MnIv92xRUEGSLrWcy8KQAy8XoZY65&#10;9Q8+0v0klYoQDjkaqEW6XOtQ1uQwTHxHHL2L7x1KlH2lbY+PCHetzpLkQztsOC7U2NGmpvJ6ujkD&#10;n4fDWnbOp0XpL8VaqmJovrbGvI6H1QyU0CD/4b/2tzXwnmYZ/L6JT0A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IY4HEAAAA3QAAAA8AAAAAAAAAAAAAAAAAmAIAAGRycy9k&#10;b3ducmV2LnhtbFBLBQYAAAAABAAEAPUAAACJAwAAAAA=&#10;" fillcolor="#bfbfbf [2412]">
                  <v:textbox>
                    <w:txbxContent>
                      <w:p w:rsidR="00900FB7" w:rsidRDefault="00900FB7" w:rsidP="00B3220B">
                        <w:pPr>
                          <w:spacing w:after="0" w:line="240" w:lineRule="auto"/>
                          <w:jc w:val="center"/>
                        </w:pPr>
                        <w:r>
                          <w:t>IVR System</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 o:spid="_x0000_s1032" type="#_x0000_t75" style="position:absolute;left:4686;top:7912;width:2457;height:55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dIVWzFAAAA3QAAAA8AAABkcnMvZG93bnJldi54bWxEj19rwkAQxN8LfodjBd/qRVuKpJ6iBUEp&#10;Pvivz0tuTYK5vZhbTfz2vULBx2FmfsNM552r1J2aUHo2MBomoIgzb0vODRwPq9cJqCDIFivPZOBB&#10;Aeaz3ssUU+tb3tF9L7mKEA4pGihE6lTrkBXkMAx9TRy9s28cSpRNrm2DbYS7So+T5EM7LDkuFFjT&#10;V0HZZX9zBk63bPuzvIpdPzZV+y2r7S5ZijGDfrf4BCXUyTP8315bA++j8Rv8vYlPQM9+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HSFVsxQAAAN0AAAAPAAAAAAAAAAAAAAAA&#10;AJ8CAABkcnMvZG93bnJldi54bWxQSwUGAAAAAAQABAD3AAAAkQMAAAAA&#10;">
                  <v:imagedata r:id="rId13" o:title=""/>
                </v:shape>
                <v:rect id="Rectangle 80" o:spid="_x0000_s1033" style="position:absolute;left:5594;top:33045;width:7639;height:5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LE0MQA&#10;AADdAAAADwAAAGRycy9kb3ducmV2LnhtbESPQYvCMBSE78L+h/AWvGlqFVmrUZYVRY9aL3t7Ns+2&#10;u81LaaJWf70RBI/DzHzDzBatqcSFGldaVjDoRyCIM6tLzhUc0lXvC4TzyBory6TgRg4W84/ODBNt&#10;r7yjy97nIkDYJaig8L5OpHRZQQZd39bEwTvZxqAPssmlbvAa4KaScRSNpcGSw0KBNf0UlP3vz0bB&#10;sYwPeN+l68hMVkO/bdO/8+9Sqe5n+z0F4an17/CrvdEKRoN4BM834Qn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SxNDEAAAA3QAAAA8AAAAAAAAAAAAAAAAAmAIAAGRycy9k&#10;b3ducmV2LnhtbFBLBQYAAAAABAAEAPUAAACJAwAAAAA=&#10;">
                  <v:textbox>
                    <w:txbxContent>
                      <w:p w:rsidR="00900FB7" w:rsidRDefault="00900FB7" w:rsidP="00B3220B">
                        <w:pPr>
                          <w:jc w:val="center"/>
                        </w:pPr>
                        <w:r>
                          <w:t>Mobile Kunji</w:t>
                        </w:r>
                      </w:p>
                    </w:txbxContent>
                  </v:textbox>
                </v:rect>
                <v:rect id="Rectangle 81" o:spid="_x0000_s1034" style="position:absolute;left:5594;top:40678;width:24993;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5hS8UA&#10;AADdAAAADwAAAGRycy9kb3ducmV2LnhtbESPQWvCQBSE70L/w/IK3nRj1KLRVUpF0aPGi7dn9pmk&#10;zb4N2VWjv75bEHocZuYbZr5sTSVu1LjSsoJBPwJBnFldcq7gmK57ExDOI2usLJOCBzlYLt46c0y0&#10;vfOebgefiwBhl6CCwvs6kdJlBRl0fVsTB+9iG4M+yCaXusF7gJtKxlH0IQ2WHBYKrOmroOzncDUK&#10;zmV8xOc+3URmuh76XZt+X08rpbrv7ecMhKfW/4df7a1WMBrEY/h7E5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nmFLxQAAAN0AAAAPAAAAAAAAAAAAAAAAAJgCAABkcnMv&#10;ZG93bnJldi54bWxQSwUGAAAAAAQABAD1AAAAigMAAAAA&#10;">
                  <v:textbox>
                    <w:txbxContent>
                      <w:p w:rsidR="00900FB7" w:rsidRDefault="00900FB7" w:rsidP="00B3220B">
                        <w:pPr>
                          <w:jc w:val="center"/>
                        </w:pPr>
                        <w:r>
                          <w:t>MOTECH Platform</w:t>
                        </w:r>
                      </w:p>
                    </w:txbxContent>
                  </v:textbox>
                </v:rect>
                <v:rect id="Rectangle 82" o:spid="_x0000_s1035" style="position:absolute;left:14192;top:33045;width:7645;height:5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z/PMQA&#10;AADdAAAADwAAAGRycy9kb3ducmV2LnhtbESPQYvCMBSE78L+h/AWvGlqFVmrUZYVRY9aL3t7Ns+2&#10;u81LaaJWf70RBI/DzHzDzBatqcSFGldaVjDoRyCIM6tLzhUc0lXvC4TzyBory6TgRg4W84/ODBNt&#10;r7yjy97nIkDYJaig8L5OpHRZQQZd39bEwTvZxqAPssmlbvAa4KaScRSNpcGSw0KBNf0UlP3vz0bB&#10;sYwPeN+l68hMVkO/bdO/8+9Sqe5n+z0F4an17/CrvdEKRoN4DM834Qn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M/zzEAAAA3QAAAA8AAAAAAAAAAAAAAAAAmAIAAGRycy9k&#10;b3ducmV2LnhtbFBLBQYAAAAABAAEAPUAAACJAwAAAAA=&#10;">
                  <v:textbox>
                    <w:txbxContent>
                      <w:p w:rsidR="00900FB7" w:rsidRDefault="00900FB7" w:rsidP="00B3220B">
                        <w:pPr>
                          <w:jc w:val="center"/>
                        </w:pPr>
                        <w:r>
                          <w:t>Mobile Academy</w:t>
                        </w:r>
                      </w:p>
                    </w:txbxContent>
                  </v:textbox>
                </v:rect>
                <v:rect id="Rectangle 83" o:spid="_x0000_s1036" style="position:absolute;left:22929;top:33045;width:7658;height:5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Bap8UA&#10;AADdAAAADwAAAGRycy9kb3ducmV2LnhtbESPQWvCQBSE70L/w/IK3nRjFKvRVUpF0aPGi7dn9pmk&#10;zb4N2VWjv75bEHocZuYbZr5sTSVu1LjSsoJBPwJBnFldcq7gmK57ExDOI2usLJOCBzlYLt46c0y0&#10;vfOebgefiwBhl6CCwvs6kdJlBRl0fVsTB+9iG4M+yCaXusF7gJtKxlE0lgZLDgsF1vRVUPZzuBoF&#10;5zI+4nOfbiIzXQ/9rk2/r6eVUt339nMGwlPr/8Ov9lYrGA3iD/h7E5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AFqnxQAAAN0AAAAPAAAAAAAAAAAAAAAAAJgCAABkcnMv&#10;ZG93bnJldi54bWxQSwUGAAAAAAQABAD1AAAAigMAAAAA&#10;">
                  <v:textbox>
                    <w:txbxContent>
                      <w:p w:rsidR="00900FB7" w:rsidRDefault="00900FB7" w:rsidP="00B3220B">
                        <w:pPr>
                          <w:jc w:val="center"/>
                        </w:pPr>
                        <w:r>
                          <w:t>Kilkari</w:t>
                        </w:r>
                      </w:p>
                    </w:txbxContent>
                  </v:textbox>
                </v:rect>
                <v:shapetype id="_x0000_t202" coordsize="21600,21600" o:spt="202" path="m,l,21600r21600,l21600,xe">
                  <v:stroke joinstyle="miter"/>
                  <v:path gradientshapeok="t" o:connecttype="rect"/>
                </v:shapetype>
                <v:shape id="Text Box 84" o:spid="_x0000_s1037" type="#_x0000_t202" style="position:absolute;left:1187;top:946;width:37694;height:2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48IA&#10;AADdAAAADwAAAGRycy9kb3ducmV2LnhtbERPz2vCMBS+C/sfwht4s0nFja1rLKIInjZWN8Hbo3m2&#10;Zc1LaaKt//1yGOz48f3Oi8l24kaDbx1rSBMFgrhypuVaw9dxv3gB4QOywc4xabiTh2L9MMsxM27k&#10;T7qVoRYxhH2GGpoQ+kxKXzVk0SeuJ47cxQ0WQ4RDLc2AYwy3nVwq9SwtthwbGuxp21D1U16thu/3&#10;y/m0Uh/1zj71o5uUZPsqtZ4/Tps3EIGm8C/+cx+MhlW6jHPjm/gE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tb/jwgAAAN0AAAAPAAAAAAAAAAAAAAAAAJgCAABkcnMvZG93&#10;bnJldi54bWxQSwUGAAAAAAQABAD1AAAAhwMAAAAA&#10;" filled="f" stroked="f">
                  <v:textbox>
                    <w:txbxContent>
                      <w:p w:rsidR="00900FB7" w:rsidRPr="007D6586" w:rsidRDefault="00900FB7" w:rsidP="00B3220B">
                        <w:pPr>
                          <w:rPr>
                            <w:b/>
                            <w:sz w:val="28"/>
                          </w:rPr>
                        </w:pPr>
                        <w:r w:rsidRPr="007D6586">
                          <w:rPr>
                            <w:b/>
                            <w:sz w:val="28"/>
                          </w:rPr>
                          <w:t>National Motech System</w:t>
                        </w:r>
                      </w:p>
                    </w:txbxContent>
                  </v:textbox>
                </v:shape>
                <v:shape id="AutoShape 85" o:spid="_x0000_s1038" type="#_x0000_t32" style="position:absolute;left:6045;top:13462;width:6;height:7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hDY8YAAADdAAAADwAAAGRycy9kb3ducmV2LnhtbESPQWvCQBSE7wX/w/IEb3VjkKKpq4gi&#10;CIpQK0Jvr9nXJJp9G3Y3mv57tyD0OMzMN8xs0Zla3Mj5yrKC0TABQZxbXXGh4PS5eZ2A8AFZY22Z&#10;FPySh8W89zLDTNs7f9DtGAoRIewzVFCG0GRS+rwkg35oG+Lo/VhnMETpCqkd3iPc1DJNkjdpsOK4&#10;UGJDq5Ly67E1Clrn06/Neb9bNnK6btOatpfvg1KDfrd8BxGoC//hZ3urFYxH6RT+3sQnIO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FYQ2PGAAAA3QAAAA8AAAAAAAAA&#10;AAAAAAAAoQIAAGRycy9kb3ducmV2LnhtbFBLBQYAAAAABAAEAPkAAACUAwAAAAA=&#10;">
                  <v:stroke dashstyle="3 1" endarrow="block"/>
                </v:shape>
                <v:shape id="Text Box 86" o:spid="_x0000_s1039" type="#_x0000_t202" style="position:absolute;left:4337;top:13449;width:1587;height:6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3NI8UA&#10;AADdAAAADwAAAGRycy9kb3ducmV2LnhtbERPS0vDQBC+C/0PyxS8SLuJSqhpt0WFgHiQtj5KbkN2&#10;moRmZ0N2beO/dw6Cx4/vvdqMrlNnGkLr2UA6T0ARV962XBv4eC9mC1AhIlvsPJOBHwqwWU+uVphb&#10;f+EdnfexVhLCIUcDTYx9rnWoGnIY5r4nFu7oB4dR4FBrO+BFwl2nb5Mk0w5bloYGe3puqDrtv52B&#10;+88qKbOvN1fcpK/ltsieyofDzpjr6fi4BBVpjP/iP/eLFV96J/vljTwB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nc0jxQAAAN0AAAAPAAAAAAAAAAAAAAAAAJgCAABkcnMv&#10;ZG93bnJldi54bWxQSwUGAAAAAAQABAD1AAAAigMAAAAA&#10;" filled="f" stroked="f">
                  <v:textbox style="layout-flow:vertical;mso-layout-flow-alt:bottom-to-top" inset="0,0,0,0">
                    <w:txbxContent>
                      <w:p w:rsidR="00900FB7" w:rsidRPr="000B5789" w:rsidRDefault="00900FB7" w:rsidP="00B3220B">
                        <w:pPr>
                          <w:spacing w:after="0" w:line="240" w:lineRule="auto"/>
                          <w:rPr>
                            <w:sz w:val="16"/>
                            <w:szCs w:val="16"/>
                          </w:rPr>
                        </w:pPr>
                        <w:r w:rsidRPr="000B5789">
                          <w:rPr>
                            <w:sz w:val="16"/>
                            <w:szCs w:val="16"/>
                          </w:rPr>
                          <w:t>Dial Long Code</w:t>
                        </w:r>
                      </w:p>
                    </w:txbxContent>
                  </v:textbox>
                </v:shape>
                <v:shape id="Text Box 87" o:spid="_x0000_s1040" type="#_x0000_t202" style="position:absolute;left:3511;top:5581;width:5645;height:23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7basQA&#10;AADdAAAADwAAAGRycy9kb3ducmV2LnhtbESPzYrCQBCE7wu+w9CCl0Un0UUkOoo/qHvxEPUBmkyb&#10;BDM9ITNq9OkdYWGPRVV9Rc0WranEnRpXWlYQDyIQxJnVJecKzqdtfwLCeWSNlWVS8CQHi3nna4aJ&#10;tg9O6X70uQgQdgkqKLyvEyldVpBBN7A1cfAutjHog2xyqRt8BLip5DCKxtJgyWGhwJrWBWXX480o&#10;oGVqX4er25l0tVnvLiXTt9wr1eu2yykIT63/D/+1f7WCn3gUw+dNeAJy/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22rEAAAA3QAAAA8AAAAAAAAAAAAAAAAAmAIAAGRycy9k&#10;b3ducmV2LnhtbFBLBQYAAAAABAAEAPUAAACJAwAAAAA=&#10;" filled="f" stroked="f">
                  <v:textbox inset="0,0,0,0">
                    <w:txbxContent>
                      <w:p w:rsidR="00900FB7" w:rsidRPr="000B5789" w:rsidRDefault="00900FB7" w:rsidP="00B3220B">
                        <w:pPr>
                          <w:rPr>
                            <w:sz w:val="16"/>
                            <w:szCs w:val="16"/>
                          </w:rPr>
                        </w:pPr>
                        <w:r w:rsidRPr="000B5789">
                          <w:rPr>
                            <w:sz w:val="16"/>
                            <w:szCs w:val="16"/>
                          </w:rPr>
                          <w:t>Mobile Kunji Subscribers</w:t>
                        </w:r>
                      </w:p>
                    </w:txbxContent>
                  </v:textbox>
                </v:shape>
                <v:shape id="Picture 88" o:spid="_x0000_s1041" type="#_x0000_t75" style="position:absolute;left:16065;top:7912;width:2457;height:55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3dZirFAAAA3QAAAA8AAABkcnMvZG93bnJldi54bWxEj19rwkAQxN8LfodjBd/qRVuKpJ6iBUEp&#10;Pvivz0tuTYK5vZhbTfz2vULBx2FmfsNM552r1J2aUHo2MBomoIgzb0vODRwPq9cJqCDIFivPZOBB&#10;Aeaz3ssUU+tb3tF9L7mKEA4pGihE6lTrkBXkMAx9TRy9s28cSpRNrm2DbYS7So+T5EM7LDkuFFjT&#10;V0HZZX9zBk63bPuzvIpdPzZV+y2r7S5ZijGDfrf4BCXUyTP8315bA++jtzH8vYlPQM9+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t3WYqxQAAAN0AAAAPAAAAAAAAAAAAAAAA&#10;AJ8CAABkcnMvZG93bnJldi54bWxQSwUGAAAAAAQABAD3AAAAkQMAAAAA&#10;">
                  <v:imagedata r:id="rId13" o:title=""/>
                </v:shape>
                <v:shape id="Text Box 89" o:spid="_x0000_s1042" type="#_x0000_t202" style="position:absolute;left:13284;top:5492;width:8737;height:23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DghsUA&#10;AADdAAAADwAAAGRycy9kb3ducmV2LnhtbESPQWvCQBSE70L/w/IKXopuNKVI6irWYvTSQ9Qf8Mg+&#10;k2D2bchuk9hf3xUEj8PMfMMs14OpRUetqywrmE0jEMS51RUXCs6n3WQBwnlkjbVlUnAjB+vVy2iJ&#10;ibY9Z9QdfSEChF2CCkrvm0RKl5dk0E1tQxy8i20N+iDbQuoW+wA3tZxH0Yc0WHFYKLGhbUn59fhr&#10;FNAms38/V5ea7Ot7m14qpje5V2r8Omw+QXga/DP8aB+0gvdZHMP9TXgCcvU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oOCGxQAAAN0AAAAPAAAAAAAAAAAAAAAAAJgCAABkcnMv&#10;ZG93bnJldi54bWxQSwUGAAAAAAQABAD1AAAAigMAAAAA&#10;" filled="f" stroked="f">
                  <v:textbox inset="0,0,0,0">
                    <w:txbxContent>
                      <w:p w:rsidR="00900FB7" w:rsidRPr="000B5789" w:rsidRDefault="00900FB7" w:rsidP="00B3220B">
                        <w:pPr>
                          <w:rPr>
                            <w:sz w:val="16"/>
                            <w:szCs w:val="16"/>
                          </w:rPr>
                        </w:pPr>
                        <w:r w:rsidRPr="000B5789">
                          <w:rPr>
                            <w:sz w:val="16"/>
                            <w:szCs w:val="16"/>
                          </w:rPr>
                          <w:t>Mobile Academy Subscribers</w:t>
                        </w:r>
                      </w:p>
                    </w:txbxContent>
                  </v:textbox>
                </v:shape>
                <v:shape id="Picture 90" o:spid="_x0000_s1043" type="#_x0000_t75" style="position:absolute;left:27222;top:7912;width:2457;height:55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14W8XFAAAA3QAAAA8AAABkcnMvZG93bnJldi54bWxEj0FrwkAUhO8F/8PyhN7qRiulRFdRQbAU&#10;D9rW8yP7TILZtzH7NPHfu0LB4zAz3zDTeecqdaUmlJ4NDAcJKOLM25JzA78/67dPUEGQLVaeycCN&#10;AsxnvZcppta3vKPrXnIVIRxSNFCI1KnWISvIYRj4mjh6R984lCibXNsG2wh3lR4lyYd2WHJcKLCm&#10;VUHZaX9xBv4u2fawPIvd3L6q9lvW212yFGNe+91iAkqok2f4v72xBsbD9zE83sQno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NeFvFxQAAAN0AAAAPAAAAAAAAAAAAAAAA&#10;AJ8CAABkcnMvZG93bnJldi54bWxQSwUGAAAAAAQABAD3AAAAkQMAAAAA&#10;">
                  <v:imagedata r:id="rId13" o:title=""/>
                </v:shape>
                <v:shape id="Text Box 91" o:spid="_x0000_s1044" type="#_x0000_t202" style="position:absolute;left:26047;top:5499;width:6134;height:23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XdacYA&#10;AADdAAAADwAAAGRycy9kb3ducmV2LnhtbESP3WrCQBSE7wt9h+UI3kiz0VaR6CpWadqbXiT1AQ7Z&#10;kx/Mng3Z1aR9+m5B6OUwM98w2/1oWnGj3jWWFcyjGARxYXXDlYLz19vTGoTzyBpby6Tgmxzsd48P&#10;W0y0HTijW+4rESDsElRQe98lUrqiJoMush1x8ErbG/RB9pXUPQ4Bblq5iOOVNNhwWKixo2NNxSW/&#10;GgV0yOzP58WlJns9HdOyYZrJd6Wmk/GwAeFp9P/he/tDK3iZPy/h7014AnL3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AXdacYAAADdAAAADwAAAAAAAAAAAAAAAACYAgAAZHJz&#10;L2Rvd25yZXYueG1sUEsFBgAAAAAEAAQA9QAAAIsDAAAAAA==&#10;" filled="f" stroked="f">
                  <v:textbox inset="0,0,0,0">
                    <w:txbxContent>
                      <w:p w:rsidR="00900FB7" w:rsidRPr="000B5789" w:rsidRDefault="00900FB7" w:rsidP="00B3220B">
                        <w:pPr>
                          <w:rPr>
                            <w:sz w:val="16"/>
                            <w:szCs w:val="16"/>
                          </w:rPr>
                        </w:pPr>
                        <w:r w:rsidRPr="000B5789">
                          <w:rPr>
                            <w:sz w:val="16"/>
                            <w:szCs w:val="16"/>
                          </w:rPr>
                          <w:t>Kilkari Subscribers</w:t>
                        </w:r>
                      </w:p>
                    </w:txbxContent>
                  </v:textbox>
                </v:shape>
                <v:shape id="Text Box 92" o:spid="_x0000_s1045" type="#_x0000_t202" style="position:absolute;left:15678;top:13328;width:1587;height:6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wzMgA&#10;AADdAAAADwAAAGRycy9kb3ducmV2LnhtbESPQWvCQBSE74L/YXlCL1I3sSXU6CqtECg9lKqtktsj&#10;+0yC2bchu9X037tCweMw880wi1VvGnGmztWWFcSTCARxYXXNpYLvXfb4AsJ5ZI2NZVLwRw5Wy+Fg&#10;gam2F97QeetLEUrYpaig8r5NpXRFRQbdxLbEwTvazqAPsiul7vASyk0jp1GUSIM1h4UKW1pXVJy2&#10;v0bB808R5cn+02Tj+CP/ypK3fHbYKPUw6l/nIDz1/h7+p9914OKnBG5vwhOQy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gOPDMyAAAAN0AAAAPAAAAAAAAAAAAAAAAAJgCAABk&#10;cnMvZG93bnJldi54bWxQSwUGAAAAAAQABAD1AAAAjQMAAAAA&#10;" filled="f" stroked="f">
                  <v:textbox style="layout-flow:vertical;mso-layout-flow-alt:bottom-to-top" inset="0,0,0,0">
                    <w:txbxContent>
                      <w:p w:rsidR="00900FB7" w:rsidRPr="000B5789" w:rsidRDefault="00900FB7" w:rsidP="00B3220B">
                        <w:pPr>
                          <w:spacing w:after="0" w:line="240" w:lineRule="auto"/>
                          <w:rPr>
                            <w:sz w:val="16"/>
                            <w:szCs w:val="16"/>
                          </w:rPr>
                        </w:pPr>
                        <w:r w:rsidRPr="000B5789">
                          <w:rPr>
                            <w:sz w:val="16"/>
                            <w:szCs w:val="16"/>
                          </w:rPr>
                          <w:t>Dial Long Code</w:t>
                        </w:r>
                      </w:p>
                    </w:txbxContent>
                  </v:textbox>
                </v:shape>
                <v:shape id="AutoShape 93" o:spid="_x0000_s1046" type="#_x0000_t32" style="position:absolute;left:29375;top:13474;width:6;height:7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o838UAAADdAAAADwAAAGRycy9kb3ducmV2LnhtbESPzWrDMBCE74W+g9hCbo3sxqTFiRKM&#10;k0CP+Sn0ulhry8RauZaSOG9fBQo9DjPzDbNcj7YTVxp861hBOk1AEFdOt9wo+DrtXj9A+ICssXNM&#10;Cu7kYb16flpirt2ND3Q9hkZECPscFZgQ+lxKXxmy6KeuJ45e7QaLIcqhkXrAW4TbTr4lyVxabDku&#10;GOypNFSdjxeroLhXtdnUofj+SbPtZluX2V6WSk1exmIBItAY/sN/7U+tIEtn7/B4E5+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o838UAAADdAAAADwAAAAAAAAAA&#10;AAAAAAChAgAAZHJzL2Rvd25yZXYueG1sUEsFBgAAAAAEAAQA+QAAAJMDAAAAAA==&#10;">
                  <v:stroke dashstyle="3 1" startarrow="block"/>
                </v:shape>
                <v:shape id="Text Box 94" o:spid="_x0000_s1047" type="#_x0000_t202" style="position:absolute;left:25895;top:13093;width:1587;height:6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vBJcUA&#10;AADdAAAADwAAAGRycy9kb3ducmV2LnhtbERPS0vDQBC+C/0PyxS8SLuJSqhpt0WFgHiQtj5KbkN2&#10;moRmZ0N2beO/dw6Cx4/vvdqMrlNnGkLr2UA6T0ARV962XBv4eC9mC1AhIlvsPJOBHwqwWU+uVphb&#10;f+EdnfexVhLCIUcDTYx9rnWoGnIY5r4nFu7oB4dR4FBrO+BFwl2nb5Mk0w5bloYGe3puqDrtv52B&#10;+88qKbOvN1fcpK/ltsieyofDzpjr6fi4BBVpjP/iP/eLFV96J3PljTwB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8ElxQAAAN0AAAAPAAAAAAAAAAAAAAAAAJgCAABkcnMv&#10;ZG93bnJldi54bWxQSwUGAAAAAAQABAD1AAAAigMAAAAA&#10;" filled="f" stroked="f">
                  <v:textbox style="layout-flow:vertical;mso-layout-flow-alt:bottom-to-top" inset="0,0,0,0">
                    <w:txbxContent>
                      <w:p w:rsidR="00900FB7" w:rsidRPr="000B5789" w:rsidRDefault="00900FB7" w:rsidP="00B3220B">
                        <w:pPr>
                          <w:spacing w:after="0" w:line="240" w:lineRule="auto"/>
                          <w:rPr>
                            <w:sz w:val="16"/>
                            <w:szCs w:val="16"/>
                          </w:rPr>
                        </w:pPr>
                        <w:r w:rsidRPr="000B5789">
                          <w:rPr>
                            <w:sz w:val="16"/>
                            <w:szCs w:val="16"/>
                          </w:rPr>
                          <w:t>Dial Long Code</w:t>
                        </w:r>
                      </w:p>
                    </w:txbxContent>
                  </v:textbox>
                </v:shape>
                <v:shape id="AutoShape 95" o:spid="_x0000_s1048" type="#_x0000_t32" style="position:absolute;left:17468;top:13462;width:7;height:7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HVvscAAADdAAAADwAAAGRycy9kb3ducmV2LnhtbESP3WrCQBSE7wXfYTlC73RjLKVGVxFF&#10;EFoK/iB4d8yeJqnZs2F3o+nbdwuFXg4z8w0zX3amFndyvrKsYDxKQBDnVldcKDgdt8NXED4ga6wt&#10;k4Jv8rBc9HtzzLR98J7uh1CICGGfoYIyhCaT0uclGfQj2xBH79M6gyFKV0jt8BHhppZpkrxIgxXH&#10;hRIbWpeU3w6tUdA6n1625/e3VSOnmzatafd1/VDqadCtZiACdeE//NfeaQXP48kUft/EJyAX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gdW+xwAAAN0AAAAPAAAAAAAA&#10;AAAAAAAAAKECAABkcnMvZG93bnJldi54bWxQSwUGAAAAAAQABAD5AAAAlQMAAAAA&#10;">
                  <v:stroke dashstyle="3 1" endarrow="block"/>
                </v:shape>
                <v:shape id="AutoShape 96" o:spid="_x0000_s1049" type="#_x0000_t32" style="position:absolute;left:27755;top:13462;width:7;height:7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0PXsMAAADdAAAADwAAAGRycy9kb3ducmV2LnhtbERPXWvCMBR9H/gfwhX2NlOLjFmNIhuC&#10;sCFMRfDt2lzbanNTklTrvzcPgo+H8z2dd6YWV3K+sqxgOEhAEOdWV1wo2G2XH18gfEDWWFsmBXfy&#10;MJ/13qaYaXvjf7puQiFiCPsMFZQhNJmUPi/JoB/YhjhyJ+sMhghdIbXDWww3tUyT5FMarDg2lNjQ&#10;d0n5ZdMaBa3z6WG5//tdNHL806Y1rc7HtVLv/W4xARGoCy/x073SCkbDUdwf38Qn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29D17DAAAA3QAAAA8AAAAAAAAAAAAA&#10;AAAAoQIAAGRycy9kb3ducmV2LnhtbFBLBQYAAAAABAAEAPkAAACRAwAAAAA=&#10;">
                  <v:stroke dashstyle="3 1" endarrow="block"/>
                </v:shape>
                <v:shape id="Text Box 97" o:spid="_x0000_s1050" type="#_x0000_t202" style="position:absolute;left:29730;top:14039;width:1588;height:6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cbxccA&#10;AADdAAAADwAAAGRycy9kb3ducmV2LnhtbESPQWvCQBSE74L/YXmCF6mbiIQ2ukpbCJQeRG2r5PbI&#10;PpPQ7NuQ3Wr6711B8DjMfDPMct2bRpypc7VlBfE0AkFcWF1zqeD7K3t6BuE8ssbGMin4Jwfr1XCw&#10;xFTbC+/ovPelCCXsUlRQed+mUrqiIoNualvi4J1sZ9AH2ZVSd3gJ5aaRsyhKpMGaw0KFLb1XVPzu&#10;/4yC+U8R5clhY7JJ/Jlvs+QtfznulBqP+tcFCE+9f4Tv9IcOXDyP4fYmPAG5u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XG8XHAAAA3QAAAA8AAAAAAAAAAAAAAAAAmAIAAGRy&#10;cy9kb3ducmV2LnhtbFBLBQYAAAAABAAEAPUAAACMAwAAAAA=&#10;" filled="f" stroked="f">
                  <v:textbox style="layout-flow:vertical;mso-layout-flow-alt:bottom-to-top" inset="0,0,0,0">
                    <w:txbxContent>
                      <w:p w:rsidR="00900FB7" w:rsidRPr="000B5789" w:rsidRDefault="00900FB7" w:rsidP="00B3220B">
                        <w:pPr>
                          <w:spacing w:after="0" w:line="240" w:lineRule="auto"/>
                          <w:rPr>
                            <w:sz w:val="16"/>
                            <w:szCs w:val="16"/>
                          </w:rPr>
                        </w:pPr>
                        <w:r>
                          <w:rPr>
                            <w:sz w:val="16"/>
                            <w:szCs w:val="16"/>
                          </w:rPr>
                          <w:t>Outbound Call</w:t>
                        </w:r>
                      </w:p>
                    </w:txbxContent>
                  </v:textbox>
                </v:shape>
                <v:shape id="AutoShape 98" o:spid="_x0000_s1051" type="#_x0000_t32" style="position:absolute;left:12325;top:24720;width:6;height:56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vsOsMAAADdAAAADwAAAGRycy9kb3ducmV2LnhtbESPQWvCQBSE74X+h+UVvNVNJIhEVwlR&#10;wWPVQq+P7Es2mH0bs6vGf+8WCj0OM/MNs9qMthN3GnzrWEE6TUAQV0633Cj4Pu8/FyB8QNbYOSYF&#10;T/KwWb+/rTDX7sFHup9CIyKEfY4KTAh9LqWvDFn0U9cTR692g8UQ5dBIPeAjwm0nZ0kylxZbjgsG&#10;eyoNVZfTzSoonlVttnUofq5pttvu6jL7kqVSk4+xWIIINIb/8F/7oBVkaTaD3zfxCcj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77DrDAAAA3QAAAA8AAAAAAAAAAAAA&#10;AAAAoQIAAGRycy9kb3ducmV2LnhtbFBLBQYAAAAABAAEAPkAAACRAwAAAAA=&#10;">
                  <v:stroke dashstyle="3 1" startarrow="block"/>
                </v:shape>
                <v:shape id="Text Box 99" o:spid="_x0000_s1052" type="#_x0000_t202" style="position:absolute;left:5594;top:25608;width:6610;height:4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hcUA&#10;AADdAAAADwAAAGRycy9kb3ducmV2LnhtbESP3YrCMBSE74V9h3AW9k5Tf9ClGmURXfTCC3Uf4Nic&#10;pmWbk9JErT69EQQvh5n5hpktWluJCzW+dKyg30tAEGdOl2wU/B3X3W8QPiBrrByTght5WMw/OjNM&#10;tbvyni6HYESEsE9RQRFCnUrps4Is+p6riaOXu8ZiiLIxUjd4jXBbyUGSjKXFkuNCgTUtC8r+D2er&#10;YHnP0SSnevc7zoZmG2iyKvOJUl+f7c8URKA2vMOv9kYrGPVHQ3i+iU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77yFxQAAAN0AAAAPAAAAAAAAAAAAAAAAAJgCAABkcnMv&#10;ZG93bnJldi54bWxQSwUGAAAAAAQABAD1AAAAigMAAAAA&#10;" stroked="f">
                  <v:textbox inset="0,0,0,0">
                    <w:txbxContent>
                      <w:p w:rsidR="00900FB7" w:rsidRPr="000B5789" w:rsidRDefault="00900FB7" w:rsidP="00B3220B">
                        <w:pPr>
                          <w:spacing w:after="0" w:line="240" w:lineRule="auto"/>
                          <w:rPr>
                            <w:sz w:val="16"/>
                            <w:szCs w:val="16"/>
                          </w:rPr>
                        </w:pPr>
                        <w:r>
                          <w:rPr>
                            <w:sz w:val="16"/>
                            <w:szCs w:val="16"/>
                          </w:rPr>
                          <w:t>VXML Scripts, Bookmarks, Misc. Info, SMS</w:t>
                        </w:r>
                      </w:p>
                    </w:txbxContent>
                  </v:textbox>
                </v:shape>
                <v:shape id="AutoShape 100" o:spid="_x0000_s1053" type="#_x0000_t32" style="position:absolute;left:23171;top:24803;width:6;height:56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YJXcYAAADdAAAADwAAAGRycy9kb3ducmV2LnhtbESPQWvCQBSE74X+h+UVvNWNIRSNriIV&#10;QVCEqhR6e2Zfk7TZt2F3o+m/dwuCx2FmvmFmi9404kLO15YVjIYJCOLC6ppLBafj+nUMwgdkjY1l&#10;UvBHHhbz56cZ5tpe+YMuh1CKCGGfo4IqhDaX0hcVGfRD2xJH79s6gyFKV0rt8BrhppFpkrxJgzXH&#10;hQpbeq+o+D10RkHnfPq1/txtl62crLq0oc3Pea/U4KVfTkEE6sMjfG9vtIJslGXw/yY+A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KGCV3GAAAA3QAAAA8AAAAAAAAA&#10;AAAAAAAAoQIAAGRycy9kb3ducmV2LnhtbFBLBQYAAAAABAAEAPkAAACUAwAAAAA=&#10;">
                  <v:stroke dashstyle="3 1" endarrow="block"/>
                </v:shape>
                <v:shape id="Text Box 101" o:spid="_x0000_s1054" type="#_x0000_t202" style="position:absolute;left:23539;top:25608;width:6775;height:4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qBascA&#10;AADdAAAADwAAAGRycy9kb3ducmV2LnhtbESPzW7CMBCE70h9B2uReitOCg0o4KAK0ao9cODnAZZ4&#10;40TE6yh2Ie3T15UqcRzNzDea1XqwrbhS7xvHCtJJAoK4dLpho+B0fHtagPABWWPrmBR8k4d18TBa&#10;Ya7djfd0PQQjIoR9jgrqELpcSl/WZNFPXEccvcr1FkOUvZG6x1uE21Y+J0kmLTYcF2rsaFNTeTl8&#10;WQWbnwpNcu5271k5NZ+B5tummiv1OB5elyACDeEe/m9/aAWzdPYCf2/iE5D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tKgWrHAAAA3QAAAA8AAAAAAAAAAAAAAAAAmAIAAGRy&#10;cy9kb3ducmV2LnhtbFBLBQYAAAAABAAEAPUAAACMAwAAAAA=&#10;" stroked="f">
                  <v:textbox inset="0,0,0,0">
                    <w:txbxContent>
                      <w:p w:rsidR="00900FB7" w:rsidRDefault="00900FB7" w:rsidP="00B3220B">
                        <w:pPr>
                          <w:spacing w:after="0" w:line="240" w:lineRule="auto"/>
                          <w:rPr>
                            <w:sz w:val="16"/>
                            <w:szCs w:val="16"/>
                          </w:rPr>
                        </w:pPr>
                        <w:r>
                          <w:rPr>
                            <w:sz w:val="16"/>
                            <w:szCs w:val="16"/>
                          </w:rPr>
                          <w:t xml:space="preserve">Call Details, </w:t>
                        </w:r>
                      </w:p>
                      <w:p w:rsidR="00900FB7" w:rsidRPr="000B5789" w:rsidRDefault="00900FB7" w:rsidP="00B3220B">
                        <w:pPr>
                          <w:spacing w:after="0" w:line="240" w:lineRule="auto"/>
                          <w:rPr>
                            <w:sz w:val="16"/>
                            <w:szCs w:val="16"/>
                          </w:rPr>
                        </w:pPr>
                        <w:r>
                          <w:rPr>
                            <w:sz w:val="16"/>
                            <w:szCs w:val="16"/>
                          </w:rPr>
                          <w:t>Bookmarks, Misc. Info</w:t>
                        </w:r>
                      </w:p>
                    </w:txbxContent>
                  </v:textbox>
                </v:shape>
                <v:rect id="Rectangle 102" o:spid="_x0000_s1055" style="position:absolute;left:39662;top:41706;width:7315;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koccA&#10;AADdAAAADwAAAGRycy9kb3ducmV2LnhtbESPT2sCMRTE7wW/Q3hCbzWr2EW3RimlLaXowX+F3l43&#10;z93F5GVJUl2/fVMQPA4z8xtmtuisESfyoXGsYDjIQBCXTjdcKdht3x4mIEJE1mgck4ILBVjMe3cz&#10;LLQ785pOm1iJBOFQoII6xraQMpQ1WQwD1xIn7+C8xZikr6T2eE5wa+Qoy3JpseG0UGNLLzWVx82v&#10;VVDmq9HEXB6r78/3H78MX+Z16vdK3fe75ycQkbp4C1/bH1rBeDjO4f9NegJy/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j35KHHAAAA3QAAAA8AAAAAAAAAAAAAAAAAmAIAAGRy&#10;cy9kb3ducmV2LnhtbFBLBQYAAAAABAAEAPUAAACMAwAAAAA=&#10;" fillcolor="#bfbfbf [2412]">
                  <v:textbox inset="0,0,0,0">
                    <w:txbxContent>
                      <w:p w:rsidR="00900FB7" w:rsidRPr="00D2011E" w:rsidRDefault="00900FB7" w:rsidP="00B3220B">
                        <w:pPr>
                          <w:spacing w:after="0" w:line="240" w:lineRule="auto"/>
                          <w:jc w:val="center"/>
                          <w:rPr>
                            <w:sz w:val="16"/>
                          </w:rPr>
                        </w:pPr>
                        <w:r w:rsidRPr="00D2011E">
                          <w:rPr>
                            <w:sz w:val="16"/>
                          </w:rPr>
                          <w:t>Reports Interface</w:t>
                        </w:r>
                      </w:p>
                    </w:txbxContent>
                  </v:textbox>
                </v:rect>
                <v:rect id="Rectangle 103" o:spid="_x0000_s1056" style="position:absolute;left:39662;top:35750;width:7315;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tBOsgA&#10;AADdAAAADwAAAGRycy9kb3ducmV2LnhtbESPW2sCMRSE3wv+h3CEvtWs4nVrFCmtlNI+eGmhb6eb&#10;093F5GRJoq7/3hQKPg4z8w0zX7bWiBP5UDtW0O9lIIgLp2suFex3Lw9TECEiazSOScGFAiwXnbs5&#10;5tqdeUOnbSxFgnDIUUEVY5NLGYqKLIaea4iT9+u8xZikL6X2eE5wa+Qgy8bSYs1pocKGnioqDtuj&#10;VVCMPwZTcxmV32/rH/8evszzzH8qdd9tV48gIrXxFv5vv2oFw/5wAn9v0hOQi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Xu0E6yAAAAN0AAAAPAAAAAAAAAAAAAAAAAJgCAABk&#10;cnMvZG93bnJldi54bWxQSwUGAAAAAAQABAD1AAAAjQMAAAAA&#10;" fillcolor="#bfbfbf [2412]">
                  <v:textbox inset="0,0,0,0">
                    <w:txbxContent>
                      <w:p w:rsidR="00900FB7" w:rsidRPr="000B5789" w:rsidRDefault="00900FB7" w:rsidP="00B3220B">
                        <w:pPr>
                          <w:spacing w:after="0" w:line="240" w:lineRule="auto"/>
                          <w:jc w:val="center"/>
                          <w:rPr>
                            <w:sz w:val="16"/>
                          </w:rPr>
                        </w:pPr>
                        <w:r w:rsidRPr="000B5789">
                          <w:rPr>
                            <w:sz w:val="16"/>
                          </w:rPr>
                          <w:t>Data Upload Interface</w:t>
                        </w:r>
                      </w:p>
                    </w:txbxContent>
                  </v:textbox>
                </v:rect>
                <v:shape id="AutoShape 33" o:spid="_x0000_s1057" type="#_x0000_t32" style="position:absolute;left:33204;top:37465;width:640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TqDMIAAADdAAAADwAAAGRycy9kb3ducmV2LnhtbERP3WrCMBS+F/YO4Qy806Tiz6hGkY3C&#10;6NVWfYBDc9ZWm5PaxNq9vbkY7PLj+98dRtuKgXrfONaQzBUI4tKZhisN51M2ewPhA7LB1jFp+CUP&#10;h/3LZIepcQ/+pqEIlYgh7FPUUIfQpVL6siaLfu464sj9uN5iiLCvpOnxEcNtKxdKraXFhmNDjR29&#10;11Rei7vVcFmZ26DyLlusc3XZ5G3ycf7KtJ6+jsctiEBj+Bf/uT+NhmWyjHPjm/gE5P4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RTqDMIAAADdAAAADwAAAAAAAAAAAAAA&#10;AAChAgAAZHJzL2Rvd25yZXYueG1sUEsFBgAAAAAEAAQA+QAAAJADAAAAAA==&#10;">
                  <v:stroke dashstyle="3 1" endarrow="block"/>
                </v:shape>
                <v:shape id="AutoShape 105" o:spid="_x0000_s1058" type="#_x0000_t32" style="position:absolute;left:33261;top:43472;width:6401;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fyxcQAAADdAAAADwAAAGRycy9kb3ducmV2LnhtbESPQWvCQBSE74X+h+UVvBTdKCJpdJVS&#10;ETwo2G29P7LPJJp9G7Krxn/vCoLHYWa+YWaLztbiQq2vHCsYDhIQxLkzFRcK/v9W/RSED8gGa8ek&#10;4EYeFvP3txlmxl35ly46FCJC2GeooAyhyaT0eUkW/cA1xNE7uNZiiLItpGnxGuG2lqMkmUiLFceF&#10;Ehv6KSk/6bNVsE13h83xtCQOUufJ51Kv071WqvfRfU9BBOrCK/xsr42C8XD8BY838Qn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V/LFxAAAAN0AAAAPAAAAAAAAAAAA&#10;AAAAAKECAABkcnMvZG93bnJldi54bWxQSwUGAAAAAAQABAD5AAAAkgMAAAAA&#10;">
                  <v:stroke dashstyle="3 1" startarrow="block"/>
                </v:shape>
                <v:rect id="Rectangle 92" o:spid="_x0000_s1059" style="position:absolute;left:39719;top:30654;width:7315;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tPk8QA&#10;AADdAAAADwAAAGRycy9kb3ducmV2LnhtbERPy2oCMRTdF/oP4Ra6qxmlio5GKaUtRerC8QHurpPr&#10;zNDkZkhSHf/eLAouD+c9W3TWiDP50DhW0O9lIIhLpxuuFGw3ny9jECEiazSOScGVAizmjw8zzLW7&#10;8JrORaxECuGQo4I6xjaXMpQ1WQw91xIn7uS8xZigr6T2eEnh1shBlo2kxYZTQ40tvddU/hZ/VkE5&#10;Wg3G5jqsDsuvo/8Je/Mx8Tulnp+6tymISF28i//d31rBa3+Y9qc36Qn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LT5PEAAAA3QAAAA8AAAAAAAAAAAAAAAAAmAIAAGRycy9k&#10;b3ducmV2LnhtbFBLBQYAAAAABAAEAPUAAACJAwAAAAA=&#10;" fillcolor="#bfbfbf [2412]">
                  <v:textbox inset="0,0,0,0">
                    <w:txbxContent>
                      <w:p w:rsidR="00900FB7" w:rsidRDefault="00900FB7" w:rsidP="00D2011E">
                        <w:pPr>
                          <w:pStyle w:val="NormalWeb"/>
                          <w:spacing w:before="0" w:beforeAutospacing="0" w:after="0" w:afterAutospacing="0" w:line="276" w:lineRule="auto"/>
                          <w:jc w:val="center"/>
                        </w:pPr>
                        <w:r>
                          <w:rPr>
                            <w:rFonts w:ascii="Calibri" w:eastAsia="Calibri" w:hAnsi="Calibri"/>
                            <w:sz w:val="16"/>
                            <w:szCs w:val="16"/>
                          </w:rPr>
                          <w:t>Configuration Interface</w:t>
                        </w:r>
                      </w:p>
                    </w:txbxContent>
                  </v:textbox>
                </v:rect>
                <v:shape id="AutoShape 36" o:spid="_x0000_s1060" type="#_x0000_t32" style="position:absolute;left:33261;top:32368;width:6401;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fVTMUAAADdAAAADwAAAGRycy9kb3ducmV2LnhtbESP0WrCQBRE3wv9h+UKvtXdiNoSXaVU&#10;ApInq37AJXtNotm7aXaN8e+7BaGPw8ycYVabwTaip87XjjUkEwWCuHCm5lLD6Zi9fYDwAdlg45g0&#10;PMjDZv36ssLUuDt/U38IpYgQ9ilqqEJoUyl9UZFFP3EtcfTOrrMYouxKaTq8R7ht5FSphbRYc1yo&#10;sKWviorr4WY1XObmp1d5m00Xubq8502yPe0zrcej4XMJItAQ/sPP9s5omCXzBP7exCc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ffVTMUAAADdAAAADwAAAAAAAAAA&#10;AAAAAAChAgAAZHJzL2Rvd25yZXYueG1sUEsFBgAAAAAEAAQA+QAAAJMDAAAAAA==&#10;">
                  <v:stroke dashstyle="3 1" endarrow="block"/>
                </v:shape>
                <v:shape id="AutoShape 93" o:spid="_x0000_s1061" type="#_x0000_t32" style="position:absolute;left:18535;top:13358;width:7;height:7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J658UAAADdAAAADwAAAGRycy9kb3ducmV2LnhtbESPT2vCQBTE74V+h+UJvdVNJC0lukqI&#10;Cj36p+D1kX3JBrNv0+yq8du7BaHHYWZ+wyxWo+3ElQbfOlaQThMQxJXTLTcKfo7b9y8QPiBr7ByT&#10;gjt5WC1fXxaYa3fjPV0PoRERwj5HBSaEPpfSV4Ys+qnriaNXu8FiiHJopB7wFuG2k7Mk+ZQWW44L&#10;BnsqDVXnw8UqKO5VbdZ1KE6/abZZb+oy28lSqbfJWMxBBBrDf/jZ/tYKsvRjBn9v4hO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eJ658UAAADdAAAADwAAAAAAAAAA&#10;AAAAAAChAgAAZHJzL2Rvd25yZXYueG1sUEsFBgAAAAAEAAQA+QAAAJMDAAAAAA==&#10;">
                  <v:stroke dashstyle="3 1" startarrow="block"/>
                </v:shape>
                <v:shape id="Text Box 97" o:spid="_x0000_s1062" type="#_x0000_t202" style="position:absolute;left:18891;top:13093;width:1588;height:72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C29MkA&#10;AADdAAAADwAAAGRycy9kb3ducmV2LnhtbESPT2vCQBTE70K/w/IKXqRuom2o0VXaQkB6kPqnSm6P&#10;7GsSmn0bsluN394tFHocZn4zzGLVm0acqXO1ZQXxOAJBXFhdc6ngsM8enkE4j6yxsUwKruRgtbwb&#10;LDDV9sJbOu98KUIJuxQVVN63qZSuqMigG9uWOHhftjPog+xKqTu8hHLTyEkUJdJgzWGhwpbeKiq+&#10;dz9GweNnEeXJcWOyUfyef2TJaz47bZUa3vcvcxCeev8f/qPXOnDx0xR+34QnIJc3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rZC29MkAAADdAAAADwAAAAAAAAAAAAAAAACYAgAA&#10;ZHJzL2Rvd25yZXYueG1sUEsFBgAAAAAEAAQA9QAAAI4DAAAAAA==&#10;" filled="f" stroked="f">
                  <v:textbox style="layout-flow:vertical;mso-layout-flow-alt:bottom-to-top" inset="0,0,0,0">
                    <w:txbxContent>
                      <w:p w:rsidR="00900FB7" w:rsidRDefault="00900FB7" w:rsidP="00161D6C">
                        <w:pPr>
                          <w:pStyle w:val="NormalWeb"/>
                          <w:spacing w:before="0" w:beforeAutospacing="0" w:after="0" w:afterAutospacing="0" w:line="276" w:lineRule="auto"/>
                        </w:pPr>
                        <w:r>
                          <w:rPr>
                            <w:rFonts w:ascii="Calibri" w:eastAsia="Calibri" w:hAnsi="Calibri"/>
                            <w:sz w:val="16"/>
                            <w:szCs w:val="16"/>
                          </w:rPr>
                          <w:t>Outbound SMS</w:t>
                        </w:r>
                      </w:p>
                    </w:txbxContent>
                  </v:textbox>
                </v:shape>
                <w10:anchorlock/>
              </v:group>
            </w:pict>
          </mc:Fallback>
        </mc:AlternateContent>
      </w:r>
    </w:p>
    <w:p w:rsidR="007D6586" w:rsidRPr="00D257D0" w:rsidRDefault="007D6586" w:rsidP="007D6586">
      <w:pPr>
        <w:pStyle w:val="Caption"/>
        <w:rPr>
          <w:rFonts w:cs="Arial"/>
        </w:rPr>
      </w:pPr>
      <w:bookmarkStart w:id="101" w:name="_Ref406674461"/>
      <w:r w:rsidRPr="00D257D0">
        <w:t xml:space="preserve">Figure </w:t>
      </w:r>
      <w:r w:rsidR="00A01F9C">
        <w:fldChar w:fldCharType="begin"/>
      </w:r>
      <w:r w:rsidR="00A01F9C">
        <w:instrText xml:space="preserve"> SEQ Figure \* ARABIC </w:instrText>
      </w:r>
      <w:r w:rsidR="00A01F9C">
        <w:fldChar w:fldCharType="separate"/>
      </w:r>
      <w:r w:rsidR="003E33C6" w:rsidRPr="00D257D0">
        <w:rPr>
          <w:noProof/>
        </w:rPr>
        <w:t>1</w:t>
      </w:r>
      <w:r w:rsidR="00A01F9C">
        <w:rPr>
          <w:noProof/>
        </w:rPr>
        <w:fldChar w:fldCharType="end"/>
      </w:r>
      <w:r w:rsidRPr="00D257D0">
        <w:t xml:space="preserve">: National </w:t>
      </w:r>
      <w:proofErr w:type="spellStart"/>
      <w:r w:rsidRPr="00D257D0">
        <w:t>Motech</w:t>
      </w:r>
      <w:proofErr w:type="spellEnd"/>
      <w:r w:rsidRPr="00D257D0">
        <w:t xml:space="preserve"> System (NMS)</w:t>
      </w:r>
      <w:bookmarkEnd w:id="101"/>
    </w:p>
    <w:p w:rsidR="00B3220B" w:rsidRPr="00D257D0" w:rsidRDefault="008A1894" w:rsidP="00B3220B">
      <w:pPr>
        <w:spacing w:before="480" w:after="0" w:line="240" w:lineRule="auto"/>
      </w:pPr>
      <w:r w:rsidRPr="00D257D0">
        <w:fldChar w:fldCharType="begin"/>
      </w:r>
      <w:r w:rsidR="007D6586" w:rsidRPr="00D257D0">
        <w:instrText xml:space="preserve"> REF _Ref406674461 \h </w:instrText>
      </w:r>
      <w:r w:rsidR="00D257D0">
        <w:instrText xml:space="preserve"> \* MERGEFORMAT </w:instrText>
      </w:r>
      <w:r w:rsidRPr="00D257D0">
        <w:fldChar w:fldCharType="separate"/>
      </w:r>
      <w:r w:rsidR="007D6586" w:rsidRPr="00D257D0">
        <w:t xml:space="preserve">Figure </w:t>
      </w:r>
      <w:r w:rsidR="007D6586" w:rsidRPr="00D257D0">
        <w:rPr>
          <w:noProof/>
        </w:rPr>
        <w:t>1</w:t>
      </w:r>
      <w:r w:rsidR="007D6586" w:rsidRPr="00D257D0">
        <w:t xml:space="preserve">: National </w:t>
      </w:r>
      <w:proofErr w:type="spellStart"/>
      <w:r w:rsidR="007D6586" w:rsidRPr="00D257D0">
        <w:t>Motech</w:t>
      </w:r>
      <w:proofErr w:type="spellEnd"/>
      <w:r w:rsidR="007D6586" w:rsidRPr="00D257D0">
        <w:t xml:space="preserve"> System (NMS)</w:t>
      </w:r>
      <w:r w:rsidRPr="00D257D0">
        <w:fldChar w:fldCharType="end"/>
      </w:r>
      <w:r w:rsidR="007D6586" w:rsidRPr="00D257D0">
        <w:t xml:space="preserve"> </w:t>
      </w:r>
      <w:r w:rsidR="00B3220B" w:rsidRPr="00D257D0">
        <w:t>depicts the high-level architecture for the NMS</w:t>
      </w:r>
      <w:r w:rsidR="007D6586" w:rsidRPr="00D257D0">
        <w:t>:</w:t>
      </w:r>
    </w:p>
    <w:p w:rsidR="007B54EF" w:rsidRPr="00D257D0" w:rsidRDefault="00A85BC1" w:rsidP="007B54EF">
      <w:pPr>
        <w:pStyle w:val="Heading2"/>
      </w:pPr>
      <w:bookmarkStart w:id="102" w:name="_Toc413664820"/>
      <w:r w:rsidRPr="00D257D0">
        <w:lastRenderedPageBreak/>
        <w:t>User interfaces</w:t>
      </w:r>
      <w:bookmarkEnd w:id="102"/>
    </w:p>
    <w:p w:rsidR="00A85BC1" w:rsidRPr="00D257D0" w:rsidRDefault="00A85BC1" w:rsidP="003A0F06">
      <w:pPr>
        <w:spacing w:before="120" w:after="120" w:line="320" w:lineRule="exact"/>
      </w:pPr>
      <w:r w:rsidRPr="00D257D0">
        <w:t>The NMS provides the following user interfaces to perform various functionalities – e.g. upload master data, administers to configure, view and modify parameters, to define filters and generate different reports among others:</w:t>
      </w:r>
    </w:p>
    <w:p w:rsidR="00B3220B" w:rsidRPr="00D257D0" w:rsidRDefault="00B3220B" w:rsidP="00B3220B">
      <w:pPr>
        <w:pStyle w:val="ListParagraph"/>
        <w:numPr>
          <w:ilvl w:val="0"/>
          <w:numId w:val="25"/>
        </w:numPr>
        <w:spacing w:before="120" w:after="120" w:line="320" w:lineRule="exact"/>
        <w:contextualSpacing w:val="0"/>
      </w:pPr>
      <w:r w:rsidRPr="00D257D0">
        <w:rPr>
          <w:b/>
        </w:rPr>
        <w:t>Data Upload Interface</w:t>
      </w:r>
      <w:r w:rsidRPr="00D257D0">
        <w:t>: Provides an interface to the NMS administrators for uploading the following data</w:t>
      </w:r>
      <w:r w:rsidR="00462A78" w:rsidRPr="00D257D0">
        <w:t xml:space="preserve"> -</w:t>
      </w:r>
      <w:r w:rsidRPr="00D257D0">
        <w:t xml:space="preserve"> </w:t>
      </w:r>
      <w:r w:rsidR="00B26037" w:rsidRPr="00D257D0">
        <w:t>among other</w:t>
      </w:r>
      <w:r w:rsidR="00462A78" w:rsidRPr="00D257D0">
        <w:t xml:space="preserve"> data -</w:t>
      </w:r>
      <w:r w:rsidR="00B26037" w:rsidRPr="00D257D0">
        <w:t xml:space="preserve"> </w:t>
      </w:r>
      <w:r w:rsidRPr="00D257D0">
        <w:t>into the NMS database:-</w:t>
      </w:r>
    </w:p>
    <w:p w:rsidR="00B3220B" w:rsidRPr="00D257D0" w:rsidRDefault="00B3220B" w:rsidP="00B3220B">
      <w:pPr>
        <w:pStyle w:val="ListParagraph"/>
        <w:numPr>
          <w:ilvl w:val="1"/>
          <w:numId w:val="25"/>
        </w:numPr>
        <w:spacing w:before="120" w:after="120" w:line="320" w:lineRule="exact"/>
        <w:contextualSpacing w:val="0"/>
      </w:pPr>
      <w:r w:rsidRPr="00D257D0">
        <w:rPr>
          <w:b/>
        </w:rPr>
        <w:t>Master location data</w:t>
      </w:r>
      <w:r w:rsidRPr="00D257D0">
        <w:t xml:space="preserve">: the list of States, Districts, </w:t>
      </w:r>
      <w:proofErr w:type="spellStart"/>
      <w:r w:rsidR="002248B8" w:rsidRPr="00D257D0">
        <w:t>Taluka</w:t>
      </w:r>
      <w:proofErr w:type="spellEnd"/>
      <w:r w:rsidR="002248B8" w:rsidRPr="00D257D0">
        <w:t xml:space="preserve">, </w:t>
      </w:r>
      <w:r w:rsidR="00F025B5" w:rsidRPr="00D257D0">
        <w:t>Health block</w:t>
      </w:r>
      <w:r w:rsidRPr="00D257D0">
        <w:t xml:space="preserve">s, </w:t>
      </w:r>
      <w:r w:rsidR="008E707C" w:rsidRPr="00D257D0">
        <w:t>Health Facility (PHC/CHC), Sub-center &amp; Village</w:t>
      </w:r>
      <w:r w:rsidRPr="00D257D0">
        <w:t>.</w:t>
      </w:r>
    </w:p>
    <w:p w:rsidR="00B3220B" w:rsidRPr="00D257D0" w:rsidRDefault="00B3220B" w:rsidP="00B3220B">
      <w:pPr>
        <w:pStyle w:val="ListParagraph"/>
        <w:numPr>
          <w:ilvl w:val="1"/>
          <w:numId w:val="25"/>
        </w:numPr>
        <w:spacing w:before="120" w:after="120" w:line="320" w:lineRule="exact"/>
        <w:contextualSpacing w:val="0"/>
      </w:pPr>
      <w:r w:rsidRPr="00D257D0">
        <w:rPr>
          <w:b/>
        </w:rPr>
        <w:t>FLW Data</w:t>
      </w:r>
      <w:r w:rsidRPr="00D257D0">
        <w:t xml:space="preserve">: the </w:t>
      </w:r>
      <w:r w:rsidR="00F72B8E" w:rsidRPr="00D257D0">
        <w:t xml:space="preserve">FLW </w:t>
      </w:r>
      <w:r w:rsidRPr="00D257D0">
        <w:t>details (</w:t>
      </w:r>
      <w:r w:rsidR="00A74409" w:rsidRPr="00D257D0">
        <w:t xml:space="preserve">FLW-id, </w:t>
      </w:r>
      <w:r w:rsidRPr="00D257D0">
        <w:t xml:space="preserve">MSISDN, Name, </w:t>
      </w:r>
      <w:proofErr w:type="gramStart"/>
      <w:r w:rsidRPr="00D257D0">
        <w:t>Designation</w:t>
      </w:r>
      <w:proofErr w:type="gramEnd"/>
      <w:r w:rsidR="0053046D" w:rsidRPr="00D257D0">
        <w:t xml:space="preserve"> &amp; location data</w:t>
      </w:r>
      <w:r w:rsidRPr="00D257D0">
        <w:t>).</w:t>
      </w:r>
    </w:p>
    <w:p w:rsidR="00B3220B" w:rsidRPr="00D257D0" w:rsidRDefault="00B3220B" w:rsidP="00B3220B">
      <w:pPr>
        <w:pStyle w:val="ListParagraph"/>
        <w:numPr>
          <w:ilvl w:val="1"/>
          <w:numId w:val="25"/>
        </w:numPr>
        <w:spacing w:before="120" w:after="120" w:line="320" w:lineRule="exact"/>
        <w:contextualSpacing w:val="0"/>
      </w:pPr>
      <w:r w:rsidRPr="00D257D0">
        <w:rPr>
          <w:b/>
        </w:rPr>
        <w:t>MCTS data</w:t>
      </w:r>
      <w:r w:rsidRPr="00D257D0">
        <w:t xml:space="preserve">: the woman's Last </w:t>
      </w:r>
      <w:r w:rsidR="005A4552" w:rsidRPr="00D257D0">
        <w:t>Menstrual</w:t>
      </w:r>
      <w:r w:rsidRPr="00D257D0">
        <w:t xml:space="preserve"> Period (LMP) or the child's data of birth (DOB).</w:t>
      </w:r>
    </w:p>
    <w:p w:rsidR="005A4552" w:rsidRPr="00D257D0" w:rsidRDefault="005A4552" w:rsidP="008214AB">
      <w:pPr>
        <w:pStyle w:val="ListParagraph"/>
        <w:numPr>
          <w:ilvl w:val="1"/>
          <w:numId w:val="25"/>
        </w:numPr>
        <w:spacing w:before="120" w:after="120" w:line="320" w:lineRule="exact"/>
        <w:contextualSpacing w:val="0"/>
      </w:pPr>
      <w:r w:rsidRPr="00D257D0">
        <w:rPr>
          <w:b/>
        </w:rPr>
        <w:t>State-Language Mapping</w:t>
      </w:r>
      <w:r w:rsidRPr="00D257D0">
        <w:t xml:space="preserve">: The mapping between </w:t>
      </w:r>
      <w:r w:rsidR="002F2C12" w:rsidRPr="00D257D0">
        <w:t>circles/</w:t>
      </w:r>
      <w:r w:rsidRPr="00D257D0">
        <w:t>states</w:t>
      </w:r>
      <w:r w:rsidR="002F2C12" w:rsidRPr="00D257D0">
        <w:t>/district</w:t>
      </w:r>
      <w:r w:rsidRPr="00D257D0">
        <w:t xml:space="preserve"> and languages.</w:t>
      </w:r>
    </w:p>
    <w:p w:rsidR="009A0957" w:rsidRPr="00D257D0" w:rsidRDefault="009A0957" w:rsidP="009A0957">
      <w:pPr>
        <w:pStyle w:val="ListParagraph"/>
        <w:numPr>
          <w:ilvl w:val="0"/>
          <w:numId w:val="25"/>
        </w:numPr>
        <w:spacing w:before="120" w:after="120" w:line="320" w:lineRule="exact"/>
        <w:contextualSpacing w:val="0"/>
      </w:pPr>
      <w:r w:rsidRPr="00D257D0">
        <w:rPr>
          <w:b/>
        </w:rPr>
        <w:t>Content Management System (CMS):</w:t>
      </w:r>
      <w:r w:rsidRPr="00D257D0">
        <w:t xml:space="preserve"> Stores audio content for the IVR services</w:t>
      </w:r>
      <w:r w:rsidR="002C1A46">
        <w:t xml:space="preserve"> – note that CMS is part of IVR system and not part of MOTECH system</w:t>
      </w:r>
      <w:r w:rsidRPr="00D257D0">
        <w:t>.</w:t>
      </w:r>
    </w:p>
    <w:p w:rsidR="00B3220B" w:rsidRPr="00D257D0" w:rsidRDefault="00B3220B" w:rsidP="00B3220B">
      <w:pPr>
        <w:pStyle w:val="ListParagraph"/>
        <w:numPr>
          <w:ilvl w:val="0"/>
          <w:numId w:val="25"/>
        </w:numPr>
        <w:spacing w:before="120" w:after="120" w:line="320" w:lineRule="exact"/>
        <w:contextualSpacing w:val="0"/>
      </w:pPr>
      <w:r w:rsidRPr="00D257D0">
        <w:rPr>
          <w:b/>
        </w:rPr>
        <w:t>Reports Interface</w:t>
      </w:r>
      <w:r w:rsidRPr="00D257D0">
        <w:t>: Pulls data from MOTECH to deliver online, real time reports on the take up and usage of MK, MA and Kilkari services.</w:t>
      </w:r>
    </w:p>
    <w:p w:rsidR="009A0957" w:rsidRPr="00D257D0" w:rsidRDefault="009A0957" w:rsidP="009A0957">
      <w:pPr>
        <w:pStyle w:val="ListParagraph"/>
        <w:numPr>
          <w:ilvl w:val="0"/>
          <w:numId w:val="25"/>
        </w:numPr>
        <w:spacing w:before="120" w:after="120" w:line="320" w:lineRule="exact"/>
        <w:contextualSpacing w:val="0"/>
      </w:pPr>
      <w:proofErr w:type="spellStart"/>
      <w:r w:rsidRPr="00D257D0">
        <w:rPr>
          <w:b/>
        </w:rPr>
        <w:t>Config</w:t>
      </w:r>
      <w:proofErr w:type="spellEnd"/>
      <w:r w:rsidRPr="00D257D0">
        <w:rPr>
          <w:b/>
        </w:rPr>
        <w:t xml:space="preserve"> Interface</w:t>
      </w:r>
      <w:r w:rsidRPr="00D257D0">
        <w:t xml:space="preserve">: Provides an interface to </w:t>
      </w:r>
      <w:r w:rsidR="00E1084D" w:rsidRPr="00D257D0">
        <w:t xml:space="preserve">NMS </w:t>
      </w:r>
      <w:r w:rsidRPr="00D257D0">
        <w:t>administrators for viewing and modifying NMS configuration parameters</w:t>
      </w:r>
      <w:r w:rsidR="00586441" w:rsidRPr="00D257D0">
        <w:t xml:space="preserve"> that includes</w:t>
      </w:r>
      <w:r w:rsidR="00B0023D" w:rsidRPr="00D257D0">
        <w:t xml:space="preserve"> the following:</w:t>
      </w:r>
    </w:p>
    <w:p w:rsidR="00586441" w:rsidRPr="00D257D0" w:rsidRDefault="00586441" w:rsidP="00205BDA">
      <w:pPr>
        <w:pStyle w:val="ListParagraph"/>
        <w:numPr>
          <w:ilvl w:val="1"/>
          <w:numId w:val="25"/>
        </w:numPr>
        <w:spacing w:before="120" w:after="120" w:line="320" w:lineRule="exact"/>
        <w:contextualSpacing w:val="0"/>
      </w:pPr>
      <w:r w:rsidRPr="00D257D0">
        <w:rPr>
          <w:b/>
        </w:rPr>
        <w:t>System Parameters</w:t>
      </w:r>
      <w:r w:rsidRPr="00D257D0">
        <w:t xml:space="preserve"> (e.g. IP address, DB location, FTP/SFTP parameters)</w:t>
      </w:r>
    </w:p>
    <w:p w:rsidR="007B54EF" w:rsidRPr="00890D5D" w:rsidRDefault="00586441" w:rsidP="00890D5D">
      <w:pPr>
        <w:pStyle w:val="ListParagraph"/>
        <w:numPr>
          <w:ilvl w:val="1"/>
          <w:numId w:val="25"/>
        </w:numPr>
        <w:spacing w:before="120" w:after="120" w:line="320" w:lineRule="exact"/>
        <w:contextualSpacing w:val="0"/>
        <w:rPr>
          <w:rFonts w:ascii="Cambria" w:eastAsia="Times New Roman" w:hAnsi="Cambria"/>
          <w:b/>
          <w:bCs/>
          <w:color w:val="365F91"/>
          <w:sz w:val="28"/>
          <w:szCs w:val="28"/>
        </w:rPr>
      </w:pPr>
      <w:r w:rsidRPr="00D257D0">
        <w:rPr>
          <w:b/>
        </w:rPr>
        <w:t>Business Logic parameters</w:t>
      </w:r>
      <w:r w:rsidRPr="00D257D0">
        <w:t xml:space="preserve"> related to NMS service (e.g. </w:t>
      </w:r>
      <w:proofErr w:type="gramStart"/>
      <w:r w:rsidRPr="00D257D0">
        <w:t>Capping</w:t>
      </w:r>
      <w:proofErr w:type="gramEnd"/>
      <w:r w:rsidRPr="00D257D0">
        <w:t xml:space="preserve"> rules, Language settings, etc.)</w:t>
      </w:r>
    </w:p>
    <w:p w:rsidR="003C3E5A" w:rsidRPr="00D257D0" w:rsidRDefault="003C3E5A" w:rsidP="007B54EF">
      <w:pPr>
        <w:pStyle w:val="Heading1"/>
      </w:pPr>
      <w:bookmarkStart w:id="103" w:name="_Toc413664821"/>
      <w:r w:rsidRPr="00D257D0">
        <w:lastRenderedPageBreak/>
        <w:t>System Requirements</w:t>
      </w:r>
      <w:bookmarkEnd w:id="103"/>
      <w:r w:rsidR="00AF0428" w:rsidRPr="00D257D0">
        <w:t xml:space="preserve"> </w:t>
      </w:r>
    </w:p>
    <w:p w:rsidR="007355D6" w:rsidRPr="00D257D0" w:rsidRDefault="00F34ECC" w:rsidP="007B54EF">
      <w:pPr>
        <w:pStyle w:val="Heading2"/>
      </w:pPr>
      <w:bookmarkStart w:id="104" w:name="_Ref410204114"/>
      <w:bookmarkStart w:id="105" w:name="_Toc413664822"/>
      <w:r w:rsidRPr="00D257D0">
        <w:t xml:space="preserve">Data </w:t>
      </w:r>
      <w:r w:rsidR="003E17D9" w:rsidRPr="00D257D0">
        <w:t xml:space="preserve">&amp; Language </w:t>
      </w:r>
      <w:r w:rsidR="007355D6" w:rsidRPr="00D257D0">
        <w:t>Management</w:t>
      </w:r>
      <w:bookmarkEnd w:id="104"/>
      <w:bookmarkEnd w:id="105"/>
      <w:r w:rsidR="00AF0428" w:rsidRPr="00D257D0">
        <w:t xml:space="preserve"> </w:t>
      </w:r>
    </w:p>
    <w:p w:rsidR="00F76544" w:rsidRPr="00D257D0" w:rsidRDefault="00F76544" w:rsidP="007B54EF">
      <w:pPr>
        <w:pStyle w:val="Heading3"/>
      </w:pPr>
      <w:bookmarkStart w:id="106" w:name="_Ref406576988"/>
      <w:bookmarkStart w:id="107" w:name="_Toc413664823"/>
      <w:r w:rsidRPr="00D257D0">
        <w:t>Location Data handling</w:t>
      </w:r>
      <w:bookmarkEnd w:id="106"/>
      <w:bookmarkEnd w:id="107"/>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09"/>
        <w:gridCol w:w="3828"/>
        <w:gridCol w:w="2551"/>
        <w:gridCol w:w="1418"/>
      </w:tblGrid>
      <w:tr w:rsidR="00F76544" w:rsidRPr="00D257D0" w:rsidTr="0076179B">
        <w:tc>
          <w:tcPr>
            <w:tcW w:w="1809" w:type="dxa"/>
            <w:shd w:val="clear" w:color="auto" w:fill="D9D9D9" w:themeFill="background1" w:themeFillShade="D9"/>
          </w:tcPr>
          <w:p w:rsidR="00F76544" w:rsidRPr="00D257D0" w:rsidRDefault="00F76544" w:rsidP="007B54EF">
            <w:pPr>
              <w:pStyle w:val="CommentText"/>
              <w:spacing w:before="60" w:after="60"/>
              <w:rPr>
                <w:rFonts w:cs="Arial"/>
                <w:b/>
                <w:sz w:val="18"/>
              </w:rPr>
            </w:pPr>
            <w:r w:rsidRPr="00D257D0">
              <w:rPr>
                <w:rFonts w:cs="Arial"/>
                <w:b/>
                <w:sz w:val="18"/>
              </w:rPr>
              <w:t>Requirement Id</w:t>
            </w:r>
          </w:p>
        </w:tc>
        <w:tc>
          <w:tcPr>
            <w:tcW w:w="3828" w:type="dxa"/>
            <w:shd w:val="clear" w:color="auto" w:fill="D9D9D9" w:themeFill="background1" w:themeFillShade="D9"/>
          </w:tcPr>
          <w:p w:rsidR="00F76544" w:rsidRPr="00D257D0" w:rsidRDefault="00F76544" w:rsidP="007B54EF">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rsidR="00F76544" w:rsidRPr="00D257D0" w:rsidRDefault="00F76544" w:rsidP="007B54EF">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rsidR="00F76544" w:rsidRPr="00D257D0" w:rsidRDefault="00F76544" w:rsidP="007B54EF">
            <w:pPr>
              <w:pStyle w:val="CommentText"/>
              <w:spacing w:before="60" w:after="60"/>
              <w:rPr>
                <w:rFonts w:cs="Arial"/>
                <w:b/>
                <w:sz w:val="18"/>
              </w:rPr>
            </w:pPr>
            <w:r w:rsidRPr="00D257D0">
              <w:rPr>
                <w:rFonts w:cs="Arial"/>
                <w:b/>
                <w:sz w:val="18"/>
              </w:rPr>
              <w:t>Status</w:t>
            </w:r>
          </w:p>
        </w:tc>
      </w:tr>
      <w:tr w:rsidR="00F76544" w:rsidRPr="00D257D0" w:rsidTr="0076179B">
        <w:trPr>
          <w:trHeight w:val="350"/>
        </w:trPr>
        <w:tc>
          <w:tcPr>
            <w:tcW w:w="1809" w:type="dxa"/>
          </w:tcPr>
          <w:p w:rsidR="00F76544" w:rsidRPr="00D257D0" w:rsidRDefault="00F76544" w:rsidP="007B54EF">
            <w:pPr>
              <w:pStyle w:val="CommentText"/>
              <w:spacing w:before="60" w:after="60"/>
              <w:rPr>
                <w:rFonts w:cs="Arial"/>
                <w:sz w:val="18"/>
              </w:rPr>
            </w:pPr>
            <w:r w:rsidRPr="00D257D0">
              <w:rPr>
                <w:rFonts w:cs="Arial"/>
                <w:sz w:val="18"/>
              </w:rPr>
              <w:t>NMS.GEN.</w:t>
            </w:r>
            <w:r w:rsidR="00B733BA" w:rsidRPr="00D257D0">
              <w:rPr>
                <w:rFonts w:cs="Arial"/>
                <w:sz w:val="18"/>
              </w:rPr>
              <w:t>LOC</w:t>
            </w:r>
            <w:r w:rsidRPr="00D257D0">
              <w:rPr>
                <w:rFonts w:cs="Arial"/>
                <w:sz w:val="18"/>
              </w:rPr>
              <w:t>.001</w:t>
            </w:r>
          </w:p>
        </w:tc>
        <w:tc>
          <w:tcPr>
            <w:tcW w:w="3828" w:type="dxa"/>
          </w:tcPr>
          <w:p w:rsidR="00F76544" w:rsidRPr="00D257D0" w:rsidRDefault="00F76544" w:rsidP="007B54EF">
            <w:pPr>
              <w:pStyle w:val="CommentText"/>
              <w:spacing w:before="60" w:after="60"/>
              <w:rPr>
                <w:rFonts w:cs="Arial"/>
                <w:sz w:val="18"/>
              </w:rPr>
            </w:pPr>
            <w:r w:rsidRPr="00D257D0">
              <w:rPr>
                <w:rFonts w:cs="Arial"/>
                <w:sz w:val="18"/>
              </w:rPr>
              <w:t xml:space="preserve">The NMS system shall provide means to upload location data </w:t>
            </w:r>
            <w:r w:rsidR="003770D8" w:rsidRPr="00D257D0">
              <w:rPr>
                <w:rFonts w:cs="Arial"/>
                <w:sz w:val="18"/>
              </w:rPr>
              <w:t xml:space="preserve">in CSV file </w:t>
            </w:r>
            <w:r w:rsidRPr="00D257D0">
              <w:rPr>
                <w:rFonts w:cs="Arial"/>
                <w:sz w:val="18"/>
              </w:rPr>
              <w:t>into its internal database via a web interface.</w:t>
            </w:r>
          </w:p>
          <w:p w:rsidR="00862120" w:rsidRPr="00D257D0" w:rsidRDefault="00862120" w:rsidP="00862120">
            <w:pPr>
              <w:pStyle w:val="CommentText"/>
              <w:spacing w:before="60" w:after="60"/>
              <w:rPr>
                <w:rFonts w:cs="Arial"/>
                <w:sz w:val="18"/>
              </w:rPr>
            </w:pPr>
            <w:r w:rsidRPr="00D257D0">
              <w:rPr>
                <w:rFonts w:cs="Arial"/>
                <w:sz w:val="18"/>
              </w:rPr>
              <w:t xml:space="preserve">Multiple upload </w:t>
            </w:r>
            <w:r w:rsidR="00E12900" w:rsidRPr="00D257D0">
              <w:rPr>
                <w:rFonts w:cs="Arial"/>
                <w:sz w:val="18"/>
              </w:rPr>
              <w:t>attempts</w:t>
            </w:r>
            <w:r w:rsidRPr="00D257D0">
              <w:rPr>
                <w:rFonts w:cs="Arial"/>
                <w:sz w:val="18"/>
              </w:rPr>
              <w:t xml:space="preserve"> shall be supported whereby the complete location data may not be available in the beginning.</w:t>
            </w:r>
          </w:p>
          <w:p w:rsidR="00CF6E5A" w:rsidRPr="00D257D0" w:rsidRDefault="00CF6E5A" w:rsidP="00862120">
            <w:pPr>
              <w:pStyle w:val="CommentText"/>
              <w:spacing w:before="60" w:after="60"/>
              <w:rPr>
                <w:rFonts w:cs="Arial"/>
                <w:sz w:val="18"/>
              </w:rPr>
            </w:pPr>
            <w:r w:rsidRPr="00D257D0">
              <w:rPr>
                <w:rFonts w:cs="Arial"/>
                <w:sz w:val="18"/>
              </w:rPr>
              <w:t xml:space="preserve">Errors during location </w:t>
            </w:r>
            <w:r w:rsidR="00EC1F8E" w:rsidRPr="00D257D0">
              <w:rPr>
                <w:rFonts w:cs="Arial"/>
                <w:sz w:val="18"/>
              </w:rPr>
              <w:t xml:space="preserve">data </w:t>
            </w:r>
            <w:r w:rsidRPr="00D257D0">
              <w:rPr>
                <w:rFonts w:cs="Arial"/>
                <w:sz w:val="18"/>
              </w:rPr>
              <w:t>upload shall be logged.</w:t>
            </w:r>
          </w:p>
        </w:tc>
        <w:tc>
          <w:tcPr>
            <w:tcW w:w="2551" w:type="dxa"/>
          </w:tcPr>
          <w:p w:rsidR="00F76544" w:rsidRPr="00D257D0" w:rsidRDefault="00F76544" w:rsidP="007B54EF">
            <w:pPr>
              <w:pStyle w:val="CommentText"/>
              <w:spacing w:before="60" w:after="60"/>
              <w:rPr>
                <w:rFonts w:cs="Arial"/>
                <w:sz w:val="18"/>
              </w:rPr>
            </w:pPr>
          </w:p>
        </w:tc>
        <w:tc>
          <w:tcPr>
            <w:tcW w:w="1418" w:type="dxa"/>
          </w:tcPr>
          <w:p w:rsidR="00F76544" w:rsidRPr="00D257D0" w:rsidRDefault="008B4CA0" w:rsidP="007B54EF">
            <w:pPr>
              <w:pStyle w:val="CommentText"/>
              <w:spacing w:before="60" w:after="60"/>
              <w:rPr>
                <w:rFonts w:cs="Arial"/>
                <w:sz w:val="18"/>
              </w:rPr>
            </w:pPr>
            <w:r>
              <w:rPr>
                <w:rFonts w:cs="Arial"/>
                <w:sz w:val="18"/>
              </w:rPr>
              <w:t>Approved</w:t>
            </w:r>
          </w:p>
        </w:tc>
      </w:tr>
      <w:tr w:rsidR="00F76544" w:rsidRPr="00D257D0" w:rsidTr="0076179B">
        <w:trPr>
          <w:trHeight w:val="350"/>
        </w:trPr>
        <w:tc>
          <w:tcPr>
            <w:tcW w:w="1809" w:type="dxa"/>
          </w:tcPr>
          <w:p w:rsidR="00F76544" w:rsidRPr="00D257D0" w:rsidRDefault="00F76544" w:rsidP="007B54EF">
            <w:pPr>
              <w:pStyle w:val="CommentText"/>
              <w:spacing w:before="60" w:after="60"/>
              <w:rPr>
                <w:rFonts w:cs="Arial"/>
                <w:sz w:val="18"/>
                <w:szCs w:val="18"/>
              </w:rPr>
            </w:pPr>
            <w:r w:rsidRPr="00D257D0">
              <w:rPr>
                <w:rFonts w:cs="Arial"/>
                <w:sz w:val="18"/>
                <w:szCs w:val="18"/>
              </w:rPr>
              <w:t>NMS.GEN.</w:t>
            </w:r>
            <w:r w:rsidR="00B733BA" w:rsidRPr="00D257D0">
              <w:rPr>
                <w:rFonts w:cs="Arial"/>
                <w:sz w:val="18"/>
                <w:szCs w:val="18"/>
              </w:rPr>
              <w:t>LOC</w:t>
            </w:r>
            <w:r w:rsidRPr="00D257D0">
              <w:rPr>
                <w:rFonts w:cs="Arial"/>
                <w:sz w:val="18"/>
                <w:szCs w:val="18"/>
              </w:rPr>
              <w:t>.002</w:t>
            </w:r>
          </w:p>
        </w:tc>
        <w:tc>
          <w:tcPr>
            <w:tcW w:w="3828" w:type="dxa"/>
          </w:tcPr>
          <w:p w:rsidR="00F76544" w:rsidRPr="00D257D0" w:rsidRDefault="00F76544" w:rsidP="007B54EF">
            <w:pPr>
              <w:pStyle w:val="CommentText"/>
              <w:spacing w:before="60" w:after="60"/>
              <w:rPr>
                <w:rFonts w:cs="Arial"/>
                <w:sz w:val="18"/>
                <w:szCs w:val="18"/>
              </w:rPr>
            </w:pPr>
            <w:r w:rsidRPr="00D257D0">
              <w:rPr>
                <w:rFonts w:cs="Arial"/>
                <w:sz w:val="18"/>
                <w:szCs w:val="18"/>
              </w:rPr>
              <w:t>The NMS system shall manage a location database having the following parameters to manage the location of an FLW for MA/MK service</w:t>
            </w:r>
            <w:r w:rsidR="0006073E" w:rsidRPr="00D257D0">
              <w:rPr>
                <w:rFonts w:cs="Arial"/>
                <w:sz w:val="18"/>
                <w:szCs w:val="18"/>
              </w:rPr>
              <w:t xml:space="preserve"> and a </w:t>
            </w:r>
            <w:r w:rsidR="00EB0EA4" w:rsidRPr="00D257D0">
              <w:rPr>
                <w:rFonts w:cs="Arial"/>
                <w:sz w:val="18"/>
                <w:szCs w:val="18"/>
              </w:rPr>
              <w:t xml:space="preserve">Beneficiary </w:t>
            </w:r>
            <w:r w:rsidR="0006073E" w:rsidRPr="00D257D0">
              <w:rPr>
                <w:rFonts w:cs="Arial"/>
                <w:sz w:val="18"/>
                <w:szCs w:val="18"/>
              </w:rPr>
              <w:t>for Kilkari</w:t>
            </w:r>
            <w:r w:rsidRPr="00D257D0">
              <w:rPr>
                <w:rFonts w:cs="Arial"/>
                <w:sz w:val="18"/>
                <w:szCs w:val="18"/>
              </w:rPr>
              <w:t>:</w:t>
            </w:r>
          </w:p>
          <w:p w:rsidR="00F76544" w:rsidRPr="00D257D0" w:rsidRDefault="00F76544" w:rsidP="00892932">
            <w:pPr>
              <w:pStyle w:val="CommentText"/>
              <w:numPr>
                <w:ilvl w:val="0"/>
                <w:numId w:val="12"/>
              </w:numPr>
              <w:spacing w:before="60" w:after="60"/>
              <w:rPr>
                <w:sz w:val="18"/>
                <w:szCs w:val="18"/>
              </w:rPr>
            </w:pPr>
            <w:r w:rsidRPr="00D257D0">
              <w:rPr>
                <w:sz w:val="18"/>
                <w:szCs w:val="18"/>
              </w:rPr>
              <w:t>State</w:t>
            </w:r>
          </w:p>
          <w:p w:rsidR="002248B8" w:rsidRPr="00D257D0" w:rsidRDefault="002248B8" w:rsidP="00563861">
            <w:pPr>
              <w:pStyle w:val="CommentText"/>
              <w:numPr>
                <w:ilvl w:val="0"/>
                <w:numId w:val="12"/>
              </w:numPr>
              <w:spacing w:before="60" w:after="60"/>
              <w:rPr>
                <w:sz w:val="18"/>
                <w:szCs w:val="18"/>
              </w:rPr>
            </w:pPr>
            <w:r w:rsidRPr="00D257D0">
              <w:rPr>
                <w:sz w:val="18"/>
                <w:szCs w:val="18"/>
              </w:rPr>
              <w:t>District</w:t>
            </w:r>
          </w:p>
          <w:p w:rsidR="002248B8" w:rsidRPr="00D257D0" w:rsidRDefault="002248B8" w:rsidP="00563861">
            <w:pPr>
              <w:pStyle w:val="CommentText"/>
              <w:numPr>
                <w:ilvl w:val="0"/>
                <w:numId w:val="12"/>
              </w:numPr>
              <w:spacing w:before="60" w:after="60"/>
              <w:rPr>
                <w:sz w:val="18"/>
                <w:szCs w:val="18"/>
              </w:rPr>
            </w:pPr>
            <w:proofErr w:type="spellStart"/>
            <w:r w:rsidRPr="00D257D0">
              <w:rPr>
                <w:sz w:val="18"/>
                <w:szCs w:val="18"/>
              </w:rPr>
              <w:t>Taluka</w:t>
            </w:r>
            <w:proofErr w:type="spellEnd"/>
          </w:p>
          <w:p w:rsidR="002248B8" w:rsidRPr="00D257D0" w:rsidRDefault="00F025B5" w:rsidP="00563861">
            <w:pPr>
              <w:pStyle w:val="CommentText"/>
              <w:numPr>
                <w:ilvl w:val="0"/>
                <w:numId w:val="12"/>
              </w:numPr>
              <w:spacing w:before="60" w:after="60"/>
              <w:rPr>
                <w:sz w:val="18"/>
                <w:szCs w:val="18"/>
              </w:rPr>
            </w:pPr>
            <w:r w:rsidRPr="00D257D0">
              <w:rPr>
                <w:sz w:val="18"/>
                <w:szCs w:val="18"/>
              </w:rPr>
              <w:t>Health block</w:t>
            </w:r>
          </w:p>
          <w:p w:rsidR="00892932" w:rsidRPr="00D257D0" w:rsidRDefault="00892932" w:rsidP="00563861">
            <w:pPr>
              <w:pStyle w:val="CommentText"/>
              <w:numPr>
                <w:ilvl w:val="0"/>
                <w:numId w:val="12"/>
              </w:numPr>
              <w:spacing w:before="60" w:after="60"/>
              <w:rPr>
                <w:sz w:val="18"/>
                <w:szCs w:val="18"/>
              </w:rPr>
            </w:pPr>
            <w:r w:rsidRPr="00D257D0">
              <w:rPr>
                <w:sz w:val="18"/>
                <w:szCs w:val="18"/>
              </w:rPr>
              <w:t>Health Facility (PHC/CHC)</w:t>
            </w:r>
          </w:p>
          <w:p w:rsidR="00892932" w:rsidRPr="00D257D0" w:rsidRDefault="00892932" w:rsidP="00563861">
            <w:pPr>
              <w:pStyle w:val="CommentText"/>
              <w:numPr>
                <w:ilvl w:val="0"/>
                <w:numId w:val="12"/>
              </w:numPr>
              <w:spacing w:before="60" w:after="60"/>
              <w:rPr>
                <w:sz w:val="18"/>
                <w:szCs w:val="18"/>
              </w:rPr>
            </w:pPr>
            <w:r w:rsidRPr="00D257D0">
              <w:rPr>
                <w:sz w:val="18"/>
                <w:szCs w:val="18"/>
              </w:rPr>
              <w:t>Sub center</w:t>
            </w:r>
            <w:ins w:id="108" w:author="Sumit Kasera" w:date="2015-04-20T15:58:00Z">
              <w:r w:rsidR="00AD18EF">
                <w:rPr>
                  <w:sz w:val="18"/>
                  <w:szCs w:val="18"/>
                </w:rPr>
                <w:t xml:space="preserve"> (or Sub-facility)</w:t>
              </w:r>
            </w:ins>
          </w:p>
          <w:p w:rsidR="00892932" w:rsidRPr="00D257D0" w:rsidRDefault="00892932" w:rsidP="00563861">
            <w:pPr>
              <w:pStyle w:val="CommentText"/>
              <w:numPr>
                <w:ilvl w:val="0"/>
                <w:numId w:val="12"/>
              </w:numPr>
              <w:spacing w:before="60" w:after="60"/>
              <w:rPr>
                <w:sz w:val="18"/>
                <w:szCs w:val="18"/>
              </w:rPr>
            </w:pPr>
            <w:r w:rsidRPr="00D257D0">
              <w:rPr>
                <w:sz w:val="18"/>
                <w:szCs w:val="18"/>
              </w:rPr>
              <w:t>Village</w:t>
            </w:r>
          </w:p>
          <w:p w:rsidR="00DA37E8" w:rsidRPr="00D257D0" w:rsidRDefault="00DA37E8" w:rsidP="00892932">
            <w:pPr>
              <w:pStyle w:val="CommentText"/>
              <w:spacing w:before="60" w:after="60"/>
              <w:rPr>
                <w:rFonts w:cs="Arial"/>
                <w:sz w:val="18"/>
                <w:szCs w:val="18"/>
              </w:rPr>
            </w:pPr>
            <w:r w:rsidRPr="00D257D0">
              <w:rPr>
                <w:rFonts w:cs="Arial"/>
                <w:sz w:val="18"/>
                <w:szCs w:val="18"/>
              </w:rPr>
              <w:t>There shall be mapping between descriptive name and codes.</w:t>
            </w:r>
          </w:p>
          <w:p w:rsidR="00F76544" w:rsidRPr="00D257D0" w:rsidRDefault="00F76544" w:rsidP="0016537B">
            <w:pPr>
              <w:pStyle w:val="CommentText"/>
              <w:spacing w:before="60" w:after="60"/>
              <w:rPr>
                <w:sz w:val="18"/>
                <w:szCs w:val="18"/>
              </w:rPr>
            </w:pPr>
            <w:r w:rsidRPr="00D257D0">
              <w:rPr>
                <w:sz w:val="18"/>
                <w:szCs w:val="18"/>
              </w:rPr>
              <w:t xml:space="preserve">The exact </w:t>
            </w:r>
            <w:r w:rsidR="00131240" w:rsidRPr="00D257D0">
              <w:rPr>
                <w:sz w:val="18"/>
                <w:szCs w:val="18"/>
              </w:rPr>
              <w:t>definitions of these fields along with presence (mandatory/optional) are</w:t>
            </w:r>
            <w:r w:rsidRPr="00D257D0">
              <w:rPr>
                <w:sz w:val="18"/>
                <w:szCs w:val="18"/>
              </w:rPr>
              <w:t xml:space="preserve"> provided in Appendix A (refer section </w:t>
            </w:r>
            <w:r w:rsidR="00C47C36">
              <w:fldChar w:fldCharType="begin"/>
            </w:r>
            <w:r w:rsidR="00C47C36">
              <w:instrText xml:space="preserve"> REF _Ref406535404 \r \h  \* MERGEFORMAT </w:instrText>
            </w:r>
            <w:r w:rsidR="00C47C36">
              <w:fldChar w:fldCharType="separate"/>
            </w:r>
            <w:r w:rsidRPr="00D257D0">
              <w:rPr>
                <w:sz w:val="18"/>
                <w:szCs w:val="18"/>
              </w:rPr>
              <w:t>6.2</w:t>
            </w:r>
            <w:r w:rsidR="00C47C36">
              <w:fldChar w:fldCharType="end"/>
            </w:r>
            <w:r w:rsidRPr="00D257D0">
              <w:rPr>
                <w:sz w:val="18"/>
                <w:szCs w:val="18"/>
              </w:rPr>
              <w:t>).</w:t>
            </w:r>
          </w:p>
        </w:tc>
        <w:tc>
          <w:tcPr>
            <w:tcW w:w="2551" w:type="dxa"/>
          </w:tcPr>
          <w:p w:rsidR="00F76544" w:rsidRPr="00D257D0" w:rsidRDefault="00F76544" w:rsidP="007B54EF">
            <w:pPr>
              <w:pStyle w:val="CommentText"/>
              <w:spacing w:before="60" w:after="60"/>
              <w:rPr>
                <w:rFonts w:cs="Arial"/>
                <w:sz w:val="18"/>
                <w:szCs w:val="18"/>
              </w:rPr>
            </w:pPr>
            <w:r w:rsidRPr="00D257D0">
              <w:rPr>
                <w:rFonts w:cs="Arial"/>
                <w:sz w:val="18"/>
              </w:rPr>
              <w:t xml:space="preserve">The location data is used to link a given FLW record with a particular geographical location. </w:t>
            </w:r>
            <w:r w:rsidRPr="00D257D0">
              <w:rPr>
                <w:rFonts w:cs="Arial"/>
                <w:sz w:val="18"/>
                <w:szCs w:val="18"/>
              </w:rPr>
              <w:t xml:space="preserve">There is one to one link </w:t>
            </w:r>
            <w:r w:rsidR="002152EE" w:rsidRPr="00D257D0">
              <w:rPr>
                <w:rFonts w:cs="Arial"/>
                <w:sz w:val="18"/>
                <w:szCs w:val="18"/>
              </w:rPr>
              <w:t xml:space="preserve">from </w:t>
            </w:r>
            <w:r w:rsidRPr="00D257D0">
              <w:rPr>
                <w:rFonts w:cs="Arial"/>
                <w:sz w:val="18"/>
                <w:szCs w:val="18"/>
              </w:rPr>
              <w:t xml:space="preserve">a FLW record </w:t>
            </w:r>
            <w:r w:rsidR="002152EE" w:rsidRPr="00D257D0">
              <w:rPr>
                <w:rFonts w:cs="Arial"/>
                <w:sz w:val="18"/>
                <w:szCs w:val="18"/>
              </w:rPr>
              <w:t xml:space="preserve">to </w:t>
            </w:r>
            <w:r w:rsidRPr="00D257D0">
              <w:rPr>
                <w:rFonts w:cs="Arial"/>
                <w:sz w:val="18"/>
                <w:szCs w:val="18"/>
              </w:rPr>
              <w:t>a location record.</w:t>
            </w:r>
          </w:p>
          <w:p w:rsidR="00D7784E" w:rsidRPr="00D257D0" w:rsidRDefault="00D7784E" w:rsidP="00D7784E">
            <w:pPr>
              <w:pStyle w:val="CommentText"/>
              <w:spacing w:before="60" w:after="60"/>
              <w:rPr>
                <w:sz w:val="18"/>
                <w:szCs w:val="18"/>
              </w:rPr>
            </w:pPr>
            <w:r w:rsidRPr="00D257D0">
              <w:rPr>
                <w:rFonts w:cs="Arial"/>
                <w:sz w:val="18"/>
                <w:szCs w:val="18"/>
              </w:rPr>
              <w:t xml:space="preserve">MCTS follows proposed census codes for all the location fields except </w:t>
            </w:r>
            <w:r w:rsidR="00F025B5" w:rsidRPr="00D257D0">
              <w:rPr>
                <w:rFonts w:cs="Arial"/>
                <w:sz w:val="18"/>
                <w:szCs w:val="18"/>
              </w:rPr>
              <w:t>Health block</w:t>
            </w:r>
            <w:r w:rsidRPr="00D257D0">
              <w:rPr>
                <w:rFonts w:cs="Arial"/>
                <w:sz w:val="18"/>
                <w:szCs w:val="18"/>
              </w:rPr>
              <w:t xml:space="preserve">, Facility and Sub center. For </w:t>
            </w:r>
            <w:r w:rsidR="00F025B5" w:rsidRPr="00D257D0">
              <w:rPr>
                <w:rFonts w:cs="Arial"/>
                <w:sz w:val="18"/>
                <w:szCs w:val="18"/>
              </w:rPr>
              <w:t>Health block</w:t>
            </w:r>
            <w:r w:rsidRPr="00D257D0">
              <w:rPr>
                <w:rFonts w:cs="Arial"/>
                <w:sz w:val="18"/>
                <w:szCs w:val="18"/>
              </w:rPr>
              <w:t>, facility and sub center MCTS has its own codes.</w:t>
            </w:r>
          </w:p>
          <w:p w:rsidR="00BC04E2" w:rsidRPr="00D257D0" w:rsidRDefault="00D7784E" w:rsidP="007B54EF">
            <w:pPr>
              <w:pStyle w:val="CommentText"/>
              <w:spacing w:before="60" w:after="60"/>
              <w:rPr>
                <w:sz w:val="18"/>
                <w:szCs w:val="18"/>
              </w:rPr>
            </w:pPr>
            <w:r w:rsidRPr="00D257D0">
              <w:rPr>
                <w:rFonts w:cs="Arial"/>
                <w:sz w:val="18"/>
                <w:szCs w:val="18"/>
              </w:rPr>
              <w:t>Villages are of two types – Census villages and Non census villages. For Non census villages, data entry person has option to enter the village name.</w:t>
            </w:r>
            <w:r w:rsidR="00AB0B58" w:rsidRPr="00D257D0">
              <w:rPr>
                <w:rFonts w:cs="Arial"/>
                <w:sz w:val="18"/>
                <w:szCs w:val="18"/>
              </w:rPr>
              <w:t xml:space="preserve"> The NMS system will only have one field for Village – regardless of whether it’s a census village, Panch</w:t>
            </w:r>
            <w:r w:rsidR="00E7382A" w:rsidRPr="00D257D0">
              <w:rPr>
                <w:rFonts w:cs="Arial"/>
                <w:sz w:val="18"/>
                <w:szCs w:val="18"/>
              </w:rPr>
              <w:t>a</w:t>
            </w:r>
            <w:r w:rsidR="00AB0B58" w:rsidRPr="00D257D0">
              <w:rPr>
                <w:rFonts w:cs="Arial"/>
                <w:sz w:val="18"/>
                <w:szCs w:val="18"/>
              </w:rPr>
              <w:t>yat village, revenue village or otherwise.</w:t>
            </w:r>
          </w:p>
        </w:tc>
        <w:tc>
          <w:tcPr>
            <w:tcW w:w="1418" w:type="dxa"/>
          </w:tcPr>
          <w:p w:rsidR="00F76544" w:rsidRPr="00D257D0" w:rsidRDefault="008B4CA0" w:rsidP="007B54EF">
            <w:pPr>
              <w:pStyle w:val="CommentText"/>
              <w:spacing w:before="60" w:after="60"/>
              <w:rPr>
                <w:rFonts w:cs="Arial"/>
                <w:sz w:val="18"/>
                <w:szCs w:val="18"/>
              </w:rPr>
            </w:pPr>
            <w:r>
              <w:rPr>
                <w:rFonts w:cs="Arial"/>
                <w:sz w:val="18"/>
              </w:rPr>
              <w:t>Approved</w:t>
            </w:r>
          </w:p>
        </w:tc>
      </w:tr>
      <w:tr w:rsidR="00F76544" w:rsidRPr="00D257D0" w:rsidTr="0076179B">
        <w:trPr>
          <w:trHeight w:val="350"/>
        </w:trPr>
        <w:tc>
          <w:tcPr>
            <w:tcW w:w="1809" w:type="dxa"/>
          </w:tcPr>
          <w:p w:rsidR="00F76544" w:rsidRPr="00D257D0" w:rsidRDefault="00F76544" w:rsidP="007B54EF">
            <w:pPr>
              <w:pStyle w:val="CommentText"/>
              <w:spacing w:before="60" w:after="60"/>
              <w:rPr>
                <w:rFonts w:cs="Arial"/>
                <w:sz w:val="18"/>
              </w:rPr>
            </w:pPr>
            <w:r w:rsidRPr="00D257D0">
              <w:rPr>
                <w:rFonts w:cs="Arial"/>
                <w:sz w:val="18"/>
              </w:rPr>
              <w:t>NMS.GEN.</w:t>
            </w:r>
            <w:r w:rsidR="00B733BA" w:rsidRPr="00D257D0">
              <w:rPr>
                <w:rFonts w:cs="Arial"/>
                <w:sz w:val="18"/>
              </w:rPr>
              <w:t>LOC</w:t>
            </w:r>
            <w:r w:rsidRPr="00D257D0">
              <w:rPr>
                <w:rFonts w:cs="Arial"/>
                <w:sz w:val="18"/>
              </w:rPr>
              <w:t>.003</w:t>
            </w:r>
          </w:p>
        </w:tc>
        <w:tc>
          <w:tcPr>
            <w:tcW w:w="3828" w:type="dxa"/>
          </w:tcPr>
          <w:p w:rsidR="00F76544" w:rsidRPr="00D257D0" w:rsidRDefault="00F76544" w:rsidP="007B54EF">
            <w:pPr>
              <w:pStyle w:val="CommentText"/>
              <w:spacing w:before="60" w:after="60"/>
              <w:rPr>
                <w:sz w:val="18"/>
              </w:rPr>
            </w:pPr>
            <w:r w:rsidRPr="00D257D0">
              <w:rPr>
                <w:sz w:val="18"/>
              </w:rPr>
              <w:t>The NMS system shall perform the following checks and validation before uploading location data into the location database:</w:t>
            </w:r>
          </w:p>
          <w:p w:rsidR="00F76544" w:rsidRPr="00D257D0" w:rsidRDefault="00CF69D8" w:rsidP="007B54EF">
            <w:pPr>
              <w:pStyle w:val="CommentText"/>
              <w:numPr>
                <w:ilvl w:val="1"/>
                <w:numId w:val="12"/>
              </w:numPr>
              <w:spacing w:before="60" w:after="60"/>
              <w:rPr>
                <w:sz w:val="18"/>
              </w:rPr>
            </w:pPr>
            <w:r w:rsidRPr="00D257D0">
              <w:rPr>
                <w:sz w:val="18"/>
              </w:rPr>
              <w:t xml:space="preserve">None of the </w:t>
            </w:r>
            <w:r w:rsidR="005B1FBE" w:rsidRPr="00D257D0">
              <w:rPr>
                <w:sz w:val="18"/>
              </w:rPr>
              <w:t xml:space="preserve">Mandatory </w:t>
            </w:r>
            <w:r w:rsidR="00F76544" w:rsidRPr="00D257D0">
              <w:rPr>
                <w:sz w:val="18"/>
              </w:rPr>
              <w:t>Location fields can be blank</w:t>
            </w:r>
          </w:p>
          <w:p w:rsidR="00F76544" w:rsidRPr="00D257D0" w:rsidRDefault="00F76544" w:rsidP="007B54EF">
            <w:pPr>
              <w:pStyle w:val="CommentText"/>
              <w:numPr>
                <w:ilvl w:val="1"/>
                <w:numId w:val="12"/>
              </w:numPr>
              <w:spacing w:before="60" w:after="60"/>
              <w:rPr>
                <w:sz w:val="18"/>
              </w:rPr>
            </w:pPr>
            <w:r w:rsidRPr="00D257D0">
              <w:rPr>
                <w:sz w:val="18"/>
              </w:rPr>
              <w:t>Duplicate location data does not already exist in the system</w:t>
            </w:r>
          </w:p>
          <w:p w:rsidR="00F76544" w:rsidRPr="00D257D0" w:rsidRDefault="00F76544" w:rsidP="007B54EF">
            <w:pPr>
              <w:pStyle w:val="CommentText"/>
              <w:spacing w:before="60" w:after="60"/>
              <w:rPr>
                <w:sz w:val="18"/>
              </w:rPr>
            </w:pPr>
            <w:r w:rsidRPr="00D257D0">
              <w:rPr>
                <w:sz w:val="18"/>
                <w:szCs w:val="18"/>
              </w:rPr>
              <w:lastRenderedPageBreak/>
              <w:t xml:space="preserve">The exact </w:t>
            </w:r>
            <w:r w:rsidR="00131240" w:rsidRPr="00D257D0">
              <w:rPr>
                <w:sz w:val="18"/>
                <w:szCs w:val="18"/>
              </w:rPr>
              <w:t>definitions of these fields are</w:t>
            </w:r>
            <w:r w:rsidRPr="00D257D0">
              <w:rPr>
                <w:sz w:val="18"/>
                <w:szCs w:val="18"/>
              </w:rPr>
              <w:t xml:space="preserve"> provided in Appendix A (refer section </w:t>
            </w:r>
            <w:r w:rsidR="00C47C36">
              <w:fldChar w:fldCharType="begin"/>
            </w:r>
            <w:r w:rsidR="00C47C36">
              <w:instrText xml:space="preserve"> REF _Ref406535404 \r \h  \* MERGEFORMAT </w:instrText>
            </w:r>
            <w:r w:rsidR="00C47C36">
              <w:fldChar w:fldCharType="separate"/>
            </w:r>
            <w:r w:rsidRPr="00D257D0">
              <w:rPr>
                <w:sz w:val="18"/>
                <w:szCs w:val="18"/>
              </w:rPr>
              <w:t>6.2</w:t>
            </w:r>
            <w:r w:rsidR="00C47C36">
              <w:fldChar w:fldCharType="end"/>
            </w:r>
            <w:r w:rsidRPr="00D257D0">
              <w:rPr>
                <w:sz w:val="18"/>
                <w:szCs w:val="18"/>
              </w:rPr>
              <w:t>).</w:t>
            </w:r>
          </w:p>
        </w:tc>
        <w:tc>
          <w:tcPr>
            <w:tcW w:w="2551" w:type="dxa"/>
          </w:tcPr>
          <w:p w:rsidR="00F76544" w:rsidRPr="00D257D0" w:rsidRDefault="00F76544" w:rsidP="007B54EF">
            <w:pPr>
              <w:pStyle w:val="CommentText"/>
              <w:spacing w:before="60" w:after="60"/>
              <w:rPr>
                <w:rFonts w:cs="Arial"/>
                <w:sz w:val="18"/>
              </w:rPr>
            </w:pPr>
          </w:p>
        </w:tc>
        <w:tc>
          <w:tcPr>
            <w:tcW w:w="1418" w:type="dxa"/>
          </w:tcPr>
          <w:p w:rsidR="00F76544" w:rsidRPr="00D257D0" w:rsidRDefault="008B4CA0" w:rsidP="007B54EF">
            <w:pPr>
              <w:pStyle w:val="CommentText"/>
              <w:spacing w:before="60" w:after="60"/>
              <w:rPr>
                <w:rFonts w:cs="Arial"/>
                <w:color w:val="FF0000"/>
                <w:sz w:val="18"/>
              </w:rPr>
            </w:pPr>
            <w:r>
              <w:rPr>
                <w:rFonts w:cs="Arial"/>
                <w:sz w:val="18"/>
              </w:rPr>
              <w:t>Approved</w:t>
            </w:r>
          </w:p>
        </w:tc>
      </w:tr>
      <w:tr w:rsidR="006F76FA" w:rsidRPr="00D257D0" w:rsidTr="00205BDA">
        <w:trPr>
          <w:trHeight w:val="350"/>
        </w:trPr>
        <w:tc>
          <w:tcPr>
            <w:tcW w:w="1809" w:type="dxa"/>
            <w:shd w:val="clear" w:color="auto" w:fill="auto"/>
          </w:tcPr>
          <w:p w:rsidR="006F76FA" w:rsidRPr="00D257D0" w:rsidRDefault="00654022" w:rsidP="007B54EF">
            <w:pPr>
              <w:pStyle w:val="CommentText"/>
              <w:spacing w:before="60" w:after="60"/>
              <w:rPr>
                <w:rFonts w:cs="Arial"/>
                <w:sz w:val="18"/>
              </w:rPr>
            </w:pPr>
            <w:r w:rsidRPr="00D257D0">
              <w:rPr>
                <w:rFonts w:cs="Arial"/>
                <w:sz w:val="18"/>
              </w:rPr>
              <w:lastRenderedPageBreak/>
              <w:t>NMS.GEN.LOC.004</w:t>
            </w:r>
          </w:p>
        </w:tc>
        <w:tc>
          <w:tcPr>
            <w:tcW w:w="3828" w:type="dxa"/>
            <w:shd w:val="clear" w:color="auto" w:fill="auto"/>
          </w:tcPr>
          <w:p w:rsidR="001E03CB" w:rsidRPr="00D257D0" w:rsidRDefault="00654022" w:rsidP="007B54EF">
            <w:pPr>
              <w:pStyle w:val="CommentText"/>
              <w:spacing w:before="60" w:after="60"/>
              <w:rPr>
                <w:sz w:val="18"/>
              </w:rPr>
            </w:pPr>
            <w:r w:rsidRPr="00D257D0">
              <w:rPr>
                <w:sz w:val="18"/>
              </w:rPr>
              <w:t>The NMS system shall provide means to correct details of location data</w:t>
            </w:r>
            <w:r w:rsidR="00D676EB" w:rsidRPr="00D257D0">
              <w:rPr>
                <w:sz w:val="18"/>
              </w:rPr>
              <w:t xml:space="preserve"> </w:t>
            </w:r>
            <w:r w:rsidR="00567770" w:rsidRPr="00D257D0">
              <w:rPr>
                <w:sz w:val="18"/>
              </w:rPr>
              <w:t xml:space="preserve">through a web interface </w:t>
            </w:r>
            <w:r w:rsidR="00D676EB" w:rsidRPr="00D257D0">
              <w:rPr>
                <w:sz w:val="18"/>
              </w:rPr>
              <w:t>via CSV upload</w:t>
            </w:r>
            <w:r w:rsidR="00095177">
              <w:rPr>
                <w:sz w:val="18"/>
              </w:rPr>
              <w:t xml:space="preserve"> or MDS UI</w:t>
            </w:r>
            <w:r w:rsidRPr="00D257D0">
              <w:rPr>
                <w:sz w:val="18"/>
              </w:rPr>
              <w:t>.</w:t>
            </w:r>
          </w:p>
        </w:tc>
        <w:tc>
          <w:tcPr>
            <w:tcW w:w="2551" w:type="dxa"/>
            <w:shd w:val="clear" w:color="auto" w:fill="auto"/>
          </w:tcPr>
          <w:p w:rsidR="006F76FA" w:rsidRPr="00D257D0" w:rsidRDefault="00654022" w:rsidP="00654022">
            <w:pPr>
              <w:pStyle w:val="CommentText"/>
              <w:spacing w:before="60" w:after="60"/>
              <w:rPr>
                <w:rFonts w:cs="Arial"/>
                <w:sz w:val="18"/>
              </w:rPr>
            </w:pPr>
            <w:r w:rsidRPr="00D257D0">
              <w:rPr>
                <w:rFonts w:cs="Arial"/>
                <w:sz w:val="18"/>
              </w:rPr>
              <w:t>It should be possible to do changes in spelling or other details of location</w:t>
            </w:r>
          </w:p>
        </w:tc>
        <w:tc>
          <w:tcPr>
            <w:tcW w:w="1418" w:type="dxa"/>
            <w:shd w:val="clear" w:color="auto" w:fill="auto"/>
          </w:tcPr>
          <w:p w:rsidR="006F76FA" w:rsidRPr="00D257D0" w:rsidRDefault="008B4CA0" w:rsidP="007B54EF">
            <w:pPr>
              <w:pStyle w:val="CommentText"/>
              <w:spacing w:before="60" w:after="60"/>
              <w:rPr>
                <w:rFonts w:cs="Arial"/>
                <w:b/>
                <w:sz w:val="18"/>
              </w:rPr>
            </w:pPr>
            <w:r>
              <w:rPr>
                <w:rFonts w:cs="Arial"/>
                <w:sz w:val="18"/>
              </w:rPr>
              <w:t>Approved</w:t>
            </w:r>
          </w:p>
        </w:tc>
      </w:tr>
    </w:tbl>
    <w:p w:rsidR="004229F7" w:rsidRPr="00D257D0" w:rsidRDefault="004229F7" w:rsidP="007B54EF">
      <w:pPr>
        <w:pStyle w:val="Heading3"/>
      </w:pPr>
      <w:bookmarkStart w:id="109" w:name="_Toc413664824"/>
      <w:r w:rsidRPr="00D257D0">
        <w:t xml:space="preserve">FLW </w:t>
      </w:r>
      <w:r w:rsidR="007355D6" w:rsidRPr="00D257D0">
        <w:t>Data Handling</w:t>
      </w:r>
      <w:bookmarkEnd w:id="109"/>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09"/>
        <w:gridCol w:w="3828"/>
        <w:gridCol w:w="2551"/>
        <w:gridCol w:w="1418"/>
      </w:tblGrid>
      <w:tr w:rsidR="004229F7" w:rsidRPr="00D257D0" w:rsidTr="00A90474">
        <w:tc>
          <w:tcPr>
            <w:tcW w:w="1809" w:type="dxa"/>
            <w:shd w:val="clear" w:color="auto" w:fill="D9D9D9" w:themeFill="background1" w:themeFillShade="D9"/>
          </w:tcPr>
          <w:p w:rsidR="004229F7" w:rsidRPr="00D257D0" w:rsidRDefault="004229F7" w:rsidP="007B54EF">
            <w:pPr>
              <w:pStyle w:val="CommentText"/>
              <w:spacing w:before="60" w:after="60"/>
              <w:rPr>
                <w:rFonts w:cs="Arial"/>
                <w:b/>
                <w:sz w:val="18"/>
              </w:rPr>
            </w:pPr>
            <w:r w:rsidRPr="00D257D0">
              <w:rPr>
                <w:rFonts w:cs="Arial"/>
                <w:b/>
                <w:sz w:val="18"/>
              </w:rPr>
              <w:t>Requirement Id</w:t>
            </w:r>
          </w:p>
        </w:tc>
        <w:tc>
          <w:tcPr>
            <w:tcW w:w="3828" w:type="dxa"/>
            <w:shd w:val="clear" w:color="auto" w:fill="D9D9D9" w:themeFill="background1" w:themeFillShade="D9"/>
          </w:tcPr>
          <w:p w:rsidR="004229F7" w:rsidRPr="00D257D0" w:rsidRDefault="004229F7" w:rsidP="007B54EF">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rsidR="004229F7" w:rsidRPr="00D257D0" w:rsidRDefault="004229F7" w:rsidP="007B54EF">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rsidR="004229F7" w:rsidRPr="00D257D0" w:rsidRDefault="004229F7" w:rsidP="007B54EF">
            <w:pPr>
              <w:pStyle w:val="CommentText"/>
              <w:spacing w:before="60" w:after="60"/>
              <w:rPr>
                <w:rFonts w:cs="Arial"/>
                <w:b/>
                <w:sz w:val="18"/>
              </w:rPr>
            </w:pPr>
            <w:r w:rsidRPr="00D257D0">
              <w:rPr>
                <w:rFonts w:cs="Arial"/>
                <w:b/>
                <w:sz w:val="18"/>
              </w:rPr>
              <w:t>Status</w:t>
            </w:r>
          </w:p>
        </w:tc>
      </w:tr>
      <w:tr w:rsidR="004229F7" w:rsidRPr="00D257D0" w:rsidTr="00A90474">
        <w:trPr>
          <w:trHeight w:val="350"/>
        </w:trPr>
        <w:tc>
          <w:tcPr>
            <w:tcW w:w="1809" w:type="dxa"/>
          </w:tcPr>
          <w:p w:rsidR="004229F7" w:rsidRPr="00D257D0" w:rsidRDefault="004229F7" w:rsidP="007B54EF">
            <w:pPr>
              <w:pStyle w:val="CommentText"/>
              <w:spacing w:before="60" w:after="60"/>
              <w:rPr>
                <w:rFonts w:cs="Arial"/>
                <w:sz w:val="18"/>
              </w:rPr>
            </w:pPr>
            <w:r w:rsidRPr="00D257D0">
              <w:rPr>
                <w:rFonts w:cs="Arial"/>
                <w:sz w:val="18"/>
              </w:rPr>
              <w:t>NMS.GEN.FLW.00</w:t>
            </w:r>
            <w:r w:rsidR="00F76544" w:rsidRPr="00D257D0">
              <w:rPr>
                <w:rFonts w:cs="Arial"/>
                <w:sz w:val="18"/>
              </w:rPr>
              <w:t>1</w:t>
            </w:r>
          </w:p>
        </w:tc>
        <w:tc>
          <w:tcPr>
            <w:tcW w:w="3828" w:type="dxa"/>
          </w:tcPr>
          <w:p w:rsidR="001843F2" w:rsidRPr="00D257D0" w:rsidRDefault="004229F7" w:rsidP="007B54EF">
            <w:pPr>
              <w:pStyle w:val="CommentText"/>
              <w:spacing w:before="60" w:after="60"/>
              <w:rPr>
                <w:rFonts w:cs="Arial"/>
                <w:sz w:val="18"/>
              </w:rPr>
            </w:pPr>
            <w:r w:rsidRPr="00D257D0">
              <w:rPr>
                <w:rFonts w:cs="Arial"/>
                <w:sz w:val="18"/>
              </w:rPr>
              <w:t>The NMS system shall provide means to upload FLW data into its internal database via a web interface</w:t>
            </w:r>
            <w:r w:rsidR="002B7E12" w:rsidRPr="00D257D0">
              <w:rPr>
                <w:rFonts w:cs="Arial"/>
                <w:sz w:val="18"/>
              </w:rPr>
              <w:t xml:space="preserve"> via a CSV file</w:t>
            </w:r>
            <w:r w:rsidRPr="00D257D0">
              <w:rPr>
                <w:rFonts w:cs="Arial"/>
                <w:sz w:val="18"/>
              </w:rPr>
              <w:t>.</w:t>
            </w:r>
          </w:p>
          <w:p w:rsidR="00235DEF" w:rsidRPr="00D257D0" w:rsidRDefault="00235DEF" w:rsidP="00235DEF">
            <w:pPr>
              <w:pStyle w:val="CommentText"/>
              <w:spacing w:before="60" w:after="60"/>
              <w:rPr>
                <w:rFonts w:cs="Arial"/>
                <w:sz w:val="18"/>
              </w:rPr>
            </w:pPr>
            <w:r w:rsidRPr="00D257D0">
              <w:rPr>
                <w:rFonts w:cs="Arial"/>
                <w:sz w:val="18"/>
              </w:rPr>
              <w:t xml:space="preserve">Multiple upload </w:t>
            </w:r>
            <w:r w:rsidR="00E12900" w:rsidRPr="00D257D0">
              <w:rPr>
                <w:rFonts w:cs="Arial"/>
                <w:sz w:val="18"/>
              </w:rPr>
              <w:t>attempts</w:t>
            </w:r>
            <w:r w:rsidRPr="00D257D0">
              <w:rPr>
                <w:rFonts w:cs="Arial"/>
                <w:sz w:val="18"/>
              </w:rPr>
              <w:t xml:space="preserve"> shall be supported whereby the complete FLW data may not be available in the beginning.</w:t>
            </w:r>
          </w:p>
          <w:p w:rsidR="00235DEF" w:rsidRPr="00D257D0" w:rsidRDefault="00235DEF" w:rsidP="00235DEF">
            <w:pPr>
              <w:pStyle w:val="CommentText"/>
              <w:spacing w:before="60" w:after="60"/>
              <w:rPr>
                <w:rFonts w:cs="Arial"/>
                <w:sz w:val="18"/>
              </w:rPr>
            </w:pPr>
            <w:r w:rsidRPr="00D257D0">
              <w:rPr>
                <w:rFonts w:cs="Arial"/>
                <w:sz w:val="18"/>
              </w:rPr>
              <w:t>Errors during FLW data upload shall be logged.</w:t>
            </w:r>
          </w:p>
        </w:tc>
        <w:tc>
          <w:tcPr>
            <w:tcW w:w="2551" w:type="dxa"/>
          </w:tcPr>
          <w:p w:rsidR="004229F7" w:rsidRPr="00D257D0" w:rsidRDefault="004229F7" w:rsidP="007B54EF">
            <w:pPr>
              <w:pStyle w:val="CommentText"/>
              <w:spacing w:before="60" w:after="60"/>
              <w:rPr>
                <w:rFonts w:cs="Arial"/>
                <w:sz w:val="18"/>
              </w:rPr>
            </w:pPr>
          </w:p>
        </w:tc>
        <w:tc>
          <w:tcPr>
            <w:tcW w:w="1418" w:type="dxa"/>
          </w:tcPr>
          <w:p w:rsidR="004229F7" w:rsidRPr="00D257D0" w:rsidRDefault="008B4CA0" w:rsidP="007B54EF">
            <w:pPr>
              <w:pStyle w:val="CommentText"/>
              <w:spacing w:before="60" w:after="60"/>
              <w:rPr>
                <w:rFonts w:cs="Arial"/>
                <w:sz w:val="18"/>
              </w:rPr>
            </w:pPr>
            <w:r>
              <w:rPr>
                <w:rFonts w:cs="Arial"/>
                <w:sz w:val="18"/>
              </w:rPr>
              <w:t>Approved</w:t>
            </w:r>
          </w:p>
        </w:tc>
      </w:tr>
      <w:tr w:rsidR="004229F7" w:rsidRPr="00D257D0" w:rsidTr="00A90474">
        <w:trPr>
          <w:trHeight w:val="350"/>
        </w:trPr>
        <w:tc>
          <w:tcPr>
            <w:tcW w:w="1809" w:type="dxa"/>
          </w:tcPr>
          <w:p w:rsidR="004229F7" w:rsidRPr="00D257D0" w:rsidRDefault="004229F7" w:rsidP="007B54EF">
            <w:pPr>
              <w:pStyle w:val="CommentText"/>
              <w:spacing w:before="60" w:after="60"/>
              <w:rPr>
                <w:rFonts w:cs="Arial"/>
                <w:sz w:val="18"/>
                <w:szCs w:val="18"/>
              </w:rPr>
            </w:pPr>
            <w:r w:rsidRPr="00D257D0">
              <w:rPr>
                <w:rFonts w:cs="Arial"/>
                <w:sz w:val="18"/>
                <w:szCs w:val="18"/>
              </w:rPr>
              <w:t>NMS.GEN.FLW.00</w:t>
            </w:r>
            <w:r w:rsidR="00F76544" w:rsidRPr="00D257D0">
              <w:rPr>
                <w:rFonts w:cs="Arial"/>
                <w:sz w:val="18"/>
                <w:szCs w:val="18"/>
              </w:rPr>
              <w:t>2</w:t>
            </w:r>
          </w:p>
        </w:tc>
        <w:tc>
          <w:tcPr>
            <w:tcW w:w="3828" w:type="dxa"/>
          </w:tcPr>
          <w:p w:rsidR="00164102" w:rsidRDefault="00164102" w:rsidP="00561FC5">
            <w:pPr>
              <w:pStyle w:val="CommentText"/>
              <w:spacing w:before="60" w:after="60"/>
              <w:rPr>
                <w:rFonts w:cs="Arial"/>
                <w:sz w:val="18"/>
                <w:szCs w:val="18"/>
              </w:rPr>
            </w:pPr>
            <w:r>
              <w:rPr>
                <w:rFonts w:cs="Arial"/>
                <w:sz w:val="18"/>
                <w:szCs w:val="18"/>
              </w:rPr>
              <w:t>NMS shall internally generate and maintain an FLW-ID for all FLW</w:t>
            </w:r>
            <w:r w:rsidR="00374A64">
              <w:rPr>
                <w:rFonts w:cs="Arial"/>
                <w:sz w:val="18"/>
                <w:szCs w:val="18"/>
              </w:rPr>
              <w:t>s</w:t>
            </w:r>
            <w:r>
              <w:rPr>
                <w:rFonts w:cs="Arial"/>
                <w:sz w:val="18"/>
                <w:szCs w:val="18"/>
              </w:rPr>
              <w:t xml:space="preserve"> that </w:t>
            </w:r>
            <w:proofErr w:type="gramStart"/>
            <w:r>
              <w:rPr>
                <w:rFonts w:cs="Arial"/>
                <w:sz w:val="18"/>
                <w:szCs w:val="18"/>
              </w:rPr>
              <w:t>is</w:t>
            </w:r>
            <w:proofErr w:type="gramEnd"/>
            <w:r>
              <w:rPr>
                <w:rFonts w:cs="Arial"/>
                <w:sz w:val="18"/>
                <w:szCs w:val="18"/>
              </w:rPr>
              <w:t xml:space="preserve"> called the </w:t>
            </w:r>
            <w:r w:rsidRPr="001E6D2A">
              <w:rPr>
                <w:rFonts w:cs="Arial"/>
                <w:b/>
                <w:sz w:val="18"/>
                <w:szCs w:val="18"/>
              </w:rPr>
              <w:t>NMS FLW-ID</w:t>
            </w:r>
            <w:r>
              <w:rPr>
                <w:rFonts w:cs="Arial"/>
                <w:sz w:val="18"/>
                <w:szCs w:val="18"/>
              </w:rPr>
              <w:t>.</w:t>
            </w:r>
          </w:p>
          <w:p w:rsidR="004C1B81" w:rsidRDefault="004C1B81" w:rsidP="00561FC5">
            <w:pPr>
              <w:pStyle w:val="CommentText"/>
              <w:spacing w:before="60" w:after="60"/>
              <w:rPr>
                <w:rFonts w:cs="Arial"/>
                <w:sz w:val="18"/>
                <w:szCs w:val="18"/>
              </w:rPr>
            </w:pPr>
            <w:r>
              <w:rPr>
                <w:rFonts w:cs="Arial"/>
                <w:sz w:val="18"/>
                <w:szCs w:val="18"/>
              </w:rPr>
              <w:t xml:space="preserve">For external interfaces (including IVR and CSV upload), the FLW shall be identified </w:t>
            </w:r>
            <w:r w:rsidR="00AF27F9">
              <w:rPr>
                <w:rFonts w:cs="Arial"/>
                <w:sz w:val="18"/>
                <w:szCs w:val="18"/>
              </w:rPr>
              <w:t xml:space="preserve">first by the NMS FLW-ID if present.  Next the MCTS FLW-ID should identify them if it is provided.  If neither of those IDs </w:t>
            </w:r>
            <w:r w:rsidR="00FC782A">
              <w:rPr>
                <w:rFonts w:cs="Arial"/>
                <w:sz w:val="18"/>
                <w:szCs w:val="18"/>
              </w:rPr>
              <w:t>is</w:t>
            </w:r>
            <w:r w:rsidR="00AF27F9">
              <w:rPr>
                <w:rFonts w:cs="Arial"/>
                <w:sz w:val="18"/>
                <w:szCs w:val="18"/>
              </w:rPr>
              <w:t xml:space="preserve"> provided then the MSISDN should be used.</w:t>
            </w:r>
          </w:p>
          <w:p w:rsidR="00901482" w:rsidRPr="001E6D2A" w:rsidRDefault="00841D76" w:rsidP="00841D76">
            <w:pPr>
              <w:pStyle w:val="CommentText"/>
              <w:keepNext/>
              <w:keepLines/>
              <w:numPr>
                <w:ilvl w:val="4"/>
                <w:numId w:val="2"/>
              </w:numPr>
              <w:spacing w:before="60" w:after="60"/>
              <w:outlineLvl w:val="4"/>
              <w:rPr>
                <w:rFonts w:cs="Arial"/>
                <w:sz w:val="18"/>
                <w:szCs w:val="18"/>
              </w:rPr>
            </w:pPr>
            <w:r>
              <w:rPr>
                <w:rFonts w:cs="Arial"/>
                <w:sz w:val="18"/>
                <w:szCs w:val="18"/>
              </w:rPr>
              <w:t>Additionally, f</w:t>
            </w:r>
            <w:r w:rsidRPr="00D257D0">
              <w:rPr>
                <w:rFonts w:cs="Arial"/>
                <w:sz w:val="18"/>
                <w:szCs w:val="18"/>
              </w:rPr>
              <w:t>or FLW records coming via CSV file,</w:t>
            </w:r>
            <w:r>
              <w:rPr>
                <w:rFonts w:cs="Arial"/>
                <w:sz w:val="18"/>
                <w:szCs w:val="18"/>
              </w:rPr>
              <w:t xml:space="preserve"> the record may optionally contain an FLW-ID provided by </w:t>
            </w:r>
            <w:proofErr w:type="spellStart"/>
            <w:r>
              <w:rPr>
                <w:rFonts w:cs="Arial"/>
                <w:sz w:val="18"/>
                <w:szCs w:val="18"/>
              </w:rPr>
              <w:t>MoHFW</w:t>
            </w:r>
            <w:proofErr w:type="spellEnd"/>
            <w:r>
              <w:rPr>
                <w:rFonts w:cs="Arial"/>
                <w:sz w:val="18"/>
                <w:szCs w:val="18"/>
              </w:rPr>
              <w:t xml:space="preserve"> called the MCTS FLW-ID </w:t>
            </w:r>
          </w:p>
        </w:tc>
        <w:tc>
          <w:tcPr>
            <w:tcW w:w="2551" w:type="dxa"/>
          </w:tcPr>
          <w:p w:rsidR="00435CF4" w:rsidRDefault="00841D76" w:rsidP="00561FC5">
            <w:pPr>
              <w:pStyle w:val="CommentText"/>
              <w:spacing w:before="60" w:after="60"/>
              <w:rPr>
                <w:rFonts w:cs="Arial"/>
                <w:sz w:val="18"/>
                <w:szCs w:val="18"/>
              </w:rPr>
            </w:pPr>
            <w:r>
              <w:rPr>
                <w:rFonts w:cs="Arial"/>
                <w:sz w:val="18"/>
                <w:szCs w:val="18"/>
              </w:rPr>
              <w:t>MCTS FLW-ID is optional because data uploaded using training data may not have the FLW-ID issued by MCTS.</w:t>
            </w:r>
          </w:p>
          <w:p w:rsidR="00561FC5" w:rsidRPr="00D257D0" w:rsidRDefault="00374A64" w:rsidP="00561FC5">
            <w:pPr>
              <w:pStyle w:val="CommentText"/>
              <w:spacing w:before="60" w:after="60"/>
              <w:rPr>
                <w:rFonts w:cs="Arial"/>
                <w:color w:val="FF0000"/>
                <w:sz w:val="18"/>
                <w:szCs w:val="18"/>
              </w:rPr>
            </w:pPr>
            <w:r>
              <w:rPr>
                <w:rFonts w:cs="Arial"/>
                <w:color w:val="FF0000"/>
                <w:sz w:val="18"/>
                <w:szCs w:val="18"/>
              </w:rPr>
              <w:t xml:space="preserve"> </w:t>
            </w:r>
          </w:p>
        </w:tc>
        <w:tc>
          <w:tcPr>
            <w:tcW w:w="1418" w:type="dxa"/>
          </w:tcPr>
          <w:p w:rsidR="004229F7" w:rsidRPr="00D257D0" w:rsidRDefault="008B4CA0" w:rsidP="007B54EF">
            <w:pPr>
              <w:pStyle w:val="CommentText"/>
              <w:spacing w:before="60" w:after="60"/>
              <w:rPr>
                <w:rFonts w:cs="Arial"/>
                <w:sz w:val="18"/>
                <w:szCs w:val="18"/>
              </w:rPr>
            </w:pPr>
            <w:r>
              <w:rPr>
                <w:rFonts w:cs="Arial"/>
                <w:sz w:val="18"/>
              </w:rPr>
              <w:t>Approved</w:t>
            </w:r>
          </w:p>
        </w:tc>
      </w:tr>
      <w:tr w:rsidR="004229F7" w:rsidRPr="00D257D0" w:rsidTr="00A90474">
        <w:trPr>
          <w:trHeight w:val="350"/>
        </w:trPr>
        <w:tc>
          <w:tcPr>
            <w:tcW w:w="1809" w:type="dxa"/>
          </w:tcPr>
          <w:p w:rsidR="004229F7" w:rsidRPr="00D257D0" w:rsidRDefault="004229F7" w:rsidP="007B54EF">
            <w:pPr>
              <w:pStyle w:val="CommentText"/>
              <w:spacing w:before="60" w:after="60"/>
              <w:rPr>
                <w:rFonts w:cs="Arial"/>
                <w:sz w:val="18"/>
                <w:szCs w:val="18"/>
              </w:rPr>
            </w:pPr>
            <w:r w:rsidRPr="00D257D0">
              <w:rPr>
                <w:rFonts w:cs="Arial"/>
                <w:sz w:val="18"/>
                <w:szCs w:val="18"/>
              </w:rPr>
              <w:t>NMS.GEN.FLW.00</w:t>
            </w:r>
            <w:r w:rsidR="00F76544" w:rsidRPr="00D257D0">
              <w:rPr>
                <w:rFonts w:cs="Arial"/>
                <w:sz w:val="18"/>
                <w:szCs w:val="18"/>
              </w:rPr>
              <w:t>3</w:t>
            </w:r>
          </w:p>
        </w:tc>
        <w:tc>
          <w:tcPr>
            <w:tcW w:w="3828" w:type="dxa"/>
          </w:tcPr>
          <w:p w:rsidR="004229F7" w:rsidRPr="00D257D0" w:rsidRDefault="004229F7" w:rsidP="007B54EF">
            <w:pPr>
              <w:pStyle w:val="CommentText"/>
              <w:spacing w:before="60" w:after="60"/>
              <w:rPr>
                <w:rFonts w:cs="Arial"/>
                <w:sz w:val="18"/>
                <w:szCs w:val="18"/>
              </w:rPr>
            </w:pPr>
            <w:r w:rsidRPr="00D257D0">
              <w:rPr>
                <w:rFonts w:cs="Arial"/>
                <w:sz w:val="18"/>
                <w:szCs w:val="18"/>
              </w:rPr>
              <w:t>The NMS system shall maintain the status of an FLW:</w:t>
            </w:r>
          </w:p>
          <w:p w:rsidR="004229F7" w:rsidRPr="00D257D0" w:rsidRDefault="00AB6C9F" w:rsidP="007B54EF">
            <w:pPr>
              <w:pStyle w:val="CommentText"/>
              <w:numPr>
                <w:ilvl w:val="0"/>
                <w:numId w:val="12"/>
              </w:numPr>
              <w:spacing w:before="60" w:after="60"/>
              <w:rPr>
                <w:sz w:val="18"/>
                <w:szCs w:val="18"/>
              </w:rPr>
            </w:pPr>
            <w:r w:rsidRPr="00D257D0">
              <w:rPr>
                <w:b/>
                <w:sz w:val="18"/>
                <w:szCs w:val="18"/>
              </w:rPr>
              <w:t>Anonymous</w:t>
            </w:r>
            <w:r w:rsidR="004229F7" w:rsidRPr="00D257D0">
              <w:rPr>
                <w:b/>
                <w:sz w:val="18"/>
                <w:szCs w:val="18"/>
              </w:rPr>
              <w:t>:</w:t>
            </w:r>
            <w:r w:rsidR="004229F7" w:rsidRPr="00D257D0">
              <w:rPr>
                <w:sz w:val="18"/>
                <w:szCs w:val="18"/>
              </w:rPr>
              <w:t xml:space="preserve"> </w:t>
            </w:r>
            <w:r w:rsidR="00471196" w:rsidRPr="00D257D0">
              <w:rPr>
                <w:sz w:val="18"/>
                <w:szCs w:val="18"/>
              </w:rPr>
              <w:t>Refers to any user who has called the MA/MK service and whose MSISDN number</w:t>
            </w:r>
            <w:r w:rsidR="00422EAA" w:rsidRPr="00D257D0">
              <w:rPr>
                <w:sz w:val="18"/>
                <w:szCs w:val="18"/>
              </w:rPr>
              <w:t>, FLW ID, name, and location data</w:t>
            </w:r>
            <w:r w:rsidR="00471196" w:rsidRPr="00D257D0">
              <w:rPr>
                <w:sz w:val="18"/>
                <w:szCs w:val="18"/>
              </w:rPr>
              <w:t xml:space="preserve"> is not </w:t>
            </w:r>
            <w:r w:rsidR="00263D21" w:rsidRPr="00D257D0">
              <w:rPr>
                <w:sz w:val="18"/>
                <w:szCs w:val="18"/>
              </w:rPr>
              <w:t xml:space="preserve">available in the FLW contact list maintained </w:t>
            </w:r>
            <w:r w:rsidR="00471196" w:rsidRPr="00D257D0">
              <w:rPr>
                <w:sz w:val="18"/>
                <w:szCs w:val="18"/>
              </w:rPr>
              <w:t>by the NMS system</w:t>
            </w:r>
            <w:r w:rsidR="00567770" w:rsidRPr="00D257D0">
              <w:rPr>
                <w:sz w:val="18"/>
                <w:szCs w:val="18"/>
              </w:rPr>
              <w:t xml:space="preserve"> (in other words – only the MSISDN exis</w:t>
            </w:r>
            <w:r w:rsidR="00DF52BD" w:rsidRPr="00D257D0">
              <w:rPr>
                <w:sz w:val="18"/>
                <w:szCs w:val="18"/>
              </w:rPr>
              <w:t>ts</w:t>
            </w:r>
            <w:r w:rsidR="00567770" w:rsidRPr="00D257D0">
              <w:rPr>
                <w:sz w:val="18"/>
                <w:szCs w:val="18"/>
              </w:rPr>
              <w:t xml:space="preserve"> in the database)</w:t>
            </w:r>
            <w:r w:rsidR="004229F7" w:rsidRPr="00D257D0">
              <w:rPr>
                <w:sz w:val="18"/>
                <w:szCs w:val="18"/>
              </w:rPr>
              <w:t>.</w:t>
            </w:r>
            <w:r w:rsidR="009C4256" w:rsidRPr="00D257D0">
              <w:rPr>
                <w:sz w:val="18"/>
                <w:szCs w:val="18"/>
              </w:rPr>
              <w:t xml:space="preserve"> If an FLW record is uploaded</w:t>
            </w:r>
            <w:r w:rsidR="00BB76F2" w:rsidRPr="00D257D0">
              <w:rPr>
                <w:sz w:val="18"/>
                <w:szCs w:val="18"/>
              </w:rPr>
              <w:t xml:space="preserve"> for such a user</w:t>
            </w:r>
            <w:r w:rsidR="009C4256" w:rsidRPr="00D257D0">
              <w:rPr>
                <w:sz w:val="18"/>
                <w:szCs w:val="18"/>
              </w:rPr>
              <w:t>, existing information</w:t>
            </w:r>
            <w:r w:rsidR="00466E2C" w:rsidRPr="00D257D0">
              <w:rPr>
                <w:sz w:val="18"/>
                <w:szCs w:val="18"/>
              </w:rPr>
              <w:t xml:space="preserve"> (e.g. call records</w:t>
            </w:r>
            <w:r w:rsidR="00C55EE6" w:rsidRPr="00D257D0">
              <w:rPr>
                <w:sz w:val="18"/>
                <w:szCs w:val="18"/>
              </w:rPr>
              <w:t>, language information</w:t>
            </w:r>
            <w:r w:rsidR="00466E2C" w:rsidRPr="00D257D0">
              <w:rPr>
                <w:sz w:val="18"/>
                <w:szCs w:val="18"/>
              </w:rPr>
              <w:t>)</w:t>
            </w:r>
            <w:r w:rsidR="009C4256" w:rsidRPr="00D257D0">
              <w:rPr>
                <w:sz w:val="18"/>
                <w:szCs w:val="18"/>
              </w:rPr>
              <w:t xml:space="preserve"> of the anonymous user shall not be </w:t>
            </w:r>
            <w:r w:rsidR="00466E2C" w:rsidRPr="00D257D0">
              <w:rPr>
                <w:sz w:val="18"/>
                <w:szCs w:val="18"/>
              </w:rPr>
              <w:t>deleted</w:t>
            </w:r>
            <w:r w:rsidR="00422EAA" w:rsidRPr="00D257D0">
              <w:rPr>
                <w:sz w:val="18"/>
                <w:szCs w:val="18"/>
              </w:rPr>
              <w:t xml:space="preserve"> or </w:t>
            </w:r>
            <w:r w:rsidR="009C4256" w:rsidRPr="00D257D0">
              <w:rPr>
                <w:sz w:val="18"/>
                <w:szCs w:val="18"/>
              </w:rPr>
              <w:t>over-written</w:t>
            </w:r>
            <w:r w:rsidR="009A3C6D" w:rsidRPr="00D257D0">
              <w:rPr>
                <w:sz w:val="18"/>
                <w:szCs w:val="18"/>
              </w:rPr>
              <w:t xml:space="preserve"> – however the FLW information not available in the NMS shall be </w:t>
            </w:r>
            <w:r w:rsidR="00422EAA" w:rsidRPr="00D257D0">
              <w:rPr>
                <w:sz w:val="18"/>
                <w:szCs w:val="18"/>
              </w:rPr>
              <w:t xml:space="preserve">added to the record (at which point they will become an </w:t>
            </w:r>
            <w:r w:rsidR="00422EAA" w:rsidRPr="00D257D0">
              <w:rPr>
                <w:sz w:val="18"/>
                <w:szCs w:val="18"/>
              </w:rPr>
              <w:br/>
              <w:t>Active FLW)</w:t>
            </w:r>
            <w:r w:rsidR="009C4256" w:rsidRPr="00D257D0">
              <w:rPr>
                <w:sz w:val="18"/>
                <w:szCs w:val="18"/>
              </w:rPr>
              <w:t>.</w:t>
            </w:r>
          </w:p>
          <w:p w:rsidR="004229F7" w:rsidRPr="00D257D0" w:rsidRDefault="00674255" w:rsidP="007B54EF">
            <w:pPr>
              <w:pStyle w:val="CommentText"/>
              <w:numPr>
                <w:ilvl w:val="0"/>
                <w:numId w:val="12"/>
              </w:numPr>
              <w:spacing w:before="60" w:after="60"/>
              <w:rPr>
                <w:rFonts w:cs="Arial"/>
                <w:sz w:val="18"/>
                <w:szCs w:val="18"/>
              </w:rPr>
            </w:pPr>
            <w:r w:rsidRPr="00D257D0">
              <w:rPr>
                <w:b/>
                <w:sz w:val="18"/>
                <w:szCs w:val="18"/>
              </w:rPr>
              <w:lastRenderedPageBreak/>
              <w:t>Active FLW</w:t>
            </w:r>
            <w:r w:rsidR="004229F7" w:rsidRPr="00D257D0">
              <w:rPr>
                <w:b/>
                <w:sz w:val="18"/>
                <w:szCs w:val="18"/>
              </w:rPr>
              <w:t>:</w:t>
            </w:r>
            <w:r w:rsidR="004229F7" w:rsidRPr="00D257D0">
              <w:rPr>
                <w:sz w:val="18"/>
                <w:szCs w:val="18"/>
              </w:rPr>
              <w:t xml:space="preserve"> </w:t>
            </w:r>
            <w:r w:rsidR="00F17E90" w:rsidRPr="00D257D0">
              <w:rPr>
                <w:sz w:val="18"/>
                <w:szCs w:val="18"/>
              </w:rPr>
              <w:t>Mandatory fields in the r</w:t>
            </w:r>
            <w:r w:rsidR="004229F7" w:rsidRPr="00D257D0">
              <w:rPr>
                <w:sz w:val="18"/>
                <w:szCs w:val="18"/>
              </w:rPr>
              <w:t xml:space="preserve">ecord of an FLW are present and </w:t>
            </w:r>
            <w:r w:rsidR="004229F7" w:rsidRPr="00D257D0">
              <w:rPr>
                <w:rFonts w:cs="Arial"/>
                <w:sz w:val="18"/>
                <w:szCs w:val="18"/>
              </w:rPr>
              <w:t>following conditions are met:</w:t>
            </w:r>
          </w:p>
          <w:p w:rsidR="004229F7" w:rsidRPr="00D257D0" w:rsidRDefault="004229F7" w:rsidP="007B54EF">
            <w:pPr>
              <w:pStyle w:val="CommentText"/>
              <w:numPr>
                <w:ilvl w:val="1"/>
                <w:numId w:val="12"/>
              </w:numPr>
              <w:spacing w:before="60" w:after="60"/>
              <w:rPr>
                <w:sz w:val="18"/>
                <w:szCs w:val="18"/>
              </w:rPr>
            </w:pPr>
            <w:r w:rsidRPr="00D257D0">
              <w:rPr>
                <w:sz w:val="18"/>
                <w:szCs w:val="18"/>
              </w:rPr>
              <w:t>FLW must have called NMS system once (via MA or MK)</w:t>
            </w:r>
          </w:p>
          <w:p w:rsidR="004229F7" w:rsidRPr="00D257D0" w:rsidRDefault="004229F7" w:rsidP="007B54EF">
            <w:pPr>
              <w:pStyle w:val="CommentText"/>
              <w:numPr>
                <w:ilvl w:val="1"/>
                <w:numId w:val="12"/>
              </w:numPr>
              <w:spacing w:before="60" w:after="60"/>
              <w:rPr>
                <w:sz w:val="18"/>
                <w:szCs w:val="18"/>
              </w:rPr>
            </w:pPr>
            <w:r w:rsidRPr="00D257D0">
              <w:rPr>
                <w:sz w:val="18"/>
                <w:szCs w:val="18"/>
              </w:rPr>
              <w:t xml:space="preserve">FLW has a </w:t>
            </w:r>
            <w:r w:rsidR="00AE519F" w:rsidRPr="00D257D0">
              <w:rPr>
                <w:sz w:val="18"/>
                <w:szCs w:val="18"/>
              </w:rPr>
              <w:t xml:space="preserve">valid </w:t>
            </w:r>
            <w:proofErr w:type="gramStart"/>
            <w:r w:rsidRPr="00D257D0">
              <w:rPr>
                <w:sz w:val="18"/>
                <w:szCs w:val="18"/>
              </w:rPr>
              <w:t>location</w:t>
            </w:r>
            <w:r w:rsidR="00E75C65" w:rsidRPr="00D257D0">
              <w:rPr>
                <w:sz w:val="18"/>
                <w:szCs w:val="18"/>
              </w:rPr>
              <w:t xml:space="preserve"> </w:t>
            </w:r>
            <w:r w:rsidR="00FA15FE">
              <w:rPr>
                <w:sz w:val="18"/>
                <w:szCs w:val="18"/>
              </w:rPr>
              <w:t xml:space="preserve"> (</w:t>
            </w:r>
            <w:proofErr w:type="gramEnd"/>
            <w:r w:rsidR="00FA15FE">
              <w:rPr>
                <w:sz w:val="18"/>
                <w:szCs w:val="18"/>
              </w:rPr>
              <w:t>State and District fields are mandatory and valid; other location fields if present are valid).</w:t>
            </w:r>
          </w:p>
          <w:p w:rsidR="004229F7" w:rsidRPr="00D257D0" w:rsidRDefault="004229F7" w:rsidP="007B54EF">
            <w:pPr>
              <w:pStyle w:val="CommentText"/>
              <w:numPr>
                <w:ilvl w:val="1"/>
                <w:numId w:val="12"/>
              </w:numPr>
              <w:spacing w:before="60" w:after="60"/>
              <w:rPr>
                <w:sz w:val="18"/>
                <w:szCs w:val="18"/>
              </w:rPr>
            </w:pPr>
            <w:r w:rsidRPr="00D257D0">
              <w:rPr>
                <w:sz w:val="18"/>
                <w:szCs w:val="18"/>
              </w:rPr>
              <w:t>FLW has all the following parameters present in its record:</w:t>
            </w:r>
          </w:p>
          <w:p w:rsidR="004229F7" w:rsidRPr="00D257D0" w:rsidRDefault="004229F7" w:rsidP="007B54EF">
            <w:pPr>
              <w:pStyle w:val="CommentText"/>
              <w:numPr>
                <w:ilvl w:val="2"/>
                <w:numId w:val="12"/>
              </w:numPr>
              <w:spacing w:before="60" w:after="60"/>
              <w:rPr>
                <w:sz w:val="18"/>
                <w:szCs w:val="18"/>
              </w:rPr>
            </w:pPr>
            <w:r w:rsidRPr="00D257D0">
              <w:rPr>
                <w:sz w:val="18"/>
                <w:szCs w:val="18"/>
              </w:rPr>
              <w:t>MSISDN number</w:t>
            </w:r>
          </w:p>
          <w:p w:rsidR="004229F7" w:rsidRPr="00D257D0" w:rsidRDefault="004229F7" w:rsidP="007B54EF">
            <w:pPr>
              <w:pStyle w:val="CommentText"/>
              <w:numPr>
                <w:ilvl w:val="2"/>
                <w:numId w:val="12"/>
              </w:numPr>
              <w:spacing w:before="60" w:after="60"/>
              <w:rPr>
                <w:sz w:val="18"/>
                <w:szCs w:val="18"/>
              </w:rPr>
            </w:pPr>
            <w:r w:rsidRPr="00D257D0">
              <w:rPr>
                <w:sz w:val="18"/>
                <w:szCs w:val="18"/>
              </w:rPr>
              <w:t>Name</w:t>
            </w:r>
          </w:p>
          <w:p w:rsidR="004229F7" w:rsidRPr="00D257D0" w:rsidRDefault="004229F7" w:rsidP="007B54EF">
            <w:pPr>
              <w:pStyle w:val="CommentText"/>
              <w:numPr>
                <w:ilvl w:val="2"/>
                <w:numId w:val="12"/>
              </w:numPr>
              <w:spacing w:before="60" w:after="60"/>
              <w:rPr>
                <w:sz w:val="18"/>
                <w:szCs w:val="18"/>
              </w:rPr>
            </w:pPr>
            <w:r w:rsidRPr="00D257D0">
              <w:rPr>
                <w:sz w:val="18"/>
                <w:szCs w:val="18"/>
              </w:rPr>
              <w:t>Designation</w:t>
            </w:r>
          </w:p>
          <w:p w:rsidR="004229F7" w:rsidRPr="00D257D0" w:rsidRDefault="00AC7E44" w:rsidP="007B54EF">
            <w:pPr>
              <w:pStyle w:val="CommentText"/>
              <w:numPr>
                <w:ilvl w:val="2"/>
                <w:numId w:val="12"/>
              </w:numPr>
              <w:spacing w:before="60" w:after="60"/>
              <w:rPr>
                <w:sz w:val="18"/>
                <w:szCs w:val="18"/>
              </w:rPr>
            </w:pPr>
            <w:r w:rsidRPr="00D257D0">
              <w:rPr>
                <w:sz w:val="18"/>
                <w:szCs w:val="18"/>
              </w:rPr>
              <w:t xml:space="preserve">Mandatory parts of </w:t>
            </w:r>
            <w:r w:rsidR="002248B8" w:rsidRPr="00D257D0">
              <w:rPr>
                <w:sz w:val="18"/>
                <w:szCs w:val="18"/>
              </w:rPr>
              <w:t xml:space="preserve">Location </w:t>
            </w:r>
            <w:r w:rsidR="007F0A3D" w:rsidRPr="00D257D0">
              <w:rPr>
                <w:sz w:val="18"/>
                <w:szCs w:val="18"/>
              </w:rPr>
              <w:t>Data</w:t>
            </w:r>
            <w:r w:rsidR="001158CE" w:rsidRPr="00D257D0">
              <w:rPr>
                <w:sz w:val="18"/>
                <w:szCs w:val="18"/>
              </w:rPr>
              <w:t xml:space="preserve"> (</w:t>
            </w:r>
            <w:r w:rsidR="001158CE" w:rsidRPr="00D257D0">
              <w:rPr>
                <w:rFonts w:cs="Arial"/>
                <w:sz w:val="18"/>
                <w:szCs w:val="18"/>
              </w:rPr>
              <w:t>NMS.GEN.LOC.002)</w:t>
            </w:r>
          </w:p>
          <w:p w:rsidR="004229F7" w:rsidRPr="00D257D0" w:rsidRDefault="00674255" w:rsidP="00674255">
            <w:pPr>
              <w:pStyle w:val="CommentText"/>
              <w:numPr>
                <w:ilvl w:val="0"/>
                <w:numId w:val="12"/>
              </w:numPr>
              <w:spacing w:before="60" w:after="60"/>
              <w:rPr>
                <w:sz w:val="18"/>
                <w:szCs w:val="18"/>
              </w:rPr>
            </w:pPr>
            <w:r w:rsidRPr="00D257D0">
              <w:rPr>
                <w:b/>
                <w:sz w:val="18"/>
                <w:szCs w:val="18"/>
              </w:rPr>
              <w:t>Inactive</w:t>
            </w:r>
            <w:r w:rsidR="00B93CAB" w:rsidRPr="00D257D0">
              <w:rPr>
                <w:b/>
                <w:sz w:val="18"/>
                <w:szCs w:val="18"/>
              </w:rPr>
              <w:t xml:space="preserve"> FLW</w:t>
            </w:r>
            <w:r w:rsidR="004229F7" w:rsidRPr="00D257D0">
              <w:rPr>
                <w:b/>
                <w:sz w:val="18"/>
                <w:szCs w:val="18"/>
              </w:rPr>
              <w:t>:</w:t>
            </w:r>
            <w:r w:rsidR="004229F7" w:rsidRPr="00D257D0">
              <w:rPr>
                <w:sz w:val="18"/>
                <w:szCs w:val="18"/>
              </w:rPr>
              <w:t xml:space="preserve"> </w:t>
            </w:r>
            <w:r w:rsidR="00FC6B0F" w:rsidRPr="00D257D0">
              <w:rPr>
                <w:sz w:val="18"/>
                <w:szCs w:val="18"/>
              </w:rPr>
              <w:t>A r</w:t>
            </w:r>
            <w:r w:rsidR="004229F7" w:rsidRPr="00D257D0">
              <w:rPr>
                <w:sz w:val="18"/>
                <w:szCs w:val="18"/>
              </w:rPr>
              <w:t xml:space="preserve">ecord of an FLW </w:t>
            </w:r>
            <w:r w:rsidR="00FC6B0F" w:rsidRPr="00D257D0">
              <w:rPr>
                <w:sz w:val="18"/>
                <w:szCs w:val="18"/>
              </w:rPr>
              <w:t xml:space="preserve">where all the mandatory fields have been filled in but </w:t>
            </w:r>
            <w:r w:rsidR="007E7F32" w:rsidRPr="00D257D0">
              <w:rPr>
                <w:rFonts w:cs="Arial"/>
                <w:sz w:val="18"/>
                <w:szCs w:val="18"/>
              </w:rPr>
              <w:t xml:space="preserve">the </w:t>
            </w:r>
            <w:r w:rsidR="007E7F32" w:rsidRPr="00D257D0">
              <w:rPr>
                <w:sz w:val="18"/>
                <w:szCs w:val="18"/>
              </w:rPr>
              <w:t>FLW has not called NMS system once (via MA or MK).</w:t>
            </w:r>
          </w:p>
          <w:p w:rsidR="00330E80" w:rsidRPr="00D257D0" w:rsidRDefault="00330E80" w:rsidP="00721020">
            <w:pPr>
              <w:pStyle w:val="CommentText"/>
              <w:numPr>
                <w:ilvl w:val="0"/>
                <w:numId w:val="12"/>
              </w:numPr>
              <w:spacing w:before="60" w:after="60"/>
              <w:rPr>
                <w:sz w:val="18"/>
                <w:szCs w:val="18"/>
              </w:rPr>
            </w:pPr>
            <w:r w:rsidRPr="00D257D0">
              <w:rPr>
                <w:b/>
                <w:sz w:val="18"/>
                <w:szCs w:val="18"/>
              </w:rPr>
              <w:t>Invalid FLW:</w:t>
            </w:r>
            <w:r w:rsidRPr="00D257D0">
              <w:rPr>
                <w:sz w:val="18"/>
                <w:szCs w:val="18"/>
              </w:rPr>
              <w:t xml:space="preserve"> Records of an FLW are partly/fully present but are not valid any more due to CSV upload procedure </w:t>
            </w:r>
            <w:r w:rsidR="0077710A" w:rsidRPr="00D257D0">
              <w:rPr>
                <w:sz w:val="18"/>
                <w:szCs w:val="18"/>
              </w:rPr>
              <w:t>marking the FLW as invalid</w:t>
            </w:r>
            <w:r w:rsidRPr="00D257D0">
              <w:rPr>
                <w:sz w:val="18"/>
                <w:szCs w:val="18"/>
              </w:rPr>
              <w:t>.</w:t>
            </w:r>
          </w:p>
        </w:tc>
        <w:tc>
          <w:tcPr>
            <w:tcW w:w="2551" w:type="dxa"/>
          </w:tcPr>
          <w:p w:rsidR="0068065A" w:rsidRPr="00D257D0" w:rsidRDefault="00DA6C2E" w:rsidP="007B54EF">
            <w:pPr>
              <w:pStyle w:val="CommentText"/>
              <w:spacing w:before="60" w:after="60"/>
              <w:rPr>
                <w:rFonts w:cs="Arial"/>
                <w:sz w:val="18"/>
                <w:szCs w:val="18"/>
              </w:rPr>
            </w:pPr>
            <w:r w:rsidRPr="00D257D0">
              <w:rPr>
                <w:rFonts w:cs="Arial"/>
                <w:sz w:val="18"/>
                <w:szCs w:val="18"/>
              </w:rPr>
              <w:lastRenderedPageBreak/>
              <w:t>In case</w:t>
            </w:r>
            <w:r w:rsidR="0068065A" w:rsidRPr="00D257D0">
              <w:rPr>
                <w:rFonts w:cs="Arial"/>
                <w:sz w:val="18"/>
                <w:szCs w:val="18"/>
              </w:rPr>
              <w:t xml:space="preserve"> an </w:t>
            </w:r>
            <w:r w:rsidR="004229F7" w:rsidRPr="00D257D0">
              <w:rPr>
                <w:rFonts w:cs="Arial"/>
                <w:sz w:val="18"/>
                <w:szCs w:val="18"/>
              </w:rPr>
              <w:t xml:space="preserve">FLW </w:t>
            </w:r>
            <w:r w:rsidR="0068065A" w:rsidRPr="00D257D0">
              <w:rPr>
                <w:rFonts w:cs="Arial"/>
                <w:sz w:val="18"/>
                <w:szCs w:val="18"/>
              </w:rPr>
              <w:t xml:space="preserve">whose record does not exist in NMS </w:t>
            </w:r>
            <w:r w:rsidR="004229F7" w:rsidRPr="00D257D0">
              <w:rPr>
                <w:rFonts w:cs="Arial"/>
                <w:sz w:val="18"/>
                <w:szCs w:val="18"/>
              </w:rPr>
              <w:t>calls via IVR</w:t>
            </w:r>
            <w:r w:rsidR="0068065A" w:rsidRPr="00D257D0">
              <w:rPr>
                <w:rFonts w:cs="Arial"/>
                <w:sz w:val="18"/>
                <w:szCs w:val="18"/>
              </w:rPr>
              <w:t xml:space="preserve"> and subsequently, the record of user is updated via file upload</w:t>
            </w:r>
            <w:r w:rsidR="00495919">
              <w:rPr>
                <w:rFonts w:cs="Arial"/>
                <w:sz w:val="18"/>
                <w:szCs w:val="18"/>
              </w:rPr>
              <w:t xml:space="preserve"> </w:t>
            </w:r>
            <w:r w:rsidR="00BB49BC">
              <w:rPr>
                <w:rFonts w:cs="Arial"/>
                <w:sz w:val="18"/>
                <w:szCs w:val="18"/>
              </w:rPr>
              <w:t>(from any source – MCTS or training data)</w:t>
            </w:r>
            <w:r w:rsidR="0068065A" w:rsidRPr="00D257D0">
              <w:rPr>
                <w:rFonts w:cs="Arial"/>
                <w:sz w:val="18"/>
                <w:szCs w:val="18"/>
              </w:rPr>
              <w:t>, In such case, the status of FLW record shall reflect the changes done via file upload.</w:t>
            </w:r>
          </w:p>
          <w:p w:rsidR="004229F7" w:rsidRPr="00D257D0" w:rsidRDefault="004229F7" w:rsidP="007B54EF">
            <w:pPr>
              <w:pStyle w:val="CommentText"/>
              <w:spacing w:before="60" w:after="60"/>
              <w:rPr>
                <w:rFonts w:cs="Arial"/>
                <w:sz w:val="18"/>
                <w:szCs w:val="18"/>
              </w:rPr>
            </w:pPr>
          </w:p>
        </w:tc>
        <w:tc>
          <w:tcPr>
            <w:tcW w:w="1418" w:type="dxa"/>
          </w:tcPr>
          <w:p w:rsidR="004229F7" w:rsidRPr="00D257D0" w:rsidRDefault="008B4CA0" w:rsidP="007B54EF">
            <w:pPr>
              <w:pStyle w:val="CommentText"/>
              <w:spacing w:before="60" w:after="60"/>
              <w:rPr>
                <w:rFonts w:cs="Arial"/>
                <w:sz w:val="18"/>
                <w:szCs w:val="18"/>
              </w:rPr>
            </w:pPr>
            <w:r>
              <w:rPr>
                <w:rFonts w:cs="Arial"/>
                <w:sz w:val="18"/>
              </w:rPr>
              <w:t>Approved</w:t>
            </w:r>
          </w:p>
        </w:tc>
      </w:tr>
      <w:tr w:rsidR="004229F7" w:rsidRPr="00D257D0" w:rsidTr="00A90474">
        <w:trPr>
          <w:trHeight w:val="350"/>
        </w:trPr>
        <w:tc>
          <w:tcPr>
            <w:tcW w:w="1809" w:type="dxa"/>
          </w:tcPr>
          <w:p w:rsidR="004229F7" w:rsidRPr="00D257D0" w:rsidRDefault="004229F7" w:rsidP="007B54EF">
            <w:pPr>
              <w:pStyle w:val="CommentText"/>
              <w:spacing w:before="60" w:after="60"/>
              <w:rPr>
                <w:rFonts w:cs="Arial"/>
                <w:sz w:val="18"/>
              </w:rPr>
            </w:pPr>
            <w:r w:rsidRPr="00D257D0">
              <w:rPr>
                <w:rFonts w:cs="Arial"/>
                <w:sz w:val="18"/>
              </w:rPr>
              <w:lastRenderedPageBreak/>
              <w:t>NMS.GEN.FLW.00</w:t>
            </w:r>
            <w:r w:rsidR="00F76544" w:rsidRPr="00D257D0">
              <w:rPr>
                <w:rFonts w:cs="Arial"/>
                <w:sz w:val="18"/>
              </w:rPr>
              <w:t>4</w:t>
            </w:r>
          </w:p>
        </w:tc>
        <w:tc>
          <w:tcPr>
            <w:tcW w:w="3828" w:type="dxa"/>
          </w:tcPr>
          <w:p w:rsidR="004229F7" w:rsidRPr="00D257D0" w:rsidRDefault="004229F7" w:rsidP="003A135E">
            <w:pPr>
              <w:pStyle w:val="CommentText"/>
              <w:spacing w:before="60" w:after="60"/>
              <w:rPr>
                <w:rFonts w:cs="Arial"/>
                <w:sz w:val="18"/>
              </w:rPr>
            </w:pPr>
            <w:r w:rsidRPr="00D257D0">
              <w:rPr>
                <w:rFonts w:cs="Arial"/>
                <w:sz w:val="18"/>
              </w:rPr>
              <w:t xml:space="preserve">The NMS system shall perform the following checks and validation before uploading </w:t>
            </w:r>
            <w:r w:rsidR="00F61F62" w:rsidRPr="00D257D0">
              <w:rPr>
                <w:rFonts w:cs="Arial"/>
                <w:sz w:val="18"/>
              </w:rPr>
              <w:t xml:space="preserve">FLW </w:t>
            </w:r>
            <w:r w:rsidRPr="00D257D0">
              <w:rPr>
                <w:rFonts w:cs="Arial"/>
                <w:sz w:val="18"/>
              </w:rPr>
              <w:t xml:space="preserve">data into the </w:t>
            </w:r>
            <w:r w:rsidR="00F61F62" w:rsidRPr="00D257D0">
              <w:rPr>
                <w:rFonts w:cs="Arial"/>
                <w:sz w:val="18"/>
              </w:rPr>
              <w:t xml:space="preserve">FLW </w:t>
            </w:r>
            <w:r w:rsidRPr="00D257D0">
              <w:rPr>
                <w:rFonts w:cs="Arial"/>
                <w:sz w:val="18"/>
              </w:rPr>
              <w:t>database:</w:t>
            </w:r>
          </w:p>
          <w:p w:rsidR="00BC5A55" w:rsidRPr="00D257D0" w:rsidRDefault="00EE29F1" w:rsidP="00EE29F1">
            <w:pPr>
              <w:pStyle w:val="CommentText"/>
              <w:numPr>
                <w:ilvl w:val="0"/>
                <w:numId w:val="12"/>
              </w:numPr>
              <w:spacing w:before="60" w:after="60"/>
              <w:rPr>
                <w:rFonts w:cs="Arial"/>
                <w:sz w:val="18"/>
              </w:rPr>
            </w:pPr>
            <w:r w:rsidRPr="00D257D0">
              <w:rPr>
                <w:rFonts w:cs="Arial"/>
                <w:sz w:val="18"/>
              </w:rPr>
              <w:t xml:space="preserve">If an FLW’s record in NMS already has an </w:t>
            </w:r>
            <w:r w:rsidR="00FC782A">
              <w:rPr>
                <w:rFonts w:cs="Arial"/>
                <w:sz w:val="18"/>
              </w:rPr>
              <w:t xml:space="preserve">NMS or </w:t>
            </w:r>
            <w:r w:rsidR="00487863">
              <w:rPr>
                <w:rFonts w:cs="Arial"/>
                <w:sz w:val="18"/>
              </w:rPr>
              <w:t xml:space="preserve">MCTS </w:t>
            </w:r>
            <w:r w:rsidRPr="00D257D0">
              <w:rPr>
                <w:rFonts w:cs="Arial"/>
                <w:sz w:val="18"/>
              </w:rPr>
              <w:t>FLW ID, and new data about this FLW is uploaded in CSV format, then this new data will be considered an Update</w:t>
            </w:r>
            <w:r w:rsidR="00A27FBF" w:rsidRPr="00D257D0">
              <w:rPr>
                <w:rFonts w:cs="Arial"/>
                <w:sz w:val="18"/>
              </w:rPr>
              <w:t xml:space="preserve"> </w:t>
            </w:r>
            <w:r w:rsidR="00BC5A55" w:rsidRPr="00D257D0">
              <w:rPr>
                <w:rFonts w:cs="Arial"/>
                <w:sz w:val="18"/>
              </w:rPr>
              <w:t>(see other requirements in this section).</w:t>
            </w:r>
          </w:p>
          <w:p w:rsidR="00DA461F" w:rsidRPr="00D257D0" w:rsidRDefault="00DA461F" w:rsidP="003A135E">
            <w:pPr>
              <w:pStyle w:val="CommentText"/>
              <w:numPr>
                <w:ilvl w:val="0"/>
                <w:numId w:val="12"/>
              </w:numPr>
              <w:spacing w:before="60" w:after="60"/>
              <w:rPr>
                <w:sz w:val="18"/>
              </w:rPr>
            </w:pPr>
            <w:r w:rsidRPr="00D257D0">
              <w:rPr>
                <w:sz w:val="18"/>
              </w:rPr>
              <w:t>FLW has valid location data (</w:t>
            </w:r>
            <w:r w:rsidR="00131240" w:rsidRPr="00D257D0">
              <w:rPr>
                <w:sz w:val="18"/>
              </w:rPr>
              <w:t>i.e.</w:t>
            </w:r>
            <w:r w:rsidR="00FA15FE">
              <w:rPr>
                <w:sz w:val="18"/>
                <w:szCs w:val="18"/>
              </w:rPr>
              <w:t xml:space="preserve">, </w:t>
            </w:r>
            <w:r w:rsidR="00225A68">
              <w:rPr>
                <w:sz w:val="18"/>
                <w:szCs w:val="18"/>
              </w:rPr>
              <w:t xml:space="preserve">refer </w:t>
            </w:r>
            <w:r w:rsidR="00225A68" w:rsidRPr="00D257D0">
              <w:rPr>
                <w:rFonts w:cs="Arial"/>
                <w:sz w:val="18"/>
                <w:szCs w:val="18"/>
              </w:rPr>
              <w:t>NMS.GEN.FLW.003</w:t>
            </w:r>
            <w:r w:rsidR="00FA15FE">
              <w:rPr>
                <w:sz w:val="18"/>
                <w:szCs w:val="18"/>
              </w:rPr>
              <w:t>).</w:t>
            </w:r>
          </w:p>
          <w:p w:rsidR="003A135E" w:rsidRPr="00D257D0" w:rsidRDefault="00E25C82" w:rsidP="00E25C82">
            <w:pPr>
              <w:pStyle w:val="CommentText"/>
              <w:numPr>
                <w:ilvl w:val="0"/>
                <w:numId w:val="12"/>
              </w:numPr>
              <w:spacing w:before="60" w:after="60"/>
            </w:pPr>
            <w:r w:rsidRPr="00D257D0">
              <w:rPr>
                <w:rFonts w:cs="Arial"/>
                <w:sz w:val="18"/>
              </w:rPr>
              <w:t>The data shall be validated based on the specified format for each field (i.e. string data, number etc.)  and</w:t>
            </w:r>
            <w:r w:rsidR="003A135E" w:rsidRPr="00D257D0">
              <w:rPr>
                <w:rFonts w:cs="Arial"/>
                <w:sz w:val="18"/>
              </w:rPr>
              <w:t xml:space="preserve"> Presence</w:t>
            </w:r>
            <w:r w:rsidRPr="00D257D0">
              <w:rPr>
                <w:rFonts w:cs="Arial"/>
                <w:sz w:val="18"/>
              </w:rPr>
              <w:t xml:space="preserve"> (Mandatory/Optional)</w:t>
            </w:r>
            <w:r w:rsidR="003A135E" w:rsidRPr="00D257D0">
              <w:rPr>
                <w:rFonts w:cs="Arial"/>
                <w:sz w:val="18"/>
              </w:rPr>
              <w:t xml:space="preserve"> as specified in Appendix A.</w:t>
            </w:r>
          </w:p>
        </w:tc>
        <w:tc>
          <w:tcPr>
            <w:tcW w:w="2551" w:type="dxa"/>
          </w:tcPr>
          <w:p w:rsidR="004229F7" w:rsidRPr="00D257D0" w:rsidRDefault="004229F7" w:rsidP="007B54EF">
            <w:pPr>
              <w:pStyle w:val="CommentText"/>
              <w:spacing w:before="60" w:after="60"/>
              <w:rPr>
                <w:rFonts w:cs="Arial"/>
                <w:sz w:val="18"/>
              </w:rPr>
            </w:pPr>
          </w:p>
        </w:tc>
        <w:tc>
          <w:tcPr>
            <w:tcW w:w="1418" w:type="dxa"/>
          </w:tcPr>
          <w:p w:rsidR="004229F7" w:rsidRPr="00D257D0" w:rsidRDefault="00826172" w:rsidP="007B54EF">
            <w:pPr>
              <w:pStyle w:val="CommentText"/>
              <w:spacing w:before="60" w:after="60"/>
              <w:rPr>
                <w:rFonts w:cs="Arial"/>
                <w:color w:val="FF0000"/>
                <w:sz w:val="18"/>
              </w:rPr>
            </w:pPr>
            <w:r>
              <w:rPr>
                <w:rFonts w:cs="Arial"/>
                <w:sz w:val="18"/>
              </w:rPr>
              <w:t>Approved</w:t>
            </w:r>
          </w:p>
        </w:tc>
      </w:tr>
      <w:tr w:rsidR="004229F7" w:rsidRPr="00D257D0" w:rsidTr="00A90474">
        <w:trPr>
          <w:trHeight w:val="350"/>
        </w:trPr>
        <w:tc>
          <w:tcPr>
            <w:tcW w:w="1809" w:type="dxa"/>
          </w:tcPr>
          <w:p w:rsidR="004229F7" w:rsidRPr="00D257D0" w:rsidRDefault="004229F7" w:rsidP="007B54EF">
            <w:pPr>
              <w:pStyle w:val="CommentText"/>
              <w:spacing w:before="60" w:after="60"/>
              <w:rPr>
                <w:rFonts w:cs="Arial"/>
                <w:sz w:val="18"/>
              </w:rPr>
            </w:pPr>
            <w:r w:rsidRPr="00D257D0">
              <w:rPr>
                <w:rFonts w:cs="Arial"/>
                <w:sz w:val="18"/>
              </w:rPr>
              <w:t>NMS.GEN.FLW.00</w:t>
            </w:r>
            <w:r w:rsidR="00F76544" w:rsidRPr="00D257D0">
              <w:rPr>
                <w:rFonts w:cs="Arial"/>
                <w:sz w:val="18"/>
              </w:rPr>
              <w:t>5</w:t>
            </w:r>
          </w:p>
        </w:tc>
        <w:tc>
          <w:tcPr>
            <w:tcW w:w="3828" w:type="dxa"/>
          </w:tcPr>
          <w:p w:rsidR="004229F7" w:rsidRPr="00D257D0" w:rsidRDefault="004229F7" w:rsidP="003230F7">
            <w:pPr>
              <w:pStyle w:val="CommentText"/>
              <w:spacing w:before="60" w:after="60"/>
              <w:rPr>
                <w:rFonts w:cs="Arial"/>
                <w:sz w:val="18"/>
              </w:rPr>
            </w:pPr>
            <w:r w:rsidRPr="00D257D0">
              <w:rPr>
                <w:rFonts w:cs="Arial"/>
                <w:sz w:val="18"/>
              </w:rPr>
              <w:t xml:space="preserve">The NMS system shall </w:t>
            </w:r>
            <w:r w:rsidR="003230F7" w:rsidRPr="00D257D0">
              <w:rPr>
                <w:rFonts w:cs="Arial"/>
                <w:sz w:val="18"/>
              </w:rPr>
              <w:t xml:space="preserve">allow </w:t>
            </w:r>
            <w:r w:rsidRPr="00D257D0">
              <w:rPr>
                <w:rFonts w:cs="Arial"/>
                <w:sz w:val="18"/>
              </w:rPr>
              <w:t>modif</w:t>
            </w:r>
            <w:r w:rsidR="003230F7" w:rsidRPr="00D257D0">
              <w:rPr>
                <w:rFonts w:cs="Arial"/>
                <w:sz w:val="18"/>
              </w:rPr>
              <w:t xml:space="preserve">ication of </w:t>
            </w:r>
            <w:r w:rsidRPr="00D257D0">
              <w:rPr>
                <w:rFonts w:cs="Arial"/>
                <w:sz w:val="18"/>
              </w:rPr>
              <w:t xml:space="preserve">MSISDN of an </w:t>
            </w:r>
            <w:r w:rsidR="00690B7D" w:rsidRPr="00D257D0">
              <w:rPr>
                <w:rFonts w:cs="Arial"/>
                <w:sz w:val="18"/>
              </w:rPr>
              <w:t xml:space="preserve">existing </w:t>
            </w:r>
            <w:r w:rsidRPr="00D257D0">
              <w:rPr>
                <w:rFonts w:cs="Arial"/>
                <w:sz w:val="18"/>
              </w:rPr>
              <w:t>FLW</w:t>
            </w:r>
            <w:r w:rsidR="003230F7" w:rsidRPr="00D257D0">
              <w:rPr>
                <w:rFonts w:cs="Arial"/>
                <w:sz w:val="18"/>
              </w:rPr>
              <w:t xml:space="preserve"> </w:t>
            </w:r>
            <w:r w:rsidR="00690B7D" w:rsidRPr="00D257D0">
              <w:rPr>
                <w:rFonts w:cs="Arial"/>
                <w:sz w:val="18"/>
              </w:rPr>
              <w:t xml:space="preserve">record </w:t>
            </w:r>
            <w:r w:rsidR="003230F7" w:rsidRPr="00D257D0">
              <w:rPr>
                <w:rFonts w:cs="Arial"/>
                <w:sz w:val="18"/>
              </w:rPr>
              <w:t>using CSV upload</w:t>
            </w:r>
            <w:r w:rsidR="00F5139A">
              <w:rPr>
                <w:rFonts w:cs="Arial"/>
                <w:sz w:val="18"/>
              </w:rPr>
              <w:t xml:space="preserve"> </w:t>
            </w:r>
            <w:r w:rsidR="003230F7" w:rsidRPr="00D257D0">
              <w:rPr>
                <w:rFonts w:cs="Arial"/>
                <w:sz w:val="18"/>
              </w:rPr>
              <w:t>by providing new MSISDN number</w:t>
            </w:r>
            <w:r w:rsidR="001130E2" w:rsidRPr="00D257D0">
              <w:rPr>
                <w:rFonts w:cs="Arial"/>
                <w:sz w:val="18"/>
              </w:rPr>
              <w:t xml:space="preserve"> </w:t>
            </w:r>
            <w:r w:rsidR="00AD133C">
              <w:rPr>
                <w:rFonts w:cs="Arial"/>
                <w:sz w:val="18"/>
              </w:rPr>
              <w:t xml:space="preserve">in a record </w:t>
            </w:r>
            <w:r w:rsidR="001130E2" w:rsidRPr="00D257D0">
              <w:rPr>
                <w:rFonts w:cs="Arial"/>
                <w:sz w:val="18"/>
              </w:rPr>
              <w:t xml:space="preserve">with </w:t>
            </w:r>
            <w:r w:rsidR="00AD133C">
              <w:rPr>
                <w:rFonts w:cs="Arial"/>
                <w:sz w:val="18"/>
              </w:rPr>
              <w:t xml:space="preserve">an </w:t>
            </w:r>
            <w:r w:rsidR="001130E2" w:rsidRPr="00D257D0">
              <w:rPr>
                <w:rFonts w:cs="Arial"/>
                <w:sz w:val="18"/>
              </w:rPr>
              <w:t xml:space="preserve">existing </w:t>
            </w:r>
            <w:r w:rsidR="00AD133C">
              <w:rPr>
                <w:rFonts w:cs="Arial"/>
                <w:sz w:val="18"/>
              </w:rPr>
              <w:t xml:space="preserve">NMS FLW-ID or </w:t>
            </w:r>
            <w:r w:rsidR="0085569F">
              <w:rPr>
                <w:rFonts w:cs="Arial"/>
                <w:sz w:val="18"/>
              </w:rPr>
              <w:t xml:space="preserve">MCTS </w:t>
            </w:r>
            <w:r w:rsidR="001130E2" w:rsidRPr="00D257D0">
              <w:rPr>
                <w:rFonts w:cs="Arial"/>
                <w:sz w:val="18"/>
              </w:rPr>
              <w:t xml:space="preserve">FLW </w:t>
            </w:r>
            <w:r w:rsidR="00690B7D" w:rsidRPr="00D257D0">
              <w:rPr>
                <w:rFonts w:cs="Arial"/>
                <w:sz w:val="18"/>
              </w:rPr>
              <w:t>ID</w:t>
            </w:r>
            <w:r w:rsidR="003230F7" w:rsidRPr="00D257D0">
              <w:rPr>
                <w:rFonts w:cs="Arial"/>
                <w:sz w:val="18"/>
              </w:rPr>
              <w:t xml:space="preserve">. </w:t>
            </w:r>
            <w:r w:rsidR="00AD133C">
              <w:rPr>
                <w:rFonts w:cs="Arial"/>
                <w:sz w:val="18"/>
              </w:rPr>
              <w:t xml:space="preserve">Or via MDS UI by locating the record in the UI. </w:t>
            </w:r>
          </w:p>
          <w:p w:rsidR="00CA4DBA" w:rsidRPr="00D257D0" w:rsidRDefault="00CA4DBA" w:rsidP="00CA4DBA">
            <w:pPr>
              <w:pStyle w:val="CommentText"/>
              <w:numPr>
                <w:ilvl w:val="0"/>
                <w:numId w:val="12"/>
              </w:numPr>
              <w:spacing w:before="60" w:after="60"/>
              <w:rPr>
                <w:rFonts w:cs="Arial"/>
                <w:sz w:val="18"/>
              </w:rPr>
            </w:pPr>
            <w:r w:rsidRPr="00D257D0">
              <w:rPr>
                <w:rFonts w:cs="Arial"/>
                <w:sz w:val="18"/>
              </w:rPr>
              <w:lastRenderedPageBreak/>
              <w:t>If a new MSISDN is uploaded for the same FLW ID (already existing in NMS), say FLW-A, then the old MSISDN will be replaced with the new MSISDN.</w:t>
            </w:r>
            <w:r w:rsidR="00C663F1">
              <w:rPr>
                <w:rFonts w:cs="Arial"/>
                <w:sz w:val="18"/>
              </w:rPr>
              <w:t xml:space="preserve"> </w:t>
            </w:r>
            <w:r w:rsidR="00C663F1" w:rsidRPr="001B00FE">
              <w:rPr>
                <w:rFonts w:cs="Arial"/>
                <w:sz w:val="18"/>
              </w:rPr>
              <w:t>A history</w:t>
            </w:r>
            <w:r w:rsidR="00C663F1" w:rsidRPr="009E4B9C">
              <w:rPr>
                <w:rFonts w:cs="Arial"/>
                <w:sz w:val="18"/>
              </w:rPr>
              <w:t xml:space="preserve">/change table shall be created with old and new </w:t>
            </w:r>
            <w:r w:rsidR="00C663F1" w:rsidRPr="00FE4C66">
              <w:rPr>
                <w:rFonts w:cs="Arial"/>
                <w:sz w:val="18"/>
              </w:rPr>
              <w:t>MSISDN number for the FLW-A.</w:t>
            </w:r>
          </w:p>
          <w:p w:rsidR="00B8236B" w:rsidRPr="00FE4C66" w:rsidRDefault="00B8236B" w:rsidP="009E4B9C">
            <w:pPr>
              <w:pStyle w:val="CommentText"/>
              <w:numPr>
                <w:ilvl w:val="0"/>
                <w:numId w:val="12"/>
              </w:numPr>
              <w:spacing w:before="60" w:after="60"/>
              <w:rPr>
                <w:rFonts w:cs="Arial"/>
                <w:sz w:val="18"/>
              </w:rPr>
            </w:pPr>
            <w:r w:rsidRPr="001B00FE">
              <w:rPr>
                <w:rFonts w:cs="Arial"/>
                <w:sz w:val="18"/>
              </w:rPr>
              <w:t>If the</w:t>
            </w:r>
            <w:r w:rsidR="006E549A" w:rsidRPr="009E4B9C">
              <w:rPr>
                <w:rFonts w:cs="Arial"/>
                <w:sz w:val="18"/>
              </w:rPr>
              <w:t xml:space="preserve"> MSISDN</w:t>
            </w:r>
            <w:r w:rsidRPr="00B01828">
              <w:rPr>
                <w:rFonts w:cs="Arial"/>
                <w:sz w:val="18"/>
              </w:rPr>
              <w:t xml:space="preserve"> number </w:t>
            </w:r>
            <w:r w:rsidR="006E549A" w:rsidRPr="00FE4C66">
              <w:rPr>
                <w:rFonts w:cs="Arial"/>
                <w:sz w:val="18"/>
              </w:rPr>
              <w:t xml:space="preserve">already exists </w:t>
            </w:r>
            <w:r w:rsidR="00CA4DBA" w:rsidRPr="00FE4C66">
              <w:rPr>
                <w:rFonts w:cs="Arial"/>
                <w:sz w:val="18"/>
              </w:rPr>
              <w:t xml:space="preserve">for a different FLW (with a different </w:t>
            </w:r>
            <w:r w:rsidR="00FC782A">
              <w:rPr>
                <w:rFonts w:cs="Arial"/>
                <w:sz w:val="18"/>
              </w:rPr>
              <w:t xml:space="preserve">NMS or MCTS </w:t>
            </w:r>
            <w:r w:rsidR="00CA4DBA" w:rsidRPr="00FE4C66">
              <w:rPr>
                <w:rFonts w:cs="Arial"/>
                <w:sz w:val="18"/>
              </w:rPr>
              <w:t xml:space="preserve">FLW ID) </w:t>
            </w:r>
            <w:r w:rsidRPr="00FE4C66">
              <w:rPr>
                <w:rFonts w:cs="Arial"/>
                <w:sz w:val="18"/>
              </w:rPr>
              <w:t>in NMS</w:t>
            </w:r>
            <w:r w:rsidR="00FC782A">
              <w:rPr>
                <w:rFonts w:cs="Arial"/>
                <w:sz w:val="18"/>
              </w:rPr>
              <w:t xml:space="preserve"> </w:t>
            </w:r>
            <w:r w:rsidRPr="00FE4C66">
              <w:rPr>
                <w:rFonts w:cs="Arial"/>
                <w:sz w:val="18"/>
              </w:rPr>
              <w:t>the</w:t>
            </w:r>
            <w:r w:rsidR="00CA4DBA" w:rsidRPr="00FE4C66">
              <w:rPr>
                <w:rFonts w:cs="Arial"/>
                <w:sz w:val="18"/>
              </w:rPr>
              <w:t xml:space="preserve"> </w:t>
            </w:r>
            <w:r w:rsidR="00042F4B" w:rsidRPr="001B00FE">
              <w:rPr>
                <w:rFonts w:cs="Arial"/>
                <w:sz w:val="18"/>
              </w:rPr>
              <w:t>request shall be rejected</w:t>
            </w:r>
            <w:r w:rsidRPr="00FE4C66">
              <w:rPr>
                <w:rFonts w:cs="Arial"/>
                <w:sz w:val="18"/>
              </w:rPr>
              <w:t>.</w:t>
            </w:r>
            <w:r w:rsidR="00042F4B" w:rsidRPr="00FE4C66">
              <w:rPr>
                <w:rFonts w:cs="Arial"/>
                <w:sz w:val="18"/>
              </w:rPr>
              <w:t xml:space="preserve"> </w:t>
            </w:r>
          </w:p>
          <w:p w:rsidR="00CD4391" w:rsidRPr="00D257D0" w:rsidRDefault="00CD4391" w:rsidP="001E6D2A">
            <w:pPr>
              <w:pStyle w:val="CommentText"/>
              <w:spacing w:before="60" w:after="60"/>
              <w:ind w:left="360"/>
              <w:rPr>
                <w:rFonts w:cs="Arial"/>
                <w:sz w:val="18"/>
              </w:rPr>
            </w:pPr>
          </w:p>
        </w:tc>
        <w:tc>
          <w:tcPr>
            <w:tcW w:w="2551" w:type="dxa"/>
          </w:tcPr>
          <w:p w:rsidR="00970ECC" w:rsidRDefault="00970ECC" w:rsidP="007B54EF">
            <w:pPr>
              <w:pStyle w:val="CommentText"/>
              <w:spacing w:before="60" w:after="60"/>
              <w:rPr>
                <w:rFonts w:cs="Arial"/>
                <w:sz w:val="18"/>
              </w:rPr>
            </w:pPr>
            <w:r>
              <w:rPr>
                <w:rFonts w:cs="Arial"/>
                <w:sz w:val="18"/>
              </w:rPr>
              <w:lastRenderedPageBreak/>
              <w:t xml:space="preserve">NMS shall allow only one FLW to have any given MSISDN number. </w:t>
            </w:r>
          </w:p>
          <w:p w:rsidR="004229F7" w:rsidRDefault="004229F7" w:rsidP="007B54EF">
            <w:pPr>
              <w:pStyle w:val="CommentText"/>
              <w:spacing w:before="60" w:after="60"/>
              <w:rPr>
                <w:rFonts w:cs="Arial"/>
                <w:sz w:val="18"/>
              </w:rPr>
            </w:pPr>
            <w:r w:rsidRPr="00D257D0">
              <w:rPr>
                <w:rFonts w:cs="Arial"/>
                <w:sz w:val="18"/>
              </w:rPr>
              <w:t>Change of MSISDN number is not recommended for an FLW</w:t>
            </w:r>
            <w:r w:rsidR="00690B7D" w:rsidRPr="00D257D0">
              <w:rPr>
                <w:rFonts w:cs="Arial"/>
                <w:sz w:val="18"/>
              </w:rPr>
              <w:t xml:space="preserve"> but none-the-less very likely to </w:t>
            </w:r>
            <w:r w:rsidR="00690B7D" w:rsidRPr="00D257D0">
              <w:rPr>
                <w:rFonts w:cs="Arial"/>
                <w:sz w:val="18"/>
              </w:rPr>
              <w:lastRenderedPageBreak/>
              <w:t>happen in states where government SIMs have not been distributed.</w:t>
            </w:r>
            <w:r w:rsidRPr="00D257D0">
              <w:rPr>
                <w:rFonts w:cs="Arial"/>
                <w:sz w:val="18"/>
              </w:rPr>
              <w:t>.</w:t>
            </w:r>
          </w:p>
          <w:p w:rsidR="00FE4C66" w:rsidRPr="00D257D0" w:rsidRDefault="00FE4C66" w:rsidP="001E6D2A">
            <w:pPr>
              <w:pStyle w:val="CommentText"/>
              <w:spacing w:before="60" w:after="60"/>
              <w:rPr>
                <w:rFonts w:cs="Arial"/>
                <w:sz w:val="18"/>
              </w:rPr>
            </w:pPr>
            <w:r w:rsidRPr="00D257D0">
              <w:rPr>
                <w:rFonts w:cs="Arial"/>
                <w:sz w:val="18"/>
              </w:rPr>
              <w:t>In order to realize use-case</w:t>
            </w:r>
            <w:r w:rsidR="00D619DF">
              <w:rPr>
                <w:rFonts w:cs="Arial"/>
                <w:sz w:val="18"/>
              </w:rPr>
              <w:t xml:space="preserve"> of reusing an existing MSISDN number</w:t>
            </w:r>
            <w:r w:rsidRPr="00D257D0">
              <w:rPr>
                <w:rFonts w:cs="Arial"/>
                <w:sz w:val="18"/>
              </w:rPr>
              <w:t xml:space="preserve">, either the MSISDN number of FLW-B has to be changed, or FLW-B has to be marked invalid.  </w:t>
            </w:r>
          </w:p>
          <w:p w:rsidR="00FE4C66" w:rsidRPr="00D257D0" w:rsidRDefault="00FE4C66" w:rsidP="007B54EF">
            <w:pPr>
              <w:pStyle w:val="CommentText"/>
              <w:spacing w:before="60" w:after="60"/>
              <w:rPr>
                <w:rFonts w:cs="Arial"/>
                <w:sz w:val="18"/>
              </w:rPr>
            </w:pPr>
          </w:p>
        </w:tc>
        <w:tc>
          <w:tcPr>
            <w:tcW w:w="1418" w:type="dxa"/>
          </w:tcPr>
          <w:p w:rsidR="004229F7" w:rsidRPr="00D257D0" w:rsidRDefault="00826172" w:rsidP="007B54EF">
            <w:pPr>
              <w:pStyle w:val="CommentText"/>
              <w:spacing w:before="60" w:after="60"/>
              <w:rPr>
                <w:rFonts w:cs="Arial"/>
                <w:sz w:val="18"/>
              </w:rPr>
            </w:pPr>
            <w:r>
              <w:rPr>
                <w:rFonts w:cs="Arial"/>
                <w:sz w:val="18"/>
              </w:rPr>
              <w:lastRenderedPageBreak/>
              <w:t>Approved</w:t>
            </w:r>
          </w:p>
        </w:tc>
      </w:tr>
      <w:tr w:rsidR="00DA461F" w:rsidRPr="00D257D0" w:rsidTr="00563861">
        <w:trPr>
          <w:trHeight w:val="350"/>
        </w:trPr>
        <w:tc>
          <w:tcPr>
            <w:tcW w:w="1809" w:type="dxa"/>
            <w:shd w:val="clear" w:color="auto" w:fill="auto"/>
          </w:tcPr>
          <w:p w:rsidR="00DA461F" w:rsidRPr="00D257D0" w:rsidRDefault="00DA461F" w:rsidP="007B54EF">
            <w:pPr>
              <w:pStyle w:val="CommentText"/>
              <w:spacing w:before="60" w:after="60"/>
              <w:rPr>
                <w:rFonts w:cs="Arial"/>
                <w:sz w:val="18"/>
              </w:rPr>
            </w:pPr>
            <w:r w:rsidRPr="00D257D0">
              <w:rPr>
                <w:rFonts w:cs="Arial"/>
                <w:sz w:val="18"/>
              </w:rPr>
              <w:lastRenderedPageBreak/>
              <w:t>NMS.GEN.FLW.006</w:t>
            </w:r>
          </w:p>
        </w:tc>
        <w:tc>
          <w:tcPr>
            <w:tcW w:w="3828" w:type="dxa"/>
            <w:shd w:val="clear" w:color="auto" w:fill="auto"/>
          </w:tcPr>
          <w:p w:rsidR="00DA461F" w:rsidRPr="00D257D0" w:rsidRDefault="00DA461F" w:rsidP="00DA461F">
            <w:pPr>
              <w:pStyle w:val="CommentText"/>
              <w:spacing w:before="60" w:after="60"/>
              <w:rPr>
                <w:rFonts w:cs="Arial"/>
                <w:sz w:val="18"/>
              </w:rPr>
            </w:pPr>
            <w:r w:rsidRPr="00D257D0">
              <w:rPr>
                <w:rFonts w:cs="Arial"/>
                <w:sz w:val="18"/>
              </w:rPr>
              <w:t>The NMS system shall provide means to modify the address/location of a FLW</w:t>
            </w:r>
            <w:r w:rsidR="002B7E12" w:rsidRPr="00D257D0">
              <w:rPr>
                <w:rFonts w:cs="Arial"/>
                <w:sz w:val="18"/>
              </w:rPr>
              <w:t xml:space="preserve"> using CSV upload</w:t>
            </w:r>
            <w:r w:rsidR="00F5139A">
              <w:rPr>
                <w:rFonts w:cs="Arial"/>
                <w:sz w:val="18"/>
              </w:rPr>
              <w:t xml:space="preserve"> or MDS UI</w:t>
            </w:r>
            <w:r w:rsidRPr="00D257D0">
              <w:rPr>
                <w:rFonts w:cs="Arial"/>
                <w:sz w:val="18"/>
              </w:rPr>
              <w:t>.</w:t>
            </w:r>
          </w:p>
          <w:p w:rsidR="00814111" w:rsidRPr="00D257D0" w:rsidRDefault="00814111" w:rsidP="00981257">
            <w:pPr>
              <w:pStyle w:val="CommentText"/>
              <w:spacing w:before="60" w:after="60"/>
              <w:rPr>
                <w:rFonts w:cs="Arial"/>
                <w:sz w:val="18"/>
              </w:rPr>
            </w:pPr>
            <w:r w:rsidRPr="00D257D0">
              <w:rPr>
                <w:rFonts w:cs="Arial"/>
                <w:sz w:val="18"/>
              </w:rPr>
              <w:t xml:space="preserve">The language mapping for the </w:t>
            </w:r>
            <w:r w:rsidR="00981257" w:rsidRPr="00D257D0">
              <w:rPr>
                <w:rFonts w:cs="Arial"/>
                <w:sz w:val="18"/>
              </w:rPr>
              <w:t>FLW</w:t>
            </w:r>
            <w:r w:rsidRPr="00D257D0">
              <w:rPr>
                <w:rFonts w:cs="Arial"/>
                <w:sz w:val="18"/>
              </w:rPr>
              <w:t xml:space="preserve"> does not change due to change in location information.</w:t>
            </w:r>
          </w:p>
        </w:tc>
        <w:tc>
          <w:tcPr>
            <w:tcW w:w="2551" w:type="dxa"/>
            <w:shd w:val="clear" w:color="auto" w:fill="auto"/>
          </w:tcPr>
          <w:p w:rsidR="00DA461F" w:rsidRPr="00D257D0" w:rsidRDefault="00DA461F" w:rsidP="008134C3">
            <w:pPr>
              <w:pStyle w:val="CommentText"/>
              <w:spacing w:before="60" w:after="60"/>
              <w:rPr>
                <w:rFonts w:cs="Arial"/>
                <w:sz w:val="18"/>
              </w:rPr>
            </w:pPr>
          </w:p>
        </w:tc>
        <w:tc>
          <w:tcPr>
            <w:tcW w:w="1418" w:type="dxa"/>
            <w:shd w:val="clear" w:color="auto" w:fill="auto"/>
          </w:tcPr>
          <w:p w:rsidR="00DA461F" w:rsidRPr="00D257D0" w:rsidRDefault="00826172" w:rsidP="008134C3">
            <w:pPr>
              <w:pStyle w:val="CommentText"/>
              <w:spacing w:before="60" w:after="60"/>
              <w:rPr>
                <w:rFonts w:cs="Arial"/>
                <w:b/>
                <w:sz w:val="18"/>
              </w:rPr>
            </w:pPr>
            <w:r>
              <w:rPr>
                <w:rFonts w:cs="Arial"/>
                <w:sz w:val="18"/>
              </w:rPr>
              <w:t>Approved</w:t>
            </w:r>
          </w:p>
        </w:tc>
      </w:tr>
      <w:tr w:rsidR="00A57131" w:rsidRPr="00D257D0" w:rsidTr="00404811">
        <w:trPr>
          <w:trHeight w:val="350"/>
        </w:trPr>
        <w:tc>
          <w:tcPr>
            <w:tcW w:w="1809" w:type="dxa"/>
            <w:shd w:val="clear" w:color="auto" w:fill="auto"/>
          </w:tcPr>
          <w:p w:rsidR="00A57131" w:rsidRPr="00D257D0" w:rsidRDefault="00A57131" w:rsidP="00A57131">
            <w:pPr>
              <w:pStyle w:val="CommentText"/>
              <w:spacing w:before="60" w:after="60"/>
              <w:rPr>
                <w:rFonts w:cs="Arial"/>
                <w:sz w:val="18"/>
              </w:rPr>
            </w:pPr>
            <w:r w:rsidRPr="00D257D0">
              <w:rPr>
                <w:rFonts w:cs="Arial"/>
                <w:sz w:val="18"/>
              </w:rPr>
              <w:t>NMS.GEN.FLW.007</w:t>
            </w:r>
          </w:p>
        </w:tc>
        <w:tc>
          <w:tcPr>
            <w:tcW w:w="3828" w:type="dxa"/>
            <w:shd w:val="clear" w:color="auto" w:fill="auto"/>
          </w:tcPr>
          <w:p w:rsidR="00A57131" w:rsidRPr="00D257D0" w:rsidRDefault="008562E0" w:rsidP="00A57131">
            <w:pPr>
              <w:pStyle w:val="CommentText"/>
              <w:spacing w:before="60" w:after="60"/>
              <w:rPr>
                <w:rFonts w:cs="Arial"/>
                <w:sz w:val="18"/>
              </w:rPr>
            </w:pPr>
            <w:r w:rsidRPr="001E6D2A">
              <w:rPr>
                <w:rFonts w:cs="Arial"/>
                <w:sz w:val="18"/>
              </w:rPr>
              <w:t>NMS shall note and make available to the user all rejected/ignored uploaded FLW records</w:t>
            </w:r>
          </w:p>
        </w:tc>
        <w:tc>
          <w:tcPr>
            <w:tcW w:w="2551" w:type="dxa"/>
            <w:shd w:val="clear" w:color="auto" w:fill="auto"/>
          </w:tcPr>
          <w:p w:rsidR="00A57131" w:rsidRPr="00D257D0" w:rsidRDefault="00A57131" w:rsidP="008134C3">
            <w:pPr>
              <w:pStyle w:val="CommentText"/>
              <w:spacing w:before="60" w:after="60"/>
              <w:rPr>
                <w:rFonts w:cs="Arial"/>
                <w:sz w:val="18"/>
              </w:rPr>
            </w:pPr>
          </w:p>
        </w:tc>
        <w:tc>
          <w:tcPr>
            <w:tcW w:w="1418" w:type="dxa"/>
            <w:shd w:val="clear" w:color="auto" w:fill="auto"/>
          </w:tcPr>
          <w:p w:rsidR="00A57131" w:rsidRPr="00D257D0" w:rsidRDefault="00826172" w:rsidP="008134C3">
            <w:pPr>
              <w:pStyle w:val="CommentText"/>
              <w:spacing w:before="60" w:after="60"/>
              <w:rPr>
                <w:rFonts w:cs="Arial"/>
                <w:sz w:val="18"/>
              </w:rPr>
            </w:pPr>
            <w:r>
              <w:rPr>
                <w:rFonts w:cs="Arial"/>
                <w:sz w:val="18"/>
              </w:rPr>
              <w:t>Approved</w:t>
            </w:r>
          </w:p>
        </w:tc>
      </w:tr>
      <w:tr w:rsidR="009B17D5" w:rsidRPr="00D257D0" w:rsidTr="00404811">
        <w:trPr>
          <w:trHeight w:val="350"/>
        </w:trPr>
        <w:tc>
          <w:tcPr>
            <w:tcW w:w="1809" w:type="dxa"/>
            <w:shd w:val="clear" w:color="auto" w:fill="auto"/>
          </w:tcPr>
          <w:p w:rsidR="009B17D5" w:rsidRPr="00D257D0" w:rsidRDefault="009B17D5" w:rsidP="009B17D5">
            <w:pPr>
              <w:pStyle w:val="CommentText"/>
              <w:spacing w:before="60" w:after="60"/>
              <w:rPr>
                <w:rFonts w:cs="Arial"/>
                <w:sz w:val="18"/>
              </w:rPr>
            </w:pPr>
            <w:r w:rsidRPr="00D257D0">
              <w:rPr>
                <w:rFonts w:cs="Arial"/>
                <w:sz w:val="18"/>
              </w:rPr>
              <w:t>NMS.GEN.FLW.008</w:t>
            </w:r>
          </w:p>
        </w:tc>
        <w:tc>
          <w:tcPr>
            <w:tcW w:w="3828" w:type="dxa"/>
            <w:shd w:val="clear" w:color="auto" w:fill="auto"/>
          </w:tcPr>
          <w:p w:rsidR="002B7E12" w:rsidRPr="00D257D0" w:rsidRDefault="009B17D5" w:rsidP="009B66B4">
            <w:pPr>
              <w:pStyle w:val="CommentText"/>
              <w:spacing w:before="60" w:after="60"/>
              <w:rPr>
                <w:rFonts w:cs="Arial"/>
                <w:sz w:val="18"/>
              </w:rPr>
            </w:pPr>
            <w:r w:rsidRPr="00D257D0">
              <w:rPr>
                <w:rFonts w:cs="Arial"/>
                <w:sz w:val="18"/>
              </w:rPr>
              <w:t>The NMS system shall provide means to mark an FLW as invalid</w:t>
            </w:r>
            <w:r w:rsidR="002B7E12" w:rsidRPr="00D257D0">
              <w:rPr>
                <w:rFonts w:cs="Arial"/>
                <w:sz w:val="18"/>
              </w:rPr>
              <w:t xml:space="preserve"> using CSV upload</w:t>
            </w:r>
            <w:r w:rsidR="00F5139A">
              <w:rPr>
                <w:rFonts w:cs="Arial"/>
                <w:sz w:val="18"/>
              </w:rPr>
              <w:t xml:space="preserve"> or MDS UI</w:t>
            </w:r>
            <w:r w:rsidRPr="00D257D0">
              <w:rPr>
                <w:rFonts w:cs="Arial"/>
                <w:sz w:val="18"/>
              </w:rPr>
              <w:t>.</w:t>
            </w:r>
            <w:r w:rsidR="009B66B4" w:rsidRPr="00D257D0">
              <w:rPr>
                <w:rFonts w:cs="Arial"/>
                <w:sz w:val="18"/>
              </w:rPr>
              <w:t xml:space="preserve"> </w:t>
            </w:r>
          </w:p>
          <w:p w:rsidR="009B17D5" w:rsidRPr="00D257D0" w:rsidRDefault="009B66B4" w:rsidP="003E2F9C">
            <w:pPr>
              <w:pStyle w:val="CommentText"/>
              <w:spacing w:before="60" w:after="60"/>
              <w:rPr>
                <w:rFonts w:cs="Arial"/>
                <w:sz w:val="18"/>
              </w:rPr>
            </w:pPr>
            <w:r w:rsidRPr="00D257D0">
              <w:rPr>
                <w:rFonts w:cs="Arial"/>
                <w:sz w:val="18"/>
              </w:rPr>
              <w:t xml:space="preserve">Once an FLW is marked invalid, </w:t>
            </w:r>
            <w:r w:rsidR="003E2F9C" w:rsidRPr="00D257D0">
              <w:rPr>
                <w:rFonts w:cs="Arial"/>
                <w:sz w:val="18"/>
              </w:rPr>
              <w:t>any incoming call with MSISDN that is same as that of invalid FLW shall be treated as that of an an</w:t>
            </w:r>
            <w:r w:rsidR="002C3B77" w:rsidRPr="00D257D0">
              <w:rPr>
                <w:rFonts w:cs="Arial"/>
                <w:sz w:val="18"/>
              </w:rPr>
              <w:t xml:space="preserve">onymous </w:t>
            </w:r>
            <w:r w:rsidR="003E2F9C" w:rsidRPr="00D257D0">
              <w:rPr>
                <w:rFonts w:cs="Arial"/>
                <w:sz w:val="18"/>
              </w:rPr>
              <w:t>caller</w:t>
            </w:r>
            <w:r w:rsidR="002C3B77" w:rsidRPr="00D257D0">
              <w:rPr>
                <w:rFonts w:cs="Arial"/>
                <w:sz w:val="18"/>
              </w:rPr>
              <w:t>.</w:t>
            </w:r>
          </w:p>
        </w:tc>
        <w:tc>
          <w:tcPr>
            <w:tcW w:w="2551" w:type="dxa"/>
            <w:shd w:val="clear" w:color="auto" w:fill="auto"/>
          </w:tcPr>
          <w:p w:rsidR="009B17D5" w:rsidRPr="00D257D0" w:rsidRDefault="009B17D5" w:rsidP="008134C3">
            <w:pPr>
              <w:pStyle w:val="CommentText"/>
              <w:spacing w:before="60" w:after="60"/>
              <w:rPr>
                <w:rFonts w:cs="Arial"/>
                <w:sz w:val="18"/>
              </w:rPr>
            </w:pPr>
          </w:p>
        </w:tc>
        <w:tc>
          <w:tcPr>
            <w:tcW w:w="1418" w:type="dxa"/>
            <w:shd w:val="clear" w:color="auto" w:fill="auto"/>
          </w:tcPr>
          <w:p w:rsidR="009B17D5" w:rsidRPr="00D257D0" w:rsidRDefault="00826172" w:rsidP="008134C3">
            <w:pPr>
              <w:pStyle w:val="CommentText"/>
              <w:spacing w:before="60" w:after="60"/>
              <w:rPr>
                <w:rFonts w:cs="Arial"/>
                <w:sz w:val="18"/>
              </w:rPr>
            </w:pPr>
            <w:r>
              <w:rPr>
                <w:rFonts w:cs="Arial"/>
                <w:sz w:val="18"/>
              </w:rPr>
              <w:t>Approved</w:t>
            </w:r>
          </w:p>
        </w:tc>
      </w:tr>
    </w:tbl>
    <w:p w:rsidR="00A43218" w:rsidRPr="00D257D0" w:rsidRDefault="00A43218" w:rsidP="00A43218">
      <w:pPr>
        <w:pStyle w:val="CommentText"/>
        <w:tabs>
          <w:tab w:val="left" w:pos="1809"/>
          <w:tab w:val="left" w:pos="5637"/>
          <w:tab w:val="left" w:pos="8188"/>
        </w:tabs>
        <w:spacing w:before="60" w:after="60"/>
        <w:rPr>
          <w:rFonts w:cs="Arial"/>
          <w:sz w:val="18"/>
        </w:rPr>
      </w:pPr>
    </w:p>
    <w:p w:rsidR="00A43218" w:rsidRPr="00D257D0" w:rsidRDefault="00B47947" w:rsidP="00A43218">
      <w:pPr>
        <w:pStyle w:val="CommentText"/>
        <w:tabs>
          <w:tab w:val="left" w:pos="1809"/>
          <w:tab w:val="left" w:pos="5637"/>
          <w:tab w:val="left" w:pos="8188"/>
        </w:tabs>
        <w:spacing w:before="60" w:after="60"/>
        <w:rPr>
          <w:rFonts w:cs="Arial"/>
          <w:sz w:val="18"/>
        </w:rPr>
      </w:pPr>
      <w:r>
        <w:rPr>
          <w:noProof/>
          <w:lang w:val="en-IN" w:eastAsia="en-IN"/>
        </w:rPr>
        <w:lastRenderedPageBreak/>
        <mc:AlternateContent>
          <mc:Choice Requires="wpg">
            <w:drawing>
              <wp:inline distT="0" distB="0" distL="0" distR="0" wp14:anchorId="5C9441AF" wp14:editId="3EA8B01D">
                <wp:extent cx="5851525" cy="4200525"/>
                <wp:effectExtent l="0" t="3810" r="0" b="0"/>
                <wp:docPr id="28" name="Canvas 4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1525" cy="4200525"/>
                          <a:chOff x="0" y="0"/>
                          <a:chExt cx="58515" cy="42005"/>
                        </a:xfrm>
                      </wpg:grpSpPr>
                      <wps:wsp>
                        <wps:cNvPr id="29" name="AutoShape 40"/>
                        <wps:cNvSpPr>
                          <a:spLocks noChangeAspect="1" noChangeArrowheads="1"/>
                        </wps:cNvSpPr>
                        <wps:spPr bwMode="auto">
                          <a:xfrm>
                            <a:off x="0" y="0"/>
                            <a:ext cx="58515" cy="42005"/>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48"/>
                        <wps:cNvSpPr txBox="1">
                          <a:spLocks noChangeArrowheads="1"/>
                        </wps:cNvSpPr>
                        <wps:spPr bwMode="auto">
                          <a:xfrm>
                            <a:off x="36595" y="33656"/>
                            <a:ext cx="15303" cy="45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0FB7" w:rsidRPr="00EE737C" w:rsidRDefault="00900FB7" w:rsidP="00767C41">
                              <w:pPr>
                                <w:pStyle w:val="NormalWeb"/>
                                <w:spacing w:before="0" w:beforeAutospacing="0" w:after="0" w:afterAutospacing="0"/>
                                <w:rPr>
                                  <w:sz w:val="16"/>
                                  <w:szCs w:val="16"/>
                                </w:rPr>
                              </w:pPr>
                              <w:r w:rsidRPr="00EE737C">
                                <w:rPr>
                                  <w:rFonts w:asciiTheme="minorHAnsi" w:hAnsi="Calibri" w:cstheme="minorBidi"/>
                                  <w:color w:val="000000" w:themeColor="text1"/>
                                  <w:kern w:val="24"/>
                                  <w:sz w:val="16"/>
                                  <w:szCs w:val="16"/>
                                </w:rPr>
                                <w:t xml:space="preserve">FLW records via CSV upload and </w:t>
                              </w:r>
                              <w:r>
                                <w:rPr>
                                  <w:rFonts w:asciiTheme="minorHAnsi" w:hAnsi="Calibri" w:cstheme="minorBidi"/>
                                  <w:color w:val="000000" w:themeColor="text1"/>
                                  <w:kern w:val="24"/>
                                  <w:sz w:val="16"/>
                                  <w:szCs w:val="16"/>
                                </w:rPr>
                                <w:t xml:space="preserve">mandatory field </w:t>
                              </w:r>
                              <w:r w:rsidRPr="00EE737C">
                                <w:rPr>
                                  <w:rFonts w:asciiTheme="minorHAnsi" w:hAnsi="Calibri" w:cstheme="minorBidi"/>
                                  <w:color w:val="000000" w:themeColor="text1"/>
                                  <w:kern w:val="24"/>
                                  <w:sz w:val="16"/>
                                  <w:szCs w:val="16"/>
                                </w:rPr>
                                <w:t>exist</w:t>
                              </w:r>
                              <w:r>
                                <w:rPr>
                                  <w:rFonts w:asciiTheme="minorHAnsi" w:hAnsi="Calibri" w:cstheme="minorBidi"/>
                                  <w:color w:val="000000" w:themeColor="text1"/>
                                  <w:kern w:val="24"/>
                                  <w:sz w:val="16"/>
                                  <w:szCs w:val="16"/>
                                </w:rPr>
                                <w:t>s</w:t>
                              </w:r>
                              <w:r w:rsidRPr="00EE737C">
                                <w:rPr>
                                  <w:rFonts w:asciiTheme="minorHAnsi" w:hAnsi="Calibri" w:cstheme="minorBidi"/>
                                  <w:color w:val="000000" w:themeColor="text1"/>
                                  <w:kern w:val="24"/>
                                  <w:sz w:val="16"/>
                                  <w:szCs w:val="16"/>
                                </w:rPr>
                                <w:t>.</w:t>
                              </w:r>
                            </w:p>
                          </w:txbxContent>
                        </wps:txbx>
                        <wps:bodyPr rot="0" vert="horz" wrap="square" lIns="91440" tIns="45720" rIns="91440" bIns="45720" anchor="t" anchorCtr="0" upright="1">
                          <a:noAutofit/>
                        </wps:bodyPr>
                      </wps:wsp>
                      <wps:wsp>
                        <wps:cNvPr id="31" name="Text Box 49"/>
                        <wps:cNvSpPr txBox="1">
                          <a:spLocks noChangeArrowheads="1"/>
                        </wps:cNvSpPr>
                        <wps:spPr bwMode="auto">
                          <a:xfrm>
                            <a:off x="33547" y="5907"/>
                            <a:ext cx="16160" cy="33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0FB7" w:rsidRPr="00EE737C" w:rsidRDefault="00900FB7" w:rsidP="00767C41">
                              <w:pPr>
                                <w:pStyle w:val="NormalWeb"/>
                                <w:spacing w:before="0" w:beforeAutospacing="0" w:after="0" w:afterAutospacing="0"/>
                                <w:rPr>
                                  <w:sz w:val="16"/>
                                  <w:szCs w:val="16"/>
                                </w:rPr>
                              </w:pPr>
                              <w:r w:rsidRPr="00EE737C">
                                <w:rPr>
                                  <w:rFonts w:asciiTheme="minorHAnsi" w:hAnsi="Calibri" w:cstheme="minorBidi"/>
                                  <w:color w:val="000000" w:themeColor="text1"/>
                                  <w:kern w:val="24"/>
                                  <w:sz w:val="16"/>
                                  <w:szCs w:val="16"/>
                                </w:rPr>
                                <w:t xml:space="preserve">FLW record via CSV upload and </w:t>
                              </w:r>
                              <w:r>
                                <w:rPr>
                                  <w:rFonts w:asciiTheme="minorHAnsi" w:hAnsi="Calibri" w:cstheme="minorBidi"/>
                                  <w:color w:val="000000" w:themeColor="text1"/>
                                  <w:kern w:val="24"/>
                                  <w:sz w:val="16"/>
                                  <w:szCs w:val="16"/>
                                </w:rPr>
                                <w:t xml:space="preserve">MSISDN </w:t>
                              </w:r>
                              <w:r w:rsidRPr="00EE737C">
                                <w:rPr>
                                  <w:rFonts w:asciiTheme="minorHAnsi" w:hAnsi="Calibri" w:cstheme="minorBidi"/>
                                  <w:color w:val="000000" w:themeColor="text1"/>
                                  <w:kern w:val="24"/>
                                  <w:sz w:val="16"/>
                                  <w:szCs w:val="16"/>
                                </w:rPr>
                                <w:t>exist</w:t>
                              </w:r>
                              <w:r>
                                <w:rPr>
                                  <w:rFonts w:asciiTheme="minorHAnsi" w:hAnsi="Calibri" w:cstheme="minorBidi"/>
                                  <w:color w:val="000000" w:themeColor="text1"/>
                                  <w:kern w:val="24"/>
                                  <w:sz w:val="16"/>
                                  <w:szCs w:val="16"/>
                                </w:rPr>
                                <w:t>s</w:t>
                              </w:r>
                              <w:r w:rsidRPr="00EE737C">
                                <w:rPr>
                                  <w:rFonts w:asciiTheme="minorHAnsi" w:hAnsi="Calibri" w:cstheme="minorBidi"/>
                                  <w:color w:val="000000" w:themeColor="text1"/>
                                  <w:kern w:val="24"/>
                                  <w:sz w:val="16"/>
                                  <w:szCs w:val="16"/>
                                </w:rPr>
                                <w:t>.</w:t>
                              </w:r>
                            </w:p>
                          </w:txbxContent>
                        </wps:txbx>
                        <wps:bodyPr rot="0" vert="horz" wrap="square" lIns="91440" tIns="45720" rIns="91440" bIns="45720" anchor="t" anchorCtr="0" upright="1">
                          <a:noAutofit/>
                        </wps:bodyPr>
                      </wps:wsp>
                      <wps:wsp>
                        <wps:cNvPr id="4096" name="AutoShape 50"/>
                        <wps:cNvCnPr>
                          <a:cxnSpLocks noChangeShapeType="1"/>
                        </wps:cNvCnPr>
                        <wps:spPr bwMode="auto">
                          <a:xfrm>
                            <a:off x="14698" y="9279"/>
                            <a:ext cx="8470" cy="67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97" name="Text Box 51"/>
                        <wps:cNvSpPr txBox="1">
                          <a:spLocks noChangeArrowheads="1"/>
                        </wps:cNvSpPr>
                        <wps:spPr bwMode="auto">
                          <a:xfrm>
                            <a:off x="2273" y="23979"/>
                            <a:ext cx="12425" cy="5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0FB7" w:rsidRPr="00EE737C" w:rsidRDefault="00900FB7" w:rsidP="00767C41">
                              <w:pPr>
                                <w:rPr>
                                  <w:sz w:val="16"/>
                                  <w:szCs w:val="16"/>
                                </w:rPr>
                              </w:pPr>
                              <w:r w:rsidRPr="00EE737C">
                                <w:rPr>
                                  <w:sz w:val="16"/>
                                  <w:szCs w:val="16"/>
                                </w:rPr>
                                <w:t xml:space="preserve">FLW calls MA or MK long code and </w:t>
                              </w:r>
                              <w:r>
                                <w:rPr>
                                  <w:rFonts w:asciiTheme="minorHAnsi" w:cstheme="minorBidi"/>
                                  <w:color w:val="000000" w:themeColor="text1"/>
                                  <w:kern w:val="24"/>
                                  <w:sz w:val="16"/>
                                  <w:szCs w:val="16"/>
                                </w:rPr>
                                <w:t xml:space="preserve">MSISDN </w:t>
                              </w:r>
                              <w:r w:rsidRPr="00EE737C">
                                <w:rPr>
                                  <w:sz w:val="16"/>
                                  <w:szCs w:val="16"/>
                                </w:rPr>
                                <w:t>exist</w:t>
                              </w:r>
                              <w:r>
                                <w:rPr>
                                  <w:sz w:val="16"/>
                                  <w:szCs w:val="16"/>
                                </w:rPr>
                                <w:t>s</w:t>
                              </w:r>
                            </w:p>
                            <w:p w:rsidR="00900FB7" w:rsidRPr="000D6EC5" w:rsidRDefault="00900FB7" w:rsidP="00767C41"/>
                          </w:txbxContent>
                        </wps:txbx>
                        <wps:bodyPr rot="0" vert="horz" wrap="square" lIns="91440" tIns="45720" rIns="91440" bIns="45720" anchor="t" anchorCtr="0" upright="1">
                          <a:noAutofit/>
                        </wps:bodyPr>
                      </wps:wsp>
                      <wps:wsp>
                        <wps:cNvPr id="4100" name="AutoShape 52"/>
                        <wps:cNvCnPr>
                          <a:cxnSpLocks noChangeShapeType="1"/>
                        </wps:cNvCnPr>
                        <wps:spPr bwMode="auto">
                          <a:xfrm>
                            <a:off x="8559" y="4357"/>
                            <a:ext cx="1419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01" name="Arc 53"/>
                        <wps:cNvSpPr>
                          <a:spLocks/>
                        </wps:cNvSpPr>
                        <wps:spPr bwMode="auto">
                          <a:xfrm rot="4847352" flipV="1">
                            <a:off x="13398" y="21503"/>
                            <a:ext cx="11328" cy="9042"/>
                          </a:xfrm>
                          <a:custGeom>
                            <a:avLst/>
                            <a:gdLst>
                              <a:gd name="T0" fmla="*/ 148790 w 43200"/>
                              <a:gd name="T1" fmla="*/ 904240 h 36192"/>
                              <a:gd name="T2" fmla="*/ 1111888 w 43200"/>
                              <a:gd name="T3" fmla="*/ 685076 h 36192"/>
                              <a:gd name="T4" fmla="*/ 566420 w 43200"/>
                              <a:gd name="T5" fmla="*/ 539666 h 36192"/>
                              <a:gd name="T6" fmla="*/ 0 60000 65536"/>
                              <a:gd name="T7" fmla="*/ 0 60000 65536"/>
                              <a:gd name="T8" fmla="*/ 0 60000 65536"/>
                            </a:gdLst>
                            <a:ahLst/>
                            <a:cxnLst>
                              <a:cxn ang="T6">
                                <a:pos x="T0" y="T1"/>
                              </a:cxn>
                              <a:cxn ang="T7">
                                <a:pos x="T2" y="T3"/>
                              </a:cxn>
                              <a:cxn ang="T8">
                                <a:pos x="T4" y="T5"/>
                              </a:cxn>
                            </a:cxnLst>
                            <a:rect l="0" t="0" r="r" b="b"/>
                            <a:pathLst>
                              <a:path w="43200" h="36192" fill="none" extrusionOk="0">
                                <a:moveTo>
                                  <a:pt x="5674" y="36191"/>
                                </a:moveTo>
                                <a:cubicBezTo>
                                  <a:pt x="2024" y="32208"/>
                                  <a:pt x="0" y="27002"/>
                                  <a:pt x="0" y="21600"/>
                                </a:cubicBezTo>
                                <a:cubicBezTo>
                                  <a:pt x="0" y="9670"/>
                                  <a:pt x="9670" y="0"/>
                                  <a:pt x="21600" y="0"/>
                                </a:cubicBezTo>
                                <a:cubicBezTo>
                                  <a:pt x="33529" y="0"/>
                                  <a:pt x="43200" y="9670"/>
                                  <a:pt x="43200" y="21600"/>
                                </a:cubicBezTo>
                                <a:cubicBezTo>
                                  <a:pt x="43200" y="23567"/>
                                  <a:pt x="42931" y="25525"/>
                                  <a:pt x="42401" y="27420"/>
                                </a:cubicBezTo>
                              </a:path>
                              <a:path w="43200" h="36192" stroke="0" extrusionOk="0">
                                <a:moveTo>
                                  <a:pt x="5674" y="36191"/>
                                </a:moveTo>
                                <a:cubicBezTo>
                                  <a:pt x="2024" y="32208"/>
                                  <a:pt x="0" y="27002"/>
                                  <a:pt x="0" y="21600"/>
                                </a:cubicBezTo>
                                <a:cubicBezTo>
                                  <a:pt x="0" y="9670"/>
                                  <a:pt x="9670" y="0"/>
                                  <a:pt x="21600" y="0"/>
                                </a:cubicBezTo>
                                <a:cubicBezTo>
                                  <a:pt x="33529" y="0"/>
                                  <a:pt x="43200" y="9670"/>
                                  <a:pt x="43200" y="21600"/>
                                </a:cubicBezTo>
                                <a:cubicBezTo>
                                  <a:pt x="43200" y="23567"/>
                                  <a:pt x="42931" y="25525"/>
                                  <a:pt x="42401" y="27420"/>
                                </a:cubicBezTo>
                                <a:lnTo>
                                  <a:pt x="21600" y="21600"/>
                                </a:lnTo>
                                <a:lnTo>
                                  <a:pt x="5674" y="36191"/>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02" name="Oval 54"/>
                        <wps:cNvSpPr>
                          <a:spLocks noChangeArrowheads="1"/>
                        </wps:cNvSpPr>
                        <wps:spPr bwMode="auto">
                          <a:xfrm>
                            <a:off x="21704" y="14524"/>
                            <a:ext cx="10001" cy="10097"/>
                          </a:xfrm>
                          <a:prstGeom prst="ellipse">
                            <a:avLst/>
                          </a:prstGeom>
                          <a:solidFill>
                            <a:schemeClr val="bg1">
                              <a:lumMod val="85000"/>
                              <a:lumOff val="0"/>
                            </a:schemeClr>
                          </a:solidFill>
                          <a:ln w="9525">
                            <a:solidFill>
                              <a:srgbClr val="000000"/>
                            </a:solidFill>
                            <a:round/>
                            <a:headEnd/>
                            <a:tailEnd/>
                          </a:ln>
                        </wps:spPr>
                        <wps:txbx>
                          <w:txbxContent>
                            <w:p w:rsidR="00900FB7" w:rsidRPr="00BE2CAB" w:rsidRDefault="00900FB7" w:rsidP="00767C41">
                              <w:pPr>
                                <w:jc w:val="center"/>
                                <w:rPr>
                                  <w:b/>
                                  <w:sz w:val="24"/>
                                </w:rPr>
                              </w:pPr>
                              <w:r>
                                <w:rPr>
                                  <w:b/>
                                  <w:sz w:val="20"/>
                                </w:rPr>
                                <w:t>Inactive</w:t>
                              </w:r>
                            </w:p>
                          </w:txbxContent>
                        </wps:txbx>
                        <wps:bodyPr rot="0" vert="horz" wrap="square" lIns="91440" tIns="45720" rIns="91440" bIns="45720" anchor="ctr" anchorCtr="0" upright="1">
                          <a:noAutofit/>
                        </wps:bodyPr>
                      </wps:wsp>
                      <wps:wsp>
                        <wps:cNvPr id="4103" name="Oval 55"/>
                        <wps:cNvSpPr>
                          <a:spLocks noChangeArrowheads="1"/>
                        </wps:cNvSpPr>
                        <wps:spPr bwMode="auto">
                          <a:xfrm>
                            <a:off x="22180" y="26322"/>
                            <a:ext cx="10001" cy="10097"/>
                          </a:xfrm>
                          <a:prstGeom prst="ellipse">
                            <a:avLst/>
                          </a:prstGeom>
                          <a:solidFill>
                            <a:schemeClr val="bg1">
                              <a:lumMod val="85000"/>
                              <a:lumOff val="0"/>
                            </a:schemeClr>
                          </a:solidFill>
                          <a:ln w="9525">
                            <a:solidFill>
                              <a:srgbClr val="000000"/>
                            </a:solidFill>
                            <a:round/>
                            <a:headEnd/>
                            <a:tailEnd/>
                          </a:ln>
                        </wps:spPr>
                        <wps:txbx>
                          <w:txbxContent>
                            <w:p w:rsidR="00900FB7" w:rsidRPr="00BE2CAB" w:rsidRDefault="00900FB7" w:rsidP="00767C41">
                              <w:pPr>
                                <w:jc w:val="center"/>
                                <w:rPr>
                                  <w:b/>
                                  <w:sz w:val="18"/>
                                </w:rPr>
                              </w:pPr>
                              <w:r>
                                <w:rPr>
                                  <w:b/>
                                  <w:sz w:val="18"/>
                                </w:rPr>
                                <w:t>Active</w:t>
                              </w:r>
                            </w:p>
                          </w:txbxContent>
                        </wps:txbx>
                        <wps:bodyPr rot="0" vert="horz" wrap="square" lIns="91440" tIns="45720" rIns="91440" bIns="45720" anchor="ctr" anchorCtr="0" upright="1">
                          <a:noAutofit/>
                        </wps:bodyPr>
                      </wps:wsp>
                      <wps:wsp>
                        <wps:cNvPr id="4104" name="Text Box 56"/>
                        <wps:cNvSpPr txBox="1">
                          <a:spLocks noChangeArrowheads="1"/>
                        </wps:cNvSpPr>
                        <wps:spPr bwMode="auto">
                          <a:xfrm>
                            <a:off x="3130" y="0"/>
                            <a:ext cx="19050" cy="5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0FB7" w:rsidRPr="00EE737C" w:rsidRDefault="00900FB7" w:rsidP="00767C41">
                              <w:pPr>
                                <w:rPr>
                                  <w:sz w:val="16"/>
                                  <w:szCs w:val="16"/>
                                </w:rPr>
                              </w:pPr>
                              <w:r w:rsidRPr="00EE737C">
                                <w:rPr>
                                  <w:sz w:val="16"/>
                                  <w:szCs w:val="16"/>
                                </w:rPr>
                                <w:t xml:space="preserve">FLW calls MA or MK long code and </w:t>
                              </w:r>
                              <w:r>
                                <w:rPr>
                                  <w:sz w:val="16"/>
                                  <w:szCs w:val="16"/>
                                </w:rPr>
                                <w:t xml:space="preserve">MSISDN &amp; other mandatory fields </w:t>
                              </w:r>
                              <w:r w:rsidRPr="00EE737C">
                                <w:rPr>
                                  <w:sz w:val="16"/>
                                  <w:szCs w:val="16"/>
                                </w:rPr>
                                <w:t>do not exist</w:t>
                              </w:r>
                            </w:p>
                            <w:p w:rsidR="00900FB7" w:rsidRPr="000D6EC5" w:rsidRDefault="00900FB7" w:rsidP="00767C41"/>
                          </w:txbxContent>
                        </wps:txbx>
                        <wps:bodyPr rot="0" vert="horz" wrap="square" lIns="91440" tIns="45720" rIns="91440" bIns="45720" anchor="t" anchorCtr="0" upright="1">
                          <a:noAutofit/>
                        </wps:bodyPr>
                      </wps:wsp>
                      <wps:wsp>
                        <wps:cNvPr id="4105" name="Text Box 57"/>
                        <wps:cNvSpPr txBox="1">
                          <a:spLocks noChangeArrowheads="1"/>
                        </wps:cNvSpPr>
                        <wps:spPr bwMode="auto">
                          <a:xfrm>
                            <a:off x="0" y="6417"/>
                            <a:ext cx="16287" cy="4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0FB7" w:rsidRPr="00EE737C" w:rsidRDefault="00900FB7" w:rsidP="00767C41">
                              <w:pPr>
                                <w:pStyle w:val="NormalWeb"/>
                                <w:spacing w:before="0" w:beforeAutospacing="0" w:after="0" w:afterAutospacing="0"/>
                                <w:rPr>
                                  <w:sz w:val="16"/>
                                  <w:szCs w:val="16"/>
                                </w:rPr>
                              </w:pPr>
                              <w:r w:rsidRPr="00EE737C">
                                <w:rPr>
                                  <w:rFonts w:asciiTheme="minorHAnsi" w:hAnsi="Calibri" w:cstheme="minorBidi"/>
                                  <w:color w:val="000000" w:themeColor="text1"/>
                                  <w:kern w:val="24"/>
                                  <w:sz w:val="16"/>
                                  <w:szCs w:val="16"/>
                                </w:rPr>
                                <w:t xml:space="preserve">FLW records via CSV upload and </w:t>
                              </w:r>
                              <w:r>
                                <w:rPr>
                                  <w:rFonts w:asciiTheme="minorHAnsi" w:hAnsi="Calibri" w:cstheme="minorBidi"/>
                                  <w:color w:val="000000" w:themeColor="text1"/>
                                  <w:kern w:val="24"/>
                                  <w:sz w:val="16"/>
                                  <w:szCs w:val="16"/>
                                </w:rPr>
                                <w:t>mandatory field</w:t>
                              </w:r>
                              <w:r w:rsidRPr="00EE737C">
                                <w:rPr>
                                  <w:rFonts w:asciiTheme="minorHAnsi" w:hAnsi="Calibri" w:cstheme="minorBidi"/>
                                  <w:color w:val="000000" w:themeColor="text1"/>
                                  <w:kern w:val="24"/>
                                  <w:sz w:val="16"/>
                                  <w:szCs w:val="16"/>
                                </w:rPr>
                                <w:t xml:space="preserve"> </w:t>
                              </w:r>
                              <w:del w:id="110" w:author="Sumit Kasera" w:date="2015-03-28T14:30:00Z">
                                <w:r w:rsidRPr="00EE737C" w:rsidDel="006D3325">
                                  <w:rPr>
                                    <w:rFonts w:asciiTheme="minorHAnsi" w:hAnsi="Calibri" w:cstheme="minorBidi"/>
                                    <w:color w:val="000000" w:themeColor="text1"/>
                                    <w:kern w:val="24"/>
                                    <w:sz w:val="16"/>
                                    <w:szCs w:val="16"/>
                                  </w:rPr>
                                  <w:delText xml:space="preserve">does </w:delText>
                                </w:r>
                                <w:r w:rsidDel="006D3325">
                                  <w:rPr>
                                    <w:rFonts w:asciiTheme="minorHAnsi" w:hAnsi="Calibri" w:cstheme="minorBidi"/>
                                    <w:color w:val="000000" w:themeColor="text1"/>
                                    <w:kern w:val="24"/>
                                    <w:sz w:val="16"/>
                                    <w:szCs w:val="16"/>
                                  </w:rPr>
                                  <w:delText xml:space="preserve">not </w:delText>
                                </w:r>
                              </w:del>
                              <w:r w:rsidRPr="00EE737C">
                                <w:rPr>
                                  <w:rFonts w:asciiTheme="minorHAnsi" w:hAnsi="Calibri" w:cstheme="minorBidi"/>
                                  <w:color w:val="000000" w:themeColor="text1"/>
                                  <w:kern w:val="24"/>
                                  <w:sz w:val="16"/>
                                  <w:szCs w:val="16"/>
                                </w:rPr>
                                <w:t>exist</w:t>
                              </w:r>
                              <w:ins w:id="111" w:author="Sumit Kasera" w:date="2015-03-28T14:30:00Z">
                                <w:r>
                                  <w:rPr>
                                    <w:rFonts w:asciiTheme="minorHAnsi" w:hAnsi="Calibri" w:cstheme="minorBidi"/>
                                    <w:color w:val="000000" w:themeColor="text1"/>
                                    <w:kern w:val="24"/>
                                    <w:sz w:val="16"/>
                                    <w:szCs w:val="16"/>
                                  </w:rPr>
                                  <w:t>s (CREATE)</w:t>
                                </w:r>
                              </w:ins>
                              <w:r w:rsidRPr="00EE737C">
                                <w:rPr>
                                  <w:rFonts w:asciiTheme="minorHAnsi" w:hAnsi="Calibri" w:cstheme="minorBidi"/>
                                  <w:color w:val="000000" w:themeColor="text1"/>
                                  <w:kern w:val="24"/>
                                  <w:sz w:val="16"/>
                                  <w:szCs w:val="16"/>
                                </w:rPr>
                                <w:t>.</w:t>
                              </w:r>
                            </w:p>
                          </w:txbxContent>
                        </wps:txbx>
                        <wps:bodyPr rot="0" vert="horz" wrap="square" lIns="91440" tIns="45720" rIns="91440" bIns="45720" anchor="t" anchorCtr="0" upright="1">
                          <a:noAutofit/>
                        </wps:bodyPr>
                      </wps:wsp>
                      <wps:wsp>
                        <wps:cNvPr id="4106" name="Oval 58"/>
                        <wps:cNvSpPr>
                          <a:spLocks noChangeArrowheads="1"/>
                        </wps:cNvSpPr>
                        <wps:spPr bwMode="auto">
                          <a:xfrm>
                            <a:off x="21069" y="2878"/>
                            <a:ext cx="11519" cy="10097"/>
                          </a:xfrm>
                          <a:prstGeom prst="ellipse">
                            <a:avLst/>
                          </a:prstGeom>
                          <a:solidFill>
                            <a:schemeClr val="bg1">
                              <a:lumMod val="85000"/>
                              <a:lumOff val="0"/>
                            </a:schemeClr>
                          </a:solidFill>
                          <a:ln w="9525">
                            <a:solidFill>
                              <a:srgbClr val="000000"/>
                            </a:solidFill>
                            <a:round/>
                            <a:headEnd/>
                            <a:tailEnd/>
                          </a:ln>
                        </wps:spPr>
                        <wps:txbx>
                          <w:txbxContent>
                            <w:p w:rsidR="00900FB7" w:rsidRPr="00767C41" w:rsidRDefault="00900FB7" w:rsidP="00767C41">
                              <w:pPr>
                                <w:rPr>
                                  <w:b/>
                                  <w:sz w:val="18"/>
                                </w:rPr>
                              </w:pPr>
                              <w:r w:rsidRPr="00767C41">
                                <w:rPr>
                                  <w:b/>
                                  <w:sz w:val="18"/>
                                </w:rPr>
                                <w:t>Anonymous</w:t>
                              </w:r>
                            </w:p>
                          </w:txbxContent>
                        </wps:txbx>
                        <wps:bodyPr rot="0" vert="horz" wrap="square" lIns="91440" tIns="45720" rIns="91440" bIns="45720" anchor="ctr" anchorCtr="0" upright="1">
                          <a:noAutofit/>
                        </wps:bodyPr>
                      </wps:wsp>
                      <wps:wsp>
                        <wps:cNvPr id="4107" name="Arc 59"/>
                        <wps:cNvSpPr>
                          <a:spLocks/>
                        </wps:cNvSpPr>
                        <wps:spPr bwMode="auto">
                          <a:xfrm rot="-8854621">
                            <a:off x="28177" y="8353"/>
                            <a:ext cx="6739" cy="18481"/>
                          </a:xfrm>
                          <a:custGeom>
                            <a:avLst/>
                            <a:gdLst>
                              <a:gd name="T0" fmla="*/ 673878 w 32755"/>
                              <a:gd name="T1" fmla="*/ 1695340 h 37551"/>
                              <a:gd name="T2" fmla="*/ 144754 w 32755"/>
                              <a:gd name="T3" fmla="*/ 0 h 37551"/>
                              <a:gd name="T4" fmla="*/ 444383 w 32755"/>
                              <a:gd name="T5" fmla="*/ 785020 h 37551"/>
                              <a:gd name="T6" fmla="*/ 0 60000 65536"/>
                              <a:gd name="T7" fmla="*/ 0 60000 65536"/>
                              <a:gd name="T8" fmla="*/ 0 60000 65536"/>
                            </a:gdLst>
                            <a:ahLst/>
                            <a:cxnLst>
                              <a:cxn ang="T6">
                                <a:pos x="T0" y="T1"/>
                              </a:cxn>
                              <a:cxn ang="T7">
                                <a:pos x="T2" y="T3"/>
                              </a:cxn>
                              <a:cxn ang="T8">
                                <a:pos x="T4" y="T5"/>
                              </a:cxn>
                            </a:cxnLst>
                            <a:rect l="0" t="0" r="r" b="b"/>
                            <a:pathLst>
                              <a:path w="32755" h="37551" fill="none" extrusionOk="0">
                                <a:moveTo>
                                  <a:pt x="32754" y="34447"/>
                                </a:moveTo>
                                <a:cubicBezTo>
                                  <a:pt x="29388" y="36478"/>
                                  <a:pt x="25531" y="37550"/>
                                  <a:pt x="21600" y="37551"/>
                                </a:cubicBezTo>
                                <a:cubicBezTo>
                                  <a:pt x="9670" y="37551"/>
                                  <a:pt x="0" y="27880"/>
                                  <a:pt x="0" y="15951"/>
                                </a:cubicBezTo>
                                <a:cubicBezTo>
                                  <a:pt x="-1" y="9881"/>
                                  <a:pt x="2553" y="4092"/>
                                  <a:pt x="7035" y="-1"/>
                                </a:cubicBezTo>
                              </a:path>
                              <a:path w="32755" h="37551" stroke="0" extrusionOk="0">
                                <a:moveTo>
                                  <a:pt x="32754" y="34447"/>
                                </a:moveTo>
                                <a:cubicBezTo>
                                  <a:pt x="29388" y="36478"/>
                                  <a:pt x="25531" y="37550"/>
                                  <a:pt x="21600" y="37551"/>
                                </a:cubicBezTo>
                                <a:cubicBezTo>
                                  <a:pt x="9670" y="37551"/>
                                  <a:pt x="0" y="27880"/>
                                  <a:pt x="0" y="15951"/>
                                </a:cubicBezTo>
                                <a:cubicBezTo>
                                  <a:pt x="-1" y="9881"/>
                                  <a:pt x="2553" y="4092"/>
                                  <a:pt x="7035" y="-1"/>
                                </a:cubicBezTo>
                                <a:lnTo>
                                  <a:pt x="21600" y="15951"/>
                                </a:lnTo>
                                <a:lnTo>
                                  <a:pt x="32754" y="34447"/>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08" name="Text Box 60"/>
                        <wps:cNvSpPr txBox="1">
                          <a:spLocks noChangeArrowheads="1"/>
                        </wps:cNvSpPr>
                        <wps:spPr bwMode="auto">
                          <a:xfrm>
                            <a:off x="3130" y="37092"/>
                            <a:ext cx="12319" cy="3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0FB7" w:rsidRPr="00EE737C" w:rsidRDefault="00900FB7" w:rsidP="00767C41">
                              <w:pPr>
                                <w:rPr>
                                  <w:sz w:val="16"/>
                                  <w:szCs w:val="16"/>
                                </w:rPr>
                              </w:pPr>
                              <w:r w:rsidRPr="00EE737C">
                                <w:rPr>
                                  <w:sz w:val="16"/>
                                  <w:szCs w:val="16"/>
                                </w:rPr>
                                <w:t xml:space="preserve">FLW calls MA or MK long code and </w:t>
                              </w:r>
                              <w:r>
                                <w:rPr>
                                  <w:rFonts w:asciiTheme="minorHAnsi" w:cstheme="minorBidi"/>
                                  <w:color w:val="000000" w:themeColor="text1"/>
                                  <w:kern w:val="24"/>
                                  <w:sz w:val="16"/>
                                  <w:szCs w:val="16"/>
                                </w:rPr>
                                <w:t xml:space="preserve">MSISDN </w:t>
                              </w:r>
                              <w:r w:rsidRPr="00EE737C">
                                <w:rPr>
                                  <w:sz w:val="16"/>
                                  <w:szCs w:val="16"/>
                                </w:rPr>
                                <w:t>exist</w:t>
                              </w:r>
                              <w:r>
                                <w:rPr>
                                  <w:sz w:val="16"/>
                                  <w:szCs w:val="16"/>
                                </w:rPr>
                                <w:t>s</w:t>
                              </w:r>
                            </w:p>
                            <w:p w:rsidR="00900FB7" w:rsidRPr="000D6EC5" w:rsidRDefault="00900FB7" w:rsidP="00767C41"/>
                          </w:txbxContent>
                        </wps:txbx>
                        <wps:bodyPr rot="0" vert="horz" wrap="square" lIns="91440" tIns="45720" rIns="91440" bIns="45720" anchor="t" anchorCtr="0" upright="1">
                          <a:noAutofit/>
                        </wps:bodyPr>
                      </wps:wsp>
                      <wps:wsp>
                        <wps:cNvPr id="4109" name="Arc 61"/>
                        <wps:cNvSpPr>
                          <a:spLocks/>
                        </wps:cNvSpPr>
                        <wps:spPr bwMode="auto">
                          <a:xfrm rot="4847352" flipV="1">
                            <a:off x="16567" y="32329"/>
                            <a:ext cx="6446" cy="9271"/>
                          </a:xfrm>
                          <a:custGeom>
                            <a:avLst/>
                            <a:gdLst>
                              <a:gd name="T0" fmla="*/ 176036 w 43200"/>
                              <a:gd name="T1" fmla="*/ 876625 h 43200"/>
                              <a:gd name="T2" fmla="*/ 263450 w 43200"/>
                              <a:gd name="T3" fmla="*/ 919310 h 43200"/>
                              <a:gd name="T4" fmla="*/ 322263 w 43200"/>
                              <a:gd name="T5" fmla="*/ 463550 h 43200"/>
                              <a:gd name="T6" fmla="*/ 0 60000 65536"/>
                              <a:gd name="T7" fmla="*/ 0 60000 65536"/>
                              <a:gd name="T8" fmla="*/ 0 60000 65536"/>
                            </a:gdLst>
                            <a:ahLst/>
                            <a:cxnLst>
                              <a:cxn ang="T6">
                                <a:pos x="T0" y="T1"/>
                              </a:cxn>
                              <a:cxn ang="T7">
                                <a:pos x="T2" y="T3"/>
                              </a:cxn>
                              <a:cxn ang="T8">
                                <a:pos x="T4" y="T5"/>
                              </a:cxn>
                            </a:cxnLst>
                            <a:rect l="0" t="0" r="r" b="b"/>
                            <a:pathLst>
                              <a:path w="43200" h="43200" fill="none" extrusionOk="0">
                                <a:moveTo>
                                  <a:pt x="11798" y="40848"/>
                                </a:moveTo>
                                <a:cubicBezTo>
                                  <a:pt x="4558" y="37161"/>
                                  <a:pt x="0" y="29724"/>
                                  <a:pt x="0" y="21600"/>
                                </a:cubicBezTo>
                                <a:cubicBezTo>
                                  <a:pt x="0" y="9670"/>
                                  <a:pt x="9670" y="0"/>
                                  <a:pt x="21600" y="0"/>
                                </a:cubicBezTo>
                                <a:cubicBezTo>
                                  <a:pt x="33529" y="0"/>
                                  <a:pt x="43200" y="9670"/>
                                  <a:pt x="43200" y="21600"/>
                                </a:cubicBezTo>
                                <a:cubicBezTo>
                                  <a:pt x="43200" y="33529"/>
                                  <a:pt x="33529" y="43200"/>
                                  <a:pt x="21600" y="43200"/>
                                </a:cubicBezTo>
                                <a:cubicBezTo>
                                  <a:pt x="20277" y="43200"/>
                                  <a:pt x="18958" y="43078"/>
                                  <a:pt x="17657" y="42837"/>
                                </a:cubicBezTo>
                              </a:path>
                              <a:path w="43200" h="43200" stroke="0" extrusionOk="0">
                                <a:moveTo>
                                  <a:pt x="11798" y="40848"/>
                                </a:moveTo>
                                <a:cubicBezTo>
                                  <a:pt x="4558" y="37161"/>
                                  <a:pt x="0" y="29724"/>
                                  <a:pt x="0" y="21600"/>
                                </a:cubicBezTo>
                                <a:cubicBezTo>
                                  <a:pt x="0" y="9670"/>
                                  <a:pt x="9670" y="0"/>
                                  <a:pt x="21600" y="0"/>
                                </a:cubicBezTo>
                                <a:cubicBezTo>
                                  <a:pt x="33529" y="0"/>
                                  <a:pt x="43200" y="9670"/>
                                  <a:pt x="43200" y="21600"/>
                                </a:cubicBezTo>
                                <a:cubicBezTo>
                                  <a:pt x="43200" y="33529"/>
                                  <a:pt x="33529" y="43200"/>
                                  <a:pt x="21600" y="43200"/>
                                </a:cubicBezTo>
                                <a:cubicBezTo>
                                  <a:pt x="20277" y="43200"/>
                                  <a:pt x="18958" y="43078"/>
                                  <a:pt x="17657" y="42837"/>
                                </a:cubicBezTo>
                                <a:lnTo>
                                  <a:pt x="21600" y="21600"/>
                                </a:lnTo>
                                <a:lnTo>
                                  <a:pt x="11798" y="40848"/>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10" name="Arc 62"/>
                        <wps:cNvSpPr>
                          <a:spLocks/>
                        </wps:cNvSpPr>
                        <wps:spPr bwMode="auto">
                          <a:xfrm rot="-1496422" flipH="1" flipV="1">
                            <a:off x="31369" y="32209"/>
                            <a:ext cx="5378" cy="8668"/>
                          </a:xfrm>
                          <a:custGeom>
                            <a:avLst/>
                            <a:gdLst>
                              <a:gd name="T0" fmla="*/ 258141 w 43200"/>
                              <a:gd name="T1" fmla="*/ 866775 h 43183"/>
                              <a:gd name="T2" fmla="*/ 457803 w 43200"/>
                              <a:gd name="T3" fmla="*/ 742167 h 43183"/>
                              <a:gd name="T4" fmla="*/ 268923 w 43200"/>
                              <a:gd name="T5" fmla="*/ 433558 h 43183"/>
                              <a:gd name="T6" fmla="*/ 0 60000 65536"/>
                              <a:gd name="T7" fmla="*/ 0 60000 65536"/>
                              <a:gd name="T8" fmla="*/ 0 60000 65536"/>
                            </a:gdLst>
                            <a:ahLst/>
                            <a:cxnLst>
                              <a:cxn ang="T6">
                                <a:pos x="T0" y="T1"/>
                              </a:cxn>
                              <a:cxn ang="T7">
                                <a:pos x="T2" y="T3"/>
                              </a:cxn>
                              <a:cxn ang="T8">
                                <a:pos x="T4" y="T5"/>
                              </a:cxn>
                            </a:cxnLst>
                            <a:rect l="0" t="0" r="r" b="b"/>
                            <a:pathLst>
                              <a:path w="43200" h="43183" fill="none" extrusionOk="0">
                                <a:moveTo>
                                  <a:pt x="20734" y="43182"/>
                                </a:moveTo>
                                <a:cubicBezTo>
                                  <a:pt x="9150" y="42717"/>
                                  <a:pt x="0" y="33192"/>
                                  <a:pt x="0" y="21600"/>
                                </a:cubicBezTo>
                                <a:cubicBezTo>
                                  <a:pt x="0" y="9670"/>
                                  <a:pt x="9670" y="0"/>
                                  <a:pt x="21600" y="0"/>
                                </a:cubicBezTo>
                                <a:cubicBezTo>
                                  <a:pt x="33529" y="0"/>
                                  <a:pt x="43200" y="9670"/>
                                  <a:pt x="43200" y="21600"/>
                                </a:cubicBezTo>
                                <a:cubicBezTo>
                                  <a:pt x="43200" y="27378"/>
                                  <a:pt x="40884" y="32916"/>
                                  <a:pt x="36771" y="36975"/>
                                </a:cubicBezTo>
                              </a:path>
                              <a:path w="43200" h="43183" stroke="0" extrusionOk="0">
                                <a:moveTo>
                                  <a:pt x="20734" y="43182"/>
                                </a:moveTo>
                                <a:cubicBezTo>
                                  <a:pt x="9150" y="42717"/>
                                  <a:pt x="0" y="33192"/>
                                  <a:pt x="0" y="21600"/>
                                </a:cubicBezTo>
                                <a:cubicBezTo>
                                  <a:pt x="0" y="9670"/>
                                  <a:pt x="9670" y="0"/>
                                  <a:pt x="21600" y="0"/>
                                </a:cubicBezTo>
                                <a:cubicBezTo>
                                  <a:pt x="33529" y="0"/>
                                  <a:pt x="43200" y="9670"/>
                                  <a:pt x="43200" y="21600"/>
                                </a:cubicBezTo>
                                <a:cubicBezTo>
                                  <a:pt x="43200" y="27378"/>
                                  <a:pt x="40884" y="32916"/>
                                  <a:pt x="36771" y="36975"/>
                                </a:cubicBezTo>
                                <a:lnTo>
                                  <a:pt x="21600" y="21600"/>
                                </a:lnTo>
                                <a:lnTo>
                                  <a:pt x="20734" y="43182"/>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11" name="Arc 61"/>
                        <wps:cNvSpPr>
                          <a:spLocks/>
                        </wps:cNvSpPr>
                        <wps:spPr bwMode="auto">
                          <a:xfrm rot="5598039" flipV="1">
                            <a:off x="14331" y="11395"/>
                            <a:ext cx="4180" cy="12451"/>
                          </a:xfrm>
                          <a:custGeom>
                            <a:avLst/>
                            <a:gdLst>
                              <a:gd name="T0" fmla="*/ 114167 w 43200"/>
                              <a:gd name="T1" fmla="*/ 1177251 h 43200"/>
                              <a:gd name="T2" fmla="*/ 170858 w 43200"/>
                              <a:gd name="T3" fmla="*/ 1234574 h 43200"/>
                              <a:gd name="T4" fmla="*/ 209001 w 43200"/>
                              <a:gd name="T5" fmla="*/ 622518 h 43200"/>
                              <a:gd name="T6" fmla="*/ 0 60000 65536"/>
                              <a:gd name="T7" fmla="*/ 0 60000 65536"/>
                              <a:gd name="T8" fmla="*/ 0 60000 65536"/>
                              <a:gd name="T9" fmla="*/ 0 w 43200"/>
                              <a:gd name="T10" fmla="*/ 0 h 43200"/>
                              <a:gd name="T11" fmla="*/ 43200 w 43200"/>
                              <a:gd name="T12" fmla="*/ 43200 h 43200"/>
                            </a:gdLst>
                            <a:ahLst/>
                            <a:cxnLst>
                              <a:cxn ang="T6">
                                <a:pos x="T0" y="T1"/>
                              </a:cxn>
                              <a:cxn ang="T7">
                                <a:pos x="T2" y="T3"/>
                              </a:cxn>
                              <a:cxn ang="T8">
                                <a:pos x="T4" y="T5"/>
                              </a:cxn>
                            </a:cxnLst>
                            <a:rect l="T9" t="T10" r="T11" b="T12"/>
                            <a:pathLst>
                              <a:path w="43200" h="43200" fill="none" extrusionOk="0">
                                <a:moveTo>
                                  <a:pt x="11798" y="40848"/>
                                </a:moveTo>
                                <a:cubicBezTo>
                                  <a:pt x="4558" y="37161"/>
                                  <a:pt x="0" y="29724"/>
                                  <a:pt x="0" y="21600"/>
                                </a:cubicBezTo>
                                <a:cubicBezTo>
                                  <a:pt x="0" y="9670"/>
                                  <a:pt x="9670" y="0"/>
                                  <a:pt x="21600" y="0"/>
                                </a:cubicBezTo>
                                <a:cubicBezTo>
                                  <a:pt x="33529" y="0"/>
                                  <a:pt x="43200" y="9670"/>
                                  <a:pt x="43200" y="21600"/>
                                </a:cubicBezTo>
                                <a:cubicBezTo>
                                  <a:pt x="43200" y="33529"/>
                                  <a:pt x="33529" y="43200"/>
                                  <a:pt x="21600" y="43200"/>
                                </a:cubicBezTo>
                                <a:cubicBezTo>
                                  <a:pt x="20277" y="43200"/>
                                  <a:pt x="18958" y="43078"/>
                                  <a:pt x="17657" y="42837"/>
                                </a:cubicBezTo>
                              </a:path>
                              <a:path w="43200" h="43200" stroke="0" extrusionOk="0">
                                <a:moveTo>
                                  <a:pt x="11798" y="40848"/>
                                </a:moveTo>
                                <a:cubicBezTo>
                                  <a:pt x="4558" y="37161"/>
                                  <a:pt x="0" y="29724"/>
                                  <a:pt x="0" y="21600"/>
                                </a:cubicBezTo>
                                <a:cubicBezTo>
                                  <a:pt x="0" y="9670"/>
                                  <a:pt x="9670" y="0"/>
                                  <a:pt x="21600" y="0"/>
                                </a:cubicBezTo>
                                <a:cubicBezTo>
                                  <a:pt x="33529" y="0"/>
                                  <a:pt x="43200" y="9670"/>
                                  <a:pt x="43200" y="21600"/>
                                </a:cubicBezTo>
                                <a:cubicBezTo>
                                  <a:pt x="43200" y="33529"/>
                                  <a:pt x="33529" y="43200"/>
                                  <a:pt x="21600" y="43200"/>
                                </a:cubicBezTo>
                                <a:cubicBezTo>
                                  <a:pt x="20277" y="43200"/>
                                  <a:pt x="18958" y="43078"/>
                                  <a:pt x="17657" y="42837"/>
                                </a:cubicBezTo>
                                <a:lnTo>
                                  <a:pt x="21600" y="21600"/>
                                </a:lnTo>
                                <a:lnTo>
                                  <a:pt x="11798" y="40848"/>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txbx>
                          <w:txbxContent>
                            <w:p w:rsidR="00900FB7" w:rsidRDefault="00900FB7" w:rsidP="000B1231">
                              <w:pPr>
                                <w:rPr>
                                  <w:rFonts w:eastAsia="Times New Roman"/>
                                </w:rPr>
                              </w:pPr>
                            </w:p>
                          </w:txbxContent>
                        </wps:txbx>
                        <wps:bodyPr rot="0" vert="horz" wrap="square" lIns="91440" tIns="45720" rIns="91440" bIns="45720" anchor="t" anchorCtr="0" upright="1">
                          <a:noAutofit/>
                        </wps:bodyPr>
                      </wps:wsp>
                      <wps:wsp>
                        <wps:cNvPr id="4112" name="Text Box 57"/>
                        <wps:cNvSpPr txBox="1">
                          <a:spLocks noChangeArrowheads="1"/>
                        </wps:cNvSpPr>
                        <wps:spPr bwMode="auto">
                          <a:xfrm>
                            <a:off x="0" y="12239"/>
                            <a:ext cx="16287" cy="4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0FB7" w:rsidRPr="001E6D2A" w:rsidRDefault="00900FB7" w:rsidP="005162F7">
                              <w:pPr>
                                <w:pStyle w:val="NormalWeb"/>
                                <w:spacing w:before="0" w:beforeAutospacing="0" w:after="0" w:afterAutospacing="0"/>
                                <w:rPr>
                                  <w:rFonts w:asciiTheme="minorHAnsi" w:hAnsi="Calibri" w:cstheme="minorBidi"/>
                                  <w:color w:val="000000" w:themeColor="text1"/>
                                  <w:kern w:val="24"/>
                                  <w:sz w:val="16"/>
                                  <w:szCs w:val="16"/>
                                </w:rPr>
                              </w:pPr>
                              <w:r>
                                <w:rPr>
                                  <w:rFonts w:ascii="Calibri" w:hAnsi="Calibri"/>
                                  <w:color w:val="000000"/>
                                  <w:kern w:val="24"/>
                                  <w:sz w:val="16"/>
                                  <w:szCs w:val="16"/>
                                </w:rPr>
                                <w:t xml:space="preserve">FLW records via CSV upload and </w:t>
                              </w:r>
                              <w:r>
                                <w:rPr>
                                  <w:rFonts w:asciiTheme="minorHAnsi" w:hAnsi="Calibri" w:cstheme="minorBidi"/>
                                  <w:color w:val="000000" w:themeColor="text1"/>
                                  <w:kern w:val="24"/>
                                  <w:sz w:val="16"/>
                                  <w:szCs w:val="16"/>
                                </w:rPr>
                                <w:t>mandatory field</w:t>
                              </w:r>
                              <w:r w:rsidRPr="00EE737C">
                                <w:rPr>
                                  <w:rFonts w:asciiTheme="minorHAnsi" w:hAnsi="Calibri" w:cstheme="minorBidi"/>
                                  <w:color w:val="000000" w:themeColor="text1"/>
                                  <w:kern w:val="24"/>
                                  <w:sz w:val="16"/>
                                  <w:szCs w:val="16"/>
                                </w:rPr>
                                <w:t xml:space="preserve"> exist</w:t>
                              </w:r>
                              <w:r>
                                <w:rPr>
                                  <w:rFonts w:asciiTheme="minorHAnsi" w:hAnsi="Calibri" w:cstheme="minorBidi"/>
                                  <w:color w:val="000000" w:themeColor="text1"/>
                                  <w:kern w:val="24"/>
                                  <w:sz w:val="16"/>
                                  <w:szCs w:val="16"/>
                                </w:rPr>
                                <w:t>s</w:t>
                              </w:r>
                              <w:ins w:id="112" w:author="Sumit Kasera" w:date="2015-03-28T14:30:00Z">
                                <w:r>
                                  <w:rPr>
                                    <w:rFonts w:asciiTheme="minorHAnsi" w:hAnsi="Calibri" w:cstheme="minorBidi"/>
                                    <w:color w:val="000000" w:themeColor="text1"/>
                                    <w:kern w:val="24"/>
                                    <w:sz w:val="16"/>
                                    <w:szCs w:val="16"/>
                                  </w:rPr>
                                  <w:t xml:space="preserve"> (UPDATE)</w:t>
                                </w:r>
                              </w:ins>
                              <w:r w:rsidRPr="00EE737C">
                                <w:rPr>
                                  <w:rFonts w:asciiTheme="minorHAnsi" w:hAnsi="Calibri" w:cstheme="minorBidi"/>
                                  <w:color w:val="000000" w:themeColor="text1"/>
                                  <w:kern w:val="24"/>
                                  <w:sz w:val="16"/>
                                  <w:szCs w:val="16"/>
                                </w:rPr>
                                <w:t>.</w:t>
                              </w:r>
                            </w:p>
                            <w:p w:rsidR="00900FB7" w:rsidRDefault="00900FB7" w:rsidP="000B1231">
                              <w:pPr>
                                <w:pStyle w:val="NormalWeb"/>
                                <w:spacing w:before="0" w:beforeAutospacing="0" w:after="0" w:afterAutospacing="0"/>
                              </w:pPr>
                            </w:p>
                          </w:txbxContent>
                        </wps:txbx>
                        <wps:bodyPr rot="0" vert="horz" wrap="square" lIns="91440" tIns="45720" rIns="91440" bIns="45720" anchor="t" anchorCtr="0" upright="1">
                          <a:noAutofit/>
                        </wps:bodyPr>
                      </wps:wsp>
                      <wps:wsp>
                        <wps:cNvPr id="4113" name="Oval 85"/>
                        <wps:cNvSpPr>
                          <a:spLocks noChangeArrowheads="1"/>
                        </wps:cNvSpPr>
                        <wps:spPr bwMode="auto">
                          <a:xfrm>
                            <a:off x="47970" y="14524"/>
                            <a:ext cx="10001" cy="10097"/>
                          </a:xfrm>
                          <a:prstGeom prst="ellipse">
                            <a:avLst/>
                          </a:prstGeom>
                          <a:solidFill>
                            <a:schemeClr val="bg1">
                              <a:lumMod val="85000"/>
                              <a:lumOff val="0"/>
                            </a:schemeClr>
                          </a:solidFill>
                          <a:ln w="9525">
                            <a:solidFill>
                              <a:srgbClr val="000000"/>
                            </a:solidFill>
                            <a:round/>
                            <a:headEnd/>
                            <a:tailEnd/>
                          </a:ln>
                        </wps:spPr>
                        <wps:txbx>
                          <w:txbxContent>
                            <w:p w:rsidR="00900FB7" w:rsidRDefault="00900FB7" w:rsidP="002A626A">
                              <w:pPr>
                                <w:pStyle w:val="NormalWeb"/>
                                <w:spacing w:before="0" w:beforeAutospacing="0" w:after="200" w:afterAutospacing="0" w:line="276" w:lineRule="auto"/>
                                <w:jc w:val="center"/>
                              </w:pPr>
                              <w:r>
                                <w:rPr>
                                  <w:rFonts w:ascii="Calibri" w:eastAsia="Calibri" w:hAnsi="Calibri"/>
                                  <w:b/>
                                  <w:bCs/>
                                  <w:sz w:val="20"/>
                                  <w:szCs w:val="20"/>
                                </w:rPr>
                                <w:t>Invalid</w:t>
                              </w:r>
                            </w:p>
                          </w:txbxContent>
                        </wps:txbx>
                        <wps:bodyPr rot="0" vert="horz" wrap="square" lIns="91440" tIns="45720" rIns="91440" bIns="45720" anchor="ctr" anchorCtr="0" upright="1">
                          <a:noAutofit/>
                        </wps:bodyPr>
                      </wps:wsp>
                      <wps:wsp>
                        <wps:cNvPr id="4114" name="AutoShape 50"/>
                        <wps:cNvCnPr/>
                        <wps:spPr bwMode="auto">
                          <a:xfrm flipV="1">
                            <a:off x="32181" y="23142"/>
                            <a:ext cx="17253" cy="822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15" name="Text Box 51"/>
                        <wps:cNvSpPr txBox="1">
                          <a:spLocks noChangeArrowheads="1"/>
                        </wps:cNvSpPr>
                        <wps:spPr bwMode="auto">
                          <a:xfrm>
                            <a:off x="43798" y="27322"/>
                            <a:ext cx="12421" cy="5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0FB7" w:rsidRDefault="00900FB7" w:rsidP="002A626A">
                              <w:pPr>
                                <w:pStyle w:val="NormalWeb"/>
                                <w:spacing w:before="0" w:beforeAutospacing="0" w:after="200" w:afterAutospacing="0" w:line="276" w:lineRule="auto"/>
                              </w:pPr>
                              <w:proofErr w:type="gramStart"/>
                              <w:r>
                                <w:rPr>
                                  <w:rFonts w:ascii="Calibri" w:eastAsia="Calibri" w:hAnsi="Calibri"/>
                                  <w:sz w:val="16"/>
                                  <w:szCs w:val="16"/>
                                </w:rPr>
                                <w:t>Via CSV Upload</w:t>
                              </w:r>
                              <w:del w:id="113" w:author="Sumit Kasera" w:date="2015-03-28T14:31:00Z">
                                <w:r w:rsidDel="0080745E">
                                  <w:rPr>
                                    <w:rFonts w:ascii="Calibri" w:eastAsia="Calibri" w:hAnsi="Calibri"/>
                                    <w:sz w:val="16"/>
                                    <w:szCs w:val="16"/>
                                  </w:rPr>
                                  <w:delText xml:space="preserve"> or due to MSISDN change of some other FLW subscriber</w:delText>
                                </w:r>
                              </w:del>
                              <w:r>
                                <w:rPr>
                                  <w:rFonts w:ascii="Calibri" w:eastAsia="Calibri" w:hAnsi="Calibri"/>
                                  <w:sz w:val="16"/>
                                  <w:szCs w:val="16"/>
                                </w:rPr>
                                <w:t>.</w:t>
                              </w:r>
                              <w:proofErr w:type="gramEnd"/>
                            </w:p>
                            <w:p w:rsidR="00900FB7" w:rsidRDefault="00900FB7" w:rsidP="002A626A">
                              <w:pPr>
                                <w:pStyle w:val="NormalWeb"/>
                                <w:spacing w:before="0" w:beforeAutospacing="0" w:after="200" w:afterAutospacing="0" w:line="276" w:lineRule="auto"/>
                              </w:pPr>
                              <w:r>
                                <w:rPr>
                                  <w:rFonts w:ascii="Calibri" w:eastAsia="Calibri" w:hAnsi="Calibri"/>
                                  <w:sz w:val="22"/>
                                  <w:szCs w:val="22"/>
                                </w:rPr>
                                <w:t> </w:t>
                              </w:r>
                            </w:p>
                          </w:txbxContent>
                        </wps:txbx>
                        <wps:bodyPr rot="0" vert="horz" wrap="square" lIns="91440" tIns="45720" rIns="91440" bIns="45720" anchor="t" anchorCtr="0" upright="1">
                          <a:noAutofit/>
                        </wps:bodyPr>
                      </wps:wsp>
                      <wps:wsp>
                        <wps:cNvPr id="4116" name="AutoShape 50"/>
                        <wps:cNvCnPr/>
                        <wps:spPr bwMode="auto">
                          <a:xfrm>
                            <a:off x="31705" y="19572"/>
                            <a:ext cx="162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17" name="AutoShape 50"/>
                        <wps:cNvCnPr/>
                        <wps:spPr bwMode="auto">
                          <a:xfrm>
                            <a:off x="30901" y="11496"/>
                            <a:ext cx="18533" cy="45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18" name="Oval 9"/>
                        <wps:cNvSpPr>
                          <a:spLocks noChangeArrowheads="1"/>
                        </wps:cNvSpPr>
                        <wps:spPr bwMode="auto">
                          <a:xfrm>
                            <a:off x="43798" y="10950"/>
                            <a:ext cx="2338" cy="16250"/>
                          </a:xfrm>
                          <a:prstGeom prst="ellipse">
                            <a:avLst/>
                          </a:prstGeom>
                          <a:solidFill>
                            <a:schemeClr val="accent1">
                              <a:lumMod val="100000"/>
                              <a:lumOff val="0"/>
                            </a:schemeClr>
                          </a:solidFill>
                          <a:ln w="25400">
                            <a:solidFill>
                              <a:schemeClr val="accent1">
                                <a:lumMod val="50000"/>
                                <a:lumOff val="0"/>
                              </a:schemeClr>
                            </a:solidFill>
                            <a:round/>
                            <a:headEnd/>
                            <a:tailEnd/>
                          </a:ln>
                        </wps:spPr>
                        <wps:bodyPr rot="0" vert="horz" wrap="square" lIns="91440" tIns="45720" rIns="91440" bIns="45720" anchor="ctr" anchorCtr="0" upright="1">
                          <a:noAutofit/>
                        </wps:bodyPr>
                      </wps:wsp>
                    </wpg:wgp>
                  </a:graphicData>
                </a:graphic>
              </wp:inline>
            </w:drawing>
          </mc:Choice>
          <mc:Fallback>
            <w:pict>
              <v:group id="Canvas 4113" o:spid="_x0000_s1063" style="width:460.75pt;height:330.75pt;mso-position-horizontal-relative:char;mso-position-vertical-relative:line" coordsize="58515,42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">
                <v:rect id="AutoShape 40" o:spid="_x0000_s1064" style="position:absolute;width:58515;height:42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UP8QA&#10;AADbAAAADwAAAGRycy9kb3ducmV2LnhtbESPQWvCQBSE74X+h+UVvBTd1ENpYzZShGIQQRqr50f2&#10;mYRm38bsmsR/3xUEj8PMfMMky9E0oqfO1ZYVvM0iEMSF1TWXCn7339MPEM4ja2wsk4IrOVimz08J&#10;xtoO/EN97ksRIOxiVFB538ZSuqIig25mW+LgnWxn0AfZlVJ3OAS4aeQ8it6lwZrDQoUtrSoq/vKL&#10;UTAUu/64367l7vWYWT5n51V+2Cg1eRm/FiA8jf4RvrczrWD+C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alD/EAAAA2wAAAA8AAAAAAAAAAAAAAAAAmAIAAGRycy9k&#10;b3ducmV2LnhtbFBLBQYAAAAABAAEAPUAAACJAwAAAAA=&#10;" filled="f" stroked="f">
                  <o:lock v:ext="edit" aspectratio="t"/>
                </v:rect>
                <v:shape id="Text Box 48" o:spid="_x0000_s1065" type="#_x0000_t202" style="position:absolute;left:36595;top:33656;width:15303;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900FB7" w:rsidRPr="00EE737C" w:rsidRDefault="00900FB7" w:rsidP="00767C41">
                        <w:pPr>
                          <w:pStyle w:val="NormalWeb"/>
                          <w:spacing w:before="0" w:beforeAutospacing="0" w:after="0" w:afterAutospacing="0"/>
                          <w:rPr>
                            <w:sz w:val="16"/>
                            <w:szCs w:val="16"/>
                          </w:rPr>
                        </w:pPr>
                        <w:r w:rsidRPr="00EE737C">
                          <w:rPr>
                            <w:rFonts w:asciiTheme="minorHAnsi" w:hAnsi="Calibri" w:cstheme="minorBidi"/>
                            <w:color w:val="000000" w:themeColor="text1"/>
                            <w:kern w:val="24"/>
                            <w:sz w:val="16"/>
                            <w:szCs w:val="16"/>
                          </w:rPr>
                          <w:t xml:space="preserve">FLW records via CSV upload and </w:t>
                        </w:r>
                        <w:r>
                          <w:rPr>
                            <w:rFonts w:asciiTheme="minorHAnsi" w:hAnsi="Calibri" w:cstheme="minorBidi"/>
                            <w:color w:val="000000" w:themeColor="text1"/>
                            <w:kern w:val="24"/>
                            <w:sz w:val="16"/>
                            <w:szCs w:val="16"/>
                          </w:rPr>
                          <w:t xml:space="preserve">mandatory field </w:t>
                        </w:r>
                        <w:r w:rsidRPr="00EE737C">
                          <w:rPr>
                            <w:rFonts w:asciiTheme="minorHAnsi" w:hAnsi="Calibri" w:cstheme="minorBidi"/>
                            <w:color w:val="000000" w:themeColor="text1"/>
                            <w:kern w:val="24"/>
                            <w:sz w:val="16"/>
                            <w:szCs w:val="16"/>
                          </w:rPr>
                          <w:t>exist</w:t>
                        </w:r>
                        <w:r>
                          <w:rPr>
                            <w:rFonts w:asciiTheme="minorHAnsi" w:hAnsi="Calibri" w:cstheme="minorBidi"/>
                            <w:color w:val="000000" w:themeColor="text1"/>
                            <w:kern w:val="24"/>
                            <w:sz w:val="16"/>
                            <w:szCs w:val="16"/>
                          </w:rPr>
                          <w:t>s</w:t>
                        </w:r>
                        <w:r w:rsidRPr="00EE737C">
                          <w:rPr>
                            <w:rFonts w:asciiTheme="minorHAnsi" w:hAnsi="Calibri" w:cstheme="minorBidi"/>
                            <w:color w:val="000000" w:themeColor="text1"/>
                            <w:kern w:val="24"/>
                            <w:sz w:val="16"/>
                            <w:szCs w:val="16"/>
                          </w:rPr>
                          <w:t>.</w:t>
                        </w:r>
                      </w:p>
                    </w:txbxContent>
                  </v:textbox>
                </v:shape>
                <v:shape id="Text Box 49" o:spid="_x0000_s1066" type="#_x0000_t202" style="position:absolute;left:33547;top:5907;width:16160;height:3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900FB7" w:rsidRPr="00EE737C" w:rsidRDefault="00900FB7" w:rsidP="00767C41">
                        <w:pPr>
                          <w:pStyle w:val="NormalWeb"/>
                          <w:spacing w:before="0" w:beforeAutospacing="0" w:after="0" w:afterAutospacing="0"/>
                          <w:rPr>
                            <w:sz w:val="16"/>
                            <w:szCs w:val="16"/>
                          </w:rPr>
                        </w:pPr>
                        <w:r w:rsidRPr="00EE737C">
                          <w:rPr>
                            <w:rFonts w:asciiTheme="minorHAnsi" w:hAnsi="Calibri" w:cstheme="minorBidi"/>
                            <w:color w:val="000000" w:themeColor="text1"/>
                            <w:kern w:val="24"/>
                            <w:sz w:val="16"/>
                            <w:szCs w:val="16"/>
                          </w:rPr>
                          <w:t xml:space="preserve">FLW record via CSV upload and </w:t>
                        </w:r>
                        <w:r>
                          <w:rPr>
                            <w:rFonts w:asciiTheme="minorHAnsi" w:hAnsi="Calibri" w:cstheme="minorBidi"/>
                            <w:color w:val="000000" w:themeColor="text1"/>
                            <w:kern w:val="24"/>
                            <w:sz w:val="16"/>
                            <w:szCs w:val="16"/>
                          </w:rPr>
                          <w:t xml:space="preserve">MSISDN </w:t>
                        </w:r>
                        <w:r w:rsidRPr="00EE737C">
                          <w:rPr>
                            <w:rFonts w:asciiTheme="minorHAnsi" w:hAnsi="Calibri" w:cstheme="minorBidi"/>
                            <w:color w:val="000000" w:themeColor="text1"/>
                            <w:kern w:val="24"/>
                            <w:sz w:val="16"/>
                            <w:szCs w:val="16"/>
                          </w:rPr>
                          <w:t>exist</w:t>
                        </w:r>
                        <w:r>
                          <w:rPr>
                            <w:rFonts w:asciiTheme="minorHAnsi" w:hAnsi="Calibri" w:cstheme="minorBidi"/>
                            <w:color w:val="000000" w:themeColor="text1"/>
                            <w:kern w:val="24"/>
                            <w:sz w:val="16"/>
                            <w:szCs w:val="16"/>
                          </w:rPr>
                          <w:t>s</w:t>
                        </w:r>
                        <w:r w:rsidRPr="00EE737C">
                          <w:rPr>
                            <w:rFonts w:asciiTheme="minorHAnsi" w:hAnsi="Calibri" w:cstheme="minorBidi"/>
                            <w:color w:val="000000" w:themeColor="text1"/>
                            <w:kern w:val="24"/>
                            <w:sz w:val="16"/>
                            <w:szCs w:val="16"/>
                          </w:rPr>
                          <w:t>.</w:t>
                        </w:r>
                      </w:p>
                    </w:txbxContent>
                  </v:textbox>
                </v:shape>
                <v:shape id="AutoShape 50" o:spid="_x0000_s1067" type="#_x0000_t32" style="position:absolute;left:14698;top:9279;width:8470;height:67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BZ+sYAAADdAAAADwAAAGRycy9kb3ducmV2LnhtbESPQWvCQBSE74L/YXlCb7qxFDHRVaTQ&#10;Uiw9qCXo7ZF9JsHs27C7avTXuwWhx2FmvmHmy8404kLO15YVjEcJCOLC6ppLBb+7j+EUhA/IGhvL&#10;pOBGHpaLfm+OmbZX3tBlG0oRIewzVFCF0GZS+qIig35kW+LoHa0zGKJ0pdQOrxFuGvmaJBNpsOa4&#10;UGFL7xUVp+3ZKNh/p+f8lv/QOh+n6wM64++7T6VeBt1qBiJQF/7Dz/aXVvCWpBP4exOf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DAWfrGAAAA3QAAAA8AAAAAAAAA&#10;AAAAAAAAoQIAAGRycy9kb3ducmV2LnhtbFBLBQYAAAAABAAEAPkAAACUAwAAAAA=&#10;">
                  <v:stroke endarrow="block"/>
                </v:shape>
                <v:shape id="Text Box 51" o:spid="_x0000_s1068" type="#_x0000_t202" style="position:absolute;left:2273;top:23979;width:12425;height:5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Tt68UA&#10;AADdAAAADwAAAGRycy9kb3ducmV2LnhtbESPT2vCQBTE7wW/w/IEb7prsVWjmyCVQk8t/gVvj+wz&#10;CWbfhuzWpN++WxB6HGbmN8w6620t7tT6yrGG6USBIM6dqbjQcDy8jxcgfEA2WDsmDT/kIUsHT2tM&#10;jOt4R/d9KESEsE9QQxlCk0jp85Is+olriKN3da3FEGVbSNNiF+G2ls9KvUqLFceFEht6Kym/7b+t&#10;htPn9XKeqa9ia1+azvVKsl1KrUfDfrMCEagP/+FH+8NomKnlHP7exCc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dO3rxQAAAN0AAAAPAAAAAAAAAAAAAAAAAJgCAABkcnMv&#10;ZG93bnJldi54bWxQSwUGAAAAAAQABAD1AAAAigMAAAAA&#10;" filled="f" stroked="f">
                  <v:textbox>
                    <w:txbxContent>
                      <w:p w:rsidR="00900FB7" w:rsidRPr="00EE737C" w:rsidRDefault="00900FB7" w:rsidP="00767C41">
                        <w:pPr>
                          <w:rPr>
                            <w:sz w:val="16"/>
                            <w:szCs w:val="16"/>
                          </w:rPr>
                        </w:pPr>
                        <w:r w:rsidRPr="00EE737C">
                          <w:rPr>
                            <w:sz w:val="16"/>
                            <w:szCs w:val="16"/>
                          </w:rPr>
                          <w:t xml:space="preserve">FLW calls MA or MK long code and </w:t>
                        </w:r>
                        <w:r>
                          <w:rPr>
                            <w:rFonts w:asciiTheme="minorHAnsi" w:cstheme="minorBidi"/>
                            <w:color w:val="000000" w:themeColor="text1"/>
                            <w:kern w:val="24"/>
                            <w:sz w:val="16"/>
                            <w:szCs w:val="16"/>
                          </w:rPr>
                          <w:t xml:space="preserve">MSISDN </w:t>
                        </w:r>
                        <w:r w:rsidRPr="00EE737C">
                          <w:rPr>
                            <w:sz w:val="16"/>
                            <w:szCs w:val="16"/>
                          </w:rPr>
                          <w:t>exist</w:t>
                        </w:r>
                        <w:r>
                          <w:rPr>
                            <w:sz w:val="16"/>
                            <w:szCs w:val="16"/>
                          </w:rPr>
                          <w:t>s</w:t>
                        </w:r>
                      </w:p>
                      <w:p w:rsidR="00900FB7" w:rsidRPr="000D6EC5" w:rsidRDefault="00900FB7" w:rsidP="00767C41"/>
                    </w:txbxContent>
                  </v:textbox>
                </v:shape>
                <v:shape id="AutoShape 52" o:spid="_x0000_s1069" type="#_x0000_t32" style="position:absolute;left:8559;top:4357;width:141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D8MAAADdAAAADwAAAGRycy9kb3ducmV2LnhtbERPz2vCMBS+D/wfwhN2m2llyKxGEcEx&#10;FA9TKXp7NM+22LyUJGrdX78cBI8f3+/pvDONuJHztWUF6SABQVxYXXOp4LBffXyB8AFZY2OZFDzI&#10;w3zWe5tipu2df+m2C6WIIewzVFCF0GZS+qIig35gW+LIna0zGCJ0pdQO7zHcNHKYJCNpsObYUGFL&#10;y4qKy+5qFBw342v+yLe0ztPx+oTO+L/9t1Lv/W4xARGoCy/x0/2jFXymSdwf38Qn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6O/g/DAAAA3QAAAA8AAAAAAAAAAAAA&#10;AAAAoQIAAGRycy9kb3ducmV2LnhtbFBLBQYAAAAABAAEAPkAAACRAwAAAAA=&#10;">
                  <v:stroke endarrow="block"/>
                </v:shape>
                <v:shape id="Arc 53" o:spid="_x0000_s1070" style="position:absolute;left:13398;top:21503;width:11328;height:9042;rotation:-5294601fd;flip:y;visibility:visible;mso-wrap-style:square;v-text-anchor:top" coordsize="43200,36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x96MYA&#10;AADdAAAADwAAAGRycy9kb3ducmV2LnhtbESPW2vCQBSE3wv+h+UIvtVNpJU2dRNEkIo+FO0F+nbI&#10;nlwwezbJrpr+e7cg+DjMzDfMIhtMI87Uu9qygngagSDOra65VPD1uX58AeE8ssbGMin4IwdZOnpY&#10;YKLthfd0PvhSBAi7BBVU3reJlC6vyKCb2pY4eIXtDfog+1LqHi8Bbho5i6K5NFhzWKiwpVVF+fFw&#10;Mgq07XQnv7fdx+zZ/v6492JXvEqlJuNh+QbC0+Dv4Vt7oxU8xVEM/2/CE5Dp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hx96MYAAADdAAAADwAAAAAAAAAAAAAAAACYAgAAZHJz&#10;L2Rvd25yZXYueG1sUEsFBgAAAAAEAAQA9QAAAIsDAAAAAA==&#10;" path="m5674,36191nfc2024,32208,,27002,,21600,,9670,9670,,21600,,33529,,43200,9670,43200,21600v,1967,-269,3925,-799,5820em5674,36191nsc2024,32208,,27002,,21600,,9670,9670,,21600,,33529,,43200,9670,43200,21600v,1967,-269,3925,-799,5820l21600,21600,5674,36191xe" filled="f">
                  <v:stroke endarrow="block"/>
                  <v:path arrowok="t" o:extrusionok="f" o:connecttype="custom" o:connectlocs="39016,225910;291562,171155;148528,134827" o:connectangles="0,0,0"/>
                </v:shape>
                <v:oval id="Oval 54" o:spid="_x0000_s1071" style="position:absolute;left:21704;top:14524;width:10001;height:10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hYKscA&#10;AADdAAAADwAAAGRycy9kb3ducmV2LnhtbESPQWvCQBSE70L/w/IKvYhuEsSU1DUUQeihF63EenvN&#10;PpPQ7NuQ3Sbx33cLBY/DzHzDbPLJtGKg3jWWFcTLCARxaXXDlYLTx37xDMJ5ZI2tZVJwIwf59mG2&#10;wUzbkQ80HH0lAoRdhgpq77tMSlfWZNAtbUccvKvtDfog+0rqHscAN61MomgtDTYcFmrsaFdT+X38&#10;MQq68qsYhvf0XH3iZT5eV8VpniZKPT1Ory8gPE3+Hv5vv2kFqzhK4O9NeAJy+w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IWCrHAAAA3QAAAA8AAAAAAAAAAAAAAAAAmAIAAGRy&#10;cy9kb3ducmV2LnhtbFBLBQYAAAAABAAEAPUAAACMAwAAAAA=&#10;" fillcolor="#d8d8d8 [2732]">
                  <v:textbox>
                    <w:txbxContent>
                      <w:p w:rsidR="00900FB7" w:rsidRPr="00BE2CAB" w:rsidRDefault="00900FB7" w:rsidP="00767C41">
                        <w:pPr>
                          <w:jc w:val="center"/>
                          <w:rPr>
                            <w:b/>
                            <w:sz w:val="24"/>
                          </w:rPr>
                        </w:pPr>
                        <w:r>
                          <w:rPr>
                            <w:b/>
                            <w:sz w:val="20"/>
                          </w:rPr>
                          <w:t>Inactive</w:t>
                        </w:r>
                      </w:p>
                    </w:txbxContent>
                  </v:textbox>
                </v:oval>
                <v:oval id="Oval 55" o:spid="_x0000_s1072" style="position:absolute;left:22180;top:26322;width:10001;height:10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T9sccA&#10;AADdAAAADwAAAGRycy9kb3ducmV2LnhtbESPS4vCQBCE78L+h6GFvYhOfLBK1lEWQfDgxQeu3noz&#10;bRLM9ITMbBL/vSMIHouq+oqaL1tTiJoql1tWMBxEIIgTq3NOFRwP6/4MhPPIGgvLpOBODpaLj84c&#10;Y20b3lG996kIEHYxKsi8L2MpXZKRQTewJXHwrrYy6IOsUqkrbALcFHIURV/SYM5hIcOSVhklt/2/&#10;UVAmf6e63k5/0zNees11cjr2piOlPrvtzzcIT61/h1/tjVYwGUZjeL4JT0AuH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YE/bHHAAAA3QAAAA8AAAAAAAAAAAAAAAAAmAIAAGRy&#10;cy9kb3ducmV2LnhtbFBLBQYAAAAABAAEAPUAAACMAwAAAAA=&#10;" fillcolor="#d8d8d8 [2732]">
                  <v:textbox>
                    <w:txbxContent>
                      <w:p w:rsidR="00900FB7" w:rsidRPr="00BE2CAB" w:rsidRDefault="00900FB7" w:rsidP="00767C41">
                        <w:pPr>
                          <w:jc w:val="center"/>
                          <w:rPr>
                            <w:b/>
                            <w:sz w:val="18"/>
                          </w:rPr>
                        </w:pPr>
                        <w:r>
                          <w:rPr>
                            <w:b/>
                            <w:sz w:val="18"/>
                          </w:rPr>
                          <w:t>Active</w:t>
                        </w:r>
                      </w:p>
                    </w:txbxContent>
                  </v:textbox>
                </v:oval>
                <v:shape id="Text Box 56" o:spid="_x0000_s1073" type="#_x0000_t202" style="position:absolute;left:3130;width:19050;height:5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3phsUA&#10;AADdAAAADwAAAGRycy9kb3ducmV2LnhtbESPQWvCQBSE7wX/w/IKvTW7kVhs6ipiKXhSqm2ht0f2&#10;mYRm34bsNon/3hUEj8PMfMMsVqNtRE+drx1rSBMFgrhwpuZSw9fx43kOwgdkg41j0nAmD6vl5GGB&#10;uXEDf1J/CKWIEPY5aqhCaHMpfVGRRZ+4ljh6J9dZDFF2pTQdDhFuGzlV6kVarDkuVNjSpqLi7/Bv&#10;NXzvTr8/mdqX73bWDm5Uku2r1PrpcVy/gQg0hnv41t4aDVmqMri+iU9AL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TemGxQAAAN0AAAAPAAAAAAAAAAAAAAAAAJgCAABkcnMv&#10;ZG93bnJldi54bWxQSwUGAAAAAAQABAD1AAAAigMAAAAA&#10;" filled="f" stroked="f">
                  <v:textbox>
                    <w:txbxContent>
                      <w:p w:rsidR="00900FB7" w:rsidRPr="00EE737C" w:rsidRDefault="00900FB7" w:rsidP="00767C41">
                        <w:pPr>
                          <w:rPr>
                            <w:sz w:val="16"/>
                            <w:szCs w:val="16"/>
                          </w:rPr>
                        </w:pPr>
                        <w:r w:rsidRPr="00EE737C">
                          <w:rPr>
                            <w:sz w:val="16"/>
                            <w:szCs w:val="16"/>
                          </w:rPr>
                          <w:t xml:space="preserve">FLW calls MA or MK long code and </w:t>
                        </w:r>
                        <w:r>
                          <w:rPr>
                            <w:sz w:val="16"/>
                            <w:szCs w:val="16"/>
                          </w:rPr>
                          <w:t xml:space="preserve">MSISDN &amp; other mandatory fields </w:t>
                        </w:r>
                        <w:r w:rsidRPr="00EE737C">
                          <w:rPr>
                            <w:sz w:val="16"/>
                            <w:szCs w:val="16"/>
                          </w:rPr>
                          <w:t>do not exist</w:t>
                        </w:r>
                      </w:p>
                      <w:p w:rsidR="00900FB7" w:rsidRPr="000D6EC5" w:rsidRDefault="00900FB7" w:rsidP="00767C41"/>
                    </w:txbxContent>
                  </v:textbox>
                </v:shape>
                <v:shape id="Text Box 57" o:spid="_x0000_s1074" type="#_x0000_t202" style="position:absolute;top:6417;width:16287;height:4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FMHcMA&#10;AADdAAAADwAAAGRycy9kb3ducmV2LnhtbESPQYvCMBSE78L+h/AWvGmiqOx2jSKK4ElRdwVvj+bZ&#10;lm1eShNt/fdGEDwOM/MNM523thQ3qn3hWMOgr0AQp84UnGn4Pa57XyB8QDZYOiYNd/Iwn310ppgY&#10;1/CeboeQiQhhn6CGPIQqkdKnOVn0fVcRR+/iaoshyjqTpsYmwm0ph0pNpMWC40KOFS1zSv8PV6vh&#10;b3s5n0Zql63suGpcqyTbb6l197Nd/IAI1IZ3+NXeGA2jgRrD8018An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FMHcMAAADdAAAADwAAAAAAAAAAAAAAAACYAgAAZHJzL2Rv&#10;d25yZXYueG1sUEsFBgAAAAAEAAQA9QAAAIgDAAAAAA==&#10;" filled="f" stroked="f">
                  <v:textbox>
                    <w:txbxContent>
                      <w:p w:rsidR="00900FB7" w:rsidRPr="00EE737C" w:rsidRDefault="00900FB7" w:rsidP="00767C41">
                        <w:pPr>
                          <w:pStyle w:val="NormalWeb"/>
                          <w:spacing w:before="0" w:beforeAutospacing="0" w:after="0" w:afterAutospacing="0"/>
                          <w:rPr>
                            <w:sz w:val="16"/>
                            <w:szCs w:val="16"/>
                          </w:rPr>
                        </w:pPr>
                        <w:r w:rsidRPr="00EE737C">
                          <w:rPr>
                            <w:rFonts w:asciiTheme="minorHAnsi" w:hAnsi="Calibri" w:cstheme="minorBidi"/>
                            <w:color w:val="000000" w:themeColor="text1"/>
                            <w:kern w:val="24"/>
                            <w:sz w:val="16"/>
                            <w:szCs w:val="16"/>
                          </w:rPr>
                          <w:t xml:space="preserve">FLW records via CSV upload and </w:t>
                        </w:r>
                        <w:r>
                          <w:rPr>
                            <w:rFonts w:asciiTheme="minorHAnsi" w:hAnsi="Calibri" w:cstheme="minorBidi"/>
                            <w:color w:val="000000" w:themeColor="text1"/>
                            <w:kern w:val="24"/>
                            <w:sz w:val="16"/>
                            <w:szCs w:val="16"/>
                          </w:rPr>
                          <w:t>mandatory field</w:t>
                        </w:r>
                        <w:r w:rsidRPr="00EE737C">
                          <w:rPr>
                            <w:rFonts w:asciiTheme="minorHAnsi" w:hAnsi="Calibri" w:cstheme="minorBidi"/>
                            <w:color w:val="000000" w:themeColor="text1"/>
                            <w:kern w:val="24"/>
                            <w:sz w:val="16"/>
                            <w:szCs w:val="16"/>
                          </w:rPr>
                          <w:t xml:space="preserve"> </w:t>
                        </w:r>
                        <w:del w:id="96" w:author="Sumit Kasera" w:date="2015-03-28T14:30:00Z">
                          <w:r w:rsidRPr="00EE737C" w:rsidDel="006D3325">
                            <w:rPr>
                              <w:rFonts w:asciiTheme="minorHAnsi" w:hAnsi="Calibri" w:cstheme="minorBidi"/>
                              <w:color w:val="000000" w:themeColor="text1"/>
                              <w:kern w:val="24"/>
                              <w:sz w:val="16"/>
                              <w:szCs w:val="16"/>
                            </w:rPr>
                            <w:delText xml:space="preserve">does </w:delText>
                          </w:r>
                          <w:r w:rsidDel="006D3325">
                            <w:rPr>
                              <w:rFonts w:asciiTheme="minorHAnsi" w:hAnsi="Calibri" w:cstheme="minorBidi"/>
                              <w:color w:val="000000" w:themeColor="text1"/>
                              <w:kern w:val="24"/>
                              <w:sz w:val="16"/>
                              <w:szCs w:val="16"/>
                            </w:rPr>
                            <w:delText xml:space="preserve">not </w:delText>
                          </w:r>
                        </w:del>
                        <w:r w:rsidRPr="00EE737C">
                          <w:rPr>
                            <w:rFonts w:asciiTheme="minorHAnsi" w:hAnsi="Calibri" w:cstheme="minorBidi"/>
                            <w:color w:val="000000" w:themeColor="text1"/>
                            <w:kern w:val="24"/>
                            <w:sz w:val="16"/>
                            <w:szCs w:val="16"/>
                          </w:rPr>
                          <w:t>exist</w:t>
                        </w:r>
                        <w:ins w:id="97" w:author="Sumit Kasera" w:date="2015-03-28T14:30:00Z">
                          <w:r>
                            <w:rPr>
                              <w:rFonts w:asciiTheme="minorHAnsi" w:hAnsi="Calibri" w:cstheme="minorBidi"/>
                              <w:color w:val="000000" w:themeColor="text1"/>
                              <w:kern w:val="24"/>
                              <w:sz w:val="16"/>
                              <w:szCs w:val="16"/>
                            </w:rPr>
                            <w:t>s (CREATE)</w:t>
                          </w:r>
                        </w:ins>
                        <w:r w:rsidRPr="00EE737C">
                          <w:rPr>
                            <w:rFonts w:asciiTheme="minorHAnsi" w:hAnsi="Calibri" w:cstheme="minorBidi"/>
                            <w:color w:val="000000" w:themeColor="text1"/>
                            <w:kern w:val="24"/>
                            <w:sz w:val="16"/>
                            <w:szCs w:val="16"/>
                          </w:rPr>
                          <w:t>.</w:t>
                        </w:r>
                      </w:p>
                    </w:txbxContent>
                  </v:textbox>
                </v:shape>
                <v:oval id="Oval 58" o:spid="_x0000_s1075" style="position:absolute;left:21069;top:2878;width:11519;height:10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NeKccA&#10;AADdAAAADwAAAGRycy9kb3ducmV2LnhtbESPQWvCQBSE7wX/w/KEXsRsEkQluooIhR56qZW03p7Z&#10;ZxLMvg3ZbZL++26h4HGYmW+Y7X40jeipc7VlBUkUgyAurK65VHD+eJmvQTiPrLGxTAp+yMF+N3na&#10;YqbtwO/Un3wpAoRdhgoq79tMSldUZNBFtiUO3s12Bn2QXSl1h0OAm0amcbyUBmsOCxW2dKyouJ++&#10;jYK2uOZ9/7b6LL/wMhtui/w8W6VKPU/HwwaEp9E/wv/tV61gkcRL+HsTnoD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ZzXinHAAAA3QAAAA8AAAAAAAAAAAAAAAAAmAIAAGRy&#10;cy9kb3ducmV2LnhtbFBLBQYAAAAABAAEAPUAAACMAwAAAAA=&#10;" fillcolor="#d8d8d8 [2732]">
                  <v:textbox>
                    <w:txbxContent>
                      <w:p w:rsidR="00900FB7" w:rsidRPr="00767C41" w:rsidRDefault="00900FB7" w:rsidP="00767C41">
                        <w:pPr>
                          <w:rPr>
                            <w:b/>
                            <w:sz w:val="18"/>
                          </w:rPr>
                        </w:pPr>
                        <w:r w:rsidRPr="00767C41">
                          <w:rPr>
                            <w:b/>
                            <w:sz w:val="18"/>
                          </w:rPr>
                          <w:t>Anonymous</w:t>
                        </w:r>
                      </w:p>
                    </w:txbxContent>
                  </v:textbox>
                </v:oval>
                <v:shape id="Arc 59" o:spid="_x0000_s1076" style="position:absolute;left:28177;top:8353;width:6739;height:18481;rotation:-9671607fd;visibility:visible;mso-wrap-style:square;v-text-anchor:top" coordsize="32755,375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8h68UA&#10;AADdAAAADwAAAGRycy9kb3ducmV2LnhtbESPQUsDMRSE70L/Q3iCF2mTiq1lbVqKUBBPtluhx8fm&#10;ubu472WbxHb990YQehxm5htmuR64U2cKsfViYToxoEgq71qpLRzK7XgBKiYUh50XsvBDEdar0c0S&#10;C+cvsqPzPtUqQyQWaKFJqS+0jlVDjHHie5LsffrAmLIMtXYBLxnOnX4wZq4ZW8kLDfb00lD1tf9m&#10;C4sZiwubt9nufmvo9FHy8b1ka+9uh80zqERDuob/26/OwuPUPMHfm/wE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7yHrxQAAAN0AAAAPAAAAAAAAAAAAAAAAAJgCAABkcnMv&#10;ZG93bnJldi54bWxQSwUGAAAAAAQABAD1AAAAigMAAAAA&#10;" path="m32754,34447nfc29388,36478,25531,37550,21600,37551,9670,37551,,27880,,15951,-1,9881,2553,4092,7035,-1em32754,34447nsc29388,36478,25531,37550,21600,37551,9670,37551,,27880,,15951,-1,9881,2553,4092,7035,-1l21600,15951,32754,34447xe" filled="f">
                  <v:stroke endarrow="block"/>
                  <v:path arrowok="t" o:extrusionok="f" o:connecttype="custom" o:connectlocs="138643,834374;29782,0;91427,386353" o:connectangles="0,0,0"/>
                </v:shape>
                <v:shape id="Text Box 60" o:spid="_x0000_s1077" type="#_x0000_t202" style="position:absolute;left:3130;top:37092;width:12319;height:3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Djg8EA&#10;AADdAAAADwAAAGRycy9kb3ducmV2LnhtbERPTYvCMBC9C/6HMII3TRQVtxpFXIQ9KdbdBW9DM7bF&#10;ZlKarO3+e3MQPD7e93rb2Uo8qPGlYw2TsQJBnDlTcq7h+3IYLUH4gGywckwa/snDdtPvrTExruUz&#10;PdKQixjCPkENRQh1IqXPCrLox64mjtzNNRZDhE0uTYNtDLeVnCq1kBZLjg0F1rQvKLunf1bDz/F2&#10;/Z2pU/5p53XrOiXZfkith4NutwIRqAtv8cv9ZTTMJirOjW/iE5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A44PBAAAA3QAAAA8AAAAAAAAAAAAAAAAAmAIAAGRycy9kb3du&#10;cmV2LnhtbFBLBQYAAAAABAAEAPUAAACGAwAAAAA=&#10;" filled="f" stroked="f">
                  <v:textbox>
                    <w:txbxContent>
                      <w:p w:rsidR="00900FB7" w:rsidRPr="00EE737C" w:rsidRDefault="00900FB7" w:rsidP="00767C41">
                        <w:pPr>
                          <w:rPr>
                            <w:sz w:val="16"/>
                            <w:szCs w:val="16"/>
                          </w:rPr>
                        </w:pPr>
                        <w:r w:rsidRPr="00EE737C">
                          <w:rPr>
                            <w:sz w:val="16"/>
                            <w:szCs w:val="16"/>
                          </w:rPr>
                          <w:t xml:space="preserve">FLW calls MA or MK long code and </w:t>
                        </w:r>
                        <w:r>
                          <w:rPr>
                            <w:rFonts w:asciiTheme="minorHAnsi" w:cstheme="minorBidi"/>
                            <w:color w:val="000000" w:themeColor="text1"/>
                            <w:kern w:val="24"/>
                            <w:sz w:val="16"/>
                            <w:szCs w:val="16"/>
                          </w:rPr>
                          <w:t xml:space="preserve">MSISDN </w:t>
                        </w:r>
                        <w:r w:rsidRPr="00EE737C">
                          <w:rPr>
                            <w:sz w:val="16"/>
                            <w:szCs w:val="16"/>
                          </w:rPr>
                          <w:t>exist</w:t>
                        </w:r>
                        <w:r>
                          <w:rPr>
                            <w:sz w:val="16"/>
                            <w:szCs w:val="16"/>
                          </w:rPr>
                          <w:t>s</w:t>
                        </w:r>
                      </w:p>
                      <w:p w:rsidR="00900FB7" w:rsidRPr="000D6EC5" w:rsidRDefault="00900FB7" w:rsidP="00767C41"/>
                    </w:txbxContent>
                  </v:textbox>
                </v:shape>
                <v:shape id="Arc 61" o:spid="_x0000_s1078" style="position:absolute;left:16567;top:32329;width:6446;height:9271;rotation:-5294601fd;flip:y;visibility:visible;mso-wrap-style:square;v-text-anchor:top"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V1c8gA&#10;AADdAAAADwAAAGRycy9kb3ducmV2LnhtbESPQWsCMRSE74X+h/AKXkrNutWlbo0iloLiqVahx9fN&#10;62bp5mVJUl376xtB6HGYmW+Y2aK3rTiSD41jBaNhBoK4crrhWsH+/fXhCUSIyBpbx6TgTAEW89ub&#10;GZbanfiNjrtYiwThUKICE2NXShkqQxbD0HXEyfty3mJM0tdSezwluG1lnmWFtNhwWjDY0cpQ9b37&#10;sQomH3l+6O9/t6aoikkxffSb1cunUoO7fvkMIlIf/8PX9lorGI+yKVzepCcg5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HJXVzyAAAAN0AAAAPAAAAAAAAAAAAAAAAAJgCAABk&#10;cnMvZG93bnJldi54bWxQSwUGAAAAAAQABAD1AAAAjQMAAAAA&#10;" path="m11798,40848nfc4558,37161,,29724,,21600,,9670,9670,,21600,,33529,,43200,9670,43200,21600v,11929,-9671,21600,-21600,21600c20277,43200,18958,43078,17657,42837em11798,40848nsc4558,37161,,29724,,21600,,9670,9670,,21600,,33529,,43200,9670,43200,21600v,11929,-9671,21600,-21600,21600c20277,43200,18958,43078,17657,42837l21600,21600,11798,40848xe" filled="f">
                  <v:stroke endarrow="block"/>
                  <v:path arrowok="t" o:extrusionok="f" o:connecttype="custom" o:connectlocs="26267,188129;39310,197290;48086,99481" o:connectangles="0,0,0"/>
                </v:shape>
                <v:shape id="Arc 62" o:spid="_x0000_s1079" style="position:absolute;left:31369;top:32209;width:5378;height:8668;rotation:-1634492fd;flip:x y;visibility:visible;mso-wrap-style:square;v-text-anchor:top" coordsize="43200,43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h9hcIA&#10;AADdAAAADwAAAGRycy9kb3ducmV2LnhtbERPTYvCMBC9C/6HMII3TSsiUo0igovIXrb24HFopk2x&#10;mZQm2u7++s1hYY+P970/jrYVb+p941hBukxAEJdON1wrKO6XxRaED8gaW8ek4Js8HA/TyR4z7Qb+&#10;onceahFD2GeowITQZVL60pBFv3QdceQq11sMEfa11D0OMdy2cpUkG2mx4dhgsKOzofKZv6yCz3X+&#10;KH6qbbXhy8ftNdzN1a9Gpeaz8bQDEWgM/+I/91UrWKdp3B/fxCc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6H2FwgAAAN0AAAAPAAAAAAAAAAAAAAAAAJgCAABkcnMvZG93&#10;bnJldi54bWxQSwUGAAAAAAQABAD1AAAAhwMAAAAA&#10;" path="m20734,43182nfc9150,42717,,33192,,21600,,9670,9670,,21600,,33529,,43200,9670,43200,21600v,5778,-2316,11316,-6429,15375em20734,43182nsc9150,42717,,33192,,21600,,9670,9670,,21600,,33529,,43200,9670,43200,21600v,5778,-2316,11316,-6429,15375l21600,21600r-866,21582xe" filled="f">
                  <v:stroke endarrow="block"/>
                  <v:path arrowok="t" o:extrusionok="f" o:connecttype="custom" o:connectlocs="32136,173985;56992,148973;33478,87027" o:connectangles="0,0,0"/>
                </v:shape>
                <v:shape id="Arc 61" o:spid="_x0000_s1080" style="position:absolute;left:14331;top:11395;width:4180;height:12451;rotation:-6114551fd;flip:y;visibility:visible;mso-wrap-style:square;v-text-anchor:top"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ObMsMA&#10;AADdAAAADwAAAGRycy9kb3ducmV2LnhtbESPQWsCMRSE70L/Q3gFb5pdEbFbo0il4tW1tNfn5nWz&#10;dPOyJKmu/nojCB6HmfmGWax624oT+dA4VpCPMxDEldMN1wq+Dp+jOYgQkTW2jknBhQKsli+DBRba&#10;nXlPpzLWIkE4FKjAxNgVUobKkMUwdh1x8n6dtxiT9LXUHs8Jbls5ybKZtNhwWjDY0Yeh6q/8twqC&#10;88f+bX0wm+PkZ/ON23lZXYNSw9d+/Q4iUh+f4Ud7pxVM8zyH+5v0BO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lObMsMAAADdAAAADwAAAAAAAAAAAAAAAACYAgAAZHJzL2Rv&#10;d25yZXYueG1sUEsFBgAAAAAEAAQA9QAAAIgDAAAAAA==&#10;" adj="-11796480,,5400" path="m11798,40848nfc4558,37161,,29724,,21600,,9670,9670,,21600,,33529,,43200,9670,43200,21600v,11929,-9671,21600,-21600,21600c20277,43200,18958,43078,17657,42837em11798,40848nsc4558,37161,,29724,,21600,,9670,9670,,21600,,33529,,43200,9670,43200,21600v,11929,-9671,21600,-21600,21600c20277,43200,18958,43078,17657,42837l21600,21600,11798,40848xe" filled="f">
                  <v:stroke endarrow="block" joinstyle="round"/>
                  <v:formulas/>
                  <v:path arrowok="t" o:extrusionok="f" o:connecttype="custom" o:connectlocs="11047,339304;16532,355826;20223,179421" o:connectangles="0,0,0" textboxrect="0,0,43200,43200"/>
                  <v:textbox>
                    <w:txbxContent>
                      <w:p w:rsidR="00900FB7" w:rsidRDefault="00900FB7" w:rsidP="000B1231">
                        <w:pPr>
                          <w:rPr>
                            <w:rFonts w:eastAsia="Times New Roman"/>
                          </w:rPr>
                        </w:pPr>
                      </w:p>
                    </w:txbxContent>
                  </v:textbox>
                </v:shape>
                <v:shape id="Text Box 57" o:spid="_x0000_s1081" type="#_x0000_t202" style="position:absolute;top:12239;width:16287;height:4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CtMQA&#10;AADdAAAADwAAAGRycy9kb3ducmV2LnhtbESPQWvCQBSE74L/YXlCb2Y3otKmriJKoSdFbQu9PbLP&#10;JDT7NmRXk/57VxA8DjPzDbNY9bYWV2p95VhDmigQxLkzFRcavk4f41cQPiAbrB2Thn/ysFoOBwvM&#10;jOv4QNdjKESEsM9QQxlCk0np85Is+sQ1xNE7u9ZiiLItpGmxi3Bby4lSc2mx4rhQYkObkvK/48Vq&#10;+N6df3+mal9s7azpXK8k2zep9cuoX7+DCNSHZ/jR/jQapmk6gfub+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xQrTEAAAA3QAAAA8AAAAAAAAAAAAAAAAAmAIAAGRycy9k&#10;b3ducmV2LnhtbFBLBQYAAAAABAAEAPUAAACJAwAAAAA=&#10;" filled="f" stroked="f">
                  <v:textbox>
                    <w:txbxContent>
                      <w:p w:rsidR="00900FB7" w:rsidRPr="001E6D2A" w:rsidRDefault="00900FB7" w:rsidP="005162F7">
                        <w:pPr>
                          <w:pStyle w:val="NormalWeb"/>
                          <w:spacing w:before="0" w:beforeAutospacing="0" w:after="0" w:afterAutospacing="0"/>
                          <w:rPr>
                            <w:rFonts w:asciiTheme="minorHAnsi" w:hAnsi="Calibri" w:cstheme="minorBidi"/>
                            <w:color w:val="000000" w:themeColor="text1"/>
                            <w:kern w:val="24"/>
                            <w:sz w:val="16"/>
                            <w:szCs w:val="16"/>
                          </w:rPr>
                        </w:pPr>
                        <w:r>
                          <w:rPr>
                            <w:rFonts w:ascii="Calibri" w:hAnsi="Calibri"/>
                            <w:color w:val="000000"/>
                            <w:kern w:val="24"/>
                            <w:sz w:val="16"/>
                            <w:szCs w:val="16"/>
                          </w:rPr>
                          <w:t xml:space="preserve">FLW records via CSV upload and </w:t>
                        </w:r>
                        <w:r>
                          <w:rPr>
                            <w:rFonts w:asciiTheme="minorHAnsi" w:hAnsi="Calibri" w:cstheme="minorBidi"/>
                            <w:color w:val="000000" w:themeColor="text1"/>
                            <w:kern w:val="24"/>
                            <w:sz w:val="16"/>
                            <w:szCs w:val="16"/>
                          </w:rPr>
                          <w:t>mandatory field</w:t>
                        </w:r>
                        <w:r w:rsidRPr="00EE737C">
                          <w:rPr>
                            <w:rFonts w:asciiTheme="minorHAnsi" w:hAnsi="Calibri" w:cstheme="minorBidi"/>
                            <w:color w:val="000000" w:themeColor="text1"/>
                            <w:kern w:val="24"/>
                            <w:sz w:val="16"/>
                            <w:szCs w:val="16"/>
                          </w:rPr>
                          <w:t xml:space="preserve"> exist</w:t>
                        </w:r>
                        <w:r>
                          <w:rPr>
                            <w:rFonts w:asciiTheme="minorHAnsi" w:hAnsi="Calibri" w:cstheme="minorBidi"/>
                            <w:color w:val="000000" w:themeColor="text1"/>
                            <w:kern w:val="24"/>
                            <w:sz w:val="16"/>
                            <w:szCs w:val="16"/>
                          </w:rPr>
                          <w:t>s</w:t>
                        </w:r>
                        <w:ins w:id="98" w:author="Sumit Kasera" w:date="2015-03-28T14:30:00Z">
                          <w:r>
                            <w:rPr>
                              <w:rFonts w:asciiTheme="minorHAnsi" w:hAnsi="Calibri" w:cstheme="minorBidi"/>
                              <w:color w:val="000000" w:themeColor="text1"/>
                              <w:kern w:val="24"/>
                              <w:sz w:val="16"/>
                              <w:szCs w:val="16"/>
                            </w:rPr>
                            <w:t xml:space="preserve"> (UPDATE)</w:t>
                          </w:r>
                        </w:ins>
                        <w:r w:rsidRPr="00EE737C">
                          <w:rPr>
                            <w:rFonts w:asciiTheme="minorHAnsi" w:hAnsi="Calibri" w:cstheme="minorBidi"/>
                            <w:color w:val="000000" w:themeColor="text1"/>
                            <w:kern w:val="24"/>
                            <w:sz w:val="16"/>
                            <w:szCs w:val="16"/>
                          </w:rPr>
                          <w:t>.</w:t>
                        </w:r>
                      </w:p>
                      <w:p w:rsidR="00900FB7" w:rsidRDefault="00900FB7" w:rsidP="000B1231">
                        <w:pPr>
                          <w:pStyle w:val="NormalWeb"/>
                          <w:spacing w:before="0" w:beforeAutospacing="0" w:after="0" w:afterAutospacing="0"/>
                        </w:pPr>
                      </w:p>
                    </w:txbxContent>
                  </v:textbox>
                </v:shape>
                <v:oval id="Oval 85" o:spid="_x0000_s1082" style="position:absolute;left:47970;top:14524;width:10001;height:10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1rbMcA&#10;AADdAAAADwAAAGRycy9kb3ducmV2LnhtbESPQWvCQBSE74L/YXlCL1I3saIluooUCj30ogZtb8/s&#10;Mwlm34bsNkn/vSsIHoeZ+YZZbXpTiZYaV1pWEE8iEMSZ1SXnCtLD5+s7COeRNVaWScE/Odish4MV&#10;Jtp2vKN273MRIOwSVFB4XydSuqwgg25ia+LgXWxj0AfZ5FI32AW4qeQ0iubSYMlhocCaPgrKrvs/&#10;o6DOzse2/V6c8h/8HXeX2TEdL6ZKvYz67RKEp94/w4/2l1Ywi+M3uL8JT0Cu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Pda2zHAAAA3QAAAA8AAAAAAAAAAAAAAAAAmAIAAGRy&#10;cy9kb3ducmV2LnhtbFBLBQYAAAAABAAEAPUAAACMAwAAAAA=&#10;" fillcolor="#d8d8d8 [2732]">
                  <v:textbox>
                    <w:txbxContent>
                      <w:p w:rsidR="00900FB7" w:rsidRDefault="00900FB7" w:rsidP="002A626A">
                        <w:pPr>
                          <w:pStyle w:val="NormalWeb"/>
                          <w:spacing w:before="0" w:beforeAutospacing="0" w:after="200" w:afterAutospacing="0" w:line="276" w:lineRule="auto"/>
                          <w:jc w:val="center"/>
                        </w:pPr>
                        <w:r>
                          <w:rPr>
                            <w:rFonts w:ascii="Calibri" w:eastAsia="Calibri" w:hAnsi="Calibri"/>
                            <w:b/>
                            <w:bCs/>
                            <w:sz w:val="20"/>
                            <w:szCs w:val="20"/>
                          </w:rPr>
                          <w:t>Invalid</w:t>
                        </w:r>
                      </w:p>
                    </w:txbxContent>
                  </v:textbox>
                </v:oval>
                <v:shape id="AutoShape 50" o:spid="_x0000_s1083" type="#_x0000_t32" style="position:absolute;left:32181;top:23142;width:17253;height:82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edu8QAAADdAAAADwAAAGRycy9kb3ducmV2LnhtbESPwWrDMBBE74H8g9hAb4nskobgRDZt&#10;oBB6KU0C7XGxNraotTKWajl/XxUKOQ4z84bZV5PtxEiDN44V5KsMBHHttOFGweX8utyC8AFZY+eY&#10;FNzIQ1XOZ3sstIv8QeMpNCJB2BeooA2hL6T0dUsW/cr1xMm7usFiSHJopB4wJrjt5GOWbaRFw2mh&#10;xZ4OLdXfpx+rwMR3M/bHQ3x5+/zyOpK5PTmj1MNiet6BCDSFe/i/fdQK1nm+hr836QnI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B527xAAAAN0AAAAPAAAAAAAAAAAA&#10;AAAAAKECAABkcnMvZG93bnJldi54bWxQSwUGAAAAAAQABAD5AAAAkgMAAAAA&#10;">
                  <v:stroke endarrow="block"/>
                </v:shape>
                <v:shape id="Text Box 51" o:spid="_x0000_s1084" type="#_x0000_t202" style="position:absolute;left:43798;top:27322;width:12421;height:5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awMUA&#10;AADdAAAADwAAAGRycy9kb3ducmV2LnhtbESPT2vCQBTE74LfYXlCb2Y3RcVGVxGL0JPFPy309sg+&#10;k2D2bciuJn77bqHgcZiZ3zDLdW9rcafWV441pIkCQZw7U3Gh4XzajecgfEA2WDsmDQ/ysF4NB0vM&#10;jOv4QPdjKESEsM9QQxlCk0np85Is+sQ1xNG7uNZiiLItpGmxi3Bby1elZtJixXGhxIa2JeXX481q&#10;+Npffr4n6rN4t9Omc72SbN+k1i+jfrMAEagPz/B/+8NomKTpFP7exCc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2NrAxQAAAN0AAAAPAAAAAAAAAAAAAAAAAJgCAABkcnMv&#10;ZG93bnJldi54bWxQSwUGAAAAAAQABAD1AAAAigMAAAAA&#10;" filled="f" stroked="f">
                  <v:textbox>
                    <w:txbxContent>
                      <w:p w:rsidR="00900FB7" w:rsidRDefault="00900FB7" w:rsidP="002A626A">
                        <w:pPr>
                          <w:pStyle w:val="NormalWeb"/>
                          <w:spacing w:before="0" w:beforeAutospacing="0" w:after="200" w:afterAutospacing="0" w:line="276" w:lineRule="auto"/>
                        </w:pPr>
                        <w:r>
                          <w:rPr>
                            <w:rFonts w:ascii="Calibri" w:eastAsia="Calibri" w:hAnsi="Calibri"/>
                            <w:sz w:val="16"/>
                            <w:szCs w:val="16"/>
                          </w:rPr>
                          <w:t>Via CSV Upload</w:t>
                        </w:r>
                        <w:del w:id="99" w:author="Sumit Kasera" w:date="2015-03-28T14:31:00Z">
                          <w:r w:rsidDel="0080745E">
                            <w:rPr>
                              <w:rFonts w:ascii="Calibri" w:eastAsia="Calibri" w:hAnsi="Calibri"/>
                              <w:sz w:val="16"/>
                              <w:szCs w:val="16"/>
                            </w:rPr>
                            <w:delText xml:space="preserve"> or due to MSISDN change of some other FLW subscriber</w:delText>
                          </w:r>
                        </w:del>
                        <w:r>
                          <w:rPr>
                            <w:rFonts w:ascii="Calibri" w:eastAsia="Calibri" w:hAnsi="Calibri"/>
                            <w:sz w:val="16"/>
                            <w:szCs w:val="16"/>
                          </w:rPr>
                          <w:t>.</w:t>
                        </w:r>
                      </w:p>
                      <w:p w:rsidR="00900FB7" w:rsidRDefault="00900FB7" w:rsidP="002A626A">
                        <w:pPr>
                          <w:pStyle w:val="NormalWeb"/>
                          <w:spacing w:before="0" w:beforeAutospacing="0" w:after="200" w:afterAutospacing="0" w:line="276" w:lineRule="auto"/>
                        </w:pPr>
                        <w:r>
                          <w:rPr>
                            <w:rFonts w:ascii="Calibri" w:eastAsia="Calibri" w:hAnsi="Calibri"/>
                            <w:sz w:val="22"/>
                            <w:szCs w:val="22"/>
                          </w:rPr>
                          <w:t> </w:t>
                        </w:r>
                      </w:p>
                    </w:txbxContent>
                  </v:textbox>
                </v:shape>
                <v:shape id="AutoShape 50" o:spid="_x0000_s1085" type="#_x0000_t32" style="position:absolute;left:31705;top:19572;width:162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VPcYAAADdAAAADwAAAGRycy9kb3ducmV2LnhtbESPQWvCQBSE74L/YXlCb7qJFKnRVaRQ&#10;KZYeqiXo7ZF9JsHs27C7avTXuwWhx2FmvmHmy8404kLO15YVpKMEBHFhdc2lgt/dx/ANhA/IGhvL&#10;pOBGHpaLfm+OmbZX/qHLNpQiQthnqKAKoc2k9EVFBv3ItsTRO1pnMETpSqkdXiPcNHKcJBNpsOa4&#10;UGFL7xUVp+3ZKNh/Tc/5Lf+mTZ5ONwd0xt93a6VeBt1qBiJQF/7Dz/anVvCaphP4exOf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vyVT3GAAAA3QAAAA8AAAAAAAAA&#10;AAAAAAAAoQIAAGRycy9kb3ducmV2LnhtbFBLBQYAAAAABAAEAPkAAACUAwAAAAA=&#10;">
                  <v:stroke endarrow="block"/>
                </v:shape>
                <v:shape id="AutoShape 50" o:spid="_x0000_s1086" type="#_x0000_t32" style="position:absolute;left:30901;top:11496;width:18533;height:45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7wpsYAAADdAAAADwAAAGRycy9kb3ducmV2LnhtbESPQWvCQBSE7wX/w/IEb3UTKVqjq4hg&#10;EUsPagn19si+JqHZt2F31eiv7xaEHoeZ+YaZLzvTiAs5X1tWkA4TEMSF1TWXCj6Pm+dXED4ga2ws&#10;k4IbeVguek9zzLS98p4uh1CKCGGfoYIqhDaT0hcVGfRD2xJH79s6gyFKV0rt8BrhppGjJBlLgzXH&#10;hQpbWldU/BzORsHX+/Sc3/IP2uXpdHdCZ/z9+KbUoN+tZiACdeE//GhvtYKXNJ3A35v4BO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S+8KbGAAAA3QAAAA8AAAAAAAAA&#10;AAAAAAAAoQIAAGRycy9kb3ducmV2LnhtbFBLBQYAAAAABAAEAPkAAACUAwAAAAA=&#10;">
                  <v:stroke endarrow="block"/>
                </v:shape>
                <v:oval id="Oval 9" o:spid="_x0000_s1087" style="position:absolute;left:43798;top:10950;width:2338;height:162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xbHcUA&#10;AADdAAAADwAAAGRycy9kb3ducmV2LnhtbERPy2rCQBTdF/yH4QrdFJ2klCDRSVDBUmgX9YW6u2Su&#10;STBzJ81MNe3XdxYFl4fznuW9acSVOldbVhCPIxDEhdU1lwp229VoAsJ5ZI2NZVLwQw7ybPAww1Tb&#10;G6/puvGlCCHsUlRQed+mUrqiIoNubFviwJ1tZ9AH2JVSd3gL4aaRz1GUSIM1h4YKW1pWVFw230bB&#10;KVktOPl8f+KP1hWL/Sv+Hg9fSj0O+/kUhKfe38X/7jet4CWOw9zwJjwB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bFsdxQAAAN0AAAAPAAAAAAAAAAAAAAAAAJgCAABkcnMv&#10;ZG93bnJldi54bWxQSwUGAAAAAAQABAD1AAAAigMAAAAA&#10;" fillcolor="#4f81bd [3204]" strokecolor="#243f60 [1604]" strokeweight="2pt"/>
                <w10:anchorlock/>
              </v:group>
            </w:pict>
          </mc:Fallback>
        </mc:AlternateContent>
      </w:r>
    </w:p>
    <w:p w:rsidR="00A43218" w:rsidRPr="00D257D0" w:rsidRDefault="001A6131" w:rsidP="00917CBB">
      <w:pPr>
        <w:pStyle w:val="Caption"/>
        <w:rPr>
          <w:b w:val="0"/>
          <w:bCs w:val="0"/>
        </w:rPr>
      </w:pPr>
      <w:bookmarkStart w:id="114" w:name="_Ref415316467"/>
      <w:r w:rsidRPr="00D257D0">
        <w:t xml:space="preserve">Figure </w:t>
      </w:r>
      <w:r w:rsidR="00A01F9C">
        <w:fldChar w:fldCharType="begin"/>
      </w:r>
      <w:r w:rsidR="00A01F9C">
        <w:instrText xml:space="preserve"> SEQ Figure \* ARABIC </w:instrText>
      </w:r>
      <w:r w:rsidR="00A01F9C">
        <w:fldChar w:fldCharType="separate"/>
      </w:r>
      <w:r w:rsidR="003E33C6" w:rsidRPr="00D257D0">
        <w:rPr>
          <w:noProof/>
        </w:rPr>
        <w:t>2</w:t>
      </w:r>
      <w:r w:rsidR="00A01F9C">
        <w:rPr>
          <w:noProof/>
        </w:rPr>
        <w:fldChar w:fldCharType="end"/>
      </w:r>
      <w:bookmarkEnd w:id="114"/>
      <w:r w:rsidRPr="00D257D0">
        <w:t>: State Diagram for FLW Creation</w:t>
      </w:r>
    </w:p>
    <w:p w:rsidR="007355D6" w:rsidRPr="00D257D0" w:rsidRDefault="00EB67D4" w:rsidP="007B54EF">
      <w:pPr>
        <w:pStyle w:val="Heading3"/>
      </w:pPr>
      <w:bookmarkStart w:id="115" w:name="_Toc413664825"/>
      <w:r w:rsidRPr="00D257D0">
        <w:t>MCTS</w:t>
      </w:r>
      <w:r w:rsidR="007355D6" w:rsidRPr="00D257D0">
        <w:t xml:space="preserve"> </w:t>
      </w:r>
      <w:r w:rsidR="00F807FB" w:rsidRPr="00D257D0">
        <w:t xml:space="preserve">Beneficiary </w:t>
      </w:r>
      <w:r w:rsidR="007355D6" w:rsidRPr="00D257D0">
        <w:t xml:space="preserve">Data </w:t>
      </w:r>
      <w:r w:rsidR="00C46E01" w:rsidRPr="00D257D0">
        <w:t>Handling</w:t>
      </w:r>
      <w:bookmarkEnd w:id="115"/>
      <w:r w:rsidR="00C46E01" w:rsidRPr="00D257D0">
        <w:t xml:space="preserve"> </w:t>
      </w:r>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09"/>
        <w:gridCol w:w="3828"/>
        <w:gridCol w:w="2551"/>
        <w:gridCol w:w="1418"/>
      </w:tblGrid>
      <w:tr w:rsidR="007355D6" w:rsidRPr="00D257D0" w:rsidTr="00A90474">
        <w:tc>
          <w:tcPr>
            <w:tcW w:w="1809" w:type="dxa"/>
            <w:shd w:val="clear" w:color="auto" w:fill="D9D9D9" w:themeFill="background1" w:themeFillShade="D9"/>
          </w:tcPr>
          <w:p w:rsidR="007355D6" w:rsidRPr="00D257D0" w:rsidRDefault="007355D6" w:rsidP="007B54EF">
            <w:pPr>
              <w:pStyle w:val="CommentText"/>
              <w:spacing w:before="60" w:after="60"/>
              <w:rPr>
                <w:rFonts w:cs="Arial"/>
                <w:b/>
                <w:sz w:val="18"/>
              </w:rPr>
            </w:pPr>
            <w:r w:rsidRPr="00D257D0">
              <w:rPr>
                <w:rFonts w:cs="Arial"/>
                <w:b/>
                <w:sz w:val="18"/>
              </w:rPr>
              <w:t>Requirement Id</w:t>
            </w:r>
          </w:p>
        </w:tc>
        <w:tc>
          <w:tcPr>
            <w:tcW w:w="3828" w:type="dxa"/>
            <w:shd w:val="clear" w:color="auto" w:fill="D9D9D9" w:themeFill="background1" w:themeFillShade="D9"/>
          </w:tcPr>
          <w:p w:rsidR="007355D6" w:rsidRPr="00D257D0" w:rsidRDefault="007355D6" w:rsidP="007B54EF">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rsidR="007355D6" w:rsidRPr="00D257D0" w:rsidRDefault="007355D6" w:rsidP="007B54EF">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rsidR="007355D6" w:rsidRPr="00D257D0" w:rsidRDefault="007355D6" w:rsidP="007B54EF">
            <w:pPr>
              <w:pStyle w:val="CommentText"/>
              <w:spacing w:before="60" w:after="60"/>
              <w:rPr>
                <w:rFonts w:cs="Arial"/>
                <w:b/>
                <w:sz w:val="18"/>
              </w:rPr>
            </w:pPr>
            <w:r w:rsidRPr="00D257D0">
              <w:rPr>
                <w:rFonts w:cs="Arial"/>
                <w:b/>
                <w:sz w:val="18"/>
              </w:rPr>
              <w:t>Status</w:t>
            </w:r>
          </w:p>
        </w:tc>
      </w:tr>
      <w:tr w:rsidR="007355D6" w:rsidRPr="00D257D0" w:rsidTr="00A90474">
        <w:trPr>
          <w:trHeight w:val="350"/>
        </w:trPr>
        <w:tc>
          <w:tcPr>
            <w:tcW w:w="1809" w:type="dxa"/>
          </w:tcPr>
          <w:p w:rsidR="007355D6" w:rsidRPr="00D257D0" w:rsidRDefault="007355D6" w:rsidP="007B54EF">
            <w:pPr>
              <w:pStyle w:val="CommentText"/>
              <w:spacing w:before="60" w:after="60"/>
              <w:rPr>
                <w:rFonts w:cs="Arial"/>
                <w:sz w:val="18"/>
              </w:rPr>
            </w:pPr>
            <w:r w:rsidRPr="00D257D0">
              <w:rPr>
                <w:rFonts w:cs="Arial"/>
                <w:sz w:val="18"/>
              </w:rPr>
              <w:t>NMS.GEN.</w:t>
            </w:r>
            <w:r w:rsidR="00F62792" w:rsidRPr="00D257D0">
              <w:rPr>
                <w:rFonts w:cs="Arial"/>
                <w:sz w:val="18"/>
              </w:rPr>
              <w:t>MCTS</w:t>
            </w:r>
            <w:r w:rsidRPr="00D257D0">
              <w:rPr>
                <w:rFonts w:cs="Arial"/>
                <w:sz w:val="18"/>
              </w:rPr>
              <w:t>.001</w:t>
            </w:r>
          </w:p>
        </w:tc>
        <w:tc>
          <w:tcPr>
            <w:tcW w:w="3828" w:type="dxa"/>
          </w:tcPr>
          <w:p w:rsidR="007355D6" w:rsidRPr="00D257D0" w:rsidRDefault="007355D6" w:rsidP="00983066">
            <w:pPr>
              <w:pStyle w:val="CommentText"/>
              <w:spacing w:before="60" w:after="60"/>
              <w:rPr>
                <w:rFonts w:cs="Arial"/>
                <w:sz w:val="18"/>
              </w:rPr>
            </w:pPr>
            <w:r w:rsidRPr="00D257D0">
              <w:rPr>
                <w:rFonts w:cs="Arial"/>
                <w:sz w:val="18"/>
              </w:rPr>
              <w:t xml:space="preserve">The NMS system shall provide means to upload </w:t>
            </w:r>
            <w:r w:rsidR="0032794F" w:rsidRPr="00D257D0">
              <w:rPr>
                <w:rFonts w:cs="Arial"/>
                <w:sz w:val="18"/>
              </w:rPr>
              <w:t>MCTS</w:t>
            </w:r>
            <w:r w:rsidR="00F807FB" w:rsidRPr="00D257D0">
              <w:rPr>
                <w:rFonts w:cs="Arial"/>
                <w:sz w:val="18"/>
              </w:rPr>
              <w:t xml:space="preserve"> beneficiary</w:t>
            </w:r>
            <w:r w:rsidRPr="00D257D0">
              <w:rPr>
                <w:rFonts w:cs="Arial"/>
                <w:sz w:val="18"/>
              </w:rPr>
              <w:t xml:space="preserve"> data into its internal database via a web interface</w:t>
            </w:r>
            <w:r w:rsidR="00E60983" w:rsidRPr="00D257D0">
              <w:rPr>
                <w:rFonts w:cs="Arial"/>
                <w:sz w:val="18"/>
              </w:rPr>
              <w:t xml:space="preserve"> in a CSV file</w:t>
            </w:r>
            <w:r w:rsidRPr="00D257D0">
              <w:rPr>
                <w:rFonts w:cs="Arial"/>
                <w:sz w:val="18"/>
              </w:rPr>
              <w:t>.</w:t>
            </w:r>
            <w:r w:rsidR="00EB3280" w:rsidRPr="00D257D0">
              <w:rPr>
                <w:rFonts w:cs="Arial"/>
                <w:sz w:val="18"/>
              </w:rPr>
              <w:t xml:space="preserve"> </w:t>
            </w:r>
          </w:p>
          <w:p w:rsidR="00235DEF" w:rsidRPr="00D257D0" w:rsidRDefault="00235DEF" w:rsidP="00235DEF">
            <w:pPr>
              <w:pStyle w:val="CommentText"/>
              <w:spacing w:before="60" w:after="60"/>
              <w:rPr>
                <w:rFonts w:cs="Arial"/>
                <w:sz w:val="18"/>
              </w:rPr>
            </w:pPr>
            <w:r w:rsidRPr="00D257D0">
              <w:rPr>
                <w:rFonts w:cs="Arial"/>
                <w:sz w:val="18"/>
              </w:rPr>
              <w:t xml:space="preserve">Multiple upload </w:t>
            </w:r>
            <w:r w:rsidR="00E12900" w:rsidRPr="00D257D0">
              <w:rPr>
                <w:rFonts w:cs="Arial"/>
                <w:sz w:val="18"/>
              </w:rPr>
              <w:t xml:space="preserve">attempts </w:t>
            </w:r>
            <w:r w:rsidRPr="00D257D0">
              <w:rPr>
                <w:rFonts w:cs="Arial"/>
                <w:sz w:val="18"/>
              </w:rPr>
              <w:t>shall be supported whereby the complete MCTS data may not be available in the beginning.</w:t>
            </w:r>
          </w:p>
          <w:p w:rsidR="00235DEF" w:rsidRPr="00D257D0" w:rsidRDefault="00235DEF" w:rsidP="00235DEF">
            <w:pPr>
              <w:pStyle w:val="CommentText"/>
              <w:spacing w:before="60" w:after="60"/>
              <w:rPr>
                <w:rFonts w:cs="Arial"/>
                <w:sz w:val="18"/>
              </w:rPr>
            </w:pPr>
            <w:r w:rsidRPr="00D257D0">
              <w:rPr>
                <w:rFonts w:cs="Arial"/>
                <w:sz w:val="18"/>
              </w:rPr>
              <w:t xml:space="preserve">Errors during MCTS </w:t>
            </w:r>
            <w:r w:rsidR="00F807FB" w:rsidRPr="00D257D0">
              <w:rPr>
                <w:rFonts w:cs="Arial"/>
                <w:sz w:val="18"/>
              </w:rPr>
              <w:t xml:space="preserve">beneficiary </w:t>
            </w:r>
            <w:r w:rsidRPr="00D257D0">
              <w:rPr>
                <w:rFonts w:cs="Arial"/>
                <w:sz w:val="18"/>
              </w:rPr>
              <w:t>data upload shall be logged.</w:t>
            </w:r>
          </w:p>
        </w:tc>
        <w:tc>
          <w:tcPr>
            <w:tcW w:w="2551" w:type="dxa"/>
          </w:tcPr>
          <w:p w:rsidR="007355D6" w:rsidRPr="00D257D0" w:rsidRDefault="00527BB8" w:rsidP="007B54EF">
            <w:pPr>
              <w:pStyle w:val="CommentText"/>
              <w:spacing w:before="60" w:after="60"/>
              <w:rPr>
                <w:rFonts w:cs="Arial"/>
                <w:sz w:val="18"/>
              </w:rPr>
            </w:pPr>
            <w:r w:rsidRPr="00D257D0">
              <w:rPr>
                <w:rFonts w:cs="Arial"/>
                <w:sz w:val="18"/>
              </w:rPr>
              <w:t>MOTECH Data Services shall provide the web interface to perform upload for MCTS bulk data.</w:t>
            </w:r>
          </w:p>
        </w:tc>
        <w:tc>
          <w:tcPr>
            <w:tcW w:w="1418" w:type="dxa"/>
          </w:tcPr>
          <w:p w:rsidR="007355D6" w:rsidRPr="00D257D0" w:rsidRDefault="003D5690" w:rsidP="007B54EF">
            <w:pPr>
              <w:pStyle w:val="CommentText"/>
              <w:spacing w:before="60" w:after="60"/>
              <w:rPr>
                <w:rFonts w:cs="Arial"/>
                <w:sz w:val="18"/>
              </w:rPr>
            </w:pPr>
            <w:r>
              <w:rPr>
                <w:rFonts w:cs="Arial"/>
                <w:sz w:val="18"/>
              </w:rPr>
              <w:t>Approved</w:t>
            </w:r>
          </w:p>
        </w:tc>
      </w:tr>
      <w:tr w:rsidR="00527BB8" w:rsidRPr="00D257D0" w:rsidTr="00A90474">
        <w:trPr>
          <w:trHeight w:val="350"/>
        </w:trPr>
        <w:tc>
          <w:tcPr>
            <w:tcW w:w="1809" w:type="dxa"/>
          </w:tcPr>
          <w:p w:rsidR="00527BB8" w:rsidRPr="00D257D0" w:rsidRDefault="00527BB8" w:rsidP="007B54EF">
            <w:pPr>
              <w:pStyle w:val="CommentText"/>
              <w:spacing w:before="60" w:after="60"/>
              <w:rPr>
                <w:rFonts w:cs="Arial"/>
                <w:sz w:val="18"/>
              </w:rPr>
            </w:pPr>
            <w:r w:rsidRPr="00D257D0">
              <w:rPr>
                <w:rFonts w:cs="Arial"/>
                <w:sz w:val="18"/>
              </w:rPr>
              <w:t>NMS.GEN.MCTS.002</w:t>
            </w:r>
          </w:p>
        </w:tc>
        <w:tc>
          <w:tcPr>
            <w:tcW w:w="3828" w:type="dxa"/>
          </w:tcPr>
          <w:p w:rsidR="00527BB8" w:rsidRPr="00D257D0" w:rsidRDefault="00451923" w:rsidP="007B54EF">
            <w:pPr>
              <w:pStyle w:val="CommentText"/>
              <w:spacing w:before="60" w:after="60"/>
              <w:rPr>
                <w:rFonts w:cs="Arial"/>
                <w:sz w:val="18"/>
              </w:rPr>
            </w:pPr>
            <w:r w:rsidRPr="00D257D0">
              <w:rPr>
                <w:rFonts w:cs="Arial"/>
                <w:sz w:val="18"/>
              </w:rPr>
              <w:t>Deleted</w:t>
            </w:r>
          </w:p>
        </w:tc>
        <w:tc>
          <w:tcPr>
            <w:tcW w:w="2551" w:type="dxa"/>
          </w:tcPr>
          <w:p w:rsidR="00527BB8" w:rsidRPr="00D257D0" w:rsidRDefault="001A3217" w:rsidP="007B54EF">
            <w:pPr>
              <w:pStyle w:val="CommentText"/>
              <w:spacing w:before="60" w:after="60"/>
              <w:rPr>
                <w:rFonts w:cs="Arial"/>
                <w:sz w:val="18"/>
              </w:rPr>
            </w:pPr>
            <w:r>
              <w:rPr>
                <w:rFonts w:cs="Arial"/>
                <w:sz w:val="18"/>
              </w:rPr>
              <w:t>Covered in NMS.GEN.MCTS.001</w:t>
            </w:r>
          </w:p>
        </w:tc>
        <w:tc>
          <w:tcPr>
            <w:tcW w:w="1418" w:type="dxa"/>
          </w:tcPr>
          <w:p w:rsidR="00527BB8" w:rsidRPr="00D257D0" w:rsidRDefault="00451923" w:rsidP="007B54EF">
            <w:pPr>
              <w:pStyle w:val="CommentText"/>
              <w:spacing w:before="60" w:after="60"/>
              <w:rPr>
                <w:rFonts w:cs="Arial"/>
                <w:sz w:val="18"/>
              </w:rPr>
            </w:pPr>
            <w:r w:rsidRPr="00D257D0">
              <w:rPr>
                <w:rFonts w:cs="Arial"/>
                <w:sz w:val="18"/>
              </w:rPr>
              <w:t>Deleted</w:t>
            </w:r>
          </w:p>
        </w:tc>
      </w:tr>
      <w:tr w:rsidR="00527BB8" w:rsidRPr="00D257D0" w:rsidTr="00A90474">
        <w:trPr>
          <w:trHeight w:val="350"/>
        </w:trPr>
        <w:tc>
          <w:tcPr>
            <w:tcW w:w="1809" w:type="dxa"/>
          </w:tcPr>
          <w:p w:rsidR="00527BB8" w:rsidRPr="00D257D0" w:rsidRDefault="00527BB8" w:rsidP="007B54EF">
            <w:pPr>
              <w:pStyle w:val="CommentText"/>
              <w:spacing w:before="60" w:after="60"/>
              <w:rPr>
                <w:rFonts w:cs="Arial"/>
                <w:sz w:val="18"/>
              </w:rPr>
            </w:pPr>
            <w:r w:rsidRPr="00D257D0">
              <w:rPr>
                <w:rFonts w:cs="Arial"/>
                <w:sz w:val="18"/>
              </w:rPr>
              <w:t>NMS.GEN.MCTS.003</w:t>
            </w:r>
          </w:p>
        </w:tc>
        <w:tc>
          <w:tcPr>
            <w:tcW w:w="3828" w:type="dxa"/>
          </w:tcPr>
          <w:p w:rsidR="00527BB8" w:rsidRPr="00D257D0" w:rsidRDefault="00527BB8" w:rsidP="007B54EF">
            <w:pPr>
              <w:pStyle w:val="CommentText"/>
              <w:spacing w:before="60" w:after="60"/>
              <w:rPr>
                <w:rFonts w:cs="Arial"/>
                <w:color w:val="FF0000"/>
                <w:sz w:val="18"/>
              </w:rPr>
            </w:pPr>
            <w:r w:rsidRPr="00D257D0">
              <w:rPr>
                <w:rFonts w:cs="Arial"/>
                <w:color w:val="000000" w:themeColor="text1"/>
                <w:sz w:val="18"/>
              </w:rPr>
              <w:t xml:space="preserve">The NMS system shall perform the following checks and validation during upload of  MCTS </w:t>
            </w:r>
            <w:r w:rsidR="00E442D3" w:rsidRPr="00D257D0">
              <w:rPr>
                <w:rFonts w:cs="Arial"/>
                <w:color w:val="000000" w:themeColor="text1"/>
                <w:sz w:val="18"/>
              </w:rPr>
              <w:t xml:space="preserve">file </w:t>
            </w:r>
            <w:r w:rsidRPr="00D257D0">
              <w:rPr>
                <w:rFonts w:cs="Arial"/>
                <w:color w:val="000000" w:themeColor="text1"/>
                <w:sz w:val="18"/>
              </w:rPr>
              <w:t xml:space="preserve">along with </w:t>
            </w:r>
            <w:r w:rsidRPr="00D257D0">
              <w:rPr>
                <w:rFonts w:cs="Arial"/>
                <w:sz w:val="18"/>
              </w:rPr>
              <w:t>NMS.KK.ACCESS.006</w:t>
            </w:r>
            <w:r w:rsidR="005C4D55" w:rsidRPr="00D257D0">
              <w:rPr>
                <w:rFonts w:cs="Arial"/>
                <w:sz w:val="18"/>
              </w:rPr>
              <w:t xml:space="preserve"> and NMS.GEN.DEPL.004</w:t>
            </w:r>
            <w:r w:rsidRPr="00D257D0">
              <w:rPr>
                <w:rFonts w:cs="Arial"/>
                <w:color w:val="FF0000"/>
                <w:sz w:val="18"/>
              </w:rPr>
              <w:t>:</w:t>
            </w:r>
          </w:p>
          <w:p w:rsidR="00F319FE" w:rsidRPr="00487863" w:rsidRDefault="00F319FE" w:rsidP="00487863">
            <w:pPr>
              <w:pStyle w:val="CommentText"/>
              <w:numPr>
                <w:ilvl w:val="0"/>
                <w:numId w:val="12"/>
              </w:numPr>
              <w:spacing w:before="60" w:after="60"/>
              <w:rPr>
                <w:rFonts w:cs="Arial"/>
                <w:sz w:val="18"/>
              </w:rPr>
            </w:pPr>
            <w:r w:rsidRPr="00D257D0">
              <w:rPr>
                <w:rFonts w:cs="Arial"/>
                <w:sz w:val="18"/>
              </w:rPr>
              <w:t>MCTS data shall have valid location information</w:t>
            </w:r>
            <w:r w:rsidR="00EB6248" w:rsidRPr="00D257D0">
              <w:rPr>
                <w:rFonts w:cs="Arial"/>
                <w:sz w:val="18"/>
              </w:rPr>
              <w:t xml:space="preserve"> </w:t>
            </w:r>
            <w:r w:rsidR="0051238B" w:rsidRPr="0051238B">
              <w:rPr>
                <w:sz w:val="18"/>
                <w:szCs w:val="18"/>
              </w:rPr>
              <w:t xml:space="preserve">(State and District fields </w:t>
            </w:r>
            <w:r w:rsidR="0051238B" w:rsidRPr="0049220F">
              <w:rPr>
                <w:sz w:val="18"/>
                <w:szCs w:val="18"/>
              </w:rPr>
              <w:t>are mandatory and valid; other location fields if present are valid).</w:t>
            </w:r>
          </w:p>
          <w:p w:rsidR="008A2DBF" w:rsidRPr="00D257D0" w:rsidRDefault="008A2DBF" w:rsidP="007B54EF">
            <w:pPr>
              <w:pStyle w:val="CommentText"/>
              <w:numPr>
                <w:ilvl w:val="0"/>
                <w:numId w:val="12"/>
              </w:numPr>
              <w:spacing w:before="60" w:after="60"/>
              <w:rPr>
                <w:rFonts w:cs="Arial"/>
                <w:sz w:val="18"/>
              </w:rPr>
            </w:pPr>
            <w:r w:rsidRPr="00D257D0">
              <w:rPr>
                <w:rFonts w:cs="Arial"/>
                <w:sz w:val="18"/>
              </w:rPr>
              <w:lastRenderedPageBreak/>
              <w:t>MCTS data does not have an MSISDN that is already being used by another active MCTS beneficiary for same pack.</w:t>
            </w:r>
          </w:p>
          <w:p w:rsidR="00527BB8" w:rsidRPr="00D257D0" w:rsidRDefault="007F1366" w:rsidP="007B54EF">
            <w:pPr>
              <w:pStyle w:val="CommentText"/>
              <w:numPr>
                <w:ilvl w:val="0"/>
                <w:numId w:val="12"/>
              </w:numPr>
              <w:spacing w:before="60" w:after="60"/>
              <w:rPr>
                <w:rFonts w:cs="Arial"/>
                <w:sz w:val="18"/>
              </w:rPr>
            </w:pPr>
            <w:r w:rsidRPr="00D257D0">
              <w:rPr>
                <w:rFonts w:cs="Arial"/>
                <w:sz w:val="18"/>
              </w:rPr>
              <w:t xml:space="preserve">If a beneficiary’s record in NMS already has an MCTS-Id present, and new data from MCTS is uploaded with the same MCTS ID, then it </w:t>
            </w:r>
            <w:r w:rsidR="00527BB8" w:rsidRPr="00D257D0">
              <w:rPr>
                <w:rFonts w:cs="Arial"/>
                <w:sz w:val="18"/>
              </w:rPr>
              <w:t xml:space="preserve">shall be </w:t>
            </w:r>
            <w:r w:rsidR="00983066" w:rsidRPr="00D257D0">
              <w:rPr>
                <w:rFonts w:cs="Arial"/>
                <w:sz w:val="18"/>
              </w:rPr>
              <w:t>considered as case of information update (see other requirements in this section)</w:t>
            </w:r>
            <w:r w:rsidR="00527BB8" w:rsidRPr="00D257D0">
              <w:rPr>
                <w:rFonts w:cs="Arial"/>
                <w:sz w:val="18"/>
              </w:rPr>
              <w:t>.</w:t>
            </w:r>
          </w:p>
          <w:p w:rsidR="00527BB8" w:rsidRPr="00D257D0" w:rsidRDefault="00527BB8" w:rsidP="007B54EF">
            <w:pPr>
              <w:pStyle w:val="CommentText"/>
              <w:numPr>
                <w:ilvl w:val="0"/>
                <w:numId w:val="12"/>
              </w:numPr>
              <w:spacing w:before="60" w:after="60"/>
              <w:rPr>
                <w:rFonts w:cs="Arial"/>
                <w:sz w:val="18"/>
              </w:rPr>
            </w:pPr>
            <w:r w:rsidRPr="00D257D0">
              <w:rPr>
                <w:rFonts w:cs="Arial"/>
                <w:sz w:val="18"/>
              </w:rPr>
              <w:t xml:space="preserve">At-least one out of LMP or DOB must be present in each </w:t>
            </w:r>
            <w:r w:rsidR="007F1366" w:rsidRPr="00D257D0">
              <w:rPr>
                <w:rFonts w:cs="Arial"/>
                <w:sz w:val="18"/>
              </w:rPr>
              <w:t xml:space="preserve">record that is uploaded from </w:t>
            </w:r>
            <w:r w:rsidRPr="00D257D0">
              <w:rPr>
                <w:rFonts w:cs="Arial"/>
                <w:sz w:val="18"/>
              </w:rPr>
              <w:t>MCTS.</w:t>
            </w:r>
          </w:p>
          <w:p w:rsidR="0017292D" w:rsidRPr="00D257D0" w:rsidRDefault="00E25C82" w:rsidP="007B54EF">
            <w:pPr>
              <w:pStyle w:val="CommentText"/>
              <w:numPr>
                <w:ilvl w:val="0"/>
                <w:numId w:val="12"/>
              </w:numPr>
              <w:spacing w:before="60" w:after="60"/>
              <w:rPr>
                <w:rFonts w:cs="Arial"/>
                <w:sz w:val="18"/>
              </w:rPr>
            </w:pPr>
            <w:r w:rsidRPr="00D257D0">
              <w:rPr>
                <w:rFonts w:cs="Arial"/>
                <w:sz w:val="18"/>
              </w:rPr>
              <w:t xml:space="preserve">The data shall be validated based on the specified format for each field (i.e. string data, number etc.)  and Presence (Mandatory/Optional) </w:t>
            </w:r>
            <w:r w:rsidR="00527BB8" w:rsidRPr="00D257D0">
              <w:rPr>
                <w:rFonts w:cs="Arial"/>
                <w:sz w:val="18"/>
              </w:rPr>
              <w:t>as specified in Appendix A.</w:t>
            </w:r>
          </w:p>
        </w:tc>
        <w:tc>
          <w:tcPr>
            <w:tcW w:w="2551" w:type="dxa"/>
          </w:tcPr>
          <w:p w:rsidR="00527BB8" w:rsidRPr="00D257D0" w:rsidRDefault="00527BB8" w:rsidP="007B54EF">
            <w:pPr>
              <w:pStyle w:val="CommentText"/>
              <w:spacing w:before="60" w:after="60"/>
              <w:rPr>
                <w:rFonts w:cs="Arial"/>
                <w:sz w:val="18"/>
              </w:rPr>
            </w:pPr>
          </w:p>
        </w:tc>
        <w:tc>
          <w:tcPr>
            <w:tcW w:w="1418" w:type="dxa"/>
          </w:tcPr>
          <w:p w:rsidR="00527BB8" w:rsidRPr="00D257D0" w:rsidRDefault="003D5690" w:rsidP="007B54EF">
            <w:pPr>
              <w:pStyle w:val="CommentText"/>
              <w:spacing w:before="60" w:after="60"/>
              <w:rPr>
                <w:rFonts w:cs="Arial"/>
                <w:color w:val="FF0000"/>
                <w:sz w:val="18"/>
              </w:rPr>
            </w:pPr>
            <w:r>
              <w:rPr>
                <w:rFonts w:cs="Arial"/>
                <w:sz w:val="18"/>
              </w:rPr>
              <w:t>Approved</w:t>
            </w:r>
          </w:p>
        </w:tc>
      </w:tr>
      <w:tr w:rsidR="00527BB8" w:rsidRPr="00D257D0" w:rsidTr="00A90474">
        <w:trPr>
          <w:trHeight w:val="350"/>
        </w:trPr>
        <w:tc>
          <w:tcPr>
            <w:tcW w:w="1809" w:type="dxa"/>
          </w:tcPr>
          <w:p w:rsidR="00527BB8" w:rsidRPr="00D257D0" w:rsidRDefault="00527BB8" w:rsidP="007B54EF">
            <w:pPr>
              <w:pStyle w:val="CommentText"/>
              <w:spacing w:before="60" w:after="60"/>
              <w:rPr>
                <w:rFonts w:cs="Arial"/>
                <w:sz w:val="18"/>
              </w:rPr>
            </w:pPr>
            <w:r w:rsidRPr="00D257D0">
              <w:rPr>
                <w:rFonts w:cs="Arial"/>
                <w:sz w:val="18"/>
              </w:rPr>
              <w:lastRenderedPageBreak/>
              <w:t>NMS.GEN.MCTS.004</w:t>
            </w:r>
          </w:p>
        </w:tc>
        <w:tc>
          <w:tcPr>
            <w:tcW w:w="3828" w:type="dxa"/>
          </w:tcPr>
          <w:p w:rsidR="003D0E7F" w:rsidRPr="00D257D0" w:rsidRDefault="00527BB8" w:rsidP="002177AF">
            <w:pPr>
              <w:pStyle w:val="CommentText"/>
              <w:spacing w:before="60" w:after="60"/>
              <w:rPr>
                <w:rFonts w:cs="Arial"/>
                <w:sz w:val="18"/>
              </w:rPr>
            </w:pPr>
            <w:r w:rsidRPr="00D257D0">
              <w:rPr>
                <w:rFonts w:cs="Arial"/>
                <w:sz w:val="18"/>
              </w:rPr>
              <w:t xml:space="preserve">A </w:t>
            </w:r>
            <w:r w:rsidR="00524D8C" w:rsidRPr="00D257D0">
              <w:rPr>
                <w:rFonts w:cs="Arial"/>
                <w:sz w:val="18"/>
              </w:rPr>
              <w:t xml:space="preserve">Kilkari </w:t>
            </w:r>
            <w:r w:rsidRPr="00D257D0">
              <w:rPr>
                <w:rFonts w:cs="Arial"/>
                <w:sz w:val="18"/>
              </w:rPr>
              <w:t xml:space="preserve">Beneficiary shall be identified by </w:t>
            </w:r>
            <w:r w:rsidR="00E64CDB" w:rsidRPr="00D257D0">
              <w:rPr>
                <w:rFonts w:cs="Arial"/>
                <w:sz w:val="18"/>
              </w:rPr>
              <w:t>a unique identifier that comprises of state specific MCTS Id along with State identifier</w:t>
            </w:r>
            <w:r w:rsidRPr="00D257D0">
              <w:rPr>
                <w:rFonts w:cs="Arial"/>
                <w:sz w:val="18"/>
              </w:rPr>
              <w:t xml:space="preserve">. </w:t>
            </w:r>
            <w:r w:rsidR="00721020" w:rsidRPr="00D257D0">
              <w:rPr>
                <w:rFonts w:cs="Arial"/>
                <w:sz w:val="18"/>
              </w:rPr>
              <w:t>However, if the Kilkari subscriber activates their subscription by calling the IVR long codes (one for each pack) then they will remain anonymous unless and until MCTS data is uploaded where a pregnancy or birth record matches with the MSISDN number of the anonymous subscriber. For anonymous subscribers, they are only identified by their MSISDN + pack info.</w:t>
            </w:r>
            <w:r w:rsidR="00721020" w:rsidRPr="00D257D0">
              <w:rPr>
                <w:rFonts w:cs="Arial"/>
                <w:sz w:val="18"/>
              </w:rPr>
              <w:br/>
            </w:r>
            <w:r w:rsidR="001B2687" w:rsidRPr="00D257D0">
              <w:rPr>
                <w:rFonts w:cs="Arial"/>
                <w:sz w:val="18"/>
              </w:rPr>
              <w:t xml:space="preserve">It’s possible that a child MCTS record and pregnancy MCTS record could exist at the same time for the same woman. If the pregnancy record is present, then this record will be UPDATED if a new MCTS record is uploaded  that contains both a child MCTS ID and a pregnancy MCTS ID, where the pregnancy MCTS ID already exists in NMS. In other words, only one </w:t>
            </w:r>
            <w:r w:rsidR="0029781B">
              <w:rPr>
                <w:rFonts w:cs="Arial"/>
                <w:sz w:val="18"/>
              </w:rPr>
              <w:t>subscription</w:t>
            </w:r>
            <w:r w:rsidR="001B2687" w:rsidRPr="00D257D0">
              <w:rPr>
                <w:rFonts w:cs="Arial"/>
                <w:sz w:val="18"/>
              </w:rPr>
              <w:t xml:space="preserve"> will be maintained for </w:t>
            </w:r>
            <w:r w:rsidR="0029781B">
              <w:rPr>
                <w:rFonts w:cs="Arial"/>
                <w:sz w:val="18"/>
              </w:rPr>
              <w:t>the same woman,</w:t>
            </w:r>
            <w:r w:rsidR="001B2687" w:rsidRPr="00D257D0">
              <w:rPr>
                <w:rFonts w:cs="Arial"/>
                <w:sz w:val="18"/>
              </w:rPr>
              <w:t xml:space="preserve"> the pregnancy pack shall be de-activated (if activated) and child-pack shall be activated based on DOB of the child.</w:t>
            </w:r>
            <w:r w:rsidR="00304FE2" w:rsidRPr="00D257D0">
              <w:rPr>
                <w:rFonts w:cs="Arial"/>
                <w:sz w:val="18"/>
              </w:rPr>
              <w:t xml:space="preserve"> </w:t>
            </w:r>
            <w:r w:rsidR="001B2687" w:rsidRPr="00D257D0">
              <w:rPr>
                <w:rFonts w:cs="Arial"/>
                <w:sz w:val="18"/>
              </w:rPr>
              <w:t>If, when a MCTS child record is being upload</w:t>
            </w:r>
            <w:r w:rsidR="0029781B">
              <w:rPr>
                <w:rFonts w:cs="Arial"/>
                <w:sz w:val="18"/>
              </w:rPr>
              <w:t>ed</w:t>
            </w:r>
            <w:r w:rsidR="001B2687" w:rsidRPr="00D257D0">
              <w:rPr>
                <w:rFonts w:cs="Arial"/>
                <w:sz w:val="18"/>
              </w:rPr>
              <w:t xml:space="preserve">, no pregnancy record is found then only the child-pack shall be activated based on DOB of the child. </w:t>
            </w:r>
          </w:p>
        </w:tc>
        <w:tc>
          <w:tcPr>
            <w:tcW w:w="2551" w:type="dxa"/>
          </w:tcPr>
          <w:p w:rsidR="00527BB8" w:rsidRPr="00D257D0" w:rsidRDefault="00527BB8" w:rsidP="007B54EF">
            <w:pPr>
              <w:pStyle w:val="CommentText"/>
              <w:spacing w:before="60" w:after="60"/>
              <w:rPr>
                <w:rFonts w:cs="Arial"/>
                <w:sz w:val="18"/>
              </w:rPr>
            </w:pPr>
            <w:r w:rsidRPr="00D257D0">
              <w:rPr>
                <w:rFonts w:cs="Arial"/>
                <w:sz w:val="18"/>
              </w:rPr>
              <w:t>For details See Appendix A.</w:t>
            </w:r>
          </w:p>
        </w:tc>
        <w:tc>
          <w:tcPr>
            <w:tcW w:w="1418" w:type="dxa"/>
          </w:tcPr>
          <w:p w:rsidR="00527BB8" w:rsidRPr="00D9338C" w:rsidRDefault="0027774C" w:rsidP="007B54EF">
            <w:pPr>
              <w:pStyle w:val="CommentText"/>
              <w:spacing w:before="60" w:after="60"/>
              <w:rPr>
                <w:rFonts w:cs="Arial"/>
                <w:i/>
                <w:sz w:val="18"/>
              </w:rPr>
            </w:pPr>
            <w:r w:rsidRPr="00D9338C">
              <w:rPr>
                <w:rFonts w:cs="Arial"/>
                <w:i/>
                <w:sz w:val="18"/>
              </w:rPr>
              <w:t>Approved</w:t>
            </w:r>
          </w:p>
        </w:tc>
      </w:tr>
      <w:tr w:rsidR="00527BB8" w:rsidRPr="00D257D0" w:rsidTr="00563861">
        <w:trPr>
          <w:trHeight w:val="350"/>
        </w:trPr>
        <w:tc>
          <w:tcPr>
            <w:tcW w:w="1809" w:type="dxa"/>
            <w:shd w:val="clear" w:color="auto" w:fill="auto"/>
          </w:tcPr>
          <w:p w:rsidR="00527BB8" w:rsidRPr="00D257D0" w:rsidRDefault="00527BB8" w:rsidP="007B54EF">
            <w:pPr>
              <w:pStyle w:val="CommentText"/>
              <w:spacing w:before="60" w:after="60"/>
              <w:rPr>
                <w:rFonts w:cs="Arial"/>
                <w:sz w:val="18"/>
              </w:rPr>
            </w:pPr>
            <w:r w:rsidRPr="00D257D0">
              <w:rPr>
                <w:rFonts w:cs="Arial"/>
                <w:sz w:val="18"/>
              </w:rPr>
              <w:t>NMS.GEN.MCTS.005</w:t>
            </w:r>
          </w:p>
        </w:tc>
        <w:tc>
          <w:tcPr>
            <w:tcW w:w="3828" w:type="dxa"/>
            <w:shd w:val="clear" w:color="auto" w:fill="auto"/>
          </w:tcPr>
          <w:p w:rsidR="00CA0B72" w:rsidRPr="00D257D0" w:rsidRDefault="00527BB8" w:rsidP="00CA4CDA">
            <w:pPr>
              <w:pStyle w:val="CommentText"/>
              <w:spacing w:before="60" w:after="60"/>
              <w:rPr>
                <w:rFonts w:cs="Arial"/>
                <w:sz w:val="18"/>
              </w:rPr>
            </w:pPr>
            <w:r w:rsidRPr="00D257D0">
              <w:rPr>
                <w:rFonts w:cs="Arial"/>
                <w:sz w:val="18"/>
              </w:rPr>
              <w:t>The NMS system shall provide means to modify the MSISDN of a Kilkari Beneficiary</w:t>
            </w:r>
            <w:r w:rsidR="00CA4CDA" w:rsidRPr="00D257D0">
              <w:rPr>
                <w:rFonts w:cs="Arial"/>
                <w:sz w:val="18"/>
              </w:rPr>
              <w:t xml:space="preserve"> by providing new MSISDN information along with existing MCTS id</w:t>
            </w:r>
            <w:r w:rsidR="003B1520" w:rsidRPr="00D257D0">
              <w:rPr>
                <w:rFonts w:cs="Arial"/>
                <w:sz w:val="18"/>
              </w:rPr>
              <w:t xml:space="preserve"> using CSV upload</w:t>
            </w:r>
            <w:r w:rsidR="00FF55FF">
              <w:rPr>
                <w:rFonts w:cs="Arial"/>
                <w:sz w:val="18"/>
              </w:rPr>
              <w:t xml:space="preserve"> or MDS UI</w:t>
            </w:r>
            <w:r w:rsidRPr="00D257D0">
              <w:rPr>
                <w:rFonts w:cs="Arial"/>
                <w:sz w:val="18"/>
              </w:rPr>
              <w:t>.</w:t>
            </w:r>
            <w:r w:rsidR="00E02B3C" w:rsidRPr="00D257D0">
              <w:rPr>
                <w:rFonts w:cs="Arial"/>
                <w:sz w:val="18"/>
              </w:rPr>
              <w:t xml:space="preserve"> </w:t>
            </w:r>
            <w:r w:rsidR="00A96CDB" w:rsidRPr="00D257D0">
              <w:rPr>
                <w:rFonts w:cs="Arial"/>
                <w:sz w:val="18"/>
              </w:rPr>
              <w:t xml:space="preserve">However, </w:t>
            </w:r>
            <w:r w:rsidR="00A96CDB" w:rsidRPr="00D257D0">
              <w:rPr>
                <w:rFonts w:cs="Arial"/>
                <w:sz w:val="18"/>
              </w:rPr>
              <w:lastRenderedPageBreak/>
              <w:t>t</w:t>
            </w:r>
            <w:r w:rsidR="00CE1BF3" w:rsidRPr="00D257D0">
              <w:rPr>
                <w:rFonts w:cs="Arial"/>
                <w:sz w:val="18"/>
              </w:rPr>
              <w:t>his procedure is not allowed if the number is already being used by</w:t>
            </w:r>
            <w:r w:rsidR="00A96CDB" w:rsidRPr="00D257D0">
              <w:rPr>
                <w:rFonts w:cs="Arial"/>
                <w:sz w:val="18"/>
              </w:rPr>
              <w:t xml:space="preserve"> another</w:t>
            </w:r>
            <w:r w:rsidR="00CE1BF3" w:rsidRPr="00D257D0">
              <w:rPr>
                <w:rFonts w:cs="Arial"/>
                <w:sz w:val="18"/>
              </w:rPr>
              <w:t xml:space="preserve"> Active Kilkari beneficiary for same pack.</w:t>
            </w:r>
          </w:p>
          <w:p w:rsidR="00680C86" w:rsidRPr="00D257D0" w:rsidRDefault="00680C86" w:rsidP="00CA4CDA">
            <w:pPr>
              <w:pStyle w:val="CommentText"/>
              <w:spacing w:before="60" w:after="60"/>
              <w:rPr>
                <w:rFonts w:cs="Arial"/>
                <w:sz w:val="18"/>
              </w:rPr>
            </w:pPr>
            <w:r w:rsidRPr="00D257D0">
              <w:rPr>
                <w:rFonts w:cs="Arial"/>
                <w:sz w:val="18"/>
              </w:rPr>
              <w:t>A history/change table shall be created with old and new number for the beneficiary</w:t>
            </w:r>
            <w:r w:rsidR="00E71705">
              <w:rPr>
                <w:rFonts w:cs="Arial"/>
                <w:sz w:val="18"/>
              </w:rPr>
              <w:t xml:space="preserve"> whose MSISDN number is being changed</w:t>
            </w:r>
            <w:r w:rsidRPr="00D257D0">
              <w:rPr>
                <w:rFonts w:cs="Arial"/>
                <w:sz w:val="18"/>
              </w:rPr>
              <w:t>.</w:t>
            </w:r>
          </w:p>
          <w:p w:rsidR="00527BB8" w:rsidRPr="00D257D0" w:rsidRDefault="00E02B3C" w:rsidP="00CA4CDA">
            <w:pPr>
              <w:pStyle w:val="CommentText"/>
              <w:spacing w:before="60" w:after="60"/>
              <w:rPr>
                <w:rFonts w:cs="Arial"/>
                <w:sz w:val="18"/>
              </w:rPr>
            </w:pPr>
            <w:r w:rsidRPr="00D257D0">
              <w:rPr>
                <w:rFonts w:cs="Arial"/>
                <w:sz w:val="18"/>
              </w:rPr>
              <w:t>The language mapping for the beneficiary does not change due to change in MSISDN number.</w:t>
            </w:r>
          </w:p>
        </w:tc>
        <w:tc>
          <w:tcPr>
            <w:tcW w:w="2551" w:type="dxa"/>
            <w:shd w:val="clear" w:color="auto" w:fill="auto"/>
          </w:tcPr>
          <w:p w:rsidR="00527BB8" w:rsidRPr="00D257D0" w:rsidRDefault="00527BB8" w:rsidP="007B54EF">
            <w:pPr>
              <w:pStyle w:val="CommentText"/>
              <w:spacing w:before="60" w:after="60"/>
              <w:rPr>
                <w:rFonts w:cs="Arial"/>
                <w:sz w:val="18"/>
              </w:rPr>
            </w:pPr>
          </w:p>
        </w:tc>
        <w:tc>
          <w:tcPr>
            <w:tcW w:w="1418" w:type="dxa"/>
            <w:shd w:val="clear" w:color="auto" w:fill="auto"/>
          </w:tcPr>
          <w:p w:rsidR="00527BB8" w:rsidRPr="00BF7A01" w:rsidRDefault="00F85856" w:rsidP="003D5690">
            <w:pPr>
              <w:pStyle w:val="CommentText"/>
              <w:spacing w:before="60" w:after="60"/>
              <w:rPr>
                <w:rFonts w:cs="Arial"/>
                <w:sz w:val="18"/>
              </w:rPr>
            </w:pPr>
            <w:r w:rsidRPr="00D257D0">
              <w:rPr>
                <w:rFonts w:cs="Arial"/>
                <w:b/>
                <w:sz w:val="18"/>
              </w:rPr>
              <w:t xml:space="preserve"> </w:t>
            </w:r>
            <w:r w:rsidR="003D5690" w:rsidRPr="00BF7A01">
              <w:rPr>
                <w:rFonts w:cs="Arial"/>
                <w:sz w:val="18"/>
              </w:rPr>
              <w:t>Approved</w:t>
            </w:r>
          </w:p>
        </w:tc>
      </w:tr>
      <w:tr w:rsidR="00527BB8" w:rsidRPr="00D257D0" w:rsidTr="00563861">
        <w:trPr>
          <w:trHeight w:val="350"/>
        </w:trPr>
        <w:tc>
          <w:tcPr>
            <w:tcW w:w="1809" w:type="dxa"/>
            <w:shd w:val="clear" w:color="auto" w:fill="auto"/>
          </w:tcPr>
          <w:p w:rsidR="00527BB8" w:rsidRPr="00D257D0" w:rsidRDefault="00527BB8" w:rsidP="007B54EF">
            <w:pPr>
              <w:pStyle w:val="CommentText"/>
              <w:spacing w:before="60" w:after="60"/>
              <w:rPr>
                <w:rFonts w:cs="Arial"/>
                <w:sz w:val="18"/>
              </w:rPr>
            </w:pPr>
            <w:r w:rsidRPr="00D257D0">
              <w:rPr>
                <w:rFonts w:cs="Arial"/>
                <w:sz w:val="18"/>
              </w:rPr>
              <w:lastRenderedPageBreak/>
              <w:t>NMS.GEN.MCTS.006</w:t>
            </w:r>
          </w:p>
        </w:tc>
        <w:tc>
          <w:tcPr>
            <w:tcW w:w="3828" w:type="dxa"/>
            <w:shd w:val="clear" w:color="auto" w:fill="auto"/>
          </w:tcPr>
          <w:p w:rsidR="00527BB8" w:rsidRPr="00D257D0" w:rsidRDefault="00527BB8" w:rsidP="007B54EF">
            <w:pPr>
              <w:pStyle w:val="CommentText"/>
              <w:spacing w:before="60" w:after="60"/>
              <w:rPr>
                <w:rFonts w:cs="Arial"/>
                <w:sz w:val="18"/>
              </w:rPr>
            </w:pPr>
            <w:r w:rsidRPr="00D257D0">
              <w:rPr>
                <w:rFonts w:cs="Arial"/>
                <w:sz w:val="18"/>
              </w:rPr>
              <w:t>The NMS system shall provide means to modify the address/location of a Kilkari Beneficiary</w:t>
            </w:r>
            <w:r w:rsidR="005665CD" w:rsidRPr="00D257D0">
              <w:rPr>
                <w:rFonts w:cs="Arial"/>
                <w:sz w:val="18"/>
              </w:rPr>
              <w:t xml:space="preserve"> by providing new address/location information along with existing MCTS </w:t>
            </w:r>
            <w:r w:rsidR="002A45AB" w:rsidRPr="00D257D0">
              <w:rPr>
                <w:rFonts w:cs="Arial"/>
                <w:sz w:val="18"/>
              </w:rPr>
              <w:t xml:space="preserve">ID </w:t>
            </w:r>
            <w:r w:rsidR="003B1520" w:rsidRPr="00D257D0">
              <w:rPr>
                <w:rFonts w:cs="Arial"/>
                <w:sz w:val="18"/>
              </w:rPr>
              <w:t>using CSV upload</w:t>
            </w:r>
            <w:r w:rsidR="00FF55FF">
              <w:rPr>
                <w:rFonts w:cs="Arial"/>
                <w:sz w:val="18"/>
              </w:rPr>
              <w:t xml:space="preserve"> or MDS UI</w:t>
            </w:r>
            <w:r w:rsidRPr="00D257D0">
              <w:rPr>
                <w:rFonts w:cs="Arial"/>
                <w:sz w:val="18"/>
              </w:rPr>
              <w:t>.</w:t>
            </w:r>
          </w:p>
          <w:p w:rsidR="00743EEF" w:rsidRPr="00D257D0" w:rsidRDefault="00743EEF" w:rsidP="007F4B1E">
            <w:pPr>
              <w:pStyle w:val="CommentText"/>
              <w:spacing w:before="60" w:after="60"/>
              <w:rPr>
                <w:rFonts w:cs="Arial"/>
                <w:sz w:val="18"/>
              </w:rPr>
            </w:pPr>
            <w:r w:rsidRPr="00D257D0">
              <w:rPr>
                <w:rFonts w:cs="Arial"/>
                <w:sz w:val="18"/>
              </w:rPr>
              <w:t>A history/change table shall be created with old and new address/location for the existing beneficiary.</w:t>
            </w:r>
          </w:p>
          <w:p w:rsidR="00F336C9" w:rsidRPr="00D257D0" w:rsidRDefault="00F336C9" w:rsidP="007F4B1E">
            <w:pPr>
              <w:pStyle w:val="CommentText"/>
              <w:spacing w:before="60" w:after="60"/>
              <w:rPr>
                <w:rFonts w:cs="Arial"/>
                <w:sz w:val="18"/>
              </w:rPr>
            </w:pPr>
            <w:r w:rsidRPr="00D257D0">
              <w:rPr>
                <w:rFonts w:cs="Arial"/>
                <w:sz w:val="18"/>
              </w:rPr>
              <w:t xml:space="preserve">The language mapping for the beneficiary does not change due to change in </w:t>
            </w:r>
            <w:r w:rsidR="007F4B1E" w:rsidRPr="00D257D0">
              <w:rPr>
                <w:rFonts w:cs="Arial"/>
                <w:sz w:val="18"/>
              </w:rPr>
              <w:t>location information</w:t>
            </w:r>
            <w:r w:rsidRPr="00D257D0">
              <w:rPr>
                <w:rFonts w:cs="Arial"/>
                <w:sz w:val="18"/>
              </w:rPr>
              <w:t>.</w:t>
            </w:r>
          </w:p>
        </w:tc>
        <w:tc>
          <w:tcPr>
            <w:tcW w:w="2551" w:type="dxa"/>
            <w:shd w:val="clear" w:color="auto" w:fill="auto"/>
          </w:tcPr>
          <w:p w:rsidR="00527BB8" w:rsidRPr="00D257D0" w:rsidRDefault="00527BB8" w:rsidP="007B54EF">
            <w:pPr>
              <w:pStyle w:val="CommentText"/>
              <w:spacing w:before="60" w:after="60"/>
              <w:rPr>
                <w:rFonts w:cs="Arial"/>
                <w:sz w:val="18"/>
              </w:rPr>
            </w:pPr>
          </w:p>
        </w:tc>
        <w:tc>
          <w:tcPr>
            <w:tcW w:w="1418" w:type="dxa"/>
            <w:shd w:val="clear" w:color="auto" w:fill="auto"/>
          </w:tcPr>
          <w:p w:rsidR="00527BB8" w:rsidRPr="00BF7A01" w:rsidRDefault="00F85856" w:rsidP="007B54EF">
            <w:pPr>
              <w:pStyle w:val="CommentText"/>
              <w:spacing w:before="60" w:after="60"/>
              <w:rPr>
                <w:rFonts w:cs="Arial"/>
                <w:sz w:val="18"/>
              </w:rPr>
            </w:pPr>
            <w:r w:rsidRPr="00D257D0">
              <w:rPr>
                <w:rFonts w:cs="Arial"/>
                <w:b/>
                <w:sz w:val="18"/>
              </w:rPr>
              <w:t xml:space="preserve"> </w:t>
            </w:r>
            <w:r w:rsidR="003D5690" w:rsidRPr="00BF7A01">
              <w:rPr>
                <w:rFonts w:cs="Arial"/>
                <w:sz w:val="18"/>
              </w:rPr>
              <w:t>Approved</w:t>
            </w:r>
          </w:p>
        </w:tc>
      </w:tr>
      <w:tr w:rsidR="00D7361B" w:rsidRPr="00D257D0" w:rsidTr="00563861">
        <w:trPr>
          <w:trHeight w:val="350"/>
        </w:trPr>
        <w:tc>
          <w:tcPr>
            <w:tcW w:w="1809" w:type="dxa"/>
            <w:shd w:val="clear" w:color="auto" w:fill="auto"/>
          </w:tcPr>
          <w:p w:rsidR="00D7361B" w:rsidRPr="00D257D0" w:rsidRDefault="00D7361B" w:rsidP="007B54EF">
            <w:pPr>
              <w:pStyle w:val="CommentText"/>
              <w:spacing w:before="60" w:after="60"/>
              <w:rPr>
                <w:rFonts w:cs="Arial"/>
                <w:sz w:val="18"/>
              </w:rPr>
            </w:pPr>
            <w:r w:rsidRPr="00D257D0">
              <w:rPr>
                <w:rFonts w:cs="Arial"/>
                <w:sz w:val="18"/>
              </w:rPr>
              <w:t>NMS.GEN.MCTS.007</w:t>
            </w:r>
          </w:p>
        </w:tc>
        <w:tc>
          <w:tcPr>
            <w:tcW w:w="3828" w:type="dxa"/>
            <w:shd w:val="clear" w:color="auto" w:fill="auto"/>
          </w:tcPr>
          <w:p w:rsidR="00D7361B" w:rsidRPr="00D257D0" w:rsidRDefault="00D7361B" w:rsidP="005665CD">
            <w:pPr>
              <w:pStyle w:val="CommentText"/>
              <w:spacing w:before="60" w:after="60"/>
              <w:rPr>
                <w:rFonts w:cs="Arial"/>
                <w:sz w:val="18"/>
              </w:rPr>
            </w:pPr>
            <w:r w:rsidRPr="00D257D0">
              <w:rPr>
                <w:rFonts w:cs="Arial"/>
                <w:sz w:val="18"/>
              </w:rPr>
              <w:t>The NMS system shall provide means to modify the LMP/DOB of a Kilkari Beneficiary</w:t>
            </w:r>
            <w:r w:rsidR="005665CD" w:rsidRPr="00D257D0">
              <w:rPr>
                <w:rFonts w:cs="Arial"/>
                <w:sz w:val="18"/>
              </w:rPr>
              <w:t xml:space="preserve"> by providing new LMP/DOB information along with existing MCTS </w:t>
            </w:r>
            <w:r w:rsidR="002A45AB" w:rsidRPr="00D257D0">
              <w:rPr>
                <w:rFonts w:cs="Arial"/>
                <w:sz w:val="18"/>
              </w:rPr>
              <w:t xml:space="preserve">ID </w:t>
            </w:r>
            <w:r w:rsidR="003B1520" w:rsidRPr="00D257D0">
              <w:rPr>
                <w:rFonts w:cs="Arial"/>
                <w:sz w:val="18"/>
              </w:rPr>
              <w:t>using CSV upload</w:t>
            </w:r>
            <w:r w:rsidR="00FF55FF">
              <w:rPr>
                <w:rFonts w:cs="Arial"/>
                <w:sz w:val="18"/>
              </w:rPr>
              <w:t xml:space="preserve"> or MDS UI</w:t>
            </w:r>
            <w:r w:rsidRPr="00D257D0">
              <w:rPr>
                <w:rFonts w:cs="Arial"/>
                <w:sz w:val="18"/>
              </w:rPr>
              <w:t>.</w:t>
            </w:r>
            <w:r w:rsidR="005800F2" w:rsidRPr="00D257D0">
              <w:rPr>
                <w:rFonts w:cs="Arial"/>
                <w:sz w:val="18"/>
              </w:rPr>
              <w:t xml:space="preserve"> The updated information shall be used to provide new schedule for the beneficiary.</w:t>
            </w:r>
          </w:p>
          <w:p w:rsidR="00743EEF" w:rsidRPr="00D257D0" w:rsidRDefault="00743EEF" w:rsidP="005665CD">
            <w:pPr>
              <w:pStyle w:val="CommentText"/>
              <w:spacing w:before="60" w:after="60"/>
              <w:rPr>
                <w:rFonts w:cs="Arial"/>
                <w:sz w:val="18"/>
              </w:rPr>
            </w:pPr>
            <w:r w:rsidRPr="00D257D0">
              <w:rPr>
                <w:rFonts w:cs="Arial"/>
                <w:sz w:val="18"/>
              </w:rPr>
              <w:t>A history/change table shall be created with old and new LMP/DOB for the existing beneficiary.</w:t>
            </w:r>
          </w:p>
        </w:tc>
        <w:tc>
          <w:tcPr>
            <w:tcW w:w="2551" w:type="dxa"/>
            <w:shd w:val="clear" w:color="auto" w:fill="auto"/>
          </w:tcPr>
          <w:p w:rsidR="00D7361B" w:rsidRPr="00D257D0" w:rsidRDefault="00D7361B" w:rsidP="007B54EF">
            <w:pPr>
              <w:pStyle w:val="CommentText"/>
              <w:spacing w:before="60" w:after="60"/>
              <w:rPr>
                <w:rFonts w:cs="Arial"/>
                <w:sz w:val="18"/>
              </w:rPr>
            </w:pPr>
          </w:p>
        </w:tc>
        <w:tc>
          <w:tcPr>
            <w:tcW w:w="1418" w:type="dxa"/>
            <w:shd w:val="clear" w:color="auto" w:fill="auto"/>
          </w:tcPr>
          <w:p w:rsidR="00D7361B" w:rsidRPr="00BF7A01" w:rsidRDefault="00F85856" w:rsidP="007B54EF">
            <w:pPr>
              <w:pStyle w:val="CommentText"/>
              <w:spacing w:before="60" w:after="60"/>
              <w:rPr>
                <w:rFonts w:cs="Arial"/>
                <w:sz w:val="18"/>
              </w:rPr>
            </w:pPr>
            <w:r w:rsidRPr="00D257D0">
              <w:rPr>
                <w:rFonts w:cs="Arial"/>
                <w:b/>
                <w:sz w:val="18"/>
              </w:rPr>
              <w:t xml:space="preserve"> </w:t>
            </w:r>
            <w:r w:rsidR="003D5690" w:rsidRPr="00BF7A01">
              <w:rPr>
                <w:rFonts w:cs="Arial"/>
                <w:sz w:val="18"/>
              </w:rPr>
              <w:t>Approved</w:t>
            </w:r>
          </w:p>
        </w:tc>
      </w:tr>
      <w:tr w:rsidR="00D7361B" w:rsidRPr="00D257D0" w:rsidTr="00563861">
        <w:trPr>
          <w:trHeight w:val="350"/>
        </w:trPr>
        <w:tc>
          <w:tcPr>
            <w:tcW w:w="1809" w:type="dxa"/>
            <w:shd w:val="clear" w:color="auto" w:fill="auto"/>
          </w:tcPr>
          <w:p w:rsidR="00D7361B" w:rsidRPr="00D257D0" w:rsidRDefault="00D7361B" w:rsidP="007B54EF">
            <w:pPr>
              <w:pStyle w:val="CommentText"/>
              <w:spacing w:before="60" w:after="60"/>
              <w:rPr>
                <w:rFonts w:cs="Arial"/>
                <w:sz w:val="18"/>
              </w:rPr>
            </w:pPr>
            <w:r w:rsidRPr="00D257D0">
              <w:rPr>
                <w:rFonts w:cs="Arial"/>
                <w:sz w:val="18"/>
              </w:rPr>
              <w:t>NMS.GEN.MCTS.008</w:t>
            </w:r>
          </w:p>
        </w:tc>
        <w:tc>
          <w:tcPr>
            <w:tcW w:w="3828" w:type="dxa"/>
            <w:shd w:val="clear" w:color="auto" w:fill="auto"/>
          </w:tcPr>
          <w:p w:rsidR="00D7361B" w:rsidRPr="00D257D0" w:rsidRDefault="00D7361B" w:rsidP="007B54EF">
            <w:pPr>
              <w:pStyle w:val="CommentText"/>
              <w:spacing w:before="60" w:after="60"/>
              <w:rPr>
                <w:rFonts w:cs="Arial"/>
                <w:sz w:val="18"/>
              </w:rPr>
            </w:pPr>
            <w:r w:rsidRPr="00D257D0">
              <w:rPr>
                <w:rFonts w:cs="Arial"/>
                <w:sz w:val="18"/>
              </w:rPr>
              <w:t xml:space="preserve">The NMS system shall provide means to update </w:t>
            </w:r>
            <w:r w:rsidR="0073141C" w:rsidRPr="00D257D0">
              <w:rPr>
                <w:rFonts w:cs="Arial"/>
                <w:sz w:val="18"/>
              </w:rPr>
              <w:t>mother/</w:t>
            </w:r>
            <w:r w:rsidRPr="00D257D0">
              <w:rPr>
                <w:rFonts w:cs="Arial"/>
                <w:sz w:val="18"/>
              </w:rPr>
              <w:t xml:space="preserve">child status of a Kilkari Beneficiary </w:t>
            </w:r>
            <w:r w:rsidR="003B1520" w:rsidRPr="00D257D0">
              <w:rPr>
                <w:rFonts w:cs="Arial"/>
                <w:sz w:val="18"/>
              </w:rPr>
              <w:t>using CSV upload</w:t>
            </w:r>
            <w:r w:rsidR="00FF55FF">
              <w:rPr>
                <w:rFonts w:cs="Arial"/>
                <w:sz w:val="18"/>
              </w:rPr>
              <w:t xml:space="preserve"> or MDS UI</w:t>
            </w:r>
            <w:r w:rsidRPr="00D257D0">
              <w:rPr>
                <w:rFonts w:cs="Arial"/>
                <w:sz w:val="18"/>
              </w:rPr>
              <w:t>.</w:t>
            </w:r>
            <w:r w:rsidR="0073141C" w:rsidRPr="00D257D0">
              <w:rPr>
                <w:rFonts w:cs="Arial"/>
                <w:sz w:val="18"/>
              </w:rPr>
              <w:t xml:space="preserve"> The following information status fields shall be available in internal database of NMS:</w:t>
            </w:r>
          </w:p>
          <w:p w:rsidR="0073141C" w:rsidRPr="00D257D0" w:rsidRDefault="0073141C" w:rsidP="00D0152D">
            <w:pPr>
              <w:pStyle w:val="CommentText"/>
              <w:numPr>
                <w:ilvl w:val="0"/>
                <w:numId w:val="12"/>
              </w:numPr>
              <w:spacing w:before="60" w:after="60"/>
              <w:rPr>
                <w:rFonts w:cs="Arial"/>
                <w:sz w:val="18"/>
              </w:rPr>
            </w:pPr>
            <w:r w:rsidRPr="00D257D0">
              <w:rPr>
                <w:rFonts w:cs="Arial"/>
                <w:sz w:val="18"/>
              </w:rPr>
              <w:t>Miscarriage</w:t>
            </w:r>
            <w:r w:rsidR="00D0152D" w:rsidRPr="00D257D0">
              <w:rPr>
                <w:rFonts w:cs="Arial"/>
                <w:sz w:val="18"/>
              </w:rPr>
              <w:t>/</w:t>
            </w:r>
            <w:r w:rsidRPr="00D257D0">
              <w:rPr>
                <w:rFonts w:cs="Arial"/>
                <w:sz w:val="18"/>
              </w:rPr>
              <w:t>Abortion</w:t>
            </w:r>
          </w:p>
          <w:p w:rsidR="0073141C" w:rsidRPr="00D257D0" w:rsidRDefault="0073141C" w:rsidP="0073141C">
            <w:pPr>
              <w:pStyle w:val="CommentText"/>
              <w:numPr>
                <w:ilvl w:val="0"/>
                <w:numId w:val="12"/>
              </w:numPr>
              <w:spacing w:before="60" w:after="60"/>
              <w:rPr>
                <w:rFonts w:cs="Arial"/>
                <w:sz w:val="18"/>
              </w:rPr>
            </w:pPr>
            <w:r w:rsidRPr="00D257D0">
              <w:rPr>
                <w:rFonts w:cs="Arial"/>
                <w:sz w:val="18"/>
              </w:rPr>
              <w:t>Still birth</w:t>
            </w:r>
          </w:p>
          <w:p w:rsidR="0073141C" w:rsidRPr="00D257D0" w:rsidRDefault="0073141C" w:rsidP="0073141C">
            <w:pPr>
              <w:pStyle w:val="CommentText"/>
              <w:numPr>
                <w:ilvl w:val="0"/>
                <w:numId w:val="12"/>
              </w:numPr>
              <w:spacing w:before="60" w:after="60"/>
              <w:rPr>
                <w:rFonts w:cs="Arial"/>
                <w:sz w:val="18"/>
              </w:rPr>
            </w:pPr>
            <w:r w:rsidRPr="00D257D0">
              <w:rPr>
                <w:rFonts w:cs="Arial"/>
                <w:sz w:val="18"/>
              </w:rPr>
              <w:t>Child death</w:t>
            </w:r>
          </w:p>
          <w:p w:rsidR="00317A4F" w:rsidRPr="00D257D0" w:rsidRDefault="0073141C" w:rsidP="00563861">
            <w:pPr>
              <w:pStyle w:val="CommentText"/>
              <w:numPr>
                <w:ilvl w:val="0"/>
                <w:numId w:val="12"/>
              </w:numPr>
              <w:spacing w:before="60" w:after="60"/>
              <w:rPr>
                <w:rFonts w:cs="Arial"/>
                <w:sz w:val="18"/>
              </w:rPr>
            </w:pPr>
            <w:r w:rsidRPr="00D257D0">
              <w:rPr>
                <w:rFonts w:cs="Arial"/>
                <w:sz w:val="18"/>
              </w:rPr>
              <w:t>Maternal Death</w:t>
            </w:r>
          </w:p>
        </w:tc>
        <w:tc>
          <w:tcPr>
            <w:tcW w:w="2551" w:type="dxa"/>
            <w:shd w:val="clear" w:color="auto" w:fill="auto"/>
          </w:tcPr>
          <w:p w:rsidR="00D7361B" w:rsidRPr="00D257D0" w:rsidRDefault="00D7361B" w:rsidP="007B54EF">
            <w:pPr>
              <w:pStyle w:val="CommentText"/>
              <w:spacing w:before="60" w:after="60"/>
              <w:rPr>
                <w:rFonts w:cs="Arial"/>
                <w:sz w:val="18"/>
              </w:rPr>
            </w:pPr>
          </w:p>
        </w:tc>
        <w:tc>
          <w:tcPr>
            <w:tcW w:w="1418" w:type="dxa"/>
            <w:shd w:val="clear" w:color="auto" w:fill="auto"/>
          </w:tcPr>
          <w:p w:rsidR="00D7361B" w:rsidRPr="00BF7A01" w:rsidRDefault="00F85856" w:rsidP="007B54EF">
            <w:pPr>
              <w:pStyle w:val="CommentText"/>
              <w:spacing w:before="60" w:after="60"/>
              <w:rPr>
                <w:rFonts w:cs="Arial"/>
                <w:sz w:val="18"/>
              </w:rPr>
            </w:pPr>
            <w:r w:rsidRPr="00D257D0">
              <w:rPr>
                <w:rFonts w:cs="Arial"/>
                <w:b/>
                <w:sz w:val="18"/>
              </w:rPr>
              <w:t xml:space="preserve"> </w:t>
            </w:r>
            <w:r w:rsidR="003D5690" w:rsidRPr="00BF7A01">
              <w:rPr>
                <w:rFonts w:cs="Arial"/>
                <w:sz w:val="18"/>
              </w:rPr>
              <w:t>Approved</w:t>
            </w:r>
          </w:p>
        </w:tc>
      </w:tr>
      <w:tr w:rsidR="00AB1F78" w:rsidRPr="00D257D0" w:rsidTr="00A90474">
        <w:trPr>
          <w:trHeight w:val="350"/>
        </w:trPr>
        <w:tc>
          <w:tcPr>
            <w:tcW w:w="1809" w:type="dxa"/>
          </w:tcPr>
          <w:p w:rsidR="00AB1F78" w:rsidRPr="00D257D0" w:rsidRDefault="00AB1F78" w:rsidP="007B54EF">
            <w:pPr>
              <w:pStyle w:val="CommentText"/>
              <w:spacing w:before="60" w:after="60"/>
              <w:rPr>
                <w:rFonts w:cs="Arial"/>
                <w:sz w:val="18"/>
              </w:rPr>
            </w:pPr>
            <w:r w:rsidRPr="00D257D0">
              <w:rPr>
                <w:rFonts w:cs="Arial"/>
                <w:sz w:val="18"/>
              </w:rPr>
              <w:t>NMS.GEN.MCTS.009</w:t>
            </w:r>
          </w:p>
        </w:tc>
        <w:tc>
          <w:tcPr>
            <w:tcW w:w="3828" w:type="dxa"/>
          </w:tcPr>
          <w:p w:rsidR="00AB1F78" w:rsidRPr="00D257D0" w:rsidRDefault="008562E0" w:rsidP="008562E0">
            <w:pPr>
              <w:pStyle w:val="CommentText"/>
              <w:spacing w:before="60" w:after="60"/>
              <w:rPr>
                <w:rFonts w:cs="Arial"/>
                <w:sz w:val="18"/>
              </w:rPr>
            </w:pPr>
            <w:r w:rsidRPr="00B21B8D">
              <w:rPr>
                <w:rFonts w:cs="Arial"/>
                <w:sz w:val="18"/>
              </w:rPr>
              <w:t xml:space="preserve">NMS shall note and make available to the user all rejected/ignored uploaded </w:t>
            </w:r>
            <w:r w:rsidRPr="00D257D0">
              <w:rPr>
                <w:rFonts w:cs="Arial"/>
                <w:sz w:val="18"/>
              </w:rPr>
              <w:t>beneficiary</w:t>
            </w:r>
            <w:r w:rsidRPr="00C663F1">
              <w:rPr>
                <w:rFonts w:cs="Arial"/>
                <w:sz w:val="18"/>
              </w:rPr>
              <w:t xml:space="preserve"> records</w:t>
            </w:r>
          </w:p>
        </w:tc>
        <w:tc>
          <w:tcPr>
            <w:tcW w:w="2551" w:type="dxa"/>
          </w:tcPr>
          <w:p w:rsidR="00AB1F78" w:rsidRPr="00D257D0" w:rsidRDefault="00AB1F78" w:rsidP="007B54EF">
            <w:pPr>
              <w:pStyle w:val="CommentText"/>
              <w:spacing w:before="60" w:after="60"/>
              <w:rPr>
                <w:rFonts w:cs="Arial"/>
                <w:sz w:val="18"/>
              </w:rPr>
            </w:pPr>
          </w:p>
        </w:tc>
        <w:tc>
          <w:tcPr>
            <w:tcW w:w="1418" w:type="dxa"/>
          </w:tcPr>
          <w:p w:rsidR="00AB1F78" w:rsidRPr="00BF7A01" w:rsidRDefault="003D5690" w:rsidP="007B54EF">
            <w:pPr>
              <w:pStyle w:val="CommentText"/>
              <w:spacing w:before="60" w:after="60"/>
              <w:rPr>
                <w:rFonts w:cs="Arial"/>
                <w:sz w:val="18"/>
              </w:rPr>
            </w:pPr>
            <w:r w:rsidRPr="00BF7A01">
              <w:rPr>
                <w:rFonts w:cs="Arial"/>
                <w:sz w:val="18"/>
              </w:rPr>
              <w:t>Approved</w:t>
            </w:r>
          </w:p>
        </w:tc>
      </w:tr>
      <w:tr w:rsidR="00F2211E" w:rsidRPr="00D257D0" w:rsidTr="00A90474">
        <w:trPr>
          <w:trHeight w:val="350"/>
        </w:trPr>
        <w:tc>
          <w:tcPr>
            <w:tcW w:w="1809" w:type="dxa"/>
          </w:tcPr>
          <w:p w:rsidR="00F2211E" w:rsidRPr="00D257D0" w:rsidRDefault="00F2211E" w:rsidP="00F2211E">
            <w:pPr>
              <w:pStyle w:val="CommentText"/>
              <w:spacing w:before="60" w:after="60"/>
              <w:rPr>
                <w:rFonts w:cs="Arial"/>
                <w:sz w:val="18"/>
              </w:rPr>
            </w:pPr>
            <w:r w:rsidRPr="00D257D0">
              <w:rPr>
                <w:rFonts w:cs="Arial"/>
                <w:sz w:val="18"/>
              </w:rPr>
              <w:t>NMS.GEN.MCTS.010</w:t>
            </w:r>
          </w:p>
        </w:tc>
        <w:tc>
          <w:tcPr>
            <w:tcW w:w="3828" w:type="dxa"/>
          </w:tcPr>
          <w:p w:rsidR="005C20CA" w:rsidRPr="00D257D0" w:rsidRDefault="00F2211E" w:rsidP="00F2211E">
            <w:pPr>
              <w:pStyle w:val="CommentText"/>
              <w:spacing w:before="60" w:after="60"/>
              <w:rPr>
                <w:rFonts w:cs="Arial"/>
                <w:sz w:val="18"/>
              </w:rPr>
            </w:pPr>
            <w:r w:rsidRPr="00D257D0">
              <w:rPr>
                <w:rFonts w:cs="Arial"/>
                <w:sz w:val="18"/>
              </w:rPr>
              <w:t>NMS shall store MSISDN number in 1</w:t>
            </w:r>
            <w:r w:rsidR="006D56C4" w:rsidRPr="00D257D0">
              <w:rPr>
                <w:rFonts w:cs="Arial"/>
                <w:sz w:val="18"/>
              </w:rPr>
              <w:t>0</w:t>
            </w:r>
            <w:r w:rsidRPr="00D257D0">
              <w:rPr>
                <w:rFonts w:cs="Arial"/>
                <w:sz w:val="18"/>
              </w:rPr>
              <w:t>-digit format in its internal database</w:t>
            </w:r>
            <w:r w:rsidR="00CD03CB" w:rsidRPr="00D257D0">
              <w:rPr>
                <w:rFonts w:cs="Arial"/>
                <w:sz w:val="18"/>
              </w:rPr>
              <w:t xml:space="preserve"> for an FLW/ beneficiary</w:t>
            </w:r>
            <w:r w:rsidRPr="00D257D0">
              <w:rPr>
                <w:rFonts w:cs="Arial"/>
                <w:sz w:val="18"/>
              </w:rPr>
              <w:t xml:space="preserve">. </w:t>
            </w:r>
          </w:p>
          <w:p w:rsidR="00F2211E" w:rsidRPr="00D257D0" w:rsidRDefault="00F2211E" w:rsidP="00F2211E">
            <w:pPr>
              <w:pStyle w:val="CommentText"/>
              <w:spacing w:before="60" w:after="60"/>
              <w:rPr>
                <w:rFonts w:cs="Arial"/>
                <w:sz w:val="18"/>
              </w:rPr>
            </w:pPr>
            <w:r w:rsidRPr="00D257D0">
              <w:rPr>
                <w:rFonts w:cs="Arial"/>
                <w:sz w:val="18"/>
              </w:rPr>
              <w:t>On any interface if the MSISDN number has 10 digits or 11 digits</w:t>
            </w:r>
            <w:r w:rsidR="006D56C4" w:rsidRPr="00D257D0">
              <w:rPr>
                <w:rFonts w:cs="Arial"/>
                <w:sz w:val="18"/>
              </w:rPr>
              <w:t xml:space="preserve"> or 12 digits</w:t>
            </w:r>
            <w:r w:rsidRPr="00D257D0">
              <w:rPr>
                <w:rFonts w:cs="Arial"/>
                <w:sz w:val="18"/>
              </w:rPr>
              <w:t>, then during storage and retrieval, the appropriate conversion shall be done by NMS.</w:t>
            </w:r>
          </w:p>
        </w:tc>
        <w:tc>
          <w:tcPr>
            <w:tcW w:w="2551" w:type="dxa"/>
          </w:tcPr>
          <w:p w:rsidR="00F2211E" w:rsidRPr="00D257D0" w:rsidRDefault="00F2211E" w:rsidP="007B54EF">
            <w:pPr>
              <w:pStyle w:val="CommentText"/>
              <w:spacing w:before="60" w:after="60"/>
              <w:rPr>
                <w:rFonts w:cs="Arial"/>
                <w:sz w:val="18"/>
              </w:rPr>
            </w:pPr>
          </w:p>
        </w:tc>
        <w:tc>
          <w:tcPr>
            <w:tcW w:w="1418" w:type="dxa"/>
          </w:tcPr>
          <w:p w:rsidR="00F2211E" w:rsidRPr="00BF7A01" w:rsidRDefault="003D5690" w:rsidP="007B54EF">
            <w:pPr>
              <w:pStyle w:val="CommentText"/>
              <w:spacing w:before="60" w:after="60"/>
              <w:rPr>
                <w:rFonts w:cs="Arial"/>
                <w:sz w:val="18"/>
              </w:rPr>
            </w:pPr>
            <w:r w:rsidRPr="00BF7A01">
              <w:rPr>
                <w:rFonts w:cs="Arial"/>
                <w:sz w:val="18"/>
              </w:rPr>
              <w:t>Approved</w:t>
            </w:r>
          </w:p>
        </w:tc>
      </w:tr>
    </w:tbl>
    <w:p w:rsidR="00AB0607" w:rsidRPr="00D257D0" w:rsidRDefault="00AB0607" w:rsidP="00AB0607">
      <w:pPr>
        <w:pStyle w:val="Heading3"/>
      </w:pPr>
      <w:bookmarkStart w:id="116" w:name="_Ref410831450"/>
      <w:bookmarkStart w:id="117" w:name="_Toc413664826"/>
      <w:r w:rsidRPr="00D257D0">
        <w:lastRenderedPageBreak/>
        <w:t>Language Selection Requirements</w:t>
      </w:r>
      <w:bookmarkEnd w:id="116"/>
      <w:bookmarkEnd w:id="117"/>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09"/>
        <w:gridCol w:w="3828"/>
        <w:gridCol w:w="2551"/>
        <w:gridCol w:w="1418"/>
      </w:tblGrid>
      <w:tr w:rsidR="00AB0607" w:rsidRPr="00D257D0" w:rsidTr="00591CDC">
        <w:tc>
          <w:tcPr>
            <w:tcW w:w="1809" w:type="dxa"/>
            <w:shd w:val="clear" w:color="auto" w:fill="D9D9D9" w:themeFill="background1" w:themeFillShade="D9"/>
          </w:tcPr>
          <w:p w:rsidR="00AB0607" w:rsidRPr="00D257D0" w:rsidRDefault="00AB0607" w:rsidP="00591CDC">
            <w:pPr>
              <w:pStyle w:val="CommentText"/>
              <w:spacing w:before="60" w:after="60"/>
              <w:rPr>
                <w:rFonts w:cs="Arial"/>
                <w:b/>
                <w:sz w:val="18"/>
              </w:rPr>
            </w:pPr>
            <w:r w:rsidRPr="00D257D0">
              <w:rPr>
                <w:rFonts w:cs="Arial"/>
                <w:b/>
                <w:sz w:val="18"/>
              </w:rPr>
              <w:t>Requirement Id</w:t>
            </w:r>
          </w:p>
        </w:tc>
        <w:tc>
          <w:tcPr>
            <w:tcW w:w="3828" w:type="dxa"/>
            <w:shd w:val="clear" w:color="auto" w:fill="D9D9D9" w:themeFill="background1" w:themeFillShade="D9"/>
          </w:tcPr>
          <w:p w:rsidR="00AB0607" w:rsidRPr="00D257D0" w:rsidRDefault="00AB0607" w:rsidP="00591CDC">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rsidR="00AB0607" w:rsidRPr="00D257D0" w:rsidRDefault="00AB0607" w:rsidP="00591CDC">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rsidR="00AB0607" w:rsidRPr="00D257D0" w:rsidRDefault="00AB0607" w:rsidP="00591CDC">
            <w:pPr>
              <w:pStyle w:val="CommentText"/>
              <w:spacing w:before="60" w:after="60"/>
              <w:rPr>
                <w:rFonts w:cs="Arial"/>
                <w:b/>
                <w:sz w:val="18"/>
              </w:rPr>
            </w:pPr>
            <w:r w:rsidRPr="00D257D0">
              <w:rPr>
                <w:rFonts w:cs="Arial"/>
                <w:b/>
                <w:sz w:val="18"/>
              </w:rPr>
              <w:t>Status</w:t>
            </w:r>
          </w:p>
        </w:tc>
      </w:tr>
      <w:tr w:rsidR="00AB0607" w:rsidRPr="00D257D0" w:rsidTr="00591CDC">
        <w:trPr>
          <w:trHeight w:val="350"/>
        </w:trPr>
        <w:tc>
          <w:tcPr>
            <w:tcW w:w="1809" w:type="dxa"/>
          </w:tcPr>
          <w:p w:rsidR="00AB0607" w:rsidRPr="00D257D0" w:rsidRDefault="00AB0607" w:rsidP="00AB0607">
            <w:pPr>
              <w:pStyle w:val="CommentText"/>
              <w:spacing w:before="60" w:after="60"/>
              <w:rPr>
                <w:rFonts w:cs="Arial"/>
                <w:sz w:val="18"/>
              </w:rPr>
            </w:pPr>
            <w:r w:rsidRPr="00D257D0">
              <w:rPr>
                <w:rFonts w:cs="Arial"/>
                <w:sz w:val="18"/>
              </w:rPr>
              <w:t>NMS.GEN.LANG.001</w:t>
            </w:r>
          </w:p>
        </w:tc>
        <w:tc>
          <w:tcPr>
            <w:tcW w:w="3828" w:type="dxa"/>
          </w:tcPr>
          <w:p w:rsidR="00AB0607" w:rsidRPr="00D257D0" w:rsidRDefault="00AB0607" w:rsidP="00591CDC">
            <w:pPr>
              <w:pStyle w:val="CommentText"/>
              <w:spacing w:before="60" w:after="60"/>
              <w:rPr>
                <w:rFonts w:cs="Arial"/>
                <w:sz w:val="18"/>
              </w:rPr>
            </w:pPr>
            <w:r w:rsidRPr="00D257D0">
              <w:rPr>
                <w:rFonts w:cs="Arial"/>
                <w:sz w:val="18"/>
              </w:rPr>
              <w:t xml:space="preserve">NMS shall maintain a mapping between a geographical location of a state (i.e. set of districts) and the </w:t>
            </w:r>
            <w:r w:rsidR="005469C6" w:rsidRPr="00D257D0">
              <w:rPr>
                <w:rFonts w:cs="Arial"/>
                <w:sz w:val="18"/>
              </w:rPr>
              <w:t xml:space="preserve">“Language-location code” </w:t>
            </w:r>
            <w:r w:rsidRPr="00D257D0">
              <w:rPr>
                <w:rFonts w:cs="Arial"/>
                <w:sz w:val="18"/>
              </w:rPr>
              <w:t xml:space="preserve">used in that location. </w:t>
            </w:r>
          </w:p>
          <w:p w:rsidR="00AB0607" w:rsidRPr="00D257D0" w:rsidRDefault="00AB0607" w:rsidP="00591CDC">
            <w:pPr>
              <w:pStyle w:val="CommentText"/>
              <w:spacing w:before="60" w:after="60"/>
              <w:rPr>
                <w:rFonts w:cs="Arial"/>
                <w:sz w:val="18"/>
              </w:rPr>
            </w:pPr>
            <w:r w:rsidRPr="00D257D0">
              <w:rPr>
                <w:rFonts w:cs="Arial"/>
                <w:sz w:val="18"/>
              </w:rPr>
              <w:t xml:space="preserve">There shall be one and only one </w:t>
            </w:r>
            <w:r w:rsidR="005469C6" w:rsidRPr="00D257D0">
              <w:rPr>
                <w:rFonts w:cs="Arial"/>
                <w:sz w:val="18"/>
              </w:rPr>
              <w:t>“Language-location code”</w:t>
            </w:r>
            <w:r w:rsidR="00B043AB" w:rsidRPr="00D257D0">
              <w:rPr>
                <w:rFonts w:cs="Arial"/>
                <w:sz w:val="18"/>
              </w:rPr>
              <w:t xml:space="preserve"> </w:t>
            </w:r>
            <w:r w:rsidRPr="00D257D0">
              <w:rPr>
                <w:rFonts w:cs="Arial"/>
                <w:sz w:val="18"/>
              </w:rPr>
              <w:t>used in a given geographical location.</w:t>
            </w:r>
          </w:p>
          <w:p w:rsidR="00AB0607" w:rsidRPr="00D257D0" w:rsidRDefault="00AB0607" w:rsidP="00591CDC">
            <w:pPr>
              <w:pStyle w:val="CommentText"/>
              <w:spacing w:before="60" w:after="60"/>
              <w:rPr>
                <w:rFonts w:cs="Arial"/>
                <w:sz w:val="18"/>
              </w:rPr>
            </w:pPr>
            <w:r w:rsidRPr="00D257D0">
              <w:rPr>
                <w:rFonts w:cs="Arial"/>
                <w:sz w:val="18"/>
              </w:rPr>
              <w:t xml:space="preserve">This </w:t>
            </w:r>
            <w:r w:rsidR="005469C6" w:rsidRPr="00D257D0">
              <w:rPr>
                <w:rFonts w:cs="Arial"/>
                <w:sz w:val="18"/>
              </w:rPr>
              <w:t xml:space="preserve">“Language-location code” </w:t>
            </w:r>
            <w:r w:rsidRPr="00D257D0">
              <w:rPr>
                <w:rFonts w:cs="Arial"/>
                <w:sz w:val="18"/>
              </w:rPr>
              <w:t xml:space="preserve">shall be </w:t>
            </w:r>
            <w:r w:rsidR="00437A7E" w:rsidRPr="00D257D0">
              <w:rPr>
                <w:rFonts w:cs="Arial"/>
                <w:sz w:val="18"/>
              </w:rPr>
              <w:t xml:space="preserve">same and </w:t>
            </w:r>
            <w:r w:rsidRPr="00D257D0">
              <w:rPr>
                <w:rFonts w:cs="Arial"/>
                <w:sz w:val="18"/>
              </w:rPr>
              <w:t>applicable to all services in that location.</w:t>
            </w:r>
            <w:r w:rsidR="005469C6" w:rsidRPr="00D257D0">
              <w:rPr>
                <w:rFonts w:cs="Arial"/>
                <w:sz w:val="18"/>
              </w:rPr>
              <w:t xml:space="preserve"> </w:t>
            </w:r>
          </w:p>
          <w:p w:rsidR="00AB0607" w:rsidRPr="00D257D0" w:rsidRDefault="00AB0607" w:rsidP="00591CDC">
            <w:pPr>
              <w:pStyle w:val="CommentText"/>
              <w:spacing w:before="60" w:after="60"/>
              <w:rPr>
                <w:rFonts w:cs="Arial"/>
                <w:sz w:val="18"/>
              </w:rPr>
            </w:pPr>
            <w:r w:rsidRPr="00D257D0">
              <w:rPr>
                <w:rFonts w:cs="Arial"/>
                <w:sz w:val="18"/>
              </w:rPr>
              <w:t>The mapping shall be uploaded in NMS when one or more services are deployed in a state.</w:t>
            </w:r>
          </w:p>
        </w:tc>
        <w:tc>
          <w:tcPr>
            <w:tcW w:w="2551" w:type="dxa"/>
          </w:tcPr>
          <w:p w:rsidR="00AB0607" w:rsidRPr="00D257D0" w:rsidRDefault="00AB0607" w:rsidP="00591CDC">
            <w:pPr>
              <w:pStyle w:val="CommentText"/>
              <w:spacing w:before="60" w:after="60"/>
              <w:rPr>
                <w:rFonts w:cs="Arial"/>
                <w:sz w:val="18"/>
              </w:rPr>
            </w:pPr>
            <w:r w:rsidRPr="00D257D0">
              <w:rPr>
                <w:rFonts w:cs="Arial"/>
                <w:sz w:val="18"/>
              </w:rPr>
              <w:t xml:space="preserve">If there is only one </w:t>
            </w:r>
            <w:r w:rsidR="00437A7E" w:rsidRPr="00D257D0">
              <w:rPr>
                <w:rFonts w:cs="Arial"/>
                <w:sz w:val="18"/>
              </w:rPr>
              <w:t xml:space="preserve">“Language-location code” </w:t>
            </w:r>
            <w:r w:rsidRPr="00D257D0">
              <w:rPr>
                <w:rFonts w:cs="Arial"/>
                <w:sz w:val="18"/>
              </w:rPr>
              <w:t xml:space="preserve">in the state, all districts shall have same </w:t>
            </w:r>
            <w:r w:rsidR="00437A7E" w:rsidRPr="00D257D0">
              <w:rPr>
                <w:rFonts w:cs="Arial"/>
                <w:sz w:val="18"/>
              </w:rPr>
              <w:t>“Language-location code”</w:t>
            </w:r>
            <w:r w:rsidRPr="00D257D0">
              <w:rPr>
                <w:rFonts w:cs="Arial"/>
                <w:sz w:val="18"/>
              </w:rPr>
              <w:t xml:space="preserve">; else, multiple groups shall be formed, each group having a set of districts and having a unique </w:t>
            </w:r>
            <w:r w:rsidR="00437A7E" w:rsidRPr="00D257D0">
              <w:rPr>
                <w:rFonts w:cs="Arial"/>
                <w:sz w:val="18"/>
              </w:rPr>
              <w:t>“Language-location code”</w:t>
            </w:r>
            <w:r w:rsidRPr="00D257D0">
              <w:rPr>
                <w:rFonts w:cs="Arial"/>
                <w:sz w:val="18"/>
              </w:rPr>
              <w:t>.</w:t>
            </w:r>
          </w:p>
          <w:p w:rsidR="00AB0607" w:rsidRPr="00D257D0" w:rsidRDefault="00AB0607" w:rsidP="00591CDC">
            <w:pPr>
              <w:pStyle w:val="CommentText"/>
              <w:spacing w:before="60" w:after="60"/>
              <w:rPr>
                <w:rFonts w:cs="Arial"/>
                <w:sz w:val="18"/>
              </w:rPr>
            </w:pPr>
            <w:r w:rsidRPr="00D257D0">
              <w:rPr>
                <w:rFonts w:cs="Arial"/>
                <w:sz w:val="18"/>
              </w:rPr>
              <w:t xml:space="preserve">Division or reorganization of geographical location for </w:t>
            </w:r>
            <w:r w:rsidR="00437A7E" w:rsidRPr="00D257D0">
              <w:rPr>
                <w:rFonts w:cs="Arial"/>
                <w:sz w:val="18"/>
              </w:rPr>
              <w:t xml:space="preserve">“Language-location code” </w:t>
            </w:r>
            <w:r w:rsidRPr="00D257D0">
              <w:rPr>
                <w:rFonts w:cs="Arial"/>
                <w:sz w:val="18"/>
              </w:rPr>
              <w:t>mapping is not supported and an item for future.</w:t>
            </w:r>
          </w:p>
        </w:tc>
        <w:tc>
          <w:tcPr>
            <w:tcW w:w="1418" w:type="dxa"/>
          </w:tcPr>
          <w:p w:rsidR="00AB0607" w:rsidRPr="00BF7A01" w:rsidRDefault="003D5690" w:rsidP="00591CDC">
            <w:pPr>
              <w:pStyle w:val="CommentText"/>
              <w:spacing w:before="60" w:after="60"/>
              <w:rPr>
                <w:rFonts w:cs="Arial"/>
                <w:sz w:val="18"/>
              </w:rPr>
            </w:pPr>
            <w:r w:rsidRPr="00BF7A01">
              <w:rPr>
                <w:rFonts w:cs="Arial"/>
                <w:sz w:val="18"/>
              </w:rPr>
              <w:t>Approved</w:t>
            </w:r>
          </w:p>
        </w:tc>
      </w:tr>
      <w:tr w:rsidR="00CE6E31" w:rsidRPr="00D257D0" w:rsidTr="00591CDC">
        <w:trPr>
          <w:trHeight w:val="350"/>
        </w:trPr>
        <w:tc>
          <w:tcPr>
            <w:tcW w:w="1809" w:type="dxa"/>
          </w:tcPr>
          <w:p w:rsidR="00CE6E31" w:rsidRPr="00D257D0" w:rsidRDefault="00CE6E31" w:rsidP="00CE6E31">
            <w:pPr>
              <w:pStyle w:val="CommentText"/>
              <w:spacing w:before="60" w:after="60"/>
              <w:rPr>
                <w:rFonts w:cs="Arial"/>
                <w:sz w:val="18"/>
              </w:rPr>
            </w:pPr>
            <w:r w:rsidRPr="00D257D0">
              <w:rPr>
                <w:rFonts w:cs="Arial"/>
                <w:sz w:val="18"/>
              </w:rPr>
              <w:t>NMS.GEN.LANG.00</w:t>
            </w:r>
            <w:r w:rsidR="00453655" w:rsidRPr="00D257D0">
              <w:rPr>
                <w:rFonts w:cs="Arial"/>
                <w:sz w:val="18"/>
              </w:rPr>
              <w:t>2</w:t>
            </w:r>
          </w:p>
        </w:tc>
        <w:tc>
          <w:tcPr>
            <w:tcW w:w="3828" w:type="dxa"/>
          </w:tcPr>
          <w:p w:rsidR="00453655" w:rsidRPr="00D257D0" w:rsidRDefault="00CE6E31" w:rsidP="00CE6E31">
            <w:pPr>
              <w:pStyle w:val="CommentText"/>
              <w:spacing w:before="60" w:after="60"/>
              <w:rPr>
                <w:rFonts w:cs="Arial"/>
                <w:sz w:val="18"/>
              </w:rPr>
            </w:pPr>
            <w:r w:rsidRPr="00D257D0">
              <w:rPr>
                <w:rFonts w:cs="Arial"/>
                <w:sz w:val="18"/>
              </w:rPr>
              <w:t xml:space="preserve">NMS shall maintain a mapping between a telecom circle and the associated districts of a state contained in a circle. </w:t>
            </w:r>
          </w:p>
          <w:p w:rsidR="00CE6E31" w:rsidRPr="00D257D0" w:rsidRDefault="00453655" w:rsidP="00CE6E31">
            <w:pPr>
              <w:pStyle w:val="CommentText"/>
              <w:spacing w:before="60" w:after="60"/>
              <w:rPr>
                <w:rFonts w:cs="Arial"/>
                <w:sz w:val="18"/>
              </w:rPr>
            </w:pPr>
            <w:r w:rsidRPr="00D257D0">
              <w:rPr>
                <w:rFonts w:cs="Arial"/>
                <w:sz w:val="18"/>
              </w:rPr>
              <w:t xml:space="preserve">This mapping shall be used to determine the state and consequently the </w:t>
            </w:r>
            <w:r w:rsidR="00437A7E" w:rsidRPr="00D257D0">
              <w:rPr>
                <w:rFonts w:cs="Arial"/>
                <w:sz w:val="18"/>
              </w:rPr>
              <w:t xml:space="preserve">“Language-location code” </w:t>
            </w:r>
            <w:r w:rsidRPr="00D257D0">
              <w:rPr>
                <w:rFonts w:cs="Arial"/>
                <w:sz w:val="18"/>
              </w:rPr>
              <w:t>used in the state.</w:t>
            </w:r>
          </w:p>
          <w:p w:rsidR="00CE6E31" w:rsidRPr="00D257D0" w:rsidRDefault="00CE6E31" w:rsidP="00CE6E31">
            <w:pPr>
              <w:pStyle w:val="CommentText"/>
              <w:spacing w:before="60" w:after="60"/>
              <w:rPr>
                <w:rFonts w:cs="Arial"/>
                <w:sz w:val="18"/>
              </w:rPr>
            </w:pPr>
          </w:p>
        </w:tc>
        <w:tc>
          <w:tcPr>
            <w:tcW w:w="2551" w:type="dxa"/>
          </w:tcPr>
          <w:p w:rsidR="00CE6E31" w:rsidRPr="00D257D0" w:rsidRDefault="00453655" w:rsidP="00591CDC">
            <w:pPr>
              <w:pStyle w:val="CommentText"/>
              <w:spacing w:before="60" w:after="60"/>
              <w:rPr>
                <w:rFonts w:cs="Arial"/>
                <w:sz w:val="18"/>
              </w:rPr>
            </w:pPr>
            <w:r w:rsidRPr="00D257D0">
              <w:rPr>
                <w:rFonts w:cs="Arial"/>
                <w:sz w:val="18"/>
              </w:rPr>
              <w:t>A telecom circle can have various mapping with states:</w:t>
            </w:r>
          </w:p>
          <w:p w:rsidR="00453655" w:rsidRPr="00D257D0" w:rsidRDefault="00453655" w:rsidP="00563861">
            <w:pPr>
              <w:pStyle w:val="CommentText"/>
              <w:numPr>
                <w:ilvl w:val="0"/>
                <w:numId w:val="61"/>
              </w:numPr>
              <w:spacing w:before="60" w:after="60"/>
              <w:rPr>
                <w:rFonts w:cs="Arial"/>
                <w:sz w:val="18"/>
              </w:rPr>
            </w:pPr>
            <w:r w:rsidRPr="00D257D0">
              <w:rPr>
                <w:rFonts w:cs="Arial"/>
                <w:sz w:val="18"/>
              </w:rPr>
              <w:t>One-circle-to-one-state mapping (</w:t>
            </w:r>
            <w:r w:rsidR="00724C40" w:rsidRPr="00D257D0">
              <w:rPr>
                <w:rFonts w:cs="Arial"/>
                <w:sz w:val="18"/>
              </w:rPr>
              <w:t xml:space="preserve">e.g. </w:t>
            </w:r>
            <w:r w:rsidRPr="00D257D0">
              <w:rPr>
                <w:rFonts w:cs="Arial"/>
                <w:sz w:val="18"/>
              </w:rPr>
              <w:t>AP)</w:t>
            </w:r>
          </w:p>
          <w:p w:rsidR="00453655" w:rsidRPr="00D257D0" w:rsidRDefault="00453655" w:rsidP="00563861">
            <w:pPr>
              <w:pStyle w:val="CommentText"/>
              <w:numPr>
                <w:ilvl w:val="0"/>
                <w:numId w:val="61"/>
              </w:numPr>
              <w:spacing w:before="60" w:after="60"/>
              <w:rPr>
                <w:rFonts w:cs="Arial"/>
                <w:sz w:val="18"/>
              </w:rPr>
            </w:pPr>
            <w:r w:rsidRPr="00D257D0">
              <w:rPr>
                <w:rFonts w:cs="Arial"/>
                <w:sz w:val="18"/>
              </w:rPr>
              <w:t>One-circle-to-many-state mapping (</w:t>
            </w:r>
            <w:r w:rsidR="00724C40" w:rsidRPr="00D257D0">
              <w:rPr>
                <w:rFonts w:cs="Arial"/>
                <w:sz w:val="18"/>
              </w:rPr>
              <w:t xml:space="preserve">e.g. </w:t>
            </w:r>
            <w:r w:rsidRPr="00D257D0">
              <w:rPr>
                <w:rFonts w:cs="Arial"/>
                <w:sz w:val="18"/>
              </w:rPr>
              <w:t>North-east</w:t>
            </w:r>
            <w:r w:rsidR="00FB3C0B" w:rsidRPr="00D257D0">
              <w:rPr>
                <w:rFonts w:cs="Arial"/>
                <w:sz w:val="18"/>
              </w:rPr>
              <w:t>, Bihar + Jharkhand</w:t>
            </w:r>
            <w:r w:rsidR="00E71AEE" w:rsidRPr="00D257D0">
              <w:rPr>
                <w:rFonts w:cs="Arial"/>
                <w:sz w:val="18"/>
              </w:rPr>
              <w:t xml:space="preserve"> or</w:t>
            </w:r>
            <w:r w:rsidR="00FB3C0B" w:rsidRPr="00D257D0">
              <w:rPr>
                <w:rFonts w:cs="Arial"/>
                <w:sz w:val="18"/>
              </w:rPr>
              <w:t xml:space="preserve"> MP + </w:t>
            </w:r>
            <w:proofErr w:type="spellStart"/>
            <w:r w:rsidR="00FB3C0B" w:rsidRPr="00D257D0">
              <w:rPr>
                <w:rFonts w:cs="Arial"/>
                <w:sz w:val="18"/>
              </w:rPr>
              <w:t>Chattisgarh</w:t>
            </w:r>
            <w:proofErr w:type="spellEnd"/>
            <w:r w:rsidRPr="00D257D0">
              <w:rPr>
                <w:rFonts w:cs="Arial"/>
                <w:sz w:val="18"/>
              </w:rPr>
              <w:t>)</w:t>
            </w:r>
          </w:p>
          <w:p w:rsidR="00453655" w:rsidRPr="00D257D0" w:rsidRDefault="00453655" w:rsidP="00563861">
            <w:pPr>
              <w:pStyle w:val="CommentText"/>
              <w:numPr>
                <w:ilvl w:val="0"/>
                <w:numId w:val="61"/>
              </w:numPr>
              <w:spacing w:before="60" w:after="60"/>
              <w:rPr>
                <w:rFonts w:cs="Arial"/>
                <w:sz w:val="18"/>
              </w:rPr>
            </w:pPr>
            <w:r w:rsidRPr="00D257D0">
              <w:rPr>
                <w:rFonts w:cs="Arial"/>
                <w:sz w:val="18"/>
              </w:rPr>
              <w:t>Many-circle-to-one-state mapping (</w:t>
            </w:r>
            <w:r w:rsidR="00724C40" w:rsidRPr="00D257D0">
              <w:rPr>
                <w:rFonts w:cs="Arial"/>
                <w:sz w:val="18"/>
              </w:rPr>
              <w:t xml:space="preserve">e.g. </w:t>
            </w:r>
            <w:r w:rsidRPr="00D257D0">
              <w:rPr>
                <w:rFonts w:cs="Arial"/>
                <w:sz w:val="18"/>
              </w:rPr>
              <w:t>UP-east and UP-west)</w:t>
            </w:r>
          </w:p>
        </w:tc>
        <w:tc>
          <w:tcPr>
            <w:tcW w:w="1418" w:type="dxa"/>
          </w:tcPr>
          <w:p w:rsidR="00CE6E31" w:rsidRPr="00BF7A01" w:rsidRDefault="003D5690" w:rsidP="00591CDC">
            <w:pPr>
              <w:pStyle w:val="CommentText"/>
              <w:spacing w:before="60" w:after="60"/>
              <w:rPr>
                <w:rFonts w:cs="Arial"/>
                <w:sz w:val="18"/>
              </w:rPr>
            </w:pPr>
            <w:r w:rsidRPr="00BF7A01">
              <w:rPr>
                <w:rFonts w:cs="Arial"/>
                <w:sz w:val="18"/>
              </w:rPr>
              <w:t>Approved</w:t>
            </w:r>
          </w:p>
        </w:tc>
      </w:tr>
      <w:tr w:rsidR="00AB0607" w:rsidRPr="00D257D0" w:rsidTr="00591CDC">
        <w:trPr>
          <w:trHeight w:val="350"/>
        </w:trPr>
        <w:tc>
          <w:tcPr>
            <w:tcW w:w="1809" w:type="dxa"/>
          </w:tcPr>
          <w:p w:rsidR="00AB0607" w:rsidRPr="00D257D0" w:rsidRDefault="00AB0607" w:rsidP="00453655">
            <w:pPr>
              <w:pStyle w:val="CommentText"/>
              <w:spacing w:before="60" w:after="60"/>
              <w:rPr>
                <w:rFonts w:cs="Arial"/>
                <w:sz w:val="18"/>
              </w:rPr>
            </w:pPr>
            <w:r w:rsidRPr="00D257D0">
              <w:rPr>
                <w:rFonts w:cs="Arial"/>
                <w:sz w:val="18"/>
              </w:rPr>
              <w:t>NMS.GEN.LANG.00</w:t>
            </w:r>
            <w:r w:rsidR="00453655" w:rsidRPr="00D257D0">
              <w:rPr>
                <w:rFonts w:cs="Arial"/>
                <w:sz w:val="18"/>
              </w:rPr>
              <w:t>3</w:t>
            </w:r>
          </w:p>
        </w:tc>
        <w:tc>
          <w:tcPr>
            <w:tcW w:w="3828" w:type="dxa"/>
          </w:tcPr>
          <w:p w:rsidR="00AB0607" w:rsidRPr="00D257D0" w:rsidRDefault="003D79EC" w:rsidP="00AB0607">
            <w:pPr>
              <w:pStyle w:val="CommentText"/>
              <w:spacing w:before="60" w:after="60"/>
              <w:rPr>
                <w:rFonts w:cs="Arial"/>
                <w:sz w:val="18"/>
              </w:rPr>
            </w:pPr>
            <w:r w:rsidRPr="00D257D0">
              <w:rPr>
                <w:rFonts w:cs="Arial"/>
                <w:sz w:val="18"/>
              </w:rPr>
              <w:t>I</w:t>
            </w:r>
            <w:r w:rsidR="00AB0607" w:rsidRPr="00D257D0">
              <w:rPr>
                <w:rFonts w:cs="Arial"/>
                <w:sz w:val="18"/>
              </w:rPr>
              <w:t xml:space="preserve">f the </w:t>
            </w:r>
            <w:r w:rsidRPr="00D257D0">
              <w:rPr>
                <w:rFonts w:cs="Arial"/>
                <w:sz w:val="18"/>
              </w:rPr>
              <w:t xml:space="preserve">location information of </w:t>
            </w:r>
            <w:r w:rsidR="00AB0607" w:rsidRPr="00D257D0">
              <w:rPr>
                <w:rFonts w:cs="Arial"/>
                <w:sz w:val="18"/>
              </w:rPr>
              <w:t>FLW/MCTS-beneficiary is kn</w:t>
            </w:r>
            <w:r w:rsidRPr="00D257D0">
              <w:rPr>
                <w:rFonts w:cs="Arial"/>
                <w:sz w:val="18"/>
              </w:rPr>
              <w:t>o</w:t>
            </w:r>
            <w:r w:rsidR="00AB0607" w:rsidRPr="00D257D0">
              <w:rPr>
                <w:rFonts w:cs="Arial"/>
                <w:sz w:val="18"/>
              </w:rPr>
              <w:t>wn</w:t>
            </w:r>
            <w:r w:rsidRPr="00D257D0">
              <w:rPr>
                <w:rFonts w:cs="Arial"/>
                <w:sz w:val="18"/>
              </w:rPr>
              <w:t xml:space="preserve"> corresponding to the received MSISDN number, then the NMS shall use the language-location code to determine the </w:t>
            </w:r>
            <w:r w:rsidR="0042183D" w:rsidRPr="00D257D0">
              <w:rPr>
                <w:rFonts w:cs="Arial"/>
                <w:sz w:val="18"/>
              </w:rPr>
              <w:t>language to be used for the corresponding number.</w:t>
            </w:r>
          </w:p>
          <w:p w:rsidR="00AB0607" w:rsidRPr="00D257D0" w:rsidRDefault="00F761F2" w:rsidP="00591CDC">
            <w:pPr>
              <w:pStyle w:val="CommentText"/>
              <w:spacing w:before="60" w:after="60"/>
              <w:rPr>
                <w:rFonts w:cs="Arial"/>
                <w:sz w:val="18"/>
              </w:rPr>
            </w:pPr>
            <w:r w:rsidRPr="00D257D0">
              <w:rPr>
                <w:rFonts w:cs="Arial"/>
                <w:sz w:val="18"/>
              </w:rPr>
              <w:t>Else (i.e. the MSISDN number is anonymous and no location information is available), NMS.GEN.LANG.00</w:t>
            </w:r>
            <w:r w:rsidR="00913627" w:rsidRPr="00D257D0">
              <w:rPr>
                <w:rFonts w:cs="Arial"/>
                <w:sz w:val="18"/>
              </w:rPr>
              <w:t>4</w:t>
            </w:r>
            <w:r w:rsidRPr="00D257D0">
              <w:rPr>
                <w:rFonts w:cs="Arial"/>
                <w:sz w:val="18"/>
              </w:rPr>
              <w:t xml:space="preserve"> applies.</w:t>
            </w:r>
          </w:p>
        </w:tc>
        <w:tc>
          <w:tcPr>
            <w:tcW w:w="2551" w:type="dxa"/>
          </w:tcPr>
          <w:p w:rsidR="00AB0607" w:rsidRPr="00D257D0" w:rsidRDefault="00AB0607" w:rsidP="00591CDC">
            <w:pPr>
              <w:pStyle w:val="CommentText"/>
              <w:spacing w:before="60" w:after="60"/>
              <w:rPr>
                <w:rFonts w:cs="Arial"/>
                <w:sz w:val="18"/>
              </w:rPr>
            </w:pPr>
          </w:p>
        </w:tc>
        <w:tc>
          <w:tcPr>
            <w:tcW w:w="1418" w:type="dxa"/>
          </w:tcPr>
          <w:p w:rsidR="00AB0607" w:rsidRPr="00BF7A01" w:rsidRDefault="003D5690" w:rsidP="00591CDC">
            <w:pPr>
              <w:pStyle w:val="CommentText"/>
              <w:spacing w:before="60" w:after="60"/>
              <w:rPr>
                <w:rFonts w:cs="Arial"/>
                <w:sz w:val="18"/>
              </w:rPr>
            </w:pPr>
            <w:r w:rsidRPr="00BF7A01">
              <w:rPr>
                <w:rFonts w:cs="Arial"/>
                <w:sz w:val="18"/>
              </w:rPr>
              <w:t>Approved</w:t>
            </w:r>
          </w:p>
        </w:tc>
      </w:tr>
      <w:tr w:rsidR="00AB0607" w:rsidRPr="00D257D0" w:rsidTr="00CF6E87">
        <w:trPr>
          <w:trHeight w:val="350"/>
        </w:trPr>
        <w:tc>
          <w:tcPr>
            <w:tcW w:w="1809" w:type="dxa"/>
            <w:tcBorders>
              <w:top w:val="single" w:sz="6" w:space="0" w:color="000000"/>
              <w:left w:val="single" w:sz="12" w:space="0" w:color="000000"/>
              <w:bottom w:val="single" w:sz="6" w:space="0" w:color="000000"/>
              <w:right w:val="single" w:sz="6" w:space="0" w:color="000000"/>
            </w:tcBorders>
            <w:shd w:val="clear" w:color="auto" w:fill="auto"/>
          </w:tcPr>
          <w:p w:rsidR="00AB0607" w:rsidRPr="00D257D0" w:rsidRDefault="00CE5B79" w:rsidP="00453655">
            <w:pPr>
              <w:pStyle w:val="CommentText"/>
              <w:spacing w:before="60" w:after="60"/>
              <w:rPr>
                <w:rFonts w:cs="Arial"/>
                <w:sz w:val="18"/>
              </w:rPr>
            </w:pPr>
            <w:r w:rsidRPr="00D257D0">
              <w:rPr>
                <w:rFonts w:cs="Arial"/>
                <w:sz w:val="18"/>
              </w:rPr>
              <w:t>NMS.GEN.LANG.00</w:t>
            </w:r>
            <w:r w:rsidR="00453655" w:rsidRPr="00D257D0">
              <w:rPr>
                <w:rFonts w:cs="Arial"/>
                <w:sz w:val="18"/>
              </w:rPr>
              <w:t>4</w:t>
            </w:r>
          </w:p>
        </w:tc>
        <w:tc>
          <w:tcPr>
            <w:tcW w:w="3828" w:type="dxa"/>
            <w:tcBorders>
              <w:top w:val="single" w:sz="6" w:space="0" w:color="000000"/>
              <w:left w:val="single" w:sz="6" w:space="0" w:color="000000"/>
              <w:bottom w:val="single" w:sz="6" w:space="0" w:color="000000"/>
              <w:right w:val="single" w:sz="6" w:space="0" w:color="000000"/>
            </w:tcBorders>
            <w:shd w:val="clear" w:color="auto" w:fill="auto"/>
          </w:tcPr>
          <w:p w:rsidR="00AB0607" w:rsidRPr="00D257D0" w:rsidRDefault="00CE5B79" w:rsidP="00591CDC">
            <w:pPr>
              <w:pStyle w:val="CommentText"/>
              <w:spacing w:before="60" w:after="60"/>
              <w:rPr>
                <w:rFonts w:cs="Arial"/>
                <w:sz w:val="18"/>
              </w:rPr>
            </w:pPr>
            <w:r w:rsidRPr="00D257D0">
              <w:rPr>
                <w:rFonts w:cs="Arial"/>
                <w:sz w:val="18"/>
              </w:rPr>
              <w:t xml:space="preserve">If the location information of FLW/MCTS-beneficiary is not known corresponding to the received MSISDN number, then following rules for language determination </w:t>
            </w:r>
            <w:r w:rsidR="00724C40" w:rsidRPr="00D257D0">
              <w:rPr>
                <w:rFonts w:cs="Arial"/>
                <w:sz w:val="18"/>
              </w:rPr>
              <w:t>apply</w:t>
            </w:r>
            <w:r w:rsidRPr="00D257D0">
              <w:rPr>
                <w:rFonts w:cs="Arial"/>
                <w:sz w:val="18"/>
              </w:rPr>
              <w:t>:</w:t>
            </w:r>
          </w:p>
          <w:p w:rsidR="00CE5B79" w:rsidRPr="00D257D0" w:rsidRDefault="00CE6E31" w:rsidP="00724C40">
            <w:pPr>
              <w:pStyle w:val="CommentText"/>
              <w:numPr>
                <w:ilvl w:val="0"/>
                <w:numId w:val="60"/>
              </w:numPr>
              <w:spacing w:before="60" w:after="60"/>
              <w:rPr>
                <w:rFonts w:cs="Arial"/>
                <w:sz w:val="18"/>
              </w:rPr>
            </w:pPr>
            <w:r w:rsidRPr="00D257D0">
              <w:rPr>
                <w:rFonts w:cs="Arial"/>
                <w:b/>
                <w:sz w:val="18"/>
              </w:rPr>
              <w:t xml:space="preserve">Case A: </w:t>
            </w:r>
            <w:r w:rsidR="00724C40" w:rsidRPr="00D257D0">
              <w:rPr>
                <w:rFonts w:cs="Arial"/>
                <w:sz w:val="18"/>
              </w:rPr>
              <w:t>If the circle information cannot be determined, the user is prompted in the national default language by the IVR to enter their Language-location code via DTMF.</w:t>
            </w:r>
          </w:p>
          <w:p w:rsidR="006168E9" w:rsidRPr="00D257D0" w:rsidRDefault="00CE6E31" w:rsidP="00563861">
            <w:pPr>
              <w:pStyle w:val="CommentText"/>
              <w:numPr>
                <w:ilvl w:val="0"/>
                <w:numId w:val="60"/>
              </w:numPr>
              <w:spacing w:before="60" w:after="60"/>
              <w:rPr>
                <w:rFonts w:cs="Arial"/>
                <w:sz w:val="18"/>
              </w:rPr>
            </w:pPr>
            <w:r w:rsidRPr="00D257D0">
              <w:rPr>
                <w:rFonts w:cs="Arial"/>
                <w:b/>
                <w:sz w:val="18"/>
              </w:rPr>
              <w:t xml:space="preserve">Case B: </w:t>
            </w:r>
            <w:r w:rsidR="00CE5B79" w:rsidRPr="00D257D0">
              <w:rPr>
                <w:rFonts w:cs="Arial"/>
                <w:sz w:val="18"/>
              </w:rPr>
              <w:t xml:space="preserve">If the circle information can be </w:t>
            </w:r>
            <w:r w:rsidR="009A22AB" w:rsidRPr="00D257D0">
              <w:rPr>
                <w:rFonts w:cs="Arial"/>
                <w:sz w:val="18"/>
              </w:rPr>
              <w:lastRenderedPageBreak/>
              <w:t xml:space="preserve">determined and </w:t>
            </w:r>
          </w:p>
          <w:p w:rsidR="006168E9" w:rsidRPr="00D257D0" w:rsidRDefault="006168E9" w:rsidP="00563861">
            <w:pPr>
              <w:pStyle w:val="CommentText"/>
              <w:numPr>
                <w:ilvl w:val="1"/>
                <w:numId w:val="60"/>
              </w:numPr>
              <w:spacing w:before="60" w:after="60"/>
              <w:ind w:left="743" w:hanging="284"/>
              <w:rPr>
                <w:rFonts w:cs="Arial"/>
                <w:sz w:val="18"/>
              </w:rPr>
            </w:pPr>
            <w:r w:rsidRPr="00D257D0">
              <w:rPr>
                <w:rFonts w:cs="Arial"/>
                <w:b/>
                <w:sz w:val="18"/>
              </w:rPr>
              <w:t xml:space="preserve">Case </w:t>
            </w:r>
            <w:r w:rsidR="00CE6E31" w:rsidRPr="00D257D0">
              <w:rPr>
                <w:rFonts w:cs="Arial"/>
                <w:b/>
                <w:sz w:val="18"/>
              </w:rPr>
              <w:t>B</w:t>
            </w:r>
            <w:r w:rsidRPr="00D257D0">
              <w:rPr>
                <w:rFonts w:cs="Arial"/>
                <w:b/>
                <w:sz w:val="18"/>
              </w:rPr>
              <w:t xml:space="preserve">1: </w:t>
            </w:r>
            <w:r w:rsidR="009A22AB" w:rsidRPr="00D257D0">
              <w:rPr>
                <w:rFonts w:cs="Arial"/>
                <w:sz w:val="18"/>
              </w:rPr>
              <w:t xml:space="preserve">there is only one </w:t>
            </w:r>
            <w:r w:rsidR="00437A7E" w:rsidRPr="00D257D0">
              <w:rPr>
                <w:rFonts w:cs="Arial"/>
                <w:sz w:val="18"/>
              </w:rPr>
              <w:t xml:space="preserve">“Language-location code” </w:t>
            </w:r>
            <w:r w:rsidR="009A22AB" w:rsidRPr="00D257D0">
              <w:rPr>
                <w:rFonts w:cs="Arial"/>
                <w:sz w:val="18"/>
              </w:rPr>
              <w:t>possible in the circle (based on geographical coverage of the circle)</w:t>
            </w:r>
            <w:proofErr w:type="gramStart"/>
            <w:r w:rsidR="009A22AB" w:rsidRPr="00D257D0">
              <w:rPr>
                <w:rFonts w:cs="Arial"/>
                <w:sz w:val="18"/>
              </w:rPr>
              <w:t>,</w:t>
            </w:r>
            <w:proofErr w:type="gramEnd"/>
            <w:r w:rsidR="009A22AB" w:rsidRPr="00D257D0">
              <w:rPr>
                <w:rFonts w:cs="Arial"/>
                <w:sz w:val="18"/>
              </w:rPr>
              <w:t xml:space="preserve"> then the corresponding </w:t>
            </w:r>
            <w:r w:rsidR="00437A7E" w:rsidRPr="00D257D0">
              <w:rPr>
                <w:rFonts w:cs="Arial"/>
                <w:sz w:val="18"/>
              </w:rPr>
              <w:t xml:space="preserve">“Language-location code” </w:t>
            </w:r>
            <w:r w:rsidR="009A22AB" w:rsidRPr="00D257D0">
              <w:rPr>
                <w:rFonts w:cs="Arial"/>
                <w:sz w:val="18"/>
              </w:rPr>
              <w:t xml:space="preserve">shall be used for the received MSISDN number. </w:t>
            </w:r>
          </w:p>
          <w:p w:rsidR="006168E9" w:rsidRPr="00D257D0" w:rsidRDefault="006168E9" w:rsidP="004F2D45">
            <w:pPr>
              <w:pStyle w:val="CommentText"/>
              <w:numPr>
                <w:ilvl w:val="1"/>
                <w:numId w:val="60"/>
              </w:numPr>
              <w:spacing w:before="60" w:after="60"/>
              <w:ind w:left="743" w:hanging="284"/>
              <w:rPr>
                <w:rFonts w:ascii="Cambria" w:eastAsia="Times New Roman" w:hAnsi="Cambria" w:cs="Arial"/>
                <w:color w:val="243F60"/>
                <w:sz w:val="18"/>
              </w:rPr>
            </w:pPr>
            <w:r w:rsidRPr="00D257D0">
              <w:rPr>
                <w:rFonts w:cs="Arial"/>
                <w:b/>
                <w:sz w:val="18"/>
              </w:rPr>
              <w:t xml:space="preserve">Case </w:t>
            </w:r>
            <w:r w:rsidR="00CE6E31" w:rsidRPr="00D257D0">
              <w:rPr>
                <w:rFonts w:cs="Arial"/>
                <w:b/>
                <w:sz w:val="18"/>
              </w:rPr>
              <w:t>B</w:t>
            </w:r>
            <w:r w:rsidRPr="00D257D0">
              <w:rPr>
                <w:rFonts w:cs="Arial"/>
                <w:b/>
                <w:sz w:val="18"/>
              </w:rPr>
              <w:t xml:space="preserve">2: </w:t>
            </w:r>
            <w:r w:rsidRPr="00D257D0">
              <w:rPr>
                <w:rFonts w:cs="Arial"/>
                <w:sz w:val="18"/>
              </w:rPr>
              <w:t>there are multiple languages possible in the circle (based on geographical coverage of the circle)</w:t>
            </w:r>
            <w:proofErr w:type="gramStart"/>
            <w:r w:rsidRPr="00D257D0">
              <w:rPr>
                <w:rFonts w:cs="Arial"/>
                <w:sz w:val="18"/>
              </w:rPr>
              <w:t>,</w:t>
            </w:r>
            <w:proofErr w:type="gramEnd"/>
            <w:r w:rsidR="00057591" w:rsidRPr="00D257D0">
              <w:rPr>
                <w:rFonts w:cs="Arial"/>
                <w:sz w:val="18"/>
              </w:rPr>
              <w:t xml:space="preserve"> the user is prompted in the circle’s default language by the IVR to enter their Language-location code via DTMF</w:t>
            </w:r>
            <w:r w:rsidRPr="00D257D0">
              <w:rPr>
                <w:rFonts w:cs="Arial"/>
                <w:sz w:val="18"/>
              </w:rPr>
              <w:t xml:space="preserve">. </w:t>
            </w:r>
          </w:p>
        </w:tc>
        <w:tc>
          <w:tcPr>
            <w:tcW w:w="2551" w:type="dxa"/>
            <w:tcBorders>
              <w:top w:val="single" w:sz="6" w:space="0" w:color="000000"/>
              <w:left w:val="single" w:sz="6" w:space="0" w:color="000000"/>
              <w:bottom w:val="single" w:sz="6" w:space="0" w:color="000000"/>
              <w:right w:val="single" w:sz="6" w:space="0" w:color="000000"/>
            </w:tcBorders>
            <w:shd w:val="clear" w:color="auto" w:fill="auto"/>
          </w:tcPr>
          <w:p w:rsidR="00AB0607" w:rsidRPr="00D257D0" w:rsidRDefault="00CE6E31" w:rsidP="00CE6E31">
            <w:pPr>
              <w:pStyle w:val="CommentText"/>
              <w:spacing w:before="60" w:after="60"/>
              <w:rPr>
                <w:rFonts w:cs="Arial"/>
                <w:sz w:val="18"/>
              </w:rPr>
            </w:pPr>
            <w:r w:rsidRPr="00D257D0">
              <w:rPr>
                <w:rFonts w:cs="Arial"/>
                <w:sz w:val="18"/>
              </w:rPr>
              <w:lastRenderedPageBreak/>
              <w:t>Case B2 covers two types of cases. One case is of north-east where there are multiple states in a circle and consequently multiple languages. Another case is that where multiple languages are used within a state. Both cases are covered in this scenario.</w:t>
            </w:r>
          </w:p>
        </w:tc>
        <w:tc>
          <w:tcPr>
            <w:tcW w:w="1418" w:type="dxa"/>
            <w:tcBorders>
              <w:top w:val="single" w:sz="6" w:space="0" w:color="000000"/>
              <w:left w:val="single" w:sz="6" w:space="0" w:color="000000"/>
              <w:bottom w:val="single" w:sz="6" w:space="0" w:color="000000"/>
              <w:right w:val="single" w:sz="12" w:space="0" w:color="000000"/>
            </w:tcBorders>
            <w:shd w:val="clear" w:color="auto" w:fill="auto"/>
          </w:tcPr>
          <w:p w:rsidR="00AB0607" w:rsidRPr="00BF7A01" w:rsidRDefault="003D5690" w:rsidP="00591CDC">
            <w:pPr>
              <w:pStyle w:val="CommentText"/>
              <w:spacing w:before="60" w:after="60"/>
              <w:rPr>
                <w:rFonts w:cs="Arial"/>
                <w:sz w:val="18"/>
              </w:rPr>
            </w:pPr>
            <w:r w:rsidRPr="00BF7A01">
              <w:rPr>
                <w:rFonts w:cs="Arial"/>
                <w:sz w:val="18"/>
              </w:rPr>
              <w:t>Approved</w:t>
            </w:r>
          </w:p>
        </w:tc>
      </w:tr>
      <w:tr w:rsidR="00FE347A" w:rsidRPr="00D257D0" w:rsidTr="00CF6E87">
        <w:trPr>
          <w:trHeight w:val="350"/>
        </w:trPr>
        <w:tc>
          <w:tcPr>
            <w:tcW w:w="1809" w:type="dxa"/>
            <w:tcBorders>
              <w:top w:val="single" w:sz="6" w:space="0" w:color="000000"/>
              <w:left w:val="single" w:sz="12" w:space="0" w:color="000000"/>
              <w:bottom w:val="single" w:sz="6" w:space="0" w:color="000000"/>
              <w:right w:val="single" w:sz="6" w:space="0" w:color="000000"/>
            </w:tcBorders>
            <w:shd w:val="clear" w:color="auto" w:fill="auto"/>
          </w:tcPr>
          <w:p w:rsidR="00FE347A" w:rsidRPr="00D257D0" w:rsidRDefault="00FE347A" w:rsidP="00DC5C21">
            <w:pPr>
              <w:pStyle w:val="CommentText"/>
              <w:spacing w:before="60" w:after="60"/>
              <w:rPr>
                <w:rFonts w:cs="Arial"/>
                <w:sz w:val="18"/>
              </w:rPr>
            </w:pPr>
            <w:r w:rsidRPr="00D257D0">
              <w:rPr>
                <w:rFonts w:cs="Arial"/>
                <w:sz w:val="18"/>
              </w:rPr>
              <w:lastRenderedPageBreak/>
              <w:t>NMS.</w:t>
            </w:r>
            <w:r w:rsidR="00DC5C21" w:rsidRPr="00D257D0">
              <w:rPr>
                <w:rFonts w:cs="Arial"/>
                <w:sz w:val="18"/>
              </w:rPr>
              <w:t>GEN</w:t>
            </w:r>
            <w:r w:rsidRPr="00D257D0">
              <w:rPr>
                <w:rFonts w:cs="Arial"/>
                <w:sz w:val="18"/>
              </w:rPr>
              <w:t>.LANG.00</w:t>
            </w:r>
            <w:r w:rsidR="00453655" w:rsidRPr="00D257D0">
              <w:rPr>
                <w:rFonts w:cs="Arial"/>
                <w:sz w:val="18"/>
              </w:rPr>
              <w:t>5</w:t>
            </w:r>
          </w:p>
        </w:tc>
        <w:tc>
          <w:tcPr>
            <w:tcW w:w="3828" w:type="dxa"/>
            <w:tcBorders>
              <w:top w:val="single" w:sz="6" w:space="0" w:color="000000"/>
              <w:left w:val="single" w:sz="6" w:space="0" w:color="000000"/>
              <w:bottom w:val="single" w:sz="6" w:space="0" w:color="000000"/>
              <w:right w:val="single" w:sz="6" w:space="0" w:color="000000"/>
            </w:tcBorders>
            <w:shd w:val="clear" w:color="auto" w:fill="auto"/>
          </w:tcPr>
          <w:p w:rsidR="00FE347A" w:rsidRPr="00D257D0" w:rsidRDefault="00FE347A" w:rsidP="00591CDC">
            <w:pPr>
              <w:pStyle w:val="CommentText"/>
              <w:spacing w:before="60" w:after="60"/>
              <w:rPr>
                <w:rFonts w:cs="Arial"/>
                <w:sz w:val="18"/>
              </w:rPr>
            </w:pPr>
            <w:r w:rsidRPr="00D257D0">
              <w:rPr>
                <w:rFonts w:cs="Arial"/>
                <w:sz w:val="18"/>
              </w:rPr>
              <w:t xml:space="preserve">Once the </w:t>
            </w:r>
            <w:r w:rsidR="00437A7E" w:rsidRPr="00D257D0">
              <w:rPr>
                <w:rFonts w:cs="Arial"/>
                <w:sz w:val="18"/>
              </w:rPr>
              <w:t xml:space="preserve">“Language-location code” </w:t>
            </w:r>
            <w:r w:rsidRPr="00D257D0">
              <w:rPr>
                <w:rFonts w:cs="Arial"/>
                <w:sz w:val="18"/>
              </w:rPr>
              <w:t xml:space="preserve">of an FLW/MCTS-beneficiary is determined by any of the requirements listed above, the same </w:t>
            </w:r>
            <w:r w:rsidR="00437A7E" w:rsidRPr="00D257D0">
              <w:rPr>
                <w:rFonts w:cs="Arial"/>
                <w:sz w:val="18"/>
              </w:rPr>
              <w:t xml:space="preserve">“Language-location code” </w:t>
            </w:r>
            <w:r w:rsidRPr="00D257D0">
              <w:rPr>
                <w:rFonts w:cs="Arial"/>
                <w:sz w:val="18"/>
              </w:rPr>
              <w:t>shall be used in future and the language determination process shall not be repeated.</w:t>
            </w:r>
          </w:p>
          <w:p w:rsidR="00FE347A" w:rsidRPr="00D257D0" w:rsidRDefault="00FE347A" w:rsidP="00591CDC">
            <w:pPr>
              <w:pStyle w:val="CommentText"/>
              <w:spacing w:before="60" w:after="60"/>
              <w:rPr>
                <w:rFonts w:cs="Arial"/>
                <w:sz w:val="18"/>
              </w:rPr>
            </w:pPr>
            <w:r w:rsidRPr="00D257D0">
              <w:rPr>
                <w:rFonts w:cs="Arial"/>
                <w:sz w:val="18"/>
              </w:rPr>
              <w:t xml:space="preserve">This also applies to the case across MA and MK service i.e. </w:t>
            </w:r>
            <w:r w:rsidR="00437A7E" w:rsidRPr="00D257D0">
              <w:rPr>
                <w:rFonts w:cs="Arial"/>
                <w:sz w:val="18"/>
              </w:rPr>
              <w:t xml:space="preserve">“Language-location code” </w:t>
            </w:r>
            <w:r w:rsidRPr="00D257D0">
              <w:rPr>
                <w:rFonts w:cs="Arial"/>
                <w:sz w:val="18"/>
              </w:rPr>
              <w:t>determined for a MSISDN number during MA service shall be applicable to MK service and vice versa.</w:t>
            </w:r>
          </w:p>
        </w:tc>
        <w:tc>
          <w:tcPr>
            <w:tcW w:w="2551" w:type="dxa"/>
            <w:tcBorders>
              <w:top w:val="single" w:sz="6" w:space="0" w:color="000000"/>
              <w:left w:val="single" w:sz="6" w:space="0" w:color="000000"/>
              <w:bottom w:val="single" w:sz="6" w:space="0" w:color="000000"/>
              <w:right w:val="single" w:sz="6" w:space="0" w:color="000000"/>
            </w:tcBorders>
            <w:shd w:val="clear" w:color="auto" w:fill="auto"/>
          </w:tcPr>
          <w:p w:rsidR="00FE347A" w:rsidRPr="00D257D0" w:rsidRDefault="00FE347A" w:rsidP="00591CDC">
            <w:pPr>
              <w:pStyle w:val="CommentText"/>
              <w:spacing w:before="60" w:after="60"/>
              <w:rPr>
                <w:rFonts w:cs="Arial"/>
                <w:sz w:val="18"/>
              </w:rPr>
            </w:pPr>
          </w:p>
        </w:tc>
        <w:tc>
          <w:tcPr>
            <w:tcW w:w="1418" w:type="dxa"/>
            <w:tcBorders>
              <w:top w:val="single" w:sz="6" w:space="0" w:color="000000"/>
              <w:left w:val="single" w:sz="6" w:space="0" w:color="000000"/>
              <w:bottom w:val="single" w:sz="6" w:space="0" w:color="000000"/>
              <w:right w:val="single" w:sz="12" w:space="0" w:color="000000"/>
            </w:tcBorders>
            <w:shd w:val="clear" w:color="auto" w:fill="auto"/>
          </w:tcPr>
          <w:p w:rsidR="00FE347A" w:rsidRPr="00D257D0" w:rsidRDefault="003D5690" w:rsidP="00591CDC">
            <w:pPr>
              <w:pStyle w:val="CommentText"/>
              <w:spacing w:before="60" w:after="60"/>
              <w:rPr>
                <w:rFonts w:cs="Arial"/>
                <w:sz w:val="18"/>
              </w:rPr>
            </w:pPr>
            <w:r>
              <w:rPr>
                <w:rFonts w:cs="Arial"/>
                <w:sz w:val="18"/>
              </w:rPr>
              <w:t>Approved</w:t>
            </w:r>
          </w:p>
        </w:tc>
      </w:tr>
      <w:tr w:rsidR="00487863" w:rsidRPr="00D257D0" w:rsidTr="00CF6E87">
        <w:trPr>
          <w:trHeight w:val="350"/>
        </w:trPr>
        <w:tc>
          <w:tcPr>
            <w:tcW w:w="1809" w:type="dxa"/>
            <w:tcBorders>
              <w:top w:val="single" w:sz="6" w:space="0" w:color="000000"/>
              <w:left w:val="single" w:sz="12" w:space="0" w:color="000000"/>
              <w:bottom w:val="single" w:sz="6" w:space="0" w:color="000000"/>
              <w:right w:val="single" w:sz="6" w:space="0" w:color="000000"/>
            </w:tcBorders>
            <w:shd w:val="clear" w:color="auto" w:fill="auto"/>
          </w:tcPr>
          <w:p w:rsidR="00487863" w:rsidRPr="00D257D0" w:rsidRDefault="00487863" w:rsidP="00DC5C21">
            <w:pPr>
              <w:pStyle w:val="CommentText"/>
              <w:spacing w:before="60" w:after="60"/>
              <w:rPr>
                <w:rFonts w:cs="Arial"/>
                <w:sz w:val="18"/>
              </w:rPr>
            </w:pPr>
            <w:r w:rsidRPr="001843D7">
              <w:rPr>
                <w:rFonts w:cs="Arial"/>
                <w:sz w:val="18"/>
              </w:rPr>
              <w:t>NMS.GEN.LANG.006</w:t>
            </w:r>
          </w:p>
        </w:tc>
        <w:tc>
          <w:tcPr>
            <w:tcW w:w="3828" w:type="dxa"/>
            <w:tcBorders>
              <w:top w:val="single" w:sz="6" w:space="0" w:color="000000"/>
              <w:left w:val="single" w:sz="6" w:space="0" w:color="000000"/>
              <w:bottom w:val="single" w:sz="6" w:space="0" w:color="000000"/>
              <w:right w:val="single" w:sz="6" w:space="0" w:color="000000"/>
            </w:tcBorders>
            <w:shd w:val="clear" w:color="auto" w:fill="auto"/>
          </w:tcPr>
          <w:p w:rsidR="00487863" w:rsidRPr="001843D7" w:rsidRDefault="00487863" w:rsidP="00487863">
            <w:pPr>
              <w:pStyle w:val="CommentText"/>
              <w:spacing w:before="60" w:after="60"/>
              <w:rPr>
                <w:rFonts w:cs="Arial"/>
                <w:sz w:val="18"/>
              </w:rPr>
            </w:pPr>
            <w:r w:rsidRPr="001843D7">
              <w:rPr>
                <w:rFonts w:cs="Arial"/>
                <w:sz w:val="18"/>
              </w:rPr>
              <w:t>The NMS system shall provide means to modi</w:t>
            </w:r>
            <w:r>
              <w:rPr>
                <w:rFonts w:cs="Arial"/>
                <w:sz w:val="18"/>
              </w:rPr>
              <w:t>fy the language of an FLW/MCTS-b</w:t>
            </w:r>
            <w:r w:rsidRPr="001843D7">
              <w:rPr>
                <w:rFonts w:cs="Arial"/>
                <w:sz w:val="18"/>
              </w:rPr>
              <w:t xml:space="preserve">eneficiary by providing </w:t>
            </w:r>
            <w:r>
              <w:rPr>
                <w:rFonts w:cs="Arial"/>
                <w:sz w:val="18"/>
              </w:rPr>
              <w:t xml:space="preserve">a </w:t>
            </w:r>
            <w:r w:rsidRPr="001843D7">
              <w:rPr>
                <w:rFonts w:cs="Arial"/>
                <w:sz w:val="18"/>
              </w:rPr>
              <w:t xml:space="preserve">new language code along with </w:t>
            </w:r>
            <w:r>
              <w:rPr>
                <w:rFonts w:cs="Arial"/>
                <w:sz w:val="18"/>
              </w:rPr>
              <w:t xml:space="preserve">an </w:t>
            </w:r>
            <w:r w:rsidRPr="001843D7">
              <w:rPr>
                <w:rFonts w:cs="Arial"/>
                <w:sz w:val="18"/>
              </w:rPr>
              <w:t xml:space="preserve">existing </w:t>
            </w:r>
            <w:r>
              <w:rPr>
                <w:rFonts w:cs="Arial"/>
                <w:sz w:val="18"/>
              </w:rPr>
              <w:t>identifier</w:t>
            </w:r>
            <w:r w:rsidRPr="001843D7">
              <w:rPr>
                <w:rFonts w:cs="Arial"/>
                <w:sz w:val="18"/>
              </w:rPr>
              <w:t xml:space="preserve"> using CSV upload or MDS UI.</w:t>
            </w:r>
          </w:p>
          <w:p w:rsidR="00487863" w:rsidRPr="00D257D0" w:rsidRDefault="00487863" w:rsidP="00487863">
            <w:pPr>
              <w:pStyle w:val="CommentText"/>
              <w:spacing w:before="60" w:after="60"/>
              <w:rPr>
                <w:rFonts w:cs="Arial"/>
                <w:sz w:val="18"/>
              </w:rPr>
            </w:pPr>
            <w:r w:rsidRPr="001843D7">
              <w:rPr>
                <w:rFonts w:cs="Arial"/>
                <w:sz w:val="18"/>
              </w:rPr>
              <w:t xml:space="preserve">A history/change table shall be created with old and new </w:t>
            </w:r>
            <w:r>
              <w:rPr>
                <w:rFonts w:cs="Arial"/>
                <w:sz w:val="18"/>
              </w:rPr>
              <w:t>language</w:t>
            </w:r>
            <w:r w:rsidRPr="001843D7">
              <w:rPr>
                <w:rFonts w:cs="Arial"/>
                <w:sz w:val="18"/>
              </w:rPr>
              <w:t xml:space="preserve"> for the existing </w:t>
            </w:r>
            <w:r>
              <w:rPr>
                <w:rFonts w:cs="Arial"/>
                <w:sz w:val="18"/>
              </w:rPr>
              <w:t>FLW/MCTS-</w:t>
            </w:r>
            <w:r w:rsidRPr="001843D7">
              <w:rPr>
                <w:rFonts w:cs="Arial"/>
                <w:sz w:val="18"/>
              </w:rPr>
              <w:t>beneficiary.</w:t>
            </w:r>
          </w:p>
        </w:tc>
        <w:tc>
          <w:tcPr>
            <w:tcW w:w="2551" w:type="dxa"/>
            <w:tcBorders>
              <w:top w:val="single" w:sz="6" w:space="0" w:color="000000"/>
              <w:left w:val="single" w:sz="6" w:space="0" w:color="000000"/>
              <w:bottom w:val="single" w:sz="6" w:space="0" w:color="000000"/>
              <w:right w:val="single" w:sz="6" w:space="0" w:color="000000"/>
            </w:tcBorders>
            <w:shd w:val="clear" w:color="auto" w:fill="auto"/>
          </w:tcPr>
          <w:p w:rsidR="00487863" w:rsidRPr="00D257D0" w:rsidRDefault="00487863" w:rsidP="00591CDC">
            <w:pPr>
              <w:pStyle w:val="CommentText"/>
              <w:spacing w:before="60" w:after="60"/>
              <w:rPr>
                <w:rFonts w:cs="Arial"/>
                <w:sz w:val="18"/>
              </w:rPr>
            </w:pPr>
          </w:p>
        </w:tc>
        <w:tc>
          <w:tcPr>
            <w:tcW w:w="1418" w:type="dxa"/>
            <w:tcBorders>
              <w:top w:val="single" w:sz="6" w:space="0" w:color="000000"/>
              <w:left w:val="single" w:sz="6" w:space="0" w:color="000000"/>
              <w:bottom w:val="single" w:sz="6" w:space="0" w:color="000000"/>
              <w:right w:val="single" w:sz="12" w:space="0" w:color="000000"/>
            </w:tcBorders>
            <w:shd w:val="clear" w:color="auto" w:fill="auto"/>
          </w:tcPr>
          <w:p w:rsidR="00487863" w:rsidRPr="00D257D0" w:rsidRDefault="003D5690" w:rsidP="00591CDC">
            <w:pPr>
              <w:pStyle w:val="CommentText"/>
              <w:spacing w:before="60" w:after="60"/>
              <w:rPr>
                <w:rFonts w:cs="Arial"/>
                <w:sz w:val="18"/>
              </w:rPr>
            </w:pPr>
            <w:r>
              <w:rPr>
                <w:rFonts w:cs="Arial"/>
                <w:sz w:val="18"/>
              </w:rPr>
              <w:t>Approved</w:t>
            </w:r>
          </w:p>
        </w:tc>
      </w:tr>
    </w:tbl>
    <w:p w:rsidR="0003059C" w:rsidRPr="00D257D0" w:rsidRDefault="0003059C" w:rsidP="007B54EF">
      <w:pPr>
        <w:pStyle w:val="Heading2"/>
      </w:pPr>
      <w:bookmarkStart w:id="118" w:name="_Toc413664827"/>
      <w:r w:rsidRPr="00D257D0">
        <w:t>Operability</w:t>
      </w:r>
      <w:bookmarkEnd w:id="118"/>
    </w:p>
    <w:p w:rsidR="0003059C" w:rsidRPr="00D257D0" w:rsidRDefault="0003059C" w:rsidP="007B54EF">
      <w:pPr>
        <w:pStyle w:val="Heading3"/>
      </w:pPr>
      <w:bookmarkStart w:id="119" w:name="_Toc413664828"/>
      <w:r w:rsidRPr="00D257D0">
        <w:t>Configuration Management</w:t>
      </w:r>
      <w:bookmarkEnd w:id="119"/>
      <w:r w:rsidR="000341D3" w:rsidRPr="00D257D0">
        <w:t xml:space="preserve"> </w:t>
      </w:r>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09"/>
        <w:gridCol w:w="3828"/>
        <w:gridCol w:w="2551"/>
        <w:gridCol w:w="1418"/>
      </w:tblGrid>
      <w:tr w:rsidR="0003059C" w:rsidRPr="00D257D0" w:rsidTr="00A90474">
        <w:tc>
          <w:tcPr>
            <w:tcW w:w="1809" w:type="dxa"/>
            <w:shd w:val="clear" w:color="auto" w:fill="D9D9D9" w:themeFill="background1" w:themeFillShade="D9"/>
          </w:tcPr>
          <w:p w:rsidR="0003059C" w:rsidRPr="00D257D0" w:rsidRDefault="0003059C" w:rsidP="007B54EF">
            <w:pPr>
              <w:pStyle w:val="CommentText"/>
              <w:spacing w:before="60" w:after="60"/>
              <w:rPr>
                <w:rFonts w:cs="Arial"/>
                <w:b/>
                <w:sz w:val="18"/>
              </w:rPr>
            </w:pPr>
            <w:r w:rsidRPr="00D257D0">
              <w:rPr>
                <w:rFonts w:cs="Arial"/>
                <w:b/>
                <w:sz w:val="18"/>
              </w:rPr>
              <w:t>Requirement Id</w:t>
            </w:r>
          </w:p>
        </w:tc>
        <w:tc>
          <w:tcPr>
            <w:tcW w:w="3828" w:type="dxa"/>
            <w:shd w:val="clear" w:color="auto" w:fill="D9D9D9" w:themeFill="background1" w:themeFillShade="D9"/>
          </w:tcPr>
          <w:p w:rsidR="0003059C" w:rsidRPr="00D257D0" w:rsidRDefault="0003059C" w:rsidP="007B54EF">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rsidR="0003059C" w:rsidRPr="00D257D0" w:rsidRDefault="0003059C" w:rsidP="007B54EF">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rsidR="0003059C" w:rsidRPr="00D257D0" w:rsidRDefault="0003059C" w:rsidP="007B54EF">
            <w:pPr>
              <w:pStyle w:val="CommentText"/>
              <w:spacing w:before="60" w:after="60"/>
              <w:rPr>
                <w:rFonts w:cs="Arial"/>
                <w:b/>
                <w:sz w:val="18"/>
              </w:rPr>
            </w:pPr>
            <w:r w:rsidRPr="00D257D0">
              <w:rPr>
                <w:rFonts w:cs="Arial"/>
                <w:b/>
                <w:sz w:val="18"/>
              </w:rPr>
              <w:t>Status</w:t>
            </w:r>
          </w:p>
        </w:tc>
      </w:tr>
      <w:tr w:rsidR="0003059C" w:rsidRPr="00D257D0" w:rsidTr="00A90474">
        <w:trPr>
          <w:trHeight w:val="350"/>
        </w:trPr>
        <w:tc>
          <w:tcPr>
            <w:tcW w:w="1809" w:type="dxa"/>
          </w:tcPr>
          <w:p w:rsidR="0003059C" w:rsidRPr="00D257D0" w:rsidRDefault="0003059C" w:rsidP="00DC5C21">
            <w:pPr>
              <w:pStyle w:val="CommentText"/>
              <w:spacing w:before="60" w:after="60"/>
              <w:rPr>
                <w:rFonts w:cs="Arial"/>
                <w:sz w:val="18"/>
              </w:rPr>
            </w:pPr>
            <w:r w:rsidRPr="00D257D0">
              <w:rPr>
                <w:rFonts w:cs="Arial"/>
                <w:sz w:val="18"/>
              </w:rPr>
              <w:t>NMS.</w:t>
            </w:r>
            <w:r w:rsidR="00DC5C21" w:rsidRPr="00D257D0">
              <w:rPr>
                <w:rFonts w:cs="Arial"/>
                <w:sz w:val="18"/>
              </w:rPr>
              <w:t>GEN</w:t>
            </w:r>
            <w:r w:rsidRPr="00D257D0">
              <w:rPr>
                <w:rFonts w:cs="Arial"/>
                <w:sz w:val="18"/>
              </w:rPr>
              <w:t>.CFG.001</w:t>
            </w:r>
          </w:p>
        </w:tc>
        <w:tc>
          <w:tcPr>
            <w:tcW w:w="3828" w:type="dxa"/>
          </w:tcPr>
          <w:p w:rsidR="00894491" w:rsidRPr="00D257D0" w:rsidRDefault="0085342C" w:rsidP="007B54EF">
            <w:pPr>
              <w:pStyle w:val="CommentText"/>
              <w:spacing w:before="60" w:after="60"/>
              <w:rPr>
                <w:rFonts w:cs="Arial"/>
                <w:sz w:val="18"/>
              </w:rPr>
            </w:pPr>
            <w:r w:rsidRPr="00D257D0">
              <w:rPr>
                <w:rFonts w:cs="Arial"/>
                <w:sz w:val="18"/>
              </w:rPr>
              <w:t xml:space="preserve">The NMS system shall </w:t>
            </w:r>
            <w:r w:rsidR="008B2F32" w:rsidRPr="00D257D0">
              <w:rPr>
                <w:rFonts w:cs="Arial"/>
                <w:sz w:val="18"/>
              </w:rPr>
              <w:t xml:space="preserve">have </w:t>
            </w:r>
            <w:r w:rsidRPr="00D257D0">
              <w:rPr>
                <w:rFonts w:cs="Arial"/>
                <w:sz w:val="18"/>
              </w:rPr>
              <w:t xml:space="preserve">means to provide configuration parameters to various services. </w:t>
            </w:r>
          </w:p>
          <w:p w:rsidR="00894491" w:rsidRPr="00D257D0" w:rsidRDefault="00894491" w:rsidP="00894491">
            <w:pPr>
              <w:pStyle w:val="CommentText"/>
              <w:spacing w:before="60" w:after="60"/>
              <w:rPr>
                <w:rFonts w:cs="Arial"/>
                <w:sz w:val="18"/>
                <w:szCs w:val="18"/>
              </w:rPr>
            </w:pPr>
            <w:r w:rsidRPr="00D257D0">
              <w:rPr>
                <w:rFonts w:cs="Arial"/>
                <w:sz w:val="18"/>
                <w:szCs w:val="18"/>
              </w:rPr>
              <w:t>The configuration parameters shall be classified into following:</w:t>
            </w:r>
          </w:p>
          <w:p w:rsidR="00894491" w:rsidRPr="00D257D0" w:rsidRDefault="00894491" w:rsidP="00205BDA">
            <w:pPr>
              <w:pStyle w:val="CommentText"/>
              <w:numPr>
                <w:ilvl w:val="0"/>
                <w:numId w:val="65"/>
              </w:numPr>
              <w:spacing w:before="60" w:after="60"/>
              <w:rPr>
                <w:rFonts w:cs="Arial"/>
                <w:sz w:val="18"/>
              </w:rPr>
            </w:pPr>
            <w:r w:rsidRPr="00D257D0">
              <w:rPr>
                <w:rFonts w:cs="Arial"/>
                <w:b/>
                <w:sz w:val="18"/>
                <w:szCs w:val="18"/>
              </w:rPr>
              <w:t>System Parameters</w:t>
            </w:r>
            <w:r w:rsidRPr="00D257D0">
              <w:rPr>
                <w:rFonts w:cs="Arial"/>
                <w:sz w:val="18"/>
                <w:szCs w:val="18"/>
              </w:rPr>
              <w:t xml:space="preserve"> (e.g. IP address, DB location, FTP/SFTP parameters)</w:t>
            </w:r>
            <w:r w:rsidR="00ED1173" w:rsidRPr="00D257D0">
              <w:rPr>
                <w:rFonts w:cs="Arial"/>
                <w:sz w:val="18"/>
                <w:szCs w:val="18"/>
              </w:rPr>
              <w:t xml:space="preserve"> that are handled by property/</w:t>
            </w:r>
            <w:proofErr w:type="spellStart"/>
            <w:r w:rsidR="00ED1173" w:rsidRPr="00D257D0">
              <w:rPr>
                <w:rFonts w:cs="Arial"/>
                <w:sz w:val="18"/>
                <w:szCs w:val="18"/>
              </w:rPr>
              <w:t>config</w:t>
            </w:r>
            <w:proofErr w:type="spellEnd"/>
            <w:r w:rsidR="00ED1173" w:rsidRPr="00D257D0">
              <w:rPr>
                <w:rFonts w:cs="Arial"/>
                <w:sz w:val="18"/>
                <w:szCs w:val="18"/>
              </w:rPr>
              <w:t xml:space="preserve"> files.</w:t>
            </w:r>
          </w:p>
          <w:p w:rsidR="00894491" w:rsidRPr="00D257D0" w:rsidRDefault="00894491" w:rsidP="00205BDA">
            <w:pPr>
              <w:pStyle w:val="CommentText"/>
              <w:numPr>
                <w:ilvl w:val="0"/>
                <w:numId w:val="65"/>
              </w:numPr>
              <w:spacing w:before="60" w:after="60"/>
              <w:rPr>
                <w:rFonts w:cs="Arial"/>
                <w:sz w:val="18"/>
              </w:rPr>
            </w:pPr>
            <w:r w:rsidRPr="00D257D0">
              <w:rPr>
                <w:rFonts w:cs="Arial"/>
                <w:b/>
                <w:sz w:val="18"/>
                <w:szCs w:val="18"/>
              </w:rPr>
              <w:t>Business Logic parameters</w:t>
            </w:r>
            <w:r w:rsidRPr="00D257D0">
              <w:rPr>
                <w:rFonts w:cs="Arial"/>
                <w:sz w:val="18"/>
                <w:szCs w:val="18"/>
              </w:rPr>
              <w:t xml:space="preserve"> related to NMS service (e.g. </w:t>
            </w:r>
            <w:proofErr w:type="gramStart"/>
            <w:r w:rsidRPr="00D257D0">
              <w:rPr>
                <w:rFonts w:cs="Arial"/>
                <w:sz w:val="18"/>
                <w:szCs w:val="18"/>
              </w:rPr>
              <w:t>Capping</w:t>
            </w:r>
            <w:proofErr w:type="gramEnd"/>
            <w:r w:rsidRPr="00D257D0">
              <w:rPr>
                <w:rFonts w:cs="Arial"/>
                <w:sz w:val="18"/>
                <w:szCs w:val="18"/>
              </w:rPr>
              <w:t xml:space="preserve"> rules, Language settings, etc.)</w:t>
            </w:r>
            <w:r w:rsidR="00ED1173" w:rsidRPr="00D257D0">
              <w:rPr>
                <w:rFonts w:cs="Arial"/>
                <w:sz w:val="18"/>
                <w:szCs w:val="18"/>
              </w:rPr>
              <w:t xml:space="preserve"> that are </w:t>
            </w:r>
            <w:r w:rsidR="00ED1173" w:rsidRPr="00D257D0">
              <w:rPr>
                <w:rFonts w:cs="Arial"/>
                <w:sz w:val="18"/>
                <w:szCs w:val="18"/>
              </w:rPr>
              <w:lastRenderedPageBreak/>
              <w:t>handled by UI interface</w:t>
            </w:r>
            <w:r w:rsidR="00EB30B1" w:rsidRPr="00D257D0">
              <w:rPr>
                <w:rFonts w:cs="Arial"/>
                <w:sz w:val="18"/>
                <w:szCs w:val="18"/>
              </w:rPr>
              <w:t>.</w:t>
            </w:r>
          </w:p>
          <w:p w:rsidR="00894491" w:rsidRPr="00D257D0" w:rsidRDefault="00B71788" w:rsidP="00ED1173">
            <w:pPr>
              <w:pStyle w:val="CommentText"/>
              <w:spacing w:before="60" w:after="60"/>
              <w:rPr>
                <w:rFonts w:cs="Arial"/>
                <w:sz w:val="18"/>
                <w:szCs w:val="18"/>
              </w:rPr>
            </w:pPr>
            <w:r w:rsidRPr="00D257D0">
              <w:rPr>
                <w:rFonts w:cs="Arial"/>
                <w:sz w:val="18"/>
              </w:rPr>
              <w:t xml:space="preserve">For key configuration parameters, refer section </w:t>
            </w:r>
            <w:r w:rsidR="00C47C36">
              <w:fldChar w:fldCharType="begin"/>
            </w:r>
            <w:r w:rsidR="00C47C36">
              <w:instrText xml:space="preserve"> REF _Ref409446326 \h  \* MERGEFORMAT </w:instrText>
            </w:r>
            <w:r w:rsidR="00C47C36">
              <w:fldChar w:fldCharType="separate"/>
            </w:r>
            <w:r w:rsidRPr="00D257D0">
              <w:rPr>
                <w:sz w:val="18"/>
                <w:szCs w:val="18"/>
              </w:rPr>
              <w:t>Configuration Parameters</w:t>
            </w:r>
            <w:r w:rsidR="00C47C36">
              <w:fldChar w:fldCharType="end"/>
            </w:r>
            <w:r w:rsidRPr="00D257D0">
              <w:rPr>
                <w:rFonts w:cs="Arial"/>
                <w:sz w:val="18"/>
                <w:szCs w:val="18"/>
              </w:rPr>
              <w:t>.</w:t>
            </w:r>
            <w:r w:rsidR="00894491" w:rsidRPr="00D257D0">
              <w:rPr>
                <w:rFonts w:cs="Arial"/>
                <w:sz w:val="18"/>
                <w:szCs w:val="18"/>
              </w:rPr>
              <w:t xml:space="preserve"> </w:t>
            </w:r>
          </w:p>
        </w:tc>
        <w:tc>
          <w:tcPr>
            <w:tcW w:w="2551" w:type="dxa"/>
          </w:tcPr>
          <w:p w:rsidR="0003059C" w:rsidRPr="00D257D0" w:rsidRDefault="00A82EED" w:rsidP="00A82EED">
            <w:pPr>
              <w:pStyle w:val="CommentText"/>
              <w:spacing w:before="60" w:after="60"/>
              <w:rPr>
                <w:rFonts w:cs="Arial"/>
                <w:sz w:val="18"/>
              </w:rPr>
            </w:pPr>
            <w:r w:rsidRPr="00D257D0">
              <w:rPr>
                <w:rFonts w:cs="Arial"/>
                <w:sz w:val="18"/>
              </w:rPr>
              <w:lastRenderedPageBreak/>
              <w:t>The UI interface shall be realized using the existing MDS UI interface offered by MOTECH platform.</w:t>
            </w:r>
          </w:p>
        </w:tc>
        <w:tc>
          <w:tcPr>
            <w:tcW w:w="1418" w:type="dxa"/>
          </w:tcPr>
          <w:p w:rsidR="0003059C" w:rsidRPr="00D257D0" w:rsidRDefault="00784B91" w:rsidP="007B54EF">
            <w:pPr>
              <w:pStyle w:val="CommentText"/>
              <w:spacing w:before="60" w:after="60"/>
              <w:rPr>
                <w:rFonts w:cs="Arial"/>
                <w:sz w:val="18"/>
              </w:rPr>
            </w:pPr>
            <w:r>
              <w:rPr>
                <w:rFonts w:cs="Arial"/>
                <w:sz w:val="18"/>
              </w:rPr>
              <w:t>Approved</w:t>
            </w:r>
          </w:p>
        </w:tc>
      </w:tr>
      <w:tr w:rsidR="00B56F4A" w:rsidRPr="00D257D0" w:rsidTr="00A90474">
        <w:trPr>
          <w:trHeight w:val="350"/>
        </w:trPr>
        <w:tc>
          <w:tcPr>
            <w:tcW w:w="1809" w:type="dxa"/>
          </w:tcPr>
          <w:p w:rsidR="00B56F4A" w:rsidRPr="00D257D0" w:rsidRDefault="00B56F4A" w:rsidP="00DC5C21">
            <w:pPr>
              <w:pStyle w:val="CommentText"/>
              <w:spacing w:before="60" w:after="60"/>
              <w:rPr>
                <w:rFonts w:cs="Arial"/>
                <w:sz w:val="18"/>
              </w:rPr>
            </w:pPr>
            <w:r w:rsidRPr="00D257D0">
              <w:rPr>
                <w:rFonts w:cs="Arial"/>
                <w:sz w:val="18"/>
              </w:rPr>
              <w:lastRenderedPageBreak/>
              <w:t>NMS.</w:t>
            </w:r>
            <w:r w:rsidR="00DC5C21" w:rsidRPr="00D257D0">
              <w:rPr>
                <w:rFonts w:cs="Arial"/>
                <w:sz w:val="18"/>
              </w:rPr>
              <w:t>GEN</w:t>
            </w:r>
            <w:r w:rsidRPr="00D257D0">
              <w:rPr>
                <w:rFonts w:cs="Arial"/>
                <w:sz w:val="18"/>
              </w:rPr>
              <w:t>.CFG.002</w:t>
            </w:r>
          </w:p>
        </w:tc>
        <w:tc>
          <w:tcPr>
            <w:tcW w:w="3828" w:type="dxa"/>
          </w:tcPr>
          <w:p w:rsidR="00B56F4A" w:rsidRPr="00D257D0" w:rsidRDefault="00C43C23" w:rsidP="00C6710C">
            <w:pPr>
              <w:pStyle w:val="CommentText"/>
              <w:spacing w:before="60" w:after="60"/>
              <w:rPr>
                <w:rFonts w:cs="Arial"/>
                <w:sz w:val="18"/>
              </w:rPr>
            </w:pPr>
            <w:r w:rsidRPr="00D257D0">
              <w:rPr>
                <w:rFonts w:cs="Arial"/>
                <w:sz w:val="18"/>
              </w:rPr>
              <w:t xml:space="preserve">The </w:t>
            </w:r>
            <w:r w:rsidR="00B56F4A" w:rsidRPr="00D257D0">
              <w:rPr>
                <w:rFonts w:cs="Arial"/>
                <w:sz w:val="18"/>
              </w:rPr>
              <w:t xml:space="preserve">modification </w:t>
            </w:r>
            <w:r w:rsidR="00C6710C" w:rsidRPr="00D257D0">
              <w:rPr>
                <w:rFonts w:cs="Arial"/>
                <w:sz w:val="18"/>
              </w:rPr>
              <w:t xml:space="preserve">of NMS parameters </w:t>
            </w:r>
            <w:r w:rsidR="00B56F4A" w:rsidRPr="00D257D0">
              <w:rPr>
                <w:rFonts w:cs="Arial"/>
                <w:sz w:val="18"/>
              </w:rPr>
              <w:t>that critically impacts any of the IVR services shall be done during system downtime.</w:t>
            </w:r>
            <w:r w:rsidR="0041373F" w:rsidRPr="00D257D0">
              <w:rPr>
                <w:rFonts w:cs="Arial"/>
                <w:sz w:val="18"/>
              </w:rPr>
              <w:t xml:space="preserve"> The user documentation shall capture list of such parameters.</w:t>
            </w:r>
          </w:p>
        </w:tc>
        <w:tc>
          <w:tcPr>
            <w:tcW w:w="2551" w:type="dxa"/>
          </w:tcPr>
          <w:p w:rsidR="00B56F4A" w:rsidRPr="00D257D0" w:rsidRDefault="00C37DFB" w:rsidP="009E163D">
            <w:pPr>
              <w:pStyle w:val="CommentText"/>
              <w:spacing w:before="60" w:after="60"/>
              <w:rPr>
                <w:rFonts w:cs="Arial"/>
                <w:sz w:val="18"/>
              </w:rPr>
            </w:pPr>
            <w:r w:rsidRPr="00D257D0">
              <w:rPr>
                <w:rFonts w:cs="Arial"/>
                <w:sz w:val="18"/>
              </w:rPr>
              <w:t xml:space="preserve">This is a support </w:t>
            </w:r>
            <w:r w:rsidR="0041373F" w:rsidRPr="00D257D0">
              <w:rPr>
                <w:rFonts w:cs="Arial"/>
                <w:sz w:val="18"/>
              </w:rPr>
              <w:t xml:space="preserve">and user documentation </w:t>
            </w:r>
            <w:r w:rsidRPr="00D257D0">
              <w:rPr>
                <w:rFonts w:cs="Arial"/>
                <w:sz w:val="18"/>
              </w:rPr>
              <w:t>requirement.</w:t>
            </w:r>
          </w:p>
        </w:tc>
        <w:tc>
          <w:tcPr>
            <w:tcW w:w="1418" w:type="dxa"/>
          </w:tcPr>
          <w:p w:rsidR="00B56F4A" w:rsidRPr="00D257D0" w:rsidRDefault="00784B91" w:rsidP="009E163D">
            <w:pPr>
              <w:pStyle w:val="CommentText"/>
              <w:spacing w:before="60" w:after="60"/>
              <w:rPr>
                <w:rFonts w:cs="Arial"/>
                <w:sz w:val="18"/>
              </w:rPr>
            </w:pPr>
            <w:r>
              <w:rPr>
                <w:rFonts w:cs="Arial"/>
                <w:sz w:val="18"/>
              </w:rPr>
              <w:t>Approved</w:t>
            </w:r>
          </w:p>
        </w:tc>
      </w:tr>
      <w:tr w:rsidR="007F629E" w:rsidRPr="00D257D0" w:rsidTr="00A90474">
        <w:trPr>
          <w:trHeight w:val="350"/>
        </w:trPr>
        <w:tc>
          <w:tcPr>
            <w:tcW w:w="1809" w:type="dxa"/>
          </w:tcPr>
          <w:p w:rsidR="007F629E" w:rsidRPr="00D257D0" w:rsidRDefault="00C43C23" w:rsidP="00DC5C21">
            <w:pPr>
              <w:pStyle w:val="CommentText"/>
              <w:spacing w:before="60" w:after="60"/>
              <w:rPr>
                <w:rFonts w:cs="Arial"/>
                <w:sz w:val="18"/>
              </w:rPr>
            </w:pPr>
            <w:r w:rsidRPr="00D257D0">
              <w:rPr>
                <w:rFonts w:cs="Arial"/>
                <w:sz w:val="18"/>
              </w:rPr>
              <w:t>NMS.</w:t>
            </w:r>
            <w:r w:rsidR="00DC5C21" w:rsidRPr="00D257D0">
              <w:rPr>
                <w:rFonts w:cs="Arial"/>
                <w:sz w:val="18"/>
              </w:rPr>
              <w:t>GEN</w:t>
            </w:r>
            <w:r w:rsidRPr="00D257D0">
              <w:rPr>
                <w:rFonts w:cs="Arial"/>
                <w:sz w:val="18"/>
              </w:rPr>
              <w:t>.CFG.003</w:t>
            </w:r>
          </w:p>
        </w:tc>
        <w:tc>
          <w:tcPr>
            <w:tcW w:w="3828" w:type="dxa"/>
          </w:tcPr>
          <w:p w:rsidR="007F629E" w:rsidRPr="00D257D0" w:rsidRDefault="00C43C23" w:rsidP="00C43C23">
            <w:pPr>
              <w:pStyle w:val="CommentText"/>
              <w:spacing w:before="60" w:after="60"/>
              <w:rPr>
                <w:rFonts w:cs="Arial"/>
                <w:sz w:val="18"/>
              </w:rPr>
            </w:pPr>
            <w:r w:rsidRPr="00D257D0">
              <w:rPr>
                <w:rFonts w:cs="Arial"/>
                <w:sz w:val="18"/>
              </w:rPr>
              <w:t>The NMS system shall be designed such that all configuration parameters are</w:t>
            </w:r>
            <w:r w:rsidR="007F629E" w:rsidRPr="00D257D0">
              <w:rPr>
                <w:rFonts w:cs="Arial"/>
                <w:sz w:val="18"/>
              </w:rPr>
              <w:t xml:space="preserve"> externalized. </w:t>
            </w:r>
          </w:p>
        </w:tc>
        <w:tc>
          <w:tcPr>
            <w:tcW w:w="2551" w:type="dxa"/>
          </w:tcPr>
          <w:p w:rsidR="007F629E" w:rsidRPr="00D257D0" w:rsidRDefault="00BB5C62" w:rsidP="00BB5C62">
            <w:pPr>
              <w:pStyle w:val="CommentText"/>
              <w:spacing w:before="60" w:after="60"/>
              <w:rPr>
                <w:rFonts w:cs="Arial"/>
                <w:sz w:val="18"/>
              </w:rPr>
            </w:pPr>
            <w:r w:rsidRPr="00D257D0">
              <w:rPr>
                <w:rFonts w:cs="Arial"/>
                <w:sz w:val="18"/>
              </w:rPr>
              <w:t>H</w:t>
            </w:r>
            <w:r w:rsidR="00C43C23" w:rsidRPr="00D257D0">
              <w:rPr>
                <w:rFonts w:cs="Arial"/>
                <w:sz w:val="18"/>
              </w:rPr>
              <w:t xml:space="preserve">ard coded default </w:t>
            </w:r>
            <w:r w:rsidRPr="00D257D0">
              <w:rPr>
                <w:rFonts w:cs="Arial"/>
                <w:sz w:val="18"/>
              </w:rPr>
              <w:t>shall be avoided.</w:t>
            </w:r>
          </w:p>
        </w:tc>
        <w:tc>
          <w:tcPr>
            <w:tcW w:w="1418" w:type="dxa"/>
          </w:tcPr>
          <w:p w:rsidR="007F629E" w:rsidRPr="00D257D0" w:rsidRDefault="00784B91" w:rsidP="009E163D">
            <w:pPr>
              <w:pStyle w:val="CommentText"/>
              <w:spacing w:before="60" w:after="60"/>
              <w:rPr>
                <w:rFonts w:cs="Arial"/>
                <w:sz w:val="18"/>
              </w:rPr>
            </w:pPr>
            <w:r>
              <w:rPr>
                <w:rFonts w:cs="Arial"/>
                <w:sz w:val="18"/>
              </w:rPr>
              <w:t>Approved</w:t>
            </w:r>
          </w:p>
        </w:tc>
      </w:tr>
      <w:tr w:rsidR="00ED1173" w:rsidRPr="00D257D0" w:rsidTr="00A90474">
        <w:trPr>
          <w:trHeight w:val="350"/>
        </w:trPr>
        <w:tc>
          <w:tcPr>
            <w:tcW w:w="1809" w:type="dxa"/>
          </w:tcPr>
          <w:p w:rsidR="00ED1173" w:rsidRPr="00D257D0" w:rsidRDefault="00ED1173" w:rsidP="00B56F4A">
            <w:pPr>
              <w:pStyle w:val="CommentText"/>
              <w:spacing w:before="60" w:after="60"/>
              <w:rPr>
                <w:rFonts w:cs="Arial"/>
                <w:sz w:val="18"/>
              </w:rPr>
            </w:pPr>
            <w:r w:rsidRPr="00D257D0">
              <w:rPr>
                <w:rFonts w:cs="Arial"/>
                <w:sz w:val="18"/>
              </w:rPr>
              <w:t>NMS.MA.CFG.004</w:t>
            </w:r>
          </w:p>
        </w:tc>
        <w:tc>
          <w:tcPr>
            <w:tcW w:w="3828" w:type="dxa"/>
          </w:tcPr>
          <w:p w:rsidR="000D1A91" w:rsidRPr="00D257D0" w:rsidRDefault="00ED1173" w:rsidP="00ED1173">
            <w:pPr>
              <w:pStyle w:val="CommentText"/>
              <w:spacing w:before="60" w:after="60"/>
              <w:rPr>
                <w:rFonts w:cs="Arial"/>
                <w:sz w:val="18"/>
              </w:rPr>
            </w:pPr>
            <w:r w:rsidRPr="00D257D0">
              <w:rPr>
                <w:rFonts w:cs="Arial"/>
                <w:sz w:val="18"/>
              </w:rPr>
              <w:t xml:space="preserve">The NMS system level configuration parameters shall be stored </w:t>
            </w:r>
            <w:r w:rsidR="00EB30B1" w:rsidRPr="00D257D0">
              <w:rPr>
                <w:rFonts w:cs="Arial"/>
                <w:sz w:val="18"/>
              </w:rPr>
              <w:t>in a version controlled file</w:t>
            </w:r>
            <w:r w:rsidRPr="00D257D0">
              <w:rPr>
                <w:rFonts w:cs="Arial"/>
                <w:sz w:val="18"/>
              </w:rPr>
              <w:t>. </w:t>
            </w:r>
            <w:r w:rsidR="003F0B49" w:rsidRPr="00D257D0">
              <w:rPr>
                <w:rFonts w:cs="Arial"/>
                <w:sz w:val="18"/>
              </w:rPr>
              <w:t xml:space="preserve"> </w:t>
            </w:r>
          </w:p>
          <w:p w:rsidR="00ED1173" w:rsidRPr="00D257D0" w:rsidRDefault="003F0B49" w:rsidP="00ED1173">
            <w:pPr>
              <w:pStyle w:val="CommentText"/>
              <w:spacing w:before="60" w:after="60"/>
              <w:rPr>
                <w:rFonts w:cs="Arial"/>
                <w:sz w:val="18"/>
              </w:rPr>
            </w:pPr>
            <w:r w:rsidRPr="00D257D0">
              <w:rPr>
                <w:rFonts w:cs="Arial"/>
                <w:sz w:val="18"/>
              </w:rPr>
              <w:t>Changes to any configuration parameter shall be first done in version management system and subsequently taken to use.</w:t>
            </w:r>
          </w:p>
        </w:tc>
        <w:tc>
          <w:tcPr>
            <w:tcW w:w="2551" w:type="dxa"/>
          </w:tcPr>
          <w:p w:rsidR="00ED1173" w:rsidRPr="00D257D0" w:rsidDel="00BB5C62" w:rsidRDefault="00ED1173" w:rsidP="00BB5C62">
            <w:pPr>
              <w:pStyle w:val="CommentText"/>
              <w:spacing w:before="60" w:after="60"/>
              <w:rPr>
                <w:rFonts w:cs="Arial"/>
                <w:sz w:val="18"/>
              </w:rPr>
            </w:pPr>
            <w:r w:rsidRPr="00D257D0">
              <w:rPr>
                <w:rFonts w:cs="Arial"/>
                <w:sz w:val="18"/>
              </w:rPr>
              <w:t>Hard coded default shall be avoided.</w:t>
            </w:r>
          </w:p>
        </w:tc>
        <w:tc>
          <w:tcPr>
            <w:tcW w:w="1418" w:type="dxa"/>
          </w:tcPr>
          <w:p w:rsidR="00ED1173" w:rsidRPr="00D257D0" w:rsidRDefault="00784B91" w:rsidP="009E163D">
            <w:pPr>
              <w:pStyle w:val="CommentText"/>
              <w:spacing w:before="60" w:after="60"/>
              <w:rPr>
                <w:rFonts w:cs="Arial"/>
                <w:sz w:val="18"/>
              </w:rPr>
            </w:pPr>
            <w:r>
              <w:rPr>
                <w:rFonts w:cs="Arial"/>
                <w:sz w:val="18"/>
              </w:rPr>
              <w:t>Approved</w:t>
            </w:r>
          </w:p>
        </w:tc>
      </w:tr>
    </w:tbl>
    <w:p w:rsidR="0003059C" w:rsidRPr="00D257D0" w:rsidRDefault="0003059C" w:rsidP="007B54EF">
      <w:pPr>
        <w:pStyle w:val="Heading3"/>
      </w:pPr>
      <w:bookmarkStart w:id="120" w:name="_Ref409461117"/>
      <w:bookmarkStart w:id="121" w:name="_Ref409461121"/>
      <w:bookmarkStart w:id="122" w:name="_Toc413664829"/>
      <w:r w:rsidRPr="00D257D0">
        <w:t>Security and User Access Control</w:t>
      </w:r>
      <w:bookmarkEnd w:id="120"/>
      <w:bookmarkEnd w:id="121"/>
      <w:bookmarkEnd w:id="122"/>
      <w:r w:rsidR="000341D3" w:rsidRPr="00D257D0">
        <w:t xml:space="preserve"> </w:t>
      </w:r>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09"/>
        <w:gridCol w:w="3828"/>
        <w:gridCol w:w="2551"/>
        <w:gridCol w:w="1418"/>
      </w:tblGrid>
      <w:tr w:rsidR="0003059C" w:rsidRPr="00D257D0" w:rsidTr="00A90474">
        <w:tc>
          <w:tcPr>
            <w:tcW w:w="1809" w:type="dxa"/>
            <w:shd w:val="clear" w:color="auto" w:fill="D9D9D9" w:themeFill="background1" w:themeFillShade="D9"/>
          </w:tcPr>
          <w:p w:rsidR="0003059C" w:rsidRPr="00D257D0" w:rsidRDefault="0003059C" w:rsidP="007B54EF">
            <w:pPr>
              <w:pStyle w:val="CommentText"/>
              <w:spacing w:before="60" w:after="60"/>
              <w:rPr>
                <w:rFonts w:cs="Arial"/>
                <w:b/>
                <w:sz w:val="18"/>
                <w:szCs w:val="18"/>
              </w:rPr>
            </w:pPr>
            <w:r w:rsidRPr="00D257D0">
              <w:rPr>
                <w:rFonts w:cs="Arial"/>
                <w:b/>
                <w:sz w:val="18"/>
                <w:szCs w:val="18"/>
              </w:rPr>
              <w:t>Requirement Id</w:t>
            </w:r>
          </w:p>
        </w:tc>
        <w:tc>
          <w:tcPr>
            <w:tcW w:w="3828" w:type="dxa"/>
            <w:shd w:val="clear" w:color="auto" w:fill="D9D9D9" w:themeFill="background1" w:themeFillShade="D9"/>
          </w:tcPr>
          <w:p w:rsidR="0003059C" w:rsidRPr="00D257D0" w:rsidRDefault="0003059C" w:rsidP="007B54EF">
            <w:pPr>
              <w:pStyle w:val="CommentText"/>
              <w:spacing w:before="60" w:after="60"/>
              <w:rPr>
                <w:rFonts w:cs="Arial"/>
                <w:b/>
                <w:sz w:val="18"/>
                <w:szCs w:val="18"/>
              </w:rPr>
            </w:pPr>
            <w:r w:rsidRPr="00D257D0">
              <w:rPr>
                <w:rFonts w:cs="Arial"/>
                <w:b/>
                <w:sz w:val="18"/>
                <w:szCs w:val="18"/>
              </w:rPr>
              <w:t>Description</w:t>
            </w:r>
          </w:p>
        </w:tc>
        <w:tc>
          <w:tcPr>
            <w:tcW w:w="2551" w:type="dxa"/>
            <w:shd w:val="clear" w:color="auto" w:fill="D9D9D9" w:themeFill="background1" w:themeFillShade="D9"/>
          </w:tcPr>
          <w:p w:rsidR="0003059C" w:rsidRPr="00D257D0" w:rsidRDefault="0003059C" w:rsidP="007B54EF">
            <w:pPr>
              <w:pStyle w:val="CommentText"/>
              <w:spacing w:before="60" w:after="60"/>
              <w:rPr>
                <w:rFonts w:cs="Arial"/>
                <w:b/>
                <w:sz w:val="18"/>
                <w:szCs w:val="18"/>
              </w:rPr>
            </w:pPr>
            <w:r w:rsidRPr="00D257D0">
              <w:rPr>
                <w:rFonts w:cs="Arial"/>
                <w:b/>
                <w:sz w:val="18"/>
                <w:szCs w:val="18"/>
              </w:rPr>
              <w:t>Comments</w:t>
            </w:r>
          </w:p>
        </w:tc>
        <w:tc>
          <w:tcPr>
            <w:tcW w:w="1418" w:type="dxa"/>
            <w:shd w:val="clear" w:color="auto" w:fill="D9D9D9" w:themeFill="background1" w:themeFillShade="D9"/>
          </w:tcPr>
          <w:p w:rsidR="0003059C" w:rsidRPr="00D257D0" w:rsidRDefault="0003059C" w:rsidP="007B54EF">
            <w:pPr>
              <w:pStyle w:val="CommentText"/>
              <w:spacing w:before="60" w:after="60"/>
              <w:rPr>
                <w:rFonts w:cs="Arial"/>
                <w:b/>
                <w:sz w:val="18"/>
                <w:szCs w:val="18"/>
              </w:rPr>
            </w:pPr>
            <w:r w:rsidRPr="00D257D0">
              <w:rPr>
                <w:rFonts w:cs="Arial"/>
                <w:b/>
                <w:sz w:val="18"/>
                <w:szCs w:val="18"/>
              </w:rPr>
              <w:t>Status</w:t>
            </w:r>
          </w:p>
        </w:tc>
      </w:tr>
      <w:tr w:rsidR="0003059C" w:rsidRPr="00D257D0" w:rsidTr="00A90474">
        <w:trPr>
          <w:trHeight w:val="350"/>
        </w:trPr>
        <w:tc>
          <w:tcPr>
            <w:tcW w:w="1809" w:type="dxa"/>
          </w:tcPr>
          <w:p w:rsidR="0003059C" w:rsidRPr="00D257D0" w:rsidRDefault="0003059C" w:rsidP="00C467A8">
            <w:pPr>
              <w:pStyle w:val="CommentText"/>
              <w:spacing w:before="60" w:after="60"/>
              <w:rPr>
                <w:rFonts w:cs="Arial"/>
                <w:sz w:val="18"/>
                <w:szCs w:val="18"/>
              </w:rPr>
            </w:pPr>
            <w:r w:rsidRPr="00D257D0">
              <w:rPr>
                <w:rFonts w:cs="Arial"/>
                <w:sz w:val="18"/>
                <w:szCs w:val="18"/>
              </w:rPr>
              <w:t>NMS.</w:t>
            </w:r>
            <w:r w:rsidR="00C467A8" w:rsidRPr="00D257D0">
              <w:rPr>
                <w:rFonts w:cs="Arial"/>
                <w:sz w:val="18"/>
                <w:szCs w:val="18"/>
              </w:rPr>
              <w:t>GEN</w:t>
            </w:r>
            <w:r w:rsidRPr="00D257D0">
              <w:rPr>
                <w:rFonts w:cs="Arial"/>
                <w:sz w:val="18"/>
                <w:szCs w:val="18"/>
              </w:rPr>
              <w:t>.</w:t>
            </w:r>
            <w:r w:rsidR="00F31473" w:rsidRPr="00D257D0">
              <w:rPr>
                <w:rFonts w:cs="Arial"/>
                <w:sz w:val="18"/>
                <w:szCs w:val="18"/>
              </w:rPr>
              <w:t>SEC</w:t>
            </w:r>
            <w:r w:rsidR="00EB0B7F" w:rsidRPr="00D257D0">
              <w:rPr>
                <w:rFonts w:cs="Arial"/>
                <w:sz w:val="18"/>
                <w:szCs w:val="18"/>
              </w:rPr>
              <w:t>U</w:t>
            </w:r>
            <w:r w:rsidRPr="00D257D0">
              <w:rPr>
                <w:rFonts w:cs="Arial"/>
                <w:sz w:val="18"/>
                <w:szCs w:val="18"/>
              </w:rPr>
              <w:t>.001</w:t>
            </w:r>
          </w:p>
        </w:tc>
        <w:tc>
          <w:tcPr>
            <w:tcW w:w="3828" w:type="dxa"/>
          </w:tcPr>
          <w:p w:rsidR="0003059C" w:rsidRPr="00D257D0" w:rsidRDefault="003F2D32" w:rsidP="006B0184">
            <w:pPr>
              <w:pStyle w:val="CommentText"/>
              <w:spacing w:before="60" w:after="60"/>
              <w:rPr>
                <w:rFonts w:cs="Arial"/>
                <w:sz w:val="18"/>
                <w:szCs w:val="18"/>
              </w:rPr>
            </w:pPr>
            <w:r w:rsidRPr="00D257D0">
              <w:rPr>
                <w:rFonts w:cs="Arial"/>
                <w:sz w:val="18"/>
                <w:szCs w:val="18"/>
              </w:rPr>
              <w:t xml:space="preserve">The NMS system shall provide an access control mechanism for </w:t>
            </w:r>
            <w:r w:rsidR="006B0184" w:rsidRPr="00D257D0">
              <w:rPr>
                <w:rFonts w:cs="Arial"/>
                <w:sz w:val="18"/>
                <w:szCs w:val="18"/>
              </w:rPr>
              <w:t>viewing and saving</w:t>
            </w:r>
            <w:r w:rsidRPr="00D257D0">
              <w:rPr>
                <w:rFonts w:cs="Arial"/>
                <w:sz w:val="18"/>
                <w:szCs w:val="18"/>
              </w:rPr>
              <w:t xml:space="preserve"> reports. </w:t>
            </w:r>
            <w:r w:rsidR="00185053" w:rsidRPr="00D257D0">
              <w:rPr>
                <w:rFonts w:cs="Arial"/>
                <w:sz w:val="18"/>
                <w:szCs w:val="18"/>
              </w:rPr>
              <w:t>The following roles shall be available, each being enabled/disabled separately:</w:t>
            </w:r>
          </w:p>
          <w:p w:rsidR="00185053" w:rsidRPr="00D257D0" w:rsidRDefault="00185053" w:rsidP="00205BDA">
            <w:pPr>
              <w:pStyle w:val="CommentText"/>
              <w:numPr>
                <w:ilvl w:val="0"/>
                <w:numId w:val="70"/>
              </w:numPr>
              <w:spacing w:before="60" w:after="60"/>
              <w:rPr>
                <w:rFonts w:cs="Arial"/>
                <w:sz w:val="18"/>
                <w:szCs w:val="18"/>
              </w:rPr>
            </w:pPr>
            <w:r w:rsidRPr="00D257D0">
              <w:rPr>
                <w:rFonts w:cs="Arial"/>
                <w:b/>
                <w:sz w:val="18"/>
                <w:szCs w:val="18"/>
              </w:rPr>
              <w:t>Administrator:</w:t>
            </w:r>
            <w:r w:rsidRPr="00D257D0">
              <w:rPr>
                <w:rFonts w:cs="Arial"/>
                <w:sz w:val="18"/>
                <w:szCs w:val="18"/>
              </w:rPr>
              <w:t xml:space="preserve"> Admin user who shall have full access rights including user creation, user deletion and access role assignment rights.</w:t>
            </w:r>
          </w:p>
          <w:p w:rsidR="00185053" w:rsidRPr="00D257D0" w:rsidRDefault="00185053" w:rsidP="00205BDA">
            <w:pPr>
              <w:pStyle w:val="CommentText"/>
              <w:numPr>
                <w:ilvl w:val="0"/>
                <w:numId w:val="70"/>
              </w:numPr>
              <w:spacing w:before="60" w:after="60"/>
              <w:rPr>
                <w:rFonts w:cs="Arial"/>
                <w:sz w:val="18"/>
                <w:szCs w:val="18"/>
              </w:rPr>
            </w:pPr>
            <w:proofErr w:type="spellStart"/>
            <w:r w:rsidRPr="00D257D0">
              <w:rPr>
                <w:rFonts w:cs="Arial"/>
                <w:b/>
                <w:sz w:val="18"/>
                <w:szCs w:val="18"/>
              </w:rPr>
              <w:t>FLW_View</w:t>
            </w:r>
            <w:proofErr w:type="spellEnd"/>
            <w:r w:rsidRPr="00D257D0">
              <w:rPr>
                <w:rFonts w:cs="Arial"/>
                <w:b/>
                <w:sz w:val="18"/>
                <w:szCs w:val="18"/>
              </w:rPr>
              <w:t>:</w:t>
            </w:r>
            <w:r w:rsidRPr="00D257D0">
              <w:rPr>
                <w:rFonts w:cs="Arial"/>
                <w:sz w:val="18"/>
                <w:szCs w:val="18"/>
              </w:rPr>
              <w:t xml:space="preserve"> The users with this role shall have access to reports of FLW services </w:t>
            </w:r>
            <w:r w:rsidR="0083577C" w:rsidRPr="00D257D0">
              <w:rPr>
                <w:rFonts w:cs="Arial"/>
                <w:sz w:val="18"/>
                <w:szCs w:val="18"/>
              </w:rPr>
              <w:t xml:space="preserve">only </w:t>
            </w:r>
            <w:r w:rsidRPr="00D257D0">
              <w:rPr>
                <w:rFonts w:cs="Arial"/>
                <w:sz w:val="18"/>
                <w:szCs w:val="18"/>
              </w:rPr>
              <w:t>i.e. reports of MK and MA only.</w:t>
            </w:r>
          </w:p>
          <w:p w:rsidR="00185053" w:rsidRPr="00D257D0" w:rsidRDefault="00185053" w:rsidP="00205BDA">
            <w:pPr>
              <w:pStyle w:val="CommentText"/>
              <w:numPr>
                <w:ilvl w:val="0"/>
                <w:numId w:val="70"/>
              </w:numPr>
              <w:spacing w:before="60" w:after="60"/>
              <w:rPr>
                <w:rFonts w:cs="Arial"/>
                <w:sz w:val="18"/>
                <w:szCs w:val="18"/>
              </w:rPr>
            </w:pPr>
            <w:proofErr w:type="spellStart"/>
            <w:r w:rsidRPr="00D257D0">
              <w:rPr>
                <w:rFonts w:cs="Arial"/>
                <w:b/>
                <w:sz w:val="18"/>
                <w:szCs w:val="18"/>
              </w:rPr>
              <w:t>Kilkari_View</w:t>
            </w:r>
            <w:proofErr w:type="spellEnd"/>
            <w:r w:rsidRPr="00D257D0">
              <w:rPr>
                <w:rFonts w:cs="Arial"/>
                <w:b/>
                <w:sz w:val="18"/>
                <w:szCs w:val="18"/>
              </w:rPr>
              <w:t>:</w:t>
            </w:r>
            <w:r w:rsidRPr="00D257D0">
              <w:rPr>
                <w:rFonts w:cs="Arial"/>
                <w:sz w:val="18"/>
                <w:szCs w:val="18"/>
              </w:rPr>
              <w:t xml:space="preserve"> The users with this role shall have access to reports of Kilkari</w:t>
            </w:r>
            <w:r w:rsidR="0083577C" w:rsidRPr="00D257D0">
              <w:rPr>
                <w:rFonts w:cs="Arial"/>
                <w:sz w:val="18"/>
                <w:szCs w:val="18"/>
              </w:rPr>
              <w:t xml:space="preserve"> only</w:t>
            </w:r>
            <w:r w:rsidRPr="00D257D0">
              <w:rPr>
                <w:rFonts w:cs="Arial"/>
                <w:sz w:val="18"/>
                <w:szCs w:val="18"/>
              </w:rPr>
              <w:t>.</w:t>
            </w:r>
          </w:p>
          <w:p w:rsidR="00185053" w:rsidRPr="00D257D0" w:rsidRDefault="00185053" w:rsidP="00205BDA">
            <w:pPr>
              <w:pStyle w:val="CommentText"/>
              <w:numPr>
                <w:ilvl w:val="0"/>
                <w:numId w:val="70"/>
              </w:numPr>
              <w:spacing w:before="60" w:after="60"/>
              <w:rPr>
                <w:rFonts w:cs="Arial"/>
                <w:sz w:val="18"/>
                <w:szCs w:val="18"/>
              </w:rPr>
            </w:pPr>
            <w:proofErr w:type="spellStart"/>
            <w:r w:rsidRPr="00D257D0">
              <w:rPr>
                <w:rFonts w:cs="Arial"/>
                <w:b/>
                <w:sz w:val="18"/>
                <w:szCs w:val="18"/>
              </w:rPr>
              <w:t>Allow_Export</w:t>
            </w:r>
            <w:proofErr w:type="spellEnd"/>
            <w:r w:rsidRPr="00D257D0">
              <w:rPr>
                <w:rFonts w:cs="Arial"/>
                <w:b/>
                <w:sz w:val="18"/>
                <w:szCs w:val="18"/>
              </w:rPr>
              <w:t>:</w:t>
            </w:r>
            <w:r w:rsidRPr="00D257D0">
              <w:rPr>
                <w:rFonts w:cs="Arial"/>
                <w:sz w:val="18"/>
                <w:szCs w:val="18"/>
              </w:rPr>
              <w:t xml:space="preserve"> The users with this role shall be able to export reports in the allowed formats i.e. pdf,</w:t>
            </w:r>
            <w:r w:rsidR="00131240">
              <w:rPr>
                <w:rFonts w:cs="Arial"/>
                <w:sz w:val="18"/>
                <w:szCs w:val="18"/>
              </w:rPr>
              <w:t xml:space="preserve"> </w:t>
            </w:r>
            <w:r w:rsidRPr="00D257D0">
              <w:rPr>
                <w:rFonts w:cs="Arial"/>
                <w:sz w:val="18"/>
                <w:szCs w:val="18"/>
              </w:rPr>
              <w:t>csv etc.</w:t>
            </w:r>
          </w:p>
          <w:p w:rsidR="00185053" w:rsidRPr="00D257D0" w:rsidRDefault="00185053" w:rsidP="00205BDA">
            <w:pPr>
              <w:pStyle w:val="CommentText"/>
              <w:numPr>
                <w:ilvl w:val="0"/>
                <w:numId w:val="70"/>
              </w:numPr>
              <w:spacing w:before="60" w:after="60"/>
              <w:rPr>
                <w:rFonts w:cs="Arial"/>
                <w:sz w:val="18"/>
                <w:szCs w:val="18"/>
              </w:rPr>
            </w:pPr>
            <w:proofErr w:type="spellStart"/>
            <w:r w:rsidRPr="00D257D0">
              <w:rPr>
                <w:rFonts w:cs="Arial"/>
                <w:b/>
                <w:sz w:val="18"/>
                <w:szCs w:val="18"/>
              </w:rPr>
              <w:t>State_All</w:t>
            </w:r>
            <w:proofErr w:type="spellEnd"/>
            <w:r w:rsidRPr="00D257D0">
              <w:rPr>
                <w:rFonts w:cs="Arial"/>
                <w:b/>
                <w:sz w:val="18"/>
                <w:szCs w:val="18"/>
              </w:rPr>
              <w:t>:</w:t>
            </w:r>
            <w:r w:rsidRPr="00D257D0">
              <w:rPr>
                <w:rFonts w:cs="Arial"/>
                <w:sz w:val="18"/>
                <w:szCs w:val="18"/>
              </w:rPr>
              <w:t xml:space="preserve"> The users with this role shall have access to reports of all states.</w:t>
            </w:r>
          </w:p>
          <w:p w:rsidR="00185053" w:rsidRPr="00D257D0" w:rsidRDefault="00185053" w:rsidP="00205BDA">
            <w:pPr>
              <w:pStyle w:val="CommentText"/>
              <w:numPr>
                <w:ilvl w:val="0"/>
                <w:numId w:val="70"/>
              </w:numPr>
              <w:spacing w:before="60" w:after="60"/>
              <w:rPr>
                <w:rFonts w:cs="Arial"/>
                <w:sz w:val="18"/>
                <w:szCs w:val="18"/>
              </w:rPr>
            </w:pPr>
            <w:r w:rsidRPr="00D257D0">
              <w:rPr>
                <w:rFonts w:cs="Arial"/>
                <w:b/>
                <w:sz w:val="18"/>
                <w:szCs w:val="18"/>
              </w:rPr>
              <w:t>State_&lt;</w:t>
            </w:r>
            <w:proofErr w:type="spellStart"/>
            <w:r w:rsidRPr="00D257D0">
              <w:rPr>
                <w:rFonts w:cs="Arial"/>
                <w:b/>
                <w:sz w:val="18"/>
                <w:szCs w:val="18"/>
              </w:rPr>
              <w:t>StateName</w:t>
            </w:r>
            <w:proofErr w:type="spellEnd"/>
            <w:r w:rsidRPr="00D257D0">
              <w:rPr>
                <w:rFonts w:cs="Arial"/>
                <w:b/>
                <w:sz w:val="18"/>
                <w:szCs w:val="18"/>
              </w:rPr>
              <w:t>&gt;:</w:t>
            </w:r>
            <w:r w:rsidRPr="00D257D0">
              <w:rPr>
                <w:rFonts w:cs="Arial"/>
                <w:sz w:val="18"/>
                <w:szCs w:val="18"/>
              </w:rPr>
              <w:t xml:space="preserve"> These roles will be state specific i.e. users with specific state role shall be able to view reports of that state only. </w:t>
            </w:r>
            <w:r w:rsidR="0083577C" w:rsidRPr="00D257D0">
              <w:rPr>
                <w:rFonts w:cs="Arial"/>
                <w:sz w:val="18"/>
                <w:szCs w:val="18"/>
              </w:rPr>
              <w:t>A user can have roles for multiple states.</w:t>
            </w:r>
          </w:p>
        </w:tc>
        <w:tc>
          <w:tcPr>
            <w:tcW w:w="2551" w:type="dxa"/>
          </w:tcPr>
          <w:p w:rsidR="00912CC7" w:rsidRPr="00D257D0" w:rsidRDefault="00912CC7" w:rsidP="00563861">
            <w:pPr>
              <w:pStyle w:val="CommentText"/>
              <w:rPr>
                <w:rFonts w:cs="Arial"/>
                <w:sz w:val="18"/>
                <w:szCs w:val="18"/>
              </w:rPr>
            </w:pPr>
            <w:r w:rsidRPr="00D257D0">
              <w:rPr>
                <w:sz w:val="18"/>
                <w:szCs w:val="18"/>
              </w:rPr>
              <w:t>CSV upload and configuration changes shall happen locally in data center and no access control mechanism are applicable to them.</w:t>
            </w:r>
          </w:p>
          <w:p w:rsidR="0003059C" w:rsidRPr="00D257D0" w:rsidRDefault="0003059C" w:rsidP="007B54EF">
            <w:pPr>
              <w:pStyle w:val="CommentText"/>
              <w:spacing w:before="60" w:after="60"/>
              <w:rPr>
                <w:rFonts w:cs="Arial"/>
                <w:sz w:val="18"/>
                <w:szCs w:val="18"/>
              </w:rPr>
            </w:pPr>
          </w:p>
        </w:tc>
        <w:tc>
          <w:tcPr>
            <w:tcW w:w="1418" w:type="dxa"/>
          </w:tcPr>
          <w:p w:rsidR="0003059C" w:rsidRPr="00D257D0" w:rsidRDefault="00784B91" w:rsidP="007B54EF">
            <w:pPr>
              <w:pStyle w:val="CommentText"/>
              <w:spacing w:before="60" w:after="60"/>
              <w:rPr>
                <w:rFonts w:cs="Arial"/>
                <w:sz w:val="18"/>
                <w:szCs w:val="18"/>
              </w:rPr>
            </w:pPr>
            <w:r>
              <w:rPr>
                <w:rFonts w:cs="Arial"/>
                <w:sz w:val="18"/>
              </w:rPr>
              <w:t>Approved</w:t>
            </w:r>
          </w:p>
        </w:tc>
      </w:tr>
      <w:tr w:rsidR="00B57C0B" w:rsidRPr="00D257D0" w:rsidTr="00A90474">
        <w:trPr>
          <w:trHeight w:val="350"/>
        </w:trPr>
        <w:tc>
          <w:tcPr>
            <w:tcW w:w="1809" w:type="dxa"/>
          </w:tcPr>
          <w:p w:rsidR="00B57C0B" w:rsidRPr="00D257D0" w:rsidRDefault="00B57C0B" w:rsidP="002B2A0C">
            <w:pPr>
              <w:pStyle w:val="CommentText"/>
              <w:spacing w:before="60" w:after="60"/>
              <w:rPr>
                <w:rFonts w:cs="Arial"/>
                <w:sz w:val="18"/>
                <w:szCs w:val="18"/>
              </w:rPr>
            </w:pPr>
            <w:r w:rsidRPr="00D257D0">
              <w:rPr>
                <w:rFonts w:cs="Arial"/>
                <w:sz w:val="18"/>
                <w:szCs w:val="18"/>
              </w:rPr>
              <w:t>NMS.GEN.SECU.00</w:t>
            </w:r>
            <w:r w:rsidR="002B2A0C" w:rsidRPr="00D257D0">
              <w:rPr>
                <w:rFonts w:cs="Arial"/>
                <w:sz w:val="18"/>
                <w:szCs w:val="18"/>
              </w:rPr>
              <w:t>2</w:t>
            </w:r>
          </w:p>
        </w:tc>
        <w:tc>
          <w:tcPr>
            <w:tcW w:w="3828" w:type="dxa"/>
          </w:tcPr>
          <w:p w:rsidR="002B2A0C" w:rsidRPr="00D257D0" w:rsidRDefault="00B57C0B" w:rsidP="004F2D45">
            <w:pPr>
              <w:pStyle w:val="CommentText"/>
              <w:spacing w:before="60" w:after="60"/>
              <w:rPr>
                <w:rFonts w:cs="Arial"/>
                <w:sz w:val="18"/>
                <w:szCs w:val="18"/>
              </w:rPr>
            </w:pPr>
            <w:r w:rsidRPr="00D257D0">
              <w:rPr>
                <w:rFonts w:cs="Arial"/>
                <w:sz w:val="18"/>
                <w:szCs w:val="18"/>
              </w:rPr>
              <w:t xml:space="preserve">The NMS system shall use HTTPS/SSL encryption </w:t>
            </w:r>
            <w:r w:rsidRPr="00D257D0">
              <w:rPr>
                <w:rFonts w:cs="Arial"/>
                <w:sz w:val="18"/>
                <w:szCs w:val="18"/>
              </w:rPr>
              <w:lastRenderedPageBreak/>
              <w:t>on all network connections.</w:t>
            </w:r>
            <w:r w:rsidR="002B2A0C" w:rsidRPr="00D257D0">
              <w:rPr>
                <w:rFonts w:cs="Arial"/>
                <w:sz w:val="18"/>
                <w:szCs w:val="18"/>
              </w:rPr>
              <w:t xml:space="preserve"> </w:t>
            </w:r>
          </w:p>
        </w:tc>
        <w:tc>
          <w:tcPr>
            <w:tcW w:w="2551" w:type="dxa"/>
          </w:tcPr>
          <w:p w:rsidR="00EE57BC" w:rsidRPr="00D257D0" w:rsidRDefault="00EE57BC" w:rsidP="004F2D45">
            <w:pPr>
              <w:pStyle w:val="CommentText"/>
              <w:rPr>
                <w:rFonts w:cs="Arial"/>
                <w:sz w:val="18"/>
                <w:szCs w:val="18"/>
              </w:rPr>
            </w:pPr>
            <w:r w:rsidRPr="00D257D0">
              <w:rPr>
                <w:rFonts w:cs="Arial"/>
                <w:sz w:val="18"/>
                <w:szCs w:val="18"/>
              </w:rPr>
              <w:lastRenderedPageBreak/>
              <w:t xml:space="preserve">Some of the examples where </w:t>
            </w:r>
            <w:r w:rsidRPr="00D257D0">
              <w:rPr>
                <w:rFonts w:cs="Arial"/>
                <w:sz w:val="18"/>
                <w:szCs w:val="18"/>
              </w:rPr>
              <w:lastRenderedPageBreak/>
              <w:t>this applies include:</w:t>
            </w:r>
          </w:p>
          <w:p w:rsidR="00EE57BC" w:rsidRPr="00D257D0" w:rsidRDefault="00EE57BC" w:rsidP="004F2D45">
            <w:pPr>
              <w:pStyle w:val="CommentText"/>
              <w:numPr>
                <w:ilvl w:val="0"/>
                <w:numId w:val="67"/>
              </w:numPr>
              <w:spacing w:before="60" w:after="60"/>
              <w:rPr>
                <w:rFonts w:cs="Arial"/>
                <w:sz w:val="18"/>
                <w:szCs w:val="18"/>
              </w:rPr>
            </w:pPr>
            <w:r w:rsidRPr="00D257D0">
              <w:rPr>
                <w:rFonts w:cs="Arial"/>
                <w:sz w:val="18"/>
                <w:szCs w:val="18"/>
              </w:rPr>
              <w:t xml:space="preserve">IVR and MOTECH </w:t>
            </w:r>
          </w:p>
          <w:p w:rsidR="00EE57BC" w:rsidRPr="00D257D0" w:rsidRDefault="00EE57BC" w:rsidP="004F2D45">
            <w:pPr>
              <w:pStyle w:val="CommentText"/>
              <w:numPr>
                <w:ilvl w:val="0"/>
                <w:numId w:val="67"/>
              </w:numPr>
              <w:spacing w:before="60" w:after="60"/>
              <w:rPr>
                <w:rFonts w:cs="Arial"/>
                <w:sz w:val="18"/>
                <w:szCs w:val="18"/>
              </w:rPr>
            </w:pPr>
            <w:r w:rsidRPr="00D257D0">
              <w:rPr>
                <w:rFonts w:cs="Arial"/>
                <w:sz w:val="18"/>
                <w:szCs w:val="18"/>
              </w:rPr>
              <w:t>MOTECH and its databases (</w:t>
            </w:r>
            <w:proofErr w:type="spellStart"/>
            <w:r w:rsidRPr="00D257D0">
              <w:rPr>
                <w:rFonts w:cs="Arial"/>
                <w:sz w:val="18"/>
                <w:szCs w:val="18"/>
              </w:rPr>
              <w:t>ActiveMQ</w:t>
            </w:r>
            <w:proofErr w:type="spellEnd"/>
            <w:r w:rsidRPr="00D257D0">
              <w:rPr>
                <w:rFonts w:cs="Arial"/>
                <w:sz w:val="18"/>
                <w:szCs w:val="18"/>
              </w:rPr>
              <w:t xml:space="preserve"> &amp; MySQL)</w:t>
            </w:r>
          </w:p>
        </w:tc>
        <w:tc>
          <w:tcPr>
            <w:tcW w:w="1418" w:type="dxa"/>
          </w:tcPr>
          <w:p w:rsidR="00B57C0B" w:rsidRPr="00D257D0" w:rsidRDefault="00784B91" w:rsidP="007B54EF">
            <w:pPr>
              <w:pStyle w:val="CommentText"/>
              <w:spacing w:before="60" w:after="60"/>
              <w:rPr>
                <w:rFonts w:cs="Arial"/>
                <w:sz w:val="18"/>
                <w:szCs w:val="18"/>
              </w:rPr>
            </w:pPr>
            <w:r>
              <w:rPr>
                <w:rFonts w:cs="Arial"/>
                <w:sz w:val="18"/>
              </w:rPr>
              <w:lastRenderedPageBreak/>
              <w:t>Approved</w:t>
            </w:r>
          </w:p>
        </w:tc>
      </w:tr>
      <w:tr w:rsidR="002B2A0C" w:rsidRPr="00D257D0" w:rsidTr="00A90474">
        <w:trPr>
          <w:trHeight w:val="350"/>
        </w:trPr>
        <w:tc>
          <w:tcPr>
            <w:tcW w:w="1809" w:type="dxa"/>
          </w:tcPr>
          <w:p w:rsidR="002B2A0C" w:rsidRPr="00D257D0" w:rsidRDefault="002B2A0C" w:rsidP="00C467A8">
            <w:pPr>
              <w:pStyle w:val="CommentText"/>
              <w:spacing w:before="60" w:after="60"/>
              <w:rPr>
                <w:rFonts w:cs="Arial"/>
                <w:sz w:val="18"/>
                <w:szCs w:val="18"/>
              </w:rPr>
            </w:pPr>
            <w:r w:rsidRPr="00D257D0">
              <w:rPr>
                <w:rFonts w:cs="Arial"/>
                <w:sz w:val="18"/>
                <w:szCs w:val="18"/>
              </w:rPr>
              <w:lastRenderedPageBreak/>
              <w:t>NMS.GEN.SECU.003</w:t>
            </w:r>
          </w:p>
        </w:tc>
        <w:tc>
          <w:tcPr>
            <w:tcW w:w="3828" w:type="dxa"/>
          </w:tcPr>
          <w:p w:rsidR="002B2A0C" w:rsidRPr="00D257D0" w:rsidRDefault="002B2A0C" w:rsidP="002B2A0C">
            <w:pPr>
              <w:pStyle w:val="CommentText"/>
              <w:spacing w:before="60" w:after="60"/>
              <w:rPr>
                <w:rFonts w:cs="Arial"/>
                <w:sz w:val="18"/>
                <w:szCs w:val="18"/>
              </w:rPr>
            </w:pPr>
            <w:r w:rsidRPr="00D257D0">
              <w:rPr>
                <w:rFonts w:cs="Arial"/>
                <w:sz w:val="18"/>
                <w:szCs w:val="18"/>
              </w:rPr>
              <w:t>The NMS system shall ensure that the disk that hosts the database is encrypted.</w:t>
            </w:r>
          </w:p>
          <w:p w:rsidR="00D758C5" w:rsidRPr="00D257D0" w:rsidRDefault="00D758C5" w:rsidP="00DD7D21">
            <w:pPr>
              <w:pStyle w:val="CommentText"/>
              <w:spacing w:before="60" w:after="60"/>
              <w:rPr>
                <w:rFonts w:cs="Arial"/>
                <w:sz w:val="18"/>
                <w:szCs w:val="18"/>
              </w:rPr>
            </w:pPr>
            <w:r w:rsidRPr="004F2D45">
              <w:rPr>
                <w:rFonts w:cs="Arial"/>
                <w:sz w:val="18"/>
                <w:szCs w:val="18"/>
              </w:rPr>
              <w:t xml:space="preserve">Encryption key to encrypt the database </w:t>
            </w:r>
            <w:r w:rsidR="00DD7D21" w:rsidRPr="00D257D0">
              <w:rPr>
                <w:rFonts w:cs="Arial"/>
                <w:sz w:val="18"/>
                <w:szCs w:val="18"/>
              </w:rPr>
              <w:t xml:space="preserve">shall </w:t>
            </w:r>
            <w:r w:rsidRPr="004F2D45">
              <w:rPr>
                <w:rFonts w:cs="Arial"/>
                <w:sz w:val="18"/>
                <w:szCs w:val="18"/>
              </w:rPr>
              <w:t>be stored on separate server.</w:t>
            </w:r>
          </w:p>
        </w:tc>
        <w:tc>
          <w:tcPr>
            <w:tcW w:w="2551" w:type="dxa"/>
          </w:tcPr>
          <w:p w:rsidR="002B2A0C" w:rsidRPr="00D257D0" w:rsidRDefault="002B2A0C" w:rsidP="00B57C0B">
            <w:pPr>
              <w:pStyle w:val="CommentText"/>
              <w:rPr>
                <w:rFonts w:cs="Arial"/>
                <w:sz w:val="18"/>
                <w:szCs w:val="18"/>
              </w:rPr>
            </w:pPr>
            <w:r w:rsidRPr="00D257D0">
              <w:rPr>
                <w:sz w:val="18"/>
                <w:szCs w:val="18"/>
              </w:rPr>
              <w:t>Individual fields in the database will not be encrypted.</w:t>
            </w:r>
          </w:p>
        </w:tc>
        <w:tc>
          <w:tcPr>
            <w:tcW w:w="1418" w:type="dxa"/>
          </w:tcPr>
          <w:p w:rsidR="002B2A0C" w:rsidRPr="00D257D0" w:rsidRDefault="00784B91" w:rsidP="007B54EF">
            <w:pPr>
              <w:pStyle w:val="CommentText"/>
              <w:spacing w:before="60" w:after="60"/>
              <w:rPr>
                <w:rFonts w:cs="Arial"/>
                <w:sz w:val="18"/>
                <w:szCs w:val="18"/>
              </w:rPr>
            </w:pPr>
            <w:r>
              <w:rPr>
                <w:rFonts w:cs="Arial"/>
                <w:sz w:val="18"/>
                <w:szCs w:val="18"/>
              </w:rPr>
              <w:t>Approved</w:t>
            </w:r>
          </w:p>
        </w:tc>
      </w:tr>
      <w:tr w:rsidR="002B2A0C" w:rsidRPr="00D257D0" w:rsidTr="00A90474">
        <w:trPr>
          <w:trHeight w:val="350"/>
        </w:trPr>
        <w:tc>
          <w:tcPr>
            <w:tcW w:w="1809" w:type="dxa"/>
          </w:tcPr>
          <w:p w:rsidR="002B2A0C" w:rsidRPr="00D257D0" w:rsidRDefault="002B2A0C" w:rsidP="002B2A0C">
            <w:pPr>
              <w:pStyle w:val="CommentText"/>
              <w:spacing w:before="60" w:after="60"/>
              <w:rPr>
                <w:rFonts w:cs="Arial"/>
                <w:sz w:val="18"/>
                <w:szCs w:val="18"/>
              </w:rPr>
            </w:pPr>
            <w:r w:rsidRPr="00D257D0">
              <w:rPr>
                <w:rFonts w:cs="Arial"/>
                <w:sz w:val="18"/>
                <w:szCs w:val="18"/>
              </w:rPr>
              <w:t>NMS.GEN.SECU.004</w:t>
            </w:r>
          </w:p>
        </w:tc>
        <w:tc>
          <w:tcPr>
            <w:tcW w:w="3828" w:type="dxa"/>
          </w:tcPr>
          <w:p w:rsidR="002B2A0C" w:rsidRPr="00D257D0" w:rsidRDefault="002B2A0C" w:rsidP="00A24681">
            <w:pPr>
              <w:pStyle w:val="CommentText"/>
              <w:spacing w:before="60" w:after="60"/>
              <w:rPr>
                <w:rFonts w:cs="Arial"/>
                <w:sz w:val="18"/>
                <w:szCs w:val="18"/>
              </w:rPr>
            </w:pPr>
            <w:r w:rsidRPr="00D257D0">
              <w:rPr>
                <w:rFonts w:cs="Arial"/>
                <w:sz w:val="18"/>
                <w:szCs w:val="18"/>
              </w:rPr>
              <w:t xml:space="preserve">The NMS system shall not </w:t>
            </w:r>
            <w:r w:rsidR="00A24681" w:rsidRPr="00D257D0">
              <w:rPr>
                <w:rFonts w:cs="Arial"/>
                <w:sz w:val="18"/>
                <w:szCs w:val="18"/>
              </w:rPr>
              <w:t xml:space="preserve">log </w:t>
            </w:r>
            <w:r w:rsidRPr="00D257D0">
              <w:rPr>
                <w:rFonts w:cs="Arial"/>
                <w:sz w:val="18"/>
                <w:szCs w:val="18"/>
              </w:rPr>
              <w:t>any personal information that can identify a user.</w:t>
            </w:r>
          </w:p>
        </w:tc>
        <w:tc>
          <w:tcPr>
            <w:tcW w:w="2551" w:type="dxa"/>
          </w:tcPr>
          <w:p w:rsidR="002B2A0C" w:rsidRPr="00D257D0" w:rsidRDefault="002B2A0C" w:rsidP="00205BDA">
            <w:pPr>
              <w:spacing w:before="100" w:beforeAutospacing="1" w:after="100" w:afterAutospacing="1" w:line="240" w:lineRule="auto"/>
              <w:rPr>
                <w:rFonts w:cs="Arial"/>
                <w:sz w:val="18"/>
                <w:szCs w:val="18"/>
              </w:rPr>
            </w:pPr>
            <w:r w:rsidRPr="00D257D0">
              <w:rPr>
                <w:sz w:val="18"/>
                <w:szCs w:val="18"/>
              </w:rPr>
              <w:t xml:space="preserve">There may not be an automated way to detect or prevent this.  Instead </w:t>
            </w:r>
            <w:r w:rsidR="00A24681" w:rsidRPr="00D257D0">
              <w:rPr>
                <w:sz w:val="18"/>
                <w:szCs w:val="18"/>
              </w:rPr>
              <w:t>disk encryption for the log files may be used and the log files will be purged on a regular</w:t>
            </w:r>
            <w:r w:rsidR="00B933B2" w:rsidRPr="00D257D0">
              <w:rPr>
                <w:sz w:val="18"/>
                <w:szCs w:val="18"/>
              </w:rPr>
              <w:t xml:space="preserve"> </w:t>
            </w:r>
            <w:r w:rsidRPr="00D257D0">
              <w:rPr>
                <w:sz w:val="18"/>
                <w:szCs w:val="18"/>
              </w:rPr>
              <w:t>pre-defined schedule</w:t>
            </w:r>
            <w:r w:rsidR="00B05595" w:rsidRPr="00D257D0">
              <w:rPr>
                <w:sz w:val="18"/>
                <w:szCs w:val="18"/>
              </w:rPr>
              <w:t xml:space="preserve"> (e.g. using </w:t>
            </w:r>
            <w:proofErr w:type="spellStart"/>
            <w:r w:rsidR="00B05595" w:rsidRPr="00D257D0">
              <w:rPr>
                <w:sz w:val="18"/>
                <w:szCs w:val="18"/>
              </w:rPr>
              <w:t>logrotated</w:t>
            </w:r>
            <w:proofErr w:type="spellEnd"/>
            <w:r w:rsidR="00B05595" w:rsidRPr="00D257D0">
              <w:rPr>
                <w:sz w:val="18"/>
                <w:szCs w:val="18"/>
              </w:rPr>
              <w:t>)</w:t>
            </w:r>
            <w:r w:rsidRPr="00D257D0">
              <w:rPr>
                <w:sz w:val="18"/>
                <w:szCs w:val="18"/>
              </w:rPr>
              <w:t>.</w:t>
            </w:r>
            <w:r w:rsidR="00B05595" w:rsidRPr="00D257D0">
              <w:rPr>
                <w:sz w:val="18"/>
                <w:szCs w:val="18"/>
              </w:rPr>
              <w:t xml:space="preserve"> </w:t>
            </w:r>
            <w:r w:rsidRPr="00D257D0">
              <w:rPr>
                <w:sz w:val="18"/>
                <w:szCs w:val="18"/>
              </w:rPr>
              <w:t xml:space="preserve">  </w:t>
            </w:r>
          </w:p>
        </w:tc>
        <w:tc>
          <w:tcPr>
            <w:tcW w:w="1418" w:type="dxa"/>
          </w:tcPr>
          <w:p w:rsidR="002B2A0C" w:rsidRPr="00D257D0" w:rsidRDefault="00784B91" w:rsidP="007B54EF">
            <w:pPr>
              <w:pStyle w:val="CommentText"/>
              <w:spacing w:before="60" w:after="60"/>
              <w:rPr>
                <w:rFonts w:cs="Arial"/>
                <w:sz w:val="18"/>
                <w:szCs w:val="18"/>
              </w:rPr>
            </w:pPr>
            <w:r>
              <w:rPr>
                <w:rFonts w:cs="Arial"/>
                <w:sz w:val="18"/>
                <w:szCs w:val="18"/>
              </w:rPr>
              <w:t>Approved</w:t>
            </w:r>
          </w:p>
        </w:tc>
      </w:tr>
      <w:tr w:rsidR="00415766" w:rsidRPr="00D257D0" w:rsidTr="00A90474">
        <w:trPr>
          <w:trHeight w:val="350"/>
        </w:trPr>
        <w:tc>
          <w:tcPr>
            <w:tcW w:w="1809" w:type="dxa"/>
          </w:tcPr>
          <w:p w:rsidR="00415766" w:rsidRPr="00D257D0" w:rsidRDefault="00415766" w:rsidP="00D1204D">
            <w:pPr>
              <w:pStyle w:val="CommentText"/>
              <w:spacing w:before="60" w:after="60"/>
              <w:rPr>
                <w:rFonts w:cs="Arial"/>
                <w:sz w:val="18"/>
                <w:szCs w:val="18"/>
              </w:rPr>
            </w:pPr>
            <w:r w:rsidRPr="00D257D0">
              <w:rPr>
                <w:rFonts w:cs="Arial"/>
                <w:sz w:val="18"/>
                <w:szCs w:val="18"/>
              </w:rPr>
              <w:t>NMS.GEN.SECU.005</w:t>
            </w:r>
          </w:p>
        </w:tc>
        <w:tc>
          <w:tcPr>
            <w:tcW w:w="3828" w:type="dxa"/>
          </w:tcPr>
          <w:p w:rsidR="002D7E33" w:rsidRPr="00D257D0" w:rsidRDefault="00415766" w:rsidP="002D7E33">
            <w:pPr>
              <w:pStyle w:val="CommentText"/>
              <w:spacing w:before="60" w:after="60"/>
              <w:rPr>
                <w:rFonts w:cs="Arial"/>
                <w:sz w:val="18"/>
                <w:szCs w:val="18"/>
              </w:rPr>
            </w:pPr>
            <w:r w:rsidRPr="00D257D0">
              <w:rPr>
                <w:rFonts w:cs="Arial"/>
                <w:sz w:val="18"/>
                <w:szCs w:val="18"/>
              </w:rPr>
              <w:t xml:space="preserve">The NMS system shall </w:t>
            </w:r>
            <w:r w:rsidR="002D7E33" w:rsidRPr="00D257D0">
              <w:rPr>
                <w:rFonts w:cs="Arial"/>
                <w:sz w:val="18"/>
                <w:szCs w:val="18"/>
              </w:rPr>
              <w:t xml:space="preserve">ensure that User Passwords are salted and </w:t>
            </w:r>
            <w:r w:rsidR="00677740">
              <w:rPr>
                <w:rFonts w:cs="Arial"/>
                <w:sz w:val="18"/>
                <w:szCs w:val="18"/>
              </w:rPr>
              <w:t>hashed</w:t>
            </w:r>
            <w:r w:rsidR="002D7E33" w:rsidRPr="00D257D0">
              <w:rPr>
                <w:rFonts w:cs="Arial"/>
                <w:sz w:val="18"/>
                <w:szCs w:val="18"/>
              </w:rPr>
              <w:t xml:space="preserve"> via </w:t>
            </w:r>
            <w:proofErr w:type="spellStart"/>
            <w:r w:rsidR="002D7E33" w:rsidRPr="00D257D0">
              <w:rPr>
                <w:rFonts w:cs="Arial"/>
                <w:sz w:val="18"/>
                <w:szCs w:val="18"/>
              </w:rPr>
              <w:t>Bcrypt</w:t>
            </w:r>
            <w:proofErr w:type="spellEnd"/>
            <w:r w:rsidR="00B933B2" w:rsidRPr="00D257D0">
              <w:rPr>
                <w:rFonts w:cs="Arial"/>
                <w:sz w:val="18"/>
                <w:szCs w:val="18"/>
              </w:rPr>
              <w:t xml:space="preserve"> or other </w:t>
            </w:r>
            <w:r w:rsidR="00516468" w:rsidRPr="00D257D0">
              <w:rPr>
                <w:rFonts w:cs="Arial"/>
                <w:sz w:val="18"/>
                <w:szCs w:val="18"/>
              </w:rPr>
              <w:t xml:space="preserve">accepted </w:t>
            </w:r>
            <w:r w:rsidR="00B933B2" w:rsidRPr="00D257D0">
              <w:rPr>
                <w:rFonts w:cs="Arial"/>
                <w:sz w:val="18"/>
                <w:szCs w:val="18"/>
              </w:rPr>
              <w:t>secure password hashing algorithm</w:t>
            </w:r>
            <w:r w:rsidR="002D7E33" w:rsidRPr="00D257D0">
              <w:rPr>
                <w:rFonts w:cs="Arial"/>
                <w:sz w:val="18"/>
                <w:szCs w:val="18"/>
              </w:rPr>
              <w:t>. </w:t>
            </w:r>
          </w:p>
        </w:tc>
        <w:tc>
          <w:tcPr>
            <w:tcW w:w="2551" w:type="dxa"/>
          </w:tcPr>
          <w:p w:rsidR="00415766" w:rsidRPr="00D257D0" w:rsidRDefault="00415766" w:rsidP="00205BDA">
            <w:pPr>
              <w:pStyle w:val="CommentText"/>
              <w:spacing w:before="60" w:after="60"/>
              <w:rPr>
                <w:rFonts w:cs="Arial"/>
                <w:sz w:val="18"/>
                <w:szCs w:val="18"/>
              </w:rPr>
            </w:pPr>
          </w:p>
        </w:tc>
        <w:tc>
          <w:tcPr>
            <w:tcW w:w="1418" w:type="dxa"/>
          </w:tcPr>
          <w:p w:rsidR="00415766" w:rsidRPr="00D257D0" w:rsidRDefault="00784B91" w:rsidP="00D1204D">
            <w:pPr>
              <w:pStyle w:val="CommentText"/>
              <w:spacing w:before="60" w:after="60"/>
              <w:rPr>
                <w:rFonts w:cs="Arial"/>
                <w:sz w:val="18"/>
                <w:szCs w:val="18"/>
              </w:rPr>
            </w:pPr>
            <w:r>
              <w:rPr>
                <w:rFonts w:cs="Arial"/>
                <w:sz w:val="18"/>
                <w:szCs w:val="18"/>
              </w:rPr>
              <w:t>Approved</w:t>
            </w:r>
          </w:p>
        </w:tc>
      </w:tr>
      <w:tr w:rsidR="00415766" w:rsidRPr="00D257D0" w:rsidTr="00A90474">
        <w:trPr>
          <w:trHeight w:val="350"/>
        </w:trPr>
        <w:tc>
          <w:tcPr>
            <w:tcW w:w="1809" w:type="dxa"/>
          </w:tcPr>
          <w:p w:rsidR="00415766" w:rsidRPr="00D257D0" w:rsidRDefault="00415766" w:rsidP="00415766">
            <w:pPr>
              <w:pStyle w:val="CommentText"/>
              <w:spacing w:before="60" w:after="60"/>
              <w:rPr>
                <w:rFonts w:cs="Arial"/>
                <w:sz w:val="18"/>
                <w:szCs w:val="18"/>
              </w:rPr>
            </w:pPr>
            <w:r w:rsidRPr="00D257D0">
              <w:rPr>
                <w:rFonts w:cs="Arial"/>
                <w:sz w:val="18"/>
                <w:szCs w:val="18"/>
              </w:rPr>
              <w:t>NMS.GEN.SECU.006</w:t>
            </w:r>
          </w:p>
        </w:tc>
        <w:tc>
          <w:tcPr>
            <w:tcW w:w="3828" w:type="dxa"/>
          </w:tcPr>
          <w:p w:rsidR="00415766" w:rsidRPr="00D257D0" w:rsidRDefault="00415766" w:rsidP="00D1204D">
            <w:pPr>
              <w:pStyle w:val="CommentText"/>
              <w:spacing w:before="60" w:after="60"/>
              <w:rPr>
                <w:rFonts w:cs="Arial"/>
                <w:sz w:val="18"/>
                <w:szCs w:val="18"/>
              </w:rPr>
            </w:pPr>
            <w:r w:rsidRPr="00D257D0">
              <w:rPr>
                <w:rFonts w:cs="Arial"/>
                <w:sz w:val="18"/>
                <w:szCs w:val="18"/>
              </w:rPr>
              <w:t>The NMS system shall follow the following security best practices:</w:t>
            </w:r>
          </w:p>
          <w:p w:rsidR="00415766" w:rsidRPr="00D257D0" w:rsidRDefault="00415766" w:rsidP="00205BDA">
            <w:pPr>
              <w:pStyle w:val="CommentText"/>
              <w:numPr>
                <w:ilvl w:val="0"/>
                <w:numId w:val="67"/>
              </w:numPr>
              <w:spacing w:before="60" w:after="60"/>
              <w:rPr>
                <w:rFonts w:cs="Arial"/>
                <w:sz w:val="18"/>
                <w:szCs w:val="18"/>
              </w:rPr>
            </w:pPr>
            <w:r w:rsidRPr="00D257D0">
              <w:rPr>
                <w:rFonts w:cs="Arial"/>
                <w:sz w:val="18"/>
                <w:szCs w:val="18"/>
              </w:rPr>
              <w:t xml:space="preserve">Systems should not run as privileged users </w:t>
            </w:r>
          </w:p>
          <w:p w:rsidR="00415766" w:rsidRPr="00D257D0" w:rsidRDefault="00415766" w:rsidP="00205BDA">
            <w:pPr>
              <w:pStyle w:val="CommentText"/>
              <w:numPr>
                <w:ilvl w:val="0"/>
                <w:numId w:val="67"/>
              </w:numPr>
              <w:spacing w:before="60" w:after="60"/>
              <w:rPr>
                <w:rFonts w:cs="Arial"/>
                <w:sz w:val="18"/>
                <w:szCs w:val="18"/>
              </w:rPr>
            </w:pPr>
            <w:r w:rsidRPr="00D257D0">
              <w:rPr>
                <w:rFonts w:cs="Arial"/>
                <w:sz w:val="18"/>
                <w:szCs w:val="18"/>
              </w:rPr>
              <w:t xml:space="preserve">File permissions should be set to the least open setting possible.  </w:t>
            </w:r>
          </w:p>
          <w:p w:rsidR="00415766" w:rsidRPr="00D257D0" w:rsidRDefault="00415766" w:rsidP="00205BDA">
            <w:pPr>
              <w:pStyle w:val="CommentText"/>
              <w:numPr>
                <w:ilvl w:val="0"/>
                <w:numId w:val="67"/>
              </w:numPr>
              <w:spacing w:before="60" w:after="60"/>
              <w:rPr>
                <w:rFonts w:cs="Arial"/>
                <w:sz w:val="18"/>
                <w:szCs w:val="18"/>
              </w:rPr>
            </w:pPr>
            <w:r w:rsidRPr="00D257D0">
              <w:rPr>
                <w:rFonts w:cs="Arial"/>
                <w:sz w:val="18"/>
                <w:szCs w:val="18"/>
              </w:rPr>
              <w:t>All ports should be closed except those required for services etc.</w:t>
            </w:r>
          </w:p>
          <w:p w:rsidR="00967F90" w:rsidRPr="004F2D45" w:rsidRDefault="00967F90" w:rsidP="004F2D45">
            <w:pPr>
              <w:pStyle w:val="CommentText"/>
              <w:numPr>
                <w:ilvl w:val="0"/>
                <w:numId w:val="67"/>
              </w:numPr>
              <w:spacing w:before="60" w:after="60"/>
              <w:rPr>
                <w:rFonts w:cs="Arial"/>
                <w:sz w:val="18"/>
                <w:szCs w:val="18"/>
              </w:rPr>
            </w:pPr>
            <w:r w:rsidRPr="00D257D0">
              <w:rPr>
                <w:rFonts w:cs="Arial"/>
                <w:sz w:val="18"/>
                <w:szCs w:val="18"/>
              </w:rPr>
              <w:t>R</w:t>
            </w:r>
            <w:r w:rsidRPr="004F2D45">
              <w:rPr>
                <w:rFonts w:cs="Arial"/>
                <w:sz w:val="18"/>
                <w:szCs w:val="18"/>
              </w:rPr>
              <w:t>oot user connection over SSH will be disabled</w:t>
            </w:r>
          </w:p>
          <w:p w:rsidR="00967F90" w:rsidRPr="004F2D45" w:rsidRDefault="00967F90" w:rsidP="004F2D45">
            <w:pPr>
              <w:pStyle w:val="CommentText"/>
              <w:numPr>
                <w:ilvl w:val="0"/>
                <w:numId w:val="67"/>
              </w:numPr>
              <w:spacing w:before="60" w:after="60"/>
              <w:rPr>
                <w:rFonts w:cs="Arial"/>
                <w:sz w:val="18"/>
                <w:szCs w:val="18"/>
              </w:rPr>
            </w:pPr>
            <w:r w:rsidRPr="00D257D0">
              <w:rPr>
                <w:rFonts w:cs="Arial"/>
                <w:sz w:val="18"/>
                <w:szCs w:val="18"/>
              </w:rPr>
              <w:t>P</w:t>
            </w:r>
            <w:r w:rsidRPr="004F2D45">
              <w:rPr>
                <w:rFonts w:cs="Arial"/>
                <w:sz w:val="18"/>
                <w:szCs w:val="18"/>
              </w:rPr>
              <w:t>assword policy enforcing strong passwords will be in place</w:t>
            </w:r>
          </w:p>
          <w:p w:rsidR="00967F90" w:rsidRPr="004F2D45" w:rsidRDefault="00967F90" w:rsidP="004F2D45">
            <w:pPr>
              <w:pStyle w:val="CommentText"/>
              <w:numPr>
                <w:ilvl w:val="0"/>
                <w:numId w:val="67"/>
              </w:numPr>
              <w:spacing w:before="60" w:after="60"/>
              <w:rPr>
                <w:rFonts w:cs="Arial"/>
                <w:sz w:val="18"/>
                <w:szCs w:val="18"/>
              </w:rPr>
            </w:pPr>
            <w:r w:rsidRPr="004F2D45">
              <w:rPr>
                <w:rFonts w:cs="Arial"/>
                <w:sz w:val="18"/>
                <w:szCs w:val="18"/>
              </w:rPr>
              <w:t>SSH will be installed on a non-standard port</w:t>
            </w:r>
          </w:p>
          <w:p w:rsidR="00967F90" w:rsidRPr="004F2D45" w:rsidRDefault="00967F90" w:rsidP="004F2D45">
            <w:pPr>
              <w:pStyle w:val="CommentText"/>
              <w:numPr>
                <w:ilvl w:val="0"/>
                <w:numId w:val="67"/>
              </w:numPr>
              <w:spacing w:before="60" w:after="60"/>
              <w:rPr>
                <w:rFonts w:cs="Arial"/>
                <w:sz w:val="18"/>
                <w:szCs w:val="18"/>
              </w:rPr>
            </w:pPr>
            <w:r w:rsidRPr="004F2D45">
              <w:rPr>
                <w:rFonts w:cs="Arial"/>
                <w:sz w:val="18"/>
                <w:szCs w:val="18"/>
              </w:rPr>
              <w:t>SSH password authentication will be disabled (only key based authentication will be allowed)</w:t>
            </w:r>
          </w:p>
          <w:p w:rsidR="00967F90" w:rsidRPr="004F2D45" w:rsidRDefault="00967F90" w:rsidP="004F2D45">
            <w:pPr>
              <w:pStyle w:val="CommentText"/>
              <w:numPr>
                <w:ilvl w:val="0"/>
                <w:numId w:val="67"/>
              </w:numPr>
              <w:spacing w:before="60" w:after="60"/>
              <w:rPr>
                <w:rFonts w:cs="Arial"/>
                <w:sz w:val="18"/>
                <w:szCs w:val="18"/>
              </w:rPr>
            </w:pPr>
            <w:r w:rsidRPr="004F2D45">
              <w:rPr>
                <w:rFonts w:cs="Arial"/>
                <w:sz w:val="18"/>
                <w:szCs w:val="18"/>
              </w:rPr>
              <w:t>Intrusion prevention system like Fail2Ban will be installed.</w:t>
            </w:r>
          </w:p>
          <w:p w:rsidR="00967F90" w:rsidRPr="00D257D0" w:rsidRDefault="00967F90" w:rsidP="00967F90">
            <w:pPr>
              <w:pStyle w:val="CommentText"/>
              <w:numPr>
                <w:ilvl w:val="0"/>
                <w:numId w:val="67"/>
              </w:numPr>
              <w:spacing w:before="60" w:after="60"/>
              <w:rPr>
                <w:rFonts w:cs="Arial"/>
                <w:sz w:val="18"/>
                <w:szCs w:val="18"/>
              </w:rPr>
            </w:pPr>
            <w:r w:rsidRPr="004F2D45">
              <w:rPr>
                <w:rFonts w:cs="Arial"/>
                <w:sz w:val="18"/>
                <w:szCs w:val="18"/>
              </w:rPr>
              <w:t>A process for applying OS patches will be documented and followed</w:t>
            </w:r>
          </w:p>
        </w:tc>
        <w:tc>
          <w:tcPr>
            <w:tcW w:w="2551" w:type="dxa"/>
          </w:tcPr>
          <w:p w:rsidR="00415766" w:rsidRPr="00D257D0" w:rsidRDefault="00415766" w:rsidP="00D1204D">
            <w:pPr>
              <w:pStyle w:val="CommentText"/>
              <w:rPr>
                <w:rFonts w:cs="Arial"/>
                <w:sz w:val="18"/>
                <w:szCs w:val="18"/>
              </w:rPr>
            </w:pPr>
          </w:p>
        </w:tc>
        <w:tc>
          <w:tcPr>
            <w:tcW w:w="1418" w:type="dxa"/>
          </w:tcPr>
          <w:p w:rsidR="00415766" w:rsidRPr="00D257D0" w:rsidRDefault="00784B91" w:rsidP="00D1204D">
            <w:pPr>
              <w:pStyle w:val="CommentText"/>
              <w:spacing w:before="60" w:after="60"/>
              <w:rPr>
                <w:rFonts w:cs="Arial"/>
                <w:sz w:val="18"/>
                <w:szCs w:val="18"/>
              </w:rPr>
            </w:pPr>
            <w:r>
              <w:rPr>
                <w:rFonts w:cs="Arial"/>
                <w:sz w:val="18"/>
                <w:szCs w:val="18"/>
              </w:rPr>
              <w:t>Approved</w:t>
            </w:r>
          </w:p>
        </w:tc>
      </w:tr>
    </w:tbl>
    <w:p w:rsidR="004229F7" w:rsidRPr="00D257D0" w:rsidRDefault="00696B3A" w:rsidP="007B54EF">
      <w:pPr>
        <w:pStyle w:val="Heading3"/>
      </w:pPr>
      <w:bookmarkStart w:id="123" w:name="_Ref409440786"/>
      <w:bookmarkStart w:id="124" w:name="_Toc413664830"/>
      <w:r w:rsidRPr="00D257D0">
        <w:t xml:space="preserve">General </w:t>
      </w:r>
      <w:r w:rsidR="00A363B3" w:rsidRPr="00D257D0">
        <w:t>Reporting Requirements</w:t>
      </w:r>
      <w:bookmarkEnd w:id="123"/>
      <w:bookmarkEnd w:id="124"/>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51"/>
        <w:gridCol w:w="3686"/>
        <w:gridCol w:w="2551"/>
        <w:gridCol w:w="1418"/>
      </w:tblGrid>
      <w:tr w:rsidR="004229F7" w:rsidRPr="00D257D0" w:rsidTr="00A90474">
        <w:tc>
          <w:tcPr>
            <w:tcW w:w="1951" w:type="dxa"/>
            <w:shd w:val="clear" w:color="auto" w:fill="D9D9D9" w:themeFill="background1" w:themeFillShade="D9"/>
          </w:tcPr>
          <w:p w:rsidR="004229F7" w:rsidRPr="00D257D0" w:rsidRDefault="004229F7" w:rsidP="007B54EF">
            <w:pPr>
              <w:pStyle w:val="CommentText"/>
              <w:spacing w:before="60" w:after="60"/>
              <w:rPr>
                <w:rFonts w:cs="Arial"/>
                <w:b/>
                <w:sz w:val="18"/>
              </w:rPr>
            </w:pPr>
            <w:r w:rsidRPr="00D257D0">
              <w:rPr>
                <w:rFonts w:cs="Arial"/>
                <w:b/>
                <w:sz w:val="18"/>
              </w:rPr>
              <w:t>Requirement Id</w:t>
            </w:r>
          </w:p>
        </w:tc>
        <w:tc>
          <w:tcPr>
            <w:tcW w:w="3686" w:type="dxa"/>
            <w:shd w:val="clear" w:color="auto" w:fill="D9D9D9" w:themeFill="background1" w:themeFillShade="D9"/>
          </w:tcPr>
          <w:p w:rsidR="004229F7" w:rsidRPr="00D257D0" w:rsidRDefault="004229F7" w:rsidP="007B54EF">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rsidR="004229F7" w:rsidRPr="00D257D0" w:rsidRDefault="004229F7" w:rsidP="007B54EF">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rsidR="004229F7" w:rsidRPr="00D257D0" w:rsidRDefault="004229F7" w:rsidP="007B54EF">
            <w:pPr>
              <w:pStyle w:val="CommentText"/>
              <w:spacing w:before="60" w:after="60"/>
              <w:rPr>
                <w:rFonts w:cs="Arial"/>
                <w:b/>
                <w:sz w:val="18"/>
              </w:rPr>
            </w:pPr>
            <w:r w:rsidRPr="00D257D0">
              <w:rPr>
                <w:rFonts w:cs="Arial"/>
                <w:b/>
                <w:sz w:val="18"/>
              </w:rPr>
              <w:t>Status</w:t>
            </w:r>
          </w:p>
        </w:tc>
      </w:tr>
      <w:tr w:rsidR="004229F7" w:rsidRPr="00D257D0" w:rsidTr="00A90474">
        <w:trPr>
          <w:trHeight w:val="350"/>
        </w:trPr>
        <w:tc>
          <w:tcPr>
            <w:tcW w:w="1951" w:type="dxa"/>
          </w:tcPr>
          <w:p w:rsidR="004229F7" w:rsidRPr="00D257D0" w:rsidRDefault="004229F7" w:rsidP="007B54EF">
            <w:pPr>
              <w:pStyle w:val="CommentText"/>
              <w:spacing w:before="60" w:after="60"/>
              <w:rPr>
                <w:rFonts w:cs="Arial"/>
                <w:sz w:val="18"/>
              </w:rPr>
            </w:pPr>
            <w:r w:rsidRPr="00D257D0">
              <w:rPr>
                <w:rFonts w:cs="Arial"/>
                <w:sz w:val="18"/>
              </w:rPr>
              <w:t>NMS.GEN.REP.001</w:t>
            </w:r>
          </w:p>
        </w:tc>
        <w:tc>
          <w:tcPr>
            <w:tcW w:w="3686" w:type="dxa"/>
          </w:tcPr>
          <w:p w:rsidR="009D53C8" w:rsidRPr="00D257D0" w:rsidRDefault="00FE1C33" w:rsidP="007B54EF">
            <w:pPr>
              <w:pStyle w:val="CommentText"/>
              <w:spacing w:before="60" w:after="60"/>
              <w:rPr>
                <w:rFonts w:cs="Arial"/>
                <w:sz w:val="18"/>
              </w:rPr>
            </w:pPr>
            <w:r w:rsidRPr="00D257D0">
              <w:rPr>
                <w:rFonts w:cs="Arial"/>
                <w:sz w:val="18"/>
              </w:rPr>
              <w:t>The NMS system shall provide an interface for viewing and saving of reports.</w:t>
            </w:r>
          </w:p>
        </w:tc>
        <w:tc>
          <w:tcPr>
            <w:tcW w:w="2551" w:type="dxa"/>
          </w:tcPr>
          <w:p w:rsidR="004229F7" w:rsidRPr="00D257D0" w:rsidRDefault="004229F7" w:rsidP="007B54EF">
            <w:pPr>
              <w:pStyle w:val="CommentText"/>
              <w:spacing w:before="60" w:after="60"/>
              <w:rPr>
                <w:rFonts w:cs="Arial"/>
                <w:sz w:val="18"/>
                <w:lang w:val="en-IN"/>
              </w:rPr>
            </w:pPr>
          </w:p>
        </w:tc>
        <w:tc>
          <w:tcPr>
            <w:tcW w:w="1418" w:type="dxa"/>
          </w:tcPr>
          <w:p w:rsidR="004229F7" w:rsidRPr="00D257D0" w:rsidRDefault="00784B91" w:rsidP="007B54EF">
            <w:pPr>
              <w:pStyle w:val="CommentText"/>
              <w:spacing w:before="60" w:after="60"/>
              <w:rPr>
                <w:rFonts w:cs="Arial"/>
                <w:sz w:val="18"/>
              </w:rPr>
            </w:pPr>
            <w:r>
              <w:rPr>
                <w:rFonts w:cs="Arial"/>
                <w:sz w:val="18"/>
                <w:szCs w:val="18"/>
              </w:rPr>
              <w:t>Approved</w:t>
            </w:r>
          </w:p>
        </w:tc>
      </w:tr>
      <w:tr w:rsidR="00FE1C33" w:rsidRPr="00D257D0" w:rsidTr="00A90474">
        <w:trPr>
          <w:trHeight w:val="350"/>
        </w:trPr>
        <w:tc>
          <w:tcPr>
            <w:tcW w:w="1951" w:type="dxa"/>
          </w:tcPr>
          <w:p w:rsidR="00FE1C33" w:rsidRPr="00D257D0" w:rsidRDefault="00FE1C33" w:rsidP="008C5064">
            <w:pPr>
              <w:pStyle w:val="CommentText"/>
              <w:spacing w:before="60" w:after="60"/>
              <w:rPr>
                <w:rFonts w:cs="Arial"/>
                <w:sz w:val="18"/>
              </w:rPr>
            </w:pPr>
            <w:r w:rsidRPr="00D257D0">
              <w:rPr>
                <w:rFonts w:cs="Arial"/>
                <w:sz w:val="18"/>
              </w:rPr>
              <w:lastRenderedPageBreak/>
              <w:t>NMS.GEN.REP.002</w:t>
            </w:r>
          </w:p>
        </w:tc>
        <w:tc>
          <w:tcPr>
            <w:tcW w:w="3686" w:type="dxa"/>
          </w:tcPr>
          <w:p w:rsidR="00FE1C33" w:rsidRPr="00D257D0" w:rsidRDefault="00FE1C33" w:rsidP="009E163D">
            <w:pPr>
              <w:pStyle w:val="CommentText"/>
              <w:spacing w:before="60" w:after="60"/>
              <w:rPr>
                <w:rFonts w:cs="Arial"/>
                <w:sz w:val="18"/>
              </w:rPr>
            </w:pPr>
            <w:r w:rsidRPr="00D257D0">
              <w:rPr>
                <w:rFonts w:cs="Arial"/>
                <w:sz w:val="18"/>
              </w:rPr>
              <w:t xml:space="preserve">The NMS system shall support generation of reports for a date range that has a start date and an end date. </w:t>
            </w:r>
          </w:p>
          <w:p w:rsidR="00FE1C33" w:rsidRPr="00D257D0" w:rsidRDefault="00FE1C33" w:rsidP="00913627">
            <w:pPr>
              <w:pStyle w:val="CommentText"/>
              <w:spacing w:before="60" w:after="60"/>
              <w:rPr>
                <w:rFonts w:cs="Arial"/>
                <w:sz w:val="18"/>
              </w:rPr>
            </w:pPr>
            <w:r w:rsidRPr="00D257D0">
              <w:rPr>
                <w:rFonts w:cs="Arial"/>
                <w:sz w:val="18"/>
              </w:rPr>
              <w:t xml:space="preserve">Record for a subscriber for a service appears in the report only if the FLW has accessed the NMS system within the specified date range for the specified service (unless otherwise specified). </w:t>
            </w:r>
          </w:p>
        </w:tc>
        <w:tc>
          <w:tcPr>
            <w:tcW w:w="2551" w:type="dxa"/>
          </w:tcPr>
          <w:p w:rsidR="00FE1C33" w:rsidRPr="00D257D0" w:rsidRDefault="00FE1C33" w:rsidP="009E163D">
            <w:pPr>
              <w:pStyle w:val="CommentText"/>
              <w:spacing w:before="60" w:after="60"/>
              <w:rPr>
                <w:rFonts w:cs="Arial"/>
                <w:sz w:val="18"/>
                <w:lang w:val="en-IN"/>
              </w:rPr>
            </w:pPr>
          </w:p>
        </w:tc>
        <w:tc>
          <w:tcPr>
            <w:tcW w:w="1418" w:type="dxa"/>
          </w:tcPr>
          <w:p w:rsidR="00FE1C33" w:rsidRPr="00D257D0" w:rsidRDefault="00784B91" w:rsidP="009E163D">
            <w:pPr>
              <w:pStyle w:val="CommentText"/>
              <w:spacing w:before="60" w:after="60"/>
              <w:rPr>
                <w:rFonts w:cs="Arial"/>
                <w:sz w:val="18"/>
              </w:rPr>
            </w:pPr>
            <w:r>
              <w:rPr>
                <w:rFonts w:cs="Arial"/>
                <w:sz w:val="18"/>
                <w:szCs w:val="18"/>
              </w:rPr>
              <w:t>Approved</w:t>
            </w:r>
          </w:p>
        </w:tc>
      </w:tr>
      <w:tr w:rsidR="00FE1C33" w:rsidRPr="00D257D0" w:rsidTr="00A90474">
        <w:trPr>
          <w:trHeight w:val="350"/>
        </w:trPr>
        <w:tc>
          <w:tcPr>
            <w:tcW w:w="1951" w:type="dxa"/>
          </w:tcPr>
          <w:p w:rsidR="00FE1C33" w:rsidRPr="00D257D0" w:rsidRDefault="00FE1C33" w:rsidP="008C5064">
            <w:pPr>
              <w:pStyle w:val="CommentText"/>
              <w:spacing w:before="60" w:after="60"/>
              <w:rPr>
                <w:rFonts w:cs="Arial"/>
                <w:sz w:val="18"/>
              </w:rPr>
            </w:pPr>
            <w:r w:rsidRPr="00D257D0">
              <w:rPr>
                <w:rFonts w:cs="Arial"/>
                <w:sz w:val="18"/>
              </w:rPr>
              <w:t>NMS.GEN.REP.003</w:t>
            </w:r>
          </w:p>
        </w:tc>
        <w:tc>
          <w:tcPr>
            <w:tcW w:w="3686" w:type="dxa"/>
          </w:tcPr>
          <w:p w:rsidR="00FE1C33" w:rsidRPr="00D257D0" w:rsidRDefault="00FE1C33" w:rsidP="009E163D">
            <w:pPr>
              <w:pStyle w:val="CommentText"/>
              <w:spacing w:before="60" w:after="60"/>
              <w:rPr>
                <w:rFonts w:cs="Arial"/>
                <w:sz w:val="18"/>
              </w:rPr>
            </w:pPr>
            <w:r w:rsidRPr="00D257D0">
              <w:rPr>
                <w:rFonts w:cs="Arial"/>
                <w:sz w:val="18"/>
              </w:rPr>
              <w:t>The NMS system shall support generation of maximum records for a date range in a single report as supported by underlying reporting framework</w:t>
            </w:r>
            <w:r w:rsidR="00CD62A7" w:rsidRPr="00D257D0">
              <w:rPr>
                <w:rFonts w:cs="Arial"/>
                <w:sz w:val="18"/>
              </w:rPr>
              <w:t xml:space="preserve"> with a</w:t>
            </w:r>
            <w:r w:rsidR="006D01D0" w:rsidRPr="00D257D0">
              <w:rPr>
                <w:rFonts w:cs="Arial"/>
                <w:sz w:val="18"/>
              </w:rPr>
              <w:t>n</w:t>
            </w:r>
            <w:r w:rsidR="0024011A" w:rsidRPr="00D257D0">
              <w:rPr>
                <w:rFonts w:cs="Arial"/>
                <w:sz w:val="18"/>
              </w:rPr>
              <w:t xml:space="preserve"> </w:t>
            </w:r>
            <w:r w:rsidR="006D01D0" w:rsidRPr="00D257D0">
              <w:rPr>
                <w:rFonts w:cs="Arial"/>
                <w:sz w:val="18"/>
              </w:rPr>
              <w:t>absolute</w:t>
            </w:r>
            <w:r w:rsidR="0024011A" w:rsidRPr="00D257D0">
              <w:rPr>
                <w:rFonts w:cs="Arial"/>
                <w:sz w:val="18"/>
              </w:rPr>
              <w:t xml:space="preserve"> </w:t>
            </w:r>
            <w:r w:rsidR="00CD62A7" w:rsidRPr="00D257D0">
              <w:rPr>
                <w:rFonts w:cs="Arial"/>
                <w:sz w:val="18"/>
              </w:rPr>
              <w:t>upper limit of 90 days</w:t>
            </w:r>
            <w:r w:rsidR="002870C6" w:rsidRPr="00D257D0">
              <w:rPr>
                <w:rFonts w:cs="Arial"/>
                <w:sz w:val="18"/>
              </w:rPr>
              <w:t xml:space="preserve"> (to-from date including both dates)</w:t>
            </w:r>
            <w:r w:rsidRPr="00D257D0">
              <w:rPr>
                <w:rFonts w:cs="Arial"/>
                <w:sz w:val="18"/>
              </w:rPr>
              <w:t>.</w:t>
            </w:r>
          </w:p>
          <w:p w:rsidR="00FE1C33" w:rsidRPr="00D257D0" w:rsidRDefault="00FE1C33" w:rsidP="006D01D0">
            <w:pPr>
              <w:pStyle w:val="CommentText"/>
              <w:spacing w:before="60" w:after="60"/>
              <w:rPr>
                <w:rFonts w:cs="Arial"/>
                <w:sz w:val="18"/>
              </w:rPr>
            </w:pPr>
          </w:p>
        </w:tc>
        <w:tc>
          <w:tcPr>
            <w:tcW w:w="2551" w:type="dxa"/>
          </w:tcPr>
          <w:p w:rsidR="00FE1C33" w:rsidRPr="00D257D0" w:rsidRDefault="00FE1C33" w:rsidP="009E163D">
            <w:pPr>
              <w:pStyle w:val="CommentText"/>
              <w:spacing w:before="60" w:after="60"/>
              <w:rPr>
                <w:rFonts w:cs="Arial"/>
                <w:sz w:val="18"/>
                <w:lang w:val="en-IN"/>
              </w:rPr>
            </w:pPr>
            <w:r w:rsidRPr="00D257D0">
              <w:rPr>
                <w:rFonts w:cs="Arial"/>
                <w:sz w:val="18"/>
                <w:lang w:val="en-IN"/>
              </w:rPr>
              <w:t>The following points have to be considered in this requirement:</w:t>
            </w:r>
          </w:p>
          <w:p w:rsidR="00FE1C33" w:rsidRPr="00D257D0" w:rsidRDefault="00FE1C33" w:rsidP="009E163D">
            <w:pPr>
              <w:pStyle w:val="CommentText"/>
              <w:numPr>
                <w:ilvl w:val="0"/>
                <w:numId w:val="32"/>
              </w:numPr>
              <w:spacing w:before="60" w:after="60"/>
              <w:rPr>
                <w:rFonts w:cs="Arial"/>
                <w:sz w:val="18"/>
                <w:lang w:val="en-IN"/>
              </w:rPr>
            </w:pPr>
            <w:r w:rsidRPr="00D257D0">
              <w:rPr>
                <w:rFonts w:cs="Arial"/>
                <w:sz w:val="18"/>
                <w:lang w:val="en-IN"/>
              </w:rPr>
              <w:t>Max limit on date range shall be decided.</w:t>
            </w:r>
          </w:p>
          <w:p w:rsidR="00FE1C33" w:rsidRPr="00D257D0" w:rsidRDefault="00FE1C33" w:rsidP="009E163D">
            <w:pPr>
              <w:pStyle w:val="CommentText"/>
              <w:numPr>
                <w:ilvl w:val="0"/>
                <w:numId w:val="32"/>
              </w:numPr>
              <w:spacing w:before="60" w:after="60"/>
              <w:rPr>
                <w:rFonts w:cs="Arial"/>
                <w:sz w:val="18"/>
                <w:lang w:val="en-IN"/>
              </w:rPr>
            </w:pPr>
            <w:r w:rsidRPr="00D257D0">
              <w:rPr>
                <w:rFonts w:cs="Arial"/>
                <w:sz w:val="18"/>
                <w:lang w:val="en-IN"/>
              </w:rPr>
              <w:t>Max number of records.</w:t>
            </w:r>
          </w:p>
        </w:tc>
        <w:tc>
          <w:tcPr>
            <w:tcW w:w="1418" w:type="dxa"/>
          </w:tcPr>
          <w:p w:rsidR="00FE1C33" w:rsidRPr="00D257D0" w:rsidRDefault="00784B91" w:rsidP="009E163D">
            <w:pPr>
              <w:pStyle w:val="CommentText"/>
              <w:spacing w:before="60" w:after="60"/>
              <w:rPr>
                <w:rFonts w:cs="Arial"/>
                <w:sz w:val="18"/>
              </w:rPr>
            </w:pPr>
            <w:r>
              <w:rPr>
                <w:rFonts w:cs="Arial"/>
                <w:sz w:val="18"/>
                <w:szCs w:val="18"/>
              </w:rPr>
              <w:t>Approved</w:t>
            </w:r>
          </w:p>
        </w:tc>
      </w:tr>
      <w:tr w:rsidR="00FE1C33" w:rsidRPr="00D257D0" w:rsidTr="00A90474">
        <w:trPr>
          <w:trHeight w:val="350"/>
        </w:trPr>
        <w:tc>
          <w:tcPr>
            <w:tcW w:w="1951" w:type="dxa"/>
          </w:tcPr>
          <w:p w:rsidR="00FE1C33" w:rsidRPr="00D257D0" w:rsidRDefault="00FE1C33" w:rsidP="008C5064">
            <w:pPr>
              <w:pStyle w:val="CommentText"/>
              <w:spacing w:before="60" w:after="60"/>
              <w:rPr>
                <w:rFonts w:cs="Arial"/>
                <w:sz w:val="18"/>
              </w:rPr>
            </w:pPr>
            <w:r w:rsidRPr="00D257D0">
              <w:rPr>
                <w:rFonts w:cs="Arial"/>
                <w:sz w:val="18"/>
              </w:rPr>
              <w:t>NMS.GEN.REP.004</w:t>
            </w:r>
          </w:p>
        </w:tc>
        <w:tc>
          <w:tcPr>
            <w:tcW w:w="3686" w:type="dxa"/>
          </w:tcPr>
          <w:p w:rsidR="00FE1C33" w:rsidRPr="00D257D0" w:rsidRDefault="00953C7E" w:rsidP="000D6100">
            <w:pPr>
              <w:pStyle w:val="CommentText"/>
              <w:spacing w:before="60" w:after="60"/>
              <w:rPr>
                <w:rFonts w:cs="Arial"/>
                <w:color w:val="FF0000"/>
                <w:sz w:val="18"/>
              </w:rPr>
            </w:pPr>
            <w:r w:rsidRPr="00D257D0">
              <w:rPr>
                <w:rFonts w:cs="Arial"/>
                <w:sz w:val="18"/>
              </w:rPr>
              <w:t>The NMS system shall allow saving of reports in</w:t>
            </w:r>
            <w:r w:rsidR="000D6100" w:rsidRPr="00D257D0">
              <w:rPr>
                <w:rFonts w:cs="Arial"/>
                <w:sz w:val="18"/>
              </w:rPr>
              <w:t xml:space="preserve"> </w:t>
            </w:r>
            <w:r w:rsidR="00AA216B" w:rsidRPr="00D257D0">
              <w:rPr>
                <w:rFonts w:cs="Arial"/>
                <w:sz w:val="18"/>
              </w:rPr>
              <w:t xml:space="preserve">HTML, </w:t>
            </w:r>
            <w:r w:rsidR="000D6100" w:rsidRPr="00D257D0">
              <w:rPr>
                <w:rFonts w:cs="Arial"/>
                <w:sz w:val="18"/>
              </w:rPr>
              <w:t>PDF and CSV formats</w:t>
            </w:r>
            <w:r w:rsidRPr="00D257D0">
              <w:rPr>
                <w:rFonts w:cs="Arial"/>
                <w:sz w:val="18"/>
              </w:rPr>
              <w:t>.</w:t>
            </w:r>
          </w:p>
        </w:tc>
        <w:tc>
          <w:tcPr>
            <w:tcW w:w="2551" w:type="dxa"/>
          </w:tcPr>
          <w:p w:rsidR="00FE1C33" w:rsidRPr="00D257D0" w:rsidRDefault="00FE1C33" w:rsidP="00943846">
            <w:pPr>
              <w:pStyle w:val="CommentText"/>
              <w:spacing w:before="60" w:after="60"/>
              <w:rPr>
                <w:rFonts w:cs="Arial"/>
                <w:sz w:val="18"/>
              </w:rPr>
            </w:pPr>
          </w:p>
        </w:tc>
        <w:tc>
          <w:tcPr>
            <w:tcW w:w="1418" w:type="dxa"/>
          </w:tcPr>
          <w:p w:rsidR="00FE1C33" w:rsidRPr="00D257D0" w:rsidRDefault="00784B91" w:rsidP="009E163D">
            <w:pPr>
              <w:pStyle w:val="CommentText"/>
              <w:spacing w:before="60" w:after="60"/>
              <w:rPr>
                <w:rFonts w:cs="Arial"/>
                <w:sz w:val="18"/>
              </w:rPr>
            </w:pPr>
            <w:r>
              <w:rPr>
                <w:rFonts w:cs="Arial"/>
                <w:sz w:val="18"/>
                <w:szCs w:val="18"/>
              </w:rPr>
              <w:t>Approved</w:t>
            </w:r>
          </w:p>
        </w:tc>
      </w:tr>
      <w:tr w:rsidR="0057546E" w:rsidRPr="00D257D0" w:rsidTr="00A90474">
        <w:trPr>
          <w:trHeight w:val="350"/>
        </w:trPr>
        <w:tc>
          <w:tcPr>
            <w:tcW w:w="1951" w:type="dxa"/>
          </w:tcPr>
          <w:p w:rsidR="0057546E" w:rsidRPr="00D257D0" w:rsidRDefault="0057546E" w:rsidP="0057546E">
            <w:pPr>
              <w:pStyle w:val="CommentText"/>
              <w:spacing w:before="60" w:after="60"/>
              <w:rPr>
                <w:rFonts w:cs="Arial"/>
                <w:sz w:val="18"/>
              </w:rPr>
            </w:pPr>
            <w:r w:rsidRPr="00D257D0">
              <w:rPr>
                <w:rFonts w:cs="Arial"/>
                <w:sz w:val="18"/>
              </w:rPr>
              <w:t>NMS.GEN.REP.005</w:t>
            </w:r>
          </w:p>
        </w:tc>
        <w:tc>
          <w:tcPr>
            <w:tcW w:w="3686" w:type="dxa"/>
          </w:tcPr>
          <w:p w:rsidR="0057546E" w:rsidRPr="00D257D0" w:rsidRDefault="00086046" w:rsidP="001B00FE">
            <w:pPr>
              <w:pStyle w:val="CommentText"/>
              <w:spacing w:before="60" w:after="60"/>
              <w:rPr>
                <w:rFonts w:cs="Arial"/>
                <w:sz w:val="18"/>
              </w:rPr>
            </w:pPr>
            <w:r w:rsidRPr="00D257D0">
              <w:rPr>
                <w:rFonts w:cs="Arial"/>
                <w:sz w:val="18"/>
              </w:rPr>
              <w:t>The NMS system shall generat</w:t>
            </w:r>
            <w:r w:rsidR="00B16F39">
              <w:rPr>
                <w:rFonts w:cs="Arial"/>
                <w:sz w:val="18"/>
              </w:rPr>
              <w:t>e</w:t>
            </w:r>
            <w:r w:rsidRPr="00D257D0">
              <w:rPr>
                <w:rFonts w:cs="Arial"/>
                <w:sz w:val="18"/>
              </w:rPr>
              <w:t xml:space="preserve"> and sav</w:t>
            </w:r>
            <w:r w:rsidR="00B16F39">
              <w:rPr>
                <w:rFonts w:cs="Arial"/>
                <w:sz w:val="18"/>
              </w:rPr>
              <w:t>e</w:t>
            </w:r>
            <w:r w:rsidRPr="00D257D0">
              <w:rPr>
                <w:rFonts w:cs="Arial"/>
                <w:sz w:val="18"/>
              </w:rPr>
              <w:t xml:space="preserve"> pre-configured reports at pre-defined periodicity using FTP on </w:t>
            </w:r>
            <w:r w:rsidR="00176733" w:rsidRPr="00D257D0">
              <w:rPr>
                <w:rFonts w:cs="Arial"/>
                <w:sz w:val="18"/>
              </w:rPr>
              <w:t>pre-</w:t>
            </w:r>
            <w:r w:rsidR="00320CD3" w:rsidRPr="00D257D0">
              <w:rPr>
                <w:rFonts w:cs="Arial"/>
                <w:sz w:val="18"/>
              </w:rPr>
              <w:t xml:space="preserve">configured FTP Server </w:t>
            </w:r>
            <w:r w:rsidR="00B16F39">
              <w:rPr>
                <w:rFonts w:cs="Arial"/>
                <w:sz w:val="18"/>
              </w:rPr>
              <w:t xml:space="preserve">provided by </w:t>
            </w:r>
            <w:proofErr w:type="spellStart"/>
            <w:r w:rsidR="00B16F39">
              <w:rPr>
                <w:rFonts w:cs="Arial"/>
                <w:sz w:val="18"/>
              </w:rPr>
              <w:t>MoHFW</w:t>
            </w:r>
            <w:proofErr w:type="spellEnd"/>
            <w:r w:rsidR="00B16F39">
              <w:rPr>
                <w:rFonts w:cs="Arial"/>
                <w:sz w:val="18"/>
              </w:rPr>
              <w:t xml:space="preserve"> </w:t>
            </w:r>
            <w:r w:rsidRPr="00D257D0">
              <w:rPr>
                <w:rFonts w:cs="Arial"/>
                <w:sz w:val="18"/>
              </w:rPr>
              <w:t>in format as per supported formats of underlying reporting framework.</w:t>
            </w:r>
          </w:p>
        </w:tc>
        <w:tc>
          <w:tcPr>
            <w:tcW w:w="2551" w:type="dxa"/>
          </w:tcPr>
          <w:p w:rsidR="0057546E" w:rsidRPr="00D257D0" w:rsidRDefault="00086046" w:rsidP="00086046">
            <w:pPr>
              <w:pStyle w:val="CommentText"/>
              <w:spacing w:before="60" w:after="60"/>
              <w:rPr>
                <w:rFonts w:cs="Arial"/>
                <w:sz w:val="18"/>
              </w:rPr>
            </w:pPr>
            <w:r w:rsidRPr="00D257D0">
              <w:rPr>
                <w:rFonts w:cs="Arial"/>
                <w:sz w:val="18"/>
              </w:rPr>
              <w:t>Another alternative was to provide concurrent access to 1000 users which could require considerable processing overheads.</w:t>
            </w:r>
          </w:p>
        </w:tc>
        <w:tc>
          <w:tcPr>
            <w:tcW w:w="1418" w:type="dxa"/>
          </w:tcPr>
          <w:p w:rsidR="0057546E" w:rsidRPr="00D257D0" w:rsidRDefault="00784B91" w:rsidP="009E163D">
            <w:pPr>
              <w:pStyle w:val="CommentText"/>
              <w:spacing w:before="60" w:after="60"/>
              <w:rPr>
                <w:rFonts w:cs="Arial"/>
                <w:sz w:val="18"/>
              </w:rPr>
            </w:pPr>
            <w:r>
              <w:rPr>
                <w:rFonts w:cs="Arial"/>
                <w:sz w:val="18"/>
                <w:szCs w:val="18"/>
              </w:rPr>
              <w:t>Approved</w:t>
            </w:r>
          </w:p>
        </w:tc>
      </w:tr>
      <w:tr w:rsidR="00DA63A1" w:rsidRPr="00D257D0" w:rsidTr="00A90474">
        <w:trPr>
          <w:trHeight w:val="350"/>
        </w:trPr>
        <w:tc>
          <w:tcPr>
            <w:tcW w:w="1951" w:type="dxa"/>
          </w:tcPr>
          <w:p w:rsidR="00DA63A1" w:rsidRPr="00D257D0" w:rsidRDefault="00DA63A1" w:rsidP="00DA63A1">
            <w:pPr>
              <w:pStyle w:val="CommentText"/>
              <w:spacing w:before="60" w:after="60"/>
              <w:rPr>
                <w:rFonts w:cs="Arial"/>
                <w:sz w:val="18"/>
              </w:rPr>
            </w:pPr>
            <w:r w:rsidRPr="00D257D0">
              <w:rPr>
                <w:rFonts w:cs="Arial"/>
                <w:sz w:val="18"/>
              </w:rPr>
              <w:t>NMS.GEN.REP.006</w:t>
            </w:r>
          </w:p>
        </w:tc>
        <w:tc>
          <w:tcPr>
            <w:tcW w:w="3686" w:type="dxa"/>
          </w:tcPr>
          <w:p w:rsidR="00DA63A1" w:rsidRPr="00D257D0" w:rsidRDefault="00DA63A1" w:rsidP="008C5FE4">
            <w:pPr>
              <w:pStyle w:val="CommentText"/>
              <w:spacing w:before="60" w:after="60"/>
              <w:rPr>
                <w:rFonts w:cs="Arial"/>
                <w:sz w:val="18"/>
              </w:rPr>
            </w:pPr>
            <w:r w:rsidRPr="00D257D0">
              <w:rPr>
                <w:rFonts w:cs="Arial"/>
                <w:sz w:val="18"/>
              </w:rPr>
              <w:t xml:space="preserve">The NMS system shall </w:t>
            </w:r>
            <w:del w:id="125" w:author="Sumit Kasera" w:date="2015-04-20T13:26:00Z">
              <w:r w:rsidRPr="00D257D0" w:rsidDel="008C5FE4">
                <w:rPr>
                  <w:rFonts w:cs="Arial"/>
                  <w:sz w:val="18"/>
                </w:rPr>
                <w:delText xml:space="preserve">log </w:delText>
              </w:r>
            </w:del>
            <w:ins w:id="126" w:author="Sumit Kasera" w:date="2015-04-20T13:26:00Z">
              <w:r w:rsidR="008C5FE4">
                <w:rPr>
                  <w:rFonts w:cs="Arial"/>
                  <w:sz w:val="18"/>
                </w:rPr>
                <w:t>store</w:t>
              </w:r>
              <w:r w:rsidR="008C5FE4" w:rsidRPr="00D257D0">
                <w:rPr>
                  <w:rFonts w:cs="Arial"/>
                  <w:sz w:val="18"/>
                </w:rPr>
                <w:t xml:space="preserve"> </w:t>
              </w:r>
            </w:ins>
            <w:r w:rsidRPr="00D257D0">
              <w:rPr>
                <w:rFonts w:cs="Arial"/>
                <w:sz w:val="18"/>
              </w:rPr>
              <w:t>all call details received from IVR</w:t>
            </w:r>
            <w:ins w:id="127" w:author="Sumit Kasera" w:date="2015-04-20T13:26:00Z">
              <w:r w:rsidR="008C5FE4">
                <w:rPr>
                  <w:rFonts w:cs="Arial"/>
                  <w:sz w:val="18"/>
                </w:rPr>
                <w:t xml:space="preserve"> for reporting purpose</w:t>
              </w:r>
            </w:ins>
            <w:ins w:id="128" w:author="Sumit Kasera" w:date="2015-04-20T13:29:00Z">
              <w:r w:rsidR="008C5FE4">
                <w:rPr>
                  <w:rFonts w:cs="Arial"/>
                  <w:sz w:val="18"/>
                </w:rPr>
                <w:t xml:space="preserve"> as </w:t>
              </w:r>
              <w:r w:rsidR="008C5FE4" w:rsidRPr="00D257D0">
                <w:rPr>
                  <w:rFonts w:cs="Arial"/>
                  <w:sz w:val="18"/>
                </w:rPr>
                <w:t xml:space="preserve">specified in </w:t>
              </w:r>
            </w:ins>
            <w:ins w:id="129" w:author="Sumit Kasera" w:date="2015-04-20T13:30:00Z">
              <w:r w:rsidR="00C87C58">
                <w:rPr>
                  <w:rFonts w:cs="Arial"/>
                  <w:sz w:val="18"/>
                </w:rPr>
                <w:t xml:space="preserve">various reports in </w:t>
              </w:r>
            </w:ins>
            <w:ins w:id="130" w:author="Sumit Kasera" w:date="2015-04-20T13:29:00Z">
              <w:r w:rsidR="008C5FE4" w:rsidRPr="00D257D0">
                <w:rPr>
                  <w:rFonts w:cs="Arial"/>
                  <w:sz w:val="18"/>
                </w:rPr>
                <w:t>Appendix B</w:t>
              </w:r>
              <w:r w:rsidR="008C5FE4">
                <w:rPr>
                  <w:rFonts w:cs="Arial"/>
                  <w:sz w:val="18"/>
                </w:rPr>
                <w:t xml:space="preserve"> of this document</w:t>
              </w:r>
            </w:ins>
            <w:r w:rsidRPr="00D257D0">
              <w:rPr>
                <w:rFonts w:cs="Arial"/>
                <w:sz w:val="18"/>
              </w:rPr>
              <w:t>.</w:t>
            </w:r>
          </w:p>
        </w:tc>
        <w:tc>
          <w:tcPr>
            <w:tcW w:w="2551" w:type="dxa"/>
          </w:tcPr>
          <w:p w:rsidR="008C5FE4" w:rsidRPr="00D257D0" w:rsidRDefault="008C5FE4" w:rsidP="008C5FE4">
            <w:pPr>
              <w:pStyle w:val="CommentText"/>
              <w:spacing w:before="60" w:after="60"/>
              <w:rPr>
                <w:rFonts w:cs="Arial"/>
                <w:sz w:val="18"/>
              </w:rPr>
            </w:pPr>
            <w:ins w:id="131" w:author="Sumit Kasera" w:date="2015-04-20T13:27:00Z">
              <w:r>
                <w:rPr>
                  <w:rFonts w:cs="Arial"/>
                  <w:sz w:val="18"/>
                </w:rPr>
                <w:t xml:space="preserve">Also see </w:t>
              </w:r>
              <w:r>
                <w:rPr>
                  <w:sz w:val="18"/>
                  <w:szCs w:val="18"/>
                </w:rPr>
                <w:t>NMS.GEN.LOG.009.</w:t>
              </w:r>
            </w:ins>
          </w:p>
        </w:tc>
        <w:tc>
          <w:tcPr>
            <w:tcW w:w="1418" w:type="dxa"/>
          </w:tcPr>
          <w:p w:rsidR="00DA63A1" w:rsidRPr="00D257D0" w:rsidRDefault="00784B91" w:rsidP="009E163D">
            <w:pPr>
              <w:pStyle w:val="CommentText"/>
              <w:spacing w:before="60" w:after="60"/>
              <w:rPr>
                <w:rFonts w:cs="Arial"/>
                <w:sz w:val="18"/>
              </w:rPr>
            </w:pPr>
            <w:r>
              <w:rPr>
                <w:rFonts w:cs="Arial"/>
                <w:sz w:val="18"/>
                <w:szCs w:val="18"/>
              </w:rPr>
              <w:t>Approved</w:t>
            </w:r>
          </w:p>
        </w:tc>
      </w:tr>
      <w:tr w:rsidR="0093377E" w:rsidRPr="00D257D0" w:rsidTr="00A90474">
        <w:trPr>
          <w:trHeight w:val="350"/>
        </w:trPr>
        <w:tc>
          <w:tcPr>
            <w:tcW w:w="1951" w:type="dxa"/>
          </w:tcPr>
          <w:p w:rsidR="0093377E" w:rsidRPr="00D257D0" w:rsidRDefault="0093377E" w:rsidP="00DA63A1">
            <w:pPr>
              <w:pStyle w:val="CommentText"/>
              <w:spacing w:before="60" w:after="60"/>
              <w:rPr>
                <w:rFonts w:cs="Arial"/>
                <w:sz w:val="18"/>
              </w:rPr>
            </w:pPr>
            <w:r w:rsidRPr="00D257D0">
              <w:rPr>
                <w:rFonts w:cs="Arial"/>
                <w:sz w:val="18"/>
              </w:rPr>
              <w:t>NMS.GEN.REP.007</w:t>
            </w:r>
          </w:p>
        </w:tc>
        <w:tc>
          <w:tcPr>
            <w:tcW w:w="3686" w:type="dxa"/>
          </w:tcPr>
          <w:p w:rsidR="001D0B78" w:rsidRPr="00D257D0" w:rsidRDefault="0093377E" w:rsidP="001D0B78">
            <w:pPr>
              <w:pStyle w:val="CommentText"/>
              <w:spacing w:before="60" w:after="60"/>
              <w:rPr>
                <w:rFonts w:cs="Arial"/>
                <w:sz w:val="18"/>
              </w:rPr>
            </w:pPr>
            <w:r w:rsidRPr="00D257D0">
              <w:rPr>
                <w:rFonts w:cs="Arial"/>
                <w:sz w:val="18"/>
              </w:rPr>
              <w:t xml:space="preserve">The NMS system shall provide means to access reports over public internet using secure interface (using HTTPS/SSL). </w:t>
            </w:r>
            <w:r w:rsidR="001D0B78" w:rsidRPr="00D257D0">
              <w:rPr>
                <w:rFonts w:cs="Arial"/>
                <w:sz w:val="18"/>
              </w:rPr>
              <w:t>N</w:t>
            </w:r>
            <w:r w:rsidR="001D0B78" w:rsidRPr="004F2D45">
              <w:rPr>
                <w:rFonts w:cs="Arial"/>
                <w:sz w:val="18"/>
              </w:rPr>
              <w:t>o other interface other than HTTPS/SSL will be made available</w:t>
            </w:r>
            <w:r w:rsidR="001D0B78" w:rsidRPr="00D257D0">
              <w:rPr>
                <w:rFonts w:cs="Arial"/>
                <w:sz w:val="18"/>
              </w:rPr>
              <w:t>.</w:t>
            </w:r>
          </w:p>
        </w:tc>
        <w:tc>
          <w:tcPr>
            <w:tcW w:w="2551" w:type="dxa"/>
          </w:tcPr>
          <w:p w:rsidR="0093377E" w:rsidRPr="00131240" w:rsidRDefault="0093377E" w:rsidP="00001ADB">
            <w:pPr>
              <w:pStyle w:val="CommentText"/>
              <w:spacing w:before="60" w:after="60"/>
              <w:rPr>
                <w:rFonts w:cs="Arial"/>
                <w:sz w:val="18"/>
                <w:szCs w:val="18"/>
              </w:rPr>
            </w:pPr>
            <w:r w:rsidRPr="00131240">
              <w:rPr>
                <w:sz w:val="18"/>
                <w:szCs w:val="18"/>
              </w:rPr>
              <w:t>No other interface shall be made available on public internet.</w:t>
            </w:r>
          </w:p>
        </w:tc>
        <w:tc>
          <w:tcPr>
            <w:tcW w:w="1418" w:type="dxa"/>
          </w:tcPr>
          <w:p w:rsidR="0093377E" w:rsidRPr="00D257D0" w:rsidRDefault="00784B91" w:rsidP="009E163D">
            <w:pPr>
              <w:pStyle w:val="CommentText"/>
              <w:spacing w:before="60" w:after="60"/>
              <w:rPr>
                <w:rFonts w:cs="Arial"/>
                <w:sz w:val="18"/>
              </w:rPr>
            </w:pPr>
            <w:r>
              <w:rPr>
                <w:rFonts w:cs="Arial"/>
                <w:sz w:val="18"/>
                <w:szCs w:val="18"/>
              </w:rPr>
              <w:t>Approved</w:t>
            </w:r>
          </w:p>
        </w:tc>
      </w:tr>
      <w:tr w:rsidR="0093377E" w:rsidRPr="00D257D0" w:rsidTr="00A90474">
        <w:trPr>
          <w:trHeight w:val="350"/>
        </w:trPr>
        <w:tc>
          <w:tcPr>
            <w:tcW w:w="1951" w:type="dxa"/>
          </w:tcPr>
          <w:p w:rsidR="0093377E" w:rsidRPr="00D257D0" w:rsidRDefault="0093377E" w:rsidP="00DA63A1">
            <w:pPr>
              <w:pStyle w:val="CommentText"/>
              <w:spacing w:before="60" w:after="60"/>
              <w:rPr>
                <w:rFonts w:cs="Arial"/>
                <w:sz w:val="18"/>
              </w:rPr>
            </w:pPr>
            <w:r w:rsidRPr="00D257D0">
              <w:rPr>
                <w:rFonts w:cs="Arial"/>
                <w:sz w:val="18"/>
              </w:rPr>
              <w:t>NMS.GEN.</w:t>
            </w:r>
            <w:r w:rsidR="00176733" w:rsidRPr="00D257D0">
              <w:rPr>
                <w:rFonts w:cs="Arial"/>
                <w:sz w:val="18"/>
              </w:rPr>
              <w:t>REP.008</w:t>
            </w:r>
          </w:p>
        </w:tc>
        <w:tc>
          <w:tcPr>
            <w:tcW w:w="3686" w:type="dxa"/>
          </w:tcPr>
          <w:p w:rsidR="0093377E" w:rsidRPr="00D257D0" w:rsidRDefault="0093377E" w:rsidP="000F2AD4">
            <w:pPr>
              <w:pStyle w:val="CommentText"/>
              <w:spacing w:before="60" w:after="60"/>
              <w:rPr>
                <w:rFonts w:cs="Arial"/>
                <w:sz w:val="18"/>
              </w:rPr>
            </w:pPr>
            <w:r w:rsidRPr="00D257D0">
              <w:rPr>
                <w:rFonts w:cs="Arial"/>
                <w:sz w:val="18"/>
              </w:rPr>
              <w:t xml:space="preserve">The NMS system shall provide reports </w:t>
            </w:r>
            <w:r w:rsidR="00A60411" w:rsidRPr="00D257D0">
              <w:rPr>
                <w:rFonts w:cs="Arial"/>
                <w:sz w:val="18"/>
              </w:rPr>
              <w:t>having individual FLW/</w:t>
            </w:r>
            <w:r w:rsidR="000F2AD4" w:rsidRPr="00D257D0">
              <w:rPr>
                <w:rFonts w:cs="Arial"/>
                <w:sz w:val="18"/>
              </w:rPr>
              <w:t>beneficiary records/call-</w:t>
            </w:r>
            <w:r w:rsidR="008F2AF1" w:rsidRPr="00D257D0">
              <w:rPr>
                <w:rFonts w:cs="Arial"/>
                <w:sz w:val="18"/>
              </w:rPr>
              <w:t xml:space="preserve">records </w:t>
            </w:r>
            <w:r w:rsidR="000F2AD4" w:rsidRPr="00D257D0">
              <w:rPr>
                <w:rFonts w:cs="Arial"/>
                <w:sz w:val="18"/>
              </w:rPr>
              <w:t xml:space="preserve">at </w:t>
            </w:r>
            <w:r w:rsidR="00487863">
              <w:rPr>
                <w:rFonts w:cs="Arial"/>
                <w:sz w:val="18"/>
              </w:rPr>
              <w:t>the state level</w:t>
            </w:r>
            <w:proofErr w:type="gramStart"/>
            <w:r w:rsidR="00487863">
              <w:rPr>
                <w:rFonts w:cs="Arial"/>
                <w:sz w:val="18"/>
              </w:rPr>
              <w:t>.</w:t>
            </w:r>
            <w:r w:rsidRPr="00D257D0">
              <w:rPr>
                <w:rFonts w:cs="Arial"/>
                <w:sz w:val="18"/>
              </w:rPr>
              <w:t>.</w:t>
            </w:r>
            <w:proofErr w:type="gramEnd"/>
            <w:r w:rsidRPr="00D257D0">
              <w:rPr>
                <w:rFonts w:cs="Arial"/>
                <w:sz w:val="18"/>
              </w:rPr>
              <w:t xml:space="preserve"> </w:t>
            </w:r>
          </w:p>
          <w:p w:rsidR="000F2AD4" w:rsidRPr="00D257D0" w:rsidRDefault="000F2AD4" w:rsidP="000F2AD4">
            <w:pPr>
              <w:pStyle w:val="CommentText"/>
              <w:spacing w:before="60" w:after="60"/>
              <w:rPr>
                <w:rFonts w:cs="Arial"/>
                <w:sz w:val="18"/>
              </w:rPr>
            </w:pPr>
            <w:r w:rsidRPr="00D257D0">
              <w:rPr>
                <w:rFonts w:cs="Arial"/>
                <w:sz w:val="18"/>
              </w:rPr>
              <w:t>Reports at national level shall be supported where an aggregate view is to be provided.</w:t>
            </w:r>
          </w:p>
        </w:tc>
        <w:tc>
          <w:tcPr>
            <w:tcW w:w="2551" w:type="dxa"/>
          </w:tcPr>
          <w:p w:rsidR="0093377E" w:rsidRPr="00131240" w:rsidRDefault="008F2AF1" w:rsidP="00001ADB">
            <w:pPr>
              <w:pStyle w:val="CommentText"/>
              <w:spacing w:before="60" w:after="60"/>
            </w:pPr>
            <w:r w:rsidRPr="00131240">
              <w:rPr>
                <w:sz w:val="18"/>
              </w:rPr>
              <w:t xml:space="preserve">This requirement limits the number of records that can be available in one exported report. </w:t>
            </w:r>
          </w:p>
        </w:tc>
        <w:tc>
          <w:tcPr>
            <w:tcW w:w="1418" w:type="dxa"/>
          </w:tcPr>
          <w:p w:rsidR="0093377E" w:rsidRPr="00D257D0" w:rsidRDefault="00784B91" w:rsidP="009E163D">
            <w:pPr>
              <w:pStyle w:val="CommentText"/>
              <w:spacing w:before="60" w:after="60"/>
              <w:rPr>
                <w:rFonts w:cs="Arial"/>
                <w:sz w:val="18"/>
              </w:rPr>
            </w:pPr>
            <w:r>
              <w:rPr>
                <w:rFonts w:cs="Arial"/>
                <w:sz w:val="18"/>
                <w:szCs w:val="18"/>
              </w:rPr>
              <w:t>Approved</w:t>
            </w:r>
          </w:p>
        </w:tc>
      </w:tr>
    </w:tbl>
    <w:p w:rsidR="00DC5C21" w:rsidRPr="00D257D0" w:rsidRDefault="00DC5C21" w:rsidP="00DC5C21">
      <w:pPr>
        <w:pStyle w:val="Heading3"/>
      </w:pPr>
      <w:bookmarkStart w:id="132" w:name="_Ref410734058"/>
      <w:bookmarkStart w:id="133" w:name="_Toc413664831"/>
      <w:r w:rsidRPr="00D257D0">
        <w:t>Backup and Archiving</w:t>
      </w:r>
      <w:bookmarkEnd w:id="132"/>
      <w:bookmarkEnd w:id="133"/>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09"/>
        <w:gridCol w:w="3828"/>
        <w:gridCol w:w="2551"/>
        <w:gridCol w:w="1418"/>
      </w:tblGrid>
      <w:tr w:rsidR="00DC5C21" w:rsidRPr="00D257D0" w:rsidTr="008E010E">
        <w:tc>
          <w:tcPr>
            <w:tcW w:w="1809" w:type="dxa"/>
            <w:shd w:val="clear" w:color="auto" w:fill="D9D9D9" w:themeFill="background1" w:themeFillShade="D9"/>
          </w:tcPr>
          <w:p w:rsidR="00DC5C21" w:rsidRPr="00D257D0" w:rsidRDefault="00DC5C21" w:rsidP="008E010E">
            <w:pPr>
              <w:pStyle w:val="CommentText"/>
              <w:spacing w:before="60" w:after="60"/>
              <w:rPr>
                <w:rFonts w:cs="Arial"/>
                <w:b/>
                <w:sz w:val="18"/>
              </w:rPr>
            </w:pPr>
            <w:r w:rsidRPr="00D257D0">
              <w:rPr>
                <w:rFonts w:cs="Arial"/>
                <w:b/>
                <w:sz w:val="18"/>
              </w:rPr>
              <w:t>Requirement Id</w:t>
            </w:r>
          </w:p>
        </w:tc>
        <w:tc>
          <w:tcPr>
            <w:tcW w:w="3828" w:type="dxa"/>
            <w:shd w:val="clear" w:color="auto" w:fill="D9D9D9" w:themeFill="background1" w:themeFillShade="D9"/>
          </w:tcPr>
          <w:p w:rsidR="00DC5C21" w:rsidRPr="00D257D0" w:rsidRDefault="00DC5C21" w:rsidP="008E010E">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rsidR="00DC5C21" w:rsidRPr="00D257D0" w:rsidRDefault="00DC5C21" w:rsidP="008E010E">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rsidR="00DC5C21" w:rsidRPr="00D257D0" w:rsidRDefault="00DC5C21" w:rsidP="008E010E">
            <w:pPr>
              <w:pStyle w:val="CommentText"/>
              <w:spacing w:before="60" w:after="60"/>
              <w:rPr>
                <w:rFonts w:cs="Arial"/>
                <w:b/>
                <w:sz w:val="18"/>
              </w:rPr>
            </w:pPr>
            <w:r w:rsidRPr="00D257D0">
              <w:rPr>
                <w:rFonts w:cs="Arial"/>
                <w:b/>
                <w:sz w:val="18"/>
              </w:rPr>
              <w:t>Status</w:t>
            </w:r>
          </w:p>
        </w:tc>
      </w:tr>
      <w:tr w:rsidR="00DC5C21" w:rsidRPr="00D257D0" w:rsidTr="008E010E">
        <w:trPr>
          <w:trHeight w:val="350"/>
        </w:trPr>
        <w:tc>
          <w:tcPr>
            <w:tcW w:w="1809" w:type="dxa"/>
          </w:tcPr>
          <w:p w:rsidR="00DC5C21" w:rsidRPr="00D257D0" w:rsidRDefault="00DC5C21" w:rsidP="008E010E">
            <w:pPr>
              <w:pStyle w:val="CommentText"/>
              <w:spacing w:before="60" w:after="60"/>
              <w:rPr>
                <w:rFonts w:cs="Arial"/>
                <w:sz w:val="18"/>
              </w:rPr>
            </w:pPr>
            <w:r w:rsidRPr="00D257D0">
              <w:rPr>
                <w:rFonts w:cs="Arial"/>
                <w:sz w:val="18"/>
              </w:rPr>
              <w:t>NMS.GEN.BKUP.001</w:t>
            </w:r>
          </w:p>
        </w:tc>
        <w:tc>
          <w:tcPr>
            <w:tcW w:w="3828" w:type="dxa"/>
          </w:tcPr>
          <w:p w:rsidR="00DC5C21" w:rsidRPr="00D257D0" w:rsidRDefault="00DC5C21" w:rsidP="00FB6C1A">
            <w:pPr>
              <w:pStyle w:val="CommentText"/>
              <w:spacing w:before="60" w:after="60"/>
              <w:rPr>
                <w:rFonts w:cs="Arial"/>
                <w:sz w:val="18"/>
                <w:szCs w:val="18"/>
              </w:rPr>
            </w:pPr>
            <w:r w:rsidRPr="00D257D0">
              <w:rPr>
                <w:rFonts w:cs="Arial"/>
                <w:sz w:val="18"/>
              </w:rPr>
              <w:t xml:space="preserve">The NMS system shall </w:t>
            </w:r>
            <w:r w:rsidR="00FB6C1A" w:rsidRPr="00D257D0">
              <w:rPr>
                <w:rFonts w:cs="Arial"/>
                <w:sz w:val="18"/>
              </w:rPr>
              <w:t xml:space="preserve">continue to </w:t>
            </w:r>
            <w:r w:rsidR="00CF6B53" w:rsidRPr="00D257D0">
              <w:rPr>
                <w:rFonts w:cs="Arial"/>
                <w:sz w:val="18"/>
              </w:rPr>
              <w:t xml:space="preserve">maintain FLW/Beneficiary data for </w:t>
            </w:r>
            <w:r w:rsidR="00A372F6">
              <w:rPr>
                <w:rFonts w:cs="Arial"/>
                <w:sz w:val="18"/>
              </w:rPr>
              <w:t>6</w:t>
            </w:r>
            <w:r w:rsidR="00CF6B53" w:rsidRPr="00D257D0">
              <w:rPr>
                <w:rFonts w:cs="Arial"/>
                <w:sz w:val="18"/>
              </w:rPr>
              <w:t xml:space="preserve"> weeks within its</w:t>
            </w:r>
            <w:r w:rsidR="00FB6C1A" w:rsidRPr="00D257D0">
              <w:rPr>
                <w:rFonts w:cs="Arial"/>
                <w:sz w:val="18"/>
              </w:rPr>
              <w:t xml:space="preserve"> internal</w:t>
            </w:r>
            <w:r w:rsidR="00CF6B53" w:rsidRPr="00D257D0">
              <w:rPr>
                <w:rFonts w:cs="Arial"/>
                <w:sz w:val="18"/>
              </w:rPr>
              <w:t xml:space="preserve"> database </w:t>
            </w:r>
            <w:r w:rsidR="00FB6C1A" w:rsidRPr="00D257D0">
              <w:rPr>
                <w:rFonts w:cs="Arial"/>
                <w:sz w:val="18"/>
              </w:rPr>
              <w:t xml:space="preserve">once </w:t>
            </w:r>
            <w:r w:rsidR="00CF6B53" w:rsidRPr="00D257D0">
              <w:rPr>
                <w:rFonts w:cs="Arial"/>
                <w:sz w:val="18"/>
              </w:rPr>
              <w:t>the corresponding record is marked Invalid (for FLW) or marked deactivated</w:t>
            </w:r>
            <w:r w:rsidR="00315B65" w:rsidRPr="00D257D0">
              <w:rPr>
                <w:rFonts w:cs="Arial"/>
                <w:sz w:val="18"/>
              </w:rPr>
              <w:t>/completed</w:t>
            </w:r>
            <w:r w:rsidR="00CF6B53" w:rsidRPr="00D257D0">
              <w:rPr>
                <w:rFonts w:cs="Arial"/>
                <w:sz w:val="18"/>
              </w:rPr>
              <w:t xml:space="preserve"> (for beneficiary). </w:t>
            </w:r>
            <w:r w:rsidRPr="00D257D0">
              <w:rPr>
                <w:rFonts w:cs="Arial"/>
                <w:sz w:val="18"/>
                <w:szCs w:val="18"/>
              </w:rPr>
              <w:t xml:space="preserve"> </w:t>
            </w:r>
          </w:p>
          <w:p w:rsidR="00BD0426" w:rsidRPr="00D257D0" w:rsidRDefault="00BD0426" w:rsidP="00A372F6">
            <w:pPr>
              <w:pStyle w:val="CommentText"/>
              <w:spacing w:before="60" w:after="60"/>
              <w:rPr>
                <w:rFonts w:cs="Arial"/>
                <w:sz w:val="18"/>
              </w:rPr>
            </w:pPr>
            <w:r w:rsidRPr="00D257D0">
              <w:rPr>
                <w:rFonts w:cs="Arial"/>
                <w:sz w:val="18"/>
                <w:szCs w:val="18"/>
              </w:rPr>
              <w:t xml:space="preserve">For this purpose, the NMS system shall maintain </w:t>
            </w:r>
            <w:r w:rsidRPr="00D257D0">
              <w:rPr>
                <w:rFonts w:cs="Arial"/>
                <w:sz w:val="18"/>
                <w:szCs w:val="18"/>
              </w:rPr>
              <w:lastRenderedPageBreak/>
              <w:t>the timestamp at which the corresponding record was marked invalid</w:t>
            </w:r>
            <w:r w:rsidR="00A372F6">
              <w:rPr>
                <w:rFonts w:cs="Arial"/>
                <w:sz w:val="18"/>
                <w:szCs w:val="18"/>
              </w:rPr>
              <w:t xml:space="preserve"> or </w:t>
            </w:r>
            <w:r w:rsidRPr="00D257D0">
              <w:rPr>
                <w:rFonts w:cs="Arial"/>
                <w:sz w:val="18"/>
                <w:szCs w:val="18"/>
              </w:rPr>
              <w:t>deactivated</w:t>
            </w:r>
            <w:r w:rsidR="00A372F6">
              <w:rPr>
                <w:rFonts w:cs="Arial"/>
                <w:sz w:val="18"/>
                <w:szCs w:val="18"/>
              </w:rPr>
              <w:t>/completed</w:t>
            </w:r>
            <w:r w:rsidRPr="00D257D0">
              <w:rPr>
                <w:rFonts w:cs="Arial"/>
                <w:sz w:val="18"/>
                <w:szCs w:val="18"/>
              </w:rPr>
              <w:t>.</w:t>
            </w:r>
          </w:p>
        </w:tc>
        <w:tc>
          <w:tcPr>
            <w:tcW w:w="2551" w:type="dxa"/>
          </w:tcPr>
          <w:p w:rsidR="00DC5C21" w:rsidRPr="00D257D0" w:rsidRDefault="00350398" w:rsidP="00A372F6">
            <w:pPr>
              <w:pStyle w:val="CommentText"/>
              <w:spacing w:before="60" w:after="60"/>
              <w:rPr>
                <w:rFonts w:cs="Arial"/>
                <w:sz w:val="18"/>
              </w:rPr>
            </w:pPr>
            <w:r w:rsidRPr="00D257D0">
              <w:rPr>
                <w:rFonts w:cs="Arial"/>
                <w:sz w:val="18"/>
              </w:rPr>
              <w:lastRenderedPageBreak/>
              <w:t>NMS shall not permit deletion of any record marked invalid</w:t>
            </w:r>
            <w:r w:rsidR="00A372F6">
              <w:rPr>
                <w:rFonts w:cs="Arial"/>
                <w:sz w:val="18"/>
              </w:rPr>
              <w:t xml:space="preserve"> or </w:t>
            </w:r>
            <w:r w:rsidRPr="00D257D0">
              <w:rPr>
                <w:rFonts w:cs="Arial"/>
                <w:sz w:val="18"/>
              </w:rPr>
              <w:t>deactivated</w:t>
            </w:r>
            <w:r w:rsidR="00A372F6">
              <w:rPr>
                <w:rFonts w:cs="Arial"/>
                <w:sz w:val="18"/>
              </w:rPr>
              <w:t>/completed</w:t>
            </w:r>
            <w:r w:rsidRPr="00D257D0">
              <w:rPr>
                <w:rFonts w:cs="Arial"/>
                <w:sz w:val="18"/>
              </w:rPr>
              <w:t xml:space="preserve"> record till </w:t>
            </w:r>
            <w:r w:rsidR="00A372F6">
              <w:rPr>
                <w:rFonts w:cs="Arial"/>
                <w:sz w:val="18"/>
              </w:rPr>
              <w:t>6</w:t>
            </w:r>
            <w:r w:rsidRPr="00D257D0">
              <w:rPr>
                <w:rFonts w:cs="Arial"/>
                <w:sz w:val="18"/>
              </w:rPr>
              <w:t xml:space="preserve"> weeks of such activity. </w:t>
            </w:r>
          </w:p>
        </w:tc>
        <w:tc>
          <w:tcPr>
            <w:tcW w:w="1418" w:type="dxa"/>
          </w:tcPr>
          <w:p w:rsidR="00DC5C21" w:rsidRPr="00D257D0" w:rsidRDefault="00784B91" w:rsidP="008E010E">
            <w:pPr>
              <w:pStyle w:val="CommentText"/>
              <w:spacing w:before="60" w:after="60"/>
              <w:rPr>
                <w:rFonts w:cs="Arial"/>
                <w:sz w:val="18"/>
              </w:rPr>
            </w:pPr>
            <w:r>
              <w:rPr>
                <w:rFonts w:cs="Arial"/>
                <w:sz w:val="18"/>
                <w:szCs w:val="18"/>
              </w:rPr>
              <w:t>Approved</w:t>
            </w:r>
          </w:p>
        </w:tc>
      </w:tr>
      <w:tr w:rsidR="005E7DD2" w:rsidRPr="00D257D0" w:rsidTr="008E010E">
        <w:trPr>
          <w:trHeight w:val="350"/>
        </w:trPr>
        <w:tc>
          <w:tcPr>
            <w:tcW w:w="1809" w:type="dxa"/>
          </w:tcPr>
          <w:p w:rsidR="005E7DD2" w:rsidRPr="00D257D0" w:rsidRDefault="005E7DD2" w:rsidP="00CF6B53">
            <w:pPr>
              <w:pStyle w:val="CommentText"/>
              <w:spacing w:before="60" w:after="60"/>
              <w:rPr>
                <w:rFonts w:cs="Arial"/>
                <w:sz w:val="18"/>
              </w:rPr>
            </w:pPr>
            <w:r w:rsidRPr="00D257D0">
              <w:rPr>
                <w:rFonts w:cs="Arial"/>
                <w:sz w:val="18"/>
              </w:rPr>
              <w:lastRenderedPageBreak/>
              <w:t>NMS.GEN.BKUP.002</w:t>
            </w:r>
          </w:p>
        </w:tc>
        <w:tc>
          <w:tcPr>
            <w:tcW w:w="3828" w:type="dxa"/>
          </w:tcPr>
          <w:p w:rsidR="005E7DD2" w:rsidRPr="00D257D0" w:rsidRDefault="005E7DD2" w:rsidP="00140565">
            <w:pPr>
              <w:pStyle w:val="CommentText"/>
              <w:spacing w:before="60" w:after="60"/>
              <w:rPr>
                <w:rFonts w:cs="Arial"/>
                <w:sz w:val="18"/>
              </w:rPr>
            </w:pPr>
            <w:r w:rsidRPr="00D257D0">
              <w:rPr>
                <w:rFonts w:cs="Arial"/>
                <w:sz w:val="18"/>
              </w:rPr>
              <w:t xml:space="preserve">The NMS system shall </w:t>
            </w:r>
            <w:r w:rsidR="00140565">
              <w:rPr>
                <w:rFonts w:cs="Arial"/>
                <w:sz w:val="18"/>
              </w:rPr>
              <w:t xml:space="preserve">automatically </w:t>
            </w:r>
            <w:r w:rsidRPr="00D257D0">
              <w:rPr>
                <w:rFonts w:cs="Arial"/>
                <w:sz w:val="18"/>
              </w:rPr>
              <w:t>remove all records marked Invalid (for FLW) or marked deactivated</w:t>
            </w:r>
            <w:r w:rsidR="00315B65" w:rsidRPr="00D257D0">
              <w:rPr>
                <w:rFonts w:cs="Arial"/>
                <w:sz w:val="18"/>
              </w:rPr>
              <w:t>/completed</w:t>
            </w:r>
            <w:r w:rsidRPr="00D257D0">
              <w:rPr>
                <w:rFonts w:cs="Arial"/>
                <w:sz w:val="18"/>
              </w:rPr>
              <w:t xml:space="preserve"> (for beneficiary) from internal DB provided they satisfy the conditions listed in NMS.GEN.BKUP.001. </w:t>
            </w:r>
            <w:r w:rsidRPr="00D257D0">
              <w:rPr>
                <w:rFonts w:cs="Arial"/>
                <w:sz w:val="18"/>
                <w:szCs w:val="18"/>
              </w:rPr>
              <w:t xml:space="preserve"> </w:t>
            </w:r>
          </w:p>
        </w:tc>
        <w:tc>
          <w:tcPr>
            <w:tcW w:w="2551" w:type="dxa"/>
          </w:tcPr>
          <w:p w:rsidR="005E7DD2" w:rsidRPr="00D257D0" w:rsidRDefault="00140565" w:rsidP="00A372F6">
            <w:pPr>
              <w:pStyle w:val="CommentText"/>
              <w:spacing w:before="60" w:after="60"/>
              <w:rPr>
                <w:rFonts w:cs="Arial"/>
                <w:sz w:val="18"/>
              </w:rPr>
            </w:pPr>
            <w:r>
              <w:rPr>
                <w:rFonts w:cs="Arial"/>
                <w:sz w:val="18"/>
              </w:rPr>
              <w:t>It should be possible to disable such automatic deletion.</w:t>
            </w:r>
          </w:p>
        </w:tc>
        <w:tc>
          <w:tcPr>
            <w:tcW w:w="1418" w:type="dxa"/>
          </w:tcPr>
          <w:p w:rsidR="005E7DD2" w:rsidRPr="00D257D0" w:rsidRDefault="00784B91" w:rsidP="008E010E">
            <w:pPr>
              <w:pStyle w:val="CommentText"/>
              <w:spacing w:before="60" w:after="60"/>
              <w:rPr>
                <w:rFonts w:cs="Arial"/>
                <w:sz w:val="18"/>
              </w:rPr>
            </w:pPr>
            <w:r>
              <w:rPr>
                <w:rFonts w:cs="Arial"/>
                <w:sz w:val="18"/>
                <w:szCs w:val="18"/>
              </w:rPr>
              <w:t>Approved</w:t>
            </w:r>
          </w:p>
        </w:tc>
      </w:tr>
      <w:tr w:rsidR="005E7DD2" w:rsidRPr="00D257D0" w:rsidTr="008E010E">
        <w:trPr>
          <w:trHeight w:val="350"/>
        </w:trPr>
        <w:tc>
          <w:tcPr>
            <w:tcW w:w="1809" w:type="dxa"/>
          </w:tcPr>
          <w:p w:rsidR="005E7DD2" w:rsidRPr="00D257D0" w:rsidRDefault="005E7DD2" w:rsidP="005E7DD2">
            <w:pPr>
              <w:pStyle w:val="CommentText"/>
              <w:spacing w:before="60" w:after="60"/>
              <w:rPr>
                <w:rFonts w:cs="Arial"/>
                <w:sz w:val="18"/>
              </w:rPr>
            </w:pPr>
            <w:r w:rsidRPr="00D257D0">
              <w:rPr>
                <w:rFonts w:cs="Arial"/>
                <w:sz w:val="18"/>
              </w:rPr>
              <w:t>NMS.GEN.BKUP.003</w:t>
            </w:r>
          </w:p>
        </w:tc>
        <w:tc>
          <w:tcPr>
            <w:tcW w:w="3828" w:type="dxa"/>
          </w:tcPr>
          <w:p w:rsidR="005E7DD2" w:rsidRPr="00D257D0" w:rsidRDefault="005E7DD2" w:rsidP="00E60983">
            <w:pPr>
              <w:pStyle w:val="CommentText"/>
              <w:spacing w:before="60" w:after="60"/>
              <w:rPr>
                <w:rFonts w:cs="Arial"/>
                <w:sz w:val="18"/>
              </w:rPr>
            </w:pPr>
            <w:r w:rsidRPr="00D257D0">
              <w:rPr>
                <w:rFonts w:cs="Arial"/>
                <w:sz w:val="18"/>
              </w:rPr>
              <w:t xml:space="preserve">The NMS system shall have a tape drive backup of </w:t>
            </w:r>
            <w:r w:rsidR="00E60983" w:rsidRPr="00D257D0">
              <w:rPr>
                <w:rFonts w:cs="Arial"/>
                <w:sz w:val="18"/>
              </w:rPr>
              <w:t>ALL</w:t>
            </w:r>
            <w:r w:rsidRPr="00D257D0">
              <w:rPr>
                <w:rFonts w:cs="Arial"/>
                <w:sz w:val="18"/>
              </w:rPr>
              <w:t xml:space="preserve"> System/FLW/Beneficiary data </w:t>
            </w:r>
            <w:r w:rsidRPr="00D257D0">
              <w:rPr>
                <w:rFonts w:cs="Arial"/>
                <w:sz w:val="18"/>
                <w:szCs w:val="18"/>
              </w:rPr>
              <w:t>every 2 weeks.</w:t>
            </w:r>
          </w:p>
        </w:tc>
        <w:tc>
          <w:tcPr>
            <w:tcW w:w="2551" w:type="dxa"/>
          </w:tcPr>
          <w:p w:rsidR="00202A75" w:rsidRPr="00D257D0" w:rsidRDefault="00202A75" w:rsidP="008E010E">
            <w:pPr>
              <w:pStyle w:val="CommentText"/>
              <w:spacing w:before="60" w:after="60"/>
              <w:rPr>
                <w:rFonts w:cs="Arial"/>
                <w:sz w:val="18"/>
              </w:rPr>
            </w:pPr>
            <w:r w:rsidRPr="00D257D0">
              <w:rPr>
                <w:rFonts w:cs="Arial"/>
                <w:sz w:val="18"/>
              </w:rPr>
              <w:t xml:space="preserve">The backup procedure on the tape drive is outside the scope of this document. </w:t>
            </w:r>
            <w:r w:rsidR="00E60983" w:rsidRPr="00D257D0">
              <w:rPr>
                <w:rFonts w:cs="Arial"/>
                <w:sz w:val="18"/>
              </w:rPr>
              <w:t>This is basically a support requirement.</w:t>
            </w:r>
          </w:p>
          <w:p w:rsidR="005E7DD2" w:rsidRPr="00D257D0" w:rsidRDefault="005E7DD2" w:rsidP="008E010E">
            <w:pPr>
              <w:pStyle w:val="CommentText"/>
              <w:spacing w:before="60" w:after="60"/>
              <w:rPr>
                <w:rFonts w:cs="Arial"/>
                <w:sz w:val="18"/>
              </w:rPr>
            </w:pPr>
            <w:r w:rsidRPr="00D257D0">
              <w:rPr>
                <w:rFonts w:cs="Arial"/>
                <w:sz w:val="18"/>
              </w:rPr>
              <w:t>It is recommended that the tape drive backup is not kept in same physical location as the NMS servers.</w:t>
            </w:r>
          </w:p>
        </w:tc>
        <w:tc>
          <w:tcPr>
            <w:tcW w:w="1418" w:type="dxa"/>
          </w:tcPr>
          <w:p w:rsidR="005E7DD2" w:rsidRPr="00D257D0" w:rsidRDefault="00784B91" w:rsidP="008E010E">
            <w:pPr>
              <w:pStyle w:val="CommentText"/>
              <w:spacing w:before="60" w:after="60"/>
              <w:rPr>
                <w:rFonts w:cs="Arial"/>
                <w:sz w:val="18"/>
              </w:rPr>
            </w:pPr>
            <w:r>
              <w:rPr>
                <w:rFonts w:cs="Arial"/>
                <w:sz w:val="18"/>
                <w:szCs w:val="18"/>
              </w:rPr>
              <w:t>Approved</w:t>
            </w:r>
          </w:p>
        </w:tc>
      </w:tr>
      <w:tr w:rsidR="005E7DD2" w:rsidRPr="00D257D0" w:rsidTr="008E010E">
        <w:trPr>
          <w:trHeight w:val="350"/>
        </w:trPr>
        <w:tc>
          <w:tcPr>
            <w:tcW w:w="1809" w:type="dxa"/>
          </w:tcPr>
          <w:p w:rsidR="005E7DD2" w:rsidRPr="00D257D0" w:rsidRDefault="005E7DD2" w:rsidP="00F81AA8">
            <w:pPr>
              <w:pStyle w:val="CommentText"/>
              <w:spacing w:before="60" w:after="60"/>
              <w:rPr>
                <w:rFonts w:cs="Arial"/>
                <w:sz w:val="18"/>
              </w:rPr>
            </w:pPr>
            <w:r w:rsidRPr="00D257D0">
              <w:rPr>
                <w:rFonts w:cs="Arial"/>
                <w:sz w:val="18"/>
              </w:rPr>
              <w:t>NMS.GEN.BKUP.004</w:t>
            </w:r>
          </w:p>
        </w:tc>
        <w:tc>
          <w:tcPr>
            <w:tcW w:w="3828" w:type="dxa"/>
          </w:tcPr>
          <w:p w:rsidR="005E7DD2" w:rsidRPr="00D257D0" w:rsidRDefault="005E7DD2" w:rsidP="005E7DD2">
            <w:pPr>
              <w:pStyle w:val="CommentText"/>
              <w:spacing w:before="60" w:after="60"/>
              <w:rPr>
                <w:rFonts w:cs="Arial"/>
                <w:sz w:val="18"/>
              </w:rPr>
            </w:pPr>
            <w:r w:rsidRPr="00D257D0">
              <w:rPr>
                <w:rFonts w:cs="Arial"/>
                <w:sz w:val="18"/>
              </w:rPr>
              <w:t>The NMS system shall have maintain the tape drive backup for three years</w:t>
            </w:r>
            <w:r w:rsidRPr="00D257D0">
              <w:rPr>
                <w:rFonts w:cs="Arial"/>
                <w:sz w:val="18"/>
                <w:szCs w:val="18"/>
              </w:rPr>
              <w:t>.</w:t>
            </w:r>
          </w:p>
        </w:tc>
        <w:tc>
          <w:tcPr>
            <w:tcW w:w="2551" w:type="dxa"/>
          </w:tcPr>
          <w:p w:rsidR="005E7DD2" w:rsidRPr="00D257D0" w:rsidRDefault="00350398" w:rsidP="00350398">
            <w:pPr>
              <w:pStyle w:val="CommentText"/>
              <w:spacing w:before="60" w:after="60"/>
              <w:rPr>
                <w:rFonts w:cs="Arial"/>
                <w:sz w:val="18"/>
              </w:rPr>
            </w:pPr>
            <w:r w:rsidRPr="00D257D0">
              <w:rPr>
                <w:rFonts w:cs="Arial"/>
                <w:sz w:val="18"/>
              </w:rPr>
              <w:t xml:space="preserve">The procedure to realize this requirement is outside the scope of this document. This is basically a support requirement. </w:t>
            </w:r>
          </w:p>
        </w:tc>
        <w:tc>
          <w:tcPr>
            <w:tcW w:w="1418" w:type="dxa"/>
          </w:tcPr>
          <w:p w:rsidR="005E7DD2" w:rsidRPr="00D257D0" w:rsidRDefault="00784B91" w:rsidP="008E010E">
            <w:pPr>
              <w:pStyle w:val="CommentText"/>
              <w:spacing w:before="60" w:after="60"/>
              <w:rPr>
                <w:rFonts w:cs="Arial"/>
                <w:sz w:val="18"/>
              </w:rPr>
            </w:pPr>
            <w:r>
              <w:rPr>
                <w:rFonts w:cs="Arial"/>
                <w:sz w:val="18"/>
                <w:szCs w:val="18"/>
              </w:rPr>
              <w:t>Approved</w:t>
            </w:r>
          </w:p>
        </w:tc>
      </w:tr>
    </w:tbl>
    <w:p w:rsidR="00C42485" w:rsidRPr="00D257D0" w:rsidRDefault="00C42485" w:rsidP="007B54EF">
      <w:pPr>
        <w:pStyle w:val="Heading2"/>
      </w:pPr>
      <w:bookmarkStart w:id="134" w:name="_Toc413664832"/>
      <w:r w:rsidRPr="00D257D0">
        <w:t>Non-Functional Requirements</w:t>
      </w:r>
      <w:bookmarkEnd w:id="134"/>
      <w:r w:rsidR="00A363B3" w:rsidRPr="00D257D0">
        <w:t xml:space="preserve"> </w:t>
      </w:r>
    </w:p>
    <w:p w:rsidR="00C42485" w:rsidRPr="00D257D0" w:rsidRDefault="00C42485" w:rsidP="007B54EF">
      <w:pPr>
        <w:pStyle w:val="Heading3"/>
      </w:pPr>
      <w:bookmarkStart w:id="135" w:name="_Toc413664833"/>
      <w:r w:rsidRPr="00D257D0">
        <w:t>Packaging and Installation Requirements</w:t>
      </w:r>
      <w:bookmarkEnd w:id="135"/>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09"/>
        <w:gridCol w:w="3828"/>
        <w:gridCol w:w="2551"/>
        <w:gridCol w:w="1418"/>
      </w:tblGrid>
      <w:tr w:rsidR="00C42485" w:rsidRPr="00D257D0" w:rsidTr="00A90474">
        <w:tc>
          <w:tcPr>
            <w:tcW w:w="1809" w:type="dxa"/>
            <w:shd w:val="clear" w:color="auto" w:fill="D9D9D9" w:themeFill="background1" w:themeFillShade="D9"/>
          </w:tcPr>
          <w:p w:rsidR="00C42485" w:rsidRPr="00D257D0" w:rsidRDefault="00C42485" w:rsidP="007B54EF">
            <w:pPr>
              <w:pStyle w:val="CommentText"/>
              <w:spacing w:before="60" w:after="60"/>
              <w:rPr>
                <w:rFonts w:cs="Arial"/>
                <w:b/>
                <w:sz w:val="18"/>
              </w:rPr>
            </w:pPr>
            <w:r w:rsidRPr="00D257D0">
              <w:rPr>
                <w:rFonts w:cs="Arial"/>
                <w:b/>
                <w:sz w:val="18"/>
              </w:rPr>
              <w:t>Requirement Id</w:t>
            </w:r>
          </w:p>
        </w:tc>
        <w:tc>
          <w:tcPr>
            <w:tcW w:w="3828" w:type="dxa"/>
            <w:shd w:val="clear" w:color="auto" w:fill="D9D9D9" w:themeFill="background1" w:themeFillShade="D9"/>
          </w:tcPr>
          <w:p w:rsidR="00C42485" w:rsidRPr="00D257D0" w:rsidRDefault="00C42485" w:rsidP="007B54EF">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rsidR="00C42485" w:rsidRPr="00D257D0" w:rsidRDefault="00C42485" w:rsidP="007B54EF">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rsidR="00C42485" w:rsidRPr="00D257D0" w:rsidRDefault="00C42485" w:rsidP="007B54EF">
            <w:pPr>
              <w:pStyle w:val="CommentText"/>
              <w:spacing w:before="60" w:after="60"/>
              <w:rPr>
                <w:rFonts w:cs="Arial"/>
                <w:b/>
                <w:sz w:val="18"/>
              </w:rPr>
            </w:pPr>
            <w:r w:rsidRPr="00D257D0">
              <w:rPr>
                <w:rFonts w:cs="Arial"/>
                <w:b/>
                <w:sz w:val="18"/>
              </w:rPr>
              <w:t>Status</w:t>
            </w:r>
          </w:p>
        </w:tc>
      </w:tr>
      <w:tr w:rsidR="00C42485" w:rsidRPr="00D257D0" w:rsidTr="00A90474">
        <w:trPr>
          <w:trHeight w:val="350"/>
        </w:trPr>
        <w:tc>
          <w:tcPr>
            <w:tcW w:w="1809" w:type="dxa"/>
          </w:tcPr>
          <w:p w:rsidR="00C42485" w:rsidRPr="00D257D0" w:rsidRDefault="00C42485" w:rsidP="0092395B">
            <w:pPr>
              <w:pStyle w:val="CommentText"/>
              <w:spacing w:before="60" w:after="60"/>
              <w:rPr>
                <w:rFonts w:cs="Arial"/>
                <w:sz w:val="18"/>
              </w:rPr>
            </w:pPr>
            <w:r w:rsidRPr="00D257D0">
              <w:rPr>
                <w:rFonts w:cs="Arial"/>
                <w:sz w:val="18"/>
              </w:rPr>
              <w:t>NMS.GEN.</w:t>
            </w:r>
            <w:r w:rsidR="0092395B" w:rsidRPr="00D257D0">
              <w:rPr>
                <w:rFonts w:cs="Arial"/>
                <w:sz w:val="18"/>
              </w:rPr>
              <w:t>PACK</w:t>
            </w:r>
            <w:r w:rsidRPr="00D257D0">
              <w:rPr>
                <w:rFonts w:cs="Arial"/>
                <w:sz w:val="18"/>
              </w:rPr>
              <w:t>.001</w:t>
            </w:r>
          </w:p>
        </w:tc>
        <w:tc>
          <w:tcPr>
            <w:tcW w:w="3828" w:type="dxa"/>
          </w:tcPr>
          <w:p w:rsidR="00C42485" w:rsidRPr="00D257D0" w:rsidRDefault="00BB647B" w:rsidP="001B00FE">
            <w:pPr>
              <w:pStyle w:val="CommentText"/>
              <w:spacing w:before="60" w:after="60"/>
              <w:rPr>
                <w:rFonts w:cs="Arial"/>
                <w:sz w:val="18"/>
              </w:rPr>
            </w:pPr>
            <w:r w:rsidRPr="00D257D0">
              <w:rPr>
                <w:rFonts w:cs="Arial"/>
                <w:sz w:val="18"/>
              </w:rPr>
              <w:t xml:space="preserve">The NMS shall be </w:t>
            </w:r>
            <w:r w:rsidR="00B06167" w:rsidRPr="00D257D0">
              <w:rPr>
                <w:rFonts w:cs="Arial"/>
                <w:sz w:val="18"/>
              </w:rPr>
              <w:t xml:space="preserve">packaged </w:t>
            </w:r>
            <w:r w:rsidR="00CB21C3">
              <w:rPr>
                <w:rFonts w:cs="Arial"/>
                <w:sz w:val="18"/>
              </w:rPr>
              <w:t xml:space="preserve">and made available </w:t>
            </w:r>
            <w:r w:rsidR="001B00FE">
              <w:rPr>
                <w:rFonts w:cs="Arial"/>
                <w:sz w:val="18"/>
              </w:rPr>
              <w:t>in a format and location accessible to installation scripts</w:t>
            </w:r>
            <w:r w:rsidR="00CB21C3">
              <w:rPr>
                <w:rFonts w:cs="Arial"/>
                <w:sz w:val="18"/>
              </w:rPr>
              <w:t xml:space="preserve">.  </w:t>
            </w:r>
            <w:r w:rsidRPr="00D257D0">
              <w:rPr>
                <w:rFonts w:cs="Arial"/>
                <w:sz w:val="18"/>
              </w:rPr>
              <w:t>.</w:t>
            </w:r>
          </w:p>
        </w:tc>
        <w:tc>
          <w:tcPr>
            <w:tcW w:w="2551" w:type="dxa"/>
          </w:tcPr>
          <w:p w:rsidR="00C42485" w:rsidRPr="00D257D0" w:rsidRDefault="00C42485" w:rsidP="007B54EF">
            <w:pPr>
              <w:pStyle w:val="CommentText"/>
              <w:spacing w:before="60" w:after="60"/>
              <w:rPr>
                <w:rFonts w:cs="Arial"/>
                <w:color w:val="FF0000"/>
                <w:sz w:val="18"/>
              </w:rPr>
            </w:pPr>
          </w:p>
        </w:tc>
        <w:tc>
          <w:tcPr>
            <w:tcW w:w="1418" w:type="dxa"/>
          </w:tcPr>
          <w:p w:rsidR="00C42485" w:rsidRPr="00D257D0" w:rsidRDefault="00784B91" w:rsidP="007B54EF">
            <w:pPr>
              <w:pStyle w:val="CommentText"/>
              <w:spacing w:before="60" w:after="60"/>
              <w:rPr>
                <w:rFonts w:cs="Arial"/>
                <w:color w:val="FF0000"/>
                <w:sz w:val="18"/>
              </w:rPr>
            </w:pPr>
            <w:r>
              <w:rPr>
                <w:rFonts w:cs="Arial"/>
                <w:sz w:val="18"/>
                <w:szCs w:val="18"/>
              </w:rPr>
              <w:t>Approved</w:t>
            </w:r>
          </w:p>
        </w:tc>
      </w:tr>
      <w:tr w:rsidR="008D23E4" w:rsidRPr="00D257D0" w:rsidTr="00A90474">
        <w:trPr>
          <w:trHeight w:val="350"/>
        </w:trPr>
        <w:tc>
          <w:tcPr>
            <w:tcW w:w="1809" w:type="dxa"/>
          </w:tcPr>
          <w:p w:rsidR="008D23E4" w:rsidRPr="00D257D0" w:rsidRDefault="008D23E4" w:rsidP="0092395B">
            <w:pPr>
              <w:pStyle w:val="CommentText"/>
              <w:spacing w:before="60" w:after="60"/>
              <w:rPr>
                <w:rFonts w:cs="Arial"/>
                <w:sz w:val="18"/>
              </w:rPr>
            </w:pPr>
            <w:r w:rsidRPr="00D257D0">
              <w:rPr>
                <w:rFonts w:cs="Arial"/>
                <w:sz w:val="18"/>
              </w:rPr>
              <w:t>NMS.GEN.PACK.002</w:t>
            </w:r>
          </w:p>
        </w:tc>
        <w:tc>
          <w:tcPr>
            <w:tcW w:w="3828" w:type="dxa"/>
          </w:tcPr>
          <w:p w:rsidR="008D23E4" w:rsidRPr="00D257D0" w:rsidRDefault="008D23E4" w:rsidP="009005CA">
            <w:pPr>
              <w:pStyle w:val="CommentText"/>
              <w:spacing w:before="60" w:after="60"/>
              <w:rPr>
                <w:rFonts w:cs="Arial"/>
                <w:sz w:val="18"/>
              </w:rPr>
            </w:pPr>
            <w:r w:rsidRPr="00D257D0">
              <w:rPr>
                <w:rFonts w:cs="Arial"/>
                <w:sz w:val="18"/>
              </w:rPr>
              <w:t>The NMS shall use installation scripts to deploy the NMS SW.</w:t>
            </w:r>
          </w:p>
        </w:tc>
        <w:tc>
          <w:tcPr>
            <w:tcW w:w="2551" w:type="dxa"/>
          </w:tcPr>
          <w:p w:rsidR="008D23E4" w:rsidRPr="00D257D0" w:rsidRDefault="008D23E4" w:rsidP="007B54EF">
            <w:pPr>
              <w:pStyle w:val="CommentText"/>
              <w:spacing w:before="60" w:after="60"/>
              <w:rPr>
                <w:rFonts w:cs="Arial"/>
                <w:color w:val="FF0000"/>
                <w:sz w:val="18"/>
              </w:rPr>
            </w:pPr>
          </w:p>
        </w:tc>
        <w:tc>
          <w:tcPr>
            <w:tcW w:w="1418" w:type="dxa"/>
          </w:tcPr>
          <w:p w:rsidR="008D23E4" w:rsidRPr="00D257D0" w:rsidRDefault="00784B91" w:rsidP="007B54EF">
            <w:pPr>
              <w:pStyle w:val="CommentText"/>
              <w:spacing w:before="60" w:after="60"/>
              <w:rPr>
                <w:rFonts w:cs="Arial"/>
                <w:sz w:val="18"/>
              </w:rPr>
            </w:pPr>
            <w:r>
              <w:rPr>
                <w:rFonts w:cs="Arial"/>
                <w:sz w:val="18"/>
                <w:szCs w:val="18"/>
              </w:rPr>
              <w:t>Approved</w:t>
            </w:r>
          </w:p>
        </w:tc>
      </w:tr>
    </w:tbl>
    <w:p w:rsidR="00C42485" w:rsidRPr="00D257D0" w:rsidRDefault="00C42485" w:rsidP="00226B45">
      <w:pPr>
        <w:pStyle w:val="Heading3"/>
      </w:pPr>
      <w:bookmarkStart w:id="136" w:name="_Toc413664834"/>
      <w:r w:rsidRPr="00D257D0">
        <w:t>Deployment Requirements</w:t>
      </w:r>
      <w:bookmarkEnd w:id="136"/>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09"/>
        <w:gridCol w:w="3828"/>
        <w:gridCol w:w="2551"/>
        <w:gridCol w:w="1418"/>
      </w:tblGrid>
      <w:tr w:rsidR="00080494" w:rsidRPr="00D257D0" w:rsidTr="00527BB8">
        <w:tc>
          <w:tcPr>
            <w:tcW w:w="1809" w:type="dxa"/>
            <w:shd w:val="clear" w:color="auto" w:fill="D9D9D9" w:themeFill="background1" w:themeFillShade="D9"/>
          </w:tcPr>
          <w:p w:rsidR="00080494" w:rsidRPr="00D257D0" w:rsidRDefault="00080494" w:rsidP="007B54EF">
            <w:pPr>
              <w:pStyle w:val="CommentText"/>
              <w:spacing w:before="60" w:after="60"/>
              <w:rPr>
                <w:rFonts w:cs="Arial"/>
                <w:b/>
                <w:sz w:val="18"/>
              </w:rPr>
            </w:pPr>
            <w:r w:rsidRPr="00D257D0">
              <w:rPr>
                <w:rFonts w:cs="Arial"/>
                <w:b/>
                <w:sz w:val="18"/>
              </w:rPr>
              <w:t>Requirement Id</w:t>
            </w:r>
          </w:p>
        </w:tc>
        <w:tc>
          <w:tcPr>
            <w:tcW w:w="3828" w:type="dxa"/>
            <w:shd w:val="clear" w:color="auto" w:fill="D9D9D9" w:themeFill="background1" w:themeFillShade="D9"/>
          </w:tcPr>
          <w:p w:rsidR="00080494" w:rsidRPr="00D257D0" w:rsidRDefault="00080494" w:rsidP="007B54EF">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rsidR="00080494" w:rsidRPr="00D257D0" w:rsidRDefault="00080494" w:rsidP="007B54EF">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rsidR="00080494" w:rsidRPr="00D257D0" w:rsidRDefault="00080494" w:rsidP="007B54EF">
            <w:pPr>
              <w:pStyle w:val="CommentText"/>
              <w:spacing w:before="60" w:after="60"/>
              <w:rPr>
                <w:rFonts w:cs="Arial"/>
                <w:b/>
                <w:sz w:val="18"/>
              </w:rPr>
            </w:pPr>
            <w:r w:rsidRPr="00D257D0">
              <w:rPr>
                <w:rFonts w:cs="Arial"/>
                <w:b/>
                <w:sz w:val="18"/>
              </w:rPr>
              <w:t>Status</w:t>
            </w:r>
          </w:p>
        </w:tc>
      </w:tr>
      <w:tr w:rsidR="00080494" w:rsidRPr="00D257D0" w:rsidTr="00527BB8">
        <w:trPr>
          <w:trHeight w:val="350"/>
        </w:trPr>
        <w:tc>
          <w:tcPr>
            <w:tcW w:w="1809" w:type="dxa"/>
          </w:tcPr>
          <w:p w:rsidR="00080494" w:rsidRPr="00D257D0" w:rsidRDefault="00080494" w:rsidP="007B54EF">
            <w:pPr>
              <w:pStyle w:val="CommentText"/>
              <w:spacing w:before="60" w:after="60"/>
              <w:rPr>
                <w:rFonts w:cs="Arial"/>
                <w:sz w:val="18"/>
              </w:rPr>
            </w:pPr>
            <w:r w:rsidRPr="00D257D0">
              <w:rPr>
                <w:rFonts w:cs="Arial"/>
                <w:sz w:val="18"/>
              </w:rPr>
              <w:t>NMS.GEN.DEPL.001</w:t>
            </w:r>
          </w:p>
        </w:tc>
        <w:tc>
          <w:tcPr>
            <w:tcW w:w="3828" w:type="dxa"/>
          </w:tcPr>
          <w:p w:rsidR="00080494" w:rsidRPr="00D257D0" w:rsidRDefault="00080494" w:rsidP="007B54EF">
            <w:pPr>
              <w:pStyle w:val="CommentText"/>
              <w:spacing w:before="60" w:after="60"/>
              <w:rPr>
                <w:rFonts w:cs="Arial"/>
                <w:sz w:val="18"/>
              </w:rPr>
            </w:pPr>
            <w:r w:rsidRPr="00D257D0">
              <w:rPr>
                <w:rFonts w:cs="Arial"/>
                <w:sz w:val="18"/>
              </w:rPr>
              <w:t xml:space="preserve">The NMS system shall ensure that various services can be deployed in phased manner across states. </w:t>
            </w:r>
          </w:p>
          <w:p w:rsidR="00F81EBA" w:rsidRPr="00D257D0" w:rsidRDefault="00F81EBA" w:rsidP="007B54EF">
            <w:pPr>
              <w:pStyle w:val="CommentText"/>
              <w:spacing w:before="60" w:after="60"/>
              <w:rPr>
                <w:rFonts w:cs="Arial"/>
                <w:sz w:val="18"/>
              </w:rPr>
            </w:pPr>
            <w:r w:rsidRPr="00D257D0">
              <w:rPr>
                <w:rFonts w:cs="Arial"/>
                <w:sz w:val="18"/>
              </w:rPr>
              <w:t>The phasing shall be both service-wise and state-wise (i.e. it shall not be necessary to deploy all 3 services in a state</w:t>
            </w:r>
            <w:r w:rsidR="00964DF1" w:rsidRPr="00D257D0">
              <w:rPr>
                <w:rFonts w:cs="Arial"/>
                <w:sz w:val="18"/>
              </w:rPr>
              <w:t xml:space="preserve"> to start with</w:t>
            </w:r>
            <w:r w:rsidRPr="00D257D0">
              <w:rPr>
                <w:rFonts w:cs="Arial"/>
                <w:sz w:val="18"/>
              </w:rPr>
              <w:t>).</w:t>
            </w:r>
          </w:p>
        </w:tc>
        <w:tc>
          <w:tcPr>
            <w:tcW w:w="2551" w:type="dxa"/>
          </w:tcPr>
          <w:p w:rsidR="00080494" w:rsidRPr="00D257D0" w:rsidRDefault="00080494" w:rsidP="007B54EF">
            <w:pPr>
              <w:pStyle w:val="CommentText"/>
              <w:spacing w:before="60" w:after="60"/>
              <w:rPr>
                <w:rFonts w:cs="Arial"/>
                <w:color w:val="FF0000"/>
                <w:sz w:val="18"/>
              </w:rPr>
            </w:pPr>
            <w:r w:rsidRPr="00D257D0">
              <w:rPr>
                <w:rFonts w:cs="Arial"/>
                <w:sz w:val="18"/>
              </w:rPr>
              <w:t>It shall not be necessary that content of all states are ready at the time of deployment.</w:t>
            </w:r>
          </w:p>
        </w:tc>
        <w:tc>
          <w:tcPr>
            <w:tcW w:w="1418" w:type="dxa"/>
          </w:tcPr>
          <w:p w:rsidR="00080494" w:rsidRPr="00D257D0" w:rsidRDefault="00784B91" w:rsidP="007B54EF">
            <w:pPr>
              <w:pStyle w:val="CommentText"/>
              <w:spacing w:before="60" w:after="60"/>
              <w:rPr>
                <w:rFonts w:cs="Arial"/>
                <w:color w:val="FF0000"/>
                <w:sz w:val="18"/>
              </w:rPr>
            </w:pPr>
            <w:r>
              <w:rPr>
                <w:rFonts w:cs="Arial"/>
                <w:sz w:val="18"/>
                <w:szCs w:val="18"/>
              </w:rPr>
              <w:t>Approved</w:t>
            </w:r>
          </w:p>
        </w:tc>
      </w:tr>
      <w:tr w:rsidR="0022367B" w:rsidRPr="00D257D0" w:rsidTr="00527BB8">
        <w:trPr>
          <w:trHeight w:val="350"/>
        </w:trPr>
        <w:tc>
          <w:tcPr>
            <w:tcW w:w="1809" w:type="dxa"/>
          </w:tcPr>
          <w:p w:rsidR="0022367B" w:rsidRPr="00D257D0" w:rsidRDefault="0022367B" w:rsidP="007B54EF">
            <w:pPr>
              <w:pStyle w:val="CommentText"/>
              <w:spacing w:before="60" w:after="60"/>
              <w:rPr>
                <w:rFonts w:cs="Arial"/>
                <w:sz w:val="18"/>
              </w:rPr>
            </w:pPr>
            <w:r w:rsidRPr="00D257D0">
              <w:rPr>
                <w:rFonts w:cs="Arial"/>
                <w:sz w:val="18"/>
              </w:rPr>
              <w:t>NMS.GEN.DEPL.002</w:t>
            </w:r>
          </w:p>
        </w:tc>
        <w:tc>
          <w:tcPr>
            <w:tcW w:w="3828" w:type="dxa"/>
          </w:tcPr>
          <w:p w:rsidR="0022367B" w:rsidRPr="00D257D0" w:rsidRDefault="0022367B" w:rsidP="00FE43EC">
            <w:pPr>
              <w:pStyle w:val="CommentText"/>
              <w:spacing w:before="60" w:after="60"/>
              <w:rPr>
                <w:rFonts w:cs="Arial"/>
                <w:sz w:val="18"/>
              </w:rPr>
            </w:pPr>
            <w:r w:rsidRPr="00D257D0">
              <w:rPr>
                <w:rFonts w:cs="Arial"/>
                <w:sz w:val="18"/>
              </w:rPr>
              <w:t xml:space="preserve">The NMS deployment shall be relevant for all the states of India (see </w:t>
            </w:r>
            <w:r w:rsidR="00C47C36">
              <w:fldChar w:fldCharType="begin"/>
            </w:r>
            <w:r w:rsidR="00C47C36">
              <w:instrText xml:space="preserve"> REF _Ref409432980 \h  \* MERGEFORMAT </w:instrText>
            </w:r>
            <w:r w:rsidR="00C47C36">
              <w:fldChar w:fldCharType="separate"/>
            </w:r>
            <w:r w:rsidR="00FE43EC" w:rsidRPr="00D257D0">
              <w:rPr>
                <w:rFonts w:cs="Arial"/>
                <w:sz w:val="18"/>
              </w:rPr>
              <w:t>Appendix D: States, Union Territory and Circles in India</w:t>
            </w:r>
            <w:r w:rsidR="00C47C36">
              <w:fldChar w:fldCharType="end"/>
            </w:r>
            <w:r w:rsidRPr="00D257D0">
              <w:rPr>
                <w:rFonts w:cs="Arial"/>
                <w:sz w:val="18"/>
              </w:rPr>
              <w:t>).</w:t>
            </w:r>
          </w:p>
          <w:p w:rsidR="00996F17" w:rsidRPr="00D257D0" w:rsidRDefault="00F83CF7" w:rsidP="00996F17">
            <w:pPr>
              <w:pStyle w:val="CommentText"/>
              <w:spacing w:before="60" w:after="60"/>
              <w:rPr>
                <w:rFonts w:cs="Arial"/>
                <w:sz w:val="18"/>
              </w:rPr>
            </w:pPr>
            <w:r w:rsidRPr="00D257D0">
              <w:rPr>
                <w:rFonts w:cs="Arial"/>
                <w:sz w:val="18"/>
              </w:rPr>
              <w:lastRenderedPageBreak/>
              <w:t xml:space="preserve">Configuration </w:t>
            </w:r>
            <w:r w:rsidR="00996F17" w:rsidRPr="00D257D0">
              <w:rPr>
                <w:rFonts w:cs="Arial"/>
                <w:sz w:val="18"/>
              </w:rPr>
              <w:t xml:space="preserve">Information </w:t>
            </w:r>
            <w:r w:rsidRPr="00D257D0">
              <w:rPr>
                <w:rFonts w:cs="Arial"/>
                <w:sz w:val="18"/>
              </w:rPr>
              <w:t xml:space="preserve">(refer section </w:t>
            </w:r>
            <w:r w:rsidR="00C47C36">
              <w:fldChar w:fldCharType="begin"/>
            </w:r>
            <w:r w:rsidR="00C47C36">
              <w:instrText xml:space="preserve"> REF _Ref409446326 \h  \* MERGEFORMAT </w:instrText>
            </w:r>
            <w:r w:rsidR="00C47C36">
              <w:fldChar w:fldCharType="separate"/>
            </w:r>
            <w:r w:rsidRPr="00D257D0">
              <w:rPr>
                <w:sz w:val="18"/>
                <w:szCs w:val="18"/>
              </w:rPr>
              <w:t>Configuration Parameters</w:t>
            </w:r>
            <w:r w:rsidR="00C47C36">
              <w:fldChar w:fldCharType="end"/>
            </w:r>
            <w:r w:rsidRPr="00D257D0">
              <w:rPr>
                <w:rFonts w:cs="Arial"/>
                <w:sz w:val="18"/>
                <w:szCs w:val="18"/>
              </w:rPr>
              <w:t xml:space="preserve">) </w:t>
            </w:r>
            <w:r w:rsidR="00996F17" w:rsidRPr="00D257D0">
              <w:rPr>
                <w:rFonts w:cs="Arial"/>
                <w:sz w:val="18"/>
              </w:rPr>
              <w:t>of any given state shall be fed into NMS only when the service is to be brought into service for that state.</w:t>
            </w:r>
          </w:p>
          <w:p w:rsidR="00AC0573" w:rsidRPr="00D257D0" w:rsidRDefault="00AC0573" w:rsidP="00AC0573">
            <w:pPr>
              <w:pStyle w:val="CommentText"/>
              <w:spacing w:before="60" w:after="60"/>
              <w:rPr>
                <w:rFonts w:cs="Arial"/>
                <w:sz w:val="18"/>
              </w:rPr>
            </w:pPr>
            <w:r w:rsidRPr="00D257D0">
              <w:rPr>
                <w:rFonts w:cs="Arial"/>
                <w:sz w:val="18"/>
              </w:rPr>
              <w:t xml:space="preserve">Information of a state that does not exist as of writing of this requirement (as per </w:t>
            </w:r>
            <w:r w:rsidR="00C47C36">
              <w:fldChar w:fldCharType="begin"/>
            </w:r>
            <w:r w:rsidR="00C47C36">
              <w:instrText xml:space="preserve"> REF _Ref409432980 \h  \* MERGEFORMAT </w:instrText>
            </w:r>
            <w:r w:rsidR="00C47C36">
              <w:fldChar w:fldCharType="separate"/>
            </w:r>
            <w:r w:rsidRPr="00D257D0">
              <w:rPr>
                <w:rFonts w:cs="Arial"/>
                <w:sz w:val="18"/>
              </w:rPr>
              <w:t>Appendix D: States, Union Territory and Circles in India</w:t>
            </w:r>
            <w:r w:rsidR="00C47C36">
              <w:fldChar w:fldCharType="end"/>
            </w:r>
            <w:r w:rsidRPr="00D257D0">
              <w:rPr>
                <w:rFonts w:cs="Arial"/>
                <w:sz w:val="18"/>
              </w:rPr>
              <w:t>) can be provisioned provided the creation of new state does not lead to geographical re-organization of boundaries.</w:t>
            </w:r>
          </w:p>
        </w:tc>
        <w:tc>
          <w:tcPr>
            <w:tcW w:w="2551" w:type="dxa"/>
          </w:tcPr>
          <w:p w:rsidR="0022367B" w:rsidRPr="00D257D0" w:rsidRDefault="00AC0573" w:rsidP="00AC0573">
            <w:pPr>
              <w:pStyle w:val="CommentText"/>
              <w:spacing w:before="60" w:after="60"/>
              <w:rPr>
                <w:rFonts w:cs="Arial"/>
                <w:sz w:val="18"/>
              </w:rPr>
            </w:pPr>
            <w:r w:rsidRPr="00D257D0">
              <w:rPr>
                <w:rFonts w:cs="Arial"/>
                <w:sz w:val="18"/>
              </w:rPr>
              <w:lastRenderedPageBreak/>
              <w:t xml:space="preserve">Re-organization of districts and boundaries of states leading to data re-organization is not </w:t>
            </w:r>
            <w:r w:rsidRPr="00D257D0">
              <w:rPr>
                <w:rFonts w:cs="Arial"/>
                <w:sz w:val="18"/>
              </w:rPr>
              <w:lastRenderedPageBreak/>
              <w:t>supported.</w:t>
            </w:r>
          </w:p>
        </w:tc>
        <w:tc>
          <w:tcPr>
            <w:tcW w:w="1418" w:type="dxa"/>
          </w:tcPr>
          <w:p w:rsidR="0022367B" w:rsidRPr="00D257D0" w:rsidRDefault="00784B91" w:rsidP="007B54EF">
            <w:pPr>
              <w:pStyle w:val="CommentText"/>
              <w:spacing w:before="60" w:after="60"/>
              <w:rPr>
                <w:rFonts w:cs="Arial"/>
                <w:sz w:val="18"/>
              </w:rPr>
            </w:pPr>
            <w:r>
              <w:rPr>
                <w:rFonts w:cs="Arial"/>
                <w:sz w:val="18"/>
                <w:szCs w:val="18"/>
              </w:rPr>
              <w:lastRenderedPageBreak/>
              <w:t>Approved</w:t>
            </w:r>
          </w:p>
        </w:tc>
      </w:tr>
      <w:tr w:rsidR="00AC0573" w:rsidRPr="00D257D0" w:rsidTr="00527BB8">
        <w:trPr>
          <w:trHeight w:val="350"/>
        </w:trPr>
        <w:tc>
          <w:tcPr>
            <w:tcW w:w="1809" w:type="dxa"/>
          </w:tcPr>
          <w:p w:rsidR="00AC0573" w:rsidRPr="00D257D0" w:rsidRDefault="00AC0573" w:rsidP="007B54EF">
            <w:pPr>
              <w:pStyle w:val="CommentText"/>
              <w:spacing w:before="60" w:after="60"/>
              <w:rPr>
                <w:rFonts w:cs="Arial"/>
                <w:sz w:val="18"/>
              </w:rPr>
            </w:pPr>
            <w:r w:rsidRPr="00D257D0">
              <w:rPr>
                <w:rFonts w:cs="Arial"/>
                <w:sz w:val="18"/>
              </w:rPr>
              <w:lastRenderedPageBreak/>
              <w:t>NMS.GEN.DEPL.003</w:t>
            </w:r>
          </w:p>
        </w:tc>
        <w:tc>
          <w:tcPr>
            <w:tcW w:w="3828" w:type="dxa"/>
          </w:tcPr>
          <w:p w:rsidR="002D2071" w:rsidRPr="00D257D0" w:rsidRDefault="00AC0573" w:rsidP="002D2071">
            <w:pPr>
              <w:pStyle w:val="CommentText"/>
              <w:spacing w:before="60" w:after="60"/>
              <w:rPr>
                <w:rFonts w:cs="Arial"/>
                <w:sz w:val="18"/>
              </w:rPr>
            </w:pPr>
            <w:r w:rsidRPr="00D257D0">
              <w:rPr>
                <w:rFonts w:cs="Arial"/>
                <w:sz w:val="18"/>
              </w:rPr>
              <w:t xml:space="preserve">The NMS deployment shall consider all Union Territories </w:t>
            </w:r>
            <w:r w:rsidR="003F1A3A" w:rsidRPr="00D257D0">
              <w:rPr>
                <w:rFonts w:cs="Arial"/>
                <w:sz w:val="18"/>
              </w:rPr>
              <w:t xml:space="preserve">(UT) </w:t>
            </w:r>
            <w:r w:rsidRPr="00D257D0">
              <w:rPr>
                <w:rFonts w:cs="Arial"/>
                <w:sz w:val="18"/>
              </w:rPr>
              <w:t xml:space="preserve">of India to be mapped to a given state as per </w:t>
            </w:r>
            <w:r w:rsidR="00C47C36">
              <w:fldChar w:fldCharType="begin"/>
            </w:r>
            <w:r w:rsidR="00C47C36">
              <w:instrText xml:space="preserve"> REF _Ref409432980 \h  \* MERGEFORMAT </w:instrText>
            </w:r>
            <w:r w:rsidR="00C47C36">
              <w:fldChar w:fldCharType="separate"/>
            </w:r>
            <w:r w:rsidRPr="00D257D0">
              <w:rPr>
                <w:rFonts w:cs="Arial"/>
                <w:sz w:val="18"/>
              </w:rPr>
              <w:t>Appendix D: States, Union Territory and Circles in India</w:t>
            </w:r>
            <w:r w:rsidR="00C47C36">
              <w:fldChar w:fldCharType="end"/>
            </w:r>
            <w:r w:rsidRPr="00D257D0">
              <w:rPr>
                <w:rFonts w:cs="Arial"/>
                <w:sz w:val="18"/>
              </w:rPr>
              <w:t>.</w:t>
            </w:r>
            <w:r w:rsidR="002D2071" w:rsidRPr="00D257D0">
              <w:rPr>
                <w:rFonts w:cs="Arial"/>
                <w:sz w:val="18"/>
              </w:rPr>
              <w:t xml:space="preserve"> </w:t>
            </w:r>
          </w:p>
          <w:p w:rsidR="00407F9B" w:rsidRPr="00D257D0" w:rsidRDefault="00407F9B" w:rsidP="002D2071">
            <w:pPr>
              <w:pStyle w:val="CommentText"/>
              <w:spacing w:before="60" w:after="60"/>
              <w:rPr>
                <w:rFonts w:cs="Arial"/>
                <w:sz w:val="18"/>
              </w:rPr>
            </w:pPr>
            <w:r w:rsidRPr="00D257D0">
              <w:rPr>
                <w:rFonts w:cs="Arial"/>
                <w:sz w:val="18"/>
              </w:rPr>
              <w:t>Any state specific attribute of a UT shall be derived from its mapped state.</w:t>
            </w:r>
          </w:p>
          <w:p w:rsidR="00AC0573" w:rsidRPr="00D257D0" w:rsidRDefault="002D2071" w:rsidP="002D2071">
            <w:pPr>
              <w:pStyle w:val="CommentText"/>
              <w:spacing w:before="60" w:after="60"/>
              <w:rPr>
                <w:rFonts w:cs="Arial"/>
                <w:sz w:val="18"/>
              </w:rPr>
            </w:pPr>
            <w:r w:rsidRPr="00D257D0">
              <w:rPr>
                <w:rFonts w:cs="Arial"/>
                <w:sz w:val="18"/>
              </w:rPr>
              <w:t>Towards this objective, Delhi</w:t>
            </w:r>
            <w:r w:rsidR="00552A6E" w:rsidRPr="00D257D0">
              <w:rPr>
                <w:rFonts w:cs="Arial"/>
                <w:sz w:val="18"/>
              </w:rPr>
              <w:t xml:space="preserve"> NCR</w:t>
            </w:r>
            <w:r w:rsidRPr="00D257D0">
              <w:rPr>
                <w:rFonts w:cs="Arial"/>
                <w:sz w:val="18"/>
              </w:rPr>
              <w:t xml:space="preserve"> shall be considered a separate state (and not a union territory even though it does not have full statehood).</w:t>
            </w:r>
          </w:p>
        </w:tc>
        <w:tc>
          <w:tcPr>
            <w:tcW w:w="2551" w:type="dxa"/>
          </w:tcPr>
          <w:p w:rsidR="00AC0573" w:rsidRPr="00D257D0" w:rsidRDefault="004E77A1" w:rsidP="00AC0573">
            <w:pPr>
              <w:pStyle w:val="CommentText"/>
              <w:spacing w:before="60" w:after="60"/>
              <w:rPr>
                <w:rFonts w:cs="Arial"/>
                <w:sz w:val="18"/>
              </w:rPr>
            </w:pPr>
            <w:r w:rsidRPr="00D257D0">
              <w:rPr>
                <w:rFonts w:cs="Arial"/>
                <w:sz w:val="18"/>
              </w:rPr>
              <w:t>The mapping of UT to state is derived from the telecom circle to which the UT belongs.</w:t>
            </w:r>
          </w:p>
        </w:tc>
        <w:tc>
          <w:tcPr>
            <w:tcW w:w="1418" w:type="dxa"/>
          </w:tcPr>
          <w:p w:rsidR="00AC0573" w:rsidRPr="00D257D0" w:rsidRDefault="00784B91" w:rsidP="007B54EF">
            <w:pPr>
              <w:pStyle w:val="CommentText"/>
              <w:spacing w:before="60" w:after="60"/>
              <w:rPr>
                <w:rFonts w:cs="Arial"/>
                <w:sz w:val="18"/>
              </w:rPr>
            </w:pPr>
            <w:r>
              <w:rPr>
                <w:rFonts w:cs="Arial"/>
                <w:sz w:val="18"/>
                <w:szCs w:val="18"/>
              </w:rPr>
              <w:t>Approved</w:t>
            </w:r>
          </w:p>
        </w:tc>
      </w:tr>
      <w:tr w:rsidR="00432C23" w:rsidRPr="00D257D0" w:rsidTr="00527BB8">
        <w:trPr>
          <w:trHeight w:val="350"/>
        </w:trPr>
        <w:tc>
          <w:tcPr>
            <w:tcW w:w="1809" w:type="dxa"/>
          </w:tcPr>
          <w:p w:rsidR="00432C23" w:rsidRPr="00D257D0" w:rsidRDefault="00432C23" w:rsidP="007B54EF">
            <w:pPr>
              <w:pStyle w:val="CommentText"/>
              <w:spacing w:before="60" w:after="60"/>
              <w:rPr>
                <w:rFonts w:cs="Arial"/>
                <w:sz w:val="18"/>
              </w:rPr>
            </w:pPr>
            <w:r w:rsidRPr="00D257D0">
              <w:rPr>
                <w:rFonts w:cs="Arial"/>
                <w:sz w:val="18"/>
              </w:rPr>
              <w:t>NMS.GEN.DEPL.004</w:t>
            </w:r>
          </w:p>
        </w:tc>
        <w:tc>
          <w:tcPr>
            <w:tcW w:w="3828" w:type="dxa"/>
          </w:tcPr>
          <w:p w:rsidR="0072789F" w:rsidRPr="00D257D0" w:rsidRDefault="00432C23" w:rsidP="0072789F">
            <w:pPr>
              <w:pStyle w:val="CommentText"/>
              <w:spacing w:before="60" w:after="60"/>
              <w:rPr>
                <w:rFonts w:cs="Arial"/>
                <w:sz w:val="18"/>
              </w:rPr>
            </w:pPr>
            <w:r w:rsidRPr="00D257D0">
              <w:rPr>
                <w:rFonts w:cs="Arial"/>
                <w:sz w:val="18"/>
              </w:rPr>
              <w:t xml:space="preserve">The NMS system shall maintain deployment status </w:t>
            </w:r>
            <w:r w:rsidR="0072789F" w:rsidRPr="00D257D0">
              <w:rPr>
                <w:rFonts w:cs="Arial"/>
                <w:sz w:val="18"/>
              </w:rPr>
              <w:t xml:space="preserve">for </w:t>
            </w:r>
            <w:r w:rsidRPr="00D257D0">
              <w:rPr>
                <w:rFonts w:cs="Arial"/>
                <w:sz w:val="18"/>
              </w:rPr>
              <w:t xml:space="preserve">each service </w:t>
            </w:r>
            <w:r w:rsidR="0072789F" w:rsidRPr="00D257D0">
              <w:rPr>
                <w:rFonts w:cs="Arial"/>
                <w:sz w:val="18"/>
              </w:rPr>
              <w:t xml:space="preserve">(Deployed/Not-deployed) </w:t>
            </w:r>
            <w:r w:rsidRPr="00D257D0">
              <w:rPr>
                <w:rFonts w:cs="Arial"/>
                <w:sz w:val="18"/>
              </w:rPr>
              <w:t xml:space="preserve">for each state. </w:t>
            </w:r>
          </w:p>
          <w:p w:rsidR="00432C23" w:rsidRPr="00D257D0" w:rsidRDefault="0072789F" w:rsidP="006A554D">
            <w:pPr>
              <w:pStyle w:val="CommentText"/>
              <w:spacing w:before="60" w:after="60"/>
              <w:rPr>
                <w:rFonts w:cs="Arial"/>
                <w:sz w:val="18"/>
              </w:rPr>
            </w:pPr>
            <w:r w:rsidRPr="00D257D0">
              <w:rPr>
                <w:rFonts w:cs="Arial"/>
                <w:sz w:val="18"/>
              </w:rPr>
              <w:t xml:space="preserve">If any incoming request is received for a service </w:t>
            </w:r>
            <w:r w:rsidR="006A554D" w:rsidRPr="00D257D0">
              <w:rPr>
                <w:rFonts w:cs="Arial"/>
                <w:sz w:val="18"/>
              </w:rPr>
              <w:t xml:space="preserve">from a state that is </w:t>
            </w:r>
            <w:r w:rsidRPr="00D257D0">
              <w:rPr>
                <w:rFonts w:cs="Arial"/>
                <w:sz w:val="18"/>
              </w:rPr>
              <w:t xml:space="preserve">Not-deployed </w:t>
            </w:r>
            <w:r w:rsidR="006A554D" w:rsidRPr="00D257D0">
              <w:rPr>
                <w:rFonts w:cs="Arial"/>
                <w:sz w:val="18"/>
              </w:rPr>
              <w:t xml:space="preserve">in that </w:t>
            </w:r>
            <w:r w:rsidRPr="00D257D0">
              <w:rPr>
                <w:rFonts w:cs="Arial"/>
                <w:sz w:val="18"/>
              </w:rPr>
              <w:t>state, then appropriate error message shall be played (e.g. Service Not Available in the state)</w:t>
            </w:r>
            <w:r w:rsidR="007C714B" w:rsidRPr="00D257D0">
              <w:rPr>
                <w:rFonts w:cs="Arial"/>
                <w:sz w:val="18"/>
              </w:rPr>
              <w:t xml:space="preserve"> in standard Hindi</w:t>
            </w:r>
            <w:r w:rsidR="006A554D" w:rsidRPr="00D257D0">
              <w:rPr>
                <w:rFonts w:cs="Arial"/>
                <w:sz w:val="18"/>
              </w:rPr>
              <w:t>.</w:t>
            </w:r>
          </w:p>
          <w:p w:rsidR="006A554D" w:rsidRPr="00D257D0" w:rsidRDefault="006A554D" w:rsidP="00A951DF">
            <w:pPr>
              <w:pStyle w:val="CommentText"/>
              <w:spacing w:before="60" w:after="60"/>
              <w:rPr>
                <w:rFonts w:cs="Arial"/>
                <w:sz w:val="18"/>
              </w:rPr>
            </w:pPr>
            <w:r w:rsidRPr="00D257D0">
              <w:rPr>
                <w:rFonts w:cs="Arial"/>
                <w:sz w:val="18"/>
              </w:rPr>
              <w:t xml:space="preserve">Deployment state of service shall not influence the data upload procedures mentioned in </w:t>
            </w:r>
            <w:r w:rsidR="00C47C36">
              <w:fldChar w:fldCharType="begin"/>
            </w:r>
            <w:r w:rsidR="00C47C36">
              <w:instrText xml:space="preserve"> REF _Ref410204114 \h  \* MERGEFORMAT </w:instrText>
            </w:r>
            <w:r w:rsidR="00C47C36">
              <w:fldChar w:fldCharType="separate"/>
            </w:r>
            <w:r w:rsidRPr="00D257D0">
              <w:rPr>
                <w:rFonts w:cs="Arial"/>
                <w:sz w:val="18"/>
              </w:rPr>
              <w:t>Data &amp; Language Management</w:t>
            </w:r>
            <w:r w:rsidR="00C47C36">
              <w:fldChar w:fldCharType="end"/>
            </w:r>
            <w:r w:rsidRPr="00D257D0">
              <w:rPr>
                <w:rFonts w:cs="Arial"/>
                <w:sz w:val="18"/>
              </w:rPr>
              <w:t xml:space="preserve"> section for MA</w:t>
            </w:r>
            <w:r w:rsidR="00A951DF">
              <w:rPr>
                <w:rFonts w:cs="Arial"/>
                <w:sz w:val="18"/>
              </w:rPr>
              <w:t xml:space="preserve">, </w:t>
            </w:r>
            <w:r w:rsidRPr="00D257D0">
              <w:rPr>
                <w:rFonts w:cs="Arial"/>
                <w:sz w:val="18"/>
              </w:rPr>
              <w:t>MK</w:t>
            </w:r>
            <w:r w:rsidR="00A951DF">
              <w:rPr>
                <w:rFonts w:cs="Arial"/>
                <w:sz w:val="18"/>
              </w:rPr>
              <w:t xml:space="preserve"> and KK</w:t>
            </w:r>
            <w:r w:rsidR="000612B8">
              <w:rPr>
                <w:rFonts w:cs="Arial"/>
                <w:sz w:val="18"/>
              </w:rPr>
              <w:t xml:space="preserve"> (i.e. FLW and beneficiary data upload for a given state shall be allowed even if the service is not deployed in the state)</w:t>
            </w:r>
            <w:r w:rsidRPr="00D257D0">
              <w:rPr>
                <w:rFonts w:cs="Arial"/>
                <w:sz w:val="18"/>
              </w:rPr>
              <w:t xml:space="preserve">. </w:t>
            </w:r>
          </w:p>
        </w:tc>
        <w:tc>
          <w:tcPr>
            <w:tcW w:w="2551" w:type="dxa"/>
          </w:tcPr>
          <w:p w:rsidR="00432C23" w:rsidRPr="00D257D0" w:rsidRDefault="00432C23" w:rsidP="00AC0573">
            <w:pPr>
              <w:pStyle w:val="CommentText"/>
              <w:spacing w:before="60" w:after="60"/>
              <w:rPr>
                <w:rFonts w:cs="Arial"/>
                <w:sz w:val="18"/>
              </w:rPr>
            </w:pPr>
          </w:p>
        </w:tc>
        <w:tc>
          <w:tcPr>
            <w:tcW w:w="1418" w:type="dxa"/>
          </w:tcPr>
          <w:p w:rsidR="00432C23" w:rsidRPr="00D257D0" w:rsidRDefault="00784B91" w:rsidP="007B54EF">
            <w:pPr>
              <w:pStyle w:val="CommentText"/>
              <w:spacing w:before="60" w:after="60"/>
              <w:rPr>
                <w:rFonts w:cs="Arial"/>
                <w:sz w:val="18"/>
              </w:rPr>
            </w:pPr>
            <w:r>
              <w:rPr>
                <w:rFonts w:cs="Arial"/>
                <w:sz w:val="18"/>
                <w:szCs w:val="18"/>
              </w:rPr>
              <w:t>Approved</w:t>
            </w:r>
          </w:p>
        </w:tc>
      </w:tr>
    </w:tbl>
    <w:p w:rsidR="00080494" w:rsidRPr="00D257D0" w:rsidRDefault="00080494" w:rsidP="007B54EF">
      <w:pPr>
        <w:pStyle w:val="Heading3"/>
      </w:pPr>
      <w:bookmarkStart w:id="137" w:name="_Toc413664835"/>
      <w:r w:rsidRPr="00D257D0">
        <w:t>Mobile Number Portability</w:t>
      </w:r>
      <w:bookmarkEnd w:id="137"/>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09"/>
        <w:gridCol w:w="3828"/>
        <w:gridCol w:w="2551"/>
        <w:gridCol w:w="1418"/>
      </w:tblGrid>
      <w:tr w:rsidR="00080494" w:rsidRPr="00D257D0" w:rsidTr="00527BB8">
        <w:tc>
          <w:tcPr>
            <w:tcW w:w="1809" w:type="dxa"/>
            <w:shd w:val="clear" w:color="auto" w:fill="D9D9D9" w:themeFill="background1" w:themeFillShade="D9"/>
          </w:tcPr>
          <w:p w:rsidR="00080494" w:rsidRPr="00D257D0" w:rsidRDefault="00080494" w:rsidP="007B54EF">
            <w:pPr>
              <w:pStyle w:val="CommentText"/>
              <w:spacing w:before="60" w:after="60"/>
              <w:rPr>
                <w:rFonts w:cs="Arial"/>
                <w:b/>
                <w:sz w:val="18"/>
              </w:rPr>
            </w:pPr>
            <w:r w:rsidRPr="00D257D0">
              <w:rPr>
                <w:rFonts w:cs="Arial"/>
                <w:b/>
                <w:sz w:val="18"/>
              </w:rPr>
              <w:t>Requirement Id</w:t>
            </w:r>
          </w:p>
        </w:tc>
        <w:tc>
          <w:tcPr>
            <w:tcW w:w="3828" w:type="dxa"/>
            <w:shd w:val="clear" w:color="auto" w:fill="D9D9D9" w:themeFill="background1" w:themeFillShade="D9"/>
          </w:tcPr>
          <w:p w:rsidR="00080494" w:rsidRPr="00D257D0" w:rsidRDefault="00080494" w:rsidP="007B54EF">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rsidR="00080494" w:rsidRPr="00D257D0" w:rsidRDefault="00080494" w:rsidP="007B54EF">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rsidR="00080494" w:rsidRPr="00D257D0" w:rsidRDefault="00080494" w:rsidP="007B54EF">
            <w:pPr>
              <w:pStyle w:val="CommentText"/>
              <w:spacing w:before="60" w:after="60"/>
              <w:rPr>
                <w:rFonts w:cs="Arial"/>
                <w:b/>
                <w:sz w:val="18"/>
              </w:rPr>
            </w:pPr>
            <w:r w:rsidRPr="00D257D0">
              <w:rPr>
                <w:rFonts w:cs="Arial"/>
                <w:b/>
                <w:sz w:val="18"/>
              </w:rPr>
              <w:t>Status</w:t>
            </w:r>
          </w:p>
        </w:tc>
      </w:tr>
      <w:tr w:rsidR="00080494" w:rsidRPr="00D257D0" w:rsidTr="00527BB8">
        <w:trPr>
          <w:trHeight w:val="350"/>
        </w:trPr>
        <w:tc>
          <w:tcPr>
            <w:tcW w:w="1809" w:type="dxa"/>
          </w:tcPr>
          <w:p w:rsidR="00080494" w:rsidRPr="00D257D0" w:rsidRDefault="00080494" w:rsidP="007B54EF">
            <w:pPr>
              <w:pStyle w:val="CommentText"/>
              <w:spacing w:before="60" w:after="60"/>
              <w:rPr>
                <w:rFonts w:cs="Arial"/>
                <w:sz w:val="18"/>
              </w:rPr>
            </w:pPr>
            <w:r w:rsidRPr="00D257D0">
              <w:rPr>
                <w:rFonts w:cs="Arial"/>
                <w:sz w:val="18"/>
              </w:rPr>
              <w:t>NMS.GEN.MNP.001</w:t>
            </w:r>
          </w:p>
        </w:tc>
        <w:tc>
          <w:tcPr>
            <w:tcW w:w="3828" w:type="dxa"/>
          </w:tcPr>
          <w:p w:rsidR="00080494" w:rsidRPr="00D257D0" w:rsidRDefault="00080494" w:rsidP="007B54EF">
            <w:pPr>
              <w:pStyle w:val="CommentText"/>
              <w:spacing w:before="60" w:after="60"/>
              <w:rPr>
                <w:rFonts w:cs="Arial"/>
                <w:sz w:val="18"/>
              </w:rPr>
            </w:pPr>
            <w:r w:rsidRPr="00D257D0">
              <w:rPr>
                <w:rFonts w:cs="Arial"/>
                <w:sz w:val="18"/>
              </w:rPr>
              <w:t>The NMS system shall ensure that the intra-circle Mobile Number Portability (MNP) does not affect the services to an FLW.</w:t>
            </w:r>
          </w:p>
        </w:tc>
        <w:tc>
          <w:tcPr>
            <w:tcW w:w="2551" w:type="dxa"/>
          </w:tcPr>
          <w:p w:rsidR="00080494" w:rsidRPr="00D257D0" w:rsidRDefault="00080494" w:rsidP="007B54EF">
            <w:pPr>
              <w:pStyle w:val="CommentText"/>
              <w:spacing w:before="60" w:after="60"/>
              <w:rPr>
                <w:rFonts w:cs="Arial"/>
                <w:sz w:val="18"/>
              </w:rPr>
            </w:pPr>
            <w:r w:rsidRPr="00D257D0">
              <w:rPr>
                <w:rFonts w:cs="Arial"/>
                <w:sz w:val="18"/>
              </w:rPr>
              <w:t>Intra-circle portability should be largely transparent to the user. Its records or language or other aspects should largely be unchanged.</w:t>
            </w:r>
          </w:p>
          <w:p w:rsidR="00AF3B78" w:rsidRPr="00D257D0" w:rsidRDefault="00AF3B78" w:rsidP="007B54EF">
            <w:pPr>
              <w:pStyle w:val="CommentText"/>
              <w:spacing w:before="60" w:after="60"/>
              <w:rPr>
                <w:rFonts w:cs="Arial"/>
                <w:sz w:val="18"/>
              </w:rPr>
            </w:pPr>
            <w:r w:rsidRPr="00D257D0">
              <w:rPr>
                <w:rFonts w:cs="Arial"/>
                <w:sz w:val="18"/>
              </w:rPr>
              <w:t xml:space="preserve">Number portability shall not lead to change in location information of FLW/MCTS beneficiary unless done </w:t>
            </w:r>
            <w:r w:rsidRPr="00D257D0">
              <w:rPr>
                <w:rFonts w:cs="Arial"/>
                <w:sz w:val="18"/>
              </w:rPr>
              <w:lastRenderedPageBreak/>
              <w:t>otherwise.</w:t>
            </w:r>
          </w:p>
        </w:tc>
        <w:tc>
          <w:tcPr>
            <w:tcW w:w="1418" w:type="dxa"/>
          </w:tcPr>
          <w:p w:rsidR="00080494" w:rsidRPr="00D257D0" w:rsidRDefault="00784B91" w:rsidP="007B54EF">
            <w:pPr>
              <w:pStyle w:val="CommentText"/>
              <w:spacing w:before="60" w:after="60"/>
              <w:rPr>
                <w:rFonts w:cs="Arial"/>
                <w:sz w:val="18"/>
              </w:rPr>
            </w:pPr>
            <w:r>
              <w:rPr>
                <w:rFonts w:cs="Arial"/>
                <w:sz w:val="18"/>
                <w:szCs w:val="18"/>
              </w:rPr>
              <w:lastRenderedPageBreak/>
              <w:t>Approved</w:t>
            </w:r>
          </w:p>
        </w:tc>
      </w:tr>
      <w:tr w:rsidR="00080494" w:rsidRPr="00D257D0" w:rsidTr="00527BB8">
        <w:trPr>
          <w:trHeight w:val="350"/>
        </w:trPr>
        <w:tc>
          <w:tcPr>
            <w:tcW w:w="1809" w:type="dxa"/>
          </w:tcPr>
          <w:p w:rsidR="00080494" w:rsidRPr="00D257D0" w:rsidRDefault="00080494" w:rsidP="007B54EF">
            <w:pPr>
              <w:pStyle w:val="CommentText"/>
              <w:spacing w:before="60" w:after="60"/>
              <w:rPr>
                <w:rFonts w:cs="Arial"/>
                <w:sz w:val="18"/>
              </w:rPr>
            </w:pPr>
            <w:r w:rsidRPr="00D257D0">
              <w:rPr>
                <w:rFonts w:cs="Arial"/>
                <w:sz w:val="18"/>
              </w:rPr>
              <w:lastRenderedPageBreak/>
              <w:t>NMS.GEN.MNP.002</w:t>
            </w:r>
          </w:p>
        </w:tc>
        <w:tc>
          <w:tcPr>
            <w:tcW w:w="3828" w:type="dxa"/>
          </w:tcPr>
          <w:p w:rsidR="00080494" w:rsidRPr="00D257D0" w:rsidRDefault="00080494" w:rsidP="007B54EF">
            <w:pPr>
              <w:pStyle w:val="CommentText"/>
              <w:spacing w:before="60" w:after="60"/>
              <w:rPr>
                <w:rFonts w:cs="Arial"/>
                <w:sz w:val="18"/>
              </w:rPr>
            </w:pPr>
            <w:r w:rsidRPr="00D257D0">
              <w:rPr>
                <w:rFonts w:cs="Arial"/>
                <w:sz w:val="18"/>
              </w:rPr>
              <w:t>The NMS system shall ensure that the inter-circle Mobile Number Portability (MNP) does not affect the services to an FLW.</w:t>
            </w:r>
          </w:p>
        </w:tc>
        <w:tc>
          <w:tcPr>
            <w:tcW w:w="2551" w:type="dxa"/>
          </w:tcPr>
          <w:p w:rsidR="00080494" w:rsidRPr="00D257D0" w:rsidRDefault="00080494" w:rsidP="007B54EF">
            <w:pPr>
              <w:pStyle w:val="CommentText"/>
              <w:spacing w:before="60" w:after="60"/>
              <w:rPr>
                <w:rFonts w:cs="Arial"/>
                <w:sz w:val="18"/>
              </w:rPr>
            </w:pPr>
            <w:r w:rsidRPr="00D257D0">
              <w:rPr>
                <w:rFonts w:cs="Arial"/>
                <w:sz w:val="18"/>
              </w:rPr>
              <w:t>Inter-circle portability should be largely transparent to the user. Its records or language or other aspects should largely be unchanged.</w:t>
            </w:r>
          </w:p>
          <w:p w:rsidR="00AF3B78" w:rsidRPr="00D257D0" w:rsidRDefault="00AF3B78" w:rsidP="007B54EF">
            <w:pPr>
              <w:pStyle w:val="CommentText"/>
              <w:spacing w:before="60" w:after="60"/>
              <w:rPr>
                <w:rFonts w:cs="Arial"/>
                <w:sz w:val="18"/>
              </w:rPr>
            </w:pPr>
            <w:r w:rsidRPr="00D257D0">
              <w:rPr>
                <w:rFonts w:cs="Arial"/>
                <w:sz w:val="18"/>
              </w:rPr>
              <w:t>Number portability shall not lead to change in location information of FLW/MCTS beneficiary unless done otherwise.</w:t>
            </w:r>
          </w:p>
        </w:tc>
        <w:tc>
          <w:tcPr>
            <w:tcW w:w="1418" w:type="dxa"/>
          </w:tcPr>
          <w:p w:rsidR="00080494" w:rsidRPr="00D257D0" w:rsidRDefault="00784B91" w:rsidP="007B54EF">
            <w:pPr>
              <w:pStyle w:val="CommentText"/>
              <w:spacing w:before="60" w:after="60"/>
              <w:rPr>
                <w:rFonts w:cs="Arial"/>
                <w:sz w:val="18"/>
              </w:rPr>
            </w:pPr>
            <w:r>
              <w:rPr>
                <w:rFonts w:cs="Arial"/>
                <w:sz w:val="18"/>
                <w:szCs w:val="18"/>
              </w:rPr>
              <w:t>Approved</w:t>
            </w:r>
          </w:p>
        </w:tc>
      </w:tr>
    </w:tbl>
    <w:p w:rsidR="00C42485" w:rsidRPr="00D257D0" w:rsidRDefault="00C42485" w:rsidP="007B54EF">
      <w:pPr>
        <w:pStyle w:val="Heading3"/>
      </w:pPr>
      <w:bookmarkStart w:id="138" w:name="_Toc413664836"/>
      <w:r w:rsidRPr="00D257D0">
        <w:t>Maintainability and Extensibility Requirements</w:t>
      </w:r>
      <w:bookmarkEnd w:id="138"/>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09"/>
        <w:gridCol w:w="3828"/>
        <w:gridCol w:w="2551"/>
        <w:gridCol w:w="1418"/>
      </w:tblGrid>
      <w:tr w:rsidR="00C42485" w:rsidRPr="00D257D0" w:rsidTr="00A90474">
        <w:tc>
          <w:tcPr>
            <w:tcW w:w="1809" w:type="dxa"/>
            <w:shd w:val="clear" w:color="auto" w:fill="D9D9D9" w:themeFill="background1" w:themeFillShade="D9"/>
          </w:tcPr>
          <w:p w:rsidR="00C42485" w:rsidRPr="00D257D0" w:rsidRDefault="00C42485" w:rsidP="007B54EF">
            <w:pPr>
              <w:pStyle w:val="CommentText"/>
              <w:spacing w:before="60" w:after="60"/>
              <w:rPr>
                <w:rFonts w:cs="Arial"/>
                <w:b/>
                <w:sz w:val="18"/>
              </w:rPr>
            </w:pPr>
            <w:r w:rsidRPr="00D257D0">
              <w:rPr>
                <w:rFonts w:cs="Arial"/>
                <w:b/>
                <w:sz w:val="18"/>
              </w:rPr>
              <w:t>Requirement Id</w:t>
            </w:r>
          </w:p>
        </w:tc>
        <w:tc>
          <w:tcPr>
            <w:tcW w:w="3828" w:type="dxa"/>
            <w:shd w:val="clear" w:color="auto" w:fill="D9D9D9" w:themeFill="background1" w:themeFillShade="D9"/>
          </w:tcPr>
          <w:p w:rsidR="00C42485" w:rsidRPr="00D257D0" w:rsidRDefault="00C42485" w:rsidP="007B54EF">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rsidR="00C42485" w:rsidRPr="00D257D0" w:rsidRDefault="00C42485" w:rsidP="007B54EF">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rsidR="00C42485" w:rsidRPr="00D257D0" w:rsidRDefault="00C42485" w:rsidP="007B54EF">
            <w:pPr>
              <w:pStyle w:val="CommentText"/>
              <w:spacing w:before="60" w:after="60"/>
              <w:rPr>
                <w:rFonts w:cs="Arial"/>
                <w:b/>
                <w:sz w:val="18"/>
              </w:rPr>
            </w:pPr>
            <w:r w:rsidRPr="00D257D0">
              <w:rPr>
                <w:rFonts w:cs="Arial"/>
                <w:b/>
                <w:sz w:val="18"/>
              </w:rPr>
              <w:t>Status</w:t>
            </w:r>
          </w:p>
        </w:tc>
      </w:tr>
      <w:tr w:rsidR="00C42485" w:rsidRPr="00D257D0" w:rsidTr="00A90474">
        <w:trPr>
          <w:trHeight w:val="350"/>
        </w:trPr>
        <w:tc>
          <w:tcPr>
            <w:tcW w:w="1809" w:type="dxa"/>
          </w:tcPr>
          <w:p w:rsidR="00C42485" w:rsidRPr="00D257D0" w:rsidRDefault="00C42485" w:rsidP="009E163D">
            <w:pPr>
              <w:pStyle w:val="CommentText"/>
              <w:spacing w:before="60" w:after="60"/>
              <w:rPr>
                <w:rFonts w:cs="Arial"/>
                <w:sz w:val="18"/>
              </w:rPr>
            </w:pPr>
            <w:r w:rsidRPr="00D257D0">
              <w:rPr>
                <w:rFonts w:cs="Arial"/>
                <w:sz w:val="18"/>
              </w:rPr>
              <w:t>NMS.GEN.</w:t>
            </w:r>
            <w:r w:rsidR="009E163D" w:rsidRPr="00D257D0">
              <w:rPr>
                <w:rFonts w:cs="Arial"/>
                <w:sz w:val="18"/>
              </w:rPr>
              <w:t>MAINT</w:t>
            </w:r>
            <w:r w:rsidRPr="00D257D0">
              <w:rPr>
                <w:rFonts w:cs="Arial"/>
                <w:sz w:val="18"/>
              </w:rPr>
              <w:t>.001</w:t>
            </w:r>
          </w:p>
        </w:tc>
        <w:tc>
          <w:tcPr>
            <w:tcW w:w="3828" w:type="dxa"/>
          </w:tcPr>
          <w:p w:rsidR="00C42485" w:rsidRPr="00D257D0" w:rsidRDefault="00BD00BA" w:rsidP="00BD00BA">
            <w:pPr>
              <w:pStyle w:val="CommentText"/>
              <w:spacing w:before="60" w:after="60"/>
              <w:rPr>
                <w:rFonts w:cs="Arial"/>
                <w:sz w:val="18"/>
              </w:rPr>
            </w:pPr>
            <w:r w:rsidRPr="00D257D0">
              <w:rPr>
                <w:rFonts w:cs="Arial"/>
                <w:sz w:val="18"/>
              </w:rPr>
              <w:t>NMS system shall follow modular design principles that make addition of new services simple.</w:t>
            </w:r>
          </w:p>
        </w:tc>
        <w:tc>
          <w:tcPr>
            <w:tcW w:w="2551" w:type="dxa"/>
          </w:tcPr>
          <w:p w:rsidR="00C42485" w:rsidRPr="00D257D0" w:rsidRDefault="00C42485" w:rsidP="007B54EF">
            <w:pPr>
              <w:pStyle w:val="CommentText"/>
              <w:spacing w:before="60" w:after="60"/>
              <w:rPr>
                <w:rFonts w:cs="Arial"/>
                <w:sz w:val="18"/>
              </w:rPr>
            </w:pPr>
          </w:p>
        </w:tc>
        <w:tc>
          <w:tcPr>
            <w:tcW w:w="1418" w:type="dxa"/>
          </w:tcPr>
          <w:p w:rsidR="00C42485" w:rsidRPr="00D257D0" w:rsidRDefault="00102C36" w:rsidP="007B54EF">
            <w:pPr>
              <w:pStyle w:val="CommentText"/>
              <w:spacing w:before="60" w:after="60"/>
              <w:rPr>
                <w:rFonts w:cs="Arial"/>
                <w:sz w:val="18"/>
              </w:rPr>
            </w:pPr>
            <w:r>
              <w:rPr>
                <w:rFonts w:cs="Arial"/>
                <w:sz w:val="18"/>
              </w:rPr>
              <w:t>Approved</w:t>
            </w:r>
          </w:p>
        </w:tc>
      </w:tr>
      <w:tr w:rsidR="00BD00BA" w:rsidRPr="00D257D0" w:rsidTr="00A90474">
        <w:trPr>
          <w:trHeight w:val="350"/>
        </w:trPr>
        <w:tc>
          <w:tcPr>
            <w:tcW w:w="1809" w:type="dxa"/>
          </w:tcPr>
          <w:p w:rsidR="00BD00BA" w:rsidRPr="00D257D0" w:rsidRDefault="00BD00BA" w:rsidP="00BD00BA">
            <w:pPr>
              <w:pStyle w:val="CommentText"/>
              <w:spacing w:before="60" w:after="60"/>
              <w:rPr>
                <w:rFonts w:cs="Arial"/>
                <w:sz w:val="18"/>
              </w:rPr>
            </w:pPr>
            <w:r w:rsidRPr="00D257D0">
              <w:rPr>
                <w:rFonts w:cs="Arial"/>
                <w:sz w:val="18"/>
              </w:rPr>
              <w:t>NMS.GEN.MAINT.002</w:t>
            </w:r>
          </w:p>
        </w:tc>
        <w:tc>
          <w:tcPr>
            <w:tcW w:w="3828" w:type="dxa"/>
          </w:tcPr>
          <w:p w:rsidR="00BD00BA" w:rsidRPr="00D257D0" w:rsidRDefault="00BD00BA" w:rsidP="00BD00BA">
            <w:pPr>
              <w:pStyle w:val="CommentText"/>
              <w:spacing w:before="60" w:after="60"/>
              <w:rPr>
                <w:rFonts w:cs="Arial"/>
                <w:sz w:val="18"/>
              </w:rPr>
            </w:pPr>
            <w:r w:rsidRPr="00D257D0">
              <w:rPr>
                <w:rFonts w:cs="Arial"/>
                <w:sz w:val="18"/>
              </w:rPr>
              <w:t>NMS system shall have no duplicate code.</w:t>
            </w:r>
          </w:p>
        </w:tc>
        <w:tc>
          <w:tcPr>
            <w:tcW w:w="2551" w:type="dxa"/>
          </w:tcPr>
          <w:p w:rsidR="00BD00BA" w:rsidRPr="00D257D0" w:rsidRDefault="00BD00BA" w:rsidP="00BD00BA">
            <w:pPr>
              <w:pStyle w:val="CommentText"/>
              <w:spacing w:before="60" w:after="60"/>
              <w:rPr>
                <w:rFonts w:cs="Arial"/>
                <w:sz w:val="18"/>
              </w:rPr>
            </w:pPr>
            <w:r w:rsidRPr="00D257D0">
              <w:rPr>
                <w:rFonts w:cs="Arial"/>
                <w:sz w:val="18"/>
              </w:rPr>
              <w:t>This shall be subject to a threshold of minimum allowed limit as decided in the software coding guidelines</w:t>
            </w:r>
            <w:r w:rsidR="00810362" w:rsidRPr="00D257D0">
              <w:rPr>
                <w:rFonts w:cs="Arial"/>
                <w:sz w:val="18"/>
              </w:rPr>
              <w:t xml:space="preserve"> [5]</w:t>
            </w:r>
            <w:r w:rsidRPr="00D257D0">
              <w:rPr>
                <w:rFonts w:cs="Arial"/>
                <w:sz w:val="18"/>
              </w:rPr>
              <w:t>.</w:t>
            </w:r>
          </w:p>
        </w:tc>
        <w:tc>
          <w:tcPr>
            <w:tcW w:w="1418" w:type="dxa"/>
          </w:tcPr>
          <w:p w:rsidR="00BD00BA" w:rsidRPr="00D257D0" w:rsidRDefault="00102C36" w:rsidP="007B54EF">
            <w:pPr>
              <w:pStyle w:val="CommentText"/>
              <w:spacing w:before="60" w:after="60"/>
              <w:rPr>
                <w:rFonts w:cs="Arial"/>
                <w:sz w:val="18"/>
              </w:rPr>
            </w:pPr>
            <w:r>
              <w:rPr>
                <w:rFonts w:cs="Arial"/>
                <w:sz w:val="18"/>
              </w:rPr>
              <w:t>Approved</w:t>
            </w:r>
          </w:p>
        </w:tc>
      </w:tr>
      <w:tr w:rsidR="00BD00BA" w:rsidRPr="00D257D0" w:rsidTr="00A90474">
        <w:trPr>
          <w:trHeight w:val="350"/>
        </w:trPr>
        <w:tc>
          <w:tcPr>
            <w:tcW w:w="1809" w:type="dxa"/>
          </w:tcPr>
          <w:p w:rsidR="00BD00BA" w:rsidRPr="00D257D0" w:rsidRDefault="00BD00BA" w:rsidP="00BD00BA">
            <w:pPr>
              <w:pStyle w:val="CommentText"/>
              <w:spacing w:before="60" w:after="60"/>
              <w:rPr>
                <w:rFonts w:cs="Arial"/>
                <w:sz w:val="18"/>
              </w:rPr>
            </w:pPr>
            <w:r w:rsidRPr="00D257D0">
              <w:rPr>
                <w:rFonts w:cs="Arial"/>
                <w:sz w:val="18"/>
              </w:rPr>
              <w:t>NMS.GEN.MAINT.003</w:t>
            </w:r>
          </w:p>
        </w:tc>
        <w:tc>
          <w:tcPr>
            <w:tcW w:w="3828" w:type="dxa"/>
          </w:tcPr>
          <w:p w:rsidR="00BD00BA" w:rsidRPr="00D257D0" w:rsidRDefault="00BD00BA" w:rsidP="00BD00BA">
            <w:pPr>
              <w:pStyle w:val="CommentText"/>
              <w:spacing w:before="60" w:after="60"/>
              <w:rPr>
                <w:rFonts w:cs="Arial"/>
                <w:sz w:val="18"/>
              </w:rPr>
            </w:pPr>
            <w:r w:rsidRPr="00D257D0">
              <w:rPr>
                <w:rFonts w:cs="Arial"/>
                <w:sz w:val="18"/>
              </w:rPr>
              <w:t>NMS system shall have no dead code.</w:t>
            </w:r>
          </w:p>
        </w:tc>
        <w:tc>
          <w:tcPr>
            <w:tcW w:w="2551" w:type="dxa"/>
          </w:tcPr>
          <w:p w:rsidR="00BD00BA" w:rsidRPr="00D257D0" w:rsidRDefault="00BD00BA" w:rsidP="008134C3">
            <w:pPr>
              <w:pStyle w:val="CommentText"/>
              <w:spacing w:before="60" w:after="60"/>
              <w:rPr>
                <w:rFonts w:cs="Arial"/>
                <w:sz w:val="18"/>
              </w:rPr>
            </w:pPr>
          </w:p>
        </w:tc>
        <w:tc>
          <w:tcPr>
            <w:tcW w:w="1418" w:type="dxa"/>
          </w:tcPr>
          <w:p w:rsidR="00BD00BA" w:rsidRPr="00D257D0" w:rsidRDefault="00102C36" w:rsidP="007B54EF">
            <w:pPr>
              <w:pStyle w:val="CommentText"/>
              <w:spacing w:before="60" w:after="60"/>
              <w:rPr>
                <w:rFonts w:cs="Arial"/>
                <w:sz w:val="18"/>
              </w:rPr>
            </w:pPr>
            <w:r>
              <w:rPr>
                <w:rFonts w:cs="Arial"/>
                <w:sz w:val="18"/>
              </w:rPr>
              <w:t>Approved</w:t>
            </w:r>
          </w:p>
        </w:tc>
      </w:tr>
      <w:tr w:rsidR="00BD00BA" w:rsidRPr="00D257D0" w:rsidTr="00A90474">
        <w:trPr>
          <w:trHeight w:val="350"/>
        </w:trPr>
        <w:tc>
          <w:tcPr>
            <w:tcW w:w="1809" w:type="dxa"/>
          </w:tcPr>
          <w:p w:rsidR="00BD00BA" w:rsidRPr="00D257D0" w:rsidRDefault="00BD00BA" w:rsidP="00BD00BA">
            <w:pPr>
              <w:pStyle w:val="CommentText"/>
              <w:spacing w:before="60" w:after="60"/>
              <w:rPr>
                <w:rFonts w:cs="Arial"/>
                <w:sz w:val="18"/>
              </w:rPr>
            </w:pPr>
            <w:r w:rsidRPr="00D257D0">
              <w:rPr>
                <w:rFonts w:cs="Arial"/>
                <w:sz w:val="18"/>
              </w:rPr>
              <w:t>NMS.GEN.MAINT.004</w:t>
            </w:r>
          </w:p>
        </w:tc>
        <w:tc>
          <w:tcPr>
            <w:tcW w:w="3828" w:type="dxa"/>
          </w:tcPr>
          <w:p w:rsidR="00BD00BA" w:rsidRPr="00D257D0" w:rsidRDefault="00BD00BA" w:rsidP="00BD00BA">
            <w:pPr>
              <w:pStyle w:val="CommentText"/>
              <w:spacing w:before="60" w:after="60"/>
              <w:rPr>
                <w:rFonts w:cs="Arial"/>
                <w:sz w:val="18"/>
              </w:rPr>
            </w:pPr>
            <w:r w:rsidRPr="00D257D0">
              <w:rPr>
                <w:rFonts w:cs="Arial"/>
                <w:sz w:val="18"/>
              </w:rPr>
              <w:t>NMS system shall have adequate comments to allow easy comprehension of the code.</w:t>
            </w:r>
          </w:p>
        </w:tc>
        <w:tc>
          <w:tcPr>
            <w:tcW w:w="2551" w:type="dxa"/>
          </w:tcPr>
          <w:p w:rsidR="00BD00BA" w:rsidRPr="00D257D0" w:rsidRDefault="00BD00BA" w:rsidP="007B54EF">
            <w:pPr>
              <w:pStyle w:val="CommentText"/>
              <w:spacing w:before="60" w:after="60"/>
              <w:rPr>
                <w:rFonts w:cs="Arial"/>
                <w:sz w:val="18"/>
              </w:rPr>
            </w:pPr>
          </w:p>
        </w:tc>
        <w:tc>
          <w:tcPr>
            <w:tcW w:w="1418" w:type="dxa"/>
          </w:tcPr>
          <w:p w:rsidR="00BD00BA" w:rsidRPr="00D257D0" w:rsidRDefault="00102C36" w:rsidP="007B54EF">
            <w:pPr>
              <w:pStyle w:val="CommentText"/>
              <w:spacing w:before="60" w:after="60"/>
              <w:rPr>
                <w:rFonts w:cs="Arial"/>
                <w:sz w:val="18"/>
              </w:rPr>
            </w:pPr>
            <w:r>
              <w:rPr>
                <w:rFonts w:cs="Arial"/>
                <w:sz w:val="18"/>
              </w:rPr>
              <w:t>Approved</w:t>
            </w:r>
          </w:p>
        </w:tc>
      </w:tr>
      <w:tr w:rsidR="000B3C75" w:rsidRPr="00D257D0" w:rsidTr="00A90474">
        <w:trPr>
          <w:trHeight w:val="350"/>
        </w:trPr>
        <w:tc>
          <w:tcPr>
            <w:tcW w:w="1809" w:type="dxa"/>
          </w:tcPr>
          <w:p w:rsidR="000B3C75" w:rsidRPr="00D257D0" w:rsidRDefault="000B3C75" w:rsidP="00BD00BA">
            <w:pPr>
              <w:pStyle w:val="CommentText"/>
              <w:spacing w:before="60" w:after="60"/>
              <w:rPr>
                <w:rFonts w:cs="Arial"/>
                <w:sz w:val="18"/>
              </w:rPr>
            </w:pPr>
            <w:r w:rsidRPr="00D257D0">
              <w:rPr>
                <w:sz w:val="18"/>
              </w:rPr>
              <w:t>NMS.GEN.MAINT.005</w:t>
            </w:r>
          </w:p>
        </w:tc>
        <w:tc>
          <w:tcPr>
            <w:tcW w:w="3828" w:type="dxa"/>
          </w:tcPr>
          <w:p w:rsidR="000B3C75" w:rsidRPr="00D257D0" w:rsidRDefault="000B3C75" w:rsidP="00BD00BA">
            <w:pPr>
              <w:pStyle w:val="CommentText"/>
              <w:spacing w:before="60" w:after="60"/>
              <w:rPr>
                <w:rFonts w:cs="Arial"/>
                <w:sz w:val="18"/>
              </w:rPr>
            </w:pPr>
            <w:r w:rsidRPr="00D257D0">
              <w:rPr>
                <w:sz w:val="18"/>
              </w:rPr>
              <w:t xml:space="preserve">NMS system shall have an implementation approach whereby all IVR interface code shall be contained in </w:t>
            </w:r>
            <w:r w:rsidR="00977AD8" w:rsidRPr="00D257D0">
              <w:rPr>
                <w:sz w:val="18"/>
              </w:rPr>
              <w:t>its</w:t>
            </w:r>
            <w:r w:rsidRPr="00D257D0">
              <w:rPr>
                <w:sz w:val="18"/>
              </w:rPr>
              <w:t xml:space="preserve"> own module such that a new IVR vendor could be added without requiring code changes to the applications or reports.</w:t>
            </w:r>
          </w:p>
        </w:tc>
        <w:tc>
          <w:tcPr>
            <w:tcW w:w="2551" w:type="dxa"/>
          </w:tcPr>
          <w:p w:rsidR="000B3C75" w:rsidRPr="00D257D0" w:rsidRDefault="000B3C75" w:rsidP="007B54EF">
            <w:pPr>
              <w:pStyle w:val="CommentText"/>
              <w:spacing w:before="60" w:after="60"/>
              <w:rPr>
                <w:rFonts w:cs="Arial"/>
                <w:sz w:val="18"/>
              </w:rPr>
            </w:pPr>
          </w:p>
        </w:tc>
        <w:tc>
          <w:tcPr>
            <w:tcW w:w="1418" w:type="dxa"/>
          </w:tcPr>
          <w:p w:rsidR="000B3C75" w:rsidRPr="00D257D0" w:rsidRDefault="00102C36" w:rsidP="007B54EF">
            <w:pPr>
              <w:pStyle w:val="CommentText"/>
              <w:spacing w:before="60" w:after="60"/>
              <w:rPr>
                <w:rFonts w:cs="Arial"/>
                <w:sz w:val="18"/>
              </w:rPr>
            </w:pPr>
            <w:r>
              <w:rPr>
                <w:rFonts w:cs="Arial"/>
                <w:sz w:val="18"/>
              </w:rPr>
              <w:t>Approved</w:t>
            </w:r>
          </w:p>
        </w:tc>
      </w:tr>
    </w:tbl>
    <w:p w:rsidR="00C42485" w:rsidRPr="00D257D0" w:rsidRDefault="00C42485" w:rsidP="007B54EF">
      <w:pPr>
        <w:pStyle w:val="Heading3"/>
      </w:pPr>
      <w:bookmarkStart w:id="139" w:name="_Toc413664837"/>
      <w:r w:rsidRPr="00D257D0">
        <w:t>Logging and Debugging Requirements</w:t>
      </w:r>
      <w:bookmarkEnd w:id="139"/>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09"/>
        <w:gridCol w:w="3828"/>
        <w:gridCol w:w="2551"/>
        <w:gridCol w:w="1418"/>
      </w:tblGrid>
      <w:tr w:rsidR="00C42485" w:rsidRPr="00D257D0" w:rsidTr="00A90474">
        <w:tc>
          <w:tcPr>
            <w:tcW w:w="1809" w:type="dxa"/>
            <w:shd w:val="clear" w:color="auto" w:fill="D9D9D9" w:themeFill="background1" w:themeFillShade="D9"/>
          </w:tcPr>
          <w:p w:rsidR="00C42485" w:rsidRPr="00D257D0" w:rsidRDefault="00C42485" w:rsidP="007B54EF">
            <w:pPr>
              <w:pStyle w:val="CommentText"/>
              <w:spacing w:before="60" w:after="60"/>
              <w:rPr>
                <w:rFonts w:cs="Arial"/>
                <w:b/>
                <w:sz w:val="18"/>
              </w:rPr>
            </w:pPr>
            <w:r w:rsidRPr="00D257D0">
              <w:rPr>
                <w:rFonts w:cs="Arial"/>
                <w:b/>
                <w:sz w:val="18"/>
              </w:rPr>
              <w:t>Requirement Id</w:t>
            </w:r>
          </w:p>
        </w:tc>
        <w:tc>
          <w:tcPr>
            <w:tcW w:w="3828" w:type="dxa"/>
            <w:shd w:val="clear" w:color="auto" w:fill="D9D9D9" w:themeFill="background1" w:themeFillShade="D9"/>
          </w:tcPr>
          <w:p w:rsidR="00C42485" w:rsidRPr="00D257D0" w:rsidRDefault="00C42485" w:rsidP="007B54EF">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rsidR="00C42485" w:rsidRPr="00D257D0" w:rsidRDefault="00C42485" w:rsidP="007B54EF">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rsidR="00C42485" w:rsidRPr="00D257D0" w:rsidRDefault="00C42485" w:rsidP="007B54EF">
            <w:pPr>
              <w:pStyle w:val="CommentText"/>
              <w:spacing w:before="60" w:after="60"/>
              <w:rPr>
                <w:rFonts w:cs="Arial"/>
                <w:b/>
                <w:sz w:val="18"/>
              </w:rPr>
            </w:pPr>
            <w:r w:rsidRPr="00D257D0">
              <w:rPr>
                <w:rFonts w:cs="Arial"/>
                <w:b/>
                <w:sz w:val="18"/>
              </w:rPr>
              <w:t>Status</w:t>
            </w:r>
          </w:p>
        </w:tc>
      </w:tr>
      <w:tr w:rsidR="00C42485" w:rsidRPr="00D257D0" w:rsidTr="00A90474">
        <w:trPr>
          <w:trHeight w:val="350"/>
        </w:trPr>
        <w:tc>
          <w:tcPr>
            <w:tcW w:w="1809" w:type="dxa"/>
          </w:tcPr>
          <w:p w:rsidR="00C42485" w:rsidRPr="00D257D0" w:rsidRDefault="00C42485" w:rsidP="009E163D">
            <w:pPr>
              <w:pStyle w:val="CommentText"/>
              <w:spacing w:before="60" w:after="60"/>
              <w:rPr>
                <w:rFonts w:cs="Arial"/>
                <w:sz w:val="18"/>
              </w:rPr>
            </w:pPr>
            <w:r w:rsidRPr="00D257D0">
              <w:rPr>
                <w:rFonts w:cs="Arial"/>
                <w:sz w:val="18"/>
              </w:rPr>
              <w:t>NMS.GEN.</w:t>
            </w:r>
            <w:r w:rsidR="009E163D" w:rsidRPr="00D257D0">
              <w:rPr>
                <w:rFonts w:cs="Arial"/>
                <w:sz w:val="18"/>
              </w:rPr>
              <w:t>LOG</w:t>
            </w:r>
            <w:r w:rsidRPr="00D257D0">
              <w:rPr>
                <w:rFonts w:cs="Arial"/>
                <w:sz w:val="18"/>
              </w:rPr>
              <w:t>.001</w:t>
            </w:r>
          </w:p>
        </w:tc>
        <w:tc>
          <w:tcPr>
            <w:tcW w:w="3828" w:type="dxa"/>
          </w:tcPr>
          <w:p w:rsidR="007B3016" w:rsidRPr="00D257D0" w:rsidRDefault="007F629E" w:rsidP="007F629E">
            <w:pPr>
              <w:spacing w:after="0" w:line="240" w:lineRule="auto"/>
              <w:rPr>
                <w:rFonts w:cs="Arial"/>
                <w:sz w:val="18"/>
                <w:szCs w:val="20"/>
              </w:rPr>
            </w:pPr>
            <w:r w:rsidRPr="00D257D0">
              <w:rPr>
                <w:rFonts w:cs="Arial"/>
                <w:sz w:val="18"/>
                <w:szCs w:val="20"/>
              </w:rPr>
              <w:t>NMS system shall perform all logging through a logging framework.</w:t>
            </w:r>
          </w:p>
          <w:p w:rsidR="007B3016" w:rsidRPr="00D257D0" w:rsidRDefault="007B3016" w:rsidP="007F629E">
            <w:pPr>
              <w:spacing w:after="0" w:line="240" w:lineRule="auto"/>
              <w:rPr>
                <w:rFonts w:cs="Arial"/>
                <w:sz w:val="18"/>
                <w:szCs w:val="20"/>
              </w:rPr>
            </w:pPr>
          </w:p>
          <w:p w:rsidR="00C42485" w:rsidRPr="00D257D0" w:rsidRDefault="007B3016" w:rsidP="00C940CC">
            <w:pPr>
              <w:spacing w:after="0" w:line="240" w:lineRule="auto"/>
              <w:rPr>
                <w:rFonts w:cs="Arial"/>
                <w:sz w:val="18"/>
              </w:rPr>
            </w:pPr>
            <w:r w:rsidRPr="00D257D0">
              <w:rPr>
                <w:rFonts w:cs="Arial"/>
                <w:sz w:val="18"/>
                <w:szCs w:val="20"/>
              </w:rPr>
              <w:t xml:space="preserve">The log levels shall be </w:t>
            </w:r>
            <w:r w:rsidR="00545D2F" w:rsidRPr="00D257D0">
              <w:rPr>
                <w:rFonts w:cs="Arial"/>
                <w:sz w:val="18"/>
                <w:szCs w:val="20"/>
              </w:rPr>
              <w:t xml:space="preserve">runtime </w:t>
            </w:r>
            <w:r w:rsidRPr="00D257D0">
              <w:rPr>
                <w:rFonts w:cs="Arial"/>
                <w:sz w:val="18"/>
                <w:szCs w:val="20"/>
              </w:rPr>
              <w:t>configurable.</w:t>
            </w:r>
          </w:p>
        </w:tc>
        <w:tc>
          <w:tcPr>
            <w:tcW w:w="2551" w:type="dxa"/>
          </w:tcPr>
          <w:p w:rsidR="00C42485" w:rsidRPr="00D257D0" w:rsidRDefault="007F629E" w:rsidP="007B54EF">
            <w:pPr>
              <w:pStyle w:val="CommentText"/>
              <w:spacing w:before="60" w:after="60"/>
              <w:rPr>
                <w:rFonts w:cs="Arial"/>
                <w:sz w:val="18"/>
              </w:rPr>
            </w:pPr>
            <w:r w:rsidRPr="00D257D0">
              <w:rPr>
                <w:rFonts w:cs="Arial"/>
                <w:sz w:val="18"/>
              </w:rPr>
              <w:t xml:space="preserve">Printing to </w:t>
            </w:r>
            <w:proofErr w:type="spellStart"/>
            <w:r w:rsidRPr="00D257D0">
              <w:rPr>
                <w:rFonts w:cs="Arial"/>
                <w:sz w:val="18"/>
              </w:rPr>
              <w:t>stdout</w:t>
            </w:r>
            <w:proofErr w:type="spellEnd"/>
            <w:r w:rsidRPr="00D257D0">
              <w:rPr>
                <w:rFonts w:cs="Arial"/>
                <w:sz w:val="18"/>
              </w:rPr>
              <w:t xml:space="preserve"> should not remain in the production system.</w:t>
            </w:r>
          </w:p>
        </w:tc>
        <w:tc>
          <w:tcPr>
            <w:tcW w:w="1418" w:type="dxa"/>
          </w:tcPr>
          <w:p w:rsidR="00C42485" w:rsidRPr="00D257D0" w:rsidRDefault="00A340DF" w:rsidP="007B54EF">
            <w:pPr>
              <w:pStyle w:val="CommentText"/>
              <w:spacing w:before="60" w:after="60"/>
              <w:rPr>
                <w:rFonts w:cs="Arial"/>
                <w:sz w:val="18"/>
              </w:rPr>
            </w:pPr>
            <w:r>
              <w:rPr>
                <w:rFonts w:cs="Arial"/>
                <w:sz w:val="18"/>
              </w:rPr>
              <w:t>Approved</w:t>
            </w:r>
          </w:p>
        </w:tc>
      </w:tr>
      <w:tr w:rsidR="00C940CC" w:rsidRPr="00D257D0" w:rsidTr="00A90474">
        <w:trPr>
          <w:trHeight w:val="350"/>
        </w:trPr>
        <w:tc>
          <w:tcPr>
            <w:tcW w:w="1809" w:type="dxa"/>
          </w:tcPr>
          <w:p w:rsidR="00C940CC" w:rsidRPr="00D257D0" w:rsidRDefault="00C940CC" w:rsidP="008134C3">
            <w:pPr>
              <w:pStyle w:val="CommentText"/>
              <w:spacing w:before="60" w:after="60"/>
              <w:rPr>
                <w:rFonts w:cs="Arial"/>
                <w:sz w:val="18"/>
              </w:rPr>
            </w:pPr>
            <w:r w:rsidRPr="00D257D0">
              <w:rPr>
                <w:rFonts w:cs="Arial"/>
                <w:sz w:val="18"/>
              </w:rPr>
              <w:t>NMS.GEN.LOG.00</w:t>
            </w:r>
            <w:r w:rsidR="0004449D" w:rsidRPr="00D257D0">
              <w:rPr>
                <w:rFonts w:cs="Arial"/>
                <w:sz w:val="18"/>
              </w:rPr>
              <w:t>2</w:t>
            </w:r>
          </w:p>
        </w:tc>
        <w:tc>
          <w:tcPr>
            <w:tcW w:w="3828" w:type="dxa"/>
          </w:tcPr>
          <w:p w:rsidR="00C940CC" w:rsidRPr="00D257D0" w:rsidRDefault="00C940CC" w:rsidP="00130CB3">
            <w:pPr>
              <w:spacing w:after="0" w:line="240" w:lineRule="auto"/>
              <w:rPr>
                <w:rFonts w:cs="Arial"/>
                <w:sz w:val="18"/>
              </w:rPr>
            </w:pPr>
            <w:r w:rsidRPr="00D257D0">
              <w:rPr>
                <w:rFonts w:cs="Arial"/>
                <w:sz w:val="18"/>
                <w:szCs w:val="20"/>
              </w:rPr>
              <w:t xml:space="preserve">NMS system shall allow the log levels to be configurable. There shall be </w:t>
            </w:r>
            <w:r w:rsidR="00130CB3" w:rsidRPr="00D257D0">
              <w:rPr>
                <w:rFonts w:cs="Arial"/>
                <w:sz w:val="18"/>
                <w:szCs w:val="20"/>
              </w:rPr>
              <w:t xml:space="preserve">following </w:t>
            </w:r>
            <w:r w:rsidRPr="00D257D0">
              <w:rPr>
                <w:rFonts w:cs="Arial"/>
                <w:sz w:val="18"/>
                <w:szCs w:val="20"/>
              </w:rPr>
              <w:t xml:space="preserve">log levels: </w:t>
            </w:r>
            <w:r w:rsidR="00130CB3" w:rsidRPr="004F2D45">
              <w:rPr>
                <w:rFonts w:cs="Arial"/>
                <w:sz w:val="18"/>
                <w:szCs w:val="20"/>
              </w:rPr>
              <w:t>TRACE, DEBUG, INFO, WARN, ERROR, FATAL</w:t>
            </w:r>
          </w:p>
        </w:tc>
        <w:tc>
          <w:tcPr>
            <w:tcW w:w="2551" w:type="dxa"/>
          </w:tcPr>
          <w:p w:rsidR="00C940CC" w:rsidRPr="00D257D0" w:rsidRDefault="00C940CC" w:rsidP="008134C3">
            <w:pPr>
              <w:pStyle w:val="CommentText"/>
              <w:spacing w:before="60" w:after="60"/>
              <w:rPr>
                <w:rFonts w:cs="Arial"/>
                <w:sz w:val="18"/>
              </w:rPr>
            </w:pPr>
          </w:p>
        </w:tc>
        <w:tc>
          <w:tcPr>
            <w:tcW w:w="1418" w:type="dxa"/>
          </w:tcPr>
          <w:p w:rsidR="00C940CC" w:rsidRPr="00D257D0" w:rsidRDefault="00A340DF" w:rsidP="008134C3">
            <w:pPr>
              <w:pStyle w:val="CommentText"/>
              <w:spacing w:before="60" w:after="60"/>
              <w:rPr>
                <w:rFonts w:cs="Arial"/>
                <w:sz w:val="18"/>
              </w:rPr>
            </w:pPr>
            <w:r>
              <w:rPr>
                <w:rFonts w:cs="Arial"/>
                <w:sz w:val="18"/>
              </w:rPr>
              <w:t>Approved</w:t>
            </w:r>
          </w:p>
        </w:tc>
      </w:tr>
      <w:tr w:rsidR="000869C6" w:rsidRPr="00D257D0" w:rsidTr="00A90474">
        <w:trPr>
          <w:trHeight w:val="350"/>
        </w:trPr>
        <w:tc>
          <w:tcPr>
            <w:tcW w:w="1809" w:type="dxa"/>
          </w:tcPr>
          <w:p w:rsidR="000869C6" w:rsidRPr="00D257D0" w:rsidRDefault="009678B7" w:rsidP="00AA5210">
            <w:pPr>
              <w:pStyle w:val="CommentText"/>
              <w:spacing w:before="60" w:after="60"/>
              <w:rPr>
                <w:rFonts w:cs="Arial"/>
                <w:sz w:val="18"/>
              </w:rPr>
            </w:pPr>
            <w:r w:rsidRPr="00D257D0">
              <w:rPr>
                <w:rFonts w:cs="Arial"/>
                <w:sz w:val="18"/>
              </w:rPr>
              <w:t>NMS.GEN.LOG.003</w:t>
            </w:r>
          </w:p>
        </w:tc>
        <w:tc>
          <w:tcPr>
            <w:tcW w:w="3828" w:type="dxa"/>
          </w:tcPr>
          <w:p w:rsidR="000869C6" w:rsidRPr="00D257D0" w:rsidRDefault="000869C6" w:rsidP="000869C6">
            <w:pPr>
              <w:spacing w:after="0" w:line="240" w:lineRule="auto"/>
              <w:rPr>
                <w:rFonts w:cs="Arial"/>
                <w:sz w:val="18"/>
                <w:szCs w:val="20"/>
              </w:rPr>
            </w:pPr>
            <w:r w:rsidRPr="00D257D0">
              <w:rPr>
                <w:rFonts w:cs="Arial"/>
                <w:sz w:val="18"/>
                <w:szCs w:val="20"/>
              </w:rPr>
              <w:t xml:space="preserve">NMS system shall maintain history of all changes done in a given FLW record </w:t>
            </w:r>
          </w:p>
        </w:tc>
        <w:tc>
          <w:tcPr>
            <w:tcW w:w="2551" w:type="dxa"/>
          </w:tcPr>
          <w:p w:rsidR="000869C6" w:rsidRPr="00D257D0" w:rsidRDefault="000869C6" w:rsidP="008134C3">
            <w:pPr>
              <w:pStyle w:val="CommentText"/>
              <w:spacing w:before="60" w:after="60"/>
              <w:rPr>
                <w:rFonts w:cs="Arial"/>
                <w:sz w:val="18"/>
              </w:rPr>
            </w:pPr>
          </w:p>
        </w:tc>
        <w:tc>
          <w:tcPr>
            <w:tcW w:w="1418" w:type="dxa"/>
          </w:tcPr>
          <w:p w:rsidR="000869C6" w:rsidRPr="00D257D0" w:rsidRDefault="00A340DF" w:rsidP="008134C3">
            <w:pPr>
              <w:pStyle w:val="CommentText"/>
              <w:spacing w:before="60" w:after="60"/>
              <w:rPr>
                <w:rFonts w:cs="Arial"/>
                <w:sz w:val="18"/>
              </w:rPr>
            </w:pPr>
            <w:r>
              <w:rPr>
                <w:rFonts w:cs="Arial"/>
                <w:sz w:val="18"/>
              </w:rPr>
              <w:t>Approved</w:t>
            </w:r>
          </w:p>
        </w:tc>
      </w:tr>
      <w:tr w:rsidR="009678B7" w:rsidRPr="00D257D0" w:rsidTr="00A90474">
        <w:trPr>
          <w:trHeight w:val="350"/>
        </w:trPr>
        <w:tc>
          <w:tcPr>
            <w:tcW w:w="1809" w:type="dxa"/>
          </w:tcPr>
          <w:p w:rsidR="009678B7" w:rsidRPr="00D257D0" w:rsidRDefault="009678B7" w:rsidP="009678B7">
            <w:pPr>
              <w:pStyle w:val="CommentText"/>
              <w:spacing w:before="60" w:after="60"/>
              <w:rPr>
                <w:rFonts w:cs="Arial"/>
                <w:sz w:val="18"/>
              </w:rPr>
            </w:pPr>
            <w:r w:rsidRPr="00D257D0">
              <w:rPr>
                <w:rFonts w:cs="Arial"/>
                <w:sz w:val="18"/>
              </w:rPr>
              <w:t>NMS.GEN.LOG.004</w:t>
            </w:r>
          </w:p>
        </w:tc>
        <w:tc>
          <w:tcPr>
            <w:tcW w:w="3828" w:type="dxa"/>
          </w:tcPr>
          <w:p w:rsidR="009678B7" w:rsidRPr="00D257D0" w:rsidRDefault="009678B7" w:rsidP="000869C6">
            <w:pPr>
              <w:spacing w:after="0" w:line="240" w:lineRule="auto"/>
              <w:rPr>
                <w:rFonts w:cs="Arial"/>
                <w:sz w:val="18"/>
                <w:szCs w:val="20"/>
              </w:rPr>
            </w:pPr>
            <w:r w:rsidRPr="00D257D0">
              <w:rPr>
                <w:rFonts w:cs="Arial"/>
                <w:sz w:val="18"/>
                <w:szCs w:val="20"/>
              </w:rPr>
              <w:t>NMS system shall maintain history of changes done in FLW information database including date-time stamp, number of records successfully uploaded, number of records failed to be uploaded, reason of error or error file name etc.</w:t>
            </w:r>
          </w:p>
        </w:tc>
        <w:tc>
          <w:tcPr>
            <w:tcW w:w="2551" w:type="dxa"/>
          </w:tcPr>
          <w:p w:rsidR="009678B7" w:rsidRPr="00D257D0" w:rsidRDefault="009678B7" w:rsidP="008134C3">
            <w:pPr>
              <w:pStyle w:val="CommentText"/>
              <w:spacing w:before="60" w:after="60"/>
              <w:rPr>
                <w:rFonts w:cs="Arial"/>
                <w:sz w:val="18"/>
              </w:rPr>
            </w:pPr>
          </w:p>
        </w:tc>
        <w:tc>
          <w:tcPr>
            <w:tcW w:w="1418" w:type="dxa"/>
          </w:tcPr>
          <w:p w:rsidR="009678B7" w:rsidRPr="00D257D0" w:rsidRDefault="00A340DF" w:rsidP="008134C3">
            <w:pPr>
              <w:pStyle w:val="CommentText"/>
              <w:spacing w:before="60" w:after="60"/>
              <w:rPr>
                <w:rFonts w:cs="Arial"/>
                <w:sz w:val="18"/>
              </w:rPr>
            </w:pPr>
            <w:r>
              <w:rPr>
                <w:rFonts w:cs="Arial"/>
                <w:sz w:val="18"/>
              </w:rPr>
              <w:t>Approved</w:t>
            </w:r>
          </w:p>
        </w:tc>
      </w:tr>
      <w:tr w:rsidR="009678B7" w:rsidRPr="00D257D0" w:rsidTr="00A90474">
        <w:trPr>
          <w:trHeight w:val="350"/>
        </w:trPr>
        <w:tc>
          <w:tcPr>
            <w:tcW w:w="1809" w:type="dxa"/>
          </w:tcPr>
          <w:p w:rsidR="009678B7" w:rsidRPr="00D257D0" w:rsidRDefault="009678B7" w:rsidP="00AA5210">
            <w:pPr>
              <w:pStyle w:val="CommentText"/>
              <w:spacing w:before="60" w:after="60"/>
              <w:rPr>
                <w:rFonts w:cs="Arial"/>
                <w:sz w:val="18"/>
              </w:rPr>
            </w:pPr>
            <w:r w:rsidRPr="00D257D0">
              <w:rPr>
                <w:rFonts w:cs="Arial"/>
                <w:sz w:val="18"/>
              </w:rPr>
              <w:lastRenderedPageBreak/>
              <w:t>NMS.GEN.LOG.00</w:t>
            </w:r>
            <w:r w:rsidR="007C3F39" w:rsidRPr="00D257D0">
              <w:rPr>
                <w:rFonts w:cs="Arial"/>
                <w:sz w:val="18"/>
              </w:rPr>
              <w:t>5</w:t>
            </w:r>
          </w:p>
        </w:tc>
        <w:tc>
          <w:tcPr>
            <w:tcW w:w="3828" w:type="dxa"/>
          </w:tcPr>
          <w:p w:rsidR="00977AD8" w:rsidRPr="00D257D0" w:rsidRDefault="009678B7" w:rsidP="00A96D6E">
            <w:pPr>
              <w:spacing w:after="0" w:line="240" w:lineRule="auto"/>
              <w:rPr>
                <w:rFonts w:cs="Arial"/>
                <w:sz w:val="18"/>
                <w:szCs w:val="20"/>
              </w:rPr>
            </w:pPr>
            <w:r w:rsidRPr="00D257D0">
              <w:rPr>
                <w:rFonts w:cs="Arial"/>
                <w:sz w:val="18"/>
                <w:szCs w:val="20"/>
              </w:rPr>
              <w:t xml:space="preserve">NMS system shall maintain </w:t>
            </w:r>
            <w:r w:rsidR="00C26130">
              <w:rPr>
                <w:rFonts w:cs="Arial"/>
                <w:sz w:val="18"/>
                <w:szCs w:val="20"/>
              </w:rPr>
              <w:t xml:space="preserve">a </w:t>
            </w:r>
            <w:r w:rsidRPr="00D257D0">
              <w:rPr>
                <w:rFonts w:cs="Arial"/>
                <w:sz w:val="18"/>
                <w:szCs w:val="20"/>
              </w:rPr>
              <w:t xml:space="preserve">history of all changes </w:t>
            </w:r>
            <w:r w:rsidR="00AD3294">
              <w:rPr>
                <w:rFonts w:cs="Arial"/>
                <w:sz w:val="18"/>
                <w:szCs w:val="20"/>
              </w:rPr>
              <w:t>made to</w:t>
            </w:r>
            <w:r w:rsidR="00A96D6E">
              <w:rPr>
                <w:rFonts w:cs="Arial"/>
                <w:sz w:val="18"/>
                <w:szCs w:val="20"/>
              </w:rPr>
              <w:t xml:space="preserve"> </w:t>
            </w:r>
            <w:r w:rsidR="00AD3294">
              <w:rPr>
                <w:rFonts w:cs="Arial"/>
                <w:sz w:val="18"/>
                <w:szCs w:val="20"/>
              </w:rPr>
              <w:t xml:space="preserve">FLW and MCTS-beneficiary </w:t>
            </w:r>
            <w:r w:rsidRPr="00D257D0">
              <w:rPr>
                <w:rFonts w:cs="Arial"/>
                <w:sz w:val="18"/>
                <w:szCs w:val="20"/>
              </w:rPr>
              <w:t>record</w:t>
            </w:r>
            <w:r w:rsidR="00AD3294">
              <w:rPr>
                <w:rFonts w:cs="Arial"/>
                <w:sz w:val="18"/>
                <w:szCs w:val="20"/>
              </w:rPr>
              <w:t>s regardless of the source of the modification.</w:t>
            </w:r>
            <w:r w:rsidR="00AD3294" w:rsidRPr="00D257D0" w:rsidDel="00AD3294">
              <w:rPr>
                <w:rFonts w:cs="Arial"/>
                <w:sz w:val="18"/>
                <w:szCs w:val="20"/>
              </w:rPr>
              <w:t xml:space="preserve"> </w:t>
            </w:r>
          </w:p>
        </w:tc>
        <w:tc>
          <w:tcPr>
            <w:tcW w:w="2551" w:type="dxa"/>
          </w:tcPr>
          <w:p w:rsidR="009678B7" w:rsidRPr="00D257D0" w:rsidRDefault="009678B7" w:rsidP="008134C3">
            <w:pPr>
              <w:pStyle w:val="CommentText"/>
              <w:spacing w:before="60" w:after="60"/>
              <w:rPr>
                <w:rFonts w:cs="Arial"/>
                <w:sz w:val="18"/>
              </w:rPr>
            </w:pPr>
          </w:p>
        </w:tc>
        <w:tc>
          <w:tcPr>
            <w:tcW w:w="1418" w:type="dxa"/>
          </w:tcPr>
          <w:p w:rsidR="009678B7" w:rsidRPr="00D257D0" w:rsidRDefault="00A340DF" w:rsidP="008134C3">
            <w:pPr>
              <w:pStyle w:val="CommentText"/>
              <w:spacing w:before="60" w:after="60"/>
              <w:rPr>
                <w:rFonts w:cs="Arial"/>
                <w:sz w:val="18"/>
              </w:rPr>
            </w:pPr>
            <w:r>
              <w:rPr>
                <w:rFonts w:cs="Arial"/>
                <w:sz w:val="18"/>
              </w:rPr>
              <w:t>Approved</w:t>
            </w:r>
          </w:p>
        </w:tc>
      </w:tr>
      <w:tr w:rsidR="009678B7" w:rsidRPr="00D257D0" w:rsidTr="00A90474">
        <w:trPr>
          <w:trHeight w:val="350"/>
        </w:trPr>
        <w:tc>
          <w:tcPr>
            <w:tcW w:w="1809" w:type="dxa"/>
          </w:tcPr>
          <w:p w:rsidR="009678B7" w:rsidRPr="00D257D0" w:rsidRDefault="009678B7" w:rsidP="007C3F39">
            <w:pPr>
              <w:pStyle w:val="CommentText"/>
              <w:spacing w:before="60" w:after="60"/>
              <w:rPr>
                <w:rFonts w:cs="Arial"/>
                <w:sz w:val="18"/>
              </w:rPr>
            </w:pPr>
            <w:r w:rsidRPr="00D257D0">
              <w:rPr>
                <w:rFonts w:cs="Arial"/>
                <w:sz w:val="18"/>
              </w:rPr>
              <w:t>NMS.GEN.LOG.00</w:t>
            </w:r>
            <w:r w:rsidR="007C3F39" w:rsidRPr="00D257D0">
              <w:rPr>
                <w:rFonts w:cs="Arial"/>
                <w:sz w:val="18"/>
              </w:rPr>
              <w:t>6</w:t>
            </w:r>
          </w:p>
        </w:tc>
        <w:tc>
          <w:tcPr>
            <w:tcW w:w="3828" w:type="dxa"/>
          </w:tcPr>
          <w:p w:rsidR="009678B7" w:rsidRPr="00D257D0" w:rsidRDefault="009678B7" w:rsidP="00A96D6E">
            <w:pPr>
              <w:spacing w:after="0" w:line="240" w:lineRule="auto"/>
              <w:rPr>
                <w:rFonts w:cs="Arial"/>
                <w:sz w:val="18"/>
                <w:szCs w:val="20"/>
              </w:rPr>
            </w:pPr>
            <w:r w:rsidRPr="00D257D0">
              <w:rPr>
                <w:rFonts w:cs="Arial"/>
                <w:sz w:val="18"/>
                <w:szCs w:val="20"/>
              </w:rPr>
              <w:t xml:space="preserve">NMS system shall maintain </w:t>
            </w:r>
            <w:r w:rsidR="00C26130">
              <w:rPr>
                <w:rFonts w:cs="Arial"/>
                <w:sz w:val="18"/>
                <w:szCs w:val="20"/>
              </w:rPr>
              <w:t xml:space="preserve">a </w:t>
            </w:r>
            <w:r w:rsidRPr="00D257D0">
              <w:rPr>
                <w:rFonts w:cs="Arial"/>
                <w:sz w:val="18"/>
                <w:szCs w:val="20"/>
              </w:rPr>
              <w:t>history of</w:t>
            </w:r>
            <w:r w:rsidR="00C26130">
              <w:rPr>
                <w:rFonts w:cs="Arial"/>
                <w:sz w:val="18"/>
                <w:szCs w:val="20"/>
              </w:rPr>
              <w:t xml:space="preserve"> all</w:t>
            </w:r>
            <w:r w:rsidRPr="00D257D0">
              <w:rPr>
                <w:rFonts w:cs="Arial"/>
                <w:sz w:val="18"/>
                <w:szCs w:val="20"/>
              </w:rPr>
              <w:t xml:space="preserve"> changes done </w:t>
            </w:r>
            <w:r w:rsidR="00A96D6E">
              <w:rPr>
                <w:rFonts w:cs="Arial"/>
                <w:sz w:val="18"/>
                <w:szCs w:val="20"/>
              </w:rPr>
              <w:t>during upload of</w:t>
            </w:r>
            <w:r w:rsidRPr="00D257D0">
              <w:rPr>
                <w:rFonts w:cs="Arial"/>
                <w:sz w:val="18"/>
                <w:szCs w:val="20"/>
              </w:rPr>
              <w:t xml:space="preserve"> </w:t>
            </w:r>
            <w:r w:rsidR="006278F9" w:rsidRPr="00D257D0">
              <w:rPr>
                <w:rFonts w:cs="Arial"/>
                <w:sz w:val="18"/>
                <w:szCs w:val="20"/>
              </w:rPr>
              <w:t xml:space="preserve">Beneficiary </w:t>
            </w:r>
            <w:r w:rsidRPr="00D257D0">
              <w:rPr>
                <w:rFonts w:cs="Arial"/>
                <w:sz w:val="18"/>
                <w:szCs w:val="20"/>
              </w:rPr>
              <w:t>information including date-time stamp, number of records successfully uploaded, number of records failed to be uploaded, reason of error or error file name etc.</w:t>
            </w:r>
          </w:p>
        </w:tc>
        <w:tc>
          <w:tcPr>
            <w:tcW w:w="2551" w:type="dxa"/>
          </w:tcPr>
          <w:p w:rsidR="009678B7" w:rsidRPr="00D257D0" w:rsidRDefault="009678B7" w:rsidP="008134C3">
            <w:pPr>
              <w:pStyle w:val="CommentText"/>
              <w:spacing w:before="60" w:after="60"/>
              <w:rPr>
                <w:rFonts w:cs="Arial"/>
                <w:sz w:val="18"/>
              </w:rPr>
            </w:pPr>
          </w:p>
        </w:tc>
        <w:tc>
          <w:tcPr>
            <w:tcW w:w="1418" w:type="dxa"/>
          </w:tcPr>
          <w:p w:rsidR="009678B7" w:rsidRPr="00D257D0" w:rsidRDefault="00A340DF" w:rsidP="008134C3">
            <w:pPr>
              <w:pStyle w:val="CommentText"/>
              <w:spacing w:before="60" w:after="60"/>
              <w:rPr>
                <w:rFonts w:cs="Arial"/>
                <w:sz w:val="18"/>
              </w:rPr>
            </w:pPr>
            <w:r>
              <w:rPr>
                <w:rFonts w:cs="Arial"/>
                <w:sz w:val="18"/>
              </w:rPr>
              <w:t>Approved</w:t>
            </w:r>
          </w:p>
        </w:tc>
      </w:tr>
      <w:tr w:rsidR="009B7FC8" w:rsidRPr="00D257D0" w:rsidTr="00A90474">
        <w:trPr>
          <w:trHeight w:val="350"/>
        </w:trPr>
        <w:tc>
          <w:tcPr>
            <w:tcW w:w="1809" w:type="dxa"/>
          </w:tcPr>
          <w:p w:rsidR="009B7FC8" w:rsidRPr="00D257D0" w:rsidRDefault="009B7FC8" w:rsidP="007C3F39">
            <w:pPr>
              <w:pStyle w:val="CommentText"/>
              <w:spacing w:before="60" w:after="60"/>
              <w:rPr>
                <w:rFonts w:cs="Arial"/>
                <w:sz w:val="18"/>
              </w:rPr>
            </w:pPr>
            <w:r w:rsidRPr="00D257D0">
              <w:rPr>
                <w:rFonts w:cs="Arial"/>
                <w:sz w:val="18"/>
              </w:rPr>
              <w:t>NMS.GEN.LOG.00</w:t>
            </w:r>
            <w:r w:rsidR="007C3F39" w:rsidRPr="00D257D0">
              <w:rPr>
                <w:rFonts w:cs="Arial"/>
                <w:sz w:val="18"/>
              </w:rPr>
              <w:t>7</w:t>
            </w:r>
          </w:p>
        </w:tc>
        <w:tc>
          <w:tcPr>
            <w:tcW w:w="3828" w:type="dxa"/>
          </w:tcPr>
          <w:p w:rsidR="009B7FC8" w:rsidRPr="00D257D0" w:rsidRDefault="009B7FC8" w:rsidP="009B7FC8">
            <w:pPr>
              <w:spacing w:after="0" w:line="240" w:lineRule="auto"/>
              <w:rPr>
                <w:rFonts w:cs="Arial"/>
                <w:sz w:val="18"/>
                <w:szCs w:val="20"/>
              </w:rPr>
            </w:pPr>
            <w:r w:rsidRPr="00D257D0">
              <w:rPr>
                <w:rFonts w:cs="Arial"/>
                <w:sz w:val="18"/>
                <w:szCs w:val="20"/>
              </w:rPr>
              <w:t xml:space="preserve">NMS system shall maintain history of all changes done in a given Location record </w:t>
            </w:r>
          </w:p>
        </w:tc>
        <w:tc>
          <w:tcPr>
            <w:tcW w:w="2551" w:type="dxa"/>
          </w:tcPr>
          <w:p w:rsidR="009B7FC8" w:rsidRPr="00D257D0" w:rsidRDefault="009B7FC8" w:rsidP="008134C3">
            <w:pPr>
              <w:pStyle w:val="CommentText"/>
              <w:spacing w:before="60" w:after="60"/>
              <w:rPr>
                <w:rFonts w:cs="Arial"/>
                <w:sz w:val="18"/>
              </w:rPr>
            </w:pPr>
          </w:p>
        </w:tc>
        <w:tc>
          <w:tcPr>
            <w:tcW w:w="1418" w:type="dxa"/>
          </w:tcPr>
          <w:p w:rsidR="009B7FC8" w:rsidRPr="00D257D0" w:rsidRDefault="00A340DF" w:rsidP="008134C3">
            <w:pPr>
              <w:pStyle w:val="CommentText"/>
              <w:spacing w:before="60" w:after="60"/>
              <w:rPr>
                <w:rFonts w:cs="Arial"/>
                <w:sz w:val="18"/>
              </w:rPr>
            </w:pPr>
            <w:r>
              <w:rPr>
                <w:rFonts w:cs="Arial"/>
                <w:sz w:val="18"/>
              </w:rPr>
              <w:t>Approved</w:t>
            </w:r>
          </w:p>
        </w:tc>
      </w:tr>
      <w:tr w:rsidR="009B7FC8" w:rsidRPr="00D257D0" w:rsidTr="00A90474">
        <w:trPr>
          <w:trHeight w:val="350"/>
        </w:trPr>
        <w:tc>
          <w:tcPr>
            <w:tcW w:w="1809" w:type="dxa"/>
          </w:tcPr>
          <w:p w:rsidR="009B7FC8" w:rsidRPr="00D257D0" w:rsidRDefault="009B7FC8" w:rsidP="007C3F39">
            <w:pPr>
              <w:pStyle w:val="CommentText"/>
              <w:spacing w:before="60" w:after="60"/>
              <w:rPr>
                <w:rFonts w:cs="Arial"/>
                <w:sz w:val="18"/>
              </w:rPr>
            </w:pPr>
            <w:r w:rsidRPr="00D257D0">
              <w:rPr>
                <w:rFonts w:cs="Arial"/>
                <w:sz w:val="18"/>
              </w:rPr>
              <w:t>NMS.GEN.LOG.00</w:t>
            </w:r>
            <w:r w:rsidR="007C3F39" w:rsidRPr="00D257D0">
              <w:rPr>
                <w:rFonts w:cs="Arial"/>
                <w:sz w:val="18"/>
              </w:rPr>
              <w:t>8</w:t>
            </w:r>
          </w:p>
        </w:tc>
        <w:tc>
          <w:tcPr>
            <w:tcW w:w="3828" w:type="dxa"/>
          </w:tcPr>
          <w:p w:rsidR="009B7FC8" w:rsidRPr="00D257D0" w:rsidRDefault="009B7FC8" w:rsidP="00A96D6E">
            <w:pPr>
              <w:spacing w:after="0" w:line="240" w:lineRule="auto"/>
              <w:rPr>
                <w:rFonts w:cs="Arial"/>
                <w:sz w:val="18"/>
                <w:szCs w:val="20"/>
              </w:rPr>
            </w:pPr>
            <w:r w:rsidRPr="00D257D0">
              <w:rPr>
                <w:rFonts w:cs="Arial"/>
                <w:sz w:val="18"/>
                <w:szCs w:val="20"/>
              </w:rPr>
              <w:t xml:space="preserve">NMS system shall maintain history of </w:t>
            </w:r>
            <w:r w:rsidR="00A96D6E">
              <w:rPr>
                <w:rFonts w:cs="Arial"/>
                <w:sz w:val="18"/>
                <w:szCs w:val="20"/>
              </w:rPr>
              <w:t xml:space="preserve">all </w:t>
            </w:r>
            <w:r w:rsidRPr="00D257D0">
              <w:rPr>
                <w:rFonts w:cs="Arial"/>
                <w:sz w:val="18"/>
                <w:szCs w:val="20"/>
              </w:rPr>
              <w:t xml:space="preserve">changes done </w:t>
            </w:r>
            <w:r w:rsidR="00A96D6E">
              <w:rPr>
                <w:rFonts w:cs="Arial"/>
                <w:sz w:val="18"/>
                <w:szCs w:val="20"/>
              </w:rPr>
              <w:t xml:space="preserve">during upload of </w:t>
            </w:r>
            <w:r w:rsidRPr="00D257D0">
              <w:rPr>
                <w:rFonts w:cs="Arial"/>
                <w:sz w:val="18"/>
                <w:szCs w:val="20"/>
              </w:rPr>
              <w:t>Location information including date-time stamp, number of records successfully uploaded, number of records failed to be uploaded, reason of error or error file name etc.</w:t>
            </w:r>
          </w:p>
        </w:tc>
        <w:tc>
          <w:tcPr>
            <w:tcW w:w="2551" w:type="dxa"/>
          </w:tcPr>
          <w:p w:rsidR="009B7FC8" w:rsidRPr="00D257D0" w:rsidRDefault="009B7FC8" w:rsidP="008134C3">
            <w:pPr>
              <w:pStyle w:val="CommentText"/>
              <w:spacing w:before="60" w:after="60"/>
              <w:rPr>
                <w:rFonts w:cs="Arial"/>
                <w:sz w:val="18"/>
              </w:rPr>
            </w:pPr>
          </w:p>
        </w:tc>
        <w:tc>
          <w:tcPr>
            <w:tcW w:w="1418" w:type="dxa"/>
          </w:tcPr>
          <w:p w:rsidR="009B7FC8" w:rsidRPr="00D257D0" w:rsidRDefault="00A340DF" w:rsidP="008134C3">
            <w:pPr>
              <w:pStyle w:val="CommentText"/>
              <w:spacing w:before="60" w:after="60"/>
              <w:rPr>
                <w:rFonts w:cs="Arial"/>
                <w:sz w:val="18"/>
              </w:rPr>
            </w:pPr>
            <w:r>
              <w:rPr>
                <w:rFonts w:cs="Arial"/>
                <w:sz w:val="18"/>
              </w:rPr>
              <w:t>Approved</w:t>
            </w:r>
          </w:p>
        </w:tc>
      </w:tr>
      <w:tr w:rsidR="009B7FC8" w:rsidRPr="00D257D0" w:rsidTr="00A90474">
        <w:trPr>
          <w:trHeight w:val="350"/>
        </w:trPr>
        <w:tc>
          <w:tcPr>
            <w:tcW w:w="1809" w:type="dxa"/>
          </w:tcPr>
          <w:p w:rsidR="009B7FC8" w:rsidRPr="00D257D0" w:rsidRDefault="009B7FC8" w:rsidP="007C3F39">
            <w:pPr>
              <w:pStyle w:val="CommentText"/>
              <w:spacing w:before="60" w:after="60"/>
              <w:rPr>
                <w:rFonts w:cs="Arial"/>
                <w:sz w:val="18"/>
              </w:rPr>
            </w:pPr>
            <w:r w:rsidRPr="00D257D0">
              <w:rPr>
                <w:rFonts w:cs="Arial"/>
                <w:sz w:val="18"/>
              </w:rPr>
              <w:t>NMS.GEN.LOG.00</w:t>
            </w:r>
            <w:r w:rsidR="007C3F39" w:rsidRPr="00D257D0">
              <w:rPr>
                <w:rFonts w:cs="Arial"/>
                <w:sz w:val="18"/>
              </w:rPr>
              <w:t>9</w:t>
            </w:r>
          </w:p>
        </w:tc>
        <w:tc>
          <w:tcPr>
            <w:tcW w:w="3828" w:type="dxa"/>
          </w:tcPr>
          <w:p w:rsidR="009B7FC8" w:rsidRPr="00D257D0" w:rsidRDefault="009B7FC8" w:rsidP="005D15F6">
            <w:pPr>
              <w:spacing w:after="0" w:line="240" w:lineRule="auto"/>
              <w:rPr>
                <w:rFonts w:cs="Arial"/>
                <w:sz w:val="18"/>
                <w:szCs w:val="20"/>
              </w:rPr>
            </w:pPr>
            <w:r w:rsidRPr="00D257D0">
              <w:rPr>
                <w:rFonts w:cs="Arial"/>
                <w:sz w:val="18"/>
                <w:szCs w:val="20"/>
              </w:rPr>
              <w:t>NMS system shall log all interactions with IVR including but not limited to the following:</w:t>
            </w:r>
          </w:p>
          <w:p w:rsidR="009B7FC8" w:rsidRPr="00D257D0" w:rsidRDefault="009B7FC8" w:rsidP="00563861">
            <w:pPr>
              <w:pStyle w:val="ListParagraph"/>
              <w:numPr>
                <w:ilvl w:val="0"/>
                <w:numId w:val="56"/>
              </w:numPr>
              <w:spacing w:after="0" w:line="240" w:lineRule="auto"/>
              <w:rPr>
                <w:rFonts w:cs="Arial"/>
                <w:sz w:val="18"/>
                <w:szCs w:val="20"/>
              </w:rPr>
            </w:pPr>
            <w:r w:rsidRPr="00D257D0">
              <w:rPr>
                <w:rFonts w:cs="Arial"/>
                <w:sz w:val="18"/>
                <w:szCs w:val="20"/>
              </w:rPr>
              <w:t xml:space="preserve">Incoming Call </w:t>
            </w:r>
          </w:p>
          <w:p w:rsidR="009B7FC8" w:rsidRPr="00D257D0" w:rsidRDefault="009B7FC8" w:rsidP="00563861">
            <w:pPr>
              <w:pStyle w:val="ListParagraph"/>
              <w:numPr>
                <w:ilvl w:val="0"/>
                <w:numId w:val="56"/>
              </w:numPr>
              <w:spacing w:after="0" w:line="240" w:lineRule="auto"/>
              <w:rPr>
                <w:rFonts w:cs="Arial"/>
                <w:sz w:val="18"/>
                <w:szCs w:val="20"/>
              </w:rPr>
            </w:pPr>
            <w:r w:rsidRPr="00D257D0">
              <w:rPr>
                <w:rFonts w:cs="Arial"/>
                <w:sz w:val="18"/>
                <w:szCs w:val="20"/>
              </w:rPr>
              <w:t xml:space="preserve">Outgoing Call </w:t>
            </w:r>
          </w:p>
          <w:p w:rsidR="009B7FC8" w:rsidRPr="00D257D0" w:rsidRDefault="009B7FC8" w:rsidP="00563861">
            <w:pPr>
              <w:pStyle w:val="ListParagraph"/>
              <w:numPr>
                <w:ilvl w:val="0"/>
                <w:numId w:val="56"/>
              </w:numPr>
              <w:spacing w:after="0" w:line="240" w:lineRule="auto"/>
              <w:rPr>
                <w:rFonts w:cs="Arial"/>
                <w:sz w:val="18"/>
                <w:szCs w:val="20"/>
              </w:rPr>
            </w:pPr>
            <w:r w:rsidRPr="00D257D0">
              <w:rPr>
                <w:rFonts w:cs="Arial"/>
                <w:sz w:val="18"/>
                <w:szCs w:val="20"/>
              </w:rPr>
              <w:t xml:space="preserve">Outgoing SMS </w:t>
            </w:r>
          </w:p>
          <w:p w:rsidR="009B7FC8" w:rsidRPr="00D257D0" w:rsidRDefault="009B7FC8" w:rsidP="00563861">
            <w:pPr>
              <w:pStyle w:val="ListParagraph"/>
              <w:numPr>
                <w:ilvl w:val="0"/>
                <w:numId w:val="56"/>
              </w:numPr>
              <w:spacing w:after="0" w:line="240" w:lineRule="auto"/>
              <w:rPr>
                <w:rFonts w:cs="Arial"/>
                <w:sz w:val="18"/>
                <w:szCs w:val="20"/>
              </w:rPr>
            </w:pPr>
            <w:r w:rsidRPr="00D257D0">
              <w:rPr>
                <w:rFonts w:cs="Arial"/>
                <w:sz w:val="18"/>
                <w:szCs w:val="20"/>
              </w:rPr>
              <w:t>Bookmark information</w:t>
            </w:r>
          </w:p>
          <w:p w:rsidR="009B7FC8" w:rsidRPr="00D257D0" w:rsidRDefault="009B7FC8" w:rsidP="00563861">
            <w:pPr>
              <w:pStyle w:val="ListParagraph"/>
              <w:numPr>
                <w:ilvl w:val="0"/>
                <w:numId w:val="56"/>
              </w:numPr>
              <w:spacing w:after="0" w:line="240" w:lineRule="auto"/>
              <w:rPr>
                <w:rFonts w:cs="Arial"/>
                <w:sz w:val="18"/>
                <w:szCs w:val="20"/>
              </w:rPr>
            </w:pPr>
            <w:r w:rsidRPr="00D257D0">
              <w:rPr>
                <w:rFonts w:cs="Arial"/>
                <w:sz w:val="18"/>
                <w:szCs w:val="20"/>
              </w:rPr>
              <w:t xml:space="preserve">Other Message Exchanges </w:t>
            </w:r>
          </w:p>
          <w:p w:rsidR="009B7FC8" w:rsidRPr="00D257D0" w:rsidRDefault="009B7FC8" w:rsidP="005D15F6">
            <w:pPr>
              <w:spacing w:after="0" w:line="240" w:lineRule="auto"/>
              <w:rPr>
                <w:rFonts w:cs="Arial"/>
                <w:sz w:val="18"/>
                <w:szCs w:val="20"/>
              </w:rPr>
            </w:pPr>
          </w:p>
        </w:tc>
        <w:tc>
          <w:tcPr>
            <w:tcW w:w="2551" w:type="dxa"/>
          </w:tcPr>
          <w:p w:rsidR="009B7FC8" w:rsidRPr="00D257D0" w:rsidRDefault="009B7FC8" w:rsidP="008134C3">
            <w:pPr>
              <w:pStyle w:val="CommentText"/>
              <w:spacing w:before="60" w:after="60"/>
              <w:rPr>
                <w:rFonts w:cs="Arial"/>
                <w:sz w:val="18"/>
              </w:rPr>
            </w:pPr>
            <w:r w:rsidRPr="00D257D0">
              <w:rPr>
                <w:rFonts w:cs="Arial"/>
                <w:sz w:val="18"/>
              </w:rPr>
              <w:t>Also refer NMS.GEN.REP.006.</w:t>
            </w:r>
          </w:p>
        </w:tc>
        <w:tc>
          <w:tcPr>
            <w:tcW w:w="1418" w:type="dxa"/>
          </w:tcPr>
          <w:p w:rsidR="009B7FC8" w:rsidRPr="00D257D0" w:rsidRDefault="00A340DF" w:rsidP="008134C3">
            <w:pPr>
              <w:pStyle w:val="CommentText"/>
              <w:spacing w:before="60" w:after="60"/>
              <w:rPr>
                <w:rFonts w:cs="Arial"/>
                <w:sz w:val="18"/>
              </w:rPr>
            </w:pPr>
            <w:r>
              <w:rPr>
                <w:rFonts w:cs="Arial"/>
                <w:sz w:val="18"/>
              </w:rPr>
              <w:t>Approved</w:t>
            </w:r>
          </w:p>
        </w:tc>
      </w:tr>
      <w:tr w:rsidR="009B7FC8" w:rsidRPr="00D257D0" w:rsidTr="00A90474">
        <w:trPr>
          <w:trHeight w:val="350"/>
        </w:trPr>
        <w:tc>
          <w:tcPr>
            <w:tcW w:w="1809" w:type="dxa"/>
          </w:tcPr>
          <w:p w:rsidR="009B7FC8" w:rsidRPr="00D257D0" w:rsidRDefault="009B7FC8" w:rsidP="007C3F39">
            <w:pPr>
              <w:pStyle w:val="CommentText"/>
              <w:spacing w:before="60" w:after="60"/>
              <w:rPr>
                <w:rFonts w:cs="Arial"/>
                <w:sz w:val="18"/>
              </w:rPr>
            </w:pPr>
            <w:r w:rsidRPr="00D257D0">
              <w:rPr>
                <w:rFonts w:cs="Arial"/>
                <w:sz w:val="18"/>
              </w:rPr>
              <w:t>NMS.GEN.LOG.0</w:t>
            </w:r>
            <w:r w:rsidR="007C3F39" w:rsidRPr="00D257D0">
              <w:rPr>
                <w:rFonts w:cs="Arial"/>
                <w:sz w:val="18"/>
              </w:rPr>
              <w:t>1</w:t>
            </w:r>
            <w:r w:rsidRPr="00D257D0">
              <w:rPr>
                <w:rFonts w:cs="Arial"/>
                <w:sz w:val="18"/>
              </w:rPr>
              <w:t>0</w:t>
            </w:r>
          </w:p>
        </w:tc>
        <w:tc>
          <w:tcPr>
            <w:tcW w:w="3828" w:type="dxa"/>
          </w:tcPr>
          <w:p w:rsidR="009B7FC8" w:rsidRPr="00D257D0" w:rsidRDefault="009B7FC8" w:rsidP="000C542A">
            <w:pPr>
              <w:spacing w:after="0" w:line="240" w:lineRule="auto"/>
              <w:rPr>
                <w:rFonts w:cs="Arial"/>
                <w:sz w:val="18"/>
                <w:szCs w:val="20"/>
              </w:rPr>
            </w:pPr>
            <w:r w:rsidRPr="00D257D0">
              <w:rPr>
                <w:rFonts w:cs="Arial"/>
                <w:sz w:val="18"/>
                <w:szCs w:val="20"/>
              </w:rPr>
              <w:t>NMS system shall have audit trail log</w:t>
            </w:r>
            <w:r w:rsidR="001D6FC3" w:rsidRPr="00D257D0">
              <w:rPr>
                <w:rFonts w:cs="Arial"/>
                <w:sz w:val="18"/>
                <w:szCs w:val="20"/>
              </w:rPr>
              <w:t>s</w:t>
            </w:r>
            <w:r w:rsidRPr="00D257D0">
              <w:rPr>
                <w:rFonts w:cs="Arial"/>
                <w:sz w:val="18"/>
                <w:szCs w:val="20"/>
              </w:rPr>
              <w:t xml:space="preserve"> that includes but not limited to the following:</w:t>
            </w:r>
          </w:p>
          <w:p w:rsidR="00B32D22" w:rsidRDefault="009B7FC8" w:rsidP="00563861">
            <w:pPr>
              <w:pStyle w:val="ListParagraph"/>
              <w:numPr>
                <w:ilvl w:val="0"/>
                <w:numId w:val="57"/>
              </w:numPr>
              <w:spacing w:after="0" w:line="240" w:lineRule="auto"/>
              <w:rPr>
                <w:rFonts w:cs="Arial"/>
                <w:sz w:val="18"/>
                <w:szCs w:val="20"/>
              </w:rPr>
            </w:pPr>
            <w:r w:rsidRPr="00D257D0">
              <w:rPr>
                <w:rFonts w:cs="Arial"/>
                <w:sz w:val="18"/>
                <w:szCs w:val="20"/>
              </w:rPr>
              <w:t xml:space="preserve">Any </w:t>
            </w:r>
            <w:r w:rsidR="00D437C4" w:rsidRPr="00D257D0">
              <w:rPr>
                <w:rFonts w:cs="Arial"/>
                <w:sz w:val="18"/>
                <w:szCs w:val="20"/>
              </w:rPr>
              <w:t xml:space="preserve">NMS </w:t>
            </w:r>
            <w:r w:rsidRPr="00D257D0">
              <w:rPr>
                <w:rFonts w:cs="Arial"/>
                <w:sz w:val="18"/>
                <w:szCs w:val="20"/>
              </w:rPr>
              <w:t xml:space="preserve">CSV upload </w:t>
            </w:r>
          </w:p>
          <w:p w:rsidR="009B7FC8" w:rsidRPr="00D257D0" w:rsidRDefault="00B32D22" w:rsidP="00563861">
            <w:pPr>
              <w:pStyle w:val="ListParagraph"/>
              <w:numPr>
                <w:ilvl w:val="0"/>
                <w:numId w:val="57"/>
              </w:numPr>
              <w:spacing w:after="0" w:line="240" w:lineRule="auto"/>
              <w:rPr>
                <w:rFonts w:cs="Arial"/>
                <w:sz w:val="18"/>
                <w:szCs w:val="20"/>
              </w:rPr>
            </w:pPr>
            <w:r>
              <w:rPr>
                <w:rFonts w:cs="Arial"/>
                <w:sz w:val="18"/>
                <w:szCs w:val="20"/>
              </w:rPr>
              <w:t xml:space="preserve">Any </w:t>
            </w:r>
            <w:r w:rsidR="009E4B9C">
              <w:rPr>
                <w:rFonts w:cs="Arial"/>
                <w:sz w:val="18"/>
                <w:szCs w:val="20"/>
              </w:rPr>
              <w:t>changes</w:t>
            </w:r>
            <w:r>
              <w:rPr>
                <w:rFonts w:cs="Arial"/>
                <w:sz w:val="18"/>
                <w:szCs w:val="20"/>
              </w:rPr>
              <w:t xml:space="preserve"> via MDS UI</w:t>
            </w:r>
          </w:p>
          <w:p w:rsidR="009B7FC8" w:rsidRPr="00D257D0" w:rsidRDefault="009B7FC8" w:rsidP="00563861">
            <w:pPr>
              <w:pStyle w:val="ListParagraph"/>
              <w:numPr>
                <w:ilvl w:val="0"/>
                <w:numId w:val="57"/>
              </w:numPr>
              <w:spacing w:after="0" w:line="240" w:lineRule="auto"/>
              <w:rPr>
                <w:rFonts w:cs="Arial"/>
                <w:sz w:val="18"/>
                <w:szCs w:val="20"/>
              </w:rPr>
            </w:pPr>
            <w:r w:rsidRPr="00D257D0">
              <w:rPr>
                <w:rFonts w:cs="Arial"/>
                <w:sz w:val="18"/>
                <w:szCs w:val="20"/>
              </w:rPr>
              <w:t xml:space="preserve">Any </w:t>
            </w:r>
            <w:r w:rsidR="00D437C4" w:rsidRPr="00D257D0">
              <w:rPr>
                <w:rFonts w:cs="Arial"/>
                <w:sz w:val="18"/>
                <w:szCs w:val="20"/>
              </w:rPr>
              <w:t xml:space="preserve">NMS </w:t>
            </w:r>
            <w:r w:rsidRPr="00D257D0">
              <w:rPr>
                <w:rFonts w:cs="Arial"/>
                <w:sz w:val="18"/>
                <w:szCs w:val="20"/>
              </w:rPr>
              <w:t xml:space="preserve">report access </w:t>
            </w:r>
          </w:p>
          <w:p w:rsidR="009B7FC8" w:rsidRPr="00D257D0" w:rsidRDefault="009B7FC8" w:rsidP="00563861">
            <w:pPr>
              <w:pStyle w:val="ListParagraph"/>
              <w:numPr>
                <w:ilvl w:val="0"/>
                <w:numId w:val="57"/>
              </w:numPr>
              <w:spacing w:after="0" w:line="240" w:lineRule="auto"/>
              <w:rPr>
                <w:rFonts w:cs="Arial"/>
                <w:sz w:val="18"/>
                <w:szCs w:val="20"/>
              </w:rPr>
            </w:pPr>
            <w:r w:rsidRPr="00D257D0">
              <w:rPr>
                <w:rFonts w:cs="Arial"/>
                <w:sz w:val="18"/>
                <w:szCs w:val="20"/>
              </w:rPr>
              <w:t xml:space="preserve">Any </w:t>
            </w:r>
            <w:r w:rsidR="00D437C4" w:rsidRPr="00D257D0">
              <w:rPr>
                <w:rFonts w:cs="Arial"/>
                <w:sz w:val="18"/>
                <w:szCs w:val="20"/>
              </w:rPr>
              <w:t xml:space="preserve">NMS </w:t>
            </w:r>
            <w:r w:rsidRPr="00D257D0">
              <w:rPr>
                <w:rFonts w:cs="Arial"/>
                <w:sz w:val="18"/>
                <w:szCs w:val="20"/>
              </w:rPr>
              <w:t>configuration change</w:t>
            </w:r>
            <w:r w:rsidR="0065274A" w:rsidRPr="00D257D0">
              <w:rPr>
                <w:rFonts w:cs="Arial"/>
                <w:sz w:val="18"/>
                <w:szCs w:val="20"/>
              </w:rPr>
              <w:t xml:space="preserve"> related to business logic (refer </w:t>
            </w:r>
            <w:r w:rsidR="0065274A" w:rsidRPr="00D257D0">
              <w:rPr>
                <w:rFonts w:cs="Arial"/>
                <w:sz w:val="18"/>
              </w:rPr>
              <w:t>NMS.MA.CFG.001)</w:t>
            </w:r>
          </w:p>
          <w:p w:rsidR="009B7FC8" w:rsidRPr="00D257D0" w:rsidRDefault="009B7FC8" w:rsidP="00755E8F">
            <w:pPr>
              <w:spacing w:after="0" w:line="240" w:lineRule="auto"/>
              <w:rPr>
                <w:rFonts w:cs="Arial"/>
                <w:sz w:val="18"/>
                <w:szCs w:val="20"/>
              </w:rPr>
            </w:pPr>
            <w:r w:rsidRPr="00D257D0">
              <w:rPr>
                <w:rFonts w:cs="Arial"/>
                <w:sz w:val="18"/>
                <w:szCs w:val="20"/>
              </w:rPr>
              <w:t>The</w:t>
            </w:r>
            <w:r w:rsidR="00376947" w:rsidRPr="00D257D0">
              <w:rPr>
                <w:rFonts w:cs="Arial"/>
                <w:sz w:val="18"/>
                <w:szCs w:val="20"/>
              </w:rPr>
              <w:t xml:space="preserve"> audit trail</w:t>
            </w:r>
            <w:r w:rsidRPr="00D257D0">
              <w:rPr>
                <w:rFonts w:cs="Arial"/>
                <w:sz w:val="18"/>
                <w:szCs w:val="20"/>
              </w:rPr>
              <w:t xml:space="preserve"> log shall include event details, date/time of event and user credential information among others.</w:t>
            </w:r>
          </w:p>
        </w:tc>
        <w:tc>
          <w:tcPr>
            <w:tcW w:w="2551" w:type="dxa"/>
          </w:tcPr>
          <w:p w:rsidR="009B7FC8" w:rsidRPr="00D257D0" w:rsidRDefault="009B7FC8" w:rsidP="008134C3">
            <w:pPr>
              <w:pStyle w:val="CommentText"/>
              <w:spacing w:before="60" w:after="60"/>
              <w:rPr>
                <w:rFonts w:cs="Arial"/>
                <w:sz w:val="18"/>
              </w:rPr>
            </w:pPr>
          </w:p>
        </w:tc>
        <w:tc>
          <w:tcPr>
            <w:tcW w:w="1418" w:type="dxa"/>
          </w:tcPr>
          <w:p w:rsidR="009B7FC8" w:rsidRPr="00D257D0" w:rsidRDefault="00A340DF" w:rsidP="008134C3">
            <w:pPr>
              <w:pStyle w:val="CommentText"/>
              <w:spacing w:before="60" w:after="60"/>
              <w:rPr>
                <w:rFonts w:cs="Arial"/>
                <w:sz w:val="18"/>
              </w:rPr>
            </w:pPr>
            <w:r>
              <w:rPr>
                <w:rFonts w:cs="Arial"/>
                <w:sz w:val="18"/>
              </w:rPr>
              <w:t>Approved</w:t>
            </w:r>
          </w:p>
        </w:tc>
      </w:tr>
    </w:tbl>
    <w:p w:rsidR="006C7FA2" w:rsidRPr="00D257D0" w:rsidRDefault="006C7FA2" w:rsidP="007B54EF">
      <w:pPr>
        <w:pStyle w:val="Heading3"/>
      </w:pPr>
      <w:bookmarkStart w:id="140" w:name="_Toc413664838"/>
      <w:r w:rsidRPr="00D257D0">
        <w:t>Availability Requirements</w:t>
      </w:r>
      <w:bookmarkEnd w:id="140"/>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09"/>
        <w:gridCol w:w="3828"/>
        <w:gridCol w:w="2551"/>
        <w:gridCol w:w="1418"/>
      </w:tblGrid>
      <w:tr w:rsidR="006C7FA2" w:rsidRPr="00D257D0" w:rsidTr="00A90474">
        <w:tc>
          <w:tcPr>
            <w:tcW w:w="1809" w:type="dxa"/>
            <w:shd w:val="clear" w:color="auto" w:fill="D9D9D9" w:themeFill="background1" w:themeFillShade="D9"/>
          </w:tcPr>
          <w:p w:rsidR="006C7FA2" w:rsidRPr="00D257D0" w:rsidRDefault="006C7FA2" w:rsidP="007B54EF">
            <w:pPr>
              <w:pStyle w:val="CommentText"/>
              <w:spacing w:before="60" w:after="60"/>
              <w:rPr>
                <w:rFonts w:cs="Arial"/>
                <w:b/>
                <w:sz w:val="18"/>
              </w:rPr>
            </w:pPr>
            <w:r w:rsidRPr="00D257D0">
              <w:rPr>
                <w:rFonts w:cs="Arial"/>
                <w:b/>
                <w:sz w:val="18"/>
              </w:rPr>
              <w:t>Requirement Id</w:t>
            </w:r>
          </w:p>
        </w:tc>
        <w:tc>
          <w:tcPr>
            <w:tcW w:w="3828" w:type="dxa"/>
            <w:shd w:val="clear" w:color="auto" w:fill="D9D9D9" w:themeFill="background1" w:themeFillShade="D9"/>
          </w:tcPr>
          <w:p w:rsidR="006C7FA2" w:rsidRPr="00D257D0" w:rsidRDefault="006C7FA2" w:rsidP="007B54EF">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rsidR="006C7FA2" w:rsidRPr="00D257D0" w:rsidRDefault="006C7FA2" w:rsidP="007B54EF">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rsidR="006C7FA2" w:rsidRPr="00D257D0" w:rsidRDefault="006C7FA2" w:rsidP="007B54EF">
            <w:pPr>
              <w:pStyle w:val="CommentText"/>
              <w:spacing w:before="60" w:after="60"/>
              <w:rPr>
                <w:rFonts w:cs="Arial"/>
                <w:b/>
                <w:sz w:val="18"/>
              </w:rPr>
            </w:pPr>
            <w:r w:rsidRPr="00D257D0">
              <w:rPr>
                <w:rFonts w:cs="Arial"/>
                <w:b/>
                <w:sz w:val="18"/>
              </w:rPr>
              <w:t>Status</w:t>
            </w:r>
          </w:p>
        </w:tc>
      </w:tr>
      <w:tr w:rsidR="006C7FA2" w:rsidRPr="00D257D0" w:rsidTr="00A90474">
        <w:trPr>
          <w:trHeight w:val="350"/>
        </w:trPr>
        <w:tc>
          <w:tcPr>
            <w:tcW w:w="1809" w:type="dxa"/>
          </w:tcPr>
          <w:p w:rsidR="006C7FA2" w:rsidRPr="00D257D0" w:rsidRDefault="006C7FA2" w:rsidP="007B54EF">
            <w:pPr>
              <w:pStyle w:val="CommentText"/>
              <w:spacing w:before="60" w:after="60"/>
              <w:rPr>
                <w:rFonts w:cs="Arial"/>
                <w:sz w:val="18"/>
              </w:rPr>
            </w:pPr>
            <w:r w:rsidRPr="00D257D0">
              <w:rPr>
                <w:rFonts w:cs="Arial"/>
                <w:sz w:val="18"/>
              </w:rPr>
              <w:t>NMS.GEN.AVAIL.001</w:t>
            </w:r>
          </w:p>
        </w:tc>
        <w:tc>
          <w:tcPr>
            <w:tcW w:w="3828" w:type="dxa"/>
          </w:tcPr>
          <w:p w:rsidR="006C7FA2" w:rsidRPr="00D257D0" w:rsidRDefault="00CD343B" w:rsidP="00A66AA3">
            <w:pPr>
              <w:pStyle w:val="CommentText"/>
              <w:spacing w:before="60" w:after="60"/>
              <w:rPr>
                <w:rFonts w:cs="Arial"/>
                <w:sz w:val="18"/>
              </w:rPr>
            </w:pPr>
            <w:r w:rsidRPr="00D257D0">
              <w:rPr>
                <w:rFonts w:cs="Arial"/>
                <w:sz w:val="18"/>
              </w:rPr>
              <w:t xml:space="preserve">NMS system shall have availability figure of </w:t>
            </w:r>
            <w:r w:rsidR="00766426" w:rsidRPr="00D257D0">
              <w:rPr>
                <w:rFonts w:cs="Arial"/>
                <w:sz w:val="18"/>
              </w:rPr>
              <w:t>99</w:t>
            </w:r>
            <w:r w:rsidRPr="00D257D0">
              <w:rPr>
                <w:rFonts w:cs="Arial"/>
                <w:sz w:val="18"/>
              </w:rPr>
              <w:t xml:space="preserve">% that translates into downtime of </w:t>
            </w:r>
            <w:r w:rsidR="00B173B2" w:rsidRPr="00D257D0">
              <w:rPr>
                <w:rFonts w:cs="Arial"/>
                <w:sz w:val="18"/>
              </w:rPr>
              <w:t xml:space="preserve">over </w:t>
            </w:r>
            <w:r w:rsidR="00A66AA3" w:rsidRPr="00D257D0">
              <w:rPr>
                <w:rFonts w:cs="Arial"/>
                <w:sz w:val="18"/>
              </w:rPr>
              <w:t xml:space="preserve">3.5 </w:t>
            </w:r>
            <w:r w:rsidRPr="00D257D0">
              <w:rPr>
                <w:rFonts w:cs="Arial"/>
                <w:sz w:val="18"/>
              </w:rPr>
              <w:t>days in a year.</w:t>
            </w:r>
          </w:p>
        </w:tc>
        <w:tc>
          <w:tcPr>
            <w:tcW w:w="2551" w:type="dxa"/>
          </w:tcPr>
          <w:p w:rsidR="006C7FA2" w:rsidRPr="00D257D0" w:rsidRDefault="00CD343B" w:rsidP="00CD343B">
            <w:pPr>
              <w:pStyle w:val="CommentText"/>
              <w:spacing w:before="60" w:after="60"/>
              <w:rPr>
                <w:rFonts w:cs="Arial"/>
                <w:sz w:val="18"/>
              </w:rPr>
            </w:pPr>
            <w:r w:rsidRPr="00D257D0">
              <w:rPr>
                <w:rFonts w:cs="Arial"/>
                <w:sz w:val="18"/>
              </w:rPr>
              <w:t>This figure excludes planned downtime for configuration changes, data upload and other planned changes.</w:t>
            </w:r>
          </w:p>
        </w:tc>
        <w:tc>
          <w:tcPr>
            <w:tcW w:w="1418" w:type="dxa"/>
          </w:tcPr>
          <w:p w:rsidR="006C7FA2" w:rsidRPr="00D257D0" w:rsidRDefault="00A340DF" w:rsidP="007B54EF">
            <w:pPr>
              <w:pStyle w:val="CommentText"/>
              <w:spacing w:before="60" w:after="60"/>
              <w:rPr>
                <w:rFonts w:cs="Arial"/>
                <w:sz w:val="18"/>
              </w:rPr>
            </w:pPr>
            <w:r>
              <w:rPr>
                <w:rFonts w:cs="Arial"/>
                <w:sz w:val="18"/>
              </w:rPr>
              <w:t>Approved</w:t>
            </w:r>
          </w:p>
        </w:tc>
      </w:tr>
    </w:tbl>
    <w:p w:rsidR="00A363B3" w:rsidRPr="00D257D0" w:rsidRDefault="00A363B3" w:rsidP="007B54EF">
      <w:pPr>
        <w:spacing w:after="0" w:line="240" w:lineRule="auto"/>
        <w:rPr>
          <w:rFonts w:ascii="Cambria" w:eastAsia="Times New Roman" w:hAnsi="Cambria"/>
          <w:b/>
          <w:bCs/>
          <w:color w:val="365F91"/>
          <w:sz w:val="28"/>
          <w:szCs w:val="28"/>
        </w:rPr>
      </w:pPr>
    </w:p>
    <w:p w:rsidR="0092395B" w:rsidRPr="00D257D0" w:rsidRDefault="0092395B">
      <w:pPr>
        <w:spacing w:after="0" w:line="240" w:lineRule="auto"/>
        <w:rPr>
          <w:rFonts w:ascii="Cambria" w:eastAsia="Times New Roman" w:hAnsi="Cambria"/>
          <w:b/>
          <w:bCs/>
          <w:color w:val="365F91"/>
          <w:sz w:val="28"/>
          <w:szCs w:val="28"/>
        </w:rPr>
      </w:pPr>
      <w:r w:rsidRPr="00D257D0">
        <w:br w:type="page"/>
      </w:r>
    </w:p>
    <w:p w:rsidR="003C78E7" w:rsidRPr="00D257D0" w:rsidRDefault="003C78E7" w:rsidP="00804305">
      <w:pPr>
        <w:pStyle w:val="Heading1"/>
      </w:pPr>
      <w:bookmarkStart w:id="141" w:name="_Toc413664839"/>
      <w:r w:rsidRPr="00D257D0">
        <w:lastRenderedPageBreak/>
        <w:t>Mobile Academy (MA)</w:t>
      </w:r>
      <w:r w:rsidR="007B54EF" w:rsidRPr="00D257D0">
        <w:t>: Overview and Requirements</w:t>
      </w:r>
      <w:bookmarkEnd w:id="141"/>
    </w:p>
    <w:p w:rsidR="000811C1" w:rsidRPr="00D257D0" w:rsidRDefault="000811C1" w:rsidP="000811C1">
      <w:pPr>
        <w:pStyle w:val="Heading2"/>
      </w:pPr>
      <w:bookmarkStart w:id="142" w:name="_Toc413664840"/>
      <w:r w:rsidRPr="00D257D0">
        <w:t>Service Overview</w:t>
      </w:r>
      <w:bookmarkEnd w:id="142"/>
    </w:p>
    <w:p w:rsidR="00AF2E3D" w:rsidRPr="00D257D0" w:rsidRDefault="00AF2E3D" w:rsidP="00AF2E3D">
      <w:pPr>
        <w:pStyle w:val="CommentText"/>
        <w:spacing w:before="60" w:after="60"/>
        <w:rPr>
          <w:rFonts w:cs="Arial"/>
        </w:rPr>
      </w:pPr>
      <w:r w:rsidRPr="00D257D0">
        <w:rPr>
          <w:rFonts w:cs="Arial"/>
        </w:rPr>
        <w:t xml:space="preserve">Mobile Academy (MA) is a mobile based certification course. It is characterized by the following: </w:t>
      </w:r>
    </w:p>
    <w:p w:rsidR="00AF2E3D" w:rsidRPr="00D257D0" w:rsidRDefault="00AF2E3D" w:rsidP="00AF2E3D">
      <w:pPr>
        <w:pStyle w:val="CommentText"/>
        <w:numPr>
          <w:ilvl w:val="0"/>
          <w:numId w:val="10"/>
        </w:numPr>
        <w:spacing w:before="60" w:after="60"/>
        <w:rPr>
          <w:rFonts w:cs="Arial"/>
        </w:rPr>
      </w:pPr>
      <w:r w:rsidRPr="00D257D0">
        <w:rPr>
          <w:rFonts w:cs="Arial"/>
        </w:rPr>
        <w:t xml:space="preserve">MA service allows Front Line Workers (FLW) to go through a health course on the mobile phone that is divided into 11 chapters and each chapter has 4 lessons. At the end of each chapter, there is a simple multiple choice quiz to assess the comprehension of the FLW of topics communicated in the chapter. </w:t>
      </w:r>
    </w:p>
    <w:p w:rsidR="00AF2E3D" w:rsidRPr="00D257D0" w:rsidRDefault="00AF2E3D" w:rsidP="00AF2E3D">
      <w:pPr>
        <w:pStyle w:val="CommentText"/>
        <w:numPr>
          <w:ilvl w:val="0"/>
          <w:numId w:val="10"/>
        </w:numPr>
        <w:spacing w:before="60" w:after="60"/>
        <w:rPr>
          <w:rFonts w:cs="Arial"/>
        </w:rPr>
      </w:pPr>
      <w:r w:rsidRPr="00D257D0">
        <w:rPr>
          <w:rFonts w:cs="Arial"/>
        </w:rPr>
        <w:t xml:space="preserve">MA service allows the FLW to start/stop the course anytime using bookmarking. When all chapters are finished, and the FLW obtains 50% or higher score, the FLW is eligible for a certificate from the government. </w:t>
      </w:r>
    </w:p>
    <w:p w:rsidR="00AF2E3D" w:rsidRPr="00D257D0" w:rsidRDefault="00AF2E3D" w:rsidP="00AF2E3D">
      <w:pPr>
        <w:pStyle w:val="CommentText"/>
        <w:numPr>
          <w:ilvl w:val="0"/>
          <w:numId w:val="10"/>
        </w:numPr>
        <w:spacing w:before="60" w:after="60"/>
        <w:rPr>
          <w:rFonts w:cs="Arial"/>
        </w:rPr>
      </w:pPr>
      <w:r w:rsidRPr="00D257D0">
        <w:rPr>
          <w:rFonts w:cs="Arial"/>
        </w:rPr>
        <w:t xml:space="preserve">MA service is open and </w:t>
      </w:r>
      <w:r w:rsidR="009605BB">
        <w:rPr>
          <w:rFonts w:cs="Arial"/>
        </w:rPr>
        <w:t xml:space="preserve">by default </w:t>
      </w:r>
      <w:r w:rsidRPr="00D257D0">
        <w:rPr>
          <w:rFonts w:cs="Arial"/>
        </w:rPr>
        <w:t>does not restrict access</w:t>
      </w:r>
      <w:r w:rsidR="009605BB">
        <w:rPr>
          <w:rFonts w:cs="Arial"/>
        </w:rPr>
        <w:t>;</w:t>
      </w:r>
      <w:r w:rsidRPr="00D257D0">
        <w:rPr>
          <w:rFonts w:cs="Arial"/>
        </w:rPr>
        <w:t xml:space="preserve"> though certification necessitates that the user is an Active FLW. </w:t>
      </w:r>
    </w:p>
    <w:p w:rsidR="00AF2E3D" w:rsidRPr="00D257D0" w:rsidRDefault="00AF2E3D" w:rsidP="00AF2E3D">
      <w:pPr>
        <w:pStyle w:val="CommentText"/>
        <w:numPr>
          <w:ilvl w:val="0"/>
          <w:numId w:val="10"/>
        </w:numPr>
        <w:spacing w:before="60" w:after="60"/>
        <w:rPr>
          <w:rFonts w:cs="Arial"/>
        </w:rPr>
      </w:pPr>
      <w:r w:rsidRPr="00D257D0">
        <w:rPr>
          <w:rFonts w:cs="Arial"/>
        </w:rPr>
        <w:t>MA service is accessible via IVR. There are simple DTMF entry options for easy handling and navigation by FLWs.</w:t>
      </w:r>
    </w:p>
    <w:p w:rsidR="00AF2E3D" w:rsidRPr="00D257D0" w:rsidRDefault="00AF2E3D" w:rsidP="00AF2E3D">
      <w:pPr>
        <w:pStyle w:val="CommentText"/>
        <w:numPr>
          <w:ilvl w:val="0"/>
          <w:numId w:val="10"/>
        </w:numPr>
        <w:spacing w:before="60" w:after="60"/>
        <w:rPr>
          <w:rFonts w:cs="Arial"/>
        </w:rPr>
      </w:pPr>
      <w:r w:rsidRPr="00D257D0">
        <w:rPr>
          <w:rFonts w:cs="Arial"/>
        </w:rPr>
        <w:t>MA service is a voice-only service (although one SMS is sent to the FLW at the end of the course) accessible via any basic feature mobile-phone and does not necessitate any smart-phone.</w:t>
      </w:r>
    </w:p>
    <w:p w:rsidR="009327DA" w:rsidRPr="00D257D0" w:rsidRDefault="00AF2E3D" w:rsidP="00344D77">
      <w:pPr>
        <w:pStyle w:val="CommentText"/>
        <w:numPr>
          <w:ilvl w:val="0"/>
          <w:numId w:val="10"/>
        </w:numPr>
        <w:spacing w:before="60" w:after="60"/>
        <w:rPr>
          <w:rFonts w:cs="Arial"/>
        </w:rPr>
      </w:pPr>
      <w:r w:rsidRPr="0085205A">
        <w:rPr>
          <w:rFonts w:cs="Arial"/>
        </w:rPr>
        <w:t>MA service design is based on the premise that FLWs are primarily middle-aged rural women with education up to grade XII.</w:t>
      </w:r>
    </w:p>
    <w:p w:rsidR="009426A4" w:rsidRPr="00D257D0" w:rsidRDefault="009426A4" w:rsidP="000B3888">
      <w:pPr>
        <w:pStyle w:val="Heading2"/>
      </w:pPr>
      <w:bookmarkStart w:id="143" w:name="_Toc413664841"/>
      <w:r w:rsidRPr="00D257D0">
        <w:t>Functional Requirements</w:t>
      </w:r>
      <w:bookmarkEnd w:id="143"/>
      <w:r w:rsidRPr="00D257D0">
        <w:t xml:space="preserve"> </w:t>
      </w:r>
    </w:p>
    <w:p w:rsidR="000B3888" w:rsidRPr="00D257D0" w:rsidRDefault="000B3888" w:rsidP="00852BAD">
      <w:pPr>
        <w:pStyle w:val="Heading3"/>
      </w:pPr>
      <w:bookmarkStart w:id="144" w:name="_Toc413664842"/>
      <w:r w:rsidRPr="00D257D0">
        <w:t>Service Access</w:t>
      </w:r>
      <w:bookmarkEnd w:id="144"/>
      <w:r w:rsidRPr="00D257D0">
        <w:t xml:space="preserve"> </w:t>
      </w:r>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09"/>
        <w:gridCol w:w="3828"/>
        <w:gridCol w:w="2551"/>
        <w:gridCol w:w="1418"/>
      </w:tblGrid>
      <w:tr w:rsidR="000B3888" w:rsidRPr="00D257D0" w:rsidTr="000A02C6">
        <w:tc>
          <w:tcPr>
            <w:tcW w:w="1809" w:type="dxa"/>
            <w:shd w:val="clear" w:color="auto" w:fill="D9D9D9" w:themeFill="background1" w:themeFillShade="D9"/>
          </w:tcPr>
          <w:p w:rsidR="000B3888" w:rsidRPr="00D257D0" w:rsidRDefault="000A02C6" w:rsidP="009426A4">
            <w:pPr>
              <w:pStyle w:val="CommentText"/>
              <w:spacing w:before="60" w:after="60"/>
              <w:rPr>
                <w:rFonts w:cs="Arial"/>
                <w:b/>
                <w:sz w:val="18"/>
              </w:rPr>
            </w:pPr>
            <w:r w:rsidRPr="00D257D0">
              <w:rPr>
                <w:rFonts w:cs="Arial"/>
                <w:b/>
                <w:sz w:val="18"/>
              </w:rPr>
              <w:t>Requirement Id</w:t>
            </w:r>
          </w:p>
        </w:tc>
        <w:tc>
          <w:tcPr>
            <w:tcW w:w="3828" w:type="dxa"/>
            <w:shd w:val="clear" w:color="auto" w:fill="D9D9D9" w:themeFill="background1" w:themeFillShade="D9"/>
          </w:tcPr>
          <w:p w:rsidR="000B3888" w:rsidRPr="00D257D0" w:rsidRDefault="000B3888" w:rsidP="009426A4">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rsidR="000B3888" w:rsidRPr="00D257D0" w:rsidRDefault="00900252" w:rsidP="009426A4">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rsidR="000B3888" w:rsidRPr="00D257D0" w:rsidRDefault="00900252" w:rsidP="009426A4">
            <w:pPr>
              <w:pStyle w:val="CommentText"/>
              <w:spacing w:before="60" w:after="60"/>
              <w:rPr>
                <w:rFonts w:cs="Arial"/>
                <w:b/>
                <w:sz w:val="18"/>
              </w:rPr>
            </w:pPr>
            <w:r w:rsidRPr="00D257D0">
              <w:rPr>
                <w:rFonts w:cs="Arial"/>
                <w:b/>
                <w:sz w:val="18"/>
              </w:rPr>
              <w:t>Status</w:t>
            </w:r>
          </w:p>
        </w:tc>
      </w:tr>
      <w:tr w:rsidR="000B3888" w:rsidRPr="00D257D0" w:rsidTr="00900252">
        <w:trPr>
          <w:trHeight w:val="350"/>
        </w:trPr>
        <w:tc>
          <w:tcPr>
            <w:tcW w:w="1809" w:type="dxa"/>
          </w:tcPr>
          <w:p w:rsidR="000B3888" w:rsidRPr="00D257D0" w:rsidRDefault="000B3888" w:rsidP="009426A4">
            <w:pPr>
              <w:pStyle w:val="CommentText"/>
              <w:spacing w:before="60" w:after="60"/>
              <w:rPr>
                <w:rFonts w:cs="Arial"/>
                <w:sz w:val="18"/>
              </w:rPr>
            </w:pPr>
            <w:r w:rsidRPr="00D257D0">
              <w:rPr>
                <w:rFonts w:cs="Arial"/>
                <w:sz w:val="18"/>
              </w:rPr>
              <w:t>NMS.MA.ACCESS.001</w:t>
            </w:r>
          </w:p>
        </w:tc>
        <w:tc>
          <w:tcPr>
            <w:tcW w:w="3828" w:type="dxa"/>
          </w:tcPr>
          <w:p w:rsidR="000B3888" w:rsidRPr="00D257D0" w:rsidRDefault="000B3888" w:rsidP="009426A4">
            <w:pPr>
              <w:pStyle w:val="CommentText"/>
              <w:spacing w:before="60" w:after="60"/>
              <w:rPr>
                <w:rFonts w:cs="Arial"/>
                <w:sz w:val="18"/>
              </w:rPr>
            </w:pPr>
            <w:r w:rsidRPr="00D257D0">
              <w:rPr>
                <w:rFonts w:cs="Arial"/>
                <w:sz w:val="18"/>
              </w:rPr>
              <w:t xml:space="preserve">MA </w:t>
            </w:r>
            <w:r w:rsidR="009C2810" w:rsidRPr="00D257D0">
              <w:rPr>
                <w:rFonts w:cs="Arial"/>
                <w:sz w:val="18"/>
              </w:rPr>
              <w:t>shall be</w:t>
            </w:r>
            <w:r w:rsidRPr="00D257D0">
              <w:rPr>
                <w:rFonts w:cs="Arial"/>
                <w:sz w:val="18"/>
              </w:rPr>
              <w:t xml:space="preserve"> accessible via a toll-free long code.</w:t>
            </w:r>
          </w:p>
        </w:tc>
        <w:tc>
          <w:tcPr>
            <w:tcW w:w="2551" w:type="dxa"/>
          </w:tcPr>
          <w:p w:rsidR="000B3888" w:rsidRPr="00D257D0" w:rsidRDefault="009C2810" w:rsidP="009426A4">
            <w:pPr>
              <w:pStyle w:val="CommentText"/>
              <w:spacing w:before="60" w:after="60"/>
              <w:rPr>
                <w:rFonts w:cs="Arial"/>
                <w:sz w:val="18"/>
              </w:rPr>
            </w:pPr>
            <w:r w:rsidRPr="00D257D0">
              <w:rPr>
                <w:rFonts w:cs="Arial"/>
                <w:sz w:val="18"/>
              </w:rPr>
              <w:t>E</w:t>
            </w:r>
            <w:r w:rsidR="005701C1" w:rsidRPr="00D257D0">
              <w:rPr>
                <w:rFonts w:cs="Arial"/>
                <w:sz w:val="18"/>
              </w:rPr>
              <w:t xml:space="preserve">xact long code shall be finalized during </w:t>
            </w:r>
            <w:r w:rsidRPr="00D257D0">
              <w:rPr>
                <w:rFonts w:cs="Arial"/>
                <w:sz w:val="18"/>
              </w:rPr>
              <w:t>deployment</w:t>
            </w:r>
            <w:r w:rsidR="005701C1" w:rsidRPr="00D257D0">
              <w:rPr>
                <w:rFonts w:cs="Arial"/>
                <w:sz w:val="18"/>
              </w:rPr>
              <w:t xml:space="preserve">. </w:t>
            </w:r>
          </w:p>
        </w:tc>
        <w:tc>
          <w:tcPr>
            <w:tcW w:w="1418" w:type="dxa"/>
          </w:tcPr>
          <w:p w:rsidR="000B3888" w:rsidRPr="00D257D0" w:rsidRDefault="00A340DF" w:rsidP="009426A4">
            <w:pPr>
              <w:pStyle w:val="CommentText"/>
              <w:spacing w:before="60" w:after="60"/>
              <w:rPr>
                <w:rFonts w:cs="Arial"/>
                <w:sz w:val="18"/>
              </w:rPr>
            </w:pPr>
            <w:r>
              <w:rPr>
                <w:rFonts w:cs="Arial"/>
                <w:sz w:val="18"/>
              </w:rPr>
              <w:t>Approved</w:t>
            </w:r>
          </w:p>
        </w:tc>
      </w:tr>
      <w:tr w:rsidR="00900252" w:rsidRPr="00D257D0" w:rsidTr="00900252">
        <w:trPr>
          <w:trHeight w:val="350"/>
        </w:trPr>
        <w:tc>
          <w:tcPr>
            <w:tcW w:w="1809" w:type="dxa"/>
          </w:tcPr>
          <w:p w:rsidR="00900252" w:rsidRPr="00D257D0" w:rsidRDefault="00900252" w:rsidP="009426A4">
            <w:pPr>
              <w:pStyle w:val="CommentText"/>
              <w:spacing w:before="60" w:after="60"/>
              <w:rPr>
                <w:rFonts w:cs="Arial"/>
                <w:sz w:val="18"/>
              </w:rPr>
            </w:pPr>
            <w:r w:rsidRPr="00D257D0">
              <w:rPr>
                <w:rFonts w:cs="Arial"/>
                <w:sz w:val="18"/>
              </w:rPr>
              <w:t>NMS.MA.ACC</w:t>
            </w:r>
            <w:r w:rsidR="004F0110" w:rsidRPr="00D257D0">
              <w:rPr>
                <w:rFonts w:cs="Arial"/>
                <w:sz w:val="18"/>
              </w:rPr>
              <w:t>ESS.002</w:t>
            </w:r>
          </w:p>
        </w:tc>
        <w:tc>
          <w:tcPr>
            <w:tcW w:w="3828" w:type="dxa"/>
          </w:tcPr>
          <w:p w:rsidR="00900252" w:rsidRPr="00D257D0" w:rsidRDefault="004728A5" w:rsidP="009426A4">
            <w:pPr>
              <w:pStyle w:val="CommentText"/>
              <w:spacing w:before="60" w:after="60"/>
              <w:rPr>
                <w:rFonts w:cs="Arial"/>
                <w:sz w:val="18"/>
              </w:rPr>
            </w:pPr>
            <w:r w:rsidRPr="00D257D0">
              <w:rPr>
                <w:rFonts w:cs="Arial"/>
                <w:sz w:val="18"/>
              </w:rPr>
              <w:t>Same as NMS.MK.ACCESS.002</w:t>
            </w:r>
          </w:p>
        </w:tc>
        <w:tc>
          <w:tcPr>
            <w:tcW w:w="2551" w:type="dxa"/>
          </w:tcPr>
          <w:p w:rsidR="00900252" w:rsidRPr="00D257D0" w:rsidRDefault="00900252" w:rsidP="009426A4">
            <w:pPr>
              <w:pStyle w:val="CommentText"/>
              <w:spacing w:before="60" w:after="60"/>
              <w:rPr>
                <w:rFonts w:cs="Arial"/>
                <w:sz w:val="18"/>
              </w:rPr>
            </w:pPr>
          </w:p>
        </w:tc>
        <w:tc>
          <w:tcPr>
            <w:tcW w:w="1418" w:type="dxa"/>
          </w:tcPr>
          <w:p w:rsidR="00900252" w:rsidRPr="00D257D0" w:rsidRDefault="00A340DF" w:rsidP="009426A4">
            <w:pPr>
              <w:pStyle w:val="CommentText"/>
              <w:spacing w:before="60" w:after="60"/>
              <w:rPr>
                <w:rFonts w:cs="Arial"/>
                <w:sz w:val="18"/>
              </w:rPr>
            </w:pPr>
            <w:r>
              <w:rPr>
                <w:rFonts w:cs="Arial"/>
                <w:sz w:val="18"/>
              </w:rPr>
              <w:t>Approved</w:t>
            </w:r>
          </w:p>
        </w:tc>
      </w:tr>
      <w:tr w:rsidR="00AE0DC9" w:rsidRPr="00D257D0" w:rsidTr="00900252">
        <w:trPr>
          <w:trHeight w:val="350"/>
        </w:trPr>
        <w:tc>
          <w:tcPr>
            <w:tcW w:w="1809" w:type="dxa"/>
          </w:tcPr>
          <w:p w:rsidR="00AE0DC9" w:rsidRPr="00D257D0" w:rsidRDefault="00AE0DC9" w:rsidP="009426A4">
            <w:pPr>
              <w:pStyle w:val="CommentText"/>
              <w:spacing w:before="60" w:after="60"/>
              <w:rPr>
                <w:rFonts w:cs="Arial"/>
                <w:sz w:val="18"/>
              </w:rPr>
            </w:pPr>
            <w:r w:rsidRPr="00D257D0">
              <w:rPr>
                <w:rFonts w:cs="Arial"/>
                <w:sz w:val="18"/>
              </w:rPr>
              <w:t>NMS.MA.ACCESS.003</w:t>
            </w:r>
          </w:p>
        </w:tc>
        <w:tc>
          <w:tcPr>
            <w:tcW w:w="3828" w:type="dxa"/>
          </w:tcPr>
          <w:p w:rsidR="00AE0DC9" w:rsidRPr="00D257D0" w:rsidRDefault="00491ED3" w:rsidP="009426A4">
            <w:pPr>
              <w:pStyle w:val="CommentText"/>
              <w:spacing w:before="60" w:after="60"/>
              <w:rPr>
                <w:rFonts w:cs="Arial"/>
                <w:sz w:val="18"/>
              </w:rPr>
            </w:pPr>
            <w:r w:rsidRPr="00D257D0">
              <w:rPr>
                <w:rFonts w:cs="Arial"/>
                <w:sz w:val="18"/>
              </w:rPr>
              <w:t>Same as NMS.MK.ACCESS.003</w:t>
            </w:r>
          </w:p>
        </w:tc>
        <w:tc>
          <w:tcPr>
            <w:tcW w:w="2551" w:type="dxa"/>
          </w:tcPr>
          <w:p w:rsidR="00AE0DC9" w:rsidRPr="00D257D0" w:rsidRDefault="00AE0DC9" w:rsidP="009426A4">
            <w:pPr>
              <w:pStyle w:val="CommentText"/>
              <w:spacing w:before="60" w:after="60"/>
              <w:rPr>
                <w:rFonts w:cs="Arial"/>
                <w:sz w:val="18"/>
              </w:rPr>
            </w:pPr>
          </w:p>
        </w:tc>
        <w:tc>
          <w:tcPr>
            <w:tcW w:w="1418" w:type="dxa"/>
          </w:tcPr>
          <w:p w:rsidR="00AE0DC9" w:rsidRPr="00D257D0" w:rsidRDefault="00A340DF" w:rsidP="009426A4">
            <w:pPr>
              <w:pStyle w:val="CommentText"/>
              <w:spacing w:before="60" w:after="60"/>
              <w:rPr>
                <w:rFonts w:cs="Arial"/>
                <w:sz w:val="18"/>
              </w:rPr>
            </w:pPr>
            <w:r>
              <w:rPr>
                <w:rFonts w:cs="Arial"/>
                <w:sz w:val="18"/>
              </w:rPr>
              <w:t>Approved</w:t>
            </w:r>
          </w:p>
        </w:tc>
      </w:tr>
      <w:tr w:rsidR="00E349A2" w:rsidRPr="00D257D0" w:rsidTr="00900252">
        <w:trPr>
          <w:trHeight w:val="350"/>
        </w:trPr>
        <w:tc>
          <w:tcPr>
            <w:tcW w:w="1809" w:type="dxa"/>
          </w:tcPr>
          <w:p w:rsidR="00E349A2" w:rsidRPr="00D257D0" w:rsidRDefault="00E349A2" w:rsidP="009426A4">
            <w:pPr>
              <w:pStyle w:val="CommentText"/>
              <w:spacing w:before="60" w:after="60"/>
              <w:rPr>
                <w:rFonts w:cs="Arial"/>
                <w:sz w:val="18"/>
              </w:rPr>
            </w:pPr>
            <w:r w:rsidRPr="00D257D0">
              <w:rPr>
                <w:rFonts w:cs="Arial"/>
                <w:sz w:val="18"/>
              </w:rPr>
              <w:t>NMS.MA.ACCESS.004</w:t>
            </w:r>
          </w:p>
        </w:tc>
        <w:tc>
          <w:tcPr>
            <w:tcW w:w="3828" w:type="dxa"/>
          </w:tcPr>
          <w:p w:rsidR="00E349A2" w:rsidRPr="00D257D0" w:rsidRDefault="00491ED3" w:rsidP="009426A4">
            <w:pPr>
              <w:pStyle w:val="CommentText"/>
              <w:spacing w:before="60" w:after="60"/>
              <w:rPr>
                <w:rFonts w:cs="Arial"/>
                <w:sz w:val="18"/>
              </w:rPr>
            </w:pPr>
            <w:r w:rsidRPr="00D257D0">
              <w:rPr>
                <w:rFonts w:cs="Arial"/>
                <w:sz w:val="18"/>
              </w:rPr>
              <w:t>Same as NMS.MK.ACCESS.004</w:t>
            </w:r>
          </w:p>
        </w:tc>
        <w:tc>
          <w:tcPr>
            <w:tcW w:w="2551" w:type="dxa"/>
          </w:tcPr>
          <w:p w:rsidR="00346191" w:rsidRPr="00D257D0" w:rsidRDefault="00346191" w:rsidP="009426A4">
            <w:pPr>
              <w:pStyle w:val="CommentText"/>
              <w:spacing w:before="60" w:after="60"/>
              <w:rPr>
                <w:rFonts w:cs="Arial"/>
                <w:sz w:val="18"/>
              </w:rPr>
            </w:pPr>
          </w:p>
        </w:tc>
        <w:tc>
          <w:tcPr>
            <w:tcW w:w="1418" w:type="dxa"/>
          </w:tcPr>
          <w:p w:rsidR="00E349A2" w:rsidRPr="00D257D0" w:rsidRDefault="00A340DF" w:rsidP="009426A4">
            <w:pPr>
              <w:pStyle w:val="CommentText"/>
              <w:spacing w:before="60" w:after="60"/>
              <w:rPr>
                <w:rFonts w:cs="Arial"/>
                <w:sz w:val="18"/>
              </w:rPr>
            </w:pPr>
            <w:r>
              <w:rPr>
                <w:rFonts w:cs="Arial"/>
                <w:sz w:val="18"/>
              </w:rPr>
              <w:t>Approved</w:t>
            </w:r>
          </w:p>
        </w:tc>
      </w:tr>
      <w:tr w:rsidR="009C71F9" w:rsidRPr="00D257D0" w:rsidTr="00900252">
        <w:trPr>
          <w:trHeight w:val="350"/>
        </w:trPr>
        <w:tc>
          <w:tcPr>
            <w:tcW w:w="1809" w:type="dxa"/>
          </w:tcPr>
          <w:p w:rsidR="009C71F9" w:rsidRPr="00D257D0" w:rsidRDefault="009C71F9" w:rsidP="009C71F9">
            <w:pPr>
              <w:pStyle w:val="CommentText"/>
              <w:spacing w:before="60" w:after="60"/>
              <w:rPr>
                <w:rFonts w:cs="Arial"/>
                <w:color w:val="FF0000"/>
                <w:sz w:val="18"/>
              </w:rPr>
            </w:pPr>
            <w:r w:rsidRPr="00D257D0">
              <w:rPr>
                <w:rFonts w:cs="Arial"/>
                <w:sz w:val="18"/>
              </w:rPr>
              <w:t>NMS.MA.ACCESS.006</w:t>
            </w:r>
          </w:p>
        </w:tc>
        <w:tc>
          <w:tcPr>
            <w:tcW w:w="3828" w:type="dxa"/>
          </w:tcPr>
          <w:p w:rsidR="009C71F9" w:rsidRPr="00D257D0" w:rsidRDefault="009E318D" w:rsidP="00F7250B">
            <w:pPr>
              <w:pStyle w:val="CommentText"/>
              <w:spacing w:before="60" w:after="60"/>
              <w:rPr>
                <w:rFonts w:cs="Arial"/>
                <w:color w:val="FF0000"/>
                <w:sz w:val="18"/>
              </w:rPr>
            </w:pPr>
            <w:r w:rsidRPr="00D257D0">
              <w:rPr>
                <w:rFonts w:cs="Arial"/>
                <w:sz w:val="18"/>
              </w:rPr>
              <w:t>Same as NMS.MK.ACCESS.006</w:t>
            </w:r>
          </w:p>
        </w:tc>
        <w:tc>
          <w:tcPr>
            <w:tcW w:w="2551" w:type="dxa"/>
          </w:tcPr>
          <w:p w:rsidR="009C71F9" w:rsidRPr="00D257D0" w:rsidRDefault="009C71F9" w:rsidP="00E544FE">
            <w:pPr>
              <w:pStyle w:val="CommentText"/>
              <w:spacing w:before="60" w:after="60"/>
              <w:rPr>
                <w:rFonts w:cs="Arial"/>
                <w:b/>
                <w:color w:val="FF0000"/>
                <w:sz w:val="18"/>
                <w:u w:val="single"/>
              </w:rPr>
            </w:pPr>
          </w:p>
        </w:tc>
        <w:tc>
          <w:tcPr>
            <w:tcW w:w="1418" w:type="dxa"/>
          </w:tcPr>
          <w:p w:rsidR="009C71F9" w:rsidRPr="00D257D0" w:rsidRDefault="00A340DF" w:rsidP="009426A4">
            <w:pPr>
              <w:pStyle w:val="CommentText"/>
              <w:spacing w:before="60" w:after="60"/>
              <w:rPr>
                <w:rFonts w:cs="Arial"/>
                <w:color w:val="FF0000"/>
                <w:sz w:val="18"/>
              </w:rPr>
            </w:pPr>
            <w:r>
              <w:rPr>
                <w:rFonts w:cs="Arial"/>
                <w:sz w:val="18"/>
              </w:rPr>
              <w:t>Approved</w:t>
            </w:r>
          </w:p>
        </w:tc>
      </w:tr>
      <w:tr w:rsidR="009605BB" w:rsidRPr="00D257D0" w:rsidTr="00900252">
        <w:trPr>
          <w:trHeight w:val="350"/>
        </w:trPr>
        <w:tc>
          <w:tcPr>
            <w:tcW w:w="1809" w:type="dxa"/>
          </w:tcPr>
          <w:p w:rsidR="009605BB" w:rsidRPr="00D257D0" w:rsidRDefault="009605BB" w:rsidP="009C71F9">
            <w:pPr>
              <w:pStyle w:val="CommentText"/>
              <w:spacing w:before="60" w:after="60"/>
              <w:rPr>
                <w:rFonts w:cs="Arial"/>
                <w:sz w:val="18"/>
              </w:rPr>
            </w:pPr>
            <w:r>
              <w:rPr>
                <w:rFonts w:cs="Arial"/>
                <w:sz w:val="18"/>
              </w:rPr>
              <w:t>NMS.MA.ACCESS.007</w:t>
            </w:r>
          </w:p>
        </w:tc>
        <w:tc>
          <w:tcPr>
            <w:tcW w:w="3828" w:type="dxa"/>
          </w:tcPr>
          <w:p w:rsidR="009605BB" w:rsidRPr="00D257D0" w:rsidRDefault="009605BB" w:rsidP="009E318D">
            <w:pPr>
              <w:pStyle w:val="CommentText"/>
              <w:spacing w:before="60" w:after="60"/>
              <w:rPr>
                <w:rFonts w:cs="Arial"/>
                <w:sz w:val="18"/>
              </w:rPr>
            </w:pPr>
            <w:r>
              <w:rPr>
                <w:rFonts w:cs="Arial"/>
                <w:sz w:val="18"/>
              </w:rPr>
              <w:t>Same as NMS.MK.ACCESS.007</w:t>
            </w:r>
          </w:p>
        </w:tc>
        <w:tc>
          <w:tcPr>
            <w:tcW w:w="2551" w:type="dxa"/>
          </w:tcPr>
          <w:p w:rsidR="009605BB" w:rsidRPr="00D257D0" w:rsidRDefault="009605BB" w:rsidP="00E544FE">
            <w:pPr>
              <w:pStyle w:val="CommentText"/>
              <w:spacing w:before="60" w:after="60"/>
              <w:rPr>
                <w:rFonts w:cs="Arial"/>
                <w:b/>
                <w:color w:val="FF0000"/>
                <w:sz w:val="18"/>
                <w:u w:val="single"/>
              </w:rPr>
            </w:pPr>
          </w:p>
        </w:tc>
        <w:tc>
          <w:tcPr>
            <w:tcW w:w="1418" w:type="dxa"/>
          </w:tcPr>
          <w:p w:rsidR="009605BB" w:rsidRPr="00D257D0" w:rsidRDefault="00A340DF" w:rsidP="009426A4">
            <w:pPr>
              <w:pStyle w:val="CommentText"/>
              <w:spacing w:before="60" w:after="60"/>
              <w:rPr>
                <w:rFonts w:cs="Arial"/>
                <w:sz w:val="18"/>
              </w:rPr>
            </w:pPr>
            <w:r>
              <w:rPr>
                <w:rFonts w:cs="Arial"/>
                <w:sz w:val="18"/>
              </w:rPr>
              <w:t>Approved</w:t>
            </w:r>
          </w:p>
        </w:tc>
      </w:tr>
    </w:tbl>
    <w:p w:rsidR="000B3888" w:rsidRPr="00D257D0" w:rsidRDefault="000B3888" w:rsidP="00852BAD">
      <w:pPr>
        <w:pStyle w:val="Heading3"/>
      </w:pPr>
      <w:bookmarkStart w:id="145" w:name="_Ref406577034"/>
      <w:bookmarkStart w:id="146" w:name="_Toc413664843"/>
      <w:r w:rsidRPr="00D257D0">
        <w:t>Course Structure</w:t>
      </w:r>
      <w:r w:rsidR="000A02C6" w:rsidRPr="00D257D0">
        <w:t xml:space="preserve"> &amp; Certification</w:t>
      </w:r>
      <w:bookmarkEnd w:id="145"/>
      <w:bookmarkEnd w:id="146"/>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51"/>
        <w:gridCol w:w="3686"/>
        <w:gridCol w:w="2551"/>
        <w:gridCol w:w="1418"/>
      </w:tblGrid>
      <w:tr w:rsidR="000A02C6" w:rsidRPr="00D257D0" w:rsidTr="000A02C6">
        <w:tc>
          <w:tcPr>
            <w:tcW w:w="1951" w:type="dxa"/>
            <w:shd w:val="clear" w:color="auto" w:fill="D9D9D9" w:themeFill="background1" w:themeFillShade="D9"/>
          </w:tcPr>
          <w:p w:rsidR="000A02C6" w:rsidRPr="00D257D0" w:rsidRDefault="000A02C6" w:rsidP="009426A4">
            <w:pPr>
              <w:pStyle w:val="CommentText"/>
              <w:spacing w:before="60" w:after="60"/>
              <w:rPr>
                <w:rFonts w:cs="Arial"/>
                <w:b/>
                <w:sz w:val="18"/>
              </w:rPr>
            </w:pPr>
            <w:r w:rsidRPr="00D257D0">
              <w:rPr>
                <w:rFonts w:cs="Arial"/>
                <w:b/>
                <w:sz w:val="18"/>
              </w:rPr>
              <w:t>Requirement Id</w:t>
            </w:r>
          </w:p>
        </w:tc>
        <w:tc>
          <w:tcPr>
            <w:tcW w:w="3686" w:type="dxa"/>
            <w:shd w:val="clear" w:color="auto" w:fill="D9D9D9" w:themeFill="background1" w:themeFillShade="D9"/>
          </w:tcPr>
          <w:p w:rsidR="000A02C6" w:rsidRPr="00D257D0" w:rsidRDefault="000A02C6" w:rsidP="009426A4">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rsidR="000A02C6" w:rsidRPr="00D257D0" w:rsidRDefault="000A02C6" w:rsidP="009426A4">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rsidR="000A02C6" w:rsidRPr="00D257D0" w:rsidRDefault="000A02C6" w:rsidP="009426A4">
            <w:pPr>
              <w:pStyle w:val="CommentText"/>
              <w:spacing w:before="60" w:after="60"/>
              <w:rPr>
                <w:rFonts w:cs="Arial"/>
                <w:b/>
                <w:sz w:val="18"/>
              </w:rPr>
            </w:pPr>
            <w:r w:rsidRPr="00D257D0">
              <w:rPr>
                <w:rFonts w:cs="Arial"/>
                <w:b/>
                <w:sz w:val="18"/>
              </w:rPr>
              <w:t>Status</w:t>
            </w:r>
          </w:p>
        </w:tc>
      </w:tr>
      <w:tr w:rsidR="000A02C6" w:rsidRPr="00D257D0" w:rsidTr="000A02C6">
        <w:trPr>
          <w:trHeight w:val="350"/>
        </w:trPr>
        <w:tc>
          <w:tcPr>
            <w:tcW w:w="1951" w:type="dxa"/>
          </w:tcPr>
          <w:p w:rsidR="000A02C6" w:rsidRPr="00D257D0" w:rsidRDefault="000A02C6" w:rsidP="009426A4">
            <w:pPr>
              <w:pStyle w:val="CommentText"/>
              <w:spacing w:before="60" w:after="60"/>
              <w:rPr>
                <w:rFonts w:cs="Arial"/>
                <w:sz w:val="18"/>
              </w:rPr>
            </w:pPr>
            <w:r w:rsidRPr="00D257D0">
              <w:rPr>
                <w:rFonts w:cs="Arial"/>
                <w:sz w:val="18"/>
              </w:rPr>
              <w:t>NMS.MA.COURSE.001</w:t>
            </w:r>
          </w:p>
        </w:tc>
        <w:tc>
          <w:tcPr>
            <w:tcW w:w="3686" w:type="dxa"/>
          </w:tcPr>
          <w:p w:rsidR="000A02C6" w:rsidRPr="00D257D0" w:rsidRDefault="000A02C6" w:rsidP="009426A4">
            <w:pPr>
              <w:pStyle w:val="CommentText"/>
              <w:spacing w:before="60" w:after="60"/>
              <w:rPr>
                <w:rFonts w:cs="Arial"/>
                <w:sz w:val="18"/>
              </w:rPr>
            </w:pPr>
            <w:r w:rsidRPr="00D257D0">
              <w:rPr>
                <w:rFonts w:cs="Arial"/>
                <w:sz w:val="18"/>
              </w:rPr>
              <w:t xml:space="preserve">MA course shall have </w:t>
            </w:r>
            <w:r w:rsidR="00A5558A" w:rsidRPr="00D257D0">
              <w:rPr>
                <w:rFonts w:cs="Arial"/>
                <w:sz w:val="18"/>
              </w:rPr>
              <w:t xml:space="preserve">many </w:t>
            </w:r>
            <w:r w:rsidRPr="00D257D0">
              <w:rPr>
                <w:rFonts w:cs="Arial"/>
                <w:sz w:val="18"/>
              </w:rPr>
              <w:t>chapters</w:t>
            </w:r>
            <w:r w:rsidR="00A5558A" w:rsidRPr="00D257D0">
              <w:rPr>
                <w:rFonts w:cs="Arial"/>
                <w:sz w:val="18"/>
              </w:rPr>
              <w:t xml:space="preserve"> each divided into set of lessons</w:t>
            </w:r>
            <w:r w:rsidRPr="00D257D0">
              <w:rPr>
                <w:rFonts w:cs="Arial"/>
                <w:sz w:val="18"/>
              </w:rPr>
              <w:t xml:space="preserve">. </w:t>
            </w:r>
          </w:p>
          <w:p w:rsidR="00A5558A" w:rsidRPr="00D257D0" w:rsidRDefault="00A5558A" w:rsidP="009426A4">
            <w:pPr>
              <w:pStyle w:val="CommentText"/>
              <w:numPr>
                <w:ilvl w:val="0"/>
                <w:numId w:val="7"/>
              </w:numPr>
              <w:spacing w:before="60" w:after="60"/>
              <w:rPr>
                <w:rFonts w:cs="Arial"/>
                <w:sz w:val="18"/>
              </w:rPr>
            </w:pPr>
            <w:r w:rsidRPr="00D257D0">
              <w:rPr>
                <w:rFonts w:cs="Arial"/>
                <w:sz w:val="18"/>
              </w:rPr>
              <w:t>The course shall have 11 chapters.</w:t>
            </w:r>
          </w:p>
          <w:p w:rsidR="000A02C6" w:rsidRPr="00D257D0" w:rsidRDefault="000A02C6" w:rsidP="009426A4">
            <w:pPr>
              <w:pStyle w:val="CommentText"/>
              <w:numPr>
                <w:ilvl w:val="0"/>
                <w:numId w:val="7"/>
              </w:numPr>
              <w:spacing w:before="60" w:after="60"/>
              <w:rPr>
                <w:rFonts w:cs="Arial"/>
                <w:sz w:val="18"/>
              </w:rPr>
            </w:pPr>
            <w:r w:rsidRPr="00D257D0">
              <w:rPr>
                <w:rFonts w:cs="Arial"/>
                <w:sz w:val="18"/>
              </w:rPr>
              <w:t>Each chapter shall have 4 lessons</w:t>
            </w:r>
            <w:r w:rsidR="00A5558A" w:rsidRPr="00D257D0">
              <w:rPr>
                <w:rFonts w:cs="Arial"/>
                <w:sz w:val="18"/>
              </w:rPr>
              <w:t xml:space="preserve">. One lesson is conveyed to the FLW via single </w:t>
            </w:r>
            <w:r w:rsidR="00A5558A" w:rsidRPr="00D257D0">
              <w:rPr>
                <w:rFonts w:cs="Arial"/>
                <w:sz w:val="18"/>
              </w:rPr>
              <w:lastRenderedPageBreak/>
              <w:t>message.</w:t>
            </w:r>
          </w:p>
          <w:p w:rsidR="000A02C6" w:rsidRPr="0085205A" w:rsidRDefault="000A02C6" w:rsidP="009426A4">
            <w:pPr>
              <w:pStyle w:val="CommentText"/>
              <w:numPr>
                <w:ilvl w:val="0"/>
                <w:numId w:val="7"/>
              </w:numPr>
              <w:spacing w:before="60" w:after="60"/>
              <w:rPr>
                <w:rFonts w:cs="Arial"/>
                <w:sz w:val="18"/>
              </w:rPr>
            </w:pPr>
            <w:r w:rsidRPr="00D257D0">
              <w:rPr>
                <w:rFonts w:cs="Arial"/>
                <w:sz w:val="18"/>
              </w:rPr>
              <w:t xml:space="preserve">Each chapter shall have a quiz with </w:t>
            </w:r>
            <w:r w:rsidR="00C3028F" w:rsidRPr="00D257D0">
              <w:rPr>
                <w:rFonts w:cs="Arial"/>
                <w:sz w:val="18"/>
              </w:rPr>
              <w:t xml:space="preserve">fixed set of </w:t>
            </w:r>
            <w:r w:rsidRPr="00D257D0">
              <w:rPr>
                <w:rFonts w:cs="Arial"/>
                <w:sz w:val="18"/>
              </w:rPr>
              <w:t>4 questions at the end of the chapter.</w:t>
            </w:r>
          </w:p>
        </w:tc>
        <w:tc>
          <w:tcPr>
            <w:tcW w:w="2551" w:type="dxa"/>
          </w:tcPr>
          <w:p w:rsidR="00E67992" w:rsidRPr="00D257D0" w:rsidRDefault="007D37B4" w:rsidP="009426A4">
            <w:pPr>
              <w:pStyle w:val="CommentText"/>
              <w:spacing w:before="60" w:after="60"/>
              <w:rPr>
                <w:rFonts w:cs="Arial"/>
                <w:sz w:val="18"/>
              </w:rPr>
            </w:pPr>
            <w:r w:rsidRPr="00D257D0">
              <w:rPr>
                <w:rFonts w:cs="Arial"/>
                <w:sz w:val="18"/>
              </w:rPr>
              <w:lastRenderedPageBreak/>
              <w:t>Each lesson is approximately 2.5 minutes long</w:t>
            </w:r>
          </w:p>
          <w:p w:rsidR="00E67992" w:rsidRPr="00D257D0" w:rsidRDefault="007D37B4" w:rsidP="009426A4">
            <w:pPr>
              <w:pStyle w:val="CommentText"/>
              <w:spacing w:before="60" w:after="60"/>
              <w:rPr>
                <w:rFonts w:cs="Arial"/>
                <w:sz w:val="18"/>
              </w:rPr>
            </w:pPr>
            <w:r w:rsidRPr="00D257D0">
              <w:rPr>
                <w:rFonts w:cs="Arial"/>
                <w:sz w:val="18"/>
              </w:rPr>
              <w:t>Each quiz is approximately 6 minutes in length</w:t>
            </w:r>
          </w:p>
          <w:p w:rsidR="00115801" w:rsidRPr="00D257D0" w:rsidRDefault="007D37B4" w:rsidP="009426A4">
            <w:pPr>
              <w:pStyle w:val="CommentText"/>
              <w:spacing w:before="60" w:after="60"/>
              <w:rPr>
                <w:rFonts w:cs="Arial"/>
                <w:sz w:val="18"/>
                <w:lang w:val="en-IN"/>
              </w:rPr>
            </w:pPr>
            <w:r w:rsidRPr="00D257D0">
              <w:rPr>
                <w:rFonts w:cs="Arial"/>
                <w:sz w:val="18"/>
              </w:rPr>
              <w:t xml:space="preserve">The whole course is approximately 240 minutes in </w:t>
            </w:r>
            <w:r w:rsidRPr="00D257D0">
              <w:rPr>
                <w:rFonts w:cs="Arial"/>
                <w:sz w:val="18"/>
              </w:rPr>
              <w:lastRenderedPageBreak/>
              <w:t>length, including prompts</w:t>
            </w:r>
            <w:r w:rsidR="00115801" w:rsidRPr="00D257D0">
              <w:rPr>
                <w:rFonts w:cs="Arial"/>
                <w:sz w:val="18"/>
                <w:lang w:val="en-IN"/>
              </w:rPr>
              <w:t>.</w:t>
            </w:r>
          </w:p>
          <w:p w:rsidR="004F3985" w:rsidRPr="00D257D0" w:rsidRDefault="004F3985" w:rsidP="009426A4">
            <w:pPr>
              <w:pStyle w:val="CommentText"/>
              <w:spacing w:before="60" w:after="60"/>
              <w:rPr>
                <w:rFonts w:cs="Arial"/>
                <w:sz w:val="18"/>
                <w:lang w:val="en-IN"/>
              </w:rPr>
            </w:pPr>
          </w:p>
        </w:tc>
        <w:tc>
          <w:tcPr>
            <w:tcW w:w="1418" w:type="dxa"/>
          </w:tcPr>
          <w:p w:rsidR="000A02C6" w:rsidRPr="00D257D0" w:rsidRDefault="00A340DF" w:rsidP="009426A4">
            <w:pPr>
              <w:pStyle w:val="CommentText"/>
              <w:spacing w:before="60" w:after="60"/>
              <w:rPr>
                <w:rFonts w:cs="Arial"/>
                <w:sz w:val="18"/>
              </w:rPr>
            </w:pPr>
            <w:r>
              <w:rPr>
                <w:rFonts w:cs="Arial"/>
                <w:sz w:val="18"/>
              </w:rPr>
              <w:lastRenderedPageBreak/>
              <w:t>Approved</w:t>
            </w:r>
          </w:p>
        </w:tc>
      </w:tr>
      <w:tr w:rsidR="0037270E" w:rsidRPr="00D257D0" w:rsidTr="000A02C6">
        <w:trPr>
          <w:trHeight w:val="350"/>
        </w:trPr>
        <w:tc>
          <w:tcPr>
            <w:tcW w:w="1951" w:type="dxa"/>
          </w:tcPr>
          <w:p w:rsidR="0037270E" w:rsidRPr="00D257D0" w:rsidRDefault="0037270E" w:rsidP="009426A4">
            <w:pPr>
              <w:pStyle w:val="CommentText"/>
              <w:spacing w:before="60" w:after="60"/>
              <w:rPr>
                <w:rFonts w:cs="Arial"/>
                <w:sz w:val="18"/>
              </w:rPr>
            </w:pPr>
            <w:r w:rsidRPr="00D257D0">
              <w:rPr>
                <w:rFonts w:cs="Arial"/>
                <w:sz w:val="18"/>
              </w:rPr>
              <w:lastRenderedPageBreak/>
              <w:t>NMS.MA.COURSE.002</w:t>
            </w:r>
          </w:p>
        </w:tc>
        <w:tc>
          <w:tcPr>
            <w:tcW w:w="3686" w:type="dxa"/>
          </w:tcPr>
          <w:p w:rsidR="0037270E" w:rsidRPr="00D257D0" w:rsidRDefault="0037270E" w:rsidP="009426A4">
            <w:pPr>
              <w:pStyle w:val="CommentText"/>
              <w:spacing w:before="60" w:after="60"/>
              <w:rPr>
                <w:rFonts w:cs="Arial"/>
                <w:sz w:val="18"/>
              </w:rPr>
            </w:pPr>
            <w:r w:rsidRPr="00D257D0">
              <w:rPr>
                <w:rFonts w:cs="Arial"/>
                <w:sz w:val="18"/>
              </w:rPr>
              <w:t xml:space="preserve">An MA course </w:t>
            </w:r>
            <w:r w:rsidR="00F27B40" w:rsidRPr="00D257D0">
              <w:rPr>
                <w:rFonts w:cs="Arial"/>
                <w:sz w:val="18"/>
              </w:rPr>
              <w:t xml:space="preserve">shall be considered to have </w:t>
            </w:r>
            <w:r w:rsidRPr="00D257D0">
              <w:rPr>
                <w:rFonts w:cs="Arial"/>
                <w:sz w:val="18"/>
              </w:rPr>
              <w:t xml:space="preserve">successfully </w:t>
            </w:r>
            <w:r w:rsidR="00F27B40" w:rsidRPr="00D257D0">
              <w:rPr>
                <w:rFonts w:cs="Arial"/>
                <w:sz w:val="18"/>
              </w:rPr>
              <w:t xml:space="preserve">finished </w:t>
            </w:r>
            <w:r w:rsidRPr="00D257D0">
              <w:rPr>
                <w:rFonts w:cs="Arial"/>
                <w:sz w:val="18"/>
              </w:rPr>
              <w:t>if:</w:t>
            </w:r>
          </w:p>
          <w:p w:rsidR="0037270E" w:rsidRPr="00D257D0" w:rsidRDefault="0037270E" w:rsidP="009426A4">
            <w:pPr>
              <w:pStyle w:val="CommentText"/>
              <w:numPr>
                <w:ilvl w:val="0"/>
                <w:numId w:val="7"/>
              </w:numPr>
              <w:spacing w:before="60" w:after="60"/>
              <w:rPr>
                <w:rFonts w:cs="Arial"/>
                <w:sz w:val="18"/>
              </w:rPr>
            </w:pPr>
            <w:r w:rsidRPr="00D257D0">
              <w:rPr>
                <w:rFonts w:cs="Arial"/>
                <w:sz w:val="18"/>
              </w:rPr>
              <w:t xml:space="preserve">The </w:t>
            </w:r>
            <w:r w:rsidR="00F27B40" w:rsidRPr="00D257D0">
              <w:rPr>
                <w:rFonts w:cs="Arial"/>
                <w:sz w:val="18"/>
              </w:rPr>
              <w:t>FLW</w:t>
            </w:r>
            <w:r w:rsidRPr="00D257D0">
              <w:rPr>
                <w:rFonts w:cs="Arial"/>
                <w:sz w:val="18"/>
              </w:rPr>
              <w:t xml:space="preserve"> has finished listening to all the lessons of all the chapters.</w:t>
            </w:r>
          </w:p>
          <w:p w:rsidR="00CD2F4A" w:rsidRPr="00D257D0" w:rsidRDefault="00CD2F4A" w:rsidP="009426A4">
            <w:pPr>
              <w:pStyle w:val="CommentText"/>
              <w:numPr>
                <w:ilvl w:val="0"/>
                <w:numId w:val="7"/>
              </w:numPr>
              <w:spacing w:before="60" w:after="60"/>
              <w:rPr>
                <w:rFonts w:cs="Arial"/>
                <w:sz w:val="18"/>
              </w:rPr>
            </w:pPr>
            <w:r w:rsidRPr="00D257D0">
              <w:rPr>
                <w:rFonts w:cs="Arial"/>
                <w:sz w:val="18"/>
              </w:rPr>
              <w:t xml:space="preserve">The </w:t>
            </w:r>
            <w:r w:rsidR="00F27B40" w:rsidRPr="00D257D0">
              <w:rPr>
                <w:rFonts w:cs="Arial"/>
                <w:sz w:val="18"/>
              </w:rPr>
              <w:t xml:space="preserve">FLW </w:t>
            </w:r>
            <w:r w:rsidRPr="00D257D0">
              <w:rPr>
                <w:rFonts w:cs="Arial"/>
                <w:sz w:val="18"/>
              </w:rPr>
              <w:t>has taken all the quizzes of all the chapters.</w:t>
            </w:r>
          </w:p>
          <w:p w:rsidR="0037270E" w:rsidRPr="00D257D0" w:rsidRDefault="0037270E" w:rsidP="009426A4">
            <w:pPr>
              <w:pStyle w:val="CommentText"/>
              <w:numPr>
                <w:ilvl w:val="0"/>
                <w:numId w:val="7"/>
              </w:numPr>
              <w:spacing w:before="60" w:after="60"/>
              <w:rPr>
                <w:rFonts w:cs="Arial"/>
                <w:sz w:val="18"/>
              </w:rPr>
            </w:pPr>
            <w:r w:rsidRPr="00D257D0">
              <w:rPr>
                <w:rFonts w:cs="Arial"/>
                <w:sz w:val="18"/>
              </w:rPr>
              <w:t xml:space="preserve">The </w:t>
            </w:r>
            <w:r w:rsidR="00F27B40" w:rsidRPr="00D257D0">
              <w:rPr>
                <w:rFonts w:cs="Arial"/>
                <w:sz w:val="18"/>
              </w:rPr>
              <w:t xml:space="preserve">FLW </w:t>
            </w:r>
            <w:r w:rsidRPr="00D257D0">
              <w:rPr>
                <w:rFonts w:cs="Arial"/>
                <w:sz w:val="18"/>
              </w:rPr>
              <w:t>has attained at least 50% marks in the quiz (22 or greater marks out of 44).</w:t>
            </w:r>
          </w:p>
          <w:p w:rsidR="00572C68" w:rsidRPr="00D257D0" w:rsidRDefault="00572C68" w:rsidP="000D1B51">
            <w:pPr>
              <w:pStyle w:val="CommentText"/>
              <w:spacing w:before="60" w:after="60"/>
              <w:rPr>
                <w:rFonts w:cs="Arial"/>
                <w:sz w:val="18"/>
              </w:rPr>
            </w:pPr>
            <w:r w:rsidRPr="00D257D0">
              <w:rPr>
                <w:rFonts w:cs="Arial"/>
                <w:sz w:val="18"/>
              </w:rPr>
              <w:t xml:space="preserve">Once course is completed, the </w:t>
            </w:r>
            <w:r w:rsidR="008A45FC" w:rsidRPr="00D257D0">
              <w:rPr>
                <w:rFonts w:cs="Arial"/>
                <w:sz w:val="18"/>
              </w:rPr>
              <w:t xml:space="preserve">call shall be disconnected and the bookmarks are reset. When the </w:t>
            </w:r>
            <w:r w:rsidRPr="00D257D0">
              <w:rPr>
                <w:rFonts w:cs="Arial"/>
                <w:sz w:val="18"/>
              </w:rPr>
              <w:t>user dials next time</w:t>
            </w:r>
            <w:r w:rsidR="008A45FC" w:rsidRPr="00D257D0">
              <w:rPr>
                <w:rFonts w:cs="Arial"/>
                <w:sz w:val="18"/>
              </w:rPr>
              <w:t xml:space="preserve">, </w:t>
            </w:r>
            <w:r w:rsidR="000D1B51" w:rsidRPr="00D257D0">
              <w:rPr>
                <w:rFonts w:cs="Arial"/>
                <w:sz w:val="18"/>
              </w:rPr>
              <w:t xml:space="preserve">the </w:t>
            </w:r>
            <w:r w:rsidR="008A45FC" w:rsidRPr="00D257D0">
              <w:rPr>
                <w:rFonts w:cs="Arial"/>
                <w:sz w:val="18"/>
              </w:rPr>
              <w:t>use</w:t>
            </w:r>
            <w:r w:rsidR="000D1B51" w:rsidRPr="00D257D0">
              <w:rPr>
                <w:rFonts w:cs="Arial"/>
                <w:sz w:val="18"/>
              </w:rPr>
              <w:t>r</w:t>
            </w:r>
            <w:r w:rsidR="008A45FC" w:rsidRPr="00D257D0">
              <w:rPr>
                <w:rFonts w:cs="Arial"/>
                <w:sz w:val="18"/>
              </w:rPr>
              <w:t xml:space="preserve"> is automatically taken to welcome message</w:t>
            </w:r>
            <w:r w:rsidRPr="00D257D0">
              <w:rPr>
                <w:rFonts w:cs="Arial"/>
                <w:sz w:val="18"/>
              </w:rPr>
              <w:t>.</w:t>
            </w:r>
          </w:p>
        </w:tc>
        <w:tc>
          <w:tcPr>
            <w:tcW w:w="2551" w:type="dxa"/>
          </w:tcPr>
          <w:p w:rsidR="0037270E" w:rsidRPr="00D257D0" w:rsidRDefault="0037270E" w:rsidP="009426A4">
            <w:pPr>
              <w:pStyle w:val="CommentText"/>
              <w:spacing w:before="60" w:after="60"/>
              <w:rPr>
                <w:rFonts w:cs="Arial"/>
                <w:sz w:val="18"/>
              </w:rPr>
            </w:pPr>
          </w:p>
        </w:tc>
        <w:tc>
          <w:tcPr>
            <w:tcW w:w="1418" w:type="dxa"/>
          </w:tcPr>
          <w:p w:rsidR="0037270E" w:rsidRPr="00D257D0" w:rsidRDefault="00A340DF" w:rsidP="009426A4">
            <w:pPr>
              <w:pStyle w:val="CommentText"/>
              <w:spacing w:before="60" w:after="60"/>
              <w:rPr>
                <w:rFonts w:cs="Arial"/>
                <w:sz w:val="18"/>
              </w:rPr>
            </w:pPr>
            <w:r>
              <w:rPr>
                <w:rFonts w:cs="Arial"/>
                <w:sz w:val="18"/>
              </w:rPr>
              <w:t>Approved</w:t>
            </w:r>
          </w:p>
        </w:tc>
      </w:tr>
      <w:tr w:rsidR="0037270E" w:rsidRPr="00D257D0" w:rsidTr="000A02C6">
        <w:trPr>
          <w:trHeight w:val="350"/>
        </w:trPr>
        <w:tc>
          <w:tcPr>
            <w:tcW w:w="1951" w:type="dxa"/>
          </w:tcPr>
          <w:p w:rsidR="0037270E" w:rsidRPr="00D257D0" w:rsidRDefault="0037270E" w:rsidP="009426A4">
            <w:pPr>
              <w:pStyle w:val="CommentText"/>
              <w:spacing w:before="60" w:after="60"/>
              <w:rPr>
                <w:rFonts w:cs="Arial"/>
                <w:sz w:val="18"/>
              </w:rPr>
            </w:pPr>
            <w:r w:rsidRPr="00D257D0">
              <w:rPr>
                <w:rFonts w:cs="Arial"/>
                <w:sz w:val="18"/>
              </w:rPr>
              <w:t>NMS.MA.COURSE.003</w:t>
            </w:r>
          </w:p>
        </w:tc>
        <w:tc>
          <w:tcPr>
            <w:tcW w:w="3686" w:type="dxa"/>
          </w:tcPr>
          <w:p w:rsidR="0037270E" w:rsidRPr="00D257D0" w:rsidRDefault="0037270E" w:rsidP="009426A4">
            <w:pPr>
              <w:pStyle w:val="CommentText"/>
              <w:spacing w:before="60" w:after="60"/>
              <w:rPr>
                <w:rFonts w:cs="Arial"/>
                <w:sz w:val="18"/>
              </w:rPr>
            </w:pPr>
            <w:r w:rsidRPr="00D257D0">
              <w:rPr>
                <w:rFonts w:cs="Arial"/>
                <w:sz w:val="18"/>
              </w:rPr>
              <w:t xml:space="preserve">If FLW completes MA course successfully </w:t>
            </w:r>
            <w:r w:rsidR="00DD313A" w:rsidRPr="00D257D0">
              <w:rPr>
                <w:rFonts w:cs="Arial"/>
                <w:sz w:val="18"/>
              </w:rPr>
              <w:t xml:space="preserve">(either first time or during re-attempt) </w:t>
            </w:r>
            <w:r w:rsidRPr="00D257D0">
              <w:rPr>
                <w:rFonts w:cs="Arial"/>
                <w:sz w:val="18"/>
              </w:rPr>
              <w:t xml:space="preserve">then </w:t>
            </w:r>
            <w:r w:rsidR="00735C6C" w:rsidRPr="00D257D0">
              <w:rPr>
                <w:rFonts w:cs="Arial"/>
                <w:sz w:val="18"/>
              </w:rPr>
              <w:t xml:space="preserve">MA service shall </w:t>
            </w:r>
            <w:r w:rsidRPr="00D257D0">
              <w:rPr>
                <w:rFonts w:cs="Arial"/>
                <w:sz w:val="18"/>
              </w:rPr>
              <w:t>sen</w:t>
            </w:r>
            <w:r w:rsidR="00735C6C" w:rsidRPr="00D257D0">
              <w:rPr>
                <w:rFonts w:cs="Arial"/>
                <w:sz w:val="18"/>
              </w:rPr>
              <w:t>d</w:t>
            </w:r>
            <w:r w:rsidRPr="00D257D0">
              <w:rPr>
                <w:rFonts w:cs="Arial"/>
                <w:sz w:val="18"/>
              </w:rPr>
              <w:t xml:space="preserve"> an SMS </w:t>
            </w:r>
            <w:r w:rsidR="00735C6C" w:rsidRPr="00D257D0">
              <w:rPr>
                <w:rFonts w:cs="Arial"/>
                <w:sz w:val="18"/>
              </w:rPr>
              <w:t xml:space="preserve">to the FLW </w:t>
            </w:r>
            <w:r w:rsidRPr="00D257D0">
              <w:rPr>
                <w:rFonts w:cs="Arial"/>
                <w:sz w:val="18"/>
              </w:rPr>
              <w:t>with a reference number.</w:t>
            </w:r>
            <w:r w:rsidR="00CD2F4A" w:rsidRPr="00D257D0">
              <w:rPr>
                <w:rFonts w:cs="Arial"/>
                <w:sz w:val="18"/>
              </w:rPr>
              <w:t xml:space="preserve"> </w:t>
            </w:r>
          </w:p>
          <w:p w:rsidR="00735C6C" w:rsidRPr="00D257D0" w:rsidRDefault="00735C6C" w:rsidP="00072B77">
            <w:pPr>
              <w:pStyle w:val="CommentText"/>
              <w:spacing w:before="60" w:after="60"/>
              <w:rPr>
                <w:rFonts w:cs="Arial"/>
                <w:sz w:val="18"/>
              </w:rPr>
            </w:pPr>
            <w:r w:rsidRPr="00D257D0">
              <w:rPr>
                <w:rFonts w:cs="Arial"/>
                <w:sz w:val="18"/>
              </w:rPr>
              <w:t xml:space="preserve">The SMS sent to user shall be in native language </w:t>
            </w:r>
            <w:r w:rsidR="00072B77" w:rsidRPr="00D257D0">
              <w:rPr>
                <w:rFonts w:cs="Arial"/>
                <w:sz w:val="18"/>
              </w:rPr>
              <w:t xml:space="preserve">in </w:t>
            </w:r>
            <w:r w:rsidR="00F72B8E" w:rsidRPr="00D257D0">
              <w:rPr>
                <w:rFonts w:cs="Arial"/>
                <w:sz w:val="18"/>
              </w:rPr>
              <w:t xml:space="preserve">Roman </w:t>
            </w:r>
            <w:r w:rsidRPr="00D257D0">
              <w:rPr>
                <w:rFonts w:cs="Arial"/>
                <w:sz w:val="18"/>
              </w:rPr>
              <w:t>Characters.</w:t>
            </w:r>
          </w:p>
          <w:p w:rsidR="00900623" w:rsidRPr="00D257D0" w:rsidRDefault="00900623" w:rsidP="001E04CA">
            <w:pPr>
              <w:pStyle w:val="CommentText"/>
              <w:spacing w:before="60" w:after="60"/>
              <w:rPr>
                <w:rFonts w:cs="Arial"/>
                <w:sz w:val="18"/>
              </w:rPr>
            </w:pPr>
            <w:r w:rsidRPr="00D257D0">
              <w:rPr>
                <w:rFonts w:cs="Arial"/>
                <w:sz w:val="18"/>
              </w:rPr>
              <w:t>The NMS system shall track delivery notification of the SMS</w:t>
            </w:r>
            <w:r w:rsidR="00CE6E6B" w:rsidRPr="00D257D0">
              <w:rPr>
                <w:rFonts w:cs="Arial"/>
                <w:sz w:val="18"/>
              </w:rPr>
              <w:t xml:space="preserve"> </w:t>
            </w:r>
            <w:r w:rsidR="001E04CA" w:rsidRPr="00D257D0">
              <w:rPr>
                <w:rFonts w:cs="Arial"/>
                <w:sz w:val="18"/>
              </w:rPr>
              <w:t>and continue retry of SMS once every day till successful delivery for configurable number days</w:t>
            </w:r>
            <w:r w:rsidRPr="00D257D0">
              <w:rPr>
                <w:rFonts w:cs="Arial"/>
                <w:sz w:val="18"/>
              </w:rPr>
              <w:t>.</w:t>
            </w:r>
          </w:p>
        </w:tc>
        <w:tc>
          <w:tcPr>
            <w:tcW w:w="2551" w:type="dxa"/>
          </w:tcPr>
          <w:p w:rsidR="00CE355D" w:rsidRPr="00D257D0" w:rsidRDefault="00CE355D" w:rsidP="00CE355D">
            <w:pPr>
              <w:pStyle w:val="CommentText"/>
              <w:spacing w:before="60" w:after="60"/>
              <w:rPr>
                <w:rFonts w:cs="Arial"/>
                <w:sz w:val="18"/>
              </w:rPr>
            </w:pPr>
            <w:r w:rsidRPr="00D257D0">
              <w:rPr>
                <w:rFonts w:cs="Arial"/>
                <w:sz w:val="18"/>
              </w:rPr>
              <w:t xml:space="preserve">The reference number is concatenation of MSISDN, Location Id and </w:t>
            </w:r>
            <w:r w:rsidR="00F7032B">
              <w:rPr>
                <w:rFonts w:cs="Arial"/>
                <w:sz w:val="18"/>
              </w:rPr>
              <w:t>Course-</w:t>
            </w:r>
            <w:r w:rsidRPr="00D257D0">
              <w:rPr>
                <w:rFonts w:cs="Arial"/>
                <w:sz w:val="18"/>
              </w:rPr>
              <w:t>Repeat attempt.</w:t>
            </w:r>
          </w:p>
          <w:p w:rsidR="00F72B8E" w:rsidRPr="00D257D0" w:rsidRDefault="00F72B8E" w:rsidP="00F72B8E">
            <w:pPr>
              <w:pStyle w:val="CommentText"/>
              <w:spacing w:before="60" w:after="60"/>
              <w:rPr>
                <w:rFonts w:cs="Arial"/>
                <w:sz w:val="18"/>
              </w:rPr>
            </w:pPr>
            <w:r w:rsidRPr="00D257D0">
              <w:rPr>
                <w:rFonts w:cs="Arial"/>
                <w:sz w:val="18"/>
              </w:rPr>
              <w:t xml:space="preserve">An FLW currently takes the SMS to their ASHA Divas meeting at the Block Level, where the certificates are handed out. </w:t>
            </w:r>
            <w:proofErr w:type="spellStart"/>
            <w:r w:rsidRPr="00D257D0">
              <w:rPr>
                <w:rFonts w:cs="Arial"/>
                <w:sz w:val="18"/>
              </w:rPr>
              <w:t>MoHFW</w:t>
            </w:r>
            <w:proofErr w:type="spellEnd"/>
            <w:r w:rsidRPr="00D257D0">
              <w:rPr>
                <w:rFonts w:cs="Arial"/>
                <w:sz w:val="18"/>
              </w:rPr>
              <w:t xml:space="preserve"> may devise a different process for handing out certificates in the future.</w:t>
            </w:r>
          </w:p>
          <w:p w:rsidR="00F72B8E" w:rsidRPr="00D257D0" w:rsidRDefault="00F72B8E" w:rsidP="00F72B8E">
            <w:pPr>
              <w:pStyle w:val="CommentText"/>
              <w:spacing w:before="60" w:after="60"/>
              <w:rPr>
                <w:rFonts w:cs="Arial"/>
                <w:sz w:val="18"/>
              </w:rPr>
            </w:pPr>
            <w:r w:rsidRPr="00D257D0">
              <w:rPr>
                <w:rFonts w:cs="Arial"/>
                <w:sz w:val="18"/>
              </w:rPr>
              <w:t>The certificates are given to FLWs who are identified as being genuine by the local health authority.  It is outside the scope of this document if certificates are re-issued if the FLW successfully completes the course and gets a certificate but for some reason decides to do the course again. From SW point of view, the handling of first successful attempt and re-attempt shall be same.</w:t>
            </w:r>
          </w:p>
          <w:p w:rsidR="00723C2A" w:rsidRPr="00D257D0" w:rsidRDefault="00F72B8E" w:rsidP="00986B73">
            <w:pPr>
              <w:pStyle w:val="CommentText"/>
              <w:spacing w:before="60" w:after="60"/>
              <w:rPr>
                <w:rFonts w:cs="Arial"/>
                <w:sz w:val="18"/>
                <w:lang w:val="en-IN"/>
              </w:rPr>
            </w:pPr>
            <w:r w:rsidRPr="00D257D0">
              <w:rPr>
                <w:rFonts w:cs="Arial"/>
                <w:sz w:val="18"/>
              </w:rPr>
              <w:t>Location Id is a unique identifier for a particular record of location data.</w:t>
            </w:r>
            <w:r w:rsidR="00131240">
              <w:rPr>
                <w:rFonts w:cs="Arial"/>
                <w:sz w:val="18"/>
              </w:rPr>
              <w:t xml:space="preserve">  </w:t>
            </w:r>
            <w:r w:rsidR="00CE355D" w:rsidRPr="00D257D0">
              <w:rPr>
                <w:rFonts w:cs="Arial"/>
                <w:sz w:val="18"/>
              </w:rPr>
              <w:t xml:space="preserve">For an </w:t>
            </w:r>
            <w:r w:rsidR="00986B73" w:rsidRPr="00D257D0">
              <w:rPr>
                <w:rFonts w:cs="Arial"/>
                <w:sz w:val="18"/>
              </w:rPr>
              <w:t>anonymous</w:t>
            </w:r>
            <w:r w:rsidR="00CE355D" w:rsidRPr="00D257D0">
              <w:rPr>
                <w:rFonts w:cs="Arial"/>
                <w:sz w:val="18"/>
              </w:rPr>
              <w:t xml:space="preserve"> user, location Id is set to default value</w:t>
            </w:r>
            <w:r w:rsidR="00153CA3" w:rsidRPr="00D257D0">
              <w:rPr>
                <w:rFonts w:cs="Arial"/>
                <w:sz w:val="18"/>
              </w:rPr>
              <w:t xml:space="preserve"> (refer </w:t>
            </w:r>
            <w:r w:rsidR="00153CA3" w:rsidRPr="00D257D0">
              <w:rPr>
                <w:rFonts w:cs="Arial"/>
                <w:sz w:val="18"/>
                <w:szCs w:val="18"/>
              </w:rPr>
              <w:t xml:space="preserve">section </w:t>
            </w:r>
            <w:r w:rsidR="00C47C36">
              <w:fldChar w:fldCharType="begin"/>
            </w:r>
            <w:r w:rsidR="00C47C36">
              <w:instrText xml:space="preserve"> REF _Ref409446326 \h  \* MERGEFORMAT </w:instrText>
            </w:r>
            <w:r w:rsidR="00C47C36">
              <w:fldChar w:fldCharType="separate"/>
            </w:r>
            <w:r w:rsidR="00153CA3" w:rsidRPr="00D257D0">
              <w:rPr>
                <w:sz w:val="18"/>
                <w:szCs w:val="18"/>
              </w:rPr>
              <w:t xml:space="preserve">Configuration </w:t>
            </w:r>
            <w:r w:rsidR="00153CA3" w:rsidRPr="00D257D0">
              <w:rPr>
                <w:sz w:val="18"/>
                <w:szCs w:val="18"/>
              </w:rPr>
              <w:lastRenderedPageBreak/>
              <w:t>Parameters</w:t>
            </w:r>
            <w:r w:rsidR="00C47C36">
              <w:fldChar w:fldCharType="end"/>
            </w:r>
            <w:r w:rsidR="00153CA3" w:rsidRPr="00D257D0">
              <w:rPr>
                <w:rFonts w:cs="Arial"/>
                <w:sz w:val="18"/>
                <w:szCs w:val="18"/>
              </w:rPr>
              <w:t>)</w:t>
            </w:r>
            <w:r w:rsidR="00CE355D" w:rsidRPr="00D257D0">
              <w:rPr>
                <w:rFonts w:cs="Arial"/>
                <w:sz w:val="18"/>
                <w:szCs w:val="18"/>
              </w:rPr>
              <w:t>.</w:t>
            </w:r>
          </w:p>
        </w:tc>
        <w:tc>
          <w:tcPr>
            <w:tcW w:w="1418" w:type="dxa"/>
          </w:tcPr>
          <w:p w:rsidR="0037270E" w:rsidRPr="00D257D0" w:rsidRDefault="00A340DF" w:rsidP="009426A4">
            <w:pPr>
              <w:pStyle w:val="CommentText"/>
              <w:spacing w:before="60" w:after="60"/>
              <w:rPr>
                <w:rFonts w:cs="Arial"/>
                <w:sz w:val="18"/>
              </w:rPr>
            </w:pPr>
            <w:r>
              <w:rPr>
                <w:rFonts w:cs="Arial"/>
                <w:sz w:val="18"/>
              </w:rPr>
              <w:lastRenderedPageBreak/>
              <w:t>Approved</w:t>
            </w:r>
          </w:p>
        </w:tc>
      </w:tr>
      <w:tr w:rsidR="007C6188" w:rsidRPr="00D257D0" w:rsidTr="000A02C6">
        <w:trPr>
          <w:trHeight w:val="350"/>
        </w:trPr>
        <w:tc>
          <w:tcPr>
            <w:tcW w:w="1951" w:type="dxa"/>
          </w:tcPr>
          <w:p w:rsidR="007C6188" w:rsidRPr="00D257D0" w:rsidRDefault="007C6188" w:rsidP="009426A4">
            <w:pPr>
              <w:pStyle w:val="CommentText"/>
              <w:spacing w:before="60" w:after="60"/>
              <w:rPr>
                <w:rFonts w:cs="Arial"/>
                <w:sz w:val="18"/>
              </w:rPr>
            </w:pPr>
            <w:r w:rsidRPr="00D257D0">
              <w:rPr>
                <w:rFonts w:cs="Arial"/>
                <w:sz w:val="18"/>
              </w:rPr>
              <w:lastRenderedPageBreak/>
              <w:t>NMS.MA.COURSE.004</w:t>
            </w:r>
          </w:p>
        </w:tc>
        <w:tc>
          <w:tcPr>
            <w:tcW w:w="3686" w:type="dxa"/>
          </w:tcPr>
          <w:p w:rsidR="007C6188" w:rsidRPr="00D257D0" w:rsidRDefault="0085687A" w:rsidP="009426A4">
            <w:pPr>
              <w:pStyle w:val="CommentText"/>
              <w:spacing w:before="60" w:after="60"/>
              <w:rPr>
                <w:rFonts w:cs="Arial"/>
                <w:sz w:val="18"/>
              </w:rPr>
            </w:pPr>
            <w:r w:rsidRPr="00D257D0">
              <w:rPr>
                <w:rFonts w:cs="Arial"/>
                <w:sz w:val="18"/>
              </w:rPr>
              <w:t xml:space="preserve">MA service shall </w:t>
            </w:r>
            <w:r w:rsidR="00442673" w:rsidRPr="00D257D0">
              <w:rPr>
                <w:rFonts w:cs="Arial"/>
                <w:sz w:val="18"/>
              </w:rPr>
              <w:t xml:space="preserve">maintain count of number of times the course is attempted and also </w:t>
            </w:r>
            <w:r w:rsidRPr="00D257D0">
              <w:rPr>
                <w:rFonts w:cs="Arial"/>
                <w:sz w:val="18"/>
              </w:rPr>
              <w:t>allow the user to reattempt the chapter or</w:t>
            </w:r>
            <w:r w:rsidR="00D437C4" w:rsidRPr="00D257D0">
              <w:rPr>
                <w:rFonts w:cs="Arial"/>
                <w:sz w:val="18"/>
              </w:rPr>
              <w:t xml:space="preserve"> restart</w:t>
            </w:r>
            <w:r w:rsidRPr="00D257D0">
              <w:rPr>
                <w:rFonts w:cs="Arial"/>
                <w:sz w:val="18"/>
              </w:rPr>
              <w:t xml:space="preserve"> the whole course</w:t>
            </w:r>
            <w:r w:rsidR="00547290" w:rsidRPr="00D257D0">
              <w:rPr>
                <w:rFonts w:cs="Arial"/>
                <w:sz w:val="18"/>
              </w:rPr>
              <w:t xml:space="preserve"> from beginning</w:t>
            </w:r>
            <w:r w:rsidRPr="00D257D0">
              <w:rPr>
                <w:rFonts w:cs="Arial"/>
                <w:sz w:val="18"/>
              </w:rPr>
              <w:t>.</w:t>
            </w:r>
          </w:p>
        </w:tc>
        <w:tc>
          <w:tcPr>
            <w:tcW w:w="2551" w:type="dxa"/>
          </w:tcPr>
          <w:p w:rsidR="007C6188" w:rsidRPr="00D257D0" w:rsidRDefault="0085687A" w:rsidP="009426A4">
            <w:pPr>
              <w:pStyle w:val="CommentText"/>
              <w:spacing w:before="60" w:after="60"/>
              <w:rPr>
                <w:rFonts w:cs="Arial"/>
                <w:sz w:val="18"/>
                <w:lang w:val="en-IN"/>
              </w:rPr>
            </w:pPr>
            <w:r w:rsidRPr="00D257D0">
              <w:rPr>
                <w:rFonts w:cs="Arial"/>
                <w:sz w:val="18"/>
                <w:lang w:val="en-IN"/>
              </w:rPr>
              <w:t>There shall be no limitation on number of re-attempts.</w:t>
            </w:r>
          </w:p>
        </w:tc>
        <w:tc>
          <w:tcPr>
            <w:tcW w:w="1418" w:type="dxa"/>
          </w:tcPr>
          <w:p w:rsidR="007C6188" w:rsidRPr="00D257D0" w:rsidRDefault="00A340DF" w:rsidP="009426A4">
            <w:pPr>
              <w:pStyle w:val="CommentText"/>
              <w:spacing w:before="60" w:after="60"/>
              <w:rPr>
                <w:rFonts w:cs="Arial"/>
                <w:sz w:val="18"/>
              </w:rPr>
            </w:pPr>
            <w:r>
              <w:rPr>
                <w:rFonts w:cs="Arial"/>
                <w:sz w:val="18"/>
              </w:rPr>
              <w:t>Approved</w:t>
            </w:r>
          </w:p>
        </w:tc>
      </w:tr>
      <w:tr w:rsidR="0085687A" w:rsidRPr="00D257D0" w:rsidTr="000A02C6">
        <w:trPr>
          <w:trHeight w:val="350"/>
        </w:trPr>
        <w:tc>
          <w:tcPr>
            <w:tcW w:w="1951" w:type="dxa"/>
          </w:tcPr>
          <w:p w:rsidR="0085687A" w:rsidRPr="00D257D0" w:rsidRDefault="00FE25F7" w:rsidP="009426A4">
            <w:pPr>
              <w:pStyle w:val="CommentText"/>
              <w:spacing w:before="60" w:after="60"/>
              <w:rPr>
                <w:rFonts w:cs="Arial"/>
                <w:sz w:val="18"/>
              </w:rPr>
            </w:pPr>
            <w:r w:rsidRPr="00D257D0">
              <w:rPr>
                <w:rFonts w:cs="Arial"/>
                <w:sz w:val="18"/>
              </w:rPr>
              <w:t>NMS.MA.COURSE.005</w:t>
            </w:r>
          </w:p>
        </w:tc>
        <w:tc>
          <w:tcPr>
            <w:tcW w:w="3686" w:type="dxa"/>
          </w:tcPr>
          <w:p w:rsidR="00DD313A" w:rsidRPr="00D257D0" w:rsidRDefault="0085687A" w:rsidP="009426A4">
            <w:pPr>
              <w:pStyle w:val="CommentText"/>
              <w:spacing w:before="60" w:after="60"/>
              <w:rPr>
                <w:rFonts w:cs="Arial"/>
                <w:sz w:val="18"/>
              </w:rPr>
            </w:pPr>
            <w:r w:rsidRPr="00D257D0">
              <w:rPr>
                <w:rFonts w:cs="Arial"/>
                <w:sz w:val="18"/>
              </w:rPr>
              <w:t>The MA service shall save the last quiz score of a given chapter. Re-attempt of quiz shall lead to overwriting of the score of the re-attempted chapter with new score without any other consideration.</w:t>
            </w:r>
          </w:p>
        </w:tc>
        <w:tc>
          <w:tcPr>
            <w:tcW w:w="2551" w:type="dxa"/>
          </w:tcPr>
          <w:p w:rsidR="0085687A" w:rsidRPr="00D257D0" w:rsidRDefault="0085687A" w:rsidP="009426A4">
            <w:pPr>
              <w:pStyle w:val="CommentText"/>
              <w:spacing w:before="60" w:after="60"/>
              <w:rPr>
                <w:rFonts w:cs="Arial"/>
                <w:sz w:val="18"/>
                <w:lang w:val="en-IN"/>
              </w:rPr>
            </w:pPr>
            <w:r w:rsidRPr="00D257D0">
              <w:rPr>
                <w:rFonts w:cs="Arial"/>
                <w:sz w:val="18"/>
                <w:lang w:val="en-IN"/>
              </w:rPr>
              <w:t xml:space="preserve">MA service shall not check if the score has increased or decreased. </w:t>
            </w:r>
          </w:p>
        </w:tc>
        <w:tc>
          <w:tcPr>
            <w:tcW w:w="1418" w:type="dxa"/>
          </w:tcPr>
          <w:p w:rsidR="0085687A" w:rsidRPr="00D257D0" w:rsidRDefault="00A340DF" w:rsidP="009426A4">
            <w:pPr>
              <w:pStyle w:val="CommentText"/>
              <w:spacing w:before="60" w:after="60"/>
              <w:rPr>
                <w:rFonts w:cs="Arial"/>
                <w:sz w:val="18"/>
              </w:rPr>
            </w:pPr>
            <w:r>
              <w:rPr>
                <w:rFonts w:cs="Arial"/>
                <w:sz w:val="18"/>
              </w:rPr>
              <w:t>Approved</w:t>
            </w:r>
          </w:p>
        </w:tc>
      </w:tr>
      <w:tr w:rsidR="008E2B69" w:rsidRPr="00D257D0" w:rsidTr="00C26130">
        <w:trPr>
          <w:trHeight w:val="350"/>
        </w:trPr>
        <w:tc>
          <w:tcPr>
            <w:tcW w:w="1951" w:type="dxa"/>
            <w:shd w:val="clear" w:color="auto" w:fill="auto"/>
          </w:tcPr>
          <w:p w:rsidR="008E2B69" w:rsidRPr="00D257D0" w:rsidRDefault="008E2B69" w:rsidP="009426A4">
            <w:pPr>
              <w:pStyle w:val="CommentText"/>
              <w:spacing w:before="60" w:after="60"/>
              <w:rPr>
                <w:rFonts w:cs="Arial"/>
                <w:sz w:val="18"/>
              </w:rPr>
            </w:pPr>
            <w:r w:rsidRPr="00D257D0">
              <w:rPr>
                <w:rFonts w:cs="Arial"/>
                <w:sz w:val="18"/>
              </w:rPr>
              <w:t>NMS.MA.COURSE.006</w:t>
            </w:r>
          </w:p>
        </w:tc>
        <w:tc>
          <w:tcPr>
            <w:tcW w:w="3686" w:type="dxa"/>
            <w:shd w:val="clear" w:color="auto" w:fill="auto"/>
          </w:tcPr>
          <w:p w:rsidR="008E2B69" w:rsidRPr="00D257D0" w:rsidRDefault="008E2B69" w:rsidP="008E2B69">
            <w:pPr>
              <w:pStyle w:val="CommentText"/>
              <w:spacing w:before="60" w:after="60"/>
            </w:pPr>
            <w:r w:rsidRPr="00D257D0">
              <w:rPr>
                <w:rFonts w:cs="Arial"/>
                <w:sz w:val="18"/>
              </w:rPr>
              <w:t>The MA service shall provide means to manually trigger Course Completion SMS (NMS.MA.COURSE.003</w:t>
            </w:r>
            <w:r w:rsidRPr="00D257D0">
              <w:t>)</w:t>
            </w:r>
          </w:p>
        </w:tc>
        <w:tc>
          <w:tcPr>
            <w:tcW w:w="2551" w:type="dxa"/>
            <w:shd w:val="clear" w:color="auto" w:fill="auto"/>
          </w:tcPr>
          <w:p w:rsidR="008E2B69" w:rsidRPr="00D257D0" w:rsidRDefault="008E2B69" w:rsidP="009426A4">
            <w:pPr>
              <w:pStyle w:val="CommentText"/>
              <w:spacing w:before="60" w:after="60"/>
              <w:rPr>
                <w:rFonts w:cs="Arial"/>
                <w:sz w:val="18"/>
                <w:lang w:val="en-IN"/>
              </w:rPr>
            </w:pPr>
            <w:r w:rsidRPr="00D257D0">
              <w:rPr>
                <w:rFonts w:cs="Arial"/>
                <w:sz w:val="18"/>
                <w:lang w:val="en-IN"/>
              </w:rPr>
              <w:t>This is needed in case FLW has accidentally deleted the SMS.</w:t>
            </w:r>
          </w:p>
          <w:p w:rsidR="008E2B69" w:rsidRDefault="008E2B69" w:rsidP="009426A4">
            <w:pPr>
              <w:pStyle w:val="CommentText"/>
              <w:spacing w:before="60" w:after="60"/>
              <w:rPr>
                <w:rFonts w:cs="Arial"/>
                <w:sz w:val="18"/>
                <w:lang w:val="en-IN"/>
              </w:rPr>
            </w:pPr>
            <w:r w:rsidRPr="00D257D0">
              <w:rPr>
                <w:rFonts w:cs="Arial"/>
                <w:sz w:val="18"/>
                <w:lang w:val="en-IN"/>
              </w:rPr>
              <w:t>Exact mechanism for manual trigger is to be studied.</w:t>
            </w:r>
          </w:p>
          <w:p w:rsidR="00F7032B" w:rsidRPr="00D257D0" w:rsidRDefault="00F7032B" w:rsidP="009426A4">
            <w:pPr>
              <w:pStyle w:val="CommentText"/>
              <w:spacing w:before="60" w:after="60"/>
              <w:rPr>
                <w:rFonts w:cs="Arial"/>
                <w:sz w:val="18"/>
                <w:lang w:val="en-IN"/>
              </w:rPr>
            </w:pPr>
            <w:r>
              <w:rPr>
                <w:rFonts w:cs="Arial"/>
                <w:sz w:val="18"/>
                <w:lang w:val="en-IN"/>
              </w:rPr>
              <w:t>The SMS module of MOTECH allows manual sending of SMS.</w:t>
            </w:r>
          </w:p>
        </w:tc>
        <w:tc>
          <w:tcPr>
            <w:tcW w:w="1418" w:type="dxa"/>
            <w:shd w:val="clear" w:color="auto" w:fill="auto"/>
          </w:tcPr>
          <w:p w:rsidR="008E2B69" w:rsidRPr="00D257D0" w:rsidRDefault="00A340DF" w:rsidP="009426A4">
            <w:pPr>
              <w:pStyle w:val="CommentText"/>
              <w:spacing w:before="60" w:after="60"/>
              <w:rPr>
                <w:rFonts w:cs="Arial"/>
                <w:sz w:val="18"/>
              </w:rPr>
            </w:pPr>
            <w:r>
              <w:rPr>
                <w:rFonts w:cs="Arial"/>
                <w:sz w:val="18"/>
              </w:rPr>
              <w:t>Approved</w:t>
            </w:r>
          </w:p>
        </w:tc>
      </w:tr>
    </w:tbl>
    <w:p w:rsidR="00C3028F" w:rsidRPr="00D257D0" w:rsidRDefault="00C3028F" w:rsidP="00852BAD">
      <w:pPr>
        <w:pStyle w:val="Heading3"/>
      </w:pPr>
      <w:bookmarkStart w:id="147" w:name="_Toc413664844"/>
      <w:r w:rsidRPr="00D257D0">
        <w:t>IVR Handling</w:t>
      </w:r>
      <w:bookmarkEnd w:id="147"/>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51"/>
        <w:gridCol w:w="3686"/>
        <w:gridCol w:w="2551"/>
        <w:gridCol w:w="1418"/>
      </w:tblGrid>
      <w:tr w:rsidR="00C3028F" w:rsidRPr="00D257D0" w:rsidTr="00E81F89">
        <w:tc>
          <w:tcPr>
            <w:tcW w:w="1951" w:type="dxa"/>
            <w:shd w:val="clear" w:color="auto" w:fill="D9D9D9" w:themeFill="background1" w:themeFillShade="D9"/>
          </w:tcPr>
          <w:p w:rsidR="00C3028F" w:rsidRPr="00D257D0" w:rsidRDefault="00C3028F" w:rsidP="009426A4">
            <w:pPr>
              <w:pStyle w:val="CommentText"/>
              <w:spacing w:before="60" w:after="60"/>
              <w:rPr>
                <w:rFonts w:cs="Arial"/>
                <w:b/>
                <w:sz w:val="18"/>
              </w:rPr>
            </w:pPr>
            <w:r w:rsidRPr="00D257D0">
              <w:rPr>
                <w:rFonts w:cs="Arial"/>
                <w:b/>
                <w:sz w:val="18"/>
              </w:rPr>
              <w:t>Requirement Id</w:t>
            </w:r>
          </w:p>
        </w:tc>
        <w:tc>
          <w:tcPr>
            <w:tcW w:w="3686" w:type="dxa"/>
            <w:shd w:val="clear" w:color="auto" w:fill="D9D9D9" w:themeFill="background1" w:themeFillShade="D9"/>
          </w:tcPr>
          <w:p w:rsidR="00C3028F" w:rsidRPr="00D257D0" w:rsidRDefault="00C3028F" w:rsidP="009426A4">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rsidR="00C3028F" w:rsidRPr="00D257D0" w:rsidRDefault="00C3028F" w:rsidP="009426A4">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rsidR="00C3028F" w:rsidRPr="00D257D0" w:rsidRDefault="00C3028F" w:rsidP="009426A4">
            <w:pPr>
              <w:pStyle w:val="CommentText"/>
              <w:spacing w:before="60" w:after="60"/>
              <w:rPr>
                <w:rFonts w:cs="Arial"/>
                <w:b/>
                <w:sz w:val="18"/>
              </w:rPr>
            </w:pPr>
            <w:r w:rsidRPr="00D257D0">
              <w:rPr>
                <w:rFonts w:cs="Arial"/>
                <w:b/>
                <w:sz w:val="18"/>
              </w:rPr>
              <w:t>Status</w:t>
            </w:r>
          </w:p>
        </w:tc>
      </w:tr>
      <w:tr w:rsidR="00C3028F" w:rsidRPr="00D257D0" w:rsidTr="00E81F89">
        <w:trPr>
          <w:trHeight w:val="350"/>
        </w:trPr>
        <w:tc>
          <w:tcPr>
            <w:tcW w:w="1951" w:type="dxa"/>
          </w:tcPr>
          <w:p w:rsidR="00C3028F" w:rsidRPr="00D257D0" w:rsidRDefault="00C3028F" w:rsidP="009426A4">
            <w:pPr>
              <w:pStyle w:val="CommentText"/>
              <w:spacing w:before="60" w:after="60"/>
              <w:rPr>
                <w:rFonts w:cs="Arial"/>
                <w:sz w:val="18"/>
              </w:rPr>
            </w:pPr>
            <w:r w:rsidRPr="00D257D0">
              <w:rPr>
                <w:rFonts w:cs="Arial"/>
                <w:sz w:val="18"/>
              </w:rPr>
              <w:t>NMS.MA.IVR.001</w:t>
            </w:r>
          </w:p>
        </w:tc>
        <w:tc>
          <w:tcPr>
            <w:tcW w:w="3686" w:type="dxa"/>
          </w:tcPr>
          <w:p w:rsidR="00C3028F" w:rsidRPr="00D257D0" w:rsidRDefault="00C3028F" w:rsidP="00F72B8E">
            <w:pPr>
              <w:pStyle w:val="CommentText"/>
              <w:spacing w:before="60" w:after="60"/>
              <w:rPr>
                <w:rFonts w:cs="Arial"/>
                <w:sz w:val="18"/>
              </w:rPr>
            </w:pPr>
            <w:r w:rsidRPr="00D257D0">
              <w:rPr>
                <w:rFonts w:cs="Arial"/>
                <w:sz w:val="18"/>
              </w:rPr>
              <w:t xml:space="preserve">MA course shall have simple </w:t>
            </w:r>
            <w:r w:rsidR="00F72B8E" w:rsidRPr="00D257D0">
              <w:rPr>
                <w:rFonts w:cs="Arial"/>
                <w:sz w:val="18"/>
              </w:rPr>
              <w:t>DTMF options</w:t>
            </w:r>
            <w:r w:rsidRPr="00D257D0">
              <w:rPr>
                <w:rFonts w:cs="Arial"/>
                <w:sz w:val="18"/>
              </w:rPr>
              <w:t xml:space="preserve"> for easy handling and navigation of </w:t>
            </w:r>
            <w:r w:rsidR="00E51CF9" w:rsidRPr="00D257D0">
              <w:rPr>
                <w:rFonts w:cs="Arial"/>
                <w:sz w:val="18"/>
              </w:rPr>
              <w:t>F</w:t>
            </w:r>
            <w:r w:rsidRPr="00D257D0">
              <w:rPr>
                <w:rFonts w:cs="Arial"/>
                <w:sz w:val="18"/>
              </w:rPr>
              <w:t>LW.</w:t>
            </w:r>
          </w:p>
        </w:tc>
        <w:tc>
          <w:tcPr>
            <w:tcW w:w="2551" w:type="dxa"/>
          </w:tcPr>
          <w:p w:rsidR="00C3028F" w:rsidRPr="00D257D0" w:rsidRDefault="00E51CF9" w:rsidP="009426A4">
            <w:pPr>
              <w:pStyle w:val="CommentText"/>
              <w:spacing w:before="60" w:after="60"/>
              <w:rPr>
                <w:rFonts w:cs="Arial"/>
                <w:sz w:val="18"/>
              </w:rPr>
            </w:pPr>
            <w:r w:rsidRPr="00D257D0">
              <w:rPr>
                <w:rFonts w:cs="Arial"/>
                <w:sz w:val="18"/>
              </w:rPr>
              <w:t>This is based on the premise that the FLW are</w:t>
            </w:r>
            <w:r w:rsidR="009B01FC" w:rsidRPr="00D257D0">
              <w:rPr>
                <w:rFonts w:cs="Arial"/>
                <w:sz w:val="18"/>
              </w:rPr>
              <w:t xml:space="preserve"> typically</w:t>
            </w:r>
            <w:r w:rsidRPr="00D257D0">
              <w:rPr>
                <w:rFonts w:cs="Arial"/>
                <w:sz w:val="18"/>
              </w:rPr>
              <w:t xml:space="preserve"> middle-aged</w:t>
            </w:r>
            <w:r w:rsidR="009B01FC" w:rsidRPr="00D257D0">
              <w:rPr>
                <w:rFonts w:cs="Arial"/>
                <w:sz w:val="18"/>
              </w:rPr>
              <w:t xml:space="preserve"> </w:t>
            </w:r>
            <w:r w:rsidR="00F72B8E" w:rsidRPr="00D257D0">
              <w:rPr>
                <w:rFonts w:cs="Arial"/>
                <w:sz w:val="18"/>
              </w:rPr>
              <w:t xml:space="preserve">rural women </w:t>
            </w:r>
            <w:r w:rsidRPr="00D257D0">
              <w:rPr>
                <w:rFonts w:cs="Arial"/>
                <w:sz w:val="18"/>
              </w:rPr>
              <w:t>with education up</w:t>
            </w:r>
            <w:r w:rsidR="006F7C09" w:rsidRPr="00D257D0">
              <w:rPr>
                <w:rFonts w:cs="Arial"/>
                <w:sz w:val="18"/>
              </w:rPr>
              <w:t xml:space="preserve"> </w:t>
            </w:r>
            <w:r w:rsidRPr="00D257D0">
              <w:rPr>
                <w:rFonts w:cs="Arial"/>
                <w:sz w:val="18"/>
              </w:rPr>
              <w:t>to grade XII.</w:t>
            </w:r>
          </w:p>
          <w:p w:rsidR="00AC1865" w:rsidRPr="00D257D0" w:rsidRDefault="00AC1865" w:rsidP="009426A4">
            <w:pPr>
              <w:pStyle w:val="CommentText"/>
              <w:spacing w:before="60" w:after="60"/>
              <w:rPr>
                <w:rFonts w:cs="Arial"/>
                <w:sz w:val="18"/>
                <w:lang w:val="en-IN"/>
              </w:rPr>
            </w:pPr>
            <w:r w:rsidRPr="00D257D0">
              <w:rPr>
                <w:rFonts w:cs="Arial"/>
                <w:sz w:val="18"/>
              </w:rPr>
              <w:t xml:space="preserve">Typical IVR menu shall have two </w:t>
            </w:r>
            <w:r w:rsidR="004A6334" w:rsidRPr="00D257D0">
              <w:rPr>
                <w:rFonts w:cs="Arial"/>
                <w:sz w:val="18"/>
              </w:rPr>
              <w:t xml:space="preserve">DTMF </w:t>
            </w:r>
            <w:r w:rsidRPr="00D257D0">
              <w:rPr>
                <w:rFonts w:cs="Arial"/>
                <w:sz w:val="18"/>
              </w:rPr>
              <w:t>options</w:t>
            </w:r>
            <w:r w:rsidR="004A6334" w:rsidRPr="00D257D0">
              <w:rPr>
                <w:rFonts w:cs="Arial"/>
                <w:sz w:val="18"/>
              </w:rPr>
              <w:t xml:space="preserve"> to take user inputs</w:t>
            </w:r>
            <w:r w:rsidRPr="00D257D0">
              <w:rPr>
                <w:rFonts w:cs="Arial"/>
                <w:sz w:val="18"/>
              </w:rPr>
              <w:t>.</w:t>
            </w:r>
          </w:p>
        </w:tc>
        <w:tc>
          <w:tcPr>
            <w:tcW w:w="1418" w:type="dxa"/>
          </w:tcPr>
          <w:p w:rsidR="00C3028F" w:rsidRPr="00D257D0" w:rsidRDefault="00A340DF" w:rsidP="009426A4">
            <w:pPr>
              <w:pStyle w:val="CommentText"/>
              <w:spacing w:before="60" w:after="60"/>
              <w:rPr>
                <w:rFonts w:cs="Arial"/>
                <w:sz w:val="18"/>
              </w:rPr>
            </w:pPr>
            <w:r>
              <w:rPr>
                <w:rFonts w:cs="Arial"/>
                <w:sz w:val="18"/>
              </w:rPr>
              <w:t>Approved</w:t>
            </w:r>
          </w:p>
        </w:tc>
      </w:tr>
      <w:tr w:rsidR="008F5FBF" w:rsidRPr="00D257D0" w:rsidTr="00E81F89">
        <w:trPr>
          <w:trHeight w:val="350"/>
        </w:trPr>
        <w:tc>
          <w:tcPr>
            <w:tcW w:w="1951" w:type="dxa"/>
          </w:tcPr>
          <w:p w:rsidR="008F5FBF" w:rsidRPr="00D257D0" w:rsidRDefault="008F5FBF" w:rsidP="009426A4">
            <w:pPr>
              <w:pStyle w:val="CommentText"/>
              <w:spacing w:before="60" w:after="60"/>
              <w:rPr>
                <w:rFonts w:cs="Arial"/>
                <w:sz w:val="18"/>
              </w:rPr>
            </w:pPr>
            <w:r w:rsidRPr="00D257D0">
              <w:rPr>
                <w:rFonts w:cs="Arial"/>
                <w:sz w:val="18"/>
              </w:rPr>
              <w:t>NMS.MA.IVR</w:t>
            </w:r>
            <w:r w:rsidR="009B01FC" w:rsidRPr="00D257D0">
              <w:rPr>
                <w:rFonts w:cs="Arial"/>
                <w:sz w:val="18"/>
              </w:rPr>
              <w:t>.002</w:t>
            </w:r>
          </w:p>
        </w:tc>
        <w:tc>
          <w:tcPr>
            <w:tcW w:w="3686" w:type="dxa"/>
          </w:tcPr>
          <w:p w:rsidR="008F5FBF" w:rsidRPr="00D257D0" w:rsidRDefault="00DA3F63" w:rsidP="003B63C3">
            <w:pPr>
              <w:pStyle w:val="CommentText"/>
              <w:spacing w:before="60" w:after="60"/>
              <w:rPr>
                <w:rFonts w:cs="Arial"/>
                <w:sz w:val="18"/>
              </w:rPr>
            </w:pPr>
            <w:r w:rsidRPr="00D257D0">
              <w:rPr>
                <w:rFonts w:cs="Arial"/>
                <w:sz w:val="18"/>
              </w:rPr>
              <w:t>T</w:t>
            </w:r>
            <w:r w:rsidR="00F80A7A" w:rsidRPr="00D257D0">
              <w:rPr>
                <w:rFonts w:cs="Arial"/>
                <w:sz w:val="18"/>
              </w:rPr>
              <w:t xml:space="preserve">he IVR menu of MA service </w:t>
            </w:r>
            <w:r w:rsidRPr="00D257D0">
              <w:rPr>
                <w:rFonts w:cs="Arial"/>
                <w:sz w:val="18"/>
              </w:rPr>
              <w:t>shall move ahead if the user does not provide any input twice</w:t>
            </w:r>
            <w:r w:rsidR="00CA7EF6" w:rsidRPr="00D257D0">
              <w:rPr>
                <w:rFonts w:cs="Arial"/>
                <w:sz w:val="18"/>
              </w:rPr>
              <w:t xml:space="preserve"> or if the user provides any wrong input</w:t>
            </w:r>
            <w:r w:rsidRPr="00D257D0">
              <w:rPr>
                <w:rFonts w:cs="Arial"/>
                <w:sz w:val="18"/>
              </w:rPr>
              <w:t>.</w:t>
            </w:r>
          </w:p>
        </w:tc>
        <w:tc>
          <w:tcPr>
            <w:tcW w:w="2551" w:type="dxa"/>
          </w:tcPr>
          <w:p w:rsidR="008F5FBF" w:rsidRPr="00D257D0" w:rsidRDefault="00F93EBB" w:rsidP="00523EAD">
            <w:pPr>
              <w:pStyle w:val="CommentText"/>
              <w:spacing w:before="60" w:after="60"/>
              <w:rPr>
                <w:rFonts w:cs="Arial"/>
                <w:sz w:val="18"/>
                <w:lang w:val="en-IN"/>
              </w:rPr>
            </w:pPr>
            <w:r w:rsidRPr="00D257D0">
              <w:rPr>
                <w:rFonts w:cs="Arial"/>
                <w:sz w:val="18"/>
                <w:lang w:val="en-IN"/>
              </w:rPr>
              <w:t xml:space="preserve">Consequently, after expiry of two loops of </w:t>
            </w:r>
            <w:r w:rsidR="00523EAD" w:rsidRPr="00D257D0">
              <w:rPr>
                <w:rFonts w:cs="Arial"/>
                <w:sz w:val="18"/>
                <w:lang w:val="en-IN"/>
              </w:rPr>
              <w:t xml:space="preserve">12 </w:t>
            </w:r>
            <w:r w:rsidRPr="00D257D0">
              <w:rPr>
                <w:rFonts w:cs="Arial"/>
                <w:sz w:val="18"/>
                <w:lang w:val="en-IN"/>
              </w:rPr>
              <w:t>seconds, the IVR shall deem to have got inputs to proceed.</w:t>
            </w:r>
          </w:p>
        </w:tc>
        <w:tc>
          <w:tcPr>
            <w:tcW w:w="1418" w:type="dxa"/>
          </w:tcPr>
          <w:p w:rsidR="008F5FBF" w:rsidRPr="00D257D0" w:rsidRDefault="00A340DF" w:rsidP="009426A4">
            <w:pPr>
              <w:pStyle w:val="CommentText"/>
              <w:spacing w:before="60" w:after="60"/>
              <w:rPr>
                <w:rFonts w:cs="Arial"/>
                <w:sz w:val="18"/>
              </w:rPr>
            </w:pPr>
            <w:r>
              <w:rPr>
                <w:rFonts w:cs="Arial"/>
                <w:sz w:val="18"/>
              </w:rPr>
              <w:t>Approved</w:t>
            </w:r>
          </w:p>
        </w:tc>
      </w:tr>
      <w:tr w:rsidR="000F07FB" w:rsidRPr="00D257D0" w:rsidTr="00E81F89">
        <w:trPr>
          <w:trHeight w:val="350"/>
        </w:trPr>
        <w:tc>
          <w:tcPr>
            <w:tcW w:w="1951" w:type="dxa"/>
          </w:tcPr>
          <w:p w:rsidR="000F07FB" w:rsidRPr="00D257D0" w:rsidRDefault="000F07FB" w:rsidP="009426A4">
            <w:pPr>
              <w:pStyle w:val="CommentText"/>
              <w:spacing w:before="60" w:after="60"/>
              <w:rPr>
                <w:rFonts w:cs="Arial"/>
                <w:sz w:val="18"/>
              </w:rPr>
            </w:pPr>
            <w:r w:rsidRPr="00D257D0">
              <w:rPr>
                <w:rFonts w:cs="Arial"/>
                <w:sz w:val="18"/>
              </w:rPr>
              <w:t>NMS.MA.IVR.003</w:t>
            </w:r>
          </w:p>
        </w:tc>
        <w:tc>
          <w:tcPr>
            <w:tcW w:w="3686" w:type="dxa"/>
          </w:tcPr>
          <w:p w:rsidR="000F07FB" w:rsidRPr="00D257D0" w:rsidRDefault="000F07FB" w:rsidP="009426A4">
            <w:pPr>
              <w:pStyle w:val="CommentText"/>
              <w:spacing w:before="60" w:after="60"/>
              <w:rPr>
                <w:rFonts w:cs="Arial"/>
                <w:sz w:val="18"/>
              </w:rPr>
            </w:pPr>
            <w:r w:rsidRPr="00D257D0">
              <w:rPr>
                <w:rFonts w:cs="Arial"/>
                <w:sz w:val="18"/>
              </w:rPr>
              <w:t xml:space="preserve">The </w:t>
            </w:r>
            <w:r w:rsidR="005D00A3" w:rsidRPr="00D257D0">
              <w:rPr>
                <w:rFonts w:cs="Arial"/>
                <w:sz w:val="18"/>
              </w:rPr>
              <w:t xml:space="preserve">MA </w:t>
            </w:r>
            <w:r w:rsidRPr="00D257D0">
              <w:rPr>
                <w:rFonts w:cs="Arial"/>
                <w:sz w:val="18"/>
              </w:rPr>
              <w:t>IVR menu tree shall realize the call flow as specified in section “</w:t>
            </w:r>
            <w:r w:rsidR="00C47C36">
              <w:fldChar w:fldCharType="begin"/>
            </w:r>
            <w:r w:rsidR="00C47C36">
              <w:instrText xml:space="preserve"> REF _Ref405292583 \h  \* MERGEFORMAT </w:instrText>
            </w:r>
            <w:r w:rsidR="00C47C36">
              <w:fldChar w:fldCharType="separate"/>
            </w:r>
            <w:r w:rsidRPr="00D257D0">
              <w:rPr>
                <w:rFonts w:cs="Arial"/>
                <w:sz w:val="18"/>
              </w:rPr>
              <w:t>Welcome Message and First Time Access Call Flow</w:t>
            </w:r>
            <w:r w:rsidR="00C47C36">
              <w:fldChar w:fldCharType="end"/>
            </w:r>
            <w:r w:rsidRPr="00D257D0">
              <w:rPr>
                <w:rFonts w:cs="Arial"/>
                <w:sz w:val="18"/>
              </w:rPr>
              <w:t>” of this document.</w:t>
            </w:r>
            <w:r w:rsidRPr="00D257D0">
              <w:rPr>
                <w:rFonts w:cs="Arial"/>
                <w:sz w:val="18"/>
              </w:rPr>
              <w:br/>
            </w:r>
          </w:p>
        </w:tc>
        <w:tc>
          <w:tcPr>
            <w:tcW w:w="2551" w:type="dxa"/>
          </w:tcPr>
          <w:p w:rsidR="000F07FB" w:rsidRPr="00D257D0" w:rsidRDefault="000F07FB" w:rsidP="009426A4">
            <w:pPr>
              <w:pStyle w:val="CommentText"/>
              <w:spacing w:before="60" w:after="60"/>
              <w:rPr>
                <w:rFonts w:cs="Arial"/>
                <w:sz w:val="18"/>
                <w:lang w:val="en-IN"/>
              </w:rPr>
            </w:pPr>
            <w:r w:rsidRPr="00D257D0">
              <w:rPr>
                <w:rFonts w:cs="Arial"/>
                <w:sz w:val="18"/>
                <w:lang w:val="en-IN"/>
              </w:rPr>
              <w:t>The call flow shall be normative part of this document.</w:t>
            </w:r>
          </w:p>
        </w:tc>
        <w:tc>
          <w:tcPr>
            <w:tcW w:w="1418" w:type="dxa"/>
          </w:tcPr>
          <w:p w:rsidR="000F07FB" w:rsidRPr="00D257D0" w:rsidRDefault="00A340DF" w:rsidP="009426A4">
            <w:pPr>
              <w:pStyle w:val="CommentText"/>
              <w:spacing w:before="60" w:after="60"/>
              <w:rPr>
                <w:rFonts w:cs="Arial"/>
                <w:sz w:val="18"/>
              </w:rPr>
            </w:pPr>
            <w:r>
              <w:rPr>
                <w:rFonts w:cs="Arial"/>
                <w:sz w:val="18"/>
              </w:rPr>
              <w:t>Approved</w:t>
            </w:r>
          </w:p>
        </w:tc>
      </w:tr>
      <w:tr w:rsidR="000F07FB" w:rsidRPr="00D257D0" w:rsidTr="00E81F89">
        <w:trPr>
          <w:trHeight w:val="350"/>
        </w:trPr>
        <w:tc>
          <w:tcPr>
            <w:tcW w:w="1951" w:type="dxa"/>
          </w:tcPr>
          <w:p w:rsidR="000F07FB" w:rsidRPr="00D257D0" w:rsidRDefault="000F07FB" w:rsidP="009426A4">
            <w:pPr>
              <w:pStyle w:val="CommentText"/>
              <w:spacing w:before="60" w:after="60"/>
              <w:rPr>
                <w:rFonts w:cs="Arial"/>
                <w:sz w:val="18"/>
              </w:rPr>
            </w:pPr>
            <w:r w:rsidRPr="00D257D0">
              <w:rPr>
                <w:rFonts w:cs="Arial"/>
                <w:sz w:val="18"/>
              </w:rPr>
              <w:t>NMS.MA.IVR.004</w:t>
            </w:r>
          </w:p>
        </w:tc>
        <w:tc>
          <w:tcPr>
            <w:tcW w:w="3686" w:type="dxa"/>
          </w:tcPr>
          <w:p w:rsidR="000F07FB" w:rsidRPr="00D257D0" w:rsidRDefault="000F07FB" w:rsidP="009426A4">
            <w:pPr>
              <w:pStyle w:val="CommentText"/>
              <w:spacing w:before="60" w:after="60"/>
              <w:rPr>
                <w:rFonts w:cs="Arial"/>
                <w:sz w:val="18"/>
              </w:rPr>
            </w:pPr>
            <w:r w:rsidRPr="00D257D0">
              <w:rPr>
                <w:rFonts w:cs="Arial"/>
                <w:sz w:val="18"/>
              </w:rPr>
              <w:t xml:space="preserve">The </w:t>
            </w:r>
            <w:r w:rsidR="005D00A3" w:rsidRPr="00D257D0">
              <w:rPr>
                <w:rFonts w:cs="Arial"/>
                <w:sz w:val="18"/>
              </w:rPr>
              <w:t xml:space="preserve">MA </w:t>
            </w:r>
            <w:r w:rsidRPr="00D257D0">
              <w:rPr>
                <w:rFonts w:cs="Arial"/>
                <w:sz w:val="18"/>
              </w:rPr>
              <w:t>IVR menu tree shall realize the call flow as specified in section “</w:t>
            </w:r>
            <w:r w:rsidR="00C47C36">
              <w:fldChar w:fldCharType="begin"/>
            </w:r>
            <w:r w:rsidR="00C47C36">
              <w:instrText xml:space="preserve"> REF _Ref405292643 \h  \* MERGEFORMAT </w:instrText>
            </w:r>
            <w:r w:rsidR="00C47C36">
              <w:fldChar w:fldCharType="separate"/>
            </w:r>
            <w:r w:rsidRPr="00D257D0">
              <w:rPr>
                <w:rFonts w:cs="Arial"/>
                <w:sz w:val="18"/>
              </w:rPr>
              <w:t>Course and Bookmark Call Flow</w:t>
            </w:r>
            <w:r w:rsidR="00C47C36">
              <w:fldChar w:fldCharType="end"/>
            </w:r>
            <w:r w:rsidRPr="00D257D0">
              <w:rPr>
                <w:rFonts w:cs="Arial"/>
                <w:sz w:val="18"/>
              </w:rPr>
              <w:t>” of this document.</w:t>
            </w:r>
            <w:r w:rsidRPr="00D257D0">
              <w:rPr>
                <w:rFonts w:cs="Arial"/>
                <w:sz w:val="18"/>
              </w:rPr>
              <w:br/>
            </w:r>
          </w:p>
        </w:tc>
        <w:tc>
          <w:tcPr>
            <w:tcW w:w="2551" w:type="dxa"/>
          </w:tcPr>
          <w:p w:rsidR="000F07FB" w:rsidRPr="00D257D0" w:rsidRDefault="000F07FB" w:rsidP="009426A4">
            <w:pPr>
              <w:pStyle w:val="CommentText"/>
              <w:spacing w:before="60" w:after="60"/>
              <w:rPr>
                <w:rFonts w:cs="Arial"/>
                <w:sz w:val="18"/>
                <w:lang w:val="en-IN"/>
              </w:rPr>
            </w:pPr>
            <w:r w:rsidRPr="00D257D0">
              <w:rPr>
                <w:rFonts w:cs="Arial"/>
                <w:sz w:val="18"/>
                <w:lang w:val="en-IN"/>
              </w:rPr>
              <w:t>The call flow shall be normative part of this document.</w:t>
            </w:r>
          </w:p>
        </w:tc>
        <w:tc>
          <w:tcPr>
            <w:tcW w:w="1418" w:type="dxa"/>
          </w:tcPr>
          <w:p w:rsidR="000F07FB" w:rsidRPr="00D257D0" w:rsidRDefault="00A340DF" w:rsidP="009426A4">
            <w:pPr>
              <w:pStyle w:val="CommentText"/>
              <w:spacing w:before="60" w:after="60"/>
              <w:rPr>
                <w:rFonts w:cs="Arial"/>
                <w:sz w:val="18"/>
              </w:rPr>
            </w:pPr>
            <w:r>
              <w:rPr>
                <w:rFonts w:cs="Arial"/>
                <w:sz w:val="18"/>
              </w:rPr>
              <w:t>Approved</w:t>
            </w:r>
          </w:p>
        </w:tc>
      </w:tr>
      <w:tr w:rsidR="000F07FB" w:rsidRPr="00D257D0" w:rsidTr="00E81F89">
        <w:trPr>
          <w:trHeight w:val="350"/>
        </w:trPr>
        <w:tc>
          <w:tcPr>
            <w:tcW w:w="1951" w:type="dxa"/>
          </w:tcPr>
          <w:p w:rsidR="000F07FB" w:rsidRPr="00D257D0" w:rsidRDefault="000F07FB" w:rsidP="009426A4">
            <w:pPr>
              <w:pStyle w:val="CommentText"/>
              <w:spacing w:before="60" w:after="60"/>
              <w:rPr>
                <w:rFonts w:cs="Arial"/>
                <w:sz w:val="18"/>
              </w:rPr>
            </w:pPr>
            <w:r w:rsidRPr="00D257D0">
              <w:rPr>
                <w:rFonts w:cs="Arial"/>
                <w:sz w:val="18"/>
              </w:rPr>
              <w:t>NMS.MA.IVR.005</w:t>
            </w:r>
          </w:p>
        </w:tc>
        <w:tc>
          <w:tcPr>
            <w:tcW w:w="3686" w:type="dxa"/>
          </w:tcPr>
          <w:p w:rsidR="000F07FB" w:rsidRPr="00D257D0" w:rsidRDefault="000F07FB" w:rsidP="00804357">
            <w:pPr>
              <w:pStyle w:val="CommentText"/>
              <w:spacing w:before="60" w:after="60"/>
              <w:rPr>
                <w:rFonts w:cs="Arial"/>
                <w:sz w:val="18"/>
              </w:rPr>
            </w:pPr>
            <w:r w:rsidRPr="00D257D0">
              <w:rPr>
                <w:rFonts w:cs="Arial"/>
                <w:sz w:val="18"/>
              </w:rPr>
              <w:t xml:space="preserve">The </w:t>
            </w:r>
            <w:r w:rsidR="005D00A3" w:rsidRPr="00D257D0">
              <w:rPr>
                <w:rFonts w:cs="Arial"/>
                <w:sz w:val="18"/>
              </w:rPr>
              <w:t xml:space="preserve">MA </w:t>
            </w:r>
            <w:r w:rsidRPr="00D257D0">
              <w:rPr>
                <w:rFonts w:cs="Arial"/>
                <w:sz w:val="18"/>
              </w:rPr>
              <w:t>IVR menu tree shall realize the call flow as specified in section “</w:t>
            </w:r>
            <w:r w:rsidR="00C47C36">
              <w:fldChar w:fldCharType="begin"/>
            </w:r>
            <w:r w:rsidR="00C47C36">
              <w:instrText xml:space="preserve"> REF _Ref408565277 \h  \* MERGEFORMAT </w:instrText>
            </w:r>
            <w:r w:rsidR="00C47C36">
              <w:fldChar w:fldCharType="separate"/>
            </w:r>
            <w:r w:rsidR="00804357" w:rsidRPr="00D257D0">
              <w:rPr>
                <w:szCs w:val="18"/>
              </w:rPr>
              <w:t>Course Completion and Certification Call Flow</w:t>
            </w:r>
            <w:r w:rsidR="00C47C36">
              <w:fldChar w:fldCharType="end"/>
            </w:r>
            <w:r w:rsidRPr="00D257D0">
              <w:rPr>
                <w:rFonts w:cs="Arial"/>
                <w:sz w:val="18"/>
              </w:rPr>
              <w:t>” of this document.</w:t>
            </w:r>
            <w:r w:rsidRPr="00D257D0">
              <w:rPr>
                <w:rFonts w:cs="Arial"/>
                <w:sz w:val="18"/>
              </w:rPr>
              <w:br/>
            </w:r>
          </w:p>
        </w:tc>
        <w:tc>
          <w:tcPr>
            <w:tcW w:w="2551" w:type="dxa"/>
          </w:tcPr>
          <w:p w:rsidR="000F07FB" w:rsidRPr="00D257D0" w:rsidRDefault="000F07FB" w:rsidP="009426A4">
            <w:pPr>
              <w:pStyle w:val="CommentText"/>
              <w:spacing w:before="60" w:after="60"/>
              <w:rPr>
                <w:rFonts w:cs="Arial"/>
                <w:sz w:val="18"/>
                <w:lang w:val="en-IN"/>
              </w:rPr>
            </w:pPr>
            <w:r w:rsidRPr="00D257D0">
              <w:rPr>
                <w:rFonts w:cs="Arial"/>
                <w:sz w:val="18"/>
                <w:lang w:val="en-IN"/>
              </w:rPr>
              <w:t>The call flow shall be normative part of this document.</w:t>
            </w:r>
          </w:p>
        </w:tc>
        <w:tc>
          <w:tcPr>
            <w:tcW w:w="1418" w:type="dxa"/>
          </w:tcPr>
          <w:p w:rsidR="000F07FB" w:rsidRPr="00D257D0" w:rsidRDefault="00A340DF" w:rsidP="009426A4">
            <w:pPr>
              <w:pStyle w:val="CommentText"/>
              <w:spacing w:before="60" w:after="60"/>
              <w:rPr>
                <w:rFonts w:cs="Arial"/>
                <w:sz w:val="18"/>
              </w:rPr>
            </w:pPr>
            <w:r>
              <w:rPr>
                <w:rFonts w:cs="Arial"/>
                <w:sz w:val="18"/>
              </w:rPr>
              <w:t>Approved</w:t>
            </w:r>
          </w:p>
        </w:tc>
      </w:tr>
      <w:tr w:rsidR="00FB6E1A" w:rsidRPr="00D257D0" w:rsidTr="00E81F89">
        <w:trPr>
          <w:trHeight w:val="350"/>
        </w:trPr>
        <w:tc>
          <w:tcPr>
            <w:tcW w:w="1951" w:type="dxa"/>
          </w:tcPr>
          <w:p w:rsidR="00FB6E1A" w:rsidRPr="00D257D0" w:rsidRDefault="00FB6E1A" w:rsidP="00A90474">
            <w:pPr>
              <w:pStyle w:val="CommentText"/>
              <w:spacing w:before="60" w:after="60"/>
              <w:rPr>
                <w:rFonts w:cs="Arial"/>
                <w:sz w:val="18"/>
              </w:rPr>
            </w:pPr>
            <w:r w:rsidRPr="00D257D0">
              <w:rPr>
                <w:rFonts w:cs="Arial"/>
                <w:sz w:val="18"/>
              </w:rPr>
              <w:lastRenderedPageBreak/>
              <w:t>NMS.MA.IVR.006</w:t>
            </w:r>
          </w:p>
        </w:tc>
        <w:tc>
          <w:tcPr>
            <w:tcW w:w="3686" w:type="dxa"/>
          </w:tcPr>
          <w:p w:rsidR="00FB6E1A" w:rsidRPr="00D257D0" w:rsidRDefault="005403E0" w:rsidP="005403E0">
            <w:pPr>
              <w:pStyle w:val="CommentText"/>
              <w:spacing w:before="60" w:after="60"/>
              <w:rPr>
                <w:rFonts w:cs="Arial"/>
                <w:sz w:val="18"/>
              </w:rPr>
            </w:pPr>
            <w:r w:rsidRPr="00D257D0">
              <w:rPr>
                <w:rFonts w:cs="Arial"/>
                <w:sz w:val="18"/>
              </w:rPr>
              <w:t>If there is service capping, t</w:t>
            </w:r>
            <w:r w:rsidR="00FB6E1A" w:rsidRPr="00D257D0">
              <w:rPr>
                <w:rFonts w:cs="Arial"/>
                <w:sz w:val="18"/>
              </w:rPr>
              <w:t>he MA IVR menu tree shall play “end of usage” message if the usage for month is exhausted. If the message has already been played twice in a month, then the message shall not be played again and the call shall be disconnected.</w:t>
            </w:r>
          </w:p>
        </w:tc>
        <w:tc>
          <w:tcPr>
            <w:tcW w:w="2551" w:type="dxa"/>
          </w:tcPr>
          <w:p w:rsidR="00FB6E1A" w:rsidRPr="00D257D0" w:rsidRDefault="00FB6E1A" w:rsidP="00A90474">
            <w:pPr>
              <w:pStyle w:val="CommentText"/>
              <w:spacing w:before="60" w:after="60"/>
              <w:rPr>
                <w:rFonts w:cs="Arial"/>
                <w:sz w:val="18"/>
                <w:lang w:val="en-IN"/>
              </w:rPr>
            </w:pPr>
          </w:p>
        </w:tc>
        <w:tc>
          <w:tcPr>
            <w:tcW w:w="1418" w:type="dxa"/>
          </w:tcPr>
          <w:p w:rsidR="00FB6E1A" w:rsidRPr="00D257D0" w:rsidRDefault="00A340DF" w:rsidP="00A90474">
            <w:pPr>
              <w:pStyle w:val="CommentText"/>
              <w:spacing w:before="60" w:after="60"/>
              <w:rPr>
                <w:rFonts w:cs="Arial"/>
                <w:sz w:val="18"/>
              </w:rPr>
            </w:pPr>
            <w:r>
              <w:rPr>
                <w:rFonts w:cs="Arial"/>
                <w:sz w:val="18"/>
              </w:rPr>
              <w:t>Approved</w:t>
            </w:r>
          </w:p>
        </w:tc>
      </w:tr>
    </w:tbl>
    <w:p w:rsidR="000B3888" w:rsidRPr="00D257D0" w:rsidRDefault="000B3888" w:rsidP="00852BAD">
      <w:pPr>
        <w:pStyle w:val="Heading3"/>
      </w:pPr>
      <w:bookmarkStart w:id="148" w:name="_Toc413664845"/>
      <w:r w:rsidRPr="00D257D0">
        <w:t>Bookmark Handling</w:t>
      </w:r>
      <w:bookmarkEnd w:id="148"/>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51"/>
        <w:gridCol w:w="3686"/>
        <w:gridCol w:w="2551"/>
        <w:gridCol w:w="1418"/>
      </w:tblGrid>
      <w:tr w:rsidR="0054289A" w:rsidRPr="00D257D0" w:rsidTr="003A7443">
        <w:tc>
          <w:tcPr>
            <w:tcW w:w="1951" w:type="dxa"/>
            <w:shd w:val="clear" w:color="auto" w:fill="D9D9D9" w:themeFill="background1" w:themeFillShade="D9"/>
          </w:tcPr>
          <w:p w:rsidR="0054289A" w:rsidRPr="00D257D0" w:rsidRDefault="0054289A" w:rsidP="009426A4">
            <w:pPr>
              <w:pStyle w:val="CommentText"/>
              <w:spacing w:before="60" w:after="60"/>
              <w:rPr>
                <w:rFonts w:cs="Arial"/>
                <w:b/>
                <w:sz w:val="18"/>
              </w:rPr>
            </w:pPr>
            <w:r w:rsidRPr="00D257D0">
              <w:rPr>
                <w:rFonts w:cs="Arial"/>
                <w:b/>
                <w:sz w:val="18"/>
              </w:rPr>
              <w:t>Requirement Id</w:t>
            </w:r>
          </w:p>
        </w:tc>
        <w:tc>
          <w:tcPr>
            <w:tcW w:w="3686" w:type="dxa"/>
            <w:shd w:val="clear" w:color="auto" w:fill="D9D9D9" w:themeFill="background1" w:themeFillShade="D9"/>
          </w:tcPr>
          <w:p w:rsidR="0054289A" w:rsidRPr="00D257D0" w:rsidRDefault="0054289A" w:rsidP="009426A4">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rsidR="0054289A" w:rsidRPr="00D257D0" w:rsidRDefault="0054289A" w:rsidP="009426A4">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rsidR="0054289A" w:rsidRPr="00D257D0" w:rsidRDefault="0054289A" w:rsidP="009426A4">
            <w:pPr>
              <w:pStyle w:val="CommentText"/>
              <w:spacing w:before="60" w:after="60"/>
              <w:rPr>
                <w:rFonts w:cs="Arial"/>
                <w:b/>
                <w:sz w:val="18"/>
              </w:rPr>
            </w:pPr>
            <w:r w:rsidRPr="00D257D0">
              <w:rPr>
                <w:rFonts w:cs="Arial"/>
                <w:b/>
                <w:sz w:val="18"/>
              </w:rPr>
              <w:t>Status</w:t>
            </w:r>
          </w:p>
        </w:tc>
      </w:tr>
      <w:tr w:rsidR="0054289A" w:rsidRPr="00D257D0" w:rsidTr="003A7443">
        <w:trPr>
          <w:trHeight w:val="350"/>
        </w:trPr>
        <w:tc>
          <w:tcPr>
            <w:tcW w:w="1951" w:type="dxa"/>
          </w:tcPr>
          <w:p w:rsidR="0054289A" w:rsidRPr="00D257D0" w:rsidRDefault="0054289A" w:rsidP="009426A4">
            <w:pPr>
              <w:pStyle w:val="CommentText"/>
              <w:spacing w:before="60" w:after="60"/>
              <w:rPr>
                <w:rFonts w:cs="Arial"/>
                <w:sz w:val="18"/>
              </w:rPr>
            </w:pPr>
            <w:r w:rsidRPr="00D257D0">
              <w:rPr>
                <w:rFonts w:cs="Arial"/>
                <w:sz w:val="18"/>
              </w:rPr>
              <w:t>NMS.MA.</w:t>
            </w:r>
            <w:r w:rsidR="00C3463A" w:rsidRPr="00D257D0">
              <w:rPr>
                <w:rFonts w:cs="Arial"/>
                <w:sz w:val="18"/>
              </w:rPr>
              <w:t>BKMK</w:t>
            </w:r>
            <w:r w:rsidRPr="00D257D0">
              <w:rPr>
                <w:rFonts w:cs="Arial"/>
                <w:sz w:val="18"/>
              </w:rPr>
              <w:t>.001</w:t>
            </w:r>
          </w:p>
        </w:tc>
        <w:tc>
          <w:tcPr>
            <w:tcW w:w="3686" w:type="dxa"/>
          </w:tcPr>
          <w:p w:rsidR="0054289A" w:rsidRPr="00D257D0" w:rsidRDefault="0054289A" w:rsidP="009426A4">
            <w:pPr>
              <w:pStyle w:val="CommentText"/>
              <w:spacing w:before="60" w:after="60"/>
              <w:rPr>
                <w:rFonts w:cs="Arial"/>
                <w:sz w:val="18"/>
              </w:rPr>
            </w:pPr>
            <w:r w:rsidRPr="00D257D0">
              <w:rPr>
                <w:rFonts w:cs="Arial"/>
                <w:sz w:val="18"/>
              </w:rPr>
              <w:t xml:space="preserve">MA </w:t>
            </w:r>
            <w:r w:rsidR="00E10241" w:rsidRPr="00D257D0">
              <w:rPr>
                <w:rFonts w:cs="Arial"/>
                <w:sz w:val="18"/>
              </w:rPr>
              <w:t>service shall support course bookmarking whereby user can start or stop the course anytime without having to repeat the previously completed parts (as per last bookmarked position).</w:t>
            </w:r>
          </w:p>
        </w:tc>
        <w:tc>
          <w:tcPr>
            <w:tcW w:w="2551" w:type="dxa"/>
          </w:tcPr>
          <w:p w:rsidR="0054289A" w:rsidRPr="00D257D0" w:rsidRDefault="0054289A" w:rsidP="009426A4">
            <w:pPr>
              <w:pStyle w:val="CommentText"/>
              <w:spacing w:before="60" w:after="60"/>
              <w:rPr>
                <w:rFonts w:cs="Arial"/>
                <w:sz w:val="18"/>
                <w:lang w:val="en-IN"/>
              </w:rPr>
            </w:pPr>
          </w:p>
        </w:tc>
        <w:tc>
          <w:tcPr>
            <w:tcW w:w="1418" w:type="dxa"/>
          </w:tcPr>
          <w:p w:rsidR="0054289A" w:rsidRPr="00D257D0" w:rsidRDefault="00A340DF" w:rsidP="009426A4">
            <w:pPr>
              <w:pStyle w:val="CommentText"/>
              <w:spacing w:before="60" w:after="60"/>
              <w:rPr>
                <w:rFonts w:cs="Arial"/>
                <w:sz w:val="18"/>
              </w:rPr>
            </w:pPr>
            <w:r>
              <w:rPr>
                <w:rFonts w:cs="Arial"/>
                <w:sz w:val="18"/>
              </w:rPr>
              <w:t>Approved</w:t>
            </w:r>
          </w:p>
        </w:tc>
      </w:tr>
      <w:tr w:rsidR="0054289A" w:rsidRPr="00D257D0" w:rsidTr="003A7443">
        <w:trPr>
          <w:trHeight w:val="350"/>
        </w:trPr>
        <w:tc>
          <w:tcPr>
            <w:tcW w:w="1951" w:type="dxa"/>
          </w:tcPr>
          <w:p w:rsidR="0054289A" w:rsidRPr="00D257D0" w:rsidRDefault="0054289A" w:rsidP="009426A4">
            <w:pPr>
              <w:pStyle w:val="CommentText"/>
              <w:spacing w:before="60" w:after="60"/>
              <w:rPr>
                <w:rFonts w:cs="Arial"/>
                <w:sz w:val="18"/>
              </w:rPr>
            </w:pPr>
            <w:r w:rsidRPr="00D257D0">
              <w:rPr>
                <w:rFonts w:cs="Arial"/>
                <w:sz w:val="18"/>
              </w:rPr>
              <w:t>NMS.MA.</w:t>
            </w:r>
            <w:r w:rsidR="00C154A1" w:rsidRPr="00D257D0">
              <w:rPr>
                <w:rFonts w:cs="Arial"/>
                <w:sz w:val="18"/>
              </w:rPr>
              <w:t>BKMK</w:t>
            </w:r>
            <w:r w:rsidRPr="00D257D0">
              <w:rPr>
                <w:rFonts w:cs="Arial"/>
                <w:sz w:val="18"/>
              </w:rPr>
              <w:t>.002</w:t>
            </w:r>
          </w:p>
        </w:tc>
        <w:tc>
          <w:tcPr>
            <w:tcW w:w="3686" w:type="dxa"/>
          </w:tcPr>
          <w:p w:rsidR="00C154A1" w:rsidRDefault="00C154A1" w:rsidP="009426A4">
            <w:pPr>
              <w:pStyle w:val="CommentText"/>
              <w:spacing w:before="60" w:after="60"/>
              <w:rPr>
                <w:rFonts w:cs="Arial"/>
                <w:sz w:val="18"/>
              </w:rPr>
            </w:pPr>
            <w:r w:rsidRPr="00D257D0">
              <w:rPr>
                <w:rFonts w:cs="Arial"/>
                <w:sz w:val="18"/>
              </w:rPr>
              <w:t>The realization of bookmarking in MA service shall be realized whereby if the call drops</w:t>
            </w:r>
            <w:r w:rsidR="00D93C8F">
              <w:rPr>
                <w:rFonts w:cs="Arial"/>
                <w:sz w:val="18"/>
              </w:rPr>
              <w:t xml:space="preserve"> during the call</w:t>
            </w:r>
            <w:r w:rsidRPr="00D257D0">
              <w:rPr>
                <w:rFonts w:cs="Arial"/>
                <w:sz w:val="18"/>
              </w:rPr>
              <w:t>,</w:t>
            </w:r>
            <w:r w:rsidR="00D93C8F">
              <w:rPr>
                <w:rFonts w:cs="Arial"/>
                <w:sz w:val="18"/>
              </w:rPr>
              <w:t xml:space="preserve"> the call is restarted from nearest bookmark location.</w:t>
            </w:r>
            <w:r w:rsidRPr="00D257D0">
              <w:rPr>
                <w:rFonts w:cs="Arial"/>
                <w:sz w:val="18"/>
              </w:rPr>
              <w:t xml:space="preserve">  </w:t>
            </w:r>
          </w:p>
          <w:p w:rsidR="00D93C8F" w:rsidRPr="00D257D0" w:rsidRDefault="00D93C8F">
            <w:pPr>
              <w:pStyle w:val="CommentText"/>
              <w:spacing w:before="60" w:after="60"/>
              <w:rPr>
                <w:rFonts w:cs="Arial"/>
                <w:sz w:val="18"/>
              </w:rPr>
            </w:pPr>
            <w:r>
              <w:rPr>
                <w:rFonts w:cs="Arial"/>
                <w:sz w:val="18"/>
              </w:rPr>
              <w:t>Exact bookmarking points shall be specified in the MOTECH-IVR interface document.</w:t>
            </w:r>
          </w:p>
        </w:tc>
        <w:tc>
          <w:tcPr>
            <w:tcW w:w="2551" w:type="dxa"/>
          </w:tcPr>
          <w:p w:rsidR="0054289A" w:rsidRPr="00D257D0" w:rsidRDefault="0054289A" w:rsidP="009426A4">
            <w:pPr>
              <w:pStyle w:val="CommentText"/>
              <w:spacing w:before="60" w:after="60"/>
              <w:rPr>
                <w:rFonts w:cs="Arial"/>
                <w:sz w:val="18"/>
                <w:lang w:val="en-IN"/>
              </w:rPr>
            </w:pPr>
          </w:p>
        </w:tc>
        <w:tc>
          <w:tcPr>
            <w:tcW w:w="1418" w:type="dxa"/>
          </w:tcPr>
          <w:p w:rsidR="0054289A" w:rsidRPr="00D257D0" w:rsidRDefault="00A340DF" w:rsidP="009426A4">
            <w:pPr>
              <w:pStyle w:val="CommentText"/>
              <w:spacing w:before="60" w:after="60"/>
              <w:rPr>
                <w:rFonts w:cs="Arial"/>
                <w:sz w:val="18"/>
              </w:rPr>
            </w:pPr>
            <w:r>
              <w:rPr>
                <w:rFonts w:cs="Arial"/>
                <w:sz w:val="18"/>
              </w:rPr>
              <w:t>Approved</w:t>
            </w:r>
          </w:p>
        </w:tc>
      </w:tr>
    </w:tbl>
    <w:p w:rsidR="00AD5483" w:rsidRPr="00D257D0" w:rsidRDefault="000B3888" w:rsidP="00852BAD">
      <w:pPr>
        <w:pStyle w:val="Heading3"/>
      </w:pPr>
      <w:bookmarkStart w:id="149" w:name="_Toc413664846"/>
      <w:r w:rsidRPr="00D257D0">
        <w:t>Reporting</w:t>
      </w:r>
      <w:bookmarkEnd w:id="149"/>
      <w:r w:rsidRPr="00D257D0">
        <w:t xml:space="preserve"> </w:t>
      </w:r>
      <w:r w:rsidR="00AD5483" w:rsidRPr="00D257D0">
        <w:t xml:space="preserve"> </w:t>
      </w:r>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51"/>
        <w:gridCol w:w="3686"/>
        <w:gridCol w:w="2551"/>
        <w:gridCol w:w="1418"/>
      </w:tblGrid>
      <w:tr w:rsidR="00035029" w:rsidRPr="00D257D0" w:rsidTr="003A7443">
        <w:tc>
          <w:tcPr>
            <w:tcW w:w="1951" w:type="dxa"/>
            <w:shd w:val="clear" w:color="auto" w:fill="D9D9D9" w:themeFill="background1" w:themeFillShade="D9"/>
          </w:tcPr>
          <w:p w:rsidR="00035029" w:rsidRPr="00D257D0" w:rsidRDefault="00035029" w:rsidP="003A7443">
            <w:pPr>
              <w:pStyle w:val="CommentText"/>
              <w:spacing w:before="60" w:after="60"/>
              <w:rPr>
                <w:rFonts w:cs="Arial"/>
                <w:b/>
                <w:sz w:val="18"/>
              </w:rPr>
            </w:pPr>
            <w:r w:rsidRPr="00D257D0">
              <w:rPr>
                <w:rFonts w:cs="Arial"/>
                <w:b/>
                <w:sz w:val="18"/>
              </w:rPr>
              <w:t>Requirement Id</w:t>
            </w:r>
          </w:p>
        </w:tc>
        <w:tc>
          <w:tcPr>
            <w:tcW w:w="3686" w:type="dxa"/>
            <w:shd w:val="clear" w:color="auto" w:fill="D9D9D9" w:themeFill="background1" w:themeFillShade="D9"/>
          </w:tcPr>
          <w:p w:rsidR="00035029" w:rsidRPr="00D257D0" w:rsidRDefault="00035029" w:rsidP="003A7443">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rsidR="00035029" w:rsidRPr="00D257D0" w:rsidRDefault="00035029" w:rsidP="003A7443">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rsidR="00035029" w:rsidRPr="00D257D0" w:rsidRDefault="00035029" w:rsidP="003A7443">
            <w:pPr>
              <w:pStyle w:val="CommentText"/>
              <w:spacing w:before="60" w:after="60"/>
              <w:rPr>
                <w:rFonts w:cs="Arial"/>
                <w:b/>
                <w:sz w:val="18"/>
              </w:rPr>
            </w:pPr>
            <w:r w:rsidRPr="00D257D0">
              <w:rPr>
                <w:rFonts w:cs="Arial"/>
                <w:b/>
                <w:sz w:val="18"/>
              </w:rPr>
              <w:t>Status</w:t>
            </w:r>
          </w:p>
        </w:tc>
      </w:tr>
      <w:tr w:rsidR="00B96C23" w:rsidRPr="00D257D0" w:rsidTr="003A7443">
        <w:trPr>
          <w:trHeight w:val="350"/>
        </w:trPr>
        <w:tc>
          <w:tcPr>
            <w:tcW w:w="1951" w:type="dxa"/>
          </w:tcPr>
          <w:p w:rsidR="00B96C23" w:rsidRPr="00D257D0" w:rsidRDefault="00B96C23" w:rsidP="00527BB8">
            <w:pPr>
              <w:pStyle w:val="CommentText"/>
              <w:spacing w:before="60" w:after="60"/>
              <w:rPr>
                <w:rFonts w:cs="Arial"/>
                <w:sz w:val="18"/>
              </w:rPr>
            </w:pPr>
            <w:r w:rsidRPr="00D257D0">
              <w:rPr>
                <w:rFonts w:cs="Arial"/>
                <w:sz w:val="18"/>
              </w:rPr>
              <w:t>NMS.MA.REP.001</w:t>
            </w:r>
          </w:p>
        </w:tc>
        <w:tc>
          <w:tcPr>
            <w:tcW w:w="3686" w:type="dxa"/>
          </w:tcPr>
          <w:p w:rsidR="00B96C23" w:rsidRPr="00D257D0" w:rsidRDefault="00B96C23" w:rsidP="00527BB8">
            <w:pPr>
              <w:pStyle w:val="CommentText"/>
              <w:spacing w:before="60" w:after="60"/>
              <w:rPr>
                <w:rFonts w:cs="Arial"/>
                <w:sz w:val="18"/>
              </w:rPr>
            </w:pPr>
            <w:r w:rsidRPr="00D257D0">
              <w:rPr>
                <w:rFonts w:cs="Arial"/>
                <w:sz w:val="18"/>
              </w:rPr>
              <w:t>MA service shall support creation and handling of “MA usage report”. The details of the report are specified in Appendix B.</w:t>
            </w:r>
          </w:p>
        </w:tc>
        <w:tc>
          <w:tcPr>
            <w:tcW w:w="2551" w:type="dxa"/>
          </w:tcPr>
          <w:p w:rsidR="00B96C23" w:rsidRPr="00D257D0" w:rsidRDefault="00B96C23" w:rsidP="00527BB8">
            <w:pPr>
              <w:pStyle w:val="CommentText"/>
              <w:spacing w:before="60" w:after="60"/>
              <w:rPr>
                <w:rFonts w:cs="Arial"/>
                <w:sz w:val="18"/>
                <w:lang w:val="en-IN"/>
              </w:rPr>
            </w:pPr>
          </w:p>
        </w:tc>
        <w:tc>
          <w:tcPr>
            <w:tcW w:w="1418" w:type="dxa"/>
          </w:tcPr>
          <w:p w:rsidR="00B96C23" w:rsidRPr="00D257D0" w:rsidRDefault="00A340DF" w:rsidP="00527BB8">
            <w:pPr>
              <w:pStyle w:val="CommentText"/>
              <w:spacing w:before="60" w:after="60"/>
              <w:rPr>
                <w:rFonts w:cs="Arial"/>
                <w:sz w:val="18"/>
              </w:rPr>
            </w:pPr>
            <w:r>
              <w:rPr>
                <w:rFonts w:cs="Arial"/>
                <w:sz w:val="18"/>
              </w:rPr>
              <w:t>Approved</w:t>
            </w:r>
          </w:p>
        </w:tc>
      </w:tr>
      <w:tr w:rsidR="00B96C23" w:rsidRPr="00D257D0" w:rsidTr="003A7443">
        <w:trPr>
          <w:trHeight w:val="350"/>
        </w:trPr>
        <w:tc>
          <w:tcPr>
            <w:tcW w:w="1951" w:type="dxa"/>
          </w:tcPr>
          <w:p w:rsidR="00B96C23" w:rsidRPr="00D257D0" w:rsidRDefault="00B96C23" w:rsidP="00527BB8">
            <w:pPr>
              <w:pStyle w:val="CommentText"/>
              <w:spacing w:before="60" w:after="60"/>
              <w:rPr>
                <w:rFonts w:cs="Arial"/>
                <w:sz w:val="18"/>
              </w:rPr>
            </w:pPr>
            <w:r w:rsidRPr="00D257D0">
              <w:rPr>
                <w:rFonts w:cs="Arial"/>
                <w:sz w:val="18"/>
              </w:rPr>
              <w:t>NMS.MA.REP.002</w:t>
            </w:r>
          </w:p>
        </w:tc>
        <w:tc>
          <w:tcPr>
            <w:tcW w:w="3686" w:type="dxa"/>
          </w:tcPr>
          <w:p w:rsidR="00B96C23" w:rsidRPr="00D257D0" w:rsidRDefault="00B96C23" w:rsidP="00527BB8">
            <w:pPr>
              <w:pStyle w:val="CommentText"/>
              <w:spacing w:before="60" w:after="60"/>
              <w:rPr>
                <w:rFonts w:cs="Arial"/>
                <w:sz w:val="18"/>
              </w:rPr>
            </w:pPr>
            <w:r w:rsidRPr="00D257D0">
              <w:rPr>
                <w:rFonts w:cs="Arial"/>
                <w:sz w:val="18"/>
              </w:rPr>
              <w:t>MA service shall support creation and handling of “MA repeat visit report”. The details of the report are specified in Appendix B.</w:t>
            </w:r>
          </w:p>
        </w:tc>
        <w:tc>
          <w:tcPr>
            <w:tcW w:w="2551" w:type="dxa"/>
          </w:tcPr>
          <w:p w:rsidR="00B96C23" w:rsidRPr="00D257D0" w:rsidRDefault="00B96C23" w:rsidP="00527BB8">
            <w:pPr>
              <w:pStyle w:val="CommentText"/>
              <w:spacing w:before="60" w:after="60"/>
              <w:rPr>
                <w:rFonts w:cs="Arial"/>
                <w:color w:val="FF0000"/>
              </w:rPr>
            </w:pPr>
          </w:p>
        </w:tc>
        <w:tc>
          <w:tcPr>
            <w:tcW w:w="1418" w:type="dxa"/>
          </w:tcPr>
          <w:p w:rsidR="00B96C23" w:rsidRPr="00D257D0" w:rsidRDefault="00A340DF" w:rsidP="00527BB8">
            <w:pPr>
              <w:pStyle w:val="CommentText"/>
              <w:spacing w:before="60" w:after="60"/>
              <w:rPr>
                <w:rFonts w:cs="Arial"/>
                <w:sz w:val="18"/>
              </w:rPr>
            </w:pPr>
            <w:r>
              <w:rPr>
                <w:rFonts w:cs="Arial"/>
                <w:sz w:val="18"/>
              </w:rPr>
              <w:t>Approved</w:t>
            </w:r>
          </w:p>
        </w:tc>
      </w:tr>
      <w:tr w:rsidR="00B96C23" w:rsidRPr="00D257D0" w:rsidTr="003A7443">
        <w:trPr>
          <w:trHeight w:val="350"/>
        </w:trPr>
        <w:tc>
          <w:tcPr>
            <w:tcW w:w="1951" w:type="dxa"/>
          </w:tcPr>
          <w:p w:rsidR="00B96C23" w:rsidRPr="00D257D0" w:rsidRDefault="00B96C23" w:rsidP="00527BB8">
            <w:pPr>
              <w:pStyle w:val="CommentText"/>
              <w:spacing w:before="60" w:after="60"/>
              <w:rPr>
                <w:rFonts w:cs="Arial"/>
                <w:sz w:val="18"/>
              </w:rPr>
            </w:pPr>
            <w:r w:rsidRPr="00D257D0">
              <w:rPr>
                <w:rFonts w:cs="Arial"/>
                <w:sz w:val="18"/>
              </w:rPr>
              <w:t>NMS.MA.REP.003</w:t>
            </w:r>
          </w:p>
        </w:tc>
        <w:tc>
          <w:tcPr>
            <w:tcW w:w="3686" w:type="dxa"/>
          </w:tcPr>
          <w:p w:rsidR="00B96C23" w:rsidRPr="00D257D0" w:rsidRDefault="00B96C23" w:rsidP="00527BB8">
            <w:pPr>
              <w:pStyle w:val="CommentText"/>
              <w:spacing w:before="60" w:after="60"/>
              <w:rPr>
                <w:rFonts w:cs="Arial"/>
                <w:sz w:val="18"/>
              </w:rPr>
            </w:pPr>
            <w:r w:rsidRPr="00D257D0">
              <w:rPr>
                <w:rFonts w:cs="Arial"/>
                <w:sz w:val="18"/>
              </w:rPr>
              <w:t xml:space="preserve">MA service shall support creation and handling of “MA Chapter, lesson, </w:t>
            </w:r>
            <w:proofErr w:type="gramStart"/>
            <w:r w:rsidRPr="00D257D0">
              <w:rPr>
                <w:rFonts w:cs="Arial"/>
                <w:sz w:val="18"/>
              </w:rPr>
              <w:t>quiz</w:t>
            </w:r>
            <w:proofErr w:type="gramEnd"/>
            <w:r w:rsidRPr="00D257D0">
              <w:rPr>
                <w:rFonts w:cs="Arial"/>
                <w:sz w:val="18"/>
              </w:rPr>
              <w:t xml:space="preserve"> completion report”. The details of the report are specified in Appendix B.</w:t>
            </w:r>
          </w:p>
        </w:tc>
        <w:tc>
          <w:tcPr>
            <w:tcW w:w="2551" w:type="dxa"/>
          </w:tcPr>
          <w:p w:rsidR="00B96C23" w:rsidRPr="00D257D0" w:rsidRDefault="00B96C23" w:rsidP="00527BB8">
            <w:pPr>
              <w:pStyle w:val="CommentText"/>
              <w:spacing w:before="60" w:after="60"/>
              <w:rPr>
                <w:rFonts w:cs="Arial"/>
                <w:sz w:val="18"/>
              </w:rPr>
            </w:pPr>
          </w:p>
        </w:tc>
        <w:tc>
          <w:tcPr>
            <w:tcW w:w="1418" w:type="dxa"/>
          </w:tcPr>
          <w:p w:rsidR="00B96C23" w:rsidRPr="00D257D0" w:rsidRDefault="00A340DF" w:rsidP="00527BB8">
            <w:pPr>
              <w:pStyle w:val="CommentText"/>
              <w:spacing w:before="60" w:after="60"/>
              <w:rPr>
                <w:rFonts w:cs="Arial"/>
                <w:sz w:val="18"/>
              </w:rPr>
            </w:pPr>
            <w:r>
              <w:rPr>
                <w:rFonts w:cs="Arial"/>
                <w:sz w:val="18"/>
              </w:rPr>
              <w:t>Approved</w:t>
            </w:r>
          </w:p>
        </w:tc>
      </w:tr>
      <w:tr w:rsidR="00B96C23" w:rsidRPr="00D257D0" w:rsidTr="009C723A">
        <w:trPr>
          <w:trHeight w:val="350"/>
        </w:trPr>
        <w:tc>
          <w:tcPr>
            <w:tcW w:w="1951" w:type="dxa"/>
          </w:tcPr>
          <w:p w:rsidR="00B96C23" w:rsidRPr="00D257D0" w:rsidRDefault="00B96C23" w:rsidP="00527BB8">
            <w:pPr>
              <w:pStyle w:val="CommentText"/>
              <w:spacing w:before="60" w:after="60"/>
              <w:rPr>
                <w:rFonts w:cs="Arial"/>
                <w:sz w:val="18"/>
              </w:rPr>
            </w:pPr>
            <w:r w:rsidRPr="00D257D0">
              <w:rPr>
                <w:rFonts w:cs="Arial"/>
                <w:sz w:val="18"/>
              </w:rPr>
              <w:t>NMS.MA.REP.004</w:t>
            </w:r>
          </w:p>
        </w:tc>
        <w:tc>
          <w:tcPr>
            <w:tcW w:w="3686" w:type="dxa"/>
          </w:tcPr>
          <w:p w:rsidR="00B96C23" w:rsidRPr="00D257D0" w:rsidRDefault="00B96C23" w:rsidP="00527BB8">
            <w:pPr>
              <w:pStyle w:val="CommentText"/>
              <w:spacing w:before="60" w:after="60"/>
              <w:rPr>
                <w:rFonts w:cs="Arial"/>
                <w:sz w:val="18"/>
              </w:rPr>
            </w:pPr>
            <w:r w:rsidRPr="00D257D0">
              <w:rPr>
                <w:rFonts w:cs="Arial"/>
                <w:sz w:val="18"/>
              </w:rPr>
              <w:t>MA service shall support creation and handling of “MA quiz score report”. The details of the report are specified in Appendix B.</w:t>
            </w:r>
          </w:p>
        </w:tc>
        <w:tc>
          <w:tcPr>
            <w:tcW w:w="2551" w:type="dxa"/>
          </w:tcPr>
          <w:p w:rsidR="00B96C23" w:rsidRPr="00D257D0" w:rsidRDefault="00B96C23" w:rsidP="00527BB8">
            <w:pPr>
              <w:pStyle w:val="CommentText"/>
              <w:spacing w:before="60" w:after="60"/>
              <w:rPr>
                <w:rFonts w:cs="Arial"/>
                <w:sz w:val="18"/>
              </w:rPr>
            </w:pPr>
          </w:p>
        </w:tc>
        <w:tc>
          <w:tcPr>
            <w:tcW w:w="1418" w:type="dxa"/>
          </w:tcPr>
          <w:p w:rsidR="00B96C23" w:rsidRPr="00D257D0" w:rsidRDefault="00A340DF" w:rsidP="00527BB8">
            <w:pPr>
              <w:pStyle w:val="CommentText"/>
              <w:spacing w:before="60" w:after="60"/>
              <w:rPr>
                <w:rFonts w:cs="Arial"/>
                <w:sz w:val="18"/>
              </w:rPr>
            </w:pPr>
            <w:r>
              <w:rPr>
                <w:rFonts w:cs="Arial"/>
                <w:sz w:val="18"/>
              </w:rPr>
              <w:t>Approved</w:t>
            </w:r>
          </w:p>
        </w:tc>
      </w:tr>
      <w:tr w:rsidR="00B96C23" w:rsidRPr="00D257D0" w:rsidTr="003A7443">
        <w:trPr>
          <w:trHeight w:val="350"/>
        </w:trPr>
        <w:tc>
          <w:tcPr>
            <w:tcW w:w="1951" w:type="dxa"/>
          </w:tcPr>
          <w:p w:rsidR="00B96C23" w:rsidRPr="00D257D0" w:rsidRDefault="00B96C23" w:rsidP="00527BB8">
            <w:pPr>
              <w:pStyle w:val="CommentText"/>
              <w:spacing w:before="60" w:after="60"/>
              <w:rPr>
                <w:rFonts w:cs="Arial"/>
                <w:sz w:val="18"/>
              </w:rPr>
            </w:pPr>
            <w:r w:rsidRPr="00D257D0">
              <w:rPr>
                <w:rFonts w:cs="Arial"/>
                <w:sz w:val="18"/>
              </w:rPr>
              <w:t>NMS.MA.REP.005</w:t>
            </w:r>
          </w:p>
        </w:tc>
        <w:tc>
          <w:tcPr>
            <w:tcW w:w="3686" w:type="dxa"/>
          </w:tcPr>
          <w:p w:rsidR="00B96C23" w:rsidRPr="00D257D0" w:rsidRDefault="00B96C23" w:rsidP="00527BB8">
            <w:pPr>
              <w:pStyle w:val="CommentText"/>
              <w:spacing w:before="60" w:after="60"/>
              <w:rPr>
                <w:rFonts w:cs="Arial"/>
                <w:sz w:val="18"/>
              </w:rPr>
            </w:pPr>
            <w:r w:rsidRPr="00D257D0">
              <w:rPr>
                <w:rFonts w:cs="Arial"/>
                <w:sz w:val="18"/>
              </w:rPr>
              <w:t>The NMS system shall support creation and handling of “IVR Content Report”. The details of the report are specified in Appendix B.</w:t>
            </w:r>
          </w:p>
        </w:tc>
        <w:tc>
          <w:tcPr>
            <w:tcW w:w="2551" w:type="dxa"/>
          </w:tcPr>
          <w:p w:rsidR="00B96C23" w:rsidRPr="00D257D0" w:rsidRDefault="00B96C23" w:rsidP="00527BB8">
            <w:pPr>
              <w:pStyle w:val="CommentText"/>
              <w:spacing w:before="60" w:after="60"/>
              <w:ind w:left="360"/>
              <w:rPr>
                <w:rFonts w:cs="Arial"/>
                <w:color w:val="FF0000"/>
                <w:sz w:val="18"/>
                <w:lang w:val="en-IN"/>
              </w:rPr>
            </w:pPr>
          </w:p>
        </w:tc>
        <w:tc>
          <w:tcPr>
            <w:tcW w:w="1418" w:type="dxa"/>
          </w:tcPr>
          <w:p w:rsidR="00B96C23" w:rsidRPr="00D257D0" w:rsidRDefault="00A340DF" w:rsidP="00527BB8">
            <w:pPr>
              <w:pStyle w:val="CommentText"/>
              <w:spacing w:before="60" w:after="60"/>
              <w:rPr>
                <w:rFonts w:cs="Arial"/>
                <w:color w:val="FF0000"/>
                <w:sz w:val="18"/>
              </w:rPr>
            </w:pPr>
            <w:r>
              <w:rPr>
                <w:rFonts w:cs="Arial"/>
                <w:sz w:val="18"/>
              </w:rPr>
              <w:t>Approved</w:t>
            </w:r>
          </w:p>
        </w:tc>
      </w:tr>
      <w:tr w:rsidR="00B96C23" w:rsidRPr="00D257D0" w:rsidTr="00A90474">
        <w:trPr>
          <w:trHeight w:val="350"/>
        </w:trPr>
        <w:tc>
          <w:tcPr>
            <w:tcW w:w="1951" w:type="dxa"/>
          </w:tcPr>
          <w:p w:rsidR="00B96C23" w:rsidRPr="00D257D0" w:rsidRDefault="00B96C23" w:rsidP="00527BB8">
            <w:pPr>
              <w:pStyle w:val="CommentText"/>
              <w:spacing w:before="60" w:after="60"/>
              <w:rPr>
                <w:rFonts w:cs="Arial"/>
                <w:sz w:val="18"/>
              </w:rPr>
            </w:pPr>
            <w:r w:rsidRPr="00D257D0">
              <w:rPr>
                <w:rFonts w:cs="Arial"/>
                <w:sz w:val="18"/>
              </w:rPr>
              <w:t>NMS.MA.REP.006</w:t>
            </w:r>
          </w:p>
        </w:tc>
        <w:tc>
          <w:tcPr>
            <w:tcW w:w="3686" w:type="dxa"/>
          </w:tcPr>
          <w:p w:rsidR="00B96C23" w:rsidRPr="00D257D0" w:rsidRDefault="00B96C23" w:rsidP="00F72B8E">
            <w:pPr>
              <w:pStyle w:val="CommentText"/>
              <w:spacing w:before="60" w:after="60"/>
              <w:rPr>
                <w:rFonts w:cs="Arial"/>
                <w:color w:val="FF0000"/>
                <w:sz w:val="18"/>
              </w:rPr>
            </w:pPr>
            <w:r w:rsidRPr="00D257D0">
              <w:rPr>
                <w:rFonts w:cs="Arial"/>
                <w:sz w:val="18"/>
              </w:rPr>
              <w:t xml:space="preserve">The NMS system shall support creation and handling of “FLW </w:t>
            </w:r>
            <w:r w:rsidR="00F72B8E" w:rsidRPr="00D257D0">
              <w:rPr>
                <w:rFonts w:cs="Arial"/>
                <w:sz w:val="18"/>
              </w:rPr>
              <w:t xml:space="preserve">Status </w:t>
            </w:r>
            <w:r w:rsidRPr="00D257D0">
              <w:rPr>
                <w:rFonts w:cs="Arial"/>
                <w:sz w:val="18"/>
              </w:rPr>
              <w:t>Details Report”. The details of the report are specified in Appendix B.</w:t>
            </w:r>
          </w:p>
        </w:tc>
        <w:tc>
          <w:tcPr>
            <w:tcW w:w="2551" w:type="dxa"/>
          </w:tcPr>
          <w:p w:rsidR="00B96C23" w:rsidRPr="00D257D0" w:rsidRDefault="00B96C23" w:rsidP="00527BB8">
            <w:pPr>
              <w:pStyle w:val="CommentText"/>
              <w:spacing w:before="60" w:after="60"/>
              <w:rPr>
                <w:rFonts w:cs="Arial"/>
                <w:sz w:val="18"/>
                <w:lang w:val="en-IN"/>
              </w:rPr>
            </w:pPr>
          </w:p>
        </w:tc>
        <w:tc>
          <w:tcPr>
            <w:tcW w:w="1418" w:type="dxa"/>
          </w:tcPr>
          <w:p w:rsidR="00B96C23" w:rsidRPr="00D257D0" w:rsidRDefault="00A340DF" w:rsidP="00527BB8">
            <w:pPr>
              <w:pStyle w:val="CommentText"/>
              <w:spacing w:before="60" w:after="60"/>
              <w:rPr>
                <w:rFonts w:cs="Arial"/>
                <w:sz w:val="18"/>
              </w:rPr>
            </w:pPr>
            <w:r>
              <w:rPr>
                <w:rFonts w:cs="Arial"/>
                <w:sz w:val="18"/>
              </w:rPr>
              <w:t>Approved</w:t>
            </w:r>
          </w:p>
        </w:tc>
      </w:tr>
      <w:tr w:rsidR="00B96C23" w:rsidRPr="00D257D0" w:rsidTr="00A90474">
        <w:trPr>
          <w:trHeight w:val="350"/>
        </w:trPr>
        <w:tc>
          <w:tcPr>
            <w:tcW w:w="1951" w:type="dxa"/>
          </w:tcPr>
          <w:p w:rsidR="00B96C23" w:rsidRPr="00D257D0" w:rsidRDefault="00B96C23" w:rsidP="00527BB8">
            <w:pPr>
              <w:pStyle w:val="CommentText"/>
              <w:spacing w:before="60" w:after="60"/>
              <w:rPr>
                <w:rFonts w:cs="Arial"/>
                <w:sz w:val="18"/>
              </w:rPr>
            </w:pPr>
            <w:r w:rsidRPr="00D257D0">
              <w:rPr>
                <w:rFonts w:cs="Arial"/>
                <w:sz w:val="18"/>
              </w:rPr>
              <w:lastRenderedPageBreak/>
              <w:t>NMS.MA.REP.007</w:t>
            </w:r>
          </w:p>
        </w:tc>
        <w:tc>
          <w:tcPr>
            <w:tcW w:w="3686" w:type="dxa"/>
          </w:tcPr>
          <w:p w:rsidR="00B96C23" w:rsidRPr="00D257D0" w:rsidRDefault="00B96C23" w:rsidP="00527BB8">
            <w:pPr>
              <w:pStyle w:val="CommentText"/>
              <w:spacing w:before="60" w:after="60"/>
              <w:rPr>
                <w:rFonts w:cs="Arial"/>
                <w:sz w:val="18"/>
              </w:rPr>
            </w:pPr>
            <w:r w:rsidRPr="00D257D0">
              <w:rPr>
                <w:rFonts w:cs="Arial"/>
                <w:sz w:val="18"/>
              </w:rPr>
              <w:t>The NMS system shall support creation and handling of “Individual FLW inquiry Report”. The details of the report are specified in Appendix B.</w:t>
            </w:r>
          </w:p>
        </w:tc>
        <w:tc>
          <w:tcPr>
            <w:tcW w:w="2551" w:type="dxa"/>
          </w:tcPr>
          <w:p w:rsidR="00B96C23" w:rsidRPr="00D257D0" w:rsidRDefault="00B96C23" w:rsidP="00527BB8">
            <w:pPr>
              <w:pStyle w:val="CommentText"/>
              <w:spacing w:before="60" w:after="60"/>
              <w:rPr>
                <w:rFonts w:cs="Arial"/>
                <w:sz w:val="18"/>
                <w:lang w:val="en-IN"/>
              </w:rPr>
            </w:pPr>
          </w:p>
        </w:tc>
        <w:tc>
          <w:tcPr>
            <w:tcW w:w="1418" w:type="dxa"/>
          </w:tcPr>
          <w:p w:rsidR="00B96C23" w:rsidRPr="00D257D0" w:rsidRDefault="00A340DF" w:rsidP="00527BB8">
            <w:pPr>
              <w:pStyle w:val="CommentText"/>
              <w:spacing w:before="60" w:after="60"/>
              <w:rPr>
                <w:rFonts w:cs="Arial"/>
                <w:sz w:val="18"/>
              </w:rPr>
            </w:pPr>
            <w:r>
              <w:rPr>
                <w:rFonts w:cs="Arial"/>
                <w:sz w:val="18"/>
              </w:rPr>
              <w:t>Approved</w:t>
            </w:r>
          </w:p>
        </w:tc>
      </w:tr>
      <w:tr w:rsidR="00D1000A" w:rsidRPr="00D257D0" w:rsidTr="00A90474">
        <w:trPr>
          <w:trHeight w:val="350"/>
        </w:trPr>
        <w:tc>
          <w:tcPr>
            <w:tcW w:w="1951" w:type="dxa"/>
          </w:tcPr>
          <w:p w:rsidR="00D1000A" w:rsidRPr="00D257D0" w:rsidRDefault="00D1000A" w:rsidP="00D1000A">
            <w:pPr>
              <w:pStyle w:val="CommentText"/>
              <w:spacing w:before="60" w:after="60"/>
              <w:rPr>
                <w:rFonts w:cs="Arial"/>
                <w:sz w:val="18"/>
              </w:rPr>
            </w:pPr>
            <w:r w:rsidRPr="00D257D0">
              <w:rPr>
                <w:rFonts w:cs="Arial"/>
                <w:sz w:val="18"/>
              </w:rPr>
              <w:t>NMS.MA.REP.008</w:t>
            </w:r>
          </w:p>
        </w:tc>
        <w:tc>
          <w:tcPr>
            <w:tcW w:w="3686" w:type="dxa"/>
          </w:tcPr>
          <w:p w:rsidR="00D1000A" w:rsidRPr="00D257D0" w:rsidRDefault="00D1000A" w:rsidP="00CD62A7">
            <w:pPr>
              <w:pStyle w:val="CommentText"/>
              <w:spacing w:before="60" w:after="60"/>
              <w:rPr>
                <w:rFonts w:cs="Arial"/>
                <w:sz w:val="18"/>
              </w:rPr>
            </w:pPr>
            <w:r w:rsidRPr="00D257D0">
              <w:rPr>
                <w:rFonts w:cs="Arial"/>
                <w:sz w:val="18"/>
              </w:rPr>
              <w:t xml:space="preserve">The NMS system shall keep FLW records in </w:t>
            </w:r>
            <w:proofErr w:type="spellStart"/>
            <w:r w:rsidRPr="00D257D0">
              <w:rPr>
                <w:rFonts w:cs="Arial"/>
                <w:sz w:val="18"/>
              </w:rPr>
              <w:t>Motech</w:t>
            </w:r>
            <w:proofErr w:type="spellEnd"/>
            <w:r w:rsidRPr="00D257D0">
              <w:rPr>
                <w:rFonts w:cs="Arial"/>
                <w:sz w:val="18"/>
              </w:rPr>
              <w:t xml:space="preserve"> </w:t>
            </w:r>
            <w:r w:rsidR="00010A8C" w:rsidRPr="00D257D0">
              <w:rPr>
                <w:rFonts w:cs="Arial"/>
                <w:sz w:val="18"/>
              </w:rPr>
              <w:t xml:space="preserve">at least </w:t>
            </w:r>
            <w:r w:rsidRPr="00D257D0">
              <w:rPr>
                <w:rFonts w:cs="Arial"/>
                <w:sz w:val="18"/>
              </w:rPr>
              <w:t xml:space="preserve">as long as </w:t>
            </w:r>
            <w:r w:rsidR="00FE1C33" w:rsidRPr="00D257D0">
              <w:rPr>
                <w:rFonts w:cs="Arial"/>
                <w:sz w:val="18"/>
              </w:rPr>
              <w:t xml:space="preserve">the </w:t>
            </w:r>
            <w:r w:rsidR="00CD62A7" w:rsidRPr="00D257D0">
              <w:rPr>
                <w:rFonts w:cs="Arial"/>
                <w:sz w:val="18"/>
              </w:rPr>
              <w:t>services are live</w:t>
            </w:r>
            <w:r w:rsidR="00FE1C33" w:rsidRPr="00D257D0">
              <w:rPr>
                <w:rFonts w:cs="Arial"/>
                <w:sz w:val="18"/>
              </w:rPr>
              <w:t>.</w:t>
            </w:r>
          </w:p>
        </w:tc>
        <w:tc>
          <w:tcPr>
            <w:tcW w:w="2551" w:type="dxa"/>
          </w:tcPr>
          <w:p w:rsidR="00D1000A" w:rsidRPr="00D257D0" w:rsidRDefault="00D1075E" w:rsidP="009E163D">
            <w:pPr>
              <w:pStyle w:val="CommentText"/>
              <w:spacing w:before="60" w:after="60"/>
              <w:rPr>
                <w:rFonts w:cs="Arial"/>
                <w:sz w:val="18"/>
                <w:lang w:val="en-IN"/>
              </w:rPr>
            </w:pPr>
            <w:r>
              <w:rPr>
                <w:rFonts w:cs="Arial"/>
                <w:sz w:val="18"/>
                <w:lang w:val="en-IN"/>
              </w:rPr>
              <w:t>R</w:t>
            </w:r>
            <w:r w:rsidR="005D4047" w:rsidRPr="00D257D0">
              <w:rPr>
                <w:rFonts w:cs="Arial"/>
                <w:sz w:val="18"/>
                <w:lang w:val="en-IN"/>
              </w:rPr>
              <w:t xml:space="preserve">efer </w:t>
            </w:r>
            <w:r w:rsidR="005D4047" w:rsidRPr="00D257D0">
              <w:rPr>
                <w:rFonts w:cs="Arial"/>
                <w:sz w:val="18"/>
              </w:rPr>
              <w:t>NMS.GEN.BKUP.001.</w:t>
            </w:r>
          </w:p>
        </w:tc>
        <w:tc>
          <w:tcPr>
            <w:tcW w:w="1418" w:type="dxa"/>
          </w:tcPr>
          <w:p w:rsidR="00D1000A" w:rsidRPr="00D257D0" w:rsidRDefault="00D1075E" w:rsidP="009E163D">
            <w:pPr>
              <w:pStyle w:val="CommentText"/>
              <w:spacing w:before="60" w:after="60"/>
              <w:rPr>
                <w:rFonts w:cs="Arial"/>
                <w:sz w:val="18"/>
              </w:rPr>
            </w:pPr>
            <w:r>
              <w:rPr>
                <w:rFonts w:cs="Arial"/>
                <w:sz w:val="18"/>
              </w:rPr>
              <w:t>Deleted</w:t>
            </w:r>
          </w:p>
        </w:tc>
      </w:tr>
      <w:tr w:rsidR="006B24AC" w:rsidRPr="00D257D0" w:rsidTr="00A90474">
        <w:trPr>
          <w:trHeight w:val="350"/>
          <w:ins w:id="150" w:author="Sumit Kasera" w:date="2015-04-20T12:47:00Z"/>
        </w:trPr>
        <w:tc>
          <w:tcPr>
            <w:tcW w:w="1951" w:type="dxa"/>
          </w:tcPr>
          <w:p w:rsidR="006B24AC" w:rsidRPr="00D257D0" w:rsidRDefault="006B24AC" w:rsidP="00D1000A">
            <w:pPr>
              <w:pStyle w:val="CommentText"/>
              <w:spacing w:before="60" w:after="60"/>
              <w:rPr>
                <w:ins w:id="151" w:author="Sumit Kasera" w:date="2015-04-20T12:47:00Z"/>
                <w:rFonts w:cs="Arial"/>
                <w:sz w:val="18"/>
              </w:rPr>
            </w:pPr>
            <w:ins w:id="152" w:author="Sumit Kasera" w:date="2015-04-20T12:47:00Z">
              <w:r>
                <w:rPr>
                  <w:rFonts w:cs="Arial"/>
                  <w:sz w:val="18"/>
                </w:rPr>
                <w:t>NMS.MA.REP.009</w:t>
              </w:r>
            </w:ins>
          </w:p>
        </w:tc>
        <w:tc>
          <w:tcPr>
            <w:tcW w:w="3686" w:type="dxa"/>
          </w:tcPr>
          <w:p w:rsidR="006B24AC" w:rsidRPr="00D257D0" w:rsidRDefault="006B24AC" w:rsidP="006B24AC">
            <w:pPr>
              <w:pStyle w:val="CommentText"/>
              <w:spacing w:before="60" w:after="60"/>
              <w:rPr>
                <w:ins w:id="153" w:author="Sumit Kasera" w:date="2015-04-20T12:47:00Z"/>
                <w:rFonts w:cs="Arial"/>
                <w:sz w:val="18"/>
              </w:rPr>
            </w:pPr>
            <w:ins w:id="154" w:author="Sumit Kasera" w:date="2015-04-20T12:47:00Z">
              <w:r w:rsidRPr="00D257D0">
                <w:rPr>
                  <w:rFonts w:cs="Arial"/>
                  <w:sz w:val="18"/>
                </w:rPr>
                <w:t>The NMS system shall support creation and handling of “</w:t>
              </w:r>
              <w:r>
                <w:rPr>
                  <w:rFonts w:cs="Arial"/>
                  <w:sz w:val="18"/>
                </w:rPr>
                <w:t>MA Date Wise Report</w:t>
              </w:r>
              <w:r w:rsidRPr="00D257D0">
                <w:rPr>
                  <w:rFonts w:cs="Arial"/>
                  <w:sz w:val="18"/>
                </w:rPr>
                <w:t>”. The details of the report are specified in Appendix B.</w:t>
              </w:r>
            </w:ins>
          </w:p>
        </w:tc>
        <w:tc>
          <w:tcPr>
            <w:tcW w:w="2551" w:type="dxa"/>
          </w:tcPr>
          <w:p w:rsidR="006B24AC" w:rsidRDefault="006B24AC" w:rsidP="009E163D">
            <w:pPr>
              <w:pStyle w:val="CommentText"/>
              <w:spacing w:before="60" w:after="60"/>
              <w:rPr>
                <w:ins w:id="155" w:author="Sumit Kasera" w:date="2015-04-20T12:47:00Z"/>
                <w:rFonts w:cs="Arial"/>
                <w:sz w:val="18"/>
                <w:lang w:val="en-IN"/>
              </w:rPr>
            </w:pPr>
          </w:p>
        </w:tc>
        <w:tc>
          <w:tcPr>
            <w:tcW w:w="1418" w:type="dxa"/>
          </w:tcPr>
          <w:p w:rsidR="006B24AC" w:rsidRDefault="00D83AAB" w:rsidP="009E163D">
            <w:pPr>
              <w:pStyle w:val="CommentText"/>
              <w:spacing w:before="60" w:after="60"/>
              <w:rPr>
                <w:ins w:id="156" w:author="Sumit Kasera" w:date="2015-04-20T12:47:00Z"/>
                <w:rFonts w:cs="Arial"/>
                <w:sz w:val="18"/>
              </w:rPr>
            </w:pPr>
            <w:ins w:id="157" w:author="Sumit Kasera" w:date="2015-04-20T12:47:00Z">
              <w:r>
                <w:rPr>
                  <w:rFonts w:cs="Arial"/>
                  <w:sz w:val="18"/>
                </w:rPr>
                <w:t>Draft</w:t>
              </w:r>
            </w:ins>
          </w:p>
        </w:tc>
      </w:tr>
    </w:tbl>
    <w:p w:rsidR="002E1E93" w:rsidRPr="00D257D0" w:rsidRDefault="002E1E93" w:rsidP="002E1E93">
      <w:pPr>
        <w:pStyle w:val="Heading3"/>
      </w:pPr>
      <w:bookmarkStart w:id="158" w:name="_Ref406702339"/>
      <w:bookmarkStart w:id="159" w:name="_Toc413664847"/>
      <w:r w:rsidRPr="00D257D0">
        <w:t>Content Management and Upload</w:t>
      </w:r>
      <w:bookmarkEnd w:id="158"/>
      <w:bookmarkEnd w:id="159"/>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09"/>
        <w:gridCol w:w="3828"/>
        <w:gridCol w:w="2551"/>
        <w:gridCol w:w="1418"/>
      </w:tblGrid>
      <w:tr w:rsidR="002E1E93" w:rsidRPr="00D257D0" w:rsidTr="00527BB8">
        <w:tc>
          <w:tcPr>
            <w:tcW w:w="1809" w:type="dxa"/>
            <w:shd w:val="clear" w:color="auto" w:fill="D9D9D9" w:themeFill="background1" w:themeFillShade="D9"/>
          </w:tcPr>
          <w:p w:rsidR="002E1E93" w:rsidRPr="00D257D0" w:rsidRDefault="002E1E93" w:rsidP="00527BB8">
            <w:pPr>
              <w:pStyle w:val="CommentText"/>
              <w:spacing w:before="60" w:after="60"/>
              <w:rPr>
                <w:rFonts w:cs="Arial"/>
                <w:b/>
                <w:sz w:val="18"/>
              </w:rPr>
            </w:pPr>
            <w:r w:rsidRPr="00D257D0">
              <w:rPr>
                <w:rFonts w:cs="Arial"/>
                <w:b/>
                <w:sz w:val="18"/>
              </w:rPr>
              <w:t>Requirement Id</w:t>
            </w:r>
          </w:p>
        </w:tc>
        <w:tc>
          <w:tcPr>
            <w:tcW w:w="3828" w:type="dxa"/>
            <w:shd w:val="clear" w:color="auto" w:fill="D9D9D9" w:themeFill="background1" w:themeFillShade="D9"/>
          </w:tcPr>
          <w:p w:rsidR="002E1E93" w:rsidRPr="00D257D0" w:rsidRDefault="002E1E93" w:rsidP="00527BB8">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rsidR="002E1E93" w:rsidRPr="00D257D0" w:rsidRDefault="002E1E93" w:rsidP="00527BB8">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rsidR="002E1E93" w:rsidRPr="00D257D0" w:rsidRDefault="002E1E93" w:rsidP="00527BB8">
            <w:pPr>
              <w:pStyle w:val="CommentText"/>
              <w:spacing w:before="60" w:after="60"/>
              <w:rPr>
                <w:rFonts w:cs="Arial"/>
                <w:b/>
                <w:sz w:val="18"/>
              </w:rPr>
            </w:pPr>
            <w:r w:rsidRPr="00D257D0">
              <w:rPr>
                <w:rFonts w:cs="Arial"/>
                <w:b/>
                <w:sz w:val="18"/>
              </w:rPr>
              <w:t>Status</w:t>
            </w:r>
          </w:p>
        </w:tc>
      </w:tr>
      <w:tr w:rsidR="002E1E93" w:rsidRPr="00D257D0" w:rsidTr="00527BB8">
        <w:trPr>
          <w:trHeight w:val="350"/>
        </w:trPr>
        <w:tc>
          <w:tcPr>
            <w:tcW w:w="1809" w:type="dxa"/>
          </w:tcPr>
          <w:p w:rsidR="002E1E93" w:rsidRPr="00D257D0" w:rsidRDefault="002E1E93" w:rsidP="002E1E93">
            <w:pPr>
              <w:pStyle w:val="CommentText"/>
              <w:spacing w:before="60" w:after="60"/>
              <w:rPr>
                <w:rFonts w:cs="Arial"/>
                <w:sz w:val="18"/>
              </w:rPr>
            </w:pPr>
            <w:r w:rsidRPr="00D257D0">
              <w:rPr>
                <w:rFonts w:cs="Arial"/>
                <w:sz w:val="18"/>
              </w:rPr>
              <w:t>NMS.MA.CONT.001</w:t>
            </w:r>
          </w:p>
        </w:tc>
        <w:tc>
          <w:tcPr>
            <w:tcW w:w="3828" w:type="dxa"/>
          </w:tcPr>
          <w:p w:rsidR="002E1E93" w:rsidRPr="00D257D0" w:rsidRDefault="00020184" w:rsidP="002E1E93">
            <w:pPr>
              <w:pStyle w:val="CommentText"/>
              <w:spacing w:before="60" w:after="60"/>
              <w:rPr>
                <w:rFonts w:cs="Arial"/>
                <w:sz w:val="18"/>
              </w:rPr>
            </w:pPr>
            <w:r w:rsidRPr="00D257D0">
              <w:rPr>
                <w:rFonts w:cs="Arial"/>
                <w:sz w:val="18"/>
              </w:rPr>
              <w:t>NMS shall allow upload and modification of content files for MA service.</w:t>
            </w:r>
          </w:p>
        </w:tc>
        <w:tc>
          <w:tcPr>
            <w:tcW w:w="2551" w:type="dxa"/>
          </w:tcPr>
          <w:p w:rsidR="002E1E93" w:rsidRPr="00D257D0" w:rsidRDefault="000E4527" w:rsidP="00527BB8">
            <w:pPr>
              <w:pStyle w:val="CommentText"/>
              <w:spacing w:before="60" w:after="60"/>
              <w:rPr>
                <w:rFonts w:cs="Arial"/>
                <w:sz w:val="18"/>
              </w:rPr>
            </w:pPr>
            <w:r>
              <w:rPr>
                <w:rFonts w:cs="Arial"/>
                <w:sz w:val="18"/>
              </w:rPr>
              <w:t>The content files shall be managed by CMS which is part of IVR and not part of MOTECH.</w:t>
            </w:r>
          </w:p>
        </w:tc>
        <w:tc>
          <w:tcPr>
            <w:tcW w:w="1418" w:type="dxa"/>
          </w:tcPr>
          <w:p w:rsidR="002E1E93" w:rsidRPr="00D257D0" w:rsidRDefault="00A340DF" w:rsidP="00527BB8">
            <w:pPr>
              <w:pStyle w:val="CommentText"/>
              <w:spacing w:before="60" w:after="60"/>
              <w:rPr>
                <w:rFonts w:cs="Arial"/>
                <w:sz w:val="18"/>
              </w:rPr>
            </w:pPr>
            <w:r>
              <w:rPr>
                <w:rFonts w:cs="Arial"/>
                <w:sz w:val="18"/>
              </w:rPr>
              <w:t>Approved</w:t>
            </w:r>
          </w:p>
        </w:tc>
      </w:tr>
      <w:tr w:rsidR="00DC5962" w:rsidRPr="00D257D0" w:rsidTr="00527BB8">
        <w:trPr>
          <w:trHeight w:val="350"/>
        </w:trPr>
        <w:tc>
          <w:tcPr>
            <w:tcW w:w="1809" w:type="dxa"/>
          </w:tcPr>
          <w:p w:rsidR="00DC5962" w:rsidRPr="00D257D0" w:rsidRDefault="00DC5962" w:rsidP="002E1E93">
            <w:pPr>
              <w:pStyle w:val="CommentText"/>
              <w:spacing w:before="60" w:after="60"/>
              <w:rPr>
                <w:rFonts w:cs="Arial"/>
                <w:sz w:val="18"/>
              </w:rPr>
            </w:pPr>
            <w:r w:rsidRPr="00D257D0">
              <w:rPr>
                <w:rFonts w:cs="Arial"/>
                <w:sz w:val="18"/>
              </w:rPr>
              <w:t>NMS.MA.CONT</w:t>
            </w:r>
            <w:r w:rsidR="00DC3DB1" w:rsidRPr="00D257D0">
              <w:rPr>
                <w:rFonts w:cs="Arial"/>
                <w:sz w:val="18"/>
              </w:rPr>
              <w:t>.002</w:t>
            </w:r>
          </w:p>
        </w:tc>
        <w:tc>
          <w:tcPr>
            <w:tcW w:w="3828" w:type="dxa"/>
          </w:tcPr>
          <w:p w:rsidR="00DC5962" w:rsidRPr="00D257D0" w:rsidRDefault="00DC5962" w:rsidP="00DC5962">
            <w:pPr>
              <w:pStyle w:val="CommentText"/>
              <w:spacing w:before="60" w:after="60"/>
              <w:rPr>
                <w:rFonts w:cs="Arial"/>
                <w:sz w:val="18"/>
              </w:rPr>
            </w:pPr>
            <w:r w:rsidRPr="00D257D0">
              <w:rPr>
                <w:rFonts w:cs="Arial"/>
                <w:sz w:val="18"/>
              </w:rPr>
              <w:t xml:space="preserve">MA service shall support the course content to vary based on the needs of specific states. </w:t>
            </w:r>
          </w:p>
          <w:p w:rsidR="00DC5962" w:rsidRPr="00D257D0" w:rsidRDefault="00DC5962" w:rsidP="002E1E93">
            <w:pPr>
              <w:pStyle w:val="CommentText"/>
              <w:spacing w:before="60" w:after="60"/>
              <w:rPr>
                <w:rFonts w:cs="Arial"/>
                <w:sz w:val="18"/>
              </w:rPr>
            </w:pPr>
            <w:r w:rsidRPr="00D257D0">
              <w:rPr>
                <w:rFonts w:cs="Arial"/>
                <w:sz w:val="18"/>
              </w:rPr>
              <w:t>The number of chapters/lessons</w:t>
            </w:r>
            <w:r w:rsidR="0092395B" w:rsidRPr="00D257D0">
              <w:rPr>
                <w:rFonts w:cs="Arial"/>
                <w:sz w:val="18"/>
              </w:rPr>
              <w:t xml:space="preserve"> shall be fixed for all states.</w:t>
            </w:r>
          </w:p>
        </w:tc>
        <w:tc>
          <w:tcPr>
            <w:tcW w:w="2551" w:type="dxa"/>
          </w:tcPr>
          <w:p w:rsidR="00DC5962" w:rsidRPr="00D257D0" w:rsidRDefault="00DC5962" w:rsidP="00527BB8">
            <w:pPr>
              <w:pStyle w:val="CommentText"/>
              <w:spacing w:before="60" w:after="60"/>
              <w:rPr>
                <w:rFonts w:cs="Arial"/>
                <w:sz w:val="18"/>
              </w:rPr>
            </w:pPr>
          </w:p>
        </w:tc>
        <w:tc>
          <w:tcPr>
            <w:tcW w:w="1418" w:type="dxa"/>
          </w:tcPr>
          <w:p w:rsidR="00DC5962" w:rsidRPr="00D257D0" w:rsidRDefault="00A340DF" w:rsidP="00527BB8">
            <w:pPr>
              <w:pStyle w:val="CommentText"/>
              <w:spacing w:before="60" w:after="60"/>
              <w:rPr>
                <w:rFonts w:cs="Arial"/>
                <w:sz w:val="18"/>
              </w:rPr>
            </w:pPr>
            <w:r>
              <w:rPr>
                <w:rFonts w:cs="Arial"/>
                <w:sz w:val="18"/>
              </w:rPr>
              <w:t>Approved</w:t>
            </w:r>
          </w:p>
        </w:tc>
      </w:tr>
    </w:tbl>
    <w:p w:rsidR="009426A4" w:rsidRPr="00D257D0" w:rsidRDefault="009426A4" w:rsidP="009426A4">
      <w:pPr>
        <w:pStyle w:val="Heading2"/>
        <w:rPr>
          <w:szCs w:val="18"/>
        </w:rPr>
      </w:pPr>
      <w:bookmarkStart w:id="160" w:name="_Toc413664848"/>
      <w:r w:rsidRPr="00D257D0">
        <w:rPr>
          <w:szCs w:val="18"/>
        </w:rPr>
        <w:t>Non-Functional Requirements</w:t>
      </w:r>
      <w:bookmarkEnd w:id="160"/>
    </w:p>
    <w:p w:rsidR="000D701B" w:rsidRPr="00D257D0" w:rsidRDefault="000811C1" w:rsidP="00852BAD">
      <w:pPr>
        <w:pStyle w:val="Heading3"/>
        <w:rPr>
          <w:szCs w:val="18"/>
        </w:rPr>
      </w:pPr>
      <w:bookmarkStart w:id="161" w:name="_Toc413664849"/>
      <w:r w:rsidRPr="00D257D0">
        <w:t>Scalability Requirements</w:t>
      </w:r>
      <w:bookmarkEnd w:id="161"/>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09"/>
        <w:gridCol w:w="3828"/>
        <w:gridCol w:w="2551"/>
        <w:gridCol w:w="1418"/>
      </w:tblGrid>
      <w:tr w:rsidR="00037738" w:rsidRPr="00D257D0" w:rsidTr="009C723A">
        <w:tc>
          <w:tcPr>
            <w:tcW w:w="1809" w:type="dxa"/>
            <w:shd w:val="clear" w:color="auto" w:fill="D9D9D9" w:themeFill="background1" w:themeFillShade="D9"/>
          </w:tcPr>
          <w:p w:rsidR="00037738" w:rsidRPr="00D257D0" w:rsidRDefault="00037738" w:rsidP="009C723A">
            <w:pPr>
              <w:pStyle w:val="CommentText"/>
              <w:spacing w:before="60" w:after="60"/>
              <w:rPr>
                <w:rFonts w:cs="Arial"/>
                <w:b/>
                <w:sz w:val="18"/>
              </w:rPr>
            </w:pPr>
            <w:r w:rsidRPr="00D257D0">
              <w:rPr>
                <w:rFonts w:cs="Arial"/>
                <w:b/>
                <w:sz w:val="18"/>
              </w:rPr>
              <w:t>Requirement Id</w:t>
            </w:r>
          </w:p>
        </w:tc>
        <w:tc>
          <w:tcPr>
            <w:tcW w:w="3828" w:type="dxa"/>
            <w:shd w:val="clear" w:color="auto" w:fill="D9D9D9" w:themeFill="background1" w:themeFillShade="D9"/>
          </w:tcPr>
          <w:p w:rsidR="00037738" w:rsidRPr="00D257D0" w:rsidRDefault="00037738" w:rsidP="009C723A">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rsidR="00037738" w:rsidRPr="00D257D0" w:rsidRDefault="00037738" w:rsidP="009C723A">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rsidR="00037738" w:rsidRPr="00D257D0" w:rsidRDefault="00037738" w:rsidP="009C723A">
            <w:pPr>
              <w:pStyle w:val="CommentText"/>
              <w:spacing w:before="60" w:after="60"/>
              <w:rPr>
                <w:rFonts w:cs="Arial"/>
                <w:b/>
                <w:sz w:val="18"/>
              </w:rPr>
            </w:pPr>
            <w:r w:rsidRPr="00D257D0">
              <w:rPr>
                <w:rFonts w:cs="Arial"/>
                <w:b/>
                <w:sz w:val="18"/>
              </w:rPr>
              <w:t>Status</w:t>
            </w:r>
          </w:p>
        </w:tc>
      </w:tr>
      <w:tr w:rsidR="00037738" w:rsidRPr="00D257D0" w:rsidTr="009C723A">
        <w:trPr>
          <w:trHeight w:val="350"/>
        </w:trPr>
        <w:tc>
          <w:tcPr>
            <w:tcW w:w="1809" w:type="dxa"/>
          </w:tcPr>
          <w:p w:rsidR="00037738" w:rsidRPr="00D257D0" w:rsidRDefault="00037738" w:rsidP="00037738">
            <w:pPr>
              <w:pStyle w:val="CommentText"/>
              <w:spacing w:before="60" w:after="60"/>
              <w:rPr>
                <w:rFonts w:cs="Arial"/>
                <w:sz w:val="18"/>
              </w:rPr>
            </w:pPr>
            <w:r w:rsidRPr="00D257D0">
              <w:rPr>
                <w:rFonts w:cs="Arial"/>
                <w:sz w:val="18"/>
              </w:rPr>
              <w:t>NMS.MA.SCALE.001</w:t>
            </w:r>
          </w:p>
        </w:tc>
        <w:tc>
          <w:tcPr>
            <w:tcW w:w="3828" w:type="dxa"/>
          </w:tcPr>
          <w:p w:rsidR="00D43841" w:rsidRPr="00D257D0" w:rsidRDefault="00037738" w:rsidP="00D43841">
            <w:pPr>
              <w:pStyle w:val="CommentText"/>
              <w:spacing w:before="60" w:after="60"/>
              <w:rPr>
                <w:rFonts w:cs="Arial"/>
                <w:sz w:val="18"/>
              </w:rPr>
            </w:pPr>
            <w:r w:rsidRPr="00D257D0">
              <w:rPr>
                <w:rFonts w:cs="Arial"/>
                <w:sz w:val="18"/>
              </w:rPr>
              <w:t xml:space="preserve">MA service shall be designed to handle maximum of </w:t>
            </w:r>
            <w:r w:rsidR="00B106AB" w:rsidRPr="00D257D0">
              <w:rPr>
                <w:rFonts w:cs="Arial"/>
                <w:sz w:val="18"/>
              </w:rPr>
              <w:t xml:space="preserve">1,177,478 </w:t>
            </w:r>
            <w:r w:rsidRPr="00D257D0">
              <w:rPr>
                <w:rFonts w:cs="Arial"/>
                <w:sz w:val="18"/>
              </w:rPr>
              <w:t>registered FLW users.</w:t>
            </w:r>
          </w:p>
        </w:tc>
        <w:tc>
          <w:tcPr>
            <w:tcW w:w="2551" w:type="dxa"/>
          </w:tcPr>
          <w:p w:rsidR="00037738" w:rsidRPr="00D257D0" w:rsidRDefault="00992443" w:rsidP="00021785">
            <w:pPr>
              <w:pStyle w:val="CommentText"/>
              <w:spacing w:before="60" w:after="60"/>
              <w:rPr>
                <w:sz w:val="22"/>
              </w:rPr>
            </w:pPr>
            <w:r w:rsidRPr="00D257D0">
              <w:rPr>
                <w:rFonts w:cs="Arial"/>
                <w:sz w:val="18"/>
              </w:rPr>
              <w:t xml:space="preserve">“At time of launch, the hosting infrastructure will </w:t>
            </w:r>
            <w:r w:rsidR="00021785" w:rsidRPr="00D257D0">
              <w:rPr>
                <w:rFonts w:cs="Arial"/>
                <w:sz w:val="18"/>
              </w:rPr>
              <w:t xml:space="preserve">be sized to handle 154,500 ASHAs and </w:t>
            </w:r>
            <w:r w:rsidR="005D6EAF" w:rsidRPr="00D257D0">
              <w:rPr>
                <w:rFonts w:cs="Arial"/>
                <w:sz w:val="18"/>
              </w:rPr>
              <w:t>850,000</w:t>
            </w:r>
            <w:r w:rsidR="00021785" w:rsidRPr="00D257D0">
              <w:rPr>
                <w:rFonts w:cs="Arial"/>
                <w:sz w:val="18"/>
              </w:rPr>
              <w:t xml:space="preserve"> beneficiaries”</w:t>
            </w:r>
          </w:p>
        </w:tc>
        <w:tc>
          <w:tcPr>
            <w:tcW w:w="1418" w:type="dxa"/>
          </w:tcPr>
          <w:p w:rsidR="00037738" w:rsidRPr="00D257D0" w:rsidRDefault="00A340DF" w:rsidP="009C723A">
            <w:pPr>
              <w:pStyle w:val="CommentText"/>
              <w:spacing w:before="60" w:after="60"/>
              <w:rPr>
                <w:rFonts w:cs="Arial"/>
                <w:sz w:val="18"/>
              </w:rPr>
            </w:pPr>
            <w:r>
              <w:rPr>
                <w:rFonts w:cs="Arial"/>
                <w:sz w:val="18"/>
              </w:rPr>
              <w:t>Approved</w:t>
            </w:r>
          </w:p>
        </w:tc>
      </w:tr>
      <w:tr w:rsidR="00037738" w:rsidRPr="00D257D0" w:rsidTr="009C723A">
        <w:trPr>
          <w:trHeight w:val="350"/>
        </w:trPr>
        <w:tc>
          <w:tcPr>
            <w:tcW w:w="1809" w:type="dxa"/>
          </w:tcPr>
          <w:p w:rsidR="00037738" w:rsidRPr="00D257D0" w:rsidRDefault="00037738" w:rsidP="00037738">
            <w:pPr>
              <w:pStyle w:val="CommentText"/>
              <w:spacing w:before="60" w:after="60"/>
              <w:rPr>
                <w:rFonts w:cs="Arial"/>
                <w:sz w:val="18"/>
              </w:rPr>
            </w:pPr>
            <w:r w:rsidRPr="00D257D0">
              <w:rPr>
                <w:rFonts w:cs="Arial"/>
                <w:sz w:val="18"/>
              </w:rPr>
              <w:t>NMS.MA.SCALE.002</w:t>
            </w:r>
          </w:p>
        </w:tc>
        <w:tc>
          <w:tcPr>
            <w:tcW w:w="3828" w:type="dxa"/>
          </w:tcPr>
          <w:p w:rsidR="00037738" w:rsidRPr="00D257D0" w:rsidRDefault="00037738" w:rsidP="00340D24">
            <w:pPr>
              <w:pStyle w:val="CommentText"/>
              <w:spacing w:before="60" w:after="60"/>
              <w:rPr>
                <w:rFonts w:cs="Arial"/>
                <w:sz w:val="18"/>
              </w:rPr>
            </w:pPr>
            <w:r w:rsidRPr="00D257D0">
              <w:rPr>
                <w:rFonts w:cs="Arial"/>
                <w:sz w:val="18"/>
              </w:rPr>
              <w:t xml:space="preserve">MA service shall be designed to handle simultaneous calls of maximum of </w:t>
            </w:r>
            <w:r w:rsidR="00340D24">
              <w:rPr>
                <w:rFonts w:cs="Arial"/>
                <w:sz w:val="18"/>
              </w:rPr>
              <w:t>2001</w:t>
            </w:r>
            <w:r w:rsidR="009C307A">
              <w:rPr>
                <w:rFonts w:cs="Arial"/>
                <w:sz w:val="18"/>
              </w:rPr>
              <w:t xml:space="preserve"> </w:t>
            </w:r>
            <w:r w:rsidRPr="00D257D0">
              <w:rPr>
                <w:rFonts w:cs="Arial"/>
                <w:sz w:val="18"/>
              </w:rPr>
              <w:t>FLW users.</w:t>
            </w:r>
          </w:p>
        </w:tc>
        <w:tc>
          <w:tcPr>
            <w:tcW w:w="2551" w:type="dxa"/>
          </w:tcPr>
          <w:p w:rsidR="009C307A" w:rsidRPr="00C26130" w:rsidRDefault="009C307A" w:rsidP="00C26130">
            <w:pPr>
              <w:spacing w:after="0" w:line="240" w:lineRule="auto"/>
              <w:rPr>
                <w:rFonts w:eastAsia="Times New Roman" w:cs="Segoe UI"/>
                <w:color w:val="000000"/>
                <w:sz w:val="16"/>
                <w:szCs w:val="16"/>
                <w:lang w:val="en-IN" w:eastAsia="en-IN"/>
              </w:rPr>
            </w:pPr>
            <w:r w:rsidRPr="00C26130">
              <w:rPr>
                <w:rFonts w:eastAsia="Times New Roman" w:cs="Segoe UI"/>
                <w:color w:val="000000"/>
                <w:sz w:val="16"/>
                <w:szCs w:val="16"/>
                <w:lang w:val="en-IN" w:eastAsia="en-IN"/>
              </w:rPr>
              <w:t>Calls per month | Calls per Day  |  Peak Hour Call 12 &amp; 1 pm</w:t>
            </w:r>
          </w:p>
          <w:p w:rsidR="009C307A" w:rsidRPr="00C26130" w:rsidRDefault="009C307A" w:rsidP="00C26130">
            <w:pPr>
              <w:spacing w:after="0" w:line="240" w:lineRule="auto"/>
              <w:rPr>
                <w:rFonts w:eastAsia="Times New Roman" w:cs="Segoe UI"/>
                <w:color w:val="000000"/>
                <w:sz w:val="16"/>
                <w:szCs w:val="16"/>
                <w:lang w:val="en-IN" w:eastAsia="en-IN"/>
              </w:rPr>
            </w:pPr>
            <w:r w:rsidRPr="00C26130">
              <w:rPr>
                <w:rFonts w:eastAsia="Times New Roman" w:cs="Segoe UI"/>
                <w:color w:val="000000"/>
                <w:sz w:val="16"/>
                <w:szCs w:val="16"/>
                <w:lang w:val="en-IN" w:eastAsia="en-IN"/>
              </w:rPr>
              <w:t>MA:     1,412,974   |      47,099    </w:t>
            </w:r>
            <w:proofErr w:type="gramStart"/>
            <w:r w:rsidRPr="00C26130">
              <w:rPr>
                <w:rFonts w:eastAsia="Times New Roman" w:cs="Segoe UI"/>
                <w:color w:val="000000"/>
                <w:sz w:val="16"/>
                <w:szCs w:val="16"/>
                <w:lang w:val="en-IN" w:eastAsia="en-IN"/>
              </w:rPr>
              <w:t>|  17</w:t>
            </w:r>
            <w:proofErr w:type="gramEnd"/>
            <w:r w:rsidRPr="00C26130">
              <w:rPr>
                <w:rFonts w:eastAsia="Times New Roman" w:cs="Segoe UI"/>
                <w:color w:val="000000"/>
                <w:sz w:val="16"/>
                <w:szCs w:val="16"/>
                <w:lang w:val="en-IN" w:eastAsia="en-IN"/>
              </w:rPr>
              <w:t>% or  8,006 </w:t>
            </w:r>
            <w:r>
              <w:rPr>
                <w:rFonts w:eastAsia="Times New Roman" w:cs="Segoe UI"/>
                <w:color w:val="000000"/>
                <w:sz w:val="16"/>
                <w:szCs w:val="16"/>
                <w:lang w:val="en-IN" w:eastAsia="en-IN"/>
              </w:rPr>
              <w:t>This data is for all servers. Per server call rate shall be lower.</w:t>
            </w:r>
          </w:p>
          <w:p w:rsidR="00D011FB" w:rsidRPr="00D257D0" w:rsidRDefault="00D011FB" w:rsidP="00205BDA">
            <w:pPr>
              <w:spacing w:after="0" w:line="240" w:lineRule="auto"/>
              <w:rPr>
                <w:rFonts w:eastAsia="Times New Roman" w:cs="Segoe UI"/>
                <w:color w:val="000000"/>
                <w:sz w:val="16"/>
                <w:szCs w:val="16"/>
                <w:lang w:val="en-IN" w:eastAsia="en-IN"/>
              </w:rPr>
            </w:pPr>
          </w:p>
        </w:tc>
        <w:tc>
          <w:tcPr>
            <w:tcW w:w="1418" w:type="dxa"/>
          </w:tcPr>
          <w:p w:rsidR="00037738" w:rsidRPr="00D257D0" w:rsidRDefault="00A340DF" w:rsidP="009C723A">
            <w:pPr>
              <w:pStyle w:val="CommentText"/>
              <w:spacing w:before="60" w:after="60"/>
              <w:rPr>
                <w:rFonts w:cs="Arial"/>
                <w:sz w:val="18"/>
              </w:rPr>
            </w:pPr>
            <w:r>
              <w:rPr>
                <w:rFonts w:cs="Arial"/>
                <w:sz w:val="18"/>
              </w:rPr>
              <w:t>Approved</w:t>
            </w:r>
          </w:p>
        </w:tc>
      </w:tr>
      <w:tr w:rsidR="00AF5837" w:rsidRPr="00D257D0" w:rsidTr="009C723A">
        <w:trPr>
          <w:trHeight w:val="350"/>
        </w:trPr>
        <w:tc>
          <w:tcPr>
            <w:tcW w:w="1809" w:type="dxa"/>
          </w:tcPr>
          <w:p w:rsidR="00AF5837" w:rsidRPr="00D257D0" w:rsidRDefault="00AF5837" w:rsidP="002047D9">
            <w:pPr>
              <w:pStyle w:val="CommentText"/>
              <w:spacing w:before="60" w:after="60"/>
              <w:rPr>
                <w:rFonts w:cs="Arial"/>
                <w:sz w:val="18"/>
              </w:rPr>
            </w:pPr>
            <w:r w:rsidRPr="00D257D0">
              <w:rPr>
                <w:rFonts w:cs="Arial"/>
                <w:sz w:val="18"/>
              </w:rPr>
              <w:t>NMS.MA.SCALE.00</w:t>
            </w:r>
            <w:r w:rsidR="002047D9" w:rsidRPr="00D257D0">
              <w:rPr>
                <w:rFonts w:cs="Arial"/>
                <w:sz w:val="18"/>
              </w:rPr>
              <w:t>3</w:t>
            </w:r>
          </w:p>
        </w:tc>
        <w:tc>
          <w:tcPr>
            <w:tcW w:w="3828" w:type="dxa"/>
          </w:tcPr>
          <w:p w:rsidR="00AF5837" w:rsidRPr="00D257D0" w:rsidRDefault="00AF5837" w:rsidP="00AF5837">
            <w:pPr>
              <w:pStyle w:val="CommentText"/>
              <w:spacing w:before="60" w:after="60"/>
              <w:rPr>
                <w:rFonts w:cs="Arial"/>
                <w:sz w:val="18"/>
              </w:rPr>
            </w:pPr>
            <w:r w:rsidRPr="00D257D0">
              <w:rPr>
                <w:rFonts w:cs="Arial"/>
                <w:sz w:val="18"/>
              </w:rPr>
              <w:t xml:space="preserve">The Congestion and Overload </w:t>
            </w:r>
            <w:r w:rsidR="001A51A1" w:rsidRPr="00D257D0">
              <w:rPr>
                <w:rFonts w:cs="Arial"/>
                <w:sz w:val="18"/>
              </w:rPr>
              <w:t>for incoming calls of MA shall be handled by the IVR system of the NMS where some of the incoming calls may be rejected during overload.</w:t>
            </w:r>
          </w:p>
        </w:tc>
        <w:tc>
          <w:tcPr>
            <w:tcW w:w="2551" w:type="dxa"/>
          </w:tcPr>
          <w:p w:rsidR="00AF5837" w:rsidRPr="00D257D0" w:rsidRDefault="001A51A1" w:rsidP="001A51A1">
            <w:pPr>
              <w:pStyle w:val="CommentText"/>
              <w:spacing w:before="60" w:after="60"/>
              <w:rPr>
                <w:rFonts w:cs="Arial"/>
                <w:sz w:val="18"/>
              </w:rPr>
            </w:pPr>
            <w:r w:rsidRPr="00D257D0">
              <w:rPr>
                <w:rFonts w:cs="Arial"/>
                <w:sz w:val="18"/>
              </w:rPr>
              <w:t>There shall be no restrictions on FLW subscriber provisioning in NMS.</w:t>
            </w:r>
          </w:p>
        </w:tc>
        <w:tc>
          <w:tcPr>
            <w:tcW w:w="1418" w:type="dxa"/>
          </w:tcPr>
          <w:p w:rsidR="00AF5837" w:rsidRPr="00D257D0" w:rsidRDefault="00A340DF" w:rsidP="009C723A">
            <w:pPr>
              <w:pStyle w:val="CommentText"/>
              <w:spacing w:before="60" w:after="60"/>
              <w:rPr>
                <w:rFonts w:cs="Arial"/>
                <w:sz w:val="18"/>
              </w:rPr>
            </w:pPr>
            <w:r>
              <w:rPr>
                <w:rFonts w:cs="Arial"/>
                <w:sz w:val="18"/>
              </w:rPr>
              <w:t>Approved</w:t>
            </w:r>
          </w:p>
        </w:tc>
      </w:tr>
    </w:tbl>
    <w:p w:rsidR="00061190" w:rsidRPr="00D257D0" w:rsidRDefault="00061190" w:rsidP="00061190">
      <w:pPr>
        <w:pStyle w:val="Heading2"/>
        <w:rPr>
          <w:szCs w:val="18"/>
        </w:rPr>
      </w:pPr>
      <w:bookmarkStart w:id="162" w:name="_Ref408565232"/>
      <w:bookmarkStart w:id="163" w:name="_Toc413664850"/>
      <w:bookmarkStart w:id="164" w:name="_Toc265071586"/>
      <w:bookmarkStart w:id="165" w:name="_Toc267841383"/>
      <w:bookmarkStart w:id="166" w:name="_Toc267841692"/>
      <w:bookmarkStart w:id="167" w:name="_Toc267913106"/>
      <w:bookmarkStart w:id="168" w:name="_Toc267913620"/>
      <w:r w:rsidRPr="00D257D0">
        <w:rPr>
          <w:szCs w:val="18"/>
        </w:rPr>
        <w:t>Call Flows</w:t>
      </w:r>
      <w:bookmarkEnd w:id="162"/>
      <w:bookmarkEnd w:id="163"/>
    </w:p>
    <w:p w:rsidR="001B1223" w:rsidRPr="00D257D0" w:rsidRDefault="001B1223" w:rsidP="00563861">
      <w:pPr>
        <w:pStyle w:val="CommentText"/>
      </w:pPr>
      <w:r w:rsidRPr="00D257D0">
        <w:t>API spec between the IVR and MOTECH applications shall detail the interaction required between them to achieve the below call flows, SMS send and retry logic and hence specify the functionality requirement from each system (IVR and MOTECH) individually.</w:t>
      </w:r>
    </w:p>
    <w:p w:rsidR="00171230" w:rsidRPr="00D257D0" w:rsidRDefault="00171230" w:rsidP="00171230">
      <w:pPr>
        <w:pStyle w:val="Heading3"/>
        <w:rPr>
          <w:szCs w:val="18"/>
        </w:rPr>
      </w:pPr>
      <w:bookmarkStart w:id="169" w:name="_Ref405292583"/>
      <w:bookmarkStart w:id="170" w:name="_Toc405368608"/>
      <w:bookmarkStart w:id="171" w:name="_Toc413664851"/>
      <w:r w:rsidRPr="00D257D0">
        <w:rPr>
          <w:szCs w:val="18"/>
        </w:rPr>
        <w:lastRenderedPageBreak/>
        <w:t>Welcome Message and First Time Access Call Flow</w:t>
      </w:r>
      <w:bookmarkEnd w:id="169"/>
      <w:bookmarkEnd w:id="170"/>
      <w:bookmarkEnd w:id="171"/>
    </w:p>
    <w:p w:rsidR="00171230" w:rsidRPr="00D257D0" w:rsidRDefault="00171230" w:rsidP="00171230"/>
    <w:p w:rsidR="00171230" w:rsidRPr="00D257D0" w:rsidRDefault="00171230" w:rsidP="00171230"/>
    <w:p w:rsidR="00171230" w:rsidRPr="00D257D0" w:rsidRDefault="00997DE8" w:rsidP="00171230">
      <w:ins w:id="172" w:author="Sumit Kasera" w:date="2015-03-09T11:40:00Z">
        <w:r>
          <w:rPr>
            <w:noProof/>
            <w:lang w:val="en-IN" w:eastAsia="en-IN"/>
          </w:rPr>
          <w:drawing>
            <wp:inline distT="0" distB="0" distL="0" distR="0" wp14:anchorId="687924B2" wp14:editId="0A81AA8B">
              <wp:extent cx="5939790" cy="4550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4550410"/>
                      </a:xfrm>
                      <a:prstGeom prst="rect">
                        <a:avLst/>
                      </a:prstGeom>
                      <a:noFill/>
                      <a:ln>
                        <a:noFill/>
                      </a:ln>
                    </pic:spPr>
                  </pic:pic>
                </a:graphicData>
              </a:graphic>
            </wp:inline>
          </w:drawing>
        </w:r>
      </w:ins>
    </w:p>
    <w:p w:rsidR="00171230" w:rsidRPr="00D257D0" w:rsidRDefault="00171230" w:rsidP="00171230">
      <w:pPr>
        <w:pStyle w:val="Caption"/>
      </w:pPr>
      <w:r w:rsidRPr="00D257D0">
        <w:t xml:space="preserve">Figure </w:t>
      </w:r>
      <w:r w:rsidR="00A01F9C">
        <w:fldChar w:fldCharType="begin"/>
      </w:r>
      <w:r w:rsidR="00A01F9C">
        <w:instrText xml:space="preserve"> SEQ Figure \* ARABIC </w:instrText>
      </w:r>
      <w:r w:rsidR="00A01F9C">
        <w:fldChar w:fldCharType="separate"/>
      </w:r>
      <w:r w:rsidR="003E33C6" w:rsidRPr="00D257D0">
        <w:rPr>
          <w:noProof/>
        </w:rPr>
        <w:t>3</w:t>
      </w:r>
      <w:r w:rsidR="00A01F9C">
        <w:rPr>
          <w:noProof/>
        </w:rPr>
        <w:fldChar w:fldCharType="end"/>
      </w:r>
      <w:r w:rsidRPr="00D257D0">
        <w:t>:  Mobile Academy Welcome Message and First Time Access</w:t>
      </w:r>
    </w:p>
    <w:p w:rsidR="00171230" w:rsidRPr="00D257D0" w:rsidRDefault="00171230" w:rsidP="00171230">
      <w:r w:rsidRPr="00D257D0">
        <w:t>Key points to note:</w:t>
      </w:r>
    </w:p>
    <w:p w:rsidR="00171230" w:rsidRPr="00D257D0" w:rsidRDefault="00171230" w:rsidP="00171230">
      <w:pPr>
        <w:pStyle w:val="ListParagraph"/>
        <w:numPr>
          <w:ilvl w:val="1"/>
          <w:numId w:val="3"/>
        </w:numPr>
      </w:pPr>
      <w:r w:rsidRPr="00D257D0">
        <w:t>Welcome message has no</w:t>
      </w:r>
      <w:r w:rsidR="00646E99" w:rsidRPr="00D257D0">
        <w:t xml:space="preserve"> explicit</w:t>
      </w:r>
      <w:r w:rsidRPr="00D257D0">
        <w:t xml:space="preserve"> bookmarking. </w:t>
      </w:r>
      <w:r w:rsidR="00635A4D" w:rsidRPr="00D257D0">
        <w:t>I</w:t>
      </w:r>
      <w:r w:rsidRPr="00D257D0">
        <w:t xml:space="preserve">t shall be played again and again till the user has heard the welcome message completely and moved ahead. </w:t>
      </w:r>
    </w:p>
    <w:p w:rsidR="00171230" w:rsidRPr="00D257D0" w:rsidRDefault="00171230" w:rsidP="00171230">
      <w:pPr>
        <w:pStyle w:val="ListParagraph"/>
        <w:numPr>
          <w:ilvl w:val="1"/>
          <w:numId w:val="3"/>
        </w:numPr>
      </w:pPr>
      <w:r w:rsidRPr="00D257D0">
        <w:t xml:space="preserve">Usage related messages shall be </w:t>
      </w:r>
      <w:r w:rsidR="004B2635" w:rsidRPr="00D257D0">
        <w:t xml:space="preserve">played </w:t>
      </w:r>
      <w:r w:rsidRPr="00D257D0">
        <w:t>only if the STATE has the usage as “capped”. If the usage is not “capped”, related messages shall not be conveyed.</w:t>
      </w:r>
    </w:p>
    <w:p w:rsidR="00171230" w:rsidRPr="00D257D0" w:rsidRDefault="00171230" w:rsidP="00171230">
      <w:pPr>
        <w:pStyle w:val="Heading3"/>
        <w:rPr>
          <w:szCs w:val="18"/>
        </w:rPr>
      </w:pPr>
      <w:bookmarkStart w:id="173" w:name="_Ref405292643"/>
      <w:bookmarkStart w:id="174" w:name="_Toc405368609"/>
      <w:bookmarkStart w:id="175" w:name="_Toc413664852"/>
      <w:r w:rsidRPr="00D257D0">
        <w:rPr>
          <w:szCs w:val="18"/>
        </w:rPr>
        <w:t>Course and Bookmark Call Flow</w:t>
      </w:r>
      <w:bookmarkEnd w:id="173"/>
      <w:bookmarkEnd w:id="174"/>
      <w:bookmarkEnd w:id="175"/>
    </w:p>
    <w:p w:rsidR="00171230" w:rsidRPr="00D257D0" w:rsidRDefault="00171230" w:rsidP="00171230"/>
    <w:p w:rsidR="00171230" w:rsidRPr="00D257D0" w:rsidRDefault="00704A42" w:rsidP="00171230">
      <w:r w:rsidRPr="00D257D0">
        <w:rPr>
          <w:noProof/>
          <w:lang w:val="en-IN" w:eastAsia="en-IN"/>
        </w:rPr>
        <w:lastRenderedPageBreak/>
        <w:drawing>
          <wp:inline distT="0" distB="0" distL="0" distR="0" wp14:anchorId="2B783CDC" wp14:editId="3EC39DC3">
            <wp:extent cx="5943600" cy="57215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5943600" cy="5721596"/>
                    </a:xfrm>
                    <a:prstGeom prst="rect">
                      <a:avLst/>
                    </a:prstGeom>
                    <a:noFill/>
                  </pic:spPr>
                </pic:pic>
              </a:graphicData>
            </a:graphic>
          </wp:inline>
        </w:drawing>
      </w:r>
    </w:p>
    <w:p w:rsidR="00171230" w:rsidRPr="00D257D0" w:rsidRDefault="00171230" w:rsidP="00171230">
      <w:pPr>
        <w:pStyle w:val="Caption"/>
      </w:pPr>
      <w:r w:rsidRPr="00D257D0">
        <w:t xml:space="preserve">Figure </w:t>
      </w:r>
      <w:r w:rsidR="00A01F9C">
        <w:fldChar w:fldCharType="begin"/>
      </w:r>
      <w:r w:rsidR="00A01F9C">
        <w:instrText xml:space="preserve"> SEQ Figure \* ARABIC </w:instrText>
      </w:r>
      <w:r w:rsidR="00A01F9C">
        <w:fldChar w:fldCharType="separate"/>
      </w:r>
      <w:r w:rsidR="003E33C6" w:rsidRPr="00D257D0">
        <w:rPr>
          <w:noProof/>
        </w:rPr>
        <w:t>4</w:t>
      </w:r>
      <w:r w:rsidR="00A01F9C">
        <w:rPr>
          <w:noProof/>
        </w:rPr>
        <w:fldChar w:fldCharType="end"/>
      </w:r>
      <w:r w:rsidRPr="00D257D0">
        <w:t>:  Course and Bookmark Call Flow</w:t>
      </w:r>
    </w:p>
    <w:p w:rsidR="00171230" w:rsidRPr="00D257D0" w:rsidRDefault="00171230" w:rsidP="00171230">
      <w:pPr>
        <w:pStyle w:val="Heading3"/>
        <w:rPr>
          <w:szCs w:val="18"/>
        </w:rPr>
      </w:pPr>
      <w:bookmarkStart w:id="176" w:name="_Toc405368610"/>
      <w:bookmarkStart w:id="177" w:name="_Ref408565277"/>
      <w:bookmarkStart w:id="178" w:name="_Toc413664853"/>
      <w:r w:rsidRPr="00D257D0">
        <w:rPr>
          <w:szCs w:val="18"/>
        </w:rPr>
        <w:lastRenderedPageBreak/>
        <w:t>Course Completion and Certification Call Flow</w:t>
      </w:r>
      <w:bookmarkEnd w:id="176"/>
      <w:bookmarkEnd w:id="177"/>
      <w:bookmarkEnd w:id="178"/>
    </w:p>
    <w:p w:rsidR="00171230" w:rsidRPr="00D257D0" w:rsidRDefault="00704A42" w:rsidP="00171230">
      <w:r w:rsidRPr="00D257D0">
        <w:rPr>
          <w:noProof/>
          <w:lang w:val="en-IN" w:eastAsia="en-IN"/>
        </w:rPr>
        <w:drawing>
          <wp:inline distT="0" distB="0" distL="0" distR="0" wp14:anchorId="71881382" wp14:editId="0C6161FC">
            <wp:extent cx="5871390" cy="41579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5873095" cy="4159140"/>
                    </a:xfrm>
                    <a:prstGeom prst="rect">
                      <a:avLst/>
                    </a:prstGeom>
                    <a:noFill/>
                  </pic:spPr>
                </pic:pic>
              </a:graphicData>
            </a:graphic>
          </wp:inline>
        </w:drawing>
      </w:r>
    </w:p>
    <w:p w:rsidR="005D1A7D" w:rsidRPr="00D257D0" w:rsidRDefault="00171230" w:rsidP="00646E99">
      <w:pPr>
        <w:pStyle w:val="Caption"/>
        <w:rPr>
          <w:rFonts w:ascii="Cambria" w:eastAsia="Times New Roman" w:hAnsi="Cambria"/>
          <w:b w:val="0"/>
          <w:bCs w:val="0"/>
          <w:color w:val="365F91"/>
          <w:sz w:val="28"/>
          <w:szCs w:val="28"/>
        </w:rPr>
      </w:pPr>
      <w:r w:rsidRPr="00D257D0">
        <w:t xml:space="preserve">Figure </w:t>
      </w:r>
      <w:r w:rsidR="00A01F9C">
        <w:fldChar w:fldCharType="begin"/>
      </w:r>
      <w:r w:rsidR="00A01F9C">
        <w:instrText xml:space="preserve"> SEQ Figure \* ARABIC </w:instrText>
      </w:r>
      <w:r w:rsidR="00A01F9C">
        <w:fldChar w:fldCharType="separate"/>
      </w:r>
      <w:r w:rsidR="003E33C6" w:rsidRPr="00D257D0">
        <w:rPr>
          <w:noProof/>
        </w:rPr>
        <w:t>5</w:t>
      </w:r>
      <w:r w:rsidR="00A01F9C">
        <w:rPr>
          <w:noProof/>
        </w:rPr>
        <w:fldChar w:fldCharType="end"/>
      </w:r>
      <w:r w:rsidRPr="00D257D0">
        <w:t>:  Course Completion and Certification Call Flow</w:t>
      </w:r>
    </w:p>
    <w:p w:rsidR="00023477" w:rsidRPr="00D257D0" w:rsidRDefault="00023477" w:rsidP="00023477">
      <w:pPr>
        <w:pStyle w:val="Heading1"/>
      </w:pPr>
      <w:bookmarkStart w:id="179" w:name="_Toc413664854"/>
      <w:r w:rsidRPr="00D257D0">
        <w:lastRenderedPageBreak/>
        <w:t xml:space="preserve">Mobile </w:t>
      </w:r>
      <w:proofErr w:type="spellStart"/>
      <w:r w:rsidR="005D1A7D" w:rsidRPr="00D257D0">
        <w:t>Kunji</w:t>
      </w:r>
      <w:proofErr w:type="spellEnd"/>
      <w:r w:rsidRPr="00D257D0">
        <w:t xml:space="preserve"> (M</w:t>
      </w:r>
      <w:r w:rsidR="005D1A7D" w:rsidRPr="00D257D0">
        <w:t>K</w:t>
      </w:r>
      <w:r w:rsidRPr="00D257D0">
        <w:t>)</w:t>
      </w:r>
      <w:r w:rsidR="007B54EF" w:rsidRPr="00D257D0">
        <w:t>: Overview and Requirements</w:t>
      </w:r>
      <w:bookmarkEnd w:id="179"/>
    </w:p>
    <w:p w:rsidR="00023477" w:rsidRPr="00D257D0" w:rsidRDefault="00023477" w:rsidP="00023477">
      <w:pPr>
        <w:pStyle w:val="Heading2"/>
      </w:pPr>
      <w:bookmarkStart w:id="180" w:name="_Toc413664855"/>
      <w:r w:rsidRPr="00D257D0">
        <w:t>Service Overview</w:t>
      </w:r>
      <w:bookmarkEnd w:id="180"/>
    </w:p>
    <w:p w:rsidR="001D2BD6" w:rsidRPr="00D257D0" w:rsidRDefault="001D2BD6" w:rsidP="001D2BD6">
      <w:pPr>
        <w:pStyle w:val="CommentText"/>
        <w:spacing w:before="60" w:after="60"/>
        <w:rPr>
          <w:rFonts w:cs="Arial"/>
        </w:rPr>
      </w:pPr>
      <w:r w:rsidRPr="00D257D0">
        <w:rPr>
          <w:rFonts w:cs="Arial"/>
        </w:rPr>
        <w:t xml:space="preserve">Mobile </w:t>
      </w:r>
      <w:proofErr w:type="spellStart"/>
      <w:r w:rsidRPr="00D257D0">
        <w:rPr>
          <w:rFonts w:cs="Arial"/>
        </w:rPr>
        <w:t>Kunji</w:t>
      </w:r>
      <w:proofErr w:type="spellEnd"/>
      <w:r w:rsidRPr="00D257D0">
        <w:rPr>
          <w:rFonts w:cs="Arial"/>
        </w:rPr>
        <w:t xml:space="preserve"> (MK) is an IVR based mobile service and a printed deck of illustrated cards on a ring, which together communicate essential audio-visual information on pregnancy and newborn health. It is characterized by the following: </w:t>
      </w:r>
    </w:p>
    <w:p w:rsidR="001D2BD6" w:rsidRPr="00D257D0" w:rsidRDefault="001D2BD6" w:rsidP="001D2BD6">
      <w:pPr>
        <w:pStyle w:val="CommentText"/>
        <w:numPr>
          <w:ilvl w:val="0"/>
          <w:numId w:val="10"/>
        </w:numPr>
        <w:spacing w:before="60" w:after="60"/>
        <w:rPr>
          <w:rFonts w:cs="Arial"/>
        </w:rPr>
      </w:pPr>
      <w:r w:rsidRPr="00D257D0">
        <w:rPr>
          <w:rFonts w:cs="Arial"/>
        </w:rPr>
        <w:t>MK card carries a unique card number printed at bottom.</w:t>
      </w:r>
    </w:p>
    <w:p w:rsidR="001D2BD6" w:rsidRPr="00D257D0" w:rsidRDefault="001D2BD6" w:rsidP="001D2BD6">
      <w:pPr>
        <w:pStyle w:val="CommentText"/>
        <w:numPr>
          <w:ilvl w:val="0"/>
          <w:numId w:val="10"/>
        </w:numPr>
        <w:spacing w:before="60" w:after="60"/>
        <w:rPr>
          <w:rFonts w:cs="Arial"/>
        </w:rPr>
      </w:pPr>
      <w:r w:rsidRPr="00D257D0">
        <w:rPr>
          <w:rFonts w:cs="Arial"/>
        </w:rPr>
        <w:t xml:space="preserve">MK service allows Front Line Workers (FLW) to go through MK service on the mobile phone using unique long code and then dialing in the card number to access content of a particular card. </w:t>
      </w:r>
    </w:p>
    <w:p w:rsidR="001D2BD6" w:rsidRPr="00D257D0" w:rsidRDefault="001D2BD6" w:rsidP="001D2BD6">
      <w:pPr>
        <w:pStyle w:val="CommentText"/>
        <w:numPr>
          <w:ilvl w:val="0"/>
          <w:numId w:val="10"/>
        </w:numPr>
        <w:spacing w:before="60" w:after="60"/>
        <w:rPr>
          <w:rFonts w:cs="Arial"/>
        </w:rPr>
      </w:pPr>
      <w:r w:rsidRPr="00D257D0">
        <w:rPr>
          <w:rFonts w:cs="Arial"/>
        </w:rPr>
        <w:t xml:space="preserve">MK service is </w:t>
      </w:r>
      <w:r w:rsidR="00A4286F" w:rsidRPr="00D257D0">
        <w:rPr>
          <w:rFonts w:cs="Arial"/>
        </w:rPr>
        <w:t xml:space="preserve">planned to be </w:t>
      </w:r>
      <w:r w:rsidRPr="00D257D0">
        <w:rPr>
          <w:rFonts w:cs="Arial"/>
        </w:rPr>
        <w:t xml:space="preserve">free in nature </w:t>
      </w:r>
      <w:r w:rsidR="00093F7A" w:rsidRPr="00D257D0">
        <w:rPr>
          <w:rFonts w:cs="Arial"/>
        </w:rPr>
        <w:t>and does not have access restrictions</w:t>
      </w:r>
      <w:r w:rsidRPr="00D257D0">
        <w:rPr>
          <w:rFonts w:cs="Arial"/>
        </w:rPr>
        <w:t>.</w:t>
      </w:r>
      <w:r w:rsidR="001E653A" w:rsidRPr="00D257D0">
        <w:rPr>
          <w:rFonts w:cs="Arial"/>
        </w:rPr>
        <w:t xml:space="preserve"> (However, from software implementation point of view, the minutes consumed by a user shall be maintained. Also, the capping of the service shall be configurable – in case a particular state so requests).</w:t>
      </w:r>
    </w:p>
    <w:p w:rsidR="001D2BD6" w:rsidRPr="00D257D0" w:rsidRDefault="001D2BD6" w:rsidP="001D2BD6">
      <w:pPr>
        <w:pStyle w:val="CommentText"/>
        <w:numPr>
          <w:ilvl w:val="0"/>
          <w:numId w:val="10"/>
        </w:numPr>
        <w:spacing w:before="60" w:after="60"/>
        <w:rPr>
          <w:rFonts w:cs="Arial"/>
        </w:rPr>
      </w:pPr>
      <w:r w:rsidRPr="00D257D0">
        <w:rPr>
          <w:rFonts w:cs="Arial"/>
        </w:rPr>
        <w:t xml:space="preserve">MK service is open and does not restrict that the user is a registered FLW. </w:t>
      </w:r>
    </w:p>
    <w:p w:rsidR="00746F05" w:rsidRPr="00D257D0" w:rsidRDefault="00746F05" w:rsidP="00746F05">
      <w:pPr>
        <w:pStyle w:val="CommentText"/>
        <w:numPr>
          <w:ilvl w:val="0"/>
          <w:numId w:val="10"/>
        </w:numPr>
        <w:spacing w:before="60" w:after="60"/>
        <w:rPr>
          <w:rFonts w:cs="Arial"/>
        </w:rPr>
      </w:pPr>
      <w:r w:rsidRPr="00D257D0">
        <w:rPr>
          <w:rFonts w:cs="Arial"/>
        </w:rPr>
        <w:t>MK service is accessible via IVR. There are simple DTMF entry options for easy handling and navigation by FLWs.</w:t>
      </w:r>
    </w:p>
    <w:p w:rsidR="00746F05" w:rsidRPr="00D257D0" w:rsidRDefault="00746F05" w:rsidP="00746F05">
      <w:pPr>
        <w:pStyle w:val="CommentText"/>
        <w:numPr>
          <w:ilvl w:val="0"/>
          <w:numId w:val="10"/>
        </w:numPr>
        <w:spacing w:before="60" w:after="60"/>
        <w:rPr>
          <w:rFonts w:cs="Arial"/>
        </w:rPr>
      </w:pPr>
      <w:r w:rsidRPr="00D257D0">
        <w:rPr>
          <w:rFonts w:cs="Arial"/>
        </w:rPr>
        <w:t>MK service is a voice-only service accessible via any basic feature mobile-phone and does not necessitate any smart-phone.</w:t>
      </w:r>
    </w:p>
    <w:p w:rsidR="00746F05" w:rsidRPr="00D257D0" w:rsidRDefault="00746F05" w:rsidP="00746F05">
      <w:pPr>
        <w:pStyle w:val="CommentText"/>
        <w:numPr>
          <w:ilvl w:val="0"/>
          <w:numId w:val="10"/>
        </w:numPr>
        <w:spacing w:before="60" w:after="60"/>
        <w:rPr>
          <w:rFonts w:cs="Arial"/>
        </w:rPr>
      </w:pPr>
      <w:r w:rsidRPr="00D257D0">
        <w:rPr>
          <w:rFonts w:cs="Arial"/>
        </w:rPr>
        <w:t>MK service design is based on the premise that FLWs are primarily middle-aged rural women with education up</w:t>
      </w:r>
      <w:r w:rsidR="0085205A">
        <w:rPr>
          <w:rFonts w:cs="Arial"/>
        </w:rPr>
        <w:t xml:space="preserve"> </w:t>
      </w:r>
      <w:r w:rsidRPr="00D257D0">
        <w:rPr>
          <w:rFonts w:cs="Arial"/>
        </w:rPr>
        <w:t>to grade XII.</w:t>
      </w:r>
    </w:p>
    <w:p w:rsidR="00023477" w:rsidRPr="00D257D0" w:rsidRDefault="00023477" w:rsidP="00023477">
      <w:pPr>
        <w:pStyle w:val="Heading2"/>
      </w:pPr>
      <w:bookmarkStart w:id="181" w:name="_Toc411545798"/>
      <w:bookmarkStart w:id="182" w:name="_Toc413664856"/>
      <w:bookmarkEnd w:id="181"/>
      <w:r w:rsidRPr="00D257D0">
        <w:t>Functional Requirements</w:t>
      </w:r>
      <w:bookmarkEnd w:id="182"/>
      <w:r w:rsidRPr="00D257D0">
        <w:t xml:space="preserve"> </w:t>
      </w:r>
    </w:p>
    <w:p w:rsidR="00023477" w:rsidRPr="00D257D0" w:rsidRDefault="00023477" w:rsidP="00EB67D4">
      <w:pPr>
        <w:pStyle w:val="Heading3"/>
      </w:pPr>
      <w:bookmarkStart w:id="183" w:name="_Toc413664857"/>
      <w:r w:rsidRPr="00D257D0">
        <w:t>Service Access</w:t>
      </w:r>
      <w:bookmarkEnd w:id="183"/>
      <w:r w:rsidRPr="00D257D0">
        <w:t xml:space="preserve"> </w:t>
      </w:r>
      <w:r w:rsidR="0085205A">
        <w:t xml:space="preserve"> </w:t>
      </w:r>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09"/>
        <w:gridCol w:w="3828"/>
        <w:gridCol w:w="2551"/>
        <w:gridCol w:w="1418"/>
      </w:tblGrid>
      <w:tr w:rsidR="00023477" w:rsidRPr="00D257D0" w:rsidTr="009C723A">
        <w:tc>
          <w:tcPr>
            <w:tcW w:w="1809" w:type="dxa"/>
            <w:shd w:val="clear" w:color="auto" w:fill="D9D9D9" w:themeFill="background1" w:themeFillShade="D9"/>
          </w:tcPr>
          <w:p w:rsidR="00023477" w:rsidRPr="00D257D0" w:rsidRDefault="00023477" w:rsidP="009C723A">
            <w:pPr>
              <w:pStyle w:val="CommentText"/>
              <w:spacing w:before="60" w:after="60"/>
              <w:rPr>
                <w:rFonts w:cs="Arial"/>
                <w:b/>
                <w:sz w:val="18"/>
              </w:rPr>
            </w:pPr>
            <w:r w:rsidRPr="00D257D0">
              <w:rPr>
                <w:rFonts w:cs="Arial"/>
                <w:b/>
                <w:sz w:val="18"/>
              </w:rPr>
              <w:t>Requirement Id</w:t>
            </w:r>
          </w:p>
        </w:tc>
        <w:tc>
          <w:tcPr>
            <w:tcW w:w="3828" w:type="dxa"/>
            <w:shd w:val="clear" w:color="auto" w:fill="D9D9D9" w:themeFill="background1" w:themeFillShade="D9"/>
          </w:tcPr>
          <w:p w:rsidR="00023477" w:rsidRPr="00D257D0" w:rsidRDefault="00023477" w:rsidP="009C723A">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rsidR="00023477" w:rsidRPr="00D257D0" w:rsidRDefault="00023477" w:rsidP="009C723A">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rsidR="00023477" w:rsidRPr="00D257D0" w:rsidRDefault="00023477" w:rsidP="009C723A">
            <w:pPr>
              <w:pStyle w:val="CommentText"/>
              <w:spacing w:before="60" w:after="60"/>
              <w:rPr>
                <w:rFonts w:cs="Arial"/>
                <w:b/>
                <w:sz w:val="18"/>
              </w:rPr>
            </w:pPr>
            <w:r w:rsidRPr="00D257D0">
              <w:rPr>
                <w:rFonts w:cs="Arial"/>
                <w:b/>
                <w:sz w:val="18"/>
              </w:rPr>
              <w:t>Status</w:t>
            </w:r>
          </w:p>
        </w:tc>
      </w:tr>
      <w:tr w:rsidR="00CC38D0" w:rsidRPr="00D257D0" w:rsidTr="009C723A">
        <w:trPr>
          <w:trHeight w:val="350"/>
        </w:trPr>
        <w:tc>
          <w:tcPr>
            <w:tcW w:w="1809" w:type="dxa"/>
          </w:tcPr>
          <w:p w:rsidR="00CC38D0" w:rsidRPr="00D257D0" w:rsidRDefault="00CC38D0" w:rsidP="00A90474">
            <w:pPr>
              <w:pStyle w:val="CommentText"/>
              <w:spacing w:before="60" w:after="60"/>
              <w:rPr>
                <w:rFonts w:cs="Arial"/>
                <w:sz w:val="18"/>
              </w:rPr>
            </w:pPr>
            <w:r w:rsidRPr="00D257D0">
              <w:rPr>
                <w:rFonts w:cs="Arial"/>
                <w:sz w:val="18"/>
              </w:rPr>
              <w:t>NMS.MK.ACCESS.001</w:t>
            </w:r>
          </w:p>
        </w:tc>
        <w:tc>
          <w:tcPr>
            <w:tcW w:w="3828" w:type="dxa"/>
          </w:tcPr>
          <w:p w:rsidR="00CC38D0" w:rsidRPr="00D257D0" w:rsidRDefault="00CC38D0" w:rsidP="00A90474">
            <w:pPr>
              <w:pStyle w:val="CommentText"/>
              <w:spacing w:before="60" w:after="60"/>
              <w:rPr>
                <w:rFonts w:cs="Arial"/>
                <w:sz w:val="18"/>
              </w:rPr>
            </w:pPr>
            <w:r w:rsidRPr="00D257D0">
              <w:rPr>
                <w:rFonts w:cs="Arial"/>
                <w:sz w:val="18"/>
              </w:rPr>
              <w:t>MK shall be accessible via a toll-free long code.</w:t>
            </w:r>
          </w:p>
        </w:tc>
        <w:tc>
          <w:tcPr>
            <w:tcW w:w="2551" w:type="dxa"/>
          </w:tcPr>
          <w:p w:rsidR="00CC38D0" w:rsidRPr="00D257D0" w:rsidRDefault="00CC38D0" w:rsidP="00A90474">
            <w:pPr>
              <w:pStyle w:val="CommentText"/>
              <w:spacing w:before="60" w:after="60"/>
              <w:rPr>
                <w:rFonts w:cs="Arial"/>
                <w:sz w:val="18"/>
              </w:rPr>
            </w:pPr>
            <w:r w:rsidRPr="00D257D0">
              <w:rPr>
                <w:rFonts w:cs="Arial"/>
                <w:sz w:val="18"/>
              </w:rPr>
              <w:t xml:space="preserve">Exact long code shall be finalized during deployment. </w:t>
            </w:r>
          </w:p>
        </w:tc>
        <w:tc>
          <w:tcPr>
            <w:tcW w:w="1418" w:type="dxa"/>
          </w:tcPr>
          <w:p w:rsidR="00CC38D0" w:rsidRPr="00D257D0" w:rsidRDefault="00A340DF" w:rsidP="00A90474">
            <w:pPr>
              <w:pStyle w:val="CommentText"/>
              <w:spacing w:before="60" w:after="60"/>
              <w:rPr>
                <w:rFonts w:cs="Arial"/>
                <w:sz w:val="18"/>
              </w:rPr>
            </w:pPr>
            <w:r>
              <w:rPr>
                <w:rFonts w:cs="Arial"/>
                <w:sz w:val="18"/>
              </w:rPr>
              <w:t>Approved</w:t>
            </w:r>
          </w:p>
        </w:tc>
      </w:tr>
      <w:tr w:rsidR="00455C1F" w:rsidRPr="00D257D0" w:rsidTr="009C723A">
        <w:trPr>
          <w:trHeight w:val="350"/>
        </w:trPr>
        <w:tc>
          <w:tcPr>
            <w:tcW w:w="1809" w:type="dxa"/>
          </w:tcPr>
          <w:p w:rsidR="00455C1F" w:rsidRPr="00D257D0" w:rsidRDefault="00455C1F" w:rsidP="00455C1F">
            <w:pPr>
              <w:pStyle w:val="CommentText"/>
              <w:spacing w:before="60" w:after="60"/>
              <w:rPr>
                <w:rFonts w:cs="Arial"/>
                <w:sz w:val="18"/>
              </w:rPr>
            </w:pPr>
            <w:r w:rsidRPr="00D257D0">
              <w:rPr>
                <w:rFonts w:cs="Arial"/>
                <w:sz w:val="18"/>
              </w:rPr>
              <w:t>NMS.MK.ACCESS.002</w:t>
            </w:r>
          </w:p>
        </w:tc>
        <w:tc>
          <w:tcPr>
            <w:tcW w:w="3828" w:type="dxa"/>
          </w:tcPr>
          <w:p w:rsidR="00455C1F" w:rsidRPr="00D257D0" w:rsidRDefault="00455C1F" w:rsidP="004728A5">
            <w:pPr>
              <w:pStyle w:val="CommentText"/>
              <w:spacing w:before="60" w:after="60"/>
              <w:rPr>
                <w:rFonts w:cs="Arial"/>
                <w:sz w:val="18"/>
              </w:rPr>
            </w:pPr>
            <w:r w:rsidRPr="00D257D0">
              <w:rPr>
                <w:rFonts w:cs="Arial"/>
                <w:sz w:val="18"/>
              </w:rPr>
              <w:t xml:space="preserve">MK, as default configuration, </w:t>
            </w:r>
            <w:r w:rsidR="004728A5" w:rsidRPr="00D257D0">
              <w:rPr>
                <w:rFonts w:cs="Arial"/>
                <w:sz w:val="18"/>
              </w:rPr>
              <w:t>shall allow unlimited usage</w:t>
            </w:r>
            <w:r w:rsidRPr="00D257D0">
              <w:rPr>
                <w:rFonts w:cs="Arial"/>
                <w:sz w:val="18"/>
              </w:rPr>
              <w:t xml:space="preserve">. </w:t>
            </w:r>
            <w:r w:rsidR="00A9038A" w:rsidRPr="00D257D0">
              <w:rPr>
                <w:rFonts w:cs="Arial"/>
                <w:sz w:val="18"/>
              </w:rPr>
              <w:t xml:space="preserve">However this must be configurable as capping on usage may be introduced at any point by </w:t>
            </w:r>
            <w:proofErr w:type="spellStart"/>
            <w:r w:rsidR="00A9038A" w:rsidRPr="00D257D0">
              <w:rPr>
                <w:rFonts w:cs="Arial"/>
                <w:sz w:val="18"/>
              </w:rPr>
              <w:t>MoHFW</w:t>
            </w:r>
            <w:proofErr w:type="spellEnd"/>
            <w:r w:rsidR="00A9038A" w:rsidRPr="00D257D0">
              <w:rPr>
                <w:rFonts w:cs="Arial"/>
                <w:sz w:val="18"/>
              </w:rPr>
              <w:t>.</w:t>
            </w:r>
          </w:p>
        </w:tc>
        <w:tc>
          <w:tcPr>
            <w:tcW w:w="2551" w:type="dxa"/>
          </w:tcPr>
          <w:p w:rsidR="00455C1F" w:rsidRPr="00D257D0" w:rsidRDefault="00455C1F" w:rsidP="00A90474">
            <w:pPr>
              <w:pStyle w:val="CommentText"/>
              <w:spacing w:before="60" w:after="60"/>
              <w:rPr>
                <w:rFonts w:cs="Arial"/>
                <w:sz w:val="18"/>
              </w:rPr>
            </w:pPr>
          </w:p>
        </w:tc>
        <w:tc>
          <w:tcPr>
            <w:tcW w:w="1418" w:type="dxa"/>
          </w:tcPr>
          <w:p w:rsidR="00455C1F" w:rsidRPr="00D257D0" w:rsidRDefault="00A340DF" w:rsidP="00A90474">
            <w:pPr>
              <w:pStyle w:val="CommentText"/>
              <w:spacing w:before="60" w:after="60"/>
              <w:rPr>
                <w:rFonts w:cs="Arial"/>
                <w:sz w:val="18"/>
              </w:rPr>
            </w:pPr>
            <w:r>
              <w:rPr>
                <w:rFonts w:cs="Arial"/>
                <w:sz w:val="18"/>
              </w:rPr>
              <w:t>Approved</w:t>
            </w:r>
          </w:p>
        </w:tc>
      </w:tr>
      <w:tr w:rsidR="00455C1F" w:rsidRPr="00D257D0" w:rsidTr="009C723A">
        <w:trPr>
          <w:trHeight w:val="350"/>
        </w:trPr>
        <w:tc>
          <w:tcPr>
            <w:tcW w:w="1809" w:type="dxa"/>
          </w:tcPr>
          <w:p w:rsidR="00455C1F" w:rsidRPr="00D257D0" w:rsidRDefault="00455C1F" w:rsidP="00455C1F">
            <w:pPr>
              <w:pStyle w:val="CommentText"/>
              <w:spacing w:before="60" w:after="60"/>
              <w:rPr>
                <w:rFonts w:cs="Arial"/>
                <w:sz w:val="18"/>
              </w:rPr>
            </w:pPr>
            <w:r w:rsidRPr="00D257D0">
              <w:rPr>
                <w:rFonts w:cs="Arial"/>
                <w:sz w:val="18"/>
              </w:rPr>
              <w:t>NMS.MK.ACCESS.003</w:t>
            </w:r>
          </w:p>
        </w:tc>
        <w:tc>
          <w:tcPr>
            <w:tcW w:w="3828" w:type="dxa"/>
          </w:tcPr>
          <w:p w:rsidR="00C166D7" w:rsidRPr="00D257D0" w:rsidRDefault="00455C1F" w:rsidP="00455C1F">
            <w:pPr>
              <w:pStyle w:val="CommentText"/>
              <w:spacing w:before="60" w:after="60"/>
              <w:rPr>
                <w:rFonts w:cs="Arial"/>
                <w:sz w:val="18"/>
              </w:rPr>
            </w:pPr>
            <w:r w:rsidRPr="00D257D0">
              <w:rPr>
                <w:rFonts w:cs="Arial"/>
                <w:sz w:val="18"/>
              </w:rPr>
              <w:t xml:space="preserve">MK shall allow to set capping rules </w:t>
            </w:r>
            <w:r w:rsidR="00C166D7" w:rsidRPr="00D257D0">
              <w:rPr>
                <w:rFonts w:cs="Arial"/>
                <w:sz w:val="18"/>
              </w:rPr>
              <w:t xml:space="preserve">as follows: </w:t>
            </w:r>
          </w:p>
          <w:p w:rsidR="00C166D7" w:rsidRPr="00D257D0" w:rsidRDefault="00C166D7" w:rsidP="00563861">
            <w:pPr>
              <w:pStyle w:val="CommentText"/>
              <w:numPr>
                <w:ilvl w:val="0"/>
                <w:numId w:val="54"/>
              </w:numPr>
              <w:spacing w:before="60" w:after="60"/>
              <w:rPr>
                <w:rFonts w:cs="Arial"/>
                <w:sz w:val="18"/>
              </w:rPr>
            </w:pPr>
            <w:r w:rsidRPr="00D257D0">
              <w:rPr>
                <w:rFonts w:cs="Arial"/>
                <w:sz w:val="18"/>
              </w:rPr>
              <w:t>No Capping</w:t>
            </w:r>
            <w:r w:rsidR="003A6FEA" w:rsidRPr="00D257D0">
              <w:rPr>
                <w:rFonts w:cs="Arial"/>
                <w:sz w:val="18"/>
              </w:rPr>
              <w:t xml:space="preserve"> Or</w:t>
            </w:r>
          </w:p>
          <w:p w:rsidR="00C166D7" w:rsidRPr="00D257D0" w:rsidRDefault="00C166D7" w:rsidP="00563861">
            <w:pPr>
              <w:pStyle w:val="CommentText"/>
              <w:numPr>
                <w:ilvl w:val="0"/>
                <w:numId w:val="54"/>
              </w:numPr>
              <w:spacing w:before="60" w:after="60"/>
              <w:rPr>
                <w:rFonts w:cs="Arial"/>
                <w:sz w:val="18"/>
              </w:rPr>
            </w:pPr>
            <w:r w:rsidRPr="00D257D0">
              <w:rPr>
                <w:rFonts w:cs="Arial"/>
                <w:sz w:val="18"/>
              </w:rPr>
              <w:t xml:space="preserve">National Capping </w:t>
            </w:r>
            <w:r w:rsidR="003A6FEA" w:rsidRPr="00D257D0">
              <w:rPr>
                <w:rFonts w:cs="Arial"/>
                <w:sz w:val="18"/>
              </w:rPr>
              <w:t xml:space="preserve">Or </w:t>
            </w:r>
          </w:p>
          <w:p w:rsidR="00C166D7" w:rsidRPr="00D257D0" w:rsidRDefault="00C166D7" w:rsidP="00563861">
            <w:pPr>
              <w:pStyle w:val="CommentText"/>
              <w:numPr>
                <w:ilvl w:val="0"/>
                <w:numId w:val="54"/>
              </w:numPr>
              <w:spacing w:before="60" w:after="60"/>
              <w:rPr>
                <w:rFonts w:cs="Arial"/>
                <w:sz w:val="18"/>
              </w:rPr>
            </w:pPr>
            <w:r w:rsidRPr="00D257D0">
              <w:rPr>
                <w:rFonts w:cs="Arial"/>
                <w:sz w:val="18"/>
              </w:rPr>
              <w:t xml:space="preserve">State-specific Capping </w:t>
            </w:r>
            <w:r w:rsidR="003A6FEA" w:rsidRPr="00D257D0">
              <w:rPr>
                <w:rFonts w:cs="Arial"/>
                <w:sz w:val="18"/>
              </w:rPr>
              <w:t>(Capped/Uncapped)</w:t>
            </w:r>
          </w:p>
          <w:p w:rsidR="00455C1F" w:rsidRPr="00D257D0" w:rsidRDefault="00455C1F" w:rsidP="00455C1F">
            <w:pPr>
              <w:pStyle w:val="CommentText"/>
              <w:spacing w:before="60" w:after="60"/>
              <w:rPr>
                <w:rFonts w:cs="Arial"/>
                <w:sz w:val="18"/>
              </w:rPr>
            </w:pPr>
            <w:r w:rsidRPr="00D257D0">
              <w:rPr>
                <w:rFonts w:cs="Arial"/>
                <w:sz w:val="18"/>
              </w:rPr>
              <w:t>If the service is capped, then the usage limit shall be as per NMS.MK.ACCESS.004.</w:t>
            </w:r>
          </w:p>
        </w:tc>
        <w:tc>
          <w:tcPr>
            <w:tcW w:w="2551" w:type="dxa"/>
          </w:tcPr>
          <w:p w:rsidR="00491ED3" w:rsidRPr="00D257D0" w:rsidRDefault="00455C1F" w:rsidP="003A6FEA">
            <w:pPr>
              <w:pStyle w:val="CommentText"/>
              <w:spacing w:before="60" w:after="60"/>
              <w:rPr>
                <w:rFonts w:cs="Arial"/>
                <w:sz w:val="18"/>
              </w:rPr>
            </w:pPr>
            <w:r w:rsidRPr="00D257D0">
              <w:rPr>
                <w:rFonts w:cs="Arial"/>
                <w:sz w:val="18"/>
              </w:rPr>
              <w:t>By default, the MA service shall be Uncapped</w:t>
            </w:r>
            <w:r w:rsidR="003A6FEA" w:rsidRPr="00D257D0">
              <w:rPr>
                <w:rFonts w:cs="Arial"/>
                <w:sz w:val="18"/>
              </w:rPr>
              <w:t xml:space="preserve"> (i.e. No Capping)</w:t>
            </w:r>
            <w:r w:rsidRPr="00D257D0">
              <w:rPr>
                <w:rFonts w:cs="Arial"/>
                <w:sz w:val="18"/>
              </w:rPr>
              <w:t xml:space="preserve">. However, </w:t>
            </w:r>
            <w:r w:rsidR="00491ED3" w:rsidRPr="00D257D0">
              <w:rPr>
                <w:rFonts w:cs="Arial"/>
                <w:sz w:val="18"/>
              </w:rPr>
              <w:t>it shall be possible to set single cap across whole nation or state specific capping policy.</w:t>
            </w:r>
          </w:p>
          <w:p w:rsidR="00455C1F" w:rsidRPr="00D257D0" w:rsidRDefault="00455C1F" w:rsidP="003A6FEA">
            <w:pPr>
              <w:pStyle w:val="CommentText"/>
              <w:spacing w:before="60" w:after="60"/>
              <w:rPr>
                <w:rFonts w:cs="Arial"/>
                <w:sz w:val="18"/>
              </w:rPr>
            </w:pPr>
          </w:p>
        </w:tc>
        <w:tc>
          <w:tcPr>
            <w:tcW w:w="1418" w:type="dxa"/>
          </w:tcPr>
          <w:p w:rsidR="00455C1F" w:rsidRPr="00D257D0" w:rsidRDefault="00A340DF" w:rsidP="00A90474">
            <w:pPr>
              <w:pStyle w:val="CommentText"/>
              <w:spacing w:before="60" w:after="60"/>
              <w:rPr>
                <w:rFonts w:cs="Arial"/>
                <w:sz w:val="18"/>
              </w:rPr>
            </w:pPr>
            <w:r>
              <w:rPr>
                <w:rFonts w:cs="Arial"/>
                <w:sz w:val="18"/>
              </w:rPr>
              <w:t>Approved</w:t>
            </w:r>
          </w:p>
        </w:tc>
      </w:tr>
      <w:tr w:rsidR="00455C1F" w:rsidRPr="00D257D0" w:rsidTr="009C723A">
        <w:trPr>
          <w:trHeight w:val="350"/>
        </w:trPr>
        <w:tc>
          <w:tcPr>
            <w:tcW w:w="1809" w:type="dxa"/>
          </w:tcPr>
          <w:p w:rsidR="00455C1F" w:rsidRPr="00D257D0" w:rsidRDefault="00455C1F" w:rsidP="00455C1F">
            <w:pPr>
              <w:pStyle w:val="CommentText"/>
              <w:spacing w:before="60" w:after="60"/>
              <w:rPr>
                <w:rFonts w:cs="Arial"/>
                <w:sz w:val="18"/>
              </w:rPr>
            </w:pPr>
            <w:r w:rsidRPr="00D257D0">
              <w:rPr>
                <w:rFonts w:cs="Arial"/>
                <w:sz w:val="18"/>
              </w:rPr>
              <w:t>NMS.MK.ACCESS.004</w:t>
            </w:r>
          </w:p>
        </w:tc>
        <w:tc>
          <w:tcPr>
            <w:tcW w:w="3828" w:type="dxa"/>
          </w:tcPr>
          <w:p w:rsidR="00C166D7" w:rsidRPr="00D257D0" w:rsidRDefault="00C166D7" w:rsidP="00C166D7">
            <w:pPr>
              <w:pStyle w:val="CommentText"/>
              <w:spacing w:before="60" w:after="60"/>
              <w:rPr>
                <w:rFonts w:cs="Arial"/>
                <w:sz w:val="18"/>
              </w:rPr>
            </w:pPr>
            <w:r w:rsidRPr="00D257D0">
              <w:rPr>
                <w:rFonts w:cs="Arial"/>
                <w:sz w:val="18"/>
              </w:rPr>
              <w:t xml:space="preserve">For national capping, it shall be possible to set </w:t>
            </w:r>
            <w:r w:rsidR="00491ED3" w:rsidRPr="00D257D0">
              <w:rPr>
                <w:rFonts w:cs="Arial"/>
                <w:sz w:val="18"/>
              </w:rPr>
              <w:t xml:space="preserve">single </w:t>
            </w:r>
            <w:r w:rsidRPr="00D257D0">
              <w:rPr>
                <w:rFonts w:cs="Arial"/>
                <w:sz w:val="18"/>
              </w:rPr>
              <w:t xml:space="preserve">usage limit across the nation – in number of </w:t>
            </w:r>
            <w:r w:rsidR="00061F2B" w:rsidRPr="00D257D0">
              <w:rPr>
                <w:rFonts w:cs="Arial"/>
                <w:sz w:val="18"/>
              </w:rPr>
              <w:t>pulse</w:t>
            </w:r>
            <w:r w:rsidR="00B30E94" w:rsidRPr="00D257D0">
              <w:rPr>
                <w:rFonts w:cs="Arial"/>
                <w:sz w:val="18"/>
              </w:rPr>
              <w:t>s</w:t>
            </w:r>
            <w:r w:rsidR="007D6763" w:rsidRPr="00D257D0">
              <w:rPr>
                <w:rFonts w:cs="Arial"/>
                <w:sz w:val="18"/>
              </w:rPr>
              <w:t xml:space="preserve"> </w:t>
            </w:r>
            <w:r w:rsidRPr="00D257D0">
              <w:rPr>
                <w:rFonts w:cs="Arial"/>
                <w:sz w:val="18"/>
              </w:rPr>
              <w:t>– for MK usage.</w:t>
            </w:r>
          </w:p>
          <w:p w:rsidR="00455C1F" w:rsidRPr="00D257D0" w:rsidRDefault="00C166D7" w:rsidP="00061F2B">
            <w:pPr>
              <w:pStyle w:val="CommentText"/>
              <w:spacing w:before="60" w:after="60"/>
              <w:rPr>
                <w:rFonts w:cs="Arial"/>
                <w:sz w:val="18"/>
              </w:rPr>
            </w:pPr>
            <w:r w:rsidRPr="00D257D0">
              <w:rPr>
                <w:rFonts w:cs="Arial"/>
                <w:sz w:val="18"/>
              </w:rPr>
              <w:lastRenderedPageBreak/>
              <w:t>For state-specific capping, i</w:t>
            </w:r>
            <w:r w:rsidR="00455C1F" w:rsidRPr="00D257D0">
              <w:rPr>
                <w:rFonts w:cs="Arial"/>
                <w:sz w:val="18"/>
              </w:rPr>
              <w:t xml:space="preserve">t shall be possible to set per STATE usage limit – in number of </w:t>
            </w:r>
            <w:r w:rsidR="00061F2B" w:rsidRPr="00D257D0">
              <w:rPr>
                <w:rFonts w:cs="Arial"/>
                <w:sz w:val="18"/>
              </w:rPr>
              <w:t>pulse</w:t>
            </w:r>
            <w:r w:rsidR="006F7C09" w:rsidRPr="00D257D0">
              <w:rPr>
                <w:rFonts w:cs="Arial"/>
                <w:sz w:val="18"/>
              </w:rPr>
              <w:t>s</w:t>
            </w:r>
            <w:r w:rsidR="00061F2B" w:rsidRPr="00D257D0">
              <w:rPr>
                <w:rFonts w:cs="Arial"/>
                <w:sz w:val="18"/>
              </w:rPr>
              <w:t xml:space="preserve"> </w:t>
            </w:r>
            <w:r w:rsidR="00455C1F" w:rsidRPr="00D257D0">
              <w:rPr>
                <w:rFonts w:cs="Arial"/>
                <w:sz w:val="18"/>
              </w:rPr>
              <w:t xml:space="preserve">– for </w:t>
            </w:r>
            <w:r w:rsidR="006519FF" w:rsidRPr="00D257D0">
              <w:rPr>
                <w:rFonts w:cs="Arial"/>
                <w:sz w:val="18"/>
              </w:rPr>
              <w:t xml:space="preserve">MK </w:t>
            </w:r>
            <w:r w:rsidR="00455C1F" w:rsidRPr="00D257D0">
              <w:rPr>
                <w:rFonts w:cs="Arial"/>
                <w:sz w:val="18"/>
              </w:rPr>
              <w:t>usage.</w:t>
            </w:r>
          </w:p>
        </w:tc>
        <w:tc>
          <w:tcPr>
            <w:tcW w:w="2551" w:type="dxa"/>
          </w:tcPr>
          <w:p w:rsidR="00455C1F" w:rsidRPr="00D257D0" w:rsidRDefault="00455C1F" w:rsidP="00A90474">
            <w:pPr>
              <w:pStyle w:val="CommentText"/>
              <w:spacing w:before="60" w:after="60"/>
              <w:rPr>
                <w:rFonts w:cs="Arial"/>
                <w:sz w:val="18"/>
              </w:rPr>
            </w:pPr>
            <w:r w:rsidRPr="00D257D0">
              <w:rPr>
                <w:rFonts w:cs="Arial"/>
                <w:sz w:val="18"/>
              </w:rPr>
              <w:lastRenderedPageBreak/>
              <w:t xml:space="preserve">By default this option shall not be used. However, if some state wants to restrict usage, then certain restrictions can be </w:t>
            </w:r>
            <w:r w:rsidRPr="00D257D0">
              <w:rPr>
                <w:rFonts w:cs="Arial"/>
                <w:sz w:val="18"/>
              </w:rPr>
              <w:lastRenderedPageBreak/>
              <w:t>imposed so this opti</w:t>
            </w:r>
            <w:r w:rsidR="0092395B" w:rsidRPr="00D257D0">
              <w:rPr>
                <w:rFonts w:cs="Arial"/>
                <w:sz w:val="18"/>
              </w:rPr>
              <w:t>on is provided by the software.</w:t>
            </w:r>
          </w:p>
        </w:tc>
        <w:tc>
          <w:tcPr>
            <w:tcW w:w="1418" w:type="dxa"/>
          </w:tcPr>
          <w:p w:rsidR="00455C1F" w:rsidRPr="00D257D0" w:rsidRDefault="00A340DF" w:rsidP="00A90474">
            <w:pPr>
              <w:pStyle w:val="CommentText"/>
              <w:spacing w:before="60" w:after="60"/>
              <w:rPr>
                <w:rFonts w:cs="Arial"/>
                <w:sz w:val="18"/>
              </w:rPr>
            </w:pPr>
            <w:r>
              <w:rPr>
                <w:rFonts w:cs="Arial"/>
                <w:sz w:val="18"/>
              </w:rPr>
              <w:lastRenderedPageBreak/>
              <w:t>Approved</w:t>
            </w:r>
          </w:p>
        </w:tc>
      </w:tr>
      <w:tr w:rsidR="00455C1F" w:rsidRPr="00D257D0" w:rsidTr="009C723A">
        <w:trPr>
          <w:trHeight w:val="350"/>
        </w:trPr>
        <w:tc>
          <w:tcPr>
            <w:tcW w:w="1809" w:type="dxa"/>
          </w:tcPr>
          <w:p w:rsidR="00455C1F" w:rsidRPr="00D257D0" w:rsidRDefault="00455C1F" w:rsidP="00CC38D0">
            <w:pPr>
              <w:pStyle w:val="CommentText"/>
              <w:spacing w:before="60" w:after="60"/>
              <w:rPr>
                <w:rFonts w:cs="Arial"/>
                <w:sz w:val="18"/>
              </w:rPr>
            </w:pPr>
            <w:r w:rsidRPr="00D257D0">
              <w:rPr>
                <w:rFonts w:cs="Arial"/>
                <w:sz w:val="18"/>
              </w:rPr>
              <w:lastRenderedPageBreak/>
              <w:t>NMS.MK.ACCESS.00</w:t>
            </w:r>
            <w:r w:rsidR="009C71F9" w:rsidRPr="00D257D0">
              <w:rPr>
                <w:rFonts w:cs="Arial"/>
                <w:sz w:val="18"/>
              </w:rPr>
              <w:t>5</w:t>
            </w:r>
          </w:p>
        </w:tc>
        <w:tc>
          <w:tcPr>
            <w:tcW w:w="3828" w:type="dxa"/>
          </w:tcPr>
          <w:p w:rsidR="00455C1F" w:rsidRPr="00D257D0" w:rsidRDefault="00455C1F" w:rsidP="00A90474">
            <w:pPr>
              <w:pStyle w:val="CommentText"/>
              <w:spacing w:before="60" w:after="60"/>
              <w:rPr>
                <w:rFonts w:cs="Arial"/>
                <w:sz w:val="18"/>
              </w:rPr>
            </w:pPr>
            <w:r w:rsidRPr="00D257D0">
              <w:rPr>
                <w:rFonts w:cs="Arial"/>
                <w:sz w:val="18"/>
              </w:rPr>
              <w:t xml:space="preserve">MK content shall be accessible by dialing </w:t>
            </w:r>
            <w:r w:rsidR="00CF2746" w:rsidRPr="00D257D0">
              <w:rPr>
                <w:rFonts w:cs="Arial"/>
                <w:sz w:val="18"/>
              </w:rPr>
              <w:t xml:space="preserve">double-digit </w:t>
            </w:r>
            <w:r w:rsidRPr="00D257D0">
              <w:rPr>
                <w:rFonts w:cs="Arial"/>
                <w:sz w:val="18"/>
              </w:rPr>
              <w:t xml:space="preserve">card number </w:t>
            </w:r>
            <w:r w:rsidR="00CF2746" w:rsidRPr="00D257D0">
              <w:rPr>
                <w:rFonts w:cs="Arial"/>
                <w:sz w:val="18"/>
              </w:rPr>
              <w:t xml:space="preserve">(double digit DTMF entry) </w:t>
            </w:r>
            <w:r w:rsidRPr="00D257D0">
              <w:rPr>
                <w:rFonts w:cs="Arial"/>
                <w:sz w:val="18"/>
              </w:rPr>
              <w:t>after the long code.</w:t>
            </w:r>
          </w:p>
        </w:tc>
        <w:tc>
          <w:tcPr>
            <w:tcW w:w="2551" w:type="dxa"/>
          </w:tcPr>
          <w:p w:rsidR="00455C1F" w:rsidRPr="00D257D0" w:rsidRDefault="00455C1F" w:rsidP="00A90474">
            <w:pPr>
              <w:pStyle w:val="CommentText"/>
              <w:spacing w:before="60" w:after="60"/>
              <w:rPr>
                <w:rFonts w:cs="Arial"/>
                <w:sz w:val="18"/>
              </w:rPr>
            </w:pPr>
          </w:p>
        </w:tc>
        <w:tc>
          <w:tcPr>
            <w:tcW w:w="1418" w:type="dxa"/>
          </w:tcPr>
          <w:p w:rsidR="00455C1F" w:rsidRPr="00D257D0" w:rsidRDefault="00A340DF" w:rsidP="00A90474">
            <w:pPr>
              <w:pStyle w:val="CommentText"/>
              <w:spacing w:before="60" w:after="60"/>
              <w:rPr>
                <w:rFonts w:cs="Arial"/>
                <w:sz w:val="18"/>
              </w:rPr>
            </w:pPr>
            <w:r>
              <w:rPr>
                <w:rFonts w:cs="Arial"/>
                <w:sz w:val="18"/>
              </w:rPr>
              <w:t>Approved</w:t>
            </w:r>
          </w:p>
        </w:tc>
      </w:tr>
      <w:tr w:rsidR="00455C1F" w:rsidRPr="00D257D0" w:rsidTr="009C723A">
        <w:trPr>
          <w:trHeight w:val="350"/>
        </w:trPr>
        <w:tc>
          <w:tcPr>
            <w:tcW w:w="1809" w:type="dxa"/>
          </w:tcPr>
          <w:p w:rsidR="00455C1F" w:rsidRPr="00D257D0" w:rsidRDefault="00455C1F" w:rsidP="009C71F9">
            <w:pPr>
              <w:pStyle w:val="CommentText"/>
              <w:spacing w:before="60" w:after="60"/>
              <w:rPr>
                <w:rFonts w:cs="Arial"/>
                <w:sz w:val="18"/>
              </w:rPr>
            </w:pPr>
            <w:r w:rsidRPr="00D257D0">
              <w:rPr>
                <w:rFonts w:cs="Arial"/>
                <w:sz w:val="18"/>
              </w:rPr>
              <w:t>NMS.MK.ACCESS.00</w:t>
            </w:r>
            <w:r w:rsidR="009C71F9" w:rsidRPr="00D257D0">
              <w:rPr>
                <w:rFonts w:cs="Arial"/>
                <w:sz w:val="18"/>
              </w:rPr>
              <w:t>6</w:t>
            </w:r>
          </w:p>
        </w:tc>
        <w:tc>
          <w:tcPr>
            <w:tcW w:w="3828" w:type="dxa"/>
          </w:tcPr>
          <w:p w:rsidR="00455C1F" w:rsidRPr="00D257D0" w:rsidRDefault="00455C1F" w:rsidP="009E318D">
            <w:pPr>
              <w:pStyle w:val="CommentText"/>
              <w:spacing w:before="60" w:after="60"/>
              <w:rPr>
                <w:rFonts w:cs="Arial"/>
                <w:sz w:val="18"/>
              </w:rPr>
            </w:pPr>
            <w:r w:rsidRPr="00D257D0">
              <w:rPr>
                <w:rFonts w:cs="Arial"/>
                <w:sz w:val="18"/>
              </w:rPr>
              <w:t xml:space="preserve">MK access shall </w:t>
            </w:r>
            <w:r w:rsidR="009605BB">
              <w:rPr>
                <w:rFonts w:cs="Arial"/>
                <w:sz w:val="18"/>
              </w:rPr>
              <w:t xml:space="preserve">by default </w:t>
            </w:r>
            <w:r w:rsidRPr="00D257D0">
              <w:rPr>
                <w:rFonts w:cs="Arial"/>
                <w:sz w:val="18"/>
              </w:rPr>
              <w:t xml:space="preserve">be open to all without any access validation related to </w:t>
            </w:r>
            <w:r w:rsidR="00433272" w:rsidRPr="00D257D0">
              <w:rPr>
                <w:rFonts w:cs="Arial"/>
                <w:sz w:val="18"/>
              </w:rPr>
              <w:t xml:space="preserve">status </w:t>
            </w:r>
            <w:r w:rsidRPr="00D257D0">
              <w:rPr>
                <w:rFonts w:cs="Arial"/>
                <w:sz w:val="18"/>
              </w:rPr>
              <w:t>of an FLW</w:t>
            </w:r>
            <w:r w:rsidR="004728A5" w:rsidRPr="00D257D0">
              <w:rPr>
                <w:rFonts w:cs="Arial"/>
                <w:sz w:val="18"/>
              </w:rPr>
              <w:t xml:space="preserve"> with restrictions specified in NMS.GEN.DEPL.004</w:t>
            </w:r>
            <w:r w:rsidRPr="00D257D0">
              <w:rPr>
                <w:rFonts w:cs="Arial"/>
                <w:sz w:val="18"/>
              </w:rPr>
              <w:t>.</w:t>
            </w:r>
          </w:p>
        </w:tc>
        <w:tc>
          <w:tcPr>
            <w:tcW w:w="2551" w:type="dxa"/>
          </w:tcPr>
          <w:p w:rsidR="00455C1F" w:rsidRPr="00D257D0" w:rsidRDefault="00455C1F" w:rsidP="009204E0">
            <w:pPr>
              <w:pStyle w:val="CommentText"/>
              <w:spacing w:before="60" w:after="60"/>
              <w:rPr>
                <w:rFonts w:cs="Arial"/>
                <w:sz w:val="18"/>
              </w:rPr>
            </w:pPr>
          </w:p>
        </w:tc>
        <w:tc>
          <w:tcPr>
            <w:tcW w:w="1418" w:type="dxa"/>
          </w:tcPr>
          <w:p w:rsidR="00455C1F" w:rsidRPr="00D257D0" w:rsidRDefault="00A340DF" w:rsidP="009C723A">
            <w:pPr>
              <w:pStyle w:val="CommentText"/>
              <w:spacing w:before="60" w:after="60"/>
              <w:rPr>
                <w:rFonts w:cs="Arial"/>
                <w:sz w:val="18"/>
              </w:rPr>
            </w:pPr>
            <w:r>
              <w:rPr>
                <w:rFonts w:cs="Arial"/>
                <w:sz w:val="18"/>
              </w:rPr>
              <w:t>Approved</w:t>
            </w:r>
          </w:p>
        </w:tc>
      </w:tr>
      <w:tr w:rsidR="009605BB" w:rsidRPr="00D257D0" w:rsidTr="009C723A">
        <w:trPr>
          <w:trHeight w:val="350"/>
        </w:trPr>
        <w:tc>
          <w:tcPr>
            <w:tcW w:w="1809" w:type="dxa"/>
          </w:tcPr>
          <w:p w:rsidR="009605BB" w:rsidRPr="00D257D0" w:rsidRDefault="009605BB" w:rsidP="009C71F9">
            <w:pPr>
              <w:pStyle w:val="CommentText"/>
              <w:spacing w:before="60" w:after="60"/>
              <w:rPr>
                <w:rFonts w:cs="Arial"/>
                <w:sz w:val="18"/>
              </w:rPr>
            </w:pPr>
            <w:r>
              <w:rPr>
                <w:rFonts w:cs="Arial"/>
                <w:sz w:val="18"/>
              </w:rPr>
              <w:t>NMS.MK.ACCESS.007</w:t>
            </w:r>
          </w:p>
        </w:tc>
        <w:tc>
          <w:tcPr>
            <w:tcW w:w="3828" w:type="dxa"/>
          </w:tcPr>
          <w:p w:rsidR="009605BB" w:rsidRDefault="009605BB" w:rsidP="009605BB">
            <w:pPr>
              <w:pStyle w:val="CommentText"/>
              <w:spacing w:before="60" w:after="60"/>
              <w:rPr>
                <w:rFonts w:cs="Arial"/>
                <w:sz w:val="18"/>
              </w:rPr>
            </w:pPr>
            <w:r>
              <w:rPr>
                <w:rFonts w:cs="Arial"/>
                <w:sz w:val="18"/>
              </w:rPr>
              <w:t>NMS shall be configurable at a state level allowing a whitelist of CUG SIM/MSISDN numbers to be uploaded</w:t>
            </w:r>
            <w:r w:rsidR="00890D5D">
              <w:rPr>
                <w:rFonts w:cs="Arial"/>
                <w:sz w:val="18"/>
              </w:rPr>
              <w:t xml:space="preserve"> through MDS via a csv file</w:t>
            </w:r>
            <w:r>
              <w:rPr>
                <w:rFonts w:cs="Arial"/>
                <w:sz w:val="18"/>
              </w:rPr>
              <w:t>.</w:t>
            </w:r>
          </w:p>
          <w:p w:rsidR="009605BB" w:rsidRDefault="009605BB" w:rsidP="009605BB">
            <w:pPr>
              <w:pStyle w:val="CommentText"/>
              <w:spacing w:before="60" w:after="60"/>
              <w:rPr>
                <w:rFonts w:cs="Arial"/>
                <w:sz w:val="18"/>
              </w:rPr>
            </w:pPr>
          </w:p>
          <w:p w:rsidR="009605BB" w:rsidRPr="00D257D0" w:rsidRDefault="009605BB" w:rsidP="009605BB">
            <w:pPr>
              <w:pStyle w:val="CommentText"/>
              <w:spacing w:before="60" w:after="60"/>
              <w:rPr>
                <w:rFonts w:cs="Arial"/>
                <w:sz w:val="18"/>
              </w:rPr>
            </w:pPr>
            <w:r>
              <w:rPr>
                <w:rFonts w:cs="Arial"/>
                <w:sz w:val="18"/>
              </w:rPr>
              <w:t>The whitelist can be on or off at a state level.  When whitelisting is on, the calling number should be compared to the uploaded whitelist.  If the number is found in the list the call shall proceed as normal.  If the number is not in the list the call should be disconnected.</w:t>
            </w:r>
          </w:p>
        </w:tc>
        <w:tc>
          <w:tcPr>
            <w:tcW w:w="2551" w:type="dxa"/>
          </w:tcPr>
          <w:p w:rsidR="009605BB" w:rsidRPr="00D257D0" w:rsidRDefault="009605BB" w:rsidP="009204E0">
            <w:pPr>
              <w:pStyle w:val="CommentText"/>
              <w:spacing w:before="60" w:after="60"/>
              <w:rPr>
                <w:rFonts w:cs="Arial"/>
                <w:sz w:val="18"/>
              </w:rPr>
            </w:pPr>
          </w:p>
        </w:tc>
        <w:tc>
          <w:tcPr>
            <w:tcW w:w="1418" w:type="dxa"/>
          </w:tcPr>
          <w:p w:rsidR="009605BB" w:rsidRPr="00D257D0" w:rsidRDefault="00A340DF" w:rsidP="009C723A">
            <w:pPr>
              <w:pStyle w:val="CommentText"/>
              <w:spacing w:before="60" w:after="60"/>
              <w:rPr>
                <w:rFonts w:cs="Arial"/>
                <w:sz w:val="18"/>
              </w:rPr>
            </w:pPr>
            <w:r>
              <w:rPr>
                <w:rFonts w:cs="Arial"/>
                <w:sz w:val="18"/>
              </w:rPr>
              <w:t>Approved</w:t>
            </w:r>
          </w:p>
        </w:tc>
      </w:tr>
    </w:tbl>
    <w:p w:rsidR="00023477" w:rsidRPr="00D257D0" w:rsidRDefault="007E66D6" w:rsidP="00EB67D4">
      <w:pPr>
        <w:pStyle w:val="Heading3"/>
      </w:pPr>
      <w:bookmarkStart w:id="184" w:name="_Toc413664858"/>
      <w:r w:rsidRPr="00D257D0">
        <w:t>Job Aid</w:t>
      </w:r>
      <w:bookmarkEnd w:id="184"/>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51"/>
        <w:gridCol w:w="3686"/>
        <w:gridCol w:w="2551"/>
        <w:gridCol w:w="1418"/>
      </w:tblGrid>
      <w:tr w:rsidR="00023477" w:rsidRPr="00D257D0" w:rsidTr="009C723A">
        <w:tc>
          <w:tcPr>
            <w:tcW w:w="1951" w:type="dxa"/>
            <w:shd w:val="clear" w:color="auto" w:fill="D9D9D9" w:themeFill="background1" w:themeFillShade="D9"/>
          </w:tcPr>
          <w:p w:rsidR="00023477" w:rsidRPr="00D257D0" w:rsidRDefault="00023477" w:rsidP="009C723A">
            <w:pPr>
              <w:pStyle w:val="CommentText"/>
              <w:spacing w:before="60" w:after="60"/>
              <w:rPr>
                <w:rFonts w:cs="Arial"/>
                <w:b/>
                <w:sz w:val="18"/>
              </w:rPr>
            </w:pPr>
            <w:r w:rsidRPr="00D257D0">
              <w:rPr>
                <w:rFonts w:cs="Arial"/>
                <w:b/>
                <w:sz w:val="18"/>
              </w:rPr>
              <w:t>Requirement Id</w:t>
            </w:r>
          </w:p>
        </w:tc>
        <w:tc>
          <w:tcPr>
            <w:tcW w:w="3686" w:type="dxa"/>
            <w:shd w:val="clear" w:color="auto" w:fill="D9D9D9" w:themeFill="background1" w:themeFillShade="D9"/>
          </w:tcPr>
          <w:p w:rsidR="00023477" w:rsidRPr="00D257D0" w:rsidRDefault="00023477" w:rsidP="009C723A">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rsidR="00023477" w:rsidRPr="00D257D0" w:rsidRDefault="00023477" w:rsidP="009C723A">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rsidR="00023477" w:rsidRPr="00D257D0" w:rsidRDefault="00023477" w:rsidP="009C723A">
            <w:pPr>
              <w:pStyle w:val="CommentText"/>
              <w:spacing w:before="60" w:after="60"/>
              <w:rPr>
                <w:rFonts w:cs="Arial"/>
                <w:b/>
                <w:sz w:val="18"/>
              </w:rPr>
            </w:pPr>
            <w:r w:rsidRPr="00D257D0">
              <w:rPr>
                <w:rFonts w:cs="Arial"/>
                <w:b/>
                <w:sz w:val="18"/>
              </w:rPr>
              <w:t>Status</w:t>
            </w:r>
          </w:p>
        </w:tc>
      </w:tr>
      <w:tr w:rsidR="00E44A8B" w:rsidRPr="00D257D0" w:rsidTr="009C723A">
        <w:trPr>
          <w:trHeight w:val="350"/>
        </w:trPr>
        <w:tc>
          <w:tcPr>
            <w:tcW w:w="1951" w:type="dxa"/>
          </w:tcPr>
          <w:p w:rsidR="00E44A8B" w:rsidRPr="00D257D0" w:rsidRDefault="00E44A8B" w:rsidP="00E44A8B">
            <w:pPr>
              <w:pStyle w:val="CommentText"/>
              <w:spacing w:before="60" w:after="60"/>
              <w:rPr>
                <w:rFonts w:cs="Arial"/>
                <w:sz w:val="18"/>
              </w:rPr>
            </w:pPr>
            <w:r w:rsidRPr="00D257D0">
              <w:rPr>
                <w:rFonts w:cs="Arial"/>
                <w:sz w:val="18"/>
              </w:rPr>
              <w:t>NMS.MK.JOBAID.001</w:t>
            </w:r>
          </w:p>
        </w:tc>
        <w:tc>
          <w:tcPr>
            <w:tcW w:w="3686" w:type="dxa"/>
          </w:tcPr>
          <w:p w:rsidR="00E44A8B" w:rsidRPr="00D257D0" w:rsidRDefault="00E44A8B" w:rsidP="00A90474">
            <w:pPr>
              <w:pStyle w:val="CommentText"/>
              <w:spacing w:before="60" w:after="60"/>
              <w:rPr>
                <w:rFonts w:cs="Arial"/>
                <w:sz w:val="18"/>
              </w:rPr>
            </w:pPr>
            <w:r w:rsidRPr="00D257D0">
              <w:rPr>
                <w:rFonts w:cs="Arial"/>
                <w:sz w:val="18"/>
              </w:rPr>
              <w:t>MK service shall have a maximum of 99 health cards.</w:t>
            </w:r>
          </w:p>
          <w:p w:rsidR="00E44A8B" w:rsidRPr="00D257D0" w:rsidRDefault="00E44A8B" w:rsidP="00A90474">
            <w:pPr>
              <w:pStyle w:val="CommentText"/>
              <w:spacing w:before="60" w:after="60"/>
              <w:ind w:left="360"/>
              <w:rPr>
                <w:rFonts w:cs="Arial"/>
                <w:sz w:val="18"/>
              </w:rPr>
            </w:pPr>
          </w:p>
        </w:tc>
        <w:tc>
          <w:tcPr>
            <w:tcW w:w="2551" w:type="dxa"/>
          </w:tcPr>
          <w:p w:rsidR="00E44A8B" w:rsidRPr="00D257D0" w:rsidRDefault="000304B9" w:rsidP="00A90474">
            <w:pPr>
              <w:pStyle w:val="CommentText"/>
              <w:spacing w:before="60" w:after="60"/>
              <w:rPr>
                <w:rFonts w:cs="Arial"/>
                <w:sz w:val="18"/>
              </w:rPr>
            </w:pPr>
            <w:r w:rsidRPr="00D257D0">
              <w:rPr>
                <w:rFonts w:cs="Arial"/>
                <w:sz w:val="18"/>
              </w:rPr>
              <w:t>There may be state specific variations in # of cards per state and usage of card.</w:t>
            </w:r>
          </w:p>
          <w:p w:rsidR="00B90563" w:rsidRPr="00D257D0" w:rsidRDefault="00B90563" w:rsidP="00B90563">
            <w:pPr>
              <w:pStyle w:val="CommentText"/>
              <w:spacing w:before="60" w:after="60"/>
              <w:rPr>
                <w:rFonts w:cs="Arial"/>
                <w:sz w:val="18"/>
                <w:lang w:val="en-IN"/>
              </w:rPr>
            </w:pPr>
            <w:r w:rsidRPr="00D257D0">
              <w:rPr>
                <w:rFonts w:cs="Arial"/>
                <w:sz w:val="18"/>
              </w:rPr>
              <w:t xml:space="preserve">Although please note </w:t>
            </w:r>
            <w:proofErr w:type="spellStart"/>
            <w:r w:rsidRPr="00D257D0">
              <w:rPr>
                <w:rFonts w:cs="Arial"/>
                <w:sz w:val="18"/>
              </w:rPr>
              <w:t>MoHFW</w:t>
            </w:r>
            <w:proofErr w:type="spellEnd"/>
            <w:r w:rsidRPr="00D257D0">
              <w:rPr>
                <w:rFonts w:cs="Arial"/>
                <w:sz w:val="18"/>
              </w:rPr>
              <w:t xml:space="preserve"> has signed off a version of </w:t>
            </w:r>
            <w:proofErr w:type="spellStart"/>
            <w:r w:rsidRPr="00D257D0">
              <w:rPr>
                <w:rFonts w:cs="Arial"/>
                <w:sz w:val="18"/>
              </w:rPr>
              <w:t>Kunji</w:t>
            </w:r>
            <w:proofErr w:type="spellEnd"/>
            <w:r w:rsidRPr="00D257D0">
              <w:rPr>
                <w:rFonts w:cs="Arial"/>
                <w:sz w:val="18"/>
              </w:rPr>
              <w:t xml:space="preserve"> with only 44 cards</w:t>
            </w:r>
            <w:r w:rsidR="006F7C09" w:rsidRPr="00D257D0">
              <w:rPr>
                <w:rFonts w:cs="Arial"/>
                <w:sz w:val="18"/>
              </w:rPr>
              <w:t xml:space="preserve"> at </w:t>
            </w:r>
            <w:r w:rsidR="00DA67E5" w:rsidRPr="00D257D0">
              <w:rPr>
                <w:rFonts w:cs="Arial"/>
                <w:sz w:val="18"/>
              </w:rPr>
              <w:t>time of writing of this document</w:t>
            </w:r>
            <w:r w:rsidRPr="00D257D0">
              <w:rPr>
                <w:rFonts w:cs="Arial"/>
                <w:sz w:val="18"/>
              </w:rPr>
              <w:t>.</w:t>
            </w:r>
          </w:p>
        </w:tc>
        <w:tc>
          <w:tcPr>
            <w:tcW w:w="1418" w:type="dxa"/>
          </w:tcPr>
          <w:p w:rsidR="00E44A8B" w:rsidRPr="00D257D0" w:rsidRDefault="00A340DF" w:rsidP="00A90474">
            <w:pPr>
              <w:pStyle w:val="CommentText"/>
              <w:spacing w:before="60" w:after="60"/>
              <w:rPr>
                <w:rFonts w:cs="Arial"/>
                <w:sz w:val="18"/>
              </w:rPr>
            </w:pPr>
            <w:r>
              <w:rPr>
                <w:rFonts w:cs="Arial"/>
                <w:sz w:val="18"/>
              </w:rPr>
              <w:t>Approved</w:t>
            </w:r>
          </w:p>
        </w:tc>
      </w:tr>
      <w:tr w:rsidR="00E44A8B" w:rsidRPr="00D257D0" w:rsidTr="009C723A">
        <w:trPr>
          <w:trHeight w:val="350"/>
        </w:trPr>
        <w:tc>
          <w:tcPr>
            <w:tcW w:w="1951" w:type="dxa"/>
          </w:tcPr>
          <w:p w:rsidR="00E44A8B" w:rsidRPr="00D257D0" w:rsidRDefault="00E44A8B" w:rsidP="00A90474">
            <w:pPr>
              <w:pStyle w:val="CommentText"/>
              <w:spacing w:before="60" w:after="60"/>
              <w:rPr>
                <w:rFonts w:cs="Arial"/>
                <w:sz w:val="18"/>
              </w:rPr>
            </w:pPr>
            <w:r w:rsidRPr="00D257D0">
              <w:rPr>
                <w:rFonts w:cs="Arial"/>
                <w:sz w:val="18"/>
              </w:rPr>
              <w:t>NMS.MK. JOBAID.002</w:t>
            </w:r>
          </w:p>
        </w:tc>
        <w:tc>
          <w:tcPr>
            <w:tcW w:w="3686" w:type="dxa"/>
          </w:tcPr>
          <w:p w:rsidR="00E44A8B" w:rsidRPr="00D257D0" w:rsidRDefault="00E44A8B" w:rsidP="00D335D5">
            <w:pPr>
              <w:pStyle w:val="CommentText"/>
              <w:spacing w:before="60" w:after="60"/>
              <w:rPr>
                <w:rFonts w:cs="Arial"/>
                <w:sz w:val="18"/>
              </w:rPr>
            </w:pPr>
            <w:r w:rsidRPr="00D257D0">
              <w:rPr>
                <w:rFonts w:cs="Arial"/>
                <w:sz w:val="18"/>
              </w:rPr>
              <w:t xml:space="preserve">MK service shall maintain the </w:t>
            </w:r>
            <w:r w:rsidR="00D335D5" w:rsidRPr="00D257D0">
              <w:rPr>
                <w:rFonts w:cs="Arial"/>
                <w:sz w:val="18"/>
              </w:rPr>
              <w:t xml:space="preserve">pulses </w:t>
            </w:r>
            <w:r w:rsidRPr="00D257D0">
              <w:rPr>
                <w:rFonts w:cs="Arial"/>
                <w:sz w:val="18"/>
              </w:rPr>
              <w:t>consumed by FLW</w:t>
            </w:r>
            <w:r w:rsidR="00CD4571" w:rsidRPr="00D257D0">
              <w:rPr>
                <w:rFonts w:cs="Arial"/>
                <w:sz w:val="18"/>
              </w:rPr>
              <w:t xml:space="preserve"> for </w:t>
            </w:r>
            <w:r w:rsidR="006519FF" w:rsidRPr="00D257D0">
              <w:rPr>
                <w:rFonts w:cs="Arial"/>
                <w:sz w:val="18"/>
              </w:rPr>
              <w:t xml:space="preserve">MK </w:t>
            </w:r>
            <w:r w:rsidR="00CD4571" w:rsidRPr="00D257D0">
              <w:rPr>
                <w:rFonts w:cs="Arial"/>
                <w:sz w:val="18"/>
              </w:rPr>
              <w:t>usage</w:t>
            </w:r>
            <w:r w:rsidRPr="00D257D0">
              <w:rPr>
                <w:rFonts w:cs="Arial"/>
                <w:sz w:val="18"/>
              </w:rPr>
              <w:t>.</w:t>
            </w:r>
          </w:p>
        </w:tc>
        <w:tc>
          <w:tcPr>
            <w:tcW w:w="2551" w:type="dxa"/>
          </w:tcPr>
          <w:p w:rsidR="00E44A8B" w:rsidRPr="00D257D0" w:rsidRDefault="00E44A8B" w:rsidP="00A90474">
            <w:pPr>
              <w:pStyle w:val="CommentText"/>
              <w:spacing w:before="60" w:after="60"/>
              <w:rPr>
                <w:rFonts w:cs="Arial"/>
                <w:sz w:val="18"/>
              </w:rPr>
            </w:pPr>
          </w:p>
        </w:tc>
        <w:tc>
          <w:tcPr>
            <w:tcW w:w="1418" w:type="dxa"/>
          </w:tcPr>
          <w:p w:rsidR="00E44A8B" w:rsidRPr="00D257D0" w:rsidRDefault="00A340DF" w:rsidP="00A90474">
            <w:pPr>
              <w:pStyle w:val="CommentText"/>
              <w:spacing w:before="60" w:after="60"/>
              <w:rPr>
                <w:rFonts w:cs="Arial"/>
                <w:sz w:val="18"/>
              </w:rPr>
            </w:pPr>
            <w:r>
              <w:rPr>
                <w:rFonts w:cs="Arial"/>
                <w:sz w:val="18"/>
              </w:rPr>
              <w:t>Approved</w:t>
            </w:r>
          </w:p>
        </w:tc>
      </w:tr>
      <w:tr w:rsidR="00E44A8B" w:rsidRPr="00D257D0" w:rsidTr="009C723A">
        <w:trPr>
          <w:trHeight w:val="350"/>
        </w:trPr>
        <w:tc>
          <w:tcPr>
            <w:tcW w:w="1951" w:type="dxa"/>
          </w:tcPr>
          <w:p w:rsidR="00E44A8B" w:rsidRPr="00D257D0" w:rsidRDefault="00E44A8B" w:rsidP="00A90474">
            <w:pPr>
              <w:pStyle w:val="CommentText"/>
              <w:spacing w:before="60" w:after="60"/>
              <w:rPr>
                <w:rFonts w:cs="Arial"/>
                <w:sz w:val="18"/>
              </w:rPr>
            </w:pPr>
            <w:r w:rsidRPr="00D257D0">
              <w:rPr>
                <w:rFonts w:cs="Arial"/>
                <w:sz w:val="18"/>
              </w:rPr>
              <w:t>NMS.MK. JOBAID.003</w:t>
            </w:r>
          </w:p>
        </w:tc>
        <w:tc>
          <w:tcPr>
            <w:tcW w:w="3686" w:type="dxa"/>
          </w:tcPr>
          <w:p w:rsidR="00E44A8B" w:rsidRPr="00D257D0" w:rsidRDefault="00E44A8B" w:rsidP="00363ADF">
            <w:pPr>
              <w:pStyle w:val="CommentText"/>
              <w:spacing w:before="60" w:after="60"/>
              <w:rPr>
                <w:rFonts w:cs="Arial"/>
                <w:sz w:val="18"/>
              </w:rPr>
            </w:pPr>
            <w:r w:rsidRPr="00D257D0">
              <w:rPr>
                <w:rFonts w:cs="Arial"/>
                <w:sz w:val="18"/>
              </w:rPr>
              <w:t xml:space="preserve">MK service shall maintain the allowed </w:t>
            </w:r>
            <w:r w:rsidR="00D335D5" w:rsidRPr="00D257D0">
              <w:rPr>
                <w:rFonts w:cs="Arial"/>
                <w:sz w:val="18"/>
              </w:rPr>
              <w:t>pulses</w:t>
            </w:r>
            <w:r w:rsidR="00D335D5" w:rsidRPr="00D257D0" w:rsidDel="00D335D5">
              <w:rPr>
                <w:rFonts w:cs="Arial"/>
                <w:sz w:val="18"/>
              </w:rPr>
              <w:t xml:space="preserve"> </w:t>
            </w:r>
            <w:r w:rsidRPr="00D257D0">
              <w:rPr>
                <w:rFonts w:cs="Arial"/>
                <w:sz w:val="18"/>
              </w:rPr>
              <w:t>for the FLW</w:t>
            </w:r>
            <w:r w:rsidR="00CD4571" w:rsidRPr="00D257D0">
              <w:rPr>
                <w:rFonts w:cs="Arial"/>
                <w:sz w:val="18"/>
              </w:rPr>
              <w:t>, in case the service is capped</w:t>
            </w:r>
            <w:r w:rsidRPr="00D257D0">
              <w:rPr>
                <w:rFonts w:cs="Arial"/>
                <w:sz w:val="18"/>
              </w:rPr>
              <w:t>.</w:t>
            </w:r>
          </w:p>
        </w:tc>
        <w:tc>
          <w:tcPr>
            <w:tcW w:w="2551" w:type="dxa"/>
          </w:tcPr>
          <w:p w:rsidR="00E44A8B" w:rsidRPr="00D257D0" w:rsidRDefault="00E44A8B" w:rsidP="00A90474">
            <w:pPr>
              <w:pStyle w:val="CommentText"/>
              <w:spacing w:before="60" w:after="60"/>
              <w:rPr>
                <w:rFonts w:cs="Arial"/>
                <w:sz w:val="18"/>
              </w:rPr>
            </w:pPr>
          </w:p>
        </w:tc>
        <w:tc>
          <w:tcPr>
            <w:tcW w:w="1418" w:type="dxa"/>
          </w:tcPr>
          <w:p w:rsidR="00E44A8B" w:rsidRPr="00D257D0" w:rsidRDefault="00A340DF" w:rsidP="00A90474">
            <w:pPr>
              <w:pStyle w:val="CommentText"/>
              <w:spacing w:before="60" w:after="60"/>
              <w:rPr>
                <w:rFonts w:cs="Arial"/>
                <w:sz w:val="18"/>
              </w:rPr>
            </w:pPr>
            <w:r>
              <w:rPr>
                <w:rFonts w:cs="Arial"/>
                <w:sz w:val="18"/>
              </w:rPr>
              <w:t>Approved</w:t>
            </w:r>
          </w:p>
        </w:tc>
      </w:tr>
    </w:tbl>
    <w:p w:rsidR="00023477" w:rsidRPr="00D257D0" w:rsidRDefault="00023477" w:rsidP="00EB67D4">
      <w:pPr>
        <w:pStyle w:val="Heading3"/>
      </w:pPr>
      <w:bookmarkStart w:id="185" w:name="_Toc413664859"/>
      <w:r w:rsidRPr="00D257D0">
        <w:t>IVR Handling</w:t>
      </w:r>
      <w:bookmarkEnd w:id="185"/>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51"/>
        <w:gridCol w:w="3686"/>
        <w:gridCol w:w="2551"/>
        <w:gridCol w:w="1418"/>
      </w:tblGrid>
      <w:tr w:rsidR="00023477" w:rsidRPr="00D257D0" w:rsidTr="009C723A">
        <w:tc>
          <w:tcPr>
            <w:tcW w:w="1951" w:type="dxa"/>
            <w:shd w:val="clear" w:color="auto" w:fill="D9D9D9" w:themeFill="background1" w:themeFillShade="D9"/>
          </w:tcPr>
          <w:p w:rsidR="00023477" w:rsidRPr="00D257D0" w:rsidRDefault="00023477" w:rsidP="009C723A">
            <w:pPr>
              <w:pStyle w:val="CommentText"/>
              <w:spacing w:before="60" w:after="60"/>
              <w:rPr>
                <w:rFonts w:cs="Arial"/>
                <w:b/>
                <w:sz w:val="18"/>
              </w:rPr>
            </w:pPr>
            <w:r w:rsidRPr="00D257D0">
              <w:rPr>
                <w:rFonts w:cs="Arial"/>
                <w:b/>
                <w:sz w:val="18"/>
              </w:rPr>
              <w:t>Requirement Id</w:t>
            </w:r>
          </w:p>
        </w:tc>
        <w:tc>
          <w:tcPr>
            <w:tcW w:w="3686" w:type="dxa"/>
            <w:shd w:val="clear" w:color="auto" w:fill="D9D9D9" w:themeFill="background1" w:themeFillShade="D9"/>
          </w:tcPr>
          <w:p w:rsidR="00023477" w:rsidRPr="00D257D0" w:rsidRDefault="00023477" w:rsidP="009C723A">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rsidR="00023477" w:rsidRPr="00D257D0" w:rsidRDefault="00023477" w:rsidP="009C723A">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rsidR="00023477" w:rsidRPr="00D257D0" w:rsidRDefault="00023477" w:rsidP="009C723A">
            <w:pPr>
              <w:pStyle w:val="CommentText"/>
              <w:spacing w:before="60" w:after="60"/>
              <w:rPr>
                <w:rFonts w:cs="Arial"/>
                <w:b/>
                <w:sz w:val="18"/>
              </w:rPr>
            </w:pPr>
            <w:r w:rsidRPr="00D257D0">
              <w:rPr>
                <w:rFonts w:cs="Arial"/>
                <w:b/>
                <w:sz w:val="18"/>
              </w:rPr>
              <w:t>Status</w:t>
            </w:r>
          </w:p>
        </w:tc>
      </w:tr>
      <w:tr w:rsidR="00363ADF" w:rsidRPr="00D257D0" w:rsidTr="009C723A">
        <w:trPr>
          <w:trHeight w:val="350"/>
        </w:trPr>
        <w:tc>
          <w:tcPr>
            <w:tcW w:w="1951" w:type="dxa"/>
          </w:tcPr>
          <w:p w:rsidR="00363ADF" w:rsidRPr="00D257D0" w:rsidRDefault="00363ADF" w:rsidP="00A90474">
            <w:pPr>
              <w:pStyle w:val="CommentText"/>
              <w:spacing w:before="60" w:after="60"/>
              <w:rPr>
                <w:rFonts w:cs="Arial"/>
                <w:sz w:val="18"/>
              </w:rPr>
            </w:pPr>
            <w:r w:rsidRPr="00D257D0">
              <w:rPr>
                <w:rFonts w:cs="Arial"/>
                <w:sz w:val="18"/>
              </w:rPr>
              <w:t>NMS.MK.IVR.001</w:t>
            </w:r>
          </w:p>
        </w:tc>
        <w:tc>
          <w:tcPr>
            <w:tcW w:w="3686" w:type="dxa"/>
          </w:tcPr>
          <w:p w:rsidR="00363ADF" w:rsidRPr="00D257D0" w:rsidRDefault="00363ADF" w:rsidP="00A90474">
            <w:pPr>
              <w:pStyle w:val="CommentText"/>
              <w:spacing w:before="60" w:after="60"/>
              <w:rPr>
                <w:rFonts w:cs="Arial"/>
                <w:sz w:val="18"/>
              </w:rPr>
            </w:pPr>
            <w:r w:rsidRPr="00D257D0">
              <w:rPr>
                <w:rFonts w:cs="Arial"/>
                <w:sz w:val="18"/>
              </w:rPr>
              <w:t>The IVR menu of MK service shall play the welcome message only once.</w:t>
            </w:r>
          </w:p>
        </w:tc>
        <w:tc>
          <w:tcPr>
            <w:tcW w:w="2551" w:type="dxa"/>
          </w:tcPr>
          <w:p w:rsidR="00363ADF" w:rsidRPr="00D257D0" w:rsidRDefault="00363ADF" w:rsidP="00A90474">
            <w:pPr>
              <w:pStyle w:val="CommentText"/>
              <w:spacing w:before="60" w:after="60"/>
              <w:rPr>
                <w:rFonts w:cs="Arial"/>
                <w:sz w:val="18"/>
              </w:rPr>
            </w:pPr>
          </w:p>
        </w:tc>
        <w:tc>
          <w:tcPr>
            <w:tcW w:w="1418" w:type="dxa"/>
          </w:tcPr>
          <w:p w:rsidR="00363ADF" w:rsidRPr="00D257D0" w:rsidRDefault="00A340DF" w:rsidP="00A90474">
            <w:pPr>
              <w:pStyle w:val="CommentText"/>
              <w:spacing w:before="60" w:after="60"/>
              <w:rPr>
                <w:rFonts w:cs="Arial"/>
                <w:sz w:val="18"/>
              </w:rPr>
            </w:pPr>
            <w:r>
              <w:rPr>
                <w:rFonts w:cs="Arial"/>
                <w:sz w:val="18"/>
              </w:rPr>
              <w:t>Approved</w:t>
            </w:r>
          </w:p>
        </w:tc>
      </w:tr>
      <w:tr w:rsidR="00FE1E77" w:rsidRPr="00D257D0" w:rsidTr="009C723A">
        <w:trPr>
          <w:trHeight w:val="350"/>
        </w:trPr>
        <w:tc>
          <w:tcPr>
            <w:tcW w:w="1951" w:type="dxa"/>
          </w:tcPr>
          <w:p w:rsidR="00FE1E77" w:rsidRPr="00D257D0" w:rsidRDefault="00FE1E77" w:rsidP="00A90474">
            <w:pPr>
              <w:pStyle w:val="CommentText"/>
              <w:spacing w:before="60" w:after="60"/>
              <w:rPr>
                <w:rFonts w:cs="Arial"/>
                <w:sz w:val="18"/>
              </w:rPr>
            </w:pPr>
            <w:r w:rsidRPr="00D257D0">
              <w:rPr>
                <w:rFonts w:cs="Arial"/>
                <w:sz w:val="18"/>
              </w:rPr>
              <w:t>NMS.MK.IVR.002</w:t>
            </w:r>
          </w:p>
        </w:tc>
        <w:tc>
          <w:tcPr>
            <w:tcW w:w="3686" w:type="dxa"/>
          </w:tcPr>
          <w:p w:rsidR="00FE1E77" w:rsidRPr="00D257D0" w:rsidRDefault="00046ADE" w:rsidP="00046ADE">
            <w:pPr>
              <w:pStyle w:val="CommentText"/>
              <w:spacing w:before="60" w:after="60"/>
              <w:rPr>
                <w:rFonts w:cs="Arial"/>
                <w:sz w:val="18"/>
              </w:rPr>
            </w:pPr>
            <w:r w:rsidRPr="00D257D0">
              <w:rPr>
                <w:rFonts w:cs="Arial"/>
                <w:sz w:val="18"/>
              </w:rPr>
              <w:t xml:space="preserve">IVR Menu of MK shall allow user to input a new </w:t>
            </w:r>
            <w:r w:rsidR="00D036BF" w:rsidRPr="00D257D0">
              <w:rPr>
                <w:rFonts w:cs="Arial"/>
                <w:sz w:val="18"/>
              </w:rPr>
              <w:t xml:space="preserve">double digit </w:t>
            </w:r>
            <w:r w:rsidRPr="00D257D0">
              <w:rPr>
                <w:rFonts w:cs="Arial"/>
                <w:sz w:val="18"/>
              </w:rPr>
              <w:t>card number after content of a given card number has played out</w:t>
            </w:r>
            <w:r w:rsidR="00D036BF" w:rsidRPr="00D257D0">
              <w:rPr>
                <w:rFonts w:cs="Arial"/>
                <w:sz w:val="18"/>
              </w:rPr>
              <w:t xml:space="preserve"> to play another audio file</w:t>
            </w:r>
            <w:r w:rsidRPr="00D257D0">
              <w:rPr>
                <w:rFonts w:cs="Arial"/>
                <w:sz w:val="18"/>
              </w:rPr>
              <w:t>.</w:t>
            </w:r>
          </w:p>
        </w:tc>
        <w:tc>
          <w:tcPr>
            <w:tcW w:w="2551" w:type="dxa"/>
          </w:tcPr>
          <w:p w:rsidR="00FE1E77" w:rsidRPr="00D257D0" w:rsidRDefault="00FE1E77" w:rsidP="00992E55">
            <w:pPr>
              <w:pStyle w:val="CommentText"/>
              <w:spacing w:before="60" w:after="60"/>
              <w:rPr>
                <w:rFonts w:cs="Arial"/>
                <w:color w:val="FF0000"/>
                <w:sz w:val="18"/>
                <w:lang w:val="en-IN"/>
              </w:rPr>
            </w:pPr>
          </w:p>
        </w:tc>
        <w:tc>
          <w:tcPr>
            <w:tcW w:w="1418" w:type="dxa"/>
          </w:tcPr>
          <w:p w:rsidR="00FE1E77" w:rsidRPr="00D257D0" w:rsidRDefault="00A340DF" w:rsidP="00992E55">
            <w:pPr>
              <w:pStyle w:val="CommentText"/>
              <w:spacing w:before="60" w:after="60"/>
              <w:rPr>
                <w:rFonts w:cs="Arial"/>
                <w:sz w:val="18"/>
              </w:rPr>
            </w:pPr>
            <w:r>
              <w:rPr>
                <w:rFonts w:cs="Arial"/>
                <w:sz w:val="18"/>
              </w:rPr>
              <w:t>Approved</w:t>
            </w:r>
          </w:p>
        </w:tc>
      </w:tr>
      <w:tr w:rsidR="00FE1E77" w:rsidRPr="00D257D0" w:rsidTr="009C723A">
        <w:trPr>
          <w:trHeight w:val="350"/>
        </w:trPr>
        <w:tc>
          <w:tcPr>
            <w:tcW w:w="1951" w:type="dxa"/>
          </w:tcPr>
          <w:p w:rsidR="00FE1E77" w:rsidRPr="00D257D0" w:rsidRDefault="00FE1E77" w:rsidP="00A90474">
            <w:pPr>
              <w:pStyle w:val="CommentText"/>
              <w:spacing w:before="60" w:after="60"/>
              <w:rPr>
                <w:rFonts w:cs="Arial"/>
                <w:sz w:val="18"/>
              </w:rPr>
            </w:pPr>
            <w:r w:rsidRPr="00D257D0">
              <w:rPr>
                <w:rFonts w:cs="Arial"/>
                <w:sz w:val="18"/>
              </w:rPr>
              <w:lastRenderedPageBreak/>
              <w:t>NMS.MK.IVR.003</w:t>
            </w:r>
          </w:p>
        </w:tc>
        <w:tc>
          <w:tcPr>
            <w:tcW w:w="3686" w:type="dxa"/>
          </w:tcPr>
          <w:p w:rsidR="00AC1D06" w:rsidRPr="00D257D0" w:rsidRDefault="00FE1E77" w:rsidP="00992E55">
            <w:pPr>
              <w:pStyle w:val="CommentText"/>
              <w:spacing w:before="60" w:after="60"/>
            </w:pPr>
            <w:r w:rsidRPr="00D257D0">
              <w:rPr>
                <w:rFonts w:cs="Arial"/>
                <w:sz w:val="18"/>
              </w:rPr>
              <w:t xml:space="preserve">IVR shall </w:t>
            </w:r>
            <w:r w:rsidR="00AC1D06" w:rsidRPr="00D257D0">
              <w:rPr>
                <w:rFonts w:cs="Arial"/>
                <w:sz w:val="18"/>
              </w:rPr>
              <w:t>allow wrong input or no input only twice (consecutively) and then call shall be disconnected</w:t>
            </w:r>
            <w:r w:rsidR="0003482E" w:rsidRPr="00D257D0">
              <w:t>.</w:t>
            </w:r>
          </w:p>
        </w:tc>
        <w:tc>
          <w:tcPr>
            <w:tcW w:w="2551" w:type="dxa"/>
          </w:tcPr>
          <w:p w:rsidR="00FE1E77" w:rsidRPr="00D257D0" w:rsidRDefault="00FE1E77" w:rsidP="00992E55">
            <w:pPr>
              <w:pStyle w:val="CommentText"/>
              <w:spacing w:before="60" w:after="60"/>
              <w:rPr>
                <w:rFonts w:cs="Arial"/>
                <w:color w:val="FF0000"/>
                <w:sz w:val="18"/>
                <w:lang w:val="en-IN"/>
              </w:rPr>
            </w:pPr>
          </w:p>
        </w:tc>
        <w:tc>
          <w:tcPr>
            <w:tcW w:w="1418" w:type="dxa"/>
          </w:tcPr>
          <w:p w:rsidR="00FE1E77" w:rsidRPr="00D257D0" w:rsidRDefault="00A340DF" w:rsidP="00992E55">
            <w:pPr>
              <w:pStyle w:val="CommentText"/>
              <w:spacing w:before="60" w:after="60"/>
              <w:rPr>
                <w:rFonts w:cs="Arial"/>
                <w:sz w:val="18"/>
              </w:rPr>
            </w:pPr>
            <w:r>
              <w:rPr>
                <w:rFonts w:cs="Arial"/>
                <w:sz w:val="18"/>
              </w:rPr>
              <w:t>Approved</w:t>
            </w:r>
          </w:p>
        </w:tc>
      </w:tr>
      <w:tr w:rsidR="0066738C" w:rsidRPr="00D257D0" w:rsidTr="009C723A">
        <w:trPr>
          <w:trHeight w:val="350"/>
        </w:trPr>
        <w:tc>
          <w:tcPr>
            <w:tcW w:w="1951" w:type="dxa"/>
          </w:tcPr>
          <w:p w:rsidR="0066738C" w:rsidRPr="00D257D0" w:rsidRDefault="0066738C" w:rsidP="0066738C">
            <w:pPr>
              <w:pStyle w:val="CommentText"/>
              <w:spacing w:before="60" w:after="60"/>
              <w:rPr>
                <w:rFonts w:cs="Arial"/>
                <w:sz w:val="18"/>
              </w:rPr>
            </w:pPr>
            <w:r w:rsidRPr="00D257D0">
              <w:rPr>
                <w:rFonts w:cs="Arial"/>
                <w:sz w:val="18"/>
              </w:rPr>
              <w:t>NMS.MK.IVR.004</w:t>
            </w:r>
          </w:p>
        </w:tc>
        <w:tc>
          <w:tcPr>
            <w:tcW w:w="3686" w:type="dxa"/>
          </w:tcPr>
          <w:p w:rsidR="0066738C" w:rsidRPr="00D257D0" w:rsidRDefault="0066738C" w:rsidP="0066738C">
            <w:pPr>
              <w:pStyle w:val="CommentText"/>
              <w:spacing w:before="60" w:after="60"/>
              <w:rPr>
                <w:rFonts w:cs="Arial"/>
                <w:sz w:val="18"/>
              </w:rPr>
            </w:pPr>
            <w:r w:rsidRPr="00D257D0">
              <w:rPr>
                <w:rFonts w:cs="Arial"/>
                <w:sz w:val="18"/>
              </w:rPr>
              <w:t>The MK IVR menu tree shall realize the call flow as specified in section “</w:t>
            </w:r>
            <w:r w:rsidR="008A1894" w:rsidRPr="00D257D0">
              <w:rPr>
                <w:rFonts w:cs="Arial"/>
                <w:sz w:val="18"/>
              </w:rPr>
              <w:fldChar w:fldCharType="begin"/>
            </w:r>
            <w:r w:rsidRPr="00D257D0">
              <w:rPr>
                <w:rFonts w:cs="Arial"/>
                <w:sz w:val="18"/>
              </w:rPr>
              <w:instrText xml:space="preserve"> REF _Ref408567032 \h  \* MERGEFORMAT </w:instrText>
            </w:r>
            <w:r w:rsidR="008A1894" w:rsidRPr="00D257D0">
              <w:rPr>
                <w:rFonts w:cs="Arial"/>
                <w:sz w:val="18"/>
              </w:rPr>
            </w:r>
            <w:r w:rsidR="008A1894" w:rsidRPr="00D257D0">
              <w:rPr>
                <w:rFonts w:cs="Arial"/>
                <w:sz w:val="18"/>
              </w:rPr>
              <w:fldChar w:fldCharType="separate"/>
            </w:r>
            <w:r w:rsidRPr="00D257D0">
              <w:rPr>
                <w:rFonts w:cs="Arial"/>
                <w:sz w:val="18"/>
              </w:rPr>
              <w:t xml:space="preserve">Mobile </w:t>
            </w:r>
            <w:proofErr w:type="spellStart"/>
            <w:r w:rsidRPr="00D257D0">
              <w:rPr>
                <w:rFonts w:cs="Arial"/>
                <w:sz w:val="18"/>
              </w:rPr>
              <w:t>Kunji</w:t>
            </w:r>
            <w:proofErr w:type="spellEnd"/>
            <w:r w:rsidRPr="00D257D0">
              <w:rPr>
                <w:rFonts w:cs="Arial"/>
                <w:sz w:val="18"/>
              </w:rPr>
              <w:t xml:space="preserve"> Access</w:t>
            </w:r>
            <w:r w:rsidR="008A1894" w:rsidRPr="00D257D0">
              <w:rPr>
                <w:rFonts w:cs="Arial"/>
                <w:sz w:val="18"/>
              </w:rPr>
              <w:fldChar w:fldCharType="end"/>
            </w:r>
            <w:r w:rsidRPr="00D257D0">
              <w:rPr>
                <w:rFonts w:cs="Arial"/>
                <w:sz w:val="18"/>
              </w:rPr>
              <w:t>” of this document.</w:t>
            </w:r>
            <w:r w:rsidRPr="00D257D0">
              <w:rPr>
                <w:rFonts w:cs="Arial"/>
                <w:sz w:val="18"/>
              </w:rPr>
              <w:br/>
            </w:r>
          </w:p>
        </w:tc>
        <w:tc>
          <w:tcPr>
            <w:tcW w:w="2551" w:type="dxa"/>
          </w:tcPr>
          <w:p w:rsidR="0066738C" w:rsidRPr="00D257D0" w:rsidRDefault="0066738C" w:rsidP="00992E55">
            <w:pPr>
              <w:pStyle w:val="CommentText"/>
              <w:spacing w:before="60" w:after="60"/>
              <w:rPr>
                <w:rFonts w:cs="Arial"/>
                <w:color w:val="FF0000"/>
                <w:sz w:val="18"/>
                <w:lang w:val="en-IN"/>
              </w:rPr>
            </w:pPr>
            <w:r w:rsidRPr="00D257D0">
              <w:rPr>
                <w:rFonts w:cs="Arial"/>
                <w:sz w:val="18"/>
                <w:lang w:val="en-IN"/>
              </w:rPr>
              <w:t>The call flow shall be normative part of this document.</w:t>
            </w:r>
          </w:p>
        </w:tc>
        <w:tc>
          <w:tcPr>
            <w:tcW w:w="1418" w:type="dxa"/>
          </w:tcPr>
          <w:p w:rsidR="0066738C" w:rsidRPr="00D257D0" w:rsidRDefault="00A340DF" w:rsidP="00992E55">
            <w:pPr>
              <w:pStyle w:val="CommentText"/>
              <w:spacing w:before="60" w:after="60"/>
              <w:rPr>
                <w:rFonts w:cs="Arial"/>
                <w:sz w:val="18"/>
              </w:rPr>
            </w:pPr>
            <w:r>
              <w:rPr>
                <w:rFonts w:cs="Arial"/>
                <w:sz w:val="18"/>
              </w:rPr>
              <w:t>Approved</w:t>
            </w:r>
          </w:p>
        </w:tc>
      </w:tr>
      <w:tr w:rsidR="009559D4" w:rsidRPr="00D257D0" w:rsidTr="009C723A">
        <w:trPr>
          <w:trHeight w:val="350"/>
        </w:trPr>
        <w:tc>
          <w:tcPr>
            <w:tcW w:w="1951" w:type="dxa"/>
          </w:tcPr>
          <w:p w:rsidR="009559D4" w:rsidRPr="00D257D0" w:rsidRDefault="009559D4" w:rsidP="009559D4">
            <w:pPr>
              <w:pStyle w:val="CommentText"/>
              <w:spacing w:before="60" w:after="60"/>
              <w:rPr>
                <w:rFonts w:cs="Arial"/>
                <w:sz w:val="18"/>
              </w:rPr>
            </w:pPr>
            <w:r w:rsidRPr="00D257D0">
              <w:rPr>
                <w:rFonts w:cs="Arial"/>
                <w:sz w:val="18"/>
              </w:rPr>
              <w:t>NMS.MK.IVR.006</w:t>
            </w:r>
          </w:p>
        </w:tc>
        <w:tc>
          <w:tcPr>
            <w:tcW w:w="3686" w:type="dxa"/>
          </w:tcPr>
          <w:p w:rsidR="009559D4" w:rsidRPr="00D257D0" w:rsidRDefault="009559D4" w:rsidP="009559D4">
            <w:pPr>
              <w:pStyle w:val="CommentText"/>
              <w:spacing w:before="60" w:after="60"/>
              <w:rPr>
                <w:rFonts w:cs="Arial"/>
                <w:sz w:val="18"/>
              </w:rPr>
            </w:pPr>
            <w:r w:rsidRPr="00D257D0">
              <w:rPr>
                <w:rFonts w:cs="Arial"/>
                <w:sz w:val="18"/>
              </w:rPr>
              <w:t>The MK IVR menu tree shall play “end of usage” message if the usage for month is exhausted. If the message has already been played twice in a month, then the message shall not be played again and the call shall be disconnected.</w:t>
            </w:r>
          </w:p>
        </w:tc>
        <w:tc>
          <w:tcPr>
            <w:tcW w:w="2551" w:type="dxa"/>
          </w:tcPr>
          <w:p w:rsidR="009559D4" w:rsidRPr="00D257D0" w:rsidRDefault="009559D4" w:rsidP="00992E55">
            <w:pPr>
              <w:pStyle w:val="CommentText"/>
              <w:spacing w:before="60" w:after="60"/>
              <w:rPr>
                <w:rFonts w:cs="Arial"/>
                <w:sz w:val="18"/>
                <w:lang w:val="en-IN"/>
              </w:rPr>
            </w:pPr>
          </w:p>
        </w:tc>
        <w:tc>
          <w:tcPr>
            <w:tcW w:w="1418" w:type="dxa"/>
          </w:tcPr>
          <w:p w:rsidR="009559D4" w:rsidRPr="00D257D0" w:rsidRDefault="00A340DF" w:rsidP="00992E55">
            <w:pPr>
              <w:pStyle w:val="CommentText"/>
              <w:spacing w:before="60" w:after="60"/>
              <w:rPr>
                <w:rFonts w:cs="Arial"/>
                <w:sz w:val="18"/>
              </w:rPr>
            </w:pPr>
            <w:r>
              <w:rPr>
                <w:rFonts w:cs="Arial"/>
                <w:sz w:val="18"/>
              </w:rPr>
              <w:t>Approved</w:t>
            </w:r>
          </w:p>
        </w:tc>
      </w:tr>
    </w:tbl>
    <w:p w:rsidR="00023477" w:rsidRPr="00D257D0" w:rsidRDefault="00023477" w:rsidP="00EB67D4">
      <w:pPr>
        <w:pStyle w:val="Heading3"/>
      </w:pPr>
      <w:bookmarkStart w:id="186" w:name="_Toc413664860"/>
      <w:r w:rsidRPr="00D257D0">
        <w:t>Reporting</w:t>
      </w:r>
      <w:bookmarkEnd w:id="186"/>
      <w:r w:rsidRPr="00D257D0">
        <w:t xml:space="preserve">  </w:t>
      </w:r>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51"/>
        <w:gridCol w:w="3686"/>
        <w:gridCol w:w="2551"/>
        <w:gridCol w:w="1418"/>
      </w:tblGrid>
      <w:tr w:rsidR="00023477" w:rsidRPr="00D257D0" w:rsidTr="009C723A">
        <w:tc>
          <w:tcPr>
            <w:tcW w:w="1951" w:type="dxa"/>
            <w:shd w:val="clear" w:color="auto" w:fill="D9D9D9" w:themeFill="background1" w:themeFillShade="D9"/>
          </w:tcPr>
          <w:p w:rsidR="00023477" w:rsidRPr="00D257D0" w:rsidRDefault="00023477" w:rsidP="009C723A">
            <w:pPr>
              <w:pStyle w:val="CommentText"/>
              <w:spacing w:before="60" w:after="60"/>
              <w:rPr>
                <w:rFonts w:cs="Arial"/>
                <w:b/>
                <w:sz w:val="18"/>
              </w:rPr>
            </w:pPr>
            <w:r w:rsidRPr="00D257D0">
              <w:rPr>
                <w:rFonts w:cs="Arial"/>
                <w:b/>
                <w:sz w:val="18"/>
              </w:rPr>
              <w:t>Requirement Id</w:t>
            </w:r>
          </w:p>
        </w:tc>
        <w:tc>
          <w:tcPr>
            <w:tcW w:w="3686" w:type="dxa"/>
            <w:shd w:val="clear" w:color="auto" w:fill="D9D9D9" w:themeFill="background1" w:themeFillShade="D9"/>
          </w:tcPr>
          <w:p w:rsidR="00023477" w:rsidRPr="00D257D0" w:rsidRDefault="00023477" w:rsidP="009C723A">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rsidR="00023477" w:rsidRPr="00D257D0" w:rsidRDefault="00023477" w:rsidP="009C723A">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rsidR="00023477" w:rsidRPr="00D257D0" w:rsidRDefault="00023477" w:rsidP="009C723A">
            <w:pPr>
              <w:pStyle w:val="CommentText"/>
              <w:spacing w:before="60" w:after="60"/>
              <w:rPr>
                <w:rFonts w:cs="Arial"/>
                <w:b/>
                <w:sz w:val="18"/>
              </w:rPr>
            </w:pPr>
            <w:r w:rsidRPr="00D257D0">
              <w:rPr>
                <w:rFonts w:cs="Arial"/>
                <w:b/>
                <w:sz w:val="18"/>
              </w:rPr>
              <w:t>Status</w:t>
            </w:r>
          </w:p>
        </w:tc>
      </w:tr>
      <w:tr w:rsidR="00363ADF" w:rsidRPr="00D257D0" w:rsidTr="009C723A">
        <w:trPr>
          <w:trHeight w:val="350"/>
        </w:trPr>
        <w:tc>
          <w:tcPr>
            <w:tcW w:w="1951" w:type="dxa"/>
          </w:tcPr>
          <w:p w:rsidR="00363ADF" w:rsidRPr="00D257D0" w:rsidRDefault="00363ADF" w:rsidP="00A90474">
            <w:pPr>
              <w:pStyle w:val="CommentText"/>
              <w:spacing w:before="60" w:after="60"/>
              <w:rPr>
                <w:rFonts w:cs="Arial"/>
                <w:sz w:val="18"/>
              </w:rPr>
            </w:pPr>
            <w:r w:rsidRPr="00D257D0">
              <w:rPr>
                <w:rFonts w:cs="Arial"/>
                <w:sz w:val="18"/>
              </w:rPr>
              <w:t>NMS.MK.REP.001</w:t>
            </w:r>
          </w:p>
        </w:tc>
        <w:tc>
          <w:tcPr>
            <w:tcW w:w="3686" w:type="dxa"/>
          </w:tcPr>
          <w:p w:rsidR="00363ADF" w:rsidRPr="00D257D0" w:rsidRDefault="00363ADF" w:rsidP="00A90474">
            <w:pPr>
              <w:pStyle w:val="CommentText"/>
              <w:spacing w:before="60" w:after="60"/>
              <w:rPr>
                <w:rFonts w:cs="Arial"/>
                <w:sz w:val="18"/>
              </w:rPr>
            </w:pPr>
            <w:r w:rsidRPr="00D257D0">
              <w:rPr>
                <w:rFonts w:cs="Arial"/>
                <w:sz w:val="18"/>
              </w:rPr>
              <w:t>MK service shall support creation and handling of “MK Date Wise Report”. The details of the report are specified in Appendix B.</w:t>
            </w:r>
          </w:p>
        </w:tc>
        <w:tc>
          <w:tcPr>
            <w:tcW w:w="2551" w:type="dxa"/>
          </w:tcPr>
          <w:p w:rsidR="00363ADF" w:rsidRPr="00D257D0" w:rsidRDefault="00363ADF" w:rsidP="009C723A">
            <w:pPr>
              <w:pStyle w:val="CommentText"/>
              <w:spacing w:before="60" w:after="60"/>
              <w:rPr>
                <w:rFonts w:cs="Arial"/>
                <w:sz w:val="18"/>
                <w:lang w:val="en-IN"/>
              </w:rPr>
            </w:pPr>
          </w:p>
        </w:tc>
        <w:tc>
          <w:tcPr>
            <w:tcW w:w="1418" w:type="dxa"/>
          </w:tcPr>
          <w:p w:rsidR="00363ADF" w:rsidRPr="00D257D0" w:rsidRDefault="00A340DF" w:rsidP="009C723A">
            <w:pPr>
              <w:pStyle w:val="CommentText"/>
              <w:spacing w:before="60" w:after="60"/>
              <w:rPr>
                <w:rFonts w:cs="Arial"/>
                <w:sz w:val="18"/>
              </w:rPr>
            </w:pPr>
            <w:r>
              <w:rPr>
                <w:rFonts w:cs="Arial"/>
                <w:sz w:val="18"/>
              </w:rPr>
              <w:t>Approved</w:t>
            </w:r>
          </w:p>
        </w:tc>
      </w:tr>
      <w:tr w:rsidR="00363ADF" w:rsidRPr="00D257D0" w:rsidTr="009C723A">
        <w:trPr>
          <w:trHeight w:val="350"/>
        </w:trPr>
        <w:tc>
          <w:tcPr>
            <w:tcW w:w="1951" w:type="dxa"/>
          </w:tcPr>
          <w:p w:rsidR="00363ADF" w:rsidRPr="00D257D0" w:rsidRDefault="00363ADF" w:rsidP="00A90474">
            <w:pPr>
              <w:pStyle w:val="CommentText"/>
              <w:spacing w:before="60" w:after="60"/>
              <w:rPr>
                <w:rFonts w:cs="Arial"/>
                <w:sz w:val="18"/>
              </w:rPr>
            </w:pPr>
            <w:r w:rsidRPr="00D257D0">
              <w:rPr>
                <w:rFonts w:cs="Arial"/>
                <w:sz w:val="18"/>
              </w:rPr>
              <w:t>NMS.MK.REP.002</w:t>
            </w:r>
          </w:p>
        </w:tc>
        <w:tc>
          <w:tcPr>
            <w:tcW w:w="3686" w:type="dxa"/>
          </w:tcPr>
          <w:p w:rsidR="00363ADF" w:rsidRPr="00D257D0" w:rsidRDefault="00363ADF" w:rsidP="00A90474">
            <w:pPr>
              <w:pStyle w:val="CommentText"/>
              <w:spacing w:before="60" w:after="60"/>
              <w:rPr>
                <w:rFonts w:cs="Arial"/>
                <w:sz w:val="18"/>
              </w:rPr>
            </w:pPr>
            <w:r w:rsidRPr="00D257D0">
              <w:rPr>
                <w:rFonts w:cs="Arial"/>
                <w:sz w:val="18"/>
              </w:rPr>
              <w:t>MK service shall support creation and handling of “MK usage report”. The details of the report are specified in Appendix B.</w:t>
            </w:r>
          </w:p>
        </w:tc>
        <w:tc>
          <w:tcPr>
            <w:tcW w:w="2551" w:type="dxa"/>
          </w:tcPr>
          <w:p w:rsidR="00363ADF" w:rsidRPr="00D257D0" w:rsidRDefault="00363ADF" w:rsidP="009C723A">
            <w:pPr>
              <w:pStyle w:val="CommentText"/>
              <w:spacing w:before="60" w:after="60"/>
              <w:rPr>
                <w:rFonts w:cs="Arial"/>
                <w:sz w:val="18"/>
                <w:lang w:val="en-IN"/>
              </w:rPr>
            </w:pPr>
          </w:p>
        </w:tc>
        <w:tc>
          <w:tcPr>
            <w:tcW w:w="1418" w:type="dxa"/>
          </w:tcPr>
          <w:p w:rsidR="00363ADF" w:rsidRPr="00D257D0" w:rsidRDefault="00A340DF" w:rsidP="009C723A">
            <w:pPr>
              <w:pStyle w:val="CommentText"/>
              <w:spacing w:before="60" w:after="60"/>
              <w:rPr>
                <w:rFonts w:cs="Arial"/>
                <w:sz w:val="18"/>
              </w:rPr>
            </w:pPr>
            <w:r>
              <w:rPr>
                <w:rFonts w:cs="Arial"/>
                <w:sz w:val="18"/>
              </w:rPr>
              <w:t>Approved</w:t>
            </w:r>
          </w:p>
        </w:tc>
      </w:tr>
      <w:tr w:rsidR="00363ADF" w:rsidRPr="00D257D0" w:rsidTr="009C723A">
        <w:trPr>
          <w:trHeight w:val="350"/>
        </w:trPr>
        <w:tc>
          <w:tcPr>
            <w:tcW w:w="1951" w:type="dxa"/>
          </w:tcPr>
          <w:p w:rsidR="00363ADF" w:rsidRPr="00D257D0" w:rsidRDefault="00363ADF" w:rsidP="00A90474">
            <w:pPr>
              <w:pStyle w:val="CommentText"/>
              <w:spacing w:before="60" w:after="60"/>
              <w:rPr>
                <w:rFonts w:cs="Arial"/>
                <w:sz w:val="18"/>
              </w:rPr>
            </w:pPr>
            <w:r w:rsidRPr="00D257D0">
              <w:rPr>
                <w:rFonts w:cs="Arial"/>
                <w:sz w:val="18"/>
              </w:rPr>
              <w:t>NMS.MK.REP.003</w:t>
            </w:r>
          </w:p>
        </w:tc>
        <w:tc>
          <w:tcPr>
            <w:tcW w:w="3686" w:type="dxa"/>
          </w:tcPr>
          <w:p w:rsidR="00363ADF" w:rsidRPr="00D257D0" w:rsidRDefault="00363ADF" w:rsidP="00A90474">
            <w:pPr>
              <w:pStyle w:val="CommentText"/>
              <w:spacing w:before="60" w:after="60"/>
              <w:rPr>
                <w:rFonts w:cs="Arial"/>
                <w:sz w:val="18"/>
              </w:rPr>
            </w:pPr>
            <w:r w:rsidRPr="00D257D0">
              <w:rPr>
                <w:rFonts w:cs="Arial"/>
                <w:sz w:val="18"/>
              </w:rPr>
              <w:t xml:space="preserve">MK service shall support creation and handling of “MK Card usage report”. The details of the report are specified in Appendix B. </w:t>
            </w:r>
          </w:p>
        </w:tc>
        <w:tc>
          <w:tcPr>
            <w:tcW w:w="2551" w:type="dxa"/>
          </w:tcPr>
          <w:p w:rsidR="00363ADF" w:rsidRPr="00D257D0" w:rsidRDefault="00363ADF" w:rsidP="009C723A">
            <w:pPr>
              <w:pStyle w:val="CommentText"/>
              <w:spacing w:before="60" w:after="60"/>
              <w:rPr>
                <w:rFonts w:cs="Arial"/>
                <w:color w:val="FF0000"/>
              </w:rPr>
            </w:pPr>
          </w:p>
        </w:tc>
        <w:tc>
          <w:tcPr>
            <w:tcW w:w="1418" w:type="dxa"/>
          </w:tcPr>
          <w:p w:rsidR="00363ADF" w:rsidRPr="00D257D0" w:rsidRDefault="00A340DF" w:rsidP="009C723A">
            <w:pPr>
              <w:pStyle w:val="CommentText"/>
              <w:spacing w:before="60" w:after="60"/>
              <w:rPr>
                <w:rFonts w:cs="Arial"/>
                <w:sz w:val="18"/>
              </w:rPr>
            </w:pPr>
            <w:r>
              <w:rPr>
                <w:rFonts w:cs="Arial"/>
                <w:sz w:val="18"/>
              </w:rPr>
              <w:t>Approved</w:t>
            </w:r>
          </w:p>
        </w:tc>
      </w:tr>
    </w:tbl>
    <w:p w:rsidR="002E1E93" w:rsidRPr="00D257D0" w:rsidRDefault="002E1E93" w:rsidP="002E1E93">
      <w:pPr>
        <w:pStyle w:val="Heading3"/>
      </w:pPr>
      <w:bookmarkStart w:id="187" w:name="_Ref406702345"/>
      <w:bookmarkStart w:id="188" w:name="_Toc413664861"/>
      <w:r w:rsidRPr="00D257D0">
        <w:t>Content Management and Upload</w:t>
      </w:r>
      <w:bookmarkEnd w:id="187"/>
      <w:bookmarkEnd w:id="188"/>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09"/>
        <w:gridCol w:w="3828"/>
        <w:gridCol w:w="2551"/>
        <w:gridCol w:w="1418"/>
      </w:tblGrid>
      <w:tr w:rsidR="002E1E93" w:rsidRPr="00D257D0" w:rsidTr="00527BB8">
        <w:tc>
          <w:tcPr>
            <w:tcW w:w="1809" w:type="dxa"/>
            <w:shd w:val="clear" w:color="auto" w:fill="D9D9D9" w:themeFill="background1" w:themeFillShade="D9"/>
          </w:tcPr>
          <w:p w:rsidR="002E1E93" w:rsidRPr="00D257D0" w:rsidRDefault="002E1E93" w:rsidP="00527BB8">
            <w:pPr>
              <w:pStyle w:val="CommentText"/>
              <w:spacing w:before="60" w:after="60"/>
              <w:rPr>
                <w:rFonts w:cs="Arial"/>
                <w:b/>
                <w:sz w:val="18"/>
              </w:rPr>
            </w:pPr>
            <w:r w:rsidRPr="00D257D0">
              <w:rPr>
                <w:rFonts w:cs="Arial"/>
                <w:b/>
                <w:sz w:val="18"/>
              </w:rPr>
              <w:t>Requirement Id</w:t>
            </w:r>
          </w:p>
        </w:tc>
        <w:tc>
          <w:tcPr>
            <w:tcW w:w="3828" w:type="dxa"/>
            <w:shd w:val="clear" w:color="auto" w:fill="D9D9D9" w:themeFill="background1" w:themeFillShade="D9"/>
          </w:tcPr>
          <w:p w:rsidR="002E1E93" w:rsidRPr="00D257D0" w:rsidRDefault="002E1E93" w:rsidP="00527BB8">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rsidR="002E1E93" w:rsidRPr="00D257D0" w:rsidRDefault="002E1E93" w:rsidP="00527BB8">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rsidR="002E1E93" w:rsidRPr="00D257D0" w:rsidRDefault="002E1E93" w:rsidP="00527BB8">
            <w:pPr>
              <w:pStyle w:val="CommentText"/>
              <w:spacing w:before="60" w:after="60"/>
              <w:rPr>
                <w:rFonts w:cs="Arial"/>
                <w:b/>
                <w:sz w:val="18"/>
              </w:rPr>
            </w:pPr>
            <w:r w:rsidRPr="00D257D0">
              <w:rPr>
                <w:rFonts w:cs="Arial"/>
                <w:b/>
                <w:sz w:val="18"/>
              </w:rPr>
              <w:t>Status</w:t>
            </w:r>
          </w:p>
        </w:tc>
      </w:tr>
      <w:tr w:rsidR="002E1E93" w:rsidRPr="00D257D0" w:rsidTr="00527BB8">
        <w:trPr>
          <w:trHeight w:val="350"/>
        </w:trPr>
        <w:tc>
          <w:tcPr>
            <w:tcW w:w="1809" w:type="dxa"/>
          </w:tcPr>
          <w:p w:rsidR="002E1E93" w:rsidRPr="00D257D0" w:rsidRDefault="002E1E93" w:rsidP="002E1E93">
            <w:pPr>
              <w:pStyle w:val="CommentText"/>
              <w:spacing w:before="60" w:after="60"/>
              <w:rPr>
                <w:rFonts w:cs="Arial"/>
                <w:sz w:val="18"/>
              </w:rPr>
            </w:pPr>
            <w:r w:rsidRPr="00D257D0">
              <w:rPr>
                <w:rFonts w:cs="Arial"/>
                <w:sz w:val="18"/>
              </w:rPr>
              <w:t>NMS.MK.CONT.001</w:t>
            </w:r>
          </w:p>
        </w:tc>
        <w:tc>
          <w:tcPr>
            <w:tcW w:w="3828" w:type="dxa"/>
          </w:tcPr>
          <w:p w:rsidR="002E1E93" w:rsidRPr="00D257D0" w:rsidRDefault="00F61AF9" w:rsidP="00F61AF9">
            <w:pPr>
              <w:pStyle w:val="CommentText"/>
              <w:spacing w:before="60" w:after="60"/>
              <w:rPr>
                <w:rFonts w:cs="Arial"/>
                <w:sz w:val="18"/>
              </w:rPr>
            </w:pPr>
            <w:r w:rsidRPr="00D257D0">
              <w:rPr>
                <w:rFonts w:cs="Arial"/>
                <w:sz w:val="18"/>
              </w:rPr>
              <w:t>NMS shall allow upload and modification of content files for MK service.</w:t>
            </w:r>
          </w:p>
        </w:tc>
        <w:tc>
          <w:tcPr>
            <w:tcW w:w="2551" w:type="dxa"/>
          </w:tcPr>
          <w:p w:rsidR="002E1E93" w:rsidRPr="00D257D0" w:rsidRDefault="000E4527" w:rsidP="00527BB8">
            <w:pPr>
              <w:pStyle w:val="CommentText"/>
              <w:spacing w:before="60" w:after="60"/>
              <w:rPr>
                <w:rFonts w:cs="Arial"/>
                <w:sz w:val="18"/>
              </w:rPr>
            </w:pPr>
            <w:r>
              <w:rPr>
                <w:rFonts w:cs="Arial"/>
                <w:sz w:val="18"/>
              </w:rPr>
              <w:t>The content files shall be managed by CMS which is part of IVR and not part of MOTECH.</w:t>
            </w:r>
          </w:p>
        </w:tc>
        <w:tc>
          <w:tcPr>
            <w:tcW w:w="1418" w:type="dxa"/>
          </w:tcPr>
          <w:p w:rsidR="002E1E93" w:rsidRPr="00D257D0" w:rsidRDefault="00A340DF" w:rsidP="00527BB8">
            <w:pPr>
              <w:pStyle w:val="CommentText"/>
              <w:spacing w:before="60" w:after="60"/>
              <w:rPr>
                <w:rFonts w:cs="Arial"/>
                <w:sz w:val="18"/>
              </w:rPr>
            </w:pPr>
            <w:r>
              <w:rPr>
                <w:rFonts w:cs="Arial"/>
                <w:sz w:val="18"/>
              </w:rPr>
              <w:t>Approved</w:t>
            </w:r>
          </w:p>
        </w:tc>
      </w:tr>
      <w:tr w:rsidR="00F61AF9" w:rsidRPr="00D257D0" w:rsidTr="00527BB8">
        <w:trPr>
          <w:trHeight w:val="350"/>
        </w:trPr>
        <w:tc>
          <w:tcPr>
            <w:tcW w:w="1809" w:type="dxa"/>
          </w:tcPr>
          <w:p w:rsidR="00F61AF9" w:rsidRPr="00D257D0" w:rsidRDefault="00F61AF9" w:rsidP="00F61AF9">
            <w:pPr>
              <w:pStyle w:val="CommentText"/>
              <w:spacing w:before="60" w:after="60"/>
              <w:rPr>
                <w:rFonts w:cs="Arial"/>
                <w:sz w:val="18"/>
              </w:rPr>
            </w:pPr>
            <w:r w:rsidRPr="00D257D0">
              <w:rPr>
                <w:rFonts w:cs="Arial"/>
                <w:sz w:val="18"/>
              </w:rPr>
              <w:t>NMS.MK.CONT.002</w:t>
            </w:r>
          </w:p>
        </w:tc>
        <w:tc>
          <w:tcPr>
            <w:tcW w:w="3828" w:type="dxa"/>
          </w:tcPr>
          <w:p w:rsidR="00F61AF9" w:rsidRPr="00D257D0" w:rsidRDefault="00F61AF9" w:rsidP="00527BB8">
            <w:pPr>
              <w:pStyle w:val="CommentText"/>
              <w:spacing w:before="60" w:after="60"/>
              <w:rPr>
                <w:rFonts w:cs="Arial"/>
                <w:sz w:val="18"/>
              </w:rPr>
            </w:pPr>
            <w:r w:rsidRPr="00D257D0">
              <w:rPr>
                <w:rFonts w:cs="Arial"/>
                <w:sz w:val="18"/>
              </w:rPr>
              <w:t xml:space="preserve">MK service shall support the course content to vary based on the needs of specific states. </w:t>
            </w:r>
          </w:p>
        </w:tc>
        <w:tc>
          <w:tcPr>
            <w:tcW w:w="2551" w:type="dxa"/>
          </w:tcPr>
          <w:p w:rsidR="00F61AF9" w:rsidRPr="00D257D0" w:rsidRDefault="00F61AF9" w:rsidP="00527BB8">
            <w:pPr>
              <w:pStyle w:val="CommentText"/>
              <w:spacing w:before="60" w:after="60"/>
              <w:rPr>
                <w:rFonts w:cs="Arial"/>
                <w:sz w:val="18"/>
              </w:rPr>
            </w:pPr>
          </w:p>
        </w:tc>
        <w:tc>
          <w:tcPr>
            <w:tcW w:w="1418" w:type="dxa"/>
          </w:tcPr>
          <w:p w:rsidR="00F61AF9" w:rsidRPr="00D257D0" w:rsidRDefault="00A340DF" w:rsidP="00527BB8">
            <w:pPr>
              <w:pStyle w:val="CommentText"/>
              <w:spacing w:before="60" w:after="60"/>
              <w:rPr>
                <w:rFonts w:cs="Arial"/>
                <w:sz w:val="18"/>
              </w:rPr>
            </w:pPr>
            <w:r>
              <w:rPr>
                <w:rFonts w:cs="Arial"/>
                <w:sz w:val="18"/>
              </w:rPr>
              <w:t>Approved</w:t>
            </w:r>
          </w:p>
        </w:tc>
      </w:tr>
    </w:tbl>
    <w:p w:rsidR="00023477" w:rsidRPr="00D257D0" w:rsidRDefault="00023477" w:rsidP="00023477">
      <w:pPr>
        <w:pStyle w:val="Heading2"/>
        <w:rPr>
          <w:szCs w:val="18"/>
        </w:rPr>
      </w:pPr>
      <w:bookmarkStart w:id="189" w:name="_Toc413664862"/>
      <w:r w:rsidRPr="00D257D0">
        <w:rPr>
          <w:szCs w:val="18"/>
        </w:rPr>
        <w:t>Non-Functional Requirements</w:t>
      </w:r>
      <w:bookmarkEnd w:id="189"/>
    </w:p>
    <w:p w:rsidR="00023477" w:rsidRPr="00D257D0" w:rsidRDefault="00023477" w:rsidP="00EB67D4">
      <w:pPr>
        <w:pStyle w:val="Heading3"/>
        <w:rPr>
          <w:szCs w:val="18"/>
        </w:rPr>
      </w:pPr>
      <w:bookmarkStart w:id="190" w:name="_Toc413664863"/>
      <w:r w:rsidRPr="00D257D0">
        <w:t>Scalability Requirements</w:t>
      </w:r>
      <w:bookmarkEnd w:id="190"/>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09"/>
        <w:gridCol w:w="3828"/>
        <w:gridCol w:w="2551"/>
        <w:gridCol w:w="1418"/>
      </w:tblGrid>
      <w:tr w:rsidR="00023477" w:rsidRPr="00D257D0" w:rsidTr="009C723A">
        <w:tc>
          <w:tcPr>
            <w:tcW w:w="1809" w:type="dxa"/>
            <w:shd w:val="clear" w:color="auto" w:fill="D9D9D9" w:themeFill="background1" w:themeFillShade="D9"/>
          </w:tcPr>
          <w:p w:rsidR="00023477" w:rsidRPr="00D257D0" w:rsidRDefault="00023477" w:rsidP="009C723A">
            <w:pPr>
              <w:pStyle w:val="CommentText"/>
              <w:spacing w:before="60" w:after="60"/>
              <w:rPr>
                <w:rFonts w:cs="Arial"/>
                <w:b/>
                <w:sz w:val="18"/>
              </w:rPr>
            </w:pPr>
            <w:r w:rsidRPr="00D257D0">
              <w:rPr>
                <w:rFonts w:cs="Arial"/>
                <w:b/>
                <w:sz w:val="18"/>
              </w:rPr>
              <w:t>Requirement Id</w:t>
            </w:r>
          </w:p>
        </w:tc>
        <w:tc>
          <w:tcPr>
            <w:tcW w:w="3828" w:type="dxa"/>
            <w:shd w:val="clear" w:color="auto" w:fill="D9D9D9" w:themeFill="background1" w:themeFillShade="D9"/>
          </w:tcPr>
          <w:p w:rsidR="00023477" w:rsidRPr="00D257D0" w:rsidRDefault="00023477" w:rsidP="009C723A">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rsidR="00023477" w:rsidRPr="00D257D0" w:rsidRDefault="00023477" w:rsidP="009C723A">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rsidR="00023477" w:rsidRPr="00D257D0" w:rsidRDefault="00023477" w:rsidP="009C723A">
            <w:pPr>
              <w:pStyle w:val="CommentText"/>
              <w:spacing w:before="60" w:after="60"/>
              <w:rPr>
                <w:rFonts w:cs="Arial"/>
                <w:b/>
                <w:sz w:val="18"/>
              </w:rPr>
            </w:pPr>
            <w:r w:rsidRPr="00D257D0">
              <w:rPr>
                <w:rFonts w:cs="Arial"/>
                <w:b/>
                <w:sz w:val="18"/>
              </w:rPr>
              <w:t>Status</w:t>
            </w:r>
          </w:p>
        </w:tc>
      </w:tr>
      <w:tr w:rsidR="00363ADF" w:rsidRPr="00D257D0" w:rsidTr="009C723A">
        <w:trPr>
          <w:trHeight w:val="350"/>
        </w:trPr>
        <w:tc>
          <w:tcPr>
            <w:tcW w:w="1809" w:type="dxa"/>
          </w:tcPr>
          <w:p w:rsidR="00363ADF" w:rsidRPr="00D257D0" w:rsidRDefault="00363ADF" w:rsidP="00404811">
            <w:pPr>
              <w:pStyle w:val="CommentText"/>
              <w:spacing w:before="60" w:after="60"/>
              <w:rPr>
                <w:rFonts w:cs="Arial"/>
                <w:sz w:val="18"/>
              </w:rPr>
            </w:pPr>
            <w:r w:rsidRPr="00D257D0">
              <w:rPr>
                <w:rFonts w:cs="Arial"/>
                <w:sz w:val="18"/>
              </w:rPr>
              <w:t>NMS.M</w:t>
            </w:r>
            <w:r w:rsidR="00404811" w:rsidRPr="00D257D0">
              <w:rPr>
                <w:rFonts w:cs="Arial"/>
                <w:sz w:val="18"/>
              </w:rPr>
              <w:t>K</w:t>
            </w:r>
            <w:r w:rsidRPr="00D257D0">
              <w:rPr>
                <w:rFonts w:cs="Arial"/>
                <w:sz w:val="18"/>
              </w:rPr>
              <w:t>.SCALE.001</w:t>
            </w:r>
          </w:p>
        </w:tc>
        <w:tc>
          <w:tcPr>
            <w:tcW w:w="3828" w:type="dxa"/>
          </w:tcPr>
          <w:p w:rsidR="00363ADF" w:rsidRPr="00D257D0" w:rsidRDefault="00363ADF" w:rsidP="00A90474">
            <w:pPr>
              <w:pStyle w:val="CommentText"/>
              <w:spacing w:before="60" w:after="60"/>
              <w:rPr>
                <w:rFonts w:cs="Arial"/>
                <w:sz w:val="18"/>
              </w:rPr>
            </w:pPr>
            <w:r w:rsidRPr="00D257D0">
              <w:rPr>
                <w:rFonts w:cs="Arial"/>
                <w:sz w:val="18"/>
              </w:rPr>
              <w:t xml:space="preserve">MK service shall be designed to handle maximum of </w:t>
            </w:r>
            <w:r w:rsidR="00B4034B" w:rsidRPr="00D257D0">
              <w:rPr>
                <w:rFonts w:cs="Arial"/>
                <w:sz w:val="18"/>
              </w:rPr>
              <w:t xml:space="preserve">1,177,478 </w:t>
            </w:r>
            <w:r w:rsidRPr="00D257D0">
              <w:rPr>
                <w:rFonts w:cs="Arial"/>
                <w:sz w:val="18"/>
              </w:rPr>
              <w:t>registered FLW users.</w:t>
            </w:r>
          </w:p>
        </w:tc>
        <w:tc>
          <w:tcPr>
            <w:tcW w:w="2551" w:type="dxa"/>
          </w:tcPr>
          <w:p w:rsidR="00363ADF" w:rsidRPr="00D257D0" w:rsidRDefault="00302EAC" w:rsidP="00302EAC">
            <w:pPr>
              <w:pStyle w:val="CommentText"/>
              <w:spacing w:before="60" w:after="60"/>
              <w:rPr>
                <w:rFonts w:cs="Arial"/>
                <w:color w:val="FF0000"/>
                <w:sz w:val="18"/>
              </w:rPr>
            </w:pPr>
            <w:r w:rsidRPr="00D257D0">
              <w:rPr>
                <w:rFonts w:cs="Arial"/>
                <w:sz w:val="18"/>
              </w:rPr>
              <w:t>Refer NMS.MA.SCALE.001</w:t>
            </w:r>
          </w:p>
        </w:tc>
        <w:tc>
          <w:tcPr>
            <w:tcW w:w="1418" w:type="dxa"/>
          </w:tcPr>
          <w:p w:rsidR="00363ADF" w:rsidRPr="00D257D0" w:rsidRDefault="00A340DF" w:rsidP="009C723A">
            <w:pPr>
              <w:pStyle w:val="CommentText"/>
              <w:spacing w:before="60" w:after="60"/>
              <w:rPr>
                <w:rFonts w:cs="Arial"/>
                <w:sz w:val="18"/>
              </w:rPr>
            </w:pPr>
            <w:r>
              <w:rPr>
                <w:rFonts w:cs="Arial"/>
                <w:sz w:val="18"/>
              </w:rPr>
              <w:t>Approved</w:t>
            </w:r>
          </w:p>
        </w:tc>
      </w:tr>
      <w:tr w:rsidR="00363ADF" w:rsidRPr="00D257D0" w:rsidTr="009C723A">
        <w:trPr>
          <w:trHeight w:val="350"/>
        </w:trPr>
        <w:tc>
          <w:tcPr>
            <w:tcW w:w="1809" w:type="dxa"/>
          </w:tcPr>
          <w:p w:rsidR="00363ADF" w:rsidRPr="00D257D0" w:rsidRDefault="00363ADF" w:rsidP="00404811">
            <w:pPr>
              <w:pStyle w:val="CommentText"/>
              <w:spacing w:before="60" w:after="60"/>
              <w:rPr>
                <w:rFonts w:cs="Arial"/>
                <w:sz w:val="18"/>
              </w:rPr>
            </w:pPr>
            <w:r w:rsidRPr="00D257D0">
              <w:rPr>
                <w:rFonts w:cs="Arial"/>
                <w:sz w:val="18"/>
              </w:rPr>
              <w:t>NMS.M</w:t>
            </w:r>
            <w:r w:rsidR="00404811" w:rsidRPr="00D257D0">
              <w:rPr>
                <w:rFonts w:cs="Arial"/>
                <w:sz w:val="18"/>
              </w:rPr>
              <w:t>K</w:t>
            </w:r>
            <w:r w:rsidRPr="00D257D0">
              <w:rPr>
                <w:rFonts w:cs="Arial"/>
                <w:sz w:val="18"/>
              </w:rPr>
              <w:t>.SCALE.002</w:t>
            </w:r>
          </w:p>
        </w:tc>
        <w:tc>
          <w:tcPr>
            <w:tcW w:w="3828" w:type="dxa"/>
          </w:tcPr>
          <w:p w:rsidR="00363ADF" w:rsidRPr="00D257D0" w:rsidRDefault="00363ADF" w:rsidP="004A731D">
            <w:pPr>
              <w:pStyle w:val="CommentText"/>
              <w:spacing w:before="60" w:after="60"/>
              <w:rPr>
                <w:rFonts w:cs="Arial"/>
                <w:sz w:val="18"/>
              </w:rPr>
            </w:pPr>
            <w:r w:rsidRPr="00D257D0">
              <w:rPr>
                <w:rFonts w:cs="Arial"/>
                <w:sz w:val="18"/>
              </w:rPr>
              <w:t xml:space="preserve">MK service shall be designed to handle simultaneous calls of </w:t>
            </w:r>
            <w:r w:rsidR="004A731D">
              <w:rPr>
                <w:rFonts w:cs="Arial"/>
                <w:sz w:val="18"/>
              </w:rPr>
              <w:t>1282</w:t>
            </w:r>
            <w:r w:rsidR="00CB6628" w:rsidRPr="00D257D0">
              <w:rPr>
                <w:rFonts w:cs="Arial"/>
                <w:sz w:val="18"/>
              </w:rPr>
              <w:t xml:space="preserve"> </w:t>
            </w:r>
            <w:r w:rsidRPr="00D257D0">
              <w:rPr>
                <w:rFonts w:cs="Arial"/>
                <w:sz w:val="18"/>
              </w:rPr>
              <w:t>FLW users.</w:t>
            </w:r>
          </w:p>
        </w:tc>
        <w:tc>
          <w:tcPr>
            <w:tcW w:w="2551" w:type="dxa"/>
          </w:tcPr>
          <w:p w:rsidR="00CB6628" w:rsidRPr="00D93A4F" w:rsidRDefault="00CB6628" w:rsidP="00D93A4F">
            <w:pPr>
              <w:pStyle w:val="Default"/>
              <w:rPr>
                <w:sz w:val="16"/>
              </w:rPr>
            </w:pPr>
            <w:r w:rsidRPr="00D93A4F">
              <w:rPr>
                <w:sz w:val="16"/>
                <w:szCs w:val="22"/>
                <w:lang w:val="en-US"/>
              </w:rPr>
              <w:t>Calls per month | Calls per Day  |  Peak Hour Call 12 &amp; 1 pm</w:t>
            </w:r>
          </w:p>
          <w:p w:rsidR="00CB6628" w:rsidRPr="00CB6628" w:rsidRDefault="00CB6628">
            <w:pPr>
              <w:pStyle w:val="Default"/>
              <w:rPr>
                <w:sz w:val="16"/>
                <w:szCs w:val="22"/>
                <w:lang w:val="en-US"/>
              </w:rPr>
            </w:pPr>
            <w:r w:rsidRPr="00D93A4F">
              <w:rPr>
                <w:sz w:val="16"/>
                <w:szCs w:val="22"/>
                <w:lang w:val="en-US"/>
              </w:rPr>
              <w:t>MK:    14,424,106   |     480,803    |   8% or 38,464</w:t>
            </w:r>
            <w:r>
              <w:rPr>
                <w:sz w:val="16"/>
                <w:szCs w:val="22"/>
                <w:lang w:val="en-US"/>
              </w:rPr>
              <w:t xml:space="preserve">. </w:t>
            </w:r>
            <w:proofErr w:type="gramStart"/>
            <w:r>
              <w:rPr>
                <w:sz w:val="16"/>
                <w:szCs w:val="22"/>
                <w:lang w:val="en-US"/>
              </w:rPr>
              <w:t>The is</w:t>
            </w:r>
            <w:proofErr w:type="gramEnd"/>
            <w:r>
              <w:rPr>
                <w:sz w:val="16"/>
                <w:szCs w:val="22"/>
                <w:lang w:val="en-US"/>
              </w:rPr>
              <w:t xml:space="preserve"> for all servers </w:t>
            </w:r>
            <w:r>
              <w:rPr>
                <w:sz w:val="16"/>
                <w:szCs w:val="22"/>
                <w:lang w:val="en-US"/>
              </w:rPr>
              <w:lastRenderedPageBreak/>
              <w:t>– per server call rate shall be lower.</w:t>
            </w:r>
          </w:p>
          <w:p w:rsidR="00363ADF" w:rsidRPr="00D93A4F" w:rsidRDefault="00363ADF" w:rsidP="00D93A4F">
            <w:pPr>
              <w:pStyle w:val="Default"/>
              <w:rPr>
                <w:sz w:val="16"/>
                <w:szCs w:val="22"/>
                <w:lang w:val="en-US"/>
              </w:rPr>
            </w:pPr>
          </w:p>
        </w:tc>
        <w:tc>
          <w:tcPr>
            <w:tcW w:w="1418" w:type="dxa"/>
          </w:tcPr>
          <w:p w:rsidR="00363ADF" w:rsidRPr="00D257D0" w:rsidRDefault="00A340DF" w:rsidP="009C723A">
            <w:pPr>
              <w:pStyle w:val="CommentText"/>
              <w:spacing w:before="60" w:after="60"/>
              <w:rPr>
                <w:rFonts w:cs="Arial"/>
                <w:sz w:val="18"/>
              </w:rPr>
            </w:pPr>
            <w:r>
              <w:rPr>
                <w:rFonts w:cs="Arial"/>
                <w:sz w:val="18"/>
              </w:rPr>
              <w:lastRenderedPageBreak/>
              <w:t>Approved</w:t>
            </w:r>
          </w:p>
        </w:tc>
      </w:tr>
      <w:tr w:rsidR="002047D9" w:rsidRPr="00D257D0" w:rsidTr="009C723A">
        <w:trPr>
          <w:trHeight w:val="350"/>
        </w:trPr>
        <w:tc>
          <w:tcPr>
            <w:tcW w:w="1809" w:type="dxa"/>
          </w:tcPr>
          <w:p w:rsidR="002047D9" w:rsidRPr="00D257D0" w:rsidRDefault="002047D9" w:rsidP="002047D9">
            <w:pPr>
              <w:pStyle w:val="CommentText"/>
              <w:spacing w:before="60" w:after="60"/>
              <w:rPr>
                <w:rFonts w:cs="Arial"/>
                <w:sz w:val="18"/>
              </w:rPr>
            </w:pPr>
            <w:r w:rsidRPr="00D257D0">
              <w:rPr>
                <w:rFonts w:cs="Arial"/>
                <w:sz w:val="18"/>
              </w:rPr>
              <w:lastRenderedPageBreak/>
              <w:t>NMS.MK.SCALE.003</w:t>
            </w:r>
          </w:p>
        </w:tc>
        <w:tc>
          <w:tcPr>
            <w:tcW w:w="3828" w:type="dxa"/>
          </w:tcPr>
          <w:p w:rsidR="002047D9" w:rsidRPr="00D257D0" w:rsidRDefault="002047D9" w:rsidP="002047D9">
            <w:pPr>
              <w:pStyle w:val="CommentText"/>
              <w:spacing w:before="60" w:after="60"/>
              <w:rPr>
                <w:rFonts w:cs="Arial"/>
                <w:sz w:val="18"/>
              </w:rPr>
            </w:pPr>
            <w:r w:rsidRPr="00D257D0">
              <w:rPr>
                <w:rFonts w:cs="Arial"/>
                <w:sz w:val="18"/>
              </w:rPr>
              <w:t>The Congestion and Overload for incoming calls of MK shall be handled by the IVR system of the NMS where some of the incoming calls may be rejected during overload.</w:t>
            </w:r>
          </w:p>
        </w:tc>
        <w:tc>
          <w:tcPr>
            <w:tcW w:w="2551" w:type="dxa"/>
          </w:tcPr>
          <w:p w:rsidR="002047D9" w:rsidRPr="00D257D0" w:rsidRDefault="002047D9" w:rsidP="00301455">
            <w:pPr>
              <w:pStyle w:val="Default"/>
              <w:rPr>
                <w:sz w:val="16"/>
                <w:szCs w:val="22"/>
                <w:lang w:val="en-US"/>
              </w:rPr>
            </w:pPr>
            <w:r w:rsidRPr="00D257D0">
              <w:rPr>
                <w:rFonts w:cs="Arial"/>
                <w:sz w:val="18"/>
              </w:rPr>
              <w:t>There shall be no restrictions on FLW subscriber provisioning in NMS.</w:t>
            </w:r>
          </w:p>
        </w:tc>
        <w:tc>
          <w:tcPr>
            <w:tcW w:w="1418" w:type="dxa"/>
          </w:tcPr>
          <w:p w:rsidR="002047D9" w:rsidRPr="00D257D0" w:rsidRDefault="00A340DF" w:rsidP="009C723A">
            <w:pPr>
              <w:pStyle w:val="CommentText"/>
              <w:spacing w:before="60" w:after="60"/>
              <w:rPr>
                <w:rFonts w:cs="Arial"/>
                <w:sz w:val="18"/>
              </w:rPr>
            </w:pPr>
            <w:r>
              <w:rPr>
                <w:rFonts w:cs="Arial"/>
                <w:sz w:val="18"/>
              </w:rPr>
              <w:t>Approved</w:t>
            </w:r>
          </w:p>
        </w:tc>
      </w:tr>
    </w:tbl>
    <w:p w:rsidR="00023477" w:rsidRPr="00D257D0" w:rsidRDefault="00023477" w:rsidP="00023477">
      <w:pPr>
        <w:rPr>
          <w:color w:val="548DD4"/>
        </w:rPr>
      </w:pPr>
    </w:p>
    <w:p w:rsidR="00023477" w:rsidRPr="00D257D0" w:rsidRDefault="00023477" w:rsidP="00023477">
      <w:pPr>
        <w:pStyle w:val="Heading2"/>
        <w:rPr>
          <w:szCs w:val="18"/>
        </w:rPr>
      </w:pPr>
      <w:bookmarkStart w:id="191" w:name="_Toc413664864"/>
      <w:r w:rsidRPr="00D257D0">
        <w:rPr>
          <w:szCs w:val="18"/>
        </w:rPr>
        <w:t>Call Flows</w:t>
      </w:r>
      <w:bookmarkEnd w:id="191"/>
    </w:p>
    <w:p w:rsidR="001B1223" w:rsidRPr="00D257D0" w:rsidRDefault="001B1223" w:rsidP="00563861">
      <w:pPr>
        <w:pStyle w:val="CommentText"/>
      </w:pPr>
      <w:r w:rsidRPr="00D257D0">
        <w:t>API spec between the IVR and MOTECH applications shall detail the interaction required between them to achieve the below call flows, SMS send and retry logic and hence specify the functionality requirement from each system (IVR and MOTECH) individually.</w:t>
      </w:r>
    </w:p>
    <w:p w:rsidR="00363ADF" w:rsidRPr="00D257D0" w:rsidRDefault="0032589E" w:rsidP="00363ADF">
      <w:pPr>
        <w:pStyle w:val="Heading3"/>
        <w:rPr>
          <w:szCs w:val="18"/>
        </w:rPr>
      </w:pPr>
      <w:bookmarkStart w:id="192" w:name="_Ref408567032"/>
      <w:bookmarkStart w:id="193" w:name="_Toc413664865"/>
      <w:r w:rsidRPr="00D257D0">
        <w:rPr>
          <w:szCs w:val="18"/>
        </w:rPr>
        <w:t>M</w:t>
      </w:r>
      <w:r w:rsidR="00F323B9" w:rsidRPr="00D257D0">
        <w:rPr>
          <w:szCs w:val="18"/>
        </w:rPr>
        <w:t>o</w:t>
      </w:r>
      <w:r w:rsidRPr="00D257D0">
        <w:rPr>
          <w:szCs w:val="18"/>
        </w:rPr>
        <w:t xml:space="preserve">bile </w:t>
      </w:r>
      <w:proofErr w:type="spellStart"/>
      <w:r w:rsidRPr="00D257D0">
        <w:rPr>
          <w:szCs w:val="18"/>
        </w:rPr>
        <w:t>Kunji</w:t>
      </w:r>
      <w:proofErr w:type="spellEnd"/>
      <w:r w:rsidR="00363ADF" w:rsidRPr="00D257D0">
        <w:rPr>
          <w:szCs w:val="18"/>
        </w:rPr>
        <w:t xml:space="preserve"> Access</w:t>
      </w:r>
      <w:bookmarkEnd w:id="192"/>
      <w:bookmarkEnd w:id="193"/>
    </w:p>
    <w:p w:rsidR="00363ADF" w:rsidRPr="00D257D0" w:rsidRDefault="00B47947" w:rsidP="00363ADF">
      <w:r>
        <w:rPr>
          <w:noProof/>
          <w:lang w:val="en-IN" w:eastAsia="en-IN"/>
        </w:rPr>
        <w:drawing>
          <wp:inline distT="0" distB="0" distL="0" distR="0" wp14:anchorId="0EF8A87D" wp14:editId="74646FC4">
            <wp:extent cx="6233795" cy="448437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33795" cy="4484370"/>
                    </a:xfrm>
                    <a:prstGeom prst="rect">
                      <a:avLst/>
                    </a:prstGeom>
                    <a:noFill/>
                    <a:ln>
                      <a:noFill/>
                    </a:ln>
                  </pic:spPr>
                </pic:pic>
              </a:graphicData>
            </a:graphic>
          </wp:inline>
        </w:drawing>
      </w:r>
    </w:p>
    <w:p w:rsidR="007209A0" w:rsidRPr="00D257D0" w:rsidRDefault="00363ADF" w:rsidP="00363ADF">
      <w:pPr>
        <w:pStyle w:val="Caption"/>
        <w:rPr>
          <w:rFonts w:ascii="Cambria" w:eastAsia="Times New Roman" w:hAnsi="Cambria"/>
          <w:b w:val="0"/>
          <w:bCs w:val="0"/>
          <w:color w:val="365F91"/>
          <w:sz w:val="28"/>
          <w:szCs w:val="28"/>
        </w:rPr>
      </w:pPr>
      <w:r w:rsidRPr="00D257D0">
        <w:t xml:space="preserve">Figure 6:  Mobile </w:t>
      </w:r>
      <w:proofErr w:type="spellStart"/>
      <w:r w:rsidRPr="00D257D0">
        <w:t>Kunji</w:t>
      </w:r>
      <w:proofErr w:type="spellEnd"/>
      <w:r w:rsidRPr="00D257D0">
        <w:t xml:space="preserve"> Job Flow</w:t>
      </w:r>
      <w:bookmarkEnd w:id="164"/>
      <w:bookmarkEnd w:id="165"/>
      <w:bookmarkEnd w:id="166"/>
      <w:bookmarkEnd w:id="167"/>
      <w:bookmarkEnd w:id="168"/>
    </w:p>
    <w:p w:rsidR="00CC47FF" w:rsidRPr="00D257D0" w:rsidRDefault="00CC47FF" w:rsidP="00CC47FF">
      <w:pPr>
        <w:pStyle w:val="Heading1"/>
      </w:pPr>
      <w:bookmarkStart w:id="194" w:name="_Toc413664866"/>
      <w:r w:rsidRPr="00D257D0">
        <w:lastRenderedPageBreak/>
        <w:t>Kilkari (KK)</w:t>
      </w:r>
      <w:r w:rsidR="007B54EF" w:rsidRPr="00D257D0">
        <w:t>: Overview and Requirements</w:t>
      </w:r>
      <w:bookmarkEnd w:id="194"/>
    </w:p>
    <w:p w:rsidR="007209A0" w:rsidRPr="00D257D0" w:rsidRDefault="007209A0" w:rsidP="007209A0">
      <w:pPr>
        <w:pStyle w:val="Heading2"/>
      </w:pPr>
      <w:bookmarkStart w:id="195" w:name="_Toc413664867"/>
      <w:r w:rsidRPr="00D257D0">
        <w:t>Service Overview</w:t>
      </w:r>
      <w:bookmarkEnd w:id="195"/>
    </w:p>
    <w:p w:rsidR="00DD73B8" w:rsidRPr="00D257D0" w:rsidRDefault="00DD73B8" w:rsidP="00DD73B8">
      <w:pPr>
        <w:pStyle w:val="CommentText"/>
        <w:spacing w:before="60" w:after="60"/>
        <w:rPr>
          <w:rFonts w:cs="Arial"/>
        </w:rPr>
      </w:pPr>
      <w:r w:rsidRPr="00D257D0">
        <w:rPr>
          <w:rFonts w:cs="Arial"/>
        </w:rPr>
        <w:t xml:space="preserve">Kilkari is the IVR service that uses Out Bound Calls (OBDs) to deliver time-sensitive audio information about maternity and child health to the subscribed beneficiaries (l pregnant women, new mothers, and mothers of children up to the age of one and their families) via mobile phones. Kilkari service is characterized by the following: </w:t>
      </w:r>
    </w:p>
    <w:p w:rsidR="00DD73B8" w:rsidRPr="00D257D0" w:rsidRDefault="00DD73B8" w:rsidP="00DD73B8">
      <w:pPr>
        <w:pStyle w:val="CommentText"/>
        <w:numPr>
          <w:ilvl w:val="0"/>
          <w:numId w:val="10"/>
        </w:numPr>
        <w:spacing w:before="60" w:after="60"/>
        <w:rPr>
          <w:rFonts w:cs="Arial"/>
        </w:rPr>
      </w:pPr>
      <w:r w:rsidRPr="00D257D0">
        <w:rPr>
          <w:rFonts w:cs="Arial"/>
        </w:rPr>
        <w:t>Kilkari service covers the critical time period, during which the most deaths occur during maternity (for mother and child): from early stages of pregnancy until the child is one year old.</w:t>
      </w:r>
    </w:p>
    <w:p w:rsidR="00DD73B8" w:rsidRPr="00D257D0" w:rsidRDefault="00DD73B8" w:rsidP="00DD73B8">
      <w:pPr>
        <w:pStyle w:val="CommentText"/>
        <w:numPr>
          <w:ilvl w:val="0"/>
          <w:numId w:val="10"/>
        </w:numPr>
        <w:spacing w:before="60" w:after="60"/>
        <w:rPr>
          <w:rFonts w:cs="Arial"/>
        </w:rPr>
      </w:pPr>
      <w:r w:rsidRPr="00D257D0">
        <w:rPr>
          <w:rFonts w:cs="Arial"/>
        </w:rPr>
        <w:t>Kilkari Service has two subscription packs based on when the service is started (72 week pregnancy pack and 48 week after delivery pack).</w:t>
      </w:r>
    </w:p>
    <w:p w:rsidR="00DD73B8" w:rsidRPr="00D257D0" w:rsidRDefault="00DD73B8" w:rsidP="00DD73B8">
      <w:pPr>
        <w:pStyle w:val="CommentText"/>
        <w:numPr>
          <w:ilvl w:val="0"/>
          <w:numId w:val="10"/>
        </w:numPr>
        <w:spacing w:before="60" w:after="60"/>
        <w:rPr>
          <w:rFonts w:cs="Arial"/>
        </w:rPr>
      </w:pPr>
      <w:r w:rsidRPr="00D257D0">
        <w:rPr>
          <w:rFonts w:cs="Arial"/>
        </w:rPr>
        <w:t>Kilkari Service allows beneficiaries to subscribe to the desired subscription packs via IVR long codes.</w:t>
      </w:r>
    </w:p>
    <w:p w:rsidR="00DD73B8" w:rsidRPr="00D257D0" w:rsidRDefault="00DD73B8" w:rsidP="00DD73B8">
      <w:pPr>
        <w:pStyle w:val="CommentText"/>
        <w:numPr>
          <w:ilvl w:val="1"/>
          <w:numId w:val="10"/>
        </w:numPr>
        <w:spacing w:before="60" w:after="60"/>
        <w:rPr>
          <w:rFonts w:cs="Arial"/>
        </w:rPr>
      </w:pPr>
      <w:r w:rsidRPr="00D257D0">
        <w:rPr>
          <w:rFonts w:cs="Arial"/>
        </w:rPr>
        <w:t>Each pack has a separate long code.</w:t>
      </w:r>
    </w:p>
    <w:p w:rsidR="00DD73B8" w:rsidRPr="00D257D0" w:rsidRDefault="00DD73B8" w:rsidP="00DD73B8">
      <w:pPr>
        <w:pStyle w:val="CommentText"/>
        <w:numPr>
          <w:ilvl w:val="0"/>
          <w:numId w:val="10"/>
        </w:numPr>
        <w:spacing w:before="60" w:after="60"/>
        <w:rPr>
          <w:rFonts w:cs="Arial"/>
        </w:rPr>
      </w:pPr>
      <w:r w:rsidRPr="00D257D0">
        <w:rPr>
          <w:rFonts w:cs="Arial"/>
        </w:rPr>
        <w:t>Kilkari Service also allows beneficiaries to be automaticall</w:t>
      </w:r>
      <w:r w:rsidR="001E11BE" w:rsidRPr="00D257D0">
        <w:rPr>
          <w:rFonts w:cs="Arial"/>
        </w:rPr>
        <w:t>y subscribed to a suitable pack</w:t>
      </w:r>
      <w:r w:rsidRPr="00D257D0">
        <w:rPr>
          <w:rFonts w:cs="Arial"/>
        </w:rPr>
        <w:t>, by manually uploading MCTS data into the system, based on the Last Menstrual Period (LMP) of the pregnant woman or Date of Birth (DOB) of the child provided in MCTS Data.</w:t>
      </w:r>
    </w:p>
    <w:p w:rsidR="00DD73B8" w:rsidRPr="00D257D0" w:rsidRDefault="00DD73B8" w:rsidP="00DD73B8">
      <w:pPr>
        <w:pStyle w:val="CommentText"/>
        <w:numPr>
          <w:ilvl w:val="0"/>
          <w:numId w:val="10"/>
        </w:numPr>
        <w:spacing w:before="60" w:after="60"/>
        <w:rPr>
          <w:rFonts w:cs="Arial"/>
        </w:rPr>
      </w:pPr>
      <w:r w:rsidRPr="00D257D0">
        <w:rPr>
          <w:rFonts w:cs="Arial"/>
        </w:rPr>
        <w:t>Kilkari Service delivers weekly messages to the subscribed Beneficiaries, based on the stage of pregnancy or child’s age. Week is computed from LMP or DOB.</w:t>
      </w:r>
    </w:p>
    <w:p w:rsidR="00DD73B8" w:rsidRPr="00D257D0" w:rsidRDefault="00DD73B8" w:rsidP="00DD73B8">
      <w:pPr>
        <w:pStyle w:val="CommentText"/>
        <w:numPr>
          <w:ilvl w:val="0"/>
          <w:numId w:val="10"/>
        </w:numPr>
        <w:spacing w:before="60" w:after="60"/>
        <w:rPr>
          <w:rFonts w:cs="Arial"/>
        </w:rPr>
      </w:pPr>
      <w:r w:rsidRPr="00D257D0">
        <w:rPr>
          <w:rFonts w:cs="Arial"/>
        </w:rPr>
        <w:t>Each message is approximately 2 minutes in length.</w:t>
      </w:r>
    </w:p>
    <w:p w:rsidR="00DD73B8" w:rsidRPr="00D257D0" w:rsidRDefault="00DD73B8" w:rsidP="00DD73B8">
      <w:pPr>
        <w:pStyle w:val="CommentText"/>
        <w:numPr>
          <w:ilvl w:val="0"/>
          <w:numId w:val="10"/>
        </w:numPr>
        <w:spacing w:before="60" w:after="60"/>
        <w:rPr>
          <w:rFonts w:cs="Arial"/>
        </w:rPr>
      </w:pPr>
      <w:r w:rsidRPr="00D257D0">
        <w:rPr>
          <w:rFonts w:cs="Arial"/>
        </w:rPr>
        <w:t>Ki</w:t>
      </w:r>
      <w:r w:rsidR="001E11BE" w:rsidRPr="00D257D0">
        <w:rPr>
          <w:rFonts w:cs="Arial"/>
        </w:rPr>
        <w:t>lkari service tries to deliver</w:t>
      </w:r>
      <w:r w:rsidRPr="00D257D0">
        <w:rPr>
          <w:rFonts w:cs="Arial"/>
        </w:rPr>
        <w:t xml:space="preserve"> each weekly message from 8am to 8pm (with different retry logics based on whether the subscriber’s phone is busy, out of network range, switched off </w:t>
      </w:r>
      <w:proofErr w:type="spellStart"/>
      <w:r w:rsidRPr="00D257D0">
        <w:rPr>
          <w:rFonts w:cs="Arial"/>
        </w:rPr>
        <w:t>etc</w:t>
      </w:r>
      <w:proofErr w:type="spellEnd"/>
      <w:r w:rsidRPr="00D257D0">
        <w:rPr>
          <w:rFonts w:cs="Arial"/>
        </w:rPr>
        <w:t xml:space="preserve">). </w:t>
      </w:r>
    </w:p>
    <w:p w:rsidR="00DD73B8" w:rsidRPr="00D257D0" w:rsidRDefault="00DD73B8" w:rsidP="00DD73B8">
      <w:pPr>
        <w:pStyle w:val="CommentText"/>
        <w:numPr>
          <w:ilvl w:val="0"/>
          <w:numId w:val="10"/>
        </w:numPr>
        <w:spacing w:before="60" w:after="60"/>
        <w:rPr>
          <w:rFonts w:cs="Arial"/>
        </w:rPr>
      </w:pPr>
      <w:r w:rsidRPr="00D257D0">
        <w:rPr>
          <w:rFonts w:cs="Arial"/>
        </w:rPr>
        <w:t>Kilkari Service retries the attempt to deliver the messages which were not delivered.</w:t>
      </w:r>
    </w:p>
    <w:p w:rsidR="00DD73B8" w:rsidRPr="00D257D0" w:rsidRDefault="00DD73B8" w:rsidP="00DD73B8">
      <w:pPr>
        <w:pStyle w:val="CommentText"/>
        <w:numPr>
          <w:ilvl w:val="0"/>
          <w:numId w:val="10"/>
        </w:numPr>
        <w:spacing w:before="60" w:after="60"/>
        <w:rPr>
          <w:rFonts w:cs="Arial"/>
        </w:rPr>
      </w:pPr>
      <w:r w:rsidRPr="00D257D0">
        <w:rPr>
          <w:rFonts w:cs="Arial"/>
        </w:rPr>
        <w:t>The Kilkari service is Toll Free.</w:t>
      </w:r>
    </w:p>
    <w:p w:rsidR="00DD73B8" w:rsidRPr="00D257D0" w:rsidRDefault="00DD73B8" w:rsidP="00DD73B8">
      <w:pPr>
        <w:pStyle w:val="CommentText"/>
        <w:numPr>
          <w:ilvl w:val="0"/>
          <w:numId w:val="10"/>
        </w:numPr>
        <w:spacing w:before="60" w:after="60"/>
        <w:rPr>
          <w:rFonts w:cs="Arial"/>
        </w:rPr>
      </w:pPr>
      <w:r w:rsidRPr="00D257D0">
        <w:rPr>
          <w:rFonts w:cs="Arial"/>
        </w:rPr>
        <w:t>Kilkari service allows users to call the Toll Free inbox long code to listen to last OBD message again.</w:t>
      </w:r>
    </w:p>
    <w:p w:rsidR="008B5E4F" w:rsidRPr="0085205A" w:rsidRDefault="008B5E4F" w:rsidP="00C42D8B">
      <w:pPr>
        <w:pStyle w:val="CommentText"/>
        <w:numPr>
          <w:ilvl w:val="0"/>
          <w:numId w:val="10"/>
        </w:numPr>
        <w:spacing w:before="60" w:after="60"/>
        <w:rPr>
          <w:rFonts w:cs="Arial"/>
        </w:rPr>
      </w:pPr>
      <w:r w:rsidRPr="0085205A">
        <w:rPr>
          <w:rFonts w:cs="Arial"/>
        </w:rPr>
        <w:t xml:space="preserve">A Kilkari beneficiary can be in any one of the following statuses in the system </w:t>
      </w:r>
      <w:r w:rsidR="00C42D8B" w:rsidRPr="0085205A">
        <w:rPr>
          <w:rFonts w:cs="Arial"/>
        </w:rPr>
        <w:t xml:space="preserve">as depicted in </w:t>
      </w:r>
      <w:r w:rsidR="00C47C36">
        <w:fldChar w:fldCharType="begin"/>
      </w:r>
      <w:r w:rsidR="00C47C36">
        <w:instrText xml:space="preserve"> REF _Ref409703412 \h  \* MERGEFORMAT </w:instrText>
      </w:r>
      <w:r w:rsidR="00C47C36">
        <w:fldChar w:fldCharType="separate"/>
      </w:r>
      <w:r w:rsidR="00C42D8B" w:rsidRPr="0085205A">
        <w:rPr>
          <w:rFonts w:cs="Arial"/>
        </w:rPr>
        <w:t>Figure</w:t>
      </w:r>
      <w:r w:rsidR="00C42D8B" w:rsidRPr="00D257D0">
        <w:t xml:space="preserve"> 6</w:t>
      </w:r>
      <w:r w:rsidR="00C47C36">
        <w:fldChar w:fldCharType="end"/>
      </w:r>
      <w:r w:rsidR="00C42D8B" w:rsidRPr="0085205A">
        <w:rPr>
          <w:rFonts w:cs="Arial"/>
        </w:rPr>
        <w:t>.</w:t>
      </w:r>
    </w:p>
    <w:p w:rsidR="00C42D8B" w:rsidRPr="00D257D0" w:rsidRDefault="00B47947" w:rsidP="00C42D8B">
      <w:pPr>
        <w:pStyle w:val="CommentText"/>
        <w:spacing w:before="60" w:after="60"/>
        <w:rPr>
          <w:rFonts w:cs="Arial"/>
        </w:rPr>
      </w:pPr>
      <w:r>
        <w:rPr>
          <w:noProof/>
          <w:lang w:val="en-IN" w:eastAsia="en-IN"/>
        </w:rPr>
        <w:lastRenderedPageBreak/>
        <mc:AlternateContent>
          <mc:Choice Requires="wpg">
            <w:drawing>
              <wp:inline distT="0" distB="0" distL="0" distR="0" wp14:anchorId="4C20A06C" wp14:editId="1AB73092">
                <wp:extent cx="5943600" cy="4017645"/>
                <wp:effectExtent l="0" t="0" r="0" b="0"/>
                <wp:docPr id="5" name="Canvas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017645"/>
                          <a:chOff x="0" y="0"/>
                          <a:chExt cx="59436" cy="40176"/>
                        </a:xfrm>
                      </wpg:grpSpPr>
                      <wps:wsp>
                        <wps:cNvPr id="6" name="AutoShape 65"/>
                        <wps:cNvSpPr>
                          <a:spLocks noChangeAspect="1" noChangeArrowheads="1"/>
                        </wps:cNvSpPr>
                        <wps:spPr bwMode="auto">
                          <a:xfrm>
                            <a:off x="0" y="0"/>
                            <a:ext cx="59436" cy="40176"/>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Text Box 28"/>
                        <wps:cNvSpPr txBox="1">
                          <a:spLocks noChangeArrowheads="1"/>
                        </wps:cNvSpPr>
                        <wps:spPr bwMode="auto">
                          <a:xfrm>
                            <a:off x="39814" y="18911"/>
                            <a:ext cx="14097" cy="56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0FB7" w:rsidRPr="00BE2CAB" w:rsidRDefault="00900FB7" w:rsidP="00C42D8B">
                              <w:pPr>
                                <w:rPr>
                                  <w:sz w:val="18"/>
                                </w:rPr>
                              </w:pPr>
                              <w:r>
                                <w:rPr>
                                  <w:sz w:val="18"/>
                                </w:rPr>
                                <w:t xml:space="preserve">End of pack duration (48 weeks or 72 weeks) </w:t>
                              </w:r>
                            </w:p>
                          </w:txbxContent>
                        </wps:txbx>
                        <wps:bodyPr rot="0" vert="horz" wrap="square" lIns="91440" tIns="45720" rIns="91440" bIns="45720" anchor="t" anchorCtr="0" upright="1">
                          <a:noAutofit/>
                        </wps:bodyPr>
                      </wps:wsp>
                      <wps:wsp>
                        <wps:cNvPr id="10" name="Text Box 29"/>
                        <wps:cNvSpPr txBox="1">
                          <a:spLocks noChangeArrowheads="1"/>
                        </wps:cNvSpPr>
                        <wps:spPr bwMode="auto">
                          <a:xfrm>
                            <a:off x="39243" y="9321"/>
                            <a:ext cx="14097" cy="56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0FB7" w:rsidRPr="00BE2CAB" w:rsidRDefault="00900FB7" w:rsidP="00C42D8B">
                              <w:pPr>
                                <w:rPr>
                                  <w:sz w:val="18"/>
                                </w:rPr>
                              </w:pPr>
                              <w:r>
                                <w:rPr>
                                  <w:sz w:val="18"/>
                                </w:rPr>
                                <w:t xml:space="preserve">User Deactivation / Miscarriage / Child Death / Invalid Number </w:t>
                              </w:r>
                            </w:p>
                          </w:txbxContent>
                        </wps:txbx>
                        <wps:bodyPr rot="0" vert="horz" wrap="square" lIns="91440" tIns="45720" rIns="91440" bIns="45720" anchor="t" anchorCtr="0" upright="1">
                          <a:noAutofit/>
                        </wps:bodyPr>
                      </wps:wsp>
                      <wps:wsp>
                        <wps:cNvPr id="11" name="Oval 30"/>
                        <wps:cNvSpPr>
                          <a:spLocks noChangeArrowheads="1"/>
                        </wps:cNvSpPr>
                        <wps:spPr bwMode="auto">
                          <a:xfrm>
                            <a:off x="13239" y="11677"/>
                            <a:ext cx="10002" cy="10097"/>
                          </a:xfrm>
                          <a:prstGeom prst="ellipse">
                            <a:avLst/>
                          </a:prstGeom>
                          <a:solidFill>
                            <a:schemeClr val="bg1">
                              <a:lumMod val="85000"/>
                              <a:lumOff val="0"/>
                            </a:schemeClr>
                          </a:solidFill>
                          <a:ln w="9525">
                            <a:solidFill>
                              <a:srgbClr val="000000"/>
                            </a:solidFill>
                            <a:round/>
                            <a:headEnd/>
                            <a:tailEnd/>
                          </a:ln>
                        </wps:spPr>
                        <wps:txbx>
                          <w:txbxContent>
                            <w:p w:rsidR="00900FB7" w:rsidRPr="007B638A" w:rsidRDefault="00900FB7" w:rsidP="00C42D8B">
                              <w:pPr>
                                <w:jc w:val="center"/>
                                <w:rPr>
                                  <w:b/>
                                  <w:sz w:val="18"/>
                                </w:rPr>
                              </w:pPr>
                              <w:r w:rsidRPr="007B638A">
                                <w:rPr>
                                  <w:b/>
                                  <w:sz w:val="18"/>
                                </w:rPr>
                                <w:t>Pending Activation</w:t>
                              </w:r>
                            </w:p>
                          </w:txbxContent>
                        </wps:txbx>
                        <wps:bodyPr rot="0" vert="horz" wrap="square" lIns="91440" tIns="45720" rIns="91440" bIns="45720" anchor="ctr" anchorCtr="0" upright="1">
                          <a:noAutofit/>
                        </wps:bodyPr>
                      </wps:wsp>
                      <wps:wsp>
                        <wps:cNvPr id="13" name="AutoShape 31"/>
                        <wps:cNvCnPr>
                          <a:cxnSpLocks noChangeShapeType="1"/>
                        </wps:cNvCnPr>
                        <wps:spPr bwMode="auto">
                          <a:xfrm>
                            <a:off x="10001" y="10725"/>
                            <a:ext cx="4705" cy="243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32"/>
                        <wps:cNvCnPr>
                          <a:cxnSpLocks noChangeShapeType="1"/>
                        </wps:cNvCnPr>
                        <wps:spPr bwMode="auto">
                          <a:xfrm flipV="1">
                            <a:off x="10001" y="20294"/>
                            <a:ext cx="4705" cy="319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rc 33"/>
                        <wps:cNvSpPr>
                          <a:spLocks/>
                        </wps:cNvSpPr>
                        <wps:spPr bwMode="auto">
                          <a:xfrm rot="-2718841" flipH="1" flipV="1">
                            <a:off x="21488" y="16408"/>
                            <a:ext cx="9417" cy="9773"/>
                          </a:xfrm>
                          <a:custGeom>
                            <a:avLst/>
                            <a:gdLst>
                              <a:gd name="T0" fmla="*/ 0 w 21600"/>
                              <a:gd name="T1" fmla="*/ 0 h 21600"/>
                              <a:gd name="T2" fmla="*/ 941705 w 21600"/>
                              <a:gd name="T3" fmla="*/ 957946 h 21600"/>
                              <a:gd name="T4" fmla="*/ 0 w 21600"/>
                              <a:gd name="T5" fmla="*/ 97726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762" y="0"/>
                                  <a:pt x="21363" y="9412"/>
                                  <a:pt x="21595" y="21173"/>
                                </a:cubicBezTo>
                              </a:path>
                              <a:path w="21600" h="21600" stroke="0" extrusionOk="0">
                                <a:moveTo>
                                  <a:pt x="-1" y="0"/>
                                </a:moveTo>
                                <a:cubicBezTo>
                                  <a:pt x="11762" y="0"/>
                                  <a:pt x="21363" y="9412"/>
                                  <a:pt x="21595" y="21173"/>
                                </a:cubicBezTo>
                                <a:lnTo>
                                  <a:pt x="0" y="21600"/>
                                </a:lnTo>
                                <a:lnTo>
                                  <a:pt x="-1" y="0"/>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Oval 34"/>
                        <wps:cNvSpPr>
                          <a:spLocks noChangeArrowheads="1"/>
                        </wps:cNvSpPr>
                        <wps:spPr bwMode="auto">
                          <a:xfrm>
                            <a:off x="29813" y="11677"/>
                            <a:ext cx="10001" cy="10097"/>
                          </a:xfrm>
                          <a:prstGeom prst="ellipse">
                            <a:avLst/>
                          </a:prstGeom>
                          <a:solidFill>
                            <a:schemeClr val="bg1">
                              <a:lumMod val="85000"/>
                              <a:lumOff val="0"/>
                            </a:schemeClr>
                          </a:solidFill>
                          <a:ln w="9525">
                            <a:solidFill>
                              <a:srgbClr val="000000"/>
                            </a:solidFill>
                            <a:round/>
                            <a:headEnd/>
                            <a:tailEnd/>
                          </a:ln>
                        </wps:spPr>
                        <wps:txbx>
                          <w:txbxContent>
                            <w:p w:rsidR="00900FB7" w:rsidRPr="007B638A" w:rsidRDefault="00900FB7" w:rsidP="00C42D8B">
                              <w:pPr>
                                <w:jc w:val="center"/>
                                <w:rPr>
                                  <w:b/>
                                </w:rPr>
                              </w:pPr>
                              <w:r w:rsidRPr="007B638A">
                                <w:rPr>
                                  <w:b/>
                                  <w:sz w:val="18"/>
                                </w:rPr>
                                <w:t>Active</w:t>
                              </w:r>
                            </w:p>
                          </w:txbxContent>
                        </wps:txbx>
                        <wps:bodyPr rot="0" vert="horz" wrap="square" lIns="91440" tIns="45720" rIns="91440" bIns="45720" anchor="ctr" anchorCtr="0" upright="1">
                          <a:noAutofit/>
                        </wps:bodyPr>
                      </wps:wsp>
                      <wps:wsp>
                        <wps:cNvPr id="17" name="Oval 35"/>
                        <wps:cNvSpPr>
                          <a:spLocks noChangeArrowheads="1"/>
                        </wps:cNvSpPr>
                        <wps:spPr bwMode="auto">
                          <a:xfrm>
                            <a:off x="47244" y="1104"/>
                            <a:ext cx="10001" cy="10097"/>
                          </a:xfrm>
                          <a:prstGeom prst="ellipse">
                            <a:avLst/>
                          </a:prstGeom>
                          <a:solidFill>
                            <a:schemeClr val="bg1">
                              <a:lumMod val="85000"/>
                              <a:lumOff val="0"/>
                            </a:schemeClr>
                          </a:solidFill>
                          <a:ln w="9525">
                            <a:solidFill>
                              <a:srgbClr val="000000"/>
                            </a:solidFill>
                            <a:round/>
                            <a:headEnd/>
                            <a:tailEnd/>
                          </a:ln>
                        </wps:spPr>
                        <wps:txbx>
                          <w:txbxContent>
                            <w:p w:rsidR="00900FB7" w:rsidRPr="007B638A" w:rsidRDefault="00900FB7" w:rsidP="00C42D8B">
                              <w:pPr>
                                <w:jc w:val="center"/>
                                <w:rPr>
                                  <w:b/>
                                  <w:sz w:val="16"/>
                                </w:rPr>
                              </w:pPr>
                              <w:r w:rsidRPr="007B638A">
                                <w:rPr>
                                  <w:b/>
                                  <w:sz w:val="16"/>
                                </w:rPr>
                                <w:t>Deactivated</w:t>
                              </w:r>
                            </w:p>
                          </w:txbxContent>
                        </wps:txbx>
                        <wps:bodyPr rot="0" vert="horz" wrap="square" lIns="91440" tIns="45720" rIns="91440" bIns="45720" anchor="ctr" anchorCtr="0" upright="1">
                          <a:noAutofit/>
                        </wps:bodyPr>
                      </wps:wsp>
                      <wps:wsp>
                        <wps:cNvPr id="18" name="Oval 36"/>
                        <wps:cNvSpPr>
                          <a:spLocks noChangeArrowheads="1"/>
                        </wps:cNvSpPr>
                        <wps:spPr bwMode="auto">
                          <a:xfrm>
                            <a:off x="47148" y="22440"/>
                            <a:ext cx="10002" cy="10097"/>
                          </a:xfrm>
                          <a:prstGeom prst="ellipse">
                            <a:avLst/>
                          </a:prstGeom>
                          <a:solidFill>
                            <a:schemeClr val="bg1">
                              <a:lumMod val="85000"/>
                              <a:lumOff val="0"/>
                            </a:schemeClr>
                          </a:solidFill>
                          <a:ln w="9525">
                            <a:solidFill>
                              <a:srgbClr val="000000"/>
                            </a:solidFill>
                            <a:round/>
                            <a:headEnd/>
                            <a:tailEnd/>
                          </a:ln>
                        </wps:spPr>
                        <wps:txbx>
                          <w:txbxContent>
                            <w:p w:rsidR="00900FB7" w:rsidRPr="007B638A" w:rsidRDefault="00900FB7" w:rsidP="00C42D8B">
                              <w:pPr>
                                <w:jc w:val="center"/>
                                <w:rPr>
                                  <w:b/>
                                  <w:sz w:val="16"/>
                                </w:rPr>
                              </w:pPr>
                              <w:r w:rsidRPr="007B638A">
                                <w:rPr>
                                  <w:b/>
                                  <w:sz w:val="16"/>
                                </w:rPr>
                                <w:t>Completed</w:t>
                              </w:r>
                            </w:p>
                          </w:txbxContent>
                        </wps:txbx>
                        <wps:bodyPr rot="0" vert="horz" wrap="square" lIns="91440" tIns="45720" rIns="91440" bIns="45720" anchor="ctr" anchorCtr="0" upright="1">
                          <a:noAutofit/>
                        </wps:bodyPr>
                      </wps:wsp>
                      <wps:wsp>
                        <wps:cNvPr id="19" name="Arc 37"/>
                        <wps:cNvSpPr>
                          <a:spLocks/>
                        </wps:cNvSpPr>
                        <wps:spPr bwMode="auto">
                          <a:xfrm rot="-4189241">
                            <a:off x="39598" y="4965"/>
                            <a:ext cx="12656" cy="16402"/>
                          </a:xfrm>
                          <a:custGeom>
                            <a:avLst/>
                            <a:gdLst>
                              <a:gd name="T0" fmla="*/ 417544 w 18410"/>
                              <a:gd name="T1" fmla="*/ 0 h 20728"/>
                              <a:gd name="T2" fmla="*/ 1265555 w 18410"/>
                              <a:gd name="T3" fmla="*/ 746274 h 20728"/>
                              <a:gd name="T4" fmla="*/ 0 w 18410"/>
                              <a:gd name="T5" fmla="*/ 1640205 h 20728"/>
                              <a:gd name="T6" fmla="*/ 0 60000 65536"/>
                              <a:gd name="T7" fmla="*/ 0 60000 65536"/>
                              <a:gd name="T8" fmla="*/ 0 60000 65536"/>
                            </a:gdLst>
                            <a:ahLst/>
                            <a:cxnLst>
                              <a:cxn ang="T6">
                                <a:pos x="T0" y="T1"/>
                              </a:cxn>
                              <a:cxn ang="T7">
                                <a:pos x="T2" y="T3"/>
                              </a:cxn>
                              <a:cxn ang="T8">
                                <a:pos x="T4" y="T5"/>
                              </a:cxn>
                            </a:cxnLst>
                            <a:rect l="0" t="0" r="r" b="b"/>
                            <a:pathLst>
                              <a:path w="18410" h="20728" fill="none" extrusionOk="0">
                                <a:moveTo>
                                  <a:pt x="6074" y="-1"/>
                                </a:moveTo>
                                <a:cubicBezTo>
                                  <a:pt x="11213" y="1505"/>
                                  <a:pt x="15609" y="4866"/>
                                  <a:pt x="18410" y="9430"/>
                                </a:cubicBezTo>
                              </a:path>
                              <a:path w="18410" h="20728" stroke="0" extrusionOk="0">
                                <a:moveTo>
                                  <a:pt x="6074" y="-1"/>
                                </a:moveTo>
                                <a:cubicBezTo>
                                  <a:pt x="11213" y="1505"/>
                                  <a:pt x="15609" y="4866"/>
                                  <a:pt x="18410" y="9430"/>
                                </a:cubicBezTo>
                                <a:lnTo>
                                  <a:pt x="0" y="20728"/>
                                </a:lnTo>
                                <a:lnTo>
                                  <a:pt x="6074" y="-1"/>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Arc 38"/>
                        <wps:cNvSpPr>
                          <a:spLocks/>
                        </wps:cNvSpPr>
                        <wps:spPr bwMode="auto">
                          <a:xfrm rot="10169908">
                            <a:off x="37592" y="10725"/>
                            <a:ext cx="12655" cy="16402"/>
                          </a:xfrm>
                          <a:custGeom>
                            <a:avLst/>
                            <a:gdLst>
                              <a:gd name="T0" fmla="*/ 417544 w 18410"/>
                              <a:gd name="T1" fmla="*/ 0 h 20728"/>
                              <a:gd name="T2" fmla="*/ 1265555 w 18410"/>
                              <a:gd name="T3" fmla="*/ 746274 h 20728"/>
                              <a:gd name="T4" fmla="*/ 0 w 18410"/>
                              <a:gd name="T5" fmla="*/ 1640205 h 20728"/>
                              <a:gd name="T6" fmla="*/ 0 60000 65536"/>
                              <a:gd name="T7" fmla="*/ 0 60000 65536"/>
                              <a:gd name="T8" fmla="*/ 0 60000 65536"/>
                            </a:gdLst>
                            <a:ahLst/>
                            <a:cxnLst>
                              <a:cxn ang="T6">
                                <a:pos x="T0" y="T1"/>
                              </a:cxn>
                              <a:cxn ang="T7">
                                <a:pos x="T2" y="T3"/>
                              </a:cxn>
                              <a:cxn ang="T8">
                                <a:pos x="T4" y="T5"/>
                              </a:cxn>
                            </a:cxnLst>
                            <a:rect l="0" t="0" r="r" b="b"/>
                            <a:pathLst>
                              <a:path w="18410" h="20728" fill="none" extrusionOk="0">
                                <a:moveTo>
                                  <a:pt x="6074" y="-1"/>
                                </a:moveTo>
                                <a:cubicBezTo>
                                  <a:pt x="11213" y="1505"/>
                                  <a:pt x="15609" y="4866"/>
                                  <a:pt x="18410" y="9430"/>
                                </a:cubicBezTo>
                              </a:path>
                              <a:path w="18410" h="20728" stroke="0" extrusionOk="0">
                                <a:moveTo>
                                  <a:pt x="6074" y="-1"/>
                                </a:moveTo>
                                <a:cubicBezTo>
                                  <a:pt x="11213" y="1505"/>
                                  <a:pt x="15609" y="4866"/>
                                  <a:pt x="18410" y="9430"/>
                                </a:cubicBezTo>
                                <a:lnTo>
                                  <a:pt x="0" y="20728"/>
                                </a:lnTo>
                                <a:lnTo>
                                  <a:pt x="6074" y="-1"/>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Text Box 39"/>
                        <wps:cNvSpPr txBox="1">
                          <a:spLocks noChangeArrowheads="1"/>
                        </wps:cNvSpPr>
                        <wps:spPr bwMode="auto">
                          <a:xfrm>
                            <a:off x="2571" y="7296"/>
                            <a:ext cx="7906" cy="69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0FB7" w:rsidRPr="00BE2CAB" w:rsidRDefault="00900FB7" w:rsidP="00C42D8B">
                              <w:pPr>
                                <w:rPr>
                                  <w:sz w:val="18"/>
                                </w:rPr>
                              </w:pPr>
                              <w:r>
                                <w:rPr>
                                  <w:sz w:val="18"/>
                                </w:rPr>
                                <w:t>Beneficiary Subscription v</w:t>
                              </w:r>
                              <w:r w:rsidRPr="00BE2CAB">
                                <w:rPr>
                                  <w:sz w:val="18"/>
                                </w:rPr>
                                <w:t>ia IVR long Code</w:t>
                              </w:r>
                            </w:p>
                          </w:txbxContent>
                        </wps:txbx>
                        <wps:bodyPr rot="0" vert="horz" wrap="square" lIns="91440" tIns="45720" rIns="91440" bIns="45720" anchor="t" anchorCtr="0" upright="1">
                          <a:noAutofit/>
                        </wps:bodyPr>
                      </wps:wsp>
                      <wps:wsp>
                        <wps:cNvPr id="22" name="Text Box 40"/>
                        <wps:cNvSpPr txBox="1">
                          <a:spLocks noChangeArrowheads="1"/>
                        </wps:cNvSpPr>
                        <wps:spPr bwMode="auto">
                          <a:xfrm>
                            <a:off x="2095" y="20129"/>
                            <a:ext cx="7906" cy="699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0FB7" w:rsidRPr="00BE2CAB" w:rsidRDefault="00900FB7" w:rsidP="00C42D8B">
                              <w:pPr>
                                <w:rPr>
                                  <w:sz w:val="18"/>
                                </w:rPr>
                              </w:pPr>
                              <w:r>
                                <w:rPr>
                                  <w:sz w:val="18"/>
                                </w:rPr>
                                <w:t>Beneficiary Subscription v</w:t>
                              </w:r>
                              <w:r w:rsidRPr="00BE2CAB">
                                <w:rPr>
                                  <w:sz w:val="18"/>
                                </w:rPr>
                                <w:t xml:space="preserve">ia </w:t>
                              </w:r>
                              <w:r>
                                <w:rPr>
                                  <w:sz w:val="18"/>
                                </w:rPr>
                                <w:t>MCTS Data Upload</w:t>
                              </w:r>
                            </w:p>
                          </w:txbxContent>
                        </wps:txbx>
                        <wps:bodyPr rot="0" vert="horz" wrap="square" lIns="91440" tIns="45720" rIns="91440" bIns="45720" anchor="t" anchorCtr="0" upright="1">
                          <a:noAutofit/>
                        </wps:bodyPr>
                      </wps:wsp>
                      <wps:wsp>
                        <wps:cNvPr id="23" name="Text Box 41"/>
                        <wps:cNvSpPr txBox="1">
                          <a:spLocks noChangeArrowheads="1"/>
                        </wps:cNvSpPr>
                        <wps:spPr bwMode="auto">
                          <a:xfrm>
                            <a:off x="19240" y="2495"/>
                            <a:ext cx="21073" cy="699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0FB7" w:rsidRPr="00BE2CAB" w:rsidRDefault="00900FB7" w:rsidP="00C42D8B">
                              <w:pPr>
                                <w:rPr>
                                  <w:sz w:val="18"/>
                                </w:rPr>
                              </w:pPr>
                              <w:r>
                                <w:rPr>
                                  <w:sz w:val="18"/>
                                </w:rPr>
                                <w:t>Pack activation (from next day of</w:t>
                              </w:r>
                              <w:ins w:id="196" w:author="Sumit Kasera" w:date="2015-04-24T16:16:00Z">
                                <w:r w:rsidR="00682048">
                                  <w:rPr>
                                    <w:sz w:val="18"/>
                                  </w:rPr>
                                  <w:t xml:space="preserve"> IVR</w:t>
                                </w:r>
                              </w:ins>
                              <w:r>
                                <w:rPr>
                                  <w:sz w:val="18"/>
                                </w:rPr>
                                <w:t xml:space="preserve"> Subscription or from pack start date computed from </w:t>
                              </w:r>
                              <w:ins w:id="197" w:author="Sumit Kasera" w:date="2015-04-24T16:16:00Z">
                                <w:r w:rsidR="00682048">
                                  <w:rPr>
                                    <w:sz w:val="18"/>
                                  </w:rPr>
                                  <w:t>[</w:t>
                                </w:r>
                              </w:ins>
                              <w:r>
                                <w:rPr>
                                  <w:sz w:val="18"/>
                                </w:rPr>
                                <w:t>LMP</w:t>
                              </w:r>
                              <w:ins w:id="198" w:author="Sumit Kasera" w:date="2015-04-24T16:16:00Z">
                                <w:r w:rsidR="00682048">
                                  <w:rPr>
                                    <w:sz w:val="18"/>
                                  </w:rPr>
                                  <w:t>+3months]/DOB</w:t>
                                </w:r>
                              </w:ins>
                              <w:r>
                                <w:rPr>
                                  <w:sz w:val="18"/>
                                </w:rPr>
                                <w:t>)</w:t>
                              </w:r>
                            </w:p>
                          </w:txbxContent>
                        </wps:txbx>
                        <wps:bodyPr rot="0" vert="horz" wrap="square" lIns="91440" tIns="45720" rIns="91440" bIns="45720" anchor="t" anchorCtr="0" upright="1">
                          <a:noAutofit/>
                        </wps:bodyPr>
                      </wps:wsp>
                      <wps:wsp>
                        <wps:cNvPr id="24" name="Arc 42"/>
                        <wps:cNvSpPr>
                          <a:spLocks/>
                        </wps:cNvSpPr>
                        <wps:spPr bwMode="auto">
                          <a:xfrm rot="-2718841">
                            <a:off x="21495" y="6616"/>
                            <a:ext cx="9836" cy="10287"/>
                          </a:xfrm>
                          <a:custGeom>
                            <a:avLst/>
                            <a:gdLst>
                              <a:gd name="T0" fmla="*/ 0 w 21600"/>
                              <a:gd name="T1" fmla="*/ 0 h 21600"/>
                              <a:gd name="T2" fmla="*/ 983615 w 21600"/>
                              <a:gd name="T3" fmla="*/ 1008364 h 21600"/>
                              <a:gd name="T4" fmla="*/ 0 w 21600"/>
                              <a:gd name="T5" fmla="*/ 102870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762" y="0"/>
                                  <a:pt x="21363" y="9412"/>
                                  <a:pt x="21595" y="21173"/>
                                </a:cubicBezTo>
                              </a:path>
                              <a:path w="21600" h="21600" stroke="0" extrusionOk="0">
                                <a:moveTo>
                                  <a:pt x="-1" y="0"/>
                                </a:moveTo>
                                <a:cubicBezTo>
                                  <a:pt x="11762" y="0"/>
                                  <a:pt x="21363" y="9412"/>
                                  <a:pt x="21595" y="21173"/>
                                </a:cubicBezTo>
                                <a:lnTo>
                                  <a:pt x="0" y="21600"/>
                                </a:lnTo>
                                <a:lnTo>
                                  <a:pt x="-1" y="0"/>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Text Box 43"/>
                        <wps:cNvSpPr txBox="1">
                          <a:spLocks noChangeArrowheads="1"/>
                        </wps:cNvSpPr>
                        <wps:spPr bwMode="auto">
                          <a:xfrm>
                            <a:off x="18383" y="24403"/>
                            <a:ext cx="13176" cy="3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0FB7" w:rsidRPr="00BE2CAB" w:rsidRDefault="00900FB7" w:rsidP="00C42D8B">
                              <w:pPr>
                                <w:jc w:val="center"/>
                                <w:rPr>
                                  <w:sz w:val="18"/>
                                </w:rPr>
                              </w:pPr>
                              <w:r>
                                <w:rPr>
                                  <w:sz w:val="18"/>
                                </w:rPr>
                                <w:t>Change of Schedule due to update in LMP</w:t>
                              </w:r>
                            </w:p>
                          </w:txbxContent>
                        </wps:txbx>
                        <wps:bodyPr rot="0" vert="horz" wrap="square" lIns="91440" tIns="45720" rIns="91440" bIns="45720" anchor="t" anchorCtr="0" upright="1">
                          <a:noAutofit/>
                        </wps:bodyPr>
                      </wps:wsp>
                      <wps:wsp>
                        <wps:cNvPr id="26" name="Arc 44"/>
                        <wps:cNvSpPr>
                          <a:spLocks/>
                        </wps:cNvSpPr>
                        <wps:spPr bwMode="auto">
                          <a:xfrm flipH="1">
                            <a:off x="32702" y="21469"/>
                            <a:ext cx="4788" cy="10782"/>
                          </a:xfrm>
                          <a:custGeom>
                            <a:avLst/>
                            <a:gdLst>
                              <a:gd name="T0" fmla="*/ 383376 w 43200"/>
                              <a:gd name="T1" fmla="*/ 24064 h 39744"/>
                              <a:gd name="T2" fmla="*/ 109501 w 43200"/>
                              <a:gd name="T3" fmla="*/ 0 h 39744"/>
                              <a:gd name="T4" fmla="*/ 239395 w 43200"/>
                              <a:gd name="T5" fmla="*/ 492235 h 39744"/>
                              <a:gd name="T6" fmla="*/ 0 60000 65536"/>
                              <a:gd name="T7" fmla="*/ 0 60000 65536"/>
                              <a:gd name="T8" fmla="*/ 0 60000 65536"/>
                            </a:gdLst>
                            <a:ahLst/>
                            <a:cxnLst>
                              <a:cxn ang="T6">
                                <a:pos x="T0" y="T1"/>
                              </a:cxn>
                              <a:cxn ang="T7">
                                <a:pos x="T2" y="T3"/>
                              </a:cxn>
                              <a:cxn ang="T8">
                                <a:pos x="T4" y="T5"/>
                              </a:cxn>
                            </a:cxnLst>
                            <a:rect l="0" t="0" r="r" b="b"/>
                            <a:pathLst>
                              <a:path w="43200" h="39744" fill="none" extrusionOk="0">
                                <a:moveTo>
                                  <a:pt x="34590" y="887"/>
                                </a:moveTo>
                                <a:cubicBezTo>
                                  <a:pt x="40011" y="4967"/>
                                  <a:pt x="43200" y="11358"/>
                                  <a:pt x="43200" y="18144"/>
                                </a:cubicBezTo>
                                <a:cubicBezTo>
                                  <a:pt x="43200" y="30073"/>
                                  <a:pt x="33529" y="39744"/>
                                  <a:pt x="21600" y="39744"/>
                                </a:cubicBezTo>
                                <a:cubicBezTo>
                                  <a:pt x="9670" y="39744"/>
                                  <a:pt x="0" y="30073"/>
                                  <a:pt x="0" y="18144"/>
                                </a:cubicBezTo>
                                <a:cubicBezTo>
                                  <a:pt x="-1" y="10811"/>
                                  <a:pt x="3720" y="3978"/>
                                  <a:pt x="9880" y="0"/>
                                </a:cubicBezTo>
                              </a:path>
                              <a:path w="43200" h="39744" stroke="0" extrusionOk="0">
                                <a:moveTo>
                                  <a:pt x="34590" y="887"/>
                                </a:moveTo>
                                <a:cubicBezTo>
                                  <a:pt x="40011" y="4967"/>
                                  <a:pt x="43200" y="11358"/>
                                  <a:pt x="43200" y="18144"/>
                                </a:cubicBezTo>
                                <a:cubicBezTo>
                                  <a:pt x="43200" y="30073"/>
                                  <a:pt x="33529" y="39744"/>
                                  <a:pt x="21600" y="39744"/>
                                </a:cubicBezTo>
                                <a:cubicBezTo>
                                  <a:pt x="9670" y="39744"/>
                                  <a:pt x="0" y="30073"/>
                                  <a:pt x="0" y="18144"/>
                                </a:cubicBezTo>
                                <a:cubicBezTo>
                                  <a:pt x="-1" y="10811"/>
                                  <a:pt x="3720" y="3978"/>
                                  <a:pt x="9880" y="0"/>
                                </a:cubicBezTo>
                                <a:lnTo>
                                  <a:pt x="21600" y="18144"/>
                                </a:lnTo>
                                <a:lnTo>
                                  <a:pt x="34590" y="887"/>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Text Box 45"/>
                        <wps:cNvSpPr txBox="1">
                          <a:spLocks noChangeArrowheads="1"/>
                        </wps:cNvSpPr>
                        <wps:spPr bwMode="auto">
                          <a:xfrm>
                            <a:off x="28384" y="32594"/>
                            <a:ext cx="14097" cy="3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0FB7" w:rsidRPr="00BE2CAB" w:rsidRDefault="00900FB7" w:rsidP="00C42D8B">
                              <w:pPr>
                                <w:rPr>
                                  <w:sz w:val="18"/>
                                </w:rPr>
                              </w:pPr>
                              <w:r>
                                <w:rPr>
                                  <w:sz w:val="18"/>
                                </w:rPr>
                                <w:t>Change of Schedule due update in LMP / DOB</w:t>
                              </w:r>
                            </w:p>
                          </w:txbxContent>
                        </wps:txbx>
                        <wps:bodyPr rot="0" vert="horz" wrap="square" lIns="91440" tIns="45720" rIns="91440" bIns="45720" anchor="t" anchorCtr="0" upright="1">
                          <a:noAutofit/>
                        </wps:bodyPr>
                      </wps:wsp>
                    </wpg:wgp>
                  </a:graphicData>
                </a:graphic>
              </wp:inline>
            </w:drawing>
          </mc:Choice>
          <mc:Fallback>
            <w:pict>
              <v:group id="Canvas 128" o:spid="_x0000_s1088" style="width:468pt;height:316.35pt;mso-position-horizontal-relative:char;mso-position-vertical-relative:line" coordsize="59436,40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">
                <v:rect id="AutoShape 65" o:spid="_x0000_s1089" style="position:absolute;width:59436;height:40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p7asMA&#10;AADaAAAADwAAAGRycy9kb3ducmV2LnhtbESPT4vCMBTE7wt+h/AEL4um60GkGkUE2bIsiPXP+dE8&#10;22LzUpts2/32RhA8DjPzG2a57k0lWmpcaVnB1yQCQZxZXXKu4HTcjecgnEfWWFkmBf/kYL0afCwx&#10;1rbjA7Wpz0WAsItRQeF9HUvpsoIMuomtiYN3tY1BH2STS91gF+CmktMomkmDJYeFAmvaFpTd0j+j&#10;oMv27eX4+y33n5fE8j25b9Pzj1KjYb9ZgPDU+3f41U60ghk8r4Qb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p7asMAAADaAAAADwAAAAAAAAAAAAAAAACYAgAAZHJzL2Rv&#10;d25yZXYueG1sUEsFBgAAAAAEAAQA9QAAAIgDAAAAAA==&#10;" filled="f" stroked="f">
                  <o:lock v:ext="edit" aspectratio="t"/>
                </v:rect>
                <v:shapetype id="_x0000_t202" coordsize="21600,21600" o:spt="202" path="m,l,21600r21600,l21600,xe">
                  <v:stroke joinstyle="miter"/>
                  <v:path gradientshapeok="t" o:connecttype="rect"/>
                </v:shapetype>
                <v:shape id="Text Box 28" o:spid="_x0000_s1090" type="#_x0000_t202" style="position:absolute;left:39814;top:18911;width:14097;height:5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rsidR="00900FB7" w:rsidRPr="00BE2CAB" w:rsidRDefault="00900FB7" w:rsidP="00C42D8B">
                        <w:pPr>
                          <w:rPr>
                            <w:sz w:val="18"/>
                          </w:rPr>
                        </w:pPr>
                        <w:r>
                          <w:rPr>
                            <w:sz w:val="18"/>
                          </w:rPr>
                          <w:t xml:space="preserve">End of pack duration (48 weeks or 72 weeks) </w:t>
                        </w:r>
                      </w:p>
                    </w:txbxContent>
                  </v:textbox>
                </v:shape>
                <v:shape id="Text Box 29" o:spid="_x0000_s1091" type="#_x0000_t202" style="position:absolute;left:39243;top:9321;width:14097;height:5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900FB7" w:rsidRPr="00BE2CAB" w:rsidRDefault="00900FB7" w:rsidP="00C42D8B">
                        <w:pPr>
                          <w:rPr>
                            <w:sz w:val="18"/>
                          </w:rPr>
                        </w:pPr>
                        <w:r>
                          <w:rPr>
                            <w:sz w:val="18"/>
                          </w:rPr>
                          <w:t xml:space="preserve">User Deactivation / Miscarriage / Child Death / Invalid Number </w:t>
                        </w:r>
                      </w:p>
                    </w:txbxContent>
                  </v:textbox>
                </v:shape>
                <v:oval id="Oval 30" o:spid="_x0000_s1092" style="position:absolute;left:13239;top:11677;width:10002;height:10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P/sIA&#10;AADbAAAADwAAAGRycy9kb3ducmV2LnhtbERPS4vCMBC+C/6HMIIXWVNl0aVrFBEED15WxcdtbMa2&#10;bDMpTWzrvzeC4G0+vufMFq0pRE2Vyy0rGA0jEMSJ1TmnCg779dcPCOeRNRaWScGDHCzm3c4MY20b&#10;/qN651MRQtjFqCDzvoyldElGBt3QlsSBu9nKoA+wSqWusAnhppDjKJpIgzmHhgxLWmWU/O/uRkGZ&#10;XI91vZ2e0jNeBs3t+3gYTMdK9Xvt8heEp9Z/xG/3Rof5I3j9Eg6Q8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Q/+wgAAANsAAAAPAAAAAAAAAAAAAAAAAJgCAABkcnMvZG93&#10;bnJldi54bWxQSwUGAAAAAAQABAD1AAAAhwMAAAAA&#10;" fillcolor="#d8d8d8 [2732]">
                  <v:textbox>
                    <w:txbxContent>
                      <w:p w:rsidR="00900FB7" w:rsidRPr="007B638A" w:rsidRDefault="00900FB7" w:rsidP="00C42D8B">
                        <w:pPr>
                          <w:jc w:val="center"/>
                          <w:rPr>
                            <w:b/>
                            <w:sz w:val="18"/>
                          </w:rPr>
                        </w:pPr>
                        <w:r w:rsidRPr="007B638A">
                          <w:rPr>
                            <w:b/>
                            <w:sz w:val="18"/>
                          </w:rPr>
                          <w:t>Pending Activation</w:t>
                        </w:r>
                      </w:p>
                    </w:txbxContent>
                  </v:textbox>
                </v:oval>
                <v:shapetype id="_x0000_t32" coordsize="21600,21600" o:spt="32" o:oned="t" path="m,l21600,21600e" filled="f">
                  <v:path arrowok="t" fillok="f" o:connecttype="none"/>
                  <o:lock v:ext="edit" shapetype="t"/>
                </v:shapetype>
                <v:shape id="AutoShape 31" o:spid="_x0000_s1093" type="#_x0000_t32" style="position:absolute;left:10001;top:10725;width:4705;height:24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shape id="AutoShape 32" o:spid="_x0000_s1094" type="#_x0000_t32" style="position:absolute;left:10001;top:20294;width:4705;height:31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EWWMAAAADbAAAADwAAAGRycy9kb3ducmV2LnhtbERPS2vCQBC+C/0Pywi96Uap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hBFljAAAAA2wAAAA8AAAAAAAAAAAAAAAAA&#10;oQIAAGRycy9kb3ducmV2LnhtbFBLBQYAAAAABAAEAPkAAACOAwAAAAA=&#10;">
                  <v:stroke endarrow="block"/>
                </v:shape>
                <v:shape id="Arc 33" o:spid="_x0000_s1095" style="position:absolute;left:21488;top:16408;width:9417;height:9773;rotation:-2969699fd;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5Wvr8A&#10;AADbAAAADwAAAGRycy9kb3ducmV2LnhtbERPS4vCMBC+C/sfwgh709SCIl2jLLsKInjwBXscmrEp&#10;NpOSRK3/fiMI3ubje85s0dlG3MiH2rGC0TADQVw6XXOl4HhYDaYgQkTW2DgmBQ8KsJh/9GZYaHfn&#10;Hd32sRIphEOBCkyMbSFlKA1ZDEPXEifu7LzFmKCvpPZ4T+G2kXmWTaTFmlODwZZ+DJWX/dUq2BA9&#10;zHEcTnmOvvtb6q373WyV+ux3318gInXxLX651zrNH8Pzl3SAnP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3la+vwAAANsAAAAPAAAAAAAAAAAAAAAAAJgCAABkcnMvZG93bnJl&#10;di54bWxQSwUGAAAAAAQABAD1AAAAhAMAAAAA&#10;" path="m-1,nfc11762,,21363,9412,21595,21173em-1,nsc11762,,21363,9412,21595,21173l,21600,-1,xe" filled="f">
                  <v:stroke endarrow="block"/>
                  <v:path arrowok="t" o:extrusionok="f" o:connecttype="custom" o:connectlocs="0,0;410557,433426;0,442167" o:connectangles="0,0,0"/>
                </v:shape>
                <v:oval id="Oval 34" o:spid="_x0000_s1096" style="position:absolute;left:29813;top:11677;width:10001;height:10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CXisMA&#10;AADbAAAADwAAAGRycy9kb3ducmV2LnhtbERPTWvCQBC9F/wPywi9SLNpKFpSVxGh4KEXU4l6G7Nj&#10;EpqdDdk1if++Wyh4m8f7nOV6NI3oqXO1ZQWvUQyCuLC65lLB4fvz5R2E88gaG8uk4E4O1qvJ0xJT&#10;bQfeU5/5UoQQdikqqLxvUyldUZFBF9mWOHBX2xn0AXal1B0OIdw0MonjuTRYc2iosKVtRcVPdjMK&#10;2uKS9/3X4lie8Dwbrm/5YbZIlHqejpsPEJ5G/xD/u3c6zJ/D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CXisMAAADbAAAADwAAAAAAAAAAAAAAAACYAgAAZHJzL2Rv&#10;d25yZXYueG1sUEsFBgAAAAAEAAQA9QAAAIgDAAAAAA==&#10;" fillcolor="#d8d8d8 [2732]">
                  <v:textbox>
                    <w:txbxContent>
                      <w:p w:rsidR="00900FB7" w:rsidRPr="007B638A" w:rsidRDefault="00900FB7" w:rsidP="00C42D8B">
                        <w:pPr>
                          <w:jc w:val="center"/>
                          <w:rPr>
                            <w:b/>
                          </w:rPr>
                        </w:pPr>
                        <w:r w:rsidRPr="007B638A">
                          <w:rPr>
                            <w:b/>
                            <w:sz w:val="18"/>
                          </w:rPr>
                          <w:t>Active</w:t>
                        </w:r>
                      </w:p>
                    </w:txbxContent>
                  </v:textbox>
                </v:oval>
                <v:oval id="Oval 35" o:spid="_x0000_s1097" style="position:absolute;left:47244;top:1104;width:10001;height:10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wyEcIA&#10;AADbAAAADwAAAGRycy9kb3ducmV2LnhtbERPS4vCMBC+C/6HMIIX0VRZrFSjiLDgYS/rio/b2Ixt&#10;sZmUJtt2/70RFrzNx/ec1aYzpWiodoVlBdNJBII4tbrgTMHx53O8AOE8ssbSMin4Iwebdb+3wkTb&#10;lr+pOfhMhBB2CSrIva8SKV2ak0E3sRVx4O62NugDrDOpa2xDuCnlLIrm0mDBoSHHinY5pY/Dr1FQ&#10;pbdT03zF5+yC11F7/zgdR/FMqeGg2y5BeOr8W/zv3uswP4bXL+EA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DDIRwgAAANsAAAAPAAAAAAAAAAAAAAAAAJgCAABkcnMvZG93&#10;bnJldi54bWxQSwUGAAAAAAQABAD1AAAAhwMAAAAA&#10;" fillcolor="#d8d8d8 [2732]">
                  <v:textbox>
                    <w:txbxContent>
                      <w:p w:rsidR="00900FB7" w:rsidRPr="007B638A" w:rsidRDefault="00900FB7" w:rsidP="00C42D8B">
                        <w:pPr>
                          <w:jc w:val="center"/>
                          <w:rPr>
                            <w:b/>
                            <w:sz w:val="16"/>
                          </w:rPr>
                        </w:pPr>
                        <w:r w:rsidRPr="007B638A">
                          <w:rPr>
                            <w:b/>
                            <w:sz w:val="16"/>
                          </w:rPr>
                          <w:t>Deactivated</w:t>
                        </w:r>
                      </w:p>
                    </w:txbxContent>
                  </v:textbox>
                </v:oval>
                <v:oval id="Oval 36" o:spid="_x0000_s1098" style="position:absolute;left:47148;top:22440;width:10002;height:10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mY8YA&#10;AADbAAAADwAAAGRycy9kb3ducmV2LnhtbESPS2vDQAyE74X8h0WFXkKyTghNcL0JIVDooZekIY+b&#10;6pUf1Ks13q3t/vvqUOhNYkYzn7Ld6BrVUxdqzwYW8wQUce5tzaWB88frbAMqRGSLjWcy8EMBdtvJ&#10;Q4ap9QMfqT/FUkkIhxQNVDG2qdYhr8hhmPuWWLTCdw6jrF2pbYeDhLtGL5PkWTusWRoqbOlQUf51&#10;+nYG2vzz0vfv62t5w/t0KFaX83S9NObpcdy/gIo0xn/z3/WbFXyBlV9kAL3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OmY8YAAADbAAAADwAAAAAAAAAAAAAAAACYAgAAZHJz&#10;L2Rvd25yZXYueG1sUEsFBgAAAAAEAAQA9QAAAIsDAAAAAA==&#10;" fillcolor="#d8d8d8 [2732]">
                  <v:textbox>
                    <w:txbxContent>
                      <w:p w:rsidR="00900FB7" w:rsidRPr="007B638A" w:rsidRDefault="00900FB7" w:rsidP="00C42D8B">
                        <w:pPr>
                          <w:jc w:val="center"/>
                          <w:rPr>
                            <w:b/>
                            <w:sz w:val="16"/>
                          </w:rPr>
                        </w:pPr>
                        <w:r w:rsidRPr="007B638A">
                          <w:rPr>
                            <w:b/>
                            <w:sz w:val="16"/>
                          </w:rPr>
                          <w:t>Completed</w:t>
                        </w:r>
                      </w:p>
                    </w:txbxContent>
                  </v:textbox>
                </v:oval>
                <v:shape id="Arc 37" o:spid="_x0000_s1099" style="position:absolute;left:39598;top:4965;width:12656;height:16402;rotation:-4575768fd;visibility:visible;mso-wrap-style:square;v-text-anchor:top" coordsize="18410,20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vv+MIA&#10;AADbAAAADwAAAGRycy9kb3ducmV2LnhtbERP22rCQBB9L/gPywh9KbqpoGjqJkihtEhBvODzmJ0m&#10;wexsmp1q/PuuUOjbHM51lnnvGnWhLtSeDTyPE1DEhbc1lwYO+7fRHFQQZIuNZzJwowB5NnhYYmr9&#10;lbd02UmpYgiHFA1UIm2qdSgqchjGviWO3JfvHEqEXalth9cY7ho9SZKZdlhzbKiwpdeKivPuxxmY&#10;JlNaTOQT34tT7+VpM1vXx29jHof96gWUUC//4j/3h43zF3D/JR6gs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W+/4wgAAANsAAAAPAAAAAAAAAAAAAAAAAJgCAABkcnMvZG93&#10;bnJldi54bWxQSwUGAAAAAAQABAD1AAAAhwMAAAAA&#10;" path="m6074,-1nfc11213,1505,15609,4866,18410,9430em6074,-1nsc11213,1505,15609,4866,18410,9430l,20728,6074,-1xe" filled="f">
                  <v:stroke endarrow="block"/>
                  <v:path arrowok="t" o:extrusionok="f" o:connecttype="custom" o:connectlocs="287042,0;870009,590524;0,1297889" o:connectangles="0,0,0"/>
                </v:shape>
                <v:shape id="Arc 38" o:spid="_x0000_s1100" style="position:absolute;left:37592;top:10725;width:12655;height:16402;rotation:11108252fd;visibility:visible;mso-wrap-style:square;v-text-anchor:top" coordsize="18410,20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vvi78A&#10;AADbAAAADwAAAGRycy9kb3ducmV2LnhtbERPy4rCMBTdC/MP4Q7MTtNxwEc1yiBERHGhMx9waa5N&#10;sbkpTaz1781CcHk47+W6d7XoqA2VZwXfowwEceFNxaWC/z89nIEIEdlg7ZkUPCjAevUxWGJu/J1P&#10;1J1jKVIIhxwV2BibXMpQWHIYRr4hTtzFtw5jgm0pTYv3FO5qOc6yiXRYcWqw2NDGUnE935yCcrfX&#10;U/1z7ObbcLMnY/X+4LRSX5/97wJEpD6+xS/3zigYp/XpS/oBcvU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u++LvwAAANsAAAAPAAAAAAAAAAAAAAAAAJgCAABkcnMvZG93bnJl&#10;di54bWxQSwUGAAAAAAQABAD1AAAAhAMAAAAA&#10;" path="m6074,-1nfc11213,1505,15609,4866,18410,9430em6074,-1nsc11213,1505,15609,4866,18410,9430l,20728,6074,-1xe" filled="f">
                  <v:stroke startarrow="block"/>
                  <v:path arrowok="t" o:extrusionok="f" o:connecttype="custom" o:connectlocs="287019,0;869940,590524;0,1297889" o:connectangles="0,0,0"/>
                </v:shape>
                <v:shape id="Text Box 39" o:spid="_x0000_s1101" type="#_x0000_t202" style="position:absolute;left:2571;top:7296;width:7906;height:6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w:txbxContent>
                      <w:p w:rsidR="00900FB7" w:rsidRPr="00BE2CAB" w:rsidRDefault="00900FB7" w:rsidP="00C42D8B">
                        <w:pPr>
                          <w:rPr>
                            <w:sz w:val="18"/>
                          </w:rPr>
                        </w:pPr>
                        <w:r>
                          <w:rPr>
                            <w:sz w:val="18"/>
                          </w:rPr>
                          <w:t>Beneficiary Subscription v</w:t>
                        </w:r>
                        <w:r w:rsidRPr="00BE2CAB">
                          <w:rPr>
                            <w:sz w:val="18"/>
                          </w:rPr>
                          <w:t>ia IVR long Code</w:t>
                        </w:r>
                      </w:p>
                    </w:txbxContent>
                  </v:textbox>
                </v:shape>
                <v:shape id="Text Box 40" o:spid="_x0000_s1102" type="#_x0000_t202" style="position:absolute;left:2095;top:20129;width:7906;height:6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rsidR="00900FB7" w:rsidRPr="00BE2CAB" w:rsidRDefault="00900FB7" w:rsidP="00C42D8B">
                        <w:pPr>
                          <w:rPr>
                            <w:sz w:val="18"/>
                          </w:rPr>
                        </w:pPr>
                        <w:r>
                          <w:rPr>
                            <w:sz w:val="18"/>
                          </w:rPr>
                          <w:t>Beneficiary Subscription v</w:t>
                        </w:r>
                        <w:r w:rsidRPr="00BE2CAB">
                          <w:rPr>
                            <w:sz w:val="18"/>
                          </w:rPr>
                          <w:t xml:space="preserve">ia </w:t>
                        </w:r>
                        <w:r>
                          <w:rPr>
                            <w:sz w:val="18"/>
                          </w:rPr>
                          <w:t>MCTS Data Upload</w:t>
                        </w:r>
                      </w:p>
                    </w:txbxContent>
                  </v:textbox>
                </v:shape>
                <v:shape id="Text Box 41" o:spid="_x0000_s1103" type="#_x0000_t202" style="position:absolute;left:19240;top:2495;width:21073;height:6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rsidR="00900FB7" w:rsidRPr="00BE2CAB" w:rsidRDefault="00900FB7" w:rsidP="00C42D8B">
                        <w:pPr>
                          <w:rPr>
                            <w:sz w:val="18"/>
                          </w:rPr>
                        </w:pPr>
                        <w:r>
                          <w:rPr>
                            <w:sz w:val="18"/>
                          </w:rPr>
                          <w:t>Pack activation (from next day of</w:t>
                        </w:r>
                        <w:ins w:id="199" w:author="Sumit Kasera" w:date="2015-04-24T16:16:00Z">
                          <w:r w:rsidR="00682048">
                            <w:rPr>
                              <w:sz w:val="18"/>
                            </w:rPr>
                            <w:t xml:space="preserve"> IVR</w:t>
                          </w:r>
                        </w:ins>
                        <w:r>
                          <w:rPr>
                            <w:sz w:val="18"/>
                          </w:rPr>
                          <w:t xml:space="preserve"> Subscription or from pack start date computed from </w:t>
                        </w:r>
                        <w:ins w:id="200" w:author="Sumit Kasera" w:date="2015-04-24T16:16:00Z">
                          <w:r w:rsidR="00682048">
                            <w:rPr>
                              <w:sz w:val="18"/>
                            </w:rPr>
                            <w:t>[</w:t>
                          </w:r>
                        </w:ins>
                        <w:r>
                          <w:rPr>
                            <w:sz w:val="18"/>
                          </w:rPr>
                          <w:t>LMP</w:t>
                        </w:r>
                        <w:ins w:id="201" w:author="Sumit Kasera" w:date="2015-04-24T16:16:00Z">
                          <w:r w:rsidR="00682048">
                            <w:rPr>
                              <w:sz w:val="18"/>
                            </w:rPr>
                            <w:t>+3months]/DOB</w:t>
                          </w:r>
                        </w:ins>
                        <w:r>
                          <w:rPr>
                            <w:sz w:val="18"/>
                          </w:rPr>
                          <w:t>)</w:t>
                        </w:r>
                      </w:p>
                    </w:txbxContent>
                  </v:textbox>
                </v:shape>
                <v:shape id="Arc 42" o:spid="_x0000_s1104" style="position:absolute;left:21495;top:6616;width:9836;height:10287;rotation:-2969699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6rpMMA&#10;AADbAAAADwAAAGRycy9kb3ducmV2LnhtbESPQYvCMBSE74L/ITzBi2hq0aVWoyyC6NUqi8dn82yL&#10;zUtpsrX77zfCwh6HmfmG2ex6U4uOWldZVjCfRSCIc6srLhRcL4dpAsJ5ZI21ZVLwQw522+Fgg6m2&#10;Lz5Tl/lCBAi7FBWU3jeplC4vyaCb2YY4eA/bGvRBtoXULb4C3NQyjqIPabDisFBiQ/uS8mf2bRRE&#10;j/18couPd5bH5/Kru2WTVZIpNR71n2sQnnr/H/5rn7SCeAHvL+EH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6rpMMAAADbAAAADwAAAAAAAAAAAAAAAACYAgAAZHJzL2Rv&#10;d25yZXYueG1sUEsFBgAAAAAEAAQA9QAAAIgDAAAAAA==&#10;" path="m-1,nfc11762,,21363,9412,21595,21173em-1,nsc11762,,21363,9412,21595,21173l,21600,-1,xe" filled="f">
                  <v:stroke endarrow="block"/>
                  <v:path arrowok="t" o:extrusionok="f" o:connecttype="custom" o:connectlocs="0,0;447909,480233;0,489918" o:connectangles="0,0,0"/>
                </v:shape>
                <v:shape id="Text Box 43" o:spid="_x0000_s1105" type="#_x0000_t202" style="position:absolute;left:18383;top:24403;width:1317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900FB7" w:rsidRPr="00BE2CAB" w:rsidRDefault="00900FB7" w:rsidP="00C42D8B">
                        <w:pPr>
                          <w:jc w:val="center"/>
                          <w:rPr>
                            <w:sz w:val="18"/>
                          </w:rPr>
                        </w:pPr>
                        <w:r>
                          <w:rPr>
                            <w:sz w:val="18"/>
                          </w:rPr>
                          <w:t>Change of Schedule due to update in LMP</w:t>
                        </w:r>
                      </w:p>
                    </w:txbxContent>
                  </v:textbox>
                </v:shape>
                <v:shape id="Arc 44" o:spid="_x0000_s1106" style="position:absolute;left:32702;top:21469;width:4788;height:10782;flip:x;visibility:visible;mso-wrap-style:square;v-text-anchor:top" coordsize="43200,397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RfFMUA&#10;AADbAAAADwAAAGRycy9kb3ducmV2LnhtbESPzWrDMBCE74W8g9hCb43cFEJxI4dgCO6hJDQ/NMfF&#10;WlvG1sq11MR5+yoQ6HGYmW+YxXK0nTjT4BvHCl6mCQji0umGawWH/fr5DYQPyBo7x6TgSh6W2eRh&#10;gal2F/6i8y7UIkLYp6jAhNCnUvrSkEU/dT1x9Co3WAxRDrXUA14i3HZyliRzabHhuGCwp9xQ2e5+&#10;rYKqMG1e/+Br8e3a7eYz74rt6ajU0+O4egcRaAz/4Xv7QyuYzeH2Jf4A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1F8UxQAAANsAAAAPAAAAAAAAAAAAAAAAAJgCAABkcnMv&#10;ZG93bnJldi54bWxQSwUGAAAAAAQABAD1AAAAigMAAAAA&#10;" path="m34590,887nfc40011,4967,43200,11358,43200,18144v,11929,-9671,21600,-21600,21600c9670,39744,,30073,,18144,-1,10811,3720,3978,9880,em34590,887nsc40011,4967,43200,11358,43200,18144v,11929,-9671,21600,-21600,21600c9670,39744,,30073,,18144,-1,10811,3720,3978,9880,l21600,18144,34590,887xe" filled="f">
                  <v:stroke endarrow="block"/>
                  <v:path arrowok="t" o:extrusionok="f" o:connecttype="custom" o:connectlocs="42491,6528;12136,0;26533,133537" o:connectangles="0,0,0"/>
                </v:shape>
                <v:shape id="Text Box 45" o:spid="_x0000_s1107" type="#_x0000_t202" style="position:absolute;left:28384;top:32594;width:1409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900FB7" w:rsidRPr="00BE2CAB" w:rsidRDefault="00900FB7" w:rsidP="00C42D8B">
                        <w:pPr>
                          <w:rPr>
                            <w:sz w:val="18"/>
                          </w:rPr>
                        </w:pPr>
                        <w:r>
                          <w:rPr>
                            <w:sz w:val="18"/>
                          </w:rPr>
                          <w:t>Change of Schedule due update in LMP / DOB</w:t>
                        </w:r>
                      </w:p>
                    </w:txbxContent>
                  </v:textbox>
                </v:shape>
                <w10:anchorlock/>
              </v:group>
            </w:pict>
          </mc:Fallback>
        </mc:AlternateContent>
      </w:r>
    </w:p>
    <w:p w:rsidR="003E33C6" w:rsidRPr="00D257D0" w:rsidRDefault="003E33C6" w:rsidP="00E82DDF">
      <w:pPr>
        <w:pStyle w:val="Caption"/>
        <w:rPr>
          <w:rFonts w:cs="Arial"/>
        </w:rPr>
      </w:pPr>
      <w:bookmarkStart w:id="202" w:name="_Ref409703412"/>
      <w:r w:rsidRPr="00D257D0">
        <w:t xml:space="preserve">Figure </w:t>
      </w:r>
      <w:r w:rsidR="00A01F9C">
        <w:fldChar w:fldCharType="begin"/>
      </w:r>
      <w:r w:rsidR="00A01F9C">
        <w:instrText xml:space="preserve"> SEQ Figure \* ARABIC </w:instrText>
      </w:r>
      <w:r w:rsidR="00A01F9C">
        <w:fldChar w:fldCharType="separate"/>
      </w:r>
      <w:r w:rsidRPr="00D257D0">
        <w:rPr>
          <w:noProof/>
        </w:rPr>
        <w:t>6</w:t>
      </w:r>
      <w:r w:rsidR="00A01F9C">
        <w:rPr>
          <w:noProof/>
        </w:rPr>
        <w:fldChar w:fldCharType="end"/>
      </w:r>
      <w:bookmarkEnd w:id="202"/>
      <w:r w:rsidRPr="00D257D0">
        <w:t xml:space="preserve">: </w:t>
      </w:r>
      <w:r w:rsidRPr="00D257D0">
        <w:rPr>
          <w:rFonts w:cs="Arial"/>
        </w:rPr>
        <w:t>Kilkari beneficiary state transition</w:t>
      </w:r>
    </w:p>
    <w:p w:rsidR="007209A0" w:rsidRPr="00D257D0" w:rsidRDefault="007209A0" w:rsidP="007209A0">
      <w:pPr>
        <w:pStyle w:val="Heading2"/>
      </w:pPr>
      <w:bookmarkStart w:id="203" w:name="_Toc413664868"/>
      <w:r w:rsidRPr="00D257D0">
        <w:t>Functional Requirements</w:t>
      </w:r>
      <w:bookmarkEnd w:id="203"/>
      <w:r w:rsidRPr="00D257D0">
        <w:t xml:space="preserve"> </w:t>
      </w:r>
    </w:p>
    <w:p w:rsidR="007209A0" w:rsidRPr="00D257D0" w:rsidRDefault="007209A0" w:rsidP="007209A0">
      <w:pPr>
        <w:pStyle w:val="Heading3"/>
      </w:pPr>
      <w:bookmarkStart w:id="204" w:name="_Toc413664869"/>
      <w:bookmarkStart w:id="205" w:name="_Ref417655674"/>
      <w:r w:rsidRPr="00D257D0">
        <w:t xml:space="preserve">Service Access </w:t>
      </w:r>
      <w:r w:rsidR="00D856D0" w:rsidRPr="00D257D0">
        <w:t>&amp; Subscription</w:t>
      </w:r>
      <w:bookmarkEnd w:id="204"/>
      <w:bookmarkEnd w:id="205"/>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09"/>
        <w:gridCol w:w="3828"/>
        <w:gridCol w:w="2551"/>
        <w:gridCol w:w="1418"/>
      </w:tblGrid>
      <w:tr w:rsidR="007209A0" w:rsidRPr="00D257D0" w:rsidTr="009C723A">
        <w:tc>
          <w:tcPr>
            <w:tcW w:w="1809" w:type="dxa"/>
            <w:shd w:val="clear" w:color="auto" w:fill="D9D9D9" w:themeFill="background1" w:themeFillShade="D9"/>
          </w:tcPr>
          <w:p w:rsidR="007209A0" w:rsidRPr="00D257D0" w:rsidRDefault="007209A0" w:rsidP="009C723A">
            <w:pPr>
              <w:pStyle w:val="CommentText"/>
              <w:spacing w:before="60" w:after="60"/>
              <w:rPr>
                <w:rFonts w:cs="Arial"/>
                <w:b/>
                <w:sz w:val="18"/>
              </w:rPr>
            </w:pPr>
            <w:r w:rsidRPr="00D257D0">
              <w:rPr>
                <w:rFonts w:cs="Arial"/>
                <w:b/>
                <w:sz w:val="18"/>
              </w:rPr>
              <w:t>Requirement Id</w:t>
            </w:r>
          </w:p>
        </w:tc>
        <w:tc>
          <w:tcPr>
            <w:tcW w:w="3828" w:type="dxa"/>
            <w:shd w:val="clear" w:color="auto" w:fill="D9D9D9" w:themeFill="background1" w:themeFillShade="D9"/>
          </w:tcPr>
          <w:p w:rsidR="007209A0" w:rsidRPr="00D257D0" w:rsidRDefault="007209A0" w:rsidP="009C723A">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rsidR="007209A0" w:rsidRPr="00D257D0" w:rsidRDefault="007209A0" w:rsidP="009C723A">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rsidR="007209A0" w:rsidRPr="00D257D0" w:rsidRDefault="007209A0" w:rsidP="009C723A">
            <w:pPr>
              <w:pStyle w:val="CommentText"/>
              <w:spacing w:before="60" w:after="60"/>
              <w:rPr>
                <w:rFonts w:cs="Arial"/>
                <w:b/>
                <w:sz w:val="18"/>
              </w:rPr>
            </w:pPr>
            <w:r w:rsidRPr="00D257D0">
              <w:rPr>
                <w:rFonts w:cs="Arial"/>
                <w:b/>
                <w:sz w:val="18"/>
              </w:rPr>
              <w:t>Status</w:t>
            </w:r>
          </w:p>
        </w:tc>
      </w:tr>
      <w:tr w:rsidR="007209A0" w:rsidRPr="00D257D0" w:rsidTr="009C723A">
        <w:trPr>
          <w:trHeight w:val="350"/>
        </w:trPr>
        <w:tc>
          <w:tcPr>
            <w:tcW w:w="1809" w:type="dxa"/>
          </w:tcPr>
          <w:p w:rsidR="007209A0" w:rsidRPr="00D257D0" w:rsidRDefault="007209A0" w:rsidP="009C723A">
            <w:pPr>
              <w:pStyle w:val="CommentText"/>
              <w:spacing w:before="60" w:after="60"/>
              <w:rPr>
                <w:rFonts w:cs="Arial"/>
                <w:sz w:val="18"/>
              </w:rPr>
            </w:pPr>
            <w:r w:rsidRPr="00D257D0">
              <w:rPr>
                <w:rFonts w:cs="Arial"/>
                <w:sz w:val="18"/>
              </w:rPr>
              <w:t>NMS.KK.ACCESS.001</w:t>
            </w:r>
          </w:p>
        </w:tc>
        <w:tc>
          <w:tcPr>
            <w:tcW w:w="3828" w:type="dxa"/>
          </w:tcPr>
          <w:p w:rsidR="007209A0" w:rsidRPr="00D257D0" w:rsidRDefault="007209A0" w:rsidP="009C723A">
            <w:pPr>
              <w:pStyle w:val="CommentText"/>
              <w:spacing w:before="60" w:after="60"/>
              <w:rPr>
                <w:rFonts w:cs="Arial"/>
                <w:sz w:val="18"/>
              </w:rPr>
            </w:pPr>
            <w:r w:rsidRPr="00D257D0">
              <w:rPr>
                <w:rFonts w:cs="Arial"/>
                <w:sz w:val="18"/>
              </w:rPr>
              <w:t>Kilkari shall offer following packs to the beneficiaries:</w:t>
            </w:r>
          </w:p>
          <w:p w:rsidR="008367DB" w:rsidRPr="00D257D0" w:rsidRDefault="00E61DE8" w:rsidP="009C723A">
            <w:pPr>
              <w:pStyle w:val="CommentText"/>
              <w:numPr>
                <w:ilvl w:val="0"/>
                <w:numId w:val="10"/>
              </w:numPr>
              <w:spacing w:before="60" w:after="60"/>
              <w:rPr>
                <w:rFonts w:cs="Arial"/>
                <w:sz w:val="18"/>
              </w:rPr>
            </w:pPr>
            <w:r w:rsidRPr="00D257D0">
              <w:rPr>
                <w:rFonts w:cs="Arial"/>
                <w:b/>
                <w:sz w:val="18"/>
              </w:rPr>
              <w:t xml:space="preserve">18 </w:t>
            </w:r>
            <w:r w:rsidR="008367DB" w:rsidRPr="00D257D0">
              <w:rPr>
                <w:rFonts w:cs="Arial"/>
                <w:b/>
                <w:sz w:val="18"/>
              </w:rPr>
              <w:t>Months Pregnancy Pack:</w:t>
            </w:r>
            <w:r w:rsidR="008367DB" w:rsidRPr="00D257D0">
              <w:rPr>
                <w:rFonts w:cs="Arial"/>
                <w:sz w:val="18"/>
              </w:rPr>
              <w:t xml:space="preserve"> Starting from </w:t>
            </w:r>
            <w:r w:rsidRPr="00D257D0">
              <w:rPr>
                <w:rFonts w:cs="Arial"/>
                <w:sz w:val="18"/>
              </w:rPr>
              <w:t>2</w:t>
            </w:r>
            <w:r w:rsidRPr="00D257D0">
              <w:rPr>
                <w:rFonts w:cs="Arial"/>
                <w:sz w:val="18"/>
                <w:vertAlign w:val="superscript"/>
              </w:rPr>
              <w:t>nd</w:t>
            </w:r>
            <w:r w:rsidRPr="00D257D0">
              <w:rPr>
                <w:rFonts w:cs="Arial"/>
                <w:sz w:val="18"/>
              </w:rPr>
              <w:t xml:space="preserve"> Trimester </w:t>
            </w:r>
            <w:r w:rsidR="008367DB" w:rsidRPr="00D257D0">
              <w:rPr>
                <w:rFonts w:cs="Arial"/>
                <w:sz w:val="18"/>
              </w:rPr>
              <w:t xml:space="preserve">of pregnancy </w:t>
            </w:r>
            <w:r w:rsidR="001227E3" w:rsidRPr="00D257D0">
              <w:rPr>
                <w:rFonts w:cs="Arial"/>
                <w:sz w:val="18"/>
              </w:rPr>
              <w:t>(4</w:t>
            </w:r>
            <w:r w:rsidR="001227E3" w:rsidRPr="00336A89">
              <w:rPr>
                <w:rFonts w:cs="Arial"/>
                <w:sz w:val="18"/>
                <w:vertAlign w:val="superscript"/>
              </w:rPr>
              <w:t>th</w:t>
            </w:r>
            <w:r w:rsidR="001227E3" w:rsidRPr="00D257D0">
              <w:rPr>
                <w:rFonts w:cs="Arial"/>
                <w:sz w:val="18"/>
              </w:rPr>
              <w:t xml:space="preserve"> month) </w:t>
            </w:r>
            <w:r w:rsidR="008367DB" w:rsidRPr="00D257D0">
              <w:rPr>
                <w:rFonts w:cs="Arial"/>
                <w:sz w:val="18"/>
              </w:rPr>
              <w:t xml:space="preserve">until the child is 1 year old </w:t>
            </w:r>
            <w:r w:rsidR="006A5747" w:rsidRPr="00D257D0">
              <w:rPr>
                <w:rFonts w:cs="Arial"/>
                <w:sz w:val="18"/>
              </w:rPr>
              <w:t>for a duration of 72 weeks.</w:t>
            </w:r>
          </w:p>
          <w:p w:rsidR="007209A0" w:rsidRPr="00D257D0" w:rsidRDefault="007209A0" w:rsidP="008367DB">
            <w:pPr>
              <w:pStyle w:val="CommentText"/>
              <w:numPr>
                <w:ilvl w:val="0"/>
                <w:numId w:val="10"/>
              </w:numPr>
              <w:spacing w:before="60" w:after="60"/>
              <w:rPr>
                <w:rFonts w:cs="Arial"/>
                <w:sz w:val="18"/>
              </w:rPr>
            </w:pPr>
            <w:r w:rsidRPr="00D257D0">
              <w:rPr>
                <w:rFonts w:cs="Arial"/>
                <w:b/>
                <w:sz w:val="18"/>
              </w:rPr>
              <w:t xml:space="preserve">12 months </w:t>
            </w:r>
            <w:r w:rsidR="008367DB" w:rsidRPr="00D257D0">
              <w:rPr>
                <w:rFonts w:cs="Arial"/>
                <w:b/>
                <w:sz w:val="18"/>
              </w:rPr>
              <w:t xml:space="preserve">Child </w:t>
            </w:r>
            <w:r w:rsidRPr="00D257D0">
              <w:rPr>
                <w:rFonts w:cs="Arial"/>
                <w:b/>
                <w:sz w:val="18"/>
              </w:rPr>
              <w:t>Pack:</w:t>
            </w:r>
            <w:r w:rsidRPr="00D257D0">
              <w:rPr>
                <w:rFonts w:cs="Arial"/>
                <w:sz w:val="18"/>
              </w:rPr>
              <w:t xml:space="preserve"> Starting from birth until the child is </w:t>
            </w:r>
            <w:r w:rsidR="00DA4C10" w:rsidRPr="00D257D0">
              <w:rPr>
                <w:rFonts w:cs="Arial"/>
                <w:sz w:val="18"/>
              </w:rPr>
              <w:t xml:space="preserve">nearly </w:t>
            </w:r>
            <w:r w:rsidRPr="00D257D0">
              <w:rPr>
                <w:rFonts w:cs="Arial"/>
                <w:sz w:val="18"/>
              </w:rPr>
              <w:t>one year old</w:t>
            </w:r>
            <w:r w:rsidR="00A92819" w:rsidRPr="00D257D0">
              <w:rPr>
                <w:rFonts w:cs="Arial"/>
                <w:sz w:val="18"/>
              </w:rPr>
              <w:t xml:space="preserve"> for a duration of 48 weeks.</w:t>
            </w:r>
          </w:p>
        </w:tc>
        <w:tc>
          <w:tcPr>
            <w:tcW w:w="2551" w:type="dxa"/>
          </w:tcPr>
          <w:p w:rsidR="007209A0" w:rsidRPr="00D257D0" w:rsidRDefault="007209A0" w:rsidP="000825ED">
            <w:pPr>
              <w:pStyle w:val="CommentText"/>
              <w:spacing w:before="60" w:after="60"/>
              <w:rPr>
                <w:rFonts w:cs="Arial"/>
                <w:color w:val="FF0000"/>
                <w:sz w:val="18"/>
              </w:rPr>
            </w:pPr>
          </w:p>
        </w:tc>
        <w:tc>
          <w:tcPr>
            <w:tcW w:w="1418" w:type="dxa"/>
          </w:tcPr>
          <w:p w:rsidR="007209A0" w:rsidRPr="00D257D0" w:rsidRDefault="00A340DF" w:rsidP="009C723A">
            <w:pPr>
              <w:pStyle w:val="CommentText"/>
              <w:spacing w:before="60" w:after="60"/>
              <w:rPr>
                <w:rFonts w:cs="Arial"/>
                <w:sz w:val="18"/>
              </w:rPr>
            </w:pPr>
            <w:r>
              <w:rPr>
                <w:rFonts w:cs="Arial"/>
                <w:sz w:val="18"/>
              </w:rPr>
              <w:t>Approved</w:t>
            </w:r>
          </w:p>
        </w:tc>
      </w:tr>
      <w:tr w:rsidR="007209A0" w:rsidRPr="00D257D0" w:rsidTr="009C723A">
        <w:trPr>
          <w:trHeight w:val="350"/>
        </w:trPr>
        <w:tc>
          <w:tcPr>
            <w:tcW w:w="1809" w:type="dxa"/>
          </w:tcPr>
          <w:p w:rsidR="007209A0" w:rsidRPr="00D257D0" w:rsidRDefault="007209A0" w:rsidP="009C723A">
            <w:pPr>
              <w:pStyle w:val="CommentText"/>
              <w:spacing w:before="60" w:after="60"/>
              <w:rPr>
                <w:rFonts w:cs="Arial"/>
                <w:sz w:val="18"/>
              </w:rPr>
            </w:pPr>
            <w:r w:rsidRPr="00D257D0">
              <w:rPr>
                <w:rFonts w:cs="Arial"/>
                <w:sz w:val="18"/>
              </w:rPr>
              <w:t>NMS.KK.ACCESS.002</w:t>
            </w:r>
          </w:p>
        </w:tc>
        <w:tc>
          <w:tcPr>
            <w:tcW w:w="3828" w:type="dxa"/>
          </w:tcPr>
          <w:p w:rsidR="000825ED" w:rsidRPr="00D257D0" w:rsidRDefault="007209A0" w:rsidP="000825ED">
            <w:pPr>
              <w:pStyle w:val="CommentText"/>
              <w:spacing w:before="60" w:after="60"/>
              <w:rPr>
                <w:rFonts w:cs="Arial"/>
                <w:sz w:val="18"/>
              </w:rPr>
            </w:pPr>
            <w:r w:rsidRPr="00D257D0">
              <w:rPr>
                <w:rFonts w:cs="Arial"/>
                <w:sz w:val="18"/>
              </w:rPr>
              <w:t xml:space="preserve">Kilkari Services for a beneficiary </w:t>
            </w:r>
            <w:r w:rsidR="009853B8" w:rsidRPr="00D257D0">
              <w:rPr>
                <w:rFonts w:cs="Arial"/>
                <w:sz w:val="18"/>
              </w:rPr>
              <w:t xml:space="preserve">can </w:t>
            </w:r>
            <w:r w:rsidRPr="00D257D0">
              <w:rPr>
                <w:rFonts w:cs="Arial"/>
                <w:sz w:val="18"/>
              </w:rPr>
              <w:t xml:space="preserve">be </w:t>
            </w:r>
            <w:r w:rsidR="000F7003" w:rsidRPr="00D257D0">
              <w:rPr>
                <w:rFonts w:cs="Arial"/>
                <w:sz w:val="18"/>
              </w:rPr>
              <w:t>subscribed</w:t>
            </w:r>
            <w:r w:rsidRPr="00D257D0">
              <w:rPr>
                <w:rFonts w:cs="Arial"/>
                <w:sz w:val="18"/>
              </w:rPr>
              <w:t xml:space="preserve"> via IVR Long code.</w:t>
            </w:r>
            <w:r w:rsidR="000825ED" w:rsidRPr="00D257D0">
              <w:rPr>
                <w:rFonts w:cs="Arial"/>
                <w:sz w:val="18"/>
              </w:rPr>
              <w:t xml:space="preserve"> There shall be separate long codes for Each pack.</w:t>
            </w:r>
          </w:p>
          <w:p w:rsidR="00C25D70" w:rsidRPr="00D257D0" w:rsidRDefault="00C25D70" w:rsidP="00C25D70">
            <w:pPr>
              <w:pStyle w:val="CommentText"/>
              <w:spacing w:before="60" w:after="60"/>
              <w:rPr>
                <w:rFonts w:cs="Arial"/>
                <w:sz w:val="18"/>
              </w:rPr>
            </w:pPr>
            <w:r w:rsidRPr="00D257D0">
              <w:rPr>
                <w:rFonts w:cs="Arial"/>
                <w:sz w:val="18"/>
              </w:rPr>
              <w:t xml:space="preserve">Service shall be </w:t>
            </w:r>
            <w:r w:rsidR="00864694" w:rsidRPr="00D257D0">
              <w:rPr>
                <w:rFonts w:cs="Arial"/>
                <w:sz w:val="18"/>
              </w:rPr>
              <w:t>“</w:t>
            </w:r>
            <w:r w:rsidRPr="00D257D0">
              <w:rPr>
                <w:rFonts w:cs="Arial"/>
                <w:sz w:val="18"/>
              </w:rPr>
              <w:t>activated</w:t>
            </w:r>
            <w:r w:rsidR="00864694" w:rsidRPr="00D257D0">
              <w:rPr>
                <w:rFonts w:cs="Arial"/>
                <w:sz w:val="18"/>
              </w:rPr>
              <w:t>”</w:t>
            </w:r>
            <w:r w:rsidRPr="00D257D0">
              <w:rPr>
                <w:rFonts w:cs="Arial"/>
                <w:sz w:val="18"/>
              </w:rPr>
              <w:t xml:space="preserve"> from </w:t>
            </w:r>
            <w:ins w:id="206" w:author="Sumit Kasera" w:date="2015-04-24T16:12:00Z">
              <w:r w:rsidR="003578D5">
                <w:rPr>
                  <w:rFonts w:cs="Arial"/>
                  <w:sz w:val="18"/>
                </w:rPr>
                <w:t xml:space="preserve">next day of </w:t>
              </w:r>
            </w:ins>
            <w:r w:rsidRPr="00D257D0">
              <w:rPr>
                <w:rFonts w:cs="Arial"/>
                <w:sz w:val="18"/>
              </w:rPr>
              <w:t>the date of IVR call</w:t>
            </w:r>
            <w:r w:rsidR="00C65566" w:rsidRPr="00D257D0">
              <w:rPr>
                <w:rFonts w:cs="Arial"/>
                <w:sz w:val="18"/>
              </w:rPr>
              <w:t xml:space="preserve"> (subscription state = Active)</w:t>
            </w:r>
            <w:r w:rsidRPr="00D257D0">
              <w:rPr>
                <w:rFonts w:cs="Arial"/>
                <w:sz w:val="18"/>
              </w:rPr>
              <w:t>.</w:t>
            </w:r>
          </w:p>
          <w:p w:rsidR="00C25D70" w:rsidRPr="00D257D0" w:rsidDel="00460278" w:rsidRDefault="00C25D70" w:rsidP="000825ED">
            <w:pPr>
              <w:pStyle w:val="CommentText"/>
              <w:spacing w:before="60" w:after="60"/>
              <w:rPr>
                <w:rFonts w:cs="Arial"/>
                <w:sz w:val="18"/>
              </w:rPr>
            </w:pPr>
          </w:p>
        </w:tc>
        <w:tc>
          <w:tcPr>
            <w:tcW w:w="2551" w:type="dxa"/>
          </w:tcPr>
          <w:p w:rsidR="007209A0" w:rsidRPr="00D257D0" w:rsidRDefault="007209A0" w:rsidP="009C723A">
            <w:pPr>
              <w:pStyle w:val="CommentText"/>
              <w:spacing w:before="60" w:after="60"/>
              <w:rPr>
                <w:rFonts w:cs="Arial"/>
                <w:sz w:val="18"/>
              </w:rPr>
            </w:pPr>
            <w:r w:rsidRPr="00D257D0">
              <w:rPr>
                <w:rFonts w:cs="Arial"/>
                <w:sz w:val="18"/>
              </w:rPr>
              <w:t xml:space="preserve">Exact long code shall be finalized during deployment. </w:t>
            </w:r>
          </w:p>
          <w:p w:rsidR="009B22D1" w:rsidRPr="00D257D0" w:rsidRDefault="000F7003" w:rsidP="004D7CF8">
            <w:pPr>
              <w:pStyle w:val="CommentText"/>
              <w:spacing w:before="60" w:after="60"/>
              <w:rPr>
                <w:rFonts w:cs="Arial"/>
                <w:sz w:val="18"/>
              </w:rPr>
            </w:pPr>
            <w:r w:rsidRPr="00D257D0">
              <w:rPr>
                <w:rFonts w:cs="Arial"/>
                <w:sz w:val="18"/>
              </w:rPr>
              <w:t>Subscription</w:t>
            </w:r>
            <w:r w:rsidR="009B22D1" w:rsidRPr="00D257D0">
              <w:rPr>
                <w:rFonts w:cs="Arial"/>
                <w:sz w:val="18"/>
              </w:rPr>
              <w:t xml:space="preserve"> via IVR would imply that the location and other vital information of the beneficiary shall not be available in the NMS</w:t>
            </w:r>
            <w:r w:rsidR="009F5B74" w:rsidRPr="00D257D0">
              <w:rPr>
                <w:rFonts w:cs="Arial"/>
                <w:sz w:val="18"/>
              </w:rPr>
              <w:t xml:space="preserve"> (only MSISDN and LMP/DOB shall be </w:t>
            </w:r>
            <w:r w:rsidR="004D7CF8" w:rsidRPr="00D257D0">
              <w:rPr>
                <w:rFonts w:cs="Arial"/>
                <w:sz w:val="18"/>
              </w:rPr>
              <w:lastRenderedPageBreak/>
              <w:t xml:space="preserve">determined </w:t>
            </w:r>
            <w:r w:rsidR="009F5B74" w:rsidRPr="00D257D0">
              <w:rPr>
                <w:rFonts w:cs="Arial"/>
                <w:sz w:val="18"/>
              </w:rPr>
              <w:t>based on date of call)</w:t>
            </w:r>
            <w:r w:rsidR="004D7CF8" w:rsidRPr="00D257D0">
              <w:rPr>
                <w:rFonts w:cs="Arial"/>
                <w:sz w:val="18"/>
              </w:rPr>
              <w:t xml:space="preserve"> such that subscription for various packs start from next day</w:t>
            </w:r>
            <w:r w:rsidR="009B22D1" w:rsidRPr="00D257D0">
              <w:rPr>
                <w:rFonts w:cs="Arial"/>
                <w:sz w:val="18"/>
              </w:rPr>
              <w:t>.</w:t>
            </w:r>
          </w:p>
          <w:p w:rsidR="009853B8" w:rsidRPr="00D257D0" w:rsidRDefault="009853B8" w:rsidP="009605BB">
            <w:pPr>
              <w:pStyle w:val="CommentText"/>
              <w:spacing w:before="60" w:after="60"/>
              <w:rPr>
                <w:rFonts w:cs="Arial"/>
                <w:sz w:val="18"/>
              </w:rPr>
            </w:pPr>
            <w:r w:rsidRPr="00D257D0">
              <w:rPr>
                <w:rFonts w:cs="Arial"/>
                <w:sz w:val="18"/>
              </w:rPr>
              <w:t xml:space="preserve">IVR system </w:t>
            </w:r>
            <w:r w:rsidR="001E11BE" w:rsidRPr="00D257D0">
              <w:rPr>
                <w:rFonts w:cs="Arial"/>
                <w:sz w:val="18"/>
              </w:rPr>
              <w:t>shall</w:t>
            </w:r>
            <w:r w:rsidRPr="00D257D0">
              <w:rPr>
                <w:rFonts w:cs="Arial"/>
                <w:sz w:val="18"/>
              </w:rPr>
              <w:t xml:space="preserve"> identify the circle that the user is calling from (from their mobile number) in order to identify their language preference. If there are multiple languages available in the circle (North East for example) the user will be </w:t>
            </w:r>
            <w:r w:rsidR="009605BB">
              <w:rPr>
                <w:rFonts w:cs="Arial"/>
                <w:sz w:val="18"/>
              </w:rPr>
              <w:t>prompted</w:t>
            </w:r>
            <w:r w:rsidRPr="00D257D0">
              <w:rPr>
                <w:rFonts w:cs="Arial"/>
                <w:sz w:val="18"/>
              </w:rPr>
              <w:t xml:space="preserve"> to enter a language code, obtained from their ASHA, to set the language. The default prompt will be in </w:t>
            </w:r>
            <w:r w:rsidR="009605BB">
              <w:rPr>
                <w:rFonts w:cs="Arial"/>
                <w:sz w:val="18"/>
              </w:rPr>
              <w:t>the default language for their circle, or Hindi if circle is not known</w:t>
            </w:r>
            <w:r w:rsidRPr="00D257D0">
              <w:rPr>
                <w:rFonts w:cs="Arial"/>
                <w:sz w:val="18"/>
              </w:rPr>
              <w:t xml:space="preserve">. Refer section </w:t>
            </w:r>
            <w:r w:rsidR="008A1894" w:rsidRPr="00D257D0">
              <w:rPr>
                <w:rFonts w:cs="Arial"/>
                <w:sz w:val="18"/>
              </w:rPr>
              <w:fldChar w:fldCharType="begin"/>
            </w:r>
            <w:r w:rsidRPr="00D257D0">
              <w:rPr>
                <w:rFonts w:cs="Arial"/>
                <w:sz w:val="18"/>
              </w:rPr>
              <w:instrText xml:space="preserve"> REF _Ref410831450 \n \h </w:instrText>
            </w:r>
            <w:r w:rsidR="00D257D0">
              <w:rPr>
                <w:rFonts w:cs="Arial"/>
                <w:sz w:val="18"/>
              </w:rPr>
              <w:instrText xml:space="preserve"> \* MERGEFORMAT </w:instrText>
            </w:r>
            <w:r w:rsidR="008A1894" w:rsidRPr="00D257D0">
              <w:rPr>
                <w:rFonts w:cs="Arial"/>
                <w:sz w:val="18"/>
              </w:rPr>
            </w:r>
            <w:r w:rsidR="008A1894" w:rsidRPr="00D257D0">
              <w:rPr>
                <w:rFonts w:cs="Arial"/>
                <w:sz w:val="18"/>
              </w:rPr>
              <w:fldChar w:fldCharType="separate"/>
            </w:r>
            <w:r w:rsidRPr="00D257D0">
              <w:rPr>
                <w:rFonts w:cs="Arial"/>
                <w:sz w:val="18"/>
              </w:rPr>
              <w:t>3.1.4</w:t>
            </w:r>
            <w:r w:rsidR="008A1894" w:rsidRPr="00D257D0">
              <w:rPr>
                <w:rFonts w:cs="Arial"/>
                <w:sz w:val="18"/>
              </w:rPr>
              <w:fldChar w:fldCharType="end"/>
            </w:r>
            <w:r w:rsidRPr="00D257D0">
              <w:rPr>
                <w:rFonts w:cs="Arial"/>
                <w:sz w:val="18"/>
              </w:rPr>
              <w:t xml:space="preserve"> for details</w:t>
            </w:r>
            <w:r w:rsidR="00AC6E08" w:rsidRPr="00D257D0">
              <w:rPr>
                <w:rFonts w:cs="Arial"/>
                <w:sz w:val="18"/>
              </w:rPr>
              <w:t xml:space="preserve"> on language select</w:t>
            </w:r>
            <w:r w:rsidR="00E92D14" w:rsidRPr="00D257D0">
              <w:rPr>
                <w:rFonts w:cs="Arial"/>
                <w:sz w:val="18"/>
              </w:rPr>
              <w:t>i</w:t>
            </w:r>
            <w:r w:rsidR="00AC6E08" w:rsidRPr="00D257D0">
              <w:rPr>
                <w:rFonts w:cs="Arial"/>
                <w:sz w:val="18"/>
              </w:rPr>
              <w:t>o</w:t>
            </w:r>
            <w:r w:rsidR="00E92D14" w:rsidRPr="00D257D0">
              <w:rPr>
                <w:rFonts w:cs="Arial"/>
                <w:sz w:val="18"/>
              </w:rPr>
              <w:t>n</w:t>
            </w:r>
            <w:r w:rsidRPr="00D257D0">
              <w:rPr>
                <w:rFonts w:cs="Arial"/>
                <w:sz w:val="18"/>
              </w:rPr>
              <w:t>.</w:t>
            </w:r>
          </w:p>
        </w:tc>
        <w:tc>
          <w:tcPr>
            <w:tcW w:w="1418" w:type="dxa"/>
          </w:tcPr>
          <w:p w:rsidR="007209A0" w:rsidRPr="00D257D0" w:rsidRDefault="00A340DF" w:rsidP="009C723A">
            <w:pPr>
              <w:pStyle w:val="CommentText"/>
              <w:spacing w:before="60" w:after="60"/>
              <w:rPr>
                <w:rFonts w:cs="Arial"/>
                <w:sz w:val="18"/>
              </w:rPr>
            </w:pPr>
            <w:r>
              <w:rPr>
                <w:rFonts w:cs="Arial"/>
                <w:sz w:val="18"/>
              </w:rPr>
              <w:lastRenderedPageBreak/>
              <w:t>Approved</w:t>
            </w:r>
          </w:p>
        </w:tc>
      </w:tr>
      <w:tr w:rsidR="00F62792" w:rsidRPr="00D257D0" w:rsidTr="009C723A">
        <w:trPr>
          <w:trHeight w:val="350"/>
        </w:trPr>
        <w:tc>
          <w:tcPr>
            <w:tcW w:w="1809" w:type="dxa"/>
          </w:tcPr>
          <w:p w:rsidR="00F62792" w:rsidRPr="00D257D0" w:rsidRDefault="00F62792" w:rsidP="009C723A">
            <w:pPr>
              <w:pStyle w:val="CommentText"/>
              <w:spacing w:before="60" w:after="60"/>
              <w:rPr>
                <w:rFonts w:cs="Arial"/>
                <w:sz w:val="18"/>
              </w:rPr>
            </w:pPr>
            <w:r w:rsidRPr="00D257D0">
              <w:rPr>
                <w:rFonts w:cs="Arial"/>
                <w:sz w:val="18"/>
              </w:rPr>
              <w:lastRenderedPageBreak/>
              <w:t>NMS.KK.ACCESS.003</w:t>
            </w:r>
          </w:p>
        </w:tc>
        <w:tc>
          <w:tcPr>
            <w:tcW w:w="3828" w:type="dxa"/>
          </w:tcPr>
          <w:p w:rsidR="00F62792" w:rsidRPr="00D257D0" w:rsidRDefault="00F62792" w:rsidP="00A90474">
            <w:pPr>
              <w:pStyle w:val="CommentText"/>
              <w:spacing w:before="60" w:after="60"/>
              <w:rPr>
                <w:rFonts w:cs="Arial"/>
                <w:sz w:val="18"/>
              </w:rPr>
            </w:pPr>
            <w:r w:rsidRPr="00D257D0">
              <w:rPr>
                <w:rFonts w:cs="Arial"/>
                <w:sz w:val="18"/>
              </w:rPr>
              <w:t xml:space="preserve">Kilkari services shall be offered to beneficiary free of cost. </w:t>
            </w:r>
          </w:p>
        </w:tc>
        <w:tc>
          <w:tcPr>
            <w:tcW w:w="2551" w:type="dxa"/>
          </w:tcPr>
          <w:p w:rsidR="00F62792" w:rsidRPr="00D257D0" w:rsidRDefault="00F62792" w:rsidP="00A90474">
            <w:pPr>
              <w:pStyle w:val="CommentText"/>
              <w:spacing w:before="60" w:after="60"/>
              <w:rPr>
                <w:rFonts w:cs="Arial"/>
                <w:sz w:val="18"/>
              </w:rPr>
            </w:pPr>
            <w:r w:rsidRPr="00D257D0">
              <w:rPr>
                <w:rFonts w:cs="Arial"/>
                <w:sz w:val="18"/>
              </w:rPr>
              <w:t>Subscriptions shall not be suspended as service is free.</w:t>
            </w:r>
          </w:p>
        </w:tc>
        <w:tc>
          <w:tcPr>
            <w:tcW w:w="1418" w:type="dxa"/>
          </w:tcPr>
          <w:p w:rsidR="00F62792" w:rsidRPr="00D257D0" w:rsidRDefault="00A340DF" w:rsidP="00A90474">
            <w:pPr>
              <w:pStyle w:val="CommentText"/>
              <w:spacing w:before="60" w:after="60"/>
              <w:rPr>
                <w:rFonts w:cs="Arial"/>
                <w:sz w:val="18"/>
              </w:rPr>
            </w:pPr>
            <w:r>
              <w:rPr>
                <w:rFonts w:cs="Arial"/>
                <w:sz w:val="18"/>
              </w:rPr>
              <w:t>Approved</w:t>
            </w:r>
          </w:p>
        </w:tc>
      </w:tr>
      <w:tr w:rsidR="00432130" w:rsidRPr="00D257D0" w:rsidTr="009C723A">
        <w:trPr>
          <w:trHeight w:val="350"/>
        </w:trPr>
        <w:tc>
          <w:tcPr>
            <w:tcW w:w="1809" w:type="dxa"/>
          </w:tcPr>
          <w:p w:rsidR="00432130" w:rsidRPr="00D257D0" w:rsidRDefault="00432130" w:rsidP="009C723A">
            <w:pPr>
              <w:pStyle w:val="CommentText"/>
              <w:spacing w:before="60" w:after="60"/>
              <w:rPr>
                <w:rFonts w:cs="Arial"/>
                <w:sz w:val="18"/>
              </w:rPr>
            </w:pPr>
            <w:r w:rsidRPr="00D257D0">
              <w:rPr>
                <w:rFonts w:cs="Arial"/>
                <w:sz w:val="18"/>
              </w:rPr>
              <w:t>NMS.KK.ACCESS.004</w:t>
            </w:r>
          </w:p>
        </w:tc>
        <w:tc>
          <w:tcPr>
            <w:tcW w:w="3828" w:type="dxa"/>
          </w:tcPr>
          <w:p w:rsidR="00432130" w:rsidRPr="00D257D0" w:rsidRDefault="00FB6F5E" w:rsidP="00432130">
            <w:pPr>
              <w:pStyle w:val="CommentText"/>
              <w:spacing w:before="60" w:after="60"/>
              <w:rPr>
                <w:rFonts w:cs="Arial"/>
                <w:sz w:val="18"/>
              </w:rPr>
            </w:pPr>
            <w:r w:rsidRPr="00D257D0">
              <w:rPr>
                <w:rFonts w:cs="Arial"/>
                <w:sz w:val="18"/>
              </w:rPr>
              <w:t xml:space="preserve">If the subscriber does NOT call the IVR long code/s, and is subscribed automatically from the back end via an upload of data from MCTS, then the subscription pack for a beneficiary and the week that the message will start in will be </w:t>
            </w:r>
            <w:r w:rsidR="00432130" w:rsidRPr="00D257D0">
              <w:rPr>
                <w:rFonts w:cs="Arial"/>
                <w:sz w:val="18"/>
              </w:rPr>
              <w:t>based on the LMP or DOB provided in MCTS Data upon data upload (refer NMS.GEN.MCTS.001) as per following rules:</w:t>
            </w:r>
          </w:p>
          <w:p w:rsidR="00DC094B" w:rsidRPr="00D257D0" w:rsidRDefault="00432130" w:rsidP="00432130">
            <w:pPr>
              <w:pStyle w:val="CommentText"/>
              <w:numPr>
                <w:ilvl w:val="0"/>
                <w:numId w:val="17"/>
              </w:numPr>
              <w:spacing w:before="60" w:after="60"/>
              <w:rPr>
                <w:rFonts w:cs="Arial"/>
                <w:sz w:val="18"/>
              </w:rPr>
            </w:pPr>
            <w:r w:rsidRPr="00D257D0">
              <w:rPr>
                <w:rFonts w:cs="Arial"/>
                <w:sz w:val="18"/>
              </w:rPr>
              <w:t xml:space="preserve">If DOB is present (with or without LMP) in the data, then Child pack (12-Months-Pack) shall be subscribed. </w:t>
            </w:r>
            <w:r w:rsidR="00DC094B" w:rsidRPr="00D257D0">
              <w:rPr>
                <w:rFonts w:cs="Arial"/>
                <w:sz w:val="18"/>
              </w:rPr>
              <w:t xml:space="preserve">Service shall be “activated” </w:t>
            </w:r>
            <w:ins w:id="207" w:author="Sumit Kasera" w:date="2015-04-24T16:13:00Z">
              <w:r w:rsidR="003578D5">
                <w:rPr>
                  <w:rFonts w:cs="Arial"/>
                  <w:sz w:val="18"/>
                </w:rPr>
                <w:t>(i.e. first OBD shall be sent)</w:t>
              </w:r>
              <w:r w:rsidR="003578D5" w:rsidRPr="00D257D0">
                <w:rPr>
                  <w:rFonts w:cs="Arial"/>
                  <w:sz w:val="18"/>
                </w:rPr>
                <w:t xml:space="preserve"> </w:t>
              </w:r>
              <w:r w:rsidR="003578D5">
                <w:rPr>
                  <w:rFonts w:cs="Arial"/>
                  <w:sz w:val="18"/>
                </w:rPr>
                <w:t>on</w:t>
              </w:r>
              <w:r w:rsidR="003578D5" w:rsidRPr="00D257D0">
                <w:rPr>
                  <w:rFonts w:cs="Arial"/>
                  <w:sz w:val="18"/>
                </w:rPr>
                <w:t xml:space="preserve"> the </w:t>
              </w:r>
              <w:r w:rsidR="003578D5">
                <w:rPr>
                  <w:rFonts w:cs="Arial"/>
                  <w:sz w:val="18"/>
                </w:rPr>
                <w:t>day</w:t>
              </w:r>
            </w:ins>
            <w:ins w:id="208" w:author="Sumit Kasera" w:date="2015-04-24T16:15:00Z">
              <w:r w:rsidR="00A82CF3">
                <w:rPr>
                  <w:rFonts w:cs="Arial"/>
                  <w:sz w:val="18"/>
                </w:rPr>
                <w:t>-</w:t>
              </w:r>
            </w:ins>
            <w:ins w:id="209" w:author="Sumit Kasera" w:date="2015-04-24T16:13:00Z">
              <w:r w:rsidR="003578D5">
                <w:rPr>
                  <w:rFonts w:cs="Arial"/>
                  <w:sz w:val="18"/>
                </w:rPr>
                <w:t xml:space="preserve">1 of the week (as computed from DOB) that follows </w:t>
              </w:r>
            </w:ins>
            <w:del w:id="210" w:author="Sumit Kasera" w:date="2015-04-24T16:13:00Z">
              <w:r w:rsidR="00DC094B" w:rsidRPr="00D257D0" w:rsidDel="003578D5">
                <w:rPr>
                  <w:rFonts w:cs="Arial"/>
                  <w:sz w:val="18"/>
                </w:rPr>
                <w:delText xml:space="preserve">from </w:delText>
              </w:r>
            </w:del>
            <w:r w:rsidR="00DC094B" w:rsidRPr="00D257D0">
              <w:rPr>
                <w:rFonts w:cs="Arial"/>
                <w:sz w:val="18"/>
              </w:rPr>
              <w:t>the date of data upload</w:t>
            </w:r>
            <w:r w:rsidR="00C65566" w:rsidRPr="00D257D0">
              <w:rPr>
                <w:rFonts w:cs="Arial"/>
                <w:sz w:val="18"/>
              </w:rPr>
              <w:t xml:space="preserve"> (subscription state = Active).</w:t>
            </w:r>
          </w:p>
          <w:p w:rsidR="00DC094B" w:rsidRPr="00D257D0" w:rsidRDefault="00432130" w:rsidP="00DC094B">
            <w:pPr>
              <w:pStyle w:val="CommentText"/>
              <w:numPr>
                <w:ilvl w:val="0"/>
                <w:numId w:val="17"/>
              </w:numPr>
              <w:spacing w:before="60" w:after="60"/>
              <w:rPr>
                <w:rFonts w:cs="Arial"/>
                <w:sz w:val="18"/>
              </w:rPr>
            </w:pPr>
            <w:r w:rsidRPr="00D257D0">
              <w:rPr>
                <w:rFonts w:cs="Arial"/>
                <w:sz w:val="18"/>
              </w:rPr>
              <w:t>If LMP is present without DOB then pregnancy pack shall be subscribed</w:t>
            </w:r>
            <w:r w:rsidR="00DC094B" w:rsidRPr="00D257D0">
              <w:rPr>
                <w:rFonts w:cs="Arial"/>
                <w:sz w:val="18"/>
              </w:rPr>
              <w:t xml:space="preserve">. Service shall be “activated” </w:t>
            </w:r>
            <w:ins w:id="211" w:author="Sumit Kasera" w:date="2015-04-24T16:13:00Z">
              <w:r w:rsidR="00A82CF3">
                <w:rPr>
                  <w:rFonts w:cs="Arial"/>
                  <w:sz w:val="18"/>
                </w:rPr>
                <w:t>(i.e. first OBD shall be sent)</w:t>
              </w:r>
              <w:r w:rsidR="00A82CF3" w:rsidRPr="00D257D0">
                <w:rPr>
                  <w:rFonts w:cs="Arial"/>
                  <w:sz w:val="18"/>
                </w:rPr>
                <w:t xml:space="preserve"> </w:t>
              </w:r>
              <w:r w:rsidR="00A82CF3">
                <w:rPr>
                  <w:rFonts w:cs="Arial"/>
                  <w:sz w:val="18"/>
                </w:rPr>
                <w:t>on</w:t>
              </w:r>
              <w:r w:rsidR="00A82CF3" w:rsidRPr="00D257D0">
                <w:rPr>
                  <w:rFonts w:cs="Arial"/>
                  <w:sz w:val="18"/>
                </w:rPr>
                <w:t xml:space="preserve"> the </w:t>
              </w:r>
              <w:r w:rsidR="00A82CF3">
                <w:rPr>
                  <w:rFonts w:cs="Arial"/>
                  <w:sz w:val="18"/>
                </w:rPr>
                <w:t>day</w:t>
              </w:r>
            </w:ins>
            <w:ins w:id="212" w:author="Sumit Kasera" w:date="2015-04-24T16:15:00Z">
              <w:r w:rsidR="00A82CF3">
                <w:rPr>
                  <w:rFonts w:cs="Arial"/>
                  <w:sz w:val="18"/>
                </w:rPr>
                <w:t>-</w:t>
              </w:r>
            </w:ins>
            <w:ins w:id="213" w:author="Sumit Kasera" w:date="2015-04-24T16:13:00Z">
              <w:r w:rsidR="00A82CF3">
                <w:rPr>
                  <w:rFonts w:cs="Arial"/>
                  <w:sz w:val="18"/>
                </w:rPr>
                <w:t>1 of the week (as computed from [LMP + 3 Months]) that follows</w:t>
              </w:r>
              <w:r w:rsidR="00A82CF3" w:rsidRPr="00D257D0" w:rsidDel="00A82CF3">
                <w:rPr>
                  <w:rFonts w:cs="Arial"/>
                  <w:sz w:val="18"/>
                </w:rPr>
                <w:t xml:space="preserve"> </w:t>
              </w:r>
            </w:ins>
            <w:del w:id="214" w:author="Sumit Kasera" w:date="2015-04-24T16:13:00Z">
              <w:r w:rsidR="00DC094B" w:rsidRPr="00D257D0" w:rsidDel="00A82CF3">
                <w:rPr>
                  <w:rFonts w:cs="Arial"/>
                  <w:sz w:val="18"/>
                </w:rPr>
                <w:delText xml:space="preserve">from </w:delText>
              </w:r>
            </w:del>
            <w:r w:rsidR="00DC094B" w:rsidRPr="00D257D0">
              <w:rPr>
                <w:rFonts w:cs="Arial"/>
                <w:sz w:val="18"/>
              </w:rPr>
              <w:t xml:space="preserve">the date of data upload </w:t>
            </w:r>
            <w:r w:rsidR="00C65566" w:rsidRPr="00D257D0">
              <w:rPr>
                <w:rFonts w:cs="Arial"/>
                <w:sz w:val="18"/>
              </w:rPr>
              <w:t xml:space="preserve">(subscription state = Active) </w:t>
            </w:r>
            <w:r w:rsidR="00DC094B" w:rsidRPr="00D257D0">
              <w:rPr>
                <w:rFonts w:cs="Arial"/>
                <w:sz w:val="18"/>
              </w:rPr>
              <w:t>except for case of “early subscription” (for which refer NMS.KK.ACCESS.007).</w:t>
            </w:r>
          </w:p>
        </w:tc>
        <w:tc>
          <w:tcPr>
            <w:tcW w:w="2551" w:type="dxa"/>
          </w:tcPr>
          <w:p w:rsidR="00432130" w:rsidRDefault="00FB6F5E" w:rsidP="00A90474">
            <w:pPr>
              <w:pStyle w:val="CommentText"/>
              <w:spacing w:before="60" w:after="60"/>
              <w:rPr>
                <w:ins w:id="215" w:author="Sumit Kasera" w:date="2015-04-24T16:15:00Z"/>
                <w:rFonts w:cs="Arial"/>
                <w:sz w:val="18"/>
              </w:rPr>
            </w:pPr>
            <w:r w:rsidRPr="00336A89">
              <w:rPr>
                <w:rFonts w:cs="Arial"/>
                <w:sz w:val="18"/>
              </w:rPr>
              <w:t>If a woman is subscribed to Kilkari via MCTS data, the service could start at any point during the 72 week or 48 week schedule. Since we cannot assume that her ASHA or ANM will have informed her about Kilkari, we will need to play her an initial welcome message before any other content is played. This welcome message will introduce her to Kilkari. Once this welcome message has been played in the first week of the service starting, then the next week’s content, as per the LMP or DOB, will be played.</w:t>
            </w:r>
          </w:p>
          <w:p w:rsidR="00A82CF3" w:rsidRPr="00D257D0" w:rsidRDefault="00A82CF3" w:rsidP="00A90474">
            <w:pPr>
              <w:pStyle w:val="CommentText"/>
              <w:spacing w:before="60" w:after="60"/>
              <w:rPr>
                <w:rFonts w:cs="Arial"/>
                <w:sz w:val="18"/>
              </w:rPr>
            </w:pPr>
            <w:ins w:id="216" w:author="Sumit Kasera" w:date="2015-04-24T16:15:00Z">
              <w:r>
                <w:rPr>
                  <w:rFonts w:cs="Arial"/>
                  <w:sz w:val="18"/>
                </w:rPr>
                <w:t>Since the first OBD message is sent on day1 of the week, that follows upload date, the message corresponding to the week in which upload is done shall be missed or not delivered to subscriber.</w:t>
              </w:r>
            </w:ins>
          </w:p>
        </w:tc>
        <w:tc>
          <w:tcPr>
            <w:tcW w:w="1418" w:type="dxa"/>
          </w:tcPr>
          <w:p w:rsidR="00432130" w:rsidRPr="00D257D0" w:rsidRDefault="00A340DF" w:rsidP="00A90474">
            <w:pPr>
              <w:pStyle w:val="CommentText"/>
              <w:spacing w:before="60" w:after="60"/>
              <w:rPr>
                <w:rFonts w:cs="Arial"/>
                <w:sz w:val="18"/>
              </w:rPr>
            </w:pPr>
            <w:r>
              <w:rPr>
                <w:rFonts w:cs="Arial"/>
                <w:sz w:val="18"/>
              </w:rPr>
              <w:t>Approved</w:t>
            </w:r>
          </w:p>
        </w:tc>
      </w:tr>
      <w:tr w:rsidR="00432130" w:rsidRPr="00D257D0" w:rsidTr="009C723A">
        <w:trPr>
          <w:trHeight w:val="350"/>
        </w:trPr>
        <w:tc>
          <w:tcPr>
            <w:tcW w:w="1809" w:type="dxa"/>
          </w:tcPr>
          <w:p w:rsidR="00432130" w:rsidRPr="00D257D0" w:rsidRDefault="00432130" w:rsidP="009C723A">
            <w:pPr>
              <w:pStyle w:val="CommentText"/>
              <w:spacing w:before="60" w:after="60"/>
              <w:rPr>
                <w:rFonts w:cs="Arial"/>
                <w:sz w:val="18"/>
              </w:rPr>
            </w:pPr>
            <w:r w:rsidRPr="00D257D0">
              <w:rPr>
                <w:rFonts w:cs="Arial"/>
                <w:sz w:val="18"/>
              </w:rPr>
              <w:t>NMS.KK.ACCESS.005</w:t>
            </w:r>
          </w:p>
        </w:tc>
        <w:tc>
          <w:tcPr>
            <w:tcW w:w="3828" w:type="dxa"/>
          </w:tcPr>
          <w:p w:rsidR="008B155B" w:rsidRPr="00D257D0" w:rsidRDefault="00432130" w:rsidP="00782C03">
            <w:pPr>
              <w:pStyle w:val="CommentText"/>
              <w:spacing w:before="60" w:after="60"/>
              <w:rPr>
                <w:rFonts w:cs="Arial"/>
                <w:sz w:val="18"/>
              </w:rPr>
            </w:pPr>
            <w:r w:rsidRPr="00D257D0">
              <w:rPr>
                <w:rFonts w:cs="Arial"/>
                <w:sz w:val="18"/>
              </w:rPr>
              <w:t xml:space="preserve">Kilkari shall allow </w:t>
            </w:r>
            <w:r w:rsidR="00782C03" w:rsidRPr="00D257D0">
              <w:rPr>
                <w:rFonts w:cs="Arial"/>
                <w:sz w:val="18"/>
              </w:rPr>
              <w:t xml:space="preserve">subscription </w:t>
            </w:r>
            <w:r w:rsidRPr="00D257D0">
              <w:rPr>
                <w:rFonts w:cs="Arial"/>
                <w:sz w:val="18"/>
              </w:rPr>
              <w:t xml:space="preserve">of service for </w:t>
            </w:r>
            <w:r w:rsidRPr="00D257D0">
              <w:rPr>
                <w:rFonts w:cs="Arial"/>
                <w:sz w:val="18"/>
              </w:rPr>
              <w:lastRenderedPageBreak/>
              <w:t xml:space="preserve">different packs on the same MSISDN </w:t>
            </w:r>
            <w:r w:rsidR="0098441C" w:rsidRPr="00D257D0">
              <w:rPr>
                <w:rFonts w:cs="Arial"/>
                <w:sz w:val="18"/>
              </w:rPr>
              <w:t>(</w:t>
            </w:r>
            <w:r w:rsidRPr="00D257D0">
              <w:rPr>
                <w:rFonts w:cs="Arial"/>
                <w:sz w:val="18"/>
              </w:rPr>
              <w:t>via bulk upload of MCTS data</w:t>
            </w:r>
            <w:r w:rsidR="0098441C" w:rsidRPr="00D257D0">
              <w:rPr>
                <w:rFonts w:cs="Arial"/>
                <w:sz w:val="18"/>
              </w:rPr>
              <w:t xml:space="preserve"> or via IVR)</w:t>
            </w:r>
            <w:r w:rsidR="008B155B" w:rsidRPr="00D257D0">
              <w:rPr>
                <w:rFonts w:cs="Arial"/>
                <w:sz w:val="18"/>
              </w:rPr>
              <w:t xml:space="preserve">. </w:t>
            </w:r>
          </w:p>
          <w:p w:rsidR="00432130" w:rsidRPr="00D257D0" w:rsidRDefault="008B155B" w:rsidP="00013917">
            <w:pPr>
              <w:pStyle w:val="CommentText"/>
              <w:spacing w:before="60" w:after="60"/>
              <w:rPr>
                <w:rFonts w:cs="Arial"/>
                <w:sz w:val="18"/>
              </w:rPr>
            </w:pPr>
            <w:r w:rsidRPr="00D257D0">
              <w:rPr>
                <w:rFonts w:cs="Arial"/>
                <w:sz w:val="18"/>
              </w:rPr>
              <w:t xml:space="preserve">For same pack, if an old subscription has </w:t>
            </w:r>
            <w:r w:rsidR="00013917" w:rsidRPr="00D257D0">
              <w:rPr>
                <w:rFonts w:cs="Arial"/>
                <w:sz w:val="18"/>
              </w:rPr>
              <w:t>completed/deactivated</w:t>
            </w:r>
            <w:r w:rsidRPr="00D257D0">
              <w:rPr>
                <w:rFonts w:cs="Arial"/>
                <w:sz w:val="18"/>
              </w:rPr>
              <w:t>, then an additional subscription can be made.</w:t>
            </w:r>
          </w:p>
        </w:tc>
        <w:tc>
          <w:tcPr>
            <w:tcW w:w="2551" w:type="dxa"/>
          </w:tcPr>
          <w:p w:rsidR="00432130" w:rsidRPr="00D257D0" w:rsidRDefault="00432130" w:rsidP="00A90474">
            <w:pPr>
              <w:pStyle w:val="CommentText"/>
              <w:spacing w:before="60" w:after="60"/>
              <w:rPr>
                <w:rFonts w:cs="Arial"/>
                <w:sz w:val="18"/>
              </w:rPr>
            </w:pPr>
            <w:r w:rsidRPr="00D257D0">
              <w:rPr>
                <w:rFonts w:cs="Arial"/>
                <w:sz w:val="18"/>
              </w:rPr>
              <w:lastRenderedPageBreak/>
              <w:t xml:space="preserve">MCTS data records with same </w:t>
            </w:r>
            <w:r w:rsidRPr="00D257D0">
              <w:rPr>
                <w:rFonts w:cs="Arial"/>
                <w:sz w:val="18"/>
              </w:rPr>
              <w:lastRenderedPageBreak/>
              <w:t xml:space="preserve">MSISDN with </w:t>
            </w:r>
            <w:proofErr w:type="gramStart"/>
            <w:r w:rsidRPr="00D257D0">
              <w:rPr>
                <w:rFonts w:cs="Arial"/>
                <w:sz w:val="18"/>
              </w:rPr>
              <w:t>one having</w:t>
            </w:r>
            <w:proofErr w:type="gramEnd"/>
            <w:r w:rsidRPr="00D257D0">
              <w:rPr>
                <w:rFonts w:cs="Arial"/>
                <w:sz w:val="18"/>
              </w:rPr>
              <w:t xml:space="preserve"> DOB and other having </w:t>
            </w:r>
            <w:r w:rsidR="00B16AF3" w:rsidRPr="00D257D0">
              <w:rPr>
                <w:rFonts w:cs="Arial"/>
                <w:sz w:val="18"/>
              </w:rPr>
              <w:t xml:space="preserve">only </w:t>
            </w:r>
            <w:r w:rsidRPr="00D257D0">
              <w:rPr>
                <w:rFonts w:cs="Arial"/>
                <w:sz w:val="18"/>
              </w:rPr>
              <w:t>LMP shall be allowed to subscribe to different packs.</w:t>
            </w:r>
          </w:p>
        </w:tc>
        <w:tc>
          <w:tcPr>
            <w:tcW w:w="1418" w:type="dxa"/>
          </w:tcPr>
          <w:p w:rsidR="00432130" w:rsidRPr="00D257D0" w:rsidRDefault="00A340DF" w:rsidP="00A90474">
            <w:pPr>
              <w:pStyle w:val="CommentText"/>
              <w:spacing w:before="60" w:after="60"/>
              <w:rPr>
                <w:rFonts w:cs="Arial"/>
                <w:sz w:val="18"/>
              </w:rPr>
            </w:pPr>
            <w:r>
              <w:rPr>
                <w:rFonts w:cs="Arial"/>
                <w:sz w:val="18"/>
              </w:rPr>
              <w:lastRenderedPageBreak/>
              <w:t>Approved</w:t>
            </w:r>
          </w:p>
        </w:tc>
      </w:tr>
      <w:tr w:rsidR="00432130" w:rsidRPr="00D257D0" w:rsidTr="009C723A">
        <w:trPr>
          <w:trHeight w:val="350"/>
        </w:trPr>
        <w:tc>
          <w:tcPr>
            <w:tcW w:w="1809" w:type="dxa"/>
          </w:tcPr>
          <w:p w:rsidR="00432130" w:rsidRPr="00D257D0" w:rsidRDefault="00432130" w:rsidP="009C723A">
            <w:pPr>
              <w:pStyle w:val="CommentText"/>
              <w:spacing w:before="60" w:after="60"/>
              <w:rPr>
                <w:rFonts w:cs="Arial"/>
                <w:sz w:val="18"/>
              </w:rPr>
            </w:pPr>
            <w:r w:rsidRPr="00D257D0">
              <w:rPr>
                <w:rFonts w:cs="Arial"/>
                <w:sz w:val="18"/>
              </w:rPr>
              <w:lastRenderedPageBreak/>
              <w:t>NMS.KK.ACCESS.006</w:t>
            </w:r>
          </w:p>
        </w:tc>
        <w:tc>
          <w:tcPr>
            <w:tcW w:w="3828" w:type="dxa"/>
          </w:tcPr>
          <w:p w:rsidR="007F629E" w:rsidRPr="00D257D0" w:rsidRDefault="007F629E" w:rsidP="007F629E">
            <w:pPr>
              <w:pStyle w:val="CommentText"/>
              <w:spacing w:before="60" w:after="60"/>
              <w:rPr>
                <w:rFonts w:cs="Arial"/>
                <w:sz w:val="18"/>
              </w:rPr>
            </w:pPr>
            <w:r w:rsidRPr="00D257D0">
              <w:rPr>
                <w:rFonts w:cs="Arial"/>
                <w:sz w:val="18"/>
              </w:rPr>
              <w:t xml:space="preserve">Kilkari Service shall not allow multiple “Active” or “Pending Activation” subscriptions for the same pack on the same MSISDN via bulk upload of MCTS Data or via IVR. In particular, subscription request with a particular MSISDN, shall be rejected </w:t>
            </w:r>
            <w:r w:rsidR="00614023" w:rsidRPr="00D257D0">
              <w:rPr>
                <w:rFonts w:cs="Arial"/>
                <w:sz w:val="18"/>
              </w:rPr>
              <w:t>IF</w:t>
            </w:r>
            <w:r w:rsidRPr="00D257D0">
              <w:rPr>
                <w:rFonts w:cs="Arial"/>
                <w:sz w:val="18"/>
              </w:rPr>
              <w:t xml:space="preserve">: </w:t>
            </w:r>
          </w:p>
          <w:p w:rsidR="007F629E" w:rsidRPr="00D257D0" w:rsidRDefault="007F629E" w:rsidP="007F629E">
            <w:pPr>
              <w:pStyle w:val="CommentText"/>
              <w:numPr>
                <w:ilvl w:val="0"/>
                <w:numId w:val="17"/>
              </w:numPr>
              <w:spacing w:before="60" w:after="60"/>
              <w:rPr>
                <w:rFonts w:cs="Arial"/>
                <w:sz w:val="18"/>
              </w:rPr>
            </w:pPr>
            <w:r w:rsidRPr="00D257D0">
              <w:rPr>
                <w:rFonts w:cs="Arial"/>
                <w:sz w:val="18"/>
              </w:rPr>
              <w:t>DOB (with or without LMP) is present in the MCTS record and there is an already “Active” subscription to Child Pack on this MSISDN</w:t>
            </w:r>
          </w:p>
          <w:p w:rsidR="007F629E" w:rsidRPr="00D257D0" w:rsidRDefault="007F629E" w:rsidP="007F629E">
            <w:pPr>
              <w:pStyle w:val="CommentText"/>
              <w:numPr>
                <w:ilvl w:val="0"/>
                <w:numId w:val="17"/>
              </w:numPr>
              <w:spacing w:before="60" w:after="60"/>
              <w:rPr>
                <w:rFonts w:cs="Arial"/>
                <w:sz w:val="18"/>
              </w:rPr>
            </w:pPr>
            <w:r w:rsidRPr="00D257D0">
              <w:rPr>
                <w:rFonts w:cs="Arial"/>
                <w:sz w:val="18"/>
              </w:rPr>
              <w:t>LMP (without DOB) is present in the MCTS record and there is an already “Active” or “Pending Activation” subscription to Pregnancy Pack on this MSISDN.</w:t>
            </w:r>
          </w:p>
          <w:p w:rsidR="007F629E" w:rsidRPr="00D257D0" w:rsidRDefault="007F629E" w:rsidP="007F629E">
            <w:pPr>
              <w:pStyle w:val="CommentText"/>
              <w:numPr>
                <w:ilvl w:val="0"/>
                <w:numId w:val="17"/>
              </w:numPr>
              <w:spacing w:before="60" w:after="60"/>
              <w:rPr>
                <w:rFonts w:cs="Arial"/>
                <w:sz w:val="18"/>
              </w:rPr>
            </w:pPr>
            <w:r w:rsidRPr="00D257D0">
              <w:rPr>
                <w:rFonts w:cs="Arial"/>
                <w:sz w:val="18"/>
              </w:rPr>
              <w:t>IVR Subscription is requested and there is an already “Active” or “Pending Activation</w:t>
            </w:r>
            <w:r w:rsidR="00DC094B" w:rsidRPr="00D257D0">
              <w:rPr>
                <w:rFonts w:cs="Arial"/>
                <w:sz w:val="18"/>
              </w:rPr>
              <w:t>” subscription</w:t>
            </w:r>
            <w:r w:rsidRPr="00D257D0">
              <w:rPr>
                <w:rFonts w:cs="Arial"/>
                <w:sz w:val="18"/>
              </w:rPr>
              <w:t xml:space="preserve"> to that Pack on this MSISDN.</w:t>
            </w:r>
          </w:p>
          <w:p w:rsidR="00432130" w:rsidRPr="00D257D0" w:rsidRDefault="007F629E" w:rsidP="00D969CD">
            <w:pPr>
              <w:pStyle w:val="CommentText"/>
              <w:spacing w:before="60" w:after="60"/>
              <w:rPr>
                <w:rFonts w:cs="Arial"/>
                <w:sz w:val="18"/>
              </w:rPr>
            </w:pPr>
            <w:r w:rsidRPr="00D257D0">
              <w:rPr>
                <w:rFonts w:cs="Arial"/>
                <w:sz w:val="18"/>
              </w:rPr>
              <w:t xml:space="preserve">If Subscription for a pack </w:t>
            </w:r>
            <w:r w:rsidR="00D969CD" w:rsidRPr="00D257D0">
              <w:rPr>
                <w:rFonts w:cs="Arial"/>
                <w:sz w:val="18"/>
              </w:rPr>
              <w:t xml:space="preserve">is completed </w:t>
            </w:r>
            <w:r w:rsidRPr="00D257D0">
              <w:rPr>
                <w:rFonts w:cs="Arial"/>
                <w:sz w:val="18"/>
              </w:rPr>
              <w:t>or gets deactivated, then only new subscription for the same pack on the same MSISDN shall be allowed.</w:t>
            </w:r>
          </w:p>
        </w:tc>
        <w:tc>
          <w:tcPr>
            <w:tcW w:w="2551" w:type="dxa"/>
          </w:tcPr>
          <w:p w:rsidR="00C05F34" w:rsidRPr="00D257D0" w:rsidRDefault="00C05F34" w:rsidP="00C05F34">
            <w:pPr>
              <w:pStyle w:val="CommentText"/>
              <w:spacing w:before="60" w:after="60"/>
              <w:rPr>
                <w:rFonts w:cs="Arial"/>
                <w:sz w:val="18"/>
              </w:rPr>
            </w:pPr>
            <w:r w:rsidRPr="00D257D0">
              <w:rPr>
                <w:rFonts w:cs="Arial"/>
                <w:sz w:val="18"/>
              </w:rPr>
              <w:t xml:space="preserve">In case of MCTS bulk upload, rejected record should be </w:t>
            </w:r>
            <w:r w:rsidR="00F268B7" w:rsidRPr="00D257D0">
              <w:rPr>
                <w:rFonts w:cs="Arial"/>
                <w:sz w:val="18"/>
              </w:rPr>
              <w:t>logged</w:t>
            </w:r>
            <w:r w:rsidRPr="00D257D0">
              <w:rPr>
                <w:rFonts w:cs="Arial"/>
                <w:sz w:val="18"/>
              </w:rPr>
              <w:t>.</w:t>
            </w:r>
          </w:p>
          <w:p w:rsidR="00C05F34" w:rsidRPr="00D257D0" w:rsidRDefault="00C05F34" w:rsidP="00C05F34">
            <w:pPr>
              <w:pStyle w:val="CommentText"/>
              <w:spacing w:before="60" w:after="60"/>
              <w:rPr>
                <w:rFonts w:cs="Arial"/>
                <w:sz w:val="18"/>
              </w:rPr>
            </w:pPr>
            <w:r w:rsidRPr="00D257D0">
              <w:rPr>
                <w:rFonts w:cs="Arial"/>
                <w:sz w:val="18"/>
              </w:rPr>
              <w:t>In case of IVR, the subscription failure message should be played to the user.</w:t>
            </w:r>
          </w:p>
          <w:p w:rsidR="00C05F34" w:rsidRPr="00D257D0" w:rsidRDefault="00C05F34" w:rsidP="00C05F34">
            <w:pPr>
              <w:pStyle w:val="CommentText"/>
              <w:spacing w:before="60" w:after="60"/>
              <w:rPr>
                <w:rFonts w:cs="Arial"/>
                <w:sz w:val="18"/>
              </w:rPr>
            </w:pPr>
          </w:p>
          <w:p w:rsidR="00432130" w:rsidRPr="00D257D0" w:rsidRDefault="00432130" w:rsidP="00C05F34">
            <w:pPr>
              <w:pStyle w:val="CommentText"/>
              <w:spacing w:before="60" w:after="60"/>
              <w:rPr>
                <w:rFonts w:cs="Arial"/>
                <w:sz w:val="18"/>
              </w:rPr>
            </w:pPr>
          </w:p>
        </w:tc>
        <w:tc>
          <w:tcPr>
            <w:tcW w:w="1418" w:type="dxa"/>
          </w:tcPr>
          <w:p w:rsidR="00432130" w:rsidRPr="00D257D0" w:rsidRDefault="00DE717F" w:rsidP="00A90474">
            <w:pPr>
              <w:pStyle w:val="CommentText"/>
              <w:spacing w:before="60" w:after="60"/>
              <w:rPr>
                <w:rFonts w:cs="Arial"/>
                <w:sz w:val="18"/>
              </w:rPr>
            </w:pPr>
            <w:r>
              <w:rPr>
                <w:rFonts w:cs="Arial"/>
                <w:sz w:val="18"/>
              </w:rPr>
              <w:t>Approved</w:t>
            </w:r>
          </w:p>
        </w:tc>
      </w:tr>
      <w:tr w:rsidR="00767C69" w:rsidRPr="00D257D0" w:rsidTr="009C723A">
        <w:trPr>
          <w:trHeight w:val="350"/>
        </w:trPr>
        <w:tc>
          <w:tcPr>
            <w:tcW w:w="1809" w:type="dxa"/>
          </w:tcPr>
          <w:p w:rsidR="00767C69" w:rsidRPr="00D257D0" w:rsidRDefault="00767C69" w:rsidP="009C723A">
            <w:pPr>
              <w:pStyle w:val="CommentText"/>
              <w:spacing w:before="60" w:after="60"/>
              <w:rPr>
                <w:rFonts w:cs="Arial"/>
                <w:sz w:val="18"/>
              </w:rPr>
            </w:pPr>
            <w:r w:rsidRPr="00D257D0">
              <w:rPr>
                <w:rFonts w:cs="Arial"/>
                <w:sz w:val="18"/>
              </w:rPr>
              <w:t>NMS.KK.ACCESS.007</w:t>
            </w:r>
          </w:p>
        </w:tc>
        <w:tc>
          <w:tcPr>
            <w:tcW w:w="3828" w:type="dxa"/>
          </w:tcPr>
          <w:p w:rsidR="00767C69" w:rsidRPr="00D257D0" w:rsidRDefault="00767C69" w:rsidP="00C65566">
            <w:pPr>
              <w:pStyle w:val="CommentText"/>
              <w:spacing w:before="60" w:after="60"/>
              <w:rPr>
                <w:rFonts w:cs="Arial"/>
                <w:sz w:val="18"/>
              </w:rPr>
            </w:pPr>
            <w:r w:rsidRPr="00D257D0">
              <w:rPr>
                <w:rFonts w:cs="Arial"/>
                <w:sz w:val="18"/>
              </w:rPr>
              <w:t xml:space="preserve">Kilkari shall support “Early subscription” to Pregnancy pack </w:t>
            </w:r>
            <w:r w:rsidR="009E17AF" w:rsidRPr="00D257D0">
              <w:rPr>
                <w:rFonts w:cs="Arial"/>
                <w:sz w:val="18"/>
              </w:rPr>
              <w:t xml:space="preserve">only </w:t>
            </w:r>
            <w:r w:rsidRPr="00D257D0">
              <w:rPr>
                <w:rFonts w:cs="Arial"/>
                <w:sz w:val="18"/>
              </w:rPr>
              <w:t xml:space="preserve">via MCTS bulk </w:t>
            </w:r>
            <w:r w:rsidR="009E17AF" w:rsidRPr="00D257D0">
              <w:rPr>
                <w:rFonts w:cs="Arial"/>
                <w:sz w:val="18"/>
              </w:rPr>
              <w:t>upload</w:t>
            </w:r>
            <w:r w:rsidR="00C65566" w:rsidRPr="00D257D0">
              <w:rPr>
                <w:rFonts w:cs="Arial"/>
                <w:sz w:val="18"/>
              </w:rPr>
              <w:t xml:space="preserve"> (subscription state = Pending Activation)</w:t>
            </w:r>
            <w:r w:rsidRPr="00D257D0">
              <w:rPr>
                <w:rFonts w:cs="Arial"/>
                <w:sz w:val="18"/>
              </w:rPr>
              <w:t>.</w:t>
            </w:r>
          </w:p>
        </w:tc>
        <w:tc>
          <w:tcPr>
            <w:tcW w:w="2551" w:type="dxa"/>
          </w:tcPr>
          <w:p w:rsidR="00767C69" w:rsidRPr="00D257D0" w:rsidRDefault="00767C69" w:rsidP="004A7203">
            <w:pPr>
              <w:pStyle w:val="CommentText"/>
              <w:spacing w:before="60" w:after="60"/>
              <w:rPr>
                <w:rFonts w:cs="Arial"/>
                <w:sz w:val="18"/>
              </w:rPr>
            </w:pPr>
            <w:r w:rsidRPr="00D257D0">
              <w:rPr>
                <w:rFonts w:cs="Arial"/>
                <w:sz w:val="18"/>
              </w:rPr>
              <w:t xml:space="preserve">“Early subscription” refers to the case where Kilkari OBD message delivery for pregnancy pack shall be started from </w:t>
            </w:r>
            <w:r w:rsidR="00573EB1" w:rsidRPr="00D257D0">
              <w:rPr>
                <w:rFonts w:cs="Arial"/>
                <w:sz w:val="18"/>
              </w:rPr>
              <w:t>2</w:t>
            </w:r>
            <w:r w:rsidR="00573EB1" w:rsidRPr="00D257D0">
              <w:rPr>
                <w:rFonts w:cs="Arial"/>
                <w:sz w:val="18"/>
                <w:vertAlign w:val="superscript"/>
              </w:rPr>
              <w:t>nd</w:t>
            </w:r>
            <w:r w:rsidR="00573EB1" w:rsidRPr="00D257D0">
              <w:rPr>
                <w:rFonts w:cs="Arial"/>
                <w:sz w:val="18"/>
              </w:rPr>
              <w:t xml:space="preserve"> trimester</w:t>
            </w:r>
            <w:r w:rsidR="00017857" w:rsidRPr="00D257D0">
              <w:rPr>
                <w:rFonts w:cs="Arial"/>
                <w:sz w:val="18"/>
              </w:rPr>
              <w:t xml:space="preserve"> </w:t>
            </w:r>
            <w:r w:rsidRPr="00D257D0">
              <w:rPr>
                <w:rFonts w:cs="Arial"/>
                <w:sz w:val="18"/>
              </w:rPr>
              <w:t xml:space="preserve">(computed from LMP date), even though the MCTS record is uploaded before the actual date of </w:t>
            </w:r>
            <w:r w:rsidR="004A7203" w:rsidRPr="00D257D0">
              <w:rPr>
                <w:rFonts w:cs="Arial"/>
                <w:sz w:val="18"/>
              </w:rPr>
              <w:t>2</w:t>
            </w:r>
            <w:r w:rsidR="004A7203" w:rsidRPr="00D257D0">
              <w:rPr>
                <w:rFonts w:cs="Arial"/>
                <w:sz w:val="18"/>
                <w:vertAlign w:val="superscript"/>
              </w:rPr>
              <w:t>nd</w:t>
            </w:r>
            <w:r w:rsidR="004A7203" w:rsidRPr="00D257D0">
              <w:rPr>
                <w:rFonts w:cs="Arial"/>
                <w:sz w:val="18"/>
              </w:rPr>
              <w:t xml:space="preserve"> trimester’s </w:t>
            </w:r>
            <w:r w:rsidRPr="00D257D0">
              <w:rPr>
                <w:rFonts w:cs="Arial"/>
                <w:sz w:val="18"/>
              </w:rPr>
              <w:t>start.</w:t>
            </w:r>
          </w:p>
        </w:tc>
        <w:tc>
          <w:tcPr>
            <w:tcW w:w="1418" w:type="dxa"/>
          </w:tcPr>
          <w:p w:rsidR="00767C69" w:rsidRPr="00D257D0" w:rsidRDefault="00DE717F" w:rsidP="00A90474">
            <w:pPr>
              <w:pStyle w:val="CommentText"/>
              <w:spacing w:before="60" w:after="60"/>
              <w:rPr>
                <w:rFonts w:cs="Arial"/>
                <w:sz w:val="18"/>
              </w:rPr>
            </w:pPr>
            <w:r>
              <w:rPr>
                <w:rFonts w:cs="Arial"/>
                <w:sz w:val="18"/>
              </w:rPr>
              <w:t>Approved</w:t>
            </w:r>
          </w:p>
        </w:tc>
      </w:tr>
      <w:tr w:rsidR="00477CB7" w:rsidRPr="00D257D0" w:rsidTr="009C723A">
        <w:trPr>
          <w:trHeight w:val="350"/>
        </w:trPr>
        <w:tc>
          <w:tcPr>
            <w:tcW w:w="1809" w:type="dxa"/>
          </w:tcPr>
          <w:p w:rsidR="00477CB7" w:rsidRPr="00D257D0" w:rsidRDefault="00477CB7" w:rsidP="009C723A">
            <w:pPr>
              <w:pStyle w:val="CommentText"/>
              <w:spacing w:before="60" w:after="60"/>
              <w:rPr>
                <w:rFonts w:cs="Arial"/>
                <w:sz w:val="18"/>
              </w:rPr>
            </w:pPr>
            <w:r w:rsidRPr="00D257D0">
              <w:rPr>
                <w:rFonts w:cs="Arial"/>
                <w:sz w:val="18"/>
              </w:rPr>
              <w:t>NMS.KK.ACCESS.008</w:t>
            </w:r>
          </w:p>
        </w:tc>
        <w:tc>
          <w:tcPr>
            <w:tcW w:w="3828" w:type="dxa"/>
          </w:tcPr>
          <w:p w:rsidR="00477CB7" w:rsidRPr="00D257D0" w:rsidDel="001E09A6" w:rsidRDefault="00477CB7" w:rsidP="00744954">
            <w:pPr>
              <w:pStyle w:val="CommentText"/>
              <w:spacing w:before="60" w:after="60"/>
              <w:rPr>
                <w:rFonts w:cs="Arial"/>
                <w:sz w:val="18"/>
              </w:rPr>
            </w:pPr>
            <w:r w:rsidRPr="00D257D0">
              <w:rPr>
                <w:rFonts w:cs="Arial"/>
                <w:sz w:val="18"/>
              </w:rPr>
              <w:t xml:space="preserve">Kilkari shall support activation of service via bulk upload </w:t>
            </w:r>
            <w:r w:rsidR="00744954">
              <w:rPr>
                <w:rFonts w:cs="Arial"/>
                <w:sz w:val="18"/>
              </w:rPr>
              <w:t>without service disruption</w:t>
            </w:r>
            <w:r w:rsidRPr="00D257D0">
              <w:rPr>
                <w:rFonts w:cs="Arial"/>
                <w:sz w:val="18"/>
              </w:rPr>
              <w:t>.</w:t>
            </w:r>
          </w:p>
        </w:tc>
        <w:tc>
          <w:tcPr>
            <w:tcW w:w="2551" w:type="dxa"/>
          </w:tcPr>
          <w:p w:rsidR="00477CB7" w:rsidRPr="00D257D0" w:rsidDel="001E09A6" w:rsidRDefault="00744954" w:rsidP="00744954">
            <w:pPr>
              <w:pStyle w:val="CommentText"/>
              <w:spacing w:before="60" w:after="60"/>
              <w:rPr>
                <w:rFonts w:cs="Arial"/>
                <w:sz w:val="18"/>
              </w:rPr>
            </w:pPr>
            <w:r>
              <w:rPr>
                <w:rFonts w:cs="Arial"/>
                <w:sz w:val="18"/>
              </w:rPr>
              <w:t>It is recommended that the upload procedure is done when the user activity is lowest by observing system activity</w:t>
            </w:r>
            <w:r w:rsidR="00282F79">
              <w:rPr>
                <w:rFonts w:cs="Arial"/>
                <w:sz w:val="18"/>
              </w:rPr>
              <w:t xml:space="preserve"> at various points of time</w:t>
            </w:r>
            <w:r>
              <w:rPr>
                <w:rFonts w:cs="Arial"/>
                <w:sz w:val="18"/>
              </w:rPr>
              <w:t>.</w:t>
            </w:r>
          </w:p>
        </w:tc>
        <w:tc>
          <w:tcPr>
            <w:tcW w:w="1418" w:type="dxa"/>
          </w:tcPr>
          <w:p w:rsidR="00477CB7" w:rsidRPr="00D257D0" w:rsidRDefault="00DE717F" w:rsidP="009E163D">
            <w:pPr>
              <w:pStyle w:val="CommentText"/>
              <w:spacing w:before="60" w:after="60"/>
              <w:rPr>
                <w:rFonts w:cs="Arial"/>
                <w:sz w:val="18"/>
              </w:rPr>
            </w:pPr>
            <w:r>
              <w:rPr>
                <w:rFonts w:cs="Arial"/>
                <w:sz w:val="18"/>
              </w:rPr>
              <w:t>Approved</w:t>
            </w:r>
          </w:p>
        </w:tc>
      </w:tr>
      <w:tr w:rsidR="00477CB7" w:rsidRPr="00D257D0" w:rsidTr="009C723A">
        <w:trPr>
          <w:trHeight w:val="350"/>
        </w:trPr>
        <w:tc>
          <w:tcPr>
            <w:tcW w:w="1809" w:type="dxa"/>
          </w:tcPr>
          <w:p w:rsidR="00477CB7" w:rsidRPr="00D257D0" w:rsidRDefault="00477CB7" w:rsidP="00767C69">
            <w:pPr>
              <w:pStyle w:val="CommentText"/>
              <w:spacing w:before="60" w:after="60"/>
              <w:rPr>
                <w:rFonts w:cs="Arial"/>
                <w:sz w:val="18"/>
              </w:rPr>
            </w:pPr>
            <w:r w:rsidRPr="00D257D0">
              <w:rPr>
                <w:rFonts w:cs="Arial"/>
                <w:sz w:val="18"/>
              </w:rPr>
              <w:t>NMS.KK.ACCESS.009</w:t>
            </w:r>
          </w:p>
        </w:tc>
        <w:tc>
          <w:tcPr>
            <w:tcW w:w="3828" w:type="dxa"/>
          </w:tcPr>
          <w:p w:rsidR="00375CA1" w:rsidRPr="00D257D0" w:rsidRDefault="00477CB7" w:rsidP="009E163D">
            <w:pPr>
              <w:pStyle w:val="CommentText"/>
              <w:spacing w:before="60" w:after="60"/>
              <w:rPr>
                <w:rFonts w:cs="Arial"/>
                <w:sz w:val="18"/>
              </w:rPr>
            </w:pPr>
            <w:r w:rsidRPr="00D257D0">
              <w:rPr>
                <w:rFonts w:cs="Arial"/>
                <w:sz w:val="18"/>
              </w:rPr>
              <w:t>Kilkari shall offer the option to deactivate the Subscription via OBD</w:t>
            </w:r>
            <w:r w:rsidR="00C65566" w:rsidRPr="00D257D0">
              <w:rPr>
                <w:rFonts w:cs="Arial"/>
                <w:sz w:val="18"/>
              </w:rPr>
              <w:t xml:space="preserve"> (subscription state = Deactivated)</w:t>
            </w:r>
            <w:r w:rsidR="008E378D" w:rsidRPr="00D257D0">
              <w:rPr>
                <w:rFonts w:cs="Arial"/>
                <w:sz w:val="18"/>
              </w:rPr>
              <w:t xml:space="preserve"> at the end of every OBD call</w:t>
            </w:r>
            <w:r w:rsidRPr="00D257D0">
              <w:rPr>
                <w:rFonts w:cs="Arial"/>
                <w:sz w:val="18"/>
              </w:rPr>
              <w:t>.</w:t>
            </w:r>
            <w:r w:rsidR="00375CA1" w:rsidRPr="00D257D0">
              <w:rPr>
                <w:rFonts w:cs="Arial"/>
                <w:sz w:val="18"/>
              </w:rPr>
              <w:t xml:space="preserve"> </w:t>
            </w:r>
          </w:p>
          <w:p w:rsidR="00477CB7" w:rsidRPr="00D257D0" w:rsidRDefault="00375CA1" w:rsidP="009E163D">
            <w:pPr>
              <w:pStyle w:val="CommentText"/>
              <w:spacing w:before="60" w:after="60"/>
              <w:rPr>
                <w:rFonts w:cs="Arial"/>
                <w:sz w:val="18"/>
              </w:rPr>
            </w:pPr>
            <w:r w:rsidRPr="00D257D0">
              <w:rPr>
                <w:rFonts w:cs="Arial"/>
                <w:sz w:val="18"/>
              </w:rPr>
              <w:t xml:space="preserve">To deactivate the service, the user has </w:t>
            </w:r>
            <w:r w:rsidR="008E378D" w:rsidRPr="00D257D0">
              <w:rPr>
                <w:rFonts w:cs="Arial"/>
                <w:sz w:val="18"/>
              </w:rPr>
              <w:t xml:space="preserve">press a number on their key pad to unsubscribe and then </w:t>
            </w:r>
            <w:r w:rsidRPr="00D257D0">
              <w:rPr>
                <w:rFonts w:cs="Arial"/>
                <w:sz w:val="18"/>
              </w:rPr>
              <w:t xml:space="preserve">to confirm the deactivation request </w:t>
            </w:r>
            <w:r w:rsidR="008E378D" w:rsidRPr="00D257D0">
              <w:rPr>
                <w:rFonts w:cs="Arial"/>
                <w:sz w:val="18"/>
              </w:rPr>
              <w:t>(double DTMF)</w:t>
            </w:r>
            <w:r w:rsidRPr="00D257D0">
              <w:rPr>
                <w:rFonts w:cs="Arial"/>
                <w:sz w:val="18"/>
              </w:rPr>
              <w:t>.</w:t>
            </w:r>
          </w:p>
        </w:tc>
        <w:tc>
          <w:tcPr>
            <w:tcW w:w="2551" w:type="dxa"/>
          </w:tcPr>
          <w:p w:rsidR="00477CB7" w:rsidRPr="00D257D0" w:rsidRDefault="00477CB7" w:rsidP="009E163D">
            <w:pPr>
              <w:pStyle w:val="CommentText"/>
              <w:spacing w:before="60" w:after="60"/>
              <w:rPr>
                <w:rFonts w:cs="Arial"/>
                <w:sz w:val="18"/>
              </w:rPr>
            </w:pPr>
          </w:p>
        </w:tc>
        <w:tc>
          <w:tcPr>
            <w:tcW w:w="1418" w:type="dxa"/>
          </w:tcPr>
          <w:p w:rsidR="00477CB7" w:rsidRPr="00D257D0" w:rsidRDefault="00DE717F" w:rsidP="009E163D">
            <w:pPr>
              <w:pStyle w:val="CommentText"/>
              <w:spacing w:before="60" w:after="60"/>
              <w:rPr>
                <w:rFonts w:cs="Arial"/>
                <w:sz w:val="18"/>
              </w:rPr>
            </w:pPr>
            <w:r>
              <w:rPr>
                <w:rFonts w:cs="Arial"/>
                <w:sz w:val="18"/>
              </w:rPr>
              <w:t>Approved</w:t>
            </w:r>
          </w:p>
        </w:tc>
      </w:tr>
      <w:tr w:rsidR="00477CB7" w:rsidRPr="00D257D0" w:rsidTr="00563861">
        <w:trPr>
          <w:trHeight w:val="350"/>
        </w:trPr>
        <w:tc>
          <w:tcPr>
            <w:tcW w:w="1809" w:type="dxa"/>
            <w:shd w:val="clear" w:color="auto" w:fill="auto"/>
          </w:tcPr>
          <w:p w:rsidR="00477CB7" w:rsidRPr="00D257D0" w:rsidRDefault="00477CB7" w:rsidP="00767C69">
            <w:pPr>
              <w:pStyle w:val="CommentText"/>
              <w:spacing w:before="60" w:after="60"/>
              <w:rPr>
                <w:rFonts w:cs="Arial"/>
                <w:sz w:val="18"/>
              </w:rPr>
            </w:pPr>
            <w:r w:rsidRPr="00D257D0">
              <w:rPr>
                <w:rFonts w:cs="Arial"/>
                <w:sz w:val="18"/>
              </w:rPr>
              <w:lastRenderedPageBreak/>
              <w:t>NMS.KK.ACCESS.010</w:t>
            </w:r>
          </w:p>
        </w:tc>
        <w:tc>
          <w:tcPr>
            <w:tcW w:w="3828" w:type="dxa"/>
            <w:shd w:val="clear" w:color="auto" w:fill="auto"/>
          </w:tcPr>
          <w:p w:rsidR="00204617" w:rsidRPr="00D257D0" w:rsidRDefault="00204617" w:rsidP="00204617">
            <w:pPr>
              <w:pStyle w:val="CommentText"/>
              <w:spacing w:before="60" w:after="60"/>
              <w:rPr>
                <w:rFonts w:cs="Arial"/>
                <w:sz w:val="18"/>
              </w:rPr>
            </w:pPr>
            <w:r w:rsidRPr="00D257D0">
              <w:rPr>
                <w:rFonts w:cs="Arial"/>
                <w:sz w:val="18"/>
              </w:rPr>
              <w:t>Any of the events listed in NMS.GEN.MCTS.008 related to events for mother/child shall lead to stopping of Kilkari service</w:t>
            </w:r>
            <w:r w:rsidR="00F25B1B" w:rsidRPr="00D257D0">
              <w:rPr>
                <w:rFonts w:cs="Arial"/>
                <w:sz w:val="18"/>
              </w:rPr>
              <w:t xml:space="preserve"> (subscription state = Deactivated)</w:t>
            </w:r>
            <w:r w:rsidRPr="00D257D0">
              <w:rPr>
                <w:rFonts w:cs="Arial"/>
                <w:sz w:val="18"/>
              </w:rPr>
              <w:t>.</w:t>
            </w:r>
          </w:p>
        </w:tc>
        <w:tc>
          <w:tcPr>
            <w:tcW w:w="2551" w:type="dxa"/>
            <w:shd w:val="clear" w:color="auto" w:fill="auto"/>
          </w:tcPr>
          <w:p w:rsidR="00477CB7" w:rsidRPr="00D257D0" w:rsidRDefault="00ED7EFA" w:rsidP="00ED7EFA">
            <w:pPr>
              <w:pStyle w:val="CommentText"/>
              <w:spacing w:before="60" w:after="60"/>
              <w:rPr>
                <w:rFonts w:cs="Arial"/>
                <w:sz w:val="18"/>
              </w:rPr>
            </w:pPr>
            <w:r w:rsidRPr="00D257D0">
              <w:rPr>
                <w:rFonts w:cs="Arial"/>
                <w:sz w:val="18"/>
              </w:rPr>
              <w:t>The service shall stop immediately if maternal death, infant death, miscarriage or abortion is reported via MCTS</w:t>
            </w:r>
          </w:p>
        </w:tc>
        <w:tc>
          <w:tcPr>
            <w:tcW w:w="1418" w:type="dxa"/>
            <w:shd w:val="clear" w:color="auto" w:fill="auto"/>
          </w:tcPr>
          <w:p w:rsidR="00477CB7" w:rsidRPr="00DE717F" w:rsidRDefault="00DE717F" w:rsidP="009E163D">
            <w:pPr>
              <w:pStyle w:val="CommentText"/>
              <w:spacing w:before="60" w:after="60"/>
              <w:rPr>
                <w:rFonts w:cs="Arial"/>
                <w:sz w:val="18"/>
              </w:rPr>
            </w:pPr>
            <w:r w:rsidRPr="00DE717F">
              <w:rPr>
                <w:rFonts w:cs="Arial"/>
                <w:sz w:val="18"/>
              </w:rPr>
              <w:t>Approved</w:t>
            </w:r>
          </w:p>
        </w:tc>
      </w:tr>
      <w:tr w:rsidR="00477CB7" w:rsidRPr="00D257D0" w:rsidTr="009C723A">
        <w:trPr>
          <w:trHeight w:val="350"/>
        </w:trPr>
        <w:tc>
          <w:tcPr>
            <w:tcW w:w="1809" w:type="dxa"/>
          </w:tcPr>
          <w:p w:rsidR="00477CB7" w:rsidRPr="00D257D0" w:rsidRDefault="00477CB7" w:rsidP="00767C69">
            <w:pPr>
              <w:pStyle w:val="CommentText"/>
              <w:spacing w:before="60" w:after="60"/>
              <w:rPr>
                <w:rFonts w:cs="Arial"/>
                <w:sz w:val="18"/>
              </w:rPr>
            </w:pPr>
            <w:r w:rsidRPr="00D257D0">
              <w:rPr>
                <w:rFonts w:cs="Arial"/>
                <w:sz w:val="18"/>
              </w:rPr>
              <w:t>NMS.KK.ACCESS.011</w:t>
            </w:r>
          </w:p>
        </w:tc>
        <w:tc>
          <w:tcPr>
            <w:tcW w:w="3828" w:type="dxa"/>
          </w:tcPr>
          <w:p w:rsidR="00477CB7" w:rsidRPr="00D257D0" w:rsidRDefault="00477CB7" w:rsidP="009E163D">
            <w:pPr>
              <w:pStyle w:val="CommentText"/>
              <w:spacing w:before="60" w:after="60"/>
              <w:rPr>
                <w:rFonts w:cs="Arial"/>
                <w:sz w:val="18"/>
              </w:rPr>
            </w:pPr>
            <w:r w:rsidRPr="00D257D0">
              <w:rPr>
                <w:rFonts w:cs="Arial"/>
                <w:sz w:val="18"/>
              </w:rPr>
              <w:t>Kilkari shall schedule the delivery of weekly messages to the beneficiary based on the activation date of the pack.</w:t>
            </w:r>
            <w:r w:rsidR="00B04D71" w:rsidRPr="00D257D0">
              <w:rPr>
                <w:rFonts w:cs="Arial"/>
                <w:sz w:val="18"/>
              </w:rPr>
              <w:t xml:space="preserve"> Week is computed from LMP or DOB.</w:t>
            </w:r>
          </w:p>
        </w:tc>
        <w:tc>
          <w:tcPr>
            <w:tcW w:w="2551" w:type="dxa"/>
          </w:tcPr>
          <w:p w:rsidR="00ED7EFA" w:rsidRPr="00D257D0" w:rsidRDefault="00ED7EFA" w:rsidP="009E163D">
            <w:pPr>
              <w:pStyle w:val="CommentText"/>
              <w:spacing w:before="60" w:after="60"/>
              <w:rPr>
                <w:rFonts w:cs="Arial"/>
                <w:sz w:val="18"/>
              </w:rPr>
            </w:pPr>
            <w:r w:rsidRPr="00D257D0">
              <w:rPr>
                <w:rFonts w:cs="Arial"/>
                <w:sz w:val="18"/>
              </w:rPr>
              <w:t>Also see comment in NMS.KK.ACCESS.004.</w:t>
            </w:r>
          </w:p>
        </w:tc>
        <w:tc>
          <w:tcPr>
            <w:tcW w:w="1418" w:type="dxa"/>
          </w:tcPr>
          <w:p w:rsidR="00477CB7" w:rsidRPr="00D257D0" w:rsidRDefault="00DE717F" w:rsidP="009E163D">
            <w:pPr>
              <w:pStyle w:val="CommentText"/>
              <w:spacing w:before="60" w:after="60"/>
              <w:rPr>
                <w:rFonts w:cs="Arial"/>
                <w:sz w:val="18"/>
              </w:rPr>
            </w:pPr>
            <w:r w:rsidRPr="00DE717F">
              <w:rPr>
                <w:rFonts w:cs="Arial"/>
                <w:sz w:val="18"/>
              </w:rPr>
              <w:t>Approved</w:t>
            </w:r>
          </w:p>
        </w:tc>
      </w:tr>
      <w:tr w:rsidR="00477CB7" w:rsidRPr="00D257D0" w:rsidTr="00563861">
        <w:trPr>
          <w:trHeight w:val="350"/>
        </w:trPr>
        <w:tc>
          <w:tcPr>
            <w:tcW w:w="1809" w:type="dxa"/>
            <w:shd w:val="clear" w:color="auto" w:fill="auto"/>
          </w:tcPr>
          <w:p w:rsidR="00477CB7" w:rsidRPr="00D257D0" w:rsidRDefault="00477CB7" w:rsidP="00767C69">
            <w:pPr>
              <w:pStyle w:val="CommentText"/>
              <w:spacing w:before="60" w:after="60"/>
              <w:rPr>
                <w:rFonts w:cs="Arial"/>
                <w:sz w:val="18"/>
              </w:rPr>
            </w:pPr>
            <w:r w:rsidRPr="00D257D0">
              <w:rPr>
                <w:rFonts w:cs="Arial"/>
                <w:sz w:val="18"/>
              </w:rPr>
              <w:t>NMS.KK.ACCESS.012</w:t>
            </w:r>
          </w:p>
        </w:tc>
        <w:tc>
          <w:tcPr>
            <w:tcW w:w="3828" w:type="dxa"/>
            <w:shd w:val="clear" w:color="auto" w:fill="auto"/>
          </w:tcPr>
          <w:p w:rsidR="00477CB7" w:rsidRPr="00D257D0" w:rsidRDefault="00477CB7" w:rsidP="009E163D">
            <w:pPr>
              <w:pStyle w:val="CommentText"/>
              <w:spacing w:before="60" w:after="60"/>
              <w:rPr>
                <w:rFonts w:cs="Arial"/>
                <w:sz w:val="18"/>
              </w:rPr>
            </w:pPr>
            <w:r w:rsidRPr="00D257D0">
              <w:rPr>
                <w:rFonts w:cs="Arial"/>
                <w:sz w:val="18"/>
              </w:rPr>
              <w:t xml:space="preserve">Kilkari shall support change of schedule of weekly messages based on update of DOB/LMP. </w:t>
            </w:r>
          </w:p>
        </w:tc>
        <w:tc>
          <w:tcPr>
            <w:tcW w:w="2551" w:type="dxa"/>
            <w:shd w:val="clear" w:color="auto" w:fill="auto"/>
          </w:tcPr>
          <w:p w:rsidR="00477CB7" w:rsidRPr="00D257D0" w:rsidRDefault="00477CB7" w:rsidP="009E163D">
            <w:pPr>
              <w:pStyle w:val="CommentText"/>
              <w:spacing w:before="60" w:after="60"/>
              <w:rPr>
                <w:rFonts w:cs="Arial"/>
                <w:color w:val="FF0000"/>
                <w:sz w:val="18"/>
              </w:rPr>
            </w:pPr>
          </w:p>
        </w:tc>
        <w:tc>
          <w:tcPr>
            <w:tcW w:w="1418" w:type="dxa"/>
            <w:shd w:val="clear" w:color="auto" w:fill="auto"/>
          </w:tcPr>
          <w:p w:rsidR="00477CB7" w:rsidRPr="00D257D0" w:rsidRDefault="00DE717F" w:rsidP="009E163D">
            <w:pPr>
              <w:pStyle w:val="CommentText"/>
              <w:spacing w:before="60" w:after="60"/>
              <w:rPr>
                <w:rFonts w:cs="Arial"/>
                <w:b/>
                <w:sz w:val="18"/>
              </w:rPr>
            </w:pPr>
            <w:r w:rsidRPr="00DE717F">
              <w:rPr>
                <w:rFonts w:cs="Arial"/>
                <w:sz w:val="18"/>
              </w:rPr>
              <w:t>Approved</w:t>
            </w:r>
          </w:p>
        </w:tc>
      </w:tr>
      <w:tr w:rsidR="00477CB7" w:rsidRPr="00D257D0" w:rsidTr="009C723A">
        <w:trPr>
          <w:trHeight w:val="350"/>
        </w:trPr>
        <w:tc>
          <w:tcPr>
            <w:tcW w:w="1809" w:type="dxa"/>
          </w:tcPr>
          <w:p w:rsidR="00477CB7" w:rsidRPr="00D257D0" w:rsidRDefault="00477CB7" w:rsidP="00767C69">
            <w:pPr>
              <w:pStyle w:val="CommentText"/>
              <w:spacing w:before="60" w:after="60"/>
              <w:rPr>
                <w:rFonts w:cs="Arial"/>
                <w:sz w:val="18"/>
              </w:rPr>
            </w:pPr>
            <w:r w:rsidRPr="00D257D0">
              <w:rPr>
                <w:rFonts w:cs="Arial"/>
                <w:sz w:val="18"/>
              </w:rPr>
              <w:t>NMS.KK.ACCESS.013</w:t>
            </w:r>
          </w:p>
        </w:tc>
        <w:tc>
          <w:tcPr>
            <w:tcW w:w="3828" w:type="dxa"/>
          </w:tcPr>
          <w:p w:rsidR="00477CB7" w:rsidRPr="00D257D0" w:rsidRDefault="00477CB7" w:rsidP="00476363">
            <w:pPr>
              <w:pStyle w:val="CommentText"/>
              <w:spacing w:before="60" w:after="60"/>
              <w:rPr>
                <w:rFonts w:cs="Arial"/>
                <w:sz w:val="18"/>
              </w:rPr>
            </w:pPr>
            <w:r w:rsidRPr="00D257D0">
              <w:rPr>
                <w:rFonts w:cs="Arial"/>
                <w:sz w:val="18"/>
              </w:rPr>
              <w:t xml:space="preserve">Kilkari access shall be open to all without any access validation related to </w:t>
            </w:r>
            <w:r w:rsidR="00823DE2" w:rsidRPr="00D257D0">
              <w:rPr>
                <w:rFonts w:cs="Arial"/>
                <w:sz w:val="18"/>
              </w:rPr>
              <w:t xml:space="preserve">subscription </w:t>
            </w:r>
            <w:r w:rsidR="00476363" w:rsidRPr="00D257D0">
              <w:rPr>
                <w:rFonts w:cs="Arial"/>
                <w:sz w:val="18"/>
              </w:rPr>
              <w:t>status</w:t>
            </w:r>
            <w:r w:rsidRPr="00D257D0">
              <w:rPr>
                <w:rFonts w:cs="Arial"/>
                <w:sz w:val="18"/>
              </w:rPr>
              <w:t xml:space="preserve"> of a beneficiary</w:t>
            </w:r>
            <w:r w:rsidR="00D335D5" w:rsidRPr="00D257D0">
              <w:rPr>
                <w:rFonts w:cs="Arial"/>
                <w:sz w:val="18"/>
              </w:rPr>
              <w:t xml:space="preserve"> with restrictions specified in NMS.GEN.DEPL.004</w:t>
            </w:r>
            <w:r w:rsidRPr="00D257D0">
              <w:rPr>
                <w:rFonts w:cs="Arial"/>
                <w:sz w:val="18"/>
              </w:rPr>
              <w:t>.</w:t>
            </w:r>
          </w:p>
        </w:tc>
        <w:tc>
          <w:tcPr>
            <w:tcW w:w="2551" w:type="dxa"/>
          </w:tcPr>
          <w:p w:rsidR="00477CB7" w:rsidRPr="00D257D0" w:rsidRDefault="00477CB7" w:rsidP="009E163D">
            <w:pPr>
              <w:pStyle w:val="CommentText"/>
              <w:spacing w:before="60" w:after="60"/>
              <w:rPr>
                <w:rFonts w:cs="Arial"/>
                <w:sz w:val="18"/>
              </w:rPr>
            </w:pPr>
          </w:p>
        </w:tc>
        <w:tc>
          <w:tcPr>
            <w:tcW w:w="1418" w:type="dxa"/>
          </w:tcPr>
          <w:p w:rsidR="00477CB7" w:rsidRPr="00D257D0" w:rsidRDefault="00DE717F" w:rsidP="009E163D">
            <w:pPr>
              <w:pStyle w:val="CommentText"/>
              <w:spacing w:before="60" w:after="60"/>
              <w:rPr>
                <w:rFonts w:cs="Arial"/>
                <w:sz w:val="18"/>
              </w:rPr>
            </w:pPr>
            <w:r w:rsidRPr="00DE717F">
              <w:rPr>
                <w:rFonts w:cs="Arial"/>
                <w:sz w:val="18"/>
              </w:rPr>
              <w:t>Approved</w:t>
            </w:r>
          </w:p>
        </w:tc>
      </w:tr>
      <w:tr w:rsidR="00477CB7" w:rsidRPr="00D257D0" w:rsidTr="009C723A">
        <w:trPr>
          <w:trHeight w:val="350"/>
        </w:trPr>
        <w:tc>
          <w:tcPr>
            <w:tcW w:w="1809" w:type="dxa"/>
          </w:tcPr>
          <w:p w:rsidR="00477CB7" w:rsidRPr="00D257D0" w:rsidRDefault="00477CB7" w:rsidP="003E55F2">
            <w:pPr>
              <w:pStyle w:val="CommentText"/>
              <w:spacing w:before="60" w:after="60"/>
              <w:rPr>
                <w:rFonts w:cs="Arial"/>
                <w:sz w:val="18"/>
              </w:rPr>
            </w:pPr>
            <w:r w:rsidRPr="00D257D0">
              <w:rPr>
                <w:rFonts w:cs="Arial"/>
                <w:sz w:val="18"/>
              </w:rPr>
              <w:t>NMS.KK.ACCESS.014</w:t>
            </w:r>
          </w:p>
        </w:tc>
        <w:tc>
          <w:tcPr>
            <w:tcW w:w="3828" w:type="dxa"/>
          </w:tcPr>
          <w:p w:rsidR="00434E18" w:rsidRPr="00D257D0" w:rsidRDefault="00C65566" w:rsidP="00F37169">
            <w:pPr>
              <w:pStyle w:val="CommentText"/>
              <w:spacing w:before="60" w:after="60"/>
              <w:rPr>
                <w:rFonts w:cs="Arial"/>
                <w:sz w:val="18"/>
              </w:rPr>
            </w:pPr>
            <w:r w:rsidRPr="00D257D0">
              <w:rPr>
                <w:rFonts w:cs="Arial"/>
                <w:sz w:val="18"/>
              </w:rPr>
              <w:t xml:space="preserve">Kilkari service shall </w:t>
            </w:r>
            <w:r w:rsidR="00F37169" w:rsidRPr="00D257D0">
              <w:rPr>
                <w:rFonts w:cs="Arial"/>
                <w:sz w:val="18"/>
              </w:rPr>
              <w:t xml:space="preserve">be completed </w:t>
            </w:r>
            <w:r w:rsidRPr="00D257D0">
              <w:rPr>
                <w:rFonts w:cs="Arial"/>
                <w:sz w:val="18"/>
              </w:rPr>
              <w:t>after the Service Pack runs for its scheduled duration</w:t>
            </w:r>
            <w:r w:rsidRPr="00D257D0">
              <w:rPr>
                <w:rFonts w:cs="Arial"/>
                <w:b/>
                <w:sz w:val="18"/>
              </w:rPr>
              <w:t xml:space="preserve"> </w:t>
            </w:r>
            <w:r w:rsidRPr="00D257D0">
              <w:rPr>
                <w:rFonts w:cs="Arial"/>
                <w:sz w:val="18"/>
              </w:rPr>
              <w:t xml:space="preserve">(subscription state = </w:t>
            </w:r>
            <w:r w:rsidR="00F37169" w:rsidRPr="00D257D0">
              <w:rPr>
                <w:rFonts w:cs="Arial"/>
                <w:sz w:val="18"/>
              </w:rPr>
              <w:t>Completed</w:t>
            </w:r>
            <w:r w:rsidRPr="00D257D0">
              <w:rPr>
                <w:rFonts w:cs="Arial"/>
                <w:sz w:val="18"/>
              </w:rPr>
              <w:t>).</w:t>
            </w:r>
          </w:p>
        </w:tc>
        <w:tc>
          <w:tcPr>
            <w:tcW w:w="2551" w:type="dxa"/>
          </w:tcPr>
          <w:p w:rsidR="00477CB7" w:rsidRPr="00D257D0" w:rsidRDefault="00477CB7" w:rsidP="009E163D">
            <w:pPr>
              <w:pStyle w:val="CommentText"/>
              <w:spacing w:before="60" w:after="60"/>
              <w:rPr>
                <w:rFonts w:cs="Arial"/>
                <w:sz w:val="18"/>
              </w:rPr>
            </w:pPr>
          </w:p>
        </w:tc>
        <w:tc>
          <w:tcPr>
            <w:tcW w:w="1418" w:type="dxa"/>
          </w:tcPr>
          <w:p w:rsidR="00477CB7" w:rsidRPr="00D257D0" w:rsidRDefault="00DE717F" w:rsidP="009E163D">
            <w:pPr>
              <w:pStyle w:val="CommentText"/>
              <w:spacing w:before="60" w:after="60"/>
              <w:rPr>
                <w:rFonts w:cs="Arial"/>
                <w:sz w:val="18"/>
              </w:rPr>
            </w:pPr>
            <w:r w:rsidRPr="00DE717F">
              <w:rPr>
                <w:rFonts w:cs="Arial"/>
                <w:sz w:val="18"/>
              </w:rPr>
              <w:t>Approved</w:t>
            </w:r>
          </w:p>
        </w:tc>
      </w:tr>
      <w:tr w:rsidR="00C65566" w:rsidRPr="00D257D0" w:rsidTr="009C723A">
        <w:trPr>
          <w:trHeight w:val="350"/>
        </w:trPr>
        <w:tc>
          <w:tcPr>
            <w:tcW w:w="1809" w:type="dxa"/>
          </w:tcPr>
          <w:p w:rsidR="00C65566" w:rsidRPr="00D257D0" w:rsidRDefault="008E3F20" w:rsidP="003E55F2">
            <w:pPr>
              <w:pStyle w:val="CommentText"/>
              <w:spacing w:before="60" w:after="60"/>
              <w:rPr>
                <w:rFonts w:cs="Arial"/>
                <w:sz w:val="18"/>
              </w:rPr>
            </w:pPr>
            <w:r w:rsidRPr="00D257D0">
              <w:rPr>
                <w:rFonts w:cs="Arial"/>
                <w:sz w:val="18"/>
              </w:rPr>
              <w:t>NMS.KK.ACCESS.015</w:t>
            </w:r>
          </w:p>
        </w:tc>
        <w:tc>
          <w:tcPr>
            <w:tcW w:w="3828" w:type="dxa"/>
          </w:tcPr>
          <w:p w:rsidR="00C65566" w:rsidRPr="00D257D0" w:rsidRDefault="00C65566" w:rsidP="008134C3">
            <w:pPr>
              <w:pStyle w:val="CommentText"/>
              <w:spacing w:before="60" w:after="60"/>
              <w:rPr>
                <w:rFonts w:cs="Arial"/>
                <w:sz w:val="18"/>
              </w:rPr>
            </w:pPr>
            <w:r w:rsidRPr="00D257D0">
              <w:rPr>
                <w:rFonts w:cs="Arial"/>
                <w:sz w:val="18"/>
              </w:rPr>
              <w:t>Kilkari shall manage the subscription state as below:</w:t>
            </w:r>
          </w:p>
          <w:p w:rsidR="00C65566" w:rsidRPr="00D257D0" w:rsidRDefault="00C65566" w:rsidP="008134C3">
            <w:pPr>
              <w:pStyle w:val="CommentText"/>
              <w:numPr>
                <w:ilvl w:val="0"/>
                <w:numId w:val="28"/>
              </w:numPr>
              <w:spacing w:before="60" w:after="60"/>
              <w:rPr>
                <w:rFonts w:cs="Arial"/>
                <w:sz w:val="18"/>
              </w:rPr>
            </w:pPr>
            <w:r w:rsidRPr="00D257D0">
              <w:rPr>
                <w:rFonts w:cs="Arial"/>
                <w:b/>
                <w:sz w:val="18"/>
              </w:rPr>
              <w:t xml:space="preserve">Active: </w:t>
            </w:r>
            <w:r w:rsidRPr="00D257D0">
              <w:rPr>
                <w:rFonts w:cs="Arial"/>
                <w:sz w:val="18"/>
              </w:rPr>
              <w:t>Kilkari shall set the status of the subscription to “Active” on the start date of the subscribed pack.</w:t>
            </w:r>
          </w:p>
          <w:p w:rsidR="00C65566" w:rsidRPr="00D257D0" w:rsidRDefault="00BE216E" w:rsidP="008134C3">
            <w:pPr>
              <w:pStyle w:val="CommentText"/>
              <w:numPr>
                <w:ilvl w:val="0"/>
                <w:numId w:val="28"/>
              </w:numPr>
              <w:spacing w:before="60" w:after="60"/>
              <w:rPr>
                <w:rFonts w:cs="Arial"/>
                <w:sz w:val="18"/>
              </w:rPr>
            </w:pPr>
            <w:r w:rsidRPr="00D257D0">
              <w:rPr>
                <w:rFonts w:cs="Arial"/>
                <w:b/>
                <w:sz w:val="18"/>
              </w:rPr>
              <w:t>Completed</w:t>
            </w:r>
            <w:r w:rsidR="00C65566" w:rsidRPr="00D257D0">
              <w:rPr>
                <w:rFonts w:cs="Arial"/>
                <w:b/>
                <w:sz w:val="18"/>
              </w:rPr>
              <w:t xml:space="preserve">: </w:t>
            </w:r>
            <w:r w:rsidR="00C65566" w:rsidRPr="00D257D0">
              <w:rPr>
                <w:rFonts w:cs="Arial"/>
                <w:sz w:val="18"/>
              </w:rPr>
              <w:t>Kilkari shall set the status of the subscription to “</w:t>
            </w:r>
            <w:r w:rsidR="00AC74F2" w:rsidRPr="00D257D0">
              <w:rPr>
                <w:rFonts w:cs="Arial"/>
                <w:sz w:val="18"/>
              </w:rPr>
              <w:t>Completed</w:t>
            </w:r>
            <w:r w:rsidR="00C65566" w:rsidRPr="00D257D0">
              <w:rPr>
                <w:rFonts w:cs="Arial"/>
                <w:sz w:val="18"/>
              </w:rPr>
              <w:t>” after delivery (including retries if any) of the last message of the subscribed pack.</w:t>
            </w:r>
          </w:p>
          <w:p w:rsidR="00C65566" w:rsidRPr="00D257D0" w:rsidRDefault="00C65566" w:rsidP="008134C3">
            <w:pPr>
              <w:pStyle w:val="CommentText"/>
              <w:numPr>
                <w:ilvl w:val="0"/>
                <w:numId w:val="28"/>
              </w:numPr>
              <w:spacing w:before="60" w:after="60"/>
              <w:rPr>
                <w:rFonts w:cs="Arial"/>
                <w:sz w:val="18"/>
              </w:rPr>
            </w:pPr>
            <w:r w:rsidRPr="00D257D0">
              <w:rPr>
                <w:rFonts w:cs="Arial"/>
                <w:b/>
                <w:sz w:val="18"/>
              </w:rPr>
              <w:t xml:space="preserve">Deactivated: </w:t>
            </w:r>
            <w:r w:rsidRPr="00D257D0">
              <w:rPr>
                <w:rFonts w:cs="Arial"/>
                <w:sz w:val="18"/>
              </w:rPr>
              <w:t>Kilkari shall set the status of the subscription to “</w:t>
            </w:r>
            <w:r w:rsidR="005F0E38" w:rsidRPr="00D257D0">
              <w:rPr>
                <w:rFonts w:cs="Arial"/>
                <w:sz w:val="18"/>
              </w:rPr>
              <w:t>Deactivated</w:t>
            </w:r>
            <w:r w:rsidRPr="00D257D0">
              <w:rPr>
                <w:rFonts w:cs="Arial"/>
                <w:sz w:val="18"/>
              </w:rPr>
              <w:t>” after a beneficiary has chosen the option to deactivate</w:t>
            </w:r>
            <w:r w:rsidR="00322C03" w:rsidRPr="00D257D0">
              <w:rPr>
                <w:rFonts w:cs="Arial"/>
                <w:sz w:val="18"/>
              </w:rPr>
              <w:t xml:space="preserve"> or due to other reasons (NMS.KK.ACCESS.010, </w:t>
            </w:r>
            <w:r w:rsidR="00D732EB" w:rsidRPr="00D257D0">
              <w:rPr>
                <w:rFonts w:cs="Arial"/>
                <w:sz w:val="18"/>
              </w:rPr>
              <w:t>NMS.KK.OBD.008 &amp; NMS.KK.DND.002)</w:t>
            </w:r>
          </w:p>
          <w:p w:rsidR="00C65566" w:rsidRPr="00D257D0" w:rsidRDefault="00C65566" w:rsidP="008134C3">
            <w:pPr>
              <w:pStyle w:val="CommentText"/>
              <w:numPr>
                <w:ilvl w:val="0"/>
                <w:numId w:val="28"/>
              </w:numPr>
              <w:spacing w:before="60" w:after="60"/>
              <w:rPr>
                <w:rFonts w:cs="Arial"/>
                <w:sz w:val="18"/>
              </w:rPr>
            </w:pPr>
            <w:r w:rsidRPr="00D257D0">
              <w:rPr>
                <w:rFonts w:cs="Arial"/>
                <w:b/>
                <w:sz w:val="18"/>
              </w:rPr>
              <w:t xml:space="preserve">Pending Activation: </w:t>
            </w:r>
            <w:r w:rsidRPr="00D257D0">
              <w:rPr>
                <w:rFonts w:cs="Arial"/>
                <w:sz w:val="18"/>
              </w:rPr>
              <w:t>Kilkari shall set the status of the subscription to “Pending Activation” if the start date of the pack is in future.</w:t>
            </w:r>
          </w:p>
        </w:tc>
        <w:tc>
          <w:tcPr>
            <w:tcW w:w="2551" w:type="dxa"/>
          </w:tcPr>
          <w:p w:rsidR="00C65566" w:rsidRPr="00D257D0" w:rsidRDefault="00C65566" w:rsidP="008134C3">
            <w:pPr>
              <w:pStyle w:val="CommentText"/>
              <w:spacing w:before="60" w:after="60"/>
              <w:rPr>
                <w:rFonts w:cs="Arial"/>
                <w:sz w:val="18"/>
              </w:rPr>
            </w:pPr>
          </w:p>
        </w:tc>
        <w:tc>
          <w:tcPr>
            <w:tcW w:w="1418" w:type="dxa"/>
          </w:tcPr>
          <w:p w:rsidR="00C65566" w:rsidRPr="00D257D0" w:rsidRDefault="00DE717F" w:rsidP="008134C3">
            <w:pPr>
              <w:pStyle w:val="CommentText"/>
              <w:spacing w:before="60" w:after="60"/>
              <w:rPr>
                <w:rFonts w:cs="Arial"/>
                <w:sz w:val="18"/>
              </w:rPr>
            </w:pPr>
            <w:r w:rsidRPr="00DE717F">
              <w:rPr>
                <w:rFonts w:cs="Arial"/>
                <w:sz w:val="18"/>
              </w:rPr>
              <w:t>Approved</w:t>
            </w:r>
          </w:p>
        </w:tc>
      </w:tr>
      <w:tr w:rsidR="006B47CF" w:rsidRPr="00D257D0" w:rsidTr="00563861">
        <w:trPr>
          <w:trHeight w:val="350"/>
        </w:trPr>
        <w:tc>
          <w:tcPr>
            <w:tcW w:w="1809" w:type="dxa"/>
          </w:tcPr>
          <w:p w:rsidR="006B47CF" w:rsidRPr="00D257D0" w:rsidRDefault="006B47CF" w:rsidP="003E55F2">
            <w:pPr>
              <w:pStyle w:val="CommentText"/>
              <w:spacing w:before="60" w:after="60"/>
              <w:rPr>
                <w:rFonts w:cs="Arial"/>
                <w:sz w:val="18"/>
              </w:rPr>
            </w:pPr>
            <w:r w:rsidRPr="00D257D0">
              <w:rPr>
                <w:rFonts w:cs="Arial"/>
                <w:sz w:val="18"/>
              </w:rPr>
              <w:t>NMS.KK.ACCESS.016</w:t>
            </w:r>
          </w:p>
        </w:tc>
        <w:tc>
          <w:tcPr>
            <w:tcW w:w="3828" w:type="dxa"/>
          </w:tcPr>
          <w:p w:rsidR="006B47CF" w:rsidRPr="00D257D0" w:rsidRDefault="006B47CF" w:rsidP="006B47CF">
            <w:pPr>
              <w:pStyle w:val="CommentText"/>
              <w:spacing w:before="60" w:after="60"/>
              <w:rPr>
                <w:rFonts w:cs="Arial"/>
                <w:sz w:val="18"/>
              </w:rPr>
            </w:pPr>
            <w:r w:rsidRPr="00D257D0">
              <w:rPr>
                <w:rFonts w:cs="Arial"/>
                <w:sz w:val="18"/>
              </w:rPr>
              <w:t>Kilkari shall store the reason for deactivation (e.g. from user as per NMS.KK.ACCESS.009 or by an event as per NMS.GEN.MCTS.008.</w:t>
            </w:r>
          </w:p>
        </w:tc>
        <w:tc>
          <w:tcPr>
            <w:tcW w:w="2551" w:type="dxa"/>
          </w:tcPr>
          <w:p w:rsidR="006B47CF" w:rsidRPr="00D257D0" w:rsidRDefault="006B47CF" w:rsidP="008134C3">
            <w:pPr>
              <w:pStyle w:val="CommentText"/>
              <w:spacing w:before="60" w:after="60"/>
              <w:rPr>
                <w:rFonts w:cs="Arial"/>
                <w:sz w:val="18"/>
              </w:rPr>
            </w:pPr>
          </w:p>
        </w:tc>
        <w:tc>
          <w:tcPr>
            <w:tcW w:w="1418" w:type="dxa"/>
          </w:tcPr>
          <w:p w:rsidR="006B47CF" w:rsidRPr="00D257D0" w:rsidRDefault="00DE717F" w:rsidP="008134C3">
            <w:pPr>
              <w:pStyle w:val="CommentText"/>
              <w:spacing w:before="60" w:after="60"/>
              <w:rPr>
                <w:rFonts w:cs="Arial"/>
                <w:sz w:val="18"/>
              </w:rPr>
            </w:pPr>
            <w:r w:rsidRPr="00DE717F">
              <w:rPr>
                <w:rFonts w:cs="Arial"/>
                <w:sz w:val="18"/>
              </w:rPr>
              <w:t>Approved</w:t>
            </w:r>
          </w:p>
        </w:tc>
      </w:tr>
    </w:tbl>
    <w:p w:rsidR="007209A0" w:rsidRPr="00D257D0" w:rsidRDefault="007209A0" w:rsidP="007209A0">
      <w:pPr>
        <w:pStyle w:val="Heading3"/>
      </w:pPr>
      <w:bookmarkStart w:id="217" w:name="_Toc413664870"/>
      <w:r w:rsidRPr="00D257D0">
        <w:t xml:space="preserve">Outbound </w:t>
      </w:r>
      <w:proofErr w:type="spellStart"/>
      <w:r w:rsidRPr="00D257D0">
        <w:t>Dialling</w:t>
      </w:r>
      <w:proofErr w:type="spellEnd"/>
      <w:r w:rsidRPr="00D257D0">
        <w:t xml:space="preserve"> (OBD)</w:t>
      </w:r>
      <w:bookmarkEnd w:id="217"/>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51"/>
        <w:gridCol w:w="3686"/>
        <w:gridCol w:w="2551"/>
        <w:gridCol w:w="1418"/>
      </w:tblGrid>
      <w:tr w:rsidR="007209A0" w:rsidRPr="00D257D0" w:rsidTr="009C723A">
        <w:tc>
          <w:tcPr>
            <w:tcW w:w="1951" w:type="dxa"/>
            <w:shd w:val="clear" w:color="auto" w:fill="D9D9D9" w:themeFill="background1" w:themeFillShade="D9"/>
          </w:tcPr>
          <w:p w:rsidR="007209A0" w:rsidRPr="00D257D0" w:rsidRDefault="007209A0" w:rsidP="009C723A">
            <w:pPr>
              <w:pStyle w:val="CommentText"/>
              <w:spacing w:before="60" w:after="60"/>
              <w:rPr>
                <w:rFonts w:cs="Arial"/>
                <w:b/>
                <w:sz w:val="18"/>
              </w:rPr>
            </w:pPr>
            <w:r w:rsidRPr="00D257D0">
              <w:rPr>
                <w:rFonts w:cs="Arial"/>
                <w:b/>
                <w:sz w:val="18"/>
              </w:rPr>
              <w:t>Requirement Id</w:t>
            </w:r>
          </w:p>
        </w:tc>
        <w:tc>
          <w:tcPr>
            <w:tcW w:w="3686" w:type="dxa"/>
            <w:shd w:val="clear" w:color="auto" w:fill="D9D9D9" w:themeFill="background1" w:themeFillShade="D9"/>
          </w:tcPr>
          <w:p w:rsidR="007209A0" w:rsidRPr="00D257D0" w:rsidRDefault="007209A0" w:rsidP="009C723A">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rsidR="007209A0" w:rsidRPr="00D257D0" w:rsidRDefault="007209A0" w:rsidP="009C723A">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rsidR="007209A0" w:rsidRPr="00D257D0" w:rsidRDefault="007209A0" w:rsidP="009C723A">
            <w:pPr>
              <w:pStyle w:val="CommentText"/>
              <w:spacing w:before="60" w:after="60"/>
              <w:rPr>
                <w:rFonts w:cs="Arial"/>
                <w:b/>
                <w:sz w:val="18"/>
              </w:rPr>
            </w:pPr>
            <w:r w:rsidRPr="00D257D0">
              <w:rPr>
                <w:rFonts w:cs="Arial"/>
                <w:b/>
                <w:sz w:val="18"/>
              </w:rPr>
              <w:t>Status</w:t>
            </w:r>
          </w:p>
        </w:tc>
      </w:tr>
      <w:tr w:rsidR="00767C69" w:rsidRPr="00D257D0" w:rsidTr="009C723A">
        <w:trPr>
          <w:trHeight w:val="350"/>
        </w:trPr>
        <w:tc>
          <w:tcPr>
            <w:tcW w:w="1951" w:type="dxa"/>
          </w:tcPr>
          <w:p w:rsidR="00767C69" w:rsidRPr="00D257D0" w:rsidRDefault="00767C69" w:rsidP="009C723A">
            <w:pPr>
              <w:pStyle w:val="CommentText"/>
              <w:spacing w:before="60" w:after="60"/>
              <w:rPr>
                <w:rFonts w:cs="Arial"/>
                <w:sz w:val="18"/>
              </w:rPr>
            </w:pPr>
            <w:r w:rsidRPr="00D257D0">
              <w:rPr>
                <w:rFonts w:cs="Arial"/>
                <w:sz w:val="18"/>
              </w:rPr>
              <w:t>NMS.KK.OBD.001</w:t>
            </w:r>
          </w:p>
        </w:tc>
        <w:tc>
          <w:tcPr>
            <w:tcW w:w="3686" w:type="dxa"/>
          </w:tcPr>
          <w:p w:rsidR="00767C69" w:rsidRPr="00D257D0" w:rsidRDefault="00767C69" w:rsidP="004B55B2">
            <w:pPr>
              <w:pStyle w:val="CommentText"/>
              <w:spacing w:before="60" w:after="60"/>
              <w:rPr>
                <w:rFonts w:cs="Arial"/>
                <w:sz w:val="18"/>
              </w:rPr>
            </w:pPr>
            <w:r w:rsidRPr="00D257D0">
              <w:rPr>
                <w:rFonts w:cs="Arial"/>
                <w:sz w:val="18"/>
              </w:rPr>
              <w:t xml:space="preserve">Kilkari shall support the configurable number </w:t>
            </w:r>
            <w:r w:rsidRPr="00D257D0">
              <w:rPr>
                <w:rFonts w:cs="Arial"/>
                <w:sz w:val="18"/>
              </w:rPr>
              <w:lastRenderedPageBreak/>
              <w:t xml:space="preserve">of messages per week, </w:t>
            </w:r>
            <w:r w:rsidR="004B55B2" w:rsidRPr="00D257D0">
              <w:rPr>
                <w:rFonts w:cs="Arial"/>
                <w:sz w:val="18"/>
              </w:rPr>
              <w:t xml:space="preserve">minimum 1 and </w:t>
            </w:r>
            <w:r w:rsidRPr="00D257D0">
              <w:rPr>
                <w:rFonts w:cs="Arial"/>
                <w:sz w:val="18"/>
              </w:rPr>
              <w:t>maximum 2 per week.</w:t>
            </w:r>
            <w:r w:rsidRPr="00D257D0">
              <w:rPr>
                <w:rFonts w:cs="Arial"/>
                <w:color w:val="FF0000"/>
                <w:sz w:val="18"/>
              </w:rPr>
              <w:t xml:space="preserve"> </w:t>
            </w:r>
          </w:p>
        </w:tc>
        <w:tc>
          <w:tcPr>
            <w:tcW w:w="2551" w:type="dxa"/>
          </w:tcPr>
          <w:p w:rsidR="00767C69" w:rsidRPr="00D257D0" w:rsidRDefault="00767C69" w:rsidP="003668CF">
            <w:pPr>
              <w:pStyle w:val="CommentText"/>
              <w:spacing w:before="60" w:after="60"/>
              <w:rPr>
                <w:rFonts w:cs="Arial"/>
                <w:sz w:val="18"/>
              </w:rPr>
            </w:pPr>
          </w:p>
        </w:tc>
        <w:tc>
          <w:tcPr>
            <w:tcW w:w="1418" w:type="dxa"/>
          </w:tcPr>
          <w:p w:rsidR="00767C69" w:rsidRPr="00D257D0" w:rsidRDefault="00DE717F" w:rsidP="00A90474">
            <w:pPr>
              <w:pStyle w:val="CommentText"/>
              <w:spacing w:before="60" w:after="60"/>
              <w:rPr>
                <w:rFonts w:cs="Arial"/>
                <w:sz w:val="18"/>
              </w:rPr>
            </w:pPr>
            <w:r w:rsidRPr="00DE717F">
              <w:rPr>
                <w:rFonts w:cs="Arial"/>
                <w:sz w:val="18"/>
              </w:rPr>
              <w:t>Approved</w:t>
            </w:r>
          </w:p>
        </w:tc>
      </w:tr>
      <w:tr w:rsidR="00767C69" w:rsidRPr="00D257D0" w:rsidTr="009C723A">
        <w:trPr>
          <w:trHeight w:val="350"/>
        </w:trPr>
        <w:tc>
          <w:tcPr>
            <w:tcW w:w="1951" w:type="dxa"/>
          </w:tcPr>
          <w:p w:rsidR="00767C69" w:rsidRPr="00D257D0" w:rsidRDefault="00767C69" w:rsidP="009C723A">
            <w:pPr>
              <w:pStyle w:val="CommentText"/>
              <w:spacing w:before="60" w:after="60"/>
              <w:rPr>
                <w:rFonts w:cs="Arial"/>
                <w:sz w:val="18"/>
              </w:rPr>
            </w:pPr>
            <w:r w:rsidRPr="00D257D0">
              <w:rPr>
                <w:rFonts w:cs="Arial"/>
                <w:sz w:val="18"/>
              </w:rPr>
              <w:lastRenderedPageBreak/>
              <w:t>NMS.KK.OBD.002</w:t>
            </w:r>
          </w:p>
        </w:tc>
        <w:tc>
          <w:tcPr>
            <w:tcW w:w="3686" w:type="dxa"/>
          </w:tcPr>
          <w:p w:rsidR="00767C69" w:rsidRPr="00D257D0" w:rsidRDefault="00767C69" w:rsidP="00740CC9">
            <w:pPr>
              <w:pStyle w:val="CommentText"/>
              <w:spacing w:before="60" w:after="60"/>
              <w:rPr>
                <w:rFonts w:cs="Arial"/>
                <w:sz w:val="18"/>
              </w:rPr>
            </w:pPr>
            <w:r w:rsidRPr="00D257D0">
              <w:rPr>
                <w:rFonts w:cs="Arial"/>
                <w:sz w:val="18"/>
              </w:rPr>
              <w:t>Kilkari shall schedule OBD dialing of the messages</w:t>
            </w:r>
            <w:r w:rsidR="00561532" w:rsidRPr="00D257D0">
              <w:rPr>
                <w:rFonts w:cs="Arial"/>
                <w:sz w:val="18"/>
              </w:rPr>
              <w:t>.</w:t>
            </w:r>
            <w:r w:rsidRPr="00D257D0">
              <w:rPr>
                <w:rFonts w:cs="Arial"/>
                <w:sz w:val="18"/>
              </w:rPr>
              <w:t xml:space="preserve"> </w:t>
            </w:r>
          </w:p>
          <w:p w:rsidR="00561532" w:rsidRPr="00D257D0" w:rsidRDefault="00561532" w:rsidP="00D97A49">
            <w:pPr>
              <w:pStyle w:val="CommentText"/>
              <w:spacing w:before="60" w:after="60"/>
              <w:rPr>
                <w:rFonts w:cs="Arial"/>
                <w:sz w:val="18"/>
              </w:rPr>
            </w:pPr>
            <w:r w:rsidRPr="00C211F2">
              <w:rPr>
                <w:rFonts w:cs="Arial"/>
                <w:sz w:val="18"/>
              </w:rPr>
              <w:t xml:space="preserve">IVR based activation shall have first </w:t>
            </w:r>
            <w:r w:rsidR="00D97A49" w:rsidRPr="00C211F2">
              <w:rPr>
                <w:rFonts w:cs="Arial"/>
                <w:sz w:val="18"/>
              </w:rPr>
              <w:t xml:space="preserve">OBD message sending </w:t>
            </w:r>
            <w:r w:rsidRPr="00C211F2">
              <w:rPr>
                <w:rFonts w:cs="Arial"/>
                <w:sz w:val="18"/>
              </w:rPr>
              <w:t>from next day.</w:t>
            </w:r>
          </w:p>
        </w:tc>
        <w:tc>
          <w:tcPr>
            <w:tcW w:w="2551" w:type="dxa"/>
          </w:tcPr>
          <w:p w:rsidR="00767C69" w:rsidRPr="00D257D0" w:rsidRDefault="00767C69" w:rsidP="005D5EC6">
            <w:pPr>
              <w:pStyle w:val="CommentText"/>
              <w:spacing w:before="60" w:after="60"/>
              <w:rPr>
                <w:rFonts w:cs="Arial"/>
                <w:sz w:val="18"/>
                <w:szCs w:val="18"/>
                <w:lang w:val="en-IN"/>
              </w:rPr>
            </w:pPr>
          </w:p>
        </w:tc>
        <w:tc>
          <w:tcPr>
            <w:tcW w:w="1418" w:type="dxa"/>
          </w:tcPr>
          <w:p w:rsidR="00767C69" w:rsidRPr="00D257D0" w:rsidRDefault="00DE717F" w:rsidP="00A90474">
            <w:pPr>
              <w:pStyle w:val="CommentText"/>
              <w:spacing w:before="60" w:after="60"/>
              <w:rPr>
                <w:rFonts w:cs="Arial"/>
                <w:sz w:val="18"/>
              </w:rPr>
            </w:pPr>
            <w:r w:rsidRPr="00DE717F">
              <w:rPr>
                <w:rFonts w:cs="Arial"/>
                <w:sz w:val="18"/>
              </w:rPr>
              <w:t>Approved</w:t>
            </w:r>
          </w:p>
        </w:tc>
      </w:tr>
      <w:tr w:rsidR="00767C69" w:rsidRPr="00D257D0" w:rsidTr="009C723A">
        <w:trPr>
          <w:trHeight w:val="350"/>
        </w:trPr>
        <w:tc>
          <w:tcPr>
            <w:tcW w:w="1951" w:type="dxa"/>
          </w:tcPr>
          <w:p w:rsidR="00767C69" w:rsidRPr="00D257D0" w:rsidRDefault="00767C69" w:rsidP="009C723A">
            <w:pPr>
              <w:pStyle w:val="CommentText"/>
              <w:spacing w:before="60" w:after="60"/>
              <w:rPr>
                <w:rFonts w:cs="Arial"/>
                <w:sz w:val="18"/>
              </w:rPr>
            </w:pPr>
            <w:r w:rsidRPr="00D257D0">
              <w:rPr>
                <w:rFonts w:cs="Arial"/>
                <w:sz w:val="18"/>
              </w:rPr>
              <w:t>NMS.KK.OBD.003</w:t>
            </w:r>
          </w:p>
        </w:tc>
        <w:tc>
          <w:tcPr>
            <w:tcW w:w="3686" w:type="dxa"/>
          </w:tcPr>
          <w:p w:rsidR="00767C69" w:rsidRPr="00D257D0" w:rsidRDefault="00767C69" w:rsidP="00A90474">
            <w:pPr>
              <w:pStyle w:val="CommentText"/>
              <w:spacing w:before="60" w:after="60"/>
              <w:rPr>
                <w:rFonts w:cs="Arial"/>
                <w:sz w:val="18"/>
              </w:rPr>
            </w:pPr>
            <w:r w:rsidRPr="00D257D0">
              <w:rPr>
                <w:rFonts w:cs="Arial"/>
                <w:sz w:val="18"/>
              </w:rPr>
              <w:t>Kilkari shall handle the following OBD Delivery failure status:</w:t>
            </w:r>
          </w:p>
          <w:p w:rsidR="00890D5D" w:rsidRDefault="00890D5D" w:rsidP="00A90474">
            <w:pPr>
              <w:pStyle w:val="CommentText"/>
              <w:numPr>
                <w:ilvl w:val="0"/>
                <w:numId w:val="15"/>
              </w:numPr>
              <w:spacing w:before="60" w:after="60"/>
              <w:rPr>
                <w:rFonts w:cs="Arial"/>
                <w:sz w:val="18"/>
              </w:rPr>
            </w:pPr>
            <w:r>
              <w:rPr>
                <w:rFonts w:cs="Arial"/>
                <w:sz w:val="18"/>
              </w:rPr>
              <w:t>No Attempt</w:t>
            </w:r>
          </w:p>
          <w:p w:rsidR="00890D5D" w:rsidRDefault="00890D5D" w:rsidP="00A90474">
            <w:pPr>
              <w:pStyle w:val="CommentText"/>
              <w:numPr>
                <w:ilvl w:val="0"/>
                <w:numId w:val="15"/>
              </w:numPr>
              <w:spacing w:before="60" w:after="60"/>
              <w:rPr>
                <w:rFonts w:cs="Arial"/>
                <w:sz w:val="18"/>
              </w:rPr>
            </w:pPr>
            <w:r>
              <w:rPr>
                <w:rFonts w:cs="Arial"/>
                <w:sz w:val="18"/>
              </w:rPr>
              <w:t>Busy</w:t>
            </w:r>
          </w:p>
          <w:p w:rsidR="00767C69" w:rsidRPr="00D257D0" w:rsidRDefault="00767C69" w:rsidP="00A90474">
            <w:pPr>
              <w:pStyle w:val="CommentText"/>
              <w:numPr>
                <w:ilvl w:val="0"/>
                <w:numId w:val="15"/>
              </w:numPr>
              <w:spacing w:before="60" w:after="60"/>
              <w:rPr>
                <w:rFonts w:cs="Arial"/>
                <w:sz w:val="18"/>
              </w:rPr>
            </w:pPr>
            <w:r w:rsidRPr="00D257D0">
              <w:rPr>
                <w:rFonts w:cs="Arial"/>
                <w:sz w:val="18"/>
              </w:rPr>
              <w:t>Not Answered</w:t>
            </w:r>
          </w:p>
          <w:p w:rsidR="00767C69" w:rsidRPr="00D257D0" w:rsidRDefault="00767C69" w:rsidP="00A90474">
            <w:pPr>
              <w:pStyle w:val="CommentText"/>
              <w:numPr>
                <w:ilvl w:val="0"/>
                <w:numId w:val="15"/>
              </w:numPr>
              <w:spacing w:before="60" w:after="60"/>
              <w:rPr>
                <w:rFonts w:cs="Arial"/>
                <w:sz w:val="18"/>
              </w:rPr>
            </w:pPr>
            <w:r w:rsidRPr="00D257D0">
              <w:rPr>
                <w:rFonts w:cs="Arial"/>
                <w:sz w:val="18"/>
              </w:rPr>
              <w:t>Switched Off</w:t>
            </w:r>
          </w:p>
          <w:p w:rsidR="00DE3113" w:rsidRDefault="00DE3113" w:rsidP="00A90474">
            <w:pPr>
              <w:pStyle w:val="CommentText"/>
              <w:numPr>
                <w:ilvl w:val="0"/>
                <w:numId w:val="15"/>
              </w:numPr>
              <w:spacing w:before="60" w:after="60"/>
              <w:rPr>
                <w:rFonts w:cs="Arial"/>
                <w:sz w:val="18"/>
              </w:rPr>
            </w:pPr>
            <w:r w:rsidRPr="00D257D0">
              <w:rPr>
                <w:rFonts w:cs="Arial"/>
                <w:sz w:val="18"/>
              </w:rPr>
              <w:t>Number does not exist</w:t>
            </w:r>
          </w:p>
          <w:p w:rsidR="006D665E" w:rsidRPr="00D257D0" w:rsidRDefault="006D665E" w:rsidP="00A90474">
            <w:pPr>
              <w:pStyle w:val="CommentText"/>
              <w:numPr>
                <w:ilvl w:val="0"/>
                <w:numId w:val="15"/>
              </w:numPr>
              <w:spacing w:before="60" w:after="60"/>
              <w:rPr>
                <w:rFonts w:cs="Arial"/>
                <w:sz w:val="18"/>
              </w:rPr>
            </w:pPr>
            <w:r>
              <w:rPr>
                <w:rFonts w:cs="Arial"/>
                <w:sz w:val="18"/>
              </w:rPr>
              <w:t>Do Not Disturb</w:t>
            </w:r>
          </w:p>
          <w:p w:rsidR="00B32C31" w:rsidRPr="00D257D0" w:rsidRDefault="00B32C31" w:rsidP="00A90474">
            <w:pPr>
              <w:pStyle w:val="CommentText"/>
              <w:numPr>
                <w:ilvl w:val="0"/>
                <w:numId w:val="15"/>
              </w:numPr>
              <w:spacing w:before="60" w:after="60"/>
              <w:rPr>
                <w:rFonts w:cs="Arial"/>
                <w:sz w:val="18"/>
              </w:rPr>
            </w:pPr>
            <w:r w:rsidRPr="00D257D0">
              <w:rPr>
                <w:rFonts w:cs="Arial"/>
                <w:sz w:val="18"/>
              </w:rPr>
              <w:t>Others</w:t>
            </w:r>
          </w:p>
        </w:tc>
        <w:tc>
          <w:tcPr>
            <w:tcW w:w="2551" w:type="dxa"/>
          </w:tcPr>
          <w:p w:rsidR="00767C69" w:rsidRPr="00D257D0" w:rsidRDefault="00767C69" w:rsidP="00DF064D">
            <w:pPr>
              <w:pStyle w:val="CommentText"/>
              <w:spacing w:before="60" w:after="60"/>
              <w:rPr>
                <w:rFonts w:cs="Arial"/>
                <w:sz w:val="18"/>
              </w:rPr>
            </w:pPr>
            <w:r w:rsidRPr="00D257D0">
              <w:rPr>
                <w:rFonts w:cs="Arial"/>
                <w:sz w:val="18"/>
              </w:rPr>
              <w:t>IVR shall map all the status returned by telecom to these failure status.</w:t>
            </w:r>
          </w:p>
        </w:tc>
        <w:tc>
          <w:tcPr>
            <w:tcW w:w="1418" w:type="dxa"/>
          </w:tcPr>
          <w:p w:rsidR="00767C69" w:rsidRPr="00D257D0" w:rsidRDefault="00DE717F" w:rsidP="00A90474">
            <w:pPr>
              <w:pStyle w:val="CommentText"/>
              <w:spacing w:before="60" w:after="60"/>
              <w:rPr>
                <w:rFonts w:cs="Arial"/>
                <w:sz w:val="18"/>
              </w:rPr>
            </w:pPr>
            <w:r w:rsidRPr="00DE717F">
              <w:rPr>
                <w:rFonts w:cs="Arial"/>
                <w:sz w:val="18"/>
              </w:rPr>
              <w:t>Approved</w:t>
            </w:r>
          </w:p>
        </w:tc>
      </w:tr>
      <w:tr w:rsidR="00767C69" w:rsidRPr="00D257D0" w:rsidTr="009C723A">
        <w:trPr>
          <w:trHeight w:val="350"/>
        </w:trPr>
        <w:tc>
          <w:tcPr>
            <w:tcW w:w="1951" w:type="dxa"/>
          </w:tcPr>
          <w:p w:rsidR="00767C69" w:rsidRPr="00D257D0" w:rsidRDefault="00767C69" w:rsidP="009C723A">
            <w:pPr>
              <w:pStyle w:val="CommentText"/>
              <w:spacing w:before="60" w:after="60"/>
              <w:rPr>
                <w:rFonts w:cs="Arial"/>
                <w:sz w:val="18"/>
              </w:rPr>
            </w:pPr>
            <w:r w:rsidRPr="00D257D0">
              <w:rPr>
                <w:rFonts w:cs="Arial"/>
                <w:sz w:val="18"/>
              </w:rPr>
              <w:t>NMS.KK.OBD.004</w:t>
            </w:r>
          </w:p>
        </w:tc>
        <w:tc>
          <w:tcPr>
            <w:tcW w:w="3686" w:type="dxa"/>
          </w:tcPr>
          <w:p w:rsidR="00DE3113" w:rsidRPr="00D257D0" w:rsidRDefault="00767C69" w:rsidP="00A90474">
            <w:pPr>
              <w:pStyle w:val="CommentText"/>
              <w:spacing w:before="60" w:after="60"/>
              <w:rPr>
                <w:rFonts w:cs="Arial"/>
                <w:sz w:val="18"/>
              </w:rPr>
            </w:pPr>
            <w:r w:rsidRPr="00D257D0">
              <w:rPr>
                <w:rFonts w:cs="Arial"/>
                <w:sz w:val="18"/>
              </w:rPr>
              <w:t>Kilkari shall retry the OBD Dialing of weekly messages for which delivery fails.</w:t>
            </w:r>
          </w:p>
          <w:p w:rsidR="002140C3" w:rsidRPr="00D257D0" w:rsidRDefault="002140C3" w:rsidP="00563861">
            <w:pPr>
              <w:pStyle w:val="CommentText"/>
              <w:numPr>
                <w:ilvl w:val="0"/>
                <w:numId w:val="15"/>
              </w:numPr>
              <w:spacing w:before="60" w:after="60"/>
              <w:rPr>
                <w:rFonts w:cs="Arial"/>
                <w:sz w:val="18"/>
              </w:rPr>
            </w:pPr>
            <w:r w:rsidRPr="00D257D0">
              <w:rPr>
                <w:rFonts w:cs="Arial"/>
                <w:sz w:val="18"/>
              </w:rPr>
              <w:t>For single message per week, there shall 1 fresh + 3 retry days.</w:t>
            </w:r>
          </w:p>
          <w:p w:rsidR="002140C3" w:rsidRPr="00D257D0" w:rsidRDefault="002140C3" w:rsidP="00563861">
            <w:pPr>
              <w:pStyle w:val="CommentText"/>
              <w:numPr>
                <w:ilvl w:val="0"/>
                <w:numId w:val="15"/>
              </w:numPr>
              <w:spacing w:before="60" w:after="60"/>
              <w:rPr>
                <w:rFonts w:cs="Arial"/>
                <w:sz w:val="18"/>
              </w:rPr>
            </w:pPr>
            <w:r w:rsidRPr="00D257D0">
              <w:rPr>
                <w:rFonts w:cs="Arial"/>
                <w:sz w:val="18"/>
              </w:rPr>
              <w:t>For two messages per week, there shall 1 fresh + 1 retry day.</w:t>
            </w:r>
          </w:p>
        </w:tc>
        <w:tc>
          <w:tcPr>
            <w:tcW w:w="2551" w:type="dxa"/>
          </w:tcPr>
          <w:p w:rsidR="00767C69" w:rsidRPr="00D257D0" w:rsidRDefault="00767C69" w:rsidP="00A90474">
            <w:pPr>
              <w:pStyle w:val="CommentText"/>
              <w:spacing w:before="60" w:after="60"/>
              <w:rPr>
                <w:rFonts w:cs="Arial"/>
                <w:sz w:val="18"/>
                <w:szCs w:val="18"/>
                <w:lang w:val="en-IN"/>
              </w:rPr>
            </w:pPr>
          </w:p>
        </w:tc>
        <w:tc>
          <w:tcPr>
            <w:tcW w:w="1418" w:type="dxa"/>
          </w:tcPr>
          <w:p w:rsidR="00767C69" w:rsidRPr="00D257D0" w:rsidRDefault="00DE717F" w:rsidP="00A90474">
            <w:pPr>
              <w:pStyle w:val="CommentText"/>
              <w:spacing w:before="60" w:after="60"/>
              <w:rPr>
                <w:rFonts w:cs="Arial"/>
                <w:sz w:val="18"/>
              </w:rPr>
            </w:pPr>
            <w:r w:rsidRPr="00DE717F">
              <w:rPr>
                <w:rFonts w:cs="Arial"/>
                <w:sz w:val="18"/>
              </w:rPr>
              <w:t>Approved</w:t>
            </w:r>
          </w:p>
        </w:tc>
      </w:tr>
      <w:tr w:rsidR="00767C69" w:rsidRPr="00D257D0" w:rsidTr="009C723A">
        <w:trPr>
          <w:trHeight w:val="350"/>
        </w:trPr>
        <w:tc>
          <w:tcPr>
            <w:tcW w:w="1951" w:type="dxa"/>
          </w:tcPr>
          <w:p w:rsidR="00767C69" w:rsidRPr="00D257D0" w:rsidRDefault="00767C69" w:rsidP="009C723A">
            <w:pPr>
              <w:pStyle w:val="CommentText"/>
              <w:spacing w:before="60" w:after="60"/>
              <w:rPr>
                <w:rFonts w:cs="Arial"/>
                <w:sz w:val="18"/>
              </w:rPr>
            </w:pPr>
            <w:r w:rsidRPr="00D257D0">
              <w:rPr>
                <w:rFonts w:cs="Arial"/>
                <w:sz w:val="18"/>
              </w:rPr>
              <w:t>NMS.KK.OBD.005</w:t>
            </w:r>
          </w:p>
        </w:tc>
        <w:tc>
          <w:tcPr>
            <w:tcW w:w="3686" w:type="dxa"/>
          </w:tcPr>
          <w:p w:rsidR="00767C69" w:rsidRPr="00D257D0" w:rsidRDefault="00767C69" w:rsidP="00A90474">
            <w:pPr>
              <w:pStyle w:val="CommentText"/>
              <w:spacing w:before="60" w:after="60"/>
              <w:rPr>
                <w:rFonts w:cs="Arial"/>
                <w:sz w:val="18"/>
              </w:rPr>
            </w:pPr>
            <w:r w:rsidRPr="00D257D0">
              <w:rPr>
                <w:rFonts w:cs="Arial"/>
                <w:sz w:val="18"/>
              </w:rPr>
              <w:t xml:space="preserve">Kilkari shall </w:t>
            </w:r>
            <w:r w:rsidR="00775E08" w:rsidRPr="00D257D0">
              <w:rPr>
                <w:rFonts w:cs="Arial"/>
                <w:sz w:val="18"/>
              </w:rPr>
              <w:t xml:space="preserve">allow user to </w:t>
            </w:r>
            <w:r w:rsidR="00DC094B" w:rsidRPr="00D257D0">
              <w:rPr>
                <w:rFonts w:cs="Arial"/>
                <w:sz w:val="18"/>
              </w:rPr>
              <w:t xml:space="preserve">deactivate </w:t>
            </w:r>
            <w:r w:rsidR="00137517" w:rsidRPr="00D257D0">
              <w:rPr>
                <w:rFonts w:cs="Arial"/>
                <w:sz w:val="18"/>
              </w:rPr>
              <w:t>the</w:t>
            </w:r>
            <w:r w:rsidRPr="00D257D0">
              <w:rPr>
                <w:rFonts w:cs="Arial"/>
                <w:sz w:val="18"/>
              </w:rPr>
              <w:t xml:space="preserve"> pack after the weekly message is played to the beneficiary</w:t>
            </w:r>
            <w:r w:rsidR="00AB3B86" w:rsidRPr="00D257D0">
              <w:rPr>
                <w:rFonts w:cs="Arial"/>
                <w:sz w:val="18"/>
              </w:rPr>
              <w:t xml:space="preserve"> via OBD</w:t>
            </w:r>
            <w:r w:rsidRPr="00D257D0">
              <w:rPr>
                <w:rFonts w:cs="Arial"/>
                <w:sz w:val="18"/>
              </w:rPr>
              <w:t>.</w:t>
            </w:r>
          </w:p>
          <w:p w:rsidR="000D670F" w:rsidRPr="00D257D0" w:rsidRDefault="00775E08" w:rsidP="003668CF">
            <w:pPr>
              <w:pStyle w:val="CommentText"/>
              <w:spacing w:before="60" w:after="60"/>
              <w:rPr>
                <w:rFonts w:cs="Arial"/>
                <w:sz w:val="18"/>
              </w:rPr>
            </w:pPr>
            <w:r w:rsidRPr="00D257D0">
              <w:rPr>
                <w:rFonts w:cs="Arial"/>
                <w:sz w:val="18"/>
              </w:rPr>
              <w:t>If m</w:t>
            </w:r>
            <w:r w:rsidR="000D670F" w:rsidRPr="00D257D0">
              <w:rPr>
                <w:rFonts w:cs="Arial"/>
                <w:sz w:val="18"/>
              </w:rPr>
              <w:t xml:space="preserve">ultiple </w:t>
            </w:r>
            <w:proofErr w:type="gramStart"/>
            <w:r w:rsidR="000D670F" w:rsidRPr="00D257D0">
              <w:rPr>
                <w:rFonts w:cs="Arial"/>
                <w:sz w:val="18"/>
              </w:rPr>
              <w:t>subscription</w:t>
            </w:r>
            <w:proofErr w:type="gramEnd"/>
            <w:r w:rsidR="000D670F" w:rsidRPr="00D257D0">
              <w:rPr>
                <w:rFonts w:cs="Arial"/>
                <w:sz w:val="18"/>
              </w:rPr>
              <w:t xml:space="preserve"> </w:t>
            </w:r>
            <w:r w:rsidRPr="00D257D0">
              <w:rPr>
                <w:rFonts w:cs="Arial"/>
                <w:sz w:val="18"/>
              </w:rPr>
              <w:t>is</w:t>
            </w:r>
            <w:r w:rsidR="000D670F" w:rsidRPr="00D257D0">
              <w:rPr>
                <w:rFonts w:cs="Arial"/>
                <w:sz w:val="18"/>
              </w:rPr>
              <w:t xml:space="preserve"> present for a particular MSISDN</w:t>
            </w:r>
            <w:r w:rsidRPr="00D257D0">
              <w:rPr>
                <w:rFonts w:cs="Arial"/>
                <w:sz w:val="18"/>
              </w:rPr>
              <w:t>, then it</w:t>
            </w:r>
            <w:r w:rsidR="000D670F" w:rsidRPr="00D257D0">
              <w:rPr>
                <w:rFonts w:cs="Arial"/>
                <w:sz w:val="18"/>
              </w:rPr>
              <w:t xml:space="preserve"> shall result in deactivation to the pack based on the corresponding </w:t>
            </w:r>
            <w:r w:rsidR="003668CF" w:rsidRPr="00D257D0">
              <w:rPr>
                <w:rFonts w:cs="Arial"/>
                <w:sz w:val="18"/>
              </w:rPr>
              <w:t>pack</w:t>
            </w:r>
            <w:r w:rsidR="00AD155C" w:rsidRPr="00D257D0">
              <w:rPr>
                <w:rFonts w:cs="Arial"/>
                <w:sz w:val="18"/>
              </w:rPr>
              <w:t xml:space="preserve"> for which OBD was ongoing</w:t>
            </w:r>
            <w:r w:rsidR="000D670F" w:rsidRPr="00D257D0">
              <w:rPr>
                <w:rFonts w:cs="Arial"/>
                <w:sz w:val="18"/>
              </w:rPr>
              <w:t>.</w:t>
            </w:r>
          </w:p>
        </w:tc>
        <w:tc>
          <w:tcPr>
            <w:tcW w:w="2551" w:type="dxa"/>
          </w:tcPr>
          <w:p w:rsidR="00767C69" w:rsidRPr="00D257D0" w:rsidRDefault="00767C69" w:rsidP="00A90474">
            <w:pPr>
              <w:pStyle w:val="CommentText"/>
              <w:spacing w:before="60" w:after="60"/>
              <w:rPr>
                <w:rFonts w:cs="Arial"/>
                <w:sz w:val="18"/>
                <w:lang w:val="en-IN"/>
              </w:rPr>
            </w:pPr>
          </w:p>
        </w:tc>
        <w:tc>
          <w:tcPr>
            <w:tcW w:w="1418" w:type="dxa"/>
          </w:tcPr>
          <w:p w:rsidR="00767C69" w:rsidRPr="00D257D0" w:rsidRDefault="00DE717F" w:rsidP="00A90474">
            <w:pPr>
              <w:pStyle w:val="CommentText"/>
              <w:spacing w:before="60" w:after="60"/>
              <w:rPr>
                <w:rFonts w:cs="Arial"/>
                <w:sz w:val="18"/>
              </w:rPr>
            </w:pPr>
            <w:r w:rsidRPr="00DE717F">
              <w:rPr>
                <w:rFonts w:cs="Arial"/>
                <w:sz w:val="18"/>
              </w:rPr>
              <w:t>Approved</w:t>
            </w:r>
          </w:p>
        </w:tc>
      </w:tr>
      <w:tr w:rsidR="00767C69" w:rsidRPr="00D257D0" w:rsidTr="009C723A">
        <w:trPr>
          <w:trHeight w:val="350"/>
        </w:trPr>
        <w:tc>
          <w:tcPr>
            <w:tcW w:w="1951" w:type="dxa"/>
          </w:tcPr>
          <w:p w:rsidR="00767C69" w:rsidRPr="00D257D0" w:rsidRDefault="00767C69" w:rsidP="009C723A">
            <w:pPr>
              <w:pStyle w:val="CommentText"/>
              <w:spacing w:before="60" w:after="60"/>
              <w:rPr>
                <w:rFonts w:cs="Arial"/>
                <w:sz w:val="18"/>
              </w:rPr>
            </w:pPr>
            <w:r w:rsidRPr="00D257D0">
              <w:rPr>
                <w:rFonts w:cs="Arial"/>
                <w:sz w:val="18"/>
              </w:rPr>
              <w:t>NMS.KK.OBD.006</w:t>
            </w:r>
          </w:p>
        </w:tc>
        <w:tc>
          <w:tcPr>
            <w:tcW w:w="3686" w:type="dxa"/>
          </w:tcPr>
          <w:p w:rsidR="00767C69" w:rsidRPr="00D257D0" w:rsidRDefault="00767C69" w:rsidP="00C12306">
            <w:pPr>
              <w:pStyle w:val="CommentText"/>
              <w:spacing w:before="60" w:after="60"/>
              <w:rPr>
                <w:rFonts w:cs="Arial"/>
                <w:sz w:val="18"/>
              </w:rPr>
            </w:pPr>
            <w:r w:rsidRPr="00D257D0">
              <w:rPr>
                <w:rFonts w:cs="Arial"/>
                <w:sz w:val="18"/>
              </w:rPr>
              <w:t xml:space="preserve">Kilkari shall disconnect the OBD call if beneficiary doesn’t provide DTMF input to Deactivate the pack for </w:t>
            </w:r>
            <w:r w:rsidR="00C12306" w:rsidRPr="00D257D0">
              <w:rPr>
                <w:rFonts w:cs="Arial"/>
                <w:sz w:val="18"/>
              </w:rPr>
              <w:t>12</w:t>
            </w:r>
            <w:r w:rsidRPr="00D257D0">
              <w:rPr>
                <w:rFonts w:cs="Arial"/>
                <w:sz w:val="18"/>
              </w:rPr>
              <w:t xml:space="preserve"> seconds.</w:t>
            </w:r>
          </w:p>
        </w:tc>
        <w:tc>
          <w:tcPr>
            <w:tcW w:w="2551" w:type="dxa"/>
          </w:tcPr>
          <w:p w:rsidR="00767C69" w:rsidRPr="00D257D0" w:rsidRDefault="00767C69" w:rsidP="00A90474">
            <w:pPr>
              <w:pStyle w:val="CommentText"/>
              <w:spacing w:before="60" w:after="60"/>
              <w:rPr>
                <w:rFonts w:cs="Arial"/>
                <w:sz w:val="18"/>
                <w:lang w:val="en-IN"/>
              </w:rPr>
            </w:pPr>
          </w:p>
        </w:tc>
        <w:tc>
          <w:tcPr>
            <w:tcW w:w="1418" w:type="dxa"/>
          </w:tcPr>
          <w:p w:rsidR="00767C69" w:rsidRPr="00D257D0" w:rsidRDefault="00DE717F" w:rsidP="00A90474">
            <w:pPr>
              <w:pStyle w:val="CommentText"/>
              <w:spacing w:before="60" w:after="60"/>
              <w:rPr>
                <w:rFonts w:cs="Arial"/>
                <w:sz w:val="18"/>
              </w:rPr>
            </w:pPr>
            <w:r w:rsidRPr="00DE717F">
              <w:rPr>
                <w:rFonts w:cs="Arial"/>
                <w:sz w:val="18"/>
              </w:rPr>
              <w:t>Approved</w:t>
            </w:r>
          </w:p>
        </w:tc>
      </w:tr>
      <w:tr w:rsidR="00074C16" w:rsidRPr="00D257D0" w:rsidTr="009C723A">
        <w:trPr>
          <w:trHeight w:val="350"/>
        </w:trPr>
        <w:tc>
          <w:tcPr>
            <w:tcW w:w="1951" w:type="dxa"/>
          </w:tcPr>
          <w:p w:rsidR="00074C16" w:rsidRPr="00D257D0" w:rsidRDefault="00074C16" w:rsidP="00074C16">
            <w:pPr>
              <w:pStyle w:val="CommentText"/>
              <w:spacing w:before="60" w:after="60"/>
              <w:rPr>
                <w:rFonts w:cs="Arial"/>
                <w:sz w:val="18"/>
              </w:rPr>
            </w:pPr>
            <w:r w:rsidRPr="00D257D0">
              <w:rPr>
                <w:rFonts w:cs="Arial"/>
                <w:sz w:val="18"/>
              </w:rPr>
              <w:t>NMS.KK.OBD.007</w:t>
            </w:r>
          </w:p>
        </w:tc>
        <w:tc>
          <w:tcPr>
            <w:tcW w:w="3686" w:type="dxa"/>
          </w:tcPr>
          <w:p w:rsidR="00074C16" w:rsidRPr="00D257D0" w:rsidRDefault="00DE3113" w:rsidP="00241468">
            <w:pPr>
              <w:pStyle w:val="CommentText"/>
              <w:spacing w:before="60" w:after="60"/>
              <w:rPr>
                <w:rFonts w:cs="Arial"/>
                <w:sz w:val="18"/>
              </w:rPr>
            </w:pPr>
            <w:r w:rsidRPr="00D257D0">
              <w:rPr>
                <w:rFonts w:cs="Arial"/>
                <w:sz w:val="18"/>
              </w:rPr>
              <w:t>Kilkari</w:t>
            </w:r>
            <w:r w:rsidR="00241468" w:rsidRPr="00D257D0">
              <w:rPr>
                <w:rFonts w:cs="Arial"/>
                <w:sz w:val="18"/>
              </w:rPr>
              <w:t xml:space="preserve"> </w:t>
            </w:r>
            <w:r w:rsidR="00074C16" w:rsidRPr="00D257D0">
              <w:rPr>
                <w:rFonts w:cs="Arial"/>
                <w:sz w:val="18"/>
              </w:rPr>
              <w:t>IVR menu tree shall realize the call flow as specified in section “</w:t>
            </w:r>
            <w:r w:rsidR="00C47C36">
              <w:fldChar w:fldCharType="begin"/>
            </w:r>
            <w:r w:rsidR="00C47C36">
              <w:instrText xml:space="preserve"> REF _Ref408567350 \h  \* MERGEFORMAT </w:instrText>
            </w:r>
            <w:r w:rsidR="00C47C36">
              <w:fldChar w:fldCharType="separate"/>
            </w:r>
            <w:r w:rsidR="00241468" w:rsidRPr="00D257D0">
              <w:rPr>
                <w:szCs w:val="18"/>
              </w:rPr>
              <w:t>OBD Call Flow</w:t>
            </w:r>
            <w:r w:rsidR="00C47C36">
              <w:fldChar w:fldCharType="end"/>
            </w:r>
            <w:r w:rsidR="00074C16" w:rsidRPr="00D257D0">
              <w:rPr>
                <w:rFonts w:cs="Arial"/>
                <w:sz w:val="18"/>
              </w:rPr>
              <w:t>” of this document.</w:t>
            </w:r>
            <w:r w:rsidR="00074C16" w:rsidRPr="00D257D0">
              <w:rPr>
                <w:rFonts w:cs="Arial"/>
                <w:sz w:val="18"/>
              </w:rPr>
              <w:br/>
            </w:r>
          </w:p>
        </w:tc>
        <w:tc>
          <w:tcPr>
            <w:tcW w:w="2551" w:type="dxa"/>
          </w:tcPr>
          <w:p w:rsidR="00074C16" w:rsidRPr="00D257D0" w:rsidRDefault="00074C16" w:rsidP="00A90474">
            <w:pPr>
              <w:pStyle w:val="CommentText"/>
              <w:spacing w:before="60" w:after="60"/>
              <w:rPr>
                <w:rFonts w:cs="Arial"/>
                <w:sz w:val="18"/>
                <w:lang w:val="en-IN"/>
              </w:rPr>
            </w:pPr>
            <w:r w:rsidRPr="00D257D0">
              <w:rPr>
                <w:rFonts w:cs="Arial"/>
                <w:sz w:val="18"/>
                <w:lang w:val="en-IN"/>
              </w:rPr>
              <w:t>The call flow shall be normative part of this document.</w:t>
            </w:r>
          </w:p>
        </w:tc>
        <w:tc>
          <w:tcPr>
            <w:tcW w:w="1418" w:type="dxa"/>
          </w:tcPr>
          <w:p w:rsidR="00074C16" w:rsidRPr="00D257D0" w:rsidRDefault="00DE717F" w:rsidP="00A90474">
            <w:pPr>
              <w:pStyle w:val="CommentText"/>
              <w:spacing w:before="60" w:after="60"/>
              <w:rPr>
                <w:rFonts w:cs="Arial"/>
                <w:sz w:val="18"/>
              </w:rPr>
            </w:pPr>
            <w:r w:rsidRPr="00DE717F">
              <w:rPr>
                <w:rFonts w:cs="Arial"/>
                <w:sz w:val="18"/>
              </w:rPr>
              <w:t>Approved</w:t>
            </w:r>
          </w:p>
        </w:tc>
      </w:tr>
      <w:tr w:rsidR="00DE3113" w:rsidRPr="00D257D0" w:rsidTr="009C723A">
        <w:trPr>
          <w:trHeight w:val="350"/>
        </w:trPr>
        <w:tc>
          <w:tcPr>
            <w:tcW w:w="1951" w:type="dxa"/>
          </w:tcPr>
          <w:p w:rsidR="00DE3113" w:rsidRPr="00D257D0" w:rsidRDefault="00DE3113" w:rsidP="00DE3113">
            <w:pPr>
              <w:pStyle w:val="CommentText"/>
              <w:spacing w:before="60" w:after="60"/>
              <w:rPr>
                <w:rFonts w:cs="Arial"/>
                <w:sz w:val="18"/>
              </w:rPr>
            </w:pPr>
            <w:r w:rsidRPr="00D257D0">
              <w:rPr>
                <w:rFonts w:cs="Arial"/>
                <w:sz w:val="18"/>
              </w:rPr>
              <w:t>NMS.KK.OBD.008</w:t>
            </w:r>
          </w:p>
        </w:tc>
        <w:tc>
          <w:tcPr>
            <w:tcW w:w="3686" w:type="dxa"/>
          </w:tcPr>
          <w:p w:rsidR="00DE3113" w:rsidRPr="00D257D0" w:rsidRDefault="00DE3113" w:rsidP="00DE3113">
            <w:pPr>
              <w:pStyle w:val="CommentText"/>
              <w:spacing w:before="60" w:after="60"/>
              <w:rPr>
                <w:rFonts w:cs="Arial"/>
                <w:sz w:val="18"/>
              </w:rPr>
            </w:pPr>
            <w:r w:rsidRPr="00D257D0">
              <w:rPr>
                <w:rFonts w:cs="Arial"/>
                <w:sz w:val="18"/>
              </w:rPr>
              <w:t>Kilkari service shall deactivate a user with appropriate deactivation cause if the error “user number does not exist”</w:t>
            </w:r>
            <w:r w:rsidR="00F6185D" w:rsidRPr="00D257D0">
              <w:rPr>
                <w:rFonts w:cs="Arial"/>
                <w:sz w:val="18"/>
              </w:rPr>
              <w:t xml:space="preserve"> is received for all delivery attempts during a scheduling period for a message</w:t>
            </w:r>
            <w:r w:rsidRPr="00D257D0">
              <w:rPr>
                <w:rFonts w:cs="Arial"/>
                <w:sz w:val="18"/>
              </w:rPr>
              <w:t>,</w:t>
            </w:r>
          </w:p>
        </w:tc>
        <w:tc>
          <w:tcPr>
            <w:tcW w:w="2551" w:type="dxa"/>
          </w:tcPr>
          <w:p w:rsidR="00DE3113" w:rsidRPr="00D257D0" w:rsidRDefault="00D52B3F" w:rsidP="00A90474">
            <w:pPr>
              <w:pStyle w:val="CommentText"/>
              <w:spacing w:before="60" w:after="60"/>
              <w:rPr>
                <w:rFonts w:cs="Arial"/>
                <w:sz w:val="18"/>
                <w:lang w:val="en-IN"/>
              </w:rPr>
            </w:pPr>
            <w:r w:rsidRPr="00D257D0">
              <w:rPr>
                <w:rFonts w:cs="Arial"/>
                <w:sz w:val="18"/>
                <w:lang w:val="en-IN"/>
              </w:rPr>
              <w:t xml:space="preserve">There is no point in delivery </w:t>
            </w:r>
            <w:r w:rsidR="00247DE9" w:rsidRPr="00D257D0">
              <w:rPr>
                <w:rFonts w:cs="Arial"/>
                <w:sz w:val="18"/>
                <w:lang w:val="en-IN"/>
              </w:rPr>
              <w:t xml:space="preserve">of </w:t>
            </w:r>
            <w:r w:rsidRPr="00D257D0">
              <w:rPr>
                <w:rFonts w:cs="Arial"/>
                <w:sz w:val="18"/>
                <w:lang w:val="en-IN"/>
              </w:rPr>
              <w:t>a message to a non-existent number. Thus, after re-trying for finite number of times, the service shall be deactivated for that number.</w:t>
            </w:r>
          </w:p>
        </w:tc>
        <w:tc>
          <w:tcPr>
            <w:tcW w:w="1418" w:type="dxa"/>
          </w:tcPr>
          <w:p w:rsidR="00DE3113" w:rsidRPr="00D257D0" w:rsidRDefault="00DE717F" w:rsidP="00A90474">
            <w:pPr>
              <w:pStyle w:val="CommentText"/>
              <w:spacing w:before="60" w:after="60"/>
              <w:rPr>
                <w:rFonts w:cs="Arial"/>
                <w:sz w:val="18"/>
              </w:rPr>
            </w:pPr>
            <w:r w:rsidRPr="00DE717F">
              <w:rPr>
                <w:rFonts w:cs="Arial"/>
                <w:sz w:val="18"/>
              </w:rPr>
              <w:t>Approved</w:t>
            </w:r>
          </w:p>
        </w:tc>
      </w:tr>
    </w:tbl>
    <w:p w:rsidR="005D5EC6" w:rsidRPr="00D257D0" w:rsidRDefault="005D5EC6" w:rsidP="007209A0"/>
    <w:p w:rsidR="00B667FA" w:rsidRPr="00D257D0" w:rsidRDefault="008456EB" w:rsidP="00B667FA">
      <w:r w:rsidRPr="00D257D0">
        <w:rPr>
          <w:noProof/>
          <w:lang w:val="en-IN" w:eastAsia="en-IN"/>
        </w:rPr>
        <w:lastRenderedPageBreak/>
        <w:drawing>
          <wp:inline distT="0" distB="0" distL="0" distR="0" wp14:anchorId="4F5D25C9" wp14:editId="437F6CA2">
            <wp:extent cx="5943600" cy="3560068"/>
            <wp:effectExtent l="0" t="0" r="0" b="0"/>
            <wp:docPr id="7" name="Picture 7" descr="cid:image001.png@01D03A34.7532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03A34.7532103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5943600" cy="3560068"/>
                    </a:xfrm>
                    <a:prstGeom prst="rect">
                      <a:avLst/>
                    </a:prstGeom>
                    <a:noFill/>
                    <a:ln>
                      <a:noFill/>
                    </a:ln>
                  </pic:spPr>
                </pic:pic>
              </a:graphicData>
            </a:graphic>
          </wp:inline>
        </w:drawing>
      </w:r>
    </w:p>
    <w:p w:rsidR="004F7388" w:rsidRPr="00D257D0" w:rsidRDefault="004F7388" w:rsidP="004F7388">
      <w:pPr>
        <w:pStyle w:val="Caption"/>
      </w:pPr>
      <w:r w:rsidRPr="00D257D0">
        <w:t xml:space="preserve">Figure </w:t>
      </w:r>
      <w:r w:rsidR="00A01F9C">
        <w:fldChar w:fldCharType="begin"/>
      </w:r>
      <w:r w:rsidR="00A01F9C">
        <w:instrText xml:space="preserve"> SEQ Figure \* ARABIC </w:instrText>
      </w:r>
      <w:r w:rsidR="00A01F9C">
        <w:fldChar w:fldCharType="separate"/>
      </w:r>
      <w:r w:rsidRPr="00D257D0">
        <w:rPr>
          <w:noProof/>
        </w:rPr>
        <w:t>7</w:t>
      </w:r>
      <w:r w:rsidR="00A01F9C">
        <w:rPr>
          <w:noProof/>
        </w:rPr>
        <w:fldChar w:fldCharType="end"/>
      </w:r>
      <w:r w:rsidRPr="00D257D0">
        <w:t>: Kilkari OBD Message distribution</w:t>
      </w:r>
    </w:p>
    <w:p w:rsidR="007209A0" w:rsidRPr="00D257D0" w:rsidRDefault="007209A0" w:rsidP="00B42889">
      <w:pPr>
        <w:pStyle w:val="Heading3"/>
        <w:tabs>
          <w:tab w:val="left" w:pos="2268"/>
        </w:tabs>
      </w:pPr>
      <w:bookmarkStart w:id="218" w:name="_Toc413664871"/>
      <w:r w:rsidRPr="00D257D0">
        <w:t>IVR Handling</w:t>
      </w:r>
      <w:r w:rsidR="00B42889" w:rsidRPr="00D257D0">
        <w:t xml:space="preserve"> for Incoming Call</w:t>
      </w:r>
      <w:bookmarkEnd w:id="218"/>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51"/>
        <w:gridCol w:w="3686"/>
        <w:gridCol w:w="2551"/>
        <w:gridCol w:w="1418"/>
      </w:tblGrid>
      <w:tr w:rsidR="007209A0" w:rsidRPr="00D257D0" w:rsidTr="009C723A">
        <w:tc>
          <w:tcPr>
            <w:tcW w:w="1951" w:type="dxa"/>
            <w:shd w:val="clear" w:color="auto" w:fill="D9D9D9" w:themeFill="background1" w:themeFillShade="D9"/>
          </w:tcPr>
          <w:p w:rsidR="007209A0" w:rsidRPr="00D257D0" w:rsidRDefault="007209A0" w:rsidP="009C723A">
            <w:pPr>
              <w:pStyle w:val="CommentText"/>
              <w:spacing w:before="60" w:after="60"/>
              <w:rPr>
                <w:rFonts w:cs="Arial"/>
                <w:b/>
                <w:sz w:val="18"/>
              </w:rPr>
            </w:pPr>
            <w:r w:rsidRPr="00D257D0">
              <w:rPr>
                <w:rFonts w:cs="Arial"/>
                <w:b/>
                <w:sz w:val="18"/>
              </w:rPr>
              <w:t>Requirement Id</w:t>
            </w:r>
          </w:p>
        </w:tc>
        <w:tc>
          <w:tcPr>
            <w:tcW w:w="3686" w:type="dxa"/>
            <w:shd w:val="clear" w:color="auto" w:fill="D9D9D9" w:themeFill="background1" w:themeFillShade="D9"/>
          </w:tcPr>
          <w:p w:rsidR="007209A0" w:rsidRPr="00D257D0" w:rsidRDefault="007209A0" w:rsidP="009C723A">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rsidR="007209A0" w:rsidRPr="00D257D0" w:rsidRDefault="007209A0" w:rsidP="009C723A">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rsidR="007209A0" w:rsidRPr="00D257D0" w:rsidRDefault="007209A0" w:rsidP="009C723A">
            <w:pPr>
              <w:pStyle w:val="CommentText"/>
              <w:spacing w:before="60" w:after="60"/>
              <w:rPr>
                <w:rFonts w:cs="Arial"/>
                <w:b/>
                <w:sz w:val="18"/>
              </w:rPr>
            </w:pPr>
            <w:r w:rsidRPr="00D257D0">
              <w:rPr>
                <w:rFonts w:cs="Arial"/>
                <w:b/>
                <w:sz w:val="18"/>
              </w:rPr>
              <w:t>Status</w:t>
            </w:r>
          </w:p>
        </w:tc>
      </w:tr>
      <w:tr w:rsidR="007209A0" w:rsidRPr="00D257D0" w:rsidTr="009C723A">
        <w:trPr>
          <w:trHeight w:val="350"/>
        </w:trPr>
        <w:tc>
          <w:tcPr>
            <w:tcW w:w="1951" w:type="dxa"/>
          </w:tcPr>
          <w:p w:rsidR="007209A0" w:rsidRPr="00D257D0" w:rsidRDefault="007209A0" w:rsidP="009C723A">
            <w:pPr>
              <w:pStyle w:val="CommentText"/>
              <w:spacing w:before="60" w:after="60"/>
              <w:rPr>
                <w:rFonts w:cs="Arial"/>
                <w:sz w:val="18"/>
              </w:rPr>
            </w:pPr>
            <w:r w:rsidRPr="00D257D0">
              <w:rPr>
                <w:rFonts w:cs="Arial"/>
                <w:sz w:val="18"/>
              </w:rPr>
              <w:t>NMS.KK.IVR.001</w:t>
            </w:r>
          </w:p>
        </w:tc>
        <w:tc>
          <w:tcPr>
            <w:tcW w:w="3686" w:type="dxa"/>
          </w:tcPr>
          <w:p w:rsidR="007209A0" w:rsidRPr="00D257D0" w:rsidRDefault="007209A0" w:rsidP="000537E6">
            <w:pPr>
              <w:pStyle w:val="CommentText"/>
              <w:spacing w:before="60" w:after="60"/>
              <w:rPr>
                <w:rFonts w:cs="Arial"/>
                <w:sz w:val="18"/>
              </w:rPr>
            </w:pPr>
            <w:r w:rsidRPr="00D257D0">
              <w:rPr>
                <w:rFonts w:cs="Arial"/>
                <w:sz w:val="18"/>
              </w:rPr>
              <w:t xml:space="preserve">Kilkari shall play </w:t>
            </w:r>
            <w:r w:rsidR="000537E6" w:rsidRPr="00D257D0">
              <w:rPr>
                <w:rFonts w:cs="Arial"/>
                <w:sz w:val="18"/>
              </w:rPr>
              <w:t>a</w:t>
            </w:r>
            <w:r w:rsidRPr="00D257D0">
              <w:rPr>
                <w:rFonts w:cs="Arial"/>
                <w:sz w:val="18"/>
              </w:rPr>
              <w:t xml:space="preserve"> welcome message on receiving an IVR Incoming call for Subscription of a pack.</w:t>
            </w:r>
          </w:p>
        </w:tc>
        <w:tc>
          <w:tcPr>
            <w:tcW w:w="2551" w:type="dxa"/>
          </w:tcPr>
          <w:p w:rsidR="007209A0" w:rsidRPr="00D257D0" w:rsidRDefault="00ED7EFA" w:rsidP="009C723A">
            <w:pPr>
              <w:pStyle w:val="CommentText"/>
              <w:spacing w:before="60" w:after="60"/>
              <w:rPr>
                <w:rFonts w:cs="Arial"/>
                <w:sz w:val="18"/>
                <w:lang w:val="en-IN"/>
              </w:rPr>
            </w:pPr>
            <w:r w:rsidRPr="00D257D0">
              <w:rPr>
                <w:rFonts w:cs="Arial"/>
                <w:sz w:val="18"/>
              </w:rPr>
              <w:t>Also see comment in NMS.KK.ACCESS.004.</w:t>
            </w:r>
          </w:p>
        </w:tc>
        <w:tc>
          <w:tcPr>
            <w:tcW w:w="1418" w:type="dxa"/>
          </w:tcPr>
          <w:p w:rsidR="007209A0" w:rsidRPr="00D257D0" w:rsidRDefault="00DE717F" w:rsidP="009C723A">
            <w:pPr>
              <w:pStyle w:val="CommentText"/>
              <w:spacing w:before="60" w:after="60"/>
              <w:rPr>
                <w:rFonts w:cs="Arial"/>
                <w:sz w:val="18"/>
              </w:rPr>
            </w:pPr>
            <w:r w:rsidRPr="00DE717F">
              <w:rPr>
                <w:rFonts w:cs="Arial"/>
                <w:sz w:val="18"/>
              </w:rPr>
              <w:t>Approved</w:t>
            </w:r>
          </w:p>
        </w:tc>
      </w:tr>
      <w:tr w:rsidR="00B80BBE" w:rsidRPr="00D257D0" w:rsidTr="009C723A">
        <w:trPr>
          <w:trHeight w:val="350"/>
        </w:trPr>
        <w:tc>
          <w:tcPr>
            <w:tcW w:w="1951" w:type="dxa"/>
          </w:tcPr>
          <w:p w:rsidR="00B80BBE" w:rsidRPr="00D257D0" w:rsidRDefault="00B80BBE" w:rsidP="00A90474">
            <w:pPr>
              <w:pStyle w:val="CommentText"/>
              <w:spacing w:before="60" w:after="60"/>
              <w:rPr>
                <w:rFonts w:cs="Arial"/>
                <w:sz w:val="18"/>
              </w:rPr>
            </w:pPr>
            <w:r w:rsidRPr="00D257D0">
              <w:rPr>
                <w:rFonts w:cs="Arial"/>
                <w:sz w:val="18"/>
              </w:rPr>
              <w:t>NMS.KK.IVR.002</w:t>
            </w:r>
          </w:p>
        </w:tc>
        <w:tc>
          <w:tcPr>
            <w:tcW w:w="3686" w:type="dxa"/>
          </w:tcPr>
          <w:p w:rsidR="00B80BBE" w:rsidRPr="00D257D0" w:rsidRDefault="00B80BBE" w:rsidP="00B80BBE">
            <w:pPr>
              <w:pStyle w:val="CommentText"/>
              <w:spacing w:before="60" w:after="60"/>
              <w:rPr>
                <w:rFonts w:cs="Arial"/>
                <w:sz w:val="18"/>
              </w:rPr>
            </w:pPr>
            <w:r w:rsidRPr="00D257D0">
              <w:rPr>
                <w:rFonts w:cs="Arial"/>
                <w:sz w:val="18"/>
              </w:rPr>
              <w:t xml:space="preserve">Kilkari shall play a different welcome message for the </w:t>
            </w:r>
            <w:r w:rsidR="00447F0E" w:rsidRPr="00D257D0">
              <w:rPr>
                <w:rFonts w:cs="Arial"/>
                <w:sz w:val="18"/>
              </w:rPr>
              <w:t xml:space="preserve">beneficiary who </w:t>
            </w:r>
            <w:r w:rsidR="00477CB7" w:rsidRPr="00D257D0">
              <w:rPr>
                <w:rFonts w:cs="Arial"/>
                <w:sz w:val="18"/>
              </w:rPr>
              <w:t xml:space="preserve">accesses the Inbox </w:t>
            </w:r>
            <w:r w:rsidR="00FD6FE0" w:rsidRPr="00D257D0">
              <w:rPr>
                <w:rFonts w:cs="Arial"/>
                <w:sz w:val="18"/>
              </w:rPr>
              <w:t>and has</w:t>
            </w:r>
            <w:r w:rsidRPr="00D257D0">
              <w:rPr>
                <w:rFonts w:cs="Arial"/>
                <w:sz w:val="18"/>
              </w:rPr>
              <w:t xml:space="preserve"> “Early Subscription”</w:t>
            </w:r>
            <w:r w:rsidR="00B36C88" w:rsidRPr="00D257D0">
              <w:rPr>
                <w:rFonts w:cs="Arial"/>
                <w:sz w:val="18"/>
              </w:rPr>
              <w:t xml:space="preserve"> subscribed via MCTS upload</w:t>
            </w:r>
            <w:r w:rsidR="00477CB7" w:rsidRPr="00D257D0">
              <w:rPr>
                <w:rFonts w:cs="Arial"/>
                <w:sz w:val="18"/>
              </w:rPr>
              <w:t xml:space="preserve"> which is not activated yet</w:t>
            </w:r>
            <w:r w:rsidRPr="00D257D0">
              <w:rPr>
                <w:rFonts w:cs="Arial"/>
                <w:sz w:val="18"/>
              </w:rPr>
              <w:t>.</w:t>
            </w:r>
          </w:p>
        </w:tc>
        <w:tc>
          <w:tcPr>
            <w:tcW w:w="2551" w:type="dxa"/>
          </w:tcPr>
          <w:p w:rsidR="00B80BBE" w:rsidRPr="00D257D0" w:rsidRDefault="00B80BBE" w:rsidP="00A90474">
            <w:pPr>
              <w:pStyle w:val="CommentText"/>
              <w:spacing w:before="60" w:after="60"/>
              <w:rPr>
                <w:rFonts w:cs="Arial"/>
                <w:sz w:val="18"/>
                <w:lang w:val="en-IN"/>
              </w:rPr>
            </w:pPr>
            <w:r w:rsidRPr="00D257D0">
              <w:rPr>
                <w:rFonts w:cs="Arial"/>
                <w:sz w:val="18"/>
                <w:lang w:val="en-IN"/>
              </w:rPr>
              <w:t xml:space="preserve">Refer </w:t>
            </w:r>
            <w:r w:rsidRPr="00D257D0">
              <w:rPr>
                <w:rFonts w:cs="Arial"/>
                <w:sz w:val="18"/>
              </w:rPr>
              <w:t>NMS.KK.ACCESS.007 for description of “Early Subscription”.</w:t>
            </w:r>
          </w:p>
        </w:tc>
        <w:tc>
          <w:tcPr>
            <w:tcW w:w="1418" w:type="dxa"/>
          </w:tcPr>
          <w:p w:rsidR="00B80BBE" w:rsidRPr="00D257D0" w:rsidRDefault="00DE717F" w:rsidP="00A90474">
            <w:pPr>
              <w:pStyle w:val="CommentText"/>
              <w:spacing w:before="60" w:after="60"/>
              <w:rPr>
                <w:rFonts w:cs="Arial"/>
                <w:sz w:val="18"/>
              </w:rPr>
            </w:pPr>
            <w:r w:rsidRPr="00DE717F">
              <w:rPr>
                <w:rFonts w:cs="Arial"/>
                <w:sz w:val="18"/>
              </w:rPr>
              <w:t>Approved</w:t>
            </w:r>
          </w:p>
        </w:tc>
      </w:tr>
      <w:tr w:rsidR="00B80BBE" w:rsidRPr="00D257D0" w:rsidTr="009C723A">
        <w:trPr>
          <w:trHeight w:val="350"/>
        </w:trPr>
        <w:tc>
          <w:tcPr>
            <w:tcW w:w="1951" w:type="dxa"/>
          </w:tcPr>
          <w:p w:rsidR="00B80BBE" w:rsidRPr="00D257D0" w:rsidRDefault="00447F0E" w:rsidP="009C723A">
            <w:pPr>
              <w:pStyle w:val="CommentText"/>
              <w:spacing w:before="60" w:after="60"/>
              <w:rPr>
                <w:rFonts w:cs="Arial"/>
                <w:sz w:val="18"/>
              </w:rPr>
            </w:pPr>
            <w:r w:rsidRPr="00D257D0">
              <w:rPr>
                <w:rFonts w:cs="Arial"/>
                <w:sz w:val="18"/>
              </w:rPr>
              <w:t>NMS.KK.IVR.003</w:t>
            </w:r>
          </w:p>
        </w:tc>
        <w:tc>
          <w:tcPr>
            <w:tcW w:w="3686" w:type="dxa"/>
          </w:tcPr>
          <w:p w:rsidR="00B80BBE" w:rsidRPr="00D257D0" w:rsidRDefault="00B80BBE" w:rsidP="00622053">
            <w:pPr>
              <w:pStyle w:val="CommentText"/>
              <w:spacing w:before="60" w:after="60"/>
              <w:rPr>
                <w:rFonts w:cs="Arial"/>
                <w:sz w:val="18"/>
              </w:rPr>
            </w:pPr>
            <w:r w:rsidRPr="00D257D0">
              <w:rPr>
                <w:rFonts w:cs="Arial"/>
                <w:sz w:val="18"/>
              </w:rPr>
              <w:t>Kilkari shall ensure that beneficiary</w:t>
            </w:r>
            <w:r w:rsidR="00F80EDC" w:rsidRPr="00D257D0">
              <w:rPr>
                <w:rFonts w:cs="Arial"/>
                <w:sz w:val="18"/>
              </w:rPr>
              <w:t xml:space="preserve"> must</w:t>
            </w:r>
            <w:r w:rsidRPr="00D257D0">
              <w:rPr>
                <w:rFonts w:cs="Arial"/>
                <w:sz w:val="18"/>
              </w:rPr>
              <w:t xml:space="preserve"> give consent via DTMF twice before activating the subscription</w:t>
            </w:r>
            <w:r w:rsidR="00F12EF1" w:rsidRPr="00D257D0">
              <w:rPr>
                <w:rFonts w:cs="Arial"/>
                <w:sz w:val="18"/>
              </w:rPr>
              <w:t>.</w:t>
            </w:r>
          </w:p>
        </w:tc>
        <w:tc>
          <w:tcPr>
            <w:tcW w:w="2551" w:type="dxa"/>
          </w:tcPr>
          <w:p w:rsidR="00B80BBE" w:rsidRPr="00D257D0" w:rsidRDefault="002758BD" w:rsidP="00257DA1">
            <w:pPr>
              <w:pStyle w:val="CommentText"/>
              <w:spacing w:before="60" w:after="60"/>
              <w:rPr>
                <w:rFonts w:cs="Arial"/>
                <w:sz w:val="18"/>
                <w:lang w:val="en-IN"/>
              </w:rPr>
            </w:pPr>
            <w:r w:rsidRPr="00D257D0">
              <w:rPr>
                <w:rFonts w:cs="Arial"/>
                <w:sz w:val="18"/>
                <w:lang w:val="en-IN"/>
              </w:rPr>
              <w:t>Typically, a VAS service requires that the user feeds the consent twice and that the second consent is stored in a separate consent gateway (irrespective of whether service is free or paid). However for NMS service, exception from this rule is being sought from TRAI</w:t>
            </w:r>
            <w:r w:rsidR="00E039A6" w:rsidRPr="00D257D0">
              <w:rPr>
                <w:rFonts w:cs="Arial"/>
                <w:sz w:val="18"/>
                <w:lang w:val="en-IN"/>
              </w:rPr>
              <w:t xml:space="preserve"> by </w:t>
            </w:r>
            <w:proofErr w:type="spellStart"/>
            <w:r w:rsidR="00E039A6" w:rsidRPr="00D257D0">
              <w:rPr>
                <w:rFonts w:cs="Arial"/>
                <w:sz w:val="18"/>
                <w:lang w:val="en-IN"/>
              </w:rPr>
              <w:t>MoHFW</w:t>
            </w:r>
            <w:proofErr w:type="spellEnd"/>
            <w:r w:rsidR="00E039A6" w:rsidRPr="00D257D0">
              <w:rPr>
                <w:rFonts w:cs="Arial"/>
                <w:sz w:val="18"/>
                <w:lang w:val="en-IN"/>
              </w:rPr>
              <w:t>.</w:t>
            </w:r>
            <w:r w:rsidR="00257DA1" w:rsidRPr="00D257D0">
              <w:rPr>
                <w:rFonts w:cs="Arial"/>
                <w:sz w:val="18"/>
                <w:lang w:val="en-IN"/>
              </w:rPr>
              <w:t xml:space="preserve"> We are awaiting confirmation from </w:t>
            </w:r>
            <w:proofErr w:type="spellStart"/>
            <w:r w:rsidR="00257DA1" w:rsidRPr="00D257D0">
              <w:rPr>
                <w:rFonts w:cs="Arial"/>
                <w:sz w:val="18"/>
                <w:lang w:val="en-IN"/>
              </w:rPr>
              <w:t>MoHFW</w:t>
            </w:r>
            <w:proofErr w:type="spellEnd"/>
            <w:r w:rsidR="00257DA1" w:rsidRPr="00D257D0">
              <w:rPr>
                <w:rFonts w:cs="Arial"/>
                <w:sz w:val="18"/>
                <w:lang w:val="en-IN"/>
              </w:rPr>
              <w:t xml:space="preserve"> in writing.</w:t>
            </w:r>
            <w:r w:rsidR="00E039A6" w:rsidRPr="00D257D0">
              <w:rPr>
                <w:rFonts w:cs="Arial"/>
                <w:sz w:val="18"/>
                <w:lang w:val="en-IN"/>
              </w:rPr>
              <w:t xml:space="preserve"> </w:t>
            </w:r>
          </w:p>
        </w:tc>
        <w:tc>
          <w:tcPr>
            <w:tcW w:w="1418" w:type="dxa"/>
          </w:tcPr>
          <w:p w:rsidR="00B80BBE" w:rsidRPr="00D257D0" w:rsidRDefault="00DE717F" w:rsidP="009C723A">
            <w:pPr>
              <w:pStyle w:val="CommentText"/>
              <w:spacing w:before="60" w:after="60"/>
              <w:rPr>
                <w:rFonts w:cs="Arial"/>
                <w:sz w:val="18"/>
              </w:rPr>
            </w:pPr>
            <w:r w:rsidRPr="00DE717F">
              <w:rPr>
                <w:rFonts w:cs="Arial"/>
                <w:sz w:val="18"/>
              </w:rPr>
              <w:t>Approved</w:t>
            </w:r>
          </w:p>
        </w:tc>
      </w:tr>
      <w:tr w:rsidR="00B80BBE" w:rsidRPr="00D257D0" w:rsidTr="009C723A">
        <w:trPr>
          <w:trHeight w:val="350"/>
        </w:trPr>
        <w:tc>
          <w:tcPr>
            <w:tcW w:w="1951" w:type="dxa"/>
          </w:tcPr>
          <w:p w:rsidR="00B80BBE" w:rsidRPr="00D257D0" w:rsidRDefault="00B80BBE" w:rsidP="00447F0E">
            <w:pPr>
              <w:pStyle w:val="CommentText"/>
              <w:spacing w:before="60" w:after="60"/>
              <w:rPr>
                <w:rFonts w:cs="Arial"/>
                <w:sz w:val="18"/>
              </w:rPr>
            </w:pPr>
            <w:r w:rsidRPr="00D257D0">
              <w:rPr>
                <w:rFonts w:cs="Arial"/>
                <w:sz w:val="18"/>
              </w:rPr>
              <w:t>NMS.KK.IVR.00</w:t>
            </w:r>
            <w:r w:rsidR="00447F0E" w:rsidRPr="00D257D0">
              <w:rPr>
                <w:rFonts w:cs="Arial"/>
                <w:sz w:val="18"/>
              </w:rPr>
              <w:t>4</w:t>
            </w:r>
          </w:p>
        </w:tc>
        <w:tc>
          <w:tcPr>
            <w:tcW w:w="3686" w:type="dxa"/>
          </w:tcPr>
          <w:p w:rsidR="00B80BBE" w:rsidRPr="00D257D0" w:rsidRDefault="00B80BBE" w:rsidP="00F12EF1">
            <w:pPr>
              <w:pStyle w:val="CommentText"/>
              <w:spacing w:before="60" w:after="60"/>
              <w:rPr>
                <w:rFonts w:cs="Arial"/>
                <w:sz w:val="18"/>
              </w:rPr>
            </w:pPr>
            <w:r w:rsidRPr="00D257D0">
              <w:rPr>
                <w:rFonts w:cs="Arial"/>
                <w:sz w:val="18"/>
              </w:rPr>
              <w:t xml:space="preserve">Kilkari shall repeat the request once again to give consent if no DTMF input is provided by </w:t>
            </w:r>
            <w:r w:rsidRPr="00D257D0">
              <w:rPr>
                <w:rFonts w:cs="Arial"/>
                <w:sz w:val="18"/>
              </w:rPr>
              <w:lastRenderedPageBreak/>
              <w:t>caller in the first request.</w:t>
            </w:r>
          </w:p>
        </w:tc>
        <w:tc>
          <w:tcPr>
            <w:tcW w:w="2551" w:type="dxa"/>
          </w:tcPr>
          <w:p w:rsidR="00B80BBE" w:rsidRPr="00D257D0" w:rsidRDefault="00B80BBE" w:rsidP="009C723A">
            <w:pPr>
              <w:pStyle w:val="CommentText"/>
              <w:spacing w:before="60" w:after="60"/>
              <w:rPr>
                <w:rFonts w:cs="Arial"/>
                <w:sz w:val="18"/>
                <w:lang w:val="en-IN"/>
              </w:rPr>
            </w:pPr>
            <w:r w:rsidRPr="00D257D0">
              <w:rPr>
                <w:rFonts w:cs="Arial"/>
                <w:sz w:val="18"/>
                <w:lang w:val="en-IN"/>
              </w:rPr>
              <w:lastRenderedPageBreak/>
              <w:t xml:space="preserve">Wait time to give DTMF input </w:t>
            </w:r>
            <w:r w:rsidRPr="00D257D0">
              <w:rPr>
                <w:rFonts w:cs="Arial"/>
                <w:sz w:val="18"/>
                <w:lang w:val="en-IN"/>
              </w:rPr>
              <w:lastRenderedPageBreak/>
              <w:t xml:space="preserve">for consent shall be </w:t>
            </w:r>
            <w:r w:rsidR="008F3014" w:rsidRPr="00D257D0">
              <w:rPr>
                <w:rFonts w:cs="Arial"/>
                <w:sz w:val="18"/>
                <w:lang w:val="en-IN"/>
              </w:rPr>
              <w:t xml:space="preserve">12 </w:t>
            </w:r>
            <w:r w:rsidRPr="00D257D0">
              <w:rPr>
                <w:rFonts w:cs="Arial"/>
                <w:sz w:val="18"/>
                <w:lang w:val="en-IN"/>
              </w:rPr>
              <w:t>seconds.</w:t>
            </w:r>
          </w:p>
          <w:p w:rsidR="00B80BBE" w:rsidRPr="00D257D0" w:rsidRDefault="00B80BBE" w:rsidP="009C723A">
            <w:pPr>
              <w:pStyle w:val="CommentText"/>
              <w:spacing w:before="60" w:after="60"/>
              <w:rPr>
                <w:rFonts w:cs="Arial"/>
                <w:sz w:val="18"/>
                <w:lang w:val="en-IN"/>
              </w:rPr>
            </w:pPr>
            <w:r w:rsidRPr="00D257D0">
              <w:rPr>
                <w:rFonts w:cs="Arial"/>
                <w:sz w:val="18"/>
                <w:lang w:val="en-IN"/>
              </w:rPr>
              <w:t>See Call Flow for “Kilkari Subscription</w:t>
            </w:r>
          </w:p>
        </w:tc>
        <w:tc>
          <w:tcPr>
            <w:tcW w:w="1418" w:type="dxa"/>
          </w:tcPr>
          <w:p w:rsidR="00B80BBE" w:rsidRPr="00D257D0" w:rsidRDefault="00DE717F" w:rsidP="009C723A">
            <w:pPr>
              <w:pStyle w:val="CommentText"/>
              <w:spacing w:before="60" w:after="60"/>
              <w:rPr>
                <w:rFonts w:cs="Arial"/>
                <w:sz w:val="18"/>
              </w:rPr>
            </w:pPr>
            <w:r w:rsidRPr="00DE717F">
              <w:rPr>
                <w:rFonts w:cs="Arial"/>
                <w:sz w:val="18"/>
              </w:rPr>
              <w:lastRenderedPageBreak/>
              <w:t>Approved</w:t>
            </w:r>
          </w:p>
        </w:tc>
      </w:tr>
      <w:tr w:rsidR="007A6254" w:rsidRPr="00D257D0" w:rsidTr="009C723A">
        <w:trPr>
          <w:trHeight w:val="350"/>
        </w:trPr>
        <w:tc>
          <w:tcPr>
            <w:tcW w:w="1951" w:type="dxa"/>
          </w:tcPr>
          <w:p w:rsidR="007A6254" w:rsidRPr="00D257D0" w:rsidRDefault="007A6254" w:rsidP="00447F0E">
            <w:pPr>
              <w:pStyle w:val="CommentText"/>
              <w:spacing w:before="60" w:after="60"/>
              <w:rPr>
                <w:rFonts w:cs="Arial"/>
                <w:sz w:val="18"/>
              </w:rPr>
            </w:pPr>
            <w:r w:rsidRPr="00D257D0">
              <w:rPr>
                <w:rFonts w:cs="Arial"/>
                <w:sz w:val="18"/>
              </w:rPr>
              <w:lastRenderedPageBreak/>
              <w:t>NMS.KK.IVR.005</w:t>
            </w:r>
          </w:p>
        </w:tc>
        <w:tc>
          <w:tcPr>
            <w:tcW w:w="3686" w:type="dxa"/>
          </w:tcPr>
          <w:p w:rsidR="007A6254" w:rsidRPr="00D257D0" w:rsidRDefault="007A6254" w:rsidP="007A6254">
            <w:pPr>
              <w:pStyle w:val="CommentText"/>
              <w:spacing w:before="60" w:after="60"/>
              <w:rPr>
                <w:rFonts w:cs="Arial"/>
                <w:sz w:val="18"/>
              </w:rPr>
            </w:pPr>
            <w:r w:rsidRPr="00D257D0">
              <w:rPr>
                <w:rFonts w:cs="Arial"/>
                <w:sz w:val="18"/>
              </w:rPr>
              <w:t>The KK IVR menu tree shall realize the call flow as specified in section “</w:t>
            </w:r>
            <w:r w:rsidR="008A1894" w:rsidRPr="00D257D0">
              <w:rPr>
                <w:rFonts w:cs="Arial"/>
                <w:sz w:val="18"/>
              </w:rPr>
              <w:fldChar w:fldCharType="begin"/>
            </w:r>
            <w:r w:rsidRPr="00D257D0">
              <w:rPr>
                <w:rFonts w:cs="Arial"/>
                <w:sz w:val="18"/>
              </w:rPr>
              <w:instrText xml:space="preserve"> REF _Ref408567250 \h </w:instrText>
            </w:r>
            <w:r w:rsidR="00D257D0">
              <w:rPr>
                <w:rFonts w:cs="Arial"/>
                <w:sz w:val="18"/>
              </w:rPr>
              <w:instrText xml:space="preserve"> \* MERGEFORMAT </w:instrText>
            </w:r>
            <w:r w:rsidR="008A1894" w:rsidRPr="00D257D0">
              <w:rPr>
                <w:rFonts w:cs="Arial"/>
                <w:sz w:val="18"/>
              </w:rPr>
            </w:r>
            <w:r w:rsidR="008A1894" w:rsidRPr="00D257D0">
              <w:rPr>
                <w:rFonts w:cs="Arial"/>
                <w:sz w:val="18"/>
              </w:rPr>
              <w:fldChar w:fldCharType="separate"/>
            </w:r>
            <w:r w:rsidRPr="00D257D0">
              <w:t xml:space="preserve">Welcome Message and </w:t>
            </w:r>
            <w:proofErr w:type="spellStart"/>
            <w:r w:rsidRPr="00D257D0">
              <w:t>Kilakri</w:t>
            </w:r>
            <w:proofErr w:type="spellEnd"/>
            <w:r w:rsidRPr="00D257D0">
              <w:t xml:space="preserve"> Subscription via IVR</w:t>
            </w:r>
            <w:r w:rsidR="008A1894" w:rsidRPr="00D257D0">
              <w:rPr>
                <w:rFonts w:cs="Arial"/>
                <w:sz w:val="18"/>
              </w:rPr>
              <w:fldChar w:fldCharType="end"/>
            </w:r>
            <w:r w:rsidRPr="00D257D0">
              <w:rPr>
                <w:rFonts w:cs="Arial"/>
                <w:sz w:val="18"/>
              </w:rPr>
              <w:t>” of this document.</w:t>
            </w:r>
          </w:p>
        </w:tc>
        <w:tc>
          <w:tcPr>
            <w:tcW w:w="2551" w:type="dxa"/>
          </w:tcPr>
          <w:p w:rsidR="007A6254" w:rsidRPr="00D257D0" w:rsidRDefault="007A6254" w:rsidP="009C723A">
            <w:pPr>
              <w:pStyle w:val="CommentText"/>
              <w:spacing w:before="60" w:after="60"/>
              <w:rPr>
                <w:rFonts w:cs="Arial"/>
                <w:sz w:val="18"/>
                <w:lang w:val="en-IN"/>
              </w:rPr>
            </w:pPr>
            <w:r w:rsidRPr="00D257D0">
              <w:rPr>
                <w:rFonts w:cs="Arial"/>
                <w:sz w:val="18"/>
                <w:lang w:val="en-IN"/>
              </w:rPr>
              <w:t>The call flow shall be normative part of this document.</w:t>
            </w:r>
          </w:p>
        </w:tc>
        <w:tc>
          <w:tcPr>
            <w:tcW w:w="1418" w:type="dxa"/>
          </w:tcPr>
          <w:p w:rsidR="007A6254" w:rsidRPr="00D257D0" w:rsidRDefault="00DE717F" w:rsidP="009C723A">
            <w:pPr>
              <w:pStyle w:val="CommentText"/>
              <w:spacing w:before="60" w:after="60"/>
              <w:rPr>
                <w:rFonts w:cs="Arial"/>
                <w:sz w:val="18"/>
              </w:rPr>
            </w:pPr>
            <w:r w:rsidRPr="00DE717F">
              <w:rPr>
                <w:rFonts w:cs="Arial"/>
                <w:sz w:val="18"/>
              </w:rPr>
              <w:t>Approved</w:t>
            </w:r>
          </w:p>
        </w:tc>
      </w:tr>
      <w:tr w:rsidR="00023917" w:rsidRPr="00D257D0" w:rsidTr="009C723A">
        <w:trPr>
          <w:trHeight w:val="350"/>
        </w:trPr>
        <w:tc>
          <w:tcPr>
            <w:tcW w:w="1951" w:type="dxa"/>
          </w:tcPr>
          <w:p w:rsidR="00023917" w:rsidRPr="00D257D0" w:rsidRDefault="00023917" w:rsidP="00023917">
            <w:pPr>
              <w:pStyle w:val="CommentText"/>
              <w:spacing w:before="60" w:after="60"/>
              <w:rPr>
                <w:rFonts w:cs="Arial"/>
                <w:sz w:val="18"/>
              </w:rPr>
            </w:pPr>
            <w:r w:rsidRPr="00D257D0">
              <w:rPr>
                <w:rFonts w:cs="Arial"/>
                <w:sz w:val="18"/>
              </w:rPr>
              <w:t>NMS.KK.IVR.006</w:t>
            </w:r>
          </w:p>
        </w:tc>
        <w:tc>
          <w:tcPr>
            <w:tcW w:w="3686" w:type="dxa"/>
          </w:tcPr>
          <w:p w:rsidR="00023917" w:rsidRPr="00D257D0" w:rsidRDefault="00023917" w:rsidP="00B32145">
            <w:pPr>
              <w:pStyle w:val="CommentText"/>
              <w:spacing w:before="60" w:after="60"/>
              <w:rPr>
                <w:rFonts w:cs="Arial"/>
                <w:sz w:val="18"/>
              </w:rPr>
            </w:pPr>
            <w:r w:rsidRPr="00D257D0">
              <w:rPr>
                <w:rFonts w:cs="Arial"/>
                <w:sz w:val="18"/>
              </w:rPr>
              <w:t>In case a beneficiary whose subscription has “</w:t>
            </w:r>
            <w:r w:rsidR="00B32145" w:rsidRPr="00D257D0">
              <w:rPr>
                <w:rFonts w:cs="Arial"/>
                <w:sz w:val="18"/>
              </w:rPr>
              <w:t>completed</w:t>
            </w:r>
            <w:r w:rsidRPr="00D257D0">
              <w:rPr>
                <w:rFonts w:cs="Arial"/>
                <w:sz w:val="18"/>
              </w:rPr>
              <w:t>” calls the inbox, Inbox will contain the last message played to user till 7 days after completion. After 7 days the inbox will be deleted and promotional tune shall be played.</w:t>
            </w:r>
          </w:p>
        </w:tc>
        <w:tc>
          <w:tcPr>
            <w:tcW w:w="2551" w:type="dxa"/>
          </w:tcPr>
          <w:p w:rsidR="00023917" w:rsidRPr="00D257D0" w:rsidRDefault="00023917" w:rsidP="009C723A">
            <w:pPr>
              <w:pStyle w:val="CommentText"/>
              <w:spacing w:before="60" w:after="60"/>
              <w:rPr>
                <w:rFonts w:cs="Arial"/>
                <w:sz w:val="18"/>
                <w:lang w:val="en-IN"/>
              </w:rPr>
            </w:pPr>
          </w:p>
        </w:tc>
        <w:tc>
          <w:tcPr>
            <w:tcW w:w="1418" w:type="dxa"/>
          </w:tcPr>
          <w:p w:rsidR="00023917" w:rsidRPr="00D257D0" w:rsidRDefault="00DE717F" w:rsidP="009C723A">
            <w:pPr>
              <w:pStyle w:val="CommentText"/>
              <w:spacing w:before="60" w:after="60"/>
              <w:rPr>
                <w:rFonts w:cs="Arial"/>
                <w:sz w:val="18"/>
              </w:rPr>
            </w:pPr>
            <w:r w:rsidRPr="00DE717F">
              <w:rPr>
                <w:rFonts w:cs="Arial"/>
                <w:sz w:val="18"/>
              </w:rPr>
              <w:t>Approved</w:t>
            </w:r>
          </w:p>
        </w:tc>
      </w:tr>
    </w:tbl>
    <w:p w:rsidR="007209A0" w:rsidRPr="00D257D0" w:rsidRDefault="007209A0" w:rsidP="007209A0">
      <w:pPr>
        <w:pStyle w:val="Heading3"/>
      </w:pPr>
      <w:bookmarkStart w:id="219" w:name="_Toc413664872"/>
      <w:r w:rsidRPr="00D257D0">
        <w:t>Inbox Handling</w:t>
      </w:r>
      <w:bookmarkEnd w:id="219"/>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51"/>
        <w:gridCol w:w="3686"/>
        <w:gridCol w:w="2551"/>
        <w:gridCol w:w="1418"/>
      </w:tblGrid>
      <w:tr w:rsidR="007209A0" w:rsidRPr="00D257D0" w:rsidTr="009C723A">
        <w:tc>
          <w:tcPr>
            <w:tcW w:w="1951" w:type="dxa"/>
            <w:shd w:val="clear" w:color="auto" w:fill="D9D9D9" w:themeFill="background1" w:themeFillShade="D9"/>
          </w:tcPr>
          <w:p w:rsidR="007209A0" w:rsidRPr="00D257D0" w:rsidRDefault="007209A0" w:rsidP="009C723A">
            <w:pPr>
              <w:pStyle w:val="CommentText"/>
              <w:spacing w:before="60" w:after="60"/>
              <w:rPr>
                <w:rFonts w:cs="Arial"/>
                <w:b/>
                <w:sz w:val="18"/>
              </w:rPr>
            </w:pPr>
            <w:r w:rsidRPr="00D257D0">
              <w:rPr>
                <w:rFonts w:cs="Arial"/>
                <w:b/>
                <w:sz w:val="18"/>
              </w:rPr>
              <w:t>Requirement Id</w:t>
            </w:r>
          </w:p>
        </w:tc>
        <w:tc>
          <w:tcPr>
            <w:tcW w:w="3686" w:type="dxa"/>
            <w:shd w:val="clear" w:color="auto" w:fill="D9D9D9" w:themeFill="background1" w:themeFillShade="D9"/>
          </w:tcPr>
          <w:p w:rsidR="007209A0" w:rsidRPr="00D257D0" w:rsidRDefault="007209A0" w:rsidP="009C723A">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rsidR="007209A0" w:rsidRPr="00D257D0" w:rsidRDefault="007209A0" w:rsidP="009C723A">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rsidR="007209A0" w:rsidRPr="00D257D0" w:rsidRDefault="007209A0" w:rsidP="009C723A">
            <w:pPr>
              <w:pStyle w:val="CommentText"/>
              <w:spacing w:before="60" w:after="60"/>
              <w:rPr>
                <w:rFonts w:cs="Arial"/>
                <w:b/>
                <w:sz w:val="18"/>
              </w:rPr>
            </w:pPr>
            <w:r w:rsidRPr="00D257D0">
              <w:rPr>
                <w:rFonts w:cs="Arial"/>
                <w:b/>
                <w:sz w:val="18"/>
              </w:rPr>
              <w:t>Status</w:t>
            </w:r>
          </w:p>
        </w:tc>
      </w:tr>
      <w:tr w:rsidR="007209A0" w:rsidRPr="00D257D0" w:rsidTr="009C723A">
        <w:trPr>
          <w:trHeight w:val="350"/>
        </w:trPr>
        <w:tc>
          <w:tcPr>
            <w:tcW w:w="1951" w:type="dxa"/>
          </w:tcPr>
          <w:p w:rsidR="007209A0" w:rsidRPr="00D257D0" w:rsidRDefault="007209A0" w:rsidP="00B42889">
            <w:pPr>
              <w:pStyle w:val="CommentText"/>
              <w:spacing w:before="60" w:after="60"/>
              <w:rPr>
                <w:rFonts w:cs="Arial"/>
                <w:sz w:val="18"/>
              </w:rPr>
            </w:pPr>
            <w:r w:rsidRPr="00D257D0">
              <w:rPr>
                <w:rFonts w:cs="Arial"/>
                <w:sz w:val="18"/>
              </w:rPr>
              <w:t>NMS.KK.I</w:t>
            </w:r>
            <w:r w:rsidR="00B42889" w:rsidRPr="00D257D0">
              <w:rPr>
                <w:rFonts w:cs="Arial"/>
                <w:sz w:val="18"/>
              </w:rPr>
              <w:t>NBO</w:t>
            </w:r>
            <w:r w:rsidRPr="00D257D0">
              <w:rPr>
                <w:rFonts w:cs="Arial"/>
                <w:sz w:val="18"/>
              </w:rPr>
              <w:t>X.001</w:t>
            </w:r>
          </w:p>
        </w:tc>
        <w:tc>
          <w:tcPr>
            <w:tcW w:w="3686" w:type="dxa"/>
          </w:tcPr>
          <w:p w:rsidR="007209A0" w:rsidRPr="00D257D0" w:rsidRDefault="007209A0" w:rsidP="00A67FDB">
            <w:pPr>
              <w:pStyle w:val="CommentText"/>
              <w:spacing w:before="60" w:after="60"/>
              <w:rPr>
                <w:rFonts w:cs="Arial"/>
                <w:sz w:val="18"/>
              </w:rPr>
            </w:pPr>
            <w:r w:rsidRPr="00D257D0">
              <w:rPr>
                <w:rFonts w:cs="Arial"/>
                <w:sz w:val="18"/>
              </w:rPr>
              <w:t xml:space="preserve">Kilkari shall </w:t>
            </w:r>
            <w:r w:rsidR="00A67FDB" w:rsidRPr="00D257D0">
              <w:rPr>
                <w:rFonts w:cs="Arial"/>
                <w:sz w:val="18"/>
              </w:rPr>
              <w:t xml:space="preserve">make available </w:t>
            </w:r>
            <w:r w:rsidRPr="00D257D0">
              <w:rPr>
                <w:rFonts w:cs="Arial"/>
                <w:sz w:val="18"/>
              </w:rPr>
              <w:t>a single message of current week in the inbox corresponding to each pack, as soon it is scheduled for OBD delivery.</w:t>
            </w:r>
          </w:p>
        </w:tc>
        <w:tc>
          <w:tcPr>
            <w:tcW w:w="2551" w:type="dxa"/>
          </w:tcPr>
          <w:p w:rsidR="007209A0" w:rsidRPr="00D257D0" w:rsidRDefault="007209A0" w:rsidP="009C723A">
            <w:pPr>
              <w:pStyle w:val="CommentText"/>
              <w:spacing w:before="60" w:after="60"/>
              <w:rPr>
                <w:rFonts w:cs="Arial"/>
                <w:sz w:val="18"/>
                <w:lang w:val="en-IN"/>
              </w:rPr>
            </w:pPr>
            <w:r w:rsidRPr="00D257D0">
              <w:rPr>
                <w:rFonts w:cs="Arial"/>
                <w:sz w:val="18"/>
                <w:lang w:val="en-IN"/>
              </w:rPr>
              <w:t>Even if a pack is configured to deliver multiple OBD messages per week, only the last scheduled message is saved in the inbox.</w:t>
            </w:r>
          </w:p>
          <w:p w:rsidR="00A25AB4" w:rsidRPr="00D257D0" w:rsidRDefault="00A25AB4" w:rsidP="009C723A">
            <w:pPr>
              <w:pStyle w:val="CommentText"/>
              <w:spacing w:before="60" w:after="60"/>
              <w:rPr>
                <w:rFonts w:cs="Arial"/>
                <w:sz w:val="18"/>
                <w:lang w:val="en-IN"/>
              </w:rPr>
            </w:pPr>
            <w:r w:rsidRPr="00D257D0">
              <w:rPr>
                <w:rFonts w:cs="Arial"/>
                <w:sz w:val="18"/>
                <w:lang w:val="en-IN"/>
              </w:rPr>
              <w:t xml:space="preserve">There shall be no user </w:t>
            </w:r>
            <w:r w:rsidR="00944797" w:rsidRPr="00D257D0">
              <w:rPr>
                <w:rFonts w:cs="Arial"/>
                <w:sz w:val="18"/>
                <w:lang w:val="en-IN"/>
              </w:rPr>
              <w:t xml:space="preserve">prompt/welcome message </w:t>
            </w:r>
            <w:r w:rsidRPr="00D257D0">
              <w:rPr>
                <w:rFonts w:cs="Arial"/>
                <w:sz w:val="18"/>
                <w:lang w:val="en-IN"/>
              </w:rPr>
              <w:t>in the inbox.</w:t>
            </w:r>
          </w:p>
        </w:tc>
        <w:tc>
          <w:tcPr>
            <w:tcW w:w="1418" w:type="dxa"/>
          </w:tcPr>
          <w:p w:rsidR="007209A0" w:rsidRPr="00D257D0" w:rsidRDefault="00DE717F" w:rsidP="009C723A">
            <w:pPr>
              <w:pStyle w:val="CommentText"/>
              <w:spacing w:before="60" w:after="60"/>
              <w:rPr>
                <w:rFonts w:cs="Arial"/>
                <w:sz w:val="18"/>
              </w:rPr>
            </w:pPr>
            <w:r w:rsidRPr="00DE717F">
              <w:rPr>
                <w:rFonts w:cs="Arial"/>
                <w:sz w:val="18"/>
              </w:rPr>
              <w:t>Approved</w:t>
            </w:r>
          </w:p>
        </w:tc>
      </w:tr>
      <w:tr w:rsidR="007209A0" w:rsidRPr="00D257D0" w:rsidTr="009C723A">
        <w:trPr>
          <w:trHeight w:val="350"/>
        </w:trPr>
        <w:tc>
          <w:tcPr>
            <w:tcW w:w="1951" w:type="dxa"/>
          </w:tcPr>
          <w:p w:rsidR="007209A0" w:rsidRPr="00D257D0" w:rsidRDefault="007209A0" w:rsidP="009C723A">
            <w:pPr>
              <w:pStyle w:val="CommentText"/>
              <w:spacing w:before="60" w:after="60"/>
              <w:rPr>
                <w:rFonts w:cs="Arial"/>
                <w:sz w:val="18"/>
              </w:rPr>
            </w:pPr>
            <w:r w:rsidRPr="00D257D0">
              <w:rPr>
                <w:rFonts w:cs="Arial"/>
                <w:sz w:val="18"/>
              </w:rPr>
              <w:t>NMS.KK.</w:t>
            </w:r>
            <w:r w:rsidR="00B42889" w:rsidRPr="00D257D0">
              <w:rPr>
                <w:rFonts w:cs="Arial"/>
                <w:sz w:val="18"/>
              </w:rPr>
              <w:t>INBOX</w:t>
            </w:r>
            <w:r w:rsidRPr="00D257D0">
              <w:rPr>
                <w:rFonts w:cs="Arial"/>
                <w:sz w:val="18"/>
              </w:rPr>
              <w:t>.002</w:t>
            </w:r>
          </w:p>
        </w:tc>
        <w:tc>
          <w:tcPr>
            <w:tcW w:w="3686" w:type="dxa"/>
          </w:tcPr>
          <w:p w:rsidR="007209A0" w:rsidRPr="00D257D0" w:rsidRDefault="007209A0" w:rsidP="009C723A">
            <w:pPr>
              <w:pStyle w:val="CommentText"/>
              <w:spacing w:before="60" w:after="60"/>
              <w:rPr>
                <w:rFonts w:cs="Arial"/>
                <w:sz w:val="18"/>
              </w:rPr>
            </w:pPr>
            <w:r w:rsidRPr="00D257D0">
              <w:rPr>
                <w:rFonts w:cs="Arial"/>
                <w:sz w:val="18"/>
              </w:rPr>
              <w:t>Kilkari shall allow beneficiaries to call in a single long code (common for all packs) to access the inbox message(s).</w:t>
            </w:r>
          </w:p>
        </w:tc>
        <w:tc>
          <w:tcPr>
            <w:tcW w:w="2551" w:type="dxa"/>
          </w:tcPr>
          <w:p w:rsidR="007209A0" w:rsidRPr="00D257D0" w:rsidRDefault="007209A0" w:rsidP="009C723A">
            <w:pPr>
              <w:pStyle w:val="CommentText"/>
              <w:spacing w:before="60" w:after="60"/>
              <w:rPr>
                <w:rFonts w:cs="Arial"/>
                <w:sz w:val="18"/>
                <w:lang w:val="en-IN"/>
              </w:rPr>
            </w:pPr>
          </w:p>
        </w:tc>
        <w:tc>
          <w:tcPr>
            <w:tcW w:w="1418" w:type="dxa"/>
          </w:tcPr>
          <w:p w:rsidR="007209A0" w:rsidRPr="00D257D0" w:rsidRDefault="00DE717F" w:rsidP="009C723A">
            <w:pPr>
              <w:pStyle w:val="CommentText"/>
              <w:spacing w:before="60" w:after="60"/>
              <w:rPr>
                <w:rFonts w:cs="Arial"/>
                <w:sz w:val="18"/>
              </w:rPr>
            </w:pPr>
            <w:r w:rsidRPr="00DE717F">
              <w:rPr>
                <w:rFonts w:cs="Arial"/>
                <w:sz w:val="18"/>
              </w:rPr>
              <w:t>Approved</w:t>
            </w:r>
          </w:p>
        </w:tc>
      </w:tr>
      <w:tr w:rsidR="00B42889" w:rsidRPr="00D257D0" w:rsidTr="009C723A">
        <w:trPr>
          <w:trHeight w:val="350"/>
        </w:trPr>
        <w:tc>
          <w:tcPr>
            <w:tcW w:w="1951" w:type="dxa"/>
          </w:tcPr>
          <w:p w:rsidR="00B42889" w:rsidRPr="00D257D0" w:rsidRDefault="008134C3" w:rsidP="009C723A">
            <w:pPr>
              <w:pStyle w:val="CommentText"/>
              <w:spacing w:before="60" w:after="60"/>
              <w:rPr>
                <w:rFonts w:cs="Arial"/>
                <w:sz w:val="18"/>
              </w:rPr>
            </w:pPr>
            <w:r w:rsidRPr="00D257D0">
              <w:rPr>
                <w:rFonts w:cs="Arial"/>
                <w:sz w:val="18"/>
              </w:rPr>
              <w:t>NMS.KK.</w:t>
            </w:r>
            <w:r w:rsidR="00B42889" w:rsidRPr="00D257D0">
              <w:rPr>
                <w:rFonts w:cs="Arial"/>
                <w:sz w:val="18"/>
              </w:rPr>
              <w:t>INBOX.003</w:t>
            </w:r>
          </w:p>
        </w:tc>
        <w:tc>
          <w:tcPr>
            <w:tcW w:w="3686" w:type="dxa"/>
          </w:tcPr>
          <w:p w:rsidR="00B42889" w:rsidRPr="00D257D0" w:rsidRDefault="00B42889" w:rsidP="00A90474">
            <w:pPr>
              <w:pStyle w:val="CommentText"/>
              <w:spacing w:before="60" w:after="60"/>
              <w:rPr>
                <w:rFonts w:cs="Arial"/>
                <w:sz w:val="18"/>
              </w:rPr>
            </w:pPr>
            <w:r w:rsidRPr="00D257D0">
              <w:rPr>
                <w:rFonts w:cs="Arial"/>
                <w:sz w:val="18"/>
              </w:rPr>
              <w:t>Kilkari shall play the inbox messages on receiving incoming call on Inbox long code</w:t>
            </w:r>
          </w:p>
        </w:tc>
        <w:tc>
          <w:tcPr>
            <w:tcW w:w="2551" w:type="dxa"/>
          </w:tcPr>
          <w:p w:rsidR="00B42889" w:rsidRPr="00D257D0" w:rsidRDefault="00B42889" w:rsidP="00A90474">
            <w:pPr>
              <w:pStyle w:val="CommentText"/>
              <w:spacing w:before="60" w:after="60"/>
              <w:rPr>
                <w:rFonts w:cs="Arial"/>
                <w:sz w:val="18"/>
                <w:lang w:val="en-IN"/>
              </w:rPr>
            </w:pPr>
            <w:r w:rsidRPr="00D257D0">
              <w:rPr>
                <w:rFonts w:cs="Arial"/>
                <w:sz w:val="18"/>
                <w:lang w:val="en-IN"/>
              </w:rPr>
              <w:t>Messages corresponding to multiple packs for a MSISDN shall be played one after the other when Inbox is accessed.</w:t>
            </w:r>
          </w:p>
          <w:p w:rsidR="003C4786" w:rsidRPr="00D257D0" w:rsidRDefault="003C4786" w:rsidP="00A90474">
            <w:pPr>
              <w:pStyle w:val="CommentText"/>
              <w:spacing w:before="60" w:after="60"/>
              <w:rPr>
                <w:rFonts w:cs="Arial"/>
                <w:sz w:val="18"/>
                <w:lang w:val="en-IN"/>
              </w:rPr>
            </w:pPr>
            <w:r w:rsidRPr="00D257D0">
              <w:rPr>
                <w:rFonts w:cs="Arial"/>
                <w:sz w:val="18"/>
                <w:lang w:val="en-IN"/>
              </w:rPr>
              <w:t>If one subscription is case of early subscription, then that pack shall have no message in the inbox.</w:t>
            </w:r>
          </w:p>
        </w:tc>
        <w:tc>
          <w:tcPr>
            <w:tcW w:w="1418" w:type="dxa"/>
          </w:tcPr>
          <w:p w:rsidR="00B42889" w:rsidRPr="00D257D0" w:rsidRDefault="00DE717F" w:rsidP="00A90474">
            <w:pPr>
              <w:pStyle w:val="CommentText"/>
              <w:spacing w:before="60" w:after="60"/>
              <w:rPr>
                <w:rFonts w:cs="Arial"/>
                <w:sz w:val="18"/>
              </w:rPr>
            </w:pPr>
            <w:r w:rsidRPr="00DE717F">
              <w:rPr>
                <w:rFonts w:cs="Arial"/>
                <w:sz w:val="18"/>
              </w:rPr>
              <w:t>Approved</w:t>
            </w:r>
          </w:p>
        </w:tc>
      </w:tr>
      <w:tr w:rsidR="00AF26F7" w:rsidRPr="00D257D0" w:rsidTr="009C723A">
        <w:trPr>
          <w:trHeight w:val="350"/>
        </w:trPr>
        <w:tc>
          <w:tcPr>
            <w:tcW w:w="1951" w:type="dxa"/>
          </w:tcPr>
          <w:p w:rsidR="00AF26F7" w:rsidRPr="00D257D0" w:rsidRDefault="008134C3" w:rsidP="00AF26F7">
            <w:pPr>
              <w:pStyle w:val="CommentText"/>
              <w:spacing w:before="60" w:after="60"/>
              <w:rPr>
                <w:rFonts w:cs="Arial"/>
                <w:sz w:val="18"/>
              </w:rPr>
            </w:pPr>
            <w:r w:rsidRPr="00D257D0">
              <w:rPr>
                <w:rFonts w:cs="Arial"/>
                <w:sz w:val="18"/>
              </w:rPr>
              <w:t>NMS.KK.</w:t>
            </w:r>
            <w:r w:rsidR="00AF26F7" w:rsidRPr="00D257D0">
              <w:rPr>
                <w:rFonts w:cs="Arial"/>
                <w:sz w:val="18"/>
              </w:rPr>
              <w:t>INBOX.004</w:t>
            </w:r>
          </w:p>
        </w:tc>
        <w:tc>
          <w:tcPr>
            <w:tcW w:w="3686" w:type="dxa"/>
          </w:tcPr>
          <w:p w:rsidR="00AF26F7" w:rsidRPr="00D257D0" w:rsidRDefault="00AF26F7" w:rsidP="00D26293">
            <w:pPr>
              <w:pStyle w:val="CommentText"/>
              <w:spacing w:before="60" w:after="60"/>
              <w:rPr>
                <w:rFonts w:cs="Arial"/>
                <w:sz w:val="18"/>
              </w:rPr>
            </w:pPr>
            <w:r w:rsidRPr="00D257D0">
              <w:rPr>
                <w:rFonts w:cs="Arial"/>
                <w:sz w:val="18"/>
              </w:rPr>
              <w:t xml:space="preserve">Kilkari shall play </w:t>
            </w:r>
            <w:r w:rsidR="00D771F7" w:rsidRPr="00D257D0">
              <w:rPr>
                <w:rFonts w:cs="Arial"/>
                <w:sz w:val="18"/>
              </w:rPr>
              <w:t>Kilkari intro/</w:t>
            </w:r>
            <w:r w:rsidR="00D26293" w:rsidRPr="00D257D0">
              <w:rPr>
                <w:rFonts w:cs="Arial"/>
                <w:sz w:val="18"/>
              </w:rPr>
              <w:t xml:space="preserve">promotion </w:t>
            </w:r>
            <w:r w:rsidRPr="00D257D0">
              <w:rPr>
                <w:rFonts w:cs="Arial"/>
                <w:sz w:val="18"/>
              </w:rPr>
              <w:t>messages on receiving incoming call on Inbox long code</w:t>
            </w:r>
            <w:r w:rsidR="00D26293" w:rsidRPr="00D257D0">
              <w:rPr>
                <w:rFonts w:cs="Arial"/>
                <w:sz w:val="18"/>
              </w:rPr>
              <w:t xml:space="preserve"> when there is no message available in the inbox.</w:t>
            </w:r>
          </w:p>
          <w:p w:rsidR="008C0A07" w:rsidRPr="00D257D0" w:rsidRDefault="008C0A07" w:rsidP="003C4786">
            <w:pPr>
              <w:pStyle w:val="CommentText"/>
              <w:spacing w:before="60" w:after="60"/>
              <w:rPr>
                <w:rFonts w:cs="Arial"/>
                <w:sz w:val="18"/>
              </w:rPr>
            </w:pPr>
          </w:p>
        </w:tc>
        <w:tc>
          <w:tcPr>
            <w:tcW w:w="2551" w:type="dxa"/>
          </w:tcPr>
          <w:p w:rsidR="00AF26F7" w:rsidRPr="00D257D0" w:rsidRDefault="00D26293" w:rsidP="00E42740">
            <w:pPr>
              <w:pStyle w:val="CommentText"/>
              <w:spacing w:before="60" w:after="60"/>
              <w:rPr>
                <w:rFonts w:cs="Arial"/>
                <w:sz w:val="18"/>
                <w:lang w:val="en-IN"/>
              </w:rPr>
            </w:pPr>
            <w:r w:rsidRPr="00D257D0">
              <w:rPr>
                <w:rFonts w:cs="Arial"/>
                <w:sz w:val="18"/>
                <w:lang w:val="en-IN"/>
              </w:rPr>
              <w:t xml:space="preserve">For whatever reasons if no message is stored in the inbox, then </w:t>
            </w:r>
            <w:r w:rsidR="00112489" w:rsidRPr="00D257D0">
              <w:rPr>
                <w:rFonts w:cs="Arial"/>
                <w:sz w:val="18"/>
                <w:lang w:val="en-IN"/>
              </w:rPr>
              <w:t>the Kilkari intro/</w:t>
            </w:r>
            <w:r w:rsidRPr="00D257D0">
              <w:rPr>
                <w:rFonts w:cs="Arial"/>
                <w:sz w:val="18"/>
                <w:lang w:val="en-IN"/>
              </w:rPr>
              <w:t>promotion message shall be played.</w:t>
            </w:r>
          </w:p>
        </w:tc>
        <w:tc>
          <w:tcPr>
            <w:tcW w:w="1418" w:type="dxa"/>
          </w:tcPr>
          <w:p w:rsidR="00AF26F7" w:rsidRPr="00D257D0" w:rsidRDefault="00DE717F" w:rsidP="00A90474">
            <w:pPr>
              <w:pStyle w:val="CommentText"/>
              <w:spacing w:before="60" w:after="60"/>
              <w:rPr>
                <w:rFonts w:cs="Arial"/>
                <w:sz w:val="18"/>
              </w:rPr>
            </w:pPr>
            <w:r w:rsidRPr="00DE717F">
              <w:rPr>
                <w:rFonts w:cs="Arial"/>
                <w:sz w:val="18"/>
              </w:rPr>
              <w:t>Approved</w:t>
            </w:r>
          </w:p>
        </w:tc>
      </w:tr>
      <w:tr w:rsidR="00416BF1" w:rsidRPr="00D257D0" w:rsidTr="009C723A">
        <w:trPr>
          <w:trHeight w:val="350"/>
        </w:trPr>
        <w:tc>
          <w:tcPr>
            <w:tcW w:w="1951" w:type="dxa"/>
          </w:tcPr>
          <w:p w:rsidR="00416BF1" w:rsidRPr="00D257D0" w:rsidRDefault="00416BF1" w:rsidP="00416BF1">
            <w:pPr>
              <w:pStyle w:val="CommentText"/>
              <w:spacing w:before="60" w:after="60"/>
              <w:rPr>
                <w:rFonts w:cs="Arial"/>
                <w:sz w:val="18"/>
              </w:rPr>
            </w:pPr>
            <w:r w:rsidRPr="00D257D0">
              <w:rPr>
                <w:rFonts w:cs="Arial"/>
                <w:sz w:val="18"/>
              </w:rPr>
              <w:t>NMS.KK.INBOX.005</w:t>
            </w:r>
          </w:p>
        </w:tc>
        <w:tc>
          <w:tcPr>
            <w:tcW w:w="3686" w:type="dxa"/>
          </w:tcPr>
          <w:p w:rsidR="00416BF1" w:rsidRPr="00D257D0" w:rsidRDefault="00416BF1" w:rsidP="00416BF1">
            <w:pPr>
              <w:pStyle w:val="CommentText"/>
              <w:spacing w:before="60" w:after="60"/>
              <w:rPr>
                <w:rFonts w:cs="Arial"/>
                <w:sz w:val="18"/>
              </w:rPr>
            </w:pPr>
            <w:r w:rsidRPr="00D257D0">
              <w:rPr>
                <w:rFonts w:cs="Arial"/>
                <w:sz w:val="18"/>
              </w:rPr>
              <w:t>The KK IVR menu tree shall realize the call flow as specified in section “</w:t>
            </w:r>
            <w:r w:rsidR="00C47C36">
              <w:fldChar w:fldCharType="begin"/>
            </w:r>
            <w:r w:rsidR="00C47C36">
              <w:instrText xml:space="preserve"> REF _Ref408567301 \h  \* MERGEFORMAT </w:instrText>
            </w:r>
            <w:r w:rsidR="00C47C36">
              <w:fldChar w:fldCharType="separate"/>
            </w:r>
            <w:r w:rsidRPr="00D257D0">
              <w:rPr>
                <w:szCs w:val="18"/>
              </w:rPr>
              <w:t>Inbox Access</w:t>
            </w:r>
            <w:r w:rsidR="00C47C36">
              <w:fldChar w:fldCharType="end"/>
            </w:r>
            <w:r w:rsidR="0085205A">
              <w:rPr>
                <w:rFonts w:cs="Arial"/>
                <w:sz w:val="18"/>
              </w:rPr>
              <w:t>” of this document.</w:t>
            </w:r>
          </w:p>
        </w:tc>
        <w:tc>
          <w:tcPr>
            <w:tcW w:w="2551" w:type="dxa"/>
          </w:tcPr>
          <w:p w:rsidR="00416BF1" w:rsidRPr="00D257D0" w:rsidRDefault="00416BF1" w:rsidP="00A90474">
            <w:pPr>
              <w:pStyle w:val="CommentText"/>
              <w:spacing w:before="60" w:after="60"/>
              <w:rPr>
                <w:rFonts w:cs="Arial"/>
                <w:sz w:val="18"/>
                <w:lang w:val="en-IN"/>
              </w:rPr>
            </w:pPr>
            <w:r w:rsidRPr="00D257D0">
              <w:rPr>
                <w:rFonts w:cs="Arial"/>
                <w:sz w:val="18"/>
                <w:lang w:val="en-IN"/>
              </w:rPr>
              <w:t>The call flow shall be normative part of this document.</w:t>
            </w:r>
          </w:p>
        </w:tc>
        <w:tc>
          <w:tcPr>
            <w:tcW w:w="1418" w:type="dxa"/>
          </w:tcPr>
          <w:p w:rsidR="00416BF1" w:rsidRPr="00D257D0" w:rsidRDefault="00DE717F" w:rsidP="00A90474">
            <w:pPr>
              <w:pStyle w:val="CommentText"/>
              <w:spacing w:before="60" w:after="60"/>
              <w:rPr>
                <w:rFonts w:cs="Arial"/>
                <w:sz w:val="18"/>
              </w:rPr>
            </w:pPr>
            <w:r w:rsidRPr="00DE717F">
              <w:rPr>
                <w:rFonts w:cs="Arial"/>
                <w:sz w:val="18"/>
              </w:rPr>
              <w:t>Approved</w:t>
            </w:r>
          </w:p>
        </w:tc>
      </w:tr>
    </w:tbl>
    <w:p w:rsidR="007209A0" w:rsidRPr="00D257D0" w:rsidRDefault="007209A0" w:rsidP="007209A0">
      <w:pPr>
        <w:pStyle w:val="Heading3"/>
      </w:pPr>
      <w:bookmarkStart w:id="220" w:name="_Toc413664873"/>
      <w:r w:rsidRPr="00D257D0">
        <w:lastRenderedPageBreak/>
        <w:t>Reporting</w:t>
      </w:r>
      <w:bookmarkEnd w:id="220"/>
      <w:r w:rsidRPr="00D257D0">
        <w:t xml:space="preserve">  </w:t>
      </w:r>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51"/>
        <w:gridCol w:w="3686"/>
        <w:gridCol w:w="2551"/>
        <w:gridCol w:w="1418"/>
      </w:tblGrid>
      <w:tr w:rsidR="007209A0" w:rsidRPr="00D257D0" w:rsidTr="009C723A">
        <w:tc>
          <w:tcPr>
            <w:tcW w:w="1951" w:type="dxa"/>
            <w:shd w:val="clear" w:color="auto" w:fill="D9D9D9" w:themeFill="background1" w:themeFillShade="D9"/>
          </w:tcPr>
          <w:p w:rsidR="007209A0" w:rsidRPr="00D257D0" w:rsidRDefault="007209A0" w:rsidP="009C723A">
            <w:pPr>
              <w:pStyle w:val="CommentText"/>
              <w:spacing w:before="60" w:after="60"/>
              <w:rPr>
                <w:rFonts w:cs="Arial"/>
                <w:b/>
                <w:sz w:val="18"/>
              </w:rPr>
            </w:pPr>
            <w:r w:rsidRPr="00D257D0">
              <w:rPr>
                <w:rFonts w:cs="Arial"/>
                <w:b/>
                <w:sz w:val="18"/>
              </w:rPr>
              <w:t>Requirement Id</w:t>
            </w:r>
          </w:p>
        </w:tc>
        <w:tc>
          <w:tcPr>
            <w:tcW w:w="3686" w:type="dxa"/>
            <w:shd w:val="clear" w:color="auto" w:fill="D9D9D9" w:themeFill="background1" w:themeFillShade="D9"/>
          </w:tcPr>
          <w:p w:rsidR="007209A0" w:rsidRPr="00D257D0" w:rsidRDefault="007209A0" w:rsidP="009C723A">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rsidR="007209A0" w:rsidRPr="00D257D0" w:rsidRDefault="007209A0" w:rsidP="009C723A">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rsidR="007209A0" w:rsidRPr="00D257D0" w:rsidRDefault="007209A0" w:rsidP="009C723A">
            <w:pPr>
              <w:pStyle w:val="CommentText"/>
              <w:spacing w:before="60" w:after="60"/>
              <w:rPr>
                <w:rFonts w:cs="Arial"/>
                <w:b/>
                <w:sz w:val="18"/>
              </w:rPr>
            </w:pPr>
            <w:r w:rsidRPr="00D257D0">
              <w:rPr>
                <w:rFonts w:cs="Arial"/>
                <w:b/>
                <w:sz w:val="18"/>
              </w:rPr>
              <w:t>Status</w:t>
            </w:r>
          </w:p>
        </w:tc>
      </w:tr>
      <w:tr w:rsidR="007209A0" w:rsidRPr="00D257D0" w:rsidTr="009C723A">
        <w:trPr>
          <w:trHeight w:val="350"/>
        </w:trPr>
        <w:tc>
          <w:tcPr>
            <w:tcW w:w="1951" w:type="dxa"/>
          </w:tcPr>
          <w:p w:rsidR="007209A0" w:rsidRPr="00D257D0" w:rsidRDefault="007209A0" w:rsidP="009C723A">
            <w:pPr>
              <w:pStyle w:val="CommentText"/>
              <w:spacing w:before="60" w:after="60"/>
              <w:rPr>
                <w:rFonts w:cs="Arial"/>
                <w:sz w:val="18"/>
              </w:rPr>
            </w:pPr>
            <w:r w:rsidRPr="00D257D0">
              <w:rPr>
                <w:rFonts w:cs="Arial"/>
                <w:sz w:val="18"/>
              </w:rPr>
              <w:t>NMS.KK.REP.001</w:t>
            </w:r>
          </w:p>
        </w:tc>
        <w:tc>
          <w:tcPr>
            <w:tcW w:w="3686" w:type="dxa"/>
          </w:tcPr>
          <w:p w:rsidR="007209A0" w:rsidRPr="00D257D0" w:rsidRDefault="00682A96" w:rsidP="009C723A">
            <w:pPr>
              <w:pStyle w:val="CommentText"/>
              <w:spacing w:before="60" w:after="60"/>
              <w:rPr>
                <w:rFonts w:cs="Arial"/>
                <w:sz w:val="18"/>
              </w:rPr>
            </w:pPr>
            <w:r w:rsidRPr="00D257D0">
              <w:rPr>
                <w:rFonts w:cs="Arial"/>
                <w:sz w:val="18"/>
              </w:rPr>
              <w:t xml:space="preserve">KK </w:t>
            </w:r>
            <w:r w:rsidR="007209A0" w:rsidRPr="00D257D0">
              <w:rPr>
                <w:rFonts w:cs="Arial"/>
                <w:sz w:val="18"/>
              </w:rPr>
              <w:t>service shall support creation and handling of “Kilkari active user report”. The details of the report are specified in Appendix B.</w:t>
            </w:r>
          </w:p>
        </w:tc>
        <w:tc>
          <w:tcPr>
            <w:tcW w:w="2551" w:type="dxa"/>
          </w:tcPr>
          <w:p w:rsidR="007209A0" w:rsidRPr="00D257D0" w:rsidRDefault="007209A0" w:rsidP="009C723A">
            <w:pPr>
              <w:pStyle w:val="CommentText"/>
              <w:spacing w:before="60" w:after="60"/>
              <w:rPr>
                <w:rFonts w:cs="Arial"/>
                <w:sz w:val="18"/>
                <w:lang w:val="en-IN"/>
              </w:rPr>
            </w:pPr>
          </w:p>
        </w:tc>
        <w:tc>
          <w:tcPr>
            <w:tcW w:w="1418" w:type="dxa"/>
          </w:tcPr>
          <w:p w:rsidR="007209A0" w:rsidRPr="00D257D0" w:rsidRDefault="00DE717F" w:rsidP="009C723A">
            <w:pPr>
              <w:pStyle w:val="CommentText"/>
              <w:spacing w:before="60" w:after="60"/>
              <w:rPr>
                <w:rFonts w:cs="Arial"/>
                <w:sz w:val="18"/>
              </w:rPr>
            </w:pPr>
            <w:r w:rsidRPr="00DE717F">
              <w:rPr>
                <w:rFonts w:cs="Arial"/>
                <w:sz w:val="18"/>
              </w:rPr>
              <w:t>Approved</w:t>
            </w:r>
          </w:p>
        </w:tc>
      </w:tr>
      <w:tr w:rsidR="007209A0" w:rsidRPr="00D257D0" w:rsidTr="009C723A">
        <w:trPr>
          <w:trHeight w:val="350"/>
        </w:trPr>
        <w:tc>
          <w:tcPr>
            <w:tcW w:w="1951" w:type="dxa"/>
          </w:tcPr>
          <w:p w:rsidR="007209A0" w:rsidRPr="00D257D0" w:rsidRDefault="007209A0" w:rsidP="009C723A">
            <w:pPr>
              <w:pStyle w:val="CommentText"/>
              <w:spacing w:before="60" w:after="60"/>
              <w:rPr>
                <w:rFonts w:cs="Arial"/>
                <w:sz w:val="18"/>
              </w:rPr>
            </w:pPr>
            <w:r w:rsidRPr="00D257D0">
              <w:rPr>
                <w:rFonts w:cs="Arial"/>
                <w:sz w:val="18"/>
              </w:rPr>
              <w:t>NMS.KK.REP.002</w:t>
            </w:r>
          </w:p>
        </w:tc>
        <w:tc>
          <w:tcPr>
            <w:tcW w:w="3686" w:type="dxa"/>
          </w:tcPr>
          <w:p w:rsidR="007209A0" w:rsidRPr="00D257D0" w:rsidRDefault="00682A96" w:rsidP="009C723A">
            <w:pPr>
              <w:pStyle w:val="CommentText"/>
              <w:spacing w:before="60" w:after="60"/>
              <w:rPr>
                <w:rFonts w:cs="Arial"/>
                <w:sz w:val="18"/>
              </w:rPr>
            </w:pPr>
            <w:r w:rsidRPr="00D257D0">
              <w:rPr>
                <w:rFonts w:cs="Arial"/>
                <w:sz w:val="18"/>
              </w:rPr>
              <w:t xml:space="preserve">KK </w:t>
            </w:r>
            <w:r w:rsidR="007209A0" w:rsidRPr="00D257D0">
              <w:rPr>
                <w:rFonts w:cs="Arial"/>
                <w:sz w:val="18"/>
              </w:rPr>
              <w:t>service shall support creation and handling of “Inbox access report”. The details of the report are specified in Appendix B.</w:t>
            </w:r>
          </w:p>
        </w:tc>
        <w:tc>
          <w:tcPr>
            <w:tcW w:w="2551" w:type="dxa"/>
          </w:tcPr>
          <w:p w:rsidR="007209A0" w:rsidRPr="00D257D0" w:rsidRDefault="007209A0" w:rsidP="009C723A">
            <w:pPr>
              <w:pStyle w:val="CommentText"/>
              <w:spacing w:before="60" w:after="60"/>
              <w:rPr>
                <w:rFonts w:cs="Arial"/>
                <w:sz w:val="18"/>
                <w:lang w:val="en-IN"/>
              </w:rPr>
            </w:pPr>
          </w:p>
        </w:tc>
        <w:tc>
          <w:tcPr>
            <w:tcW w:w="1418" w:type="dxa"/>
          </w:tcPr>
          <w:p w:rsidR="007209A0" w:rsidRPr="00D257D0" w:rsidRDefault="00DE717F" w:rsidP="009C723A">
            <w:pPr>
              <w:pStyle w:val="CommentText"/>
              <w:spacing w:before="60" w:after="60"/>
              <w:rPr>
                <w:rFonts w:cs="Arial"/>
                <w:sz w:val="18"/>
              </w:rPr>
            </w:pPr>
            <w:r w:rsidRPr="00DE717F">
              <w:rPr>
                <w:rFonts w:cs="Arial"/>
                <w:sz w:val="18"/>
              </w:rPr>
              <w:t>Approved</w:t>
            </w:r>
          </w:p>
        </w:tc>
      </w:tr>
      <w:tr w:rsidR="007209A0" w:rsidRPr="00D257D0" w:rsidTr="009C723A">
        <w:trPr>
          <w:trHeight w:val="350"/>
        </w:trPr>
        <w:tc>
          <w:tcPr>
            <w:tcW w:w="1951" w:type="dxa"/>
          </w:tcPr>
          <w:p w:rsidR="007209A0" w:rsidRPr="00D257D0" w:rsidRDefault="007209A0" w:rsidP="009C723A">
            <w:pPr>
              <w:pStyle w:val="CommentText"/>
              <w:spacing w:before="60" w:after="60"/>
              <w:rPr>
                <w:rFonts w:cs="Arial"/>
                <w:sz w:val="18"/>
              </w:rPr>
            </w:pPr>
            <w:r w:rsidRPr="00D257D0">
              <w:rPr>
                <w:rFonts w:cs="Arial"/>
                <w:sz w:val="18"/>
              </w:rPr>
              <w:t>NMS.KK.REP.003</w:t>
            </w:r>
          </w:p>
        </w:tc>
        <w:tc>
          <w:tcPr>
            <w:tcW w:w="3686" w:type="dxa"/>
          </w:tcPr>
          <w:p w:rsidR="007209A0" w:rsidRPr="00D257D0" w:rsidRDefault="00682A96" w:rsidP="009C723A">
            <w:pPr>
              <w:pStyle w:val="CommentText"/>
              <w:spacing w:before="60" w:after="60"/>
              <w:rPr>
                <w:rFonts w:cs="Arial"/>
                <w:sz w:val="18"/>
              </w:rPr>
            </w:pPr>
            <w:r w:rsidRPr="00D257D0">
              <w:rPr>
                <w:rFonts w:cs="Arial"/>
                <w:sz w:val="18"/>
              </w:rPr>
              <w:t xml:space="preserve">KK </w:t>
            </w:r>
            <w:r w:rsidR="007209A0" w:rsidRPr="00D257D0">
              <w:rPr>
                <w:rFonts w:cs="Arial"/>
                <w:sz w:val="18"/>
              </w:rPr>
              <w:t>service shall support creation and handling of “OBD messages delivery report”. The details of the report are specified in Appendix B.</w:t>
            </w:r>
          </w:p>
        </w:tc>
        <w:tc>
          <w:tcPr>
            <w:tcW w:w="2551" w:type="dxa"/>
          </w:tcPr>
          <w:p w:rsidR="007209A0" w:rsidRPr="00D257D0" w:rsidRDefault="007209A0" w:rsidP="009C723A">
            <w:pPr>
              <w:pStyle w:val="CommentText"/>
              <w:spacing w:before="60" w:after="60"/>
              <w:rPr>
                <w:rFonts w:cs="Arial"/>
                <w:color w:val="FF0000"/>
              </w:rPr>
            </w:pPr>
          </w:p>
        </w:tc>
        <w:tc>
          <w:tcPr>
            <w:tcW w:w="1418" w:type="dxa"/>
          </w:tcPr>
          <w:p w:rsidR="007209A0" w:rsidRPr="00D257D0" w:rsidRDefault="00DE717F" w:rsidP="009C723A">
            <w:pPr>
              <w:pStyle w:val="CommentText"/>
              <w:spacing w:before="60" w:after="60"/>
              <w:rPr>
                <w:rFonts w:cs="Arial"/>
                <w:sz w:val="18"/>
              </w:rPr>
            </w:pPr>
            <w:r w:rsidRPr="00DE717F">
              <w:rPr>
                <w:rFonts w:cs="Arial"/>
                <w:sz w:val="18"/>
              </w:rPr>
              <w:t>Approved</w:t>
            </w:r>
          </w:p>
        </w:tc>
      </w:tr>
      <w:tr w:rsidR="007209A0" w:rsidRPr="00D257D0" w:rsidTr="009C723A">
        <w:trPr>
          <w:trHeight w:val="350"/>
        </w:trPr>
        <w:tc>
          <w:tcPr>
            <w:tcW w:w="1951" w:type="dxa"/>
          </w:tcPr>
          <w:p w:rsidR="007209A0" w:rsidRPr="00D257D0" w:rsidRDefault="007209A0" w:rsidP="009C723A">
            <w:pPr>
              <w:pStyle w:val="CommentText"/>
              <w:spacing w:before="60" w:after="60"/>
              <w:rPr>
                <w:rFonts w:cs="Arial"/>
                <w:sz w:val="18"/>
              </w:rPr>
            </w:pPr>
            <w:r w:rsidRPr="00D257D0">
              <w:rPr>
                <w:rFonts w:cs="Arial"/>
                <w:sz w:val="18"/>
              </w:rPr>
              <w:t>NMS.KK.REP.004</w:t>
            </w:r>
          </w:p>
        </w:tc>
        <w:tc>
          <w:tcPr>
            <w:tcW w:w="3686" w:type="dxa"/>
          </w:tcPr>
          <w:p w:rsidR="007209A0" w:rsidRPr="00D257D0" w:rsidRDefault="00682A96" w:rsidP="009C723A">
            <w:pPr>
              <w:pStyle w:val="CommentText"/>
              <w:spacing w:before="60" w:after="60"/>
              <w:rPr>
                <w:rFonts w:cs="Arial"/>
                <w:sz w:val="18"/>
              </w:rPr>
            </w:pPr>
            <w:r w:rsidRPr="00D257D0">
              <w:rPr>
                <w:rFonts w:cs="Arial"/>
                <w:sz w:val="18"/>
              </w:rPr>
              <w:t xml:space="preserve">KK </w:t>
            </w:r>
            <w:r w:rsidR="007209A0" w:rsidRPr="00D257D0">
              <w:rPr>
                <w:rFonts w:cs="Arial"/>
                <w:sz w:val="18"/>
              </w:rPr>
              <w:t>service shall support creation and handling of “pack completion report”. The details of the report are specified in Appendix B.</w:t>
            </w:r>
          </w:p>
        </w:tc>
        <w:tc>
          <w:tcPr>
            <w:tcW w:w="2551" w:type="dxa"/>
          </w:tcPr>
          <w:p w:rsidR="007209A0" w:rsidRPr="00D257D0" w:rsidRDefault="007209A0" w:rsidP="009C723A">
            <w:pPr>
              <w:pStyle w:val="CommentText"/>
              <w:spacing w:before="60" w:after="60"/>
              <w:rPr>
                <w:rFonts w:cs="Arial"/>
                <w:sz w:val="18"/>
              </w:rPr>
            </w:pPr>
          </w:p>
        </w:tc>
        <w:tc>
          <w:tcPr>
            <w:tcW w:w="1418" w:type="dxa"/>
          </w:tcPr>
          <w:p w:rsidR="007209A0" w:rsidRPr="00D257D0" w:rsidRDefault="00DE717F" w:rsidP="009C723A">
            <w:pPr>
              <w:pStyle w:val="CommentText"/>
              <w:spacing w:before="60" w:after="60"/>
              <w:rPr>
                <w:rFonts w:cs="Arial"/>
                <w:sz w:val="18"/>
              </w:rPr>
            </w:pPr>
            <w:r w:rsidRPr="00DE717F">
              <w:rPr>
                <w:rFonts w:cs="Arial"/>
                <w:sz w:val="18"/>
              </w:rPr>
              <w:t>Approved</w:t>
            </w:r>
          </w:p>
        </w:tc>
      </w:tr>
      <w:tr w:rsidR="007209A0" w:rsidRPr="00D257D0" w:rsidTr="009C723A">
        <w:trPr>
          <w:trHeight w:val="350"/>
        </w:trPr>
        <w:tc>
          <w:tcPr>
            <w:tcW w:w="1951" w:type="dxa"/>
          </w:tcPr>
          <w:p w:rsidR="007209A0" w:rsidRPr="00D257D0" w:rsidRDefault="007209A0" w:rsidP="009C723A">
            <w:pPr>
              <w:pStyle w:val="CommentText"/>
              <w:spacing w:before="60" w:after="60"/>
              <w:rPr>
                <w:rFonts w:cs="Arial"/>
                <w:sz w:val="18"/>
              </w:rPr>
            </w:pPr>
            <w:r w:rsidRPr="00D257D0">
              <w:rPr>
                <w:rFonts w:cs="Arial"/>
                <w:sz w:val="18"/>
              </w:rPr>
              <w:t>NMS.KK.REP.005</w:t>
            </w:r>
          </w:p>
        </w:tc>
        <w:tc>
          <w:tcPr>
            <w:tcW w:w="3686" w:type="dxa"/>
          </w:tcPr>
          <w:p w:rsidR="007209A0" w:rsidRPr="00D257D0" w:rsidRDefault="00682A96" w:rsidP="009C723A">
            <w:pPr>
              <w:pStyle w:val="CommentText"/>
              <w:spacing w:before="60" w:after="60"/>
              <w:rPr>
                <w:rFonts w:cs="Arial"/>
                <w:sz w:val="18"/>
              </w:rPr>
            </w:pPr>
            <w:r w:rsidRPr="00D257D0">
              <w:rPr>
                <w:rFonts w:cs="Arial"/>
                <w:sz w:val="18"/>
              </w:rPr>
              <w:t xml:space="preserve">KK </w:t>
            </w:r>
            <w:r w:rsidR="007209A0" w:rsidRPr="00D257D0">
              <w:rPr>
                <w:rFonts w:cs="Arial"/>
                <w:sz w:val="18"/>
              </w:rPr>
              <w:t>service shall support creation and handling of “Kilkari popular days and time slot report”. The details of the report are specified in Appendix B.</w:t>
            </w:r>
          </w:p>
        </w:tc>
        <w:tc>
          <w:tcPr>
            <w:tcW w:w="2551" w:type="dxa"/>
          </w:tcPr>
          <w:p w:rsidR="007209A0" w:rsidRPr="00D257D0" w:rsidRDefault="007209A0" w:rsidP="009C723A">
            <w:pPr>
              <w:pStyle w:val="CommentText"/>
              <w:spacing w:before="60" w:after="60"/>
              <w:rPr>
                <w:rFonts w:cs="Arial"/>
                <w:sz w:val="18"/>
              </w:rPr>
            </w:pPr>
          </w:p>
        </w:tc>
        <w:tc>
          <w:tcPr>
            <w:tcW w:w="1418" w:type="dxa"/>
          </w:tcPr>
          <w:p w:rsidR="007209A0" w:rsidRPr="00D257D0" w:rsidRDefault="00DE717F" w:rsidP="009C723A">
            <w:pPr>
              <w:pStyle w:val="CommentText"/>
              <w:spacing w:before="60" w:after="60"/>
              <w:rPr>
                <w:rFonts w:cs="Arial"/>
                <w:sz w:val="18"/>
              </w:rPr>
            </w:pPr>
            <w:r w:rsidRPr="00DE717F">
              <w:rPr>
                <w:rFonts w:cs="Arial"/>
                <w:sz w:val="18"/>
              </w:rPr>
              <w:t>Approved</w:t>
            </w:r>
          </w:p>
        </w:tc>
      </w:tr>
      <w:tr w:rsidR="007209A0" w:rsidRPr="00D257D0" w:rsidTr="009C723A">
        <w:trPr>
          <w:trHeight w:val="350"/>
        </w:trPr>
        <w:tc>
          <w:tcPr>
            <w:tcW w:w="1951" w:type="dxa"/>
          </w:tcPr>
          <w:p w:rsidR="007209A0" w:rsidRPr="00D257D0" w:rsidRDefault="007209A0" w:rsidP="009C723A">
            <w:pPr>
              <w:pStyle w:val="CommentText"/>
              <w:spacing w:before="60" w:after="60"/>
              <w:rPr>
                <w:rFonts w:cs="Arial"/>
                <w:sz w:val="18"/>
              </w:rPr>
            </w:pPr>
            <w:r w:rsidRPr="00D257D0">
              <w:rPr>
                <w:rFonts w:cs="Arial"/>
                <w:sz w:val="18"/>
              </w:rPr>
              <w:t>NMS.KK.REP.006</w:t>
            </w:r>
          </w:p>
        </w:tc>
        <w:tc>
          <w:tcPr>
            <w:tcW w:w="3686" w:type="dxa"/>
          </w:tcPr>
          <w:p w:rsidR="007209A0" w:rsidRPr="00D257D0" w:rsidRDefault="00682A96" w:rsidP="009C723A">
            <w:pPr>
              <w:pStyle w:val="CommentText"/>
              <w:spacing w:before="60" w:after="60"/>
              <w:rPr>
                <w:rFonts w:cs="Arial"/>
                <w:sz w:val="18"/>
              </w:rPr>
            </w:pPr>
            <w:r w:rsidRPr="00D257D0">
              <w:rPr>
                <w:rFonts w:cs="Arial"/>
                <w:sz w:val="18"/>
              </w:rPr>
              <w:t xml:space="preserve">KK </w:t>
            </w:r>
            <w:r w:rsidR="007209A0" w:rsidRPr="00D257D0">
              <w:rPr>
                <w:rFonts w:cs="Arial"/>
                <w:sz w:val="18"/>
              </w:rPr>
              <w:t>service shall support creation and handling of “Kilkari deactivation report”. The details of the report are specified in Appendix B.</w:t>
            </w:r>
          </w:p>
        </w:tc>
        <w:tc>
          <w:tcPr>
            <w:tcW w:w="2551" w:type="dxa"/>
          </w:tcPr>
          <w:p w:rsidR="007209A0" w:rsidRPr="00D257D0" w:rsidRDefault="007209A0" w:rsidP="009C723A">
            <w:pPr>
              <w:pStyle w:val="CommentText"/>
              <w:spacing w:before="60" w:after="60"/>
              <w:rPr>
                <w:rFonts w:cs="Arial"/>
                <w:color w:val="FF0000"/>
              </w:rPr>
            </w:pPr>
          </w:p>
        </w:tc>
        <w:tc>
          <w:tcPr>
            <w:tcW w:w="1418" w:type="dxa"/>
          </w:tcPr>
          <w:p w:rsidR="007209A0" w:rsidRPr="00D257D0" w:rsidRDefault="00DE717F" w:rsidP="009C723A">
            <w:pPr>
              <w:pStyle w:val="CommentText"/>
              <w:spacing w:before="60" w:after="60"/>
              <w:rPr>
                <w:rFonts w:cs="Arial"/>
                <w:sz w:val="18"/>
              </w:rPr>
            </w:pPr>
            <w:r w:rsidRPr="00DE717F">
              <w:rPr>
                <w:rFonts w:cs="Arial"/>
                <w:sz w:val="18"/>
              </w:rPr>
              <w:t>Approved</w:t>
            </w:r>
          </w:p>
        </w:tc>
      </w:tr>
      <w:tr w:rsidR="007209A0" w:rsidRPr="00D257D0" w:rsidTr="009C723A">
        <w:trPr>
          <w:trHeight w:val="350"/>
        </w:trPr>
        <w:tc>
          <w:tcPr>
            <w:tcW w:w="1951" w:type="dxa"/>
          </w:tcPr>
          <w:p w:rsidR="007209A0" w:rsidRPr="00D257D0" w:rsidRDefault="007209A0" w:rsidP="009C723A">
            <w:pPr>
              <w:pStyle w:val="CommentText"/>
              <w:spacing w:before="60" w:after="60"/>
              <w:rPr>
                <w:rFonts w:cs="Arial"/>
                <w:sz w:val="18"/>
              </w:rPr>
            </w:pPr>
            <w:r w:rsidRPr="00D257D0">
              <w:rPr>
                <w:rFonts w:cs="Arial"/>
                <w:sz w:val="18"/>
              </w:rPr>
              <w:t>NMS.KK.REP.007</w:t>
            </w:r>
          </w:p>
        </w:tc>
        <w:tc>
          <w:tcPr>
            <w:tcW w:w="3686" w:type="dxa"/>
          </w:tcPr>
          <w:p w:rsidR="007209A0" w:rsidRPr="00D257D0" w:rsidRDefault="00682A96" w:rsidP="009C723A">
            <w:pPr>
              <w:pStyle w:val="CommentText"/>
              <w:spacing w:before="60" w:after="60"/>
              <w:rPr>
                <w:rFonts w:cs="Arial"/>
                <w:sz w:val="18"/>
              </w:rPr>
            </w:pPr>
            <w:r w:rsidRPr="00D257D0">
              <w:rPr>
                <w:rFonts w:cs="Arial"/>
                <w:sz w:val="18"/>
              </w:rPr>
              <w:t xml:space="preserve">KK </w:t>
            </w:r>
            <w:r w:rsidR="007209A0" w:rsidRPr="00D257D0">
              <w:rPr>
                <w:rFonts w:cs="Arial"/>
                <w:sz w:val="18"/>
              </w:rPr>
              <w:t>service shall support creation and handling of “Kilkari activation request report”. The details of the report are specified in Appendix B.</w:t>
            </w:r>
          </w:p>
        </w:tc>
        <w:tc>
          <w:tcPr>
            <w:tcW w:w="2551" w:type="dxa"/>
          </w:tcPr>
          <w:p w:rsidR="007209A0" w:rsidRPr="00D257D0" w:rsidRDefault="007209A0" w:rsidP="009C723A">
            <w:pPr>
              <w:pStyle w:val="CommentText"/>
              <w:spacing w:before="60" w:after="60"/>
              <w:rPr>
                <w:rFonts w:cs="Arial"/>
                <w:color w:val="FF0000"/>
              </w:rPr>
            </w:pPr>
          </w:p>
        </w:tc>
        <w:tc>
          <w:tcPr>
            <w:tcW w:w="1418" w:type="dxa"/>
          </w:tcPr>
          <w:p w:rsidR="007209A0" w:rsidRPr="00D257D0" w:rsidRDefault="00DE717F" w:rsidP="009C723A">
            <w:pPr>
              <w:pStyle w:val="CommentText"/>
              <w:spacing w:before="60" w:after="60"/>
              <w:rPr>
                <w:rFonts w:cs="Arial"/>
                <w:sz w:val="18"/>
              </w:rPr>
            </w:pPr>
            <w:r w:rsidRPr="00DE717F">
              <w:rPr>
                <w:rFonts w:cs="Arial"/>
                <w:sz w:val="18"/>
              </w:rPr>
              <w:t>Approved</w:t>
            </w:r>
          </w:p>
        </w:tc>
      </w:tr>
      <w:tr w:rsidR="007209A0" w:rsidRPr="00D257D0" w:rsidTr="009C723A">
        <w:trPr>
          <w:trHeight w:val="350"/>
        </w:trPr>
        <w:tc>
          <w:tcPr>
            <w:tcW w:w="1951" w:type="dxa"/>
          </w:tcPr>
          <w:p w:rsidR="007209A0" w:rsidRPr="00D257D0" w:rsidRDefault="007209A0" w:rsidP="009C723A">
            <w:pPr>
              <w:pStyle w:val="CommentText"/>
              <w:spacing w:before="60" w:after="60"/>
              <w:rPr>
                <w:rFonts w:cs="Arial"/>
                <w:sz w:val="18"/>
              </w:rPr>
            </w:pPr>
            <w:r w:rsidRPr="00D257D0">
              <w:rPr>
                <w:rFonts w:cs="Arial"/>
                <w:sz w:val="18"/>
              </w:rPr>
              <w:t>NMS.KK.REP.008</w:t>
            </w:r>
          </w:p>
        </w:tc>
        <w:tc>
          <w:tcPr>
            <w:tcW w:w="3686" w:type="dxa"/>
          </w:tcPr>
          <w:p w:rsidR="007209A0" w:rsidRPr="00D257D0" w:rsidRDefault="00682A96" w:rsidP="009C723A">
            <w:pPr>
              <w:pStyle w:val="CommentText"/>
              <w:spacing w:before="60" w:after="60"/>
              <w:rPr>
                <w:rFonts w:cs="Arial"/>
                <w:sz w:val="18"/>
              </w:rPr>
            </w:pPr>
            <w:r w:rsidRPr="00D257D0">
              <w:rPr>
                <w:rFonts w:cs="Arial"/>
                <w:sz w:val="18"/>
              </w:rPr>
              <w:t xml:space="preserve">KK </w:t>
            </w:r>
            <w:r w:rsidR="007209A0" w:rsidRPr="00D257D0">
              <w:rPr>
                <w:rFonts w:cs="Arial"/>
                <w:sz w:val="18"/>
              </w:rPr>
              <w:t>service shall support creation and handling of “Kilkari activation status report with age on the service”. The details of the report are specified in Appendix B.</w:t>
            </w:r>
          </w:p>
        </w:tc>
        <w:tc>
          <w:tcPr>
            <w:tcW w:w="2551" w:type="dxa"/>
          </w:tcPr>
          <w:p w:rsidR="007209A0" w:rsidRPr="00D257D0" w:rsidRDefault="007209A0" w:rsidP="009C723A">
            <w:pPr>
              <w:pStyle w:val="CommentText"/>
              <w:spacing w:before="60" w:after="60"/>
              <w:rPr>
                <w:rFonts w:cs="Arial"/>
                <w:color w:val="FF0000"/>
              </w:rPr>
            </w:pPr>
          </w:p>
        </w:tc>
        <w:tc>
          <w:tcPr>
            <w:tcW w:w="1418" w:type="dxa"/>
          </w:tcPr>
          <w:p w:rsidR="007209A0" w:rsidRPr="00D257D0" w:rsidRDefault="00DE717F" w:rsidP="009C723A">
            <w:pPr>
              <w:pStyle w:val="CommentText"/>
              <w:spacing w:before="60" w:after="60"/>
              <w:rPr>
                <w:rFonts w:cs="Arial"/>
                <w:sz w:val="18"/>
              </w:rPr>
            </w:pPr>
            <w:r w:rsidRPr="00DE717F">
              <w:rPr>
                <w:rFonts w:cs="Arial"/>
                <w:sz w:val="18"/>
              </w:rPr>
              <w:t>Approved</w:t>
            </w:r>
          </w:p>
        </w:tc>
      </w:tr>
      <w:tr w:rsidR="007209A0" w:rsidRPr="00D257D0" w:rsidTr="009C723A">
        <w:trPr>
          <w:trHeight w:val="350"/>
        </w:trPr>
        <w:tc>
          <w:tcPr>
            <w:tcW w:w="1951" w:type="dxa"/>
          </w:tcPr>
          <w:p w:rsidR="007209A0" w:rsidRPr="00D257D0" w:rsidRDefault="007209A0" w:rsidP="009C723A">
            <w:pPr>
              <w:pStyle w:val="CommentText"/>
              <w:spacing w:before="60" w:after="60"/>
              <w:rPr>
                <w:rFonts w:cs="Arial"/>
                <w:sz w:val="18"/>
              </w:rPr>
            </w:pPr>
            <w:r w:rsidRPr="00D257D0">
              <w:rPr>
                <w:rFonts w:cs="Arial"/>
                <w:sz w:val="18"/>
              </w:rPr>
              <w:t>NMS.KK.REP.009</w:t>
            </w:r>
          </w:p>
        </w:tc>
        <w:tc>
          <w:tcPr>
            <w:tcW w:w="3686" w:type="dxa"/>
          </w:tcPr>
          <w:p w:rsidR="007209A0" w:rsidRPr="00D257D0" w:rsidRDefault="00682A96" w:rsidP="009C723A">
            <w:pPr>
              <w:pStyle w:val="CommentText"/>
              <w:spacing w:before="60" w:after="60"/>
              <w:rPr>
                <w:rFonts w:cs="Arial"/>
                <w:sz w:val="18"/>
              </w:rPr>
            </w:pPr>
            <w:r w:rsidRPr="00D257D0">
              <w:rPr>
                <w:rFonts w:cs="Arial"/>
                <w:sz w:val="18"/>
              </w:rPr>
              <w:t xml:space="preserve">KK </w:t>
            </w:r>
            <w:r w:rsidR="007209A0" w:rsidRPr="00D257D0">
              <w:rPr>
                <w:rFonts w:cs="Arial"/>
                <w:sz w:val="18"/>
              </w:rPr>
              <w:t>service shall support creation and handling of “Inbox access for MSISDN”. The details of the report are specified in Appendix B.</w:t>
            </w:r>
          </w:p>
        </w:tc>
        <w:tc>
          <w:tcPr>
            <w:tcW w:w="2551" w:type="dxa"/>
          </w:tcPr>
          <w:p w:rsidR="007209A0" w:rsidRPr="00D257D0" w:rsidRDefault="007209A0" w:rsidP="009C723A">
            <w:pPr>
              <w:pStyle w:val="CommentText"/>
              <w:spacing w:before="60" w:after="60"/>
              <w:rPr>
                <w:rFonts w:cs="Arial"/>
                <w:color w:val="FF0000"/>
              </w:rPr>
            </w:pPr>
          </w:p>
        </w:tc>
        <w:tc>
          <w:tcPr>
            <w:tcW w:w="1418" w:type="dxa"/>
          </w:tcPr>
          <w:p w:rsidR="007209A0" w:rsidRPr="00D257D0" w:rsidRDefault="00DE717F" w:rsidP="009C723A">
            <w:pPr>
              <w:pStyle w:val="CommentText"/>
              <w:spacing w:before="60" w:after="60"/>
              <w:rPr>
                <w:rFonts w:cs="Arial"/>
                <w:sz w:val="18"/>
              </w:rPr>
            </w:pPr>
            <w:r w:rsidRPr="00DE717F">
              <w:rPr>
                <w:rFonts w:cs="Arial"/>
                <w:sz w:val="18"/>
              </w:rPr>
              <w:t>Approved</w:t>
            </w:r>
          </w:p>
        </w:tc>
      </w:tr>
      <w:tr w:rsidR="007209A0" w:rsidRPr="00D257D0" w:rsidTr="009C723A">
        <w:trPr>
          <w:trHeight w:val="350"/>
        </w:trPr>
        <w:tc>
          <w:tcPr>
            <w:tcW w:w="1951" w:type="dxa"/>
          </w:tcPr>
          <w:p w:rsidR="007209A0" w:rsidRPr="00D257D0" w:rsidRDefault="007209A0" w:rsidP="009C723A">
            <w:pPr>
              <w:pStyle w:val="CommentText"/>
              <w:spacing w:before="60" w:after="60"/>
              <w:rPr>
                <w:rFonts w:cs="Arial"/>
                <w:sz w:val="18"/>
              </w:rPr>
            </w:pPr>
            <w:r w:rsidRPr="00D257D0">
              <w:rPr>
                <w:rFonts w:cs="Arial"/>
                <w:sz w:val="18"/>
              </w:rPr>
              <w:t>NMS.KK.REP.0</w:t>
            </w:r>
            <w:r w:rsidR="004370EE" w:rsidRPr="00D257D0">
              <w:rPr>
                <w:rFonts w:cs="Arial"/>
                <w:sz w:val="18"/>
              </w:rPr>
              <w:t>10</w:t>
            </w:r>
          </w:p>
        </w:tc>
        <w:tc>
          <w:tcPr>
            <w:tcW w:w="3686" w:type="dxa"/>
          </w:tcPr>
          <w:p w:rsidR="007209A0" w:rsidRPr="00D257D0" w:rsidRDefault="00682A96" w:rsidP="009C723A">
            <w:pPr>
              <w:pStyle w:val="CommentText"/>
              <w:spacing w:before="60" w:after="60"/>
              <w:rPr>
                <w:rFonts w:cs="Arial"/>
                <w:sz w:val="18"/>
              </w:rPr>
            </w:pPr>
            <w:r w:rsidRPr="00D257D0">
              <w:rPr>
                <w:rFonts w:cs="Arial"/>
                <w:sz w:val="18"/>
              </w:rPr>
              <w:t xml:space="preserve">KK </w:t>
            </w:r>
            <w:r w:rsidR="007209A0" w:rsidRPr="00D257D0">
              <w:rPr>
                <w:rFonts w:cs="Arial"/>
                <w:sz w:val="18"/>
              </w:rPr>
              <w:t>service shall support creation and handling of “Subscription details of MSISDN”. The details of the report are specified in Appendix B.</w:t>
            </w:r>
          </w:p>
        </w:tc>
        <w:tc>
          <w:tcPr>
            <w:tcW w:w="2551" w:type="dxa"/>
          </w:tcPr>
          <w:p w:rsidR="007209A0" w:rsidRPr="00D257D0" w:rsidRDefault="007209A0" w:rsidP="009C723A">
            <w:pPr>
              <w:pStyle w:val="CommentText"/>
              <w:spacing w:before="60" w:after="60"/>
              <w:rPr>
                <w:rFonts w:cs="Arial"/>
                <w:color w:val="FF0000"/>
              </w:rPr>
            </w:pPr>
          </w:p>
        </w:tc>
        <w:tc>
          <w:tcPr>
            <w:tcW w:w="1418" w:type="dxa"/>
          </w:tcPr>
          <w:p w:rsidR="007209A0" w:rsidRPr="00D257D0" w:rsidRDefault="00DE717F" w:rsidP="009C723A">
            <w:pPr>
              <w:pStyle w:val="CommentText"/>
              <w:spacing w:before="60" w:after="60"/>
              <w:rPr>
                <w:rFonts w:cs="Arial"/>
                <w:sz w:val="18"/>
              </w:rPr>
            </w:pPr>
            <w:r w:rsidRPr="00DE717F">
              <w:rPr>
                <w:rFonts w:cs="Arial"/>
                <w:sz w:val="18"/>
              </w:rPr>
              <w:t>Approved</w:t>
            </w:r>
          </w:p>
        </w:tc>
      </w:tr>
      <w:tr w:rsidR="007209A0" w:rsidRPr="00D257D0" w:rsidTr="009C723A">
        <w:trPr>
          <w:trHeight w:val="350"/>
        </w:trPr>
        <w:tc>
          <w:tcPr>
            <w:tcW w:w="1951" w:type="dxa"/>
          </w:tcPr>
          <w:p w:rsidR="007209A0" w:rsidRPr="00D257D0" w:rsidRDefault="007209A0" w:rsidP="009C723A">
            <w:pPr>
              <w:pStyle w:val="CommentText"/>
              <w:spacing w:before="60" w:after="60"/>
              <w:rPr>
                <w:rFonts w:cs="Arial"/>
                <w:sz w:val="18"/>
              </w:rPr>
            </w:pPr>
            <w:r w:rsidRPr="00D257D0">
              <w:rPr>
                <w:rFonts w:cs="Arial"/>
                <w:sz w:val="18"/>
              </w:rPr>
              <w:t>NMS.KK.REP.01</w:t>
            </w:r>
            <w:r w:rsidR="004370EE" w:rsidRPr="00D257D0">
              <w:rPr>
                <w:rFonts w:cs="Arial"/>
                <w:sz w:val="18"/>
              </w:rPr>
              <w:t>1</w:t>
            </w:r>
          </w:p>
        </w:tc>
        <w:tc>
          <w:tcPr>
            <w:tcW w:w="3686" w:type="dxa"/>
          </w:tcPr>
          <w:p w:rsidR="007209A0" w:rsidRPr="00D257D0" w:rsidRDefault="00682A96" w:rsidP="009C723A">
            <w:pPr>
              <w:pStyle w:val="CommentText"/>
              <w:spacing w:before="60" w:after="60"/>
              <w:rPr>
                <w:rFonts w:cs="Arial"/>
                <w:sz w:val="18"/>
              </w:rPr>
            </w:pPr>
            <w:r w:rsidRPr="00D257D0">
              <w:rPr>
                <w:rFonts w:cs="Arial"/>
                <w:sz w:val="18"/>
              </w:rPr>
              <w:t xml:space="preserve">KK </w:t>
            </w:r>
            <w:r w:rsidR="007209A0" w:rsidRPr="00D257D0">
              <w:rPr>
                <w:rFonts w:cs="Arial"/>
                <w:sz w:val="18"/>
              </w:rPr>
              <w:t>service shall support creation and handling of “Weekly messages for MSISDN”. The details of the report are specified in Appendix B.</w:t>
            </w:r>
          </w:p>
        </w:tc>
        <w:tc>
          <w:tcPr>
            <w:tcW w:w="2551" w:type="dxa"/>
          </w:tcPr>
          <w:p w:rsidR="007209A0" w:rsidRPr="00D257D0" w:rsidRDefault="007209A0" w:rsidP="009C723A">
            <w:pPr>
              <w:pStyle w:val="CommentText"/>
              <w:spacing w:before="60" w:after="60"/>
              <w:rPr>
                <w:rFonts w:cs="Arial"/>
                <w:color w:val="FF0000"/>
              </w:rPr>
            </w:pPr>
          </w:p>
        </w:tc>
        <w:tc>
          <w:tcPr>
            <w:tcW w:w="1418" w:type="dxa"/>
          </w:tcPr>
          <w:p w:rsidR="007209A0" w:rsidRPr="00D257D0" w:rsidRDefault="00DE717F" w:rsidP="009C723A">
            <w:pPr>
              <w:pStyle w:val="CommentText"/>
              <w:spacing w:before="60" w:after="60"/>
              <w:rPr>
                <w:rFonts w:cs="Arial"/>
                <w:sz w:val="18"/>
              </w:rPr>
            </w:pPr>
            <w:r w:rsidRPr="00DE717F">
              <w:rPr>
                <w:rFonts w:cs="Arial"/>
                <w:sz w:val="18"/>
              </w:rPr>
              <w:t>Approved</w:t>
            </w:r>
          </w:p>
        </w:tc>
      </w:tr>
      <w:tr w:rsidR="00FE1C33" w:rsidRPr="00D257D0" w:rsidTr="009C723A">
        <w:trPr>
          <w:trHeight w:val="350"/>
        </w:trPr>
        <w:tc>
          <w:tcPr>
            <w:tcW w:w="1951" w:type="dxa"/>
          </w:tcPr>
          <w:p w:rsidR="00FE1C33" w:rsidRPr="00D257D0" w:rsidRDefault="00FE1C33" w:rsidP="00FE1C33">
            <w:pPr>
              <w:pStyle w:val="CommentText"/>
              <w:spacing w:before="60" w:after="60"/>
              <w:rPr>
                <w:rFonts w:cs="Arial"/>
                <w:sz w:val="18"/>
              </w:rPr>
            </w:pPr>
            <w:r w:rsidRPr="00D257D0">
              <w:rPr>
                <w:rFonts w:cs="Arial"/>
                <w:sz w:val="18"/>
              </w:rPr>
              <w:t>NMS.KK.REP.0</w:t>
            </w:r>
            <w:r w:rsidR="004370EE" w:rsidRPr="00D257D0">
              <w:rPr>
                <w:rFonts w:cs="Arial"/>
                <w:sz w:val="18"/>
              </w:rPr>
              <w:t>12</w:t>
            </w:r>
          </w:p>
        </w:tc>
        <w:tc>
          <w:tcPr>
            <w:tcW w:w="3686" w:type="dxa"/>
          </w:tcPr>
          <w:p w:rsidR="00FE1C33" w:rsidRPr="00D257D0" w:rsidRDefault="00FE1C33" w:rsidP="00CF7910">
            <w:pPr>
              <w:pStyle w:val="CommentText"/>
              <w:spacing w:before="60" w:after="60"/>
              <w:rPr>
                <w:rFonts w:cs="Arial"/>
                <w:sz w:val="18"/>
              </w:rPr>
            </w:pPr>
            <w:r w:rsidRPr="00D257D0">
              <w:rPr>
                <w:rFonts w:cs="Arial"/>
                <w:sz w:val="18"/>
              </w:rPr>
              <w:t xml:space="preserve">The NMS system shall </w:t>
            </w:r>
            <w:r w:rsidR="003045AD" w:rsidRPr="00D257D0">
              <w:rPr>
                <w:rFonts w:cs="Arial"/>
                <w:sz w:val="18"/>
              </w:rPr>
              <w:t xml:space="preserve">at least </w:t>
            </w:r>
            <w:r w:rsidRPr="00D257D0">
              <w:rPr>
                <w:rFonts w:cs="Arial"/>
                <w:sz w:val="18"/>
              </w:rPr>
              <w:t xml:space="preserve">keep records of Kilkari beneficiary in </w:t>
            </w:r>
            <w:proofErr w:type="spellStart"/>
            <w:r w:rsidRPr="00D257D0">
              <w:rPr>
                <w:rFonts w:cs="Arial"/>
                <w:sz w:val="18"/>
              </w:rPr>
              <w:t>Motech</w:t>
            </w:r>
            <w:proofErr w:type="spellEnd"/>
            <w:r w:rsidRPr="00D257D0">
              <w:rPr>
                <w:rFonts w:cs="Arial"/>
                <w:sz w:val="18"/>
              </w:rPr>
              <w:t xml:space="preserve"> for </w:t>
            </w:r>
            <w:r w:rsidR="00CF7910" w:rsidRPr="00D257D0">
              <w:rPr>
                <w:rFonts w:cs="Arial"/>
                <w:sz w:val="18"/>
              </w:rPr>
              <w:t xml:space="preserve">the </w:t>
            </w:r>
            <w:r w:rsidRPr="00D257D0">
              <w:rPr>
                <w:rFonts w:cs="Arial"/>
                <w:sz w:val="18"/>
              </w:rPr>
              <w:t xml:space="preserve">period </w:t>
            </w:r>
            <w:r w:rsidR="00CF7910" w:rsidRPr="00D257D0">
              <w:rPr>
                <w:rFonts w:cs="Arial"/>
                <w:sz w:val="18"/>
              </w:rPr>
              <w:t>for which the beneficiary is Active</w:t>
            </w:r>
            <w:r w:rsidRPr="00D257D0">
              <w:rPr>
                <w:rFonts w:cs="Arial"/>
                <w:sz w:val="18"/>
              </w:rPr>
              <w:t>.</w:t>
            </w:r>
          </w:p>
        </w:tc>
        <w:tc>
          <w:tcPr>
            <w:tcW w:w="2551" w:type="dxa"/>
          </w:tcPr>
          <w:p w:rsidR="00FE1C33" w:rsidRPr="00D257D0" w:rsidRDefault="00CF7910" w:rsidP="000447E1">
            <w:pPr>
              <w:pStyle w:val="CommentText"/>
              <w:spacing w:before="60" w:after="60"/>
              <w:rPr>
                <w:rFonts w:cs="Arial"/>
                <w:sz w:val="18"/>
                <w:lang w:val="en-IN"/>
              </w:rPr>
            </w:pPr>
            <w:proofErr w:type="gramStart"/>
            <w:r w:rsidRPr="00D257D0">
              <w:rPr>
                <w:rFonts w:cs="Arial"/>
                <w:sz w:val="18"/>
                <w:lang w:val="en-IN"/>
              </w:rPr>
              <w:t>refer</w:t>
            </w:r>
            <w:proofErr w:type="gramEnd"/>
            <w:r w:rsidRPr="00D257D0">
              <w:rPr>
                <w:rFonts w:cs="Arial"/>
                <w:sz w:val="18"/>
                <w:lang w:val="en-IN"/>
              </w:rPr>
              <w:t xml:space="preserve"> </w:t>
            </w:r>
            <w:r w:rsidRPr="00D257D0">
              <w:rPr>
                <w:rFonts w:cs="Arial"/>
                <w:sz w:val="18"/>
              </w:rPr>
              <w:t>NMS.GEN.BKUP.001.</w:t>
            </w:r>
          </w:p>
        </w:tc>
        <w:tc>
          <w:tcPr>
            <w:tcW w:w="1418" w:type="dxa"/>
          </w:tcPr>
          <w:p w:rsidR="00FE1C33" w:rsidRPr="00D257D0" w:rsidRDefault="002927CE" w:rsidP="009E163D">
            <w:pPr>
              <w:pStyle w:val="CommentText"/>
              <w:spacing w:before="60" w:after="60"/>
              <w:rPr>
                <w:rFonts w:cs="Arial"/>
                <w:sz w:val="18"/>
              </w:rPr>
            </w:pPr>
            <w:r>
              <w:rPr>
                <w:rFonts w:cs="Arial"/>
                <w:sz w:val="18"/>
              </w:rPr>
              <w:t>DELETED</w:t>
            </w:r>
          </w:p>
        </w:tc>
      </w:tr>
    </w:tbl>
    <w:p w:rsidR="002E1E93" w:rsidRPr="00D257D0" w:rsidRDefault="002E1E93" w:rsidP="002E1E93">
      <w:pPr>
        <w:pStyle w:val="Heading3"/>
      </w:pPr>
      <w:bookmarkStart w:id="221" w:name="_Ref406702380"/>
      <w:bookmarkStart w:id="222" w:name="_Toc413664874"/>
      <w:r w:rsidRPr="00D257D0">
        <w:lastRenderedPageBreak/>
        <w:t>Content Management and Upload</w:t>
      </w:r>
      <w:bookmarkEnd w:id="221"/>
      <w:bookmarkEnd w:id="222"/>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09"/>
        <w:gridCol w:w="3828"/>
        <w:gridCol w:w="2551"/>
        <w:gridCol w:w="1418"/>
      </w:tblGrid>
      <w:tr w:rsidR="002E1E93" w:rsidRPr="00D257D0" w:rsidTr="00527BB8">
        <w:tc>
          <w:tcPr>
            <w:tcW w:w="1809" w:type="dxa"/>
            <w:shd w:val="clear" w:color="auto" w:fill="D9D9D9" w:themeFill="background1" w:themeFillShade="D9"/>
          </w:tcPr>
          <w:p w:rsidR="002E1E93" w:rsidRPr="00D257D0" w:rsidRDefault="002E1E93" w:rsidP="00527BB8">
            <w:pPr>
              <w:pStyle w:val="CommentText"/>
              <w:spacing w:before="60" w:after="60"/>
              <w:rPr>
                <w:rFonts w:cs="Arial"/>
                <w:b/>
                <w:sz w:val="18"/>
              </w:rPr>
            </w:pPr>
            <w:r w:rsidRPr="00D257D0">
              <w:rPr>
                <w:rFonts w:cs="Arial"/>
                <w:b/>
                <w:sz w:val="18"/>
              </w:rPr>
              <w:t>Requirement Id</w:t>
            </w:r>
          </w:p>
        </w:tc>
        <w:tc>
          <w:tcPr>
            <w:tcW w:w="3828" w:type="dxa"/>
            <w:shd w:val="clear" w:color="auto" w:fill="D9D9D9" w:themeFill="background1" w:themeFillShade="D9"/>
          </w:tcPr>
          <w:p w:rsidR="002E1E93" w:rsidRPr="00D257D0" w:rsidRDefault="002E1E93" w:rsidP="00527BB8">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rsidR="002E1E93" w:rsidRPr="00D257D0" w:rsidRDefault="002E1E93" w:rsidP="00527BB8">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rsidR="002E1E93" w:rsidRPr="00D257D0" w:rsidRDefault="002E1E93" w:rsidP="00527BB8">
            <w:pPr>
              <w:pStyle w:val="CommentText"/>
              <w:spacing w:before="60" w:after="60"/>
              <w:rPr>
                <w:rFonts w:cs="Arial"/>
                <w:b/>
                <w:sz w:val="18"/>
              </w:rPr>
            </w:pPr>
            <w:r w:rsidRPr="00D257D0">
              <w:rPr>
                <w:rFonts w:cs="Arial"/>
                <w:b/>
                <w:sz w:val="18"/>
              </w:rPr>
              <w:t>Status</w:t>
            </w:r>
          </w:p>
        </w:tc>
      </w:tr>
      <w:tr w:rsidR="002E1E93" w:rsidRPr="00D257D0" w:rsidTr="00527BB8">
        <w:trPr>
          <w:trHeight w:val="350"/>
        </w:trPr>
        <w:tc>
          <w:tcPr>
            <w:tcW w:w="1809" w:type="dxa"/>
          </w:tcPr>
          <w:p w:rsidR="002E1E93" w:rsidRPr="00D257D0" w:rsidRDefault="002E1E93" w:rsidP="002E1E93">
            <w:pPr>
              <w:pStyle w:val="CommentText"/>
              <w:spacing w:before="60" w:after="60"/>
              <w:rPr>
                <w:rFonts w:cs="Arial"/>
                <w:sz w:val="18"/>
              </w:rPr>
            </w:pPr>
            <w:r w:rsidRPr="00D257D0">
              <w:rPr>
                <w:rFonts w:cs="Arial"/>
                <w:sz w:val="18"/>
              </w:rPr>
              <w:t>NMS.KK.CONT.001</w:t>
            </w:r>
          </w:p>
        </w:tc>
        <w:tc>
          <w:tcPr>
            <w:tcW w:w="3828" w:type="dxa"/>
          </w:tcPr>
          <w:p w:rsidR="002E1E93" w:rsidRPr="00D257D0" w:rsidRDefault="00E41255" w:rsidP="00E41255">
            <w:pPr>
              <w:pStyle w:val="CommentText"/>
              <w:spacing w:before="60" w:after="60"/>
              <w:rPr>
                <w:rFonts w:cs="Arial"/>
                <w:sz w:val="18"/>
              </w:rPr>
            </w:pPr>
            <w:r w:rsidRPr="00D257D0">
              <w:rPr>
                <w:rFonts w:cs="Arial"/>
                <w:sz w:val="18"/>
              </w:rPr>
              <w:t>NMS shall allow upload and modification of content files for KK service.</w:t>
            </w:r>
          </w:p>
        </w:tc>
        <w:tc>
          <w:tcPr>
            <w:tcW w:w="2551" w:type="dxa"/>
          </w:tcPr>
          <w:p w:rsidR="002E1E93" w:rsidRPr="00D257D0" w:rsidRDefault="000E4527" w:rsidP="00527BB8">
            <w:pPr>
              <w:pStyle w:val="CommentText"/>
              <w:spacing w:before="60" w:after="60"/>
              <w:rPr>
                <w:rFonts w:cs="Arial"/>
                <w:sz w:val="18"/>
              </w:rPr>
            </w:pPr>
            <w:r>
              <w:rPr>
                <w:rFonts w:cs="Arial"/>
                <w:sz w:val="18"/>
              </w:rPr>
              <w:t>The content files shall be managed by CMS which is part of IVR and not part of MOTECH.</w:t>
            </w:r>
          </w:p>
        </w:tc>
        <w:tc>
          <w:tcPr>
            <w:tcW w:w="1418" w:type="dxa"/>
          </w:tcPr>
          <w:p w:rsidR="002E1E93" w:rsidRPr="00D257D0" w:rsidRDefault="00DE717F" w:rsidP="00527BB8">
            <w:pPr>
              <w:pStyle w:val="CommentText"/>
              <w:spacing w:before="60" w:after="60"/>
              <w:rPr>
                <w:rFonts w:cs="Arial"/>
                <w:sz w:val="18"/>
              </w:rPr>
            </w:pPr>
            <w:r w:rsidRPr="00DE717F">
              <w:rPr>
                <w:rFonts w:cs="Arial"/>
                <w:sz w:val="18"/>
              </w:rPr>
              <w:t>Approved</w:t>
            </w:r>
          </w:p>
        </w:tc>
      </w:tr>
      <w:tr w:rsidR="00E41255" w:rsidRPr="00D257D0" w:rsidTr="00527BB8">
        <w:trPr>
          <w:trHeight w:val="350"/>
        </w:trPr>
        <w:tc>
          <w:tcPr>
            <w:tcW w:w="1809" w:type="dxa"/>
          </w:tcPr>
          <w:p w:rsidR="00E41255" w:rsidRPr="00D257D0" w:rsidRDefault="00E41255" w:rsidP="002E1E93">
            <w:pPr>
              <w:pStyle w:val="CommentText"/>
              <w:spacing w:before="60" w:after="60"/>
              <w:rPr>
                <w:rFonts w:cs="Arial"/>
                <w:sz w:val="18"/>
              </w:rPr>
            </w:pPr>
            <w:r w:rsidRPr="00D257D0">
              <w:rPr>
                <w:rFonts w:cs="Arial"/>
                <w:sz w:val="18"/>
              </w:rPr>
              <w:t>NMS.KK.CONT.002</w:t>
            </w:r>
          </w:p>
        </w:tc>
        <w:tc>
          <w:tcPr>
            <w:tcW w:w="3828" w:type="dxa"/>
          </w:tcPr>
          <w:p w:rsidR="00E41255" w:rsidRPr="00D257D0" w:rsidRDefault="00E41255" w:rsidP="00527BB8">
            <w:pPr>
              <w:pStyle w:val="CommentText"/>
              <w:spacing w:before="60" w:after="60"/>
              <w:rPr>
                <w:rFonts w:cs="Arial"/>
                <w:sz w:val="18"/>
              </w:rPr>
            </w:pPr>
            <w:r w:rsidRPr="00D257D0">
              <w:rPr>
                <w:rFonts w:cs="Arial"/>
                <w:sz w:val="18"/>
              </w:rPr>
              <w:t xml:space="preserve">MK service shall support the course content to vary based on the needs of specific states. </w:t>
            </w:r>
          </w:p>
        </w:tc>
        <w:tc>
          <w:tcPr>
            <w:tcW w:w="2551" w:type="dxa"/>
          </w:tcPr>
          <w:p w:rsidR="00E41255" w:rsidRPr="00D257D0" w:rsidRDefault="00E41255" w:rsidP="00527BB8">
            <w:pPr>
              <w:pStyle w:val="CommentText"/>
              <w:spacing w:before="60" w:after="60"/>
              <w:rPr>
                <w:rFonts w:cs="Arial"/>
                <w:sz w:val="18"/>
              </w:rPr>
            </w:pPr>
          </w:p>
        </w:tc>
        <w:tc>
          <w:tcPr>
            <w:tcW w:w="1418" w:type="dxa"/>
          </w:tcPr>
          <w:p w:rsidR="00E41255" w:rsidRPr="00D257D0" w:rsidRDefault="00DE717F" w:rsidP="00527BB8">
            <w:pPr>
              <w:pStyle w:val="CommentText"/>
              <w:spacing w:before="60" w:after="60"/>
              <w:rPr>
                <w:rFonts w:cs="Arial"/>
                <w:sz w:val="18"/>
              </w:rPr>
            </w:pPr>
            <w:r w:rsidRPr="00DE717F">
              <w:rPr>
                <w:rFonts w:cs="Arial"/>
                <w:sz w:val="18"/>
              </w:rPr>
              <w:t>Approved</w:t>
            </w:r>
          </w:p>
        </w:tc>
      </w:tr>
    </w:tbl>
    <w:p w:rsidR="00B217FE" w:rsidRPr="00D257D0" w:rsidRDefault="00B217FE" w:rsidP="00B217FE">
      <w:pPr>
        <w:pStyle w:val="Heading3"/>
      </w:pPr>
      <w:bookmarkStart w:id="223" w:name="_Toc413664875"/>
      <w:r w:rsidRPr="00D257D0">
        <w:t>Do Not Disturb (DND) Handling</w:t>
      </w:r>
      <w:bookmarkEnd w:id="223"/>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09"/>
        <w:gridCol w:w="3828"/>
        <w:gridCol w:w="2551"/>
        <w:gridCol w:w="1418"/>
      </w:tblGrid>
      <w:tr w:rsidR="00B217FE" w:rsidRPr="00D257D0" w:rsidTr="008E010E">
        <w:tc>
          <w:tcPr>
            <w:tcW w:w="1809" w:type="dxa"/>
            <w:shd w:val="clear" w:color="auto" w:fill="D9D9D9" w:themeFill="background1" w:themeFillShade="D9"/>
          </w:tcPr>
          <w:p w:rsidR="00B217FE" w:rsidRPr="00D257D0" w:rsidRDefault="00B217FE" w:rsidP="008E010E">
            <w:pPr>
              <w:pStyle w:val="CommentText"/>
              <w:spacing w:before="60" w:after="60"/>
              <w:rPr>
                <w:rFonts w:cs="Arial"/>
                <w:b/>
                <w:sz w:val="18"/>
              </w:rPr>
            </w:pPr>
            <w:r w:rsidRPr="00D257D0">
              <w:rPr>
                <w:rFonts w:cs="Arial"/>
                <w:b/>
                <w:sz w:val="18"/>
              </w:rPr>
              <w:t>Requirement Id</w:t>
            </w:r>
          </w:p>
        </w:tc>
        <w:tc>
          <w:tcPr>
            <w:tcW w:w="3828" w:type="dxa"/>
            <w:shd w:val="clear" w:color="auto" w:fill="D9D9D9" w:themeFill="background1" w:themeFillShade="D9"/>
          </w:tcPr>
          <w:p w:rsidR="00B217FE" w:rsidRPr="00D257D0" w:rsidRDefault="00B217FE" w:rsidP="008E010E">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rsidR="00B217FE" w:rsidRPr="00D257D0" w:rsidRDefault="00B217FE" w:rsidP="008E010E">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rsidR="00B217FE" w:rsidRPr="00D257D0" w:rsidRDefault="00B217FE" w:rsidP="008E010E">
            <w:pPr>
              <w:pStyle w:val="CommentText"/>
              <w:spacing w:before="60" w:after="60"/>
              <w:rPr>
                <w:rFonts w:cs="Arial"/>
                <w:b/>
                <w:sz w:val="18"/>
              </w:rPr>
            </w:pPr>
            <w:r w:rsidRPr="00D257D0">
              <w:rPr>
                <w:rFonts w:cs="Arial"/>
                <w:b/>
                <w:sz w:val="18"/>
              </w:rPr>
              <w:t>Status</w:t>
            </w:r>
          </w:p>
        </w:tc>
      </w:tr>
      <w:tr w:rsidR="00B217FE" w:rsidRPr="00D257D0" w:rsidTr="008E010E">
        <w:trPr>
          <w:trHeight w:val="350"/>
        </w:trPr>
        <w:tc>
          <w:tcPr>
            <w:tcW w:w="1809" w:type="dxa"/>
          </w:tcPr>
          <w:p w:rsidR="00B217FE" w:rsidRPr="00D257D0" w:rsidRDefault="00B217FE" w:rsidP="00B217FE">
            <w:pPr>
              <w:pStyle w:val="CommentText"/>
              <w:spacing w:before="60" w:after="60"/>
              <w:rPr>
                <w:rFonts w:cs="Arial"/>
                <w:sz w:val="18"/>
              </w:rPr>
            </w:pPr>
            <w:r w:rsidRPr="00D257D0">
              <w:rPr>
                <w:rFonts w:cs="Arial"/>
                <w:sz w:val="18"/>
              </w:rPr>
              <w:t>NMS.KK.DND.001</w:t>
            </w:r>
          </w:p>
        </w:tc>
        <w:tc>
          <w:tcPr>
            <w:tcW w:w="3828" w:type="dxa"/>
          </w:tcPr>
          <w:p w:rsidR="006051C3" w:rsidRPr="00D257D0" w:rsidRDefault="00B217FE" w:rsidP="0069157A">
            <w:pPr>
              <w:pStyle w:val="CommentText"/>
              <w:spacing w:before="60" w:after="60"/>
              <w:rPr>
                <w:rFonts w:cs="Arial"/>
                <w:sz w:val="18"/>
              </w:rPr>
            </w:pPr>
            <w:r w:rsidRPr="00D257D0">
              <w:rPr>
                <w:rFonts w:cs="Arial"/>
                <w:sz w:val="18"/>
              </w:rPr>
              <w:t>NMS shall not initiate any OBD call to a beneficiary if the beneficiary has the MSISDN registered in the DND database</w:t>
            </w:r>
            <w:r w:rsidR="008D1F91" w:rsidRPr="00D257D0">
              <w:rPr>
                <w:rFonts w:cs="Arial"/>
                <w:sz w:val="18"/>
              </w:rPr>
              <w:t xml:space="preserve"> and the activation has happened via CSV upload</w:t>
            </w:r>
            <w:r w:rsidRPr="00D257D0">
              <w:rPr>
                <w:rFonts w:cs="Arial"/>
                <w:sz w:val="18"/>
              </w:rPr>
              <w:t>.</w:t>
            </w:r>
            <w:r w:rsidR="0069157A" w:rsidRPr="00D257D0">
              <w:rPr>
                <w:rFonts w:cs="Arial"/>
                <w:sz w:val="18"/>
              </w:rPr>
              <w:t xml:space="preserve"> </w:t>
            </w:r>
          </w:p>
          <w:p w:rsidR="008D1F91" w:rsidRPr="00D257D0" w:rsidRDefault="008D1F91" w:rsidP="0069157A">
            <w:pPr>
              <w:pStyle w:val="CommentText"/>
              <w:spacing w:before="60" w:after="60"/>
              <w:rPr>
                <w:rFonts w:cs="Arial"/>
                <w:sz w:val="18"/>
              </w:rPr>
            </w:pPr>
            <w:r w:rsidRPr="00D257D0">
              <w:rPr>
                <w:rFonts w:cs="Arial"/>
                <w:sz w:val="18"/>
              </w:rPr>
              <w:t xml:space="preserve">The DND restriction does not apply for </w:t>
            </w:r>
            <w:proofErr w:type="gramStart"/>
            <w:r w:rsidRPr="00D257D0">
              <w:rPr>
                <w:rFonts w:cs="Arial"/>
                <w:sz w:val="18"/>
              </w:rPr>
              <w:t>th</w:t>
            </w:r>
            <w:r w:rsidR="007F3C5E" w:rsidRPr="00D257D0">
              <w:rPr>
                <w:rFonts w:cs="Arial"/>
                <w:sz w:val="18"/>
              </w:rPr>
              <w:t>os</w:t>
            </w:r>
            <w:r w:rsidRPr="00D257D0">
              <w:rPr>
                <w:rFonts w:cs="Arial"/>
                <w:sz w:val="18"/>
              </w:rPr>
              <w:t>e beneficiary</w:t>
            </w:r>
            <w:proofErr w:type="gramEnd"/>
            <w:r w:rsidRPr="00D257D0">
              <w:rPr>
                <w:rFonts w:cs="Arial"/>
                <w:sz w:val="18"/>
              </w:rPr>
              <w:t xml:space="preserve"> that have activated via the IVR.</w:t>
            </w:r>
          </w:p>
          <w:p w:rsidR="00B871F0" w:rsidRPr="00D257D0" w:rsidRDefault="00B871F0" w:rsidP="0069157A">
            <w:pPr>
              <w:pStyle w:val="CommentText"/>
              <w:spacing w:before="60" w:after="60"/>
              <w:rPr>
                <w:rFonts w:cs="Arial"/>
                <w:sz w:val="18"/>
              </w:rPr>
            </w:pPr>
          </w:p>
        </w:tc>
        <w:tc>
          <w:tcPr>
            <w:tcW w:w="2551" w:type="dxa"/>
          </w:tcPr>
          <w:p w:rsidR="00B217FE" w:rsidRPr="00D257D0" w:rsidRDefault="008D1F91" w:rsidP="0069157A">
            <w:pPr>
              <w:pStyle w:val="CommentText"/>
              <w:spacing w:before="60" w:after="60"/>
              <w:rPr>
                <w:rFonts w:cs="Arial"/>
                <w:sz w:val="18"/>
              </w:rPr>
            </w:pPr>
            <w:r w:rsidRPr="00D257D0">
              <w:rPr>
                <w:rFonts w:cs="Arial"/>
                <w:sz w:val="18"/>
              </w:rPr>
              <w:t>To realize this requirement, NMS system shall maintain a DND database.</w:t>
            </w:r>
            <w:r w:rsidR="007F3C5E" w:rsidRPr="00D257D0">
              <w:rPr>
                <w:rFonts w:cs="Arial"/>
                <w:sz w:val="18"/>
              </w:rPr>
              <w:t xml:space="preserve"> </w:t>
            </w:r>
            <w:r w:rsidR="0069157A" w:rsidRPr="00D257D0">
              <w:rPr>
                <w:rFonts w:cs="Arial"/>
                <w:sz w:val="18"/>
              </w:rPr>
              <w:t>The exact mechanism to realize the DND database is outside the scope of this document.</w:t>
            </w:r>
          </w:p>
          <w:p w:rsidR="00D47D15" w:rsidRPr="00D257D0" w:rsidRDefault="00D47D15" w:rsidP="006051C3">
            <w:pPr>
              <w:pStyle w:val="CommentText"/>
              <w:spacing w:before="60" w:after="60"/>
              <w:rPr>
                <w:rFonts w:cs="Arial"/>
                <w:sz w:val="18"/>
              </w:rPr>
            </w:pPr>
            <w:r w:rsidRPr="00D257D0">
              <w:rPr>
                <w:rFonts w:cs="Arial"/>
                <w:sz w:val="18"/>
              </w:rPr>
              <w:t xml:space="preserve">The DND restrictions apply to OBD call </w:t>
            </w:r>
            <w:r w:rsidR="006051C3" w:rsidRPr="00D257D0">
              <w:rPr>
                <w:rFonts w:cs="Arial"/>
                <w:sz w:val="18"/>
              </w:rPr>
              <w:t>for</w:t>
            </w:r>
            <w:r w:rsidRPr="00D257D0">
              <w:rPr>
                <w:rFonts w:cs="Arial"/>
                <w:sz w:val="18"/>
              </w:rPr>
              <w:t xml:space="preserve"> Kilkari service</w:t>
            </w:r>
            <w:r w:rsidR="006051C3" w:rsidRPr="00D257D0">
              <w:rPr>
                <w:rFonts w:cs="Arial"/>
                <w:sz w:val="18"/>
              </w:rPr>
              <w:t xml:space="preserve"> only</w:t>
            </w:r>
            <w:r w:rsidRPr="00D257D0">
              <w:rPr>
                <w:rFonts w:cs="Arial"/>
                <w:sz w:val="18"/>
              </w:rPr>
              <w:t>. They do not apply to incoming services like MA and MK.</w:t>
            </w:r>
            <w:r w:rsidR="006051C3" w:rsidRPr="00D257D0">
              <w:rPr>
                <w:rFonts w:cs="Arial"/>
                <w:sz w:val="18"/>
              </w:rPr>
              <w:t xml:space="preserve"> For MA, it also does not apply to course-completion SMS.</w:t>
            </w:r>
          </w:p>
        </w:tc>
        <w:tc>
          <w:tcPr>
            <w:tcW w:w="1418" w:type="dxa"/>
          </w:tcPr>
          <w:p w:rsidR="00B217FE" w:rsidRPr="00D257D0" w:rsidRDefault="00DE717F" w:rsidP="008E010E">
            <w:pPr>
              <w:pStyle w:val="CommentText"/>
              <w:spacing w:before="60" w:after="60"/>
              <w:rPr>
                <w:rFonts w:cs="Arial"/>
                <w:sz w:val="18"/>
              </w:rPr>
            </w:pPr>
            <w:r w:rsidRPr="00DE717F">
              <w:rPr>
                <w:rFonts w:cs="Arial"/>
                <w:sz w:val="18"/>
              </w:rPr>
              <w:t>Approved</w:t>
            </w:r>
          </w:p>
        </w:tc>
      </w:tr>
      <w:tr w:rsidR="00B217FE" w:rsidRPr="00D257D0" w:rsidTr="008E010E">
        <w:trPr>
          <w:trHeight w:val="350"/>
        </w:trPr>
        <w:tc>
          <w:tcPr>
            <w:tcW w:w="1809" w:type="dxa"/>
          </w:tcPr>
          <w:p w:rsidR="00B217FE" w:rsidRPr="00D257D0" w:rsidRDefault="00B217FE" w:rsidP="008E010E">
            <w:pPr>
              <w:pStyle w:val="CommentText"/>
              <w:spacing w:before="60" w:after="60"/>
              <w:rPr>
                <w:rFonts w:cs="Arial"/>
                <w:sz w:val="18"/>
              </w:rPr>
            </w:pPr>
            <w:r w:rsidRPr="00D257D0">
              <w:rPr>
                <w:rFonts w:cs="Arial"/>
                <w:sz w:val="18"/>
              </w:rPr>
              <w:t>NMS.KK.</w:t>
            </w:r>
            <w:r w:rsidR="008E010E" w:rsidRPr="00D257D0">
              <w:rPr>
                <w:rFonts w:cs="Arial"/>
                <w:sz w:val="18"/>
              </w:rPr>
              <w:t>DND</w:t>
            </w:r>
            <w:r w:rsidRPr="00D257D0">
              <w:rPr>
                <w:rFonts w:cs="Arial"/>
                <w:sz w:val="18"/>
              </w:rPr>
              <w:t>.002</w:t>
            </w:r>
          </w:p>
        </w:tc>
        <w:tc>
          <w:tcPr>
            <w:tcW w:w="3828" w:type="dxa"/>
          </w:tcPr>
          <w:p w:rsidR="0069157A" w:rsidRPr="00D257D0" w:rsidRDefault="00B871F0" w:rsidP="0069157A">
            <w:pPr>
              <w:pStyle w:val="CommentText"/>
              <w:spacing w:before="60" w:after="60"/>
              <w:rPr>
                <w:rFonts w:cs="Arial"/>
                <w:sz w:val="18"/>
              </w:rPr>
            </w:pPr>
            <w:r w:rsidRPr="00D257D0">
              <w:rPr>
                <w:rFonts w:cs="Arial"/>
                <w:sz w:val="18"/>
              </w:rPr>
              <w:t xml:space="preserve">NMS shall mark a beneficiary as deactivated with associated reason if the beneficiary has </w:t>
            </w:r>
            <w:r w:rsidR="007C4128" w:rsidRPr="00D257D0">
              <w:rPr>
                <w:rFonts w:cs="Arial"/>
                <w:sz w:val="18"/>
              </w:rPr>
              <w:t xml:space="preserve">its </w:t>
            </w:r>
            <w:r w:rsidRPr="00D257D0">
              <w:rPr>
                <w:rFonts w:cs="Arial"/>
                <w:sz w:val="18"/>
              </w:rPr>
              <w:t>MSISDN</w:t>
            </w:r>
            <w:r w:rsidR="007C4128" w:rsidRPr="00D257D0">
              <w:rPr>
                <w:rFonts w:cs="Arial"/>
                <w:sz w:val="18"/>
              </w:rPr>
              <w:t xml:space="preserve"> number added to the DND database. </w:t>
            </w:r>
            <w:r w:rsidR="0069157A" w:rsidRPr="00D257D0">
              <w:rPr>
                <w:rFonts w:cs="Arial"/>
                <w:sz w:val="18"/>
              </w:rPr>
              <w:t>This requirement applies to both cases listed below:</w:t>
            </w:r>
          </w:p>
          <w:p w:rsidR="0069157A" w:rsidRPr="00D257D0" w:rsidRDefault="0069157A" w:rsidP="00C048E2">
            <w:pPr>
              <w:pStyle w:val="CommentText"/>
              <w:numPr>
                <w:ilvl w:val="0"/>
                <w:numId w:val="96"/>
              </w:numPr>
              <w:spacing w:before="60" w:after="60"/>
              <w:rPr>
                <w:rFonts w:cs="Arial"/>
                <w:sz w:val="18"/>
              </w:rPr>
            </w:pPr>
            <w:r w:rsidRPr="00D257D0">
              <w:rPr>
                <w:rFonts w:cs="Arial"/>
                <w:sz w:val="18"/>
              </w:rPr>
              <w:t xml:space="preserve">The beneficiary is called for first time </w:t>
            </w:r>
          </w:p>
          <w:p w:rsidR="00B217FE" w:rsidRPr="00D257D0" w:rsidRDefault="0069157A" w:rsidP="00C048E2">
            <w:pPr>
              <w:pStyle w:val="CommentText"/>
              <w:numPr>
                <w:ilvl w:val="0"/>
                <w:numId w:val="96"/>
              </w:numPr>
              <w:spacing w:before="60" w:after="60"/>
              <w:rPr>
                <w:rFonts w:cs="Arial"/>
                <w:sz w:val="18"/>
              </w:rPr>
            </w:pPr>
            <w:r w:rsidRPr="00D257D0">
              <w:rPr>
                <w:rFonts w:cs="Arial"/>
                <w:sz w:val="18"/>
              </w:rPr>
              <w:t>The beneficiary has added its MSISDN number to the DND database while the OBD service is ongoing</w:t>
            </w:r>
          </w:p>
        </w:tc>
        <w:tc>
          <w:tcPr>
            <w:tcW w:w="2551" w:type="dxa"/>
          </w:tcPr>
          <w:p w:rsidR="00B217FE" w:rsidRPr="00D257D0" w:rsidRDefault="00FC2C26" w:rsidP="00146CFA">
            <w:pPr>
              <w:pStyle w:val="CommentText"/>
              <w:spacing w:before="60" w:after="60"/>
              <w:rPr>
                <w:rFonts w:cs="Arial"/>
                <w:sz w:val="18"/>
              </w:rPr>
            </w:pPr>
            <w:r w:rsidRPr="00D257D0">
              <w:rPr>
                <w:rFonts w:cs="Arial"/>
                <w:sz w:val="18"/>
              </w:rPr>
              <w:t>In case a beneficiary removes its number from DND database, then such a use-case is currently not handled by the software.</w:t>
            </w:r>
          </w:p>
        </w:tc>
        <w:tc>
          <w:tcPr>
            <w:tcW w:w="1418" w:type="dxa"/>
          </w:tcPr>
          <w:p w:rsidR="00B217FE" w:rsidRPr="00D257D0" w:rsidRDefault="00DE717F" w:rsidP="008E010E">
            <w:pPr>
              <w:pStyle w:val="CommentText"/>
              <w:spacing w:before="60" w:after="60"/>
              <w:rPr>
                <w:rFonts w:cs="Arial"/>
                <w:sz w:val="18"/>
              </w:rPr>
            </w:pPr>
            <w:r w:rsidRPr="00DE717F">
              <w:rPr>
                <w:rFonts w:cs="Arial"/>
                <w:sz w:val="18"/>
              </w:rPr>
              <w:t>Approved</w:t>
            </w:r>
          </w:p>
        </w:tc>
      </w:tr>
      <w:tr w:rsidR="00022BBE" w:rsidRPr="00D257D0" w:rsidTr="008E010E">
        <w:trPr>
          <w:trHeight w:val="350"/>
        </w:trPr>
        <w:tc>
          <w:tcPr>
            <w:tcW w:w="1809" w:type="dxa"/>
          </w:tcPr>
          <w:p w:rsidR="00022BBE" w:rsidRPr="00D257D0" w:rsidRDefault="00022BBE" w:rsidP="008E010E">
            <w:pPr>
              <w:pStyle w:val="CommentText"/>
              <w:spacing w:before="60" w:after="60"/>
              <w:rPr>
                <w:rFonts w:cs="Arial"/>
                <w:sz w:val="18"/>
              </w:rPr>
            </w:pPr>
            <w:r w:rsidRPr="00D257D0">
              <w:rPr>
                <w:rFonts w:cs="Arial"/>
                <w:sz w:val="18"/>
              </w:rPr>
              <w:t>NMS.KK.</w:t>
            </w:r>
            <w:r w:rsidR="008E010E" w:rsidRPr="00D257D0">
              <w:rPr>
                <w:rFonts w:cs="Arial"/>
                <w:sz w:val="18"/>
              </w:rPr>
              <w:t>DND</w:t>
            </w:r>
            <w:r w:rsidRPr="00D257D0">
              <w:rPr>
                <w:rFonts w:cs="Arial"/>
                <w:sz w:val="18"/>
              </w:rPr>
              <w:t>.003</w:t>
            </w:r>
          </w:p>
        </w:tc>
        <w:tc>
          <w:tcPr>
            <w:tcW w:w="3828" w:type="dxa"/>
          </w:tcPr>
          <w:p w:rsidR="00022BBE" w:rsidRPr="00D257D0" w:rsidRDefault="00022BBE" w:rsidP="004F285B">
            <w:pPr>
              <w:pStyle w:val="CommentText"/>
              <w:spacing w:before="60" w:after="60"/>
              <w:rPr>
                <w:rFonts w:cs="Arial"/>
                <w:sz w:val="18"/>
              </w:rPr>
            </w:pPr>
            <w:r w:rsidRPr="00D257D0">
              <w:rPr>
                <w:rFonts w:cs="Arial"/>
                <w:sz w:val="18"/>
              </w:rPr>
              <w:t xml:space="preserve">NMS shall allow a subscriber deactivated due to DND restrictions to </w:t>
            </w:r>
            <w:r w:rsidR="004F285B" w:rsidRPr="00D257D0">
              <w:rPr>
                <w:rFonts w:cs="Arial"/>
                <w:sz w:val="18"/>
              </w:rPr>
              <w:t xml:space="preserve">activate the </w:t>
            </w:r>
            <w:r w:rsidR="00A01AE0" w:rsidRPr="00D257D0">
              <w:rPr>
                <w:rFonts w:cs="Arial"/>
                <w:sz w:val="18"/>
              </w:rPr>
              <w:t xml:space="preserve">Kilkari </w:t>
            </w:r>
            <w:r w:rsidR="004F285B" w:rsidRPr="00D257D0">
              <w:rPr>
                <w:rFonts w:cs="Arial"/>
                <w:sz w:val="18"/>
              </w:rPr>
              <w:t xml:space="preserve">service </w:t>
            </w:r>
            <w:r w:rsidR="00146CFA" w:rsidRPr="00D257D0">
              <w:rPr>
                <w:rFonts w:cs="Arial"/>
                <w:sz w:val="18"/>
              </w:rPr>
              <w:t xml:space="preserve">again </w:t>
            </w:r>
            <w:r w:rsidR="004F285B" w:rsidRPr="00D257D0">
              <w:rPr>
                <w:rFonts w:cs="Arial"/>
                <w:sz w:val="18"/>
              </w:rPr>
              <w:t>via IVR.</w:t>
            </w:r>
          </w:p>
        </w:tc>
        <w:tc>
          <w:tcPr>
            <w:tcW w:w="2551" w:type="dxa"/>
          </w:tcPr>
          <w:p w:rsidR="00022BBE" w:rsidRPr="00D257D0" w:rsidRDefault="00022BBE" w:rsidP="008E010E">
            <w:pPr>
              <w:pStyle w:val="CommentText"/>
              <w:spacing w:before="60" w:after="60"/>
              <w:rPr>
                <w:rFonts w:cs="Arial"/>
                <w:sz w:val="18"/>
              </w:rPr>
            </w:pPr>
          </w:p>
        </w:tc>
        <w:tc>
          <w:tcPr>
            <w:tcW w:w="1418" w:type="dxa"/>
          </w:tcPr>
          <w:p w:rsidR="00022BBE" w:rsidRPr="00D257D0" w:rsidRDefault="00BF7A01" w:rsidP="008E010E">
            <w:pPr>
              <w:pStyle w:val="CommentText"/>
              <w:spacing w:before="60" w:after="60"/>
              <w:rPr>
                <w:rFonts w:cs="Arial"/>
                <w:sz w:val="18"/>
              </w:rPr>
            </w:pPr>
            <w:r w:rsidRPr="00DE717F">
              <w:rPr>
                <w:rFonts w:cs="Arial"/>
                <w:sz w:val="18"/>
              </w:rPr>
              <w:t>Approved</w:t>
            </w:r>
          </w:p>
        </w:tc>
      </w:tr>
    </w:tbl>
    <w:p w:rsidR="007209A0" w:rsidRPr="00D257D0" w:rsidRDefault="007209A0" w:rsidP="007209A0">
      <w:pPr>
        <w:pStyle w:val="Heading2"/>
        <w:rPr>
          <w:szCs w:val="18"/>
        </w:rPr>
      </w:pPr>
      <w:bookmarkStart w:id="224" w:name="_Toc413664876"/>
      <w:r w:rsidRPr="00D257D0">
        <w:rPr>
          <w:szCs w:val="18"/>
        </w:rPr>
        <w:t>Non-Functional Requirements</w:t>
      </w:r>
      <w:bookmarkEnd w:id="224"/>
    </w:p>
    <w:p w:rsidR="007209A0" w:rsidRPr="00D257D0" w:rsidRDefault="007209A0" w:rsidP="007209A0">
      <w:pPr>
        <w:pStyle w:val="Heading3"/>
        <w:rPr>
          <w:szCs w:val="18"/>
        </w:rPr>
      </w:pPr>
      <w:bookmarkStart w:id="225" w:name="_Toc413664877"/>
      <w:r w:rsidRPr="00D257D0">
        <w:t>Scalability Requirements</w:t>
      </w:r>
      <w:bookmarkEnd w:id="225"/>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09"/>
        <w:gridCol w:w="3828"/>
        <w:gridCol w:w="2551"/>
        <w:gridCol w:w="1418"/>
      </w:tblGrid>
      <w:tr w:rsidR="007209A0" w:rsidRPr="00D257D0" w:rsidTr="009C723A">
        <w:tc>
          <w:tcPr>
            <w:tcW w:w="1809" w:type="dxa"/>
            <w:shd w:val="clear" w:color="auto" w:fill="D9D9D9" w:themeFill="background1" w:themeFillShade="D9"/>
          </w:tcPr>
          <w:p w:rsidR="007209A0" w:rsidRPr="00D257D0" w:rsidRDefault="007209A0" w:rsidP="009C723A">
            <w:pPr>
              <w:pStyle w:val="CommentText"/>
              <w:spacing w:before="60" w:after="60"/>
              <w:rPr>
                <w:rFonts w:cs="Arial"/>
                <w:b/>
                <w:sz w:val="18"/>
              </w:rPr>
            </w:pPr>
            <w:r w:rsidRPr="00D257D0">
              <w:rPr>
                <w:rFonts w:cs="Arial"/>
                <w:b/>
                <w:sz w:val="18"/>
              </w:rPr>
              <w:t>Requirement Id</w:t>
            </w:r>
          </w:p>
        </w:tc>
        <w:tc>
          <w:tcPr>
            <w:tcW w:w="3828" w:type="dxa"/>
            <w:shd w:val="clear" w:color="auto" w:fill="D9D9D9" w:themeFill="background1" w:themeFillShade="D9"/>
          </w:tcPr>
          <w:p w:rsidR="007209A0" w:rsidRPr="00D257D0" w:rsidRDefault="007209A0" w:rsidP="009C723A">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rsidR="007209A0" w:rsidRPr="00D257D0" w:rsidRDefault="007209A0" w:rsidP="009C723A">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rsidR="007209A0" w:rsidRPr="00D257D0" w:rsidRDefault="007209A0" w:rsidP="009C723A">
            <w:pPr>
              <w:pStyle w:val="CommentText"/>
              <w:spacing w:before="60" w:after="60"/>
              <w:rPr>
                <w:rFonts w:cs="Arial"/>
                <w:b/>
                <w:sz w:val="18"/>
              </w:rPr>
            </w:pPr>
            <w:r w:rsidRPr="00D257D0">
              <w:rPr>
                <w:rFonts w:cs="Arial"/>
                <w:b/>
                <w:sz w:val="18"/>
              </w:rPr>
              <w:t>Status</w:t>
            </w:r>
          </w:p>
        </w:tc>
      </w:tr>
      <w:tr w:rsidR="007209A0" w:rsidRPr="00D257D0" w:rsidTr="009C723A">
        <w:trPr>
          <w:trHeight w:val="350"/>
        </w:trPr>
        <w:tc>
          <w:tcPr>
            <w:tcW w:w="1809" w:type="dxa"/>
          </w:tcPr>
          <w:p w:rsidR="007209A0" w:rsidRPr="00D257D0" w:rsidRDefault="007209A0" w:rsidP="009C723A">
            <w:pPr>
              <w:pStyle w:val="CommentText"/>
              <w:spacing w:before="60" w:after="60"/>
              <w:rPr>
                <w:rFonts w:cs="Arial"/>
                <w:sz w:val="18"/>
              </w:rPr>
            </w:pPr>
            <w:r w:rsidRPr="00D257D0">
              <w:rPr>
                <w:rFonts w:cs="Arial"/>
                <w:sz w:val="18"/>
              </w:rPr>
              <w:t>NMS.KK.SCALE.001</w:t>
            </w:r>
          </w:p>
        </w:tc>
        <w:tc>
          <w:tcPr>
            <w:tcW w:w="3828" w:type="dxa"/>
          </w:tcPr>
          <w:p w:rsidR="00D43841" w:rsidRPr="00D257D0" w:rsidRDefault="007209A0" w:rsidP="00D43841">
            <w:pPr>
              <w:pStyle w:val="CommentText"/>
              <w:spacing w:before="60" w:after="60"/>
              <w:rPr>
                <w:rFonts w:cs="Arial"/>
                <w:sz w:val="18"/>
              </w:rPr>
            </w:pPr>
            <w:r w:rsidRPr="00D257D0">
              <w:rPr>
                <w:rFonts w:cs="Arial"/>
                <w:sz w:val="18"/>
              </w:rPr>
              <w:t>Kilkari service shall be designed to handle at least 9,718,577 beneficiaries.</w:t>
            </w:r>
          </w:p>
        </w:tc>
        <w:tc>
          <w:tcPr>
            <w:tcW w:w="2551" w:type="dxa"/>
          </w:tcPr>
          <w:p w:rsidR="007209A0" w:rsidRPr="00D257D0" w:rsidRDefault="00302EAC" w:rsidP="009C723A">
            <w:pPr>
              <w:pStyle w:val="CommentText"/>
              <w:spacing w:before="60" w:after="60"/>
              <w:rPr>
                <w:rFonts w:cs="Arial"/>
                <w:sz w:val="18"/>
              </w:rPr>
            </w:pPr>
            <w:r w:rsidRPr="00D257D0">
              <w:rPr>
                <w:rFonts w:cs="Arial"/>
                <w:sz w:val="18"/>
              </w:rPr>
              <w:t>Refer NMS.MA.SCALE.001</w:t>
            </w:r>
          </w:p>
        </w:tc>
        <w:tc>
          <w:tcPr>
            <w:tcW w:w="1418" w:type="dxa"/>
          </w:tcPr>
          <w:p w:rsidR="007209A0" w:rsidRPr="00D257D0" w:rsidRDefault="00BF7A01" w:rsidP="009C723A">
            <w:pPr>
              <w:pStyle w:val="CommentText"/>
              <w:spacing w:before="60" w:after="60"/>
              <w:rPr>
                <w:rFonts w:cs="Arial"/>
                <w:sz w:val="18"/>
              </w:rPr>
            </w:pPr>
            <w:r w:rsidRPr="00DE717F">
              <w:rPr>
                <w:rFonts w:cs="Arial"/>
                <w:sz w:val="18"/>
              </w:rPr>
              <w:t>Approved</w:t>
            </w:r>
          </w:p>
        </w:tc>
      </w:tr>
      <w:tr w:rsidR="007209A0" w:rsidRPr="00D257D0" w:rsidTr="009C723A">
        <w:trPr>
          <w:trHeight w:val="350"/>
        </w:trPr>
        <w:tc>
          <w:tcPr>
            <w:tcW w:w="1809" w:type="dxa"/>
          </w:tcPr>
          <w:p w:rsidR="007209A0" w:rsidRPr="00D257D0" w:rsidRDefault="007209A0" w:rsidP="009C723A">
            <w:pPr>
              <w:pStyle w:val="CommentText"/>
              <w:spacing w:before="60" w:after="60"/>
              <w:rPr>
                <w:rFonts w:cs="Arial"/>
                <w:sz w:val="18"/>
              </w:rPr>
            </w:pPr>
            <w:r w:rsidRPr="00D257D0">
              <w:rPr>
                <w:rFonts w:cs="Arial"/>
                <w:sz w:val="18"/>
              </w:rPr>
              <w:t>NMS.KK.SCALE.002</w:t>
            </w:r>
          </w:p>
        </w:tc>
        <w:tc>
          <w:tcPr>
            <w:tcW w:w="3828" w:type="dxa"/>
          </w:tcPr>
          <w:p w:rsidR="007209A0" w:rsidRPr="00D257D0" w:rsidRDefault="007209A0" w:rsidP="00EB148D">
            <w:pPr>
              <w:pStyle w:val="CommentText"/>
              <w:spacing w:before="60" w:after="60"/>
              <w:rPr>
                <w:rFonts w:cs="Arial"/>
                <w:sz w:val="18"/>
              </w:rPr>
            </w:pPr>
            <w:r w:rsidRPr="00D257D0">
              <w:rPr>
                <w:rFonts w:cs="Arial"/>
                <w:sz w:val="18"/>
              </w:rPr>
              <w:t xml:space="preserve">Kilkari service shall be designed to handle </w:t>
            </w:r>
            <w:r w:rsidR="00950984">
              <w:rPr>
                <w:rFonts w:cs="Arial"/>
                <w:sz w:val="18"/>
              </w:rPr>
              <w:t>3.</w:t>
            </w:r>
            <w:r w:rsidR="00C048E2">
              <w:rPr>
                <w:rFonts w:cs="Arial"/>
                <w:sz w:val="18"/>
              </w:rPr>
              <w:t>9</w:t>
            </w:r>
            <w:r w:rsidR="00EB148D" w:rsidRPr="00D257D0">
              <w:rPr>
                <w:rFonts w:cs="Arial"/>
                <w:sz w:val="18"/>
              </w:rPr>
              <w:t xml:space="preserve"> million </w:t>
            </w:r>
            <w:r w:rsidRPr="00D257D0">
              <w:rPr>
                <w:rFonts w:cs="Arial"/>
                <w:sz w:val="18"/>
              </w:rPr>
              <w:t xml:space="preserve">calls </w:t>
            </w:r>
            <w:r w:rsidR="00EB148D" w:rsidRPr="00D257D0">
              <w:rPr>
                <w:rFonts w:cs="Arial"/>
                <w:sz w:val="18"/>
              </w:rPr>
              <w:t>per day</w:t>
            </w:r>
            <w:r w:rsidRPr="00D257D0">
              <w:rPr>
                <w:rFonts w:cs="Arial"/>
                <w:sz w:val="18"/>
              </w:rPr>
              <w:t>.</w:t>
            </w:r>
          </w:p>
          <w:p w:rsidR="00EB148D" w:rsidRPr="00D257D0" w:rsidRDefault="00EB148D" w:rsidP="00EB148D">
            <w:pPr>
              <w:pStyle w:val="CommentText"/>
              <w:spacing w:before="60" w:after="60"/>
              <w:rPr>
                <w:rFonts w:cs="Arial"/>
                <w:sz w:val="18"/>
              </w:rPr>
            </w:pPr>
            <w:r w:rsidRPr="00D257D0">
              <w:rPr>
                <w:rFonts w:cs="Arial"/>
                <w:sz w:val="18"/>
              </w:rPr>
              <w:lastRenderedPageBreak/>
              <w:t xml:space="preserve">If number of </w:t>
            </w:r>
            <w:r w:rsidR="00E74095" w:rsidRPr="00D257D0">
              <w:rPr>
                <w:rFonts w:cs="Arial"/>
                <w:sz w:val="18"/>
              </w:rPr>
              <w:t xml:space="preserve">service </w:t>
            </w:r>
            <w:r w:rsidRPr="00D257D0">
              <w:rPr>
                <w:rFonts w:cs="Arial"/>
                <w:sz w:val="18"/>
              </w:rPr>
              <w:t>messages per week is doubled, the number of calls per week is also doubled.</w:t>
            </w:r>
          </w:p>
        </w:tc>
        <w:tc>
          <w:tcPr>
            <w:tcW w:w="2551" w:type="dxa"/>
          </w:tcPr>
          <w:p w:rsidR="007209A0" w:rsidRPr="00D257D0" w:rsidRDefault="007209A0" w:rsidP="009C6048">
            <w:pPr>
              <w:pStyle w:val="CommentText"/>
              <w:spacing w:before="60" w:after="60"/>
              <w:rPr>
                <w:rFonts w:cs="Arial"/>
                <w:color w:val="FF0000"/>
                <w:sz w:val="18"/>
              </w:rPr>
            </w:pPr>
          </w:p>
        </w:tc>
        <w:tc>
          <w:tcPr>
            <w:tcW w:w="1418" w:type="dxa"/>
          </w:tcPr>
          <w:p w:rsidR="007209A0" w:rsidRPr="00D257D0" w:rsidRDefault="00BF7A01" w:rsidP="009C723A">
            <w:pPr>
              <w:pStyle w:val="CommentText"/>
              <w:spacing w:before="60" w:after="60"/>
              <w:rPr>
                <w:rFonts w:cs="Arial"/>
                <w:color w:val="FF0000"/>
                <w:sz w:val="18"/>
              </w:rPr>
            </w:pPr>
            <w:r w:rsidRPr="00DE717F">
              <w:rPr>
                <w:rFonts w:cs="Arial"/>
                <w:sz w:val="18"/>
              </w:rPr>
              <w:t>Approved</w:t>
            </w:r>
          </w:p>
        </w:tc>
      </w:tr>
      <w:tr w:rsidR="002047D9" w:rsidRPr="00D257D0" w:rsidTr="009C723A">
        <w:trPr>
          <w:trHeight w:val="350"/>
        </w:trPr>
        <w:tc>
          <w:tcPr>
            <w:tcW w:w="1809" w:type="dxa"/>
          </w:tcPr>
          <w:p w:rsidR="002047D9" w:rsidRPr="00D257D0" w:rsidRDefault="002047D9" w:rsidP="00B24323">
            <w:pPr>
              <w:pStyle w:val="CommentText"/>
              <w:spacing w:before="60" w:after="60"/>
              <w:rPr>
                <w:rFonts w:cs="Arial"/>
                <w:sz w:val="18"/>
              </w:rPr>
            </w:pPr>
            <w:r w:rsidRPr="00D257D0">
              <w:rPr>
                <w:rFonts w:cs="Arial"/>
                <w:sz w:val="18"/>
              </w:rPr>
              <w:lastRenderedPageBreak/>
              <w:t>NMS.KK.SCALE.00</w:t>
            </w:r>
            <w:r w:rsidR="00B24323" w:rsidRPr="00D257D0">
              <w:rPr>
                <w:rFonts w:cs="Arial"/>
                <w:sz w:val="18"/>
              </w:rPr>
              <w:t>3</w:t>
            </w:r>
          </w:p>
        </w:tc>
        <w:tc>
          <w:tcPr>
            <w:tcW w:w="3828" w:type="dxa"/>
          </w:tcPr>
          <w:p w:rsidR="002047D9" w:rsidRDefault="002047D9" w:rsidP="002047D9">
            <w:pPr>
              <w:pStyle w:val="CommentText"/>
              <w:spacing w:before="60" w:after="60"/>
              <w:rPr>
                <w:rFonts w:cs="Arial"/>
                <w:sz w:val="18"/>
              </w:rPr>
            </w:pPr>
            <w:r w:rsidRPr="00D257D0">
              <w:rPr>
                <w:rFonts w:cs="Arial"/>
                <w:sz w:val="18"/>
              </w:rPr>
              <w:t xml:space="preserve">The Congestion and Overload for outgoing </w:t>
            </w:r>
            <w:r w:rsidR="004F28C0" w:rsidRPr="00D257D0">
              <w:rPr>
                <w:rFonts w:cs="Arial"/>
                <w:sz w:val="18"/>
              </w:rPr>
              <w:t>calls of K</w:t>
            </w:r>
            <w:r w:rsidRPr="00D257D0">
              <w:rPr>
                <w:rFonts w:cs="Arial"/>
                <w:sz w:val="18"/>
              </w:rPr>
              <w:t xml:space="preserve">K shall be handled by maintaining a configurable parameter to limit number of active KK subscribers. Once this limit is reached, new </w:t>
            </w:r>
            <w:proofErr w:type="gramStart"/>
            <w:r w:rsidRPr="00D257D0">
              <w:rPr>
                <w:rFonts w:cs="Arial"/>
                <w:sz w:val="18"/>
              </w:rPr>
              <w:t>subscribers</w:t>
            </w:r>
            <w:proofErr w:type="gramEnd"/>
            <w:r w:rsidRPr="00D257D0">
              <w:rPr>
                <w:rFonts w:cs="Arial"/>
                <w:sz w:val="18"/>
              </w:rPr>
              <w:t xml:space="preserve"> activation shall not be allowed (either via CSV upload or via IVR based activation).</w:t>
            </w:r>
          </w:p>
          <w:p w:rsidR="00A1493D" w:rsidRPr="00D257D0" w:rsidRDefault="00A1493D" w:rsidP="00A1493D">
            <w:pPr>
              <w:pStyle w:val="CommentText"/>
              <w:spacing w:before="60" w:after="60"/>
              <w:rPr>
                <w:rFonts w:cs="Arial"/>
                <w:sz w:val="18"/>
              </w:rPr>
            </w:pPr>
            <w:r>
              <w:rPr>
                <w:rFonts w:cs="Arial"/>
                <w:sz w:val="18"/>
              </w:rPr>
              <w:t>Rejection of uploaded subscribers due to over-capacity shall be logged.</w:t>
            </w:r>
          </w:p>
        </w:tc>
        <w:tc>
          <w:tcPr>
            <w:tcW w:w="2551" w:type="dxa"/>
          </w:tcPr>
          <w:p w:rsidR="002047D9" w:rsidRDefault="002927CE" w:rsidP="00EB148D">
            <w:pPr>
              <w:pStyle w:val="CommentText"/>
              <w:spacing w:before="60" w:after="60"/>
              <w:rPr>
                <w:rFonts w:cs="Arial"/>
                <w:sz w:val="18"/>
              </w:rPr>
            </w:pPr>
            <w:r>
              <w:rPr>
                <w:rFonts w:cs="Arial"/>
                <w:sz w:val="18"/>
              </w:rPr>
              <w:t xml:space="preserve">The “early subscription” shall be considered as part of </w:t>
            </w:r>
            <w:r w:rsidR="003E3885">
              <w:rPr>
                <w:rFonts w:cs="Arial"/>
                <w:sz w:val="18"/>
              </w:rPr>
              <w:t>active subscriber</w:t>
            </w:r>
            <w:r>
              <w:rPr>
                <w:rFonts w:cs="Arial"/>
                <w:sz w:val="18"/>
              </w:rPr>
              <w:t xml:space="preserve"> list</w:t>
            </w:r>
            <w:r w:rsidR="003E3885">
              <w:rPr>
                <w:rFonts w:cs="Arial"/>
                <w:sz w:val="18"/>
              </w:rPr>
              <w:t xml:space="preserve"> for purpose of calculation</w:t>
            </w:r>
            <w:r>
              <w:rPr>
                <w:rFonts w:cs="Arial"/>
                <w:sz w:val="18"/>
              </w:rPr>
              <w:t>.</w:t>
            </w:r>
          </w:p>
          <w:p w:rsidR="00024023" w:rsidRPr="00D257D0" w:rsidRDefault="00024023" w:rsidP="00EB148D">
            <w:pPr>
              <w:pStyle w:val="CommentText"/>
              <w:spacing w:before="60" w:after="60"/>
              <w:rPr>
                <w:rFonts w:cs="Arial"/>
                <w:sz w:val="18"/>
              </w:rPr>
            </w:pPr>
            <w:r>
              <w:rPr>
                <w:rFonts w:cs="Arial"/>
                <w:sz w:val="18"/>
              </w:rPr>
              <w:t>In some cases, it can reject more users than it could have handled (e.g. due to early subscription).</w:t>
            </w:r>
          </w:p>
        </w:tc>
        <w:tc>
          <w:tcPr>
            <w:tcW w:w="1418" w:type="dxa"/>
          </w:tcPr>
          <w:p w:rsidR="002047D9" w:rsidRPr="00D257D0" w:rsidRDefault="00BF7A01" w:rsidP="009C723A">
            <w:pPr>
              <w:pStyle w:val="CommentText"/>
              <w:spacing w:before="60" w:after="60"/>
              <w:rPr>
                <w:rFonts w:cs="Arial"/>
                <w:sz w:val="18"/>
              </w:rPr>
            </w:pPr>
            <w:r w:rsidRPr="00DE717F">
              <w:rPr>
                <w:rFonts w:cs="Arial"/>
                <w:sz w:val="18"/>
              </w:rPr>
              <w:t>Approved</w:t>
            </w:r>
          </w:p>
        </w:tc>
      </w:tr>
    </w:tbl>
    <w:p w:rsidR="00B5041C" w:rsidRPr="00D257D0" w:rsidRDefault="00B5041C" w:rsidP="00B5041C">
      <w:pPr>
        <w:pStyle w:val="Heading2"/>
        <w:rPr>
          <w:szCs w:val="18"/>
        </w:rPr>
      </w:pPr>
      <w:bookmarkStart w:id="226" w:name="_Toc413664878"/>
      <w:r w:rsidRPr="00D257D0">
        <w:rPr>
          <w:szCs w:val="18"/>
        </w:rPr>
        <w:t>Call Flows</w:t>
      </w:r>
      <w:bookmarkEnd w:id="226"/>
    </w:p>
    <w:p w:rsidR="001B1223" w:rsidRPr="00D257D0" w:rsidRDefault="001B1223" w:rsidP="00563861">
      <w:pPr>
        <w:pStyle w:val="CommentText"/>
      </w:pPr>
      <w:r w:rsidRPr="00D257D0">
        <w:t>API spec between the IVR and MOTECH applications shall detail the interaction required between them to achieve the below call flows, SMS send and retry logic and hence specify the functionality requirement from each system (IVR and MOTECH) individually.</w:t>
      </w:r>
    </w:p>
    <w:p w:rsidR="00B5041C" w:rsidRPr="00D257D0" w:rsidRDefault="00B5041C" w:rsidP="00B5041C">
      <w:pPr>
        <w:pStyle w:val="Heading3"/>
      </w:pPr>
      <w:bookmarkStart w:id="227" w:name="_Ref408567250"/>
      <w:bookmarkStart w:id="228" w:name="_Toc413664879"/>
      <w:r w:rsidRPr="00D257D0">
        <w:lastRenderedPageBreak/>
        <w:t xml:space="preserve">Welcome Message and </w:t>
      </w:r>
      <w:proofErr w:type="spellStart"/>
      <w:r w:rsidRPr="00D257D0">
        <w:t>Kilakri</w:t>
      </w:r>
      <w:proofErr w:type="spellEnd"/>
      <w:r w:rsidRPr="00D257D0">
        <w:t xml:space="preserve"> Subscription via IVR</w:t>
      </w:r>
      <w:bookmarkEnd w:id="227"/>
      <w:bookmarkEnd w:id="228"/>
    </w:p>
    <w:p w:rsidR="00B5041C" w:rsidRPr="00D257D0" w:rsidRDefault="001C669E" w:rsidP="00B5041C">
      <w:pPr>
        <w:pStyle w:val="Caption"/>
        <w:jc w:val="both"/>
        <w:rPr>
          <w:noProof/>
        </w:rPr>
      </w:pPr>
      <w:ins w:id="229" w:author="Sumit Kasera" w:date="2015-03-09T11:42:00Z">
        <w:r>
          <w:rPr>
            <w:noProof/>
            <w:lang w:val="en-IN" w:eastAsia="en-IN"/>
          </w:rPr>
          <w:drawing>
            <wp:inline distT="0" distB="0" distL="0" distR="0" wp14:anchorId="0A7749D0" wp14:editId="1D576491">
              <wp:extent cx="5939790" cy="5493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5493385"/>
                      </a:xfrm>
                      <a:prstGeom prst="rect">
                        <a:avLst/>
                      </a:prstGeom>
                      <a:noFill/>
                      <a:ln>
                        <a:noFill/>
                      </a:ln>
                    </pic:spPr>
                  </pic:pic>
                </a:graphicData>
              </a:graphic>
            </wp:inline>
          </w:drawing>
        </w:r>
      </w:ins>
      <w:r w:rsidR="00B5041C" w:rsidRPr="00D257D0">
        <w:t xml:space="preserve">Figure </w:t>
      </w:r>
      <w:r w:rsidR="00A01F9C">
        <w:fldChar w:fldCharType="begin"/>
      </w:r>
      <w:r w:rsidR="00A01F9C">
        <w:instrText xml:space="preserve"> SEQ Figure \* ARABIC </w:instrText>
      </w:r>
      <w:r w:rsidR="00A01F9C">
        <w:fldChar w:fldCharType="separate"/>
      </w:r>
      <w:r w:rsidR="003E33C6" w:rsidRPr="00D257D0">
        <w:rPr>
          <w:noProof/>
        </w:rPr>
        <w:t>9</w:t>
      </w:r>
      <w:r w:rsidR="00A01F9C">
        <w:rPr>
          <w:noProof/>
        </w:rPr>
        <w:fldChar w:fldCharType="end"/>
      </w:r>
      <w:r w:rsidR="00B5041C" w:rsidRPr="00D257D0">
        <w:t xml:space="preserve"> : Welcome message and Kilkari Subscription</w:t>
      </w:r>
      <w:r w:rsidR="00B5041C" w:rsidRPr="00D257D0">
        <w:rPr>
          <w:noProof/>
        </w:rPr>
        <w:t xml:space="preserve"> via IVR</w:t>
      </w:r>
    </w:p>
    <w:p w:rsidR="00B5041C" w:rsidRPr="00D257D0" w:rsidRDefault="00B5041C" w:rsidP="00B5041C">
      <w:pPr>
        <w:pStyle w:val="Heading3"/>
        <w:rPr>
          <w:szCs w:val="18"/>
        </w:rPr>
      </w:pPr>
      <w:bookmarkStart w:id="230" w:name="_Toc405368640"/>
      <w:bookmarkStart w:id="231" w:name="_Ref408567301"/>
      <w:bookmarkStart w:id="232" w:name="_Toc413664880"/>
      <w:r w:rsidRPr="00D257D0">
        <w:rPr>
          <w:szCs w:val="18"/>
        </w:rPr>
        <w:t>Inbox Access</w:t>
      </w:r>
      <w:bookmarkEnd w:id="230"/>
      <w:bookmarkEnd w:id="231"/>
      <w:bookmarkEnd w:id="232"/>
    </w:p>
    <w:p w:rsidR="00B5041C" w:rsidRPr="00D257D0" w:rsidRDefault="00D9311D" w:rsidP="00B5041C">
      <w:pPr>
        <w:ind w:left="630"/>
        <w:rPr>
          <w:rFonts w:ascii="Cambria" w:eastAsia="Times New Roman" w:hAnsi="Cambria"/>
          <w:b/>
          <w:bCs/>
          <w:color w:val="365F91"/>
          <w:sz w:val="28"/>
          <w:szCs w:val="28"/>
        </w:rPr>
      </w:pPr>
      <w:r w:rsidRPr="00D257D0">
        <w:rPr>
          <w:noProof/>
          <w:lang w:val="en-IN" w:eastAsia="en-IN"/>
        </w:rPr>
        <w:drawing>
          <wp:inline distT="0" distB="0" distL="0" distR="0" wp14:anchorId="3CB9C466" wp14:editId="3DB05FF6">
            <wp:extent cx="3896139" cy="1640479"/>
            <wp:effectExtent l="0" t="0" r="0" b="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1750" cy="1642841"/>
                    </a:xfrm>
                    <a:prstGeom prst="rect">
                      <a:avLst/>
                    </a:prstGeom>
                    <a:noFill/>
                    <a:ln>
                      <a:noFill/>
                    </a:ln>
                    <a:extLst/>
                  </pic:spPr>
                </pic:pic>
              </a:graphicData>
            </a:graphic>
          </wp:inline>
        </w:drawing>
      </w:r>
    </w:p>
    <w:p w:rsidR="00B5041C" w:rsidRPr="00D257D0" w:rsidRDefault="00B5041C" w:rsidP="00B5041C">
      <w:pPr>
        <w:pStyle w:val="Caption"/>
        <w:rPr>
          <w:noProof/>
        </w:rPr>
      </w:pPr>
      <w:r w:rsidRPr="00D257D0">
        <w:t xml:space="preserve">Figure </w:t>
      </w:r>
      <w:r w:rsidR="00A01F9C">
        <w:fldChar w:fldCharType="begin"/>
      </w:r>
      <w:r w:rsidR="00A01F9C">
        <w:instrText xml:space="preserve"> SEQ Figure \* ARABIC </w:instrText>
      </w:r>
      <w:r w:rsidR="00A01F9C">
        <w:fldChar w:fldCharType="separate"/>
      </w:r>
      <w:r w:rsidR="003E33C6" w:rsidRPr="00D257D0">
        <w:rPr>
          <w:noProof/>
        </w:rPr>
        <w:t>10</w:t>
      </w:r>
      <w:r w:rsidR="00A01F9C">
        <w:rPr>
          <w:noProof/>
        </w:rPr>
        <w:fldChar w:fldCharType="end"/>
      </w:r>
      <w:r w:rsidRPr="00D257D0">
        <w:t>: Inbox Access in Kilkari</w:t>
      </w:r>
    </w:p>
    <w:p w:rsidR="00B5041C" w:rsidRPr="00D257D0" w:rsidRDefault="00B5041C" w:rsidP="00B5041C">
      <w:pPr>
        <w:pStyle w:val="Heading3"/>
        <w:rPr>
          <w:szCs w:val="18"/>
        </w:rPr>
      </w:pPr>
      <w:bookmarkStart w:id="233" w:name="_Ref408567350"/>
      <w:bookmarkStart w:id="234" w:name="_Toc413664881"/>
      <w:r w:rsidRPr="00D257D0">
        <w:rPr>
          <w:szCs w:val="18"/>
        </w:rPr>
        <w:lastRenderedPageBreak/>
        <w:t>OBD Call Flow</w:t>
      </w:r>
      <w:bookmarkEnd w:id="233"/>
      <w:bookmarkEnd w:id="234"/>
    </w:p>
    <w:p w:rsidR="00B5041C" w:rsidRPr="00D257D0" w:rsidRDefault="00B5041C" w:rsidP="00B5041C"/>
    <w:p w:rsidR="00D9311D" w:rsidRPr="00D257D0" w:rsidRDefault="00D9311D" w:rsidP="00B5041C">
      <w:pPr>
        <w:pStyle w:val="Caption"/>
      </w:pPr>
      <w:r w:rsidRPr="00D257D0">
        <w:rPr>
          <w:noProof/>
          <w:lang w:val="en-IN" w:eastAsia="en-IN"/>
        </w:rPr>
        <w:drawing>
          <wp:inline distT="0" distB="0" distL="0" distR="0" wp14:anchorId="325E3137" wp14:editId="6292E471">
            <wp:extent cx="3279160" cy="3202390"/>
            <wp:effectExtent l="0" t="0" r="0"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9160" cy="320239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1F62BD" w:rsidRPr="00D257D0" w:rsidRDefault="00B5041C" w:rsidP="00B5041C">
      <w:pPr>
        <w:pStyle w:val="Caption"/>
        <w:rPr>
          <w:rFonts w:ascii="Cambria" w:eastAsia="Times New Roman" w:hAnsi="Cambria"/>
          <w:b w:val="0"/>
          <w:bCs w:val="0"/>
          <w:color w:val="365F91"/>
          <w:sz w:val="28"/>
          <w:szCs w:val="28"/>
        </w:rPr>
      </w:pPr>
      <w:r w:rsidRPr="00D257D0">
        <w:t xml:space="preserve">Figure </w:t>
      </w:r>
      <w:r w:rsidR="00A01F9C">
        <w:fldChar w:fldCharType="begin"/>
      </w:r>
      <w:r w:rsidR="00A01F9C">
        <w:instrText xml:space="preserve"> SEQ Figure \* ARABIC </w:instrText>
      </w:r>
      <w:r w:rsidR="00A01F9C">
        <w:fldChar w:fldCharType="separate"/>
      </w:r>
      <w:r w:rsidR="003E33C6" w:rsidRPr="00D257D0">
        <w:rPr>
          <w:noProof/>
        </w:rPr>
        <w:t>11</w:t>
      </w:r>
      <w:r w:rsidR="00A01F9C">
        <w:rPr>
          <w:noProof/>
        </w:rPr>
        <w:fldChar w:fldCharType="end"/>
      </w:r>
      <w:r w:rsidRPr="00D257D0">
        <w:t>: OBD Call in Kilkari</w:t>
      </w:r>
      <w:r w:rsidR="001F62BD" w:rsidRPr="00D257D0">
        <w:br w:type="page"/>
      </w:r>
    </w:p>
    <w:p w:rsidR="00A1778E" w:rsidRPr="00D257D0" w:rsidRDefault="00A1778E" w:rsidP="00420392">
      <w:pPr>
        <w:pStyle w:val="Heading1"/>
      </w:pPr>
      <w:bookmarkStart w:id="235" w:name="_Toc413664882"/>
      <w:r w:rsidRPr="00D257D0">
        <w:lastRenderedPageBreak/>
        <w:t xml:space="preserve">Appendix A: </w:t>
      </w:r>
      <w:r w:rsidR="00D27CCB" w:rsidRPr="00D257D0">
        <w:t xml:space="preserve">Input </w:t>
      </w:r>
      <w:r w:rsidR="002B317E" w:rsidRPr="00D257D0">
        <w:t xml:space="preserve">Parameter </w:t>
      </w:r>
      <w:r w:rsidRPr="00D257D0">
        <w:t>Elements and Definitions</w:t>
      </w:r>
      <w:bookmarkEnd w:id="235"/>
    </w:p>
    <w:p w:rsidR="00F76544" w:rsidRPr="00D257D0" w:rsidRDefault="00F76544" w:rsidP="00F76544">
      <w:pPr>
        <w:pStyle w:val="Heading2"/>
      </w:pPr>
      <w:bookmarkStart w:id="236" w:name="_Ref406535404"/>
      <w:bookmarkStart w:id="237" w:name="_Toc413664883"/>
      <w:r w:rsidRPr="00D257D0">
        <w:t xml:space="preserve">Location </w:t>
      </w:r>
      <w:bookmarkEnd w:id="236"/>
      <w:r w:rsidR="004C5218" w:rsidRPr="00D257D0">
        <w:t>Data</w:t>
      </w:r>
      <w:bookmarkEnd w:id="237"/>
    </w:p>
    <w:p w:rsidR="006C7AE8" w:rsidRPr="00D257D0" w:rsidRDefault="0085205A" w:rsidP="00F76544">
      <w:pPr>
        <w:rPr>
          <w:color w:val="1F497D"/>
          <w:sz w:val="18"/>
        </w:rPr>
      </w:pPr>
      <w:r>
        <w:rPr>
          <w:color w:val="1F497D"/>
          <w:sz w:val="18"/>
        </w:rPr>
        <w:t>Refer Design &amp; Architecture Spec.</w:t>
      </w:r>
    </w:p>
    <w:p w:rsidR="00787764" w:rsidRPr="00D257D0" w:rsidRDefault="00A363B3" w:rsidP="00A363B3">
      <w:pPr>
        <w:pStyle w:val="Heading2"/>
      </w:pPr>
      <w:bookmarkStart w:id="238" w:name="_Toc413664884"/>
      <w:r w:rsidRPr="00D257D0">
        <w:t xml:space="preserve">FLW </w:t>
      </w:r>
      <w:r w:rsidR="004C5218" w:rsidRPr="00D257D0">
        <w:t>Data</w:t>
      </w:r>
      <w:bookmarkEnd w:id="238"/>
      <w:r w:rsidR="00787764" w:rsidRPr="00D257D0">
        <w:t xml:space="preserve"> </w:t>
      </w:r>
    </w:p>
    <w:p w:rsidR="00A363B3" w:rsidRPr="00D257D0" w:rsidRDefault="00787764" w:rsidP="00563861">
      <w:pPr>
        <w:pStyle w:val="Heading3"/>
      </w:pPr>
      <w:bookmarkStart w:id="239" w:name="_Toc413664885"/>
      <w:r w:rsidRPr="00D257D0">
        <w:t>FLW Id</w:t>
      </w:r>
      <w:bookmarkEnd w:id="239"/>
    </w:p>
    <w:p w:rsidR="00787764" w:rsidRPr="00D257D0" w:rsidRDefault="00787764" w:rsidP="00787764">
      <w:pPr>
        <w:pStyle w:val="ListParagraph"/>
        <w:numPr>
          <w:ilvl w:val="0"/>
          <w:numId w:val="46"/>
        </w:numPr>
        <w:spacing w:line="360" w:lineRule="auto"/>
      </w:pPr>
      <w:r w:rsidRPr="00D257D0">
        <w:t xml:space="preserve">FLW ID is a running number generated by MCTS which is unique within a state </w:t>
      </w:r>
    </w:p>
    <w:p w:rsidR="00787764" w:rsidRPr="00D257D0" w:rsidRDefault="00787764" w:rsidP="00787764">
      <w:pPr>
        <w:pStyle w:val="ListParagraph"/>
        <w:numPr>
          <w:ilvl w:val="0"/>
          <w:numId w:val="46"/>
        </w:numPr>
        <w:spacing w:line="360" w:lineRule="auto"/>
      </w:pPr>
      <w:r w:rsidRPr="00D257D0">
        <w:t xml:space="preserve">FLW ID in MCTS can be of 4 or 5 digits </w:t>
      </w:r>
    </w:p>
    <w:p w:rsidR="00787764" w:rsidRPr="00D257D0" w:rsidRDefault="00787764" w:rsidP="00787764">
      <w:pPr>
        <w:pStyle w:val="ListParagraph"/>
        <w:numPr>
          <w:ilvl w:val="0"/>
          <w:numId w:val="46"/>
        </w:numPr>
        <w:spacing w:line="360" w:lineRule="auto"/>
      </w:pPr>
      <w:r w:rsidRPr="00D257D0">
        <w:t xml:space="preserve">Combination of state ID and FLW ID is unique in MCTS across states </w:t>
      </w:r>
    </w:p>
    <w:p w:rsidR="00787764" w:rsidRPr="00D257D0" w:rsidRDefault="00787764" w:rsidP="00787764">
      <w:pPr>
        <w:pStyle w:val="Heading3"/>
      </w:pPr>
      <w:bookmarkStart w:id="240" w:name="_Toc413664886"/>
      <w:r w:rsidRPr="00D257D0">
        <w:t>FLW Parameters</w:t>
      </w:r>
      <w:bookmarkEnd w:id="240"/>
    </w:p>
    <w:p w:rsidR="0085205A" w:rsidRPr="00D257D0" w:rsidRDefault="0085205A" w:rsidP="0085205A">
      <w:pPr>
        <w:rPr>
          <w:color w:val="1F497D"/>
          <w:sz w:val="18"/>
        </w:rPr>
      </w:pPr>
      <w:bookmarkStart w:id="241" w:name="_Ref406577009"/>
      <w:r>
        <w:rPr>
          <w:color w:val="1F497D"/>
          <w:sz w:val="18"/>
        </w:rPr>
        <w:t>Refer Design &amp; Architecture Spec.</w:t>
      </w:r>
    </w:p>
    <w:p w:rsidR="00A363B3" w:rsidRPr="00D257D0" w:rsidRDefault="00A363B3" w:rsidP="00A363B3">
      <w:pPr>
        <w:pStyle w:val="Heading2"/>
      </w:pPr>
      <w:bookmarkStart w:id="242" w:name="_Toc413664887"/>
      <w:r w:rsidRPr="00D257D0">
        <w:t xml:space="preserve">MCTS </w:t>
      </w:r>
      <w:bookmarkEnd w:id="241"/>
      <w:r w:rsidR="00477CB7" w:rsidRPr="00D257D0">
        <w:t>Data</w:t>
      </w:r>
      <w:bookmarkEnd w:id="242"/>
    </w:p>
    <w:p w:rsidR="00774731" w:rsidRPr="00D257D0" w:rsidRDefault="00774731" w:rsidP="00563861">
      <w:pPr>
        <w:pStyle w:val="Heading3"/>
      </w:pPr>
      <w:bookmarkStart w:id="243" w:name="_Toc413664888"/>
      <w:r w:rsidRPr="00D257D0">
        <w:t>MCTS ID</w:t>
      </w:r>
      <w:bookmarkEnd w:id="243"/>
    </w:p>
    <w:p w:rsidR="00521EEE" w:rsidRPr="00D257D0" w:rsidRDefault="00EA5BF6" w:rsidP="00563861">
      <w:pPr>
        <w:pStyle w:val="ListParagraph"/>
        <w:numPr>
          <w:ilvl w:val="0"/>
          <w:numId w:val="46"/>
        </w:numPr>
        <w:spacing w:line="360" w:lineRule="auto"/>
      </w:pPr>
      <w:r w:rsidRPr="00D257D0">
        <w:t xml:space="preserve">During every pregnancy, a </w:t>
      </w:r>
      <w:r w:rsidR="00521EEE" w:rsidRPr="00D257D0">
        <w:t xml:space="preserve">mother </w:t>
      </w:r>
      <w:r w:rsidRPr="00D257D0">
        <w:t xml:space="preserve">is assigned </w:t>
      </w:r>
      <w:r w:rsidR="00521EEE" w:rsidRPr="00D257D0">
        <w:t>a mother ID which is generated by MCTS application (MCTS ID for mother) and this ID remains the same, even after Child Birth. This MCTS ID is a unique 18 digit ID (see format below)</w:t>
      </w:r>
    </w:p>
    <w:p w:rsidR="00521EEE" w:rsidRPr="00D257D0" w:rsidRDefault="00521EEE" w:rsidP="00563861">
      <w:pPr>
        <w:pStyle w:val="ListParagraph"/>
        <w:numPr>
          <w:ilvl w:val="0"/>
          <w:numId w:val="46"/>
        </w:numPr>
        <w:spacing w:line="360" w:lineRule="auto"/>
      </w:pPr>
      <w:r w:rsidRPr="00D257D0">
        <w:t xml:space="preserve">After the birth of the child, the child is registered with a new  MCTS ID, which is the child ID (child registration is mapped to the mother MCTS ID) </w:t>
      </w:r>
    </w:p>
    <w:p w:rsidR="00521EEE" w:rsidRPr="00D257D0" w:rsidRDefault="00521EEE" w:rsidP="00563861">
      <w:pPr>
        <w:pStyle w:val="ListParagraph"/>
        <w:numPr>
          <w:ilvl w:val="0"/>
          <w:numId w:val="46"/>
        </w:numPr>
        <w:spacing w:line="360" w:lineRule="auto"/>
      </w:pPr>
      <w:r w:rsidRPr="00D257D0">
        <w:t>There are records in MCTS for the babies who have a child MCTS ID but no mother MCTS ID as their mothers were not registered during their pregnancy</w:t>
      </w:r>
      <w:r w:rsidR="00E61636" w:rsidRPr="00D257D0">
        <w:t>.</w:t>
      </w:r>
      <w:r w:rsidRPr="00D257D0">
        <w:t xml:space="preserve"> </w:t>
      </w:r>
    </w:p>
    <w:p w:rsidR="00521EEE" w:rsidRPr="00D257D0" w:rsidRDefault="00521EEE" w:rsidP="00563861">
      <w:pPr>
        <w:pStyle w:val="ListParagraph"/>
        <w:numPr>
          <w:ilvl w:val="0"/>
          <w:numId w:val="46"/>
        </w:numPr>
        <w:spacing w:line="360" w:lineRule="auto"/>
      </w:pPr>
      <w:proofErr w:type="spellStart"/>
      <w:r w:rsidRPr="00D257D0">
        <w:t>MoHFW</w:t>
      </w:r>
      <w:proofErr w:type="spellEnd"/>
      <w:r w:rsidRPr="00D257D0">
        <w:t xml:space="preserve"> </w:t>
      </w:r>
      <w:r w:rsidR="00E61636" w:rsidRPr="00D257D0">
        <w:t xml:space="preserve">is </w:t>
      </w:r>
      <w:r w:rsidRPr="00D257D0">
        <w:t xml:space="preserve">in the process of transitioning MCTS to RCH </w:t>
      </w:r>
      <w:r w:rsidR="00E61636" w:rsidRPr="00D257D0">
        <w:t xml:space="preserve">(however, the MCTS can be used for current purpose). </w:t>
      </w:r>
      <w:r w:rsidRPr="00D257D0">
        <w:t xml:space="preserve">RCH application </w:t>
      </w:r>
      <w:r w:rsidR="00E61636" w:rsidRPr="00D257D0">
        <w:t xml:space="preserve">shall </w:t>
      </w:r>
      <w:r w:rsidRPr="00D257D0">
        <w:t xml:space="preserve">also have a unique ID for mothers but it will be a 12 digit ID; furthermore  post the transition to RCH, </w:t>
      </w:r>
      <w:r w:rsidR="00E61636" w:rsidRPr="00D257D0">
        <w:t xml:space="preserve">there shall be </w:t>
      </w:r>
      <w:r w:rsidRPr="00D257D0">
        <w:t xml:space="preserve">mapping between RCH IDs and MCTS IDs </w:t>
      </w:r>
    </w:p>
    <w:p w:rsidR="00521EEE" w:rsidRPr="00D257D0" w:rsidRDefault="00521EEE" w:rsidP="00563861">
      <w:pPr>
        <w:pStyle w:val="ListParagraph"/>
        <w:numPr>
          <w:ilvl w:val="0"/>
          <w:numId w:val="46"/>
        </w:numPr>
        <w:spacing w:line="360" w:lineRule="auto"/>
      </w:pPr>
      <w:r w:rsidRPr="00D257D0">
        <w:t xml:space="preserve">MCTS Team confirmed that Tamil Nadu, Rajasthan, Gujrat, Tripura, Chhattisgarh and Karnataka have their own formats for IDs in the MCTS, which is not 18 </w:t>
      </w:r>
      <w:proofErr w:type="gramStart"/>
      <w:r w:rsidRPr="00D257D0">
        <w:t>digit</w:t>
      </w:r>
      <w:proofErr w:type="gramEnd"/>
      <w:r w:rsidRPr="00D257D0">
        <w:t xml:space="preserve"> and varies from state to state</w:t>
      </w:r>
      <w:r w:rsidR="00DD7D7B" w:rsidRPr="00D257D0">
        <w:t xml:space="preserve">. So a strict format for MCTS may not be </w:t>
      </w:r>
      <w:proofErr w:type="gramStart"/>
      <w:r w:rsidR="00DD7D7B" w:rsidRPr="00D257D0">
        <w:t>assume</w:t>
      </w:r>
      <w:proofErr w:type="gramEnd"/>
      <w:r w:rsidR="00DD7D7B" w:rsidRPr="00D257D0">
        <w:t xml:space="preserve"> as of now.</w:t>
      </w:r>
      <w:r w:rsidRPr="00D257D0">
        <w:t xml:space="preserve"> </w:t>
      </w:r>
    </w:p>
    <w:p w:rsidR="00521EEE" w:rsidRPr="00D257D0" w:rsidRDefault="00DD7D7B" w:rsidP="00563861">
      <w:pPr>
        <w:pStyle w:val="ListParagraph"/>
        <w:numPr>
          <w:ilvl w:val="0"/>
          <w:numId w:val="46"/>
        </w:numPr>
        <w:spacing w:line="360" w:lineRule="auto"/>
      </w:pPr>
      <w:r w:rsidRPr="00D257D0">
        <w:t xml:space="preserve">There shall be </w:t>
      </w:r>
      <w:r w:rsidR="00521EEE" w:rsidRPr="00D257D0">
        <w:t>a web-service to fetch all new or newly updated records since last fetch from MCTS</w:t>
      </w:r>
      <w:r w:rsidRPr="00D257D0">
        <w:t xml:space="preserve">. However, this interface is outside the scope of this document. </w:t>
      </w:r>
    </w:p>
    <w:p w:rsidR="00521EEE" w:rsidRPr="00D257D0" w:rsidRDefault="00521EEE" w:rsidP="00563861">
      <w:pPr>
        <w:pStyle w:val="ListParagraph"/>
        <w:numPr>
          <w:ilvl w:val="0"/>
          <w:numId w:val="46"/>
        </w:numPr>
        <w:spacing w:line="360" w:lineRule="auto"/>
      </w:pPr>
      <w:r w:rsidRPr="00D257D0">
        <w:lastRenderedPageBreak/>
        <w:t>MCTS team confirmed that the application does not have a unique MSISDN mapping i.e. same MSISDN can be linked with multiple mother records</w:t>
      </w:r>
      <w:r w:rsidR="004872BB" w:rsidRPr="00D257D0">
        <w:t xml:space="preserve">. For the NMS, one MSISDN can map to two records </w:t>
      </w:r>
      <w:r w:rsidRPr="00D257D0">
        <w:t xml:space="preserve"> </w:t>
      </w:r>
    </w:p>
    <w:p w:rsidR="00521EEE" w:rsidRPr="00D257D0" w:rsidRDefault="004872BB" w:rsidP="00563861">
      <w:pPr>
        <w:pStyle w:val="ListParagraph"/>
        <w:numPr>
          <w:ilvl w:val="0"/>
          <w:numId w:val="46"/>
        </w:numPr>
        <w:spacing w:line="360" w:lineRule="auto"/>
      </w:pPr>
      <w:r w:rsidRPr="00D257D0">
        <w:t>A</w:t>
      </w:r>
      <w:r w:rsidR="00521EEE" w:rsidRPr="00D257D0">
        <w:t xml:space="preserve">ny field update in records </w:t>
      </w:r>
      <w:r w:rsidRPr="00D257D0">
        <w:t xml:space="preserve">shall </w:t>
      </w:r>
      <w:r w:rsidR="00521EEE" w:rsidRPr="00D257D0">
        <w:t xml:space="preserve">come as update in entire record </w:t>
      </w:r>
    </w:p>
    <w:p w:rsidR="00521EEE" w:rsidRPr="00D257D0" w:rsidRDefault="00521EEE" w:rsidP="00563861">
      <w:pPr>
        <w:pStyle w:val="Heading3"/>
        <w:rPr>
          <w:b w:val="0"/>
        </w:rPr>
      </w:pPr>
      <w:bookmarkStart w:id="244" w:name="_Toc413664889"/>
      <w:r w:rsidRPr="00D257D0">
        <w:t>Format</w:t>
      </w:r>
      <w:bookmarkEnd w:id="244"/>
    </w:p>
    <w:p w:rsidR="00D105C7" w:rsidRPr="00D257D0" w:rsidRDefault="00D105C7" w:rsidP="00774731">
      <w:pPr>
        <w:spacing w:line="360" w:lineRule="auto"/>
        <w:rPr>
          <w:b/>
          <w:u w:val="single"/>
        </w:rPr>
      </w:pPr>
      <w:r w:rsidRPr="00D257D0">
        <w:rPr>
          <w:b/>
          <w:u w:val="single"/>
        </w:rPr>
        <w:t>Updated:</w:t>
      </w:r>
    </w:p>
    <w:tbl>
      <w:tblPr>
        <w:tblW w:w="7867" w:type="dxa"/>
        <w:tblCellMar>
          <w:left w:w="0" w:type="dxa"/>
          <w:right w:w="0" w:type="dxa"/>
        </w:tblCellMar>
        <w:tblLook w:val="0600" w:firstRow="0" w:lastRow="0" w:firstColumn="0" w:lastColumn="0" w:noHBand="1" w:noVBand="1"/>
      </w:tblPr>
      <w:tblGrid>
        <w:gridCol w:w="2567"/>
        <w:gridCol w:w="5300"/>
      </w:tblGrid>
      <w:tr w:rsidR="00D105C7" w:rsidRPr="00D257D0" w:rsidTr="00563861">
        <w:trPr>
          <w:trHeight w:val="460"/>
        </w:trPr>
        <w:tc>
          <w:tcPr>
            <w:tcW w:w="2567" w:type="dxa"/>
            <w:tcBorders>
              <w:top w:val="single" w:sz="8" w:space="0" w:color="ABABAB"/>
              <w:left w:val="single" w:sz="8" w:space="0" w:color="ABABAB"/>
              <w:bottom w:val="single" w:sz="8" w:space="0" w:color="ABABAB"/>
              <w:right w:val="single" w:sz="8" w:space="0" w:color="ABABAB"/>
            </w:tcBorders>
            <w:shd w:val="clear" w:color="auto" w:fill="auto"/>
            <w:tcMar>
              <w:top w:w="15" w:type="dxa"/>
              <w:left w:w="15" w:type="dxa"/>
              <w:bottom w:w="15" w:type="dxa"/>
              <w:right w:w="15" w:type="dxa"/>
            </w:tcMar>
            <w:vAlign w:val="center"/>
            <w:hideMark/>
          </w:tcPr>
          <w:p w:rsidR="00AB1566" w:rsidRPr="00D257D0" w:rsidRDefault="00D105C7" w:rsidP="0058112D">
            <w:pPr>
              <w:spacing w:line="240" w:lineRule="auto"/>
              <w:rPr>
                <w:lang w:val="en-IN"/>
              </w:rPr>
            </w:pPr>
            <w:r w:rsidRPr="00D257D0">
              <w:rPr>
                <w:b/>
                <w:bCs/>
              </w:rPr>
              <w:t>Digits (</w:t>
            </w:r>
            <w:proofErr w:type="spellStart"/>
            <w:r w:rsidRPr="00D257D0">
              <w:rPr>
                <w:b/>
                <w:bCs/>
              </w:rPr>
              <w:t>Nos</w:t>
            </w:r>
            <w:proofErr w:type="spellEnd"/>
            <w:r w:rsidRPr="00D257D0">
              <w:rPr>
                <w:b/>
                <w:bCs/>
              </w:rPr>
              <w:t>)</w:t>
            </w:r>
          </w:p>
        </w:tc>
        <w:tc>
          <w:tcPr>
            <w:tcW w:w="5300" w:type="dxa"/>
            <w:tcBorders>
              <w:top w:val="single" w:sz="8" w:space="0" w:color="ABABAB"/>
              <w:left w:val="single" w:sz="8" w:space="0" w:color="ABABAB"/>
              <w:bottom w:val="single" w:sz="8" w:space="0" w:color="ABABAB"/>
              <w:right w:val="single" w:sz="8" w:space="0" w:color="ABABAB"/>
            </w:tcBorders>
            <w:shd w:val="clear" w:color="auto" w:fill="auto"/>
            <w:tcMar>
              <w:top w:w="15" w:type="dxa"/>
              <w:left w:w="15" w:type="dxa"/>
              <w:bottom w:w="15" w:type="dxa"/>
              <w:right w:w="15" w:type="dxa"/>
            </w:tcMar>
            <w:vAlign w:val="center"/>
            <w:hideMark/>
          </w:tcPr>
          <w:p w:rsidR="00AB1566" w:rsidRPr="00D257D0" w:rsidRDefault="00D105C7" w:rsidP="0058112D">
            <w:pPr>
              <w:spacing w:line="240" w:lineRule="auto"/>
              <w:rPr>
                <w:lang w:val="en-IN"/>
              </w:rPr>
            </w:pPr>
            <w:r w:rsidRPr="00D257D0">
              <w:rPr>
                <w:b/>
                <w:bCs/>
              </w:rPr>
              <w:t>Item</w:t>
            </w:r>
          </w:p>
        </w:tc>
      </w:tr>
      <w:tr w:rsidR="00D105C7" w:rsidRPr="00D257D0" w:rsidTr="00563861">
        <w:trPr>
          <w:trHeight w:val="35"/>
        </w:trPr>
        <w:tc>
          <w:tcPr>
            <w:tcW w:w="2567" w:type="dxa"/>
            <w:tcBorders>
              <w:top w:val="single" w:sz="8" w:space="0" w:color="ABABAB"/>
              <w:left w:val="single" w:sz="8" w:space="0" w:color="ABABAB"/>
              <w:bottom w:val="single" w:sz="8" w:space="0" w:color="ABABAB"/>
              <w:right w:val="single" w:sz="8" w:space="0" w:color="ABABAB"/>
            </w:tcBorders>
            <w:shd w:val="clear" w:color="auto" w:fill="D8D8D8"/>
            <w:tcMar>
              <w:top w:w="15" w:type="dxa"/>
              <w:left w:w="15" w:type="dxa"/>
              <w:bottom w:w="15" w:type="dxa"/>
              <w:right w:w="15" w:type="dxa"/>
            </w:tcMar>
            <w:vAlign w:val="center"/>
            <w:hideMark/>
          </w:tcPr>
          <w:p w:rsidR="00AB1566" w:rsidRPr="00D257D0" w:rsidRDefault="00D105C7" w:rsidP="0058112D">
            <w:pPr>
              <w:spacing w:line="240" w:lineRule="auto"/>
              <w:rPr>
                <w:lang w:val="en-IN"/>
              </w:rPr>
            </w:pPr>
            <w:r w:rsidRPr="00D257D0">
              <w:rPr>
                <w:b/>
                <w:bCs/>
              </w:rPr>
              <w:t>01-02 (2)</w:t>
            </w:r>
          </w:p>
        </w:tc>
        <w:tc>
          <w:tcPr>
            <w:tcW w:w="5300" w:type="dxa"/>
            <w:tcBorders>
              <w:top w:val="single" w:sz="8" w:space="0" w:color="ABABAB"/>
              <w:left w:val="single" w:sz="8" w:space="0" w:color="ABABAB"/>
              <w:bottom w:val="single" w:sz="8" w:space="0" w:color="ABABAB"/>
              <w:right w:val="single" w:sz="8" w:space="0" w:color="ABABAB"/>
            </w:tcBorders>
            <w:shd w:val="clear" w:color="auto" w:fill="D8D8D8"/>
            <w:tcMar>
              <w:top w:w="15" w:type="dxa"/>
              <w:left w:w="15" w:type="dxa"/>
              <w:bottom w:w="15" w:type="dxa"/>
              <w:right w:w="15" w:type="dxa"/>
            </w:tcMar>
            <w:vAlign w:val="center"/>
            <w:hideMark/>
          </w:tcPr>
          <w:p w:rsidR="00AB1566" w:rsidRPr="00D257D0" w:rsidRDefault="00D105C7" w:rsidP="0058112D">
            <w:pPr>
              <w:spacing w:line="240" w:lineRule="auto"/>
              <w:rPr>
                <w:lang w:val="en-IN"/>
              </w:rPr>
            </w:pPr>
            <w:r w:rsidRPr="00D257D0">
              <w:rPr>
                <w:b/>
                <w:bCs/>
              </w:rPr>
              <w:t>State Code</w:t>
            </w:r>
          </w:p>
        </w:tc>
      </w:tr>
      <w:tr w:rsidR="00D105C7" w:rsidRPr="00D257D0" w:rsidTr="00563861">
        <w:trPr>
          <w:trHeight w:val="460"/>
        </w:trPr>
        <w:tc>
          <w:tcPr>
            <w:tcW w:w="2567" w:type="dxa"/>
            <w:tcBorders>
              <w:top w:val="single" w:sz="8" w:space="0" w:color="ABABAB"/>
              <w:left w:val="single" w:sz="8" w:space="0" w:color="ABABAB"/>
              <w:bottom w:val="single" w:sz="8" w:space="0" w:color="ABABAB"/>
              <w:right w:val="single" w:sz="8" w:space="0" w:color="ABABAB"/>
            </w:tcBorders>
            <w:shd w:val="clear" w:color="auto" w:fill="auto"/>
            <w:tcMar>
              <w:top w:w="15" w:type="dxa"/>
              <w:left w:w="15" w:type="dxa"/>
              <w:bottom w:w="15" w:type="dxa"/>
              <w:right w:w="15" w:type="dxa"/>
            </w:tcMar>
            <w:vAlign w:val="center"/>
            <w:hideMark/>
          </w:tcPr>
          <w:p w:rsidR="00AB1566" w:rsidRPr="00D257D0" w:rsidRDefault="00D105C7" w:rsidP="0058112D">
            <w:pPr>
              <w:spacing w:line="240" w:lineRule="auto"/>
              <w:rPr>
                <w:lang w:val="en-IN"/>
              </w:rPr>
            </w:pPr>
            <w:r w:rsidRPr="00D257D0">
              <w:rPr>
                <w:b/>
                <w:bCs/>
              </w:rPr>
              <w:t>03-04 (2)</w:t>
            </w:r>
          </w:p>
        </w:tc>
        <w:tc>
          <w:tcPr>
            <w:tcW w:w="5300" w:type="dxa"/>
            <w:tcBorders>
              <w:top w:val="single" w:sz="8" w:space="0" w:color="ABABAB"/>
              <w:left w:val="single" w:sz="8" w:space="0" w:color="ABABAB"/>
              <w:bottom w:val="single" w:sz="8" w:space="0" w:color="ABABAB"/>
              <w:right w:val="single" w:sz="8" w:space="0" w:color="ABABAB"/>
            </w:tcBorders>
            <w:shd w:val="clear" w:color="auto" w:fill="auto"/>
            <w:tcMar>
              <w:top w:w="15" w:type="dxa"/>
              <w:left w:w="15" w:type="dxa"/>
              <w:bottom w:w="15" w:type="dxa"/>
              <w:right w:w="15" w:type="dxa"/>
            </w:tcMar>
            <w:vAlign w:val="center"/>
            <w:hideMark/>
          </w:tcPr>
          <w:p w:rsidR="00AB1566" w:rsidRPr="00D257D0" w:rsidRDefault="00D105C7" w:rsidP="0058112D">
            <w:pPr>
              <w:spacing w:line="240" w:lineRule="auto"/>
              <w:rPr>
                <w:lang w:val="en-IN"/>
              </w:rPr>
            </w:pPr>
            <w:r w:rsidRPr="00D257D0">
              <w:rPr>
                <w:b/>
                <w:bCs/>
              </w:rPr>
              <w:t>District Code</w:t>
            </w:r>
          </w:p>
        </w:tc>
      </w:tr>
      <w:tr w:rsidR="00D105C7" w:rsidRPr="00D257D0" w:rsidTr="00563861">
        <w:trPr>
          <w:trHeight w:val="35"/>
        </w:trPr>
        <w:tc>
          <w:tcPr>
            <w:tcW w:w="2567" w:type="dxa"/>
            <w:tcBorders>
              <w:top w:val="single" w:sz="8" w:space="0" w:color="ABABAB"/>
              <w:left w:val="single" w:sz="8" w:space="0" w:color="ABABAB"/>
              <w:bottom w:val="single" w:sz="8" w:space="0" w:color="ABABAB"/>
              <w:right w:val="single" w:sz="8" w:space="0" w:color="ABABAB"/>
            </w:tcBorders>
            <w:shd w:val="clear" w:color="auto" w:fill="D8D8D8"/>
            <w:tcMar>
              <w:top w:w="15" w:type="dxa"/>
              <w:left w:w="15" w:type="dxa"/>
              <w:bottom w:w="15" w:type="dxa"/>
              <w:right w:w="15" w:type="dxa"/>
            </w:tcMar>
            <w:vAlign w:val="center"/>
            <w:hideMark/>
          </w:tcPr>
          <w:p w:rsidR="00AB1566" w:rsidRPr="00D257D0" w:rsidRDefault="00D105C7" w:rsidP="0058112D">
            <w:pPr>
              <w:spacing w:line="240" w:lineRule="auto"/>
              <w:rPr>
                <w:lang w:val="en-IN"/>
              </w:rPr>
            </w:pPr>
            <w:r w:rsidRPr="00D257D0">
              <w:rPr>
                <w:b/>
                <w:bCs/>
              </w:rPr>
              <w:t>05-07 (3)</w:t>
            </w:r>
          </w:p>
        </w:tc>
        <w:tc>
          <w:tcPr>
            <w:tcW w:w="5300" w:type="dxa"/>
            <w:tcBorders>
              <w:top w:val="single" w:sz="8" w:space="0" w:color="ABABAB"/>
              <w:left w:val="single" w:sz="8" w:space="0" w:color="ABABAB"/>
              <w:bottom w:val="single" w:sz="8" w:space="0" w:color="ABABAB"/>
              <w:right w:val="single" w:sz="8" w:space="0" w:color="ABABAB"/>
            </w:tcBorders>
            <w:shd w:val="clear" w:color="auto" w:fill="D8D8D8"/>
            <w:tcMar>
              <w:top w:w="15" w:type="dxa"/>
              <w:left w:w="15" w:type="dxa"/>
              <w:bottom w:w="15" w:type="dxa"/>
              <w:right w:w="15" w:type="dxa"/>
            </w:tcMar>
            <w:vAlign w:val="center"/>
            <w:hideMark/>
          </w:tcPr>
          <w:p w:rsidR="00AB1566" w:rsidRPr="00D257D0" w:rsidRDefault="00D105C7" w:rsidP="0058112D">
            <w:pPr>
              <w:spacing w:line="240" w:lineRule="auto"/>
              <w:rPr>
                <w:lang w:val="en-IN"/>
              </w:rPr>
            </w:pPr>
            <w:r w:rsidRPr="00D257D0">
              <w:rPr>
                <w:b/>
                <w:bCs/>
              </w:rPr>
              <w:t>Block PHC/CHC Code</w:t>
            </w:r>
          </w:p>
        </w:tc>
      </w:tr>
      <w:tr w:rsidR="00D105C7" w:rsidRPr="00D257D0" w:rsidTr="00563861">
        <w:trPr>
          <w:trHeight w:val="35"/>
        </w:trPr>
        <w:tc>
          <w:tcPr>
            <w:tcW w:w="2567" w:type="dxa"/>
            <w:tcBorders>
              <w:top w:val="single" w:sz="8" w:space="0" w:color="ABABAB"/>
              <w:left w:val="single" w:sz="8" w:space="0" w:color="ABABAB"/>
              <w:bottom w:val="single" w:sz="8" w:space="0" w:color="ABABAB"/>
              <w:right w:val="single" w:sz="8" w:space="0" w:color="ABABAB"/>
            </w:tcBorders>
            <w:shd w:val="clear" w:color="auto" w:fill="auto"/>
            <w:tcMar>
              <w:top w:w="15" w:type="dxa"/>
              <w:left w:w="15" w:type="dxa"/>
              <w:bottom w:w="15" w:type="dxa"/>
              <w:right w:w="15" w:type="dxa"/>
            </w:tcMar>
            <w:vAlign w:val="center"/>
            <w:hideMark/>
          </w:tcPr>
          <w:p w:rsidR="00AB1566" w:rsidRPr="00D257D0" w:rsidRDefault="00D105C7" w:rsidP="0058112D">
            <w:pPr>
              <w:spacing w:line="240" w:lineRule="auto"/>
              <w:rPr>
                <w:lang w:val="en-IN"/>
              </w:rPr>
            </w:pPr>
            <w:r w:rsidRPr="00D257D0">
              <w:rPr>
                <w:b/>
                <w:bCs/>
              </w:rPr>
              <w:t>08-10 (3)</w:t>
            </w:r>
          </w:p>
        </w:tc>
        <w:tc>
          <w:tcPr>
            <w:tcW w:w="5300" w:type="dxa"/>
            <w:tcBorders>
              <w:top w:val="single" w:sz="8" w:space="0" w:color="ABABAB"/>
              <w:left w:val="single" w:sz="8" w:space="0" w:color="ABABAB"/>
              <w:bottom w:val="single" w:sz="8" w:space="0" w:color="ABABAB"/>
              <w:right w:val="single" w:sz="8" w:space="0" w:color="ABABAB"/>
            </w:tcBorders>
            <w:shd w:val="clear" w:color="auto" w:fill="auto"/>
            <w:tcMar>
              <w:top w:w="15" w:type="dxa"/>
              <w:left w:w="15" w:type="dxa"/>
              <w:bottom w:w="15" w:type="dxa"/>
              <w:right w:w="15" w:type="dxa"/>
            </w:tcMar>
            <w:vAlign w:val="center"/>
            <w:hideMark/>
          </w:tcPr>
          <w:p w:rsidR="00AB1566" w:rsidRPr="00D257D0" w:rsidRDefault="00D105C7" w:rsidP="0058112D">
            <w:pPr>
              <w:spacing w:line="240" w:lineRule="auto"/>
              <w:rPr>
                <w:lang w:val="en-IN"/>
              </w:rPr>
            </w:pPr>
            <w:r w:rsidRPr="00D257D0">
              <w:rPr>
                <w:b/>
                <w:bCs/>
              </w:rPr>
              <w:t>Health Sub-Centre Code</w:t>
            </w:r>
          </w:p>
        </w:tc>
      </w:tr>
      <w:tr w:rsidR="00D105C7" w:rsidRPr="00D257D0" w:rsidTr="00563861">
        <w:trPr>
          <w:trHeight w:val="35"/>
        </w:trPr>
        <w:tc>
          <w:tcPr>
            <w:tcW w:w="2567" w:type="dxa"/>
            <w:tcBorders>
              <w:top w:val="single" w:sz="8" w:space="0" w:color="ABABAB"/>
              <w:left w:val="single" w:sz="8" w:space="0" w:color="ABABAB"/>
              <w:bottom w:val="single" w:sz="8" w:space="0" w:color="ABABAB"/>
              <w:right w:val="single" w:sz="8" w:space="0" w:color="ABABAB"/>
            </w:tcBorders>
            <w:shd w:val="clear" w:color="auto" w:fill="D8D8D8"/>
            <w:tcMar>
              <w:top w:w="15" w:type="dxa"/>
              <w:left w:w="15" w:type="dxa"/>
              <w:bottom w:w="15" w:type="dxa"/>
              <w:right w:w="15" w:type="dxa"/>
            </w:tcMar>
            <w:vAlign w:val="center"/>
            <w:hideMark/>
          </w:tcPr>
          <w:p w:rsidR="00AB1566" w:rsidRPr="00D257D0" w:rsidRDefault="00D105C7" w:rsidP="0058112D">
            <w:pPr>
              <w:spacing w:line="240" w:lineRule="auto"/>
              <w:rPr>
                <w:lang w:val="en-IN"/>
              </w:rPr>
            </w:pPr>
            <w:r w:rsidRPr="00D257D0">
              <w:rPr>
                <w:b/>
                <w:bCs/>
              </w:rPr>
              <w:t>11-11 (1)</w:t>
            </w:r>
          </w:p>
        </w:tc>
        <w:tc>
          <w:tcPr>
            <w:tcW w:w="5300" w:type="dxa"/>
            <w:tcBorders>
              <w:top w:val="single" w:sz="8" w:space="0" w:color="ABABAB"/>
              <w:left w:val="single" w:sz="8" w:space="0" w:color="ABABAB"/>
              <w:bottom w:val="single" w:sz="8" w:space="0" w:color="ABABAB"/>
              <w:right w:val="single" w:sz="8" w:space="0" w:color="ABABAB"/>
            </w:tcBorders>
            <w:shd w:val="clear" w:color="auto" w:fill="D8D8D8"/>
            <w:tcMar>
              <w:top w:w="15" w:type="dxa"/>
              <w:left w:w="15" w:type="dxa"/>
              <w:bottom w:w="15" w:type="dxa"/>
              <w:right w:w="15" w:type="dxa"/>
            </w:tcMar>
            <w:vAlign w:val="center"/>
            <w:hideMark/>
          </w:tcPr>
          <w:p w:rsidR="00AB1566" w:rsidRPr="00D257D0" w:rsidRDefault="00D105C7" w:rsidP="0058112D">
            <w:pPr>
              <w:spacing w:line="240" w:lineRule="auto"/>
              <w:rPr>
                <w:lang w:val="en-IN"/>
              </w:rPr>
            </w:pPr>
            <w:r w:rsidRPr="00D257D0">
              <w:rPr>
                <w:b/>
                <w:bCs/>
              </w:rPr>
              <w:t>Pregnant Woman – Code 1</w:t>
            </w:r>
            <w:r w:rsidRPr="00D257D0">
              <w:br/>
            </w:r>
            <w:r w:rsidRPr="00D257D0">
              <w:rPr>
                <w:b/>
                <w:bCs/>
              </w:rPr>
              <w:t>Child – Code 2</w:t>
            </w:r>
          </w:p>
        </w:tc>
      </w:tr>
      <w:tr w:rsidR="00D105C7" w:rsidRPr="00D257D0" w:rsidTr="00563861">
        <w:trPr>
          <w:trHeight w:val="35"/>
        </w:trPr>
        <w:tc>
          <w:tcPr>
            <w:tcW w:w="2567" w:type="dxa"/>
            <w:tcBorders>
              <w:top w:val="single" w:sz="8" w:space="0" w:color="ABABAB"/>
              <w:left w:val="single" w:sz="8" w:space="0" w:color="ABABAB"/>
              <w:bottom w:val="single" w:sz="8" w:space="0" w:color="ABABAB"/>
              <w:right w:val="single" w:sz="8" w:space="0" w:color="ABABAB"/>
            </w:tcBorders>
            <w:shd w:val="clear" w:color="auto" w:fill="auto"/>
            <w:tcMar>
              <w:top w:w="15" w:type="dxa"/>
              <w:left w:w="15" w:type="dxa"/>
              <w:bottom w:w="15" w:type="dxa"/>
              <w:right w:w="15" w:type="dxa"/>
            </w:tcMar>
            <w:vAlign w:val="center"/>
            <w:hideMark/>
          </w:tcPr>
          <w:p w:rsidR="00AB1566" w:rsidRPr="00D257D0" w:rsidRDefault="00D105C7" w:rsidP="0058112D">
            <w:pPr>
              <w:spacing w:line="240" w:lineRule="auto"/>
              <w:rPr>
                <w:lang w:val="en-IN"/>
              </w:rPr>
            </w:pPr>
            <w:r w:rsidRPr="00D257D0">
              <w:rPr>
                <w:b/>
                <w:bCs/>
              </w:rPr>
              <w:t>12-13 (2)</w:t>
            </w:r>
          </w:p>
        </w:tc>
        <w:tc>
          <w:tcPr>
            <w:tcW w:w="5300" w:type="dxa"/>
            <w:tcBorders>
              <w:top w:val="single" w:sz="8" w:space="0" w:color="ABABAB"/>
              <w:left w:val="single" w:sz="8" w:space="0" w:color="ABABAB"/>
              <w:bottom w:val="single" w:sz="8" w:space="0" w:color="ABABAB"/>
              <w:right w:val="single" w:sz="8" w:space="0" w:color="ABABAB"/>
            </w:tcBorders>
            <w:shd w:val="clear" w:color="auto" w:fill="auto"/>
            <w:tcMar>
              <w:top w:w="15" w:type="dxa"/>
              <w:left w:w="15" w:type="dxa"/>
              <w:bottom w:w="15" w:type="dxa"/>
              <w:right w:w="15" w:type="dxa"/>
            </w:tcMar>
            <w:vAlign w:val="center"/>
            <w:hideMark/>
          </w:tcPr>
          <w:p w:rsidR="00AB1566" w:rsidRPr="00D257D0" w:rsidRDefault="00D105C7" w:rsidP="0058112D">
            <w:pPr>
              <w:spacing w:line="240" w:lineRule="auto"/>
              <w:rPr>
                <w:lang w:val="en-IN"/>
              </w:rPr>
            </w:pPr>
            <w:r w:rsidRPr="00D257D0">
              <w:rPr>
                <w:b/>
                <w:bCs/>
              </w:rPr>
              <w:t>Year Code</w:t>
            </w:r>
          </w:p>
        </w:tc>
      </w:tr>
      <w:tr w:rsidR="00D105C7" w:rsidRPr="00D257D0" w:rsidTr="00563861">
        <w:trPr>
          <w:trHeight w:val="99"/>
        </w:trPr>
        <w:tc>
          <w:tcPr>
            <w:tcW w:w="2567" w:type="dxa"/>
            <w:tcBorders>
              <w:top w:val="single" w:sz="8" w:space="0" w:color="ABABAB"/>
              <w:left w:val="single" w:sz="8" w:space="0" w:color="ABABAB"/>
              <w:bottom w:val="single" w:sz="8" w:space="0" w:color="ABABAB"/>
              <w:right w:val="single" w:sz="8" w:space="0" w:color="ABABAB"/>
            </w:tcBorders>
            <w:shd w:val="clear" w:color="auto" w:fill="D8D8D8"/>
            <w:tcMar>
              <w:top w:w="15" w:type="dxa"/>
              <w:left w:w="15" w:type="dxa"/>
              <w:bottom w:w="15" w:type="dxa"/>
              <w:right w:w="15" w:type="dxa"/>
            </w:tcMar>
            <w:vAlign w:val="center"/>
            <w:hideMark/>
          </w:tcPr>
          <w:p w:rsidR="00AB1566" w:rsidRPr="00D257D0" w:rsidRDefault="00D105C7" w:rsidP="0058112D">
            <w:pPr>
              <w:spacing w:line="240" w:lineRule="auto"/>
              <w:rPr>
                <w:lang w:val="en-IN"/>
              </w:rPr>
            </w:pPr>
            <w:r w:rsidRPr="00D257D0">
              <w:rPr>
                <w:b/>
                <w:bCs/>
              </w:rPr>
              <w:t>14-18 (5)</w:t>
            </w:r>
          </w:p>
        </w:tc>
        <w:tc>
          <w:tcPr>
            <w:tcW w:w="5300" w:type="dxa"/>
            <w:tcBorders>
              <w:top w:val="single" w:sz="8" w:space="0" w:color="ABABAB"/>
              <w:left w:val="single" w:sz="8" w:space="0" w:color="ABABAB"/>
              <w:bottom w:val="single" w:sz="8" w:space="0" w:color="ABABAB"/>
              <w:right w:val="single" w:sz="8" w:space="0" w:color="ABABAB"/>
            </w:tcBorders>
            <w:shd w:val="clear" w:color="auto" w:fill="D8D8D8"/>
            <w:tcMar>
              <w:top w:w="15" w:type="dxa"/>
              <w:left w:w="15" w:type="dxa"/>
              <w:bottom w:w="15" w:type="dxa"/>
              <w:right w:w="15" w:type="dxa"/>
            </w:tcMar>
            <w:vAlign w:val="center"/>
            <w:hideMark/>
          </w:tcPr>
          <w:p w:rsidR="00AB1566" w:rsidRPr="00D257D0" w:rsidRDefault="00D105C7" w:rsidP="0058112D">
            <w:pPr>
              <w:spacing w:line="240" w:lineRule="auto"/>
              <w:rPr>
                <w:lang w:val="en-IN"/>
              </w:rPr>
            </w:pPr>
            <w:r w:rsidRPr="00D257D0">
              <w:rPr>
                <w:b/>
                <w:bCs/>
              </w:rPr>
              <w:t>To be given serially to each mother</w:t>
            </w:r>
          </w:p>
        </w:tc>
      </w:tr>
      <w:tr w:rsidR="00D105C7" w:rsidRPr="00D257D0" w:rsidTr="00563861">
        <w:trPr>
          <w:trHeight w:val="16"/>
        </w:trPr>
        <w:tc>
          <w:tcPr>
            <w:tcW w:w="2567" w:type="dxa"/>
            <w:tcBorders>
              <w:top w:val="single" w:sz="8" w:space="0" w:color="ABABAB"/>
              <w:left w:val="single" w:sz="8" w:space="0" w:color="ABABAB"/>
              <w:bottom w:val="single" w:sz="8" w:space="0" w:color="ABABAB"/>
              <w:right w:val="single" w:sz="8" w:space="0" w:color="ABABAB"/>
            </w:tcBorders>
            <w:shd w:val="clear" w:color="auto" w:fill="auto"/>
            <w:tcMar>
              <w:top w:w="15" w:type="dxa"/>
              <w:left w:w="15" w:type="dxa"/>
              <w:bottom w:w="15" w:type="dxa"/>
              <w:right w:w="15" w:type="dxa"/>
            </w:tcMar>
            <w:vAlign w:val="center"/>
            <w:hideMark/>
          </w:tcPr>
          <w:p w:rsidR="00AB1566" w:rsidRPr="00D257D0" w:rsidRDefault="00D105C7" w:rsidP="0058112D">
            <w:pPr>
              <w:spacing w:line="240" w:lineRule="auto"/>
              <w:rPr>
                <w:lang w:val="en-IN"/>
              </w:rPr>
            </w:pPr>
            <w:r w:rsidRPr="00D257D0">
              <w:rPr>
                <w:b/>
                <w:bCs/>
              </w:rPr>
              <w:t>Total: 18 digits</w:t>
            </w:r>
          </w:p>
        </w:tc>
        <w:tc>
          <w:tcPr>
            <w:tcW w:w="5300" w:type="dxa"/>
            <w:tcBorders>
              <w:top w:val="single" w:sz="8" w:space="0" w:color="ABABAB"/>
              <w:left w:val="single" w:sz="8" w:space="0" w:color="ABABAB"/>
              <w:bottom w:val="single" w:sz="8" w:space="0" w:color="000000"/>
              <w:right w:val="single" w:sz="8" w:space="0" w:color="000000"/>
            </w:tcBorders>
            <w:shd w:val="clear" w:color="auto" w:fill="auto"/>
            <w:tcMar>
              <w:top w:w="72" w:type="dxa"/>
              <w:left w:w="143" w:type="dxa"/>
              <w:bottom w:w="72" w:type="dxa"/>
              <w:right w:w="143" w:type="dxa"/>
            </w:tcMar>
            <w:hideMark/>
          </w:tcPr>
          <w:p w:rsidR="00D105C7" w:rsidRPr="00D257D0" w:rsidRDefault="00D105C7" w:rsidP="0058112D">
            <w:pPr>
              <w:spacing w:line="240" w:lineRule="auto"/>
              <w:rPr>
                <w:lang w:val="en-IN"/>
              </w:rPr>
            </w:pPr>
          </w:p>
        </w:tc>
      </w:tr>
    </w:tbl>
    <w:p w:rsidR="00D105C7" w:rsidRPr="00D257D0" w:rsidRDefault="00D105C7" w:rsidP="00774731">
      <w:pPr>
        <w:spacing w:line="360" w:lineRule="auto"/>
      </w:pPr>
    </w:p>
    <w:p w:rsidR="00D105C7" w:rsidRPr="00D257D0" w:rsidRDefault="00D105C7" w:rsidP="00D105C7">
      <w:pPr>
        <w:spacing w:line="360" w:lineRule="auto"/>
        <w:rPr>
          <w:b/>
          <w:u w:val="single"/>
        </w:rPr>
      </w:pPr>
      <w:r w:rsidRPr="00D257D0">
        <w:rPr>
          <w:b/>
          <w:u w:val="single"/>
        </w:rPr>
        <w:t>Outdated:</w:t>
      </w:r>
    </w:p>
    <w:p w:rsidR="00D105C7" w:rsidRPr="00D257D0" w:rsidRDefault="00D105C7" w:rsidP="00774731">
      <w:pPr>
        <w:spacing w:line="360" w:lineRule="auto"/>
      </w:pPr>
      <w:r w:rsidRPr="00D257D0">
        <w:t>Slightly outdated format is available at [6] as per following format.  This format is not to be used and captured here for information purposes only.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2610"/>
        <w:gridCol w:w="3690"/>
      </w:tblGrid>
      <w:tr w:rsidR="00774731" w:rsidRPr="00D257D0" w:rsidTr="00563861">
        <w:tc>
          <w:tcPr>
            <w:tcW w:w="1800" w:type="dxa"/>
          </w:tcPr>
          <w:p w:rsidR="00774731" w:rsidRPr="00D257D0" w:rsidRDefault="00774731" w:rsidP="00AB1566">
            <w:pPr>
              <w:pStyle w:val="ListParagraph"/>
              <w:spacing w:after="0" w:line="360" w:lineRule="auto"/>
              <w:ind w:left="0"/>
              <w:jc w:val="center"/>
              <w:rPr>
                <w:b/>
                <w:sz w:val="20"/>
                <w:szCs w:val="24"/>
              </w:rPr>
            </w:pPr>
            <w:r w:rsidRPr="00D257D0">
              <w:rPr>
                <w:b/>
                <w:sz w:val="20"/>
                <w:szCs w:val="24"/>
              </w:rPr>
              <w:t>Digits (</w:t>
            </w:r>
            <w:proofErr w:type="spellStart"/>
            <w:r w:rsidRPr="00D257D0">
              <w:rPr>
                <w:b/>
                <w:sz w:val="20"/>
                <w:szCs w:val="24"/>
              </w:rPr>
              <w:t>Nos</w:t>
            </w:r>
            <w:proofErr w:type="spellEnd"/>
            <w:r w:rsidRPr="00D257D0">
              <w:rPr>
                <w:b/>
                <w:sz w:val="20"/>
                <w:szCs w:val="24"/>
              </w:rPr>
              <w:t>)</w:t>
            </w:r>
          </w:p>
        </w:tc>
        <w:tc>
          <w:tcPr>
            <w:tcW w:w="2610" w:type="dxa"/>
          </w:tcPr>
          <w:p w:rsidR="00774731" w:rsidRPr="00D257D0" w:rsidRDefault="00774731" w:rsidP="00AB1566">
            <w:pPr>
              <w:pStyle w:val="ListParagraph"/>
              <w:spacing w:after="0" w:line="240" w:lineRule="auto"/>
              <w:ind w:left="0"/>
              <w:jc w:val="center"/>
              <w:rPr>
                <w:b/>
                <w:sz w:val="20"/>
                <w:szCs w:val="24"/>
              </w:rPr>
            </w:pPr>
            <w:r w:rsidRPr="00D257D0">
              <w:rPr>
                <w:b/>
                <w:sz w:val="20"/>
                <w:szCs w:val="24"/>
              </w:rPr>
              <w:t>Item</w:t>
            </w:r>
          </w:p>
        </w:tc>
        <w:tc>
          <w:tcPr>
            <w:tcW w:w="3690" w:type="dxa"/>
          </w:tcPr>
          <w:p w:rsidR="00774731" w:rsidRPr="00D257D0" w:rsidRDefault="00774731" w:rsidP="00AB1566">
            <w:pPr>
              <w:pStyle w:val="ListParagraph"/>
              <w:spacing w:after="0" w:line="240" w:lineRule="auto"/>
              <w:ind w:left="0"/>
              <w:jc w:val="center"/>
              <w:rPr>
                <w:b/>
                <w:sz w:val="20"/>
                <w:szCs w:val="24"/>
              </w:rPr>
            </w:pPr>
            <w:r w:rsidRPr="00D257D0">
              <w:rPr>
                <w:b/>
                <w:sz w:val="20"/>
                <w:szCs w:val="24"/>
              </w:rPr>
              <w:t>Description /Remarks</w:t>
            </w:r>
          </w:p>
        </w:tc>
      </w:tr>
      <w:tr w:rsidR="00774731" w:rsidRPr="00D257D0" w:rsidTr="00563861">
        <w:tc>
          <w:tcPr>
            <w:tcW w:w="1800" w:type="dxa"/>
          </w:tcPr>
          <w:p w:rsidR="00774731" w:rsidRPr="00D257D0" w:rsidRDefault="00774731" w:rsidP="00AB1566">
            <w:pPr>
              <w:pStyle w:val="ListParagraph"/>
              <w:spacing w:after="0" w:line="360" w:lineRule="auto"/>
              <w:ind w:left="0"/>
              <w:rPr>
                <w:sz w:val="20"/>
                <w:szCs w:val="24"/>
              </w:rPr>
            </w:pPr>
            <w:r w:rsidRPr="00D257D0">
              <w:rPr>
                <w:sz w:val="20"/>
                <w:szCs w:val="24"/>
              </w:rPr>
              <w:t>01-02 (2)</w:t>
            </w:r>
          </w:p>
        </w:tc>
        <w:tc>
          <w:tcPr>
            <w:tcW w:w="2610" w:type="dxa"/>
          </w:tcPr>
          <w:p w:rsidR="00774731" w:rsidRPr="00D257D0" w:rsidRDefault="00774731" w:rsidP="00AB1566">
            <w:pPr>
              <w:pStyle w:val="ListParagraph"/>
              <w:spacing w:after="0" w:line="240" w:lineRule="auto"/>
              <w:ind w:left="0"/>
              <w:rPr>
                <w:sz w:val="20"/>
                <w:szCs w:val="24"/>
              </w:rPr>
            </w:pPr>
            <w:r w:rsidRPr="00D257D0">
              <w:rPr>
                <w:sz w:val="20"/>
                <w:szCs w:val="24"/>
              </w:rPr>
              <w:t>State Code</w:t>
            </w:r>
          </w:p>
        </w:tc>
        <w:tc>
          <w:tcPr>
            <w:tcW w:w="3690" w:type="dxa"/>
          </w:tcPr>
          <w:p w:rsidR="00774731" w:rsidRPr="00D257D0" w:rsidRDefault="00774731" w:rsidP="00AB1566">
            <w:pPr>
              <w:pStyle w:val="ListParagraph"/>
              <w:spacing w:after="0" w:line="240" w:lineRule="auto"/>
              <w:ind w:left="0"/>
              <w:rPr>
                <w:sz w:val="20"/>
                <w:szCs w:val="24"/>
              </w:rPr>
            </w:pPr>
            <w:r w:rsidRPr="00D257D0">
              <w:rPr>
                <w:sz w:val="20"/>
                <w:szCs w:val="24"/>
              </w:rPr>
              <w:t>As per Census codes</w:t>
            </w:r>
          </w:p>
        </w:tc>
      </w:tr>
      <w:tr w:rsidR="00774731" w:rsidRPr="00D257D0" w:rsidTr="00563861">
        <w:tc>
          <w:tcPr>
            <w:tcW w:w="1800" w:type="dxa"/>
          </w:tcPr>
          <w:p w:rsidR="00774731" w:rsidRPr="00D257D0" w:rsidRDefault="00774731" w:rsidP="00AB1566">
            <w:pPr>
              <w:pStyle w:val="ListParagraph"/>
              <w:spacing w:after="0" w:line="360" w:lineRule="auto"/>
              <w:ind w:left="0"/>
              <w:rPr>
                <w:sz w:val="20"/>
                <w:szCs w:val="24"/>
              </w:rPr>
            </w:pPr>
            <w:r w:rsidRPr="00D257D0">
              <w:rPr>
                <w:sz w:val="20"/>
                <w:szCs w:val="24"/>
              </w:rPr>
              <w:t>03-04 (2)</w:t>
            </w:r>
          </w:p>
        </w:tc>
        <w:tc>
          <w:tcPr>
            <w:tcW w:w="2610" w:type="dxa"/>
          </w:tcPr>
          <w:p w:rsidR="00774731" w:rsidRPr="00D257D0" w:rsidRDefault="00774731" w:rsidP="00AB1566">
            <w:pPr>
              <w:pStyle w:val="ListParagraph"/>
              <w:spacing w:after="0" w:line="240" w:lineRule="auto"/>
              <w:ind w:left="0"/>
              <w:rPr>
                <w:sz w:val="20"/>
                <w:szCs w:val="24"/>
              </w:rPr>
            </w:pPr>
            <w:r w:rsidRPr="00D257D0">
              <w:rPr>
                <w:sz w:val="20"/>
                <w:szCs w:val="24"/>
              </w:rPr>
              <w:t>District Code</w:t>
            </w:r>
          </w:p>
        </w:tc>
        <w:tc>
          <w:tcPr>
            <w:tcW w:w="3690" w:type="dxa"/>
          </w:tcPr>
          <w:p w:rsidR="00774731" w:rsidRPr="00D257D0" w:rsidRDefault="00774731" w:rsidP="00AB1566">
            <w:pPr>
              <w:pStyle w:val="ListParagraph"/>
              <w:spacing w:after="0" w:line="240" w:lineRule="auto"/>
              <w:ind w:left="0"/>
              <w:rPr>
                <w:sz w:val="20"/>
                <w:szCs w:val="24"/>
              </w:rPr>
            </w:pPr>
            <w:r w:rsidRPr="00D257D0">
              <w:rPr>
                <w:sz w:val="20"/>
                <w:szCs w:val="24"/>
              </w:rPr>
              <w:t xml:space="preserve">As per Census codes </w:t>
            </w:r>
          </w:p>
        </w:tc>
      </w:tr>
      <w:tr w:rsidR="00774731" w:rsidRPr="00D257D0" w:rsidTr="00563861">
        <w:tc>
          <w:tcPr>
            <w:tcW w:w="1800" w:type="dxa"/>
          </w:tcPr>
          <w:p w:rsidR="00774731" w:rsidRPr="00D257D0" w:rsidRDefault="00774731" w:rsidP="00AB1566">
            <w:pPr>
              <w:pStyle w:val="ListParagraph"/>
              <w:spacing w:after="0" w:line="360" w:lineRule="auto"/>
              <w:ind w:left="0"/>
              <w:rPr>
                <w:sz w:val="20"/>
                <w:szCs w:val="24"/>
              </w:rPr>
            </w:pPr>
            <w:r w:rsidRPr="00D257D0">
              <w:rPr>
                <w:sz w:val="20"/>
                <w:szCs w:val="24"/>
              </w:rPr>
              <w:t>05-07 (3)</w:t>
            </w:r>
          </w:p>
        </w:tc>
        <w:tc>
          <w:tcPr>
            <w:tcW w:w="2610" w:type="dxa"/>
          </w:tcPr>
          <w:p w:rsidR="00774731" w:rsidRPr="00D257D0" w:rsidRDefault="00774731" w:rsidP="00AB1566">
            <w:pPr>
              <w:pStyle w:val="ListParagraph"/>
              <w:spacing w:after="0" w:line="240" w:lineRule="auto"/>
              <w:ind w:left="0"/>
              <w:rPr>
                <w:sz w:val="20"/>
                <w:szCs w:val="24"/>
              </w:rPr>
            </w:pPr>
            <w:r w:rsidRPr="00D257D0">
              <w:rPr>
                <w:sz w:val="20"/>
                <w:szCs w:val="24"/>
              </w:rPr>
              <w:t>Block PHC/CHC Code</w:t>
            </w:r>
          </w:p>
        </w:tc>
        <w:tc>
          <w:tcPr>
            <w:tcW w:w="3690" w:type="dxa"/>
          </w:tcPr>
          <w:p w:rsidR="00774731" w:rsidRPr="00D257D0" w:rsidRDefault="00774731" w:rsidP="00AB1566">
            <w:pPr>
              <w:pStyle w:val="ListParagraph"/>
              <w:spacing w:after="0" w:line="240" w:lineRule="auto"/>
              <w:ind w:left="0"/>
              <w:rPr>
                <w:sz w:val="20"/>
                <w:szCs w:val="24"/>
              </w:rPr>
            </w:pPr>
            <w:r w:rsidRPr="00D257D0">
              <w:rPr>
                <w:sz w:val="20"/>
                <w:szCs w:val="24"/>
              </w:rPr>
              <w:t>As per Census codes given to Block HQ</w:t>
            </w:r>
          </w:p>
        </w:tc>
      </w:tr>
      <w:tr w:rsidR="00774731" w:rsidRPr="00D257D0" w:rsidTr="00563861">
        <w:tc>
          <w:tcPr>
            <w:tcW w:w="1800" w:type="dxa"/>
          </w:tcPr>
          <w:p w:rsidR="00774731" w:rsidRPr="00D257D0" w:rsidRDefault="00774731" w:rsidP="00AB1566">
            <w:pPr>
              <w:pStyle w:val="ListParagraph"/>
              <w:spacing w:after="0" w:line="360" w:lineRule="auto"/>
              <w:ind w:left="0"/>
              <w:rPr>
                <w:sz w:val="20"/>
                <w:szCs w:val="24"/>
              </w:rPr>
            </w:pPr>
            <w:r w:rsidRPr="00D257D0">
              <w:rPr>
                <w:sz w:val="20"/>
                <w:szCs w:val="24"/>
              </w:rPr>
              <w:t>08-09 (2)</w:t>
            </w:r>
          </w:p>
        </w:tc>
        <w:tc>
          <w:tcPr>
            <w:tcW w:w="2610" w:type="dxa"/>
          </w:tcPr>
          <w:p w:rsidR="00774731" w:rsidRPr="00D257D0" w:rsidRDefault="00774731" w:rsidP="00AB1566">
            <w:pPr>
              <w:pStyle w:val="ListParagraph"/>
              <w:spacing w:after="0" w:line="240" w:lineRule="auto"/>
              <w:ind w:left="0"/>
              <w:rPr>
                <w:sz w:val="20"/>
                <w:szCs w:val="24"/>
              </w:rPr>
            </w:pPr>
            <w:r w:rsidRPr="00D257D0">
              <w:rPr>
                <w:sz w:val="20"/>
                <w:szCs w:val="24"/>
              </w:rPr>
              <w:t>Health Sub-Centre Code</w:t>
            </w:r>
          </w:p>
        </w:tc>
        <w:tc>
          <w:tcPr>
            <w:tcW w:w="3690" w:type="dxa"/>
          </w:tcPr>
          <w:p w:rsidR="00774731" w:rsidRPr="00D257D0" w:rsidRDefault="00774731" w:rsidP="00AB1566">
            <w:pPr>
              <w:pStyle w:val="ListParagraph"/>
              <w:spacing w:after="0" w:line="240" w:lineRule="auto"/>
              <w:ind w:left="0"/>
              <w:rPr>
                <w:sz w:val="20"/>
                <w:szCs w:val="24"/>
              </w:rPr>
            </w:pPr>
            <w:r w:rsidRPr="00D257D0">
              <w:rPr>
                <w:sz w:val="20"/>
                <w:szCs w:val="24"/>
              </w:rPr>
              <w:t xml:space="preserve">To be serially given by Block HQ. </w:t>
            </w:r>
          </w:p>
        </w:tc>
      </w:tr>
      <w:tr w:rsidR="00774731" w:rsidRPr="00D257D0" w:rsidTr="00563861">
        <w:tc>
          <w:tcPr>
            <w:tcW w:w="1800" w:type="dxa"/>
          </w:tcPr>
          <w:p w:rsidR="00774731" w:rsidRPr="00D257D0" w:rsidRDefault="00774731" w:rsidP="00AB1566">
            <w:pPr>
              <w:pStyle w:val="ListParagraph"/>
              <w:spacing w:after="0" w:line="360" w:lineRule="auto"/>
              <w:ind w:left="0"/>
              <w:rPr>
                <w:sz w:val="20"/>
                <w:szCs w:val="24"/>
              </w:rPr>
            </w:pPr>
            <w:r w:rsidRPr="00D257D0">
              <w:rPr>
                <w:sz w:val="20"/>
                <w:szCs w:val="24"/>
              </w:rPr>
              <w:t>10-10 (1)</w:t>
            </w:r>
          </w:p>
        </w:tc>
        <w:tc>
          <w:tcPr>
            <w:tcW w:w="2610" w:type="dxa"/>
          </w:tcPr>
          <w:p w:rsidR="00774731" w:rsidRPr="00D257D0" w:rsidRDefault="00774731" w:rsidP="00AB1566">
            <w:pPr>
              <w:pStyle w:val="ListParagraph"/>
              <w:spacing w:after="0" w:line="240" w:lineRule="auto"/>
              <w:ind w:left="0"/>
              <w:rPr>
                <w:sz w:val="20"/>
                <w:szCs w:val="24"/>
              </w:rPr>
            </w:pPr>
            <w:r w:rsidRPr="00D257D0">
              <w:rPr>
                <w:sz w:val="20"/>
                <w:szCs w:val="24"/>
              </w:rPr>
              <w:t>Pregnant Woman – Code 1</w:t>
            </w:r>
          </w:p>
          <w:p w:rsidR="00774731" w:rsidRPr="00D257D0" w:rsidRDefault="00774731" w:rsidP="00AB1566">
            <w:pPr>
              <w:pStyle w:val="ListParagraph"/>
              <w:spacing w:after="0" w:line="240" w:lineRule="auto"/>
              <w:ind w:left="0"/>
              <w:rPr>
                <w:sz w:val="20"/>
                <w:szCs w:val="24"/>
              </w:rPr>
            </w:pPr>
            <w:r w:rsidRPr="00D257D0">
              <w:rPr>
                <w:sz w:val="20"/>
                <w:szCs w:val="24"/>
              </w:rPr>
              <w:t>Child – Code 2</w:t>
            </w:r>
          </w:p>
        </w:tc>
        <w:tc>
          <w:tcPr>
            <w:tcW w:w="3690" w:type="dxa"/>
          </w:tcPr>
          <w:p w:rsidR="00774731" w:rsidRPr="00D257D0" w:rsidRDefault="00774731" w:rsidP="00AB1566">
            <w:pPr>
              <w:pStyle w:val="ListParagraph"/>
              <w:spacing w:after="0" w:line="240" w:lineRule="auto"/>
              <w:ind w:left="0"/>
              <w:rPr>
                <w:sz w:val="20"/>
                <w:szCs w:val="24"/>
              </w:rPr>
            </w:pPr>
          </w:p>
        </w:tc>
      </w:tr>
      <w:tr w:rsidR="00774731" w:rsidRPr="00D257D0" w:rsidTr="00563861">
        <w:tc>
          <w:tcPr>
            <w:tcW w:w="1800" w:type="dxa"/>
          </w:tcPr>
          <w:p w:rsidR="00774731" w:rsidRPr="00D257D0" w:rsidRDefault="00774731" w:rsidP="00AB1566">
            <w:pPr>
              <w:pStyle w:val="ListParagraph"/>
              <w:spacing w:after="0" w:line="360" w:lineRule="auto"/>
              <w:ind w:left="0"/>
              <w:rPr>
                <w:sz w:val="20"/>
                <w:szCs w:val="24"/>
              </w:rPr>
            </w:pPr>
            <w:r w:rsidRPr="00D257D0">
              <w:rPr>
                <w:sz w:val="20"/>
                <w:szCs w:val="24"/>
              </w:rPr>
              <w:t>11-12 (2)</w:t>
            </w:r>
          </w:p>
        </w:tc>
        <w:tc>
          <w:tcPr>
            <w:tcW w:w="2610" w:type="dxa"/>
          </w:tcPr>
          <w:p w:rsidR="00774731" w:rsidRPr="00D257D0" w:rsidRDefault="00774731" w:rsidP="00AB1566">
            <w:pPr>
              <w:pStyle w:val="ListParagraph"/>
              <w:spacing w:after="0" w:line="240" w:lineRule="auto"/>
              <w:ind w:left="0"/>
              <w:rPr>
                <w:sz w:val="20"/>
                <w:szCs w:val="24"/>
              </w:rPr>
            </w:pPr>
            <w:r w:rsidRPr="00D257D0">
              <w:rPr>
                <w:sz w:val="20"/>
                <w:szCs w:val="24"/>
              </w:rPr>
              <w:t>Year Code</w:t>
            </w:r>
          </w:p>
        </w:tc>
        <w:tc>
          <w:tcPr>
            <w:tcW w:w="3690" w:type="dxa"/>
          </w:tcPr>
          <w:p w:rsidR="00774731" w:rsidRPr="00D257D0" w:rsidRDefault="00774731" w:rsidP="00AB1566">
            <w:pPr>
              <w:pStyle w:val="ListParagraph"/>
              <w:spacing w:after="0" w:line="240" w:lineRule="auto"/>
              <w:ind w:left="0"/>
              <w:rPr>
                <w:sz w:val="20"/>
                <w:szCs w:val="24"/>
              </w:rPr>
            </w:pPr>
          </w:p>
        </w:tc>
      </w:tr>
      <w:tr w:rsidR="00774731" w:rsidRPr="00D257D0" w:rsidTr="00563861">
        <w:tc>
          <w:tcPr>
            <w:tcW w:w="1800" w:type="dxa"/>
          </w:tcPr>
          <w:p w:rsidR="00774731" w:rsidRPr="00D257D0" w:rsidRDefault="00774731" w:rsidP="00AB1566">
            <w:pPr>
              <w:pStyle w:val="ListParagraph"/>
              <w:spacing w:after="0" w:line="360" w:lineRule="auto"/>
              <w:ind w:left="0"/>
              <w:rPr>
                <w:sz w:val="20"/>
                <w:szCs w:val="24"/>
              </w:rPr>
            </w:pPr>
            <w:r w:rsidRPr="00D257D0">
              <w:rPr>
                <w:sz w:val="20"/>
                <w:szCs w:val="24"/>
              </w:rPr>
              <w:lastRenderedPageBreak/>
              <w:t>13-16 (4)</w:t>
            </w:r>
          </w:p>
        </w:tc>
        <w:tc>
          <w:tcPr>
            <w:tcW w:w="2610" w:type="dxa"/>
          </w:tcPr>
          <w:p w:rsidR="00774731" w:rsidRPr="00D257D0" w:rsidRDefault="00774731" w:rsidP="00AB1566">
            <w:pPr>
              <w:pStyle w:val="ListParagraph"/>
              <w:spacing w:after="0" w:line="240" w:lineRule="auto"/>
              <w:ind w:left="0"/>
              <w:rPr>
                <w:sz w:val="20"/>
                <w:szCs w:val="24"/>
              </w:rPr>
            </w:pPr>
            <w:r w:rsidRPr="00D257D0">
              <w:rPr>
                <w:sz w:val="20"/>
                <w:szCs w:val="24"/>
              </w:rPr>
              <w:t>To be given serially to each mother / child from 1</w:t>
            </w:r>
            <w:r w:rsidRPr="00D257D0">
              <w:rPr>
                <w:sz w:val="20"/>
                <w:szCs w:val="24"/>
                <w:vertAlign w:val="superscript"/>
              </w:rPr>
              <w:t>st</w:t>
            </w:r>
            <w:r w:rsidRPr="00D257D0">
              <w:rPr>
                <w:sz w:val="20"/>
                <w:szCs w:val="24"/>
              </w:rPr>
              <w:t xml:space="preserve"> December, 2009 starting from 5000</w:t>
            </w:r>
          </w:p>
        </w:tc>
        <w:tc>
          <w:tcPr>
            <w:tcW w:w="3690" w:type="dxa"/>
          </w:tcPr>
          <w:p w:rsidR="00774731" w:rsidRPr="00D257D0" w:rsidRDefault="00774731" w:rsidP="00AB1566">
            <w:pPr>
              <w:pStyle w:val="ListParagraph"/>
              <w:spacing w:after="0" w:line="240" w:lineRule="auto"/>
              <w:ind w:left="0"/>
              <w:rPr>
                <w:sz w:val="20"/>
                <w:szCs w:val="24"/>
              </w:rPr>
            </w:pPr>
            <w:r w:rsidRPr="00D257D0">
              <w:rPr>
                <w:sz w:val="20"/>
                <w:szCs w:val="24"/>
              </w:rPr>
              <w:t xml:space="preserve">From </w:t>
            </w:r>
            <w:r w:rsidRPr="00D257D0">
              <w:rPr>
                <w:b/>
                <w:sz w:val="20"/>
                <w:szCs w:val="24"/>
              </w:rPr>
              <w:t>1</w:t>
            </w:r>
            <w:r w:rsidRPr="00D257D0">
              <w:rPr>
                <w:b/>
                <w:sz w:val="20"/>
                <w:szCs w:val="24"/>
                <w:vertAlign w:val="superscript"/>
              </w:rPr>
              <w:t>st</w:t>
            </w:r>
            <w:r w:rsidRPr="00D257D0">
              <w:rPr>
                <w:b/>
                <w:sz w:val="20"/>
                <w:szCs w:val="24"/>
              </w:rPr>
              <w:t xml:space="preserve"> April</w:t>
            </w:r>
            <w:r w:rsidRPr="00D257D0">
              <w:rPr>
                <w:sz w:val="20"/>
                <w:szCs w:val="24"/>
              </w:rPr>
              <w:t xml:space="preserve"> each year, the codes will be given afresh starting from 0001.</w:t>
            </w:r>
          </w:p>
        </w:tc>
      </w:tr>
      <w:tr w:rsidR="00774731" w:rsidRPr="00D257D0" w:rsidTr="00563861">
        <w:tc>
          <w:tcPr>
            <w:tcW w:w="1800" w:type="dxa"/>
          </w:tcPr>
          <w:p w:rsidR="00774731" w:rsidRPr="00D257D0" w:rsidRDefault="00774731" w:rsidP="00131240">
            <w:pPr>
              <w:pStyle w:val="ListParagraph"/>
              <w:spacing w:after="0" w:line="240" w:lineRule="auto"/>
              <w:ind w:left="0"/>
              <w:jc w:val="center"/>
              <w:rPr>
                <w:b/>
                <w:sz w:val="20"/>
                <w:szCs w:val="24"/>
              </w:rPr>
            </w:pPr>
            <w:r w:rsidRPr="00D257D0">
              <w:rPr>
                <w:b/>
                <w:sz w:val="20"/>
                <w:szCs w:val="24"/>
              </w:rPr>
              <w:t>Total: 16 digits</w:t>
            </w:r>
          </w:p>
        </w:tc>
        <w:tc>
          <w:tcPr>
            <w:tcW w:w="2610" w:type="dxa"/>
          </w:tcPr>
          <w:p w:rsidR="00774731" w:rsidRPr="00D257D0" w:rsidRDefault="00774731" w:rsidP="00AB1566">
            <w:pPr>
              <w:pStyle w:val="ListParagraph"/>
              <w:spacing w:after="0" w:line="240" w:lineRule="auto"/>
              <w:ind w:left="0"/>
              <w:jc w:val="center"/>
              <w:rPr>
                <w:sz w:val="20"/>
                <w:szCs w:val="24"/>
              </w:rPr>
            </w:pPr>
          </w:p>
        </w:tc>
        <w:tc>
          <w:tcPr>
            <w:tcW w:w="3690" w:type="dxa"/>
          </w:tcPr>
          <w:p w:rsidR="00774731" w:rsidRPr="00D257D0" w:rsidRDefault="00774731" w:rsidP="00AB1566">
            <w:pPr>
              <w:pStyle w:val="ListParagraph"/>
              <w:spacing w:after="0" w:line="240" w:lineRule="auto"/>
              <w:ind w:left="0"/>
              <w:jc w:val="center"/>
              <w:rPr>
                <w:sz w:val="20"/>
                <w:szCs w:val="24"/>
              </w:rPr>
            </w:pPr>
          </w:p>
        </w:tc>
      </w:tr>
    </w:tbl>
    <w:p w:rsidR="00774731" w:rsidRPr="00D257D0" w:rsidRDefault="00774731" w:rsidP="00563861"/>
    <w:p w:rsidR="00072B23" w:rsidRPr="00D257D0" w:rsidRDefault="00072B23" w:rsidP="00072B23">
      <w:pPr>
        <w:pStyle w:val="Heading3"/>
      </w:pPr>
      <w:bookmarkStart w:id="245" w:name="_Toc413664890"/>
      <w:r w:rsidRPr="00D257D0">
        <w:t>MCTS Parameters</w:t>
      </w:r>
      <w:bookmarkEnd w:id="245"/>
    </w:p>
    <w:p w:rsidR="0085205A" w:rsidRPr="00D257D0" w:rsidRDefault="0085205A" w:rsidP="0085205A">
      <w:pPr>
        <w:rPr>
          <w:color w:val="1F497D"/>
          <w:sz w:val="18"/>
        </w:rPr>
      </w:pPr>
      <w:bookmarkStart w:id="246" w:name="_Ref409446326"/>
      <w:r>
        <w:rPr>
          <w:color w:val="1F497D"/>
          <w:sz w:val="18"/>
        </w:rPr>
        <w:t>Refer Design &amp; Architecture Spec.</w:t>
      </w:r>
    </w:p>
    <w:p w:rsidR="008C0017" w:rsidRPr="00D257D0" w:rsidRDefault="008C0017" w:rsidP="008C0017">
      <w:pPr>
        <w:pStyle w:val="Heading2"/>
      </w:pPr>
      <w:bookmarkStart w:id="247" w:name="_Toc413664891"/>
      <w:r w:rsidRPr="00D257D0">
        <w:t>Configuration Parameters</w:t>
      </w:r>
      <w:bookmarkEnd w:id="246"/>
      <w:bookmarkEnd w:id="247"/>
    </w:p>
    <w:p w:rsidR="008C0017" w:rsidRPr="00D257D0" w:rsidRDefault="00B12274" w:rsidP="00B12274">
      <w:pPr>
        <w:spacing w:line="360" w:lineRule="auto"/>
        <w:ind w:left="360"/>
      </w:pPr>
      <w:r w:rsidRPr="00D257D0">
        <w:t>The following are key configuration parameters used by NMS system:</w:t>
      </w:r>
    </w:p>
    <w:p w:rsidR="00B12274" w:rsidRPr="00D257D0" w:rsidRDefault="00B12274" w:rsidP="00B12274">
      <w:pPr>
        <w:pStyle w:val="ListParagraph"/>
        <w:numPr>
          <w:ilvl w:val="0"/>
          <w:numId w:val="55"/>
        </w:numPr>
        <w:spacing w:line="360" w:lineRule="auto"/>
      </w:pPr>
      <w:r w:rsidRPr="00D257D0">
        <w:rPr>
          <w:b/>
        </w:rPr>
        <w:t>MA:</w:t>
      </w:r>
      <w:r w:rsidRPr="00D257D0">
        <w:t xml:space="preserve"> </w:t>
      </w:r>
    </w:p>
    <w:p w:rsidR="00B12274" w:rsidRPr="00D257D0" w:rsidRDefault="00B12274" w:rsidP="00B12274">
      <w:pPr>
        <w:pStyle w:val="ListParagraph"/>
        <w:numPr>
          <w:ilvl w:val="1"/>
          <w:numId w:val="55"/>
        </w:numPr>
        <w:spacing w:line="360" w:lineRule="auto"/>
      </w:pPr>
      <w:r w:rsidRPr="00D257D0">
        <w:t xml:space="preserve">Capping information (refer </w:t>
      </w:r>
      <w:r w:rsidRPr="00D257D0">
        <w:rPr>
          <w:rFonts w:cs="Arial"/>
        </w:rPr>
        <w:t>NMS.MA.ACCESS.003, NMS.MA.ACCESS.004)</w:t>
      </w:r>
    </w:p>
    <w:p w:rsidR="001B1D34" w:rsidRPr="00D257D0" w:rsidRDefault="001B1D34" w:rsidP="00B12274">
      <w:pPr>
        <w:pStyle w:val="ListParagraph"/>
        <w:numPr>
          <w:ilvl w:val="1"/>
          <w:numId w:val="55"/>
        </w:numPr>
        <w:spacing w:line="360" w:lineRule="auto"/>
      </w:pPr>
      <w:r w:rsidRPr="00D257D0">
        <w:t>Configurable # of days of retry for course SMS</w:t>
      </w:r>
      <w:r w:rsidR="008E2B69" w:rsidRPr="00D257D0">
        <w:t xml:space="preserve"> delivery</w:t>
      </w:r>
    </w:p>
    <w:p w:rsidR="00B12274" w:rsidRPr="00D257D0" w:rsidRDefault="00B12274" w:rsidP="00B12274">
      <w:pPr>
        <w:pStyle w:val="ListParagraph"/>
        <w:numPr>
          <w:ilvl w:val="0"/>
          <w:numId w:val="55"/>
        </w:numPr>
        <w:spacing w:line="360" w:lineRule="auto"/>
      </w:pPr>
      <w:r w:rsidRPr="00D257D0">
        <w:rPr>
          <w:b/>
        </w:rPr>
        <w:t>MK:</w:t>
      </w:r>
      <w:r w:rsidRPr="00D257D0">
        <w:t xml:space="preserve"> </w:t>
      </w:r>
    </w:p>
    <w:p w:rsidR="00B12274" w:rsidRPr="00D257D0" w:rsidRDefault="00B12274" w:rsidP="00B12274">
      <w:pPr>
        <w:pStyle w:val="ListParagraph"/>
        <w:numPr>
          <w:ilvl w:val="1"/>
          <w:numId w:val="55"/>
        </w:numPr>
        <w:spacing w:line="360" w:lineRule="auto"/>
      </w:pPr>
      <w:r w:rsidRPr="00D257D0">
        <w:t xml:space="preserve">Capping information (refer </w:t>
      </w:r>
      <w:r w:rsidRPr="00D257D0">
        <w:rPr>
          <w:rFonts w:cs="Arial"/>
        </w:rPr>
        <w:t>NMS.MK.ACCESS.003, NMS.MK.ACCESS.004)</w:t>
      </w:r>
    </w:p>
    <w:p w:rsidR="00D1447E" w:rsidRPr="00D257D0" w:rsidRDefault="00D1447E" w:rsidP="00D1447E">
      <w:pPr>
        <w:pStyle w:val="ListParagraph"/>
        <w:numPr>
          <w:ilvl w:val="0"/>
          <w:numId w:val="55"/>
        </w:numPr>
        <w:spacing w:line="360" w:lineRule="auto"/>
      </w:pPr>
      <w:r w:rsidRPr="00D257D0">
        <w:rPr>
          <w:b/>
        </w:rPr>
        <w:t>KK:</w:t>
      </w:r>
      <w:r w:rsidRPr="00D257D0">
        <w:t xml:space="preserve"> </w:t>
      </w:r>
    </w:p>
    <w:p w:rsidR="00D1447E" w:rsidRPr="00D257D0" w:rsidRDefault="00D1447E" w:rsidP="00D1447E">
      <w:pPr>
        <w:pStyle w:val="ListParagraph"/>
        <w:numPr>
          <w:ilvl w:val="1"/>
          <w:numId w:val="55"/>
        </w:numPr>
        <w:spacing w:line="360" w:lineRule="auto"/>
      </w:pPr>
      <w:r w:rsidRPr="00D257D0">
        <w:t># of Messages/week (NMS.KK.OBD.001)</w:t>
      </w:r>
    </w:p>
    <w:p w:rsidR="00103624" w:rsidRPr="00D257D0" w:rsidRDefault="00103624" w:rsidP="00103624">
      <w:pPr>
        <w:pStyle w:val="ListParagraph"/>
        <w:numPr>
          <w:ilvl w:val="1"/>
          <w:numId w:val="55"/>
        </w:numPr>
        <w:spacing w:line="360" w:lineRule="auto"/>
      </w:pPr>
      <w:r w:rsidRPr="00D257D0">
        <w:t xml:space="preserve">Maximum # of </w:t>
      </w:r>
      <w:r w:rsidR="00B24323" w:rsidRPr="00D257D0">
        <w:t xml:space="preserve">active </w:t>
      </w:r>
      <w:r w:rsidR="00D43841" w:rsidRPr="00D257D0">
        <w:t>KK</w:t>
      </w:r>
      <w:r w:rsidRPr="00D257D0">
        <w:t xml:space="preserve"> </w:t>
      </w:r>
      <w:r w:rsidR="00517246" w:rsidRPr="00D257D0">
        <w:t>subscriptions</w:t>
      </w:r>
      <w:r w:rsidR="00B24323" w:rsidRPr="00D257D0">
        <w:t xml:space="preserve"> </w:t>
      </w:r>
      <w:r w:rsidR="00D43841" w:rsidRPr="00D257D0">
        <w:t xml:space="preserve">allowed as per </w:t>
      </w:r>
      <w:r w:rsidRPr="00D257D0">
        <w:t xml:space="preserve">current deployed system including HW </w:t>
      </w:r>
    </w:p>
    <w:p w:rsidR="001573F5" w:rsidRPr="00D257D0" w:rsidRDefault="001573F5" w:rsidP="001573F5">
      <w:pPr>
        <w:pStyle w:val="ListParagraph"/>
        <w:numPr>
          <w:ilvl w:val="0"/>
          <w:numId w:val="55"/>
        </w:numPr>
        <w:spacing w:line="360" w:lineRule="auto"/>
        <w:rPr>
          <w:b/>
        </w:rPr>
      </w:pPr>
      <w:r w:rsidRPr="00D257D0">
        <w:rPr>
          <w:b/>
        </w:rPr>
        <w:t>Nation</w:t>
      </w:r>
    </w:p>
    <w:p w:rsidR="00AB5BE1" w:rsidRPr="00D257D0" w:rsidRDefault="00AB5BE1" w:rsidP="001573F5">
      <w:pPr>
        <w:pStyle w:val="ListParagraph"/>
        <w:numPr>
          <w:ilvl w:val="1"/>
          <w:numId w:val="55"/>
        </w:numPr>
        <w:spacing w:line="360" w:lineRule="auto"/>
      </w:pPr>
      <w:r w:rsidRPr="00D257D0">
        <w:t>Default location for anonymous users (for MA service)</w:t>
      </w:r>
    </w:p>
    <w:p w:rsidR="001573F5" w:rsidRPr="00D257D0" w:rsidRDefault="001573F5" w:rsidP="001573F5">
      <w:pPr>
        <w:pStyle w:val="ListParagraph"/>
        <w:numPr>
          <w:ilvl w:val="1"/>
          <w:numId w:val="55"/>
        </w:numPr>
        <w:spacing w:line="360" w:lineRule="auto"/>
      </w:pPr>
      <w:r w:rsidRPr="00D257D0">
        <w:t xml:space="preserve">Default language used by a service </w:t>
      </w:r>
      <w:r w:rsidR="00913627" w:rsidRPr="00D257D0">
        <w:t xml:space="preserve">in </w:t>
      </w:r>
      <w:r w:rsidRPr="00D257D0">
        <w:t>whole nation</w:t>
      </w:r>
    </w:p>
    <w:p w:rsidR="00C62CFE" w:rsidRPr="00D257D0" w:rsidRDefault="00A2582F" w:rsidP="00C62CFE">
      <w:pPr>
        <w:pStyle w:val="ListParagraph"/>
        <w:numPr>
          <w:ilvl w:val="0"/>
          <w:numId w:val="55"/>
        </w:numPr>
        <w:spacing w:line="360" w:lineRule="auto"/>
      </w:pPr>
      <w:r w:rsidRPr="00D257D0">
        <w:rPr>
          <w:b/>
        </w:rPr>
        <w:t>State Specific Parameters</w:t>
      </w:r>
      <w:r w:rsidR="00C62CFE" w:rsidRPr="00D257D0">
        <w:rPr>
          <w:b/>
        </w:rPr>
        <w:t>:</w:t>
      </w:r>
      <w:r w:rsidR="00C62CFE" w:rsidRPr="00D257D0">
        <w:t xml:space="preserve"> </w:t>
      </w:r>
    </w:p>
    <w:p w:rsidR="00C62CFE" w:rsidRPr="00D257D0" w:rsidRDefault="00C62CFE" w:rsidP="00C62CFE">
      <w:pPr>
        <w:pStyle w:val="ListParagraph"/>
        <w:numPr>
          <w:ilvl w:val="1"/>
          <w:numId w:val="55"/>
        </w:numPr>
        <w:spacing w:line="360" w:lineRule="auto"/>
      </w:pPr>
      <w:r w:rsidRPr="00D257D0">
        <w:t>Language Mapping to group of districts</w:t>
      </w:r>
      <w:r w:rsidR="00A2582F" w:rsidRPr="00D257D0">
        <w:t xml:space="preserve"> of a state</w:t>
      </w:r>
      <w:r w:rsidR="005368B1" w:rsidRPr="00D257D0">
        <w:t xml:space="preserve"> (location-language code)</w:t>
      </w:r>
    </w:p>
    <w:p w:rsidR="003E02F4" w:rsidRPr="00D257D0" w:rsidRDefault="003E02F4" w:rsidP="00C62CFE">
      <w:pPr>
        <w:pStyle w:val="ListParagraph"/>
        <w:numPr>
          <w:ilvl w:val="1"/>
          <w:numId w:val="55"/>
        </w:numPr>
        <w:spacing w:line="360" w:lineRule="auto"/>
      </w:pPr>
      <w:r w:rsidRPr="00D257D0">
        <w:t>List of cards used in MK service</w:t>
      </w:r>
      <w:r w:rsidR="005368B1" w:rsidRPr="00D257D0">
        <w:t xml:space="preserve"> per state</w:t>
      </w:r>
    </w:p>
    <w:p w:rsidR="003F4AC0" w:rsidRPr="00D257D0" w:rsidRDefault="003F4AC0" w:rsidP="00C62CFE">
      <w:pPr>
        <w:pStyle w:val="ListParagraph"/>
        <w:numPr>
          <w:ilvl w:val="1"/>
          <w:numId w:val="55"/>
        </w:numPr>
        <w:spacing w:line="360" w:lineRule="auto"/>
      </w:pPr>
      <w:r w:rsidRPr="00D257D0">
        <w:t>State specific content files</w:t>
      </w:r>
    </w:p>
    <w:p w:rsidR="003F4AC0" w:rsidRPr="00D257D0" w:rsidRDefault="003F4AC0" w:rsidP="00C62CFE">
      <w:pPr>
        <w:pStyle w:val="ListParagraph"/>
        <w:numPr>
          <w:ilvl w:val="1"/>
          <w:numId w:val="55"/>
        </w:numPr>
        <w:spacing w:line="360" w:lineRule="auto"/>
      </w:pPr>
      <w:r w:rsidRPr="00D257D0">
        <w:t>State-circle</w:t>
      </w:r>
      <w:r w:rsidR="00C9354A" w:rsidRPr="00D257D0">
        <w:t>-district-</w:t>
      </w:r>
      <w:proofErr w:type="spellStart"/>
      <w:r w:rsidR="00C9354A" w:rsidRPr="00D257D0">
        <w:t>Location_language</w:t>
      </w:r>
      <w:proofErr w:type="spellEnd"/>
      <w:r w:rsidRPr="00D257D0">
        <w:t xml:space="preserve"> mapping </w:t>
      </w:r>
    </w:p>
    <w:p w:rsidR="001573F5" w:rsidRPr="00D257D0" w:rsidRDefault="001573F5" w:rsidP="00563861">
      <w:pPr>
        <w:pStyle w:val="ListParagraph"/>
        <w:numPr>
          <w:ilvl w:val="0"/>
          <w:numId w:val="55"/>
        </w:numPr>
        <w:spacing w:line="360" w:lineRule="auto"/>
        <w:rPr>
          <w:b/>
        </w:rPr>
      </w:pPr>
      <w:r w:rsidRPr="00D257D0">
        <w:rPr>
          <w:b/>
        </w:rPr>
        <w:t>Circle</w:t>
      </w:r>
    </w:p>
    <w:p w:rsidR="001573F5" w:rsidRPr="00D257D0" w:rsidRDefault="001573F5" w:rsidP="001573F5">
      <w:pPr>
        <w:pStyle w:val="ListParagraph"/>
        <w:numPr>
          <w:ilvl w:val="1"/>
          <w:numId w:val="55"/>
        </w:numPr>
        <w:spacing w:line="360" w:lineRule="auto"/>
      </w:pPr>
      <w:r w:rsidRPr="00D257D0">
        <w:t>Default language used by a service for any circle</w:t>
      </w:r>
      <w:r w:rsidR="000221B6" w:rsidRPr="00D257D0">
        <w:t xml:space="preserve"> (used especially when there are multiple states per circle)</w:t>
      </w:r>
    </w:p>
    <w:p w:rsidR="00A2582F" w:rsidRPr="00D257D0" w:rsidRDefault="00A2582F" w:rsidP="00563861">
      <w:pPr>
        <w:pStyle w:val="ListParagraph"/>
        <w:numPr>
          <w:ilvl w:val="0"/>
          <w:numId w:val="55"/>
        </w:numPr>
        <w:spacing w:line="360" w:lineRule="auto"/>
        <w:rPr>
          <w:b/>
        </w:rPr>
      </w:pPr>
      <w:r w:rsidRPr="00D257D0">
        <w:rPr>
          <w:b/>
        </w:rPr>
        <w:t>Reports:</w:t>
      </w:r>
    </w:p>
    <w:p w:rsidR="00C62CFE" w:rsidRPr="00D257D0" w:rsidRDefault="008D7F52" w:rsidP="00563861">
      <w:pPr>
        <w:pStyle w:val="ListParagraph"/>
        <w:numPr>
          <w:ilvl w:val="1"/>
          <w:numId w:val="55"/>
        </w:numPr>
        <w:spacing w:line="360" w:lineRule="auto"/>
      </w:pPr>
      <w:r w:rsidRPr="00D257D0">
        <w:t>FTP information for saving reports on FTP server</w:t>
      </w:r>
    </w:p>
    <w:p w:rsidR="003F4AC0" w:rsidRPr="00D257D0" w:rsidRDefault="003F4AC0" w:rsidP="003F4AC0">
      <w:pPr>
        <w:pStyle w:val="ListParagraph"/>
        <w:numPr>
          <w:ilvl w:val="0"/>
          <w:numId w:val="55"/>
        </w:numPr>
        <w:spacing w:line="360" w:lineRule="auto"/>
        <w:rPr>
          <w:b/>
        </w:rPr>
      </w:pPr>
      <w:r w:rsidRPr="00D257D0">
        <w:rPr>
          <w:b/>
        </w:rPr>
        <w:t>System:</w:t>
      </w:r>
    </w:p>
    <w:p w:rsidR="003F4AC0" w:rsidRPr="00D257D0" w:rsidRDefault="003F4AC0" w:rsidP="00563861">
      <w:pPr>
        <w:pStyle w:val="ListParagraph"/>
        <w:numPr>
          <w:ilvl w:val="1"/>
          <w:numId w:val="55"/>
        </w:numPr>
        <w:spacing w:line="360" w:lineRule="auto"/>
      </w:pPr>
      <w:r w:rsidRPr="00D257D0">
        <w:lastRenderedPageBreak/>
        <w:t>Log Levels</w:t>
      </w:r>
    </w:p>
    <w:p w:rsidR="00A1778E" w:rsidRPr="00D257D0" w:rsidRDefault="00A1778E" w:rsidP="00A1778E">
      <w:pPr>
        <w:pStyle w:val="Heading1"/>
      </w:pPr>
      <w:bookmarkStart w:id="248" w:name="_Toc413664892"/>
      <w:r w:rsidRPr="00D257D0">
        <w:lastRenderedPageBreak/>
        <w:t>Appendix B: NMS Reporting Types and Parameters</w:t>
      </w:r>
      <w:bookmarkEnd w:id="248"/>
    </w:p>
    <w:p w:rsidR="00A363B3" w:rsidRPr="00D257D0" w:rsidRDefault="00A363B3" w:rsidP="00A363B3">
      <w:pPr>
        <w:pStyle w:val="Heading2"/>
      </w:pPr>
      <w:bookmarkStart w:id="249" w:name="_Toc413664893"/>
      <w:bookmarkStart w:id="250" w:name="_Ref416943176"/>
      <w:bookmarkStart w:id="251" w:name="_Ref416943185"/>
      <w:r w:rsidRPr="00D257D0">
        <w:t>MA</w:t>
      </w:r>
      <w:bookmarkEnd w:id="249"/>
      <w:bookmarkEnd w:id="250"/>
      <w:bookmarkEnd w:id="251"/>
      <w:r w:rsidRPr="00D257D0">
        <w:t xml:space="preserve"> </w:t>
      </w:r>
    </w:p>
    <w:tbl>
      <w:tblPr>
        <w:tblStyle w:val="TableGrid"/>
        <w:tblW w:w="0" w:type="auto"/>
        <w:tblLook w:val="04A0" w:firstRow="1" w:lastRow="0" w:firstColumn="1" w:lastColumn="0" w:noHBand="0" w:noVBand="1"/>
      </w:tblPr>
      <w:tblGrid>
        <w:gridCol w:w="1951"/>
        <w:gridCol w:w="7229"/>
      </w:tblGrid>
      <w:tr w:rsidR="00A37DC7" w:rsidRPr="00D257D0" w:rsidTr="00A37DC7">
        <w:tc>
          <w:tcPr>
            <w:tcW w:w="1951" w:type="dxa"/>
          </w:tcPr>
          <w:p w:rsidR="00A37DC7" w:rsidRPr="00D257D0" w:rsidRDefault="00A37DC7" w:rsidP="00205BDA">
            <w:pPr>
              <w:spacing w:before="60" w:after="60" w:line="240" w:lineRule="auto"/>
              <w:rPr>
                <w:b/>
                <w:sz w:val="20"/>
              </w:rPr>
            </w:pPr>
            <w:r w:rsidRPr="00D257D0">
              <w:rPr>
                <w:b/>
                <w:sz w:val="20"/>
              </w:rPr>
              <w:t>Name of Report</w:t>
            </w:r>
          </w:p>
        </w:tc>
        <w:tc>
          <w:tcPr>
            <w:tcW w:w="7229" w:type="dxa"/>
          </w:tcPr>
          <w:p w:rsidR="00A37DC7" w:rsidRPr="00D257D0" w:rsidRDefault="00A37DC7" w:rsidP="00205BDA">
            <w:pPr>
              <w:spacing w:before="60" w:after="60" w:line="240" w:lineRule="auto"/>
              <w:rPr>
                <w:b/>
                <w:sz w:val="20"/>
              </w:rPr>
            </w:pPr>
            <w:r w:rsidRPr="00D257D0">
              <w:rPr>
                <w:b/>
                <w:sz w:val="20"/>
              </w:rPr>
              <w:t>Fields</w:t>
            </w:r>
          </w:p>
        </w:tc>
      </w:tr>
      <w:tr w:rsidR="00A37DC7" w:rsidRPr="00D257D0" w:rsidTr="00A37DC7">
        <w:tc>
          <w:tcPr>
            <w:tcW w:w="1951" w:type="dxa"/>
          </w:tcPr>
          <w:p w:rsidR="00A37DC7" w:rsidRPr="00D257D0" w:rsidRDefault="00A37DC7" w:rsidP="00205BDA">
            <w:pPr>
              <w:spacing w:before="60" w:after="60" w:line="240" w:lineRule="auto"/>
              <w:rPr>
                <w:b/>
                <w:sz w:val="16"/>
              </w:rPr>
            </w:pPr>
            <w:r w:rsidRPr="00D257D0">
              <w:rPr>
                <w:rFonts w:eastAsia="Times New Roman"/>
                <w:b/>
                <w:color w:val="000000"/>
                <w:sz w:val="16"/>
                <w:lang w:val="en-IN" w:eastAsia="en-IN"/>
              </w:rPr>
              <w:t>MA usage report</w:t>
            </w:r>
          </w:p>
        </w:tc>
        <w:tc>
          <w:tcPr>
            <w:tcW w:w="7229" w:type="dxa"/>
          </w:tcPr>
          <w:p w:rsidR="009A7857" w:rsidRPr="00D257D0" w:rsidRDefault="009A7857" w:rsidP="009A7857">
            <w:p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This report should be generated as per the date range specified. The fields of this report shall be:</w:t>
            </w:r>
          </w:p>
          <w:p w:rsidR="009A7857" w:rsidRPr="00D257D0" w:rsidRDefault="009A7857" w:rsidP="009A7857">
            <w:pPr>
              <w:pStyle w:val="ListParagraph"/>
              <w:numPr>
                <w:ilvl w:val="0"/>
                <w:numId w:val="8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MSISDN</w:t>
            </w:r>
          </w:p>
          <w:p w:rsidR="009A7857" w:rsidRPr="00D257D0" w:rsidRDefault="009A7857" w:rsidP="009A7857">
            <w:pPr>
              <w:pStyle w:val="ListParagraph"/>
              <w:numPr>
                <w:ilvl w:val="0"/>
                <w:numId w:val="8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Operator</w:t>
            </w:r>
          </w:p>
          <w:p w:rsidR="009A7857" w:rsidRPr="00D257D0" w:rsidRDefault="009A7857" w:rsidP="009A7857">
            <w:pPr>
              <w:pStyle w:val="ListParagraph"/>
              <w:numPr>
                <w:ilvl w:val="0"/>
                <w:numId w:val="8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Circle</w:t>
            </w:r>
          </w:p>
          <w:p w:rsidR="009A7857" w:rsidRPr="00D257D0" w:rsidRDefault="009A7857" w:rsidP="009A7857">
            <w:pPr>
              <w:pStyle w:val="ListParagraph"/>
              <w:numPr>
                <w:ilvl w:val="0"/>
                <w:numId w:val="8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FLW Name</w:t>
            </w:r>
          </w:p>
          <w:p w:rsidR="009A7857" w:rsidRPr="00D257D0" w:rsidRDefault="009A7857" w:rsidP="009A7857">
            <w:pPr>
              <w:pStyle w:val="ListParagraph"/>
              <w:numPr>
                <w:ilvl w:val="0"/>
                <w:numId w:val="8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FLW ID</w:t>
            </w:r>
          </w:p>
          <w:p w:rsidR="009A7857" w:rsidRPr="00D257D0" w:rsidRDefault="009A7857" w:rsidP="009A7857">
            <w:pPr>
              <w:pStyle w:val="ListParagraph"/>
              <w:numPr>
                <w:ilvl w:val="0"/>
                <w:numId w:val="8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Language</w:t>
            </w:r>
          </w:p>
          <w:p w:rsidR="009A7857" w:rsidRPr="00D257D0" w:rsidRDefault="009A7857" w:rsidP="009A7857">
            <w:pPr>
              <w:pStyle w:val="ListParagraph"/>
              <w:numPr>
                <w:ilvl w:val="0"/>
                <w:numId w:val="8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State</w:t>
            </w:r>
          </w:p>
          <w:p w:rsidR="009A7857" w:rsidRPr="00D257D0" w:rsidRDefault="009A7857" w:rsidP="009A7857">
            <w:pPr>
              <w:pStyle w:val="ListParagraph"/>
              <w:numPr>
                <w:ilvl w:val="0"/>
                <w:numId w:val="8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District</w:t>
            </w:r>
          </w:p>
          <w:p w:rsidR="009C5239" w:rsidRPr="00D257D0" w:rsidRDefault="009C5239" w:rsidP="009A7857">
            <w:pPr>
              <w:pStyle w:val="ListParagraph"/>
              <w:numPr>
                <w:ilvl w:val="0"/>
                <w:numId w:val="82"/>
              </w:numPr>
              <w:spacing w:before="60" w:after="60" w:line="240" w:lineRule="auto"/>
              <w:rPr>
                <w:rFonts w:eastAsia="Times New Roman"/>
                <w:color w:val="000000"/>
                <w:sz w:val="16"/>
                <w:lang w:val="en-IN" w:eastAsia="en-IN"/>
              </w:rPr>
            </w:pPr>
            <w:proofErr w:type="spellStart"/>
            <w:r w:rsidRPr="00D257D0">
              <w:rPr>
                <w:rFonts w:eastAsia="Times New Roman"/>
                <w:color w:val="000000"/>
                <w:sz w:val="16"/>
                <w:lang w:val="en-IN" w:eastAsia="en-IN"/>
              </w:rPr>
              <w:t>Taluka</w:t>
            </w:r>
            <w:proofErr w:type="spellEnd"/>
          </w:p>
          <w:p w:rsidR="009A7857" w:rsidRPr="00D257D0" w:rsidRDefault="00F025B5" w:rsidP="009A7857">
            <w:pPr>
              <w:pStyle w:val="ListParagraph"/>
              <w:numPr>
                <w:ilvl w:val="0"/>
                <w:numId w:val="8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Health block</w:t>
            </w:r>
          </w:p>
          <w:p w:rsidR="009A7857" w:rsidRPr="00D257D0" w:rsidRDefault="009A7857" w:rsidP="009A7857">
            <w:pPr>
              <w:pStyle w:val="ListParagraph"/>
              <w:numPr>
                <w:ilvl w:val="0"/>
                <w:numId w:val="8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PHC</w:t>
            </w:r>
          </w:p>
          <w:p w:rsidR="00AD18EF" w:rsidRPr="00AD18EF" w:rsidRDefault="00AD18EF" w:rsidP="009A7857">
            <w:pPr>
              <w:pStyle w:val="ListParagraph"/>
              <w:numPr>
                <w:ilvl w:val="0"/>
                <w:numId w:val="82"/>
              </w:numPr>
              <w:spacing w:before="60" w:after="60" w:line="240" w:lineRule="auto"/>
              <w:rPr>
                <w:ins w:id="252" w:author="Sumit Kasera" w:date="2015-04-20T15:59:00Z"/>
                <w:rFonts w:eastAsia="Times New Roman"/>
                <w:color w:val="000000"/>
                <w:sz w:val="14"/>
                <w:lang w:val="en-IN" w:eastAsia="en-IN"/>
              </w:rPr>
            </w:pPr>
            <w:ins w:id="253" w:author="Sumit Kasera" w:date="2015-04-20T15:59:00Z">
              <w:r w:rsidRPr="00AD18EF">
                <w:rPr>
                  <w:sz w:val="16"/>
                  <w:szCs w:val="18"/>
                </w:rPr>
                <w:t>Sub-facility</w:t>
              </w:r>
            </w:ins>
          </w:p>
          <w:p w:rsidR="009A7857" w:rsidRPr="00D257D0" w:rsidRDefault="009A7857" w:rsidP="009A7857">
            <w:pPr>
              <w:pStyle w:val="ListParagraph"/>
              <w:numPr>
                <w:ilvl w:val="0"/>
                <w:numId w:val="8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Village</w:t>
            </w:r>
          </w:p>
          <w:p w:rsidR="009A7857" w:rsidRPr="00D257D0" w:rsidRDefault="009A7857" w:rsidP="009A7857">
            <w:pPr>
              <w:pStyle w:val="ListParagraph"/>
              <w:numPr>
                <w:ilvl w:val="0"/>
                <w:numId w:val="82"/>
              </w:numPr>
              <w:spacing w:before="60" w:after="60" w:line="240" w:lineRule="auto"/>
              <w:rPr>
                <w:rFonts w:eastAsia="Times New Roman"/>
                <w:color w:val="000000"/>
                <w:sz w:val="16"/>
                <w:lang w:val="en-IN" w:eastAsia="en-IN"/>
              </w:rPr>
            </w:pPr>
            <w:del w:id="254" w:author="Sumit Kasera" w:date="2015-04-20T15:59:00Z">
              <w:r w:rsidRPr="00D257D0" w:rsidDel="00AD18EF">
                <w:rPr>
                  <w:rFonts w:eastAsia="Times New Roman"/>
                  <w:color w:val="000000"/>
                  <w:sz w:val="16"/>
                  <w:lang w:val="en-IN" w:eastAsia="en-IN"/>
                </w:rPr>
                <w:delText>s</w:delText>
              </w:r>
            </w:del>
            <w:ins w:id="255" w:author="Sumit Kasera" w:date="2015-04-20T15:59:00Z">
              <w:r w:rsidR="00AD18EF">
                <w:rPr>
                  <w:rFonts w:eastAsia="Times New Roman"/>
                  <w:color w:val="000000"/>
                  <w:sz w:val="16"/>
                  <w:lang w:val="en-IN" w:eastAsia="en-IN"/>
                </w:rPr>
                <w:t>S</w:t>
              </w:r>
            </w:ins>
            <w:r w:rsidRPr="00D257D0">
              <w:rPr>
                <w:rFonts w:eastAsia="Times New Roman"/>
                <w:color w:val="000000"/>
                <w:sz w:val="16"/>
                <w:lang w:val="en-IN" w:eastAsia="en-IN"/>
              </w:rPr>
              <w:t>tatus</w:t>
            </w:r>
          </w:p>
          <w:p w:rsidR="009A7857" w:rsidRPr="00D257D0" w:rsidRDefault="009A7857" w:rsidP="009A7857">
            <w:pPr>
              <w:pStyle w:val="ListParagraph"/>
              <w:numPr>
                <w:ilvl w:val="0"/>
                <w:numId w:val="8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Designation</w:t>
            </w:r>
          </w:p>
          <w:p w:rsidR="009A7857" w:rsidRPr="00D257D0" w:rsidRDefault="009A7857" w:rsidP="009A7857">
            <w:pPr>
              <w:pStyle w:val="ListParagraph"/>
              <w:numPr>
                <w:ilvl w:val="0"/>
                <w:numId w:val="8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Course Start date</w:t>
            </w:r>
          </w:p>
          <w:p w:rsidR="009A7857" w:rsidRPr="00D257D0" w:rsidRDefault="009A7857" w:rsidP="009A7857">
            <w:pPr>
              <w:pStyle w:val="ListParagraph"/>
              <w:numPr>
                <w:ilvl w:val="0"/>
                <w:numId w:val="8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Course End date</w:t>
            </w:r>
          </w:p>
          <w:p w:rsidR="009A7857" w:rsidRPr="00D257D0" w:rsidRDefault="009A7857" w:rsidP="009A7857">
            <w:pPr>
              <w:pStyle w:val="ListParagraph"/>
              <w:numPr>
                <w:ilvl w:val="0"/>
                <w:numId w:val="8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Chapters completed</w:t>
            </w:r>
          </w:p>
          <w:p w:rsidR="009A7857" w:rsidRPr="00D257D0" w:rsidRDefault="009A7857" w:rsidP="009A7857">
            <w:pPr>
              <w:pStyle w:val="ListParagraph"/>
              <w:numPr>
                <w:ilvl w:val="0"/>
                <w:numId w:val="8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Lessons completed</w:t>
            </w:r>
          </w:p>
          <w:p w:rsidR="009A7857" w:rsidRPr="00D257D0" w:rsidRDefault="009A7857" w:rsidP="009A7857">
            <w:pPr>
              <w:pStyle w:val="ListParagraph"/>
              <w:numPr>
                <w:ilvl w:val="0"/>
                <w:numId w:val="8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Quizzes completed</w:t>
            </w:r>
          </w:p>
          <w:p w:rsidR="009A7857" w:rsidRPr="00D257D0" w:rsidRDefault="009A7857" w:rsidP="009A7857">
            <w:pPr>
              <w:pStyle w:val="ListParagraph"/>
              <w:numPr>
                <w:ilvl w:val="0"/>
                <w:numId w:val="8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Individual score for each chapter</w:t>
            </w:r>
          </w:p>
          <w:p w:rsidR="009A7857" w:rsidRPr="00D257D0" w:rsidRDefault="009A7857" w:rsidP="009A7857">
            <w:pPr>
              <w:pStyle w:val="ListParagraph"/>
              <w:numPr>
                <w:ilvl w:val="0"/>
                <w:numId w:val="8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Overall Score</w:t>
            </w:r>
          </w:p>
          <w:p w:rsidR="009A7857" w:rsidRPr="00D257D0" w:rsidRDefault="009A7857" w:rsidP="009A7857">
            <w:pPr>
              <w:pStyle w:val="ListParagraph"/>
              <w:numPr>
                <w:ilvl w:val="0"/>
                <w:numId w:val="8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Course completion flag</w:t>
            </w:r>
          </w:p>
          <w:p w:rsidR="009A7857" w:rsidRPr="00D257D0" w:rsidRDefault="009A7857" w:rsidP="009A7857">
            <w:pPr>
              <w:pStyle w:val="ListParagraph"/>
              <w:numPr>
                <w:ilvl w:val="0"/>
                <w:numId w:val="8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Total Minutes used</w:t>
            </w:r>
          </w:p>
          <w:p w:rsidR="009A7857" w:rsidRPr="00D257D0" w:rsidRDefault="009A7857" w:rsidP="009A7857">
            <w:pPr>
              <w:pStyle w:val="ListParagraph"/>
              <w:numPr>
                <w:ilvl w:val="0"/>
                <w:numId w:val="8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SMS Sent flag</w:t>
            </w:r>
          </w:p>
          <w:p w:rsidR="00A37DC7" w:rsidRPr="00D257D0" w:rsidRDefault="009A7857" w:rsidP="00205BDA">
            <w:pPr>
              <w:pStyle w:val="ListParagraph"/>
              <w:numPr>
                <w:ilvl w:val="0"/>
                <w:numId w:val="82"/>
              </w:numPr>
              <w:spacing w:before="60" w:after="60" w:line="240" w:lineRule="auto"/>
              <w:rPr>
                <w:sz w:val="16"/>
              </w:rPr>
            </w:pPr>
            <w:r w:rsidRPr="00D257D0">
              <w:rPr>
                <w:rFonts w:eastAsia="Times New Roman"/>
                <w:color w:val="000000"/>
                <w:sz w:val="16"/>
                <w:lang w:val="en-IN" w:eastAsia="en-IN"/>
              </w:rPr>
              <w:t>SMS Reference Number</w:t>
            </w:r>
          </w:p>
        </w:tc>
      </w:tr>
      <w:tr w:rsidR="00236C7D" w:rsidRPr="00D257D0" w:rsidTr="00A37DC7">
        <w:trPr>
          <w:ins w:id="256" w:author="Sumit Kasera" w:date="2015-04-16T13:53:00Z"/>
        </w:trPr>
        <w:tc>
          <w:tcPr>
            <w:tcW w:w="1951" w:type="dxa"/>
          </w:tcPr>
          <w:p w:rsidR="00236C7D" w:rsidRPr="00D257D0" w:rsidRDefault="00236C7D" w:rsidP="00205BDA">
            <w:pPr>
              <w:spacing w:before="60" w:after="60" w:line="240" w:lineRule="auto"/>
              <w:rPr>
                <w:ins w:id="257" w:author="Sumit Kasera" w:date="2015-04-16T13:53:00Z"/>
                <w:rFonts w:eastAsia="Times New Roman"/>
                <w:b/>
                <w:color w:val="000000"/>
                <w:sz w:val="16"/>
                <w:lang w:val="en-IN" w:eastAsia="en-IN"/>
              </w:rPr>
            </w:pPr>
            <w:ins w:id="258" w:author="Sumit Kasera" w:date="2015-04-16T13:53:00Z">
              <w:r w:rsidRPr="00236C7D">
                <w:rPr>
                  <w:rFonts w:eastAsia="Times New Roman"/>
                  <w:b/>
                  <w:color w:val="000000"/>
                  <w:sz w:val="16"/>
                  <w:lang w:val="en-IN" w:eastAsia="en-IN"/>
                </w:rPr>
                <w:t>MA Date wise Report</w:t>
              </w:r>
            </w:ins>
          </w:p>
        </w:tc>
        <w:tc>
          <w:tcPr>
            <w:tcW w:w="7229" w:type="dxa"/>
          </w:tcPr>
          <w:p w:rsidR="00236C7D" w:rsidRPr="00D257D0" w:rsidRDefault="00236C7D" w:rsidP="00236C7D">
            <w:pPr>
              <w:spacing w:before="60" w:after="60" w:line="240" w:lineRule="auto"/>
              <w:rPr>
                <w:ins w:id="259" w:author="Sumit Kasera" w:date="2015-04-16T13:53:00Z"/>
                <w:rFonts w:eastAsia="Times New Roman"/>
                <w:color w:val="000000"/>
                <w:sz w:val="16"/>
                <w:lang w:val="en-IN" w:eastAsia="en-IN"/>
              </w:rPr>
            </w:pPr>
            <w:ins w:id="260" w:author="Sumit Kasera" w:date="2015-04-16T13:53:00Z">
              <w:r w:rsidRPr="00D257D0">
                <w:rPr>
                  <w:rFonts w:eastAsia="Times New Roman"/>
                  <w:color w:val="000000"/>
                  <w:sz w:val="16"/>
                  <w:lang w:val="en-IN" w:eastAsia="en-IN"/>
                </w:rPr>
                <w:t>This report should be generated as per the date range specified. The fields of this report shall be:</w:t>
              </w:r>
            </w:ins>
          </w:p>
          <w:p w:rsidR="00236C7D" w:rsidRPr="00D257D0" w:rsidRDefault="00236C7D" w:rsidP="00236C7D">
            <w:pPr>
              <w:pStyle w:val="ListParagraph"/>
              <w:numPr>
                <w:ilvl w:val="0"/>
                <w:numId w:val="82"/>
              </w:numPr>
              <w:spacing w:before="60" w:after="60" w:line="240" w:lineRule="auto"/>
              <w:rPr>
                <w:ins w:id="261" w:author="Sumit Kasera" w:date="2015-04-16T13:53:00Z"/>
                <w:rFonts w:eastAsia="Times New Roman"/>
                <w:color w:val="000000"/>
                <w:sz w:val="16"/>
                <w:lang w:val="en-IN" w:eastAsia="en-IN"/>
              </w:rPr>
            </w:pPr>
            <w:ins w:id="262" w:author="Sumit Kasera" w:date="2015-04-16T13:53:00Z">
              <w:r w:rsidRPr="00D257D0">
                <w:rPr>
                  <w:rFonts w:eastAsia="Times New Roman"/>
                  <w:color w:val="000000"/>
                  <w:sz w:val="16"/>
                  <w:lang w:val="en-IN" w:eastAsia="en-IN"/>
                </w:rPr>
                <w:t>MSISDN</w:t>
              </w:r>
            </w:ins>
          </w:p>
          <w:p w:rsidR="00236C7D" w:rsidRPr="00D257D0" w:rsidRDefault="00236C7D" w:rsidP="00236C7D">
            <w:pPr>
              <w:pStyle w:val="ListParagraph"/>
              <w:numPr>
                <w:ilvl w:val="0"/>
                <w:numId w:val="82"/>
              </w:numPr>
              <w:spacing w:before="60" w:after="60" w:line="240" w:lineRule="auto"/>
              <w:rPr>
                <w:ins w:id="263" w:author="Sumit Kasera" w:date="2015-04-16T13:53:00Z"/>
                <w:rFonts w:eastAsia="Times New Roman"/>
                <w:color w:val="000000"/>
                <w:sz w:val="16"/>
                <w:lang w:val="en-IN" w:eastAsia="en-IN"/>
              </w:rPr>
            </w:pPr>
            <w:ins w:id="264" w:author="Sumit Kasera" w:date="2015-04-16T13:53:00Z">
              <w:r w:rsidRPr="00D257D0">
                <w:rPr>
                  <w:rFonts w:eastAsia="Times New Roman"/>
                  <w:color w:val="000000"/>
                  <w:sz w:val="16"/>
                  <w:lang w:val="en-IN" w:eastAsia="en-IN"/>
                </w:rPr>
                <w:t>Operator</w:t>
              </w:r>
            </w:ins>
          </w:p>
          <w:p w:rsidR="00236C7D" w:rsidRPr="00D257D0" w:rsidRDefault="00236C7D" w:rsidP="00236C7D">
            <w:pPr>
              <w:pStyle w:val="ListParagraph"/>
              <w:numPr>
                <w:ilvl w:val="0"/>
                <w:numId w:val="82"/>
              </w:numPr>
              <w:spacing w:before="60" w:after="60" w:line="240" w:lineRule="auto"/>
              <w:rPr>
                <w:ins w:id="265" w:author="Sumit Kasera" w:date="2015-04-16T13:53:00Z"/>
                <w:rFonts w:eastAsia="Times New Roman"/>
                <w:color w:val="000000"/>
                <w:sz w:val="16"/>
                <w:lang w:val="en-IN" w:eastAsia="en-IN"/>
              </w:rPr>
            </w:pPr>
            <w:ins w:id="266" w:author="Sumit Kasera" w:date="2015-04-16T13:53:00Z">
              <w:r w:rsidRPr="00D257D0">
                <w:rPr>
                  <w:rFonts w:eastAsia="Times New Roman"/>
                  <w:color w:val="000000"/>
                  <w:sz w:val="16"/>
                  <w:lang w:val="en-IN" w:eastAsia="en-IN"/>
                </w:rPr>
                <w:t>Circle</w:t>
              </w:r>
            </w:ins>
          </w:p>
          <w:p w:rsidR="00236C7D" w:rsidRPr="00D257D0" w:rsidRDefault="00236C7D" w:rsidP="00236C7D">
            <w:pPr>
              <w:pStyle w:val="ListParagraph"/>
              <w:numPr>
                <w:ilvl w:val="0"/>
                <w:numId w:val="82"/>
              </w:numPr>
              <w:spacing w:before="60" w:after="60" w:line="240" w:lineRule="auto"/>
              <w:rPr>
                <w:ins w:id="267" w:author="Sumit Kasera" w:date="2015-04-16T13:53:00Z"/>
                <w:rFonts w:eastAsia="Times New Roman"/>
                <w:color w:val="000000"/>
                <w:sz w:val="16"/>
                <w:lang w:val="en-IN" w:eastAsia="en-IN"/>
              </w:rPr>
            </w:pPr>
            <w:ins w:id="268" w:author="Sumit Kasera" w:date="2015-04-16T13:53:00Z">
              <w:r w:rsidRPr="00D257D0">
                <w:rPr>
                  <w:rFonts w:eastAsia="Times New Roman"/>
                  <w:color w:val="000000"/>
                  <w:sz w:val="16"/>
                  <w:lang w:val="en-IN" w:eastAsia="en-IN"/>
                </w:rPr>
                <w:t>FLW Name</w:t>
              </w:r>
            </w:ins>
          </w:p>
          <w:p w:rsidR="00236C7D" w:rsidRPr="00D257D0" w:rsidRDefault="00236C7D" w:rsidP="00236C7D">
            <w:pPr>
              <w:pStyle w:val="ListParagraph"/>
              <w:numPr>
                <w:ilvl w:val="0"/>
                <w:numId w:val="82"/>
              </w:numPr>
              <w:spacing w:before="60" w:after="60" w:line="240" w:lineRule="auto"/>
              <w:rPr>
                <w:ins w:id="269" w:author="Sumit Kasera" w:date="2015-04-16T13:53:00Z"/>
                <w:rFonts w:eastAsia="Times New Roman"/>
                <w:color w:val="000000"/>
                <w:sz w:val="16"/>
                <w:lang w:val="en-IN" w:eastAsia="en-IN"/>
              </w:rPr>
            </w:pPr>
            <w:ins w:id="270" w:author="Sumit Kasera" w:date="2015-04-16T13:53:00Z">
              <w:r w:rsidRPr="00D257D0">
                <w:rPr>
                  <w:rFonts w:eastAsia="Times New Roman"/>
                  <w:color w:val="000000"/>
                  <w:sz w:val="16"/>
                  <w:lang w:val="en-IN" w:eastAsia="en-IN"/>
                </w:rPr>
                <w:t>FLW ID</w:t>
              </w:r>
            </w:ins>
          </w:p>
          <w:p w:rsidR="00236C7D" w:rsidRPr="00D257D0" w:rsidRDefault="00236C7D" w:rsidP="00236C7D">
            <w:pPr>
              <w:pStyle w:val="ListParagraph"/>
              <w:numPr>
                <w:ilvl w:val="0"/>
                <w:numId w:val="82"/>
              </w:numPr>
              <w:spacing w:before="60" w:after="60" w:line="240" w:lineRule="auto"/>
              <w:rPr>
                <w:ins w:id="271" w:author="Sumit Kasera" w:date="2015-04-16T13:53:00Z"/>
                <w:rFonts w:eastAsia="Times New Roman"/>
                <w:color w:val="000000"/>
                <w:sz w:val="16"/>
                <w:lang w:val="en-IN" w:eastAsia="en-IN"/>
              </w:rPr>
            </w:pPr>
            <w:ins w:id="272" w:author="Sumit Kasera" w:date="2015-04-16T13:54:00Z">
              <w:r>
                <w:rPr>
                  <w:rFonts w:eastAsia="Times New Roman"/>
                  <w:color w:val="000000"/>
                  <w:sz w:val="16"/>
                  <w:lang w:val="en-IN" w:eastAsia="en-IN"/>
                </w:rPr>
                <w:t>S</w:t>
              </w:r>
            </w:ins>
            <w:ins w:id="273" w:author="Sumit Kasera" w:date="2015-04-16T13:53:00Z">
              <w:r w:rsidRPr="00D257D0">
                <w:rPr>
                  <w:rFonts w:eastAsia="Times New Roman"/>
                  <w:color w:val="000000"/>
                  <w:sz w:val="16"/>
                  <w:lang w:val="en-IN" w:eastAsia="en-IN"/>
                </w:rPr>
                <w:t>tatus</w:t>
              </w:r>
            </w:ins>
          </w:p>
          <w:p w:rsidR="00236C7D" w:rsidRDefault="00236C7D" w:rsidP="00236C7D">
            <w:pPr>
              <w:pStyle w:val="ListParagraph"/>
              <w:numPr>
                <w:ilvl w:val="0"/>
                <w:numId w:val="82"/>
              </w:numPr>
              <w:spacing w:before="60" w:after="60" w:line="240" w:lineRule="auto"/>
              <w:rPr>
                <w:ins w:id="274" w:author="Sumit Kasera" w:date="2015-04-16T13:54:00Z"/>
                <w:rFonts w:eastAsia="Times New Roman"/>
                <w:color w:val="000000"/>
                <w:sz w:val="16"/>
                <w:lang w:val="en-IN" w:eastAsia="en-IN"/>
              </w:rPr>
            </w:pPr>
            <w:ins w:id="275" w:author="Sumit Kasera" w:date="2015-04-16T13:53:00Z">
              <w:r w:rsidRPr="00D257D0">
                <w:rPr>
                  <w:rFonts w:eastAsia="Times New Roman"/>
                  <w:color w:val="000000"/>
                  <w:sz w:val="16"/>
                  <w:lang w:val="en-IN" w:eastAsia="en-IN"/>
                </w:rPr>
                <w:t>Designation</w:t>
              </w:r>
            </w:ins>
          </w:p>
          <w:p w:rsidR="00236C7D" w:rsidRPr="00236C7D" w:rsidRDefault="00236C7D" w:rsidP="00236C7D">
            <w:pPr>
              <w:pStyle w:val="ListParagraph"/>
              <w:numPr>
                <w:ilvl w:val="0"/>
                <w:numId w:val="82"/>
              </w:numPr>
              <w:spacing w:before="60" w:after="60" w:line="240" w:lineRule="auto"/>
              <w:rPr>
                <w:ins w:id="276" w:author="Sumit Kasera" w:date="2015-04-16T13:54:00Z"/>
                <w:rFonts w:eastAsia="Times New Roman"/>
                <w:color w:val="000000"/>
                <w:sz w:val="16"/>
                <w:lang w:val="en-IN" w:eastAsia="en-IN"/>
              </w:rPr>
            </w:pPr>
            <w:ins w:id="277" w:author="Sumit Kasera" w:date="2015-04-16T13:54:00Z">
              <w:r w:rsidRPr="00236C7D">
                <w:rPr>
                  <w:rFonts w:eastAsia="Times New Roman"/>
                  <w:color w:val="000000"/>
                  <w:sz w:val="16"/>
                  <w:lang w:val="en-IN" w:eastAsia="en-IN"/>
                </w:rPr>
                <w:t>Date of call</w:t>
              </w:r>
            </w:ins>
          </w:p>
          <w:p w:rsidR="00236C7D" w:rsidRPr="00236C7D" w:rsidRDefault="00236C7D" w:rsidP="00236C7D">
            <w:pPr>
              <w:pStyle w:val="ListParagraph"/>
              <w:numPr>
                <w:ilvl w:val="0"/>
                <w:numId w:val="82"/>
              </w:numPr>
              <w:spacing w:before="60" w:after="60" w:line="240" w:lineRule="auto"/>
              <w:rPr>
                <w:ins w:id="278" w:author="Sumit Kasera" w:date="2015-04-16T13:54:00Z"/>
                <w:rFonts w:eastAsia="Times New Roman"/>
                <w:color w:val="000000"/>
                <w:sz w:val="16"/>
                <w:lang w:val="en-IN" w:eastAsia="en-IN"/>
              </w:rPr>
            </w:pPr>
            <w:ins w:id="279" w:author="Sumit Kasera" w:date="2015-04-16T13:54:00Z">
              <w:r w:rsidRPr="00236C7D">
                <w:rPr>
                  <w:rFonts w:eastAsia="Times New Roman"/>
                  <w:color w:val="000000"/>
                  <w:sz w:val="16"/>
                  <w:lang w:val="en-IN" w:eastAsia="en-IN"/>
                </w:rPr>
                <w:t>Call time</w:t>
              </w:r>
            </w:ins>
          </w:p>
          <w:p w:rsidR="00236C7D" w:rsidRPr="00236C7D" w:rsidRDefault="00236C7D" w:rsidP="00236C7D">
            <w:pPr>
              <w:pStyle w:val="ListParagraph"/>
              <w:numPr>
                <w:ilvl w:val="0"/>
                <w:numId w:val="82"/>
              </w:numPr>
              <w:spacing w:before="60" w:after="60" w:line="240" w:lineRule="auto"/>
              <w:rPr>
                <w:ins w:id="280" w:author="Sumit Kasera" w:date="2015-04-16T13:54:00Z"/>
                <w:rFonts w:eastAsia="Times New Roman"/>
                <w:color w:val="000000"/>
                <w:sz w:val="16"/>
                <w:lang w:val="en-IN" w:eastAsia="en-IN"/>
              </w:rPr>
            </w:pPr>
            <w:ins w:id="281" w:author="Sumit Kasera" w:date="2015-04-16T13:54:00Z">
              <w:r w:rsidRPr="00236C7D">
                <w:rPr>
                  <w:rFonts w:eastAsia="Times New Roman"/>
                  <w:color w:val="000000"/>
                  <w:sz w:val="16"/>
                  <w:lang w:val="en-IN" w:eastAsia="en-IN"/>
                </w:rPr>
                <w:t>Call duration (seconds)</w:t>
              </w:r>
            </w:ins>
          </w:p>
          <w:p w:rsidR="00236C7D" w:rsidRDefault="00236C7D" w:rsidP="00236C7D">
            <w:pPr>
              <w:pStyle w:val="ListParagraph"/>
              <w:numPr>
                <w:ilvl w:val="0"/>
                <w:numId w:val="82"/>
              </w:numPr>
              <w:spacing w:before="60" w:after="60" w:line="240" w:lineRule="auto"/>
              <w:rPr>
                <w:ins w:id="282" w:author="Sumit Kasera" w:date="2015-04-16T13:54:00Z"/>
                <w:rFonts w:eastAsia="Times New Roman"/>
                <w:color w:val="000000"/>
                <w:sz w:val="16"/>
                <w:lang w:val="en-IN" w:eastAsia="en-IN"/>
              </w:rPr>
            </w:pPr>
            <w:ins w:id="283" w:author="Sumit Kasera" w:date="2015-04-16T13:54:00Z">
              <w:r w:rsidRPr="00236C7D">
                <w:rPr>
                  <w:rFonts w:eastAsia="Times New Roman"/>
                  <w:color w:val="000000"/>
                  <w:sz w:val="16"/>
                  <w:lang w:val="en-IN" w:eastAsia="en-IN"/>
                </w:rPr>
                <w:t>Call duration (pulses)</w:t>
              </w:r>
            </w:ins>
          </w:p>
          <w:p w:rsidR="00236C7D" w:rsidRPr="00236C7D" w:rsidRDefault="00236C7D">
            <w:pPr>
              <w:pStyle w:val="ListParagraph"/>
              <w:numPr>
                <w:ilvl w:val="0"/>
                <w:numId w:val="82"/>
              </w:numPr>
              <w:spacing w:before="60" w:after="60" w:line="240" w:lineRule="auto"/>
              <w:rPr>
                <w:ins w:id="284" w:author="Sumit Kasera" w:date="2015-04-16T13:53:00Z"/>
                <w:rFonts w:eastAsia="Times New Roman"/>
                <w:color w:val="000000"/>
                <w:sz w:val="16"/>
                <w:lang w:val="en-IN" w:eastAsia="en-IN"/>
                <w:rPrChange w:id="285" w:author="Sumit Kasera" w:date="2015-04-16T13:54:00Z">
                  <w:rPr>
                    <w:ins w:id="286" w:author="Sumit Kasera" w:date="2015-04-16T13:53:00Z"/>
                    <w:lang w:val="en-IN" w:eastAsia="en-IN"/>
                  </w:rPr>
                </w:rPrChange>
              </w:rPr>
              <w:pPrChange w:id="287" w:author="Sumit Kasera" w:date="2015-04-16T13:54:00Z">
                <w:pPr>
                  <w:spacing w:before="60" w:after="60" w:line="240" w:lineRule="auto"/>
                </w:pPr>
              </w:pPrChange>
            </w:pPr>
            <w:ins w:id="288" w:author="Sumit Kasera" w:date="2015-04-16T13:54:00Z">
              <w:r w:rsidRPr="00236C7D">
                <w:rPr>
                  <w:rFonts w:eastAsia="Times New Roman"/>
                  <w:color w:val="000000"/>
                  <w:sz w:val="16"/>
                  <w:lang w:val="en-IN" w:eastAsia="en-IN"/>
                </w:rPr>
                <w:t>Language</w:t>
              </w:r>
            </w:ins>
          </w:p>
        </w:tc>
      </w:tr>
      <w:tr w:rsidR="00A37DC7" w:rsidRPr="00D257D0" w:rsidTr="00A37DC7">
        <w:tc>
          <w:tcPr>
            <w:tcW w:w="1951" w:type="dxa"/>
          </w:tcPr>
          <w:p w:rsidR="00A37DC7" w:rsidRPr="00D257D0" w:rsidRDefault="00A37DC7" w:rsidP="00205BDA">
            <w:pPr>
              <w:spacing w:before="60" w:after="60" w:line="240" w:lineRule="auto"/>
              <w:rPr>
                <w:b/>
                <w:sz w:val="16"/>
              </w:rPr>
            </w:pPr>
            <w:r w:rsidRPr="00D257D0">
              <w:rPr>
                <w:rFonts w:eastAsia="Times New Roman"/>
                <w:b/>
                <w:color w:val="000000"/>
                <w:sz w:val="16"/>
                <w:lang w:val="en-IN" w:eastAsia="en-IN"/>
              </w:rPr>
              <w:t>MA repeat visit report</w:t>
            </w:r>
          </w:p>
        </w:tc>
        <w:tc>
          <w:tcPr>
            <w:tcW w:w="7229" w:type="dxa"/>
          </w:tcPr>
          <w:p w:rsidR="009A7857" w:rsidRPr="00D257D0" w:rsidRDefault="00A37DC7" w:rsidP="009A7857">
            <w:pPr>
              <w:spacing w:before="60" w:after="60" w:line="240" w:lineRule="auto"/>
              <w:rPr>
                <w:rFonts w:eastAsia="Times New Roman"/>
                <w:b/>
                <w:color w:val="000000"/>
                <w:sz w:val="16"/>
                <w:lang w:val="en-IN" w:eastAsia="en-IN"/>
              </w:rPr>
            </w:pPr>
            <w:r w:rsidRPr="00D257D0">
              <w:rPr>
                <w:rFonts w:eastAsia="Times New Roman"/>
                <w:b/>
                <w:color w:val="000000"/>
                <w:sz w:val="16"/>
                <w:lang w:val="en-IN" w:eastAsia="en-IN"/>
              </w:rPr>
              <w:t>This report should be generated as per the date range speci</w:t>
            </w:r>
            <w:r w:rsidR="009A7857" w:rsidRPr="00D257D0">
              <w:rPr>
                <w:rFonts w:eastAsia="Times New Roman"/>
                <w:b/>
                <w:color w:val="000000"/>
                <w:sz w:val="16"/>
                <w:lang w:val="en-IN" w:eastAsia="en-IN"/>
              </w:rPr>
              <w:t>fied. The report should contain</w:t>
            </w:r>
          </w:p>
          <w:p w:rsidR="009A7857" w:rsidRPr="00D257D0" w:rsidRDefault="009A7857" w:rsidP="00AD18EF">
            <w:pPr>
              <w:pStyle w:val="ListParagraph"/>
              <w:numPr>
                <w:ilvl w:val="0"/>
                <w:numId w:val="83"/>
              </w:numPr>
              <w:spacing w:before="60" w:after="60" w:line="240" w:lineRule="auto"/>
              <w:rPr>
                <w:rFonts w:eastAsia="Times New Roman"/>
                <w:b/>
                <w:color w:val="000000"/>
                <w:sz w:val="16"/>
                <w:lang w:val="en-IN" w:eastAsia="en-IN"/>
              </w:rPr>
            </w:pPr>
            <w:r w:rsidRPr="00D257D0">
              <w:rPr>
                <w:rFonts w:eastAsia="Times New Roman"/>
                <w:color w:val="000000"/>
                <w:sz w:val="16"/>
                <w:lang w:val="en-IN" w:eastAsia="en-IN"/>
              </w:rPr>
              <w:t>MSISDN</w:t>
            </w:r>
          </w:p>
          <w:p w:rsidR="009A7857" w:rsidRPr="00D257D0" w:rsidRDefault="009A7857" w:rsidP="00AD18EF">
            <w:pPr>
              <w:pStyle w:val="ListParagraph"/>
              <w:numPr>
                <w:ilvl w:val="0"/>
                <w:numId w:val="83"/>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Operator</w:t>
            </w:r>
          </w:p>
          <w:p w:rsidR="009A7857" w:rsidRPr="00D257D0" w:rsidRDefault="009A7857" w:rsidP="00AD18EF">
            <w:pPr>
              <w:pStyle w:val="ListParagraph"/>
              <w:numPr>
                <w:ilvl w:val="0"/>
                <w:numId w:val="83"/>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Circle</w:t>
            </w:r>
          </w:p>
          <w:p w:rsidR="009A7857" w:rsidRPr="00D257D0" w:rsidRDefault="009A7857" w:rsidP="00AD18EF">
            <w:pPr>
              <w:pStyle w:val="ListParagraph"/>
              <w:numPr>
                <w:ilvl w:val="0"/>
                <w:numId w:val="83"/>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FLW Name</w:t>
            </w:r>
          </w:p>
          <w:p w:rsidR="009A7857" w:rsidRPr="00D257D0" w:rsidRDefault="009A7857" w:rsidP="00AD18EF">
            <w:pPr>
              <w:pStyle w:val="ListParagraph"/>
              <w:numPr>
                <w:ilvl w:val="0"/>
                <w:numId w:val="83"/>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FLW ID</w:t>
            </w:r>
          </w:p>
          <w:p w:rsidR="009A7857" w:rsidRPr="00D257D0" w:rsidRDefault="009A7857" w:rsidP="00AD18EF">
            <w:pPr>
              <w:pStyle w:val="ListParagraph"/>
              <w:numPr>
                <w:ilvl w:val="0"/>
                <w:numId w:val="83"/>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Language</w:t>
            </w:r>
          </w:p>
          <w:p w:rsidR="009A7857" w:rsidRPr="00D257D0" w:rsidRDefault="009A7857" w:rsidP="00AD18EF">
            <w:pPr>
              <w:pStyle w:val="ListParagraph"/>
              <w:numPr>
                <w:ilvl w:val="0"/>
                <w:numId w:val="83"/>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State</w:t>
            </w:r>
          </w:p>
          <w:p w:rsidR="009A7857" w:rsidRPr="00D257D0" w:rsidRDefault="009A7857" w:rsidP="00AD18EF">
            <w:pPr>
              <w:pStyle w:val="ListParagraph"/>
              <w:numPr>
                <w:ilvl w:val="0"/>
                <w:numId w:val="83"/>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District</w:t>
            </w:r>
          </w:p>
          <w:p w:rsidR="009C5239" w:rsidRPr="00D257D0" w:rsidRDefault="009C5239" w:rsidP="00AD18EF">
            <w:pPr>
              <w:pStyle w:val="ListParagraph"/>
              <w:numPr>
                <w:ilvl w:val="0"/>
                <w:numId w:val="83"/>
              </w:numPr>
              <w:spacing w:before="60" w:after="60" w:line="240" w:lineRule="auto"/>
              <w:rPr>
                <w:rFonts w:eastAsia="Times New Roman"/>
                <w:color w:val="000000"/>
                <w:sz w:val="16"/>
                <w:lang w:val="en-IN" w:eastAsia="en-IN"/>
              </w:rPr>
            </w:pPr>
            <w:proofErr w:type="spellStart"/>
            <w:r w:rsidRPr="00D257D0">
              <w:rPr>
                <w:rFonts w:eastAsia="Times New Roman"/>
                <w:color w:val="000000"/>
                <w:sz w:val="16"/>
                <w:lang w:val="en-IN" w:eastAsia="en-IN"/>
              </w:rPr>
              <w:t>Taluka</w:t>
            </w:r>
            <w:proofErr w:type="spellEnd"/>
          </w:p>
          <w:p w:rsidR="009A7857" w:rsidRPr="00D257D0" w:rsidRDefault="00F025B5" w:rsidP="00AD18EF">
            <w:pPr>
              <w:pStyle w:val="ListParagraph"/>
              <w:numPr>
                <w:ilvl w:val="0"/>
                <w:numId w:val="83"/>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Health block</w:t>
            </w:r>
          </w:p>
          <w:p w:rsidR="009A7857" w:rsidRDefault="009A7857" w:rsidP="00AD18EF">
            <w:pPr>
              <w:pStyle w:val="ListParagraph"/>
              <w:numPr>
                <w:ilvl w:val="0"/>
                <w:numId w:val="83"/>
              </w:numPr>
              <w:spacing w:before="60" w:after="60" w:line="240" w:lineRule="auto"/>
              <w:rPr>
                <w:ins w:id="289" w:author="Sumit Kasera" w:date="2015-04-20T15:59:00Z"/>
                <w:rFonts w:eastAsia="Times New Roman"/>
                <w:color w:val="000000"/>
                <w:sz w:val="16"/>
                <w:lang w:val="en-IN" w:eastAsia="en-IN"/>
              </w:rPr>
            </w:pPr>
            <w:r w:rsidRPr="00D257D0">
              <w:rPr>
                <w:rFonts w:eastAsia="Times New Roman"/>
                <w:color w:val="000000"/>
                <w:sz w:val="16"/>
                <w:lang w:val="en-IN" w:eastAsia="en-IN"/>
              </w:rPr>
              <w:t>PHC</w:t>
            </w:r>
          </w:p>
          <w:p w:rsidR="00AD18EF" w:rsidRPr="00AD18EF" w:rsidRDefault="00AD18EF" w:rsidP="00AD18EF">
            <w:pPr>
              <w:pStyle w:val="ListParagraph"/>
              <w:numPr>
                <w:ilvl w:val="0"/>
                <w:numId w:val="83"/>
              </w:numPr>
              <w:spacing w:before="60" w:after="60" w:line="240" w:lineRule="auto"/>
              <w:rPr>
                <w:rFonts w:eastAsia="Times New Roman"/>
                <w:color w:val="000000"/>
                <w:sz w:val="16"/>
                <w:lang w:val="en-IN" w:eastAsia="en-IN"/>
              </w:rPr>
            </w:pPr>
            <w:ins w:id="290" w:author="Sumit Kasera" w:date="2015-04-20T15:59:00Z">
              <w:r w:rsidRPr="00AD18EF">
                <w:rPr>
                  <w:sz w:val="16"/>
                  <w:szCs w:val="18"/>
                </w:rPr>
                <w:lastRenderedPageBreak/>
                <w:t>Sub-facility</w:t>
              </w:r>
            </w:ins>
          </w:p>
          <w:p w:rsidR="009A7857" w:rsidRPr="00D257D0" w:rsidRDefault="009A7857" w:rsidP="00AD18EF">
            <w:pPr>
              <w:pStyle w:val="ListParagraph"/>
              <w:numPr>
                <w:ilvl w:val="0"/>
                <w:numId w:val="83"/>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Village</w:t>
            </w:r>
          </w:p>
          <w:p w:rsidR="009A7857" w:rsidRPr="00D257D0" w:rsidRDefault="009A7857" w:rsidP="00AD18EF">
            <w:pPr>
              <w:pStyle w:val="ListParagraph"/>
              <w:numPr>
                <w:ilvl w:val="0"/>
                <w:numId w:val="83"/>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Status</w:t>
            </w:r>
          </w:p>
          <w:p w:rsidR="009A7857" w:rsidRPr="00D257D0" w:rsidRDefault="009A7857" w:rsidP="00AD18EF">
            <w:pPr>
              <w:pStyle w:val="ListParagraph"/>
              <w:numPr>
                <w:ilvl w:val="0"/>
                <w:numId w:val="83"/>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Designation</w:t>
            </w:r>
          </w:p>
          <w:p w:rsidR="00A37DC7" w:rsidRPr="00D257D0" w:rsidRDefault="009A7857" w:rsidP="00AD18EF">
            <w:pPr>
              <w:pStyle w:val="ListParagraph"/>
              <w:numPr>
                <w:ilvl w:val="0"/>
                <w:numId w:val="83"/>
              </w:numPr>
              <w:spacing w:before="60" w:after="60" w:line="240" w:lineRule="auto"/>
              <w:rPr>
                <w:sz w:val="16"/>
              </w:rPr>
            </w:pPr>
            <w:r w:rsidRPr="00D257D0">
              <w:rPr>
                <w:rFonts w:eastAsia="Times New Roman"/>
                <w:color w:val="000000"/>
                <w:sz w:val="16"/>
                <w:lang w:val="en-IN" w:eastAsia="en-IN"/>
              </w:rPr>
              <w:t>Total Calls</w:t>
            </w:r>
          </w:p>
        </w:tc>
      </w:tr>
      <w:tr w:rsidR="00A37DC7" w:rsidRPr="00D257D0" w:rsidTr="00A37DC7">
        <w:tc>
          <w:tcPr>
            <w:tcW w:w="1951" w:type="dxa"/>
          </w:tcPr>
          <w:p w:rsidR="00A37DC7" w:rsidRPr="00D257D0" w:rsidRDefault="00A37DC7" w:rsidP="00205BDA">
            <w:pPr>
              <w:spacing w:before="60" w:after="60" w:line="240" w:lineRule="auto"/>
              <w:rPr>
                <w:b/>
                <w:sz w:val="16"/>
              </w:rPr>
            </w:pPr>
            <w:r w:rsidRPr="00D257D0">
              <w:rPr>
                <w:rFonts w:eastAsia="Times New Roman"/>
                <w:b/>
                <w:color w:val="000000"/>
                <w:sz w:val="16"/>
                <w:lang w:val="en-IN" w:eastAsia="en-IN"/>
              </w:rPr>
              <w:lastRenderedPageBreak/>
              <w:t>MA Chapter, lesson, quiz completion report</w:t>
            </w:r>
          </w:p>
        </w:tc>
        <w:tc>
          <w:tcPr>
            <w:tcW w:w="7229" w:type="dxa"/>
          </w:tcPr>
          <w:p w:rsidR="00641FDD" w:rsidRDefault="00A37DC7" w:rsidP="00205BDA">
            <w:pPr>
              <w:spacing w:before="60" w:after="60" w:line="240" w:lineRule="auto"/>
              <w:rPr>
                <w:ins w:id="291" w:author="Sumit Kasera" w:date="2015-04-16T08:45:00Z"/>
                <w:rFonts w:eastAsia="Times New Roman"/>
                <w:b/>
                <w:color w:val="000000"/>
                <w:sz w:val="16"/>
                <w:lang w:val="en-IN" w:eastAsia="en-IN"/>
              </w:rPr>
            </w:pPr>
            <w:r w:rsidRPr="00D257D0">
              <w:rPr>
                <w:rFonts w:eastAsia="Times New Roman"/>
                <w:b/>
                <w:color w:val="000000"/>
                <w:sz w:val="16"/>
                <w:lang w:val="en-IN" w:eastAsia="en-IN"/>
              </w:rPr>
              <w:t>This report should be generated as per the date range specified. The fields of the report shall be :</w:t>
            </w:r>
          </w:p>
          <w:p w:rsidR="0090336C" w:rsidRPr="0090336C" w:rsidRDefault="00641FDD" w:rsidP="00AD18EF">
            <w:pPr>
              <w:pStyle w:val="ListParagraph"/>
              <w:numPr>
                <w:ilvl w:val="0"/>
                <w:numId w:val="84"/>
              </w:numPr>
              <w:spacing w:before="60" w:after="60" w:line="240" w:lineRule="auto"/>
              <w:rPr>
                <w:rFonts w:eastAsia="Times New Roman"/>
                <w:b/>
                <w:color w:val="000000"/>
                <w:sz w:val="16"/>
                <w:lang w:val="en-IN" w:eastAsia="en-IN"/>
              </w:rPr>
            </w:pPr>
            <w:ins w:id="292" w:author="Sumit Kasera" w:date="2015-04-16T08:45:00Z">
              <w:r w:rsidRPr="0090336C">
                <w:rPr>
                  <w:rFonts w:eastAsia="Times New Roman"/>
                  <w:color w:val="000000"/>
                  <w:sz w:val="16"/>
                  <w:lang w:val="en-IN" w:eastAsia="en-IN"/>
                </w:rPr>
                <w:t xml:space="preserve">MSISDN </w:t>
              </w:r>
            </w:ins>
          </w:p>
          <w:p w:rsidR="0090336C" w:rsidRPr="0090336C" w:rsidRDefault="00641FDD" w:rsidP="00AD18EF">
            <w:pPr>
              <w:pStyle w:val="ListParagraph"/>
              <w:numPr>
                <w:ilvl w:val="0"/>
                <w:numId w:val="84"/>
              </w:numPr>
              <w:spacing w:before="60" w:after="60" w:line="240" w:lineRule="auto"/>
              <w:rPr>
                <w:rFonts w:eastAsia="Times New Roman"/>
                <w:b/>
                <w:color w:val="000000"/>
                <w:sz w:val="16"/>
                <w:lang w:val="en-IN" w:eastAsia="en-IN"/>
              </w:rPr>
            </w:pPr>
            <w:ins w:id="293" w:author="Sumit Kasera" w:date="2015-04-16T08:45:00Z">
              <w:r w:rsidRPr="0090336C">
                <w:rPr>
                  <w:rFonts w:eastAsia="Times New Roman"/>
                  <w:color w:val="000000"/>
                  <w:sz w:val="16"/>
                  <w:lang w:val="en-IN" w:eastAsia="en-IN"/>
                </w:rPr>
                <w:t>Operator</w:t>
              </w:r>
            </w:ins>
          </w:p>
          <w:p w:rsidR="0090336C" w:rsidRPr="0090336C" w:rsidRDefault="00641FDD" w:rsidP="00AD18EF">
            <w:pPr>
              <w:pStyle w:val="ListParagraph"/>
              <w:numPr>
                <w:ilvl w:val="0"/>
                <w:numId w:val="84"/>
              </w:numPr>
              <w:spacing w:before="60" w:after="60" w:line="240" w:lineRule="auto"/>
              <w:rPr>
                <w:rFonts w:eastAsia="Times New Roman"/>
                <w:b/>
                <w:color w:val="000000"/>
                <w:sz w:val="16"/>
                <w:lang w:val="en-IN" w:eastAsia="en-IN"/>
              </w:rPr>
            </w:pPr>
            <w:ins w:id="294" w:author="Sumit Kasera" w:date="2015-04-16T08:45:00Z">
              <w:r w:rsidRPr="0090336C">
                <w:rPr>
                  <w:rFonts w:eastAsia="Times New Roman"/>
                  <w:color w:val="000000"/>
                  <w:sz w:val="16"/>
                  <w:lang w:val="en-IN" w:eastAsia="en-IN"/>
                </w:rPr>
                <w:t>Circle</w:t>
              </w:r>
            </w:ins>
          </w:p>
          <w:p w:rsidR="0090336C" w:rsidRPr="0090336C" w:rsidRDefault="00641FDD" w:rsidP="00AD18EF">
            <w:pPr>
              <w:pStyle w:val="ListParagraph"/>
              <w:numPr>
                <w:ilvl w:val="0"/>
                <w:numId w:val="84"/>
              </w:numPr>
              <w:spacing w:before="60" w:after="60" w:line="240" w:lineRule="auto"/>
              <w:rPr>
                <w:rFonts w:eastAsia="Times New Roman"/>
                <w:b/>
                <w:color w:val="000000"/>
                <w:sz w:val="16"/>
                <w:lang w:val="en-IN" w:eastAsia="en-IN"/>
              </w:rPr>
            </w:pPr>
            <w:ins w:id="295" w:author="Sumit Kasera" w:date="2015-04-16T08:45:00Z">
              <w:r w:rsidRPr="0090336C">
                <w:rPr>
                  <w:rFonts w:eastAsia="Times New Roman"/>
                  <w:color w:val="000000"/>
                  <w:sz w:val="16"/>
                  <w:lang w:val="en-IN" w:eastAsia="en-IN"/>
                </w:rPr>
                <w:t>FLW Name</w:t>
              </w:r>
            </w:ins>
          </w:p>
          <w:p w:rsidR="0090336C" w:rsidRPr="0090336C" w:rsidRDefault="00641FDD" w:rsidP="00AD18EF">
            <w:pPr>
              <w:pStyle w:val="ListParagraph"/>
              <w:numPr>
                <w:ilvl w:val="0"/>
                <w:numId w:val="84"/>
              </w:numPr>
              <w:spacing w:before="60" w:after="60" w:line="240" w:lineRule="auto"/>
              <w:rPr>
                <w:rFonts w:eastAsia="Times New Roman"/>
                <w:b/>
                <w:color w:val="000000"/>
                <w:sz w:val="16"/>
                <w:lang w:val="en-IN" w:eastAsia="en-IN"/>
              </w:rPr>
            </w:pPr>
            <w:ins w:id="296" w:author="Sumit Kasera" w:date="2015-04-16T08:45:00Z">
              <w:r w:rsidRPr="0090336C">
                <w:rPr>
                  <w:rFonts w:eastAsia="Times New Roman"/>
                  <w:color w:val="000000"/>
                  <w:sz w:val="16"/>
                  <w:lang w:val="en-IN" w:eastAsia="en-IN"/>
                </w:rPr>
                <w:t>FLW ID</w:t>
              </w:r>
            </w:ins>
          </w:p>
          <w:p w:rsidR="0090336C" w:rsidRPr="0090336C" w:rsidRDefault="00641FDD" w:rsidP="00AD18EF">
            <w:pPr>
              <w:pStyle w:val="ListParagraph"/>
              <w:numPr>
                <w:ilvl w:val="0"/>
                <w:numId w:val="84"/>
              </w:numPr>
              <w:spacing w:before="60" w:after="60" w:line="240" w:lineRule="auto"/>
              <w:rPr>
                <w:rFonts w:eastAsia="Times New Roman"/>
                <w:b/>
                <w:color w:val="000000"/>
                <w:sz w:val="16"/>
                <w:lang w:val="en-IN" w:eastAsia="en-IN"/>
              </w:rPr>
            </w:pPr>
            <w:ins w:id="297" w:author="Sumit Kasera" w:date="2015-04-16T08:45:00Z">
              <w:r w:rsidRPr="0090336C">
                <w:rPr>
                  <w:rFonts w:eastAsia="Times New Roman"/>
                  <w:color w:val="000000"/>
                  <w:sz w:val="16"/>
                  <w:lang w:val="en-IN" w:eastAsia="en-IN"/>
                </w:rPr>
                <w:t>Language</w:t>
              </w:r>
            </w:ins>
          </w:p>
          <w:p w:rsidR="0090336C" w:rsidRPr="0090336C" w:rsidRDefault="00641FDD" w:rsidP="00AD18EF">
            <w:pPr>
              <w:pStyle w:val="ListParagraph"/>
              <w:numPr>
                <w:ilvl w:val="0"/>
                <w:numId w:val="84"/>
              </w:numPr>
              <w:spacing w:before="60" w:after="60" w:line="240" w:lineRule="auto"/>
              <w:rPr>
                <w:rFonts w:eastAsia="Times New Roman"/>
                <w:b/>
                <w:color w:val="000000"/>
                <w:sz w:val="16"/>
                <w:lang w:val="en-IN" w:eastAsia="en-IN"/>
              </w:rPr>
            </w:pPr>
            <w:ins w:id="298" w:author="Sumit Kasera" w:date="2015-04-16T08:45:00Z">
              <w:r w:rsidRPr="0090336C">
                <w:rPr>
                  <w:rFonts w:eastAsia="Times New Roman"/>
                  <w:color w:val="000000"/>
                  <w:sz w:val="16"/>
                  <w:lang w:val="en-IN" w:eastAsia="en-IN"/>
                </w:rPr>
                <w:t>State</w:t>
              </w:r>
            </w:ins>
          </w:p>
          <w:p w:rsidR="0090336C" w:rsidRPr="006D0FA7" w:rsidRDefault="00641FDD" w:rsidP="00AD18EF">
            <w:pPr>
              <w:pStyle w:val="ListParagraph"/>
              <w:numPr>
                <w:ilvl w:val="0"/>
                <w:numId w:val="84"/>
              </w:numPr>
              <w:spacing w:before="60" w:after="60" w:line="240" w:lineRule="auto"/>
              <w:rPr>
                <w:ins w:id="299" w:author="Sumit Kasera" w:date="2015-04-16T08:47:00Z"/>
                <w:rFonts w:eastAsia="Times New Roman"/>
                <w:b/>
                <w:color w:val="000000"/>
                <w:sz w:val="16"/>
                <w:lang w:val="en-IN" w:eastAsia="en-IN"/>
                <w:rPrChange w:id="300" w:author="Sumit Kasera" w:date="2015-04-16T08:47:00Z">
                  <w:rPr>
                    <w:ins w:id="301" w:author="Sumit Kasera" w:date="2015-04-16T08:47:00Z"/>
                    <w:rFonts w:eastAsia="Times New Roman"/>
                    <w:color w:val="000000"/>
                    <w:sz w:val="16"/>
                    <w:lang w:val="en-IN" w:eastAsia="en-IN"/>
                  </w:rPr>
                </w:rPrChange>
              </w:rPr>
            </w:pPr>
            <w:ins w:id="302" w:author="Sumit Kasera" w:date="2015-04-16T08:45:00Z">
              <w:r w:rsidRPr="0090336C">
                <w:rPr>
                  <w:rFonts w:eastAsia="Times New Roman"/>
                  <w:color w:val="000000"/>
                  <w:sz w:val="16"/>
                  <w:lang w:val="en-IN" w:eastAsia="en-IN"/>
                </w:rPr>
                <w:t>District</w:t>
              </w:r>
            </w:ins>
          </w:p>
          <w:p w:rsidR="006D0FA7" w:rsidRPr="0090336C" w:rsidRDefault="006D0FA7" w:rsidP="00AD18EF">
            <w:pPr>
              <w:pStyle w:val="ListParagraph"/>
              <w:numPr>
                <w:ilvl w:val="0"/>
                <w:numId w:val="84"/>
              </w:numPr>
              <w:spacing w:before="60" w:after="60" w:line="240" w:lineRule="auto"/>
              <w:rPr>
                <w:rFonts w:eastAsia="Times New Roman"/>
                <w:b/>
                <w:color w:val="000000"/>
                <w:sz w:val="16"/>
                <w:lang w:val="en-IN" w:eastAsia="en-IN"/>
              </w:rPr>
            </w:pPr>
            <w:proofErr w:type="spellStart"/>
            <w:ins w:id="303" w:author="Sumit Kasera" w:date="2015-04-16T08:47:00Z">
              <w:r>
                <w:rPr>
                  <w:rFonts w:eastAsia="Times New Roman"/>
                  <w:color w:val="000000"/>
                  <w:sz w:val="16"/>
                  <w:lang w:val="en-IN" w:eastAsia="en-IN"/>
                </w:rPr>
                <w:t>Taluka</w:t>
              </w:r>
            </w:ins>
            <w:proofErr w:type="spellEnd"/>
          </w:p>
          <w:p w:rsidR="0090336C" w:rsidRPr="0090336C" w:rsidRDefault="006D0FA7" w:rsidP="00AD18EF">
            <w:pPr>
              <w:pStyle w:val="ListParagraph"/>
              <w:numPr>
                <w:ilvl w:val="0"/>
                <w:numId w:val="84"/>
              </w:numPr>
              <w:spacing w:before="60" w:after="60" w:line="240" w:lineRule="auto"/>
              <w:rPr>
                <w:rFonts w:eastAsia="Times New Roman"/>
                <w:b/>
                <w:color w:val="000000"/>
                <w:sz w:val="16"/>
                <w:lang w:val="en-IN" w:eastAsia="en-IN"/>
              </w:rPr>
            </w:pPr>
            <w:ins w:id="304" w:author="Sumit Kasera" w:date="2015-04-16T08:47:00Z">
              <w:r>
                <w:rPr>
                  <w:rFonts w:eastAsia="Times New Roman"/>
                  <w:color w:val="000000"/>
                  <w:sz w:val="16"/>
                  <w:lang w:val="en-IN" w:eastAsia="en-IN"/>
                </w:rPr>
                <w:t xml:space="preserve">Health </w:t>
              </w:r>
            </w:ins>
            <w:ins w:id="305" w:author="Sumit Kasera" w:date="2015-04-16T08:45:00Z">
              <w:r w:rsidR="00641FDD" w:rsidRPr="0090336C">
                <w:rPr>
                  <w:rFonts w:eastAsia="Times New Roman"/>
                  <w:color w:val="000000"/>
                  <w:sz w:val="16"/>
                  <w:lang w:val="en-IN" w:eastAsia="en-IN"/>
                </w:rPr>
                <w:t>Block</w:t>
              </w:r>
            </w:ins>
          </w:p>
          <w:p w:rsidR="0090336C" w:rsidRPr="00AD18EF" w:rsidRDefault="00641FDD" w:rsidP="00AD18EF">
            <w:pPr>
              <w:pStyle w:val="ListParagraph"/>
              <w:numPr>
                <w:ilvl w:val="0"/>
                <w:numId w:val="84"/>
              </w:numPr>
              <w:spacing w:before="60" w:after="60" w:line="240" w:lineRule="auto"/>
              <w:rPr>
                <w:ins w:id="306" w:author="Sumit Kasera" w:date="2015-04-20T15:59:00Z"/>
                <w:rFonts w:eastAsia="Times New Roman"/>
                <w:b/>
                <w:color w:val="000000"/>
                <w:sz w:val="16"/>
                <w:lang w:val="en-IN" w:eastAsia="en-IN"/>
                <w:rPrChange w:id="307" w:author="Sumit Kasera" w:date="2015-04-20T15:59:00Z">
                  <w:rPr>
                    <w:ins w:id="308" w:author="Sumit Kasera" w:date="2015-04-20T15:59:00Z"/>
                    <w:rFonts w:eastAsia="Times New Roman"/>
                    <w:color w:val="000000"/>
                    <w:sz w:val="16"/>
                    <w:lang w:val="en-IN" w:eastAsia="en-IN"/>
                  </w:rPr>
                </w:rPrChange>
              </w:rPr>
            </w:pPr>
            <w:ins w:id="309" w:author="Sumit Kasera" w:date="2015-04-16T08:45:00Z">
              <w:r w:rsidRPr="0090336C">
                <w:rPr>
                  <w:rFonts w:eastAsia="Times New Roman"/>
                  <w:color w:val="000000"/>
                  <w:sz w:val="16"/>
                  <w:lang w:val="en-IN" w:eastAsia="en-IN"/>
                </w:rPr>
                <w:t>PHC</w:t>
              </w:r>
            </w:ins>
          </w:p>
          <w:p w:rsidR="00AD18EF" w:rsidRPr="00AD18EF" w:rsidRDefault="00AD18EF" w:rsidP="00AD18EF">
            <w:pPr>
              <w:pStyle w:val="ListParagraph"/>
              <w:numPr>
                <w:ilvl w:val="0"/>
                <w:numId w:val="84"/>
              </w:numPr>
              <w:spacing w:before="60" w:after="60" w:line="240" w:lineRule="auto"/>
              <w:rPr>
                <w:rFonts w:eastAsia="Times New Roman"/>
                <w:b/>
                <w:color w:val="000000"/>
                <w:sz w:val="16"/>
                <w:lang w:val="en-IN" w:eastAsia="en-IN"/>
              </w:rPr>
            </w:pPr>
            <w:ins w:id="310" w:author="Sumit Kasera" w:date="2015-04-20T15:59:00Z">
              <w:r w:rsidRPr="00AD18EF">
                <w:rPr>
                  <w:sz w:val="16"/>
                  <w:szCs w:val="18"/>
                </w:rPr>
                <w:t>Sub-facility</w:t>
              </w:r>
            </w:ins>
          </w:p>
          <w:p w:rsidR="0090336C" w:rsidRPr="0090336C" w:rsidRDefault="00172866" w:rsidP="00AD18EF">
            <w:pPr>
              <w:pStyle w:val="ListParagraph"/>
              <w:numPr>
                <w:ilvl w:val="0"/>
                <w:numId w:val="84"/>
              </w:numPr>
              <w:spacing w:before="60" w:after="60" w:line="240" w:lineRule="auto"/>
              <w:rPr>
                <w:rFonts w:eastAsia="Times New Roman"/>
                <w:b/>
                <w:color w:val="000000"/>
                <w:sz w:val="16"/>
                <w:lang w:val="en-IN" w:eastAsia="en-IN"/>
              </w:rPr>
            </w:pPr>
            <w:ins w:id="311" w:author="Sumit Kasera" w:date="2015-04-16T08:47:00Z">
              <w:r>
                <w:rPr>
                  <w:rFonts w:eastAsia="Times New Roman"/>
                  <w:color w:val="000000"/>
                  <w:sz w:val="16"/>
                  <w:lang w:val="en-IN" w:eastAsia="en-IN"/>
                </w:rPr>
                <w:t>Village</w:t>
              </w:r>
            </w:ins>
          </w:p>
          <w:p w:rsidR="0090336C" w:rsidRPr="0090336C" w:rsidRDefault="00641FDD" w:rsidP="00AD18EF">
            <w:pPr>
              <w:pStyle w:val="ListParagraph"/>
              <w:numPr>
                <w:ilvl w:val="0"/>
                <w:numId w:val="84"/>
              </w:numPr>
              <w:spacing w:before="60" w:after="60" w:line="240" w:lineRule="auto"/>
              <w:rPr>
                <w:rFonts w:eastAsia="Times New Roman"/>
                <w:b/>
                <w:color w:val="000000"/>
                <w:sz w:val="16"/>
                <w:lang w:val="en-IN" w:eastAsia="en-IN"/>
              </w:rPr>
            </w:pPr>
            <w:ins w:id="312" w:author="Sumit Kasera" w:date="2015-04-16T08:45:00Z">
              <w:r w:rsidRPr="0090336C">
                <w:rPr>
                  <w:rFonts w:eastAsia="Times New Roman"/>
                  <w:color w:val="000000"/>
                  <w:sz w:val="16"/>
                  <w:lang w:val="en-IN" w:eastAsia="en-IN"/>
                </w:rPr>
                <w:t>Status</w:t>
              </w:r>
            </w:ins>
          </w:p>
          <w:p w:rsidR="0090336C" w:rsidRPr="0090336C" w:rsidRDefault="00641FDD" w:rsidP="00AD18EF">
            <w:pPr>
              <w:pStyle w:val="ListParagraph"/>
              <w:numPr>
                <w:ilvl w:val="0"/>
                <w:numId w:val="84"/>
              </w:numPr>
              <w:spacing w:before="60" w:after="60" w:line="240" w:lineRule="auto"/>
              <w:rPr>
                <w:rFonts w:eastAsia="Times New Roman"/>
                <w:b/>
                <w:color w:val="000000"/>
                <w:sz w:val="16"/>
                <w:lang w:val="en-IN" w:eastAsia="en-IN"/>
              </w:rPr>
            </w:pPr>
            <w:ins w:id="313" w:author="Sumit Kasera" w:date="2015-04-16T08:45:00Z">
              <w:r w:rsidRPr="0090336C">
                <w:rPr>
                  <w:rFonts w:eastAsia="Times New Roman"/>
                  <w:color w:val="000000"/>
                  <w:sz w:val="16"/>
                  <w:lang w:val="en-IN" w:eastAsia="en-IN"/>
                </w:rPr>
                <w:t>Designation</w:t>
              </w:r>
            </w:ins>
          </w:p>
          <w:p w:rsidR="0090336C" w:rsidRPr="0090336C" w:rsidRDefault="00641FDD" w:rsidP="00AD18EF">
            <w:pPr>
              <w:pStyle w:val="ListParagraph"/>
              <w:numPr>
                <w:ilvl w:val="0"/>
                <w:numId w:val="84"/>
              </w:numPr>
              <w:spacing w:before="60" w:after="60" w:line="240" w:lineRule="auto"/>
              <w:rPr>
                <w:rFonts w:eastAsia="Times New Roman"/>
                <w:b/>
                <w:color w:val="000000"/>
                <w:sz w:val="16"/>
                <w:lang w:val="en-IN" w:eastAsia="en-IN"/>
              </w:rPr>
            </w:pPr>
            <w:ins w:id="314" w:author="Sumit Kasera" w:date="2015-04-16T08:45:00Z">
              <w:r w:rsidRPr="0090336C">
                <w:rPr>
                  <w:rFonts w:eastAsia="Times New Roman"/>
                  <w:color w:val="000000"/>
                  <w:sz w:val="16"/>
                  <w:lang w:val="en-IN" w:eastAsia="en-IN"/>
                </w:rPr>
                <w:t>Course Section</w:t>
              </w:r>
            </w:ins>
          </w:p>
          <w:p w:rsidR="0090336C" w:rsidRPr="0090336C" w:rsidRDefault="00641FDD" w:rsidP="00AD18EF">
            <w:pPr>
              <w:pStyle w:val="ListParagraph"/>
              <w:numPr>
                <w:ilvl w:val="0"/>
                <w:numId w:val="84"/>
              </w:numPr>
              <w:spacing w:before="60" w:after="60" w:line="240" w:lineRule="auto"/>
              <w:rPr>
                <w:rFonts w:eastAsia="Times New Roman"/>
                <w:b/>
                <w:color w:val="000000"/>
                <w:sz w:val="16"/>
                <w:lang w:val="en-IN" w:eastAsia="en-IN"/>
              </w:rPr>
            </w:pPr>
            <w:ins w:id="315" w:author="Sumit Kasera" w:date="2015-04-16T08:45:00Z">
              <w:r w:rsidRPr="0090336C">
                <w:rPr>
                  <w:rFonts w:eastAsia="Times New Roman"/>
                  <w:color w:val="000000"/>
                  <w:sz w:val="16"/>
                  <w:lang w:val="en-IN" w:eastAsia="en-IN"/>
                </w:rPr>
                <w:t>Course Status</w:t>
              </w:r>
            </w:ins>
          </w:p>
          <w:p w:rsidR="00A37DC7" w:rsidRPr="00641FDD" w:rsidRDefault="00641FDD" w:rsidP="00AD18EF">
            <w:pPr>
              <w:pStyle w:val="ListParagraph"/>
              <w:numPr>
                <w:ilvl w:val="0"/>
                <w:numId w:val="84"/>
              </w:numPr>
              <w:spacing w:before="60" w:after="60" w:line="240" w:lineRule="auto"/>
              <w:rPr>
                <w:rFonts w:eastAsia="Times New Roman"/>
                <w:b/>
                <w:color w:val="000000"/>
                <w:sz w:val="16"/>
                <w:lang w:val="en-IN" w:eastAsia="en-IN"/>
                <w:rPrChange w:id="316" w:author="Sumit Kasera" w:date="2015-04-16T08:45:00Z">
                  <w:rPr>
                    <w:sz w:val="16"/>
                  </w:rPr>
                </w:rPrChange>
              </w:rPr>
            </w:pPr>
            <w:ins w:id="317" w:author="Sumit Kasera" w:date="2015-04-16T08:45:00Z">
              <w:r w:rsidRPr="0090336C">
                <w:rPr>
                  <w:rFonts w:eastAsia="Times New Roman"/>
                  <w:color w:val="000000"/>
                  <w:sz w:val="16"/>
                  <w:lang w:val="en-IN" w:eastAsia="en-IN"/>
                </w:rPr>
                <w:t>Repeat Count</w:t>
              </w:r>
            </w:ins>
          </w:p>
        </w:tc>
      </w:tr>
      <w:tr w:rsidR="00A37DC7" w:rsidRPr="00D257D0" w:rsidTr="00A37DC7">
        <w:tc>
          <w:tcPr>
            <w:tcW w:w="1951" w:type="dxa"/>
          </w:tcPr>
          <w:p w:rsidR="00A37DC7" w:rsidRPr="006B24AC" w:rsidRDefault="00A37DC7" w:rsidP="00205BDA">
            <w:pPr>
              <w:spacing w:before="60" w:after="60" w:line="240" w:lineRule="auto"/>
              <w:rPr>
                <w:rFonts w:eastAsia="Times New Roman"/>
                <w:b/>
                <w:color w:val="000000"/>
                <w:sz w:val="16"/>
                <w:lang w:val="en-IN" w:eastAsia="en-IN"/>
                <w:rPrChange w:id="318" w:author="Sumit Kasera" w:date="2015-04-20T12:46:00Z">
                  <w:rPr>
                    <w:rFonts w:eastAsia="Times New Roman"/>
                    <w:color w:val="000000"/>
                    <w:sz w:val="16"/>
                    <w:lang w:val="en-IN" w:eastAsia="en-IN"/>
                  </w:rPr>
                </w:rPrChange>
              </w:rPr>
            </w:pPr>
            <w:r w:rsidRPr="006B24AC">
              <w:rPr>
                <w:rFonts w:eastAsia="Times New Roman"/>
                <w:b/>
                <w:color w:val="000000"/>
                <w:sz w:val="16"/>
                <w:lang w:val="en-IN" w:eastAsia="en-IN"/>
                <w:rPrChange w:id="319" w:author="Sumit Kasera" w:date="2015-04-20T12:46:00Z">
                  <w:rPr>
                    <w:rFonts w:eastAsia="Times New Roman"/>
                    <w:color w:val="000000"/>
                    <w:sz w:val="16"/>
                    <w:lang w:val="en-IN" w:eastAsia="en-IN"/>
                  </w:rPr>
                </w:rPrChange>
              </w:rPr>
              <w:t>MA quiz score report</w:t>
            </w:r>
          </w:p>
        </w:tc>
        <w:tc>
          <w:tcPr>
            <w:tcW w:w="7229" w:type="dxa"/>
          </w:tcPr>
          <w:p w:rsidR="006B47F8" w:rsidRPr="00D257D0" w:rsidRDefault="00A37DC7" w:rsidP="006B47F8">
            <w:pPr>
              <w:spacing w:before="60" w:after="60" w:line="240" w:lineRule="auto"/>
              <w:rPr>
                <w:rFonts w:eastAsia="Times New Roman"/>
                <w:color w:val="000000"/>
                <w:sz w:val="16"/>
                <w:lang w:val="en-IN" w:eastAsia="en-IN"/>
              </w:rPr>
            </w:pPr>
            <w:r w:rsidRPr="00D257D0">
              <w:rPr>
                <w:rFonts w:eastAsia="Times New Roman"/>
                <w:b/>
                <w:color w:val="000000"/>
                <w:sz w:val="16"/>
                <w:lang w:val="en-IN" w:eastAsia="en-IN"/>
              </w:rPr>
              <w:t>This report should be generated as per the date range specified. The report should contain MSISDN wise average quiz score. The fields of the report shall be :</w:t>
            </w:r>
          </w:p>
          <w:p w:rsidR="006B47F8" w:rsidRPr="00D257D0" w:rsidRDefault="006B47F8" w:rsidP="00AD18EF">
            <w:pPr>
              <w:pStyle w:val="ListParagraph"/>
              <w:numPr>
                <w:ilvl w:val="0"/>
                <w:numId w:val="84"/>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 xml:space="preserve">MSISDN </w:t>
            </w:r>
          </w:p>
          <w:p w:rsidR="006B47F8" w:rsidRPr="00D257D0" w:rsidRDefault="006B47F8" w:rsidP="00AD18EF">
            <w:pPr>
              <w:pStyle w:val="ListParagraph"/>
              <w:numPr>
                <w:ilvl w:val="0"/>
                <w:numId w:val="84"/>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Operator</w:t>
            </w:r>
          </w:p>
          <w:p w:rsidR="006B47F8" w:rsidRPr="00D257D0" w:rsidRDefault="006B47F8" w:rsidP="00AD18EF">
            <w:pPr>
              <w:pStyle w:val="ListParagraph"/>
              <w:numPr>
                <w:ilvl w:val="0"/>
                <w:numId w:val="84"/>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Circle</w:t>
            </w:r>
          </w:p>
          <w:p w:rsidR="006B47F8" w:rsidRPr="00D257D0" w:rsidRDefault="006B47F8" w:rsidP="00AD18EF">
            <w:pPr>
              <w:pStyle w:val="ListParagraph"/>
              <w:numPr>
                <w:ilvl w:val="0"/>
                <w:numId w:val="84"/>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FLW Name</w:t>
            </w:r>
          </w:p>
          <w:p w:rsidR="006B47F8" w:rsidRPr="00D257D0" w:rsidRDefault="006B47F8" w:rsidP="00AD18EF">
            <w:pPr>
              <w:pStyle w:val="ListParagraph"/>
              <w:numPr>
                <w:ilvl w:val="0"/>
                <w:numId w:val="84"/>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FLW ID</w:t>
            </w:r>
          </w:p>
          <w:p w:rsidR="006B47F8" w:rsidRPr="00D257D0" w:rsidRDefault="006B47F8" w:rsidP="00AD18EF">
            <w:pPr>
              <w:pStyle w:val="ListParagraph"/>
              <w:numPr>
                <w:ilvl w:val="0"/>
                <w:numId w:val="84"/>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Language</w:t>
            </w:r>
          </w:p>
          <w:p w:rsidR="006B47F8" w:rsidRPr="00D257D0" w:rsidRDefault="006B47F8" w:rsidP="00AD18EF">
            <w:pPr>
              <w:pStyle w:val="ListParagraph"/>
              <w:numPr>
                <w:ilvl w:val="0"/>
                <w:numId w:val="84"/>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State</w:t>
            </w:r>
          </w:p>
          <w:p w:rsidR="006B47F8" w:rsidRPr="00D257D0" w:rsidRDefault="006B47F8" w:rsidP="00AD18EF">
            <w:pPr>
              <w:pStyle w:val="ListParagraph"/>
              <w:numPr>
                <w:ilvl w:val="0"/>
                <w:numId w:val="84"/>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District</w:t>
            </w:r>
          </w:p>
          <w:p w:rsidR="009C5239" w:rsidRPr="00D257D0" w:rsidRDefault="009C5239" w:rsidP="00AD18EF">
            <w:pPr>
              <w:pStyle w:val="ListParagraph"/>
              <w:numPr>
                <w:ilvl w:val="0"/>
                <w:numId w:val="84"/>
              </w:numPr>
              <w:spacing w:before="60" w:after="60" w:line="240" w:lineRule="auto"/>
              <w:rPr>
                <w:rFonts w:eastAsia="Times New Roman"/>
                <w:color w:val="000000"/>
                <w:sz w:val="16"/>
                <w:lang w:val="en-IN" w:eastAsia="en-IN"/>
              </w:rPr>
            </w:pPr>
            <w:proofErr w:type="spellStart"/>
            <w:r w:rsidRPr="00D257D0">
              <w:rPr>
                <w:rFonts w:eastAsia="Times New Roman"/>
                <w:color w:val="000000"/>
                <w:sz w:val="16"/>
                <w:lang w:val="en-IN" w:eastAsia="en-IN"/>
              </w:rPr>
              <w:t>Taluka</w:t>
            </w:r>
            <w:proofErr w:type="spellEnd"/>
          </w:p>
          <w:p w:rsidR="006B47F8" w:rsidRPr="00D257D0" w:rsidRDefault="00F025B5" w:rsidP="00AD18EF">
            <w:pPr>
              <w:pStyle w:val="ListParagraph"/>
              <w:numPr>
                <w:ilvl w:val="0"/>
                <w:numId w:val="84"/>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Health block</w:t>
            </w:r>
          </w:p>
          <w:p w:rsidR="006B47F8" w:rsidRDefault="006B47F8" w:rsidP="00AD18EF">
            <w:pPr>
              <w:pStyle w:val="ListParagraph"/>
              <w:numPr>
                <w:ilvl w:val="0"/>
                <w:numId w:val="84"/>
              </w:numPr>
              <w:spacing w:before="60" w:after="60" w:line="240" w:lineRule="auto"/>
              <w:rPr>
                <w:ins w:id="320" w:author="Sumit Kasera" w:date="2015-04-20T16:00:00Z"/>
                <w:rFonts w:eastAsia="Times New Roman"/>
                <w:color w:val="000000"/>
                <w:sz w:val="16"/>
                <w:lang w:val="en-IN" w:eastAsia="en-IN"/>
              </w:rPr>
            </w:pPr>
            <w:r w:rsidRPr="00D257D0">
              <w:rPr>
                <w:rFonts w:eastAsia="Times New Roman"/>
                <w:color w:val="000000"/>
                <w:sz w:val="16"/>
                <w:lang w:val="en-IN" w:eastAsia="en-IN"/>
              </w:rPr>
              <w:t>PHC</w:t>
            </w:r>
          </w:p>
          <w:p w:rsidR="00AD18EF" w:rsidRPr="003578D5" w:rsidRDefault="00AD18EF" w:rsidP="00AD18EF">
            <w:pPr>
              <w:pStyle w:val="ListParagraph"/>
              <w:numPr>
                <w:ilvl w:val="0"/>
                <w:numId w:val="84"/>
              </w:numPr>
              <w:spacing w:before="60" w:after="60" w:line="240" w:lineRule="auto"/>
              <w:rPr>
                <w:rFonts w:eastAsia="Times New Roman"/>
                <w:color w:val="000000"/>
                <w:sz w:val="16"/>
                <w:lang w:val="en-IN" w:eastAsia="en-IN"/>
              </w:rPr>
            </w:pPr>
            <w:ins w:id="321" w:author="Sumit Kasera" w:date="2015-04-20T16:00:00Z">
              <w:r w:rsidRPr="00AD18EF">
                <w:rPr>
                  <w:sz w:val="16"/>
                  <w:szCs w:val="18"/>
                </w:rPr>
                <w:t>Sub</w:t>
              </w:r>
              <w:r w:rsidRPr="009C294D">
                <w:rPr>
                  <w:sz w:val="16"/>
                  <w:szCs w:val="18"/>
                </w:rPr>
                <w:t>-f</w:t>
              </w:r>
              <w:r w:rsidRPr="005E08F8">
                <w:rPr>
                  <w:sz w:val="16"/>
                  <w:szCs w:val="18"/>
                </w:rPr>
                <w:t>acility</w:t>
              </w:r>
            </w:ins>
          </w:p>
          <w:p w:rsidR="006B47F8" w:rsidRPr="00D257D0" w:rsidRDefault="006B47F8" w:rsidP="00AD18EF">
            <w:pPr>
              <w:pStyle w:val="ListParagraph"/>
              <w:numPr>
                <w:ilvl w:val="0"/>
                <w:numId w:val="84"/>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Village</w:t>
            </w:r>
          </w:p>
          <w:p w:rsidR="006B47F8" w:rsidRPr="00D257D0" w:rsidRDefault="006B47F8" w:rsidP="00AD18EF">
            <w:pPr>
              <w:pStyle w:val="ListParagraph"/>
              <w:numPr>
                <w:ilvl w:val="0"/>
                <w:numId w:val="84"/>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Status</w:t>
            </w:r>
          </w:p>
          <w:p w:rsidR="006B47F8" w:rsidRPr="00D257D0" w:rsidRDefault="006B47F8" w:rsidP="00AD18EF">
            <w:pPr>
              <w:pStyle w:val="ListParagraph"/>
              <w:numPr>
                <w:ilvl w:val="0"/>
                <w:numId w:val="84"/>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Designation</w:t>
            </w:r>
          </w:p>
          <w:p w:rsidR="00172866" w:rsidRPr="00172866" w:rsidRDefault="00172866" w:rsidP="00AD18EF">
            <w:pPr>
              <w:pStyle w:val="ListParagraph"/>
              <w:numPr>
                <w:ilvl w:val="0"/>
                <w:numId w:val="84"/>
              </w:numPr>
              <w:spacing w:before="60" w:after="60" w:line="240" w:lineRule="auto"/>
              <w:rPr>
                <w:ins w:id="322" w:author="Sumit Kasera" w:date="2015-04-16T08:54:00Z"/>
                <w:rFonts w:eastAsia="Times New Roman"/>
                <w:color w:val="000000"/>
                <w:sz w:val="16"/>
                <w:lang w:val="en-IN" w:eastAsia="en-IN"/>
              </w:rPr>
            </w:pPr>
            <w:ins w:id="323" w:author="Sumit Kasera" w:date="2015-04-16T08:54:00Z">
              <w:r w:rsidRPr="00172866">
                <w:rPr>
                  <w:rFonts w:eastAsia="Times New Roman"/>
                  <w:color w:val="000000"/>
                  <w:sz w:val="16"/>
                  <w:lang w:val="en-IN" w:eastAsia="en-IN"/>
                </w:rPr>
                <w:t>Chapter Name</w:t>
              </w:r>
            </w:ins>
          </w:p>
          <w:p w:rsidR="00172866" w:rsidRPr="00172866" w:rsidRDefault="00172866" w:rsidP="00AD18EF">
            <w:pPr>
              <w:pStyle w:val="ListParagraph"/>
              <w:numPr>
                <w:ilvl w:val="0"/>
                <w:numId w:val="84"/>
              </w:numPr>
              <w:spacing w:before="60" w:after="60" w:line="240" w:lineRule="auto"/>
              <w:rPr>
                <w:ins w:id="324" w:author="Sumit Kasera" w:date="2015-04-16T08:54:00Z"/>
                <w:rFonts w:eastAsia="Times New Roman"/>
                <w:color w:val="000000"/>
                <w:sz w:val="16"/>
                <w:lang w:val="en-IN" w:eastAsia="en-IN"/>
              </w:rPr>
            </w:pPr>
            <w:ins w:id="325" w:author="Sumit Kasera" w:date="2015-04-16T08:54:00Z">
              <w:r w:rsidRPr="00172866">
                <w:rPr>
                  <w:rFonts w:eastAsia="Times New Roman"/>
                  <w:color w:val="000000"/>
                  <w:sz w:val="16"/>
                  <w:lang w:val="en-IN" w:eastAsia="en-IN"/>
                </w:rPr>
                <w:t>Overall Score</w:t>
              </w:r>
            </w:ins>
          </w:p>
          <w:p w:rsidR="00172866" w:rsidRPr="00172866" w:rsidRDefault="00172866" w:rsidP="00AD18EF">
            <w:pPr>
              <w:pStyle w:val="ListParagraph"/>
              <w:numPr>
                <w:ilvl w:val="0"/>
                <w:numId w:val="84"/>
              </w:numPr>
              <w:spacing w:before="60" w:after="60" w:line="240" w:lineRule="auto"/>
              <w:rPr>
                <w:ins w:id="326" w:author="Sumit Kasera" w:date="2015-04-16T08:54:00Z"/>
                <w:rFonts w:eastAsia="Times New Roman"/>
                <w:color w:val="000000"/>
                <w:sz w:val="16"/>
                <w:lang w:val="en-IN" w:eastAsia="en-IN"/>
              </w:rPr>
            </w:pPr>
            <w:proofErr w:type="spellStart"/>
            <w:ins w:id="327" w:author="Sumit Kasera" w:date="2015-04-16T08:54:00Z">
              <w:r w:rsidRPr="00172866">
                <w:rPr>
                  <w:rFonts w:eastAsia="Times New Roman"/>
                  <w:color w:val="000000"/>
                  <w:sz w:val="16"/>
                  <w:lang w:val="en-IN" w:eastAsia="en-IN"/>
                </w:rPr>
                <w:t>Avg</w:t>
              </w:r>
              <w:proofErr w:type="spellEnd"/>
              <w:r w:rsidRPr="00172866">
                <w:rPr>
                  <w:rFonts w:eastAsia="Times New Roman"/>
                  <w:color w:val="000000"/>
                  <w:sz w:val="16"/>
                  <w:lang w:val="en-IN" w:eastAsia="en-IN"/>
                </w:rPr>
                <w:t xml:space="preserve"> Score</w:t>
              </w:r>
            </w:ins>
          </w:p>
          <w:p w:rsidR="00172866" w:rsidRPr="00172866" w:rsidRDefault="00172866" w:rsidP="00AD18EF">
            <w:pPr>
              <w:pStyle w:val="ListParagraph"/>
              <w:numPr>
                <w:ilvl w:val="0"/>
                <w:numId w:val="84"/>
              </w:numPr>
              <w:spacing w:before="60" w:after="60" w:line="240" w:lineRule="auto"/>
              <w:rPr>
                <w:ins w:id="328" w:author="Sumit Kasera" w:date="2015-04-16T08:54:00Z"/>
                <w:rFonts w:eastAsia="Times New Roman"/>
                <w:color w:val="000000"/>
                <w:sz w:val="16"/>
                <w:lang w:val="en-IN" w:eastAsia="en-IN"/>
              </w:rPr>
            </w:pPr>
            <w:ins w:id="329" w:author="Sumit Kasera" w:date="2015-04-16T08:54:00Z">
              <w:r w:rsidRPr="00172866">
                <w:rPr>
                  <w:rFonts w:eastAsia="Times New Roman"/>
                  <w:color w:val="000000"/>
                  <w:sz w:val="16"/>
                  <w:lang w:val="en-IN" w:eastAsia="en-IN"/>
                </w:rPr>
                <w:t>Min Score</w:t>
              </w:r>
            </w:ins>
          </w:p>
          <w:p w:rsidR="006B47F8" w:rsidRPr="00D257D0" w:rsidDel="00172866" w:rsidRDefault="00172866" w:rsidP="00AD18EF">
            <w:pPr>
              <w:pStyle w:val="ListParagraph"/>
              <w:numPr>
                <w:ilvl w:val="0"/>
                <w:numId w:val="84"/>
              </w:numPr>
              <w:spacing w:before="60" w:after="60" w:line="240" w:lineRule="auto"/>
              <w:rPr>
                <w:del w:id="330" w:author="Sumit Kasera" w:date="2015-04-16T08:54:00Z"/>
                <w:rFonts w:eastAsia="Times New Roman"/>
                <w:color w:val="000000"/>
                <w:sz w:val="16"/>
                <w:lang w:val="en-IN" w:eastAsia="en-IN"/>
              </w:rPr>
            </w:pPr>
            <w:ins w:id="331" w:author="Sumit Kasera" w:date="2015-04-16T08:54:00Z">
              <w:r w:rsidRPr="00172866">
                <w:rPr>
                  <w:rFonts w:eastAsia="Times New Roman"/>
                  <w:color w:val="000000"/>
                  <w:sz w:val="16"/>
                  <w:lang w:val="en-IN" w:eastAsia="en-IN"/>
                </w:rPr>
                <w:t>Max Score</w:t>
              </w:r>
            </w:ins>
            <w:del w:id="332" w:author="Sumit Kasera" w:date="2015-04-16T08:54:00Z">
              <w:r w:rsidR="006B47F8" w:rsidRPr="00D257D0" w:rsidDel="00172866">
                <w:rPr>
                  <w:rFonts w:eastAsia="Times New Roman"/>
                  <w:color w:val="000000"/>
                  <w:sz w:val="16"/>
                  <w:lang w:val="en-IN" w:eastAsia="en-IN"/>
                </w:rPr>
                <w:delText>Course Section</w:delText>
              </w:r>
            </w:del>
          </w:p>
          <w:p w:rsidR="006B47F8" w:rsidRPr="00D257D0" w:rsidDel="00172866" w:rsidRDefault="006B47F8" w:rsidP="00AD18EF">
            <w:pPr>
              <w:pStyle w:val="ListParagraph"/>
              <w:numPr>
                <w:ilvl w:val="0"/>
                <w:numId w:val="84"/>
              </w:numPr>
              <w:spacing w:before="60" w:after="60" w:line="240" w:lineRule="auto"/>
              <w:rPr>
                <w:del w:id="333" w:author="Sumit Kasera" w:date="2015-04-16T08:54:00Z"/>
                <w:rFonts w:eastAsia="Times New Roman"/>
                <w:color w:val="000000"/>
                <w:sz w:val="16"/>
                <w:lang w:val="en-IN" w:eastAsia="en-IN"/>
              </w:rPr>
            </w:pPr>
            <w:del w:id="334" w:author="Sumit Kasera" w:date="2015-04-16T08:54:00Z">
              <w:r w:rsidRPr="00D257D0" w:rsidDel="00172866">
                <w:rPr>
                  <w:rFonts w:eastAsia="Times New Roman"/>
                  <w:color w:val="000000"/>
                  <w:sz w:val="16"/>
                  <w:lang w:val="en-IN" w:eastAsia="en-IN"/>
                </w:rPr>
                <w:delText>Course Status</w:delText>
              </w:r>
            </w:del>
          </w:p>
          <w:p w:rsidR="00A37DC7" w:rsidRPr="00D257D0" w:rsidRDefault="006B47F8" w:rsidP="00AD18EF">
            <w:pPr>
              <w:pStyle w:val="ListParagraph"/>
              <w:numPr>
                <w:ilvl w:val="0"/>
                <w:numId w:val="84"/>
              </w:numPr>
              <w:spacing w:before="60" w:after="60" w:line="240" w:lineRule="auto"/>
              <w:rPr>
                <w:rFonts w:eastAsia="Times New Roman"/>
                <w:color w:val="000000"/>
                <w:sz w:val="16"/>
                <w:lang w:val="en-IN" w:eastAsia="en-IN"/>
              </w:rPr>
            </w:pPr>
            <w:del w:id="335" w:author="Sumit Kasera" w:date="2015-04-16T08:54:00Z">
              <w:r w:rsidRPr="00D257D0" w:rsidDel="00172866">
                <w:rPr>
                  <w:rFonts w:eastAsia="Times New Roman"/>
                  <w:color w:val="000000"/>
                  <w:sz w:val="16"/>
                  <w:lang w:val="en-IN" w:eastAsia="en-IN"/>
                </w:rPr>
                <w:delText>Repeat Count</w:delText>
              </w:r>
            </w:del>
          </w:p>
        </w:tc>
      </w:tr>
    </w:tbl>
    <w:p w:rsidR="00A363B3" w:rsidRPr="00D257D0" w:rsidRDefault="00A363B3" w:rsidP="00A363B3">
      <w:pPr>
        <w:pStyle w:val="Heading2"/>
      </w:pPr>
      <w:bookmarkStart w:id="336" w:name="_Toc413664894"/>
      <w:r w:rsidRPr="00D257D0">
        <w:t>MK</w:t>
      </w:r>
      <w:bookmarkEnd w:id="336"/>
      <w:r w:rsidRPr="00D257D0">
        <w:t xml:space="preserve"> </w:t>
      </w:r>
    </w:p>
    <w:tbl>
      <w:tblPr>
        <w:tblStyle w:val="TableGrid"/>
        <w:tblW w:w="0" w:type="auto"/>
        <w:tblLook w:val="04A0" w:firstRow="1" w:lastRow="0" w:firstColumn="1" w:lastColumn="0" w:noHBand="0" w:noVBand="1"/>
      </w:tblPr>
      <w:tblGrid>
        <w:gridCol w:w="1951"/>
        <w:gridCol w:w="7229"/>
      </w:tblGrid>
      <w:tr w:rsidR="00A37DC7" w:rsidRPr="00D257D0" w:rsidTr="00ED3F3A">
        <w:tc>
          <w:tcPr>
            <w:tcW w:w="1951" w:type="dxa"/>
          </w:tcPr>
          <w:p w:rsidR="00A37DC7" w:rsidRPr="00D257D0" w:rsidRDefault="00A37DC7" w:rsidP="00205BDA">
            <w:pPr>
              <w:spacing w:before="60" w:after="60" w:line="240" w:lineRule="auto"/>
              <w:rPr>
                <w:b/>
                <w:sz w:val="20"/>
                <w:szCs w:val="16"/>
              </w:rPr>
            </w:pPr>
            <w:r w:rsidRPr="00D257D0">
              <w:rPr>
                <w:b/>
                <w:sz w:val="20"/>
                <w:szCs w:val="16"/>
              </w:rPr>
              <w:t>Name of Report</w:t>
            </w:r>
          </w:p>
        </w:tc>
        <w:tc>
          <w:tcPr>
            <w:tcW w:w="7229" w:type="dxa"/>
          </w:tcPr>
          <w:p w:rsidR="00A37DC7" w:rsidRPr="00D257D0" w:rsidRDefault="00A37DC7" w:rsidP="00205BDA">
            <w:pPr>
              <w:spacing w:before="60" w:after="60" w:line="240" w:lineRule="auto"/>
              <w:rPr>
                <w:b/>
                <w:sz w:val="20"/>
                <w:szCs w:val="16"/>
              </w:rPr>
            </w:pPr>
            <w:r w:rsidRPr="00D257D0">
              <w:rPr>
                <w:b/>
                <w:sz w:val="20"/>
                <w:szCs w:val="16"/>
              </w:rPr>
              <w:t>Fields</w:t>
            </w:r>
          </w:p>
        </w:tc>
      </w:tr>
      <w:tr w:rsidR="008E2282" w:rsidRPr="00D257D0" w:rsidTr="00ED3F3A">
        <w:tc>
          <w:tcPr>
            <w:tcW w:w="1951" w:type="dxa"/>
          </w:tcPr>
          <w:p w:rsidR="008E2282" w:rsidRPr="00D257D0" w:rsidRDefault="008E2282" w:rsidP="00205BDA">
            <w:pPr>
              <w:spacing w:before="60" w:after="60" w:line="240" w:lineRule="auto"/>
              <w:rPr>
                <w:sz w:val="16"/>
                <w:szCs w:val="16"/>
              </w:rPr>
            </w:pPr>
            <w:r w:rsidRPr="00D257D0">
              <w:rPr>
                <w:color w:val="000000"/>
                <w:sz w:val="16"/>
                <w:szCs w:val="16"/>
              </w:rPr>
              <w:t>MK Date wise Report</w:t>
            </w:r>
          </w:p>
        </w:tc>
        <w:tc>
          <w:tcPr>
            <w:tcW w:w="7229" w:type="dxa"/>
            <w:vAlign w:val="bottom"/>
          </w:tcPr>
          <w:p w:rsidR="00FC0470" w:rsidRPr="00D257D0" w:rsidRDefault="00FC0470" w:rsidP="00FC0470">
            <w:pPr>
              <w:spacing w:before="60" w:after="60" w:line="240" w:lineRule="auto"/>
              <w:rPr>
                <w:color w:val="000000"/>
                <w:sz w:val="16"/>
                <w:szCs w:val="16"/>
              </w:rPr>
            </w:pPr>
            <w:r w:rsidRPr="00D257D0">
              <w:rPr>
                <w:color w:val="000000"/>
                <w:sz w:val="16"/>
                <w:szCs w:val="16"/>
              </w:rPr>
              <w:t>This report should be generated as per date range specified. It should contain:</w:t>
            </w:r>
          </w:p>
          <w:p w:rsidR="00FC0470" w:rsidRPr="00D257D0" w:rsidRDefault="00FC0470" w:rsidP="00FC0470">
            <w:pPr>
              <w:pStyle w:val="ListParagraph"/>
              <w:numPr>
                <w:ilvl w:val="0"/>
                <w:numId w:val="80"/>
              </w:numPr>
              <w:spacing w:before="60" w:after="60" w:line="240" w:lineRule="auto"/>
              <w:rPr>
                <w:color w:val="000000"/>
                <w:sz w:val="16"/>
                <w:szCs w:val="16"/>
              </w:rPr>
            </w:pPr>
            <w:r w:rsidRPr="00D257D0">
              <w:rPr>
                <w:color w:val="000000"/>
                <w:sz w:val="16"/>
                <w:szCs w:val="16"/>
              </w:rPr>
              <w:t>Operator of the caller</w:t>
            </w:r>
          </w:p>
          <w:p w:rsidR="00FC0470" w:rsidRPr="00D257D0" w:rsidRDefault="00FC0470" w:rsidP="00FC0470">
            <w:pPr>
              <w:pStyle w:val="ListParagraph"/>
              <w:numPr>
                <w:ilvl w:val="0"/>
                <w:numId w:val="80"/>
              </w:numPr>
              <w:spacing w:before="60" w:after="60" w:line="240" w:lineRule="auto"/>
              <w:rPr>
                <w:color w:val="000000"/>
                <w:sz w:val="16"/>
                <w:szCs w:val="16"/>
              </w:rPr>
            </w:pPr>
            <w:r w:rsidRPr="00D257D0">
              <w:rPr>
                <w:color w:val="000000"/>
                <w:sz w:val="16"/>
                <w:szCs w:val="16"/>
              </w:rPr>
              <w:t>Circle of the caller</w:t>
            </w:r>
          </w:p>
          <w:p w:rsidR="00FC0470" w:rsidRPr="00D257D0" w:rsidRDefault="00FC0470" w:rsidP="00FC0470">
            <w:pPr>
              <w:pStyle w:val="ListParagraph"/>
              <w:numPr>
                <w:ilvl w:val="0"/>
                <w:numId w:val="80"/>
              </w:numPr>
              <w:spacing w:before="60" w:after="60" w:line="240" w:lineRule="auto"/>
              <w:rPr>
                <w:color w:val="000000"/>
                <w:sz w:val="16"/>
                <w:szCs w:val="16"/>
              </w:rPr>
            </w:pPr>
            <w:r w:rsidRPr="00D257D0">
              <w:rPr>
                <w:color w:val="000000"/>
                <w:sz w:val="16"/>
                <w:szCs w:val="16"/>
              </w:rPr>
              <w:t>MSISDN</w:t>
            </w:r>
          </w:p>
          <w:p w:rsidR="00FC0470" w:rsidRPr="00D257D0" w:rsidRDefault="00FC0470" w:rsidP="00FC0470">
            <w:pPr>
              <w:pStyle w:val="ListParagraph"/>
              <w:numPr>
                <w:ilvl w:val="0"/>
                <w:numId w:val="80"/>
              </w:numPr>
              <w:spacing w:before="60" w:after="60" w:line="240" w:lineRule="auto"/>
              <w:rPr>
                <w:color w:val="000000"/>
                <w:sz w:val="16"/>
                <w:szCs w:val="16"/>
              </w:rPr>
            </w:pPr>
            <w:r w:rsidRPr="00D257D0">
              <w:rPr>
                <w:color w:val="000000"/>
                <w:sz w:val="16"/>
                <w:szCs w:val="16"/>
              </w:rPr>
              <w:t>Name of FLW</w:t>
            </w:r>
          </w:p>
          <w:p w:rsidR="00FC0470" w:rsidRPr="00D257D0" w:rsidRDefault="00FC0470" w:rsidP="00FC0470">
            <w:pPr>
              <w:pStyle w:val="ListParagraph"/>
              <w:numPr>
                <w:ilvl w:val="0"/>
                <w:numId w:val="80"/>
              </w:numPr>
              <w:spacing w:before="60" w:after="60" w:line="240" w:lineRule="auto"/>
              <w:rPr>
                <w:color w:val="000000"/>
                <w:sz w:val="16"/>
                <w:szCs w:val="16"/>
              </w:rPr>
            </w:pPr>
            <w:r w:rsidRPr="00D257D0">
              <w:rPr>
                <w:color w:val="000000"/>
                <w:sz w:val="16"/>
                <w:szCs w:val="16"/>
              </w:rPr>
              <w:t>FLW ID</w:t>
            </w:r>
          </w:p>
          <w:p w:rsidR="00FC0470" w:rsidRPr="00D257D0" w:rsidRDefault="00FC0470" w:rsidP="00FC0470">
            <w:pPr>
              <w:pStyle w:val="ListParagraph"/>
              <w:numPr>
                <w:ilvl w:val="0"/>
                <w:numId w:val="80"/>
              </w:numPr>
              <w:spacing w:before="60" w:after="60" w:line="240" w:lineRule="auto"/>
              <w:rPr>
                <w:color w:val="000000"/>
                <w:sz w:val="16"/>
                <w:szCs w:val="16"/>
              </w:rPr>
            </w:pPr>
            <w:r w:rsidRPr="00D257D0">
              <w:rPr>
                <w:color w:val="000000"/>
                <w:sz w:val="16"/>
                <w:szCs w:val="16"/>
              </w:rPr>
              <w:t>Designation of FLW</w:t>
            </w:r>
          </w:p>
          <w:p w:rsidR="00FC0470" w:rsidRPr="00D257D0" w:rsidRDefault="00FC0470" w:rsidP="00FC0470">
            <w:pPr>
              <w:pStyle w:val="ListParagraph"/>
              <w:numPr>
                <w:ilvl w:val="0"/>
                <w:numId w:val="80"/>
              </w:numPr>
              <w:spacing w:before="60" w:after="60" w:line="240" w:lineRule="auto"/>
              <w:rPr>
                <w:color w:val="000000"/>
                <w:sz w:val="16"/>
                <w:szCs w:val="16"/>
              </w:rPr>
            </w:pPr>
            <w:r w:rsidRPr="00D257D0">
              <w:rPr>
                <w:color w:val="000000"/>
                <w:sz w:val="16"/>
                <w:szCs w:val="16"/>
              </w:rPr>
              <w:lastRenderedPageBreak/>
              <w:t xml:space="preserve">Status </w:t>
            </w:r>
          </w:p>
          <w:p w:rsidR="00FC0470" w:rsidRPr="00D257D0" w:rsidRDefault="00FC0470" w:rsidP="00FC0470">
            <w:pPr>
              <w:pStyle w:val="ListParagraph"/>
              <w:numPr>
                <w:ilvl w:val="0"/>
                <w:numId w:val="80"/>
              </w:numPr>
              <w:spacing w:before="60" w:after="60" w:line="240" w:lineRule="auto"/>
              <w:rPr>
                <w:color w:val="000000"/>
                <w:sz w:val="16"/>
                <w:szCs w:val="16"/>
              </w:rPr>
            </w:pPr>
            <w:r w:rsidRPr="00D257D0">
              <w:rPr>
                <w:color w:val="000000"/>
                <w:sz w:val="16"/>
                <w:szCs w:val="16"/>
              </w:rPr>
              <w:t>Date of call</w:t>
            </w:r>
          </w:p>
          <w:p w:rsidR="00FC0470" w:rsidRPr="00D257D0" w:rsidRDefault="00FC0470" w:rsidP="00FC0470">
            <w:pPr>
              <w:pStyle w:val="ListParagraph"/>
              <w:numPr>
                <w:ilvl w:val="0"/>
                <w:numId w:val="80"/>
              </w:numPr>
              <w:spacing w:before="60" w:after="60" w:line="240" w:lineRule="auto"/>
              <w:rPr>
                <w:color w:val="000000"/>
                <w:sz w:val="16"/>
                <w:szCs w:val="16"/>
              </w:rPr>
            </w:pPr>
            <w:r w:rsidRPr="00D257D0">
              <w:rPr>
                <w:color w:val="000000"/>
                <w:sz w:val="16"/>
                <w:szCs w:val="16"/>
              </w:rPr>
              <w:t>Card number</w:t>
            </w:r>
          </w:p>
          <w:p w:rsidR="00FC0470" w:rsidRPr="00D257D0" w:rsidRDefault="00FC0470" w:rsidP="00FC0470">
            <w:pPr>
              <w:pStyle w:val="ListParagraph"/>
              <w:numPr>
                <w:ilvl w:val="0"/>
                <w:numId w:val="80"/>
              </w:numPr>
              <w:spacing w:before="60" w:after="60" w:line="240" w:lineRule="auto"/>
              <w:rPr>
                <w:color w:val="000000"/>
                <w:sz w:val="16"/>
                <w:szCs w:val="16"/>
              </w:rPr>
            </w:pPr>
            <w:r w:rsidRPr="00D257D0">
              <w:rPr>
                <w:color w:val="000000"/>
                <w:sz w:val="16"/>
                <w:szCs w:val="16"/>
              </w:rPr>
              <w:t>Call time</w:t>
            </w:r>
          </w:p>
          <w:p w:rsidR="00FC0470" w:rsidRPr="00D257D0" w:rsidRDefault="00FC0470" w:rsidP="00FC0470">
            <w:pPr>
              <w:pStyle w:val="ListParagraph"/>
              <w:numPr>
                <w:ilvl w:val="0"/>
                <w:numId w:val="80"/>
              </w:numPr>
              <w:spacing w:before="60" w:after="60" w:line="240" w:lineRule="auto"/>
              <w:rPr>
                <w:color w:val="000000"/>
                <w:sz w:val="16"/>
                <w:szCs w:val="16"/>
              </w:rPr>
            </w:pPr>
            <w:r w:rsidRPr="00D257D0">
              <w:rPr>
                <w:color w:val="000000"/>
                <w:sz w:val="16"/>
                <w:szCs w:val="16"/>
              </w:rPr>
              <w:t>Call duration (seconds)</w:t>
            </w:r>
          </w:p>
          <w:p w:rsidR="008E2282" w:rsidRPr="00D257D0" w:rsidRDefault="00FC0470" w:rsidP="00205BDA">
            <w:pPr>
              <w:pStyle w:val="ListParagraph"/>
              <w:numPr>
                <w:ilvl w:val="0"/>
                <w:numId w:val="80"/>
              </w:numPr>
              <w:spacing w:before="60" w:after="60" w:line="240" w:lineRule="auto"/>
              <w:rPr>
                <w:color w:val="000000"/>
                <w:sz w:val="16"/>
                <w:szCs w:val="16"/>
              </w:rPr>
            </w:pPr>
            <w:r w:rsidRPr="00D257D0">
              <w:rPr>
                <w:color w:val="000000"/>
                <w:sz w:val="16"/>
                <w:szCs w:val="16"/>
              </w:rPr>
              <w:t>Language</w:t>
            </w:r>
          </w:p>
        </w:tc>
      </w:tr>
      <w:tr w:rsidR="008E2282" w:rsidRPr="00D257D0" w:rsidTr="00ED3F3A">
        <w:tc>
          <w:tcPr>
            <w:tcW w:w="1951" w:type="dxa"/>
          </w:tcPr>
          <w:p w:rsidR="008E2282" w:rsidRPr="00D257D0" w:rsidRDefault="008E2282" w:rsidP="00205BDA">
            <w:pPr>
              <w:spacing w:before="60" w:after="60" w:line="240" w:lineRule="auto"/>
              <w:rPr>
                <w:rFonts w:eastAsia="Times New Roman"/>
                <w:color w:val="000000"/>
                <w:sz w:val="16"/>
                <w:szCs w:val="16"/>
                <w:lang w:val="en-IN" w:eastAsia="en-IN"/>
              </w:rPr>
            </w:pPr>
            <w:r w:rsidRPr="00D257D0">
              <w:rPr>
                <w:color w:val="000000"/>
                <w:sz w:val="16"/>
                <w:szCs w:val="16"/>
              </w:rPr>
              <w:lastRenderedPageBreak/>
              <w:t>MK Card Usage Report</w:t>
            </w:r>
          </w:p>
        </w:tc>
        <w:tc>
          <w:tcPr>
            <w:tcW w:w="7229" w:type="dxa"/>
            <w:vAlign w:val="bottom"/>
          </w:tcPr>
          <w:p w:rsidR="00FC0470" w:rsidRPr="00D257D0" w:rsidRDefault="008E2282" w:rsidP="00FC0470">
            <w:pPr>
              <w:spacing w:before="60" w:after="60" w:line="240" w:lineRule="auto"/>
              <w:rPr>
                <w:color w:val="000000"/>
                <w:sz w:val="16"/>
                <w:szCs w:val="16"/>
              </w:rPr>
            </w:pPr>
            <w:r w:rsidRPr="00D257D0">
              <w:rPr>
                <w:b/>
                <w:color w:val="000000"/>
                <w:sz w:val="16"/>
                <w:szCs w:val="16"/>
              </w:rPr>
              <w:t>This report should be generated as per the date range specified. It should contain minutes of usage on each card for the MSISDNs who have accessed MK in that da</w:t>
            </w:r>
            <w:r w:rsidR="00FC0470" w:rsidRPr="00D257D0">
              <w:rPr>
                <w:b/>
                <w:color w:val="000000"/>
                <w:sz w:val="16"/>
                <w:szCs w:val="16"/>
              </w:rPr>
              <w:t>te range. The fields should be:</w:t>
            </w:r>
          </w:p>
          <w:p w:rsidR="00FC0470" w:rsidRPr="00D257D0" w:rsidRDefault="00FC0470" w:rsidP="009C294D">
            <w:pPr>
              <w:pStyle w:val="ListParagraph"/>
              <w:numPr>
                <w:ilvl w:val="0"/>
                <w:numId w:val="81"/>
              </w:numPr>
              <w:spacing w:before="60" w:after="60" w:line="240" w:lineRule="auto"/>
              <w:rPr>
                <w:color w:val="000000"/>
                <w:sz w:val="16"/>
                <w:szCs w:val="16"/>
              </w:rPr>
            </w:pPr>
            <w:r w:rsidRPr="00D257D0">
              <w:rPr>
                <w:color w:val="000000"/>
                <w:sz w:val="16"/>
                <w:szCs w:val="16"/>
              </w:rPr>
              <w:t xml:space="preserve">MSISDN </w:t>
            </w:r>
          </w:p>
          <w:p w:rsidR="00FC0470" w:rsidRPr="00D257D0" w:rsidRDefault="00FC0470" w:rsidP="009C294D">
            <w:pPr>
              <w:pStyle w:val="ListParagraph"/>
              <w:numPr>
                <w:ilvl w:val="0"/>
                <w:numId w:val="81"/>
              </w:numPr>
              <w:spacing w:before="60" w:after="60" w:line="240" w:lineRule="auto"/>
              <w:rPr>
                <w:color w:val="000000"/>
                <w:sz w:val="16"/>
                <w:szCs w:val="16"/>
              </w:rPr>
            </w:pPr>
            <w:r w:rsidRPr="00D257D0">
              <w:rPr>
                <w:color w:val="000000"/>
                <w:sz w:val="16"/>
                <w:szCs w:val="16"/>
              </w:rPr>
              <w:t>Operator</w:t>
            </w:r>
          </w:p>
          <w:p w:rsidR="00FC0470" w:rsidRPr="00D257D0" w:rsidRDefault="00FC0470" w:rsidP="009C294D">
            <w:pPr>
              <w:pStyle w:val="ListParagraph"/>
              <w:numPr>
                <w:ilvl w:val="0"/>
                <w:numId w:val="81"/>
              </w:numPr>
              <w:spacing w:before="60" w:after="60" w:line="240" w:lineRule="auto"/>
              <w:rPr>
                <w:color w:val="000000"/>
                <w:sz w:val="16"/>
                <w:szCs w:val="16"/>
              </w:rPr>
            </w:pPr>
            <w:r w:rsidRPr="00D257D0">
              <w:rPr>
                <w:color w:val="000000"/>
                <w:sz w:val="16"/>
                <w:szCs w:val="16"/>
              </w:rPr>
              <w:t>Circle</w:t>
            </w:r>
          </w:p>
          <w:p w:rsidR="00FC0470" w:rsidRPr="00D257D0" w:rsidRDefault="00FC0470" w:rsidP="009C294D">
            <w:pPr>
              <w:pStyle w:val="ListParagraph"/>
              <w:numPr>
                <w:ilvl w:val="0"/>
                <w:numId w:val="81"/>
              </w:numPr>
              <w:spacing w:before="60" w:after="60" w:line="240" w:lineRule="auto"/>
              <w:rPr>
                <w:color w:val="000000"/>
                <w:sz w:val="16"/>
                <w:szCs w:val="16"/>
              </w:rPr>
            </w:pPr>
            <w:r w:rsidRPr="00D257D0">
              <w:rPr>
                <w:color w:val="000000"/>
                <w:sz w:val="16"/>
                <w:szCs w:val="16"/>
              </w:rPr>
              <w:t>FLW Name</w:t>
            </w:r>
          </w:p>
          <w:p w:rsidR="00FC0470" w:rsidRPr="00D257D0" w:rsidRDefault="00FC0470" w:rsidP="009C294D">
            <w:pPr>
              <w:pStyle w:val="ListParagraph"/>
              <w:numPr>
                <w:ilvl w:val="0"/>
                <w:numId w:val="81"/>
              </w:numPr>
              <w:spacing w:before="60" w:after="60" w:line="240" w:lineRule="auto"/>
              <w:rPr>
                <w:color w:val="000000"/>
                <w:sz w:val="16"/>
                <w:szCs w:val="16"/>
              </w:rPr>
            </w:pPr>
            <w:r w:rsidRPr="00D257D0">
              <w:rPr>
                <w:color w:val="000000"/>
                <w:sz w:val="16"/>
                <w:szCs w:val="16"/>
              </w:rPr>
              <w:t>FLW ID</w:t>
            </w:r>
          </w:p>
          <w:p w:rsidR="00FC0470" w:rsidRPr="00D257D0" w:rsidRDefault="00FC0470" w:rsidP="009C294D">
            <w:pPr>
              <w:pStyle w:val="ListParagraph"/>
              <w:numPr>
                <w:ilvl w:val="0"/>
                <w:numId w:val="81"/>
              </w:numPr>
              <w:spacing w:before="60" w:after="60" w:line="240" w:lineRule="auto"/>
              <w:rPr>
                <w:color w:val="000000"/>
                <w:sz w:val="16"/>
                <w:szCs w:val="16"/>
              </w:rPr>
            </w:pPr>
            <w:r w:rsidRPr="00D257D0">
              <w:rPr>
                <w:color w:val="000000"/>
                <w:sz w:val="16"/>
                <w:szCs w:val="16"/>
              </w:rPr>
              <w:t>State</w:t>
            </w:r>
          </w:p>
          <w:p w:rsidR="00FC0470" w:rsidRPr="00D257D0" w:rsidRDefault="00FC0470" w:rsidP="009C294D">
            <w:pPr>
              <w:pStyle w:val="ListParagraph"/>
              <w:numPr>
                <w:ilvl w:val="0"/>
                <w:numId w:val="81"/>
              </w:numPr>
              <w:spacing w:before="60" w:after="60" w:line="240" w:lineRule="auto"/>
              <w:rPr>
                <w:color w:val="000000"/>
                <w:sz w:val="16"/>
                <w:szCs w:val="16"/>
              </w:rPr>
            </w:pPr>
            <w:r w:rsidRPr="00D257D0">
              <w:rPr>
                <w:color w:val="000000"/>
                <w:sz w:val="16"/>
                <w:szCs w:val="16"/>
              </w:rPr>
              <w:t>District</w:t>
            </w:r>
          </w:p>
          <w:p w:rsidR="009C5239" w:rsidRPr="00D257D0" w:rsidRDefault="009C5239" w:rsidP="009C294D">
            <w:pPr>
              <w:pStyle w:val="ListParagraph"/>
              <w:numPr>
                <w:ilvl w:val="0"/>
                <w:numId w:val="81"/>
              </w:numPr>
              <w:spacing w:before="60" w:after="60" w:line="240" w:lineRule="auto"/>
              <w:rPr>
                <w:color w:val="000000"/>
                <w:sz w:val="16"/>
                <w:szCs w:val="16"/>
              </w:rPr>
            </w:pPr>
            <w:proofErr w:type="spellStart"/>
            <w:r w:rsidRPr="00D257D0">
              <w:rPr>
                <w:rFonts w:eastAsia="Times New Roman"/>
                <w:color w:val="000000"/>
                <w:sz w:val="16"/>
                <w:lang w:val="en-IN" w:eastAsia="en-IN"/>
              </w:rPr>
              <w:t>Taluka</w:t>
            </w:r>
            <w:proofErr w:type="spellEnd"/>
          </w:p>
          <w:p w:rsidR="00FC0470" w:rsidRPr="00D257D0" w:rsidRDefault="00F025B5" w:rsidP="009C294D">
            <w:pPr>
              <w:pStyle w:val="ListParagraph"/>
              <w:numPr>
                <w:ilvl w:val="0"/>
                <w:numId w:val="81"/>
              </w:numPr>
              <w:spacing w:before="60" w:after="60" w:line="240" w:lineRule="auto"/>
              <w:rPr>
                <w:color w:val="000000"/>
                <w:sz w:val="16"/>
                <w:szCs w:val="16"/>
              </w:rPr>
            </w:pPr>
            <w:r w:rsidRPr="00D257D0">
              <w:rPr>
                <w:color w:val="000000"/>
                <w:sz w:val="16"/>
                <w:szCs w:val="16"/>
              </w:rPr>
              <w:t>Health block</w:t>
            </w:r>
          </w:p>
          <w:p w:rsidR="00FC0470" w:rsidRDefault="00FC0470" w:rsidP="009C294D">
            <w:pPr>
              <w:pStyle w:val="ListParagraph"/>
              <w:numPr>
                <w:ilvl w:val="0"/>
                <w:numId w:val="81"/>
              </w:numPr>
              <w:spacing w:before="60" w:after="60" w:line="240" w:lineRule="auto"/>
              <w:rPr>
                <w:ins w:id="337" w:author="Sumit Kasera" w:date="2015-04-20T16:00:00Z"/>
                <w:color w:val="000000"/>
                <w:sz w:val="16"/>
                <w:szCs w:val="16"/>
              </w:rPr>
            </w:pPr>
            <w:r w:rsidRPr="00D257D0">
              <w:rPr>
                <w:color w:val="000000"/>
                <w:sz w:val="16"/>
                <w:szCs w:val="16"/>
              </w:rPr>
              <w:t>PHC</w:t>
            </w:r>
          </w:p>
          <w:p w:rsidR="009C294D" w:rsidRPr="003578D5" w:rsidRDefault="009C294D" w:rsidP="009C294D">
            <w:pPr>
              <w:pStyle w:val="ListParagraph"/>
              <w:numPr>
                <w:ilvl w:val="0"/>
                <w:numId w:val="81"/>
              </w:numPr>
              <w:spacing w:before="60" w:after="60" w:line="240" w:lineRule="auto"/>
              <w:rPr>
                <w:color w:val="000000"/>
                <w:sz w:val="16"/>
                <w:szCs w:val="16"/>
              </w:rPr>
            </w:pPr>
            <w:ins w:id="338" w:author="Sumit Kasera" w:date="2015-04-20T16:00:00Z">
              <w:r w:rsidRPr="009C294D">
                <w:rPr>
                  <w:sz w:val="16"/>
                  <w:szCs w:val="18"/>
                </w:rPr>
                <w:t>Sub</w:t>
              </w:r>
              <w:r w:rsidRPr="008F74B3">
                <w:rPr>
                  <w:sz w:val="16"/>
                  <w:szCs w:val="18"/>
                </w:rPr>
                <w:t>-f</w:t>
              </w:r>
              <w:r w:rsidRPr="005E08F8">
                <w:rPr>
                  <w:sz w:val="16"/>
                  <w:szCs w:val="18"/>
                </w:rPr>
                <w:t>acility</w:t>
              </w:r>
            </w:ins>
          </w:p>
          <w:p w:rsidR="00FC0470" w:rsidRPr="00D257D0" w:rsidRDefault="00FC0470" w:rsidP="009C294D">
            <w:pPr>
              <w:pStyle w:val="ListParagraph"/>
              <w:numPr>
                <w:ilvl w:val="0"/>
                <w:numId w:val="81"/>
              </w:numPr>
              <w:spacing w:before="60" w:after="60" w:line="240" w:lineRule="auto"/>
              <w:rPr>
                <w:color w:val="000000"/>
                <w:sz w:val="16"/>
                <w:szCs w:val="16"/>
              </w:rPr>
            </w:pPr>
            <w:r w:rsidRPr="00D257D0">
              <w:rPr>
                <w:color w:val="000000"/>
                <w:sz w:val="16"/>
                <w:szCs w:val="16"/>
              </w:rPr>
              <w:t>Village</w:t>
            </w:r>
          </w:p>
          <w:p w:rsidR="00FC0470" w:rsidRPr="00D257D0" w:rsidRDefault="00FC0470" w:rsidP="009C294D">
            <w:pPr>
              <w:pStyle w:val="ListParagraph"/>
              <w:numPr>
                <w:ilvl w:val="0"/>
                <w:numId w:val="81"/>
              </w:numPr>
              <w:spacing w:before="60" w:after="60" w:line="240" w:lineRule="auto"/>
              <w:rPr>
                <w:color w:val="000000"/>
                <w:sz w:val="16"/>
                <w:szCs w:val="16"/>
              </w:rPr>
            </w:pPr>
            <w:r w:rsidRPr="00D257D0">
              <w:rPr>
                <w:color w:val="000000"/>
                <w:sz w:val="16"/>
                <w:szCs w:val="16"/>
              </w:rPr>
              <w:t>Status</w:t>
            </w:r>
          </w:p>
          <w:p w:rsidR="00FC0470" w:rsidRPr="00D257D0" w:rsidRDefault="00FC0470" w:rsidP="009C294D">
            <w:pPr>
              <w:pStyle w:val="ListParagraph"/>
              <w:numPr>
                <w:ilvl w:val="0"/>
                <w:numId w:val="81"/>
              </w:numPr>
              <w:spacing w:before="60" w:after="60" w:line="240" w:lineRule="auto"/>
              <w:rPr>
                <w:color w:val="000000"/>
                <w:sz w:val="16"/>
                <w:szCs w:val="16"/>
              </w:rPr>
            </w:pPr>
            <w:r w:rsidRPr="00D257D0">
              <w:rPr>
                <w:color w:val="000000"/>
                <w:sz w:val="16"/>
                <w:szCs w:val="16"/>
              </w:rPr>
              <w:t>Designation</w:t>
            </w:r>
          </w:p>
          <w:p w:rsidR="00FC0470" w:rsidRPr="00D257D0" w:rsidRDefault="00FC0470" w:rsidP="009C294D">
            <w:pPr>
              <w:pStyle w:val="ListParagraph"/>
              <w:numPr>
                <w:ilvl w:val="0"/>
                <w:numId w:val="81"/>
              </w:numPr>
              <w:spacing w:before="60" w:after="60" w:line="240" w:lineRule="auto"/>
              <w:rPr>
                <w:color w:val="000000"/>
                <w:sz w:val="16"/>
                <w:szCs w:val="16"/>
              </w:rPr>
            </w:pPr>
            <w:r w:rsidRPr="00D257D0">
              <w:rPr>
                <w:color w:val="000000"/>
                <w:sz w:val="16"/>
                <w:szCs w:val="16"/>
              </w:rPr>
              <w:t>Columns for all the card numbers</w:t>
            </w:r>
          </w:p>
          <w:p w:rsidR="008E2282" w:rsidRPr="00D257D0" w:rsidRDefault="00FC0470" w:rsidP="009C294D">
            <w:pPr>
              <w:pStyle w:val="ListParagraph"/>
              <w:numPr>
                <w:ilvl w:val="0"/>
                <w:numId w:val="81"/>
              </w:numPr>
              <w:spacing w:before="60" w:after="60" w:line="240" w:lineRule="auto"/>
              <w:rPr>
                <w:color w:val="000000"/>
                <w:sz w:val="16"/>
                <w:szCs w:val="16"/>
              </w:rPr>
            </w:pPr>
            <w:r w:rsidRPr="00D257D0">
              <w:rPr>
                <w:color w:val="000000"/>
                <w:sz w:val="16"/>
                <w:szCs w:val="16"/>
              </w:rPr>
              <w:t>Language</w:t>
            </w:r>
          </w:p>
        </w:tc>
      </w:tr>
      <w:tr w:rsidR="008E2282" w:rsidRPr="00D257D0" w:rsidTr="00ED3F3A">
        <w:tc>
          <w:tcPr>
            <w:tcW w:w="1951" w:type="dxa"/>
          </w:tcPr>
          <w:p w:rsidR="008E2282" w:rsidRPr="00D257D0" w:rsidRDefault="008E2282" w:rsidP="00205BDA">
            <w:pPr>
              <w:spacing w:before="60" w:after="60" w:line="240" w:lineRule="auto"/>
              <w:rPr>
                <w:rFonts w:eastAsia="Times New Roman"/>
                <w:color w:val="000000"/>
                <w:sz w:val="16"/>
                <w:szCs w:val="16"/>
                <w:lang w:val="en-IN" w:eastAsia="en-IN"/>
              </w:rPr>
            </w:pPr>
            <w:r w:rsidRPr="00D257D0">
              <w:rPr>
                <w:color w:val="000000"/>
                <w:sz w:val="16"/>
                <w:szCs w:val="16"/>
              </w:rPr>
              <w:t>MK Usage Report</w:t>
            </w:r>
          </w:p>
        </w:tc>
        <w:tc>
          <w:tcPr>
            <w:tcW w:w="7229" w:type="dxa"/>
            <w:vAlign w:val="bottom"/>
          </w:tcPr>
          <w:p w:rsidR="00E97F91" w:rsidRPr="00D257D0" w:rsidRDefault="008E2282" w:rsidP="00E97F91">
            <w:pPr>
              <w:spacing w:before="60" w:after="60" w:line="240" w:lineRule="auto"/>
              <w:rPr>
                <w:color w:val="000000"/>
                <w:sz w:val="16"/>
                <w:szCs w:val="16"/>
              </w:rPr>
            </w:pPr>
            <w:r w:rsidRPr="00D257D0">
              <w:rPr>
                <w:b/>
                <w:color w:val="000000"/>
                <w:sz w:val="16"/>
                <w:szCs w:val="16"/>
              </w:rPr>
              <w:t xml:space="preserve">This report should be generated as per the specified date range. The report should contain total list of MSISDN numbers who have called the service, and associated details if they exist. The fields of the report should be </w:t>
            </w:r>
          </w:p>
          <w:p w:rsidR="00E97F91" w:rsidRPr="00D257D0" w:rsidRDefault="00E97F91" w:rsidP="00E97F91">
            <w:pPr>
              <w:pStyle w:val="ListParagraph"/>
              <w:numPr>
                <w:ilvl w:val="0"/>
                <w:numId w:val="85"/>
              </w:numPr>
              <w:spacing w:before="60" w:after="60" w:line="240" w:lineRule="auto"/>
              <w:rPr>
                <w:color w:val="000000"/>
                <w:sz w:val="16"/>
                <w:szCs w:val="16"/>
              </w:rPr>
            </w:pPr>
            <w:r w:rsidRPr="00D257D0">
              <w:rPr>
                <w:color w:val="000000"/>
                <w:sz w:val="16"/>
                <w:szCs w:val="16"/>
              </w:rPr>
              <w:t>MSISDN</w:t>
            </w:r>
          </w:p>
          <w:p w:rsidR="00E97F91" w:rsidRPr="00D257D0" w:rsidRDefault="00E97F91" w:rsidP="00E97F91">
            <w:pPr>
              <w:pStyle w:val="ListParagraph"/>
              <w:numPr>
                <w:ilvl w:val="0"/>
                <w:numId w:val="85"/>
              </w:numPr>
              <w:spacing w:before="60" w:after="60" w:line="240" w:lineRule="auto"/>
              <w:rPr>
                <w:color w:val="000000"/>
                <w:sz w:val="16"/>
                <w:szCs w:val="16"/>
              </w:rPr>
            </w:pPr>
            <w:r w:rsidRPr="00D257D0">
              <w:rPr>
                <w:color w:val="000000"/>
                <w:sz w:val="16"/>
                <w:szCs w:val="16"/>
              </w:rPr>
              <w:t>Operator</w:t>
            </w:r>
          </w:p>
          <w:p w:rsidR="00E97F91" w:rsidRPr="00D257D0" w:rsidRDefault="00E97F91" w:rsidP="00E97F91">
            <w:pPr>
              <w:pStyle w:val="ListParagraph"/>
              <w:numPr>
                <w:ilvl w:val="0"/>
                <w:numId w:val="85"/>
              </w:numPr>
              <w:spacing w:before="60" w:after="60" w:line="240" w:lineRule="auto"/>
              <w:rPr>
                <w:color w:val="000000"/>
                <w:sz w:val="16"/>
                <w:szCs w:val="16"/>
              </w:rPr>
            </w:pPr>
            <w:r w:rsidRPr="00D257D0">
              <w:rPr>
                <w:color w:val="000000"/>
                <w:sz w:val="16"/>
                <w:szCs w:val="16"/>
              </w:rPr>
              <w:t>Circle</w:t>
            </w:r>
          </w:p>
          <w:p w:rsidR="00E97F91" w:rsidRPr="00D257D0" w:rsidRDefault="00E97F91" w:rsidP="00E97F91">
            <w:pPr>
              <w:pStyle w:val="ListParagraph"/>
              <w:numPr>
                <w:ilvl w:val="0"/>
                <w:numId w:val="85"/>
              </w:numPr>
              <w:spacing w:before="60" w:after="60" w:line="240" w:lineRule="auto"/>
              <w:rPr>
                <w:color w:val="000000"/>
                <w:sz w:val="16"/>
                <w:szCs w:val="16"/>
              </w:rPr>
            </w:pPr>
            <w:r w:rsidRPr="00D257D0">
              <w:rPr>
                <w:color w:val="000000"/>
                <w:sz w:val="16"/>
                <w:szCs w:val="16"/>
              </w:rPr>
              <w:t>Name</w:t>
            </w:r>
          </w:p>
          <w:p w:rsidR="00E97F91" w:rsidRPr="00D257D0" w:rsidRDefault="00E97F91" w:rsidP="00E97F91">
            <w:pPr>
              <w:pStyle w:val="ListParagraph"/>
              <w:numPr>
                <w:ilvl w:val="0"/>
                <w:numId w:val="85"/>
              </w:numPr>
              <w:spacing w:before="60" w:after="60" w:line="240" w:lineRule="auto"/>
              <w:rPr>
                <w:color w:val="000000"/>
                <w:sz w:val="16"/>
                <w:szCs w:val="16"/>
              </w:rPr>
            </w:pPr>
            <w:r w:rsidRPr="00D257D0">
              <w:rPr>
                <w:color w:val="000000"/>
                <w:sz w:val="16"/>
                <w:szCs w:val="16"/>
              </w:rPr>
              <w:t>FLW ID</w:t>
            </w:r>
          </w:p>
          <w:p w:rsidR="00E97F91" w:rsidRPr="00D257D0" w:rsidRDefault="00E97F91" w:rsidP="00E97F91">
            <w:pPr>
              <w:pStyle w:val="ListParagraph"/>
              <w:numPr>
                <w:ilvl w:val="0"/>
                <w:numId w:val="85"/>
              </w:numPr>
              <w:spacing w:before="60" w:after="60" w:line="240" w:lineRule="auto"/>
              <w:rPr>
                <w:color w:val="000000"/>
                <w:sz w:val="16"/>
                <w:szCs w:val="16"/>
              </w:rPr>
            </w:pPr>
            <w:r w:rsidRPr="00D257D0">
              <w:rPr>
                <w:color w:val="000000"/>
                <w:sz w:val="16"/>
                <w:szCs w:val="16"/>
              </w:rPr>
              <w:t>Designation</w:t>
            </w:r>
          </w:p>
          <w:p w:rsidR="00E97F91" w:rsidRPr="00D257D0" w:rsidRDefault="00E97F91" w:rsidP="00E97F91">
            <w:pPr>
              <w:pStyle w:val="ListParagraph"/>
              <w:numPr>
                <w:ilvl w:val="0"/>
                <w:numId w:val="85"/>
              </w:numPr>
              <w:spacing w:before="60" w:after="60" w:line="240" w:lineRule="auto"/>
              <w:rPr>
                <w:color w:val="000000"/>
                <w:sz w:val="16"/>
                <w:szCs w:val="16"/>
              </w:rPr>
            </w:pPr>
            <w:r w:rsidRPr="00D257D0">
              <w:rPr>
                <w:color w:val="000000"/>
                <w:sz w:val="16"/>
                <w:szCs w:val="16"/>
              </w:rPr>
              <w:t>Status</w:t>
            </w:r>
          </w:p>
          <w:p w:rsidR="00E97F91" w:rsidRPr="00D257D0" w:rsidRDefault="00E97F91" w:rsidP="00E97F91">
            <w:pPr>
              <w:pStyle w:val="ListParagraph"/>
              <w:numPr>
                <w:ilvl w:val="0"/>
                <w:numId w:val="85"/>
              </w:numPr>
              <w:spacing w:before="60" w:after="60" w:line="240" w:lineRule="auto"/>
              <w:rPr>
                <w:color w:val="000000"/>
                <w:sz w:val="16"/>
                <w:szCs w:val="16"/>
              </w:rPr>
            </w:pPr>
            <w:r w:rsidRPr="00D257D0">
              <w:rPr>
                <w:color w:val="000000"/>
                <w:sz w:val="16"/>
                <w:szCs w:val="16"/>
              </w:rPr>
              <w:t>Call count</w:t>
            </w:r>
          </w:p>
          <w:p w:rsidR="00E97F91" w:rsidRPr="00D257D0" w:rsidRDefault="00E97F91" w:rsidP="00E97F91">
            <w:pPr>
              <w:pStyle w:val="ListParagraph"/>
              <w:numPr>
                <w:ilvl w:val="0"/>
                <w:numId w:val="85"/>
              </w:numPr>
              <w:spacing w:before="60" w:after="60" w:line="240" w:lineRule="auto"/>
              <w:rPr>
                <w:color w:val="000000"/>
                <w:sz w:val="16"/>
                <w:szCs w:val="16"/>
              </w:rPr>
            </w:pPr>
            <w:r w:rsidRPr="00D257D0">
              <w:rPr>
                <w:color w:val="000000"/>
                <w:sz w:val="16"/>
                <w:szCs w:val="16"/>
              </w:rPr>
              <w:t>Usage(</w:t>
            </w:r>
            <w:proofErr w:type="spellStart"/>
            <w:r w:rsidRPr="00D257D0">
              <w:rPr>
                <w:color w:val="000000"/>
                <w:sz w:val="16"/>
                <w:szCs w:val="16"/>
              </w:rPr>
              <w:t>mins</w:t>
            </w:r>
            <w:proofErr w:type="spellEnd"/>
            <w:r w:rsidRPr="00D257D0">
              <w:rPr>
                <w:color w:val="000000"/>
                <w:sz w:val="16"/>
                <w:szCs w:val="16"/>
              </w:rPr>
              <w:t>)</w:t>
            </w:r>
          </w:p>
          <w:p w:rsidR="00E97F91" w:rsidRPr="00D257D0" w:rsidRDefault="00E97F91" w:rsidP="00E97F91">
            <w:pPr>
              <w:pStyle w:val="ListParagraph"/>
              <w:numPr>
                <w:ilvl w:val="0"/>
                <w:numId w:val="85"/>
              </w:numPr>
              <w:spacing w:before="60" w:after="60" w:line="240" w:lineRule="auto"/>
              <w:rPr>
                <w:color w:val="000000"/>
                <w:sz w:val="16"/>
                <w:szCs w:val="16"/>
              </w:rPr>
            </w:pPr>
            <w:r w:rsidRPr="00D257D0">
              <w:rPr>
                <w:color w:val="000000"/>
                <w:sz w:val="16"/>
                <w:szCs w:val="16"/>
              </w:rPr>
              <w:t>Average Usage (</w:t>
            </w:r>
            <w:proofErr w:type="spellStart"/>
            <w:r w:rsidRPr="00D257D0">
              <w:rPr>
                <w:color w:val="000000"/>
                <w:sz w:val="16"/>
                <w:szCs w:val="16"/>
              </w:rPr>
              <w:t>mins</w:t>
            </w:r>
            <w:proofErr w:type="spellEnd"/>
            <w:r w:rsidRPr="00D257D0">
              <w:rPr>
                <w:color w:val="000000"/>
                <w:sz w:val="16"/>
                <w:szCs w:val="16"/>
              </w:rPr>
              <w:t>)</w:t>
            </w:r>
          </w:p>
          <w:p w:rsidR="008E2282" w:rsidRPr="00D257D0" w:rsidRDefault="00E97F91" w:rsidP="00205BDA">
            <w:pPr>
              <w:pStyle w:val="ListParagraph"/>
              <w:numPr>
                <w:ilvl w:val="0"/>
                <w:numId w:val="85"/>
              </w:numPr>
              <w:spacing w:before="60" w:after="60" w:line="240" w:lineRule="auto"/>
              <w:rPr>
                <w:color w:val="000000"/>
                <w:sz w:val="16"/>
                <w:szCs w:val="16"/>
              </w:rPr>
            </w:pPr>
            <w:r w:rsidRPr="00D257D0">
              <w:rPr>
                <w:color w:val="000000"/>
                <w:sz w:val="16"/>
                <w:szCs w:val="16"/>
              </w:rPr>
              <w:t>Language</w:t>
            </w:r>
          </w:p>
        </w:tc>
      </w:tr>
    </w:tbl>
    <w:p w:rsidR="00A37DC7" w:rsidRPr="00D257D0" w:rsidRDefault="00A37DC7" w:rsidP="00A37DC7"/>
    <w:p w:rsidR="00A363B3" w:rsidRPr="00D257D0" w:rsidRDefault="00A363B3" w:rsidP="00A363B3">
      <w:pPr>
        <w:pStyle w:val="Heading2"/>
      </w:pPr>
      <w:bookmarkStart w:id="339" w:name="_Toc413664895"/>
      <w:bookmarkStart w:id="340" w:name="_Ref415316511"/>
      <w:bookmarkStart w:id="341" w:name="_Ref415316521"/>
      <w:r w:rsidRPr="00D257D0">
        <w:t>MA &amp; MK Common</w:t>
      </w:r>
      <w:bookmarkEnd w:id="339"/>
      <w:bookmarkEnd w:id="340"/>
      <w:bookmarkEnd w:id="341"/>
      <w:r w:rsidRPr="00D257D0">
        <w:t xml:space="preserve"> </w:t>
      </w:r>
    </w:p>
    <w:tbl>
      <w:tblPr>
        <w:tblStyle w:val="TableGrid"/>
        <w:tblW w:w="0" w:type="auto"/>
        <w:tblLook w:val="04A0" w:firstRow="1" w:lastRow="0" w:firstColumn="1" w:lastColumn="0" w:noHBand="0" w:noVBand="1"/>
      </w:tblPr>
      <w:tblGrid>
        <w:gridCol w:w="1951"/>
        <w:gridCol w:w="7229"/>
      </w:tblGrid>
      <w:tr w:rsidR="00866783" w:rsidRPr="00D257D0" w:rsidTr="00ED3F3A">
        <w:tc>
          <w:tcPr>
            <w:tcW w:w="1951" w:type="dxa"/>
          </w:tcPr>
          <w:p w:rsidR="00866783" w:rsidRPr="00D257D0" w:rsidRDefault="00866783" w:rsidP="00205BDA">
            <w:pPr>
              <w:spacing w:before="60" w:after="60" w:line="240" w:lineRule="auto"/>
              <w:rPr>
                <w:b/>
                <w:sz w:val="20"/>
              </w:rPr>
            </w:pPr>
            <w:r w:rsidRPr="00D257D0">
              <w:rPr>
                <w:b/>
                <w:sz w:val="20"/>
              </w:rPr>
              <w:t>Name of Report</w:t>
            </w:r>
          </w:p>
        </w:tc>
        <w:tc>
          <w:tcPr>
            <w:tcW w:w="7229" w:type="dxa"/>
          </w:tcPr>
          <w:p w:rsidR="00866783" w:rsidRPr="00D257D0" w:rsidRDefault="00866783" w:rsidP="00205BDA">
            <w:pPr>
              <w:spacing w:before="60" w:after="60" w:line="240" w:lineRule="auto"/>
              <w:rPr>
                <w:b/>
                <w:sz w:val="20"/>
              </w:rPr>
            </w:pPr>
            <w:r w:rsidRPr="00D257D0">
              <w:rPr>
                <w:b/>
                <w:sz w:val="20"/>
              </w:rPr>
              <w:t>Fields</w:t>
            </w:r>
          </w:p>
        </w:tc>
      </w:tr>
      <w:tr w:rsidR="00866783" w:rsidRPr="00D257D0" w:rsidTr="00ED3F3A">
        <w:tc>
          <w:tcPr>
            <w:tcW w:w="1951" w:type="dxa"/>
          </w:tcPr>
          <w:p w:rsidR="00866783" w:rsidRPr="00D257D0" w:rsidRDefault="00866783" w:rsidP="00205BDA">
            <w:pPr>
              <w:spacing w:before="60" w:after="60" w:line="240" w:lineRule="auto"/>
              <w:rPr>
                <w:sz w:val="16"/>
              </w:rPr>
            </w:pPr>
            <w:r w:rsidRPr="00D257D0">
              <w:rPr>
                <w:rFonts w:eastAsia="Times New Roman"/>
                <w:color w:val="000000"/>
                <w:sz w:val="16"/>
                <w:lang w:val="en-IN" w:eastAsia="en-IN"/>
              </w:rPr>
              <w:t>IVR Content Report</w:t>
            </w:r>
          </w:p>
        </w:tc>
        <w:tc>
          <w:tcPr>
            <w:tcW w:w="7229" w:type="dxa"/>
          </w:tcPr>
          <w:p w:rsidR="00866783" w:rsidRPr="00D257D0" w:rsidRDefault="00866783" w:rsidP="00205BDA">
            <w:p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It should be possible to generate reports over a specified date range with a minimum granularity of a day (24 hours). The maximum date range will be dependent on the capability of the system (please advise). The report should contain:</w:t>
            </w:r>
          </w:p>
          <w:p w:rsidR="00866783" w:rsidRPr="00D257D0" w:rsidRDefault="00866783" w:rsidP="00205BDA">
            <w:p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 xml:space="preserve">Number of times each audio content file has been accessed for each card (identified by unique content ID and card number - excluding voice prompts) </w:t>
            </w:r>
          </w:p>
          <w:p w:rsidR="00866783" w:rsidRPr="00D257D0" w:rsidRDefault="00866783" w:rsidP="00205BDA">
            <w:p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Number of times each audio content file (identified by unique content ID - excluding voice prompts) has been listened to completely for each mobile service (identified by unique content ID and card number - excluding voice prompts)</w:t>
            </w:r>
          </w:p>
          <w:p w:rsidR="00866783" w:rsidRPr="00D257D0" w:rsidRDefault="00866783" w:rsidP="00205BDA">
            <w:p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Number of times each audio content file (identified by unique content ID - excluding voice prompts) has been partially listened to: 0%, 25%, 50%, 75%</w:t>
            </w:r>
          </w:p>
          <w:p w:rsidR="00866783" w:rsidRPr="00D257D0" w:rsidRDefault="0082607B" w:rsidP="00205BDA">
            <w:pPr>
              <w:spacing w:before="60" w:after="60" w:line="240" w:lineRule="auto"/>
              <w:rPr>
                <w:rFonts w:eastAsia="Times New Roman"/>
                <w:b/>
                <w:color w:val="000000"/>
                <w:sz w:val="16"/>
                <w:lang w:val="en-IN" w:eastAsia="en-IN"/>
              </w:rPr>
            </w:pPr>
            <w:r w:rsidRPr="00D257D0">
              <w:rPr>
                <w:rFonts w:eastAsia="Times New Roman"/>
                <w:b/>
                <w:color w:val="000000"/>
                <w:sz w:val="16"/>
                <w:lang w:val="en-IN" w:eastAsia="en-IN"/>
              </w:rPr>
              <w:t xml:space="preserve">Fields </w:t>
            </w:r>
            <w:r w:rsidR="00866783" w:rsidRPr="00D257D0">
              <w:rPr>
                <w:rFonts w:eastAsia="Times New Roman"/>
                <w:b/>
                <w:color w:val="000000"/>
                <w:sz w:val="16"/>
                <w:lang w:val="en-IN" w:eastAsia="en-IN"/>
              </w:rPr>
              <w:t>:-</w:t>
            </w:r>
          </w:p>
          <w:p w:rsidR="00E97F91" w:rsidRPr="00D257D0" w:rsidRDefault="00E97F91" w:rsidP="00E97F91">
            <w:pPr>
              <w:pStyle w:val="ListParagraph"/>
              <w:numPr>
                <w:ilvl w:val="0"/>
                <w:numId w:val="86"/>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Mobile Service (MA/MK)</w:t>
            </w:r>
          </w:p>
          <w:p w:rsidR="00E97F91" w:rsidRPr="00D257D0" w:rsidRDefault="00E97F91" w:rsidP="00E97F91">
            <w:pPr>
              <w:pStyle w:val="ListParagraph"/>
              <w:numPr>
                <w:ilvl w:val="0"/>
                <w:numId w:val="86"/>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File Name</w:t>
            </w:r>
          </w:p>
          <w:p w:rsidR="00E97F91" w:rsidRPr="00D257D0" w:rsidRDefault="00E97F91" w:rsidP="00E97F91">
            <w:pPr>
              <w:pStyle w:val="ListParagraph"/>
              <w:numPr>
                <w:ilvl w:val="0"/>
                <w:numId w:val="86"/>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&lt;25%</w:t>
            </w:r>
          </w:p>
          <w:p w:rsidR="00E97F91" w:rsidRPr="00D257D0" w:rsidRDefault="00E97F91" w:rsidP="00E97F91">
            <w:pPr>
              <w:pStyle w:val="ListParagraph"/>
              <w:numPr>
                <w:ilvl w:val="0"/>
                <w:numId w:val="86"/>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25-50%</w:t>
            </w:r>
          </w:p>
          <w:p w:rsidR="00E97F91" w:rsidRPr="00D257D0" w:rsidRDefault="00E97F91" w:rsidP="00E97F91">
            <w:pPr>
              <w:pStyle w:val="ListParagraph"/>
              <w:numPr>
                <w:ilvl w:val="0"/>
                <w:numId w:val="86"/>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lastRenderedPageBreak/>
              <w:t>50-75%</w:t>
            </w:r>
          </w:p>
          <w:p w:rsidR="00E97F91" w:rsidRPr="00D257D0" w:rsidRDefault="00E97F91" w:rsidP="00E97F91">
            <w:pPr>
              <w:pStyle w:val="ListParagraph"/>
              <w:numPr>
                <w:ilvl w:val="0"/>
                <w:numId w:val="86"/>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75-100%</w:t>
            </w:r>
          </w:p>
          <w:p w:rsidR="00E97F91" w:rsidRPr="00D257D0" w:rsidRDefault="00E97F91" w:rsidP="00E97F91">
            <w:pPr>
              <w:pStyle w:val="ListParagraph"/>
              <w:numPr>
                <w:ilvl w:val="0"/>
                <w:numId w:val="86"/>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100%</w:t>
            </w:r>
          </w:p>
          <w:p w:rsidR="00E97F91" w:rsidRPr="00D257D0" w:rsidRDefault="00E97F91" w:rsidP="00E97F91">
            <w:pPr>
              <w:pStyle w:val="ListParagraph"/>
              <w:numPr>
                <w:ilvl w:val="0"/>
                <w:numId w:val="86"/>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Total Accessed Count</w:t>
            </w:r>
          </w:p>
          <w:p w:rsidR="00866783" w:rsidRPr="00D257D0" w:rsidRDefault="00866783" w:rsidP="00205BDA">
            <w:pPr>
              <w:spacing w:before="60" w:after="60" w:line="240" w:lineRule="auto"/>
              <w:rPr>
                <w:rFonts w:eastAsia="Times New Roman"/>
                <w:b/>
                <w:color w:val="000000"/>
                <w:sz w:val="16"/>
                <w:lang w:val="en-IN" w:eastAsia="en-IN"/>
              </w:rPr>
            </w:pPr>
            <w:r w:rsidRPr="00D257D0">
              <w:rPr>
                <w:rFonts w:eastAsia="Times New Roman"/>
                <w:b/>
                <w:color w:val="000000"/>
                <w:sz w:val="16"/>
                <w:lang w:val="en-IN" w:eastAsia="en-IN"/>
              </w:rPr>
              <w:t xml:space="preserve">Filters:- </w:t>
            </w:r>
          </w:p>
          <w:p w:rsidR="00866783" w:rsidRPr="00D257D0" w:rsidRDefault="00866783" w:rsidP="00205BDA">
            <w:pPr>
              <w:pStyle w:val="ListParagraph"/>
              <w:numPr>
                <w:ilvl w:val="0"/>
                <w:numId w:val="87"/>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Date range</w:t>
            </w:r>
          </w:p>
          <w:p w:rsidR="00866783" w:rsidRPr="00D257D0" w:rsidRDefault="00866783" w:rsidP="00205BDA">
            <w:pPr>
              <w:pStyle w:val="ListParagraph"/>
              <w:numPr>
                <w:ilvl w:val="0"/>
                <w:numId w:val="87"/>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State</w:t>
            </w:r>
          </w:p>
          <w:p w:rsidR="00866783" w:rsidRPr="00D257D0" w:rsidRDefault="00866783" w:rsidP="00205BDA">
            <w:pPr>
              <w:pStyle w:val="ListParagraph"/>
              <w:numPr>
                <w:ilvl w:val="0"/>
                <w:numId w:val="87"/>
              </w:numPr>
              <w:spacing w:before="60" w:after="60" w:line="240" w:lineRule="auto"/>
              <w:rPr>
                <w:sz w:val="16"/>
              </w:rPr>
            </w:pPr>
            <w:r w:rsidRPr="00D257D0">
              <w:rPr>
                <w:rFonts w:eastAsia="Times New Roman"/>
                <w:color w:val="000000"/>
                <w:sz w:val="16"/>
                <w:lang w:val="en-IN" w:eastAsia="en-IN"/>
              </w:rPr>
              <w:t>Mobile Service (MA/MK)</w:t>
            </w:r>
          </w:p>
        </w:tc>
      </w:tr>
      <w:tr w:rsidR="00C55FE1" w:rsidRPr="00D257D0" w:rsidTr="00ED3F3A">
        <w:tc>
          <w:tcPr>
            <w:tcW w:w="1951" w:type="dxa"/>
          </w:tcPr>
          <w:p w:rsidR="00C55FE1" w:rsidRPr="00D257D0" w:rsidRDefault="00C55FE1" w:rsidP="00205BDA">
            <w:p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lastRenderedPageBreak/>
              <w:t>FLW details</w:t>
            </w:r>
          </w:p>
          <w:p w:rsidR="00C55FE1" w:rsidRPr="00D257D0" w:rsidRDefault="00C55FE1" w:rsidP="00205BDA">
            <w:pPr>
              <w:spacing w:before="60" w:after="60" w:line="240" w:lineRule="auto"/>
              <w:rPr>
                <w:rFonts w:eastAsia="Times New Roman"/>
                <w:color w:val="000000"/>
                <w:sz w:val="16"/>
                <w:lang w:val="en-IN" w:eastAsia="en-IN"/>
              </w:rPr>
            </w:pPr>
          </w:p>
        </w:tc>
        <w:tc>
          <w:tcPr>
            <w:tcW w:w="7229" w:type="dxa"/>
          </w:tcPr>
          <w:p w:rsidR="00C55FE1" w:rsidRPr="00D257D0" w:rsidRDefault="00C55FE1" w:rsidP="00205BDA">
            <w:p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This report should be generated as per the date range specified. This report should have all the details of all those unique MSISDNs that have called in the specified date range. The fields of the report should be:</w:t>
            </w:r>
          </w:p>
          <w:p w:rsidR="00C55FE1" w:rsidRPr="00D257D0" w:rsidRDefault="00C55FE1" w:rsidP="008F74B3">
            <w:pPr>
              <w:pStyle w:val="ListParagraph"/>
              <w:numPr>
                <w:ilvl w:val="0"/>
                <w:numId w:val="7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 xml:space="preserve">MSISDN </w:t>
            </w:r>
          </w:p>
          <w:p w:rsidR="00C55FE1" w:rsidRPr="00D257D0" w:rsidRDefault="00C55FE1" w:rsidP="008F74B3">
            <w:pPr>
              <w:pStyle w:val="ListParagraph"/>
              <w:numPr>
                <w:ilvl w:val="0"/>
                <w:numId w:val="7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FLW ID</w:t>
            </w:r>
          </w:p>
          <w:p w:rsidR="00C55FE1" w:rsidRPr="00D257D0" w:rsidRDefault="00C55FE1" w:rsidP="008F74B3">
            <w:pPr>
              <w:pStyle w:val="ListParagraph"/>
              <w:numPr>
                <w:ilvl w:val="0"/>
                <w:numId w:val="7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Operator</w:t>
            </w:r>
          </w:p>
          <w:p w:rsidR="00C55FE1" w:rsidRPr="00D257D0" w:rsidRDefault="00C55FE1" w:rsidP="008F74B3">
            <w:pPr>
              <w:pStyle w:val="ListParagraph"/>
              <w:numPr>
                <w:ilvl w:val="0"/>
                <w:numId w:val="7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Circle</w:t>
            </w:r>
          </w:p>
          <w:p w:rsidR="00C55FE1" w:rsidRPr="00D257D0" w:rsidRDefault="00C55FE1" w:rsidP="008F74B3">
            <w:pPr>
              <w:pStyle w:val="ListParagraph"/>
              <w:numPr>
                <w:ilvl w:val="0"/>
                <w:numId w:val="7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FLW Name</w:t>
            </w:r>
          </w:p>
          <w:p w:rsidR="00C55FE1" w:rsidRPr="00D257D0" w:rsidRDefault="00C55FE1" w:rsidP="008F74B3">
            <w:pPr>
              <w:pStyle w:val="ListParagraph"/>
              <w:numPr>
                <w:ilvl w:val="0"/>
                <w:numId w:val="7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State</w:t>
            </w:r>
          </w:p>
          <w:p w:rsidR="00C55FE1" w:rsidRPr="00D257D0" w:rsidRDefault="00C55FE1" w:rsidP="008F74B3">
            <w:pPr>
              <w:pStyle w:val="ListParagraph"/>
              <w:numPr>
                <w:ilvl w:val="0"/>
                <w:numId w:val="7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District</w:t>
            </w:r>
          </w:p>
          <w:p w:rsidR="009C5239" w:rsidRPr="00D257D0" w:rsidRDefault="009C5239" w:rsidP="008F74B3">
            <w:pPr>
              <w:pStyle w:val="ListParagraph"/>
              <w:numPr>
                <w:ilvl w:val="0"/>
                <w:numId w:val="72"/>
              </w:numPr>
              <w:spacing w:before="60" w:after="60" w:line="240" w:lineRule="auto"/>
              <w:rPr>
                <w:rFonts w:eastAsia="Times New Roman"/>
                <w:color w:val="000000"/>
                <w:sz w:val="16"/>
                <w:lang w:val="en-IN" w:eastAsia="en-IN"/>
              </w:rPr>
            </w:pPr>
            <w:proofErr w:type="spellStart"/>
            <w:r w:rsidRPr="00D257D0">
              <w:rPr>
                <w:rFonts w:eastAsia="Times New Roman"/>
                <w:color w:val="000000"/>
                <w:sz w:val="16"/>
                <w:lang w:val="en-IN" w:eastAsia="en-IN"/>
              </w:rPr>
              <w:t>Taluka</w:t>
            </w:r>
            <w:proofErr w:type="spellEnd"/>
          </w:p>
          <w:p w:rsidR="00C55FE1" w:rsidRPr="00D257D0" w:rsidRDefault="00F025B5" w:rsidP="008F74B3">
            <w:pPr>
              <w:pStyle w:val="ListParagraph"/>
              <w:numPr>
                <w:ilvl w:val="0"/>
                <w:numId w:val="7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Health block</w:t>
            </w:r>
          </w:p>
          <w:p w:rsidR="006E3C3E" w:rsidRDefault="006E3C3E" w:rsidP="008F74B3">
            <w:pPr>
              <w:pStyle w:val="ListParagraph"/>
              <w:numPr>
                <w:ilvl w:val="0"/>
                <w:numId w:val="72"/>
              </w:numPr>
              <w:spacing w:before="60" w:after="60" w:line="240" w:lineRule="auto"/>
              <w:rPr>
                <w:ins w:id="342" w:author="Sumit Kasera" w:date="2015-04-20T16:00:00Z"/>
                <w:rFonts w:eastAsia="Times New Roman"/>
                <w:color w:val="000000"/>
                <w:sz w:val="16"/>
                <w:lang w:val="en-IN" w:eastAsia="en-IN"/>
              </w:rPr>
            </w:pPr>
            <w:r w:rsidRPr="00D257D0">
              <w:rPr>
                <w:rFonts w:eastAsia="Times New Roman"/>
                <w:color w:val="000000"/>
                <w:sz w:val="16"/>
                <w:lang w:val="en-IN" w:eastAsia="en-IN"/>
              </w:rPr>
              <w:t>PHC</w:t>
            </w:r>
          </w:p>
          <w:p w:rsidR="008F74B3" w:rsidRPr="003578D5" w:rsidRDefault="008F74B3" w:rsidP="008F74B3">
            <w:pPr>
              <w:pStyle w:val="ListParagraph"/>
              <w:numPr>
                <w:ilvl w:val="0"/>
                <w:numId w:val="72"/>
              </w:numPr>
              <w:spacing w:before="60" w:after="60" w:line="240" w:lineRule="auto"/>
              <w:rPr>
                <w:rFonts w:eastAsia="Times New Roman"/>
                <w:color w:val="000000"/>
                <w:sz w:val="16"/>
                <w:lang w:val="en-IN" w:eastAsia="en-IN"/>
              </w:rPr>
            </w:pPr>
            <w:ins w:id="343" w:author="Sumit Kasera" w:date="2015-04-20T16:00:00Z">
              <w:r w:rsidRPr="008F74B3">
                <w:rPr>
                  <w:sz w:val="16"/>
                  <w:szCs w:val="18"/>
                </w:rPr>
                <w:t>Sub</w:t>
              </w:r>
              <w:r w:rsidRPr="000D1E33">
                <w:rPr>
                  <w:sz w:val="16"/>
                  <w:szCs w:val="18"/>
                </w:rPr>
                <w:t>-f</w:t>
              </w:r>
              <w:r w:rsidRPr="005E08F8">
                <w:rPr>
                  <w:sz w:val="16"/>
                  <w:szCs w:val="18"/>
                </w:rPr>
                <w:t>acility</w:t>
              </w:r>
            </w:ins>
          </w:p>
          <w:p w:rsidR="00C55FE1" w:rsidRPr="00D257D0" w:rsidRDefault="00F43CEF" w:rsidP="008F74B3">
            <w:pPr>
              <w:pStyle w:val="ListParagraph"/>
              <w:numPr>
                <w:ilvl w:val="0"/>
                <w:numId w:val="7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Village</w:t>
            </w:r>
          </w:p>
          <w:p w:rsidR="00C55FE1" w:rsidRPr="00D257D0" w:rsidRDefault="00C55FE1" w:rsidP="008F74B3">
            <w:pPr>
              <w:pStyle w:val="ListParagraph"/>
              <w:numPr>
                <w:ilvl w:val="0"/>
                <w:numId w:val="7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Status</w:t>
            </w:r>
          </w:p>
          <w:p w:rsidR="00C55FE1" w:rsidRPr="00D257D0" w:rsidRDefault="00C55FE1" w:rsidP="008F74B3">
            <w:pPr>
              <w:pStyle w:val="ListParagraph"/>
              <w:numPr>
                <w:ilvl w:val="0"/>
                <w:numId w:val="7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Alternate Contact Number</w:t>
            </w:r>
          </w:p>
          <w:p w:rsidR="00C55FE1" w:rsidRPr="00D257D0" w:rsidRDefault="00C55FE1" w:rsidP="008F74B3">
            <w:pPr>
              <w:pStyle w:val="ListParagraph"/>
              <w:numPr>
                <w:ilvl w:val="0"/>
                <w:numId w:val="7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Designation</w:t>
            </w:r>
          </w:p>
          <w:p w:rsidR="00C55FE1" w:rsidRPr="00D257D0" w:rsidRDefault="00C55FE1" w:rsidP="008F74B3">
            <w:pPr>
              <w:pStyle w:val="ListParagraph"/>
              <w:numPr>
                <w:ilvl w:val="0"/>
                <w:numId w:val="7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Old Mobile Number</w:t>
            </w:r>
          </w:p>
          <w:p w:rsidR="00C55FE1" w:rsidRPr="00D257D0" w:rsidRDefault="00C55FE1" w:rsidP="008F74B3">
            <w:pPr>
              <w:pStyle w:val="ListParagraph"/>
              <w:numPr>
                <w:ilvl w:val="0"/>
                <w:numId w:val="7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Preferred language</w:t>
            </w:r>
          </w:p>
          <w:p w:rsidR="00C55FE1" w:rsidRPr="00D257D0" w:rsidRDefault="00C55FE1" w:rsidP="008F74B3">
            <w:pPr>
              <w:pStyle w:val="ListParagraph"/>
              <w:numPr>
                <w:ilvl w:val="0"/>
                <w:numId w:val="7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Sub centre</w:t>
            </w:r>
          </w:p>
          <w:p w:rsidR="00C55FE1" w:rsidRPr="00D257D0" w:rsidDel="00AB2A0E" w:rsidRDefault="00C55FE1" w:rsidP="008F74B3">
            <w:pPr>
              <w:pStyle w:val="ListParagraph"/>
              <w:numPr>
                <w:ilvl w:val="0"/>
                <w:numId w:val="72"/>
              </w:numPr>
              <w:spacing w:before="60" w:after="60" w:line="240" w:lineRule="auto"/>
              <w:rPr>
                <w:del w:id="344" w:author="Sumit Kasera" w:date="2015-03-28T14:33:00Z"/>
                <w:rFonts w:eastAsia="Times New Roman"/>
                <w:color w:val="000000"/>
                <w:sz w:val="16"/>
                <w:lang w:val="en-IN" w:eastAsia="en-IN"/>
              </w:rPr>
            </w:pPr>
            <w:del w:id="345" w:author="Sumit Kasera" w:date="2015-03-28T14:33:00Z">
              <w:r w:rsidRPr="00D257D0" w:rsidDel="00AB2A0E">
                <w:rPr>
                  <w:rFonts w:eastAsia="Times New Roman"/>
                  <w:color w:val="000000"/>
                  <w:sz w:val="16"/>
                  <w:lang w:val="en-IN" w:eastAsia="en-IN"/>
                </w:rPr>
                <w:delText>Asha Number</w:delText>
              </w:r>
            </w:del>
          </w:p>
          <w:p w:rsidR="00C55FE1" w:rsidRPr="00D257D0" w:rsidRDefault="00C55FE1" w:rsidP="008F74B3">
            <w:pPr>
              <w:pStyle w:val="ListParagraph"/>
              <w:numPr>
                <w:ilvl w:val="0"/>
                <w:numId w:val="7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FLW MCTSID</w:t>
            </w:r>
          </w:p>
          <w:p w:rsidR="00C55FE1" w:rsidRPr="00D257D0" w:rsidRDefault="0082607B" w:rsidP="008F74B3">
            <w:pPr>
              <w:pStyle w:val="ListParagraph"/>
              <w:numPr>
                <w:ilvl w:val="0"/>
                <w:numId w:val="7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 xml:space="preserve">Creation Date </w:t>
            </w:r>
            <w:del w:id="346" w:author="Sumit Kasera" w:date="2015-03-28T14:34:00Z">
              <w:r w:rsidRPr="00D257D0" w:rsidDel="00AB2A0E">
                <w:rPr>
                  <w:rFonts w:eastAsia="Times New Roman"/>
                  <w:color w:val="000000"/>
                  <w:sz w:val="16"/>
                  <w:lang w:val="en-IN" w:eastAsia="en-IN"/>
                </w:rPr>
                <w:delText>(?)</w:delText>
              </w:r>
            </w:del>
          </w:p>
        </w:tc>
      </w:tr>
      <w:tr w:rsidR="007D0D37" w:rsidRPr="00D257D0" w:rsidTr="00ED3F3A">
        <w:tc>
          <w:tcPr>
            <w:tcW w:w="1951" w:type="dxa"/>
          </w:tcPr>
          <w:p w:rsidR="007D0D37" w:rsidRPr="00D257D0" w:rsidRDefault="007D0D37" w:rsidP="00205BDA">
            <w:p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Individual FLW inquiry</w:t>
            </w:r>
          </w:p>
        </w:tc>
        <w:tc>
          <w:tcPr>
            <w:tcW w:w="7229" w:type="dxa"/>
          </w:tcPr>
          <w:p w:rsidR="007D0D37" w:rsidRPr="00D257D0" w:rsidRDefault="007D0D37" w:rsidP="00205BDA">
            <w:p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 xml:space="preserve">This report should have option to input 10 </w:t>
            </w:r>
            <w:proofErr w:type="gramStart"/>
            <w:r w:rsidRPr="00D257D0">
              <w:rPr>
                <w:rFonts w:eastAsia="Times New Roman"/>
                <w:color w:val="000000"/>
                <w:sz w:val="16"/>
                <w:lang w:val="en-IN" w:eastAsia="en-IN"/>
              </w:rPr>
              <w:t>digit</w:t>
            </w:r>
            <w:proofErr w:type="gramEnd"/>
            <w:r w:rsidRPr="00D257D0">
              <w:rPr>
                <w:rFonts w:eastAsia="Times New Roman"/>
                <w:color w:val="000000"/>
                <w:sz w:val="16"/>
                <w:lang w:val="en-IN" w:eastAsia="en-IN"/>
              </w:rPr>
              <w:t xml:space="preserve"> MSISDN of FLW.</w:t>
            </w:r>
          </w:p>
          <w:p w:rsidR="007D0D37" w:rsidRPr="00D257D0" w:rsidRDefault="007D0D37" w:rsidP="00205BDA">
            <w:p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This report shall provide MK and MA usage details of entered MSISDN.</w:t>
            </w:r>
          </w:p>
          <w:p w:rsidR="007D0D37" w:rsidRPr="00D257D0" w:rsidRDefault="007D0D37" w:rsidP="00205BDA">
            <w:p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This should have 2 types of details</w:t>
            </w:r>
          </w:p>
          <w:p w:rsidR="007D0D37" w:rsidRPr="00D257D0" w:rsidRDefault="007D0D37" w:rsidP="00205BDA">
            <w:p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 xml:space="preserve">Details of MK as provided in MK </w:t>
            </w:r>
            <w:proofErr w:type="spellStart"/>
            <w:r w:rsidRPr="00D257D0">
              <w:rPr>
                <w:rFonts w:eastAsia="Times New Roman"/>
                <w:color w:val="000000"/>
                <w:sz w:val="16"/>
                <w:lang w:val="en-IN" w:eastAsia="en-IN"/>
              </w:rPr>
              <w:t>datewise</w:t>
            </w:r>
            <w:proofErr w:type="spellEnd"/>
            <w:r w:rsidRPr="00D257D0">
              <w:rPr>
                <w:rFonts w:eastAsia="Times New Roman"/>
                <w:color w:val="000000"/>
                <w:sz w:val="16"/>
                <w:lang w:val="en-IN" w:eastAsia="en-IN"/>
              </w:rPr>
              <w:t xml:space="preserve"> report</w:t>
            </w:r>
          </w:p>
          <w:p w:rsidR="007D0D37" w:rsidRPr="00D257D0" w:rsidRDefault="007D0D37" w:rsidP="00205BDA">
            <w:p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Details of MA as provided in MA usage report.</w:t>
            </w:r>
          </w:p>
          <w:p w:rsidR="007D0D37" w:rsidRPr="00D257D0" w:rsidRDefault="007D0D37" w:rsidP="00205BDA">
            <w:pPr>
              <w:spacing w:before="60" w:after="60" w:line="240" w:lineRule="auto"/>
              <w:rPr>
                <w:rFonts w:eastAsia="Times New Roman"/>
                <w:color w:val="000000"/>
                <w:sz w:val="16"/>
                <w:lang w:val="en-IN" w:eastAsia="en-IN"/>
              </w:rPr>
            </w:pPr>
          </w:p>
          <w:p w:rsidR="007D0D37" w:rsidRPr="00D257D0" w:rsidRDefault="007D0D37" w:rsidP="00205BDA">
            <w:p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 xml:space="preserve">This report also should have call details </w:t>
            </w:r>
          </w:p>
          <w:p w:rsidR="007D0D37" w:rsidRPr="00D257D0" w:rsidRDefault="007D0D37" w:rsidP="00205BDA">
            <w:pPr>
              <w:pStyle w:val="ListParagraph"/>
              <w:numPr>
                <w:ilvl w:val="0"/>
                <w:numId w:val="71"/>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 xml:space="preserve">Call Id </w:t>
            </w:r>
          </w:p>
          <w:p w:rsidR="007D0D37" w:rsidRPr="00D257D0" w:rsidRDefault="007D0D37" w:rsidP="00205BDA">
            <w:pPr>
              <w:pStyle w:val="ListParagraph"/>
              <w:numPr>
                <w:ilvl w:val="0"/>
                <w:numId w:val="71"/>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 xml:space="preserve">Start Time </w:t>
            </w:r>
          </w:p>
          <w:p w:rsidR="007D0D37" w:rsidRPr="00D257D0" w:rsidRDefault="007D0D37" w:rsidP="00205BDA">
            <w:pPr>
              <w:pStyle w:val="ListParagraph"/>
              <w:numPr>
                <w:ilvl w:val="0"/>
                <w:numId w:val="71"/>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 xml:space="preserve">End Time </w:t>
            </w:r>
          </w:p>
          <w:p w:rsidR="007D0D37" w:rsidRPr="00D257D0" w:rsidRDefault="007D0D37" w:rsidP="00205BDA">
            <w:pPr>
              <w:pStyle w:val="ListParagraph"/>
              <w:numPr>
                <w:ilvl w:val="0"/>
                <w:numId w:val="71"/>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 xml:space="preserve">Duration </w:t>
            </w:r>
          </w:p>
          <w:p w:rsidR="007D0D37" w:rsidRPr="00D257D0" w:rsidRDefault="007D0D37" w:rsidP="00205BDA">
            <w:pPr>
              <w:pStyle w:val="ListParagraph"/>
              <w:numPr>
                <w:ilvl w:val="0"/>
                <w:numId w:val="71"/>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 xml:space="preserve">Called Number </w:t>
            </w:r>
          </w:p>
          <w:p w:rsidR="007D0D37" w:rsidRPr="00D257D0" w:rsidRDefault="007D0D37" w:rsidP="00205BDA">
            <w:pPr>
              <w:pStyle w:val="ListParagraph"/>
              <w:numPr>
                <w:ilvl w:val="0"/>
                <w:numId w:val="71"/>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 xml:space="preserve">Type Content Name </w:t>
            </w:r>
          </w:p>
          <w:p w:rsidR="007D0D37" w:rsidRPr="00D257D0" w:rsidRDefault="007D0D37" w:rsidP="00205BDA">
            <w:pPr>
              <w:pStyle w:val="ListParagraph"/>
              <w:numPr>
                <w:ilvl w:val="0"/>
                <w:numId w:val="71"/>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 xml:space="preserve">Content File Name      </w:t>
            </w:r>
          </w:p>
        </w:tc>
      </w:tr>
    </w:tbl>
    <w:p w:rsidR="0099433F" w:rsidRPr="00D257D0" w:rsidRDefault="00A363B3" w:rsidP="00A363B3">
      <w:pPr>
        <w:pStyle w:val="Heading2"/>
      </w:pPr>
      <w:bookmarkStart w:id="347" w:name="_Toc413664896"/>
      <w:r w:rsidRPr="00D257D0">
        <w:t>Kilkari</w:t>
      </w:r>
      <w:bookmarkEnd w:id="347"/>
      <w:r w:rsidRPr="00D257D0">
        <w:t xml:space="preserve"> </w:t>
      </w:r>
    </w:p>
    <w:p w:rsidR="00A363B3" w:rsidRPr="00D257D0" w:rsidRDefault="0099433F" w:rsidP="0099433F">
      <w:pPr>
        <w:pStyle w:val="Heading3"/>
      </w:pPr>
      <w:bookmarkStart w:id="348" w:name="_Toc413664897"/>
      <w:r w:rsidRPr="00D257D0">
        <w:t>Individual Reports</w:t>
      </w:r>
      <w:bookmarkEnd w:id="348"/>
    </w:p>
    <w:tbl>
      <w:tblPr>
        <w:tblStyle w:val="TableGrid"/>
        <w:tblW w:w="0" w:type="auto"/>
        <w:tblLook w:val="04A0" w:firstRow="1" w:lastRow="0" w:firstColumn="1" w:lastColumn="0" w:noHBand="0" w:noVBand="1"/>
      </w:tblPr>
      <w:tblGrid>
        <w:gridCol w:w="1951"/>
        <w:gridCol w:w="7229"/>
      </w:tblGrid>
      <w:tr w:rsidR="00A76D62" w:rsidRPr="00D257D0" w:rsidTr="00ED3F3A">
        <w:tc>
          <w:tcPr>
            <w:tcW w:w="1951" w:type="dxa"/>
          </w:tcPr>
          <w:p w:rsidR="00A76D62" w:rsidRPr="00D257D0" w:rsidRDefault="00A76D62" w:rsidP="00205BDA">
            <w:pPr>
              <w:spacing w:before="60" w:after="60" w:line="240" w:lineRule="auto"/>
              <w:rPr>
                <w:b/>
                <w:sz w:val="20"/>
                <w:szCs w:val="16"/>
              </w:rPr>
            </w:pPr>
            <w:r w:rsidRPr="00D257D0">
              <w:rPr>
                <w:b/>
                <w:sz w:val="20"/>
                <w:szCs w:val="16"/>
              </w:rPr>
              <w:t>Name of Report</w:t>
            </w:r>
          </w:p>
        </w:tc>
        <w:tc>
          <w:tcPr>
            <w:tcW w:w="7229" w:type="dxa"/>
          </w:tcPr>
          <w:p w:rsidR="00A76D62" w:rsidRPr="00D257D0" w:rsidRDefault="00A76D62" w:rsidP="00205BDA">
            <w:pPr>
              <w:spacing w:before="60" w:after="60" w:line="240" w:lineRule="auto"/>
              <w:rPr>
                <w:b/>
                <w:sz w:val="20"/>
                <w:szCs w:val="16"/>
              </w:rPr>
            </w:pPr>
            <w:r w:rsidRPr="00D257D0">
              <w:rPr>
                <w:b/>
                <w:sz w:val="20"/>
                <w:szCs w:val="16"/>
              </w:rPr>
              <w:t>Fields</w:t>
            </w:r>
          </w:p>
        </w:tc>
      </w:tr>
      <w:tr w:rsidR="00A76D62" w:rsidRPr="00D257D0" w:rsidTr="00ED3F3A">
        <w:tc>
          <w:tcPr>
            <w:tcW w:w="1951" w:type="dxa"/>
          </w:tcPr>
          <w:p w:rsidR="00A76D62" w:rsidRPr="00D257D0" w:rsidRDefault="00A76D62" w:rsidP="00205BDA">
            <w:pPr>
              <w:spacing w:before="60" w:after="60" w:line="240" w:lineRule="auto"/>
              <w:rPr>
                <w:color w:val="000000"/>
                <w:sz w:val="16"/>
                <w:szCs w:val="16"/>
              </w:rPr>
            </w:pPr>
            <w:r w:rsidRPr="00D257D0">
              <w:rPr>
                <w:color w:val="000000"/>
                <w:sz w:val="16"/>
                <w:szCs w:val="16"/>
              </w:rPr>
              <w:t>Inbox access for MSISDN</w:t>
            </w:r>
          </w:p>
          <w:p w:rsidR="00A76D62" w:rsidRPr="00D257D0" w:rsidRDefault="00A76D62" w:rsidP="00205BDA">
            <w:pPr>
              <w:spacing w:before="60" w:after="60" w:line="240" w:lineRule="auto"/>
              <w:rPr>
                <w:sz w:val="16"/>
                <w:szCs w:val="16"/>
              </w:rPr>
            </w:pPr>
          </w:p>
        </w:tc>
        <w:tc>
          <w:tcPr>
            <w:tcW w:w="7229" w:type="dxa"/>
            <w:vAlign w:val="bottom"/>
          </w:tcPr>
          <w:p w:rsidR="00A76D62" w:rsidRPr="00D257D0" w:rsidRDefault="00A76D62" w:rsidP="00205BDA">
            <w:pPr>
              <w:spacing w:before="60" w:after="60" w:line="240" w:lineRule="auto"/>
              <w:rPr>
                <w:color w:val="000000"/>
                <w:sz w:val="16"/>
                <w:szCs w:val="16"/>
              </w:rPr>
            </w:pPr>
            <w:r w:rsidRPr="00D257D0">
              <w:rPr>
                <w:color w:val="000000"/>
                <w:sz w:val="16"/>
                <w:szCs w:val="16"/>
              </w:rPr>
              <w:t>This report shall take MSISDN as input.</w:t>
            </w:r>
          </w:p>
          <w:p w:rsidR="00A76D62" w:rsidRPr="00D257D0" w:rsidRDefault="00A76D62" w:rsidP="00205BDA">
            <w:pPr>
              <w:spacing w:before="60" w:after="60" w:line="240" w:lineRule="auto"/>
              <w:rPr>
                <w:color w:val="000000"/>
                <w:sz w:val="16"/>
                <w:szCs w:val="16"/>
              </w:rPr>
            </w:pPr>
            <w:r w:rsidRPr="00D257D0">
              <w:rPr>
                <w:color w:val="000000"/>
                <w:sz w:val="16"/>
                <w:szCs w:val="16"/>
              </w:rPr>
              <w:t>The summary should have fields as:</w:t>
            </w:r>
          </w:p>
          <w:p w:rsidR="00A76D62" w:rsidRPr="00D257D0" w:rsidRDefault="00A76D62" w:rsidP="00205BDA">
            <w:pPr>
              <w:pStyle w:val="ListParagraph"/>
              <w:numPr>
                <w:ilvl w:val="0"/>
                <w:numId w:val="74"/>
              </w:numPr>
              <w:spacing w:before="60" w:after="60" w:line="240" w:lineRule="auto"/>
              <w:rPr>
                <w:color w:val="000000"/>
                <w:sz w:val="16"/>
                <w:szCs w:val="16"/>
              </w:rPr>
            </w:pPr>
            <w:r w:rsidRPr="00D257D0">
              <w:rPr>
                <w:color w:val="000000"/>
                <w:sz w:val="16"/>
                <w:szCs w:val="16"/>
              </w:rPr>
              <w:t>Message Id</w:t>
            </w:r>
          </w:p>
          <w:p w:rsidR="00A76D62" w:rsidRPr="00D257D0" w:rsidRDefault="00A76D62" w:rsidP="00205BDA">
            <w:pPr>
              <w:pStyle w:val="ListParagraph"/>
              <w:numPr>
                <w:ilvl w:val="0"/>
                <w:numId w:val="74"/>
              </w:numPr>
              <w:spacing w:before="60" w:after="60" w:line="240" w:lineRule="auto"/>
              <w:rPr>
                <w:color w:val="000000"/>
                <w:sz w:val="16"/>
                <w:szCs w:val="16"/>
              </w:rPr>
            </w:pPr>
            <w:r w:rsidRPr="00D257D0">
              <w:rPr>
                <w:color w:val="000000"/>
                <w:sz w:val="16"/>
                <w:szCs w:val="16"/>
              </w:rPr>
              <w:t># Of Times Message Played</w:t>
            </w:r>
          </w:p>
          <w:p w:rsidR="00A76D62" w:rsidRPr="00D257D0" w:rsidRDefault="00A76D62" w:rsidP="00205BDA">
            <w:pPr>
              <w:spacing w:before="60" w:after="60" w:line="240" w:lineRule="auto"/>
              <w:rPr>
                <w:color w:val="000000"/>
                <w:sz w:val="16"/>
                <w:szCs w:val="16"/>
              </w:rPr>
            </w:pPr>
            <w:r w:rsidRPr="00D257D0">
              <w:rPr>
                <w:color w:val="000000"/>
                <w:sz w:val="16"/>
                <w:szCs w:val="16"/>
              </w:rPr>
              <w:t>The detailed underlying report shall have fields as:</w:t>
            </w:r>
          </w:p>
          <w:p w:rsidR="00A76D62" w:rsidRPr="00D257D0" w:rsidRDefault="00A76D62" w:rsidP="00205BDA">
            <w:pPr>
              <w:pStyle w:val="ListParagraph"/>
              <w:numPr>
                <w:ilvl w:val="0"/>
                <w:numId w:val="73"/>
              </w:numPr>
              <w:spacing w:before="60" w:after="60" w:line="240" w:lineRule="auto"/>
              <w:rPr>
                <w:color w:val="000000"/>
                <w:sz w:val="16"/>
                <w:szCs w:val="16"/>
              </w:rPr>
            </w:pPr>
            <w:r w:rsidRPr="00D257D0">
              <w:rPr>
                <w:color w:val="000000"/>
                <w:sz w:val="16"/>
                <w:szCs w:val="16"/>
              </w:rPr>
              <w:lastRenderedPageBreak/>
              <w:t>MSISDN</w:t>
            </w:r>
          </w:p>
          <w:p w:rsidR="00A76D62" w:rsidRPr="00D257D0" w:rsidRDefault="00A76D62" w:rsidP="00205BDA">
            <w:pPr>
              <w:pStyle w:val="ListParagraph"/>
              <w:numPr>
                <w:ilvl w:val="0"/>
                <w:numId w:val="73"/>
              </w:numPr>
              <w:spacing w:before="60" w:after="60" w:line="240" w:lineRule="auto"/>
              <w:rPr>
                <w:color w:val="000000"/>
                <w:sz w:val="16"/>
                <w:szCs w:val="16"/>
              </w:rPr>
            </w:pPr>
            <w:r w:rsidRPr="00D257D0">
              <w:rPr>
                <w:color w:val="000000"/>
                <w:sz w:val="16"/>
                <w:szCs w:val="16"/>
              </w:rPr>
              <w:t>Call Status</w:t>
            </w:r>
          </w:p>
          <w:p w:rsidR="00A76D62" w:rsidRPr="00D257D0" w:rsidRDefault="00A76D62" w:rsidP="00205BDA">
            <w:pPr>
              <w:pStyle w:val="ListParagraph"/>
              <w:numPr>
                <w:ilvl w:val="0"/>
                <w:numId w:val="73"/>
              </w:numPr>
              <w:spacing w:before="60" w:after="60" w:line="240" w:lineRule="auto"/>
              <w:rPr>
                <w:color w:val="000000"/>
                <w:sz w:val="16"/>
                <w:szCs w:val="16"/>
              </w:rPr>
            </w:pPr>
            <w:r w:rsidRPr="00D257D0">
              <w:rPr>
                <w:color w:val="000000"/>
                <w:sz w:val="16"/>
                <w:szCs w:val="16"/>
              </w:rPr>
              <w:t>Duration(sec)</w:t>
            </w:r>
          </w:p>
          <w:p w:rsidR="00A76D62" w:rsidRPr="00D257D0" w:rsidRDefault="00A76D62" w:rsidP="00205BDA">
            <w:pPr>
              <w:pStyle w:val="ListParagraph"/>
              <w:numPr>
                <w:ilvl w:val="0"/>
                <w:numId w:val="73"/>
              </w:numPr>
              <w:spacing w:before="60" w:after="60" w:line="240" w:lineRule="auto"/>
              <w:rPr>
                <w:color w:val="000000"/>
                <w:sz w:val="16"/>
                <w:szCs w:val="16"/>
              </w:rPr>
            </w:pPr>
            <w:r w:rsidRPr="00D257D0">
              <w:rPr>
                <w:color w:val="000000"/>
                <w:sz w:val="16"/>
                <w:szCs w:val="16"/>
              </w:rPr>
              <w:t>Operator</w:t>
            </w:r>
          </w:p>
          <w:p w:rsidR="00A76D62" w:rsidRPr="00D257D0" w:rsidRDefault="00A76D62" w:rsidP="00205BDA">
            <w:pPr>
              <w:pStyle w:val="ListParagraph"/>
              <w:numPr>
                <w:ilvl w:val="0"/>
                <w:numId w:val="73"/>
              </w:numPr>
              <w:spacing w:before="60" w:after="60" w:line="240" w:lineRule="auto"/>
              <w:rPr>
                <w:color w:val="000000"/>
                <w:sz w:val="16"/>
                <w:szCs w:val="16"/>
              </w:rPr>
            </w:pPr>
            <w:r w:rsidRPr="00D257D0">
              <w:rPr>
                <w:color w:val="000000"/>
                <w:sz w:val="16"/>
                <w:szCs w:val="16"/>
              </w:rPr>
              <w:t>Subscription Pack</w:t>
            </w:r>
          </w:p>
          <w:p w:rsidR="00A76D62" w:rsidRPr="00D257D0" w:rsidRDefault="00A76D62" w:rsidP="00205BDA">
            <w:pPr>
              <w:pStyle w:val="ListParagraph"/>
              <w:numPr>
                <w:ilvl w:val="0"/>
                <w:numId w:val="73"/>
              </w:numPr>
              <w:spacing w:before="60" w:after="60" w:line="240" w:lineRule="auto"/>
              <w:rPr>
                <w:color w:val="000000"/>
                <w:sz w:val="16"/>
                <w:szCs w:val="16"/>
              </w:rPr>
            </w:pPr>
            <w:r w:rsidRPr="00D257D0">
              <w:rPr>
                <w:color w:val="000000"/>
                <w:sz w:val="16"/>
                <w:szCs w:val="16"/>
              </w:rPr>
              <w:t>Language</w:t>
            </w:r>
          </w:p>
          <w:p w:rsidR="00A76D62" w:rsidRPr="00D257D0" w:rsidRDefault="00A76D62" w:rsidP="00205BDA">
            <w:pPr>
              <w:pStyle w:val="ListParagraph"/>
              <w:numPr>
                <w:ilvl w:val="0"/>
                <w:numId w:val="73"/>
              </w:numPr>
              <w:spacing w:before="60" w:after="60" w:line="240" w:lineRule="auto"/>
              <w:rPr>
                <w:color w:val="000000"/>
                <w:sz w:val="16"/>
                <w:szCs w:val="16"/>
              </w:rPr>
            </w:pPr>
            <w:r w:rsidRPr="00D257D0">
              <w:rPr>
                <w:color w:val="000000"/>
                <w:sz w:val="16"/>
                <w:szCs w:val="16"/>
              </w:rPr>
              <w:t>Percentage Listened To</w:t>
            </w:r>
          </w:p>
          <w:p w:rsidR="00A76D62" w:rsidRPr="00D257D0" w:rsidRDefault="00A76D62" w:rsidP="00205BDA">
            <w:pPr>
              <w:pStyle w:val="ListParagraph"/>
              <w:numPr>
                <w:ilvl w:val="0"/>
                <w:numId w:val="73"/>
              </w:numPr>
              <w:spacing w:before="60" w:after="60" w:line="240" w:lineRule="auto"/>
              <w:rPr>
                <w:color w:val="000000"/>
                <w:sz w:val="16"/>
                <w:szCs w:val="16"/>
              </w:rPr>
            </w:pPr>
            <w:r w:rsidRPr="00D257D0">
              <w:rPr>
                <w:color w:val="000000"/>
                <w:sz w:val="16"/>
                <w:szCs w:val="16"/>
              </w:rPr>
              <w:t>Campaign (Week no.)</w:t>
            </w:r>
          </w:p>
          <w:p w:rsidR="00A76D62" w:rsidRPr="00D257D0" w:rsidRDefault="00A76D62" w:rsidP="00205BDA">
            <w:pPr>
              <w:pStyle w:val="ListParagraph"/>
              <w:numPr>
                <w:ilvl w:val="0"/>
                <w:numId w:val="73"/>
              </w:numPr>
              <w:spacing w:before="60" w:after="60" w:line="240" w:lineRule="auto"/>
              <w:rPr>
                <w:color w:val="000000"/>
                <w:sz w:val="16"/>
                <w:szCs w:val="16"/>
              </w:rPr>
            </w:pPr>
            <w:r w:rsidRPr="00D257D0">
              <w:rPr>
                <w:color w:val="000000"/>
                <w:sz w:val="16"/>
                <w:szCs w:val="16"/>
              </w:rPr>
              <w:t>Start date</w:t>
            </w:r>
          </w:p>
          <w:p w:rsidR="00A76D62" w:rsidRPr="00D257D0" w:rsidRDefault="00A76D62" w:rsidP="00205BDA">
            <w:pPr>
              <w:pStyle w:val="ListParagraph"/>
              <w:numPr>
                <w:ilvl w:val="0"/>
                <w:numId w:val="73"/>
              </w:numPr>
              <w:spacing w:before="60" w:after="60" w:line="240" w:lineRule="auto"/>
              <w:rPr>
                <w:color w:val="000000"/>
                <w:sz w:val="16"/>
                <w:szCs w:val="16"/>
              </w:rPr>
            </w:pPr>
            <w:r w:rsidRPr="00D257D0">
              <w:rPr>
                <w:color w:val="000000"/>
                <w:sz w:val="16"/>
                <w:szCs w:val="16"/>
              </w:rPr>
              <w:t>Start time</w:t>
            </w:r>
          </w:p>
          <w:p w:rsidR="00A76D62" w:rsidRPr="00D257D0" w:rsidRDefault="00A76D62" w:rsidP="00205BDA">
            <w:pPr>
              <w:pStyle w:val="ListParagraph"/>
              <w:numPr>
                <w:ilvl w:val="0"/>
                <w:numId w:val="73"/>
              </w:numPr>
              <w:spacing w:before="60" w:after="60" w:line="240" w:lineRule="auto"/>
              <w:rPr>
                <w:color w:val="000000"/>
                <w:sz w:val="16"/>
                <w:szCs w:val="16"/>
              </w:rPr>
            </w:pPr>
            <w:r w:rsidRPr="00D257D0">
              <w:rPr>
                <w:color w:val="000000"/>
                <w:sz w:val="16"/>
                <w:szCs w:val="16"/>
              </w:rPr>
              <w:t>End date</w:t>
            </w:r>
          </w:p>
          <w:p w:rsidR="00A76D62" w:rsidRPr="00D257D0" w:rsidRDefault="00A76D62" w:rsidP="00205BDA">
            <w:pPr>
              <w:pStyle w:val="ListParagraph"/>
              <w:numPr>
                <w:ilvl w:val="0"/>
                <w:numId w:val="73"/>
              </w:numPr>
              <w:spacing w:before="60" w:after="60" w:line="240" w:lineRule="auto"/>
              <w:rPr>
                <w:color w:val="000000"/>
                <w:sz w:val="16"/>
                <w:szCs w:val="16"/>
              </w:rPr>
            </w:pPr>
            <w:r w:rsidRPr="00D257D0">
              <w:rPr>
                <w:color w:val="000000"/>
                <w:sz w:val="16"/>
                <w:szCs w:val="16"/>
              </w:rPr>
              <w:t>End time</w:t>
            </w:r>
          </w:p>
        </w:tc>
      </w:tr>
      <w:tr w:rsidR="00A76D62" w:rsidRPr="00D257D0" w:rsidTr="00ED3F3A">
        <w:tc>
          <w:tcPr>
            <w:tcW w:w="1951" w:type="dxa"/>
          </w:tcPr>
          <w:p w:rsidR="006020E4" w:rsidRPr="00D257D0" w:rsidRDefault="006020E4" w:rsidP="00205BDA">
            <w:pPr>
              <w:spacing w:before="60" w:after="60" w:line="240" w:lineRule="auto"/>
              <w:rPr>
                <w:color w:val="000000"/>
                <w:sz w:val="16"/>
                <w:szCs w:val="16"/>
              </w:rPr>
            </w:pPr>
            <w:r w:rsidRPr="00D257D0">
              <w:rPr>
                <w:color w:val="000000"/>
                <w:sz w:val="16"/>
                <w:szCs w:val="16"/>
              </w:rPr>
              <w:lastRenderedPageBreak/>
              <w:t>Subscription details of MSISDN</w:t>
            </w:r>
          </w:p>
          <w:p w:rsidR="00A76D62" w:rsidRPr="00D257D0" w:rsidRDefault="00A76D62" w:rsidP="00205BDA">
            <w:pPr>
              <w:spacing w:before="60" w:after="60" w:line="240" w:lineRule="auto"/>
              <w:rPr>
                <w:rFonts w:eastAsia="Times New Roman"/>
                <w:color w:val="000000"/>
                <w:sz w:val="16"/>
                <w:szCs w:val="16"/>
                <w:lang w:val="en-IN" w:eastAsia="en-IN"/>
              </w:rPr>
            </w:pPr>
          </w:p>
        </w:tc>
        <w:tc>
          <w:tcPr>
            <w:tcW w:w="7229" w:type="dxa"/>
            <w:vAlign w:val="bottom"/>
          </w:tcPr>
          <w:p w:rsidR="006020E4" w:rsidRPr="00D257D0" w:rsidRDefault="006020E4" w:rsidP="00205BDA">
            <w:pPr>
              <w:spacing w:before="60" w:after="60" w:line="240" w:lineRule="auto"/>
              <w:rPr>
                <w:color w:val="000000"/>
                <w:sz w:val="16"/>
                <w:szCs w:val="16"/>
              </w:rPr>
            </w:pPr>
            <w:r w:rsidRPr="00D257D0">
              <w:rPr>
                <w:color w:val="000000"/>
                <w:sz w:val="16"/>
                <w:szCs w:val="16"/>
              </w:rPr>
              <w:t>This report shall provide subscription details for any MSISDN.</w:t>
            </w:r>
          </w:p>
          <w:p w:rsidR="006020E4" w:rsidRPr="00D257D0" w:rsidRDefault="006020E4" w:rsidP="00205BDA">
            <w:pPr>
              <w:spacing w:before="60" w:after="60" w:line="240" w:lineRule="auto"/>
              <w:rPr>
                <w:color w:val="000000"/>
                <w:sz w:val="16"/>
                <w:szCs w:val="16"/>
              </w:rPr>
            </w:pPr>
            <w:r w:rsidRPr="00D257D0">
              <w:rPr>
                <w:color w:val="000000"/>
                <w:sz w:val="16"/>
                <w:szCs w:val="16"/>
              </w:rPr>
              <w:t>The report shall take MSISDN as input.</w:t>
            </w:r>
          </w:p>
          <w:p w:rsidR="006020E4" w:rsidRPr="00D257D0" w:rsidRDefault="006020E4" w:rsidP="00205BDA">
            <w:pPr>
              <w:spacing w:before="60" w:after="60" w:line="240" w:lineRule="auto"/>
              <w:rPr>
                <w:color w:val="000000"/>
                <w:sz w:val="16"/>
                <w:szCs w:val="16"/>
              </w:rPr>
            </w:pPr>
            <w:r w:rsidRPr="00D257D0">
              <w:rPr>
                <w:color w:val="000000"/>
                <w:sz w:val="16"/>
                <w:szCs w:val="16"/>
              </w:rPr>
              <w:t>The summary reports should be for Subscription status changes, Subscription pack changes, Subscription schedule changes</w:t>
            </w:r>
          </w:p>
          <w:p w:rsidR="006020E4" w:rsidRPr="00D257D0" w:rsidRDefault="006020E4" w:rsidP="00205BDA">
            <w:pPr>
              <w:spacing w:before="60" w:after="60" w:line="240" w:lineRule="auto"/>
              <w:rPr>
                <w:color w:val="000000"/>
                <w:sz w:val="16"/>
                <w:szCs w:val="16"/>
              </w:rPr>
            </w:pPr>
            <w:r w:rsidRPr="00D257D0">
              <w:rPr>
                <w:color w:val="000000"/>
                <w:sz w:val="16"/>
                <w:szCs w:val="16"/>
              </w:rPr>
              <w:t>The reports shall have fields</w:t>
            </w:r>
          </w:p>
          <w:p w:rsidR="006020E4" w:rsidRPr="00D257D0" w:rsidRDefault="006020E4" w:rsidP="00205BDA">
            <w:pPr>
              <w:pStyle w:val="ListParagraph"/>
              <w:numPr>
                <w:ilvl w:val="0"/>
                <w:numId w:val="75"/>
              </w:numPr>
              <w:spacing w:before="60" w:after="60" w:line="240" w:lineRule="auto"/>
              <w:rPr>
                <w:color w:val="000000"/>
                <w:sz w:val="16"/>
                <w:szCs w:val="16"/>
              </w:rPr>
            </w:pPr>
            <w:r w:rsidRPr="00D257D0">
              <w:rPr>
                <w:color w:val="000000"/>
                <w:sz w:val="16"/>
                <w:szCs w:val="16"/>
              </w:rPr>
              <w:t>MSISDN</w:t>
            </w:r>
          </w:p>
          <w:p w:rsidR="006020E4" w:rsidRPr="00D257D0" w:rsidRDefault="006020E4" w:rsidP="00205BDA">
            <w:pPr>
              <w:pStyle w:val="ListParagraph"/>
              <w:numPr>
                <w:ilvl w:val="0"/>
                <w:numId w:val="75"/>
              </w:numPr>
              <w:spacing w:before="60" w:after="60" w:line="240" w:lineRule="auto"/>
              <w:rPr>
                <w:color w:val="000000"/>
                <w:sz w:val="16"/>
                <w:szCs w:val="16"/>
              </w:rPr>
            </w:pPr>
            <w:r w:rsidRPr="00D257D0">
              <w:rPr>
                <w:color w:val="000000"/>
                <w:sz w:val="16"/>
                <w:szCs w:val="16"/>
              </w:rPr>
              <w:t>Subscription ID</w:t>
            </w:r>
          </w:p>
          <w:p w:rsidR="006020E4" w:rsidRPr="00D257D0" w:rsidRDefault="006020E4" w:rsidP="00205BDA">
            <w:pPr>
              <w:pStyle w:val="ListParagraph"/>
              <w:numPr>
                <w:ilvl w:val="0"/>
                <w:numId w:val="75"/>
              </w:numPr>
              <w:spacing w:before="60" w:after="60" w:line="240" w:lineRule="auto"/>
              <w:rPr>
                <w:color w:val="000000"/>
                <w:sz w:val="16"/>
                <w:szCs w:val="16"/>
              </w:rPr>
            </w:pPr>
            <w:r w:rsidRPr="00D257D0">
              <w:rPr>
                <w:color w:val="000000"/>
                <w:sz w:val="16"/>
                <w:szCs w:val="16"/>
              </w:rPr>
              <w:t>Pack</w:t>
            </w:r>
          </w:p>
          <w:p w:rsidR="00A76D62" w:rsidRPr="00D257D0" w:rsidRDefault="006020E4" w:rsidP="00205BDA">
            <w:pPr>
              <w:pStyle w:val="ListParagraph"/>
              <w:numPr>
                <w:ilvl w:val="0"/>
                <w:numId w:val="75"/>
              </w:numPr>
              <w:spacing w:before="60" w:after="60" w:line="240" w:lineRule="auto"/>
              <w:rPr>
                <w:color w:val="000000"/>
                <w:sz w:val="16"/>
                <w:szCs w:val="16"/>
              </w:rPr>
            </w:pPr>
            <w:r w:rsidRPr="00D257D0">
              <w:rPr>
                <w:color w:val="000000"/>
                <w:sz w:val="16"/>
                <w:szCs w:val="16"/>
              </w:rPr>
              <w:t>Status</w:t>
            </w:r>
          </w:p>
        </w:tc>
      </w:tr>
      <w:tr w:rsidR="00A76D62" w:rsidRPr="00D257D0" w:rsidTr="006020E4">
        <w:trPr>
          <w:trHeight w:val="70"/>
        </w:trPr>
        <w:tc>
          <w:tcPr>
            <w:tcW w:w="1951" w:type="dxa"/>
          </w:tcPr>
          <w:p w:rsidR="00A76D62" w:rsidRPr="00D257D0" w:rsidRDefault="006020E4" w:rsidP="00205BDA">
            <w:pPr>
              <w:spacing w:before="60" w:after="60" w:line="240" w:lineRule="auto"/>
              <w:rPr>
                <w:color w:val="000000"/>
                <w:sz w:val="16"/>
                <w:szCs w:val="16"/>
              </w:rPr>
            </w:pPr>
            <w:r w:rsidRPr="00D257D0">
              <w:rPr>
                <w:color w:val="000000"/>
                <w:sz w:val="16"/>
                <w:szCs w:val="16"/>
              </w:rPr>
              <w:t>Weekly messages for MSISDN</w:t>
            </w:r>
          </w:p>
        </w:tc>
        <w:tc>
          <w:tcPr>
            <w:tcW w:w="7229" w:type="dxa"/>
            <w:vAlign w:val="bottom"/>
          </w:tcPr>
          <w:p w:rsidR="00A76D62" w:rsidRPr="00D257D0" w:rsidRDefault="006020E4" w:rsidP="00205BDA">
            <w:pPr>
              <w:spacing w:before="60" w:after="60" w:line="240" w:lineRule="auto"/>
              <w:rPr>
                <w:color w:val="000000"/>
                <w:sz w:val="16"/>
                <w:szCs w:val="16"/>
              </w:rPr>
            </w:pPr>
            <w:r w:rsidRPr="00D257D0">
              <w:rPr>
                <w:color w:val="000000"/>
                <w:sz w:val="16"/>
                <w:szCs w:val="16"/>
              </w:rPr>
              <w:t>This report shall have details of all the messages delivered/scheduled to the MSISDN. The input of report shall be MSISDN.</w:t>
            </w:r>
          </w:p>
          <w:p w:rsidR="009E6012" w:rsidRPr="00D257D0" w:rsidRDefault="009E6012" w:rsidP="00205BDA">
            <w:pPr>
              <w:spacing w:before="60" w:after="60" w:line="240" w:lineRule="auto"/>
              <w:rPr>
                <w:b/>
                <w:color w:val="000000"/>
                <w:sz w:val="16"/>
                <w:szCs w:val="16"/>
              </w:rPr>
            </w:pPr>
            <w:r w:rsidRPr="00D257D0">
              <w:rPr>
                <w:b/>
                <w:color w:val="000000"/>
                <w:sz w:val="16"/>
                <w:szCs w:val="16"/>
              </w:rPr>
              <w:t>Summary report fields:-</w:t>
            </w:r>
          </w:p>
          <w:p w:rsidR="009E6012" w:rsidRPr="00D257D0" w:rsidRDefault="009E6012" w:rsidP="00205BDA">
            <w:pPr>
              <w:pStyle w:val="ListParagraph"/>
              <w:numPr>
                <w:ilvl w:val="0"/>
                <w:numId w:val="76"/>
              </w:numPr>
              <w:spacing w:before="60" w:after="60" w:line="240" w:lineRule="auto"/>
              <w:rPr>
                <w:color w:val="000000"/>
                <w:sz w:val="16"/>
                <w:szCs w:val="16"/>
              </w:rPr>
            </w:pPr>
            <w:r w:rsidRPr="00D257D0">
              <w:rPr>
                <w:color w:val="000000"/>
                <w:sz w:val="16"/>
                <w:szCs w:val="16"/>
              </w:rPr>
              <w:t>Subscription ID</w:t>
            </w:r>
          </w:p>
          <w:p w:rsidR="009E6012" w:rsidRPr="00D257D0" w:rsidRDefault="009E6012" w:rsidP="00205BDA">
            <w:pPr>
              <w:pStyle w:val="ListParagraph"/>
              <w:numPr>
                <w:ilvl w:val="0"/>
                <w:numId w:val="76"/>
              </w:numPr>
              <w:spacing w:before="60" w:after="60" w:line="240" w:lineRule="auto"/>
              <w:rPr>
                <w:color w:val="000000"/>
                <w:sz w:val="16"/>
                <w:szCs w:val="16"/>
              </w:rPr>
            </w:pPr>
            <w:r w:rsidRPr="00D257D0">
              <w:rPr>
                <w:color w:val="000000"/>
                <w:sz w:val="16"/>
                <w:szCs w:val="16"/>
              </w:rPr>
              <w:t>Subscription Pack</w:t>
            </w:r>
          </w:p>
          <w:p w:rsidR="009E6012" w:rsidRPr="00D257D0" w:rsidRDefault="009E6012" w:rsidP="00205BDA">
            <w:pPr>
              <w:pStyle w:val="ListParagraph"/>
              <w:numPr>
                <w:ilvl w:val="0"/>
                <w:numId w:val="76"/>
              </w:numPr>
              <w:spacing w:before="60" w:after="60" w:line="240" w:lineRule="auto"/>
              <w:rPr>
                <w:color w:val="000000"/>
                <w:sz w:val="16"/>
                <w:szCs w:val="16"/>
              </w:rPr>
            </w:pPr>
            <w:r w:rsidRPr="00D257D0">
              <w:rPr>
                <w:color w:val="000000"/>
                <w:sz w:val="16"/>
                <w:szCs w:val="16"/>
              </w:rPr>
              <w:t>Subscription Status</w:t>
            </w:r>
          </w:p>
          <w:p w:rsidR="009E6012" w:rsidRPr="00D257D0" w:rsidRDefault="009E6012" w:rsidP="00205BDA">
            <w:pPr>
              <w:pStyle w:val="ListParagraph"/>
              <w:numPr>
                <w:ilvl w:val="0"/>
                <w:numId w:val="76"/>
              </w:numPr>
              <w:spacing w:before="60" w:after="60" w:line="240" w:lineRule="auto"/>
              <w:rPr>
                <w:color w:val="000000"/>
                <w:sz w:val="16"/>
                <w:szCs w:val="16"/>
              </w:rPr>
            </w:pPr>
            <w:r w:rsidRPr="00D257D0">
              <w:rPr>
                <w:color w:val="000000"/>
                <w:sz w:val="16"/>
                <w:szCs w:val="16"/>
              </w:rPr>
              <w:t>Total OBD messages Successfully picked up</w:t>
            </w:r>
          </w:p>
          <w:p w:rsidR="009E6012" w:rsidRPr="00D257D0" w:rsidRDefault="009E6012" w:rsidP="00205BDA">
            <w:pPr>
              <w:pStyle w:val="ListParagraph"/>
              <w:numPr>
                <w:ilvl w:val="0"/>
                <w:numId w:val="76"/>
              </w:numPr>
              <w:spacing w:before="60" w:after="60" w:line="240" w:lineRule="auto"/>
              <w:rPr>
                <w:color w:val="000000"/>
                <w:sz w:val="16"/>
                <w:szCs w:val="16"/>
              </w:rPr>
            </w:pPr>
            <w:r w:rsidRPr="00D257D0">
              <w:rPr>
                <w:color w:val="000000"/>
                <w:sz w:val="16"/>
                <w:szCs w:val="16"/>
              </w:rPr>
              <w:t>Total OBD messages not picked up/delivered after all retry</w:t>
            </w:r>
          </w:p>
          <w:p w:rsidR="009E6012" w:rsidRPr="00D257D0" w:rsidRDefault="009E6012" w:rsidP="00205BDA">
            <w:pPr>
              <w:pStyle w:val="ListParagraph"/>
              <w:numPr>
                <w:ilvl w:val="0"/>
                <w:numId w:val="76"/>
              </w:numPr>
              <w:spacing w:before="60" w:after="60" w:line="240" w:lineRule="auto"/>
              <w:rPr>
                <w:color w:val="000000"/>
                <w:sz w:val="16"/>
                <w:szCs w:val="16"/>
              </w:rPr>
            </w:pPr>
            <w:r w:rsidRPr="00D257D0">
              <w:rPr>
                <w:color w:val="000000"/>
                <w:sz w:val="16"/>
                <w:szCs w:val="16"/>
              </w:rPr>
              <w:t>Total OBD messages not made due to Suspension</w:t>
            </w:r>
          </w:p>
          <w:p w:rsidR="009E6012" w:rsidRPr="00D257D0" w:rsidRDefault="009E6012" w:rsidP="00205BDA">
            <w:pPr>
              <w:pStyle w:val="ListParagraph"/>
              <w:numPr>
                <w:ilvl w:val="0"/>
                <w:numId w:val="76"/>
              </w:numPr>
              <w:spacing w:before="60" w:after="60" w:line="240" w:lineRule="auto"/>
              <w:rPr>
                <w:color w:val="000000"/>
                <w:sz w:val="16"/>
                <w:szCs w:val="16"/>
              </w:rPr>
            </w:pPr>
            <w:r w:rsidRPr="00D257D0">
              <w:rPr>
                <w:color w:val="000000"/>
                <w:sz w:val="16"/>
                <w:szCs w:val="16"/>
              </w:rPr>
              <w:t>Total OBD Calls duration listened to(Sec)</w:t>
            </w:r>
          </w:p>
          <w:p w:rsidR="009E6012" w:rsidRPr="00D257D0" w:rsidRDefault="009E6012" w:rsidP="00205BDA">
            <w:pPr>
              <w:pStyle w:val="ListParagraph"/>
              <w:numPr>
                <w:ilvl w:val="0"/>
                <w:numId w:val="76"/>
              </w:numPr>
              <w:spacing w:before="60" w:after="60" w:line="240" w:lineRule="auto"/>
              <w:rPr>
                <w:color w:val="000000"/>
                <w:sz w:val="16"/>
                <w:szCs w:val="16"/>
              </w:rPr>
            </w:pPr>
            <w:r w:rsidRPr="00D257D0">
              <w:rPr>
                <w:color w:val="000000"/>
                <w:sz w:val="16"/>
                <w:szCs w:val="16"/>
              </w:rPr>
              <w:t>NA count</w:t>
            </w:r>
          </w:p>
          <w:p w:rsidR="009E6012" w:rsidRPr="00D257D0" w:rsidRDefault="009E6012" w:rsidP="00205BDA">
            <w:pPr>
              <w:pStyle w:val="ListParagraph"/>
              <w:numPr>
                <w:ilvl w:val="0"/>
                <w:numId w:val="76"/>
              </w:numPr>
              <w:spacing w:before="60" w:after="60" w:line="240" w:lineRule="auto"/>
              <w:rPr>
                <w:color w:val="000000"/>
                <w:sz w:val="16"/>
                <w:szCs w:val="16"/>
              </w:rPr>
            </w:pPr>
            <w:r w:rsidRPr="00D257D0">
              <w:rPr>
                <w:color w:val="000000"/>
                <w:sz w:val="16"/>
                <w:szCs w:val="16"/>
              </w:rPr>
              <w:t>ND count</w:t>
            </w:r>
          </w:p>
          <w:p w:rsidR="009E6012" w:rsidRPr="00D257D0" w:rsidRDefault="009E6012" w:rsidP="00205BDA">
            <w:pPr>
              <w:pStyle w:val="ListParagraph"/>
              <w:numPr>
                <w:ilvl w:val="0"/>
                <w:numId w:val="76"/>
              </w:numPr>
              <w:spacing w:before="60" w:after="60" w:line="240" w:lineRule="auto"/>
              <w:rPr>
                <w:color w:val="000000"/>
                <w:sz w:val="16"/>
                <w:szCs w:val="16"/>
              </w:rPr>
            </w:pPr>
            <w:r w:rsidRPr="00D257D0">
              <w:rPr>
                <w:color w:val="000000"/>
                <w:sz w:val="16"/>
                <w:szCs w:val="16"/>
              </w:rPr>
              <w:t>SO Count</w:t>
            </w:r>
          </w:p>
          <w:p w:rsidR="009E6012" w:rsidRPr="00D257D0" w:rsidRDefault="009E6012" w:rsidP="00205BDA">
            <w:pPr>
              <w:spacing w:before="60" w:after="60" w:line="240" w:lineRule="auto"/>
              <w:rPr>
                <w:b/>
                <w:color w:val="000000"/>
                <w:sz w:val="16"/>
                <w:szCs w:val="16"/>
              </w:rPr>
            </w:pPr>
            <w:r w:rsidRPr="00D257D0">
              <w:rPr>
                <w:b/>
                <w:color w:val="000000"/>
                <w:sz w:val="16"/>
                <w:szCs w:val="16"/>
              </w:rPr>
              <w:t>Detailed report fields:-</w:t>
            </w:r>
          </w:p>
          <w:p w:rsidR="009E6012" w:rsidRPr="00D257D0" w:rsidRDefault="009E6012" w:rsidP="00205BDA">
            <w:pPr>
              <w:pStyle w:val="ListParagraph"/>
              <w:numPr>
                <w:ilvl w:val="0"/>
                <w:numId w:val="77"/>
              </w:numPr>
              <w:spacing w:before="60" w:after="60" w:line="240" w:lineRule="auto"/>
              <w:rPr>
                <w:color w:val="000000"/>
                <w:sz w:val="16"/>
                <w:szCs w:val="16"/>
              </w:rPr>
            </w:pPr>
            <w:r w:rsidRPr="00D257D0">
              <w:rPr>
                <w:color w:val="000000"/>
                <w:sz w:val="16"/>
                <w:szCs w:val="16"/>
              </w:rPr>
              <w:t>Week Number</w:t>
            </w:r>
          </w:p>
          <w:p w:rsidR="009E6012" w:rsidRPr="00D257D0" w:rsidRDefault="009E6012" w:rsidP="00205BDA">
            <w:pPr>
              <w:pStyle w:val="ListParagraph"/>
              <w:numPr>
                <w:ilvl w:val="0"/>
                <w:numId w:val="77"/>
              </w:numPr>
              <w:spacing w:before="60" w:after="60" w:line="240" w:lineRule="auto"/>
              <w:rPr>
                <w:color w:val="000000"/>
                <w:sz w:val="16"/>
                <w:szCs w:val="16"/>
              </w:rPr>
            </w:pPr>
            <w:r w:rsidRPr="00D257D0">
              <w:rPr>
                <w:color w:val="000000"/>
                <w:sz w:val="16"/>
                <w:szCs w:val="16"/>
              </w:rPr>
              <w:t>NA Count</w:t>
            </w:r>
          </w:p>
          <w:p w:rsidR="009E6012" w:rsidRPr="00D257D0" w:rsidRDefault="009E6012" w:rsidP="00205BDA">
            <w:pPr>
              <w:pStyle w:val="ListParagraph"/>
              <w:numPr>
                <w:ilvl w:val="0"/>
                <w:numId w:val="77"/>
              </w:numPr>
              <w:spacing w:before="60" w:after="60" w:line="240" w:lineRule="auto"/>
              <w:rPr>
                <w:color w:val="000000"/>
                <w:sz w:val="16"/>
                <w:szCs w:val="16"/>
              </w:rPr>
            </w:pPr>
            <w:r w:rsidRPr="00D257D0">
              <w:rPr>
                <w:color w:val="000000"/>
                <w:sz w:val="16"/>
                <w:szCs w:val="16"/>
              </w:rPr>
              <w:t>ND Count</w:t>
            </w:r>
          </w:p>
          <w:p w:rsidR="009E6012" w:rsidRPr="00D257D0" w:rsidRDefault="009E6012" w:rsidP="00205BDA">
            <w:pPr>
              <w:pStyle w:val="ListParagraph"/>
              <w:numPr>
                <w:ilvl w:val="0"/>
                <w:numId w:val="77"/>
              </w:numPr>
              <w:spacing w:before="60" w:after="60" w:line="240" w:lineRule="auto"/>
              <w:rPr>
                <w:color w:val="000000"/>
                <w:sz w:val="16"/>
                <w:szCs w:val="16"/>
              </w:rPr>
            </w:pPr>
            <w:r w:rsidRPr="00D257D0">
              <w:rPr>
                <w:color w:val="000000"/>
                <w:sz w:val="16"/>
                <w:szCs w:val="16"/>
              </w:rPr>
              <w:t>SO Count</w:t>
            </w:r>
          </w:p>
          <w:p w:rsidR="009E6012" w:rsidRPr="00D257D0" w:rsidRDefault="009E6012" w:rsidP="00205BDA">
            <w:pPr>
              <w:pStyle w:val="ListParagraph"/>
              <w:numPr>
                <w:ilvl w:val="0"/>
                <w:numId w:val="77"/>
              </w:numPr>
              <w:spacing w:before="60" w:after="60" w:line="240" w:lineRule="auto"/>
              <w:rPr>
                <w:color w:val="000000"/>
                <w:sz w:val="16"/>
                <w:szCs w:val="16"/>
              </w:rPr>
            </w:pPr>
            <w:r w:rsidRPr="00D257D0">
              <w:rPr>
                <w:color w:val="000000"/>
                <w:sz w:val="16"/>
                <w:szCs w:val="16"/>
              </w:rPr>
              <w:t>Call Delivered Start Time</w:t>
            </w:r>
          </w:p>
          <w:p w:rsidR="009E6012" w:rsidRPr="00D257D0" w:rsidRDefault="009E6012" w:rsidP="00205BDA">
            <w:pPr>
              <w:pStyle w:val="ListParagraph"/>
              <w:numPr>
                <w:ilvl w:val="0"/>
                <w:numId w:val="77"/>
              </w:numPr>
              <w:spacing w:before="60" w:after="60" w:line="240" w:lineRule="auto"/>
              <w:rPr>
                <w:color w:val="000000"/>
                <w:sz w:val="16"/>
                <w:szCs w:val="16"/>
              </w:rPr>
            </w:pPr>
            <w:r w:rsidRPr="00D257D0">
              <w:rPr>
                <w:color w:val="000000"/>
                <w:sz w:val="16"/>
                <w:szCs w:val="16"/>
              </w:rPr>
              <w:t>Percentage Listened</w:t>
            </w:r>
          </w:p>
        </w:tc>
      </w:tr>
    </w:tbl>
    <w:p w:rsidR="00340281" w:rsidRPr="00D257D0" w:rsidRDefault="00340281" w:rsidP="00340281">
      <w:pPr>
        <w:pStyle w:val="Heading3"/>
      </w:pPr>
      <w:bookmarkStart w:id="349" w:name="_Ref406710420"/>
      <w:bookmarkStart w:id="350" w:name="_Toc413664898"/>
      <w:r w:rsidRPr="00D257D0">
        <w:t>Aggregate Reports</w:t>
      </w:r>
      <w:bookmarkEnd w:id="349"/>
      <w:bookmarkEnd w:id="350"/>
    </w:p>
    <w:tbl>
      <w:tblPr>
        <w:tblStyle w:val="TableGrid"/>
        <w:tblW w:w="0" w:type="auto"/>
        <w:tblLook w:val="04A0" w:firstRow="1" w:lastRow="0" w:firstColumn="1" w:lastColumn="0" w:noHBand="0" w:noVBand="1"/>
      </w:tblPr>
      <w:tblGrid>
        <w:gridCol w:w="1951"/>
        <w:gridCol w:w="7229"/>
      </w:tblGrid>
      <w:tr w:rsidR="00340281" w:rsidRPr="00D257D0" w:rsidTr="00ED3F3A">
        <w:tc>
          <w:tcPr>
            <w:tcW w:w="1951" w:type="dxa"/>
          </w:tcPr>
          <w:p w:rsidR="00340281" w:rsidRPr="00D257D0" w:rsidRDefault="00340281" w:rsidP="00205BDA">
            <w:pPr>
              <w:spacing w:before="60" w:after="60" w:line="240" w:lineRule="auto"/>
              <w:rPr>
                <w:b/>
                <w:sz w:val="20"/>
                <w:szCs w:val="16"/>
              </w:rPr>
            </w:pPr>
            <w:r w:rsidRPr="00D257D0">
              <w:rPr>
                <w:b/>
                <w:sz w:val="20"/>
                <w:szCs w:val="16"/>
              </w:rPr>
              <w:t>Name of Report</w:t>
            </w:r>
          </w:p>
        </w:tc>
        <w:tc>
          <w:tcPr>
            <w:tcW w:w="7229" w:type="dxa"/>
          </w:tcPr>
          <w:p w:rsidR="00340281" w:rsidRPr="00D257D0" w:rsidRDefault="00340281" w:rsidP="00205BDA">
            <w:pPr>
              <w:spacing w:before="60" w:after="60" w:line="240" w:lineRule="auto"/>
              <w:rPr>
                <w:b/>
                <w:sz w:val="20"/>
                <w:szCs w:val="16"/>
              </w:rPr>
            </w:pPr>
            <w:r w:rsidRPr="00D257D0">
              <w:rPr>
                <w:b/>
                <w:sz w:val="20"/>
                <w:szCs w:val="16"/>
              </w:rPr>
              <w:t>Fields</w:t>
            </w:r>
          </w:p>
        </w:tc>
      </w:tr>
      <w:tr w:rsidR="002F101B" w:rsidRPr="00D257D0" w:rsidTr="00ED3F3A">
        <w:tc>
          <w:tcPr>
            <w:tcW w:w="1951" w:type="dxa"/>
          </w:tcPr>
          <w:p w:rsidR="002F101B" w:rsidRPr="00D257D0" w:rsidRDefault="002F101B" w:rsidP="00205BDA">
            <w:pPr>
              <w:spacing w:before="60" w:after="60" w:line="240" w:lineRule="auto"/>
              <w:rPr>
                <w:sz w:val="16"/>
                <w:szCs w:val="16"/>
              </w:rPr>
            </w:pPr>
            <w:r w:rsidRPr="00D257D0">
              <w:rPr>
                <w:color w:val="000000"/>
                <w:sz w:val="16"/>
                <w:szCs w:val="16"/>
              </w:rPr>
              <w:t>Kilkari active user report</w:t>
            </w:r>
          </w:p>
        </w:tc>
        <w:tc>
          <w:tcPr>
            <w:tcW w:w="7229" w:type="dxa"/>
            <w:vAlign w:val="bottom"/>
          </w:tcPr>
          <w:p w:rsidR="00FC0470" w:rsidRPr="00D257D0" w:rsidRDefault="002F101B" w:rsidP="00205BDA">
            <w:pPr>
              <w:spacing w:before="60" w:after="60" w:line="240" w:lineRule="auto"/>
              <w:rPr>
                <w:color w:val="000000"/>
                <w:sz w:val="16"/>
                <w:szCs w:val="16"/>
              </w:rPr>
            </w:pPr>
            <w:r w:rsidRPr="00D257D0">
              <w:rPr>
                <w:color w:val="000000"/>
                <w:sz w:val="16"/>
                <w:szCs w:val="16"/>
              </w:rPr>
              <w:t>This report shall provide aggregate view of all the active users in the system. The reports should have op</w:t>
            </w:r>
            <w:r w:rsidR="00FC0470" w:rsidRPr="00D257D0">
              <w:rPr>
                <w:color w:val="000000"/>
                <w:sz w:val="16"/>
                <w:szCs w:val="16"/>
              </w:rPr>
              <w:t>tion of generating data as per:</w:t>
            </w:r>
          </w:p>
          <w:p w:rsidR="00FC0470" w:rsidRPr="00D257D0" w:rsidRDefault="00FC0470" w:rsidP="001A08A0">
            <w:pPr>
              <w:pStyle w:val="ListParagraph"/>
              <w:numPr>
                <w:ilvl w:val="0"/>
                <w:numId w:val="79"/>
              </w:numPr>
              <w:spacing w:before="60" w:after="60" w:line="240" w:lineRule="auto"/>
              <w:rPr>
                <w:color w:val="000000"/>
                <w:sz w:val="16"/>
                <w:szCs w:val="16"/>
              </w:rPr>
            </w:pPr>
            <w:r w:rsidRPr="00D257D0">
              <w:rPr>
                <w:color w:val="000000"/>
                <w:sz w:val="16"/>
                <w:szCs w:val="16"/>
              </w:rPr>
              <w:t>Date range</w:t>
            </w:r>
          </w:p>
          <w:p w:rsidR="00FC0470" w:rsidRPr="00D257D0" w:rsidRDefault="00FC0470" w:rsidP="001A08A0">
            <w:pPr>
              <w:pStyle w:val="ListParagraph"/>
              <w:numPr>
                <w:ilvl w:val="0"/>
                <w:numId w:val="79"/>
              </w:numPr>
              <w:spacing w:before="60" w:after="60" w:line="240" w:lineRule="auto"/>
              <w:rPr>
                <w:color w:val="000000"/>
                <w:sz w:val="16"/>
                <w:szCs w:val="16"/>
              </w:rPr>
            </w:pPr>
            <w:r w:rsidRPr="00D257D0">
              <w:rPr>
                <w:color w:val="000000"/>
                <w:sz w:val="16"/>
                <w:szCs w:val="16"/>
              </w:rPr>
              <w:t>Operator</w:t>
            </w:r>
          </w:p>
          <w:p w:rsidR="00FC0470" w:rsidRPr="00D257D0" w:rsidRDefault="00FC0470" w:rsidP="001A08A0">
            <w:pPr>
              <w:pStyle w:val="ListParagraph"/>
              <w:numPr>
                <w:ilvl w:val="0"/>
                <w:numId w:val="79"/>
              </w:numPr>
              <w:spacing w:before="60" w:after="60" w:line="240" w:lineRule="auto"/>
              <w:rPr>
                <w:color w:val="000000"/>
                <w:sz w:val="16"/>
                <w:szCs w:val="16"/>
              </w:rPr>
            </w:pPr>
            <w:r w:rsidRPr="00D257D0">
              <w:rPr>
                <w:color w:val="000000"/>
                <w:sz w:val="16"/>
                <w:szCs w:val="16"/>
              </w:rPr>
              <w:t>Channel of activation</w:t>
            </w:r>
          </w:p>
          <w:p w:rsidR="006E3C3E" w:rsidRPr="00D257D0" w:rsidRDefault="006E3C3E" w:rsidP="001A08A0">
            <w:pPr>
              <w:pStyle w:val="ListParagraph"/>
              <w:numPr>
                <w:ilvl w:val="0"/>
                <w:numId w:val="79"/>
              </w:numPr>
              <w:spacing w:before="60" w:after="60" w:line="240" w:lineRule="auto"/>
              <w:rPr>
                <w:color w:val="000000"/>
                <w:sz w:val="16"/>
                <w:szCs w:val="16"/>
              </w:rPr>
            </w:pPr>
            <w:r w:rsidRPr="00D257D0">
              <w:rPr>
                <w:color w:val="000000"/>
                <w:sz w:val="16"/>
                <w:szCs w:val="16"/>
              </w:rPr>
              <w:t>State</w:t>
            </w:r>
          </w:p>
          <w:p w:rsidR="00FC0470" w:rsidRPr="00D257D0" w:rsidRDefault="00FC0470" w:rsidP="001A08A0">
            <w:pPr>
              <w:pStyle w:val="ListParagraph"/>
              <w:numPr>
                <w:ilvl w:val="0"/>
                <w:numId w:val="79"/>
              </w:numPr>
              <w:spacing w:before="60" w:after="60" w:line="240" w:lineRule="auto"/>
              <w:rPr>
                <w:color w:val="000000"/>
                <w:sz w:val="16"/>
                <w:szCs w:val="16"/>
              </w:rPr>
            </w:pPr>
            <w:r w:rsidRPr="00D257D0">
              <w:rPr>
                <w:color w:val="000000"/>
                <w:sz w:val="16"/>
                <w:szCs w:val="16"/>
              </w:rPr>
              <w:t>District</w:t>
            </w:r>
          </w:p>
          <w:p w:rsidR="009C5239" w:rsidRPr="00D257D0" w:rsidRDefault="009C5239" w:rsidP="001A08A0">
            <w:pPr>
              <w:pStyle w:val="ListParagraph"/>
              <w:numPr>
                <w:ilvl w:val="0"/>
                <w:numId w:val="79"/>
              </w:numPr>
              <w:spacing w:before="60" w:after="60" w:line="240" w:lineRule="auto"/>
              <w:rPr>
                <w:color w:val="000000"/>
                <w:sz w:val="16"/>
                <w:szCs w:val="16"/>
              </w:rPr>
            </w:pPr>
            <w:proofErr w:type="spellStart"/>
            <w:r w:rsidRPr="00D257D0">
              <w:rPr>
                <w:rFonts w:eastAsia="Times New Roman"/>
                <w:color w:val="000000"/>
                <w:sz w:val="16"/>
                <w:lang w:val="en-IN" w:eastAsia="en-IN"/>
              </w:rPr>
              <w:t>Taluka</w:t>
            </w:r>
            <w:proofErr w:type="spellEnd"/>
          </w:p>
          <w:p w:rsidR="006E3C3E" w:rsidRPr="00D257D0" w:rsidRDefault="00F025B5" w:rsidP="001A08A0">
            <w:pPr>
              <w:pStyle w:val="ListParagraph"/>
              <w:numPr>
                <w:ilvl w:val="0"/>
                <w:numId w:val="79"/>
              </w:numPr>
              <w:spacing w:before="60" w:after="60" w:line="240" w:lineRule="auto"/>
              <w:rPr>
                <w:color w:val="000000"/>
                <w:sz w:val="16"/>
                <w:szCs w:val="16"/>
              </w:rPr>
            </w:pPr>
            <w:r w:rsidRPr="00D257D0">
              <w:rPr>
                <w:color w:val="000000"/>
                <w:sz w:val="16"/>
                <w:szCs w:val="16"/>
              </w:rPr>
              <w:t>Health block</w:t>
            </w:r>
            <w:r w:rsidR="002F101B" w:rsidRPr="00D257D0">
              <w:rPr>
                <w:color w:val="000000"/>
                <w:sz w:val="16"/>
                <w:szCs w:val="16"/>
              </w:rPr>
              <w:t xml:space="preserve"> </w:t>
            </w:r>
          </w:p>
          <w:p w:rsidR="00FC0470" w:rsidRDefault="006E3C3E" w:rsidP="001A08A0">
            <w:pPr>
              <w:pStyle w:val="ListParagraph"/>
              <w:numPr>
                <w:ilvl w:val="0"/>
                <w:numId w:val="79"/>
              </w:numPr>
              <w:spacing w:before="60" w:after="60" w:line="240" w:lineRule="auto"/>
              <w:rPr>
                <w:ins w:id="351" w:author="Sumit Kasera" w:date="2015-04-20T16:00:00Z"/>
                <w:color w:val="000000"/>
                <w:sz w:val="16"/>
                <w:szCs w:val="16"/>
              </w:rPr>
            </w:pPr>
            <w:r w:rsidRPr="00D257D0">
              <w:rPr>
                <w:color w:val="000000"/>
                <w:sz w:val="16"/>
                <w:szCs w:val="16"/>
              </w:rPr>
              <w:t>PHC</w:t>
            </w:r>
          </w:p>
          <w:p w:rsidR="000D1E33" w:rsidRPr="003578D5" w:rsidRDefault="000D1E33" w:rsidP="001A08A0">
            <w:pPr>
              <w:pStyle w:val="ListParagraph"/>
              <w:numPr>
                <w:ilvl w:val="0"/>
                <w:numId w:val="79"/>
              </w:numPr>
              <w:spacing w:before="60" w:after="60" w:line="240" w:lineRule="auto"/>
              <w:rPr>
                <w:color w:val="000000"/>
                <w:sz w:val="16"/>
                <w:szCs w:val="16"/>
              </w:rPr>
            </w:pPr>
            <w:ins w:id="352" w:author="Sumit Kasera" w:date="2015-04-20T16:00:00Z">
              <w:r w:rsidRPr="000D1E33">
                <w:rPr>
                  <w:sz w:val="16"/>
                  <w:szCs w:val="18"/>
                </w:rPr>
                <w:t>Sub</w:t>
              </w:r>
              <w:r w:rsidRPr="001A08A0">
                <w:rPr>
                  <w:sz w:val="16"/>
                  <w:szCs w:val="18"/>
                </w:rPr>
                <w:t>-f</w:t>
              </w:r>
              <w:r w:rsidRPr="005E08F8">
                <w:rPr>
                  <w:sz w:val="16"/>
                  <w:szCs w:val="18"/>
                </w:rPr>
                <w:t>acility</w:t>
              </w:r>
            </w:ins>
          </w:p>
          <w:p w:rsidR="00FC0470" w:rsidRPr="00D257D0" w:rsidRDefault="00F43CEF" w:rsidP="001A08A0">
            <w:pPr>
              <w:pStyle w:val="ListParagraph"/>
              <w:numPr>
                <w:ilvl w:val="0"/>
                <w:numId w:val="79"/>
              </w:numPr>
              <w:spacing w:before="60" w:after="60" w:line="240" w:lineRule="auto"/>
              <w:rPr>
                <w:color w:val="000000"/>
                <w:sz w:val="16"/>
                <w:szCs w:val="16"/>
              </w:rPr>
            </w:pPr>
            <w:r w:rsidRPr="00D257D0">
              <w:rPr>
                <w:color w:val="000000"/>
                <w:sz w:val="16"/>
                <w:szCs w:val="16"/>
              </w:rPr>
              <w:t>Village</w:t>
            </w:r>
          </w:p>
          <w:p w:rsidR="00FC0470" w:rsidRPr="00D257D0" w:rsidRDefault="002F101B" w:rsidP="00FC0470">
            <w:pPr>
              <w:spacing w:before="60" w:after="60" w:line="240" w:lineRule="auto"/>
              <w:rPr>
                <w:color w:val="000000"/>
                <w:sz w:val="16"/>
                <w:szCs w:val="16"/>
              </w:rPr>
            </w:pPr>
            <w:r w:rsidRPr="00D257D0">
              <w:rPr>
                <w:color w:val="000000"/>
                <w:sz w:val="16"/>
                <w:szCs w:val="16"/>
              </w:rPr>
              <w:lastRenderedPageBreak/>
              <w:t>The report should have summary of Active users</w:t>
            </w:r>
            <w:r w:rsidR="00FC0470" w:rsidRPr="00D257D0">
              <w:rPr>
                <w:color w:val="000000"/>
                <w:sz w:val="16"/>
                <w:szCs w:val="16"/>
              </w:rPr>
              <w:t xml:space="preserve"> count and active users by day.</w:t>
            </w:r>
          </w:p>
          <w:p w:rsidR="00FC0470" w:rsidRPr="00D257D0" w:rsidRDefault="002F101B" w:rsidP="00FC0470">
            <w:pPr>
              <w:spacing w:before="60" w:after="60" w:line="240" w:lineRule="auto"/>
              <w:rPr>
                <w:color w:val="000000"/>
                <w:sz w:val="16"/>
                <w:szCs w:val="16"/>
              </w:rPr>
            </w:pPr>
            <w:r w:rsidRPr="00D257D0">
              <w:rPr>
                <w:color w:val="000000"/>
                <w:sz w:val="16"/>
                <w:szCs w:val="16"/>
              </w:rPr>
              <w:t>The underlying fields in</w:t>
            </w:r>
            <w:r w:rsidR="00FC0470" w:rsidRPr="00D257D0">
              <w:rPr>
                <w:color w:val="000000"/>
                <w:sz w:val="16"/>
                <w:szCs w:val="16"/>
              </w:rPr>
              <w:t xml:space="preserve"> the detailed report should be:</w:t>
            </w:r>
          </w:p>
          <w:p w:rsidR="00FC0470" w:rsidRPr="00D257D0" w:rsidRDefault="00FC0470" w:rsidP="001A08A0">
            <w:pPr>
              <w:pStyle w:val="ListParagraph"/>
              <w:numPr>
                <w:ilvl w:val="0"/>
                <w:numId w:val="79"/>
              </w:numPr>
              <w:spacing w:before="60" w:after="60" w:line="240" w:lineRule="auto"/>
              <w:rPr>
                <w:color w:val="000000"/>
                <w:sz w:val="16"/>
                <w:szCs w:val="16"/>
              </w:rPr>
            </w:pPr>
            <w:r w:rsidRPr="00D257D0">
              <w:rPr>
                <w:color w:val="000000"/>
                <w:sz w:val="16"/>
                <w:szCs w:val="16"/>
              </w:rPr>
              <w:t>Date</w:t>
            </w:r>
          </w:p>
          <w:p w:rsidR="00FC0470" w:rsidRPr="00D257D0" w:rsidRDefault="00FC0470" w:rsidP="001A08A0">
            <w:pPr>
              <w:pStyle w:val="ListParagraph"/>
              <w:numPr>
                <w:ilvl w:val="0"/>
                <w:numId w:val="79"/>
              </w:numPr>
              <w:spacing w:before="60" w:after="60" w:line="240" w:lineRule="auto"/>
              <w:rPr>
                <w:color w:val="000000"/>
                <w:sz w:val="16"/>
                <w:szCs w:val="16"/>
              </w:rPr>
            </w:pPr>
            <w:r w:rsidRPr="00D257D0">
              <w:rPr>
                <w:color w:val="000000"/>
                <w:sz w:val="16"/>
                <w:szCs w:val="16"/>
              </w:rPr>
              <w:t>Subscription Id</w:t>
            </w:r>
          </w:p>
          <w:p w:rsidR="00FC0470" w:rsidRPr="00D257D0" w:rsidRDefault="00FC0470" w:rsidP="001A08A0">
            <w:pPr>
              <w:pStyle w:val="ListParagraph"/>
              <w:numPr>
                <w:ilvl w:val="0"/>
                <w:numId w:val="79"/>
              </w:numPr>
              <w:spacing w:before="60" w:after="60" w:line="240" w:lineRule="auto"/>
              <w:rPr>
                <w:color w:val="000000"/>
                <w:sz w:val="16"/>
                <w:szCs w:val="16"/>
              </w:rPr>
            </w:pPr>
            <w:r w:rsidRPr="00D257D0">
              <w:rPr>
                <w:color w:val="000000"/>
                <w:sz w:val="16"/>
                <w:szCs w:val="16"/>
              </w:rPr>
              <w:t>MSISDN</w:t>
            </w:r>
          </w:p>
          <w:p w:rsidR="00FC0470" w:rsidRPr="00D257D0" w:rsidRDefault="00FC0470" w:rsidP="001A08A0">
            <w:pPr>
              <w:pStyle w:val="ListParagraph"/>
              <w:numPr>
                <w:ilvl w:val="0"/>
                <w:numId w:val="79"/>
              </w:numPr>
              <w:spacing w:before="60" w:after="60" w:line="240" w:lineRule="auto"/>
              <w:rPr>
                <w:color w:val="000000"/>
                <w:sz w:val="16"/>
                <w:szCs w:val="16"/>
              </w:rPr>
            </w:pPr>
            <w:r w:rsidRPr="00D257D0">
              <w:rPr>
                <w:color w:val="000000"/>
                <w:sz w:val="16"/>
                <w:szCs w:val="16"/>
              </w:rPr>
              <w:t>Subscription Pack</w:t>
            </w:r>
          </w:p>
          <w:p w:rsidR="00FC0470" w:rsidRPr="00D257D0" w:rsidRDefault="00FC0470" w:rsidP="001A08A0">
            <w:pPr>
              <w:pStyle w:val="ListParagraph"/>
              <w:numPr>
                <w:ilvl w:val="0"/>
                <w:numId w:val="79"/>
              </w:numPr>
              <w:spacing w:before="60" w:after="60" w:line="240" w:lineRule="auto"/>
              <w:rPr>
                <w:color w:val="000000"/>
                <w:sz w:val="16"/>
                <w:szCs w:val="16"/>
              </w:rPr>
            </w:pPr>
            <w:r w:rsidRPr="00D257D0">
              <w:rPr>
                <w:color w:val="000000"/>
                <w:sz w:val="16"/>
                <w:szCs w:val="16"/>
              </w:rPr>
              <w:t>Status</w:t>
            </w:r>
          </w:p>
          <w:p w:rsidR="00FC0470" w:rsidRPr="00D257D0" w:rsidRDefault="00FC0470" w:rsidP="001A08A0">
            <w:pPr>
              <w:pStyle w:val="ListParagraph"/>
              <w:numPr>
                <w:ilvl w:val="0"/>
                <w:numId w:val="79"/>
              </w:numPr>
              <w:spacing w:before="60" w:after="60" w:line="240" w:lineRule="auto"/>
              <w:rPr>
                <w:color w:val="000000"/>
                <w:sz w:val="16"/>
                <w:szCs w:val="16"/>
              </w:rPr>
            </w:pPr>
            <w:r w:rsidRPr="00D257D0">
              <w:rPr>
                <w:color w:val="000000"/>
                <w:sz w:val="16"/>
                <w:szCs w:val="16"/>
              </w:rPr>
              <w:t>Beneficiary Name</w:t>
            </w:r>
          </w:p>
          <w:p w:rsidR="00FC0470" w:rsidRPr="00D257D0" w:rsidRDefault="00FC0470" w:rsidP="001A08A0">
            <w:pPr>
              <w:pStyle w:val="ListParagraph"/>
              <w:numPr>
                <w:ilvl w:val="0"/>
                <w:numId w:val="79"/>
              </w:numPr>
              <w:spacing w:before="60" w:after="60" w:line="240" w:lineRule="auto"/>
              <w:rPr>
                <w:color w:val="000000"/>
                <w:sz w:val="16"/>
                <w:szCs w:val="16"/>
              </w:rPr>
            </w:pPr>
            <w:r w:rsidRPr="00D257D0">
              <w:rPr>
                <w:color w:val="000000"/>
                <w:sz w:val="16"/>
                <w:szCs w:val="16"/>
              </w:rPr>
              <w:t>Beneficiary Age</w:t>
            </w:r>
          </w:p>
          <w:p w:rsidR="00FC0470" w:rsidRPr="00D257D0" w:rsidRDefault="00FC0470" w:rsidP="001A08A0">
            <w:pPr>
              <w:pStyle w:val="ListParagraph"/>
              <w:numPr>
                <w:ilvl w:val="0"/>
                <w:numId w:val="79"/>
              </w:numPr>
              <w:spacing w:before="60" w:after="60" w:line="240" w:lineRule="auto"/>
              <w:rPr>
                <w:color w:val="000000"/>
                <w:sz w:val="16"/>
                <w:szCs w:val="16"/>
              </w:rPr>
            </w:pPr>
            <w:r w:rsidRPr="00D257D0">
              <w:rPr>
                <w:color w:val="000000"/>
                <w:sz w:val="16"/>
                <w:szCs w:val="16"/>
              </w:rPr>
              <w:t>Date of Birth</w:t>
            </w:r>
          </w:p>
          <w:p w:rsidR="00FC0470" w:rsidRPr="00D257D0" w:rsidRDefault="00FC0470" w:rsidP="001A08A0">
            <w:pPr>
              <w:pStyle w:val="ListParagraph"/>
              <w:numPr>
                <w:ilvl w:val="0"/>
                <w:numId w:val="79"/>
              </w:numPr>
              <w:spacing w:before="60" w:after="60" w:line="240" w:lineRule="auto"/>
              <w:rPr>
                <w:color w:val="000000"/>
                <w:sz w:val="16"/>
                <w:szCs w:val="16"/>
              </w:rPr>
            </w:pPr>
            <w:r w:rsidRPr="00D257D0">
              <w:rPr>
                <w:color w:val="000000"/>
                <w:sz w:val="16"/>
                <w:szCs w:val="16"/>
              </w:rPr>
              <w:t>LMP</w:t>
            </w:r>
          </w:p>
          <w:p w:rsidR="00FC0470" w:rsidRPr="00D257D0" w:rsidRDefault="00FC0470" w:rsidP="001A08A0">
            <w:pPr>
              <w:pStyle w:val="ListParagraph"/>
              <w:numPr>
                <w:ilvl w:val="0"/>
                <w:numId w:val="79"/>
              </w:numPr>
              <w:spacing w:before="60" w:after="60" w:line="240" w:lineRule="auto"/>
              <w:rPr>
                <w:color w:val="000000"/>
                <w:sz w:val="16"/>
                <w:szCs w:val="16"/>
              </w:rPr>
            </w:pPr>
            <w:r w:rsidRPr="00D257D0">
              <w:rPr>
                <w:color w:val="000000"/>
                <w:sz w:val="16"/>
                <w:szCs w:val="16"/>
              </w:rPr>
              <w:t>Language</w:t>
            </w:r>
          </w:p>
          <w:p w:rsidR="00FC0470" w:rsidRPr="00D257D0" w:rsidRDefault="00FC0470" w:rsidP="001A08A0">
            <w:pPr>
              <w:pStyle w:val="ListParagraph"/>
              <w:numPr>
                <w:ilvl w:val="0"/>
                <w:numId w:val="79"/>
              </w:numPr>
              <w:spacing w:before="60" w:after="60" w:line="240" w:lineRule="auto"/>
              <w:rPr>
                <w:color w:val="000000"/>
                <w:sz w:val="16"/>
                <w:szCs w:val="16"/>
              </w:rPr>
            </w:pPr>
            <w:r w:rsidRPr="00D257D0">
              <w:rPr>
                <w:color w:val="000000"/>
                <w:sz w:val="16"/>
                <w:szCs w:val="16"/>
              </w:rPr>
              <w:t>Week Number</w:t>
            </w:r>
          </w:p>
          <w:p w:rsidR="006E3C3E" w:rsidRPr="00D257D0" w:rsidRDefault="006E3C3E" w:rsidP="001A08A0">
            <w:pPr>
              <w:pStyle w:val="ListParagraph"/>
              <w:numPr>
                <w:ilvl w:val="0"/>
                <w:numId w:val="79"/>
              </w:numPr>
              <w:spacing w:before="60" w:after="60" w:line="240" w:lineRule="auto"/>
              <w:rPr>
                <w:color w:val="000000"/>
                <w:sz w:val="16"/>
                <w:szCs w:val="16"/>
              </w:rPr>
            </w:pPr>
            <w:r w:rsidRPr="00D257D0">
              <w:rPr>
                <w:color w:val="000000"/>
                <w:sz w:val="16"/>
                <w:szCs w:val="16"/>
              </w:rPr>
              <w:t>State</w:t>
            </w:r>
          </w:p>
          <w:p w:rsidR="00FC0470" w:rsidRPr="00D257D0" w:rsidRDefault="00FC0470" w:rsidP="001A08A0">
            <w:pPr>
              <w:pStyle w:val="ListParagraph"/>
              <w:numPr>
                <w:ilvl w:val="0"/>
                <w:numId w:val="79"/>
              </w:numPr>
              <w:spacing w:before="60" w:after="60" w:line="240" w:lineRule="auto"/>
              <w:rPr>
                <w:color w:val="000000"/>
                <w:sz w:val="16"/>
                <w:szCs w:val="16"/>
              </w:rPr>
            </w:pPr>
            <w:r w:rsidRPr="00D257D0">
              <w:rPr>
                <w:color w:val="000000"/>
                <w:sz w:val="16"/>
                <w:szCs w:val="16"/>
              </w:rPr>
              <w:t>District</w:t>
            </w:r>
          </w:p>
          <w:p w:rsidR="00DA7450" w:rsidRPr="00D257D0" w:rsidRDefault="00DA7450" w:rsidP="001A08A0">
            <w:pPr>
              <w:pStyle w:val="ListParagraph"/>
              <w:numPr>
                <w:ilvl w:val="0"/>
                <w:numId w:val="79"/>
              </w:numPr>
              <w:spacing w:before="60" w:after="60" w:line="240" w:lineRule="auto"/>
              <w:rPr>
                <w:color w:val="000000"/>
                <w:sz w:val="16"/>
                <w:szCs w:val="16"/>
              </w:rPr>
            </w:pPr>
            <w:proofErr w:type="spellStart"/>
            <w:r w:rsidRPr="00D257D0">
              <w:rPr>
                <w:rFonts w:eastAsia="Times New Roman"/>
                <w:color w:val="000000"/>
                <w:sz w:val="16"/>
                <w:lang w:val="en-IN" w:eastAsia="en-IN"/>
              </w:rPr>
              <w:t>Taluka</w:t>
            </w:r>
            <w:proofErr w:type="spellEnd"/>
          </w:p>
          <w:p w:rsidR="006E3C3E" w:rsidRPr="00D257D0" w:rsidRDefault="00F025B5" w:rsidP="001A08A0">
            <w:pPr>
              <w:pStyle w:val="ListParagraph"/>
              <w:numPr>
                <w:ilvl w:val="0"/>
                <w:numId w:val="79"/>
              </w:numPr>
              <w:spacing w:before="60" w:after="60" w:line="240" w:lineRule="auto"/>
              <w:rPr>
                <w:color w:val="000000"/>
                <w:sz w:val="16"/>
                <w:szCs w:val="16"/>
              </w:rPr>
            </w:pPr>
            <w:r w:rsidRPr="00D257D0">
              <w:rPr>
                <w:color w:val="000000"/>
                <w:sz w:val="16"/>
                <w:szCs w:val="16"/>
              </w:rPr>
              <w:t>Health block</w:t>
            </w:r>
          </w:p>
          <w:p w:rsidR="00FC0470" w:rsidRDefault="006E3C3E" w:rsidP="001A08A0">
            <w:pPr>
              <w:pStyle w:val="ListParagraph"/>
              <w:numPr>
                <w:ilvl w:val="0"/>
                <w:numId w:val="79"/>
              </w:numPr>
              <w:spacing w:before="60" w:after="60" w:line="240" w:lineRule="auto"/>
              <w:rPr>
                <w:ins w:id="353" w:author="Sumit Kasera" w:date="2015-04-20T16:00:00Z"/>
                <w:color w:val="000000"/>
                <w:sz w:val="16"/>
                <w:szCs w:val="16"/>
              </w:rPr>
            </w:pPr>
            <w:r w:rsidRPr="00D257D0">
              <w:rPr>
                <w:color w:val="000000"/>
                <w:sz w:val="16"/>
                <w:szCs w:val="16"/>
              </w:rPr>
              <w:t>PHC</w:t>
            </w:r>
          </w:p>
          <w:p w:rsidR="001A08A0" w:rsidRPr="001A08A0" w:rsidRDefault="001A08A0" w:rsidP="001A08A0">
            <w:pPr>
              <w:pStyle w:val="ListParagraph"/>
              <w:numPr>
                <w:ilvl w:val="0"/>
                <w:numId w:val="79"/>
              </w:numPr>
              <w:spacing w:before="60" w:after="60" w:line="240" w:lineRule="auto"/>
              <w:rPr>
                <w:color w:val="000000"/>
                <w:sz w:val="16"/>
                <w:szCs w:val="16"/>
              </w:rPr>
            </w:pPr>
            <w:ins w:id="354" w:author="Sumit Kasera" w:date="2015-04-20T16:00:00Z">
              <w:r w:rsidRPr="001A08A0">
                <w:rPr>
                  <w:sz w:val="16"/>
                  <w:szCs w:val="18"/>
                </w:rPr>
                <w:t>Sub-facility</w:t>
              </w:r>
            </w:ins>
          </w:p>
          <w:p w:rsidR="002F101B" w:rsidRPr="00D257D0" w:rsidRDefault="00F43CEF" w:rsidP="001A08A0">
            <w:pPr>
              <w:pStyle w:val="ListParagraph"/>
              <w:numPr>
                <w:ilvl w:val="0"/>
                <w:numId w:val="79"/>
              </w:numPr>
              <w:spacing w:before="60" w:after="60" w:line="240" w:lineRule="auto"/>
              <w:rPr>
                <w:color w:val="000000"/>
                <w:sz w:val="16"/>
                <w:szCs w:val="16"/>
              </w:rPr>
            </w:pPr>
            <w:r w:rsidRPr="00D257D0">
              <w:rPr>
                <w:color w:val="000000"/>
                <w:sz w:val="16"/>
                <w:szCs w:val="16"/>
              </w:rPr>
              <w:t>Village</w:t>
            </w:r>
          </w:p>
        </w:tc>
      </w:tr>
      <w:tr w:rsidR="002F101B" w:rsidRPr="00D257D0" w:rsidTr="00ED3F3A">
        <w:trPr>
          <w:trHeight w:val="70"/>
        </w:trPr>
        <w:tc>
          <w:tcPr>
            <w:tcW w:w="1951" w:type="dxa"/>
          </w:tcPr>
          <w:p w:rsidR="002F101B" w:rsidRPr="00D257D0" w:rsidRDefault="002F101B" w:rsidP="00205BDA">
            <w:pPr>
              <w:spacing w:before="60" w:after="60" w:line="240" w:lineRule="auto"/>
              <w:rPr>
                <w:color w:val="000000"/>
                <w:sz w:val="16"/>
                <w:szCs w:val="16"/>
              </w:rPr>
            </w:pPr>
            <w:r w:rsidRPr="00D257D0">
              <w:rPr>
                <w:color w:val="000000"/>
                <w:sz w:val="16"/>
                <w:szCs w:val="16"/>
              </w:rPr>
              <w:lastRenderedPageBreak/>
              <w:t>Kilkari Inbox access report</w:t>
            </w:r>
          </w:p>
        </w:tc>
        <w:tc>
          <w:tcPr>
            <w:tcW w:w="7229" w:type="dxa"/>
          </w:tcPr>
          <w:p w:rsidR="00D15BDE" w:rsidRPr="00D257D0" w:rsidRDefault="002F101B" w:rsidP="00205BDA">
            <w:pPr>
              <w:spacing w:before="60" w:after="60" w:line="240" w:lineRule="auto"/>
              <w:rPr>
                <w:color w:val="000000"/>
                <w:sz w:val="16"/>
                <w:szCs w:val="16"/>
              </w:rPr>
            </w:pPr>
            <w:r w:rsidRPr="00D257D0">
              <w:rPr>
                <w:color w:val="000000"/>
                <w:sz w:val="16"/>
                <w:szCs w:val="16"/>
              </w:rPr>
              <w:t>This report should have details of all those users who have accessed the inbox. The reports should have op</w:t>
            </w:r>
            <w:r w:rsidR="00D15BDE" w:rsidRPr="00D257D0">
              <w:rPr>
                <w:color w:val="000000"/>
                <w:sz w:val="16"/>
                <w:szCs w:val="16"/>
              </w:rPr>
              <w:t>tion of generating data as per:</w:t>
            </w:r>
          </w:p>
          <w:p w:rsidR="00D15BDE" w:rsidRPr="00D257D0" w:rsidRDefault="00D15BDE" w:rsidP="001A08A0">
            <w:pPr>
              <w:pStyle w:val="ListParagraph"/>
              <w:numPr>
                <w:ilvl w:val="0"/>
                <w:numId w:val="78"/>
              </w:numPr>
              <w:spacing w:before="60" w:after="60" w:line="240" w:lineRule="auto"/>
              <w:rPr>
                <w:color w:val="000000"/>
                <w:sz w:val="16"/>
                <w:szCs w:val="16"/>
              </w:rPr>
            </w:pPr>
            <w:r w:rsidRPr="00D257D0">
              <w:rPr>
                <w:color w:val="000000"/>
                <w:sz w:val="16"/>
                <w:szCs w:val="16"/>
              </w:rPr>
              <w:t>Date range</w:t>
            </w:r>
          </w:p>
          <w:p w:rsidR="006D167F" w:rsidRPr="00D257D0" w:rsidRDefault="002F101B" w:rsidP="001A08A0">
            <w:pPr>
              <w:pStyle w:val="ListParagraph"/>
              <w:numPr>
                <w:ilvl w:val="0"/>
                <w:numId w:val="78"/>
              </w:numPr>
              <w:spacing w:before="60" w:after="60" w:line="240" w:lineRule="auto"/>
              <w:rPr>
                <w:color w:val="000000"/>
                <w:sz w:val="16"/>
                <w:szCs w:val="16"/>
              </w:rPr>
            </w:pPr>
            <w:r w:rsidRPr="00D257D0">
              <w:rPr>
                <w:color w:val="000000"/>
                <w:sz w:val="16"/>
                <w:szCs w:val="16"/>
              </w:rPr>
              <w:t>Operator</w:t>
            </w:r>
          </w:p>
          <w:p w:rsidR="00D15BDE" w:rsidRPr="00D257D0" w:rsidRDefault="006D167F" w:rsidP="001A08A0">
            <w:pPr>
              <w:pStyle w:val="ListParagraph"/>
              <w:numPr>
                <w:ilvl w:val="0"/>
                <w:numId w:val="78"/>
              </w:numPr>
              <w:spacing w:before="60" w:after="60" w:line="240" w:lineRule="auto"/>
              <w:rPr>
                <w:color w:val="000000"/>
                <w:sz w:val="16"/>
                <w:szCs w:val="16"/>
              </w:rPr>
            </w:pPr>
            <w:r w:rsidRPr="00D257D0">
              <w:rPr>
                <w:color w:val="000000"/>
                <w:sz w:val="16"/>
                <w:szCs w:val="16"/>
              </w:rPr>
              <w:t xml:space="preserve">State </w:t>
            </w:r>
          </w:p>
          <w:p w:rsidR="00D15BDE" w:rsidRPr="00D257D0" w:rsidRDefault="00D15BDE" w:rsidP="001A08A0">
            <w:pPr>
              <w:pStyle w:val="ListParagraph"/>
              <w:numPr>
                <w:ilvl w:val="0"/>
                <w:numId w:val="78"/>
              </w:numPr>
              <w:spacing w:before="60" w:after="60" w:line="240" w:lineRule="auto"/>
              <w:rPr>
                <w:color w:val="000000"/>
                <w:sz w:val="16"/>
                <w:szCs w:val="16"/>
              </w:rPr>
            </w:pPr>
            <w:r w:rsidRPr="00D257D0">
              <w:rPr>
                <w:color w:val="000000"/>
                <w:sz w:val="16"/>
                <w:szCs w:val="16"/>
              </w:rPr>
              <w:t>District</w:t>
            </w:r>
          </w:p>
          <w:p w:rsidR="009C5239" w:rsidRPr="00D257D0" w:rsidRDefault="009C5239" w:rsidP="001A08A0">
            <w:pPr>
              <w:pStyle w:val="ListParagraph"/>
              <w:numPr>
                <w:ilvl w:val="0"/>
                <w:numId w:val="78"/>
              </w:numPr>
              <w:spacing w:before="60" w:after="60" w:line="240" w:lineRule="auto"/>
              <w:rPr>
                <w:color w:val="000000"/>
                <w:sz w:val="16"/>
                <w:szCs w:val="16"/>
              </w:rPr>
            </w:pPr>
            <w:proofErr w:type="spellStart"/>
            <w:r w:rsidRPr="00D257D0">
              <w:rPr>
                <w:rFonts w:eastAsia="Times New Roman"/>
                <w:color w:val="000000"/>
                <w:sz w:val="16"/>
                <w:lang w:val="en-IN" w:eastAsia="en-IN"/>
              </w:rPr>
              <w:t>Taluka</w:t>
            </w:r>
            <w:proofErr w:type="spellEnd"/>
          </w:p>
          <w:p w:rsidR="006E3C3E" w:rsidRPr="00D257D0" w:rsidRDefault="00F025B5" w:rsidP="001A08A0">
            <w:pPr>
              <w:pStyle w:val="ListParagraph"/>
              <w:numPr>
                <w:ilvl w:val="0"/>
                <w:numId w:val="78"/>
              </w:numPr>
              <w:spacing w:before="60" w:after="60" w:line="240" w:lineRule="auto"/>
              <w:rPr>
                <w:color w:val="000000"/>
                <w:sz w:val="16"/>
                <w:szCs w:val="16"/>
              </w:rPr>
            </w:pPr>
            <w:r w:rsidRPr="00D257D0">
              <w:rPr>
                <w:color w:val="000000"/>
                <w:sz w:val="16"/>
                <w:szCs w:val="16"/>
              </w:rPr>
              <w:t>Health block</w:t>
            </w:r>
            <w:r w:rsidR="002F101B" w:rsidRPr="00D257D0">
              <w:rPr>
                <w:color w:val="000000"/>
                <w:sz w:val="16"/>
                <w:szCs w:val="16"/>
              </w:rPr>
              <w:t xml:space="preserve"> </w:t>
            </w:r>
          </w:p>
          <w:p w:rsidR="00D15BDE" w:rsidRDefault="006E3C3E" w:rsidP="001A08A0">
            <w:pPr>
              <w:pStyle w:val="ListParagraph"/>
              <w:numPr>
                <w:ilvl w:val="0"/>
                <w:numId w:val="78"/>
              </w:numPr>
              <w:spacing w:before="60" w:after="60" w:line="240" w:lineRule="auto"/>
              <w:rPr>
                <w:ins w:id="355" w:author="Sumit Kasera" w:date="2015-04-20T16:00:00Z"/>
                <w:color w:val="000000"/>
                <w:sz w:val="16"/>
                <w:szCs w:val="16"/>
              </w:rPr>
            </w:pPr>
            <w:r w:rsidRPr="00D257D0">
              <w:rPr>
                <w:color w:val="000000"/>
                <w:sz w:val="16"/>
                <w:szCs w:val="16"/>
              </w:rPr>
              <w:t>PHC</w:t>
            </w:r>
          </w:p>
          <w:p w:rsidR="001A08A0" w:rsidRPr="000B0935" w:rsidRDefault="001A08A0" w:rsidP="001A08A0">
            <w:pPr>
              <w:pStyle w:val="ListParagraph"/>
              <w:numPr>
                <w:ilvl w:val="0"/>
                <w:numId w:val="78"/>
              </w:numPr>
              <w:spacing w:before="60" w:after="60" w:line="240" w:lineRule="auto"/>
              <w:rPr>
                <w:color w:val="000000"/>
                <w:sz w:val="16"/>
                <w:szCs w:val="16"/>
              </w:rPr>
            </w:pPr>
            <w:ins w:id="356" w:author="Sumit Kasera" w:date="2015-04-20T16:00:00Z">
              <w:r w:rsidRPr="001A08A0">
                <w:rPr>
                  <w:sz w:val="16"/>
                  <w:szCs w:val="18"/>
                </w:rPr>
                <w:t>Sub</w:t>
              </w:r>
              <w:r w:rsidRPr="000B0935">
                <w:rPr>
                  <w:sz w:val="16"/>
                  <w:szCs w:val="18"/>
                </w:rPr>
                <w:t>-facility</w:t>
              </w:r>
            </w:ins>
          </w:p>
          <w:p w:rsidR="00D15BDE" w:rsidRPr="00D257D0" w:rsidRDefault="00F43CEF" w:rsidP="001A08A0">
            <w:pPr>
              <w:pStyle w:val="ListParagraph"/>
              <w:numPr>
                <w:ilvl w:val="0"/>
                <w:numId w:val="78"/>
              </w:numPr>
              <w:spacing w:before="60" w:after="60" w:line="240" w:lineRule="auto"/>
              <w:rPr>
                <w:color w:val="000000"/>
                <w:sz w:val="16"/>
                <w:szCs w:val="16"/>
              </w:rPr>
            </w:pPr>
            <w:r w:rsidRPr="00D257D0">
              <w:rPr>
                <w:color w:val="000000"/>
                <w:sz w:val="16"/>
                <w:szCs w:val="16"/>
              </w:rPr>
              <w:t>Village</w:t>
            </w:r>
          </w:p>
          <w:p w:rsidR="00D15BDE" w:rsidRPr="00D257D0" w:rsidRDefault="002F101B" w:rsidP="00D15BDE">
            <w:pPr>
              <w:spacing w:before="60" w:after="60" w:line="240" w:lineRule="auto"/>
              <w:rPr>
                <w:color w:val="000000"/>
                <w:sz w:val="16"/>
                <w:szCs w:val="16"/>
              </w:rPr>
            </w:pPr>
            <w:r w:rsidRPr="00D257D0">
              <w:rPr>
                <w:color w:val="000000"/>
                <w:sz w:val="16"/>
                <w:szCs w:val="16"/>
              </w:rPr>
              <w:t>The report shall have summary of message pick up and per pack usage. The underlying detailed report of message pi</w:t>
            </w:r>
            <w:r w:rsidR="00D15BDE" w:rsidRPr="00D257D0">
              <w:rPr>
                <w:color w:val="000000"/>
                <w:sz w:val="16"/>
                <w:szCs w:val="16"/>
              </w:rPr>
              <w:t>ck up shall have the fields as:</w:t>
            </w:r>
          </w:p>
          <w:p w:rsidR="00D15BDE" w:rsidRPr="00D257D0" w:rsidRDefault="00D15BDE" w:rsidP="001A08A0">
            <w:pPr>
              <w:pStyle w:val="ListParagraph"/>
              <w:numPr>
                <w:ilvl w:val="0"/>
                <w:numId w:val="78"/>
              </w:numPr>
              <w:spacing w:before="60" w:after="60" w:line="240" w:lineRule="auto"/>
              <w:rPr>
                <w:color w:val="000000"/>
                <w:sz w:val="16"/>
                <w:szCs w:val="16"/>
              </w:rPr>
            </w:pPr>
            <w:r w:rsidRPr="00D257D0">
              <w:rPr>
                <w:color w:val="000000"/>
                <w:sz w:val="16"/>
                <w:szCs w:val="16"/>
              </w:rPr>
              <w:t>Week Number</w:t>
            </w:r>
          </w:p>
          <w:p w:rsidR="00D15BDE" w:rsidRPr="00D257D0" w:rsidRDefault="00D15BDE" w:rsidP="001A08A0">
            <w:pPr>
              <w:pStyle w:val="ListParagraph"/>
              <w:numPr>
                <w:ilvl w:val="0"/>
                <w:numId w:val="78"/>
              </w:numPr>
              <w:spacing w:before="60" w:after="60" w:line="240" w:lineRule="auto"/>
              <w:rPr>
                <w:color w:val="000000"/>
                <w:sz w:val="16"/>
                <w:szCs w:val="16"/>
              </w:rPr>
            </w:pPr>
            <w:r w:rsidRPr="00D257D0">
              <w:rPr>
                <w:color w:val="000000"/>
                <w:sz w:val="16"/>
                <w:szCs w:val="16"/>
              </w:rPr>
              <w:t>10% - 25%</w:t>
            </w:r>
          </w:p>
          <w:p w:rsidR="00D15BDE" w:rsidRPr="00D257D0" w:rsidRDefault="00D15BDE" w:rsidP="001A08A0">
            <w:pPr>
              <w:pStyle w:val="ListParagraph"/>
              <w:numPr>
                <w:ilvl w:val="0"/>
                <w:numId w:val="78"/>
              </w:numPr>
              <w:spacing w:before="60" w:after="60" w:line="240" w:lineRule="auto"/>
              <w:rPr>
                <w:color w:val="000000"/>
                <w:sz w:val="16"/>
                <w:szCs w:val="16"/>
              </w:rPr>
            </w:pPr>
            <w:r w:rsidRPr="00D257D0">
              <w:rPr>
                <w:color w:val="000000"/>
                <w:sz w:val="16"/>
                <w:szCs w:val="16"/>
              </w:rPr>
              <w:t>26% - 50%</w:t>
            </w:r>
          </w:p>
          <w:p w:rsidR="00D15BDE" w:rsidRPr="00D257D0" w:rsidRDefault="002F101B" w:rsidP="001A08A0">
            <w:pPr>
              <w:pStyle w:val="ListParagraph"/>
              <w:numPr>
                <w:ilvl w:val="0"/>
                <w:numId w:val="78"/>
              </w:numPr>
              <w:spacing w:before="60" w:after="60" w:line="240" w:lineRule="auto"/>
              <w:rPr>
                <w:color w:val="000000"/>
                <w:sz w:val="16"/>
                <w:szCs w:val="16"/>
              </w:rPr>
            </w:pPr>
            <w:r w:rsidRPr="00D257D0">
              <w:rPr>
                <w:color w:val="000000"/>
                <w:sz w:val="16"/>
                <w:szCs w:val="16"/>
              </w:rPr>
              <w:t>51</w:t>
            </w:r>
            <w:r w:rsidR="00D15BDE" w:rsidRPr="00D257D0">
              <w:rPr>
                <w:color w:val="000000"/>
                <w:sz w:val="16"/>
                <w:szCs w:val="16"/>
              </w:rPr>
              <w:t>% - 75%</w:t>
            </w:r>
          </w:p>
          <w:p w:rsidR="00D15BDE" w:rsidRPr="00D257D0" w:rsidRDefault="00D15BDE" w:rsidP="001A08A0">
            <w:pPr>
              <w:pStyle w:val="ListParagraph"/>
              <w:numPr>
                <w:ilvl w:val="0"/>
                <w:numId w:val="78"/>
              </w:numPr>
              <w:spacing w:before="60" w:after="60" w:line="240" w:lineRule="auto"/>
              <w:rPr>
                <w:color w:val="000000"/>
                <w:sz w:val="16"/>
                <w:szCs w:val="16"/>
              </w:rPr>
            </w:pPr>
            <w:r w:rsidRPr="00D257D0">
              <w:rPr>
                <w:color w:val="000000"/>
                <w:sz w:val="16"/>
                <w:szCs w:val="16"/>
              </w:rPr>
              <w:t xml:space="preserve"> &gt; 75%</w:t>
            </w:r>
          </w:p>
          <w:p w:rsidR="00D15BDE" w:rsidRPr="00D257D0" w:rsidRDefault="00D15BDE" w:rsidP="001A08A0">
            <w:pPr>
              <w:pStyle w:val="ListParagraph"/>
              <w:numPr>
                <w:ilvl w:val="0"/>
                <w:numId w:val="78"/>
              </w:numPr>
              <w:spacing w:before="60" w:after="60" w:line="240" w:lineRule="auto"/>
              <w:rPr>
                <w:color w:val="000000"/>
                <w:sz w:val="16"/>
                <w:szCs w:val="16"/>
              </w:rPr>
            </w:pPr>
            <w:r w:rsidRPr="00D257D0">
              <w:rPr>
                <w:color w:val="000000"/>
                <w:sz w:val="16"/>
                <w:szCs w:val="16"/>
              </w:rPr>
              <w:t>Total</w:t>
            </w:r>
          </w:p>
          <w:p w:rsidR="00D15BDE" w:rsidRPr="00D257D0" w:rsidRDefault="002F101B" w:rsidP="00D15BDE">
            <w:pPr>
              <w:spacing w:before="60" w:after="60" w:line="240" w:lineRule="auto"/>
              <w:rPr>
                <w:color w:val="000000"/>
                <w:sz w:val="16"/>
                <w:szCs w:val="16"/>
              </w:rPr>
            </w:pPr>
            <w:r w:rsidRPr="00D257D0">
              <w:rPr>
                <w:color w:val="000000"/>
                <w:sz w:val="16"/>
                <w:szCs w:val="16"/>
              </w:rPr>
              <w:t>The detailed report of per p</w:t>
            </w:r>
            <w:r w:rsidR="00D15BDE" w:rsidRPr="00D257D0">
              <w:rPr>
                <w:color w:val="000000"/>
                <w:sz w:val="16"/>
                <w:szCs w:val="16"/>
              </w:rPr>
              <w:t xml:space="preserve">ack usage shall have fields as </w:t>
            </w:r>
          </w:p>
          <w:p w:rsidR="00D15BDE" w:rsidRPr="00D257D0" w:rsidRDefault="00D15BDE" w:rsidP="001A08A0">
            <w:pPr>
              <w:pStyle w:val="ListParagraph"/>
              <w:numPr>
                <w:ilvl w:val="0"/>
                <w:numId w:val="78"/>
              </w:numPr>
              <w:spacing w:before="60" w:after="60" w:line="240" w:lineRule="auto"/>
              <w:rPr>
                <w:color w:val="000000"/>
                <w:sz w:val="16"/>
                <w:szCs w:val="16"/>
              </w:rPr>
            </w:pPr>
            <w:r w:rsidRPr="00D257D0">
              <w:rPr>
                <w:color w:val="000000"/>
                <w:sz w:val="16"/>
                <w:szCs w:val="16"/>
              </w:rPr>
              <w:t>Subscription Id</w:t>
            </w:r>
          </w:p>
          <w:p w:rsidR="00D15BDE" w:rsidRPr="00D257D0" w:rsidRDefault="00D15BDE" w:rsidP="001A08A0">
            <w:pPr>
              <w:pStyle w:val="ListParagraph"/>
              <w:numPr>
                <w:ilvl w:val="0"/>
                <w:numId w:val="78"/>
              </w:numPr>
              <w:spacing w:before="60" w:after="60" w:line="240" w:lineRule="auto"/>
              <w:rPr>
                <w:color w:val="000000"/>
                <w:sz w:val="16"/>
                <w:szCs w:val="16"/>
              </w:rPr>
            </w:pPr>
            <w:r w:rsidRPr="00D257D0">
              <w:rPr>
                <w:color w:val="000000"/>
                <w:sz w:val="16"/>
                <w:szCs w:val="16"/>
              </w:rPr>
              <w:t>MSISDN</w:t>
            </w:r>
          </w:p>
          <w:p w:rsidR="00D15BDE" w:rsidRPr="00D257D0" w:rsidRDefault="00D15BDE" w:rsidP="001A08A0">
            <w:pPr>
              <w:pStyle w:val="ListParagraph"/>
              <w:numPr>
                <w:ilvl w:val="0"/>
                <w:numId w:val="78"/>
              </w:numPr>
              <w:spacing w:before="60" w:after="60" w:line="240" w:lineRule="auto"/>
              <w:rPr>
                <w:color w:val="000000"/>
                <w:sz w:val="16"/>
                <w:szCs w:val="16"/>
              </w:rPr>
            </w:pPr>
            <w:r w:rsidRPr="00D257D0">
              <w:rPr>
                <w:color w:val="000000"/>
                <w:sz w:val="16"/>
                <w:szCs w:val="16"/>
              </w:rPr>
              <w:t>Subscription Status</w:t>
            </w:r>
          </w:p>
          <w:p w:rsidR="00D15BDE" w:rsidRPr="00D257D0" w:rsidRDefault="00D15BDE" w:rsidP="001A08A0">
            <w:pPr>
              <w:pStyle w:val="ListParagraph"/>
              <w:numPr>
                <w:ilvl w:val="0"/>
                <w:numId w:val="78"/>
              </w:numPr>
              <w:spacing w:before="60" w:after="60" w:line="240" w:lineRule="auto"/>
              <w:rPr>
                <w:color w:val="000000"/>
                <w:sz w:val="16"/>
                <w:szCs w:val="16"/>
              </w:rPr>
            </w:pPr>
            <w:r w:rsidRPr="00D257D0">
              <w:rPr>
                <w:color w:val="000000"/>
                <w:sz w:val="16"/>
                <w:szCs w:val="16"/>
              </w:rPr>
              <w:t>Duration (sec)</w:t>
            </w:r>
          </w:p>
          <w:p w:rsidR="00D15BDE" w:rsidRPr="00D257D0" w:rsidRDefault="00D15BDE" w:rsidP="001A08A0">
            <w:pPr>
              <w:pStyle w:val="ListParagraph"/>
              <w:numPr>
                <w:ilvl w:val="0"/>
                <w:numId w:val="78"/>
              </w:numPr>
              <w:spacing w:before="60" w:after="60" w:line="240" w:lineRule="auto"/>
              <w:rPr>
                <w:color w:val="000000"/>
                <w:sz w:val="16"/>
                <w:szCs w:val="16"/>
              </w:rPr>
            </w:pPr>
            <w:r w:rsidRPr="00D257D0">
              <w:rPr>
                <w:color w:val="000000"/>
                <w:sz w:val="16"/>
                <w:szCs w:val="16"/>
              </w:rPr>
              <w:t>Duration In Pulses</w:t>
            </w:r>
          </w:p>
          <w:p w:rsidR="00D15BDE" w:rsidRPr="00D257D0" w:rsidRDefault="00D15BDE" w:rsidP="001A08A0">
            <w:pPr>
              <w:pStyle w:val="ListParagraph"/>
              <w:numPr>
                <w:ilvl w:val="0"/>
                <w:numId w:val="78"/>
              </w:numPr>
              <w:spacing w:before="60" w:after="60" w:line="240" w:lineRule="auto"/>
              <w:rPr>
                <w:color w:val="000000"/>
                <w:sz w:val="16"/>
                <w:szCs w:val="16"/>
              </w:rPr>
            </w:pPr>
            <w:r w:rsidRPr="00D257D0">
              <w:rPr>
                <w:color w:val="000000"/>
                <w:sz w:val="16"/>
                <w:szCs w:val="16"/>
              </w:rPr>
              <w:t>Operator</w:t>
            </w:r>
          </w:p>
          <w:p w:rsidR="00D15BDE" w:rsidRPr="00D257D0" w:rsidRDefault="00D15BDE" w:rsidP="001A08A0">
            <w:pPr>
              <w:pStyle w:val="ListParagraph"/>
              <w:numPr>
                <w:ilvl w:val="0"/>
                <w:numId w:val="78"/>
              </w:numPr>
              <w:spacing w:before="60" w:after="60" w:line="240" w:lineRule="auto"/>
              <w:rPr>
                <w:color w:val="000000"/>
                <w:sz w:val="16"/>
                <w:szCs w:val="16"/>
              </w:rPr>
            </w:pPr>
            <w:r w:rsidRPr="00D257D0">
              <w:rPr>
                <w:color w:val="000000"/>
                <w:sz w:val="16"/>
                <w:szCs w:val="16"/>
              </w:rPr>
              <w:t>Subscription Pack</w:t>
            </w:r>
          </w:p>
          <w:p w:rsidR="00D15BDE" w:rsidRPr="00D257D0" w:rsidRDefault="00D15BDE" w:rsidP="001A08A0">
            <w:pPr>
              <w:pStyle w:val="ListParagraph"/>
              <w:numPr>
                <w:ilvl w:val="0"/>
                <w:numId w:val="78"/>
              </w:numPr>
              <w:spacing w:before="60" w:after="60" w:line="240" w:lineRule="auto"/>
              <w:rPr>
                <w:color w:val="000000"/>
                <w:sz w:val="16"/>
                <w:szCs w:val="16"/>
              </w:rPr>
            </w:pPr>
            <w:r w:rsidRPr="00D257D0">
              <w:rPr>
                <w:color w:val="000000"/>
                <w:sz w:val="16"/>
                <w:szCs w:val="16"/>
              </w:rPr>
              <w:t>Percentage Listened</w:t>
            </w:r>
          </w:p>
          <w:p w:rsidR="00D15BDE" w:rsidRPr="00D257D0" w:rsidRDefault="00D15BDE" w:rsidP="001A08A0">
            <w:pPr>
              <w:pStyle w:val="ListParagraph"/>
              <w:numPr>
                <w:ilvl w:val="0"/>
                <w:numId w:val="78"/>
              </w:numPr>
              <w:spacing w:before="60" w:after="60" w:line="240" w:lineRule="auto"/>
              <w:rPr>
                <w:color w:val="000000"/>
                <w:sz w:val="16"/>
                <w:szCs w:val="16"/>
              </w:rPr>
            </w:pPr>
            <w:r w:rsidRPr="00D257D0">
              <w:rPr>
                <w:color w:val="000000"/>
                <w:sz w:val="16"/>
                <w:szCs w:val="16"/>
              </w:rPr>
              <w:t>Language</w:t>
            </w:r>
          </w:p>
          <w:p w:rsidR="00D15BDE" w:rsidRPr="00D257D0" w:rsidRDefault="00D15BDE" w:rsidP="001A08A0">
            <w:pPr>
              <w:pStyle w:val="ListParagraph"/>
              <w:numPr>
                <w:ilvl w:val="0"/>
                <w:numId w:val="78"/>
              </w:numPr>
              <w:spacing w:before="60" w:after="60" w:line="240" w:lineRule="auto"/>
              <w:rPr>
                <w:color w:val="000000"/>
                <w:sz w:val="16"/>
                <w:szCs w:val="16"/>
              </w:rPr>
            </w:pPr>
            <w:r w:rsidRPr="00D257D0">
              <w:rPr>
                <w:color w:val="000000"/>
                <w:sz w:val="16"/>
                <w:szCs w:val="16"/>
              </w:rPr>
              <w:t>Week</w:t>
            </w:r>
          </w:p>
          <w:p w:rsidR="00D15BDE" w:rsidRPr="00D257D0" w:rsidRDefault="00D15BDE" w:rsidP="001A08A0">
            <w:pPr>
              <w:pStyle w:val="ListParagraph"/>
              <w:numPr>
                <w:ilvl w:val="0"/>
                <w:numId w:val="78"/>
              </w:numPr>
              <w:spacing w:before="60" w:after="60" w:line="240" w:lineRule="auto"/>
              <w:rPr>
                <w:color w:val="000000"/>
                <w:sz w:val="16"/>
                <w:szCs w:val="16"/>
              </w:rPr>
            </w:pPr>
            <w:r w:rsidRPr="00D257D0">
              <w:rPr>
                <w:color w:val="000000"/>
                <w:sz w:val="16"/>
                <w:szCs w:val="16"/>
              </w:rPr>
              <w:t>Start Date</w:t>
            </w:r>
          </w:p>
          <w:p w:rsidR="00D15BDE" w:rsidRPr="00D257D0" w:rsidRDefault="00D15BDE" w:rsidP="001A08A0">
            <w:pPr>
              <w:pStyle w:val="ListParagraph"/>
              <w:numPr>
                <w:ilvl w:val="0"/>
                <w:numId w:val="78"/>
              </w:numPr>
              <w:spacing w:before="60" w:after="60" w:line="240" w:lineRule="auto"/>
              <w:rPr>
                <w:color w:val="000000"/>
                <w:sz w:val="16"/>
                <w:szCs w:val="16"/>
              </w:rPr>
            </w:pPr>
            <w:r w:rsidRPr="00D257D0">
              <w:rPr>
                <w:color w:val="000000"/>
                <w:sz w:val="16"/>
                <w:szCs w:val="16"/>
              </w:rPr>
              <w:t>Start Time</w:t>
            </w:r>
          </w:p>
          <w:p w:rsidR="00D15BDE" w:rsidRPr="00D257D0" w:rsidRDefault="002F101B" w:rsidP="001A08A0">
            <w:pPr>
              <w:pStyle w:val="ListParagraph"/>
              <w:numPr>
                <w:ilvl w:val="0"/>
                <w:numId w:val="78"/>
              </w:numPr>
              <w:spacing w:before="60" w:after="60" w:line="240" w:lineRule="auto"/>
              <w:rPr>
                <w:color w:val="000000"/>
                <w:sz w:val="16"/>
                <w:szCs w:val="16"/>
              </w:rPr>
            </w:pPr>
            <w:r w:rsidRPr="00D257D0">
              <w:rPr>
                <w:color w:val="000000"/>
                <w:sz w:val="16"/>
                <w:szCs w:val="16"/>
              </w:rPr>
              <w:t>End</w:t>
            </w:r>
            <w:r w:rsidR="00D15BDE" w:rsidRPr="00D257D0">
              <w:rPr>
                <w:color w:val="000000"/>
                <w:sz w:val="16"/>
                <w:szCs w:val="16"/>
              </w:rPr>
              <w:t xml:space="preserve"> Date</w:t>
            </w:r>
          </w:p>
          <w:p w:rsidR="002F101B" w:rsidRPr="00D257D0" w:rsidRDefault="002F101B" w:rsidP="001A08A0">
            <w:pPr>
              <w:pStyle w:val="ListParagraph"/>
              <w:numPr>
                <w:ilvl w:val="0"/>
                <w:numId w:val="78"/>
              </w:numPr>
              <w:spacing w:before="60" w:after="60" w:line="240" w:lineRule="auto"/>
              <w:rPr>
                <w:color w:val="000000"/>
                <w:sz w:val="16"/>
                <w:szCs w:val="16"/>
              </w:rPr>
            </w:pPr>
            <w:r w:rsidRPr="00D257D0">
              <w:rPr>
                <w:color w:val="000000"/>
                <w:sz w:val="16"/>
                <w:szCs w:val="16"/>
              </w:rPr>
              <w:t>End Time</w:t>
            </w:r>
          </w:p>
        </w:tc>
      </w:tr>
      <w:tr w:rsidR="002F101B" w:rsidRPr="00D257D0" w:rsidTr="00ED3F3A">
        <w:trPr>
          <w:trHeight w:val="70"/>
        </w:trPr>
        <w:tc>
          <w:tcPr>
            <w:tcW w:w="1951" w:type="dxa"/>
          </w:tcPr>
          <w:p w:rsidR="002F101B" w:rsidRPr="00D257D0" w:rsidRDefault="00245892" w:rsidP="00205BDA">
            <w:pPr>
              <w:spacing w:before="60" w:after="60" w:line="240" w:lineRule="auto"/>
              <w:rPr>
                <w:color w:val="000000"/>
                <w:sz w:val="16"/>
                <w:szCs w:val="16"/>
              </w:rPr>
            </w:pPr>
            <w:r w:rsidRPr="00D257D0">
              <w:rPr>
                <w:color w:val="000000"/>
                <w:sz w:val="16"/>
                <w:szCs w:val="16"/>
              </w:rPr>
              <w:t>Kilkari OBD messages delivery report</w:t>
            </w:r>
          </w:p>
        </w:tc>
        <w:tc>
          <w:tcPr>
            <w:tcW w:w="7229" w:type="dxa"/>
          </w:tcPr>
          <w:p w:rsidR="00807A6D" w:rsidRPr="00D257D0" w:rsidRDefault="002F101B" w:rsidP="00205BDA">
            <w:pPr>
              <w:spacing w:before="60" w:after="60" w:line="240" w:lineRule="auto"/>
              <w:rPr>
                <w:color w:val="000000"/>
                <w:sz w:val="16"/>
                <w:szCs w:val="16"/>
              </w:rPr>
            </w:pPr>
            <w:r w:rsidRPr="00D257D0">
              <w:rPr>
                <w:color w:val="000000"/>
                <w:sz w:val="16"/>
                <w:szCs w:val="16"/>
              </w:rPr>
              <w:t>This report should have details of all the OBDs. The reports should have op</w:t>
            </w:r>
            <w:r w:rsidR="00807A6D" w:rsidRPr="00D257D0">
              <w:rPr>
                <w:color w:val="000000"/>
                <w:sz w:val="16"/>
                <w:szCs w:val="16"/>
              </w:rPr>
              <w:t>tion of generating data as per:</w:t>
            </w:r>
          </w:p>
          <w:p w:rsidR="00807A6D" w:rsidRPr="00D257D0" w:rsidRDefault="00807A6D" w:rsidP="000B0935">
            <w:pPr>
              <w:pStyle w:val="ListParagraph"/>
              <w:numPr>
                <w:ilvl w:val="0"/>
                <w:numId w:val="78"/>
              </w:numPr>
              <w:spacing w:before="60" w:after="60" w:line="240" w:lineRule="auto"/>
              <w:rPr>
                <w:color w:val="000000"/>
                <w:sz w:val="16"/>
                <w:szCs w:val="16"/>
              </w:rPr>
            </w:pPr>
            <w:r w:rsidRPr="00D257D0">
              <w:rPr>
                <w:color w:val="000000"/>
                <w:sz w:val="16"/>
                <w:szCs w:val="16"/>
              </w:rPr>
              <w:t>Date range</w:t>
            </w:r>
          </w:p>
          <w:p w:rsidR="006D167F" w:rsidRPr="00D257D0" w:rsidRDefault="002F101B" w:rsidP="000B0935">
            <w:pPr>
              <w:pStyle w:val="ListParagraph"/>
              <w:numPr>
                <w:ilvl w:val="0"/>
                <w:numId w:val="78"/>
              </w:numPr>
              <w:spacing w:before="60" w:after="60" w:line="240" w:lineRule="auto"/>
              <w:rPr>
                <w:color w:val="000000"/>
                <w:sz w:val="16"/>
                <w:szCs w:val="16"/>
              </w:rPr>
            </w:pPr>
            <w:r w:rsidRPr="00D257D0">
              <w:rPr>
                <w:color w:val="000000"/>
                <w:sz w:val="16"/>
                <w:szCs w:val="16"/>
              </w:rPr>
              <w:t>Operator</w:t>
            </w:r>
          </w:p>
          <w:p w:rsidR="00807A6D" w:rsidRPr="00D257D0" w:rsidRDefault="006D167F" w:rsidP="000B0935">
            <w:pPr>
              <w:pStyle w:val="ListParagraph"/>
              <w:numPr>
                <w:ilvl w:val="0"/>
                <w:numId w:val="78"/>
              </w:numPr>
              <w:spacing w:before="60" w:after="60" w:line="240" w:lineRule="auto"/>
              <w:rPr>
                <w:color w:val="000000"/>
                <w:sz w:val="16"/>
                <w:szCs w:val="16"/>
              </w:rPr>
            </w:pPr>
            <w:r w:rsidRPr="00D257D0">
              <w:rPr>
                <w:color w:val="000000"/>
                <w:sz w:val="16"/>
                <w:szCs w:val="16"/>
              </w:rPr>
              <w:t>State</w:t>
            </w:r>
          </w:p>
          <w:p w:rsidR="00807A6D" w:rsidRPr="00D257D0" w:rsidRDefault="00807A6D" w:rsidP="000B0935">
            <w:pPr>
              <w:pStyle w:val="ListParagraph"/>
              <w:numPr>
                <w:ilvl w:val="0"/>
                <w:numId w:val="78"/>
              </w:numPr>
              <w:spacing w:before="60" w:after="60" w:line="240" w:lineRule="auto"/>
              <w:rPr>
                <w:color w:val="000000"/>
                <w:sz w:val="16"/>
                <w:szCs w:val="16"/>
              </w:rPr>
            </w:pPr>
            <w:r w:rsidRPr="00D257D0">
              <w:rPr>
                <w:color w:val="000000"/>
                <w:sz w:val="16"/>
                <w:szCs w:val="16"/>
              </w:rPr>
              <w:t>District</w:t>
            </w:r>
          </w:p>
          <w:p w:rsidR="009C5239" w:rsidRPr="00D257D0" w:rsidRDefault="009C5239" w:rsidP="000B0935">
            <w:pPr>
              <w:pStyle w:val="ListParagraph"/>
              <w:numPr>
                <w:ilvl w:val="0"/>
                <w:numId w:val="78"/>
              </w:numPr>
              <w:spacing w:before="60" w:after="60" w:line="240" w:lineRule="auto"/>
              <w:rPr>
                <w:color w:val="000000"/>
                <w:sz w:val="16"/>
                <w:szCs w:val="16"/>
              </w:rPr>
            </w:pPr>
            <w:proofErr w:type="spellStart"/>
            <w:r w:rsidRPr="00D257D0">
              <w:rPr>
                <w:rFonts w:eastAsia="Times New Roman"/>
                <w:color w:val="000000"/>
                <w:sz w:val="16"/>
                <w:lang w:val="en-IN" w:eastAsia="en-IN"/>
              </w:rPr>
              <w:lastRenderedPageBreak/>
              <w:t>Taluka</w:t>
            </w:r>
            <w:proofErr w:type="spellEnd"/>
          </w:p>
          <w:p w:rsidR="006E3C3E" w:rsidRPr="00D257D0" w:rsidRDefault="00F025B5" w:rsidP="000B0935">
            <w:pPr>
              <w:pStyle w:val="ListParagraph"/>
              <w:numPr>
                <w:ilvl w:val="0"/>
                <w:numId w:val="78"/>
              </w:numPr>
              <w:spacing w:before="60" w:after="60" w:line="240" w:lineRule="auto"/>
              <w:rPr>
                <w:color w:val="000000"/>
                <w:sz w:val="16"/>
                <w:szCs w:val="16"/>
              </w:rPr>
            </w:pPr>
            <w:r w:rsidRPr="00D257D0">
              <w:rPr>
                <w:color w:val="000000"/>
                <w:sz w:val="16"/>
                <w:szCs w:val="16"/>
              </w:rPr>
              <w:t>Health block</w:t>
            </w:r>
          </w:p>
          <w:p w:rsidR="00807A6D" w:rsidRDefault="006E3C3E" w:rsidP="000B0935">
            <w:pPr>
              <w:pStyle w:val="ListParagraph"/>
              <w:numPr>
                <w:ilvl w:val="0"/>
                <w:numId w:val="78"/>
              </w:numPr>
              <w:spacing w:before="60" w:after="60" w:line="240" w:lineRule="auto"/>
              <w:rPr>
                <w:ins w:id="357" w:author="Sumit Kasera" w:date="2015-04-20T16:00:00Z"/>
                <w:color w:val="000000"/>
                <w:sz w:val="16"/>
                <w:szCs w:val="16"/>
              </w:rPr>
            </w:pPr>
            <w:r w:rsidRPr="00D257D0">
              <w:rPr>
                <w:color w:val="000000"/>
                <w:sz w:val="16"/>
                <w:szCs w:val="16"/>
              </w:rPr>
              <w:t>PHC</w:t>
            </w:r>
          </w:p>
          <w:p w:rsidR="000B0935" w:rsidRPr="00B21F5D" w:rsidRDefault="000B0935" w:rsidP="000B0935">
            <w:pPr>
              <w:pStyle w:val="ListParagraph"/>
              <w:numPr>
                <w:ilvl w:val="0"/>
                <w:numId w:val="78"/>
              </w:numPr>
              <w:spacing w:before="60" w:after="60" w:line="240" w:lineRule="auto"/>
              <w:rPr>
                <w:color w:val="000000"/>
                <w:sz w:val="16"/>
                <w:szCs w:val="16"/>
              </w:rPr>
            </w:pPr>
            <w:ins w:id="358" w:author="Sumit Kasera" w:date="2015-04-20T16:00:00Z">
              <w:r w:rsidRPr="000B0935">
                <w:rPr>
                  <w:sz w:val="16"/>
                  <w:szCs w:val="18"/>
                </w:rPr>
                <w:t>Sub</w:t>
              </w:r>
              <w:r w:rsidRPr="00B21F5D">
                <w:rPr>
                  <w:sz w:val="16"/>
                  <w:szCs w:val="18"/>
                </w:rPr>
                <w:t>-facility</w:t>
              </w:r>
            </w:ins>
          </w:p>
          <w:p w:rsidR="00807A6D" w:rsidRPr="00D257D0" w:rsidRDefault="00F43CEF" w:rsidP="000B0935">
            <w:pPr>
              <w:pStyle w:val="ListParagraph"/>
              <w:numPr>
                <w:ilvl w:val="0"/>
                <w:numId w:val="78"/>
              </w:numPr>
              <w:spacing w:before="60" w:after="60" w:line="240" w:lineRule="auto"/>
              <w:rPr>
                <w:color w:val="000000"/>
                <w:sz w:val="16"/>
                <w:szCs w:val="16"/>
              </w:rPr>
            </w:pPr>
            <w:r w:rsidRPr="00D257D0">
              <w:rPr>
                <w:color w:val="000000"/>
                <w:sz w:val="16"/>
                <w:szCs w:val="16"/>
              </w:rPr>
              <w:t>Village</w:t>
            </w:r>
            <w:r w:rsidR="00807A6D" w:rsidRPr="00D257D0">
              <w:rPr>
                <w:color w:val="000000"/>
                <w:sz w:val="16"/>
                <w:szCs w:val="16"/>
              </w:rPr>
              <w:t xml:space="preserve"> </w:t>
            </w:r>
          </w:p>
          <w:p w:rsidR="00C04D6B" w:rsidRPr="00D257D0" w:rsidRDefault="002F101B" w:rsidP="00807A6D">
            <w:pPr>
              <w:spacing w:before="60" w:after="60" w:line="240" w:lineRule="auto"/>
              <w:rPr>
                <w:color w:val="000000"/>
                <w:sz w:val="16"/>
                <w:szCs w:val="16"/>
              </w:rPr>
            </w:pPr>
            <w:r w:rsidRPr="00D257D0">
              <w:rPr>
                <w:color w:val="000000"/>
                <w:sz w:val="16"/>
                <w:szCs w:val="16"/>
              </w:rPr>
              <w:t xml:space="preserve">The report </w:t>
            </w:r>
            <w:r w:rsidR="00C04D6B" w:rsidRPr="00D257D0">
              <w:rPr>
                <w:color w:val="000000"/>
                <w:sz w:val="16"/>
                <w:szCs w:val="16"/>
              </w:rPr>
              <w:t xml:space="preserve">shall </w:t>
            </w:r>
            <w:r w:rsidRPr="00D257D0">
              <w:rPr>
                <w:color w:val="000000"/>
                <w:sz w:val="16"/>
                <w:szCs w:val="16"/>
              </w:rPr>
              <w:t xml:space="preserve">have </w:t>
            </w:r>
          </w:p>
          <w:p w:rsidR="00807A6D" w:rsidRPr="00D257D0" w:rsidRDefault="00C04D6B" w:rsidP="000B0935">
            <w:pPr>
              <w:pStyle w:val="ListParagraph"/>
              <w:numPr>
                <w:ilvl w:val="0"/>
                <w:numId w:val="78"/>
              </w:numPr>
              <w:spacing w:before="60" w:after="60" w:line="240" w:lineRule="auto"/>
              <w:rPr>
                <w:color w:val="000000"/>
                <w:sz w:val="16"/>
                <w:szCs w:val="16"/>
              </w:rPr>
            </w:pPr>
            <w:r w:rsidRPr="00D257D0">
              <w:rPr>
                <w:b/>
                <w:color w:val="000000"/>
                <w:sz w:val="16"/>
                <w:szCs w:val="16"/>
              </w:rPr>
              <w:t>Summary of  % listened OBD:</w:t>
            </w:r>
            <w:r w:rsidRPr="00D257D0">
              <w:rPr>
                <w:color w:val="000000"/>
                <w:sz w:val="16"/>
                <w:szCs w:val="16"/>
              </w:rPr>
              <w:t xml:space="preserve"> </w:t>
            </w:r>
            <w:r w:rsidR="002F101B" w:rsidRPr="00D257D0">
              <w:rPr>
                <w:color w:val="000000"/>
                <w:sz w:val="16"/>
                <w:szCs w:val="16"/>
              </w:rPr>
              <w:t>The summary of %</w:t>
            </w:r>
            <w:r w:rsidR="00807A6D" w:rsidRPr="00D257D0">
              <w:rPr>
                <w:color w:val="000000"/>
                <w:sz w:val="16"/>
                <w:szCs w:val="16"/>
              </w:rPr>
              <w:t xml:space="preserve"> listened shall have fields as:</w:t>
            </w:r>
          </w:p>
          <w:p w:rsidR="00807A6D" w:rsidRPr="00D257D0" w:rsidRDefault="00807A6D" w:rsidP="000B0935">
            <w:pPr>
              <w:pStyle w:val="ListParagraph"/>
              <w:numPr>
                <w:ilvl w:val="1"/>
                <w:numId w:val="78"/>
              </w:numPr>
              <w:spacing w:before="60" w:after="60" w:line="240" w:lineRule="auto"/>
              <w:rPr>
                <w:color w:val="000000"/>
                <w:sz w:val="16"/>
                <w:szCs w:val="16"/>
              </w:rPr>
            </w:pPr>
            <w:r w:rsidRPr="00D257D0">
              <w:rPr>
                <w:color w:val="000000"/>
                <w:sz w:val="16"/>
                <w:szCs w:val="16"/>
              </w:rPr>
              <w:t xml:space="preserve">Week Number </w:t>
            </w:r>
          </w:p>
          <w:p w:rsidR="00807A6D" w:rsidRPr="00D257D0" w:rsidRDefault="00807A6D" w:rsidP="000B0935">
            <w:pPr>
              <w:pStyle w:val="ListParagraph"/>
              <w:numPr>
                <w:ilvl w:val="1"/>
                <w:numId w:val="78"/>
              </w:numPr>
              <w:spacing w:before="60" w:after="60" w:line="240" w:lineRule="auto"/>
              <w:rPr>
                <w:color w:val="000000"/>
                <w:sz w:val="16"/>
                <w:szCs w:val="16"/>
              </w:rPr>
            </w:pPr>
            <w:r w:rsidRPr="00D257D0">
              <w:rPr>
                <w:color w:val="000000"/>
                <w:sz w:val="16"/>
                <w:szCs w:val="16"/>
              </w:rPr>
              <w:t>&lt; 25%</w:t>
            </w:r>
          </w:p>
          <w:p w:rsidR="00807A6D" w:rsidRPr="00D257D0" w:rsidRDefault="00807A6D" w:rsidP="000B0935">
            <w:pPr>
              <w:pStyle w:val="ListParagraph"/>
              <w:numPr>
                <w:ilvl w:val="1"/>
                <w:numId w:val="78"/>
              </w:numPr>
              <w:spacing w:before="60" w:after="60" w:line="240" w:lineRule="auto"/>
              <w:rPr>
                <w:color w:val="000000"/>
                <w:sz w:val="16"/>
                <w:szCs w:val="16"/>
              </w:rPr>
            </w:pPr>
            <w:r w:rsidRPr="00D257D0">
              <w:rPr>
                <w:color w:val="000000"/>
                <w:sz w:val="16"/>
                <w:szCs w:val="16"/>
              </w:rPr>
              <w:t>25% - 50%</w:t>
            </w:r>
          </w:p>
          <w:p w:rsidR="00807A6D" w:rsidRPr="00D257D0" w:rsidRDefault="00807A6D" w:rsidP="000B0935">
            <w:pPr>
              <w:pStyle w:val="ListParagraph"/>
              <w:numPr>
                <w:ilvl w:val="1"/>
                <w:numId w:val="78"/>
              </w:numPr>
              <w:spacing w:before="60" w:after="60" w:line="240" w:lineRule="auto"/>
              <w:rPr>
                <w:color w:val="000000"/>
                <w:sz w:val="16"/>
                <w:szCs w:val="16"/>
              </w:rPr>
            </w:pPr>
            <w:r w:rsidRPr="00D257D0">
              <w:rPr>
                <w:color w:val="000000"/>
                <w:sz w:val="16"/>
                <w:szCs w:val="16"/>
              </w:rPr>
              <w:t>51% - 75%</w:t>
            </w:r>
          </w:p>
          <w:p w:rsidR="00807A6D" w:rsidRPr="00D257D0" w:rsidRDefault="00807A6D" w:rsidP="000B0935">
            <w:pPr>
              <w:pStyle w:val="ListParagraph"/>
              <w:numPr>
                <w:ilvl w:val="1"/>
                <w:numId w:val="78"/>
              </w:numPr>
              <w:spacing w:before="60" w:after="60" w:line="240" w:lineRule="auto"/>
              <w:rPr>
                <w:color w:val="000000"/>
                <w:sz w:val="16"/>
                <w:szCs w:val="16"/>
              </w:rPr>
            </w:pPr>
            <w:r w:rsidRPr="00D257D0">
              <w:rPr>
                <w:color w:val="000000"/>
                <w:sz w:val="16"/>
                <w:szCs w:val="16"/>
              </w:rPr>
              <w:t>76% - 100%</w:t>
            </w:r>
          </w:p>
          <w:p w:rsidR="00807A6D" w:rsidRPr="00D257D0" w:rsidRDefault="002F101B" w:rsidP="000B0935">
            <w:pPr>
              <w:pStyle w:val="ListParagraph"/>
              <w:numPr>
                <w:ilvl w:val="1"/>
                <w:numId w:val="78"/>
              </w:numPr>
              <w:spacing w:before="60" w:after="60" w:line="240" w:lineRule="auto"/>
              <w:rPr>
                <w:color w:val="000000"/>
                <w:sz w:val="16"/>
                <w:szCs w:val="16"/>
              </w:rPr>
            </w:pPr>
            <w:r w:rsidRPr="00D257D0">
              <w:rPr>
                <w:color w:val="000000"/>
                <w:sz w:val="16"/>
                <w:szCs w:val="16"/>
              </w:rPr>
              <w:t>&gt;100%</w:t>
            </w:r>
          </w:p>
          <w:p w:rsidR="00807A6D" w:rsidRPr="00D257D0" w:rsidRDefault="00807A6D" w:rsidP="000B0935">
            <w:pPr>
              <w:pStyle w:val="ListParagraph"/>
              <w:numPr>
                <w:ilvl w:val="1"/>
                <w:numId w:val="78"/>
              </w:numPr>
              <w:spacing w:before="60" w:after="60" w:line="240" w:lineRule="auto"/>
              <w:rPr>
                <w:color w:val="000000"/>
                <w:sz w:val="16"/>
                <w:szCs w:val="16"/>
              </w:rPr>
            </w:pPr>
            <w:r w:rsidRPr="00D257D0">
              <w:rPr>
                <w:color w:val="000000"/>
                <w:sz w:val="16"/>
                <w:szCs w:val="16"/>
              </w:rPr>
              <w:t>Total</w:t>
            </w:r>
          </w:p>
          <w:p w:rsidR="00807A6D" w:rsidRPr="00D257D0" w:rsidRDefault="00C04D6B" w:rsidP="000B0935">
            <w:pPr>
              <w:pStyle w:val="ListParagraph"/>
              <w:numPr>
                <w:ilvl w:val="0"/>
                <w:numId w:val="78"/>
              </w:numPr>
              <w:spacing w:before="60" w:after="60" w:line="240" w:lineRule="auto"/>
              <w:rPr>
                <w:color w:val="000000"/>
                <w:sz w:val="16"/>
                <w:szCs w:val="16"/>
              </w:rPr>
            </w:pPr>
            <w:r w:rsidRPr="00D257D0">
              <w:rPr>
                <w:b/>
                <w:color w:val="000000"/>
                <w:sz w:val="16"/>
                <w:szCs w:val="16"/>
              </w:rPr>
              <w:t>Summary of average weekly message listened:</w:t>
            </w:r>
            <w:r w:rsidRPr="00D257D0">
              <w:rPr>
                <w:color w:val="000000"/>
                <w:sz w:val="16"/>
                <w:szCs w:val="16"/>
              </w:rPr>
              <w:t xml:space="preserve"> </w:t>
            </w:r>
            <w:r w:rsidR="002F101B" w:rsidRPr="00D257D0">
              <w:rPr>
                <w:color w:val="000000"/>
                <w:sz w:val="16"/>
                <w:szCs w:val="16"/>
              </w:rPr>
              <w:t xml:space="preserve">The summary of </w:t>
            </w:r>
            <w:proofErr w:type="spellStart"/>
            <w:r w:rsidR="002F101B" w:rsidRPr="00D257D0">
              <w:rPr>
                <w:color w:val="000000"/>
                <w:sz w:val="16"/>
                <w:szCs w:val="16"/>
              </w:rPr>
              <w:t>avg</w:t>
            </w:r>
            <w:proofErr w:type="spellEnd"/>
            <w:r w:rsidR="002F101B" w:rsidRPr="00D257D0">
              <w:rPr>
                <w:color w:val="000000"/>
                <w:sz w:val="16"/>
                <w:szCs w:val="16"/>
              </w:rPr>
              <w:t xml:space="preserve"> weekly OBD shall</w:t>
            </w:r>
            <w:r w:rsidR="00807A6D" w:rsidRPr="00D257D0">
              <w:rPr>
                <w:color w:val="000000"/>
                <w:sz w:val="16"/>
                <w:szCs w:val="16"/>
              </w:rPr>
              <w:t xml:space="preserve"> have fields as:</w:t>
            </w:r>
          </w:p>
          <w:p w:rsidR="00807A6D" w:rsidRPr="00D257D0" w:rsidRDefault="00807A6D" w:rsidP="000B0935">
            <w:pPr>
              <w:pStyle w:val="ListParagraph"/>
              <w:numPr>
                <w:ilvl w:val="1"/>
                <w:numId w:val="78"/>
              </w:numPr>
              <w:spacing w:before="60" w:after="60" w:line="240" w:lineRule="auto"/>
              <w:rPr>
                <w:color w:val="000000"/>
                <w:sz w:val="16"/>
                <w:szCs w:val="16"/>
              </w:rPr>
            </w:pPr>
            <w:r w:rsidRPr="00D257D0">
              <w:rPr>
                <w:color w:val="000000"/>
                <w:sz w:val="16"/>
                <w:szCs w:val="16"/>
              </w:rPr>
              <w:t>Week Number</w:t>
            </w:r>
          </w:p>
          <w:p w:rsidR="00807A6D" w:rsidRPr="00D257D0" w:rsidRDefault="00807A6D" w:rsidP="000B0935">
            <w:pPr>
              <w:pStyle w:val="ListParagraph"/>
              <w:numPr>
                <w:ilvl w:val="1"/>
                <w:numId w:val="78"/>
              </w:numPr>
              <w:spacing w:before="60" w:after="60" w:line="240" w:lineRule="auto"/>
              <w:rPr>
                <w:color w:val="000000"/>
                <w:sz w:val="16"/>
                <w:szCs w:val="16"/>
              </w:rPr>
            </w:pPr>
            <w:r w:rsidRPr="00D257D0">
              <w:rPr>
                <w:color w:val="000000"/>
                <w:sz w:val="16"/>
                <w:szCs w:val="16"/>
              </w:rPr>
              <w:t>Pack 1</w:t>
            </w:r>
          </w:p>
          <w:p w:rsidR="00807A6D" w:rsidRPr="00D257D0" w:rsidRDefault="00807A6D" w:rsidP="000B0935">
            <w:pPr>
              <w:pStyle w:val="ListParagraph"/>
              <w:numPr>
                <w:ilvl w:val="1"/>
                <w:numId w:val="78"/>
              </w:numPr>
              <w:spacing w:before="60" w:after="60" w:line="240" w:lineRule="auto"/>
              <w:rPr>
                <w:color w:val="000000"/>
                <w:sz w:val="16"/>
                <w:szCs w:val="16"/>
              </w:rPr>
            </w:pPr>
            <w:r w:rsidRPr="00D257D0">
              <w:rPr>
                <w:color w:val="000000"/>
                <w:sz w:val="16"/>
                <w:szCs w:val="16"/>
              </w:rPr>
              <w:t xml:space="preserve">Pack 2 </w:t>
            </w:r>
          </w:p>
          <w:p w:rsidR="00807A6D" w:rsidRPr="00D257D0" w:rsidRDefault="002F101B" w:rsidP="000B0935">
            <w:pPr>
              <w:pStyle w:val="ListParagraph"/>
              <w:numPr>
                <w:ilvl w:val="1"/>
                <w:numId w:val="78"/>
              </w:numPr>
              <w:spacing w:before="60" w:after="60" w:line="240" w:lineRule="auto"/>
              <w:rPr>
                <w:color w:val="000000"/>
                <w:sz w:val="16"/>
                <w:szCs w:val="16"/>
              </w:rPr>
            </w:pPr>
            <w:r w:rsidRPr="00D257D0">
              <w:rPr>
                <w:color w:val="000000"/>
                <w:sz w:val="16"/>
                <w:szCs w:val="16"/>
              </w:rPr>
              <w:t>C</w:t>
            </w:r>
            <w:r w:rsidR="00807A6D" w:rsidRPr="00D257D0">
              <w:rPr>
                <w:color w:val="000000"/>
                <w:sz w:val="16"/>
                <w:szCs w:val="16"/>
              </w:rPr>
              <w:t>ampaign Average</w:t>
            </w:r>
          </w:p>
          <w:p w:rsidR="00807A6D" w:rsidRPr="00D257D0" w:rsidRDefault="00807A6D" w:rsidP="000B0935">
            <w:pPr>
              <w:pStyle w:val="ListParagraph"/>
              <w:numPr>
                <w:ilvl w:val="1"/>
                <w:numId w:val="78"/>
              </w:numPr>
              <w:spacing w:before="60" w:after="60" w:line="240" w:lineRule="auto"/>
              <w:rPr>
                <w:color w:val="000000"/>
                <w:sz w:val="16"/>
                <w:szCs w:val="16"/>
              </w:rPr>
            </w:pPr>
            <w:r w:rsidRPr="00D257D0">
              <w:rPr>
                <w:color w:val="000000"/>
                <w:sz w:val="16"/>
                <w:szCs w:val="16"/>
              </w:rPr>
              <w:t>Actual Duration</w:t>
            </w:r>
          </w:p>
          <w:p w:rsidR="00807A6D" w:rsidRPr="00D257D0" w:rsidRDefault="00C04D6B" w:rsidP="000B0935">
            <w:pPr>
              <w:pStyle w:val="ListParagraph"/>
              <w:numPr>
                <w:ilvl w:val="0"/>
                <w:numId w:val="78"/>
              </w:numPr>
              <w:spacing w:before="60" w:after="60" w:line="240" w:lineRule="auto"/>
              <w:rPr>
                <w:color w:val="000000"/>
                <w:sz w:val="16"/>
                <w:szCs w:val="16"/>
              </w:rPr>
            </w:pPr>
            <w:r w:rsidRPr="00D257D0">
              <w:rPr>
                <w:b/>
                <w:color w:val="000000"/>
                <w:sz w:val="16"/>
                <w:szCs w:val="16"/>
              </w:rPr>
              <w:t>Summary of OBD pickup per pack:</w:t>
            </w:r>
            <w:r w:rsidRPr="00D257D0">
              <w:rPr>
                <w:color w:val="000000"/>
                <w:sz w:val="16"/>
                <w:szCs w:val="16"/>
              </w:rPr>
              <w:t xml:space="preserve"> </w:t>
            </w:r>
            <w:r w:rsidR="002F101B" w:rsidRPr="00D257D0">
              <w:rPr>
                <w:color w:val="000000"/>
                <w:sz w:val="16"/>
                <w:szCs w:val="16"/>
              </w:rPr>
              <w:t>The summary of OBD pick up</w:t>
            </w:r>
            <w:r w:rsidR="00807A6D" w:rsidRPr="00D257D0">
              <w:rPr>
                <w:color w:val="000000"/>
                <w:sz w:val="16"/>
                <w:szCs w:val="16"/>
              </w:rPr>
              <w:t xml:space="preserve"> per pack shall have fields as:</w:t>
            </w:r>
          </w:p>
          <w:p w:rsidR="00807A6D" w:rsidRPr="00D257D0" w:rsidRDefault="00807A6D" w:rsidP="000B0935">
            <w:pPr>
              <w:pStyle w:val="ListParagraph"/>
              <w:numPr>
                <w:ilvl w:val="1"/>
                <w:numId w:val="78"/>
              </w:numPr>
              <w:spacing w:before="60" w:after="60" w:line="240" w:lineRule="auto"/>
              <w:rPr>
                <w:color w:val="000000"/>
                <w:sz w:val="16"/>
                <w:szCs w:val="16"/>
              </w:rPr>
            </w:pPr>
            <w:r w:rsidRPr="00D257D0">
              <w:rPr>
                <w:color w:val="000000"/>
                <w:sz w:val="16"/>
                <w:szCs w:val="16"/>
              </w:rPr>
              <w:t>Week Number</w:t>
            </w:r>
          </w:p>
          <w:p w:rsidR="00807A6D" w:rsidRPr="00D257D0" w:rsidRDefault="00807A6D" w:rsidP="000B0935">
            <w:pPr>
              <w:pStyle w:val="ListParagraph"/>
              <w:numPr>
                <w:ilvl w:val="1"/>
                <w:numId w:val="78"/>
              </w:numPr>
              <w:spacing w:before="60" w:after="60" w:line="240" w:lineRule="auto"/>
              <w:rPr>
                <w:color w:val="000000"/>
                <w:sz w:val="16"/>
                <w:szCs w:val="16"/>
              </w:rPr>
            </w:pPr>
            <w:r w:rsidRPr="00D257D0">
              <w:rPr>
                <w:color w:val="000000"/>
                <w:sz w:val="16"/>
                <w:szCs w:val="16"/>
              </w:rPr>
              <w:t>Pack 1</w:t>
            </w:r>
          </w:p>
          <w:p w:rsidR="00807A6D" w:rsidRPr="00D257D0" w:rsidRDefault="00807A6D" w:rsidP="000B0935">
            <w:pPr>
              <w:pStyle w:val="ListParagraph"/>
              <w:numPr>
                <w:ilvl w:val="1"/>
                <w:numId w:val="78"/>
              </w:numPr>
              <w:spacing w:before="60" w:after="60" w:line="240" w:lineRule="auto"/>
              <w:rPr>
                <w:color w:val="000000"/>
                <w:sz w:val="16"/>
                <w:szCs w:val="16"/>
              </w:rPr>
            </w:pPr>
            <w:r w:rsidRPr="00D257D0">
              <w:rPr>
                <w:color w:val="000000"/>
                <w:sz w:val="16"/>
                <w:szCs w:val="16"/>
              </w:rPr>
              <w:t>Pack 2</w:t>
            </w:r>
          </w:p>
          <w:p w:rsidR="00807A6D" w:rsidRPr="00D257D0" w:rsidRDefault="00B94F00" w:rsidP="000B0935">
            <w:pPr>
              <w:pStyle w:val="ListParagraph"/>
              <w:numPr>
                <w:ilvl w:val="0"/>
                <w:numId w:val="78"/>
              </w:numPr>
              <w:spacing w:before="60" w:after="60" w:line="240" w:lineRule="auto"/>
              <w:rPr>
                <w:color w:val="000000"/>
                <w:sz w:val="16"/>
                <w:szCs w:val="16"/>
              </w:rPr>
            </w:pPr>
            <w:r w:rsidRPr="00D257D0">
              <w:rPr>
                <w:b/>
                <w:color w:val="000000"/>
                <w:sz w:val="16"/>
                <w:szCs w:val="16"/>
              </w:rPr>
              <w:t>Summary of call delivery status:</w:t>
            </w:r>
            <w:r w:rsidRPr="00D257D0">
              <w:rPr>
                <w:color w:val="000000"/>
                <w:sz w:val="16"/>
                <w:szCs w:val="16"/>
              </w:rPr>
              <w:t xml:space="preserve"> </w:t>
            </w:r>
            <w:r w:rsidR="002F101B" w:rsidRPr="00D257D0">
              <w:rPr>
                <w:color w:val="000000"/>
                <w:sz w:val="16"/>
                <w:szCs w:val="16"/>
              </w:rPr>
              <w:t>The summary of call delive</w:t>
            </w:r>
            <w:r w:rsidR="00807A6D" w:rsidRPr="00D257D0">
              <w:rPr>
                <w:color w:val="000000"/>
                <w:sz w:val="16"/>
                <w:szCs w:val="16"/>
              </w:rPr>
              <w:t>ry status shall have fields as:</w:t>
            </w:r>
          </w:p>
          <w:p w:rsidR="00807A6D" w:rsidRPr="00D257D0" w:rsidRDefault="00807A6D" w:rsidP="000B0935">
            <w:pPr>
              <w:pStyle w:val="ListParagraph"/>
              <w:numPr>
                <w:ilvl w:val="1"/>
                <w:numId w:val="78"/>
              </w:numPr>
              <w:spacing w:before="60" w:after="60" w:line="240" w:lineRule="auto"/>
              <w:rPr>
                <w:color w:val="000000"/>
                <w:sz w:val="16"/>
                <w:szCs w:val="16"/>
              </w:rPr>
            </w:pPr>
            <w:r w:rsidRPr="00D257D0">
              <w:rPr>
                <w:color w:val="000000"/>
                <w:sz w:val="16"/>
                <w:szCs w:val="16"/>
              </w:rPr>
              <w:t>Pack</w:t>
            </w:r>
          </w:p>
          <w:p w:rsidR="00807A6D" w:rsidRPr="00D257D0" w:rsidRDefault="002F101B" w:rsidP="000B0935">
            <w:pPr>
              <w:pStyle w:val="ListParagraph"/>
              <w:numPr>
                <w:ilvl w:val="1"/>
                <w:numId w:val="78"/>
              </w:numPr>
              <w:spacing w:before="60" w:after="60" w:line="240" w:lineRule="auto"/>
              <w:rPr>
                <w:color w:val="000000"/>
                <w:sz w:val="16"/>
                <w:szCs w:val="16"/>
              </w:rPr>
            </w:pPr>
            <w:r w:rsidRPr="00D257D0">
              <w:rPr>
                <w:color w:val="000000"/>
                <w:sz w:val="16"/>
                <w:szCs w:val="16"/>
              </w:rPr>
              <w:t>Total Messages Picked Up in Firs</w:t>
            </w:r>
            <w:r w:rsidR="00807A6D" w:rsidRPr="00D257D0">
              <w:rPr>
                <w:color w:val="000000"/>
                <w:sz w:val="16"/>
                <w:szCs w:val="16"/>
              </w:rPr>
              <w:t>t Attempt</w:t>
            </w:r>
          </w:p>
          <w:p w:rsidR="00807A6D" w:rsidRPr="00D257D0" w:rsidRDefault="002F101B" w:rsidP="000B0935">
            <w:pPr>
              <w:pStyle w:val="ListParagraph"/>
              <w:numPr>
                <w:ilvl w:val="1"/>
                <w:numId w:val="78"/>
              </w:numPr>
              <w:spacing w:before="60" w:after="60" w:line="240" w:lineRule="auto"/>
              <w:rPr>
                <w:color w:val="000000"/>
                <w:sz w:val="16"/>
                <w:szCs w:val="16"/>
              </w:rPr>
            </w:pPr>
            <w:r w:rsidRPr="00D257D0">
              <w:rPr>
                <w:color w:val="000000"/>
                <w:sz w:val="16"/>
                <w:szCs w:val="16"/>
              </w:rPr>
              <w:t>Total Messages Not Picked</w:t>
            </w:r>
            <w:r w:rsidR="00807A6D" w:rsidRPr="00D257D0">
              <w:rPr>
                <w:color w:val="000000"/>
                <w:sz w:val="16"/>
                <w:szCs w:val="16"/>
              </w:rPr>
              <w:t xml:space="preserve"> Up/Delivered After All Retries</w:t>
            </w:r>
          </w:p>
          <w:p w:rsidR="00807A6D" w:rsidRPr="00D257D0" w:rsidRDefault="002F101B" w:rsidP="000B0935">
            <w:pPr>
              <w:pStyle w:val="ListParagraph"/>
              <w:numPr>
                <w:ilvl w:val="1"/>
                <w:numId w:val="78"/>
              </w:numPr>
              <w:spacing w:before="60" w:after="60" w:line="240" w:lineRule="auto"/>
              <w:rPr>
                <w:color w:val="000000"/>
                <w:sz w:val="16"/>
                <w:szCs w:val="16"/>
              </w:rPr>
            </w:pPr>
            <w:r w:rsidRPr="00D257D0">
              <w:rPr>
                <w:color w:val="000000"/>
                <w:sz w:val="16"/>
                <w:szCs w:val="16"/>
              </w:rPr>
              <w:t>Average Number of Retr</w:t>
            </w:r>
            <w:r w:rsidR="00807A6D" w:rsidRPr="00D257D0">
              <w:rPr>
                <w:color w:val="000000"/>
                <w:sz w:val="16"/>
                <w:szCs w:val="16"/>
              </w:rPr>
              <w:t>ies before Message is Picked up</w:t>
            </w:r>
          </w:p>
          <w:p w:rsidR="00807A6D" w:rsidRPr="00D257D0" w:rsidRDefault="00807A6D" w:rsidP="000B0935">
            <w:pPr>
              <w:pStyle w:val="ListParagraph"/>
              <w:numPr>
                <w:ilvl w:val="1"/>
                <w:numId w:val="78"/>
              </w:numPr>
              <w:spacing w:before="60" w:after="60" w:line="240" w:lineRule="auto"/>
              <w:rPr>
                <w:color w:val="000000"/>
                <w:sz w:val="16"/>
                <w:szCs w:val="16"/>
              </w:rPr>
            </w:pPr>
            <w:r w:rsidRPr="00D257D0">
              <w:rPr>
                <w:color w:val="000000"/>
                <w:sz w:val="16"/>
                <w:szCs w:val="16"/>
              </w:rPr>
              <w:t>Total Calls</w:t>
            </w:r>
          </w:p>
          <w:p w:rsidR="00807A6D" w:rsidRPr="00D257D0" w:rsidRDefault="002F101B" w:rsidP="000B0935">
            <w:pPr>
              <w:pStyle w:val="ListParagraph"/>
              <w:numPr>
                <w:ilvl w:val="0"/>
                <w:numId w:val="78"/>
              </w:numPr>
              <w:spacing w:before="60" w:after="60" w:line="240" w:lineRule="auto"/>
              <w:rPr>
                <w:color w:val="000000"/>
                <w:sz w:val="16"/>
                <w:szCs w:val="16"/>
              </w:rPr>
            </w:pPr>
            <w:r w:rsidRPr="00D257D0">
              <w:rPr>
                <w:color w:val="000000"/>
                <w:sz w:val="16"/>
                <w:szCs w:val="16"/>
              </w:rPr>
              <w:t>The MSISDN wise underlying detail</w:t>
            </w:r>
            <w:r w:rsidR="00807A6D" w:rsidRPr="00D257D0">
              <w:rPr>
                <w:color w:val="000000"/>
                <w:sz w:val="16"/>
                <w:szCs w:val="16"/>
              </w:rPr>
              <w:t>ed report shall have fields as:</w:t>
            </w:r>
          </w:p>
          <w:p w:rsidR="00807A6D" w:rsidRPr="00D257D0" w:rsidRDefault="00807A6D" w:rsidP="000B0935">
            <w:pPr>
              <w:pStyle w:val="ListParagraph"/>
              <w:numPr>
                <w:ilvl w:val="1"/>
                <w:numId w:val="78"/>
              </w:numPr>
              <w:spacing w:before="60" w:after="60" w:line="240" w:lineRule="auto"/>
              <w:rPr>
                <w:color w:val="000000"/>
                <w:sz w:val="16"/>
                <w:szCs w:val="16"/>
              </w:rPr>
            </w:pPr>
            <w:r w:rsidRPr="00D257D0">
              <w:rPr>
                <w:color w:val="000000"/>
                <w:sz w:val="16"/>
                <w:szCs w:val="16"/>
              </w:rPr>
              <w:t>MSISDN</w:t>
            </w:r>
          </w:p>
          <w:p w:rsidR="00807A6D" w:rsidRPr="00D257D0" w:rsidRDefault="002F101B" w:rsidP="000B0935">
            <w:pPr>
              <w:pStyle w:val="ListParagraph"/>
              <w:numPr>
                <w:ilvl w:val="1"/>
                <w:numId w:val="78"/>
              </w:numPr>
              <w:spacing w:before="60" w:after="60" w:line="240" w:lineRule="auto"/>
              <w:rPr>
                <w:color w:val="000000"/>
                <w:sz w:val="16"/>
                <w:szCs w:val="16"/>
              </w:rPr>
            </w:pPr>
            <w:r w:rsidRPr="00D257D0">
              <w:rPr>
                <w:color w:val="000000"/>
                <w:sz w:val="16"/>
                <w:szCs w:val="16"/>
              </w:rPr>
              <w:t xml:space="preserve">No. Of </w:t>
            </w:r>
            <w:r w:rsidR="00807A6D" w:rsidRPr="00D257D0">
              <w:rPr>
                <w:color w:val="000000"/>
                <w:sz w:val="16"/>
                <w:szCs w:val="16"/>
              </w:rPr>
              <w:t>Messages Delivered Successfully</w:t>
            </w:r>
          </w:p>
          <w:p w:rsidR="00807A6D" w:rsidRPr="00D257D0" w:rsidRDefault="002F101B" w:rsidP="000B0935">
            <w:pPr>
              <w:pStyle w:val="ListParagraph"/>
              <w:numPr>
                <w:ilvl w:val="1"/>
                <w:numId w:val="78"/>
              </w:numPr>
              <w:spacing w:before="60" w:after="60" w:line="240" w:lineRule="auto"/>
              <w:rPr>
                <w:color w:val="000000"/>
                <w:sz w:val="16"/>
                <w:szCs w:val="16"/>
              </w:rPr>
            </w:pPr>
            <w:r w:rsidRPr="00D257D0">
              <w:rPr>
                <w:color w:val="000000"/>
                <w:sz w:val="16"/>
                <w:szCs w:val="16"/>
              </w:rPr>
              <w:t>OBD Calls Not</w:t>
            </w:r>
            <w:r w:rsidR="00807A6D" w:rsidRPr="00D257D0">
              <w:rPr>
                <w:color w:val="000000"/>
                <w:sz w:val="16"/>
                <w:szCs w:val="16"/>
              </w:rPr>
              <w:t xml:space="preserve"> Listened To After All Retries </w:t>
            </w:r>
          </w:p>
          <w:p w:rsidR="00807A6D" w:rsidRPr="00D257D0" w:rsidRDefault="00807A6D" w:rsidP="000B0935">
            <w:pPr>
              <w:pStyle w:val="ListParagraph"/>
              <w:numPr>
                <w:ilvl w:val="1"/>
                <w:numId w:val="78"/>
              </w:numPr>
              <w:spacing w:before="60" w:after="60" w:line="240" w:lineRule="auto"/>
              <w:rPr>
                <w:color w:val="000000"/>
                <w:sz w:val="16"/>
                <w:szCs w:val="16"/>
              </w:rPr>
            </w:pPr>
            <w:r w:rsidRPr="00D257D0">
              <w:rPr>
                <w:color w:val="000000"/>
                <w:sz w:val="16"/>
                <w:szCs w:val="16"/>
              </w:rPr>
              <w:t>No. Of Not Answered</w:t>
            </w:r>
          </w:p>
          <w:p w:rsidR="00807A6D" w:rsidRPr="00D257D0" w:rsidRDefault="00807A6D" w:rsidP="000B0935">
            <w:pPr>
              <w:pStyle w:val="ListParagraph"/>
              <w:numPr>
                <w:ilvl w:val="1"/>
                <w:numId w:val="78"/>
              </w:numPr>
              <w:spacing w:before="60" w:after="60" w:line="240" w:lineRule="auto"/>
              <w:rPr>
                <w:color w:val="000000"/>
                <w:sz w:val="16"/>
                <w:szCs w:val="16"/>
              </w:rPr>
            </w:pPr>
            <w:r w:rsidRPr="00D257D0">
              <w:rPr>
                <w:color w:val="000000"/>
                <w:sz w:val="16"/>
                <w:szCs w:val="16"/>
              </w:rPr>
              <w:t>No. Of Not Delivered</w:t>
            </w:r>
          </w:p>
          <w:p w:rsidR="00807A6D" w:rsidRPr="00D257D0" w:rsidRDefault="00807A6D" w:rsidP="000B0935">
            <w:pPr>
              <w:pStyle w:val="ListParagraph"/>
              <w:numPr>
                <w:ilvl w:val="1"/>
                <w:numId w:val="78"/>
              </w:numPr>
              <w:spacing w:before="60" w:after="60" w:line="240" w:lineRule="auto"/>
              <w:rPr>
                <w:color w:val="000000"/>
                <w:sz w:val="16"/>
                <w:szCs w:val="16"/>
              </w:rPr>
            </w:pPr>
            <w:r w:rsidRPr="00D257D0">
              <w:rPr>
                <w:color w:val="000000"/>
                <w:sz w:val="16"/>
                <w:szCs w:val="16"/>
              </w:rPr>
              <w:t>No. Of Switched Off</w:t>
            </w:r>
          </w:p>
          <w:p w:rsidR="00807A6D" w:rsidRPr="00D257D0" w:rsidRDefault="00807A6D" w:rsidP="000B0935">
            <w:pPr>
              <w:pStyle w:val="ListParagraph"/>
              <w:numPr>
                <w:ilvl w:val="1"/>
                <w:numId w:val="78"/>
              </w:numPr>
              <w:spacing w:before="60" w:after="60" w:line="240" w:lineRule="auto"/>
              <w:rPr>
                <w:color w:val="000000"/>
                <w:sz w:val="16"/>
                <w:szCs w:val="16"/>
              </w:rPr>
            </w:pPr>
            <w:r w:rsidRPr="00D257D0">
              <w:rPr>
                <w:color w:val="000000"/>
                <w:sz w:val="16"/>
                <w:szCs w:val="16"/>
              </w:rPr>
              <w:t>Total Retries</w:t>
            </w:r>
          </w:p>
          <w:p w:rsidR="00807A6D" w:rsidRPr="00D257D0" w:rsidRDefault="002F101B" w:rsidP="000B0935">
            <w:pPr>
              <w:pStyle w:val="ListParagraph"/>
              <w:numPr>
                <w:ilvl w:val="0"/>
                <w:numId w:val="78"/>
              </w:numPr>
              <w:spacing w:before="60" w:after="60" w:line="240" w:lineRule="auto"/>
              <w:rPr>
                <w:color w:val="000000"/>
                <w:sz w:val="16"/>
                <w:szCs w:val="16"/>
              </w:rPr>
            </w:pPr>
            <w:r w:rsidRPr="00D257D0">
              <w:rPr>
                <w:color w:val="000000"/>
                <w:sz w:val="16"/>
                <w:szCs w:val="16"/>
              </w:rPr>
              <w:t>The call wise underlying detail</w:t>
            </w:r>
            <w:r w:rsidR="00807A6D" w:rsidRPr="00D257D0">
              <w:rPr>
                <w:color w:val="000000"/>
                <w:sz w:val="16"/>
                <w:szCs w:val="16"/>
              </w:rPr>
              <w:t>ed report shall have fields as:</w:t>
            </w:r>
          </w:p>
          <w:p w:rsidR="00807A6D" w:rsidRPr="00D257D0" w:rsidRDefault="00807A6D" w:rsidP="000B0935">
            <w:pPr>
              <w:pStyle w:val="ListParagraph"/>
              <w:numPr>
                <w:ilvl w:val="1"/>
                <w:numId w:val="78"/>
              </w:numPr>
              <w:spacing w:before="60" w:after="60" w:line="240" w:lineRule="auto"/>
              <w:rPr>
                <w:color w:val="000000"/>
                <w:sz w:val="16"/>
                <w:szCs w:val="16"/>
              </w:rPr>
            </w:pPr>
            <w:r w:rsidRPr="00D257D0">
              <w:rPr>
                <w:color w:val="000000"/>
                <w:sz w:val="16"/>
                <w:szCs w:val="16"/>
              </w:rPr>
              <w:t>Subscription Id</w:t>
            </w:r>
          </w:p>
          <w:p w:rsidR="00807A6D" w:rsidRPr="00D257D0" w:rsidRDefault="00807A6D" w:rsidP="000B0935">
            <w:pPr>
              <w:pStyle w:val="ListParagraph"/>
              <w:numPr>
                <w:ilvl w:val="1"/>
                <w:numId w:val="78"/>
              </w:numPr>
              <w:spacing w:before="60" w:after="60" w:line="240" w:lineRule="auto"/>
              <w:rPr>
                <w:color w:val="000000"/>
                <w:sz w:val="16"/>
                <w:szCs w:val="16"/>
              </w:rPr>
            </w:pPr>
            <w:r w:rsidRPr="00D257D0">
              <w:rPr>
                <w:color w:val="000000"/>
                <w:sz w:val="16"/>
                <w:szCs w:val="16"/>
              </w:rPr>
              <w:t>MSISDN</w:t>
            </w:r>
          </w:p>
          <w:p w:rsidR="00807A6D" w:rsidRPr="00D257D0" w:rsidRDefault="00807A6D" w:rsidP="000B0935">
            <w:pPr>
              <w:pStyle w:val="ListParagraph"/>
              <w:numPr>
                <w:ilvl w:val="1"/>
                <w:numId w:val="78"/>
              </w:numPr>
              <w:spacing w:before="60" w:after="60" w:line="240" w:lineRule="auto"/>
              <w:rPr>
                <w:color w:val="000000"/>
                <w:sz w:val="16"/>
                <w:szCs w:val="16"/>
              </w:rPr>
            </w:pPr>
            <w:r w:rsidRPr="00D257D0">
              <w:rPr>
                <w:color w:val="000000"/>
                <w:sz w:val="16"/>
                <w:szCs w:val="16"/>
              </w:rPr>
              <w:t>Call Status</w:t>
            </w:r>
          </w:p>
          <w:p w:rsidR="00807A6D" w:rsidRPr="00D257D0" w:rsidRDefault="00807A6D" w:rsidP="000B0935">
            <w:pPr>
              <w:pStyle w:val="ListParagraph"/>
              <w:numPr>
                <w:ilvl w:val="1"/>
                <w:numId w:val="78"/>
              </w:numPr>
              <w:spacing w:before="60" w:after="60" w:line="240" w:lineRule="auto"/>
              <w:rPr>
                <w:color w:val="000000"/>
                <w:sz w:val="16"/>
                <w:szCs w:val="16"/>
              </w:rPr>
            </w:pPr>
            <w:r w:rsidRPr="00D257D0">
              <w:rPr>
                <w:color w:val="000000"/>
                <w:sz w:val="16"/>
                <w:szCs w:val="16"/>
              </w:rPr>
              <w:t>Duration (seconds)</w:t>
            </w:r>
          </w:p>
          <w:p w:rsidR="00807A6D" w:rsidRPr="00D257D0" w:rsidRDefault="00807A6D" w:rsidP="000B0935">
            <w:pPr>
              <w:pStyle w:val="ListParagraph"/>
              <w:numPr>
                <w:ilvl w:val="1"/>
                <w:numId w:val="78"/>
              </w:numPr>
              <w:spacing w:before="60" w:after="60" w:line="240" w:lineRule="auto"/>
              <w:rPr>
                <w:color w:val="000000"/>
                <w:sz w:val="16"/>
                <w:szCs w:val="16"/>
              </w:rPr>
            </w:pPr>
            <w:r w:rsidRPr="00D257D0">
              <w:rPr>
                <w:color w:val="000000"/>
                <w:sz w:val="16"/>
                <w:szCs w:val="16"/>
              </w:rPr>
              <w:t>Operator</w:t>
            </w:r>
          </w:p>
          <w:p w:rsidR="00807A6D" w:rsidRPr="00D257D0" w:rsidRDefault="00807A6D" w:rsidP="000B0935">
            <w:pPr>
              <w:pStyle w:val="ListParagraph"/>
              <w:numPr>
                <w:ilvl w:val="1"/>
                <w:numId w:val="78"/>
              </w:numPr>
              <w:spacing w:before="60" w:after="60" w:line="240" w:lineRule="auto"/>
              <w:rPr>
                <w:color w:val="000000"/>
                <w:sz w:val="16"/>
                <w:szCs w:val="16"/>
              </w:rPr>
            </w:pPr>
            <w:r w:rsidRPr="00D257D0">
              <w:rPr>
                <w:color w:val="000000"/>
                <w:sz w:val="16"/>
                <w:szCs w:val="16"/>
              </w:rPr>
              <w:t>Subscription Pack</w:t>
            </w:r>
          </w:p>
          <w:p w:rsidR="00807A6D" w:rsidRPr="00D257D0" w:rsidRDefault="002F101B" w:rsidP="000B0935">
            <w:pPr>
              <w:pStyle w:val="ListParagraph"/>
              <w:numPr>
                <w:ilvl w:val="1"/>
                <w:numId w:val="78"/>
              </w:numPr>
              <w:spacing w:before="60" w:after="60" w:line="240" w:lineRule="auto"/>
              <w:rPr>
                <w:color w:val="000000"/>
                <w:sz w:val="16"/>
                <w:szCs w:val="16"/>
              </w:rPr>
            </w:pPr>
            <w:r w:rsidRPr="00D257D0">
              <w:rPr>
                <w:color w:val="000000"/>
                <w:sz w:val="16"/>
                <w:szCs w:val="16"/>
              </w:rPr>
              <w:t>Perc</w:t>
            </w:r>
            <w:r w:rsidR="00807A6D" w:rsidRPr="00D257D0">
              <w:rPr>
                <w:color w:val="000000"/>
                <w:sz w:val="16"/>
                <w:szCs w:val="16"/>
              </w:rPr>
              <w:t>entage Listened</w:t>
            </w:r>
          </w:p>
          <w:p w:rsidR="00807A6D" w:rsidRPr="00D257D0" w:rsidRDefault="00807A6D" w:rsidP="000B0935">
            <w:pPr>
              <w:pStyle w:val="ListParagraph"/>
              <w:numPr>
                <w:ilvl w:val="1"/>
                <w:numId w:val="78"/>
              </w:numPr>
              <w:spacing w:before="60" w:after="60" w:line="240" w:lineRule="auto"/>
              <w:rPr>
                <w:color w:val="000000"/>
                <w:sz w:val="16"/>
                <w:szCs w:val="16"/>
              </w:rPr>
            </w:pPr>
            <w:r w:rsidRPr="00D257D0">
              <w:rPr>
                <w:color w:val="000000"/>
                <w:sz w:val="16"/>
                <w:szCs w:val="16"/>
              </w:rPr>
              <w:t>Week Number</w:t>
            </w:r>
          </w:p>
          <w:p w:rsidR="00807A6D" w:rsidRPr="00D257D0" w:rsidRDefault="00807A6D" w:rsidP="000B0935">
            <w:pPr>
              <w:pStyle w:val="ListParagraph"/>
              <w:numPr>
                <w:ilvl w:val="1"/>
                <w:numId w:val="78"/>
              </w:numPr>
              <w:spacing w:before="60" w:after="60" w:line="240" w:lineRule="auto"/>
              <w:rPr>
                <w:color w:val="000000"/>
                <w:sz w:val="16"/>
                <w:szCs w:val="16"/>
              </w:rPr>
            </w:pPr>
            <w:r w:rsidRPr="00D257D0">
              <w:rPr>
                <w:color w:val="000000"/>
                <w:sz w:val="16"/>
                <w:szCs w:val="16"/>
              </w:rPr>
              <w:t>Language</w:t>
            </w:r>
          </w:p>
          <w:p w:rsidR="00807A6D" w:rsidRPr="00D257D0" w:rsidRDefault="00807A6D" w:rsidP="000B0935">
            <w:pPr>
              <w:pStyle w:val="ListParagraph"/>
              <w:numPr>
                <w:ilvl w:val="1"/>
                <w:numId w:val="78"/>
              </w:numPr>
              <w:spacing w:before="60" w:after="60" w:line="240" w:lineRule="auto"/>
              <w:rPr>
                <w:color w:val="000000"/>
                <w:sz w:val="16"/>
                <w:szCs w:val="16"/>
              </w:rPr>
            </w:pPr>
            <w:r w:rsidRPr="00D257D0">
              <w:rPr>
                <w:color w:val="000000"/>
                <w:sz w:val="16"/>
                <w:szCs w:val="16"/>
              </w:rPr>
              <w:t>Start Date</w:t>
            </w:r>
          </w:p>
          <w:p w:rsidR="00807A6D" w:rsidRPr="00D257D0" w:rsidRDefault="00807A6D" w:rsidP="000B0935">
            <w:pPr>
              <w:pStyle w:val="ListParagraph"/>
              <w:numPr>
                <w:ilvl w:val="1"/>
                <w:numId w:val="78"/>
              </w:numPr>
              <w:spacing w:before="60" w:after="60" w:line="240" w:lineRule="auto"/>
              <w:rPr>
                <w:color w:val="000000"/>
                <w:sz w:val="16"/>
                <w:szCs w:val="16"/>
              </w:rPr>
            </w:pPr>
            <w:r w:rsidRPr="00D257D0">
              <w:rPr>
                <w:color w:val="000000"/>
                <w:sz w:val="16"/>
                <w:szCs w:val="16"/>
              </w:rPr>
              <w:t>Start Time</w:t>
            </w:r>
          </w:p>
          <w:p w:rsidR="00807A6D" w:rsidRPr="00D257D0" w:rsidRDefault="00807A6D" w:rsidP="000B0935">
            <w:pPr>
              <w:pStyle w:val="ListParagraph"/>
              <w:numPr>
                <w:ilvl w:val="1"/>
                <w:numId w:val="78"/>
              </w:numPr>
              <w:spacing w:before="60" w:after="60" w:line="240" w:lineRule="auto"/>
              <w:rPr>
                <w:color w:val="000000"/>
                <w:sz w:val="16"/>
                <w:szCs w:val="16"/>
              </w:rPr>
            </w:pPr>
            <w:r w:rsidRPr="00D257D0">
              <w:rPr>
                <w:color w:val="000000"/>
                <w:sz w:val="16"/>
                <w:szCs w:val="16"/>
              </w:rPr>
              <w:t>End Date</w:t>
            </w:r>
          </w:p>
          <w:p w:rsidR="002F101B" w:rsidRPr="00D257D0" w:rsidRDefault="002F101B" w:rsidP="000B0935">
            <w:pPr>
              <w:pStyle w:val="ListParagraph"/>
              <w:numPr>
                <w:ilvl w:val="1"/>
                <w:numId w:val="78"/>
              </w:numPr>
              <w:spacing w:before="60" w:after="60" w:line="240" w:lineRule="auto"/>
              <w:rPr>
                <w:color w:val="000000"/>
                <w:sz w:val="16"/>
                <w:szCs w:val="16"/>
              </w:rPr>
            </w:pPr>
            <w:r w:rsidRPr="00D257D0">
              <w:rPr>
                <w:color w:val="000000"/>
                <w:sz w:val="16"/>
                <w:szCs w:val="16"/>
              </w:rPr>
              <w:t>End Time</w:t>
            </w:r>
          </w:p>
        </w:tc>
      </w:tr>
      <w:tr w:rsidR="002F101B" w:rsidRPr="00D257D0" w:rsidTr="00ED3F3A">
        <w:trPr>
          <w:trHeight w:val="70"/>
        </w:trPr>
        <w:tc>
          <w:tcPr>
            <w:tcW w:w="1951" w:type="dxa"/>
          </w:tcPr>
          <w:p w:rsidR="002F101B" w:rsidRPr="00D257D0" w:rsidRDefault="00245892" w:rsidP="00205BDA">
            <w:pPr>
              <w:spacing w:before="60" w:after="60" w:line="240" w:lineRule="auto"/>
              <w:rPr>
                <w:color w:val="000000"/>
                <w:sz w:val="16"/>
                <w:szCs w:val="16"/>
              </w:rPr>
            </w:pPr>
            <w:r w:rsidRPr="00D257D0">
              <w:rPr>
                <w:color w:val="000000"/>
                <w:sz w:val="16"/>
                <w:szCs w:val="16"/>
              </w:rPr>
              <w:lastRenderedPageBreak/>
              <w:t>Kilkari pack completion report</w:t>
            </w:r>
          </w:p>
        </w:tc>
        <w:tc>
          <w:tcPr>
            <w:tcW w:w="7229" w:type="dxa"/>
            <w:vAlign w:val="bottom"/>
          </w:tcPr>
          <w:p w:rsidR="00293C13" w:rsidRPr="00D257D0" w:rsidRDefault="002F101B" w:rsidP="00205BDA">
            <w:pPr>
              <w:spacing w:before="60" w:after="60" w:line="240" w:lineRule="auto"/>
              <w:rPr>
                <w:color w:val="000000"/>
                <w:sz w:val="16"/>
                <w:szCs w:val="16"/>
              </w:rPr>
            </w:pPr>
            <w:r w:rsidRPr="00D257D0">
              <w:rPr>
                <w:color w:val="000000"/>
                <w:sz w:val="16"/>
                <w:szCs w:val="16"/>
              </w:rPr>
              <w:t>This report should have details of all the completed packs. The reports should have op</w:t>
            </w:r>
            <w:r w:rsidR="00293C13" w:rsidRPr="00D257D0">
              <w:rPr>
                <w:color w:val="000000"/>
                <w:sz w:val="16"/>
                <w:szCs w:val="16"/>
              </w:rPr>
              <w:t>tion of generating data as per:</w:t>
            </w:r>
          </w:p>
          <w:p w:rsidR="00293C13" w:rsidRPr="00D257D0" w:rsidRDefault="00293C13" w:rsidP="00B21F5D">
            <w:pPr>
              <w:pStyle w:val="ListParagraph"/>
              <w:numPr>
                <w:ilvl w:val="0"/>
                <w:numId w:val="78"/>
              </w:numPr>
              <w:spacing w:before="60" w:after="60" w:line="240" w:lineRule="auto"/>
              <w:rPr>
                <w:color w:val="000000"/>
                <w:sz w:val="16"/>
                <w:szCs w:val="16"/>
              </w:rPr>
            </w:pPr>
            <w:r w:rsidRPr="00D257D0">
              <w:rPr>
                <w:color w:val="000000"/>
                <w:sz w:val="16"/>
                <w:szCs w:val="16"/>
              </w:rPr>
              <w:t>Date range</w:t>
            </w:r>
          </w:p>
          <w:p w:rsidR="00E201E9" w:rsidRPr="00D257D0" w:rsidRDefault="002F101B" w:rsidP="00B21F5D">
            <w:pPr>
              <w:pStyle w:val="ListParagraph"/>
              <w:numPr>
                <w:ilvl w:val="0"/>
                <w:numId w:val="78"/>
              </w:numPr>
              <w:spacing w:before="60" w:after="60" w:line="240" w:lineRule="auto"/>
              <w:rPr>
                <w:color w:val="000000"/>
                <w:sz w:val="16"/>
                <w:szCs w:val="16"/>
              </w:rPr>
            </w:pPr>
            <w:r w:rsidRPr="00D257D0">
              <w:rPr>
                <w:color w:val="000000"/>
                <w:sz w:val="16"/>
                <w:szCs w:val="16"/>
              </w:rPr>
              <w:t>Operator</w:t>
            </w:r>
          </w:p>
          <w:p w:rsidR="00293C13" w:rsidRPr="00D257D0" w:rsidRDefault="00E201E9" w:rsidP="00B21F5D">
            <w:pPr>
              <w:pStyle w:val="ListParagraph"/>
              <w:numPr>
                <w:ilvl w:val="0"/>
                <w:numId w:val="78"/>
              </w:numPr>
              <w:spacing w:before="60" w:after="60" w:line="240" w:lineRule="auto"/>
              <w:rPr>
                <w:color w:val="000000"/>
                <w:sz w:val="16"/>
                <w:szCs w:val="16"/>
              </w:rPr>
            </w:pPr>
            <w:r w:rsidRPr="00D257D0">
              <w:rPr>
                <w:color w:val="000000"/>
                <w:sz w:val="16"/>
                <w:szCs w:val="16"/>
              </w:rPr>
              <w:t xml:space="preserve">State </w:t>
            </w:r>
          </w:p>
          <w:p w:rsidR="00293C13" w:rsidRPr="00D257D0" w:rsidRDefault="00293C13" w:rsidP="00B21F5D">
            <w:pPr>
              <w:pStyle w:val="ListParagraph"/>
              <w:numPr>
                <w:ilvl w:val="0"/>
                <w:numId w:val="78"/>
              </w:numPr>
              <w:spacing w:before="60" w:after="60" w:line="240" w:lineRule="auto"/>
              <w:rPr>
                <w:color w:val="000000"/>
                <w:sz w:val="16"/>
                <w:szCs w:val="16"/>
              </w:rPr>
            </w:pPr>
            <w:r w:rsidRPr="00D257D0">
              <w:rPr>
                <w:color w:val="000000"/>
                <w:sz w:val="16"/>
                <w:szCs w:val="16"/>
              </w:rPr>
              <w:t>District</w:t>
            </w:r>
          </w:p>
          <w:p w:rsidR="009C5239" w:rsidRPr="00D257D0" w:rsidRDefault="009C5239" w:rsidP="00B21F5D">
            <w:pPr>
              <w:pStyle w:val="ListParagraph"/>
              <w:numPr>
                <w:ilvl w:val="0"/>
                <w:numId w:val="78"/>
              </w:numPr>
              <w:spacing w:before="60" w:after="60" w:line="240" w:lineRule="auto"/>
              <w:rPr>
                <w:color w:val="000000"/>
                <w:sz w:val="16"/>
                <w:szCs w:val="16"/>
              </w:rPr>
            </w:pPr>
            <w:proofErr w:type="spellStart"/>
            <w:r w:rsidRPr="00D257D0">
              <w:rPr>
                <w:rFonts w:eastAsia="Times New Roman"/>
                <w:color w:val="000000"/>
                <w:sz w:val="16"/>
                <w:lang w:val="en-IN" w:eastAsia="en-IN"/>
              </w:rPr>
              <w:t>Taluka</w:t>
            </w:r>
            <w:proofErr w:type="spellEnd"/>
          </w:p>
          <w:p w:rsidR="006E3C3E" w:rsidRPr="00D257D0" w:rsidRDefault="00F025B5" w:rsidP="00B21F5D">
            <w:pPr>
              <w:pStyle w:val="ListParagraph"/>
              <w:numPr>
                <w:ilvl w:val="0"/>
                <w:numId w:val="78"/>
              </w:numPr>
              <w:spacing w:before="60" w:after="60" w:line="240" w:lineRule="auto"/>
              <w:rPr>
                <w:color w:val="000000"/>
                <w:sz w:val="16"/>
                <w:szCs w:val="16"/>
              </w:rPr>
            </w:pPr>
            <w:r w:rsidRPr="00D257D0">
              <w:rPr>
                <w:color w:val="000000"/>
                <w:sz w:val="16"/>
                <w:szCs w:val="16"/>
              </w:rPr>
              <w:t>Health block</w:t>
            </w:r>
          </w:p>
          <w:p w:rsidR="00293C13" w:rsidRDefault="006E3C3E" w:rsidP="00B21F5D">
            <w:pPr>
              <w:pStyle w:val="ListParagraph"/>
              <w:numPr>
                <w:ilvl w:val="0"/>
                <w:numId w:val="78"/>
              </w:numPr>
              <w:spacing w:before="60" w:after="60" w:line="240" w:lineRule="auto"/>
              <w:rPr>
                <w:ins w:id="359" w:author="Sumit Kasera" w:date="2015-04-20T16:00:00Z"/>
                <w:color w:val="000000"/>
                <w:sz w:val="16"/>
                <w:szCs w:val="16"/>
              </w:rPr>
            </w:pPr>
            <w:r w:rsidRPr="00D257D0">
              <w:rPr>
                <w:color w:val="000000"/>
                <w:sz w:val="16"/>
                <w:szCs w:val="16"/>
              </w:rPr>
              <w:t>PHC</w:t>
            </w:r>
          </w:p>
          <w:p w:rsidR="00B21F5D" w:rsidRPr="00B21F5D" w:rsidRDefault="00B21F5D" w:rsidP="00B21F5D">
            <w:pPr>
              <w:pStyle w:val="ListParagraph"/>
              <w:numPr>
                <w:ilvl w:val="0"/>
                <w:numId w:val="78"/>
              </w:numPr>
              <w:spacing w:before="60" w:after="60" w:line="240" w:lineRule="auto"/>
              <w:rPr>
                <w:color w:val="000000"/>
                <w:sz w:val="16"/>
                <w:szCs w:val="16"/>
              </w:rPr>
            </w:pPr>
            <w:ins w:id="360" w:author="Sumit Kasera" w:date="2015-04-20T16:00:00Z">
              <w:r w:rsidRPr="00B21F5D">
                <w:rPr>
                  <w:sz w:val="16"/>
                  <w:szCs w:val="18"/>
                </w:rPr>
                <w:t>Sub-facility</w:t>
              </w:r>
            </w:ins>
          </w:p>
          <w:p w:rsidR="00293C13" w:rsidRPr="00D257D0" w:rsidRDefault="00F43CEF" w:rsidP="00B21F5D">
            <w:pPr>
              <w:pStyle w:val="ListParagraph"/>
              <w:numPr>
                <w:ilvl w:val="0"/>
                <w:numId w:val="78"/>
              </w:numPr>
              <w:spacing w:before="60" w:after="60" w:line="240" w:lineRule="auto"/>
              <w:rPr>
                <w:color w:val="000000"/>
                <w:sz w:val="16"/>
                <w:szCs w:val="16"/>
              </w:rPr>
            </w:pPr>
            <w:r w:rsidRPr="00D257D0">
              <w:rPr>
                <w:color w:val="000000"/>
                <w:sz w:val="16"/>
                <w:szCs w:val="16"/>
              </w:rPr>
              <w:lastRenderedPageBreak/>
              <w:t>Village</w:t>
            </w:r>
          </w:p>
          <w:p w:rsidR="00293C13" w:rsidRPr="00D257D0" w:rsidRDefault="002F101B" w:rsidP="00293C13">
            <w:pPr>
              <w:spacing w:before="60" w:after="60" w:line="240" w:lineRule="auto"/>
              <w:rPr>
                <w:color w:val="000000"/>
                <w:sz w:val="16"/>
                <w:szCs w:val="16"/>
              </w:rPr>
            </w:pPr>
            <w:r w:rsidRPr="00D257D0">
              <w:rPr>
                <w:color w:val="000000"/>
                <w:sz w:val="16"/>
                <w:szCs w:val="16"/>
              </w:rPr>
              <w:t>T</w:t>
            </w:r>
            <w:r w:rsidR="00293C13" w:rsidRPr="00D257D0">
              <w:rPr>
                <w:color w:val="000000"/>
                <w:sz w:val="16"/>
                <w:szCs w:val="16"/>
              </w:rPr>
              <w:t>he report shall have fields as:</w:t>
            </w:r>
          </w:p>
          <w:p w:rsidR="00293C13" w:rsidRPr="00D257D0" w:rsidRDefault="00293C13" w:rsidP="00B21F5D">
            <w:pPr>
              <w:pStyle w:val="ListParagraph"/>
              <w:numPr>
                <w:ilvl w:val="0"/>
                <w:numId w:val="78"/>
              </w:numPr>
              <w:spacing w:before="60" w:after="60" w:line="240" w:lineRule="auto"/>
              <w:rPr>
                <w:color w:val="000000"/>
                <w:sz w:val="16"/>
                <w:szCs w:val="16"/>
              </w:rPr>
            </w:pPr>
            <w:r w:rsidRPr="00D257D0">
              <w:rPr>
                <w:color w:val="000000"/>
                <w:sz w:val="16"/>
                <w:szCs w:val="16"/>
              </w:rPr>
              <w:t>Subscription Pack</w:t>
            </w:r>
          </w:p>
          <w:p w:rsidR="00293C13" w:rsidRPr="00D257D0" w:rsidRDefault="00293C13" w:rsidP="00B21F5D">
            <w:pPr>
              <w:pStyle w:val="ListParagraph"/>
              <w:numPr>
                <w:ilvl w:val="0"/>
                <w:numId w:val="78"/>
              </w:numPr>
              <w:spacing w:before="60" w:after="60" w:line="240" w:lineRule="auto"/>
              <w:rPr>
                <w:color w:val="000000"/>
                <w:sz w:val="16"/>
                <w:szCs w:val="16"/>
              </w:rPr>
            </w:pPr>
            <w:r w:rsidRPr="00D257D0">
              <w:rPr>
                <w:color w:val="000000"/>
                <w:sz w:val="16"/>
                <w:szCs w:val="16"/>
              </w:rPr>
              <w:t>&lt; 25 %</w:t>
            </w:r>
          </w:p>
          <w:p w:rsidR="00293C13" w:rsidRPr="00D257D0" w:rsidRDefault="00293C13" w:rsidP="00B21F5D">
            <w:pPr>
              <w:pStyle w:val="ListParagraph"/>
              <w:numPr>
                <w:ilvl w:val="0"/>
                <w:numId w:val="78"/>
              </w:numPr>
              <w:spacing w:before="60" w:after="60" w:line="240" w:lineRule="auto"/>
              <w:rPr>
                <w:color w:val="000000"/>
                <w:sz w:val="16"/>
                <w:szCs w:val="16"/>
              </w:rPr>
            </w:pPr>
            <w:r w:rsidRPr="00D257D0">
              <w:rPr>
                <w:color w:val="000000"/>
                <w:sz w:val="16"/>
                <w:szCs w:val="16"/>
              </w:rPr>
              <w:t>25 % - 50 %</w:t>
            </w:r>
          </w:p>
          <w:p w:rsidR="00293C13" w:rsidRPr="00D257D0" w:rsidRDefault="00293C13" w:rsidP="00B21F5D">
            <w:pPr>
              <w:pStyle w:val="ListParagraph"/>
              <w:numPr>
                <w:ilvl w:val="0"/>
                <w:numId w:val="78"/>
              </w:numPr>
              <w:spacing w:before="60" w:after="60" w:line="240" w:lineRule="auto"/>
              <w:rPr>
                <w:color w:val="000000"/>
                <w:sz w:val="16"/>
                <w:szCs w:val="16"/>
              </w:rPr>
            </w:pPr>
            <w:r w:rsidRPr="00D257D0">
              <w:rPr>
                <w:color w:val="000000"/>
                <w:sz w:val="16"/>
                <w:szCs w:val="16"/>
              </w:rPr>
              <w:t xml:space="preserve">51 % - 75 % </w:t>
            </w:r>
          </w:p>
          <w:p w:rsidR="00293C13" w:rsidRPr="00D257D0" w:rsidRDefault="00293C13" w:rsidP="00B21F5D">
            <w:pPr>
              <w:pStyle w:val="ListParagraph"/>
              <w:numPr>
                <w:ilvl w:val="0"/>
                <w:numId w:val="78"/>
              </w:numPr>
              <w:spacing w:before="60" w:after="60" w:line="240" w:lineRule="auto"/>
              <w:rPr>
                <w:color w:val="000000"/>
                <w:sz w:val="16"/>
                <w:szCs w:val="16"/>
              </w:rPr>
            </w:pPr>
            <w:r w:rsidRPr="00D257D0">
              <w:rPr>
                <w:color w:val="000000"/>
                <w:sz w:val="16"/>
                <w:szCs w:val="16"/>
              </w:rPr>
              <w:t>76% - 100%</w:t>
            </w:r>
          </w:p>
          <w:p w:rsidR="002F101B" w:rsidRPr="00D257D0" w:rsidRDefault="002F101B" w:rsidP="00B21F5D">
            <w:pPr>
              <w:pStyle w:val="ListParagraph"/>
              <w:numPr>
                <w:ilvl w:val="0"/>
                <w:numId w:val="78"/>
              </w:numPr>
              <w:spacing w:before="60" w:after="60" w:line="240" w:lineRule="auto"/>
              <w:rPr>
                <w:color w:val="000000"/>
                <w:sz w:val="16"/>
                <w:szCs w:val="16"/>
              </w:rPr>
            </w:pPr>
            <w:r w:rsidRPr="00D257D0">
              <w:rPr>
                <w:color w:val="000000"/>
                <w:sz w:val="16"/>
                <w:szCs w:val="16"/>
              </w:rPr>
              <w:t>Total</w:t>
            </w:r>
          </w:p>
        </w:tc>
      </w:tr>
      <w:tr w:rsidR="002F101B" w:rsidRPr="00D257D0" w:rsidTr="00ED3F3A">
        <w:trPr>
          <w:trHeight w:val="70"/>
        </w:trPr>
        <w:tc>
          <w:tcPr>
            <w:tcW w:w="1951" w:type="dxa"/>
          </w:tcPr>
          <w:p w:rsidR="002F101B" w:rsidRPr="00D257D0" w:rsidRDefault="00245892" w:rsidP="00205BDA">
            <w:pPr>
              <w:spacing w:before="60" w:after="60" w:line="240" w:lineRule="auto"/>
              <w:rPr>
                <w:color w:val="000000"/>
                <w:sz w:val="16"/>
                <w:szCs w:val="16"/>
              </w:rPr>
            </w:pPr>
            <w:r w:rsidRPr="00D257D0">
              <w:rPr>
                <w:color w:val="000000"/>
                <w:sz w:val="16"/>
                <w:szCs w:val="16"/>
              </w:rPr>
              <w:lastRenderedPageBreak/>
              <w:t>Kilkari popular days and time slot report</w:t>
            </w:r>
          </w:p>
        </w:tc>
        <w:tc>
          <w:tcPr>
            <w:tcW w:w="7229" w:type="dxa"/>
          </w:tcPr>
          <w:p w:rsidR="00101C74" w:rsidRPr="00D257D0" w:rsidRDefault="002F101B" w:rsidP="00205BDA">
            <w:pPr>
              <w:spacing w:before="60" w:after="60" w:line="240" w:lineRule="auto"/>
              <w:rPr>
                <w:color w:val="000000"/>
                <w:sz w:val="16"/>
                <w:szCs w:val="16"/>
              </w:rPr>
            </w:pPr>
            <w:r w:rsidRPr="00D257D0">
              <w:rPr>
                <w:color w:val="000000"/>
                <w:sz w:val="16"/>
                <w:szCs w:val="16"/>
              </w:rPr>
              <w:t>This report shall provide the information about the call deliveries in respective hourly time slots. The reports should have op</w:t>
            </w:r>
            <w:r w:rsidR="00101C74" w:rsidRPr="00D257D0">
              <w:rPr>
                <w:color w:val="000000"/>
                <w:sz w:val="16"/>
                <w:szCs w:val="16"/>
              </w:rPr>
              <w:t>tion of generating data as per:</w:t>
            </w:r>
          </w:p>
          <w:p w:rsidR="00101C74" w:rsidRPr="00D257D0" w:rsidRDefault="00101C74" w:rsidP="00B21F5D">
            <w:pPr>
              <w:pStyle w:val="ListParagraph"/>
              <w:numPr>
                <w:ilvl w:val="0"/>
                <w:numId w:val="78"/>
              </w:numPr>
              <w:spacing w:before="60" w:after="60" w:line="240" w:lineRule="auto"/>
              <w:rPr>
                <w:color w:val="000000"/>
                <w:sz w:val="16"/>
                <w:szCs w:val="16"/>
              </w:rPr>
            </w:pPr>
            <w:r w:rsidRPr="00D257D0">
              <w:rPr>
                <w:color w:val="000000"/>
                <w:sz w:val="16"/>
                <w:szCs w:val="16"/>
              </w:rPr>
              <w:t>Date range</w:t>
            </w:r>
          </w:p>
          <w:p w:rsidR="00101C74" w:rsidRPr="00D257D0" w:rsidRDefault="00101C74" w:rsidP="00B21F5D">
            <w:pPr>
              <w:pStyle w:val="ListParagraph"/>
              <w:numPr>
                <w:ilvl w:val="0"/>
                <w:numId w:val="78"/>
              </w:numPr>
              <w:spacing w:before="60" w:after="60" w:line="240" w:lineRule="auto"/>
              <w:rPr>
                <w:color w:val="000000"/>
                <w:sz w:val="16"/>
                <w:szCs w:val="16"/>
              </w:rPr>
            </w:pPr>
            <w:r w:rsidRPr="00D257D0">
              <w:rPr>
                <w:color w:val="000000"/>
                <w:sz w:val="16"/>
                <w:szCs w:val="16"/>
              </w:rPr>
              <w:t>Operator</w:t>
            </w:r>
          </w:p>
          <w:p w:rsidR="00101C74" w:rsidRPr="00D257D0" w:rsidRDefault="00101C74" w:rsidP="00B21F5D">
            <w:pPr>
              <w:pStyle w:val="ListParagraph"/>
              <w:numPr>
                <w:ilvl w:val="0"/>
                <w:numId w:val="78"/>
              </w:numPr>
              <w:spacing w:before="60" w:after="60" w:line="240" w:lineRule="auto"/>
              <w:rPr>
                <w:color w:val="000000"/>
                <w:sz w:val="16"/>
                <w:szCs w:val="16"/>
              </w:rPr>
            </w:pPr>
            <w:r w:rsidRPr="00D257D0">
              <w:rPr>
                <w:color w:val="000000"/>
                <w:sz w:val="16"/>
                <w:szCs w:val="16"/>
              </w:rPr>
              <w:t>Pack</w:t>
            </w:r>
          </w:p>
          <w:p w:rsidR="00E201E9" w:rsidRPr="00D257D0" w:rsidRDefault="00E201E9" w:rsidP="00B21F5D">
            <w:pPr>
              <w:pStyle w:val="ListParagraph"/>
              <w:numPr>
                <w:ilvl w:val="0"/>
                <w:numId w:val="78"/>
              </w:numPr>
              <w:spacing w:before="60" w:after="60" w:line="240" w:lineRule="auto"/>
              <w:rPr>
                <w:color w:val="000000"/>
                <w:sz w:val="16"/>
                <w:szCs w:val="16"/>
              </w:rPr>
            </w:pPr>
            <w:r w:rsidRPr="00D257D0">
              <w:rPr>
                <w:color w:val="000000"/>
                <w:sz w:val="16"/>
                <w:szCs w:val="16"/>
              </w:rPr>
              <w:t xml:space="preserve">State </w:t>
            </w:r>
          </w:p>
          <w:p w:rsidR="00101C74" w:rsidRPr="00D257D0" w:rsidRDefault="00101C74" w:rsidP="00B21F5D">
            <w:pPr>
              <w:pStyle w:val="ListParagraph"/>
              <w:numPr>
                <w:ilvl w:val="0"/>
                <w:numId w:val="78"/>
              </w:numPr>
              <w:spacing w:before="60" w:after="60" w:line="240" w:lineRule="auto"/>
              <w:rPr>
                <w:color w:val="000000"/>
                <w:sz w:val="16"/>
                <w:szCs w:val="16"/>
              </w:rPr>
            </w:pPr>
            <w:r w:rsidRPr="00D257D0">
              <w:rPr>
                <w:color w:val="000000"/>
                <w:sz w:val="16"/>
                <w:szCs w:val="16"/>
              </w:rPr>
              <w:t>District</w:t>
            </w:r>
          </w:p>
          <w:p w:rsidR="009C5239" w:rsidRPr="00D257D0" w:rsidRDefault="009C5239" w:rsidP="00B21F5D">
            <w:pPr>
              <w:pStyle w:val="ListParagraph"/>
              <w:numPr>
                <w:ilvl w:val="0"/>
                <w:numId w:val="78"/>
              </w:numPr>
              <w:spacing w:before="60" w:after="60" w:line="240" w:lineRule="auto"/>
              <w:rPr>
                <w:color w:val="000000"/>
                <w:sz w:val="16"/>
                <w:szCs w:val="16"/>
              </w:rPr>
            </w:pPr>
            <w:proofErr w:type="spellStart"/>
            <w:r w:rsidRPr="00D257D0">
              <w:rPr>
                <w:rFonts w:eastAsia="Times New Roman"/>
                <w:color w:val="000000"/>
                <w:sz w:val="16"/>
                <w:lang w:val="en-IN" w:eastAsia="en-IN"/>
              </w:rPr>
              <w:t>Taluka</w:t>
            </w:r>
            <w:proofErr w:type="spellEnd"/>
          </w:p>
          <w:p w:rsidR="006E3C3E" w:rsidRPr="00D257D0" w:rsidRDefault="00F025B5" w:rsidP="00B21F5D">
            <w:pPr>
              <w:pStyle w:val="ListParagraph"/>
              <w:numPr>
                <w:ilvl w:val="0"/>
                <w:numId w:val="78"/>
              </w:numPr>
              <w:spacing w:before="60" w:after="60" w:line="240" w:lineRule="auto"/>
              <w:rPr>
                <w:color w:val="000000"/>
                <w:sz w:val="16"/>
                <w:szCs w:val="16"/>
              </w:rPr>
            </w:pPr>
            <w:r w:rsidRPr="00D257D0">
              <w:rPr>
                <w:color w:val="000000"/>
                <w:sz w:val="16"/>
                <w:szCs w:val="16"/>
              </w:rPr>
              <w:t>Health block</w:t>
            </w:r>
          </w:p>
          <w:p w:rsidR="00101C74" w:rsidRDefault="006E3C3E" w:rsidP="00B21F5D">
            <w:pPr>
              <w:pStyle w:val="ListParagraph"/>
              <w:numPr>
                <w:ilvl w:val="0"/>
                <w:numId w:val="78"/>
              </w:numPr>
              <w:spacing w:before="60" w:after="60" w:line="240" w:lineRule="auto"/>
              <w:rPr>
                <w:ins w:id="361" w:author="Sumit Kasera" w:date="2015-04-20T16:01:00Z"/>
                <w:color w:val="000000"/>
                <w:sz w:val="16"/>
                <w:szCs w:val="16"/>
              </w:rPr>
            </w:pPr>
            <w:r w:rsidRPr="00D257D0">
              <w:rPr>
                <w:color w:val="000000"/>
                <w:sz w:val="16"/>
                <w:szCs w:val="16"/>
              </w:rPr>
              <w:t>PHC</w:t>
            </w:r>
          </w:p>
          <w:p w:rsidR="00B21F5D" w:rsidRPr="00B21F5D" w:rsidRDefault="00B21F5D" w:rsidP="00B21F5D">
            <w:pPr>
              <w:pStyle w:val="ListParagraph"/>
              <w:numPr>
                <w:ilvl w:val="0"/>
                <w:numId w:val="78"/>
              </w:numPr>
              <w:spacing w:before="60" w:after="60" w:line="240" w:lineRule="auto"/>
              <w:rPr>
                <w:color w:val="000000"/>
                <w:sz w:val="16"/>
                <w:szCs w:val="16"/>
              </w:rPr>
            </w:pPr>
            <w:ins w:id="362" w:author="Sumit Kasera" w:date="2015-04-20T16:01:00Z">
              <w:r w:rsidRPr="00B21F5D">
                <w:rPr>
                  <w:sz w:val="16"/>
                  <w:szCs w:val="18"/>
                </w:rPr>
                <w:t>Sub-facility</w:t>
              </w:r>
            </w:ins>
          </w:p>
          <w:p w:rsidR="00101C74" w:rsidRPr="00D257D0" w:rsidRDefault="00F43CEF" w:rsidP="00B21F5D">
            <w:pPr>
              <w:pStyle w:val="ListParagraph"/>
              <w:numPr>
                <w:ilvl w:val="0"/>
                <w:numId w:val="78"/>
              </w:numPr>
              <w:spacing w:before="60" w:after="60" w:line="240" w:lineRule="auto"/>
              <w:rPr>
                <w:color w:val="000000"/>
                <w:sz w:val="16"/>
                <w:szCs w:val="16"/>
              </w:rPr>
            </w:pPr>
            <w:r w:rsidRPr="00D257D0">
              <w:rPr>
                <w:color w:val="000000"/>
                <w:sz w:val="16"/>
                <w:szCs w:val="16"/>
              </w:rPr>
              <w:t>Village</w:t>
            </w:r>
          </w:p>
          <w:p w:rsidR="00101C74" w:rsidRPr="00D257D0" w:rsidRDefault="002F101B" w:rsidP="00101C74">
            <w:pPr>
              <w:spacing w:before="60" w:after="60" w:line="240" w:lineRule="auto"/>
              <w:rPr>
                <w:color w:val="000000"/>
                <w:sz w:val="16"/>
                <w:szCs w:val="16"/>
              </w:rPr>
            </w:pPr>
            <w:r w:rsidRPr="00D257D0">
              <w:rPr>
                <w:color w:val="000000"/>
                <w:sz w:val="16"/>
                <w:szCs w:val="16"/>
              </w:rPr>
              <w:t xml:space="preserve">This report shall have percentage (success/ total attempt) summary as per </w:t>
            </w:r>
            <w:r w:rsidR="00101C74" w:rsidRPr="00D257D0">
              <w:rPr>
                <w:color w:val="000000"/>
                <w:sz w:val="16"/>
                <w:szCs w:val="16"/>
              </w:rPr>
              <w:t>following fields:</w:t>
            </w:r>
          </w:p>
          <w:p w:rsidR="00101C74" w:rsidRPr="00D257D0" w:rsidRDefault="00101C74" w:rsidP="00B21F5D">
            <w:pPr>
              <w:pStyle w:val="ListParagraph"/>
              <w:numPr>
                <w:ilvl w:val="0"/>
                <w:numId w:val="78"/>
              </w:numPr>
              <w:spacing w:before="60" w:after="60" w:line="240" w:lineRule="auto"/>
              <w:rPr>
                <w:color w:val="000000"/>
                <w:sz w:val="16"/>
                <w:szCs w:val="16"/>
              </w:rPr>
            </w:pPr>
            <w:r w:rsidRPr="00D257D0">
              <w:rPr>
                <w:color w:val="000000"/>
                <w:sz w:val="16"/>
                <w:szCs w:val="16"/>
              </w:rPr>
              <w:t>Day</w:t>
            </w:r>
          </w:p>
          <w:p w:rsidR="00101C74" w:rsidRPr="00D257D0" w:rsidRDefault="002F101B" w:rsidP="00B21F5D">
            <w:pPr>
              <w:pStyle w:val="ListParagraph"/>
              <w:numPr>
                <w:ilvl w:val="0"/>
                <w:numId w:val="78"/>
              </w:numPr>
              <w:spacing w:before="60" w:after="60" w:line="240" w:lineRule="auto"/>
              <w:rPr>
                <w:color w:val="000000"/>
                <w:sz w:val="16"/>
                <w:szCs w:val="16"/>
              </w:rPr>
            </w:pPr>
            <w:r w:rsidRPr="00D257D0">
              <w:rPr>
                <w:color w:val="000000"/>
                <w:sz w:val="16"/>
                <w:szCs w:val="16"/>
              </w:rPr>
              <w:t>15 column of ho</w:t>
            </w:r>
            <w:r w:rsidR="00101C74" w:rsidRPr="00D257D0">
              <w:rPr>
                <w:color w:val="000000"/>
                <w:sz w:val="16"/>
                <w:szCs w:val="16"/>
              </w:rPr>
              <w:t>urly time slot (7:00 to 22:00)</w:t>
            </w:r>
          </w:p>
          <w:p w:rsidR="00101C74" w:rsidRPr="00D257D0" w:rsidRDefault="002F101B" w:rsidP="00101C74">
            <w:pPr>
              <w:spacing w:before="60" w:after="60" w:line="240" w:lineRule="auto"/>
              <w:rPr>
                <w:color w:val="000000"/>
                <w:sz w:val="16"/>
                <w:szCs w:val="16"/>
              </w:rPr>
            </w:pPr>
            <w:r w:rsidRPr="00D257D0">
              <w:rPr>
                <w:color w:val="000000"/>
                <w:sz w:val="16"/>
                <w:szCs w:val="16"/>
              </w:rPr>
              <w:t>The underlying detailed repo</w:t>
            </w:r>
            <w:r w:rsidR="00101C74" w:rsidRPr="00D257D0">
              <w:rPr>
                <w:color w:val="000000"/>
                <w:sz w:val="16"/>
                <w:szCs w:val="16"/>
              </w:rPr>
              <w:t>rt shall have following fields:</w:t>
            </w:r>
          </w:p>
          <w:p w:rsidR="00065D41" w:rsidRPr="00D257D0" w:rsidRDefault="00065D41" w:rsidP="00B21F5D">
            <w:pPr>
              <w:pStyle w:val="ListParagraph"/>
              <w:numPr>
                <w:ilvl w:val="0"/>
                <w:numId w:val="78"/>
              </w:numPr>
              <w:spacing w:before="60" w:after="60" w:line="240" w:lineRule="auto"/>
              <w:rPr>
                <w:color w:val="000000"/>
                <w:sz w:val="16"/>
                <w:szCs w:val="16"/>
              </w:rPr>
            </w:pPr>
            <w:r w:rsidRPr="00D257D0">
              <w:rPr>
                <w:color w:val="000000"/>
                <w:sz w:val="16"/>
                <w:szCs w:val="16"/>
              </w:rPr>
              <w:t>Subscription ID</w:t>
            </w:r>
          </w:p>
          <w:p w:rsidR="00065D41" w:rsidRPr="00D257D0" w:rsidRDefault="00065D41" w:rsidP="00B21F5D">
            <w:pPr>
              <w:pStyle w:val="ListParagraph"/>
              <w:numPr>
                <w:ilvl w:val="0"/>
                <w:numId w:val="78"/>
              </w:numPr>
              <w:spacing w:before="60" w:after="60" w:line="240" w:lineRule="auto"/>
              <w:rPr>
                <w:color w:val="000000"/>
                <w:sz w:val="16"/>
                <w:szCs w:val="16"/>
              </w:rPr>
            </w:pPr>
            <w:r w:rsidRPr="00D257D0">
              <w:rPr>
                <w:color w:val="000000"/>
                <w:sz w:val="16"/>
                <w:szCs w:val="16"/>
              </w:rPr>
              <w:t>MSISDN</w:t>
            </w:r>
          </w:p>
          <w:p w:rsidR="00065D41" w:rsidRPr="00D257D0" w:rsidRDefault="00065D41" w:rsidP="00B21F5D">
            <w:pPr>
              <w:pStyle w:val="ListParagraph"/>
              <w:numPr>
                <w:ilvl w:val="0"/>
                <w:numId w:val="78"/>
              </w:numPr>
              <w:spacing w:before="60" w:after="60" w:line="240" w:lineRule="auto"/>
              <w:rPr>
                <w:color w:val="000000"/>
                <w:sz w:val="16"/>
                <w:szCs w:val="16"/>
              </w:rPr>
            </w:pPr>
            <w:r w:rsidRPr="00D257D0">
              <w:rPr>
                <w:color w:val="000000"/>
                <w:sz w:val="16"/>
                <w:szCs w:val="16"/>
              </w:rPr>
              <w:t>Call Status</w:t>
            </w:r>
          </w:p>
          <w:p w:rsidR="00065D41" w:rsidRPr="00D257D0" w:rsidRDefault="002F101B" w:rsidP="00B21F5D">
            <w:pPr>
              <w:pStyle w:val="ListParagraph"/>
              <w:numPr>
                <w:ilvl w:val="0"/>
                <w:numId w:val="78"/>
              </w:numPr>
              <w:spacing w:before="60" w:after="60" w:line="240" w:lineRule="auto"/>
              <w:rPr>
                <w:color w:val="000000"/>
                <w:sz w:val="16"/>
                <w:szCs w:val="16"/>
              </w:rPr>
            </w:pPr>
            <w:r w:rsidRPr="00D257D0">
              <w:rPr>
                <w:color w:val="000000"/>
                <w:sz w:val="16"/>
                <w:szCs w:val="16"/>
              </w:rPr>
              <w:t>A</w:t>
            </w:r>
            <w:r w:rsidR="00065D41" w:rsidRPr="00D257D0">
              <w:rPr>
                <w:color w:val="000000"/>
                <w:sz w:val="16"/>
                <w:szCs w:val="16"/>
              </w:rPr>
              <w:t>ttempt no. in that week</w:t>
            </w:r>
          </w:p>
          <w:p w:rsidR="00065D41" w:rsidRPr="00D257D0" w:rsidRDefault="00065D41" w:rsidP="00B21F5D">
            <w:pPr>
              <w:pStyle w:val="ListParagraph"/>
              <w:numPr>
                <w:ilvl w:val="0"/>
                <w:numId w:val="78"/>
              </w:numPr>
              <w:spacing w:before="60" w:after="60" w:line="240" w:lineRule="auto"/>
              <w:rPr>
                <w:color w:val="000000"/>
                <w:sz w:val="16"/>
                <w:szCs w:val="16"/>
              </w:rPr>
            </w:pPr>
            <w:r w:rsidRPr="00D257D0">
              <w:rPr>
                <w:color w:val="000000"/>
                <w:sz w:val="16"/>
                <w:szCs w:val="16"/>
              </w:rPr>
              <w:t xml:space="preserve">Duration(In </w:t>
            </w:r>
            <w:proofErr w:type="spellStart"/>
            <w:r w:rsidRPr="00D257D0">
              <w:rPr>
                <w:color w:val="000000"/>
                <w:sz w:val="16"/>
                <w:szCs w:val="16"/>
              </w:rPr>
              <w:t>Secs</w:t>
            </w:r>
            <w:proofErr w:type="spellEnd"/>
            <w:r w:rsidRPr="00D257D0">
              <w:rPr>
                <w:color w:val="000000"/>
                <w:sz w:val="16"/>
                <w:szCs w:val="16"/>
              </w:rPr>
              <w:t>)</w:t>
            </w:r>
          </w:p>
          <w:p w:rsidR="00065D41" w:rsidRPr="00D257D0" w:rsidRDefault="00065D41" w:rsidP="00B21F5D">
            <w:pPr>
              <w:pStyle w:val="ListParagraph"/>
              <w:numPr>
                <w:ilvl w:val="0"/>
                <w:numId w:val="78"/>
              </w:numPr>
              <w:spacing w:before="60" w:after="60" w:line="240" w:lineRule="auto"/>
              <w:rPr>
                <w:color w:val="000000"/>
                <w:sz w:val="16"/>
                <w:szCs w:val="16"/>
              </w:rPr>
            </w:pPr>
            <w:r w:rsidRPr="00D257D0">
              <w:rPr>
                <w:color w:val="000000"/>
                <w:sz w:val="16"/>
                <w:szCs w:val="16"/>
              </w:rPr>
              <w:t>Operator</w:t>
            </w:r>
          </w:p>
          <w:p w:rsidR="00065D41" w:rsidRPr="00D257D0" w:rsidRDefault="00065D41" w:rsidP="00B21F5D">
            <w:pPr>
              <w:pStyle w:val="ListParagraph"/>
              <w:numPr>
                <w:ilvl w:val="0"/>
                <w:numId w:val="78"/>
              </w:numPr>
              <w:spacing w:before="60" w:after="60" w:line="240" w:lineRule="auto"/>
              <w:rPr>
                <w:color w:val="000000"/>
                <w:sz w:val="16"/>
                <w:szCs w:val="16"/>
              </w:rPr>
            </w:pPr>
            <w:r w:rsidRPr="00D257D0">
              <w:rPr>
                <w:color w:val="000000"/>
                <w:sz w:val="16"/>
                <w:szCs w:val="16"/>
              </w:rPr>
              <w:t>Language</w:t>
            </w:r>
          </w:p>
          <w:p w:rsidR="00065D41" w:rsidRPr="00D257D0" w:rsidRDefault="00065D41" w:rsidP="00B21F5D">
            <w:pPr>
              <w:pStyle w:val="ListParagraph"/>
              <w:numPr>
                <w:ilvl w:val="0"/>
                <w:numId w:val="78"/>
              </w:numPr>
              <w:spacing w:before="60" w:after="60" w:line="240" w:lineRule="auto"/>
              <w:rPr>
                <w:color w:val="000000"/>
                <w:sz w:val="16"/>
                <w:szCs w:val="16"/>
              </w:rPr>
            </w:pPr>
            <w:r w:rsidRPr="00D257D0">
              <w:rPr>
                <w:color w:val="000000"/>
                <w:sz w:val="16"/>
                <w:szCs w:val="16"/>
              </w:rPr>
              <w:t>Subscription Pack</w:t>
            </w:r>
          </w:p>
          <w:p w:rsidR="00065D41" w:rsidRPr="00D257D0" w:rsidRDefault="002F101B" w:rsidP="00B21F5D">
            <w:pPr>
              <w:pStyle w:val="ListParagraph"/>
              <w:numPr>
                <w:ilvl w:val="0"/>
                <w:numId w:val="78"/>
              </w:numPr>
              <w:spacing w:before="60" w:after="60" w:line="240" w:lineRule="auto"/>
              <w:rPr>
                <w:color w:val="000000"/>
                <w:sz w:val="16"/>
                <w:szCs w:val="16"/>
              </w:rPr>
            </w:pPr>
            <w:r w:rsidRPr="00D257D0">
              <w:rPr>
                <w:color w:val="000000"/>
                <w:sz w:val="16"/>
                <w:szCs w:val="16"/>
              </w:rPr>
              <w:t>Percentage Lis</w:t>
            </w:r>
            <w:r w:rsidR="00065D41" w:rsidRPr="00D257D0">
              <w:rPr>
                <w:color w:val="000000"/>
                <w:sz w:val="16"/>
                <w:szCs w:val="16"/>
              </w:rPr>
              <w:t>tened</w:t>
            </w:r>
          </w:p>
          <w:p w:rsidR="00065D41" w:rsidRPr="00D257D0" w:rsidRDefault="00065D41" w:rsidP="00B21F5D">
            <w:pPr>
              <w:pStyle w:val="ListParagraph"/>
              <w:numPr>
                <w:ilvl w:val="0"/>
                <w:numId w:val="78"/>
              </w:numPr>
              <w:spacing w:before="60" w:after="60" w:line="240" w:lineRule="auto"/>
              <w:rPr>
                <w:color w:val="000000"/>
                <w:sz w:val="16"/>
                <w:szCs w:val="16"/>
              </w:rPr>
            </w:pPr>
            <w:r w:rsidRPr="00D257D0">
              <w:rPr>
                <w:color w:val="000000"/>
                <w:sz w:val="16"/>
                <w:szCs w:val="16"/>
              </w:rPr>
              <w:t>Campaign ID</w:t>
            </w:r>
          </w:p>
          <w:p w:rsidR="00065D41" w:rsidRPr="00D257D0" w:rsidRDefault="00065D41" w:rsidP="00B21F5D">
            <w:pPr>
              <w:pStyle w:val="ListParagraph"/>
              <w:numPr>
                <w:ilvl w:val="0"/>
                <w:numId w:val="78"/>
              </w:numPr>
              <w:spacing w:before="60" w:after="60" w:line="240" w:lineRule="auto"/>
              <w:rPr>
                <w:color w:val="000000"/>
                <w:sz w:val="16"/>
                <w:szCs w:val="16"/>
              </w:rPr>
            </w:pPr>
            <w:r w:rsidRPr="00D257D0">
              <w:rPr>
                <w:color w:val="000000"/>
                <w:sz w:val="16"/>
                <w:szCs w:val="16"/>
              </w:rPr>
              <w:t>Start Date</w:t>
            </w:r>
          </w:p>
          <w:p w:rsidR="00065D41" w:rsidRPr="00D257D0" w:rsidRDefault="00065D41" w:rsidP="00B21F5D">
            <w:pPr>
              <w:pStyle w:val="ListParagraph"/>
              <w:numPr>
                <w:ilvl w:val="0"/>
                <w:numId w:val="78"/>
              </w:numPr>
              <w:spacing w:before="60" w:after="60" w:line="240" w:lineRule="auto"/>
              <w:rPr>
                <w:color w:val="000000"/>
                <w:sz w:val="16"/>
                <w:szCs w:val="16"/>
              </w:rPr>
            </w:pPr>
            <w:r w:rsidRPr="00D257D0">
              <w:rPr>
                <w:color w:val="000000"/>
                <w:sz w:val="16"/>
                <w:szCs w:val="16"/>
              </w:rPr>
              <w:t>Start Time</w:t>
            </w:r>
          </w:p>
          <w:p w:rsidR="00065D41" w:rsidRPr="00D257D0" w:rsidRDefault="00065D41" w:rsidP="00B21F5D">
            <w:pPr>
              <w:pStyle w:val="ListParagraph"/>
              <w:numPr>
                <w:ilvl w:val="0"/>
                <w:numId w:val="78"/>
              </w:numPr>
              <w:spacing w:before="60" w:after="60" w:line="240" w:lineRule="auto"/>
              <w:rPr>
                <w:color w:val="000000"/>
                <w:sz w:val="16"/>
                <w:szCs w:val="16"/>
              </w:rPr>
            </w:pPr>
            <w:r w:rsidRPr="00D257D0">
              <w:rPr>
                <w:color w:val="000000"/>
                <w:sz w:val="16"/>
                <w:szCs w:val="16"/>
              </w:rPr>
              <w:t>End Date</w:t>
            </w:r>
          </w:p>
          <w:p w:rsidR="002F101B" w:rsidRPr="00D257D0" w:rsidRDefault="002F101B" w:rsidP="00B21F5D">
            <w:pPr>
              <w:pStyle w:val="ListParagraph"/>
              <w:numPr>
                <w:ilvl w:val="0"/>
                <w:numId w:val="78"/>
              </w:numPr>
              <w:spacing w:before="60" w:after="60" w:line="240" w:lineRule="auto"/>
              <w:rPr>
                <w:color w:val="000000"/>
                <w:sz w:val="16"/>
                <w:szCs w:val="16"/>
              </w:rPr>
            </w:pPr>
            <w:r w:rsidRPr="00D257D0">
              <w:rPr>
                <w:color w:val="000000"/>
                <w:sz w:val="16"/>
                <w:szCs w:val="16"/>
              </w:rPr>
              <w:t>End Time</w:t>
            </w:r>
          </w:p>
        </w:tc>
      </w:tr>
      <w:tr w:rsidR="002F101B" w:rsidRPr="00D257D0" w:rsidTr="00ED3F3A">
        <w:trPr>
          <w:trHeight w:val="70"/>
        </w:trPr>
        <w:tc>
          <w:tcPr>
            <w:tcW w:w="1951" w:type="dxa"/>
          </w:tcPr>
          <w:p w:rsidR="002F101B" w:rsidRPr="00D257D0" w:rsidRDefault="00245892" w:rsidP="00205BDA">
            <w:pPr>
              <w:spacing w:before="60" w:after="60" w:line="240" w:lineRule="auto"/>
              <w:rPr>
                <w:color w:val="000000"/>
                <w:sz w:val="16"/>
                <w:szCs w:val="16"/>
              </w:rPr>
            </w:pPr>
            <w:r w:rsidRPr="00D257D0">
              <w:rPr>
                <w:color w:val="000000"/>
                <w:sz w:val="16"/>
                <w:szCs w:val="16"/>
              </w:rPr>
              <w:t>Kilkari deactivation report</w:t>
            </w:r>
          </w:p>
        </w:tc>
        <w:tc>
          <w:tcPr>
            <w:tcW w:w="7229" w:type="dxa"/>
          </w:tcPr>
          <w:p w:rsidR="00065D41" w:rsidRPr="00D257D0" w:rsidRDefault="002F101B" w:rsidP="00205BDA">
            <w:pPr>
              <w:spacing w:before="60" w:after="60" w:line="240" w:lineRule="auto"/>
              <w:rPr>
                <w:color w:val="000000"/>
                <w:sz w:val="16"/>
                <w:szCs w:val="16"/>
              </w:rPr>
            </w:pPr>
            <w:r w:rsidRPr="00D257D0">
              <w:rPr>
                <w:color w:val="000000"/>
                <w:sz w:val="16"/>
                <w:szCs w:val="16"/>
              </w:rPr>
              <w:t>This report shall have all the deactivations happened the given date range.</w:t>
            </w:r>
            <w:r w:rsidRPr="00D257D0">
              <w:rPr>
                <w:color w:val="000000"/>
                <w:sz w:val="16"/>
                <w:szCs w:val="16"/>
              </w:rPr>
              <w:br/>
              <w:t>The reports should have op</w:t>
            </w:r>
            <w:r w:rsidR="00065D41" w:rsidRPr="00D257D0">
              <w:rPr>
                <w:color w:val="000000"/>
                <w:sz w:val="16"/>
                <w:szCs w:val="16"/>
              </w:rPr>
              <w:t>tion of generating data as per:</w:t>
            </w:r>
          </w:p>
          <w:p w:rsidR="00065D41" w:rsidRPr="00D257D0" w:rsidRDefault="00065D41" w:rsidP="00B21F5D">
            <w:pPr>
              <w:pStyle w:val="ListParagraph"/>
              <w:numPr>
                <w:ilvl w:val="0"/>
                <w:numId w:val="89"/>
              </w:numPr>
              <w:spacing w:before="60" w:after="60" w:line="240" w:lineRule="auto"/>
              <w:rPr>
                <w:color w:val="000000"/>
                <w:sz w:val="16"/>
                <w:szCs w:val="16"/>
              </w:rPr>
            </w:pPr>
            <w:r w:rsidRPr="00D257D0">
              <w:rPr>
                <w:color w:val="000000"/>
                <w:sz w:val="16"/>
                <w:szCs w:val="16"/>
              </w:rPr>
              <w:t>Date range</w:t>
            </w:r>
          </w:p>
          <w:p w:rsidR="00065D41" w:rsidRPr="00D257D0" w:rsidRDefault="00065D41" w:rsidP="00B21F5D">
            <w:pPr>
              <w:pStyle w:val="ListParagraph"/>
              <w:numPr>
                <w:ilvl w:val="0"/>
                <w:numId w:val="89"/>
              </w:numPr>
              <w:spacing w:before="60" w:after="60" w:line="240" w:lineRule="auto"/>
              <w:rPr>
                <w:color w:val="000000"/>
                <w:sz w:val="16"/>
                <w:szCs w:val="16"/>
              </w:rPr>
            </w:pPr>
            <w:r w:rsidRPr="00D257D0">
              <w:rPr>
                <w:color w:val="000000"/>
                <w:sz w:val="16"/>
                <w:szCs w:val="16"/>
              </w:rPr>
              <w:t>Operator</w:t>
            </w:r>
          </w:p>
          <w:p w:rsidR="00065D41" w:rsidRPr="00D257D0" w:rsidRDefault="00065D41" w:rsidP="00B21F5D">
            <w:pPr>
              <w:pStyle w:val="ListParagraph"/>
              <w:numPr>
                <w:ilvl w:val="0"/>
                <w:numId w:val="89"/>
              </w:numPr>
              <w:spacing w:before="60" w:after="60" w:line="240" w:lineRule="auto"/>
              <w:rPr>
                <w:color w:val="000000"/>
                <w:sz w:val="16"/>
                <w:szCs w:val="16"/>
              </w:rPr>
            </w:pPr>
            <w:r w:rsidRPr="00D257D0">
              <w:rPr>
                <w:color w:val="000000"/>
                <w:sz w:val="16"/>
                <w:szCs w:val="16"/>
              </w:rPr>
              <w:t>Pack</w:t>
            </w:r>
          </w:p>
          <w:p w:rsidR="00E201E9" w:rsidRPr="00D257D0" w:rsidRDefault="00E201E9" w:rsidP="00B21F5D">
            <w:pPr>
              <w:pStyle w:val="ListParagraph"/>
              <w:numPr>
                <w:ilvl w:val="0"/>
                <w:numId w:val="89"/>
              </w:numPr>
              <w:spacing w:before="60" w:after="60" w:line="240" w:lineRule="auto"/>
              <w:rPr>
                <w:color w:val="000000"/>
                <w:sz w:val="16"/>
                <w:szCs w:val="16"/>
              </w:rPr>
            </w:pPr>
            <w:r w:rsidRPr="00D257D0">
              <w:rPr>
                <w:color w:val="000000"/>
                <w:sz w:val="16"/>
                <w:szCs w:val="16"/>
              </w:rPr>
              <w:t>State</w:t>
            </w:r>
          </w:p>
          <w:p w:rsidR="00065D41" w:rsidRPr="00D257D0" w:rsidRDefault="00065D41" w:rsidP="00B21F5D">
            <w:pPr>
              <w:pStyle w:val="ListParagraph"/>
              <w:numPr>
                <w:ilvl w:val="0"/>
                <w:numId w:val="89"/>
              </w:numPr>
              <w:spacing w:before="60" w:after="60" w:line="240" w:lineRule="auto"/>
              <w:rPr>
                <w:color w:val="000000"/>
                <w:sz w:val="16"/>
                <w:szCs w:val="16"/>
              </w:rPr>
            </w:pPr>
            <w:r w:rsidRPr="00D257D0">
              <w:rPr>
                <w:color w:val="000000"/>
                <w:sz w:val="16"/>
                <w:szCs w:val="16"/>
              </w:rPr>
              <w:t>District</w:t>
            </w:r>
          </w:p>
          <w:p w:rsidR="009C5239" w:rsidRPr="00D257D0" w:rsidRDefault="009C5239" w:rsidP="00B21F5D">
            <w:pPr>
              <w:pStyle w:val="ListParagraph"/>
              <w:numPr>
                <w:ilvl w:val="0"/>
                <w:numId w:val="89"/>
              </w:numPr>
              <w:spacing w:before="60" w:after="60" w:line="240" w:lineRule="auto"/>
              <w:rPr>
                <w:color w:val="000000"/>
                <w:sz w:val="16"/>
                <w:szCs w:val="16"/>
              </w:rPr>
            </w:pPr>
            <w:proofErr w:type="spellStart"/>
            <w:r w:rsidRPr="00D257D0">
              <w:rPr>
                <w:rFonts w:eastAsia="Times New Roman"/>
                <w:color w:val="000000"/>
                <w:sz w:val="16"/>
                <w:lang w:val="en-IN" w:eastAsia="en-IN"/>
              </w:rPr>
              <w:t>Taluka</w:t>
            </w:r>
            <w:proofErr w:type="spellEnd"/>
          </w:p>
          <w:p w:rsidR="006E3C3E" w:rsidRPr="00D257D0" w:rsidRDefault="00F025B5" w:rsidP="00B21F5D">
            <w:pPr>
              <w:pStyle w:val="ListParagraph"/>
              <w:numPr>
                <w:ilvl w:val="0"/>
                <w:numId w:val="89"/>
              </w:numPr>
              <w:spacing w:before="60" w:after="60" w:line="240" w:lineRule="auto"/>
              <w:rPr>
                <w:color w:val="000000"/>
                <w:sz w:val="16"/>
                <w:szCs w:val="16"/>
              </w:rPr>
            </w:pPr>
            <w:r w:rsidRPr="00D257D0">
              <w:rPr>
                <w:color w:val="000000"/>
                <w:sz w:val="16"/>
                <w:szCs w:val="16"/>
              </w:rPr>
              <w:t>Health block</w:t>
            </w:r>
          </w:p>
          <w:p w:rsidR="00065D41" w:rsidRDefault="006E3C3E" w:rsidP="00B21F5D">
            <w:pPr>
              <w:pStyle w:val="ListParagraph"/>
              <w:numPr>
                <w:ilvl w:val="0"/>
                <w:numId w:val="89"/>
              </w:numPr>
              <w:spacing w:before="60" w:after="60" w:line="240" w:lineRule="auto"/>
              <w:rPr>
                <w:ins w:id="363" w:author="Sumit Kasera" w:date="2015-04-20T16:01:00Z"/>
                <w:color w:val="000000"/>
                <w:sz w:val="16"/>
                <w:szCs w:val="16"/>
              </w:rPr>
            </w:pPr>
            <w:r w:rsidRPr="00D257D0">
              <w:rPr>
                <w:color w:val="000000"/>
                <w:sz w:val="16"/>
                <w:szCs w:val="16"/>
              </w:rPr>
              <w:t>PHC</w:t>
            </w:r>
          </w:p>
          <w:p w:rsidR="00B21F5D" w:rsidRPr="00B21F5D" w:rsidRDefault="00B21F5D" w:rsidP="00B21F5D">
            <w:pPr>
              <w:pStyle w:val="ListParagraph"/>
              <w:numPr>
                <w:ilvl w:val="0"/>
                <w:numId w:val="89"/>
              </w:numPr>
              <w:spacing w:before="60" w:after="60" w:line="240" w:lineRule="auto"/>
              <w:rPr>
                <w:color w:val="000000"/>
                <w:sz w:val="16"/>
                <w:szCs w:val="16"/>
              </w:rPr>
            </w:pPr>
            <w:ins w:id="364" w:author="Sumit Kasera" w:date="2015-04-20T16:01:00Z">
              <w:r w:rsidRPr="00B21F5D">
                <w:rPr>
                  <w:sz w:val="16"/>
                  <w:szCs w:val="18"/>
                </w:rPr>
                <w:t>Sub-facility</w:t>
              </w:r>
            </w:ins>
          </w:p>
          <w:p w:rsidR="00065D41" w:rsidRPr="00D257D0" w:rsidRDefault="00F43CEF" w:rsidP="00B21F5D">
            <w:pPr>
              <w:pStyle w:val="ListParagraph"/>
              <w:numPr>
                <w:ilvl w:val="0"/>
                <w:numId w:val="89"/>
              </w:numPr>
              <w:spacing w:before="60" w:after="60" w:line="240" w:lineRule="auto"/>
              <w:rPr>
                <w:color w:val="000000"/>
                <w:sz w:val="16"/>
                <w:szCs w:val="16"/>
              </w:rPr>
            </w:pPr>
            <w:r w:rsidRPr="00D257D0">
              <w:rPr>
                <w:color w:val="000000"/>
                <w:sz w:val="16"/>
                <w:szCs w:val="16"/>
              </w:rPr>
              <w:t>Village</w:t>
            </w:r>
          </w:p>
          <w:p w:rsidR="00065D41" w:rsidRPr="00D257D0" w:rsidRDefault="002F101B" w:rsidP="00065D41">
            <w:pPr>
              <w:spacing w:before="60" w:after="60" w:line="240" w:lineRule="auto"/>
              <w:rPr>
                <w:color w:val="000000"/>
                <w:sz w:val="16"/>
                <w:szCs w:val="16"/>
              </w:rPr>
            </w:pPr>
            <w:r w:rsidRPr="00D257D0">
              <w:rPr>
                <w:color w:val="000000"/>
                <w:sz w:val="16"/>
                <w:szCs w:val="16"/>
              </w:rPr>
              <w:t>The summa</w:t>
            </w:r>
            <w:r w:rsidR="00065D41" w:rsidRPr="00D257D0">
              <w:rPr>
                <w:color w:val="000000"/>
                <w:sz w:val="16"/>
                <w:szCs w:val="16"/>
              </w:rPr>
              <w:t>ry report shall have fields as:</w:t>
            </w:r>
          </w:p>
          <w:p w:rsidR="00065D41" w:rsidRPr="00D257D0" w:rsidRDefault="00065D41" w:rsidP="00B21F5D">
            <w:pPr>
              <w:pStyle w:val="ListParagraph"/>
              <w:numPr>
                <w:ilvl w:val="0"/>
                <w:numId w:val="89"/>
              </w:numPr>
              <w:spacing w:before="60" w:after="60" w:line="240" w:lineRule="auto"/>
              <w:rPr>
                <w:color w:val="000000"/>
                <w:sz w:val="16"/>
                <w:szCs w:val="16"/>
              </w:rPr>
            </w:pPr>
            <w:r w:rsidRPr="00D257D0">
              <w:rPr>
                <w:color w:val="000000"/>
                <w:sz w:val="16"/>
                <w:szCs w:val="16"/>
              </w:rPr>
              <w:t>Subscription Packs</w:t>
            </w:r>
          </w:p>
          <w:p w:rsidR="00065D41" w:rsidRPr="00D257D0" w:rsidRDefault="00065D41" w:rsidP="00B21F5D">
            <w:pPr>
              <w:pStyle w:val="ListParagraph"/>
              <w:numPr>
                <w:ilvl w:val="0"/>
                <w:numId w:val="89"/>
              </w:numPr>
              <w:spacing w:before="60" w:after="60" w:line="240" w:lineRule="auto"/>
              <w:rPr>
                <w:color w:val="000000"/>
                <w:sz w:val="16"/>
                <w:szCs w:val="16"/>
              </w:rPr>
            </w:pPr>
            <w:r w:rsidRPr="00D257D0">
              <w:rPr>
                <w:color w:val="000000"/>
                <w:sz w:val="16"/>
                <w:szCs w:val="16"/>
              </w:rPr>
              <w:t>Total Deactivations</w:t>
            </w:r>
          </w:p>
          <w:p w:rsidR="00065D41" w:rsidRPr="00D257D0" w:rsidRDefault="002F101B" w:rsidP="00B21F5D">
            <w:pPr>
              <w:pStyle w:val="ListParagraph"/>
              <w:numPr>
                <w:ilvl w:val="0"/>
                <w:numId w:val="89"/>
              </w:numPr>
              <w:spacing w:before="60" w:after="60" w:line="240" w:lineRule="auto"/>
              <w:rPr>
                <w:color w:val="000000"/>
                <w:sz w:val="16"/>
                <w:szCs w:val="16"/>
              </w:rPr>
            </w:pPr>
            <w:r w:rsidRPr="00D257D0">
              <w:rPr>
                <w:color w:val="000000"/>
                <w:sz w:val="16"/>
                <w:szCs w:val="16"/>
              </w:rPr>
              <w:t xml:space="preserve">User </w:t>
            </w:r>
            <w:proofErr w:type="spellStart"/>
            <w:r w:rsidRPr="00D257D0">
              <w:rPr>
                <w:color w:val="000000"/>
                <w:sz w:val="16"/>
                <w:szCs w:val="16"/>
              </w:rPr>
              <w:t>Unsubscription</w:t>
            </w:r>
            <w:proofErr w:type="spellEnd"/>
            <w:r w:rsidRPr="00D257D0">
              <w:rPr>
                <w:color w:val="000000"/>
                <w:sz w:val="16"/>
                <w:szCs w:val="16"/>
              </w:rPr>
              <w:br/>
              <w:t>The detailed underlyi</w:t>
            </w:r>
            <w:r w:rsidR="00065D41" w:rsidRPr="00D257D0">
              <w:rPr>
                <w:color w:val="000000"/>
                <w:sz w:val="16"/>
                <w:szCs w:val="16"/>
              </w:rPr>
              <w:t>ng report shall have fields as:</w:t>
            </w:r>
          </w:p>
          <w:p w:rsidR="00065D41" w:rsidRPr="00D257D0" w:rsidRDefault="00065D41" w:rsidP="00B21F5D">
            <w:pPr>
              <w:pStyle w:val="ListParagraph"/>
              <w:numPr>
                <w:ilvl w:val="0"/>
                <w:numId w:val="89"/>
              </w:numPr>
              <w:spacing w:before="60" w:after="60" w:line="240" w:lineRule="auto"/>
              <w:rPr>
                <w:color w:val="000000"/>
                <w:sz w:val="16"/>
                <w:szCs w:val="16"/>
              </w:rPr>
            </w:pPr>
            <w:r w:rsidRPr="00D257D0">
              <w:rPr>
                <w:color w:val="000000"/>
                <w:sz w:val="16"/>
                <w:szCs w:val="16"/>
              </w:rPr>
              <w:t>Subscription Id</w:t>
            </w:r>
          </w:p>
          <w:p w:rsidR="00065D41" w:rsidRPr="00D257D0" w:rsidRDefault="00065D41" w:rsidP="00B21F5D">
            <w:pPr>
              <w:pStyle w:val="ListParagraph"/>
              <w:numPr>
                <w:ilvl w:val="0"/>
                <w:numId w:val="89"/>
              </w:numPr>
              <w:spacing w:before="60" w:after="60" w:line="240" w:lineRule="auto"/>
              <w:rPr>
                <w:color w:val="000000"/>
                <w:sz w:val="16"/>
                <w:szCs w:val="16"/>
              </w:rPr>
            </w:pPr>
            <w:r w:rsidRPr="00D257D0">
              <w:rPr>
                <w:color w:val="000000"/>
                <w:sz w:val="16"/>
                <w:szCs w:val="16"/>
              </w:rPr>
              <w:t>MSISDN</w:t>
            </w:r>
          </w:p>
          <w:p w:rsidR="00065D41" w:rsidRPr="00D257D0" w:rsidRDefault="00065D41" w:rsidP="00B21F5D">
            <w:pPr>
              <w:pStyle w:val="ListParagraph"/>
              <w:numPr>
                <w:ilvl w:val="0"/>
                <w:numId w:val="89"/>
              </w:numPr>
              <w:spacing w:before="60" w:after="60" w:line="240" w:lineRule="auto"/>
              <w:rPr>
                <w:color w:val="000000"/>
                <w:sz w:val="16"/>
                <w:szCs w:val="16"/>
              </w:rPr>
            </w:pPr>
            <w:r w:rsidRPr="00D257D0">
              <w:rPr>
                <w:color w:val="000000"/>
                <w:sz w:val="16"/>
                <w:szCs w:val="16"/>
              </w:rPr>
              <w:t>Subscription Status</w:t>
            </w:r>
          </w:p>
          <w:p w:rsidR="00065D41" w:rsidRPr="00D257D0" w:rsidRDefault="002F101B" w:rsidP="00B21F5D">
            <w:pPr>
              <w:pStyle w:val="ListParagraph"/>
              <w:numPr>
                <w:ilvl w:val="0"/>
                <w:numId w:val="89"/>
              </w:numPr>
              <w:spacing w:before="60" w:after="60" w:line="240" w:lineRule="auto"/>
              <w:rPr>
                <w:color w:val="000000"/>
                <w:sz w:val="16"/>
                <w:szCs w:val="16"/>
              </w:rPr>
            </w:pPr>
            <w:r w:rsidRPr="00D257D0">
              <w:rPr>
                <w:color w:val="000000"/>
                <w:sz w:val="16"/>
                <w:szCs w:val="16"/>
              </w:rPr>
              <w:t>As Of Date</w:t>
            </w:r>
          </w:p>
          <w:p w:rsidR="00065D41" w:rsidRPr="00D257D0" w:rsidRDefault="00065D41" w:rsidP="00B21F5D">
            <w:pPr>
              <w:pStyle w:val="ListParagraph"/>
              <w:numPr>
                <w:ilvl w:val="0"/>
                <w:numId w:val="89"/>
              </w:numPr>
              <w:spacing w:before="60" w:after="60" w:line="240" w:lineRule="auto"/>
              <w:rPr>
                <w:color w:val="000000"/>
                <w:sz w:val="16"/>
                <w:szCs w:val="16"/>
              </w:rPr>
            </w:pPr>
            <w:r w:rsidRPr="00D257D0">
              <w:rPr>
                <w:color w:val="000000"/>
                <w:sz w:val="16"/>
                <w:szCs w:val="16"/>
              </w:rPr>
              <w:lastRenderedPageBreak/>
              <w:t>Subscription Pack</w:t>
            </w:r>
          </w:p>
          <w:p w:rsidR="00065D41" w:rsidRPr="00D257D0" w:rsidRDefault="00065D41" w:rsidP="00B21F5D">
            <w:pPr>
              <w:pStyle w:val="ListParagraph"/>
              <w:numPr>
                <w:ilvl w:val="0"/>
                <w:numId w:val="89"/>
              </w:numPr>
              <w:spacing w:before="60" w:after="60" w:line="240" w:lineRule="auto"/>
              <w:rPr>
                <w:color w:val="000000"/>
                <w:sz w:val="16"/>
                <w:szCs w:val="16"/>
              </w:rPr>
            </w:pPr>
            <w:r w:rsidRPr="00D257D0">
              <w:rPr>
                <w:color w:val="000000"/>
                <w:sz w:val="16"/>
                <w:szCs w:val="16"/>
              </w:rPr>
              <w:t>Operator</w:t>
            </w:r>
          </w:p>
          <w:p w:rsidR="00065D41" w:rsidRPr="00D257D0" w:rsidRDefault="00065D41" w:rsidP="00B21F5D">
            <w:pPr>
              <w:pStyle w:val="ListParagraph"/>
              <w:numPr>
                <w:ilvl w:val="0"/>
                <w:numId w:val="89"/>
              </w:numPr>
              <w:spacing w:before="60" w:after="60" w:line="240" w:lineRule="auto"/>
              <w:rPr>
                <w:color w:val="000000"/>
                <w:sz w:val="16"/>
                <w:szCs w:val="16"/>
              </w:rPr>
            </w:pPr>
            <w:r w:rsidRPr="00D257D0">
              <w:rPr>
                <w:color w:val="000000"/>
                <w:sz w:val="16"/>
                <w:szCs w:val="16"/>
              </w:rPr>
              <w:t>Beneficiary Name</w:t>
            </w:r>
          </w:p>
          <w:p w:rsidR="00065D41" w:rsidRPr="00D257D0" w:rsidRDefault="00065D41" w:rsidP="00B21F5D">
            <w:pPr>
              <w:pStyle w:val="ListParagraph"/>
              <w:numPr>
                <w:ilvl w:val="0"/>
                <w:numId w:val="89"/>
              </w:numPr>
              <w:spacing w:before="60" w:after="60" w:line="240" w:lineRule="auto"/>
              <w:rPr>
                <w:color w:val="000000"/>
                <w:sz w:val="16"/>
                <w:szCs w:val="16"/>
              </w:rPr>
            </w:pPr>
            <w:r w:rsidRPr="00D257D0">
              <w:rPr>
                <w:color w:val="000000"/>
                <w:sz w:val="16"/>
                <w:szCs w:val="16"/>
              </w:rPr>
              <w:t>Beneficiary Age</w:t>
            </w:r>
          </w:p>
          <w:p w:rsidR="00065D41" w:rsidRPr="00D257D0" w:rsidRDefault="00E201E9" w:rsidP="00B21F5D">
            <w:pPr>
              <w:pStyle w:val="ListParagraph"/>
              <w:numPr>
                <w:ilvl w:val="0"/>
                <w:numId w:val="89"/>
              </w:numPr>
              <w:spacing w:before="60" w:after="60" w:line="240" w:lineRule="auto"/>
              <w:rPr>
                <w:color w:val="000000"/>
                <w:sz w:val="16"/>
                <w:szCs w:val="16"/>
              </w:rPr>
            </w:pPr>
            <w:r w:rsidRPr="00D257D0">
              <w:rPr>
                <w:color w:val="000000"/>
                <w:sz w:val="16"/>
                <w:szCs w:val="16"/>
              </w:rPr>
              <w:t>State</w:t>
            </w:r>
          </w:p>
          <w:p w:rsidR="00065D41" w:rsidRPr="00D257D0" w:rsidRDefault="00065D41" w:rsidP="00B21F5D">
            <w:pPr>
              <w:pStyle w:val="ListParagraph"/>
              <w:numPr>
                <w:ilvl w:val="0"/>
                <w:numId w:val="89"/>
              </w:numPr>
              <w:spacing w:before="60" w:after="60" w:line="240" w:lineRule="auto"/>
              <w:rPr>
                <w:color w:val="000000"/>
                <w:sz w:val="16"/>
                <w:szCs w:val="16"/>
              </w:rPr>
            </w:pPr>
            <w:r w:rsidRPr="00D257D0">
              <w:rPr>
                <w:color w:val="000000"/>
                <w:sz w:val="16"/>
                <w:szCs w:val="16"/>
              </w:rPr>
              <w:t>District</w:t>
            </w:r>
          </w:p>
          <w:p w:rsidR="009C5239" w:rsidRPr="00D257D0" w:rsidRDefault="009C5239" w:rsidP="00B21F5D">
            <w:pPr>
              <w:pStyle w:val="ListParagraph"/>
              <w:numPr>
                <w:ilvl w:val="0"/>
                <w:numId w:val="89"/>
              </w:numPr>
              <w:spacing w:before="60" w:after="60" w:line="240" w:lineRule="auto"/>
              <w:rPr>
                <w:color w:val="000000"/>
                <w:sz w:val="16"/>
                <w:szCs w:val="16"/>
              </w:rPr>
            </w:pPr>
            <w:proofErr w:type="spellStart"/>
            <w:r w:rsidRPr="00D257D0">
              <w:rPr>
                <w:rFonts w:eastAsia="Times New Roman"/>
                <w:color w:val="000000"/>
                <w:sz w:val="16"/>
                <w:lang w:val="en-IN" w:eastAsia="en-IN"/>
              </w:rPr>
              <w:t>Taluka</w:t>
            </w:r>
            <w:proofErr w:type="spellEnd"/>
          </w:p>
          <w:p w:rsidR="00065D41" w:rsidRPr="00D257D0" w:rsidRDefault="00F025B5" w:rsidP="00B21F5D">
            <w:pPr>
              <w:pStyle w:val="ListParagraph"/>
              <w:numPr>
                <w:ilvl w:val="0"/>
                <w:numId w:val="89"/>
              </w:numPr>
              <w:spacing w:before="60" w:after="60" w:line="240" w:lineRule="auto"/>
              <w:rPr>
                <w:color w:val="000000"/>
                <w:sz w:val="16"/>
                <w:szCs w:val="16"/>
              </w:rPr>
            </w:pPr>
            <w:r w:rsidRPr="00D257D0">
              <w:rPr>
                <w:color w:val="000000"/>
                <w:sz w:val="16"/>
                <w:szCs w:val="16"/>
              </w:rPr>
              <w:t>Health block</w:t>
            </w:r>
          </w:p>
          <w:p w:rsidR="00065D41" w:rsidRDefault="006E3C3E" w:rsidP="00B21F5D">
            <w:pPr>
              <w:pStyle w:val="ListParagraph"/>
              <w:numPr>
                <w:ilvl w:val="0"/>
                <w:numId w:val="89"/>
              </w:numPr>
              <w:spacing w:before="60" w:after="60" w:line="240" w:lineRule="auto"/>
              <w:rPr>
                <w:ins w:id="365" w:author="Sumit Kasera" w:date="2015-04-20T16:01:00Z"/>
                <w:color w:val="000000"/>
                <w:sz w:val="16"/>
                <w:szCs w:val="16"/>
              </w:rPr>
            </w:pPr>
            <w:r w:rsidRPr="00D257D0">
              <w:rPr>
                <w:color w:val="000000"/>
                <w:sz w:val="16"/>
                <w:szCs w:val="16"/>
              </w:rPr>
              <w:t>PHC</w:t>
            </w:r>
          </w:p>
          <w:p w:rsidR="00B21F5D" w:rsidRPr="00B21F5D" w:rsidRDefault="00B21F5D" w:rsidP="00B21F5D">
            <w:pPr>
              <w:pStyle w:val="ListParagraph"/>
              <w:numPr>
                <w:ilvl w:val="0"/>
                <w:numId w:val="89"/>
              </w:numPr>
              <w:spacing w:before="60" w:after="60" w:line="240" w:lineRule="auto"/>
              <w:rPr>
                <w:color w:val="000000"/>
                <w:sz w:val="16"/>
                <w:szCs w:val="16"/>
              </w:rPr>
            </w:pPr>
            <w:ins w:id="366" w:author="Sumit Kasera" w:date="2015-04-20T16:01:00Z">
              <w:r w:rsidRPr="00B21F5D">
                <w:rPr>
                  <w:sz w:val="16"/>
                  <w:szCs w:val="18"/>
                </w:rPr>
                <w:t>Sub-facility</w:t>
              </w:r>
            </w:ins>
          </w:p>
          <w:p w:rsidR="00065D41" w:rsidRPr="00D257D0" w:rsidRDefault="00F43CEF" w:rsidP="00B21F5D">
            <w:pPr>
              <w:pStyle w:val="ListParagraph"/>
              <w:numPr>
                <w:ilvl w:val="0"/>
                <w:numId w:val="89"/>
              </w:numPr>
              <w:spacing w:before="60" w:after="60" w:line="240" w:lineRule="auto"/>
              <w:rPr>
                <w:color w:val="000000"/>
                <w:sz w:val="16"/>
                <w:szCs w:val="16"/>
              </w:rPr>
            </w:pPr>
            <w:r w:rsidRPr="00D257D0">
              <w:rPr>
                <w:color w:val="000000"/>
                <w:sz w:val="16"/>
                <w:szCs w:val="16"/>
              </w:rPr>
              <w:t>Village</w:t>
            </w:r>
          </w:p>
          <w:p w:rsidR="002F101B" w:rsidRPr="00D257D0" w:rsidRDefault="002F101B" w:rsidP="00B21F5D">
            <w:pPr>
              <w:pStyle w:val="ListParagraph"/>
              <w:numPr>
                <w:ilvl w:val="0"/>
                <w:numId w:val="89"/>
              </w:numPr>
              <w:spacing w:before="60" w:after="60" w:line="240" w:lineRule="auto"/>
              <w:rPr>
                <w:color w:val="000000"/>
                <w:sz w:val="16"/>
                <w:szCs w:val="16"/>
              </w:rPr>
            </w:pPr>
            <w:r w:rsidRPr="00D257D0">
              <w:rPr>
                <w:color w:val="000000"/>
                <w:sz w:val="16"/>
                <w:szCs w:val="16"/>
              </w:rPr>
              <w:t>Deactivation mode</w:t>
            </w:r>
          </w:p>
        </w:tc>
      </w:tr>
      <w:tr w:rsidR="002F101B" w:rsidRPr="00D257D0" w:rsidTr="00ED3F3A">
        <w:trPr>
          <w:trHeight w:val="70"/>
        </w:trPr>
        <w:tc>
          <w:tcPr>
            <w:tcW w:w="1951" w:type="dxa"/>
          </w:tcPr>
          <w:p w:rsidR="002F101B" w:rsidRPr="00D257D0" w:rsidRDefault="00245892" w:rsidP="00205BDA">
            <w:pPr>
              <w:spacing w:before="60" w:after="60" w:line="240" w:lineRule="auto"/>
              <w:rPr>
                <w:color w:val="000000"/>
                <w:sz w:val="16"/>
                <w:szCs w:val="16"/>
              </w:rPr>
            </w:pPr>
            <w:r w:rsidRPr="00D257D0">
              <w:rPr>
                <w:color w:val="000000"/>
                <w:sz w:val="16"/>
                <w:szCs w:val="16"/>
              </w:rPr>
              <w:lastRenderedPageBreak/>
              <w:t>Kilkari activation request report</w:t>
            </w:r>
          </w:p>
        </w:tc>
        <w:tc>
          <w:tcPr>
            <w:tcW w:w="7229" w:type="dxa"/>
          </w:tcPr>
          <w:p w:rsidR="005842C1" w:rsidRPr="00D257D0" w:rsidRDefault="002F101B" w:rsidP="00205BDA">
            <w:pPr>
              <w:spacing w:before="60" w:after="60" w:line="240" w:lineRule="auto"/>
              <w:rPr>
                <w:color w:val="000000"/>
                <w:sz w:val="16"/>
                <w:szCs w:val="16"/>
              </w:rPr>
            </w:pPr>
            <w:r w:rsidRPr="00D257D0">
              <w:rPr>
                <w:color w:val="000000"/>
                <w:sz w:val="16"/>
                <w:szCs w:val="16"/>
              </w:rPr>
              <w:t>This report shall provide the information about the activation requests in the given date range. The reports should have op</w:t>
            </w:r>
            <w:r w:rsidR="005842C1" w:rsidRPr="00D257D0">
              <w:rPr>
                <w:color w:val="000000"/>
                <w:sz w:val="16"/>
                <w:szCs w:val="16"/>
              </w:rPr>
              <w:t>tion of generating data as per:</w:t>
            </w:r>
          </w:p>
          <w:p w:rsidR="005842C1" w:rsidRPr="00D257D0" w:rsidRDefault="005842C1" w:rsidP="00103CA5">
            <w:pPr>
              <w:pStyle w:val="ListParagraph"/>
              <w:numPr>
                <w:ilvl w:val="0"/>
                <w:numId w:val="90"/>
              </w:numPr>
              <w:spacing w:before="60" w:after="60" w:line="240" w:lineRule="auto"/>
              <w:rPr>
                <w:color w:val="000000"/>
                <w:sz w:val="16"/>
                <w:szCs w:val="16"/>
              </w:rPr>
            </w:pPr>
            <w:r w:rsidRPr="00D257D0">
              <w:rPr>
                <w:color w:val="000000"/>
                <w:sz w:val="16"/>
                <w:szCs w:val="16"/>
              </w:rPr>
              <w:t>Date range</w:t>
            </w:r>
          </w:p>
          <w:p w:rsidR="006D7FE4" w:rsidRPr="00D257D0" w:rsidRDefault="002F101B" w:rsidP="00103CA5">
            <w:pPr>
              <w:pStyle w:val="ListParagraph"/>
              <w:numPr>
                <w:ilvl w:val="0"/>
                <w:numId w:val="90"/>
              </w:numPr>
              <w:spacing w:before="60" w:after="60" w:line="240" w:lineRule="auto"/>
              <w:rPr>
                <w:color w:val="000000"/>
                <w:sz w:val="16"/>
                <w:szCs w:val="16"/>
              </w:rPr>
            </w:pPr>
            <w:r w:rsidRPr="00D257D0">
              <w:rPr>
                <w:color w:val="000000"/>
                <w:sz w:val="16"/>
                <w:szCs w:val="16"/>
              </w:rPr>
              <w:t>Operator</w:t>
            </w:r>
          </w:p>
          <w:p w:rsidR="005842C1" w:rsidRPr="00D257D0" w:rsidRDefault="006D7FE4" w:rsidP="00103CA5">
            <w:pPr>
              <w:pStyle w:val="ListParagraph"/>
              <w:numPr>
                <w:ilvl w:val="0"/>
                <w:numId w:val="90"/>
              </w:numPr>
              <w:spacing w:before="60" w:after="60" w:line="240" w:lineRule="auto"/>
              <w:rPr>
                <w:color w:val="000000"/>
                <w:sz w:val="16"/>
                <w:szCs w:val="16"/>
              </w:rPr>
            </w:pPr>
            <w:r w:rsidRPr="00D257D0">
              <w:rPr>
                <w:color w:val="000000"/>
                <w:sz w:val="16"/>
                <w:szCs w:val="16"/>
              </w:rPr>
              <w:t xml:space="preserve">State </w:t>
            </w:r>
          </w:p>
          <w:p w:rsidR="005842C1" w:rsidRPr="00D257D0" w:rsidRDefault="005842C1" w:rsidP="00103CA5">
            <w:pPr>
              <w:pStyle w:val="ListParagraph"/>
              <w:numPr>
                <w:ilvl w:val="0"/>
                <w:numId w:val="90"/>
              </w:numPr>
              <w:spacing w:before="60" w:after="60" w:line="240" w:lineRule="auto"/>
              <w:rPr>
                <w:color w:val="000000"/>
                <w:sz w:val="16"/>
                <w:szCs w:val="16"/>
              </w:rPr>
            </w:pPr>
            <w:r w:rsidRPr="00D257D0">
              <w:rPr>
                <w:color w:val="000000"/>
                <w:sz w:val="16"/>
                <w:szCs w:val="16"/>
              </w:rPr>
              <w:t>District</w:t>
            </w:r>
          </w:p>
          <w:p w:rsidR="009C5239" w:rsidRPr="00D257D0" w:rsidRDefault="009C5239" w:rsidP="00103CA5">
            <w:pPr>
              <w:pStyle w:val="ListParagraph"/>
              <w:numPr>
                <w:ilvl w:val="0"/>
                <w:numId w:val="90"/>
              </w:numPr>
              <w:spacing w:before="60" w:after="60" w:line="240" w:lineRule="auto"/>
              <w:rPr>
                <w:color w:val="000000"/>
                <w:sz w:val="16"/>
                <w:szCs w:val="16"/>
              </w:rPr>
            </w:pPr>
            <w:proofErr w:type="spellStart"/>
            <w:r w:rsidRPr="00D257D0">
              <w:rPr>
                <w:rFonts w:eastAsia="Times New Roman"/>
                <w:color w:val="000000"/>
                <w:sz w:val="16"/>
                <w:lang w:val="en-IN" w:eastAsia="en-IN"/>
              </w:rPr>
              <w:t>Taluka</w:t>
            </w:r>
            <w:proofErr w:type="spellEnd"/>
          </w:p>
          <w:p w:rsidR="006E3C3E" w:rsidRPr="00D257D0" w:rsidRDefault="00F025B5" w:rsidP="00103CA5">
            <w:pPr>
              <w:pStyle w:val="ListParagraph"/>
              <w:numPr>
                <w:ilvl w:val="0"/>
                <w:numId w:val="90"/>
              </w:numPr>
              <w:spacing w:before="60" w:after="60" w:line="240" w:lineRule="auto"/>
              <w:rPr>
                <w:color w:val="000000"/>
                <w:sz w:val="16"/>
                <w:szCs w:val="16"/>
              </w:rPr>
            </w:pPr>
            <w:r w:rsidRPr="00D257D0">
              <w:rPr>
                <w:color w:val="000000"/>
                <w:sz w:val="16"/>
                <w:szCs w:val="16"/>
              </w:rPr>
              <w:t>Health block</w:t>
            </w:r>
          </w:p>
          <w:p w:rsidR="005842C1" w:rsidRDefault="006E3C3E" w:rsidP="00103CA5">
            <w:pPr>
              <w:pStyle w:val="ListParagraph"/>
              <w:numPr>
                <w:ilvl w:val="0"/>
                <w:numId w:val="90"/>
              </w:numPr>
              <w:spacing w:before="60" w:after="60" w:line="240" w:lineRule="auto"/>
              <w:rPr>
                <w:ins w:id="367" w:author="Sumit Kasera" w:date="2015-04-20T16:01:00Z"/>
                <w:color w:val="000000"/>
                <w:sz w:val="16"/>
                <w:szCs w:val="16"/>
              </w:rPr>
            </w:pPr>
            <w:r w:rsidRPr="00D257D0">
              <w:rPr>
                <w:color w:val="000000"/>
                <w:sz w:val="16"/>
                <w:szCs w:val="16"/>
              </w:rPr>
              <w:t>PHC</w:t>
            </w:r>
          </w:p>
          <w:p w:rsidR="00B21F5D" w:rsidRPr="00103CA5" w:rsidRDefault="00B21F5D" w:rsidP="00103CA5">
            <w:pPr>
              <w:pStyle w:val="ListParagraph"/>
              <w:numPr>
                <w:ilvl w:val="0"/>
                <w:numId w:val="90"/>
              </w:numPr>
              <w:spacing w:before="60" w:after="60" w:line="240" w:lineRule="auto"/>
              <w:rPr>
                <w:color w:val="000000"/>
                <w:sz w:val="16"/>
                <w:szCs w:val="16"/>
              </w:rPr>
            </w:pPr>
            <w:ins w:id="368" w:author="Sumit Kasera" w:date="2015-04-20T16:01:00Z">
              <w:r w:rsidRPr="00B21F5D">
                <w:rPr>
                  <w:sz w:val="16"/>
                  <w:szCs w:val="18"/>
                </w:rPr>
                <w:t>Sub</w:t>
              </w:r>
              <w:r w:rsidRPr="00103CA5">
                <w:rPr>
                  <w:sz w:val="16"/>
                  <w:szCs w:val="18"/>
                </w:rPr>
                <w:t>-facility</w:t>
              </w:r>
            </w:ins>
          </w:p>
          <w:p w:rsidR="005842C1" w:rsidRPr="00D257D0" w:rsidRDefault="00F43CEF" w:rsidP="00103CA5">
            <w:pPr>
              <w:pStyle w:val="ListParagraph"/>
              <w:numPr>
                <w:ilvl w:val="0"/>
                <w:numId w:val="90"/>
              </w:numPr>
              <w:spacing w:before="60" w:after="60" w:line="240" w:lineRule="auto"/>
              <w:rPr>
                <w:color w:val="000000"/>
                <w:sz w:val="16"/>
                <w:szCs w:val="16"/>
              </w:rPr>
            </w:pPr>
            <w:r w:rsidRPr="00D257D0">
              <w:rPr>
                <w:color w:val="000000"/>
                <w:sz w:val="16"/>
                <w:szCs w:val="16"/>
              </w:rPr>
              <w:t>Village</w:t>
            </w:r>
          </w:p>
          <w:p w:rsidR="005842C1" w:rsidRPr="00D257D0" w:rsidRDefault="002F101B" w:rsidP="005842C1">
            <w:pPr>
              <w:spacing w:before="60" w:after="60" w:line="240" w:lineRule="auto"/>
              <w:rPr>
                <w:color w:val="000000"/>
                <w:sz w:val="16"/>
                <w:szCs w:val="16"/>
              </w:rPr>
            </w:pPr>
            <w:r w:rsidRPr="00D257D0">
              <w:rPr>
                <w:color w:val="000000"/>
                <w:sz w:val="16"/>
                <w:szCs w:val="16"/>
              </w:rPr>
              <w:t>The</w:t>
            </w:r>
            <w:r w:rsidR="005842C1" w:rsidRPr="00D257D0">
              <w:rPr>
                <w:color w:val="000000"/>
                <w:sz w:val="16"/>
                <w:szCs w:val="16"/>
              </w:rPr>
              <w:t xml:space="preserve"> summary should have fields as:</w:t>
            </w:r>
          </w:p>
          <w:p w:rsidR="005842C1" w:rsidRPr="00D257D0" w:rsidRDefault="005842C1" w:rsidP="00103CA5">
            <w:pPr>
              <w:pStyle w:val="ListParagraph"/>
              <w:numPr>
                <w:ilvl w:val="0"/>
                <w:numId w:val="90"/>
              </w:numPr>
              <w:spacing w:before="60" w:after="60" w:line="240" w:lineRule="auto"/>
              <w:rPr>
                <w:color w:val="000000"/>
                <w:sz w:val="16"/>
                <w:szCs w:val="16"/>
              </w:rPr>
            </w:pPr>
            <w:r w:rsidRPr="00D257D0">
              <w:rPr>
                <w:color w:val="000000"/>
                <w:sz w:val="16"/>
                <w:szCs w:val="16"/>
              </w:rPr>
              <w:t>Subscription Packs</w:t>
            </w:r>
          </w:p>
          <w:p w:rsidR="005842C1" w:rsidRPr="00D257D0" w:rsidRDefault="005842C1" w:rsidP="00103CA5">
            <w:pPr>
              <w:pStyle w:val="ListParagraph"/>
              <w:numPr>
                <w:ilvl w:val="0"/>
                <w:numId w:val="90"/>
              </w:numPr>
              <w:spacing w:before="60" w:after="60" w:line="240" w:lineRule="auto"/>
              <w:rPr>
                <w:color w:val="000000"/>
                <w:sz w:val="16"/>
                <w:szCs w:val="16"/>
              </w:rPr>
            </w:pPr>
            <w:r w:rsidRPr="00D257D0">
              <w:rPr>
                <w:color w:val="000000"/>
                <w:sz w:val="16"/>
                <w:szCs w:val="16"/>
              </w:rPr>
              <w:t>New Activation Requests</w:t>
            </w:r>
          </w:p>
          <w:p w:rsidR="005842C1" w:rsidRPr="00D257D0" w:rsidRDefault="005842C1" w:rsidP="00103CA5">
            <w:pPr>
              <w:pStyle w:val="ListParagraph"/>
              <w:numPr>
                <w:ilvl w:val="0"/>
                <w:numId w:val="90"/>
              </w:numPr>
              <w:spacing w:before="60" w:after="60" w:line="240" w:lineRule="auto"/>
              <w:rPr>
                <w:color w:val="000000"/>
                <w:sz w:val="16"/>
                <w:szCs w:val="16"/>
              </w:rPr>
            </w:pPr>
            <w:r w:rsidRPr="00D257D0">
              <w:rPr>
                <w:color w:val="000000"/>
                <w:sz w:val="16"/>
                <w:szCs w:val="16"/>
              </w:rPr>
              <w:t>Total Activations</w:t>
            </w:r>
          </w:p>
          <w:p w:rsidR="005842C1" w:rsidRPr="00D257D0" w:rsidRDefault="002F101B" w:rsidP="005842C1">
            <w:pPr>
              <w:spacing w:before="60" w:after="60" w:line="240" w:lineRule="auto"/>
              <w:rPr>
                <w:color w:val="000000"/>
                <w:sz w:val="16"/>
                <w:szCs w:val="16"/>
              </w:rPr>
            </w:pPr>
            <w:r w:rsidRPr="00D257D0">
              <w:rPr>
                <w:color w:val="000000"/>
                <w:sz w:val="16"/>
                <w:szCs w:val="16"/>
              </w:rPr>
              <w:t>The detailed underlying rep</w:t>
            </w:r>
            <w:r w:rsidR="005842C1" w:rsidRPr="00D257D0">
              <w:rPr>
                <w:color w:val="000000"/>
                <w:sz w:val="16"/>
                <w:szCs w:val="16"/>
              </w:rPr>
              <w:t>ort shall have fields as:</w:t>
            </w:r>
          </w:p>
          <w:p w:rsidR="005842C1" w:rsidRPr="00D257D0" w:rsidRDefault="005842C1" w:rsidP="00103CA5">
            <w:pPr>
              <w:pStyle w:val="ListParagraph"/>
              <w:numPr>
                <w:ilvl w:val="0"/>
                <w:numId w:val="90"/>
              </w:numPr>
              <w:spacing w:before="60" w:after="60" w:line="240" w:lineRule="auto"/>
              <w:rPr>
                <w:color w:val="000000"/>
                <w:sz w:val="16"/>
                <w:szCs w:val="16"/>
              </w:rPr>
            </w:pPr>
            <w:r w:rsidRPr="00D257D0">
              <w:rPr>
                <w:color w:val="000000"/>
                <w:sz w:val="16"/>
                <w:szCs w:val="16"/>
              </w:rPr>
              <w:t>Subscription ID</w:t>
            </w:r>
          </w:p>
          <w:p w:rsidR="005842C1" w:rsidRPr="00D257D0" w:rsidRDefault="005842C1" w:rsidP="00103CA5">
            <w:pPr>
              <w:pStyle w:val="ListParagraph"/>
              <w:numPr>
                <w:ilvl w:val="0"/>
                <w:numId w:val="90"/>
              </w:numPr>
              <w:spacing w:before="60" w:after="60" w:line="240" w:lineRule="auto"/>
              <w:rPr>
                <w:color w:val="000000"/>
                <w:sz w:val="16"/>
                <w:szCs w:val="16"/>
              </w:rPr>
            </w:pPr>
            <w:r w:rsidRPr="00D257D0">
              <w:rPr>
                <w:color w:val="000000"/>
                <w:sz w:val="16"/>
                <w:szCs w:val="16"/>
              </w:rPr>
              <w:t>MSISDN</w:t>
            </w:r>
          </w:p>
          <w:p w:rsidR="005842C1" w:rsidRPr="00D257D0" w:rsidRDefault="005842C1" w:rsidP="00103CA5">
            <w:pPr>
              <w:pStyle w:val="ListParagraph"/>
              <w:numPr>
                <w:ilvl w:val="0"/>
                <w:numId w:val="90"/>
              </w:numPr>
              <w:spacing w:before="60" w:after="60" w:line="240" w:lineRule="auto"/>
              <w:rPr>
                <w:color w:val="000000"/>
                <w:sz w:val="16"/>
                <w:szCs w:val="16"/>
              </w:rPr>
            </w:pPr>
            <w:r w:rsidRPr="00D257D0">
              <w:rPr>
                <w:color w:val="000000"/>
                <w:sz w:val="16"/>
                <w:szCs w:val="16"/>
              </w:rPr>
              <w:t>Subscription Pack</w:t>
            </w:r>
          </w:p>
          <w:p w:rsidR="005842C1" w:rsidRPr="00D257D0" w:rsidRDefault="005842C1" w:rsidP="00103CA5">
            <w:pPr>
              <w:pStyle w:val="ListParagraph"/>
              <w:numPr>
                <w:ilvl w:val="0"/>
                <w:numId w:val="90"/>
              </w:numPr>
              <w:spacing w:before="60" w:after="60" w:line="240" w:lineRule="auto"/>
              <w:rPr>
                <w:color w:val="000000"/>
                <w:sz w:val="16"/>
                <w:szCs w:val="16"/>
              </w:rPr>
            </w:pPr>
            <w:r w:rsidRPr="00D257D0">
              <w:rPr>
                <w:color w:val="000000"/>
                <w:sz w:val="16"/>
                <w:szCs w:val="16"/>
              </w:rPr>
              <w:t>Channel</w:t>
            </w:r>
          </w:p>
          <w:p w:rsidR="005842C1" w:rsidRPr="00D257D0" w:rsidRDefault="005842C1" w:rsidP="00103CA5">
            <w:pPr>
              <w:pStyle w:val="ListParagraph"/>
              <w:numPr>
                <w:ilvl w:val="0"/>
                <w:numId w:val="90"/>
              </w:numPr>
              <w:spacing w:before="60" w:after="60" w:line="240" w:lineRule="auto"/>
              <w:rPr>
                <w:color w:val="000000"/>
                <w:sz w:val="16"/>
                <w:szCs w:val="16"/>
              </w:rPr>
            </w:pPr>
            <w:r w:rsidRPr="00D257D0">
              <w:rPr>
                <w:color w:val="000000"/>
                <w:sz w:val="16"/>
                <w:szCs w:val="16"/>
              </w:rPr>
              <w:t>Operator</w:t>
            </w:r>
          </w:p>
          <w:p w:rsidR="005842C1" w:rsidRPr="00D257D0" w:rsidRDefault="005842C1" w:rsidP="00103CA5">
            <w:pPr>
              <w:pStyle w:val="ListParagraph"/>
              <w:numPr>
                <w:ilvl w:val="0"/>
                <w:numId w:val="90"/>
              </w:numPr>
              <w:spacing w:before="60" w:after="60" w:line="240" w:lineRule="auto"/>
              <w:rPr>
                <w:color w:val="000000"/>
                <w:sz w:val="16"/>
                <w:szCs w:val="16"/>
              </w:rPr>
            </w:pPr>
            <w:r w:rsidRPr="00D257D0">
              <w:rPr>
                <w:color w:val="000000"/>
                <w:sz w:val="16"/>
                <w:szCs w:val="16"/>
              </w:rPr>
              <w:t>Activated date</w:t>
            </w:r>
          </w:p>
          <w:p w:rsidR="005842C1" w:rsidRPr="00D257D0" w:rsidRDefault="005842C1" w:rsidP="00103CA5">
            <w:pPr>
              <w:pStyle w:val="ListParagraph"/>
              <w:numPr>
                <w:ilvl w:val="0"/>
                <w:numId w:val="90"/>
              </w:numPr>
              <w:spacing w:before="60" w:after="60" w:line="240" w:lineRule="auto"/>
              <w:rPr>
                <w:color w:val="000000"/>
                <w:sz w:val="16"/>
                <w:szCs w:val="16"/>
              </w:rPr>
            </w:pPr>
            <w:r w:rsidRPr="00D257D0">
              <w:rPr>
                <w:color w:val="000000"/>
                <w:sz w:val="16"/>
                <w:szCs w:val="16"/>
              </w:rPr>
              <w:t>Beneficiary Name</w:t>
            </w:r>
          </w:p>
          <w:p w:rsidR="005842C1" w:rsidRPr="00D257D0" w:rsidRDefault="005842C1" w:rsidP="00103CA5">
            <w:pPr>
              <w:pStyle w:val="ListParagraph"/>
              <w:numPr>
                <w:ilvl w:val="0"/>
                <w:numId w:val="90"/>
              </w:numPr>
              <w:spacing w:before="60" w:after="60" w:line="240" w:lineRule="auto"/>
              <w:rPr>
                <w:color w:val="000000"/>
                <w:sz w:val="16"/>
                <w:szCs w:val="16"/>
              </w:rPr>
            </w:pPr>
            <w:r w:rsidRPr="00D257D0">
              <w:rPr>
                <w:color w:val="000000"/>
                <w:sz w:val="16"/>
                <w:szCs w:val="16"/>
              </w:rPr>
              <w:t>Beneficiary Age</w:t>
            </w:r>
          </w:p>
          <w:p w:rsidR="005842C1" w:rsidRPr="00D257D0" w:rsidRDefault="006D7FE4" w:rsidP="00103CA5">
            <w:pPr>
              <w:pStyle w:val="ListParagraph"/>
              <w:numPr>
                <w:ilvl w:val="0"/>
                <w:numId w:val="90"/>
              </w:numPr>
              <w:spacing w:before="60" w:after="60" w:line="240" w:lineRule="auto"/>
              <w:rPr>
                <w:color w:val="000000"/>
                <w:sz w:val="16"/>
                <w:szCs w:val="16"/>
              </w:rPr>
            </w:pPr>
            <w:r w:rsidRPr="00D257D0">
              <w:rPr>
                <w:color w:val="000000"/>
                <w:sz w:val="16"/>
                <w:szCs w:val="16"/>
              </w:rPr>
              <w:t>State</w:t>
            </w:r>
          </w:p>
          <w:p w:rsidR="005842C1" w:rsidRPr="00D257D0" w:rsidRDefault="005842C1" w:rsidP="00103CA5">
            <w:pPr>
              <w:pStyle w:val="ListParagraph"/>
              <w:numPr>
                <w:ilvl w:val="0"/>
                <w:numId w:val="90"/>
              </w:numPr>
              <w:spacing w:before="60" w:after="60" w:line="240" w:lineRule="auto"/>
              <w:rPr>
                <w:color w:val="000000"/>
                <w:sz w:val="16"/>
                <w:szCs w:val="16"/>
              </w:rPr>
            </w:pPr>
            <w:r w:rsidRPr="00D257D0">
              <w:rPr>
                <w:color w:val="000000"/>
                <w:sz w:val="16"/>
                <w:szCs w:val="16"/>
              </w:rPr>
              <w:t>District</w:t>
            </w:r>
          </w:p>
          <w:p w:rsidR="009C5239" w:rsidRPr="00D257D0" w:rsidRDefault="009C5239" w:rsidP="00103CA5">
            <w:pPr>
              <w:pStyle w:val="ListParagraph"/>
              <w:numPr>
                <w:ilvl w:val="0"/>
                <w:numId w:val="90"/>
              </w:numPr>
              <w:spacing w:before="60" w:after="60" w:line="240" w:lineRule="auto"/>
              <w:rPr>
                <w:color w:val="000000"/>
                <w:sz w:val="16"/>
                <w:szCs w:val="16"/>
              </w:rPr>
            </w:pPr>
            <w:proofErr w:type="spellStart"/>
            <w:r w:rsidRPr="00D257D0">
              <w:rPr>
                <w:rFonts w:eastAsia="Times New Roman"/>
                <w:color w:val="000000"/>
                <w:sz w:val="16"/>
                <w:lang w:val="en-IN" w:eastAsia="en-IN"/>
              </w:rPr>
              <w:t>Taluka</w:t>
            </w:r>
            <w:proofErr w:type="spellEnd"/>
          </w:p>
          <w:p w:rsidR="005842C1" w:rsidRPr="00D257D0" w:rsidRDefault="00F025B5" w:rsidP="00103CA5">
            <w:pPr>
              <w:pStyle w:val="ListParagraph"/>
              <w:numPr>
                <w:ilvl w:val="0"/>
                <w:numId w:val="90"/>
              </w:numPr>
              <w:spacing w:before="60" w:after="60" w:line="240" w:lineRule="auto"/>
              <w:rPr>
                <w:color w:val="000000"/>
                <w:sz w:val="16"/>
                <w:szCs w:val="16"/>
              </w:rPr>
            </w:pPr>
            <w:r w:rsidRPr="00D257D0">
              <w:rPr>
                <w:color w:val="000000"/>
                <w:sz w:val="16"/>
                <w:szCs w:val="16"/>
              </w:rPr>
              <w:t>Health block</w:t>
            </w:r>
          </w:p>
          <w:p w:rsidR="005842C1" w:rsidRDefault="006E3C3E" w:rsidP="00103CA5">
            <w:pPr>
              <w:pStyle w:val="ListParagraph"/>
              <w:numPr>
                <w:ilvl w:val="0"/>
                <w:numId w:val="90"/>
              </w:numPr>
              <w:spacing w:before="60" w:after="60" w:line="240" w:lineRule="auto"/>
              <w:rPr>
                <w:ins w:id="369" w:author="Sumit Kasera" w:date="2015-04-20T16:01:00Z"/>
                <w:color w:val="000000"/>
                <w:sz w:val="16"/>
                <w:szCs w:val="16"/>
              </w:rPr>
            </w:pPr>
            <w:r w:rsidRPr="00D257D0">
              <w:rPr>
                <w:color w:val="000000"/>
                <w:sz w:val="16"/>
                <w:szCs w:val="16"/>
              </w:rPr>
              <w:t>PHC</w:t>
            </w:r>
          </w:p>
          <w:p w:rsidR="00103CA5" w:rsidRPr="00015E74" w:rsidRDefault="00103CA5" w:rsidP="00103CA5">
            <w:pPr>
              <w:pStyle w:val="ListParagraph"/>
              <w:numPr>
                <w:ilvl w:val="0"/>
                <w:numId w:val="90"/>
              </w:numPr>
              <w:spacing w:before="60" w:after="60" w:line="240" w:lineRule="auto"/>
              <w:rPr>
                <w:color w:val="000000"/>
                <w:sz w:val="16"/>
                <w:szCs w:val="16"/>
              </w:rPr>
            </w:pPr>
            <w:ins w:id="370" w:author="Sumit Kasera" w:date="2015-04-20T16:01:00Z">
              <w:r w:rsidRPr="00103CA5">
                <w:rPr>
                  <w:sz w:val="16"/>
                  <w:szCs w:val="18"/>
                </w:rPr>
                <w:t>Sub</w:t>
              </w:r>
              <w:r w:rsidRPr="00015E74">
                <w:rPr>
                  <w:sz w:val="16"/>
                  <w:szCs w:val="18"/>
                </w:rPr>
                <w:t>-facility</w:t>
              </w:r>
            </w:ins>
          </w:p>
          <w:p w:rsidR="005842C1" w:rsidRPr="00D257D0" w:rsidRDefault="00F43CEF" w:rsidP="00103CA5">
            <w:pPr>
              <w:pStyle w:val="ListParagraph"/>
              <w:numPr>
                <w:ilvl w:val="0"/>
                <w:numId w:val="90"/>
              </w:numPr>
              <w:spacing w:before="60" w:after="60" w:line="240" w:lineRule="auto"/>
              <w:rPr>
                <w:color w:val="000000"/>
                <w:sz w:val="16"/>
                <w:szCs w:val="16"/>
              </w:rPr>
            </w:pPr>
            <w:r w:rsidRPr="00D257D0">
              <w:rPr>
                <w:color w:val="000000"/>
                <w:sz w:val="16"/>
                <w:szCs w:val="16"/>
              </w:rPr>
              <w:t>Village</w:t>
            </w:r>
          </w:p>
          <w:p w:rsidR="005842C1" w:rsidRPr="00D257D0" w:rsidRDefault="005842C1" w:rsidP="00103CA5">
            <w:pPr>
              <w:pStyle w:val="ListParagraph"/>
              <w:numPr>
                <w:ilvl w:val="0"/>
                <w:numId w:val="90"/>
              </w:numPr>
              <w:spacing w:before="60" w:after="60" w:line="240" w:lineRule="auto"/>
              <w:rPr>
                <w:color w:val="000000"/>
                <w:sz w:val="16"/>
                <w:szCs w:val="16"/>
              </w:rPr>
            </w:pPr>
            <w:r w:rsidRPr="00D257D0">
              <w:rPr>
                <w:color w:val="000000"/>
                <w:sz w:val="16"/>
                <w:szCs w:val="16"/>
              </w:rPr>
              <w:t>Date of Birth</w:t>
            </w:r>
          </w:p>
          <w:p w:rsidR="005842C1" w:rsidRPr="00D257D0" w:rsidRDefault="005842C1" w:rsidP="00103CA5">
            <w:pPr>
              <w:pStyle w:val="ListParagraph"/>
              <w:numPr>
                <w:ilvl w:val="0"/>
                <w:numId w:val="90"/>
              </w:numPr>
              <w:spacing w:before="60" w:after="60" w:line="240" w:lineRule="auto"/>
              <w:rPr>
                <w:color w:val="000000"/>
                <w:sz w:val="16"/>
                <w:szCs w:val="16"/>
              </w:rPr>
            </w:pPr>
            <w:r w:rsidRPr="00D257D0">
              <w:rPr>
                <w:color w:val="000000"/>
                <w:sz w:val="16"/>
                <w:szCs w:val="16"/>
              </w:rPr>
              <w:t>LMP</w:t>
            </w:r>
          </w:p>
          <w:p w:rsidR="005842C1" w:rsidRPr="00D257D0" w:rsidRDefault="005842C1" w:rsidP="00103CA5">
            <w:pPr>
              <w:pStyle w:val="ListParagraph"/>
              <w:numPr>
                <w:ilvl w:val="0"/>
                <w:numId w:val="90"/>
              </w:numPr>
              <w:spacing w:before="60" w:after="60" w:line="240" w:lineRule="auto"/>
              <w:rPr>
                <w:color w:val="000000"/>
                <w:sz w:val="16"/>
                <w:szCs w:val="16"/>
              </w:rPr>
            </w:pPr>
            <w:r w:rsidRPr="00D257D0">
              <w:rPr>
                <w:color w:val="000000"/>
                <w:sz w:val="16"/>
                <w:szCs w:val="16"/>
              </w:rPr>
              <w:t>Language</w:t>
            </w:r>
          </w:p>
          <w:p w:rsidR="002F101B" w:rsidRPr="00D257D0" w:rsidRDefault="002F101B" w:rsidP="00103CA5">
            <w:pPr>
              <w:pStyle w:val="ListParagraph"/>
              <w:numPr>
                <w:ilvl w:val="0"/>
                <w:numId w:val="90"/>
              </w:numPr>
              <w:spacing w:before="60" w:after="60" w:line="240" w:lineRule="auto"/>
              <w:rPr>
                <w:color w:val="000000"/>
                <w:sz w:val="16"/>
                <w:szCs w:val="16"/>
              </w:rPr>
            </w:pPr>
            <w:r w:rsidRPr="00D257D0">
              <w:rPr>
                <w:color w:val="000000"/>
                <w:sz w:val="16"/>
                <w:szCs w:val="16"/>
              </w:rPr>
              <w:t>Week Number</w:t>
            </w:r>
          </w:p>
        </w:tc>
      </w:tr>
      <w:tr w:rsidR="007E463F" w:rsidRPr="00D257D0" w:rsidTr="00ED3F3A">
        <w:trPr>
          <w:trHeight w:val="70"/>
        </w:trPr>
        <w:tc>
          <w:tcPr>
            <w:tcW w:w="1951" w:type="dxa"/>
          </w:tcPr>
          <w:p w:rsidR="007E463F" w:rsidRPr="00D257D0" w:rsidRDefault="007E463F" w:rsidP="00205BDA">
            <w:pPr>
              <w:spacing w:before="60" w:after="60" w:line="240" w:lineRule="auto"/>
              <w:rPr>
                <w:color w:val="000000"/>
                <w:sz w:val="16"/>
                <w:szCs w:val="16"/>
              </w:rPr>
            </w:pPr>
            <w:r w:rsidRPr="00D257D0">
              <w:rPr>
                <w:color w:val="000000"/>
                <w:sz w:val="16"/>
                <w:szCs w:val="16"/>
              </w:rPr>
              <w:t>Kilkari activation status report with age on the service</w:t>
            </w:r>
          </w:p>
        </w:tc>
        <w:tc>
          <w:tcPr>
            <w:tcW w:w="7229" w:type="dxa"/>
          </w:tcPr>
          <w:p w:rsidR="007E463F" w:rsidRPr="00D257D0" w:rsidRDefault="007E463F" w:rsidP="00205BDA">
            <w:pPr>
              <w:spacing w:before="60" w:after="60" w:line="240" w:lineRule="auto"/>
              <w:rPr>
                <w:color w:val="000000"/>
                <w:sz w:val="16"/>
                <w:szCs w:val="16"/>
              </w:rPr>
            </w:pPr>
            <w:r w:rsidRPr="00D257D0">
              <w:rPr>
                <w:color w:val="000000"/>
                <w:sz w:val="16"/>
                <w:szCs w:val="16"/>
              </w:rPr>
              <w:t>This report shall provide aggregate view of the activation/subscription status of all the beneficiaries.</w:t>
            </w:r>
          </w:p>
          <w:p w:rsidR="007E463F" w:rsidRPr="00D257D0" w:rsidRDefault="007E463F" w:rsidP="00205BDA">
            <w:pPr>
              <w:spacing w:before="60" w:after="60" w:line="240" w:lineRule="auto"/>
              <w:rPr>
                <w:color w:val="000000"/>
                <w:sz w:val="16"/>
                <w:szCs w:val="16"/>
              </w:rPr>
            </w:pPr>
            <w:r w:rsidRPr="00D257D0">
              <w:rPr>
                <w:color w:val="000000"/>
                <w:sz w:val="16"/>
                <w:szCs w:val="16"/>
              </w:rPr>
              <w:t>The reports should have option of generating data as per:</w:t>
            </w:r>
          </w:p>
          <w:p w:rsidR="007E463F" w:rsidRPr="00D257D0" w:rsidRDefault="007E463F" w:rsidP="00391AA1">
            <w:pPr>
              <w:pStyle w:val="ListParagraph"/>
              <w:numPr>
                <w:ilvl w:val="0"/>
                <w:numId w:val="91"/>
              </w:numPr>
              <w:spacing w:before="60" w:after="60" w:line="240" w:lineRule="auto"/>
              <w:rPr>
                <w:color w:val="000000"/>
                <w:sz w:val="16"/>
                <w:szCs w:val="16"/>
              </w:rPr>
            </w:pPr>
            <w:r w:rsidRPr="00D257D0">
              <w:rPr>
                <w:color w:val="000000"/>
                <w:sz w:val="16"/>
                <w:szCs w:val="16"/>
              </w:rPr>
              <w:t>Date range</w:t>
            </w:r>
          </w:p>
          <w:p w:rsidR="007E463F" w:rsidRPr="00D257D0" w:rsidRDefault="007E463F" w:rsidP="00391AA1">
            <w:pPr>
              <w:pStyle w:val="ListParagraph"/>
              <w:numPr>
                <w:ilvl w:val="0"/>
                <w:numId w:val="91"/>
              </w:numPr>
              <w:spacing w:before="60" w:after="60" w:line="240" w:lineRule="auto"/>
              <w:rPr>
                <w:color w:val="000000"/>
                <w:sz w:val="16"/>
                <w:szCs w:val="16"/>
              </w:rPr>
            </w:pPr>
            <w:r w:rsidRPr="00D257D0">
              <w:rPr>
                <w:color w:val="000000"/>
                <w:sz w:val="16"/>
                <w:szCs w:val="16"/>
              </w:rPr>
              <w:t>Operator</w:t>
            </w:r>
          </w:p>
          <w:p w:rsidR="007E463F" w:rsidRPr="00D257D0" w:rsidRDefault="007E463F" w:rsidP="00391AA1">
            <w:pPr>
              <w:pStyle w:val="ListParagraph"/>
              <w:numPr>
                <w:ilvl w:val="0"/>
                <w:numId w:val="91"/>
              </w:numPr>
              <w:spacing w:before="60" w:after="60" w:line="240" w:lineRule="auto"/>
              <w:rPr>
                <w:color w:val="000000"/>
                <w:sz w:val="16"/>
                <w:szCs w:val="16"/>
              </w:rPr>
            </w:pPr>
            <w:r w:rsidRPr="00D257D0">
              <w:rPr>
                <w:color w:val="000000"/>
                <w:sz w:val="16"/>
                <w:szCs w:val="16"/>
              </w:rPr>
              <w:t>Pack</w:t>
            </w:r>
          </w:p>
          <w:p w:rsidR="006D7FE4" w:rsidRPr="00D257D0" w:rsidRDefault="006D7FE4" w:rsidP="00391AA1">
            <w:pPr>
              <w:pStyle w:val="ListParagraph"/>
              <w:numPr>
                <w:ilvl w:val="0"/>
                <w:numId w:val="91"/>
              </w:numPr>
              <w:spacing w:before="60" w:after="60" w:line="240" w:lineRule="auto"/>
              <w:rPr>
                <w:color w:val="000000"/>
                <w:sz w:val="16"/>
                <w:szCs w:val="16"/>
              </w:rPr>
            </w:pPr>
            <w:r w:rsidRPr="00D257D0">
              <w:rPr>
                <w:color w:val="000000"/>
                <w:sz w:val="16"/>
                <w:szCs w:val="16"/>
              </w:rPr>
              <w:t>State</w:t>
            </w:r>
          </w:p>
          <w:p w:rsidR="007E463F" w:rsidRPr="00D257D0" w:rsidRDefault="007E463F" w:rsidP="00391AA1">
            <w:pPr>
              <w:pStyle w:val="ListParagraph"/>
              <w:numPr>
                <w:ilvl w:val="0"/>
                <w:numId w:val="91"/>
              </w:numPr>
              <w:spacing w:before="60" w:after="60" w:line="240" w:lineRule="auto"/>
              <w:rPr>
                <w:color w:val="000000"/>
                <w:sz w:val="16"/>
                <w:szCs w:val="16"/>
              </w:rPr>
            </w:pPr>
            <w:r w:rsidRPr="00D257D0">
              <w:rPr>
                <w:color w:val="000000"/>
                <w:sz w:val="16"/>
                <w:szCs w:val="16"/>
              </w:rPr>
              <w:t>District</w:t>
            </w:r>
          </w:p>
          <w:p w:rsidR="009C5239" w:rsidRPr="00D257D0" w:rsidRDefault="009C5239" w:rsidP="00391AA1">
            <w:pPr>
              <w:pStyle w:val="ListParagraph"/>
              <w:numPr>
                <w:ilvl w:val="0"/>
                <w:numId w:val="91"/>
              </w:numPr>
              <w:spacing w:before="60" w:after="60" w:line="240" w:lineRule="auto"/>
              <w:rPr>
                <w:color w:val="000000"/>
                <w:sz w:val="16"/>
                <w:szCs w:val="16"/>
              </w:rPr>
            </w:pPr>
            <w:proofErr w:type="spellStart"/>
            <w:r w:rsidRPr="00D257D0">
              <w:rPr>
                <w:rFonts w:eastAsia="Times New Roman"/>
                <w:color w:val="000000"/>
                <w:sz w:val="16"/>
                <w:lang w:val="en-IN" w:eastAsia="en-IN"/>
              </w:rPr>
              <w:t>Taluka</w:t>
            </w:r>
            <w:proofErr w:type="spellEnd"/>
          </w:p>
          <w:p w:rsidR="007E463F" w:rsidRPr="00D257D0" w:rsidRDefault="00F025B5" w:rsidP="00391AA1">
            <w:pPr>
              <w:pStyle w:val="ListParagraph"/>
              <w:numPr>
                <w:ilvl w:val="0"/>
                <w:numId w:val="91"/>
              </w:numPr>
              <w:spacing w:before="60" w:after="60" w:line="240" w:lineRule="auto"/>
              <w:rPr>
                <w:color w:val="000000"/>
                <w:sz w:val="16"/>
                <w:szCs w:val="16"/>
              </w:rPr>
            </w:pPr>
            <w:r w:rsidRPr="00D257D0">
              <w:rPr>
                <w:color w:val="000000"/>
                <w:sz w:val="16"/>
                <w:szCs w:val="16"/>
              </w:rPr>
              <w:t>Health block</w:t>
            </w:r>
          </w:p>
          <w:p w:rsidR="006E3C3E" w:rsidRDefault="006E3C3E" w:rsidP="00391AA1">
            <w:pPr>
              <w:pStyle w:val="ListParagraph"/>
              <w:numPr>
                <w:ilvl w:val="0"/>
                <w:numId w:val="91"/>
              </w:numPr>
              <w:spacing w:before="60" w:after="60" w:line="240" w:lineRule="auto"/>
              <w:rPr>
                <w:ins w:id="371" w:author="Sumit Kasera" w:date="2015-04-20T16:01:00Z"/>
                <w:color w:val="000000"/>
                <w:sz w:val="16"/>
                <w:szCs w:val="16"/>
              </w:rPr>
            </w:pPr>
            <w:r w:rsidRPr="00D257D0">
              <w:rPr>
                <w:color w:val="000000"/>
                <w:sz w:val="16"/>
                <w:szCs w:val="16"/>
              </w:rPr>
              <w:t>PHC</w:t>
            </w:r>
          </w:p>
          <w:p w:rsidR="00015E74" w:rsidRPr="003578D5" w:rsidRDefault="00015E74" w:rsidP="00391AA1">
            <w:pPr>
              <w:pStyle w:val="ListParagraph"/>
              <w:numPr>
                <w:ilvl w:val="0"/>
                <w:numId w:val="91"/>
              </w:numPr>
              <w:spacing w:before="60" w:after="60" w:line="240" w:lineRule="auto"/>
              <w:rPr>
                <w:color w:val="000000"/>
                <w:sz w:val="16"/>
                <w:szCs w:val="16"/>
              </w:rPr>
            </w:pPr>
            <w:ins w:id="372" w:author="Sumit Kasera" w:date="2015-04-20T16:01:00Z">
              <w:r w:rsidRPr="00015E74">
                <w:rPr>
                  <w:sz w:val="16"/>
                  <w:szCs w:val="18"/>
                </w:rPr>
                <w:t>Sub</w:t>
              </w:r>
              <w:r w:rsidRPr="005E08F8">
                <w:rPr>
                  <w:sz w:val="16"/>
                  <w:szCs w:val="18"/>
                </w:rPr>
                <w:t>-f</w:t>
              </w:r>
              <w:r w:rsidRPr="003578D5">
                <w:rPr>
                  <w:sz w:val="16"/>
                  <w:szCs w:val="18"/>
                </w:rPr>
                <w:t>acility</w:t>
              </w:r>
            </w:ins>
          </w:p>
          <w:p w:rsidR="007E463F" w:rsidRPr="00D257D0" w:rsidRDefault="00F43CEF" w:rsidP="00391AA1">
            <w:pPr>
              <w:pStyle w:val="ListParagraph"/>
              <w:numPr>
                <w:ilvl w:val="0"/>
                <w:numId w:val="91"/>
              </w:numPr>
              <w:spacing w:before="60" w:after="60" w:line="240" w:lineRule="auto"/>
              <w:rPr>
                <w:color w:val="000000"/>
                <w:sz w:val="16"/>
                <w:szCs w:val="16"/>
              </w:rPr>
            </w:pPr>
            <w:r w:rsidRPr="00D257D0">
              <w:rPr>
                <w:color w:val="000000"/>
                <w:sz w:val="16"/>
                <w:szCs w:val="16"/>
              </w:rPr>
              <w:t>Village</w:t>
            </w:r>
          </w:p>
          <w:p w:rsidR="007E463F" w:rsidRPr="00D257D0" w:rsidRDefault="007E463F" w:rsidP="00391AA1">
            <w:pPr>
              <w:pStyle w:val="ListParagraph"/>
              <w:numPr>
                <w:ilvl w:val="0"/>
                <w:numId w:val="91"/>
              </w:numPr>
              <w:spacing w:before="60" w:after="60" w:line="240" w:lineRule="auto"/>
              <w:rPr>
                <w:color w:val="000000"/>
                <w:sz w:val="16"/>
                <w:szCs w:val="16"/>
              </w:rPr>
            </w:pPr>
            <w:r w:rsidRPr="00D257D0">
              <w:rPr>
                <w:color w:val="000000"/>
                <w:sz w:val="16"/>
                <w:szCs w:val="16"/>
              </w:rPr>
              <w:lastRenderedPageBreak/>
              <w:t>Channel</w:t>
            </w:r>
          </w:p>
          <w:p w:rsidR="007E463F" w:rsidRPr="00D257D0" w:rsidRDefault="007E463F" w:rsidP="00391AA1">
            <w:pPr>
              <w:pStyle w:val="ListParagraph"/>
              <w:numPr>
                <w:ilvl w:val="0"/>
                <w:numId w:val="91"/>
              </w:numPr>
              <w:spacing w:before="60" w:after="60" w:line="240" w:lineRule="auto"/>
              <w:rPr>
                <w:color w:val="000000"/>
                <w:sz w:val="16"/>
                <w:szCs w:val="16"/>
              </w:rPr>
            </w:pPr>
            <w:r w:rsidRPr="00D257D0">
              <w:rPr>
                <w:color w:val="000000"/>
                <w:sz w:val="16"/>
                <w:szCs w:val="16"/>
              </w:rPr>
              <w:t>Subscription status</w:t>
            </w:r>
          </w:p>
          <w:p w:rsidR="007E463F" w:rsidRPr="00D257D0" w:rsidRDefault="007E463F" w:rsidP="00205BDA">
            <w:pPr>
              <w:spacing w:before="60" w:after="60" w:line="240" w:lineRule="auto"/>
              <w:rPr>
                <w:color w:val="000000"/>
                <w:sz w:val="16"/>
                <w:szCs w:val="16"/>
              </w:rPr>
            </w:pPr>
            <w:r w:rsidRPr="00D257D0">
              <w:rPr>
                <w:color w:val="000000"/>
                <w:sz w:val="16"/>
                <w:szCs w:val="16"/>
              </w:rPr>
              <w:t>The detailed report shall have fields as:</w:t>
            </w:r>
          </w:p>
          <w:p w:rsidR="007E463F" w:rsidRPr="00D257D0" w:rsidRDefault="007E463F" w:rsidP="00391AA1">
            <w:pPr>
              <w:pStyle w:val="ListParagraph"/>
              <w:numPr>
                <w:ilvl w:val="0"/>
                <w:numId w:val="91"/>
              </w:numPr>
              <w:spacing w:before="60" w:after="60" w:line="240" w:lineRule="auto"/>
              <w:rPr>
                <w:color w:val="000000"/>
                <w:sz w:val="16"/>
                <w:szCs w:val="16"/>
              </w:rPr>
            </w:pPr>
            <w:r w:rsidRPr="00D257D0">
              <w:rPr>
                <w:color w:val="000000"/>
                <w:sz w:val="16"/>
                <w:szCs w:val="16"/>
              </w:rPr>
              <w:t>Subscription Id</w:t>
            </w:r>
          </w:p>
          <w:p w:rsidR="007E463F" w:rsidRPr="00D257D0" w:rsidRDefault="007E463F" w:rsidP="00391AA1">
            <w:pPr>
              <w:pStyle w:val="ListParagraph"/>
              <w:numPr>
                <w:ilvl w:val="0"/>
                <w:numId w:val="91"/>
              </w:numPr>
              <w:spacing w:before="60" w:after="60" w:line="240" w:lineRule="auto"/>
              <w:rPr>
                <w:color w:val="000000"/>
                <w:sz w:val="16"/>
                <w:szCs w:val="16"/>
              </w:rPr>
            </w:pPr>
            <w:r w:rsidRPr="00D257D0">
              <w:rPr>
                <w:color w:val="000000"/>
                <w:sz w:val="16"/>
                <w:szCs w:val="16"/>
              </w:rPr>
              <w:t xml:space="preserve">MSISDN </w:t>
            </w:r>
          </w:p>
          <w:p w:rsidR="007E463F" w:rsidRPr="00D257D0" w:rsidRDefault="007E463F" w:rsidP="00391AA1">
            <w:pPr>
              <w:pStyle w:val="ListParagraph"/>
              <w:numPr>
                <w:ilvl w:val="0"/>
                <w:numId w:val="91"/>
              </w:numPr>
              <w:spacing w:before="60" w:after="60" w:line="240" w:lineRule="auto"/>
              <w:rPr>
                <w:color w:val="000000"/>
                <w:sz w:val="16"/>
                <w:szCs w:val="16"/>
              </w:rPr>
            </w:pPr>
            <w:r w:rsidRPr="00D257D0">
              <w:rPr>
                <w:color w:val="000000"/>
                <w:sz w:val="16"/>
                <w:szCs w:val="16"/>
              </w:rPr>
              <w:t>Subscription Pack</w:t>
            </w:r>
          </w:p>
          <w:p w:rsidR="007E463F" w:rsidRPr="00D257D0" w:rsidRDefault="007E463F" w:rsidP="00391AA1">
            <w:pPr>
              <w:pStyle w:val="ListParagraph"/>
              <w:numPr>
                <w:ilvl w:val="0"/>
                <w:numId w:val="91"/>
              </w:numPr>
              <w:spacing w:before="60" w:after="60" w:line="240" w:lineRule="auto"/>
              <w:rPr>
                <w:color w:val="000000"/>
                <w:sz w:val="16"/>
                <w:szCs w:val="16"/>
              </w:rPr>
            </w:pPr>
            <w:r w:rsidRPr="00D257D0">
              <w:rPr>
                <w:color w:val="000000"/>
                <w:sz w:val="16"/>
                <w:szCs w:val="16"/>
              </w:rPr>
              <w:t>Channel</w:t>
            </w:r>
          </w:p>
          <w:p w:rsidR="007E463F" w:rsidRPr="00D257D0" w:rsidRDefault="007E463F" w:rsidP="00391AA1">
            <w:pPr>
              <w:pStyle w:val="ListParagraph"/>
              <w:numPr>
                <w:ilvl w:val="0"/>
                <w:numId w:val="91"/>
              </w:numPr>
              <w:spacing w:before="60" w:after="60" w:line="240" w:lineRule="auto"/>
              <w:rPr>
                <w:color w:val="000000"/>
                <w:sz w:val="16"/>
                <w:szCs w:val="16"/>
              </w:rPr>
            </w:pPr>
            <w:r w:rsidRPr="00D257D0">
              <w:rPr>
                <w:color w:val="000000"/>
                <w:sz w:val="16"/>
                <w:szCs w:val="16"/>
              </w:rPr>
              <w:t>Operator</w:t>
            </w:r>
          </w:p>
          <w:p w:rsidR="007E463F" w:rsidRPr="00D257D0" w:rsidRDefault="007E463F" w:rsidP="00391AA1">
            <w:pPr>
              <w:pStyle w:val="ListParagraph"/>
              <w:numPr>
                <w:ilvl w:val="0"/>
                <w:numId w:val="91"/>
              </w:numPr>
              <w:spacing w:before="60" w:after="60" w:line="240" w:lineRule="auto"/>
              <w:rPr>
                <w:color w:val="000000"/>
                <w:sz w:val="16"/>
                <w:szCs w:val="16"/>
              </w:rPr>
            </w:pPr>
            <w:r w:rsidRPr="00D257D0">
              <w:rPr>
                <w:color w:val="000000"/>
                <w:sz w:val="16"/>
                <w:szCs w:val="16"/>
              </w:rPr>
              <w:t>Subscription Status</w:t>
            </w:r>
          </w:p>
          <w:p w:rsidR="007E463F" w:rsidRPr="00D257D0" w:rsidRDefault="007E463F" w:rsidP="00391AA1">
            <w:pPr>
              <w:pStyle w:val="ListParagraph"/>
              <w:numPr>
                <w:ilvl w:val="0"/>
                <w:numId w:val="91"/>
              </w:numPr>
              <w:spacing w:before="60" w:after="60" w:line="240" w:lineRule="auto"/>
              <w:rPr>
                <w:color w:val="000000"/>
                <w:sz w:val="16"/>
                <w:szCs w:val="16"/>
              </w:rPr>
            </w:pPr>
            <w:r w:rsidRPr="00D257D0">
              <w:rPr>
                <w:color w:val="000000"/>
                <w:sz w:val="16"/>
                <w:szCs w:val="16"/>
              </w:rPr>
              <w:t>Requested Date</w:t>
            </w:r>
          </w:p>
          <w:p w:rsidR="007E463F" w:rsidRPr="00D257D0" w:rsidRDefault="007E463F" w:rsidP="00391AA1">
            <w:pPr>
              <w:pStyle w:val="ListParagraph"/>
              <w:numPr>
                <w:ilvl w:val="0"/>
                <w:numId w:val="91"/>
              </w:numPr>
              <w:spacing w:before="60" w:after="60" w:line="240" w:lineRule="auto"/>
              <w:rPr>
                <w:color w:val="000000"/>
                <w:sz w:val="16"/>
                <w:szCs w:val="16"/>
              </w:rPr>
            </w:pPr>
            <w:r w:rsidRPr="00D257D0">
              <w:rPr>
                <w:color w:val="000000"/>
                <w:sz w:val="16"/>
                <w:szCs w:val="16"/>
              </w:rPr>
              <w:t>Activation Date</w:t>
            </w:r>
          </w:p>
          <w:p w:rsidR="007E463F" w:rsidRPr="00D257D0" w:rsidRDefault="007E463F" w:rsidP="00391AA1">
            <w:pPr>
              <w:pStyle w:val="ListParagraph"/>
              <w:numPr>
                <w:ilvl w:val="0"/>
                <w:numId w:val="91"/>
              </w:numPr>
              <w:spacing w:before="60" w:after="60" w:line="240" w:lineRule="auto"/>
              <w:rPr>
                <w:color w:val="000000"/>
                <w:sz w:val="16"/>
                <w:szCs w:val="16"/>
              </w:rPr>
            </w:pPr>
            <w:r w:rsidRPr="00D257D0">
              <w:rPr>
                <w:color w:val="000000"/>
                <w:sz w:val="16"/>
                <w:szCs w:val="16"/>
              </w:rPr>
              <w:t>Completion /</w:t>
            </w:r>
            <w:proofErr w:type="spellStart"/>
            <w:r w:rsidRPr="00D257D0">
              <w:rPr>
                <w:color w:val="000000"/>
                <w:sz w:val="16"/>
                <w:szCs w:val="16"/>
              </w:rPr>
              <w:t>Unsubscription</w:t>
            </w:r>
            <w:proofErr w:type="spellEnd"/>
            <w:r w:rsidRPr="00D257D0">
              <w:rPr>
                <w:color w:val="000000"/>
                <w:sz w:val="16"/>
                <w:szCs w:val="16"/>
              </w:rPr>
              <w:t xml:space="preserve"> Date</w:t>
            </w:r>
          </w:p>
          <w:p w:rsidR="007E463F" w:rsidRPr="00D257D0" w:rsidRDefault="007E463F" w:rsidP="00391AA1">
            <w:pPr>
              <w:pStyle w:val="ListParagraph"/>
              <w:numPr>
                <w:ilvl w:val="0"/>
                <w:numId w:val="91"/>
              </w:numPr>
              <w:spacing w:before="60" w:after="60" w:line="240" w:lineRule="auto"/>
              <w:rPr>
                <w:color w:val="000000"/>
                <w:sz w:val="16"/>
                <w:szCs w:val="16"/>
              </w:rPr>
            </w:pPr>
            <w:r w:rsidRPr="00D257D0">
              <w:rPr>
                <w:color w:val="000000"/>
                <w:sz w:val="16"/>
                <w:szCs w:val="16"/>
              </w:rPr>
              <w:t>Age On Network(days)</w:t>
            </w:r>
          </w:p>
          <w:p w:rsidR="007E463F" w:rsidRPr="00D257D0" w:rsidRDefault="007E463F" w:rsidP="00391AA1">
            <w:pPr>
              <w:pStyle w:val="ListParagraph"/>
              <w:numPr>
                <w:ilvl w:val="0"/>
                <w:numId w:val="91"/>
              </w:numPr>
              <w:spacing w:before="60" w:after="60" w:line="240" w:lineRule="auto"/>
              <w:rPr>
                <w:color w:val="000000"/>
                <w:sz w:val="16"/>
                <w:szCs w:val="16"/>
              </w:rPr>
            </w:pPr>
            <w:r w:rsidRPr="00D257D0">
              <w:rPr>
                <w:color w:val="000000"/>
                <w:sz w:val="16"/>
                <w:szCs w:val="16"/>
              </w:rPr>
              <w:t>Beneficiary Name</w:t>
            </w:r>
          </w:p>
          <w:p w:rsidR="007E463F" w:rsidRPr="00D257D0" w:rsidRDefault="007E463F" w:rsidP="00391AA1">
            <w:pPr>
              <w:pStyle w:val="ListParagraph"/>
              <w:numPr>
                <w:ilvl w:val="0"/>
                <w:numId w:val="91"/>
              </w:numPr>
              <w:spacing w:before="60" w:after="60" w:line="240" w:lineRule="auto"/>
              <w:rPr>
                <w:color w:val="000000"/>
                <w:sz w:val="16"/>
                <w:szCs w:val="16"/>
              </w:rPr>
            </w:pPr>
            <w:r w:rsidRPr="00D257D0">
              <w:rPr>
                <w:color w:val="000000"/>
                <w:sz w:val="16"/>
                <w:szCs w:val="16"/>
              </w:rPr>
              <w:t>Beneficiary Age</w:t>
            </w:r>
          </w:p>
          <w:p w:rsidR="006D7FE4" w:rsidRPr="00D257D0" w:rsidRDefault="006D7FE4" w:rsidP="00391AA1">
            <w:pPr>
              <w:pStyle w:val="ListParagraph"/>
              <w:numPr>
                <w:ilvl w:val="0"/>
                <w:numId w:val="91"/>
              </w:numPr>
              <w:spacing w:before="60" w:after="60" w:line="240" w:lineRule="auto"/>
              <w:rPr>
                <w:color w:val="000000"/>
                <w:sz w:val="16"/>
                <w:szCs w:val="16"/>
              </w:rPr>
            </w:pPr>
            <w:r w:rsidRPr="00D257D0">
              <w:rPr>
                <w:color w:val="000000"/>
                <w:sz w:val="16"/>
                <w:szCs w:val="16"/>
              </w:rPr>
              <w:t>State</w:t>
            </w:r>
          </w:p>
          <w:p w:rsidR="007E463F" w:rsidRPr="00D257D0" w:rsidRDefault="007E463F" w:rsidP="00391AA1">
            <w:pPr>
              <w:pStyle w:val="ListParagraph"/>
              <w:numPr>
                <w:ilvl w:val="0"/>
                <w:numId w:val="91"/>
              </w:numPr>
              <w:spacing w:before="60" w:after="60" w:line="240" w:lineRule="auto"/>
              <w:rPr>
                <w:color w:val="000000"/>
                <w:sz w:val="16"/>
                <w:szCs w:val="16"/>
              </w:rPr>
            </w:pPr>
            <w:r w:rsidRPr="00D257D0">
              <w:rPr>
                <w:color w:val="000000"/>
                <w:sz w:val="16"/>
                <w:szCs w:val="16"/>
              </w:rPr>
              <w:t>District</w:t>
            </w:r>
          </w:p>
          <w:p w:rsidR="009C5239" w:rsidRPr="00D257D0" w:rsidRDefault="009C5239" w:rsidP="00391AA1">
            <w:pPr>
              <w:pStyle w:val="ListParagraph"/>
              <w:numPr>
                <w:ilvl w:val="0"/>
                <w:numId w:val="91"/>
              </w:numPr>
              <w:spacing w:before="60" w:after="60" w:line="240" w:lineRule="auto"/>
              <w:rPr>
                <w:color w:val="000000"/>
                <w:sz w:val="16"/>
                <w:szCs w:val="16"/>
              </w:rPr>
            </w:pPr>
            <w:proofErr w:type="spellStart"/>
            <w:r w:rsidRPr="00D257D0">
              <w:rPr>
                <w:rFonts w:eastAsia="Times New Roman"/>
                <w:color w:val="000000"/>
                <w:sz w:val="16"/>
                <w:lang w:val="en-IN" w:eastAsia="en-IN"/>
              </w:rPr>
              <w:t>Taluka</w:t>
            </w:r>
            <w:proofErr w:type="spellEnd"/>
          </w:p>
          <w:p w:rsidR="007E463F" w:rsidRPr="00D257D0" w:rsidRDefault="00F025B5" w:rsidP="00391AA1">
            <w:pPr>
              <w:pStyle w:val="ListParagraph"/>
              <w:numPr>
                <w:ilvl w:val="0"/>
                <w:numId w:val="91"/>
              </w:numPr>
              <w:spacing w:before="60" w:after="60" w:line="240" w:lineRule="auto"/>
              <w:rPr>
                <w:color w:val="000000"/>
                <w:sz w:val="16"/>
                <w:szCs w:val="16"/>
              </w:rPr>
            </w:pPr>
            <w:r w:rsidRPr="00D257D0">
              <w:rPr>
                <w:color w:val="000000"/>
                <w:sz w:val="16"/>
                <w:szCs w:val="16"/>
              </w:rPr>
              <w:t>Health block</w:t>
            </w:r>
          </w:p>
          <w:p w:rsidR="007D743E" w:rsidRDefault="006E3C3E" w:rsidP="00391AA1">
            <w:pPr>
              <w:pStyle w:val="ListParagraph"/>
              <w:numPr>
                <w:ilvl w:val="0"/>
                <w:numId w:val="91"/>
              </w:numPr>
              <w:spacing w:before="60" w:after="60" w:line="240" w:lineRule="auto"/>
              <w:rPr>
                <w:ins w:id="373" w:author="Sumit Kasera" w:date="2015-04-20T16:01:00Z"/>
                <w:color w:val="000000"/>
                <w:sz w:val="16"/>
                <w:szCs w:val="16"/>
              </w:rPr>
            </w:pPr>
            <w:r w:rsidRPr="00D257D0">
              <w:rPr>
                <w:color w:val="000000"/>
                <w:sz w:val="16"/>
                <w:szCs w:val="16"/>
              </w:rPr>
              <w:t>PHC</w:t>
            </w:r>
          </w:p>
          <w:p w:rsidR="00391AA1" w:rsidRPr="003578D5" w:rsidRDefault="00391AA1" w:rsidP="00391AA1">
            <w:pPr>
              <w:pStyle w:val="ListParagraph"/>
              <w:numPr>
                <w:ilvl w:val="0"/>
                <w:numId w:val="91"/>
              </w:numPr>
              <w:spacing w:before="60" w:after="60" w:line="240" w:lineRule="auto"/>
              <w:rPr>
                <w:color w:val="000000"/>
                <w:sz w:val="16"/>
                <w:szCs w:val="16"/>
              </w:rPr>
            </w:pPr>
            <w:ins w:id="374" w:author="Sumit Kasera" w:date="2015-04-20T16:01:00Z">
              <w:r w:rsidRPr="00391AA1">
                <w:rPr>
                  <w:sz w:val="16"/>
                  <w:szCs w:val="18"/>
                </w:rPr>
                <w:t>Sub</w:t>
              </w:r>
              <w:r w:rsidRPr="005E08F8">
                <w:rPr>
                  <w:sz w:val="16"/>
                  <w:szCs w:val="18"/>
                </w:rPr>
                <w:t>-facility</w:t>
              </w:r>
            </w:ins>
          </w:p>
          <w:p w:rsidR="007D743E" w:rsidRPr="00D257D0" w:rsidRDefault="00F43CEF" w:rsidP="00391AA1">
            <w:pPr>
              <w:pStyle w:val="ListParagraph"/>
              <w:numPr>
                <w:ilvl w:val="0"/>
                <w:numId w:val="91"/>
              </w:numPr>
              <w:spacing w:before="60" w:after="60" w:line="240" w:lineRule="auto"/>
              <w:rPr>
                <w:color w:val="000000"/>
                <w:sz w:val="16"/>
                <w:szCs w:val="16"/>
              </w:rPr>
            </w:pPr>
            <w:r w:rsidRPr="00D257D0">
              <w:rPr>
                <w:color w:val="000000"/>
                <w:sz w:val="16"/>
                <w:szCs w:val="16"/>
              </w:rPr>
              <w:t>Village</w:t>
            </w:r>
            <w:r w:rsidR="007D743E" w:rsidRPr="00D257D0">
              <w:rPr>
                <w:color w:val="000000"/>
                <w:sz w:val="16"/>
                <w:szCs w:val="16"/>
              </w:rPr>
              <w:t xml:space="preserve"> </w:t>
            </w:r>
          </w:p>
          <w:p w:rsidR="007E463F" w:rsidRPr="00D257D0" w:rsidRDefault="007E463F" w:rsidP="00391AA1">
            <w:pPr>
              <w:pStyle w:val="ListParagraph"/>
              <w:numPr>
                <w:ilvl w:val="0"/>
                <w:numId w:val="91"/>
              </w:numPr>
              <w:spacing w:before="60" w:after="60" w:line="240" w:lineRule="auto"/>
              <w:rPr>
                <w:color w:val="000000"/>
                <w:sz w:val="16"/>
                <w:szCs w:val="16"/>
              </w:rPr>
            </w:pPr>
            <w:r w:rsidRPr="00D257D0">
              <w:rPr>
                <w:color w:val="000000"/>
                <w:sz w:val="16"/>
                <w:szCs w:val="16"/>
              </w:rPr>
              <w:t>DOB</w:t>
            </w:r>
          </w:p>
          <w:p w:rsidR="007E463F" w:rsidRPr="00D257D0" w:rsidRDefault="007E463F" w:rsidP="00391AA1">
            <w:pPr>
              <w:pStyle w:val="ListParagraph"/>
              <w:numPr>
                <w:ilvl w:val="0"/>
                <w:numId w:val="91"/>
              </w:numPr>
              <w:spacing w:before="60" w:after="60" w:line="240" w:lineRule="auto"/>
              <w:rPr>
                <w:color w:val="000000"/>
                <w:sz w:val="16"/>
                <w:szCs w:val="16"/>
              </w:rPr>
            </w:pPr>
            <w:r w:rsidRPr="00D257D0">
              <w:rPr>
                <w:color w:val="000000"/>
                <w:sz w:val="16"/>
                <w:szCs w:val="16"/>
              </w:rPr>
              <w:t>LMP</w:t>
            </w:r>
          </w:p>
          <w:p w:rsidR="007E463F" w:rsidRPr="00D257D0" w:rsidRDefault="007E463F" w:rsidP="00391AA1">
            <w:pPr>
              <w:pStyle w:val="ListParagraph"/>
              <w:numPr>
                <w:ilvl w:val="0"/>
                <w:numId w:val="91"/>
              </w:numPr>
              <w:spacing w:before="60" w:after="60" w:line="240" w:lineRule="auto"/>
              <w:rPr>
                <w:color w:val="000000"/>
                <w:sz w:val="16"/>
                <w:szCs w:val="16"/>
              </w:rPr>
            </w:pPr>
            <w:r w:rsidRPr="00D257D0">
              <w:rPr>
                <w:color w:val="000000"/>
                <w:sz w:val="16"/>
                <w:szCs w:val="16"/>
              </w:rPr>
              <w:t>Language</w:t>
            </w:r>
          </w:p>
          <w:p w:rsidR="007E463F" w:rsidRPr="00D257D0" w:rsidRDefault="007E463F" w:rsidP="00391AA1">
            <w:pPr>
              <w:pStyle w:val="ListParagraph"/>
              <w:numPr>
                <w:ilvl w:val="0"/>
                <w:numId w:val="91"/>
              </w:numPr>
              <w:spacing w:before="60" w:after="60" w:line="240" w:lineRule="auto"/>
              <w:rPr>
                <w:color w:val="000000"/>
                <w:sz w:val="16"/>
                <w:szCs w:val="16"/>
              </w:rPr>
            </w:pPr>
            <w:r w:rsidRPr="00D257D0">
              <w:rPr>
                <w:color w:val="000000"/>
                <w:sz w:val="16"/>
                <w:szCs w:val="16"/>
              </w:rPr>
              <w:t>Week Number</w:t>
            </w:r>
          </w:p>
          <w:p w:rsidR="007E463F" w:rsidRPr="00D257D0" w:rsidRDefault="007E463F" w:rsidP="00391AA1">
            <w:pPr>
              <w:pStyle w:val="ListParagraph"/>
              <w:numPr>
                <w:ilvl w:val="0"/>
                <w:numId w:val="91"/>
              </w:numPr>
              <w:spacing w:before="60" w:after="60" w:line="240" w:lineRule="auto"/>
              <w:rPr>
                <w:color w:val="000000"/>
                <w:sz w:val="16"/>
                <w:szCs w:val="16"/>
              </w:rPr>
            </w:pPr>
            <w:r w:rsidRPr="00D257D0">
              <w:rPr>
                <w:color w:val="000000"/>
                <w:sz w:val="16"/>
                <w:szCs w:val="16"/>
              </w:rPr>
              <w:t>Total OBD to be delive</w:t>
            </w:r>
            <w:r w:rsidR="00CC0FDE" w:rsidRPr="00D257D0">
              <w:rPr>
                <w:color w:val="000000"/>
                <w:sz w:val="16"/>
                <w:szCs w:val="16"/>
              </w:rPr>
              <w:t>re</w:t>
            </w:r>
            <w:r w:rsidRPr="00D257D0">
              <w:rPr>
                <w:color w:val="000000"/>
                <w:sz w:val="16"/>
                <w:szCs w:val="16"/>
              </w:rPr>
              <w:t>d</w:t>
            </w:r>
          </w:p>
          <w:p w:rsidR="007E463F" w:rsidRPr="00D257D0" w:rsidRDefault="007E463F" w:rsidP="00391AA1">
            <w:pPr>
              <w:pStyle w:val="ListParagraph"/>
              <w:numPr>
                <w:ilvl w:val="0"/>
                <w:numId w:val="91"/>
              </w:numPr>
              <w:spacing w:before="60" w:after="60" w:line="240" w:lineRule="auto"/>
              <w:rPr>
                <w:color w:val="000000"/>
                <w:sz w:val="16"/>
                <w:szCs w:val="16"/>
              </w:rPr>
            </w:pPr>
            <w:r w:rsidRPr="00D257D0">
              <w:rPr>
                <w:color w:val="000000"/>
                <w:sz w:val="16"/>
                <w:szCs w:val="16"/>
              </w:rPr>
              <w:t>Total OBD picked up</w:t>
            </w:r>
          </w:p>
          <w:p w:rsidR="007E463F" w:rsidRPr="00D257D0" w:rsidRDefault="007E463F" w:rsidP="00391AA1">
            <w:pPr>
              <w:pStyle w:val="ListParagraph"/>
              <w:numPr>
                <w:ilvl w:val="0"/>
                <w:numId w:val="91"/>
              </w:numPr>
              <w:spacing w:before="60" w:after="60" w:line="240" w:lineRule="auto"/>
              <w:rPr>
                <w:color w:val="000000"/>
                <w:sz w:val="16"/>
                <w:szCs w:val="16"/>
              </w:rPr>
            </w:pPr>
            <w:r w:rsidRPr="00D257D0">
              <w:rPr>
                <w:color w:val="000000"/>
                <w:sz w:val="16"/>
                <w:szCs w:val="16"/>
              </w:rPr>
              <w:t>Total OBD not picked up</w:t>
            </w:r>
          </w:p>
          <w:p w:rsidR="007E463F" w:rsidRPr="00D257D0" w:rsidRDefault="007E463F" w:rsidP="00391AA1">
            <w:pPr>
              <w:pStyle w:val="ListParagraph"/>
              <w:numPr>
                <w:ilvl w:val="0"/>
                <w:numId w:val="91"/>
              </w:numPr>
              <w:spacing w:before="60" w:after="60" w:line="240" w:lineRule="auto"/>
              <w:rPr>
                <w:color w:val="000000"/>
                <w:sz w:val="16"/>
                <w:szCs w:val="16"/>
              </w:rPr>
            </w:pPr>
            <w:r w:rsidRPr="00D257D0">
              <w:rPr>
                <w:color w:val="000000"/>
                <w:sz w:val="16"/>
                <w:szCs w:val="16"/>
              </w:rPr>
              <w:t>Total Attempts done</w:t>
            </w:r>
          </w:p>
          <w:p w:rsidR="007E463F" w:rsidRPr="00D257D0" w:rsidRDefault="007E463F" w:rsidP="00391AA1">
            <w:pPr>
              <w:pStyle w:val="ListParagraph"/>
              <w:numPr>
                <w:ilvl w:val="0"/>
                <w:numId w:val="91"/>
              </w:numPr>
              <w:spacing w:before="60" w:after="60" w:line="240" w:lineRule="auto"/>
              <w:rPr>
                <w:color w:val="000000"/>
                <w:sz w:val="16"/>
                <w:szCs w:val="16"/>
              </w:rPr>
            </w:pPr>
            <w:proofErr w:type="spellStart"/>
            <w:r w:rsidRPr="00D257D0">
              <w:rPr>
                <w:color w:val="000000"/>
                <w:sz w:val="16"/>
                <w:szCs w:val="16"/>
              </w:rPr>
              <w:t>Avg</w:t>
            </w:r>
            <w:proofErr w:type="spellEnd"/>
            <w:r w:rsidRPr="00D257D0">
              <w:rPr>
                <w:color w:val="000000"/>
                <w:sz w:val="16"/>
                <w:szCs w:val="16"/>
              </w:rPr>
              <w:t xml:space="preserve"> Percentage Listened (Duration of picked up calls only)</w:t>
            </w:r>
          </w:p>
        </w:tc>
      </w:tr>
    </w:tbl>
    <w:p w:rsidR="00D14030" w:rsidRPr="00D257D0" w:rsidRDefault="00D14030">
      <w:pPr>
        <w:spacing w:after="0" w:line="240" w:lineRule="auto"/>
        <w:rPr>
          <w:rFonts w:ascii="Cambria" w:eastAsia="Times New Roman" w:hAnsi="Cambria"/>
          <w:b/>
          <w:bCs/>
          <w:color w:val="365F91"/>
          <w:sz w:val="28"/>
          <w:szCs w:val="28"/>
        </w:rPr>
      </w:pPr>
      <w:r w:rsidRPr="00D257D0">
        <w:lastRenderedPageBreak/>
        <w:br w:type="page"/>
      </w:r>
    </w:p>
    <w:p w:rsidR="00420392" w:rsidRPr="00D257D0" w:rsidRDefault="00420392" w:rsidP="00420392">
      <w:pPr>
        <w:pStyle w:val="Heading1"/>
      </w:pPr>
      <w:bookmarkStart w:id="375" w:name="_Toc413664899"/>
      <w:r w:rsidRPr="00D257D0">
        <w:lastRenderedPageBreak/>
        <w:t xml:space="preserve">Appendix </w:t>
      </w:r>
      <w:r w:rsidR="00A1778E" w:rsidRPr="00D257D0">
        <w:t>C</w:t>
      </w:r>
      <w:r w:rsidRPr="00D257D0">
        <w:t xml:space="preserve">: Mapping of Functional Requirements </w:t>
      </w:r>
      <w:r w:rsidR="00420390" w:rsidRPr="00D257D0">
        <w:t>to Sub-systems</w:t>
      </w:r>
      <w:bookmarkEnd w:id="375"/>
    </w:p>
    <w:p w:rsidR="00420392" w:rsidRPr="00D257D0" w:rsidRDefault="00420392" w:rsidP="00420392">
      <w:pPr>
        <w:rPr>
          <w:color w:val="548DD4"/>
        </w:rPr>
      </w:pPr>
      <w:r w:rsidRPr="00D257D0">
        <w:rPr>
          <w:color w:val="548DD4"/>
        </w:rPr>
        <w:t>&lt;</w:t>
      </w:r>
      <w:r w:rsidR="003C78E7" w:rsidRPr="00D257D0">
        <w:rPr>
          <w:color w:val="548DD4"/>
        </w:rPr>
        <w:t>Mapping of Requirements to various components including Platform, Implementation Module and IVR</w:t>
      </w:r>
      <w:r w:rsidRPr="00D257D0">
        <w:rPr>
          <w:color w:val="548DD4"/>
        </w:rPr>
        <w:t>&gt;</w:t>
      </w:r>
    </w:p>
    <w:tbl>
      <w:tblPr>
        <w:tblStyle w:val="TableGrid"/>
        <w:tblW w:w="0" w:type="auto"/>
        <w:tblLook w:val="04A0" w:firstRow="1" w:lastRow="0" w:firstColumn="1" w:lastColumn="0" w:noHBand="0" w:noVBand="1"/>
      </w:tblPr>
      <w:tblGrid>
        <w:gridCol w:w="1898"/>
        <w:gridCol w:w="1329"/>
        <w:gridCol w:w="1417"/>
        <w:gridCol w:w="851"/>
        <w:gridCol w:w="4081"/>
      </w:tblGrid>
      <w:tr w:rsidR="00F8756D" w:rsidRPr="00D257D0" w:rsidTr="00BB16A5">
        <w:tc>
          <w:tcPr>
            <w:tcW w:w="1898" w:type="dxa"/>
          </w:tcPr>
          <w:p w:rsidR="00F8756D" w:rsidRPr="00D257D0" w:rsidRDefault="00F8756D" w:rsidP="003C3747">
            <w:pPr>
              <w:rPr>
                <w:color w:val="548DD4"/>
              </w:rPr>
            </w:pPr>
            <w:proofErr w:type="spellStart"/>
            <w:r w:rsidRPr="00D257D0">
              <w:rPr>
                <w:color w:val="548DD4"/>
              </w:rPr>
              <w:t>Req</w:t>
            </w:r>
            <w:proofErr w:type="spellEnd"/>
            <w:r w:rsidRPr="00D257D0">
              <w:rPr>
                <w:color w:val="548DD4"/>
              </w:rPr>
              <w:t xml:space="preserve"> Id</w:t>
            </w:r>
          </w:p>
        </w:tc>
        <w:tc>
          <w:tcPr>
            <w:tcW w:w="1329" w:type="dxa"/>
          </w:tcPr>
          <w:p w:rsidR="00F8756D" w:rsidRPr="00D257D0" w:rsidRDefault="00F8756D" w:rsidP="003C3747">
            <w:pPr>
              <w:rPr>
                <w:color w:val="548DD4"/>
              </w:rPr>
            </w:pPr>
            <w:proofErr w:type="spellStart"/>
            <w:r w:rsidRPr="00D257D0">
              <w:rPr>
                <w:color w:val="548DD4"/>
              </w:rPr>
              <w:t>Motech</w:t>
            </w:r>
            <w:proofErr w:type="spellEnd"/>
            <w:r w:rsidRPr="00D257D0">
              <w:rPr>
                <w:color w:val="548DD4"/>
              </w:rPr>
              <w:t xml:space="preserve"> P/F </w:t>
            </w:r>
          </w:p>
        </w:tc>
        <w:tc>
          <w:tcPr>
            <w:tcW w:w="1417" w:type="dxa"/>
          </w:tcPr>
          <w:p w:rsidR="00F8756D" w:rsidRPr="00D257D0" w:rsidRDefault="00F8756D" w:rsidP="003C3747">
            <w:pPr>
              <w:rPr>
                <w:color w:val="548DD4"/>
              </w:rPr>
            </w:pPr>
            <w:proofErr w:type="spellStart"/>
            <w:r w:rsidRPr="00D257D0">
              <w:rPr>
                <w:color w:val="548DD4"/>
              </w:rPr>
              <w:t>Motech</w:t>
            </w:r>
            <w:proofErr w:type="spellEnd"/>
            <w:r w:rsidRPr="00D257D0">
              <w:rPr>
                <w:color w:val="548DD4"/>
              </w:rPr>
              <w:t xml:space="preserve"> Imp</w:t>
            </w:r>
          </w:p>
        </w:tc>
        <w:tc>
          <w:tcPr>
            <w:tcW w:w="851" w:type="dxa"/>
          </w:tcPr>
          <w:p w:rsidR="00F8756D" w:rsidRPr="00D257D0" w:rsidRDefault="00F8756D" w:rsidP="003C3747">
            <w:pPr>
              <w:rPr>
                <w:color w:val="548DD4"/>
              </w:rPr>
            </w:pPr>
            <w:r w:rsidRPr="00D257D0">
              <w:rPr>
                <w:color w:val="548DD4"/>
              </w:rPr>
              <w:t>IVR</w:t>
            </w:r>
          </w:p>
        </w:tc>
        <w:tc>
          <w:tcPr>
            <w:tcW w:w="4081" w:type="dxa"/>
          </w:tcPr>
          <w:p w:rsidR="00F8756D" w:rsidRPr="00D257D0" w:rsidRDefault="00F8756D" w:rsidP="003C3747">
            <w:pPr>
              <w:rPr>
                <w:color w:val="548DD4"/>
              </w:rPr>
            </w:pPr>
            <w:r w:rsidRPr="00D257D0">
              <w:rPr>
                <w:color w:val="548DD4"/>
              </w:rPr>
              <w:t>Remarks</w:t>
            </w:r>
          </w:p>
        </w:tc>
      </w:tr>
      <w:tr w:rsidR="00F8756D" w:rsidRPr="00D257D0" w:rsidTr="00BB16A5">
        <w:tc>
          <w:tcPr>
            <w:tcW w:w="1898" w:type="dxa"/>
          </w:tcPr>
          <w:p w:rsidR="00F8756D" w:rsidRPr="00D257D0" w:rsidRDefault="00F8756D" w:rsidP="003C3747">
            <w:pPr>
              <w:rPr>
                <w:color w:val="548DD4"/>
              </w:rPr>
            </w:pPr>
          </w:p>
        </w:tc>
        <w:tc>
          <w:tcPr>
            <w:tcW w:w="1329" w:type="dxa"/>
          </w:tcPr>
          <w:p w:rsidR="00F8756D" w:rsidRPr="00D257D0" w:rsidRDefault="00BB16A5" w:rsidP="003C3747">
            <w:pPr>
              <w:rPr>
                <w:color w:val="548DD4"/>
              </w:rPr>
            </w:pPr>
            <w:r w:rsidRPr="00D257D0">
              <w:rPr>
                <w:color w:val="548DD4"/>
              </w:rPr>
              <w:t>N</w:t>
            </w:r>
          </w:p>
        </w:tc>
        <w:tc>
          <w:tcPr>
            <w:tcW w:w="1417" w:type="dxa"/>
          </w:tcPr>
          <w:p w:rsidR="00F8756D" w:rsidRPr="00D257D0" w:rsidRDefault="00BB16A5" w:rsidP="003C3747">
            <w:pPr>
              <w:rPr>
                <w:color w:val="548DD4"/>
              </w:rPr>
            </w:pPr>
            <w:r w:rsidRPr="00D257D0">
              <w:rPr>
                <w:color w:val="548DD4"/>
              </w:rPr>
              <w:t>Y</w:t>
            </w:r>
          </w:p>
        </w:tc>
        <w:tc>
          <w:tcPr>
            <w:tcW w:w="851" w:type="dxa"/>
          </w:tcPr>
          <w:p w:rsidR="00F8756D" w:rsidRPr="00D257D0" w:rsidRDefault="00BB16A5" w:rsidP="003C3747">
            <w:pPr>
              <w:rPr>
                <w:color w:val="548DD4"/>
              </w:rPr>
            </w:pPr>
            <w:r w:rsidRPr="00D257D0">
              <w:rPr>
                <w:color w:val="548DD4"/>
              </w:rPr>
              <w:t>N</w:t>
            </w:r>
          </w:p>
        </w:tc>
        <w:tc>
          <w:tcPr>
            <w:tcW w:w="4081" w:type="dxa"/>
          </w:tcPr>
          <w:p w:rsidR="00F8756D" w:rsidRPr="00D257D0" w:rsidRDefault="00BB16A5" w:rsidP="003C3747">
            <w:pPr>
              <w:rPr>
                <w:color w:val="548DD4"/>
              </w:rPr>
            </w:pPr>
            <w:r w:rsidRPr="00D257D0">
              <w:rPr>
                <w:color w:val="548DD4"/>
              </w:rPr>
              <w:t>&lt;how it is realized&gt;</w:t>
            </w:r>
          </w:p>
        </w:tc>
      </w:tr>
      <w:tr w:rsidR="00F8756D" w:rsidRPr="00D257D0" w:rsidTr="00BB16A5">
        <w:tc>
          <w:tcPr>
            <w:tcW w:w="1898" w:type="dxa"/>
          </w:tcPr>
          <w:p w:rsidR="00F8756D" w:rsidRPr="00D257D0" w:rsidRDefault="00F8756D" w:rsidP="003C3747">
            <w:pPr>
              <w:rPr>
                <w:color w:val="548DD4"/>
              </w:rPr>
            </w:pPr>
          </w:p>
        </w:tc>
        <w:tc>
          <w:tcPr>
            <w:tcW w:w="1329" w:type="dxa"/>
          </w:tcPr>
          <w:p w:rsidR="00F8756D" w:rsidRPr="00D257D0" w:rsidRDefault="00F8756D" w:rsidP="003C3747">
            <w:pPr>
              <w:rPr>
                <w:color w:val="548DD4"/>
              </w:rPr>
            </w:pPr>
          </w:p>
        </w:tc>
        <w:tc>
          <w:tcPr>
            <w:tcW w:w="1417" w:type="dxa"/>
          </w:tcPr>
          <w:p w:rsidR="00F8756D" w:rsidRPr="00D257D0" w:rsidRDefault="00F8756D" w:rsidP="003C3747">
            <w:pPr>
              <w:rPr>
                <w:color w:val="548DD4"/>
              </w:rPr>
            </w:pPr>
          </w:p>
        </w:tc>
        <w:tc>
          <w:tcPr>
            <w:tcW w:w="851" w:type="dxa"/>
          </w:tcPr>
          <w:p w:rsidR="00F8756D" w:rsidRPr="00D257D0" w:rsidRDefault="00F8756D" w:rsidP="003C3747">
            <w:pPr>
              <w:rPr>
                <w:color w:val="548DD4"/>
              </w:rPr>
            </w:pPr>
          </w:p>
        </w:tc>
        <w:tc>
          <w:tcPr>
            <w:tcW w:w="4081" w:type="dxa"/>
          </w:tcPr>
          <w:p w:rsidR="00F8756D" w:rsidRPr="00D257D0" w:rsidRDefault="00F8756D" w:rsidP="003C3747">
            <w:pPr>
              <w:rPr>
                <w:color w:val="548DD4"/>
              </w:rPr>
            </w:pPr>
          </w:p>
        </w:tc>
      </w:tr>
    </w:tbl>
    <w:p w:rsidR="00420392" w:rsidRPr="00D257D0" w:rsidRDefault="00420392" w:rsidP="003C3747">
      <w:pPr>
        <w:rPr>
          <w:color w:val="548DD4"/>
        </w:rPr>
      </w:pPr>
    </w:p>
    <w:p w:rsidR="00643ED5" w:rsidRPr="00D257D0" w:rsidRDefault="00643ED5" w:rsidP="003C3747">
      <w:pPr>
        <w:rPr>
          <w:color w:val="548DD4"/>
        </w:rPr>
      </w:pPr>
    </w:p>
    <w:p w:rsidR="00643ED5" w:rsidRPr="00D257D0" w:rsidRDefault="00643ED5" w:rsidP="00563861">
      <w:pPr>
        <w:pStyle w:val="Heading1"/>
        <w:rPr>
          <w:color w:val="548DD4"/>
        </w:rPr>
      </w:pPr>
      <w:bookmarkStart w:id="376" w:name="_Ref409432980"/>
      <w:bookmarkStart w:id="377" w:name="_Toc413664900"/>
      <w:r w:rsidRPr="00D257D0">
        <w:rPr>
          <w:color w:val="548DD4"/>
        </w:rPr>
        <w:lastRenderedPageBreak/>
        <w:t xml:space="preserve">Appendix D: </w:t>
      </w:r>
      <w:r w:rsidR="002A74A6" w:rsidRPr="00D257D0">
        <w:rPr>
          <w:color w:val="548DD4"/>
        </w:rPr>
        <w:t>States, Union Territory and Circles in India</w:t>
      </w:r>
      <w:bookmarkEnd w:id="376"/>
      <w:bookmarkEnd w:id="377"/>
    </w:p>
    <w:p w:rsidR="00103E71" w:rsidRPr="00D257D0" w:rsidRDefault="001C615A" w:rsidP="00103E71">
      <w:r w:rsidRPr="00D257D0">
        <w:t xml:space="preserve">The information in this appendix is for reference. Exact names </w:t>
      </w:r>
      <w:r w:rsidR="000D152D" w:rsidRPr="00D257D0">
        <w:t xml:space="preserve">of various parameters </w:t>
      </w:r>
      <w:r w:rsidRPr="00D257D0">
        <w:t>are not specified in this section</w:t>
      </w:r>
      <w:r w:rsidR="000D152D" w:rsidRPr="00D257D0">
        <w:t xml:space="preserve"> and may vary in actual implementation</w:t>
      </w:r>
      <w:r w:rsidRPr="00D257D0">
        <w:t>.</w:t>
      </w:r>
    </w:p>
    <w:p w:rsidR="00103E71" w:rsidRPr="00D257D0" w:rsidRDefault="00103E71" w:rsidP="00563861">
      <w:pPr>
        <w:pStyle w:val="Heading2"/>
      </w:pPr>
      <w:bookmarkStart w:id="378" w:name="_Toc413664901"/>
      <w:r w:rsidRPr="00D257D0">
        <w:t>States and Union Territory of India</w:t>
      </w:r>
      <w:bookmarkEnd w:id="378"/>
    </w:p>
    <w:p w:rsidR="00103E71" w:rsidRPr="00D257D0" w:rsidRDefault="00103E71" w:rsidP="00103E71">
      <w:r w:rsidRPr="00D257D0">
        <w:t>(Source: http://en.wikipedia.org/wiki/States_and_union_territories_of_India)</w:t>
      </w:r>
    </w:p>
    <w:p w:rsidR="00103E71" w:rsidRPr="00D257D0" w:rsidRDefault="00223A57" w:rsidP="00103E71">
      <w:pPr>
        <w:pStyle w:val="Heading3"/>
      </w:pPr>
      <w:bookmarkStart w:id="379" w:name="_Toc413664902"/>
      <w:r w:rsidRPr="00D257D0">
        <w:rPr>
          <w:rStyle w:val="mw-headline"/>
        </w:rPr>
        <w:t xml:space="preserve">List of </w:t>
      </w:r>
      <w:r w:rsidR="00103E71" w:rsidRPr="00D257D0">
        <w:rPr>
          <w:rStyle w:val="mw-headline"/>
        </w:rPr>
        <w:t>States</w:t>
      </w:r>
      <w:bookmarkEnd w:id="379"/>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5"/>
        <w:gridCol w:w="1873"/>
        <w:gridCol w:w="7392"/>
      </w:tblGrid>
      <w:tr w:rsidR="00103E71" w:rsidRPr="00D257D0" w:rsidTr="00563861">
        <w:trPr>
          <w:tblHeader/>
          <w:tblCellSpacing w:w="15" w:type="dxa"/>
        </w:trPr>
        <w:tc>
          <w:tcPr>
            <w:tcW w:w="0" w:type="auto"/>
            <w:tcMar>
              <w:top w:w="15" w:type="dxa"/>
              <w:left w:w="15" w:type="dxa"/>
              <w:bottom w:w="15" w:type="dxa"/>
              <w:right w:w="225" w:type="dxa"/>
            </w:tcMar>
            <w:vAlign w:val="center"/>
            <w:hideMark/>
          </w:tcPr>
          <w:p w:rsidR="00103E71" w:rsidRPr="00D257D0" w:rsidRDefault="00CB5F50">
            <w:pPr>
              <w:jc w:val="center"/>
              <w:rPr>
                <w:b/>
                <w:bCs/>
                <w:sz w:val="24"/>
                <w:szCs w:val="24"/>
              </w:rPr>
            </w:pPr>
            <w:r w:rsidRPr="00D257D0">
              <w:rPr>
                <w:b/>
                <w:bCs/>
              </w:rPr>
              <w:t>#</w:t>
            </w:r>
          </w:p>
        </w:tc>
        <w:tc>
          <w:tcPr>
            <w:tcW w:w="0" w:type="auto"/>
            <w:tcMar>
              <w:top w:w="15" w:type="dxa"/>
              <w:left w:w="15" w:type="dxa"/>
              <w:bottom w:w="15" w:type="dxa"/>
              <w:right w:w="225" w:type="dxa"/>
            </w:tcMar>
            <w:vAlign w:val="center"/>
            <w:hideMark/>
          </w:tcPr>
          <w:p w:rsidR="00103E71" w:rsidRPr="00D257D0" w:rsidRDefault="00103E71">
            <w:pPr>
              <w:jc w:val="center"/>
              <w:rPr>
                <w:b/>
                <w:bCs/>
                <w:sz w:val="24"/>
                <w:szCs w:val="24"/>
              </w:rPr>
            </w:pPr>
            <w:r w:rsidRPr="00D257D0">
              <w:rPr>
                <w:b/>
                <w:bCs/>
              </w:rPr>
              <w:t>Name</w:t>
            </w:r>
          </w:p>
        </w:tc>
        <w:tc>
          <w:tcPr>
            <w:tcW w:w="0" w:type="auto"/>
            <w:tcMar>
              <w:top w:w="15" w:type="dxa"/>
              <w:left w:w="15" w:type="dxa"/>
              <w:bottom w:w="15" w:type="dxa"/>
              <w:right w:w="225" w:type="dxa"/>
            </w:tcMar>
            <w:vAlign w:val="center"/>
            <w:hideMark/>
          </w:tcPr>
          <w:p w:rsidR="00103E71" w:rsidRPr="00D257D0" w:rsidRDefault="00103E71" w:rsidP="00563861">
            <w:pPr>
              <w:rPr>
                <w:b/>
                <w:bCs/>
                <w:sz w:val="24"/>
                <w:szCs w:val="24"/>
              </w:rPr>
            </w:pPr>
            <w:r w:rsidRPr="00D257D0">
              <w:rPr>
                <w:b/>
                <w:bCs/>
              </w:rPr>
              <w:t>Official  language(s)</w:t>
            </w:r>
          </w:p>
        </w:tc>
      </w:tr>
      <w:tr w:rsidR="00CB5F50" w:rsidRPr="00D257D0" w:rsidTr="00563861">
        <w:trPr>
          <w:tblCellSpacing w:w="15" w:type="dxa"/>
        </w:trPr>
        <w:tc>
          <w:tcPr>
            <w:tcW w:w="0" w:type="auto"/>
            <w:vAlign w:val="bottom"/>
            <w:hideMark/>
          </w:tcPr>
          <w:p w:rsidR="00CB5F50" w:rsidRPr="00D257D0" w:rsidRDefault="00CB5F50">
            <w:pPr>
              <w:rPr>
                <w:sz w:val="24"/>
                <w:szCs w:val="24"/>
              </w:rPr>
            </w:pPr>
            <w:r w:rsidRPr="00D257D0">
              <w:rPr>
                <w:color w:val="000000"/>
              </w:rPr>
              <w:t>1</w:t>
            </w:r>
          </w:p>
        </w:tc>
        <w:tc>
          <w:tcPr>
            <w:tcW w:w="0" w:type="auto"/>
            <w:vAlign w:val="bottom"/>
            <w:hideMark/>
          </w:tcPr>
          <w:p w:rsidR="00CB5F50" w:rsidRPr="00D257D0" w:rsidRDefault="00CB5F50">
            <w:pPr>
              <w:rPr>
                <w:sz w:val="24"/>
                <w:szCs w:val="24"/>
              </w:rPr>
            </w:pPr>
            <w:r w:rsidRPr="00D257D0">
              <w:rPr>
                <w:color w:val="000000"/>
              </w:rPr>
              <w:t>Andhra Pradesh</w:t>
            </w:r>
          </w:p>
        </w:tc>
        <w:tc>
          <w:tcPr>
            <w:tcW w:w="0" w:type="auto"/>
            <w:vAlign w:val="bottom"/>
            <w:hideMark/>
          </w:tcPr>
          <w:p w:rsidR="00CB5F50" w:rsidRPr="00D257D0" w:rsidRDefault="00CB5F50">
            <w:pPr>
              <w:rPr>
                <w:sz w:val="24"/>
                <w:szCs w:val="24"/>
              </w:rPr>
            </w:pPr>
            <w:r w:rsidRPr="00D257D0">
              <w:rPr>
                <w:color w:val="000000"/>
              </w:rPr>
              <w:t>Telugu</w:t>
            </w:r>
          </w:p>
        </w:tc>
      </w:tr>
      <w:tr w:rsidR="00CB5F50" w:rsidRPr="00D257D0" w:rsidTr="00563861">
        <w:trPr>
          <w:tblCellSpacing w:w="15" w:type="dxa"/>
        </w:trPr>
        <w:tc>
          <w:tcPr>
            <w:tcW w:w="0" w:type="auto"/>
            <w:vAlign w:val="bottom"/>
            <w:hideMark/>
          </w:tcPr>
          <w:p w:rsidR="00CB5F50" w:rsidRPr="00D257D0" w:rsidRDefault="00CB5F50">
            <w:pPr>
              <w:rPr>
                <w:sz w:val="24"/>
                <w:szCs w:val="24"/>
              </w:rPr>
            </w:pPr>
            <w:r w:rsidRPr="00D257D0">
              <w:rPr>
                <w:color w:val="000000"/>
              </w:rPr>
              <w:t>2</w:t>
            </w:r>
          </w:p>
        </w:tc>
        <w:tc>
          <w:tcPr>
            <w:tcW w:w="0" w:type="auto"/>
            <w:vAlign w:val="bottom"/>
            <w:hideMark/>
          </w:tcPr>
          <w:p w:rsidR="00CB5F50" w:rsidRPr="00D257D0" w:rsidRDefault="00CB5F50">
            <w:pPr>
              <w:rPr>
                <w:sz w:val="24"/>
                <w:szCs w:val="24"/>
              </w:rPr>
            </w:pPr>
            <w:r w:rsidRPr="00D257D0">
              <w:rPr>
                <w:color w:val="000000"/>
              </w:rPr>
              <w:t>Arunachal Pradesh</w:t>
            </w:r>
          </w:p>
        </w:tc>
        <w:tc>
          <w:tcPr>
            <w:tcW w:w="0" w:type="auto"/>
            <w:vAlign w:val="bottom"/>
            <w:hideMark/>
          </w:tcPr>
          <w:p w:rsidR="00CB5F50" w:rsidRPr="00D257D0" w:rsidRDefault="00CB5F50">
            <w:pPr>
              <w:rPr>
                <w:sz w:val="24"/>
                <w:szCs w:val="24"/>
              </w:rPr>
            </w:pPr>
            <w:r w:rsidRPr="00D257D0">
              <w:rPr>
                <w:color w:val="000000"/>
              </w:rPr>
              <w:t>English</w:t>
            </w:r>
          </w:p>
        </w:tc>
      </w:tr>
      <w:tr w:rsidR="00CB5F50" w:rsidRPr="00D257D0" w:rsidTr="00563861">
        <w:trPr>
          <w:tblCellSpacing w:w="15" w:type="dxa"/>
        </w:trPr>
        <w:tc>
          <w:tcPr>
            <w:tcW w:w="0" w:type="auto"/>
            <w:vAlign w:val="bottom"/>
            <w:hideMark/>
          </w:tcPr>
          <w:p w:rsidR="00CB5F50" w:rsidRPr="00D257D0" w:rsidRDefault="00CB5F50">
            <w:pPr>
              <w:rPr>
                <w:sz w:val="24"/>
                <w:szCs w:val="24"/>
              </w:rPr>
            </w:pPr>
            <w:r w:rsidRPr="00D257D0">
              <w:rPr>
                <w:color w:val="000000"/>
              </w:rPr>
              <w:t>3</w:t>
            </w:r>
          </w:p>
        </w:tc>
        <w:tc>
          <w:tcPr>
            <w:tcW w:w="0" w:type="auto"/>
            <w:vAlign w:val="bottom"/>
            <w:hideMark/>
          </w:tcPr>
          <w:p w:rsidR="00CB5F50" w:rsidRPr="00D257D0" w:rsidRDefault="00CB5F50">
            <w:pPr>
              <w:rPr>
                <w:sz w:val="24"/>
                <w:szCs w:val="24"/>
              </w:rPr>
            </w:pPr>
            <w:r w:rsidRPr="00D257D0">
              <w:rPr>
                <w:color w:val="000000"/>
              </w:rPr>
              <w:t>Assam</w:t>
            </w:r>
          </w:p>
        </w:tc>
        <w:tc>
          <w:tcPr>
            <w:tcW w:w="0" w:type="auto"/>
            <w:vAlign w:val="bottom"/>
            <w:hideMark/>
          </w:tcPr>
          <w:p w:rsidR="00CB5F50" w:rsidRPr="00D257D0" w:rsidRDefault="00CB5F50">
            <w:pPr>
              <w:rPr>
                <w:sz w:val="24"/>
                <w:szCs w:val="24"/>
              </w:rPr>
            </w:pPr>
            <w:r w:rsidRPr="00D257D0">
              <w:rPr>
                <w:color w:val="000000"/>
              </w:rPr>
              <w:t>Assamese; Regional: Bodo, Bengali</w:t>
            </w:r>
          </w:p>
        </w:tc>
      </w:tr>
      <w:tr w:rsidR="00CB5F50" w:rsidRPr="00D257D0" w:rsidTr="00563861">
        <w:trPr>
          <w:tblCellSpacing w:w="15" w:type="dxa"/>
        </w:trPr>
        <w:tc>
          <w:tcPr>
            <w:tcW w:w="0" w:type="auto"/>
            <w:vAlign w:val="bottom"/>
            <w:hideMark/>
          </w:tcPr>
          <w:p w:rsidR="00CB5F50" w:rsidRPr="00D257D0" w:rsidRDefault="00CB5F50">
            <w:pPr>
              <w:rPr>
                <w:sz w:val="24"/>
                <w:szCs w:val="24"/>
              </w:rPr>
            </w:pPr>
            <w:r w:rsidRPr="00D257D0">
              <w:rPr>
                <w:color w:val="000000"/>
              </w:rPr>
              <w:t>4</w:t>
            </w:r>
          </w:p>
        </w:tc>
        <w:tc>
          <w:tcPr>
            <w:tcW w:w="0" w:type="auto"/>
            <w:vAlign w:val="bottom"/>
            <w:hideMark/>
          </w:tcPr>
          <w:p w:rsidR="00CB5F50" w:rsidRPr="00D257D0" w:rsidRDefault="00CB5F50">
            <w:pPr>
              <w:rPr>
                <w:sz w:val="24"/>
                <w:szCs w:val="24"/>
              </w:rPr>
            </w:pPr>
            <w:r w:rsidRPr="00D257D0">
              <w:rPr>
                <w:color w:val="000000"/>
              </w:rPr>
              <w:t>Bihar</w:t>
            </w:r>
          </w:p>
        </w:tc>
        <w:tc>
          <w:tcPr>
            <w:tcW w:w="0" w:type="auto"/>
            <w:vAlign w:val="bottom"/>
            <w:hideMark/>
          </w:tcPr>
          <w:p w:rsidR="00CB5F50" w:rsidRPr="00D257D0" w:rsidRDefault="00CB5F50">
            <w:pPr>
              <w:rPr>
                <w:sz w:val="24"/>
                <w:szCs w:val="24"/>
              </w:rPr>
            </w:pPr>
            <w:r w:rsidRPr="00D257D0">
              <w:rPr>
                <w:color w:val="000000"/>
              </w:rPr>
              <w:t xml:space="preserve">Hindi, Bhojpuri, </w:t>
            </w:r>
            <w:proofErr w:type="spellStart"/>
            <w:r w:rsidRPr="00D257D0">
              <w:rPr>
                <w:color w:val="000000"/>
              </w:rPr>
              <w:t>Magadhi</w:t>
            </w:r>
            <w:proofErr w:type="spellEnd"/>
            <w:r w:rsidRPr="00D257D0">
              <w:rPr>
                <w:color w:val="000000"/>
              </w:rPr>
              <w:t>, Maithili, Urdu</w:t>
            </w:r>
          </w:p>
        </w:tc>
      </w:tr>
      <w:tr w:rsidR="00CB5F50" w:rsidRPr="00D257D0" w:rsidTr="00563861">
        <w:trPr>
          <w:tblCellSpacing w:w="15" w:type="dxa"/>
        </w:trPr>
        <w:tc>
          <w:tcPr>
            <w:tcW w:w="0" w:type="auto"/>
            <w:vAlign w:val="bottom"/>
            <w:hideMark/>
          </w:tcPr>
          <w:p w:rsidR="00CB5F50" w:rsidRPr="00D257D0" w:rsidRDefault="00CB5F50">
            <w:pPr>
              <w:rPr>
                <w:sz w:val="24"/>
                <w:szCs w:val="24"/>
              </w:rPr>
            </w:pPr>
            <w:r w:rsidRPr="00D257D0">
              <w:rPr>
                <w:color w:val="000000"/>
              </w:rPr>
              <w:t>5</w:t>
            </w:r>
          </w:p>
        </w:tc>
        <w:tc>
          <w:tcPr>
            <w:tcW w:w="0" w:type="auto"/>
            <w:vAlign w:val="bottom"/>
            <w:hideMark/>
          </w:tcPr>
          <w:p w:rsidR="00CB5F50" w:rsidRPr="00D257D0" w:rsidRDefault="00CB5F50">
            <w:pPr>
              <w:rPr>
                <w:sz w:val="24"/>
                <w:szCs w:val="24"/>
              </w:rPr>
            </w:pPr>
            <w:r w:rsidRPr="00D257D0">
              <w:rPr>
                <w:color w:val="000000"/>
              </w:rPr>
              <w:t>Chhattisgarh</w:t>
            </w:r>
          </w:p>
        </w:tc>
        <w:tc>
          <w:tcPr>
            <w:tcW w:w="0" w:type="auto"/>
            <w:vAlign w:val="bottom"/>
            <w:hideMark/>
          </w:tcPr>
          <w:p w:rsidR="00CB5F50" w:rsidRPr="00D257D0" w:rsidRDefault="00CB5F50">
            <w:pPr>
              <w:rPr>
                <w:sz w:val="24"/>
                <w:szCs w:val="24"/>
              </w:rPr>
            </w:pPr>
            <w:proofErr w:type="spellStart"/>
            <w:r w:rsidRPr="00D257D0">
              <w:rPr>
                <w:color w:val="000000"/>
              </w:rPr>
              <w:t>Chattisgarhi</w:t>
            </w:r>
            <w:proofErr w:type="spellEnd"/>
            <w:r w:rsidRPr="00D257D0">
              <w:rPr>
                <w:color w:val="000000"/>
              </w:rPr>
              <w:t>, Hindi</w:t>
            </w:r>
          </w:p>
        </w:tc>
      </w:tr>
      <w:tr w:rsidR="00CB5F50" w:rsidRPr="00D257D0" w:rsidTr="00563861">
        <w:trPr>
          <w:tblCellSpacing w:w="15" w:type="dxa"/>
        </w:trPr>
        <w:tc>
          <w:tcPr>
            <w:tcW w:w="0" w:type="auto"/>
            <w:vAlign w:val="bottom"/>
            <w:hideMark/>
          </w:tcPr>
          <w:p w:rsidR="00CB5F50" w:rsidRPr="00D257D0" w:rsidRDefault="00CB5F50">
            <w:pPr>
              <w:rPr>
                <w:sz w:val="24"/>
                <w:szCs w:val="24"/>
              </w:rPr>
            </w:pPr>
            <w:r w:rsidRPr="00D257D0">
              <w:rPr>
                <w:color w:val="000000"/>
              </w:rPr>
              <w:t>6</w:t>
            </w:r>
          </w:p>
        </w:tc>
        <w:tc>
          <w:tcPr>
            <w:tcW w:w="0" w:type="auto"/>
            <w:vAlign w:val="bottom"/>
            <w:hideMark/>
          </w:tcPr>
          <w:p w:rsidR="00CB5F50" w:rsidRPr="00D257D0" w:rsidRDefault="00CB5F50">
            <w:pPr>
              <w:rPr>
                <w:sz w:val="24"/>
                <w:szCs w:val="24"/>
              </w:rPr>
            </w:pPr>
            <w:r w:rsidRPr="00D257D0">
              <w:rPr>
                <w:color w:val="000000"/>
              </w:rPr>
              <w:t>Goa</w:t>
            </w:r>
          </w:p>
        </w:tc>
        <w:tc>
          <w:tcPr>
            <w:tcW w:w="0" w:type="auto"/>
            <w:vAlign w:val="bottom"/>
            <w:hideMark/>
          </w:tcPr>
          <w:p w:rsidR="00CB5F50" w:rsidRPr="00D257D0" w:rsidRDefault="00CB5F50">
            <w:pPr>
              <w:rPr>
                <w:sz w:val="24"/>
                <w:szCs w:val="24"/>
              </w:rPr>
            </w:pPr>
            <w:r w:rsidRPr="00D257D0">
              <w:rPr>
                <w:color w:val="000000"/>
              </w:rPr>
              <w:t>Konkani</w:t>
            </w:r>
          </w:p>
        </w:tc>
      </w:tr>
      <w:tr w:rsidR="00CB5F50" w:rsidRPr="00D257D0" w:rsidTr="00563861">
        <w:trPr>
          <w:tblCellSpacing w:w="15" w:type="dxa"/>
        </w:trPr>
        <w:tc>
          <w:tcPr>
            <w:tcW w:w="0" w:type="auto"/>
            <w:vAlign w:val="bottom"/>
            <w:hideMark/>
          </w:tcPr>
          <w:p w:rsidR="00CB5F50" w:rsidRPr="00D257D0" w:rsidRDefault="00CB5F50">
            <w:pPr>
              <w:rPr>
                <w:sz w:val="24"/>
                <w:szCs w:val="24"/>
              </w:rPr>
            </w:pPr>
            <w:r w:rsidRPr="00D257D0">
              <w:rPr>
                <w:color w:val="000000"/>
              </w:rPr>
              <w:t>7</w:t>
            </w:r>
          </w:p>
        </w:tc>
        <w:tc>
          <w:tcPr>
            <w:tcW w:w="0" w:type="auto"/>
            <w:vAlign w:val="bottom"/>
            <w:hideMark/>
          </w:tcPr>
          <w:p w:rsidR="00CB5F50" w:rsidRPr="00D257D0" w:rsidRDefault="00CB5F50">
            <w:pPr>
              <w:rPr>
                <w:sz w:val="24"/>
                <w:szCs w:val="24"/>
              </w:rPr>
            </w:pPr>
            <w:r w:rsidRPr="00D257D0">
              <w:rPr>
                <w:color w:val="000000"/>
              </w:rPr>
              <w:t>Gujarat</w:t>
            </w:r>
          </w:p>
        </w:tc>
        <w:tc>
          <w:tcPr>
            <w:tcW w:w="0" w:type="auto"/>
            <w:vAlign w:val="bottom"/>
            <w:hideMark/>
          </w:tcPr>
          <w:p w:rsidR="00CB5F50" w:rsidRPr="00D257D0" w:rsidRDefault="00CB5F50">
            <w:pPr>
              <w:rPr>
                <w:sz w:val="24"/>
                <w:szCs w:val="24"/>
              </w:rPr>
            </w:pPr>
            <w:r w:rsidRPr="00D257D0">
              <w:rPr>
                <w:color w:val="000000"/>
              </w:rPr>
              <w:t>Gujarati</w:t>
            </w:r>
          </w:p>
        </w:tc>
      </w:tr>
      <w:tr w:rsidR="00CB5F50" w:rsidRPr="00D257D0" w:rsidTr="00563861">
        <w:trPr>
          <w:tblCellSpacing w:w="15" w:type="dxa"/>
        </w:trPr>
        <w:tc>
          <w:tcPr>
            <w:tcW w:w="0" w:type="auto"/>
            <w:vAlign w:val="bottom"/>
            <w:hideMark/>
          </w:tcPr>
          <w:p w:rsidR="00CB5F50" w:rsidRPr="00D257D0" w:rsidRDefault="00CB5F50">
            <w:pPr>
              <w:rPr>
                <w:sz w:val="24"/>
                <w:szCs w:val="24"/>
              </w:rPr>
            </w:pPr>
            <w:r w:rsidRPr="00D257D0">
              <w:rPr>
                <w:color w:val="000000"/>
              </w:rPr>
              <w:t>8</w:t>
            </w:r>
          </w:p>
        </w:tc>
        <w:tc>
          <w:tcPr>
            <w:tcW w:w="0" w:type="auto"/>
            <w:vAlign w:val="bottom"/>
            <w:hideMark/>
          </w:tcPr>
          <w:p w:rsidR="00CB5F50" w:rsidRPr="00D257D0" w:rsidRDefault="00CB5F50">
            <w:pPr>
              <w:rPr>
                <w:sz w:val="24"/>
                <w:szCs w:val="24"/>
              </w:rPr>
            </w:pPr>
            <w:r w:rsidRPr="00D257D0">
              <w:rPr>
                <w:color w:val="000000"/>
              </w:rPr>
              <w:t>Haryana</w:t>
            </w:r>
          </w:p>
        </w:tc>
        <w:tc>
          <w:tcPr>
            <w:tcW w:w="0" w:type="auto"/>
            <w:vAlign w:val="bottom"/>
            <w:hideMark/>
          </w:tcPr>
          <w:p w:rsidR="00CB5F50" w:rsidRPr="00D257D0" w:rsidRDefault="00CB5F50">
            <w:pPr>
              <w:rPr>
                <w:sz w:val="24"/>
                <w:szCs w:val="24"/>
              </w:rPr>
            </w:pPr>
            <w:r w:rsidRPr="00D257D0">
              <w:rPr>
                <w:color w:val="000000"/>
              </w:rPr>
              <w:t>Hindi, Haryanvi (regional), Punjabi</w:t>
            </w:r>
          </w:p>
        </w:tc>
      </w:tr>
      <w:tr w:rsidR="00CB5F50" w:rsidRPr="00D257D0" w:rsidTr="00563861">
        <w:trPr>
          <w:tblCellSpacing w:w="15" w:type="dxa"/>
        </w:trPr>
        <w:tc>
          <w:tcPr>
            <w:tcW w:w="0" w:type="auto"/>
            <w:vAlign w:val="bottom"/>
            <w:hideMark/>
          </w:tcPr>
          <w:p w:rsidR="00CB5F50" w:rsidRPr="00D257D0" w:rsidRDefault="00CB5F50">
            <w:pPr>
              <w:rPr>
                <w:sz w:val="24"/>
                <w:szCs w:val="24"/>
              </w:rPr>
            </w:pPr>
            <w:r w:rsidRPr="00D257D0">
              <w:rPr>
                <w:color w:val="000000"/>
              </w:rPr>
              <w:t>9</w:t>
            </w:r>
          </w:p>
        </w:tc>
        <w:tc>
          <w:tcPr>
            <w:tcW w:w="0" w:type="auto"/>
            <w:vAlign w:val="bottom"/>
            <w:hideMark/>
          </w:tcPr>
          <w:p w:rsidR="00CB5F50" w:rsidRPr="00D257D0" w:rsidRDefault="00CB5F50">
            <w:pPr>
              <w:rPr>
                <w:sz w:val="24"/>
                <w:szCs w:val="24"/>
              </w:rPr>
            </w:pPr>
            <w:r w:rsidRPr="00D257D0">
              <w:rPr>
                <w:color w:val="000000"/>
              </w:rPr>
              <w:t>Himachal Pradesh</w:t>
            </w:r>
          </w:p>
        </w:tc>
        <w:tc>
          <w:tcPr>
            <w:tcW w:w="0" w:type="auto"/>
            <w:vAlign w:val="bottom"/>
            <w:hideMark/>
          </w:tcPr>
          <w:p w:rsidR="00CB5F50" w:rsidRPr="00D257D0" w:rsidRDefault="00CB5F50">
            <w:pPr>
              <w:rPr>
                <w:sz w:val="24"/>
                <w:szCs w:val="24"/>
              </w:rPr>
            </w:pPr>
            <w:r w:rsidRPr="00D257D0">
              <w:rPr>
                <w:color w:val="000000"/>
              </w:rPr>
              <w:t>Hindi, Pahari (regional)</w:t>
            </w:r>
          </w:p>
        </w:tc>
      </w:tr>
      <w:tr w:rsidR="00CB5F50" w:rsidRPr="00D257D0" w:rsidTr="00563861">
        <w:trPr>
          <w:tblCellSpacing w:w="15" w:type="dxa"/>
        </w:trPr>
        <w:tc>
          <w:tcPr>
            <w:tcW w:w="0" w:type="auto"/>
            <w:vAlign w:val="bottom"/>
            <w:hideMark/>
          </w:tcPr>
          <w:p w:rsidR="00CB5F50" w:rsidRPr="00D257D0" w:rsidRDefault="00CB5F50">
            <w:pPr>
              <w:rPr>
                <w:sz w:val="24"/>
                <w:szCs w:val="24"/>
              </w:rPr>
            </w:pPr>
            <w:r w:rsidRPr="00D257D0">
              <w:rPr>
                <w:color w:val="000000"/>
              </w:rPr>
              <w:t>10</w:t>
            </w:r>
          </w:p>
        </w:tc>
        <w:tc>
          <w:tcPr>
            <w:tcW w:w="0" w:type="auto"/>
            <w:vAlign w:val="bottom"/>
            <w:hideMark/>
          </w:tcPr>
          <w:p w:rsidR="00CB5F50" w:rsidRPr="00D257D0" w:rsidRDefault="00CB5F50">
            <w:pPr>
              <w:rPr>
                <w:sz w:val="24"/>
                <w:szCs w:val="24"/>
              </w:rPr>
            </w:pPr>
            <w:r w:rsidRPr="00D257D0">
              <w:rPr>
                <w:color w:val="000000"/>
              </w:rPr>
              <w:t>Jammu and Kashmir</w:t>
            </w:r>
          </w:p>
        </w:tc>
        <w:tc>
          <w:tcPr>
            <w:tcW w:w="0" w:type="auto"/>
            <w:vAlign w:val="bottom"/>
            <w:hideMark/>
          </w:tcPr>
          <w:p w:rsidR="00CB5F50" w:rsidRPr="00D257D0" w:rsidRDefault="00CB5F50">
            <w:pPr>
              <w:rPr>
                <w:sz w:val="24"/>
                <w:szCs w:val="24"/>
              </w:rPr>
            </w:pPr>
            <w:proofErr w:type="spellStart"/>
            <w:r w:rsidRPr="00D257D0">
              <w:rPr>
                <w:color w:val="000000"/>
              </w:rPr>
              <w:t>Dogri</w:t>
            </w:r>
            <w:proofErr w:type="spellEnd"/>
            <w:r w:rsidRPr="00D257D0">
              <w:rPr>
                <w:color w:val="000000"/>
              </w:rPr>
              <w:t xml:space="preserve">, Kashmiri, </w:t>
            </w:r>
            <w:proofErr w:type="spellStart"/>
            <w:r w:rsidRPr="00D257D0">
              <w:rPr>
                <w:color w:val="000000"/>
              </w:rPr>
              <w:t>Ladakhi</w:t>
            </w:r>
            <w:proofErr w:type="spellEnd"/>
            <w:r w:rsidRPr="00D257D0">
              <w:rPr>
                <w:color w:val="000000"/>
              </w:rPr>
              <w:t>, Urdu[5]</w:t>
            </w:r>
          </w:p>
        </w:tc>
      </w:tr>
      <w:tr w:rsidR="00CB5F50" w:rsidRPr="00D257D0" w:rsidTr="00563861">
        <w:trPr>
          <w:tblCellSpacing w:w="15" w:type="dxa"/>
        </w:trPr>
        <w:tc>
          <w:tcPr>
            <w:tcW w:w="0" w:type="auto"/>
            <w:vAlign w:val="bottom"/>
            <w:hideMark/>
          </w:tcPr>
          <w:p w:rsidR="00CB5F50" w:rsidRPr="00D257D0" w:rsidRDefault="00CB5F50">
            <w:pPr>
              <w:rPr>
                <w:sz w:val="24"/>
                <w:szCs w:val="24"/>
              </w:rPr>
            </w:pPr>
            <w:r w:rsidRPr="00D257D0">
              <w:rPr>
                <w:color w:val="000000"/>
              </w:rPr>
              <w:t>11</w:t>
            </w:r>
          </w:p>
        </w:tc>
        <w:tc>
          <w:tcPr>
            <w:tcW w:w="0" w:type="auto"/>
            <w:vAlign w:val="bottom"/>
            <w:hideMark/>
          </w:tcPr>
          <w:p w:rsidR="00CB5F50" w:rsidRPr="00D257D0" w:rsidRDefault="00CB5F50">
            <w:pPr>
              <w:rPr>
                <w:sz w:val="24"/>
                <w:szCs w:val="24"/>
              </w:rPr>
            </w:pPr>
            <w:r w:rsidRPr="00D257D0">
              <w:rPr>
                <w:color w:val="000000"/>
              </w:rPr>
              <w:t>Jharkhand</w:t>
            </w:r>
          </w:p>
        </w:tc>
        <w:tc>
          <w:tcPr>
            <w:tcW w:w="0" w:type="auto"/>
            <w:vAlign w:val="bottom"/>
            <w:hideMark/>
          </w:tcPr>
          <w:p w:rsidR="00CB5F50" w:rsidRPr="00D257D0" w:rsidRDefault="00CB5F50">
            <w:pPr>
              <w:rPr>
                <w:sz w:val="24"/>
                <w:szCs w:val="24"/>
              </w:rPr>
            </w:pPr>
            <w:r w:rsidRPr="00D257D0">
              <w:rPr>
                <w:color w:val="000000"/>
              </w:rPr>
              <w:t>Hindi</w:t>
            </w:r>
          </w:p>
        </w:tc>
      </w:tr>
      <w:tr w:rsidR="00CB5F50" w:rsidRPr="00D257D0" w:rsidTr="00563861">
        <w:trPr>
          <w:tblCellSpacing w:w="15" w:type="dxa"/>
        </w:trPr>
        <w:tc>
          <w:tcPr>
            <w:tcW w:w="0" w:type="auto"/>
            <w:vAlign w:val="bottom"/>
            <w:hideMark/>
          </w:tcPr>
          <w:p w:rsidR="00CB5F50" w:rsidRPr="00D257D0" w:rsidRDefault="00CB5F50">
            <w:pPr>
              <w:rPr>
                <w:sz w:val="24"/>
                <w:szCs w:val="24"/>
              </w:rPr>
            </w:pPr>
            <w:r w:rsidRPr="00D257D0">
              <w:rPr>
                <w:color w:val="000000"/>
              </w:rPr>
              <w:t>12</w:t>
            </w:r>
          </w:p>
        </w:tc>
        <w:tc>
          <w:tcPr>
            <w:tcW w:w="0" w:type="auto"/>
            <w:vAlign w:val="bottom"/>
            <w:hideMark/>
          </w:tcPr>
          <w:p w:rsidR="00CB5F50" w:rsidRPr="00D257D0" w:rsidRDefault="00CB5F50">
            <w:pPr>
              <w:rPr>
                <w:sz w:val="24"/>
                <w:szCs w:val="24"/>
              </w:rPr>
            </w:pPr>
            <w:r w:rsidRPr="00D257D0">
              <w:rPr>
                <w:color w:val="000000"/>
              </w:rPr>
              <w:t>Karnataka</w:t>
            </w:r>
          </w:p>
        </w:tc>
        <w:tc>
          <w:tcPr>
            <w:tcW w:w="0" w:type="auto"/>
            <w:vAlign w:val="bottom"/>
            <w:hideMark/>
          </w:tcPr>
          <w:p w:rsidR="00CB5F50" w:rsidRPr="00D257D0" w:rsidRDefault="00CB5F50">
            <w:pPr>
              <w:rPr>
                <w:sz w:val="24"/>
                <w:szCs w:val="24"/>
              </w:rPr>
            </w:pPr>
            <w:r w:rsidRPr="00D257D0">
              <w:rPr>
                <w:color w:val="000000"/>
              </w:rPr>
              <w:t>Kannada</w:t>
            </w:r>
          </w:p>
        </w:tc>
      </w:tr>
      <w:tr w:rsidR="00CB5F50" w:rsidRPr="00D257D0" w:rsidTr="00563861">
        <w:trPr>
          <w:tblCellSpacing w:w="15" w:type="dxa"/>
        </w:trPr>
        <w:tc>
          <w:tcPr>
            <w:tcW w:w="0" w:type="auto"/>
            <w:vAlign w:val="bottom"/>
            <w:hideMark/>
          </w:tcPr>
          <w:p w:rsidR="00CB5F50" w:rsidRPr="00D257D0" w:rsidRDefault="00CB5F50">
            <w:pPr>
              <w:rPr>
                <w:sz w:val="24"/>
                <w:szCs w:val="24"/>
              </w:rPr>
            </w:pPr>
            <w:r w:rsidRPr="00D257D0">
              <w:rPr>
                <w:color w:val="000000"/>
              </w:rPr>
              <w:t>13</w:t>
            </w:r>
          </w:p>
        </w:tc>
        <w:tc>
          <w:tcPr>
            <w:tcW w:w="0" w:type="auto"/>
            <w:vAlign w:val="bottom"/>
            <w:hideMark/>
          </w:tcPr>
          <w:p w:rsidR="00CB5F50" w:rsidRPr="00D257D0" w:rsidRDefault="00CB5F50">
            <w:pPr>
              <w:rPr>
                <w:sz w:val="24"/>
                <w:szCs w:val="24"/>
              </w:rPr>
            </w:pPr>
            <w:r w:rsidRPr="00D257D0">
              <w:rPr>
                <w:color w:val="000000"/>
              </w:rPr>
              <w:t>Kerala</w:t>
            </w:r>
          </w:p>
        </w:tc>
        <w:tc>
          <w:tcPr>
            <w:tcW w:w="0" w:type="auto"/>
            <w:vAlign w:val="bottom"/>
            <w:hideMark/>
          </w:tcPr>
          <w:p w:rsidR="00CB5F50" w:rsidRPr="00D257D0" w:rsidRDefault="00CB5F50">
            <w:pPr>
              <w:rPr>
                <w:sz w:val="24"/>
                <w:szCs w:val="24"/>
              </w:rPr>
            </w:pPr>
            <w:r w:rsidRPr="00D257D0">
              <w:rPr>
                <w:color w:val="000000"/>
              </w:rPr>
              <w:t>Malayalam</w:t>
            </w:r>
          </w:p>
        </w:tc>
      </w:tr>
      <w:tr w:rsidR="00CB5F50" w:rsidRPr="00D257D0" w:rsidTr="00563861">
        <w:trPr>
          <w:tblCellSpacing w:w="15" w:type="dxa"/>
        </w:trPr>
        <w:tc>
          <w:tcPr>
            <w:tcW w:w="0" w:type="auto"/>
            <w:vAlign w:val="bottom"/>
            <w:hideMark/>
          </w:tcPr>
          <w:p w:rsidR="00CB5F50" w:rsidRPr="00D257D0" w:rsidRDefault="00CB5F50">
            <w:pPr>
              <w:rPr>
                <w:sz w:val="24"/>
                <w:szCs w:val="24"/>
              </w:rPr>
            </w:pPr>
            <w:r w:rsidRPr="00D257D0">
              <w:rPr>
                <w:color w:val="000000"/>
              </w:rPr>
              <w:t>14</w:t>
            </w:r>
          </w:p>
        </w:tc>
        <w:tc>
          <w:tcPr>
            <w:tcW w:w="0" w:type="auto"/>
            <w:vAlign w:val="bottom"/>
            <w:hideMark/>
          </w:tcPr>
          <w:p w:rsidR="00CB5F50" w:rsidRPr="00D257D0" w:rsidRDefault="00CB5F50">
            <w:pPr>
              <w:rPr>
                <w:sz w:val="24"/>
                <w:szCs w:val="24"/>
              </w:rPr>
            </w:pPr>
            <w:r w:rsidRPr="00D257D0">
              <w:rPr>
                <w:color w:val="000000"/>
              </w:rPr>
              <w:t>Madhya Pradesh</w:t>
            </w:r>
          </w:p>
        </w:tc>
        <w:tc>
          <w:tcPr>
            <w:tcW w:w="0" w:type="auto"/>
            <w:vAlign w:val="bottom"/>
            <w:hideMark/>
          </w:tcPr>
          <w:p w:rsidR="00CB5F50" w:rsidRPr="00D257D0" w:rsidRDefault="00CB5F50">
            <w:pPr>
              <w:rPr>
                <w:sz w:val="24"/>
                <w:szCs w:val="24"/>
              </w:rPr>
            </w:pPr>
            <w:r w:rsidRPr="00D257D0">
              <w:rPr>
                <w:color w:val="000000"/>
              </w:rPr>
              <w:t>Hindi</w:t>
            </w:r>
          </w:p>
        </w:tc>
      </w:tr>
      <w:tr w:rsidR="00CB5F50" w:rsidRPr="00D257D0" w:rsidTr="00563861">
        <w:trPr>
          <w:tblCellSpacing w:w="15" w:type="dxa"/>
        </w:trPr>
        <w:tc>
          <w:tcPr>
            <w:tcW w:w="0" w:type="auto"/>
            <w:vAlign w:val="bottom"/>
            <w:hideMark/>
          </w:tcPr>
          <w:p w:rsidR="00CB5F50" w:rsidRPr="00D257D0" w:rsidRDefault="00CB5F50">
            <w:pPr>
              <w:rPr>
                <w:sz w:val="24"/>
                <w:szCs w:val="24"/>
              </w:rPr>
            </w:pPr>
            <w:r w:rsidRPr="00D257D0">
              <w:rPr>
                <w:color w:val="000000"/>
              </w:rPr>
              <w:t>15</w:t>
            </w:r>
          </w:p>
        </w:tc>
        <w:tc>
          <w:tcPr>
            <w:tcW w:w="0" w:type="auto"/>
            <w:vAlign w:val="bottom"/>
            <w:hideMark/>
          </w:tcPr>
          <w:p w:rsidR="00CB5F50" w:rsidRPr="00D257D0" w:rsidRDefault="00CB5F50">
            <w:pPr>
              <w:rPr>
                <w:sz w:val="24"/>
                <w:szCs w:val="24"/>
              </w:rPr>
            </w:pPr>
            <w:r w:rsidRPr="00D257D0">
              <w:rPr>
                <w:color w:val="000000"/>
              </w:rPr>
              <w:t>Maharashtra</w:t>
            </w:r>
          </w:p>
        </w:tc>
        <w:tc>
          <w:tcPr>
            <w:tcW w:w="0" w:type="auto"/>
            <w:vAlign w:val="bottom"/>
            <w:hideMark/>
          </w:tcPr>
          <w:p w:rsidR="00CB5F50" w:rsidRPr="00D257D0" w:rsidRDefault="00CB5F50">
            <w:pPr>
              <w:rPr>
                <w:sz w:val="24"/>
                <w:szCs w:val="24"/>
              </w:rPr>
            </w:pPr>
            <w:r w:rsidRPr="00D257D0">
              <w:rPr>
                <w:color w:val="000000"/>
              </w:rPr>
              <w:t>Marathi</w:t>
            </w:r>
          </w:p>
        </w:tc>
      </w:tr>
      <w:tr w:rsidR="00CB5F50" w:rsidRPr="00D257D0" w:rsidTr="00563861">
        <w:trPr>
          <w:tblCellSpacing w:w="15" w:type="dxa"/>
        </w:trPr>
        <w:tc>
          <w:tcPr>
            <w:tcW w:w="0" w:type="auto"/>
            <w:vAlign w:val="bottom"/>
            <w:hideMark/>
          </w:tcPr>
          <w:p w:rsidR="00CB5F50" w:rsidRPr="00D257D0" w:rsidRDefault="00CB5F50">
            <w:pPr>
              <w:rPr>
                <w:sz w:val="24"/>
                <w:szCs w:val="24"/>
              </w:rPr>
            </w:pPr>
            <w:r w:rsidRPr="00D257D0">
              <w:rPr>
                <w:color w:val="000000"/>
              </w:rPr>
              <w:lastRenderedPageBreak/>
              <w:t>16</w:t>
            </w:r>
          </w:p>
        </w:tc>
        <w:tc>
          <w:tcPr>
            <w:tcW w:w="0" w:type="auto"/>
            <w:vAlign w:val="bottom"/>
            <w:hideMark/>
          </w:tcPr>
          <w:p w:rsidR="00CB5F50" w:rsidRPr="00D257D0" w:rsidRDefault="00CB5F50">
            <w:pPr>
              <w:rPr>
                <w:sz w:val="24"/>
                <w:szCs w:val="24"/>
              </w:rPr>
            </w:pPr>
            <w:r w:rsidRPr="00D257D0">
              <w:rPr>
                <w:color w:val="000000"/>
              </w:rPr>
              <w:t>Manipur</w:t>
            </w:r>
          </w:p>
        </w:tc>
        <w:tc>
          <w:tcPr>
            <w:tcW w:w="0" w:type="auto"/>
            <w:vAlign w:val="bottom"/>
            <w:hideMark/>
          </w:tcPr>
          <w:p w:rsidR="00CB5F50" w:rsidRPr="00D257D0" w:rsidRDefault="00CB5F50">
            <w:pPr>
              <w:rPr>
                <w:sz w:val="24"/>
                <w:szCs w:val="24"/>
              </w:rPr>
            </w:pPr>
            <w:r w:rsidRPr="00D257D0">
              <w:rPr>
                <w:color w:val="000000"/>
              </w:rPr>
              <w:t>Manipuri</w:t>
            </w:r>
          </w:p>
        </w:tc>
      </w:tr>
      <w:tr w:rsidR="00CB5F50" w:rsidRPr="00D257D0" w:rsidTr="00563861">
        <w:trPr>
          <w:tblCellSpacing w:w="15" w:type="dxa"/>
        </w:trPr>
        <w:tc>
          <w:tcPr>
            <w:tcW w:w="0" w:type="auto"/>
            <w:vAlign w:val="bottom"/>
            <w:hideMark/>
          </w:tcPr>
          <w:p w:rsidR="00CB5F50" w:rsidRPr="00D257D0" w:rsidRDefault="00CB5F50">
            <w:pPr>
              <w:rPr>
                <w:sz w:val="24"/>
                <w:szCs w:val="24"/>
              </w:rPr>
            </w:pPr>
            <w:r w:rsidRPr="00D257D0">
              <w:rPr>
                <w:color w:val="000000"/>
              </w:rPr>
              <w:t>17</w:t>
            </w:r>
          </w:p>
        </w:tc>
        <w:tc>
          <w:tcPr>
            <w:tcW w:w="0" w:type="auto"/>
            <w:vAlign w:val="bottom"/>
            <w:hideMark/>
          </w:tcPr>
          <w:p w:rsidR="00CB5F50" w:rsidRPr="00D257D0" w:rsidRDefault="00CB5F50">
            <w:pPr>
              <w:rPr>
                <w:sz w:val="24"/>
                <w:szCs w:val="24"/>
              </w:rPr>
            </w:pPr>
            <w:r w:rsidRPr="00D257D0">
              <w:rPr>
                <w:color w:val="000000"/>
              </w:rPr>
              <w:t>Meghalaya</w:t>
            </w:r>
          </w:p>
        </w:tc>
        <w:tc>
          <w:tcPr>
            <w:tcW w:w="0" w:type="auto"/>
            <w:vAlign w:val="bottom"/>
            <w:hideMark/>
          </w:tcPr>
          <w:p w:rsidR="00CB5F50" w:rsidRPr="00D257D0" w:rsidRDefault="00CB5F50">
            <w:pPr>
              <w:rPr>
                <w:sz w:val="24"/>
                <w:szCs w:val="24"/>
              </w:rPr>
            </w:pPr>
            <w:r w:rsidRPr="00D257D0">
              <w:rPr>
                <w:color w:val="000000"/>
              </w:rPr>
              <w:t xml:space="preserve">English, Garo, Hindi, Khasi, </w:t>
            </w:r>
            <w:proofErr w:type="spellStart"/>
            <w:r w:rsidRPr="00D257D0">
              <w:rPr>
                <w:color w:val="000000"/>
              </w:rPr>
              <w:t>Pnar</w:t>
            </w:r>
            <w:proofErr w:type="spellEnd"/>
            <w:r w:rsidRPr="00D257D0">
              <w:rPr>
                <w:color w:val="000000"/>
              </w:rPr>
              <w:t>,</w:t>
            </w:r>
          </w:p>
        </w:tc>
      </w:tr>
      <w:tr w:rsidR="00CB5F50" w:rsidRPr="00D257D0" w:rsidTr="00563861">
        <w:trPr>
          <w:tblCellSpacing w:w="15" w:type="dxa"/>
        </w:trPr>
        <w:tc>
          <w:tcPr>
            <w:tcW w:w="0" w:type="auto"/>
            <w:vAlign w:val="bottom"/>
            <w:hideMark/>
          </w:tcPr>
          <w:p w:rsidR="00CB5F50" w:rsidRPr="00D257D0" w:rsidRDefault="00CB5F50">
            <w:pPr>
              <w:rPr>
                <w:sz w:val="24"/>
                <w:szCs w:val="24"/>
              </w:rPr>
            </w:pPr>
            <w:r w:rsidRPr="00D257D0">
              <w:rPr>
                <w:color w:val="000000"/>
              </w:rPr>
              <w:t>18</w:t>
            </w:r>
          </w:p>
        </w:tc>
        <w:tc>
          <w:tcPr>
            <w:tcW w:w="0" w:type="auto"/>
            <w:vAlign w:val="bottom"/>
            <w:hideMark/>
          </w:tcPr>
          <w:p w:rsidR="00CB5F50" w:rsidRPr="00D257D0" w:rsidRDefault="00CB5F50">
            <w:pPr>
              <w:rPr>
                <w:sz w:val="24"/>
                <w:szCs w:val="24"/>
              </w:rPr>
            </w:pPr>
            <w:r w:rsidRPr="00D257D0">
              <w:rPr>
                <w:color w:val="000000"/>
              </w:rPr>
              <w:t>Mizoram</w:t>
            </w:r>
          </w:p>
        </w:tc>
        <w:tc>
          <w:tcPr>
            <w:tcW w:w="0" w:type="auto"/>
            <w:vAlign w:val="bottom"/>
            <w:hideMark/>
          </w:tcPr>
          <w:p w:rsidR="00CB5F50" w:rsidRPr="00D257D0" w:rsidRDefault="00CB5F50">
            <w:pPr>
              <w:rPr>
                <w:sz w:val="24"/>
                <w:szCs w:val="24"/>
              </w:rPr>
            </w:pPr>
            <w:r w:rsidRPr="00D257D0">
              <w:rPr>
                <w:color w:val="000000"/>
              </w:rPr>
              <w:t>Mizo</w:t>
            </w:r>
          </w:p>
        </w:tc>
      </w:tr>
      <w:tr w:rsidR="00CB5F50" w:rsidRPr="00D257D0" w:rsidTr="00563861">
        <w:trPr>
          <w:tblCellSpacing w:w="15" w:type="dxa"/>
        </w:trPr>
        <w:tc>
          <w:tcPr>
            <w:tcW w:w="0" w:type="auto"/>
            <w:vAlign w:val="bottom"/>
            <w:hideMark/>
          </w:tcPr>
          <w:p w:rsidR="00CB5F50" w:rsidRPr="00D257D0" w:rsidRDefault="00CB5F50">
            <w:pPr>
              <w:rPr>
                <w:sz w:val="24"/>
                <w:szCs w:val="24"/>
              </w:rPr>
            </w:pPr>
            <w:r w:rsidRPr="00D257D0">
              <w:rPr>
                <w:color w:val="000000"/>
              </w:rPr>
              <w:t>19</w:t>
            </w:r>
          </w:p>
        </w:tc>
        <w:tc>
          <w:tcPr>
            <w:tcW w:w="0" w:type="auto"/>
            <w:vAlign w:val="bottom"/>
            <w:hideMark/>
          </w:tcPr>
          <w:p w:rsidR="00CB5F50" w:rsidRPr="00D257D0" w:rsidRDefault="00CB5F50">
            <w:pPr>
              <w:rPr>
                <w:sz w:val="24"/>
                <w:szCs w:val="24"/>
              </w:rPr>
            </w:pPr>
            <w:r w:rsidRPr="00D257D0">
              <w:rPr>
                <w:color w:val="000000"/>
              </w:rPr>
              <w:t>Nagaland</w:t>
            </w:r>
          </w:p>
        </w:tc>
        <w:tc>
          <w:tcPr>
            <w:tcW w:w="0" w:type="auto"/>
            <w:vAlign w:val="bottom"/>
            <w:hideMark/>
          </w:tcPr>
          <w:p w:rsidR="00CB5F50" w:rsidRPr="00D257D0" w:rsidRDefault="00CB5F50">
            <w:pPr>
              <w:rPr>
                <w:sz w:val="24"/>
                <w:szCs w:val="24"/>
              </w:rPr>
            </w:pPr>
            <w:r w:rsidRPr="00D257D0">
              <w:rPr>
                <w:color w:val="000000"/>
              </w:rPr>
              <w:t>English</w:t>
            </w:r>
          </w:p>
        </w:tc>
      </w:tr>
      <w:tr w:rsidR="00CB5F50" w:rsidRPr="00D257D0" w:rsidTr="00563861">
        <w:trPr>
          <w:tblCellSpacing w:w="15" w:type="dxa"/>
        </w:trPr>
        <w:tc>
          <w:tcPr>
            <w:tcW w:w="0" w:type="auto"/>
            <w:vAlign w:val="bottom"/>
            <w:hideMark/>
          </w:tcPr>
          <w:p w:rsidR="00CB5F50" w:rsidRPr="00D257D0" w:rsidRDefault="00CB5F50">
            <w:pPr>
              <w:rPr>
                <w:sz w:val="24"/>
                <w:szCs w:val="24"/>
              </w:rPr>
            </w:pPr>
            <w:r w:rsidRPr="00D257D0">
              <w:rPr>
                <w:color w:val="000000"/>
              </w:rPr>
              <w:t>20</w:t>
            </w:r>
          </w:p>
        </w:tc>
        <w:tc>
          <w:tcPr>
            <w:tcW w:w="0" w:type="auto"/>
            <w:vAlign w:val="bottom"/>
            <w:hideMark/>
          </w:tcPr>
          <w:p w:rsidR="00CB5F50" w:rsidRPr="00D257D0" w:rsidRDefault="00CB5F50" w:rsidP="00CB63FD">
            <w:pPr>
              <w:rPr>
                <w:sz w:val="24"/>
                <w:szCs w:val="24"/>
              </w:rPr>
            </w:pPr>
            <w:r w:rsidRPr="00D257D0">
              <w:rPr>
                <w:color w:val="000000"/>
              </w:rPr>
              <w:t>Odisha</w:t>
            </w:r>
          </w:p>
        </w:tc>
        <w:tc>
          <w:tcPr>
            <w:tcW w:w="0" w:type="auto"/>
            <w:vAlign w:val="bottom"/>
            <w:hideMark/>
          </w:tcPr>
          <w:p w:rsidR="00CB5F50" w:rsidRPr="00D257D0" w:rsidRDefault="00CB5F50">
            <w:pPr>
              <w:rPr>
                <w:sz w:val="24"/>
                <w:szCs w:val="24"/>
              </w:rPr>
            </w:pPr>
            <w:proofErr w:type="spellStart"/>
            <w:r w:rsidRPr="00D257D0">
              <w:rPr>
                <w:color w:val="000000"/>
              </w:rPr>
              <w:t>Odia</w:t>
            </w:r>
            <w:proofErr w:type="spellEnd"/>
          </w:p>
        </w:tc>
      </w:tr>
      <w:tr w:rsidR="00CB5F50" w:rsidRPr="00D257D0" w:rsidTr="00563861">
        <w:trPr>
          <w:tblCellSpacing w:w="15" w:type="dxa"/>
        </w:trPr>
        <w:tc>
          <w:tcPr>
            <w:tcW w:w="0" w:type="auto"/>
            <w:vAlign w:val="bottom"/>
            <w:hideMark/>
          </w:tcPr>
          <w:p w:rsidR="00CB5F50" w:rsidRPr="00D257D0" w:rsidRDefault="00CB5F50">
            <w:pPr>
              <w:rPr>
                <w:sz w:val="24"/>
                <w:szCs w:val="24"/>
              </w:rPr>
            </w:pPr>
            <w:r w:rsidRPr="00D257D0">
              <w:rPr>
                <w:color w:val="000000"/>
              </w:rPr>
              <w:t>21</w:t>
            </w:r>
          </w:p>
        </w:tc>
        <w:tc>
          <w:tcPr>
            <w:tcW w:w="0" w:type="auto"/>
            <w:vAlign w:val="bottom"/>
            <w:hideMark/>
          </w:tcPr>
          <w:p w:rsidR="00CB5F50" w:rsidRPr="00D257D0" w:rsidRDefault="00CB5F50">
            <w:pPr>
              <w:rPr>
                <w:sz w:val="24"/>
                <w:szCs w:val="24"/>
              </w:rPr>
            </w:pPr>
            <w:r w:rsidRPr="00D257D0">
              <w:rPr>
                <w:color w:val="000000"/>
              </w:rPr>
              <w:t>Punjab</w:t>
            </w:r>
          </w:p>
        </w:tc>
        <w:tc>
          <w:tcPr>
            <w:tcW w:w="0" w:type="auto"/>
            <w:vAlign w:val="bottom"/>
            <w:hideMark/>
          </w:tcPr>
          <w:p w:rsidR="00CB5F50" w:rsidRPr="00D257D0" w:rsidRDefault="00CB5F50">
            <w:pPr>
              <w:rPr>
                <w:sz w:val="24"/>
                <w:szCs w:val="24"/>
              </w:rPr>
            </w:pPr>
            <w:r w:rsidRPr="00D257D0">
              <w:rPr>
                <w:color w:val="000000"/>
              </w:rPr>
              <w:t>Punjabi</w:t>
            </w:r>
          </w:p>
        </w:tc>
      </w:tr>
      <w:tr w:rsidR="00CB5F50" w:rsidRPr="00D257D0" w:rsidTr="00563861">
        <w:trPr>
          <w:tblCellSpacing w:w="15" w:type="dxa"/>
        </w:trPr>
        <w:tc>
          <w:tcPr>
            <w:tcW w:w="0" w:type="auto"/>
            <w:vAlign w:val="bottom"/>
            <w:hideMark/>
          </w:tcPr>
          <w:p w:rsidR="00CB5F50" w:rsidRPr="00D257D0" w:rsidRDefault="00CB5F50">
            <w:pPr>
              <w:rPr>
                <w:sz w:val="24"/>
                <w:szCs w:val="24"/>
              </w:rPr>
            </w:pPr>
            <w:r w:rsidRPr="00D257D0">
              <w:rPr>
                <w:color w:val="000000"/>
              </w:rPr>
              <w:t>22</w:t>
            </w:r>
          </w:p>
        </w:tc>
        <w:tc>
          <w:tcPr>
            <w:tcW w:w="0" w:type="auto"/>
            <w:vAlign w:val="bottom"/>
            <w:hideMark/>
          </w:tcPr>
          <w:p w:rsidR="00CB5F50" w:rsidRPr="00D257D0" w:rsidRDefault="00CB5F50">
            <w:pPr>
              <w:rPr>
                <w:sz w:val="24"/>
                <w:szCs w:val="24"/>
              </w:rPr>
            </w:pPr>
            <w:r w:rsidRPr="00D257D0">
              <w:rPr>
                <w:color w:val="000000"/>
              </w:rPr>
              <w:t>Rajasthan</w:t>
            </w:r>
          </w:p>
        </w:tc>
        <w:tc>
          <w:tcPr>
            <w:tcW w:w="0" w:type="auto"/>
            <w:vAlign w:val="bottom"/>
            <w:hideMark/>
          </w:tcPr>
          <w:p w:rsidR="00CB5F50" w:rsidRPr="00D257D0" w:rsidRDefault="00CB5F50">
            <w:pPr>
              <w:rPr>
                <w:sz w:val="24"/>
                <w:szCs w:val="24"/>
              </w:rPr>
            </w:pPr>
            <w:r w:rsidRPr="00D257D0">
              <w:rPr>
                <w:color w:val="000000"/>
              </w:rPr>
              <w:t xml:space="preserve">Hindi, </w:t>
            </w:r>
            <w:proofErr w:type="spellStart"/>
            <w:r w:rsidRPr="00D257D0">
              <w:rPr>
                <w:color w:val="000000"/>
              </w:rPr>
              <w:t>Rajasthani</w:t>
            </w:r>
            <w:proofErr w:type="spellEnd"/>
          </w:p>
        </w:tc>
      </w:tr>
      <w:tr w:rsidR="00CB5F50" w:rsidRPr="00D257D0" w:rsidTr="00563861">
        <w:trPr>
          <w:tblCellSpacing w:w="15" w:type="dxa"/>
        </w:trPr>
        <w:tc>
          <w:tcPr>
            <w:tcW w:w="0" w:type="auto"/>
            <w:vAlign w:val="bottom"/>
            <w:hideMark/>
          </w:tcPr>
          <w:p w:rsidR="00CB5F50" w:rsidRPr="00D257D0" w:rsidRDefault="00CB5F50">
            <w:pPr>
              <w:rPr>
                <w:sz w:val="24"/>
                <w:szCs w:val="24"/>
              </w:rPr>
            </w:pPr>
            <w:r w:rsidRPr="00D257D0">
              <w:rPr>
                <w:color w:val="000000"/>
              </w:rPr>
              <w:t>23</w:t>
            </w:r>
          </w:p>
        </w:tc>
        <w:tc>
          <w:tcPr>
            <w:tcW w:w="0" w:type="auto"/>
            <w:vAlign w:val="bottom"/>
            <w:hideMark/>
          </w:tcPr>
          <w:p w:rsidR="00CB5F50" w:rsidRPr="00D257D0" w:rsidRDefault="00CB5F50">
            <w:pPr>
              <w:rPr>
                <w:sz w:val="24"/>
                <w:szCs w:val="24"/>
              </w:rPr>
            </w:pPr>
            <w:r w:rsidRPr="00D257D0">
              <w:rPr>
                <w:color w:val="000000"/>
              </w:rPr>
              <w:t>Sikkim</w:t>
            </w:r>
          </w:p>
        </w:tc>
        <w:tc>
          <w:tcPr>
            <w:tcW w:w="0" w:type="auto"/>
            <w:vAlign w:val="bottom"/>
            <w:hideMark/>
          </w:tcPr>
          <w:p w:rsidR="00CB5F50" w:rsidRPr="00D257D0" w:rsidRDefault="00CB5F50">
            <w:pPr>
              <w:rPr>
                <w:sz w:val="24"/>
                <w:szCs w:val="24"/>
              </w:rPr>
            </w:pPr>
            <w:r w:rsidRPr="00D257D0">
              <w:rPr>
                <w:color w:val="000000"/>
              </w:rPr>
              <w:t xml:space="preserve">Nepali, </w:t>
            </w:r>
            <w:proofErr w:type="spellStart"/>
            <w:r w:rsidRPr="00D257D0">
              <w:rPr>
                <w:color w:val="000000"/>
              </w:rPr>
              <w:t>Bhutia</w:t>
            </w:r>
            <w:proofErr w:type="spellEnd"/>
            <w:r w:rsidRPr="00D257D0">
              <w:rPr>
                <w:color w:val="000000"/>
              </w:rPr>
              <w:t xml:space="preserve">, </w:t>
            </w:r>
            <w:proofErr w:type="spellStart"/>
            <w:r w:rsidRPr="00D257D0">
              <w:rPr>
                <w:color w:val="000000"/>
              </w:rPr>
              <w:t>Gurung</w:t>
            </w:r>
            <w:proofErr w:type="spellEnd"/>
            <w:r w:rsidRPr="00D257D0">
              <w:rPr>
                <w:color w:val="000000"/>
              </w:rPr>
              <w:t xml:space="preserve">, </w:t>
            </w:r>
            <w:proofErr w:type="spellStart"/>
            <w:r w:rsidRPr="00D257D0">
              <w:rPr>
                <w:color w:val="000000"/>
              </w:rPr>
              <w:t>Lepcha</w:t>
            </w:r>
            <w:proofErr w:type="spellEnd"/>
            <w:r w:rsidRPr="00D257D0">
              <w:rPr>
                <w:color w:val="000000"/>
              </w:rPr>
              <w:t xml:space="preserve">, Limbu, </w:t>
            </w:r>
            <w:proofErr w:type="spellStart"/>
            <w:r w:rsidRPr="00D257D0">
              <w:rPr>
                <w:color w:val="000000"/>
              </w:rPr>
              <w:t>Manggar</w:t>
            </w:r>
            <w:proofErr w:type="spellEnd"/>
            <w:r w:rsidRPr="00D257D0">
              <w:rPr>
                <w:color w:val="000000"/>
              </w:rPr>
              <w:t xml:space="preserve">, Newari, Sherpa, </w:t>
            </w:r>
            <w:proofErr w:type="spellStart"/>
            <w:r w:rsidRPr="00D257D0">
              <w:rPr>
                <w:color w:val="000000"/>
              </w:rPr>
              <w:t>Sunwar</w:t>
            </w:r>
            <w:proofErr w:type="spellEnd"/>
            <w:r w:rsidRPr="00D257D0">
              <w:rPr>
                <w:color w:val="000000"/>
              </w:rPr>
              <w:t xml:space="preserve">, </w:t>
            </w:r>
            <w:proofErr w:type="spellStart"/>
            <w:r w:rsidRPr="00D257D0">
              <w:rPr>
                <w:color w:val="000000"/>
              </w:rPr>
              <w:t>Tamang</w:t>
            </w:r>
            <w:proofErr w:type="spellEnd"/>
          </w:p>
        </w:tc>
      </w:tr>
      <w:tr w:rsidR="00CB5F50" w:rsidRPr="00D257D0" w:rsidTr="00563861">
        <w:trPr>
          <w:tblCellSpacing w:w="15" w:type="dxa"/>
        </w:trPr>
        <w:tc>
          <w:tcPr>
            <w:tcW w:w="0" w:type="auto"/>
            <w:vAlign w:val="bottom"/>
            <w:hideMark/>
          </w:tcPr>
          <w:p w:rsidR="00CB5F50" w:rsidRPr="00D257D0" w:rsidRDefault="00CB5F50">
            <w:pPr>
              <w:rPr>
                <w:sz w:val="24"/>
                <w:szCs w:val="24"/>
              </w:rPr>
            </w:pPr>
            <w:r w:rsidRPr="00D257D0">
              <w:rPr>
                <w:color w:val="000000"/>
              </w:rPr>
              <w:t>24</w:t>
            </w:r>
          </w:p>
        </w:tc>
        <w:tc>
          <w:tcPr>
            <w:tcW w:w="0" w:type="auto"/>
            <w:vAlign w:val="bottom"/>
            <w:hideMark/>
          </w:tcPr>
          <w:p w:rsidR="00CB5F50" w:rsidRPr="00D257D0" w:rsidRDefault="00CB5F50">
            <w:pPr>
              <w:rPr>
                <w:sz w:val="24"/>
                <w:szCs w:val="24"/>
              </w:rPr>
            </w:pPr>
            <w:r w:rsidRPr="00D257D0">
              <w:rPr>
                <w:color w:val="000000"/>
              </w:rPr>
              <w:t>Tamil Nadu</w:t>
            </w:r>
          </w:p>
        </w:tc>
        <w:tc>
          <w:tcPr>
            <w:tcW w:w="0" w:type="auto"/>
            <w:vAlign w:val="bottom"/>
            <w:hideMark/>
          </w:tcPr>
          <w:p w:rsidR="00CB5F50" w:rsidRPr="00D257D0" w:rsidRDefault="00CB5F50">
            <w:pPr>
              <w:rPr>
                <w:sz w:val="24"/>
                <w:szCs w:val="24"/>
              </w:rPr>
            </w:pPr>
            <w:r w:rsidRPr="00D257D0">
              <w:rPr>
                <w:color w:val="000000"/>
              </w:rPr>
              <w:t>Tamil</w:t>
            </w:r>
          </w:p>
        </w:tc>
      </w:tr>
      <w:tr w:rsidR="00CB5F50" w:rsidRPr="00D257D0" w:rsidTr="00563861">
        <w:trPr>
          <w:tblCellSpacing w:w="15" w:type="dxa"/>
        </w:trPr>
        <w:tc>
          <w:tcPr>
            <w:tcW w:w="0" w:type="auto"/>
            <w:vAlign w:val="bottom"/>
            <w:hideMark/>
          </w:tcPr>
          <w:p w:rsidR="00CB5F50" w:rsidRPr="00D257D0" w:rsidRDefault="00CB5F50">
            <w:pPr>
              <w:rPr>
                <w:sz w:val="24"/>
                <w:szCs w:val="24"/>
              </w:rPr>
            </w:pPr>
            <w:r w:rsidRPr="00D257D0">
              <w:rPr>
                <w:color w:val="000000"/>
              </w:rPr>
              <w:t>25</w:t>
            </w:r>
          </w:p>
        </w:tc>
        <w:tc>
          <w:tcPr>
            <w:tcW w:w="0" w:type="auto"/>
            <w:vAlign w:val="bottom"/>
            <w:hideMark/>
          </w:tcPr>
          <w:p w:rsidR="00CB5F50" w:rsidRPr="00D257D0" w:rsidRDefault="00CB5F50">
            <w:pPr>
              <w:rPr>
                <w:sz w:val="24"/>
                <w:szCs w:val="24"/>
              </w:rPr>
            </w:pPr>
            <w:proofErr w:type="spellStart"/>
            <w:r w:rsidRPr="00D257D0">
              <w:rPr>
                <w:color w:val="000000"/>
              </w:rPr>
              <w:t>Telangana</w:t>
            </w:r>
            <w:proofErr w:type="spellEnd"/>
          </w:p>
        </w:tc>
        <w:tc>
          <w:tcPr>
            <w:tcW w:w="0" w:type="auto"/>
            <w:vAlign w:val="bottom"/>
            <w:hideMark/>
          </w:tcPr>
          <w:p w:rsidR="00CB5F50" w:rsidRPr="00D257D0" w:rsidRDefault="00CB5F50">
            <w:pPr>
              <w:rPr>
                <w:sz w:val="24"/>
                <w:szCs w:val="24"/>
              </w:rPr>
            </w:pPr>
            <w:r w:rsidRPr="00D257D0">
              <w:rPr>
                <w:color w:val="000000"/>
              </w:rPr>
              <w:t>Telugu, Urdu</w:t>
            </w:r>
          </w:p>
        </w:tc>
      </w:tr>
      <w:tr w:rsidR="00CB5F50" w:rsidRPr="00D257D0" w:rsidTr="00563861">
        <w:trPr>
          <w:tblCellSpacing w:w="15" w:type="dxa"/>
        </w:trPr>
        <w:tc>
          <w:tcPr>
            <w:tcW w:w="0" w:type="auto"/>
            <w:vAlign w:val="bottom"/>
            <w:hideMark/>
          </w:tcPr>
          <w:p w:rsidR="00CB5F50" w:rsidRPr="00D257D0" w:rsidRDefault="00CB5F50">
            <w:pPr>
              <w:rPr>
                <w:sz w:val="24"/>
                <w:szCs w:val="24"/>
              </w:rPr>
            </w:pPr>
            <w:r w:rsidRPr="00D257D0">
              <w:rPr>
                <w:color w:val="000000"/>
              </w:rPr>
              <w:t>26</w:t>
            </w:r>
          </w:p>
        </w:tc>
        <w:tc>
          <w:tcPr>
            <w:tcW w:w="0" w:type="auto"/>
            <w:vAlign w:val="bottom"/>
            <w:hideMark/>
          </w:tcPr>
          <w:p w:rsidR="00CB5F50" w:rsidRPr="00D257D0" w:rsidRDefault="00CB5F50">
            <w:pPr>
              <w:rPr>
                <w:sz w:val="24"/>
                <w:szCs w:val="24"/>
              </w:rPr>
            </w:pPr>
            <w:r w:rsidRPr="00D257D0">
              <w:rPr>
                <w:color w:val="000000"/>
              </w:rPr>
              <w:t>Tripura</w:t>
            </w:r>
          </w:p>
        </w:tc>
        <w:tc>
          <w:tcPr>
            <w:tcW w:w="0" w:type="auto"/>
            <w:vAlign w:val="bottom"/>
            <w:hideMark/>
          </w:tcPr>
          <w:p w:rsidR="00CB5F50" w:rsidRPr="00D257D0" w:rsidRDefault="00CB5F50">
            <w:pPr>
              <w:rPr>
                <w:sz w:val="24"/>
                <w:szCs w:val="24"/>
              </w:rPr>
            </w:pPr>
            <w:r w:rsidRPr="00D257D0">
              <w:rPr>
                <w:color w:val="000000"/>
              </w:rPr>
              <w:t xml:space="preserve">Bengali, </w:t>
            </w:r>
            <w:proofErr w:type="spellStart"/>
            <w:r w:rsidRPr="00D257D0">
              <w:rPr>
                <w:color w:val="000000"/>
              </w:rPr>
              <w:t>Tripuri</w:t>
            </w:r>
            <w:proofErr w:type="spellEnd"/>
          </w:p>
        </w:tc>
      </w:tr>
      <w:tr w:rsidR="00CB5F50" w:rsidRPr="00D257D0" w:rsidTr="00563861">
        <w:trPr>
          <w:tblCellSpacing w:w="15" w:type="dxa"/>
        </w:trPr>
        <w:tc>
          <w:tcPr>
            <w:tcW w:w="0" w:type="auto"/>
            <w:vAlign w:val="bottom"/>
            <w:hideMark/>
          </w:tcPr>
          <w:p w:rsidR="00CB5F50" w:rsidRPr="00D257D0" w:rsidRDefault="00CB5F50">
            <w:pPr>
              <w:rPr>
                <w:sz w:val="24"/>
                <w:szCs w:val="24"/>
              </w:rPr>
            </w:pPr>
            <w:r w:rsidRPr="00D257D0">
              <w:rPr>
                <w:color w:val="000000"/>
              </w:rPr>
              <w:t>27</w:t>
            </w:r>
          </w:p>
        </w:tc>
        <w:tc>
          <w:tcPr>
            <w:tcW w:w="0" w:type="auto"/>
            <w:vAlign w:val="bottom"/>
            <w:hideMark/>
          </w:tcPr>
          <w:p w:rsidR="00CB5F50" w:rsidRPr="00D257D0" w:rsidRDefault="00CB5F50">
            <w:pPr>
              <w:rPr>
                <w:sz w:val="24"/>
                <w:szCs w:val="24"/>
              </w:rPr>
            </w:pPr>
            <w:r w:rsidRPr="00D257D0">
              <w:rPr>
                <w:color w:val="000000"/>
              </w:rPr>
              <w:t>Uttar Pradesh</w:t>
            </w:r>
          </w:p>
        </w:tc>
        <w:tc>
          <w:tcPr>
            <w:tcW w:w="0" w:type="auto"/>
            <w:vAlign w:val="bottom"/>
            <w:hideMark/>
          </w:tcPr>
          <w:p w:rsidR="00CB5F50" w:rsidRPr="00D257D0" w:rsidRDefault="00AB1566">
            <w:pPr>
              <w:rPr>
                <w:sz w:val="24"/>
                <w:szCs w:val="24"/>
              </w:rPr>
            </w:pPr>
            <w:r w:rsidRPr="00D257D0">
              <w:rPr>
                <w:color w:val="000000"/>
              </w:rPr>
              <w:t>Hindi, Urdu</w:t>
            </w:r>
          </w:p>
        </w:tc>
      </w:tr>
      <w:tr w:rsidR="00CB5F50" w:rsidRPr="00D257D0" w:rsidTr="00563861">
        <w:trPr>
          <w:tblCellSpacing w:w="15" w:type="dxa"/>
        </w:trPr>
        <w:tc>
          <w:tcPr>
            <w:tcW w:w="0" w:type="auto"/>
            <w:vAlign w:val="bottom"/>
            <w:hideMark/>
          </w:tcPr>
          <w:p w:rsidR="00CB5F50" w:rsidRPr="00D257D0" w:rsidRDefault="00CB5F50">
            <w:pPr>
              <w:rPr>
                <w:sz w:val="24"/>
                <w:szCs w:val="24"/>
              </w:rPr>
            </w:pPr>
            <w:r w:rsidRPr="00D257D0">
              <w:rPr>
                <w:color w:val="000000"/>
              </w:rPr>
              <w:t>28</w:t>
            </w:r>
          </w:p>
        </w:tc>
        <w:tc>
          <w:tcPr>
            <w:tcW w:w="0" w:type="auto"/>
            <w:vAlign w:val="bottom"/>
            <w:hideMark/>
          </w:tcPr>
          <w:p w:rsidR="00CB5F50" w:rsidRPr="00D257D0" w:rsidRDefault="00CB5F50">
            <w:pPr>
              <w:rPr>
                <w:sz w:val="24"/>
                <w:szCs w:val="24"/>
              </w:rPr>
            </w:pPr>
            <w:proofErr w:type="spellStart"/>
            <w:r w:rsidRPr="00D257D0">
              <w:rPr>
                <w:color w:val="000000"/>
              </w:rPr>
              <w:t>Uttarakhand</w:t>
            </w:r>
            <w:proofErr w:type="spellEnd"/>
          </w:p>
        </w:tc>
        <w:tc>
          <w:tcPr>
            <w:tcW w:w="0" w:type="auto"/>
            <w:vAlign w:val="bottom"/>
            <w:hideMark/>
          </w:tcPr>
          <w:p w:rsidR="00CB5F50" w:rsidRPr="00D257D0" w:rsidRDefault="00CB5F50">
            <w:pPr>
              <w:rPr>
                <w:sz w:val="24"/>
                <w:szCs w:val="24"/>
              </w:rPr>
            </w:pPr>
            <w:r w:rsidRPr="00D257D0">
              <w:rPr>
                <w:color w:val="000000"/>
              </w:rPr>
              <w:t>Hindi, Sanskrit</w:t>
            </w:r>
          </w:p>
        </w:tc>
      </w:tr>
      <w:tr w:rsidR="00CB5F50" w:rsidRPr="00D257D0" w:rsidTr="00563861">
        <w:trPr>
          <w:tblCellSpacing w:w="15" w:type="dxa"/>
        </w:trPr>
        <w:tc>
          <w:tcPr>
            <w:tcW w:w="0" w:type="auto"/>
            <w:vAlign w:val="bottom"/>
            <w:hideMark/>
          </w:tcPr>
          <w:p w:rsidR="00CB5F50" w:rsidRPr="00D257D0" w:rsidRDefault="00CB5F50">
            <w:pPr>
              <w:rPr>
                <w:sz w:val="24"/>
                <w:szCs w:val="24"/>
              </w:rPr>
            </w:pPr>
            <w:r w:rsidRPr="00D257D0">
              <w:rPr>
                <w:color w:val="000000"/>
              </w:rPr>
              <w:t>29</w:t>
            </w:r>
          </w:p>
        </w:tc>
        <w:tc>
          <w:tcPr>
            <w:tcW w:w="0" w:type="auto"/>
            <w:vAlign w:val="bottom"/>
            <w:hideMark/>
          </w:tcPr>
          <w:p w:rsidR="00CB5F50" w:rsidRPr="00D257D0" w:rsidRDefault="00CB5F50">
            <w:pPr>
              <w:rPr>
                <w:sz w:val="24"/>
                <w:szCs w:val="24"/>
              </w:rPr>
            </w:pPr>
            <w:r w:rsidRPr="00D257D0">
              <w:rPr>
                <w:color w:val="000000"/>
              </w:rPr>
              <w:t>West Bengal</w:t>
            </w:r>
          </w:p>
        </w:tc>
        <w:tc>
          <w:tcPr>
            <w:tcW w:w="0" w:type="auto"/>
            <w:vAlign w:val="bottom"/>
            <w:hideMark/>
          </w:tcPr>
          <w:p w:rsidR="00CB5F50" w:rsidRPr="00D257D0" w:rsidRDefault="00CB5F50">
            <w:pPr>
              <w:rPr>
                <w:sz w:val="24"/>
                <w:szCs w:val="24"/>
              </w:rPr>
            </w:pPr>
            <w:r w:rsidRPr="00D257D0">
              <w:rPr>
                <w:color w:val="000000"/>
              </w:rPr>
              <w:t>Bengali, English, Nepali[9]</w:t>
            </w:r>
          </w:p>
        </w:tc>
      </w:tr>
    </w:tbl>
    <w:p w:rsidR="00223A57" w:rsidRPr="00D257D0" w:rsidRDefault="00223A57" w:rsidP="00223A57">
      <w:pPr>
        <w:pStyle w:val="Heading3"/>
        <w:rPr>
          <w:rStyle w:val="mw-headline"/>
        </w:rPr>
      </w:pPr>
      <w:bookmarkStart w:id="380" w:name="_Toc413664903"/>
      <w:r w:rsidRPr="00D257D0">
        <w:rPr>
          <w:rStyle w:val="mw-headline"/>
        </w:rPr>
        <w:t>List of Union Territory</w:t>
      </w:r>
      <w:bookmarkEnd w:id="380"/>
    </w:p>
    <w:p w:rsidR="00CB5F50" w:rsidRPr="00D257D0" w:rsidRDefault="00CB5F50" w:rsidP="00563861"/>
    <w:tbl>
      <w:tblPr>
        <w:tblW w:w="964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4"/>
        <w:gridCol w:w="3309"/>
        <w:gridCol w:w="3827"/>
        <w:gridCol w:w="1930"/>
      </w:tblGrid>
      <w:tr w:rsidR="00D11284" w:rsidRPr="00D257D0" w:rsidTr="00563861">
        <w:trPr>
          <w:tblHeader/>
          <w:tblCellSpacing w:w="15" w:type="dxa"/>
        </w:trPr>
        <w:tc>
          <w:tcPr>
            <w:tcW w:w="0" w:type="auto"/>
            <w:tcMar>
              <w:top w:w="15" w:type="dxa"/>
              <w:left w:w="15" w:type="dxa"/>
              <w:bottom w:w="15" w:type="dxa"/>
              <w:right w:w="225" w:type="dxa"/>
            </w:tcMar>
            <w:vAlign w:val="center"/>
            <w:hideMark/>
          </w:tcPr>
          <w:p w:rsidR="00D11284" w:rsidRPr="00D257D0" w:rsidRDefault="00D11284" w:rsidP="00AB1566">
            <w:pPr>
              <w:jc w:val="center"/>
              <w:rPr>
                <w:b/>
                <w:bCs/>
                <w:sz w:val="24"/>
                <w:szCs w:val="24"/>
              </w:rPr>
            </w:pPr>
            <w:r w:rsidRPr="00D257D0">
              <w:rPr>
                <w:b/>
                <w:bCs/>
              </w:rPr>
              <w:t>#</w:t>
            </w:r>
          </w:p>
        </w:tc>
        <w:tc>
          <w:tcPr>
            <w:tcW w:w="3279" w:type="dxa"/>
            <w:tcMar>
              <w:top w:w="15" w:type="dxa"/>
              <w:left w:w="15" w:type="dxa"/>
              <w:bottom w:w="15" w:type="dxa"/>
              <w:right w:w="225" w:type="dxa"/>
            </w:tcMar>
            <w:vAlign w:val="center"/>
            <w:hideMark/>
          </w:tcPr>
          <w:p w:rsidR="00D11284" w:rsidRPr="00D257D0" w:rsidRDefault="00D11284" w:rsidP="00AB1566">
            <w:pPr>
              <w:jc w:val="center"/>
              <w:rPr>
                <w:b/>
                <w:bCs/>
                <w:sz w:val="24"/>
                <w:szCs w:val="24"/>
              </w:rPr>
            </w:pPr>
            <w:r w:rsidRPr="00D257D0">
              <w:rPr>
                <w:b/>
                <w:bCs/>
              </w:rPr>
              <w:t>Name</w:t>
            </w:r>
          </w:p>
        </w:tc>
        <w:tc>
          <w:tcPr>
            <w:tcW w:w="3797" w:type="dxa"/>
            <w:tcMar>
              <w:top w:w="15" w:type="dxa"/>
              <w:left w:w="15" w:type="dxa"/>
              <w:bottom w:w="15" w:type="dxa"/>
              <w:right w:w="225" w:type="dxa"/>
            </w:tcMar>
            <w:vAlign w:val="center"/>
            <w:hideMark/>
          </w:tcPr>
          <w:p w:rsidR="00D11284" w:rsidRPr="00D257D0" w:rsidRDefault="00D11284" w:rsidP="00AB1566">
            <w:pPr>
              <w:rPr>
                <w:b/>
                <w:bCs/>
                <w:sz w:val="24"/>
                <w:szCs w:val="24"/>
              </w:rPr>
            </w:pPr>
            <w:r w:rsidRPr="00D257D0">
              <w:rPr>
                <w:b/>
                <w:bCs/>
              </w:rPr>
              <w:t>Official  language(s)</w:t>
            </w:r>
          </w:p>
        </w:tc>
        <w:tc>
          <w:tcPr>
            <w:tcW w:w="1885" w:type="dxa"/>
          </w:tcPr>
          <w:p w:rsidR="00D11284" w:rsidRPr="00D257D0" w:rsidRDefault="00D11284" w:rsidP="00AB1566">
            <w:pPr>
              <w:rPr>
                <w:b/>
                <w:bCs/>
              </w:rPr>
            </w:pPr>
            <w:r w:rsidRPr="00D257D0">
              <w:rPr>
                <w:b/>
                <w:bCs/>
              </w:rPr>
              <w:t>Mapped State</w:t>
            </w:r>
          </w:p>
        </w:tc>
      </w:tr>
      <w:tr w:rsidR="00D11284" w:rsidRPr="00D257D0" w:rsidTr="00563861">
        <w:trPr>
          <w:tblCellSpacing w:w="15" w:type="dxa"/>
        </w:trPr>
        <w:tc>
          <w:tcPr>
            <w:tcW w:w="0" w:type="auto"/>
            <w:vAlign w:val="bottom"/>
            <w:hideMark/>
          </w:tcPr>
          <w:p w:rsidR="00D11284" w:rsidRPr="00D257D0" w:rsidRDefault="00D11284" w:rsidP="00AB1566">
            <w:pPr>
              <w:rPr>
                <w:sz w:val="24"/>
                <w:szCs w:val="24"/>
              </w:rPr>
            </w:pPr>
            <w:r w:rsidRPr="00D257D0">
              <w:rPr>
                <w:color w:val="000000"/>
              </w:rPr>
              <w:t>1</w:t>
            </w:r>
          </w:p>
        </w:tc>
        <w:tc>
          <w:tcPr>
            <w:tcW w:w="3279" w:type="dxa"/>
            <w:vAlign w:val="bottom"/>
            <w:hideMark/>
          </w:tcPr>
          <w:p w:rsidR="00D11284" w:rsidRPr="00D257D0" w:rsidRDefault="00D11284" w:rsidP="00AB1566">
            <w:pPr>
              <w:rPr>
                <w:sz w:val="24"/>
                <w:szCs w:val="24"/>
              </w:rPr>
            </w:pPr>
            <w:r w:rsidRPr="00D257D0">
              <w:rPr>
                <w:color w:val="000000"/>
              </w:rPr>
              <w:t>A&amp;N Islands</w:t>
            </w:r>
          </w:p>
        </w:tc>
        <w:tc>
          <w:tcPr>
            <w:tcW w:w="3797" w:type="dxa"/>
            <w:vAlign w:val="bottom"/>
            <w:hideMark/>
          </w:tcPr>
          <w:p w:rsidR="00D11284" w:rsidRPr="00D257D0" w:rsidRDefault="00D11284" w:rsidP="00CB63FD">
            <w:pPr>
              <w:rPr>
                <w:sz w:val="24"/>
                <w:szCs w:val="24"/>
              </w:rPr>
            </w:pPr>
            <w:r w:rsidRPr="00D257D0">
              <w:rPr>
                <w:color w:val="000000"/>
              </w:rPr>
              <w:t>English, Hindi</w:t>
            </w:r>
          </w:p>
        </w:tc>
        <w:tc>
          <w:tcPr>
            <w:tcW w:w="1885" w:type="dxa"/>
          </w:tcPr>
          <w:p w:rsidR="00D11284" w:rsidRPr="00D257D0" w:rsidRDefault="00D11284" w:rsidP="00CB63FD">
            <w:pPr>
              <w:rPr>
                <w:color w:val="000000"/>
              </w:rPr>
            </w:pPr>
            <w:r w:rsidRPr="00D257D0">
              <w:rPr>
                <w:color w:val="000000"/>
              </w:rPr>
              <w:t>West Bengal</w:t>
            </w:r>
          </w:p>
        </w:tc>
      </w:tr>
      <w:tr w:rsidR="00D11284" w:rsidRPr="00D257D0" w:rsidTr="00563861">
        <w:trPr>
          <w:tblCellSpacing w:w="15" w:type="dxa"/>
        </w:trPr>
        <w:tc>
          <w:tcPr>
            <w:tcW w:w="0" w:type="auto"/>
            <w:vAlign w:val="bottom"/>
            <w:hideMark/>
          </w:tcPr>
          <w:p w:rsidR="00D11284" w:rsidRPr="00D257D0" w:rsidRDefault="00D11284" w:rsidP="00AB1566">
            <w:pPr>
              <w:rPr>
                <w:sz w:val="24"/>
                <w:szCs w:val="24"/>
              </w:rPr>
            </w:pPr>
            <w:r w:rsidRPr="00D257D0">
              <w:rPr>
                <w:color w:val="000000"/>
              </w:rPr>
              <w:t>2</w:t>
            </w:r>
          </w:p>
        </w:tc>
        <w:tc>
          <w:tcPr>
            <w:tcW w:w="3279" w:type="dxa"/>
            <w:vAlign w:val="bottom"/>
            <w:hideMark/>
          </w:tcPr>
          <w:p w:rsidR="00D11284" w:rsidRPr="00D257D0" w:rsidRDefault="00D11284" w:rsidP="00AB1566">
            <w:pPr>
              <w:rPr>
                <w:sz w:val="24"/>
                <w:szCs w:val="24"/>
              </w:rPr>
            </w:pPr>
            <w:r w:rsidRPr="00D257D0">
              <w:rPr>
                <w:color w:val="000000"/>
              </w:rPr>
              <w:t>Chandigarh</w:t>
            </w:r>
          </w:p>
        </w:tc>
        <w:tc>
          <w:tcPr>
            <w:tcW w:w="3797" w:type="dxa"/>
            <w:vAlign w:val="bottom"/>
            <w:hideMark/>
          </w:tcPr>
          <w:p w:rsidR="00D11284" w:rsidRPr="00D257D0" w:rsidRDefault="00D11284" w:rsidP="00AB1566">
            <w:pPr>
              <w:rPr>
                <w:sz w:val="24"/>
                <w:szCs w:val="24"/>
              </w:rPr>
            </w:pPr>
            <w:r w:rsidRPr="00D257D0">
              <w:rPr>
                <w:color w:val="000000"/>
              </w:rPr>
              <w:t>English, Hindi, Punjabi</w:t>
            </w:r>
          </w:p>
        </w:tc>
        <w:tc>
          <w:tcPr>
            <w:tcW w:w="1885" w:type="dxa"/>
          </w:tcPr>
          <w:p w:rsidR="00D11284" w:rsidRPr="00D257D0" w:rsidRDefault="00D11284" w:rsidP="00AB1566">
            <w:pPr>
              <w:rPr>
                <w:color w:val="000000"/>
              </w:rPr>
            </w:pPr>
            <w:r w:rsidRPr="00D257D0">
              <w:rPr>
                <w:color w:val="000000"/>
              </w:rPr>
              <w:t>Punjab</w:t>
            </w:r>
          </w:p>
        </w:tc>
      </w:tr>
      <w:tr w:rsidR="00D11284" w:rsidRPr="00D257D0" w:rsidTr="00563861">
        <w:trPr>
          <w:tblCellSpacing w:w="15" w:type="dxa"/>
        </w:trPr>
        <w:tc>
          <w:tcPr>
            <w:tcW w:w="0" w:type="auto"/>
            <w:vAlign w:val="bottom"/>
            <w:hideMark/>
          </w:tcPr>
          <w:p w:rsidR="00D11284" w:rsidRPr="00D257D0" w:rsidRDefault="00D11284" w:rsidP="00AB1566">
            <w:pPr>
              <w:rPr>
                <w:sz w:val="24"/>
                <w:szCs w:val="24"/>
              </w:rPr>
            </w:pPr>
            <w:r w:rsidRPr="00D257D0">
              <w:rPr>
                <w:color w:val="000000"/>
              </w:rPr>
              <w:t>3</w:t>
            </w:r>
          </w:p>
        </w:tc>
        <w:tc>
          <w:tcPr>
            <w:tcW w:w="3279" w:type="dxa"/>
            <w:vAlign w:val="bottom"/>
          </w:tcPr>
          <w:p w:rsidR="00D11284" w:rsidRPr="00D257D0" w:rsidRDefault="00D11284" w:rsidP="00AB1566">
            <w:pPr>
              <w:rPr>
                <w:sz w:val="24"/>
                <w:szCs w:val="24"/>
              </w:rPr>
            </w:pPr>
            <w:r w:rsidRPr="00D257D0">
              <w:rPr>
                <w:sz w:val="24"/>
                <w:szCs w:val="24"/>
              </w:rPr>
              <w:t>Dadra &amp; Nagar Haveli</w:t>
            </w:r>
          </w:p>
        </w:tc>
        <w:tc>
          <w:tcPr>
            <w:tcW w:w="3797" w:type="dxa"/>
            <w:vAlign w:val="bottom"/>
          </w:tcPr>
          <w:p w:rsidR="00D11284" w:rsidRPr="00D257D0" w:rsidRDefault="00D11284" w:rsidP="00CB63FD">
            <w:pPr>
              <w:rPr>
                <w:sz w:val="24"/>
                <w:szCs w:val="24"/>
              </w:rPr>
            </w:pPr>
            <w:r w:rsidRPr="00D257D0">
              <w:rPr>
                <w:color w:val="000000"/>
              </w:rPr>
              <w:t>English, Gujarati, Hindi, Marathi</w:t>
            </w:r>
          </w:p>
        </w:tc>
        <w:tc>
          <w:tcPr>
            <w:tcW w:w="1885" w:type="dxa"/>
          </w:tcPr>
          <w:p w:rsidR="00D11284" w:rsidRPr="00D257D0" w:rsidRDefault="00D11284" w:rsidP="00CB63FD">
            <w:pPr>
              <w:rPr>
                <w:color w:val="000000"/>
              </w:rPr>
            </w:pPr>
            <w:r w:rsidRPr="00D257D0">
              <w:rPr>
                <w:color w:val="000000"/>
              </w:rPr>
              <w:t>Gujarat</w:t>
            </w:r>
          </w:p>
        </w:tc>
      </w:tr>
      <w:tr w:rsidR="00D11284" w:rsidRPr="00D257D0" w:rsidTr="00563861">
        <w:trPr>
          <w:tblCellSpacing w:w="15" w:type="dxa"/>
        </w:trPr>
        <w:tc>
          <w:tcPr>
            <w:tcW w:w="0" w:type="auto"/>
            <w:vAlign w:val="bottom"/>
            <w:hideMark/>
          </w:tcPr>
          <w:p w:rsidR="00D11284" w:rsidRPr="00D257D0" w:rsidRDefault="00D11284" w:rsidP="00AB1566">
            <w:pPr>
              <w:rPr>
                <w:sz w:val="24"/>
                <w:szCs w:val="24"/>
              </w:rPr>
            </w:pPr>
            <w:r w:rsidRPr="00D257D0">
              <w:rPr>
                <w:color w:val="000000"/>
              </w:rPr>
              <w:lastRenderedPageBreak/>
              <w:t>4</w:t>
            </w:r>
          </w:p>
        </w:tc>
        <w:tc>
          <w:tcPr>
            <w:tcW w:w="3279" w:type="dxa"/>
            <w:vAlign w:val="bottom"/>
          </w:tcPr>
          <w:p w:rsidR="00D11284" w:rsidRPr="00D257D0" w:rsidRDefault="00D11284" w:rsidP="00AB1566">
            <w:pPr>
              <w:rPr>
                <w:sz w:val="24"/>
                <w:szCs w:val="24"/>
              </w:rPr>
            </w:pPr>
            <w:r w:rsidRPr="00D257D0">
              <w:rPr>
                <w:sz w:val="24"/>
                <w:szCs w:val="24"/>
              </w:rPr>
              <w:t>Daman &amp; Diu</w:t>
            </w:r>
          </w:p>
        </w:tc>
        <w:tc>
          <w:tcPr>
            <w:tcW w:w="3797" w:type="dxa"/>
            <w:vAlign w:val="bottom"/>
          </w:tcPr>
          <w:p w:rsidR="00D11284" w:rsidRPr="00D257D0" w:rsidRDefault="00D11284" w:rsidP="00AB1566">
            <w:pPr>
              <w:rPr>
                <w:sz w:val="24"/>
                <w:szCs w:val="24"/>
              </w:rPr>
            </w:pPr>
            <w:r w:rsidRPr="00D257D0">
              <w:rPr>
                <w:color w:val="000000"/>
              </w:rPr>
              <w:t>English, Gujarati, Hindi, Marathi</w:t>
            </w:r>
          </w:p>
        </w:tc>
        <w:tc>
          <w:tcPr>
            <w:tcW w:w="1885" w:type="dxa"/>
          </w:tcPr>
          <w:p w:rsidR="00D11284" w:rsidRPr="00D257D0" w:rsidRDefault="00D11284" w:rsidP="00AB1566">
            <w:pPr>
              <w:rPr>
                <w:color w:val="000000"/>
              </w:rPr>
            </w:pPr>
            <w:r w:rsidRPr="00D257D0">
              <w:rPr>
                <w:color w:val="000000"/>
              </w:rPr>
              <w:t>Gujarat</w:t>
            </w:r>
          </w:p>
        </w:tc>
      </w:tr>
      <w:tr w:rsidR="00D11284" w:rsidRPr="00D257D0" w:rsidTr="00563861">
        <w:trPr>
          <w:tblCellSpacing w:w="15" w:type="dxa"/>
        </w:trPr>
        <w:tc>
          <w:tcPr>
            <w:tcW w:w="0" w:type="auto"/>
            <w:vAlign w:val="bottom"/>
            <w:hideMark/>
          </w:tcPr>
          <w:p w:rsidR="00D11284" w:rsidRPr="00D257D0" w:rsidRDefault="00D11284" w:rsidP="00AB1566">
            <w:pPr>
              <w:rPr>
                <w:sz w:val="24"/>
                <w:szCs w:val="24"/>
              </w:rPr>
            </w:pPr>
            <w:r w:rsidRPr="00D257D0">
              <w:rPr>
                <w:color w:val="000000"/>
              </w:rPr>
              <w:t>5</w:t>
            </w:r>
          </w:p>
        </w:tc>
        <w:tc>
          <w:tcPr>
            <w:tcW w:w="3279" w:type="dxa"/>
            <w:vAlign w:val="bottom"/>
          </w:tcPr>
          <w:p w:rsidR="00D11284" w:rsidRPr="00D257D0" w:rsidRDefault="00D11284" w:rsidP="00CB63FD">
            <w:pPr>
              <w:rPr>
                <w:sz w:val="24"/>
                <w:szCs w:val="24"/>
              </w:rPr>
            </w:pPr>
            <w:r w:rsidRPr="00D257D0">
              <w:rPr>
                <w:sz w:val="24"/>
                <w:szCs w:val="24"/>
              </w:rPr>
              <w:t>Lakshadweep</w:t>
            </w:r>
          </w:p>
        </w:tc>
        <w:tc>
          <w:tcPr>
            <w:tcW w:w="3797" w:type="dxa"/>
            <w:vAlign w:val="bottom"/>
          </w:tcPr>
          <w:p w:rsidR="00D11284" w:rsidRPr="00D257D0" w:rsidRDefault="00D11284" w:rsidP="00AB1566">
            <w:pPr>
              <w:rPr>
                <w:sz w:val="24"/>
                <w:szCs w:val="24"/>
              </w:rPr>
            </w:pPr>
            <w:r w:rsidRPr="00D257D0">
              <w:rPr>
                <w:sz w:val="24"/>
                <w:szCs w:val="24"/>
              </w:rPr>
              <w:t>English, Malayalam</w:t>
            </w:r>
          </w:p>
        </w:tc>
        <w:tc>
          <w:tcPr>
            <w:tcW w:w="1885" w:type="dxa"/>
          </w:tcPr>
          <w:p w:rsidR="00D11284" w:rsidRPr="00D257D0" w:rsidRDefault="00D11284" w:rsidP="00AB1566">
            <w:pPr>
              <w:rPr>
                <w:sz w:val="24"/>
                <w:szCs w:val="24"/>
              </w:rPr>
            </w:pPr>
            <w:r w:rsidRPr="00D257D0">
              <w:rPr>
                <w:sz w:val="24"/>
                <w:szCs w:val="24"/>
              </w:rPr>
              <w:t>Kerala</w:t>
            </w:r>
          </w:p>
        </w:tc>
      </w:tr>
      <w:tr w:rsidR="00D11284" w:rsidRPr="00D257D0" w:rsidTr="00563861">
        <w:trPr>
          <w:tblCellSpacing w:w="15" w:type="dxa"/>
        </w:trPr>
        <w:tc>
          <w:tcPr>
            <w:tcW w:w="0" w:type="auto"/>
            <w:vAlign w:val="bottom"/>
            <w:hideMark/>
          </w:tcPr>
          <w:p w:rsidR="00D11284" w:rsidRPr="00D257D0" w:rsidRDefault="00D11284" w:rsidP="00AB1566">
            <w:pPr>
              <w:rPr>
                <w:sz w:val="24"/>
                <w:szCs w:val="24"/>
              </w:rPr>
            </w:pPr>
            <w:r w:rsidRPr="00D257D0">
              <w:rPr>
                <w:color w:val="000000"/>
              </w:rPr>
              <w:t>6</w:t>
            </w:r>
          </w:p>
        </w:tc>
        <w:tc>
          <w:tcPr>
            <w:tcW w:w="3279" w:type="dxa"/>
            <w:vAlign w:val="bottom"/>
          </w:tcPr>
          <w:p w:rsidR="00D11284" w:rsidRPr="00D257D0" w:rsidRDefault="00D11284" w:rsidP="00CB63FD">
            <w:pPr>
              <w:rPr>
                <w:sz w:val="24"/>
                <w:szCs w:val="24"/>
              </w:rPr>
            </w:pPr>
            <w:r w:rsidRPr="00D257D0">
              <w:rPr>
                <w:sz w:val="24"/>
                <w:szCs w:val="24"/>
              </w:rPr>
              <w:t>National Capital Territory of India</w:t>
            </w:r>
          </w:p>
        </w:tc>
        <w:tc>
          <w:tcPr>
            <w:tcW w:w="3797" w:type="dxa"/>
            <w:vAlign w:val="bottom"/>
          </w:tcPr>
          <w:p w:rsidR="00D11284" w:rsidRPr="00D257D0" w:rsidRDefault="00D11284" w:rsidP="00AB1566">
            <w:pPr>
              <w:rPr>
                <w:sz w:val="24"/>
                <w:szCs w:val="24"/>
              </w:rPr>
            </w:pPr>
            <w:r w:rsidRPr="00D257D0">
              <w:rPr>
                <w:color w:val="000000"/>
              </w:rPr>
              <w:t>English, Hindi, Punjabi, Urdu</w:t>
            </w:r>
          </w:p>
        </w:tc>
        <w:tc>
          <w:tcPr>
            <w:tcW w:w="1885" w:type="dxa"/>
          </w:tcPr>
          <w:p w:rsidR="00D11284" w:rsidRPr="00D257D0" w:rsidRDefault="00D11284" w:rsidP="00AB1566">
            <w:pPr>
              <w:rPr>
                <w:color w:val="000000"/>
              </w:rPr>
            </w:pPr>
            <w:r w:rsidRPr="00D257D0">
              <w:rPr>
                <w:color w:val="000000"/>
              </w:rPr>
              <w:t>Delhi (NCT)</w:t>
            </w:r>
          </w:p>
        </w:tc>
      </w:tr>
      <w:tr w:rsidR="00D11284" w:rsidRPr="00D257D0" w:rsidTr="00563861">
        <w:trPr>
          <w:tblCellSpacing w:w="15" w:type="dxa"/>
        </w:trPr>
        <w:tc>
          <w:tcPr>
            <w:tcW w:w="0" w:type="auto"/>
            <w:vAlign w:val="bottom"/>
            <w:hideMark/>
          </w:tcPr>
          <w:p w:rsidR="00D11284" w:rsidRPr="00D257D0" w:rsidRDefault="00D11284" w:rsidP="00AB1566">
            <w:pPr>
              <w:rPr>
                <w:sz w:val="24"/>
                <w:szCs w:val="24"/>
              </w:rPr>
            </w:pPr>
            <w:r w:rsidRPr="00D257D0">
              <w:rPr>
                <w:color w:val="000000"/>
              </w:rPr>
              <w:t>7</w:t>
            </w:r>
          </w:p>
        </w:tc>
        <w:tc>
          <w:tcPr>
            <w:tcW w:w="3279" w:type="dxa"/>
            <w:vAlign w:val="bottom"/>
          </w:tcPr>
          <w:p w:rsidR="00D11284" w:rsidRPr="00D257D0" w:rsidRDefault="00D11284" w:rsidP="00AB1566">
            <w:pPr>
              <w:rPr>
                <w:sz w:val="24"/>
                <w:szCs w:val="24"/>
              </w:rPr>
            </w:pPr>
            <w:r w:rsidRPr="00D257D0">
              <w:rPr>
                <w:sz w:val="24"/>
                <w:szCs w:val="24"/>
              </w:rPr>
              <w:t>Puducherry</w:t>
            </w:r>
          </w:p>
        </w:tc>
        <w:tc>
          <w:tcPr>
            <w:tcW w:w="3797" w:type="dxa"/>
            <w:vAlign w:val="bottom"/>
          </w:tcPr>
          <w:p w:rsidR="00D11284" w:rsidRPr="00D257D0" w:rsidRDefault="00D11284" w:rsidP="00AB1566">
            <w:pPr>
              <w:rPr>
                <w:sz w:val="24"/>
                <w:szCs w:val="24"/>
              </w:rPr>
            </w:pPr>
            <w:r w:rsidRPr="00D257D0">
              <w:rPr>
                <w:sz w:val="24"/>
                <w:szCs w:val="24"/>
              </w:rPr>
              <w:t>French &amp; Tamil</w:t>
            </w:r>
          </w:p>
        </w:tc>
        <w:tc>
          <w:tcPr>
            <w:tcW w:w="1885" w:type="dxa"/>
          </w:tcPr>
          <w:p w:rsidR="00D11284" w:rsidRPr="00D257D0" w:rsidRDefault="00D11284" w:rsidP="00AB1566">
            <w:pPr>
              <w:rPr>
                <w:sz w:val="24"/>
                <w:szCs w:val="24"/>
              </w:rPr>
            </w:pPr>
            <w:r w:rsidRPr="00D257D0">
              <w:rPr>
                <w:sz w:val="24"/>
                <w:szCs w:val="24"/>
              </w:rPr>
              <w:t>Tamil Nadu</w:t>
            </w:r>
          </w:p>
        </w:tc>
      </w:tr>
    </w:tbl>
    <w:p w:rsidR="00CB5F50" w:rsidRPr="00D257D0" w:rsidRDefault="00CB5F50" w:rsidP="00563861"/>
    <w:p w:rsidR="00643ED5" w:rsidRPr="00D257D0" w:rsidRDefault="00643ED5" w:rsidP="008427F7">
      <w:pPr>
        <w:pStyle w:val="Heading2"/>
      </w:pPr>
      <w:bookmarkStart w:id="381" w:name="_Toc413664904"/>
      <w:r w:rsidRPr="00D257D0">
        <w:t>Circle Information</w:t>
      </w:r>
      <w:bookmarkEnd w:id="381"/>
    </w:p>
    <w:p w:rsidR="00254AAA" w:rsidRPr="00D257D0" w:rsidRDefault="00254AAA" w:rsidP="007745A4">
      <w:r w:rsidRPr="00D257D0">
        <w:t xml:space="preserve">22 </w:t>
      </w:r>
      <w:r w:rsidR="00ED3565" w:rsidRPr="00D257D0">
        <w:t xml:space="preserve">telecom </w:t>
      </w:r>
      <w:r w:rsidRPr="00D257D0">
        <w:t>circles below span all states and UT of India.</w:t>
      </w:r>
      <w:r w:rsidR="000A2965" w:rsidRPr="00D257D0">
        <w:t xml:space="preserve"> </w:t>
      </w:r>
      <w:r w:rsidR="0084385D" w:rsidRPr="00D257D0">
        <w:t>(</w:t>
      </w:r>
      <w:r w:rsidR="000A2965" w:rsidRPr="00D257D0">
        <w:t>Source: www.trai.gov.in)</w:t>
      </w:r>
    </w:p>
    <w:tbl>
      <w:tblPr>
        <w:tblW w:w="5008" w:type="pct"/>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25"/>
        <w:gridCol w:w="5713"/>
      </w:tblGrid>
      <w:tr w:rsidR="00AA42C1" w:rsidRPr="00D257D0" w:rsidTr="00563861">
        <w:trPr>
          <w:tblHeader/>
          <w:tblCellSpacing w:w="7" w:type="dxa"/>
        </w:trPr>
        <w:tc>
          <w:tcPr>
            <w:tcW w:w="1962" w:type="pct"/>
            <w:shd w:val="clear" w:color="auto" w:fill="99CCFF"/>
            <w:tcMar>
              <w:top w:w="15" w:type="dxa"/>
              <w:left w:w="15" w:type="dxa"/>
              <w:bottom w:w="15" w:type="dxa"/>
              <w:right w:w="15" w:type="dxa"/>
            </w:tcMar>
            <w:vAlign w:val="center"/>
            <w:hideMark/>
          </w:tcPr>
          <w:p w:rsidR="00AA42C1" w:rsidRPr="00D257D0" w:rsidRDefault="00AA42C1" w:rsidP="00AB1566">
            <w:pPr>
              <w:spacing w:line="240" w:lineRule="auto"/>
              <w:jc w:val="center"/>
              <w:rPr>
                <w:rFonts w:eastAsiaTheme="minorHAnsi"/>
                <w:b/>
                <w:bCs/>
                <w:sz w:val="24"/>
                <w:szCs w:val="24"/>
              </w:rPr>
            </w:pPr>
            <w:r w:rsidRPr="00D257D0">
              <w:rPr>
                <w:b/>
                <w:bCs/>
              </w:rPr>
              <w:t>Telecom circle</w:t>
            </w:r>
          </w:p>
        </w:tc>
        <w:tc>
          <w:tcPr>
            <w:tcW w:w="3015" w:type="pct"/>
            <w:shd w:val="clear" w:color="auto" w:fill="99CCFF"/>
          </w:tcPr>
          <w:p w:rsidR="00AA42C1" w:rsidRPr="00D257D0" w:rsidRDefault="00AA42C1" w:rsidP="00AB1566">
            <w:pPr>
              <w:spacing w:line="240" w:lineRule="auto"/>
              <w:jc w:val="center"/>
              <w:rPr>
                <w:b/>
                <w:bCs/>
              </w:rPr>
            </w:pPr>
            <w:r w:rsidRPr="00D257D0">
              <w:rPr>
                <w:b/>
                <w:bCs/>
              </w:rPr>
              <w:t>State</w:t>
            </w:r>
            <w:r w:rsidR="00263CCB" w:rsidRPr="00D257D0">
              <w:rPr>
                <w:b/>
                <w:bCs/>
              </w:rPr>
              <w:t>/UT</w:t>
            </w:r>
          </w:p>
        </w:tc>
      </w:tr>
      <w:tr w:rsidR="00AA42C1" w:rsidRPr="00D257D0" w:rsidTr="00563861">
        <w:trPr>
          <w:tblCellSpacing w:w="7" w:type="dxa"/>
        </w:trPr>
        <w:tc>
          <w:tcPr>
            <w:tcW w:w="1962" w:type="pct"/>
            <w:shd w:val="clear" w:color="auto" w:fill="F4F9FF"/>
            <w:tcMar>
              <w:top w:w="15" w:type="dxa"/>
              <w:left w:w="15" w:type="dxa"/>
              <w:bottom w:w="15" w:type="dxa"/>
              <w:right w:w="15" w:type="dxa"/>
            </w:tcMar>
            <w:vAlign w:val="center"/>
            <w:hideMark/>
          </w:tcPr>
          <w:p w:rsidR="00AA42C1" w:rsidRPr="00D257D0" w:rsidRDefault="00AA42C1" w:rsidP="00AB1566">
            <w:pPr>
              <w:spacing w:line="240" w:lineRule="auto"/>
              <w:rPr>
                <w:rFonts w:eastAsiaTheme="minorHAnsi"/>
                <w:sz w:val="24"/>
                <w:szCs w:val="24"/>
              </w:rPr>
            </w:pPr>
            <w:r w:rsidRPr="00D257D0">
              <w:t>Andhra Pradesh</w:t>
            </w:r>
          </w:p>
        </w:tc>
        <w:tc>
          <w:tcPr>
            <w:tcW w:w="3015" w:type="pct"/>
            <w:shd w:val="clear" w:color="auto" w:fill="F4F9FF"/>
            <w:vAlign w:val="center"/>
          </w:tcPr>
          <w:p w:rsidR="00AA42C1" w:rsidRPr="00D257D0" w:rsidRDefault="00AA42C1" w:rsidP="00563861">
            <w:pPr>
              <w:pStyle w:val="ListParagraph"/>
              <w:numPr>
                <w:ilvl w:val="0"/>
                <w:numId w:val="53"/>
              </w:numPr>
              <w:spacing w:line="240" w:lineRule="auto"/>
            </w:pPr>
            <w:r w:rsidRPr="00D257D0">
              <w:t>Andhra Pradesh</w:t>
            </w:r>
          </w:p>
          <w:p w:rsidR="007D6763" w:rsidRPr="00D257D0" w:rsidRDefault="007D6763" w:rsidP="00563861">
            <w:pPr>
              <w:pStyle w:val="ListParagraph"/>
              <w:numPr>
                <w:ilvl w:val="0"/>
                <w:numId w:val="53"/>
              </w:numPr>
              <w:spacing w:line="240" w:lineRule="auto"/>
            </w:pPr>
            <w:proofErr w:type="spellStart"/>
            <w:r w:rsidRPr="00D257D0">
              <w:t>Telangana</w:t>
            </w:r>
            <w:proofErr w:type="spellEnd"/>
          </w:p>
        </w:tc>
      </w:tr>
      <w:tr w:rsidR="00AA42C1" w:rsidRPr="00D257D0" w:rsidTr="00563861">
        <w:trPr>
          <w:tblCellSpacing w:w="7" w:type="dxa"/>
        </w:trPr>
        <w:tc>
          <w:tcPr>
            <w:tcW w:w="1962" w:type="pct"/>
            <w:shd w:val="clear" w:color="auto" w:fill="F4F9FF"/>
            <w:tcMar>
              <w:top w:w="15" w:type="dxa"/>
              <w:left w:w="15" w:type="dxa"/>
              <w:bottom w:w="15" w:type="dxa"/>
              <w:right w:w="15" w:type="dxa"/>
            </w:tcMar>
            <w:vAlign w:val="center"/>
            <w:hideMark/>
          </w:tcPr>
          <w:p w:rsidR="00AA42C1" w:rsidRPr="00D257D0" w:rsidRDefault="00AA42C1" w:rsidP="00AB1566">
            <w:pPr>
              <w:spacing w:line="240" w:lineRule="auto"/>
              <w:rPr>
                <w:rFonts w:eastAsiaTheme="minorHAnsi"/>
                <w:sz w:val="24"/>
                <w:szCs w:val="24"/>
              </w:rPr>
            </w:pPr>
            <w:r w:rsidRPr="00D257D0">
              <w:t>Assam</w:t>
            </w:r>
          </w:p>
        </w:tc>
        <w:tc>
          <w:tcPr>
            <w:tcW w:w="3015" w:type="pct"/>
            <w:shd w:val="clear" w:color="auto" w:fill="F4F9FF"/>
            <w:vAlign w:val="center"/>
          </w:tcPr>
          <w:p w:rsidR="00AA42C1" w:rsidRPr="00D257D0" w:rsidRDefault="00AA42C1" w:rsidP="00563861">
            <w:pPr>
              <w:pStyle w:val="ListParagraph"/>
              <w:numPr>
                <w:ilvl w:val="0"/>
                <w:numId w:val="53"/>
              </w:numPr>
              <w:spacing w:line="240" w:lineRule="auto"/>
            </w:pPr>
            <w:r w:rsidRPr="00D257D0">
              <w:t>Assam</w:t>
            </w:r>
          </w:p>
        </w:tc>
      </w:tr>
      <w:tr w:rsidR="00AA42C1" w:rsidRPr="00D257D0" w:rsidTr="00563861">
        <w:trPr>
          <w:tblCellSpacing w:w="7" w:type="dxa"/>
        </w:trPr>
        <w:tc>
          <w:tcPr>
            <w:tcW w:w="1962" w:type="pct"/>
            <w:shd w:val="clear" w:color="auto" w:fill="F4F9FF"/>
            <w:tcMar>
              <w:top w:w="15" w:type="dxa"/>
              <w:left w:w="15" w:type="dxa"/>
              <w:bottom w:w="15" w:type="dxa"/>
              <w:right w:w="15" w:type="dxa"/>
            </w:tcMar>
            <w:vAlign w:val="center"/>
            <w:hideMark/>
          </w:tcPr>
          <w:p w:rsidR="00AA42C1" w:rsidRPr="00D257D0" w:rsidRDefault="00AA42C1" w:rsidP="00AB1566">
            <w:pPr>
              <w:spacing w:line="240" w:lineRule="auto"/>
              <w:rPr>
                <w:rFonts w:eastAsiaTheme="minorHAnsi"/>
                <w:sz w:val="24"/>
                <w:szCs w:val="24"/>
              </w:rPr>
            </w:pPr>
            <w:r w:rsidRPr="00D257D0">
              <w:t>Bihar &amp; Jharkhand</w:t>
            </w:r>
          </w:p>
        </w:tc>
        <w:tc>
          <w:tcPr>
            <w:tcW w:w="3015" w:type="pct"/>
            <w:shd w:val="clear" w:color="auto" w:fill="F4F9FF"/>
            <w:vAlign w:val="center"/>
          </w:tcPr>
          <w:p w:rsidR="00AA42C1" w:rsidRPr="00D257D0" w:rsidRDefault="00AA42C1" w:rsidP="00563861">
            <w:pPr>
              <w:pStyle w:val="ListParagraph"/>
              <w:numPr>
                <w:ilvl w:val="0"/>
                <w:numId w:val="53"/>
              </w:numPr>
              <w:spacing w:line="240" w:lineRule="auto"/>
            </w:pPr>
            <w:r w:rsidRPr="00D257D0">
              <w:t xml:space="preserve">Bihar </w:t>
            </w:r>
          </w:p>
          <w:p w:rsidR="00AA42C1" w:rsidRPr="00D257D0" w:rsidRDefault="00AA42C1" w:rsidP="00563861">
            <w:pPr>
              <w:pStyle w:val="ListParagraph"/>
              <w:numPr>
                <w:ilvl w:val="0"/>
                <w:numId w:val="53"/>
              </w:numPr>
              <w:spacing w:line="240" w:lineRule="auto"/>
            </w:pPr>
            <w:r w:rsidRPr="00D257D0">
              <w:t>Jharkhand</w:t>
            </w:r>
          </w:p>
        </w:tc>
      </w:tr>
      <w:tr w:rsidR="00AA42C1" w:rsidRPr="00D257D0" w:rsidTr="00563861">
        <w:trPr>
          <w:tblCellSpacing w:w="7" w:type="dxa"/>
        </w:trPr>
        <w:tc>
          <w:tcPr>
            <w:tcW w:w="1962" w:type="pct"/>
            <w:shd w:val="clear" w:color="auto" w:fill="F4F9FF"/>
            <w:tcMar>
              <w:top w:w="15" w:type="dxa"/>
              <w:left w:w="15" w:type="dxa"/>
              <w:bottom w:w="15" w:type="dxa"/>
              <w:right w:w="15" w:type="dxa"/>
            </w:tcMar>
            <w:vAlign w:val="center"/>
            <w:hideMark/>
          </w:tcPr>
          <w:p w:rsidR="00AA42C1" w:rsidRPr="00D257D0" w:rsidRDefault="00AA42C1" w:rsidP="00AB1566">
            <w:pPr>
              <w:spacing w:line="240" w:lineRule="auto"/>
              <w:rPr>
                <w:rFonts w:eastAsiaTheme="minorHAnsi"/>
                <w:sz w:val="24"/>
                <w:szCs w:val="24"/>
              </w:rPr>
            </w:pPr>
            <w:r w:rsidRPr="00D257D0">
              <w:t>Delhi</w:t>
            </w:r>
          </w:p>
        </w:tc>
        <w:tc>
          <w:tcPr>
            <w:tcW w:w="3015" w:type="pct"/>
            <w:shd w:val="clear" w:color="auto" w:fill="F4F9FF"/>
            <w:vAlign w:val="center"/>
          </w:tcPr>
          <w:p w:rsidR="00060711" w:rsidRPr="00D257D0" w:rsidRDefault="00AA42C1" w:rsidP="00563861">
            <w:pPr>
              <w:pStyle w:val="ListParagraph"/>
              <w:numPr>
                <w:ilvl w:val="0"/>
                <w:numId w:val="53"/>
              </w:numPr>
              <w:spacing w:line="240" w:lineRule="auto"/>
            </w:pPr>
            <w:r w:rsidRPr="00D257D0">
              <w:t>Delhi</w:t>
            </w:r>
            <w:r w:rsidR="00060711" w:rsidRPr="00D257D0">
              <w:t xml:space="preserve"> (NCT) (includes Local Areas served by Delhi, Ghaziabad, Faridabad, Noida, and Gurgaon Telephone Exchanges)</w:t>
            </w:r>
          </w:p>
        </w:tc>
      </w:tr>
      <w:tr w:rsidR="00AA42C1" w:rsidRPr="00D257D0" w:rsidTr="00563861">
        <w:trPr>
          <w:tblCellSpacing w:w="7" w:type="dxa"/>
        </w:trPr>
        <w:tc>
          <w:tcPr>
            <w:tcW w:w="1962" w:type="pct"/>
            <w:shd w:val="clear" w:color="auto" w:fill="F4F9FF"/>
            <w:tcMar>
              <w:top w:w="15" w:type="dxa"/>
              <w:left w:w="15" w:type="dxa"/>
              <w:bottom w:w="15" w:type="dxa"/>
              <w:right w:w="15" w:type="dxa"/>
            </w:tcMar>
            <w:vAlign w:val="center"/>
            <w:hideMark/>
          </w:tcPr>
          <w:p w:rsidR="00AA42C1" w:rsidRPr="00D257D0" w:rsidRDefault="00AA42C1" w:rsidP="00AB1566">
            <w:pPr>
              <w:spacing w:line="240" w:lineRule="auto"/>
              <w:rPr>
                <w:rFonts w:eastAsiaTheme="minorHAnsi"/>
                <w:sz w:val="24"/>
                <w:szCs w:val="24"/>
              </w:rPr>
            </w:pPr>
            <w:r w:rsidRPr="00D257D0">
              <w:t>Gujarat &amp; Daman &amp; Diu</w:t>
            </w:r>
          </w:p>
        </w:tc>
        <w:tc>
          <w:tcPr>
            <w:tcW w:w="3015" w:type="pct"/>
            <w:shd w:val="clear" w:color="auto" w:fill="F4F9FF"/>
            <w:vAlign w:val="center"/>
          </w:tcPr>
          <w:p w:rsidR="00AA42C1" w:rsidRPr="00D257D0" w:rsidRDefault="00AA42C1" w:rsidP="00563861">
            <w:pPr>
              <w:pStyle w:val="ListParagraph"/>
              <w:numPr>
                <w:ilvl w:val="0"/>
                <w:numId w:val="53"/>
              </w:numPr>
              <w:spacing w:line="240" w:lineRule="auto"/>
            </w:pPr>
            <w:r w:rsidRPr="00D257D0">
              <w:t>Gujarat (state)</w:t>
            </w:r>
          </w:p>
          <w:p w:rsidR="00AA42C1" w:rsidRPr="00D257D0" w:rsidRDefault="00AA42C1" w:rsidP="00563861">
            <w:pPr>
              <w:pStyle w:val="ListParagraph"/>
              <w:numPr>
                <w:ilvl w:val="0"/>
                <w:numId w:val="53"/>
              </w:numPr>
              <w:spacing w:line="240" w:lineRule="auto"/>
            </w:pPr>
            <w:r w:rsidRPr="00D257D0">
              <w:t>Daman &amp; Diu (UT)</w:t>
            </w:r>
          </w:p>
          <w:p w:rsidR="00603CAB" w:rsidRPr="00D257D0" w:rsidRDefault="00603CAB" w:rsidP="00563861">
            <w:pPr>
              <w:pStyle w:val="ListParagraph"/>
              <w:numPr>
                <w:ilvl w:val="0"/>
                <w:numId w:val="53"/>
              </w:numPr>
              <w:spacing w:line="240" w:lineRule="auto"/>
            </w:pPr>
            <w:r w:rsidRPr="00D257D0">
              <w:rPr>
                <w:sz w:val="24"/>
                <w:szCs w:val="24"/>
              </w:rPr>
              <w:t>Dadra &amp; Nagar Haveli (UT)</w:t>
            </w:r>
          </w:p>
        </w:tc>
      </w:tr>
      <w:tr w:rsidR="00AA42C1" w:rsidRPr="00D257D0" w:rsidTr="00563861">
        <w:trPr>
          <w:tblCellSpacing w:w="7" w:type="dxa"/>
        </w:trPr>
        <w:tc>
          <w:tcPr>
            <w:tcW w:w="1962" w:type="pct"/>
            <w:shd w:val="clear" w:color="auto" w:fill="F4F9FF"/>
            <w:tcMar>
              <w:top w:w="15" w:type="dxa"/>
              <w:left w:w="15" w:type="dxa"/>
              <w:bottom w:w="15" w:type="dxa"/>
              <w:right w:w="15" w:type="dxa"/>
            </w:tcMar>
            <w:vAlign w:val="center"/>
            <w:hideMark/>
          </w:tcPr>
          <w:p w:rsidR="00AA42C1" w:rsidRPr="00D257D0" w:rsidRDefault="00AA42C1" w:rsidP="00AB1566">
            <w:pPr>
              <w:spacing w:line="240" w:lineRule="auto"/>
              <w:rPr>
                <w:rFonts w:eastAsiaTheme="minorHAnsi"/>
                <w:sz w:val="24"/>
                <w:szCs w:val="24"/>
              </w:rPr>
            </w:pPr>
            <w:r w:rsidRPr="00D257D0">
              <w:t>Haryana</w:t>
            </w:r>
          </w:p>
        </w:tc>
        <w:tc>
          <w:tcPr>
            <w:tcW w:w="3015" w:type="pct"/>
            <w:shd w:val="clear" w:color="auto" w:fill="F4F9FF"/>
            <w:vAlign w:val="center"/>
          </w:tcPr>
          <w:p w:rsidR="00AA42C1" w:rsidRPr="00D257D0" w:rsidRDefault="00AA42C1" w:rsidP="00563861">
            <w:pPr>
              <w:pStyle w:val="ListParagraph"/>
              <w:numPr>
                <w:ilvl w:val="0"/>
                <w:numId w:val="53"/>
              </w:numPr>
              <w:spacing w:line="240" w:lineRule="auto"/>
            </w:pPr>
            <w:r w:rsidRPr="00D257D0">
              <w:t>Haryana</w:t>
            </w:r>
          </w:p>
        </w:tc>
      </w:tr>
      <w:tr w:rsidR="00AA42C1" w:rsidRPr="00D257D0" w:rsidTr="00563861">
        <w:trPr>
          <w:tblCellSpacing w:w="7" w:type="dxa"/>
        </w:trPr>
        <w:tc>
          <w:tcPr>
            <w:tcW w:w="1962" w:type="pct"/>
            <w:shd w:val="clear" w:color="auto" w:fill="F4F9FF"/>
            <w:tcMar>
              <w:top w:w="15" w:type="dxa"/>
              <w:left w:w="15" w:type="dxa"/>
              <w:bottom w:w="15" w:type="dxa"/>
              <w:right w:w="15" w:type="dxa"/>
            </w:tcMar>
            <w:vAlign w:val="center"/>
            <w:hideMark/>
          </w:tcPr>
          <w:p w:rsidR="00AA42C1" w:rsidRPr="00D257D0" w:rsidRDefault="00AA42C1" w:rsidP="00AB1566">
            <w:pPr>
              <w:spacing w:line="240" w:lineRule="auto"/>
              <w:rPr>
                <w:rFonts w:eastAsiaTheme="minorHAnsi"/>
                <w:sz w:val="24"/>
                <w:szCs w:val="24"/>
              </w:rPr>
            </w:pPr>
            <w:r w:rsidRPr="00D257D0">
              <w:t>Himachal Pradesh</w:t>
            </w:r>
          </w:p>
        </w:tc>
        <w:tc>
          <w:tcPr>
            <w:tcW w:w="3015" w:type="pct"/>
            <w:shd w:val="clear" w:color="auto" w:fill="F4F9FF"/>
            <w:vAlign w:val="center"/>
          </w:tcPr>
          <w:p w:rsidR="00AA42C1" w:rsidRPr="00D257D0" w:rsidRDefault="00AA42C1" w:rsidP="00563861">
            <w:pPr>
              <w:pStyle w:val="ListParagraph"/>
              <w:numPr>
                <w:ilvl w:val="0"/>
                <w:numId w:val="53"/>
              </w:numPr>
              <w:spacing w:line="240" w:lineRule="auto"/>
            </w:pPr>
            <w:r w:rsidRPr="00D257D0">
              <w:t>Himachal Pradesh</w:t>
            </w:r>
          </w:p>
        </w:tc>
      </w:tr>
      <w:tr w:rsidR="00AA42C1" w:rsidRPr="00D257D0" w:rsidTr="00563861">
        <w:trPr>
          <w:tblCellSpacing w:w="7" w:type="dxa"/>
        </w:trPr>
        <w:tc>
          <w:tcPr>
            <w:tcW w:w="1962" w:type="pct"/>
            <w:shd w:val="clear" w:color="auto" w:fill="F4F9FF"/>
            <w:tcMar>
              <w:top w:w="15" w:type="dxa"/>
              <w:left w:w="15" w:type="dxa"/>
              <w:bottom w:w="15" w:type="dxa"/>
              <w:right w:w="15" w:type="dxa"/>
            </w:tcMar>
            <w:vAlign w:val="center"/>
            <w:hideMark/>
          </w:tcPr>
          <w:p w:rsidR="00AA42C1" w:rsidRPr="00D257D0" w:rsidRDefault="00AA42C1" w:rsidP="00AB1566">
            <w:pPr>
              <w:spacing w:line="240" w:lineRule="auto"/>
              <w:rPr>
                <w:rFonts w:eastAsiaTheme="minorHAnsi"/>
                <w:sz w:val="24"/>
                <w:szCs w:val="24"/>
              </w:rPr>
            </w:pPr>
            <w:r w:rsidRPr="00D257D0">
              <w:t>Jammu and Kashmir</w:t>
            </w:r>
          </w:p>
        </w:tc>
        <w:tc>
          <w:tcPr>
            <w:tcW w:w="3015" w:type="pct"/>
            <w:shd w:val="clear" w:color="auto" w:fill="F4F9FF"/>
            <w:vAlign w:val="center"/>
          </w:tcPr>
          <w:p w:rsidR="00AA42C1" w:rsidRPr="00D257D0" w:rsidRDefault="00AA42C1" w:rsidP="00563861">
            <w:pPr>
              <w:pStyle w:val="ListParagraph"/>
              <w:numPr>
                <w:ilvl w:val="0"/>
                <w:numId w:val="53"/>
              </w:numPr>
              <w:spacing w:line="240" w:lineRule="auto"/>
            </w:pPr>
            <w:r w:rsidRPr="00D257D0">
              <w:t>Jammu and Kashmir</w:t>
            </w:r>
          </w:p>
        </w:tc>
      </w:tr>
      <w:tr w:rsidR="00AA42C1" w:rsidRPr="00D257D0" w:rsidTr="00563861">
        <w:trPr>
          <w:tblCellSpacing w:w="7" w:type="dxa"/>
        </w:trPr>
        <w:tc>
          <w:tcPr>
            <w:tcW w:w="1962" w:type="pct"/>
            <w:shd w:val="clear" w:color="auto" w:fill="F4F9FF"/>
            <w:tcMar>
              <w:top w:w="15" w:type="dxa"/>
              <w:left w:w="15" w:type="dxa"/>
              <w:bottom w:w="15" w:type="dxa"/>
              <w:right w:w="15" w:type="dxa"/>
            </w:tcMar>
            <w:vAlign w:val="center"/>
            <w:hideMark/>
          </w:tcPr>
          <w:p w:rsidR="00AA42C1" w:rsidRPr="00D257D0" w:rsidRDefault="00AA42C1" w:rsidP="00AB1566">
            <w:pPr>
              <w:spacing w:line="240" w:lineRule="auto"/>
              <w:rPr>
                <w:rFonts w:eastAsiaTheme="minorHAnsi"/>
                <w:sz w:val="24"/>
                <w:szCs w:val="24"/>
              </w:rPr>
            </w:pPr>
            <w:r w:rsidRPr="00D257D0">
              <w:t>Karnataka</w:t>
            </w:r>
          </w:p>
        </w:tc>
        <w:tc>
          <w:tcPr>
            <w:tcW w:w="3015" w:type="pct"/>
            <w:shd w:val="clear" w:color="auto" w:fill="F4F9FF"/>
            <w:vAlign w:val="center"/>
          </w:tcPr>
          <w:p w:rsidR="00AA42C1" w:rsidRPr="00D257D0" w:rsidRDefault="00AA42C1" w:rsidP="00563861">
            <w:pPr>
              <w:pStyle w:val="ListParagraph"/>
              <w:numPr>
                <w:ilvl w:val="0"/>
                <w:numId w:val="53"/>
              </w:numPr>
              <w:spacing w:line="240" w:lineRule="auto"/>
            </w:pPr>
            <w:r w:rsidRPr="00D257D0">
              <w:t>Karnataka</w:t>
            </w:r>
          </w:p>
        </w:tc>
      </w:tr>
      <w:tr w:rsidR="00AA42C1" w:rsidRPr="00D257D0" w:rsidTr="00563861">
        <w:trPr>
          <w:tblCellSpacing w:w="7" w:type="dxa"/>
        </w:trPr>
        <w:tc>
          <w:tcPr>
            <w:tcW w:w="1962" w:type="pct"/>
            <w:shd w:val="clear" w:color="auto" w:fill="F4F9FF"/>
            <w:tcMar>
              <w:top w:w="15" w:type="dxa"/>
              <w:left w:w="15" w:type="dxa"/>
              <w:bottom w:w="15" w:type="dxa"/>
              <w:right w:w="15" w:type="dxa"/>
            </w:tcMar>
            <w:vAlign w:val="center"/>
            <w:hideMark/>
          </w:tcPr>
          <w:p w:rsidR="00AA42C1" w:rsidRPr="00D257D0" w:rsidRDefault="00AA42C1" w:rsidP="00AB1566">
            <w:pPr>
              <w:spacing w:line="240" w:lineRule="auto"/>
              <w:rPr>
                <w:rFonts w:eastAsiaTheme="minorHAnsi"/>
                <w:sz w:val="24"/>
                <w:szCs w:val="24"/>
              </w:rPr>
            </w:pPr>
            <w:r w:rsidRPr="00D257D0">
              <w:t>Kerala &amp; Lakshadweep</w:t>
            </w:r>
          </w:p>
        </w:tc>
        <w:tc>
          <w:tcPr>
            <w:tcW w:w="3015" w:type="pct"/>
            <w:shd w:val="clear" w:color="auto" w:fill="F4F9FF"/>
            <w:vAlign w:val="center"/>
          </w:tcPr>
          <w:p w:rsidR="00AA42C1" w:rsidRPr="00D257D0" w:rsidRDefault="00AA42C1" w:rsidP="00563861">
            <w:pPr>
              <w:pStyle w:val="ListParagraph"/>
              <w:numPr>
                <w:ilvl w:val="0"/>
                <w:numId w:val="53"/>
              </w:numPr>
              <w:spacing w:line="240" w:lineRule="auto"/>
            </w:pPr>
            <w:r w:rsidRPr="00D257D0">
              <w:t xml:space="preserve">Kerala </w:t>
            </w:r>
          </w:p>
          <w:p w:rsidR="00AA42C1" w:rsidRPr="00D257D0" w:rsidRDefault="00AA42C1" w:rsidP="00563861">
            <w:pPr>
              <w:pStyle w:val="ListParagraph"/>
              <w:numPr>
                <w:ilvl w:val="0"/>
                <w:numId w:val="53"/>
              </w:numPr>
              <w:spacing w:line="240" w:lineRule="auto"/>
            </w:pPr>
            <w:r w:rsidRPr="00D257D0">
              <w:t>Lakshadweep (UT)</w:t>
            </w:r>
          </w:p>
        </w:tc>
      </w:tr>
      <w:tr w:rsidR="00AA42C1" w:rsidRPr="00D257D0" w:rsidTr="00563861">
        <w:trPr>
          <w:tblCellSpacing w:w="7" w:type="dxa"/>
        </w:trPr>
        <w:tc>
          <w:tcPr>
            <w:tcW w:w="1962" w:type="pct"/>
            <w:shd w:val="clear" w:color="auto" w:fill="F4F9FF"/>
            <w:tcMar>
              <w:top w:w="15" w:type="dxa"/>
              <w:left w:w="15" w:type="dxa"/>
              <w:bottom w:w="15" w:type="dxa"/>
              <w:right w:w="15" w:type="dxa"/>
            </w:tcMar>
            <w:vAlign w:val="center"/>
            <w:hideMark/>
          </w:tcPr>
          <w:p w:rsidR="00AA42C1" w:rsidRPr="00D257D0" w:rsidRDefault="00AA42C1" w:rsidP="00AB1566">
            <w:pPr>
              <w:spacing w:line="240" w:lineRule="auto"/>
              <w:rPr>
                <w:rFonts w:eastAsiaTheme="minorHAnsi"/>
                <w:sz w:val="24"/>
                <w:szCs w:val="24"/>
              </w:rPr>
            </w:pPr>
            <w:r w:rsidRPr="00D257D0">
              <w:lastRenderedPageBreak/>
              <w:t>Kolkata</w:t>
            </w:r>
          </w:p>
        </w:tc>
        <w:tc>
          <w:tcPr>
            <w:tcW w:w="3015" w:type="pct"/>
            <w:shd w:val="clear" w:color="auto" w:fill="F4F9FF"/>
            <w:vAlign w:val="center"/>
          </w:tcPr>
          <w:p w:rsidR="00AA42C1" w:rsidRPr="00D257D0" w:rsidRDefault="00AA42C1" w:rsidP="00563861">
            <w:pPr>
              <w:pStyle w:val="ListParagraph"/>
              <w:numPr>
                <w:ilvl w:val="0"/>
                <w:numId w:val="53"/>
              </w:numPr>
              <w:spacing w:line="240" w:lineRule="auto"/>
            </w:pPr>
            <w:r w:rsidRPr="00D257D0">
              <w:t>Kolkata</w:t>
            </w:r>
          </w:p>
        </w:tc>
      </w:tr>
      <w:tr w:rsidR="00AA42C1" w:rsidRPr="00D257D0" w:rsidTr="00563861">
        <w:trPr>
          <w:tblCellSpacing w:w="7" w:type="dxa"/>
        </w:trPr>
        <w:tc>
          <w:tcPr>
            <w:tcW w:w="1962" w:type="pct"/>
            <w:shd w:val="clear" w:color="auto" w:fill="F4F9FF"/>
            <w:tcMar>
              <w:top w:w="15" w:type="dxa"/>
              <w:left w:w="15" w:type="dxa"/>
              <w:bottom w:w="15" w:type="dxa"/>
              <w:right w:w="15" w:type="dxa"/>
            </w:tcMar>
            <w:vAlign w:val="center"/>
            <w:hideMark/>
          </w:tcPr>
          <w:p w:rsidR="00AA42C1" w:rsidRPr="00D257D0" w:rsidRDefault="00AA42C1" w:rsidP="00AB1566">
            <w:pPr>
              <w:spacing w:line="240" w:lineRule="auto"/>
              <w:rPr>
                <w:rFonts w:eastAsiaTheme="minorHAnsi"/>
                <w:sz w:val="24"/>
                <w:szCs w:val="24"/>
              </w:rPr>
            </w:pPr>
            <w:r w:rsidRPr="00D257D0">
              <w:t>Madhya Pradesh &amp; Chhattisgarh</w:t>
            </w:r>
          </w:p>
        </w:tc>
        <w:tc>
          <w:tcPr>
            <w:tcW w:w="3015" w:type="pct"/>
            <w:shd w:val="clear" w:color="auto" w:fill="F4F9FF"/>
            <w:vAlign w:val="center"/>
          </w:tcPr>
          <w:p w:rsidR="00AA42C1" w:rsidRPr="00D257D0" w:rsidRDefault="00AA42C1" w:rsidP="00563861">
            <w:pPr>
              <w:pStyle w:val="ListParagraph"/>
              <w:numPr>
                <w:ilvl w:val="0"/>
                <w:numId w:val="53"/>
              </w:numPr>
              <w:spacing w:line="240" w:lineRule="auto"/>
            </w:pPr>
            <w:r w:rsidRPr="00D257D0">
              <w:t xml:space="preserve">Madhya Pradesh </w:t>
            </w:r>
          </w:p>
          <w:p w:rsidR="00AA42C1" w:rsidRPr="00D257D0" w:rsidRDefault="00AA42C1" w:rsidP="00563861">
            <w:pPr>
              <w:pStyle w:val="ListParagraph"/>
              <w:numPr>
                <w:ilvl w:val="0"/>
                <w:numId w:val="53"/>
              </w:numPr>
              <w:spacing w:line="240" w:lineRule="auto"/>
            </w:pPr>
            <w:r w:rsidRPr="00D257D0">
              <w:t>Chhattisgarh</w:t>
            </w:r>
          </w:p>
        </w:tc>
      </w:tr>
      <w:tr w:rsidR="00AA42C1" w:rsidRPr="00D257D0" w:rsidTr="00563861">
        <w:trPr>
          <w:tblCellSpacing w:w="7" w:type="dxa"/>
        </w:trPr>
        <w:tc>
          <w:tcPr>
            <w:tcW w:w="1962" w:type="pct"/>
            <w:shd w:val="clear" w:color="auto" w:fill="F4F9FF"/>
            <w:tcMar>
              <w:top w:w="15" w:type="dxa"/>
              <w:left w:w="15" w:type="dxa"/>
              <w:bottom w:w="15" w:type="dxa"/>
              <w:right w:w="15" w:type="dxa"/>
            </w:tcMar>
            <w:vAlign w:val="center"/>
            <w:hideMark/>
          </w:tcPr>
          <w:p w:rsidR="00AA42C1" w:rsidRPr="00D257D0" w:rsidRDefault="00AA42C1" w:rsidP="00AB1566">
            <w:pPr>
              <w:spacing w:line="240" w:lineRule="auto"/>
              <w:rPr>
                <w:rFonts w:eastAsiaTheme="minorHAnsi"/>
                <w:sz w:val="24"/>
                <w:szCs w:val="24"/>
              </w:rPr>
            </w:pPr>
            <w:r w:rsidRPr="00D257D0">
              <w:t>Maharashtra &amp; Goa (excluding Mumbai )</w:t>
            </w:r>
          </w:p>
        </w:tc>
        <w:tc>
          <w:tcPr>
            <w:tcW w:w="3015" w:type="pct"/>
            <w:shd w:val="clear" w:color="auto" w:fill="F4F9FF"/>
            <w:vAlign w:val="center"/>
          </w:tcPr>
          <w:p w:rsidR="009606EF" w:rsidRPr="00D257D0" w:rsidRDefault="00AA42C1" w:rsidP="00563861">
            <w:pPr>
              <w:pStyle w:val="ListParagraph"/>
              <w:numPr>
                <w:ilvl w:val="0"/>
                <w:numId w:val="53"/>
              </w:numPr>
              <w:spacing w:line="240" w:lineRule="auto"/>
            </w:pPr>
            <w:r w:rsidRPr="00D257D0">
              <w:t xml:space="preserve">Maharashtra </w:t>
            </w:r>
            <w:r w:rsidR="009606EF" w:rsidRPr="00D257D0">
              <w:t xml:space="preserve">(excluding Mumbai ) </w:t>
            </w:r>
          </w:p>
          <w:p w:rsidR="00AA42C1" w:rsidRPr="00D257D0" w:rsidRDefault="00AA42C1" w:rsidP="00563861">
            <w:pPr>
              <w:pStyle w:val="ListParagraph"/>
              <w:numPr>
                <w:ilvl w:val="0"/>
                <w:numId w:val="53"/>
              </w:numPr>
              <w:spacing w:line="240" w:lineRule="auto"/>
            </w:pPr>
            <w:r w:rsidRPr="00D257D0">
              <w:t xml:space="preserve">Goa </w:t>
            </w:r>
          </w:p>
        </w:tc>
      </w:tr>
      <w:tr w:rsidR="00AA42C1" w:rsidRPr="00D257D0" w:rsidTr="00563861">
        <w:trPr>
          <w:tblCellSpacing w:w="7" w:type="dxa"/>
        </w:trPr>
        <w:tc>
          <w:tcPr>
            <w:tcW w:w="1962" w:type="pct"/>
            <w:shd w:val="clear" w:color="auto" w:fill="F4F9FF"/>
            <w:tcMar>
              <w:top w:w="15" w:type="dxa"/>
              <w:left w:w="15" w:type="dxa"/>
              <w:bottom w:w="15" w:type="dxa"/>
              <w:right w:w="15" w:type="dxa"/>
            </w:tcMar>
            <w:vAlign w:val="center"/>
            <w:hideMark/>
          </w:tcPr>
          <w:p w:rsidR="00AA42C1" w:rsidRPr="00D257D0" w:rsidRDefault="00AA42C1" w:rsidP="00AB1566">
            <w:pPr>
              <w:spacing w:line="240" w:lineRule="auto"/>
              <w:rPr>
                <w:rFonts w:eastAsiaTheme="minorHAnsi"/>
                <w:sz w:val="24"/>
                <w:szCs w:val="24"/>
              </w:rPr>
            </w:pPr>
            <w:r w:rsidRPr="00D257D0">
              <w:t>Mumbai</w:t>
            </w:r>
          </w:p>
        </w:tc>
        <w:tc>
          <w:tcPr>
            <w:tcW w:w="3015" w:type="pct"/>
            <w:shd w:val="clear" w:color="auto" w:fill="F4F9FF"/>
            <w:vAlign w:val="center"/>
          </w:tcPr>
          <w:p w:rsidR="00AA42C1" w:rsidRPr="00D257D0" w:rsidRDefault="00AA42C1" w:rsidP="00563861">
            <w:pPr>
              <w:pStyle w:val="ListParagraph"/>
              <w:numPr>
                <w:ilvl w:val="0"/>
                <w:numId w:val="53"/>
              </w:numPr>
              <w:spacing w:line="240" w:lineRule="auto"/>
            </w:pPr>
            <w:r w:rsidRPr="00D257D0">
              <w:t>Mumbai</w:t>
            </w:r>
          </w:p>
        </w:tc>
      </w:tr>
      <w:tr w:rsidR="00AA42C1" w:rsidRPr="00D257D0" w:rsidTr="00563861">
        <w:trPr>
          <w:tblCellSpacing w:w="7" w:type="dxa"/>
        </w:trPr>
        <w:tc>
          <w:tcPr>
            <w:tcW w:w="1962" w:type="pct"/>
            <w:shd w:val="clear" w:color="auto" w:fill="F4F9FF"/>
            <w:tcMar>
              <w:top w:w="15" w:type="dxa"/>
              <w:left w:w="15" w:type="dxa"/>
              <w:bottom w:w="15" w:type="dxa"/>
              <w:right w:w="15" w:type="dxa"/>
            </w:tcMar>
            <w:vAlign w:val="center"/>
            <w:hideMark/>
          </w:tcPr>
          <w:p w:rsidR="00AA42C1" w:rsidRPr="00D257D0" w:rsidRDefault="00AA42C1" w:rsidP="0084385D">
            <w:pPr>
              <w:spacing w:line="240" w:lineRule="auto"/>
              <w:rPr>
                <w:rFonts w:eastAsiaTheme="minorHAnsi"/>
                <w:sz w:val="24"/>
                <w:szCs w:val="24"/>
              </w:rPr>
            </w:pPr>
            <w:r w:rsidRPr="00D257D0">
              <w:t xml:space="preserve">North East </w:t>
            </w:r>
          </w:p>
        </w:tc>
        <w:tc>
          <w:tcPr>
            <w:tcW w:w="3015" w:type="pct"/>
            <w:shd w:val="clear" w:color="auto" w:fill="F4F9FF"/>
            <w:vAlign w:val="center"/>
          </w:tcPr>
          <w:p w:rsidR="00AA42C1" w:rsidRPr="00D257D0" w:rsidRDefault="00AA42C1" w:rsidP="00AB1566">
            <w:pPr>
              <w:pStyle w:val="ListParagraph"/>
              <w:numPr>
                <w:ilvl w:val="0"/>
                <w:numId w:val="53"/>
              </w:numPr>
              <w:spacing w:line="240" w:lineRule="auto"/>
            </w:pPr>
            <w:r w:rsidRPr="00D257D0">
              <w:t xml:space="preserve">Arunachal Pradesh, </w:t>
            </w:r>
          </w:p>
          <w:p w:rsidR="00AA42C1" w:rsidRPr="00D257D0" w:rsidRDefault="00AA42C1" w:rsidP="00AB1566">
            <w:pPr>
              <w:pStyle w:val="ListParagraph"/>
              <w:numPr>
                <w:ilvl w:val="0"/>
                <w:numId w:val="53"/>
              </w:numPr>
              <w:spacing w:line="240" w:lineRule="auto"/>
            </w:pPr>
            <w:r w:rsidRPr="00D257D0">
              <w:t xml:space="preserve">Manipur, </w:t>
            </w:r>
          </w:p>
          <w:p w:rsidR="00AA42C1" w:rsidRPr="00D257D0" w:rsidRDefault="00AA42C1" w:rsidP="00AB1566">
            <w:pPr>
              <w:pStyle w:val="ListParagraph"/>
              <w:numPr>
                <w:ilvl w:val="0"/>
                <w:numId w:val="53"/>
              </w:numPr>
              <w:spacing w:line="240" w:lineRule="auto"/>
            </w:pPr>
            <w:r w:rsidRPr="00D257D0">
              <w:t xml:space="preserve">Meghalaya, </w:t>
            </w:r>
          </w:p>
          <w:p w:rsidR="00AA42C1" w:rsidRPr="00D257D0" w:rsidRDefault="00AA42C1" w:rsidP="00AB1566">
            <w:pPr>
              <w:pStyle w:val="ListParagraph"/>
              <w:numPr>
                <w:ilvl w:val="0"/>
                <w:numId w:val="53"/>
              </w:numPr>
              <w:spacing w:line="240" w:lineRule="auto"/>
            </w:pPr>
            <w:r w:rsidRPr="00D257D0">
              <w:t xml:space="preserve">Mizoram, </w:t>
            </w:r>
          </w:p>
          <w:p w:rsidR="00AA42C1" w:rsidRPr="00D257D0" w:rsidRDefault="00AA42C1" w:rsidP="00AB1566">
            <w:pPr>
              <w:pStyle w:val="ListParagraph"/>
              <w:numPr>
                <w:ilvl w:val="0"/>
                <w:numId w:val="53"/>
              </w:numPr>
              <w:spacing w:line="240" w:lineRule="auto"/>
            </w:pPr>
            <w:r w:rsidRPr="00D257D0">
              <w:t xml:space="preserve">Nagaland, </w:t>
            </w:r>
          </w:p>
          <w:p w:rsidR="00AA42C1" w:rsidRPr="00D257D0" w:rsidRDefault="00AA42C1" w:rsidP="00AB1566">
            <w:pPr>
              <w:pStyle w:val="ListParagraph"/>
              <w:numPr>
                <w:ilvl w:val="0"/>
                <w:numId w:val="53"/>
              </w:numPr>
              <w:spacing w:line="240" w:lineRule="auto"/>
            </w:pPr>
            <w:r w:rsidRPr="00D257D0">
              <w:t>Tripura</w:t>
            </w:r>
          </w:p>
        </w:tc>
      </w:tr>
      <w:tr w:rsidR="00AA42C1" w:rsidRPr="00D257D0" w:rsidTr="00563861">
        <w:trPr>
          <w:tblCellSpacing w:w="7" w:type="dxa"/>
        </w:trPr>
        <w:tc>
          <w:tcPr>
            <w:tcW w:w="1962" w:type="pct"/>
            <w:shd w:val="clear" w:color="auto" w:fill="F4F9FF"/>
            <w:tcMar>
              <w:top w:w="15" w:type="dxa"/>
              <w:left w:w="15" w:type="dxa"/>
              <w:bottom w:w="15" w:type="dxa"/>
              <w:right w:w="15" w:type="dxa"/>
            </w:tcMar>
            <w:vAlign w:val="center"/>
            <w:hideMark/>
          </w:tcPr>
          <w:p w:rsidR="00AA42C1" w:rsidRPr="00D257D0" w:rsidRDefault="00AA42C1" w:rsidP="00AB1566">
            <w:pPr>
              <w:spacing w:line="240" w:lineRule="auto"/>
              <w:rPr>
                <w:rFonts w:eastAsiaTheme="minorHAnsi"/>
                <w:sz w:val="24"/>
                <w:szCs w:val="24"/>
              </w:rPr>
            </w:pPr>
            <w:r w:rsidRPr="00D257D0">
              <w:t>Orissa</w:t>
            </w:r>
          </w:p>
        </w:tc>
        <w:tc>
          <w:tcPr>
            <w:tcW w:w="3015" w:type="pct"/>
            <w:shd w:val="clear" w:color="auto" w:fill="F4F9FF"/>
            <w:vAlign w:val="center"/>
          </w:tcPr>
          <w:p w:rsidR="00AA42C1" w:rsidRPr="00D257D0" w:rsidRDefault="00AA42C1" w:rsidP="00563861">
            <w:pPr>
              <w:pStyle w:val="ListParagraph"/>
              <w:numPr>
                <w:ilvl w:val="0"/>
                <w:numId w:val="53"/>
              </w:numPr>
              <w:spacing w:line="240" w:lineRule="auto"/>
            </w:pPr>
            <w:r w:rsidRPr="00D257D0">
              <w:t>Orissa</w:t>
            </w:r>
          </w:p>
        </w:tc>
      </w:tr>
      <w:tr w:rsidR="00AA42C1" w:rsidRPr="00D257D0" w:rsidTr="00563861">
        <w:trPr>
          <w:tblCellSpacing w:w="7" w:type="dxa"/>
        </w:trPr>
        <w:tc>
          <w:tcPr>
            <w:tcW w:w="1962" w:type="pct"/>
            <w:shd w:val="clear" w:color="auto" w:fill="F4F9FF"/>
            <w:tcMar>
              <w:top w:w="15" w:type="dxa"/>
              <w:left w:w="15" w:type="dxa"/>
              <w:bottom w:w="15" w:type="dxa"/>
              <w:right w:w="15" w:type="dxa"/>
            </w:tcMar>
            <w:vAlign w:val="center"/>
            <w:hideMark/>
          </w:tcPr>
          <w:p w:rsidR="00AA42C1" w:rsidRPr="00D257D0" w:rsidRDefault="00AA42C1" w:rsidP="00AB1566">
            <w:pPr>
              <w:spacing w:line="240" w:lineRule="auto"/>
              <w:rPr>
                <w:rFonts w:eastAsiaTheme="minorHAnsi"/>
                <w:sz w:val="24"/>
                <w:szCs w:val="24"/>
              </w:rPr>
            </w:pPr>
            <w:r w:rsidRPr="00D257D0">
              <w:t>Punjab</w:t>
            </w:r>
          </w:p>
        </w:tc>
        <w:tc>
          <w:tcPr>
            <w:tcW w:w="3015" w:type="pct"/>
            <w:shd w:val="clear" w:color="auto" w:fill="F4F9FF"/>
            <w:vAlign w:val="center"/>
          </w:tcPr>
          <w:p w:rsidR="00AA42C1" w:rsidRPr="00D257D0" w:rsidRDefault="00AA42C1" w:rsidP="00563861">
            <w:pPr>
              <w:pStyle w:val="ListParagraph"/>
              <w:numPr>
                <w:ilvl w:val="0"/>
                <w:numId w:val="53"/>
              </w:numPr>
              <w:spacing w:line="240" w:lineRule="auto"/>
            </w:pPr>
            <w:r w:rsidRPr="00D257D0">
              <w:t>Punjab</w:t>
            </w:r>
          </w:p>
          <w:p w:rsidR="0000748A" w:rsidRPr="00D257D0" w:rsidRDefault="0000748A" w:rsidP="00563861">
            <w:pPr>
              <w:pStyle w:val="ListParagraph"/>
              <w:numPr>
                <w:ilvl w:val="0"/>
                <w:numId w:val="53"/>
              </w:numPr>
              <w:spacing w:line="240" w:lineRule="auto"/>
            </w:pPr>
            <w:r w:rsidRPr="00D257D0">
              <w:t>Chandigarh (UT)</w:t>
            </w:r>
          </w:p>
        </w:tc>
      </w:tr>
      <w:tr w:rsidR="00AA42C1" w:rsidRPr="00D257D0" w:rsidTr="00563861">
        <w:trPr>
          <w:tblCellSpacing w:w="7" w:type="dxa"/>
        </w:trPr>
        <w:tc>
          <w:tcPr>
            <w:tcW w:w="1962" w:type="pct"/>
            <w:shd w:val="clear" w:color="auto" w:fill="F4F9FF"/>
            <w:tcMar>
              <w:top w:w="15" w:type="dxa"/>
              <w:left w:w="15" w:type="dxa"/>
              <w:bottom w:w="15" w:type="dxa"/>
              <w:right w:w="15" w:type="dxa"/>
            </w:tcMar>
            <w:vAlign w:val="center"/>
            <w:hideMark/>
          </w:tcPr>
          <w:p w:rsidR="00AA42C1" w:rsidRPr="00D257D0" w:rsidRDefault="00AA42C1" w:rsidP="00AB1566">
            <w:pPr>
              <w:spacing w:line="240" w:lineRule="auto"/>
              <w:rPr>
                <w:rFonts w:eastAsiaTheme="minorHAnsi"/>
                <w:sz w:val="24"/>
                <w:szCs w:val="24"/>
              </w:rPr>
            </w:pPr>
            <w:r w:rsidRPr="00D257D0">
              <w:t>Rajasthan</w:t>
            </w:r>
          </w:p>
        </w:tc>
        <w:tc>
          <w:tcPr>
            <w:tcW w:w="3015" w:type="pct"/>
            <w:shd w:val="clear" w:color="auto" w:fill="F4F9FF"/>
            <w:vAlign w:val="center"/>
          </w:tcPr>
          <w:p w:rsidR="00AA42C1" w:rsidRPr="00D257D0" w:rsidRDefault="00AA42C1" w:rsidP="00563861">
            <w:pPr>
              <w:pStyle w:val="ListParagraph"/>
              <w:numPr>
                <w:ilvl w:val="0"/>
                <w:numId w:val="53"/>
              </w:numPr>
              <w:spacing w:line="240" w:lineRule="auto"/>
            </w:pPr>
            <w:r w:rsidRPr="00D257D0">
              <w:t>Rajasthan</w:t>
            </w:r>
          </w:p>
        </w:tc>
      </w:tr>
      <w:tr w:rsidR="00AA42C1" w:rsidRPr="00D257D0" w:rsidTr="00563861">
        <w:trPr>
          <w:tblCellSpacing w:w="7" w:type="dxa"/>
        </w:trPr>
        <w:tc>
          <w:tcPr>
            <w:tcW w:w="1962" w:type="pct"/>
            <w:shd w:val="clear" w:color="auto" w:fill="F4F9FF"/>
            <w:tcMar>
              <w:top w:w="15" w:type="dxa"/>
              <w:left w:w="15" w:type="dxa"/>
              <w:bottom w:w="15" w:type="dxa"/>
              <w:right w:w="15" w:type="dxa"/>
            </w:tcMar>
            <w:vAlign w:val="center"/>
            <w:hideMark/>
          </w:tcPr>
          <w:p w:rsidR="00AA42C1" w:rsidRPr="00D257D0" w:rsidRDefault="00AA42C1" w:rsidP="00AA42C1">
            <w:pPr>
              <w:spacing w:line="240" w:lineRule="auto"/>
              <w:rPr>
                <w:rFonts w:eastAsiaTheme="minorHAnsi"/>
                <w:sz w:val="24"/>
                <w:szCs w:val="24"/>
              </w:rPr>
            </w:pPr>
            <w:r w:rsidRPr="00D257D0">
              <w:t>Tamil Nadu</w:t>
            </w:r>
          </w:p>
        </w:tc>
        <w:tc>
          <w:tcPr>
            <w:tcW w:w="3015" w:type="pct"/>
            <w:shd w:val="clear" w:color="auto" w:fill="F4F9FF"/>
            <w:vAlign w:val="center"/>
          </w:tcPr>
          <w:p w:rsidR="00AA42C1" w:rsidRPr="00D257D0" w:rsidRDefault="00AA42C1" w:rsidP="00563861">
            <w:pPr>
              <w:pStyle w:val="ListParagraph"/>
              <w:numPr>
                <w:ilvl w:val="0"/>
                <w:numId w:val="53"/>
              </w:numPr>
              <w:spacing w:line="240" w:lineRule="auto"/>
            </w:pPr>
            <w:r w:rsidRPr="00D257D0">
              <w:t>Tamil Nadu</w:t>
            </w:r>
          </w:p>
          <w:p w:rsidR="00497DF7" w:rsidRPr="00D257D0" w:rsidRDefault="00497DF7" w:rsidP="00563861">
            <w:pPr>
              <w:pStyle w:val="ListParagraph"/>
              <w:numPr>
                <w:ilvl w:val="0"/>
                <w:numId w:val="53"/>
              </w:numPr>
              <w:spacing w:line="240" w:lineRule="auto"/>
            </w:pPr>
            <w:r w:rsidRPr="00D257D0">
              <w:t>Puducherry (UT)</w:t>
            </w:r>
          </w:p>
        </w:tc>
      </w:tr>
      <w:tr w:rsidR="00AA42C1" w:rsidRPr="00D257D0" w:rsidTr="00563861">
        <w:trPr>
          <w:tblCellSpacing w:w="7" w:type="dxa"/>
        </w:trPr>
        <w:tc>
          <w:tcPr>
            <w:tcW w:w="1962" w:type="pct"/>
            <w:shd w:val="clear" w:color="auto" w:fill="F4F9FF"/>
            <w:tcMar>
              <w:top w:w="15" w:type="dxa"/>
              <w:left w:w="15" w:type="dxa"/>
              <w:bottom w:w="15" w:type="dxa"/>
              <w:right w:w="15" w:type="dxa"/>
            </w:tcMar>
            <w:vAlign w:val="center"/>
            <w:hideMark/>
          </w:tcPr>
          <w:p w:rsidR="00AA42C1" w:rsidRPr="00D257D0" w:rsidRDefault="00AA42C1" w:rsidP="00AB1566">
            <w:pPr>
              <w:spacing w:line="240" w:lineRule="auto"/>
              <w:rPr>
                <w:rFonts w:eastAsiaTheme="minorHAnsi"/>
                <w:sz w:val="24"/>
                <w:szCs w:val="24"/>
              </w:rPr>
            </w:pPr>
            <w:r w:rsidRPr="00D257D0">
              <w:t>Uttar Pradesh(East)</w:t>
            </w:r>
          </w:p>
        </w:tc>
        <w:tc>
          <w:tcPr>
            <w:tcW w:w="3015" w:type="pct"/>
            <w:shd w:val="clear" w:color="auto" w:fill="F4F9FF"/>
            <w:vAlign w:val="center"/>
          </w:tcPr>
          <w:p w:rsidR="00AA42C1" w:rsidRPr="00D257D0" w:rsidRDefault="00AA42C1" w:rsidP="00563861">
            <w:pPr>
              <w:pStyle w:val="ListParagraph"/>
              <w:numPr>
                <w:ilvl w:val="0"/>
                <w:numId w:val="53"/>
              </w:numPr>
              <w:spacing w:line="240" w:lineRule="auto"/>
            </w:pPr>
            <w:r w:rsidRPr="00D257D0">
              <w:t>Uttar Pradesh(East)</w:t>
            </w:r>
          </w:p>
        </w:tc>
      </w:tr>
      <w:tr w:rsidR="00AA42C1" w:rsidRPr="00D257D0" w:rsidTr="00563861">
        <w:trPr>
          <w:tblCellSpacing w:w="7" w:type="dxa"/>
        </w:trPr>
        <w:tc>
          <w:tcPr>
            <w:tcW w:w="1962" w:type="pct"/>
            <w:shd w:val="clear" w:color="auto" w:fill="F4F9FF"/>
            <w:tcMar>
              <w:top w:w="15" w:type="dxa"/>
              <w:left w:w="15" w:type="dxa"/>
              <w:bottom w:w="15" w:type="dxa"/>
              <w:right w:w="15" w:type="dxa"/>
            </w:tcMar>
            <w:vAlign w:val="center"/>
            <w:hideMark/>
          </w:tcPr>
          <w:p w:rsidR="00AA42C1" w:rsidRPr="00D257D0" w:rsidRDefault="00AA42C1" w:rsidP="00AB1566">
            <w:pPr>
              <w:spacing w:line="240" w:lineRule="auto"/>
              <w:rPr>
                <w:rFonts w:eastAsiaTheme="minorHAnsi"/>
                <w:sz w:val="24"/>
                <w:szCs w:val="24"/>
              </w:rPr>
            </w:pPr>
            <w:r w:rsidRPr="00D257D0">
              <w:t xml:space="preserve">Uttar Pradesh(West) &amp; </w:t>
            </w:r>
            <w:proofErr w:type="spellStart"/>
            <w:r w:rsidRPr="00D257D0">
              <w:t>Uttarakhand</w:t>
            </w:r>
            <w:proofErr w:type="spellEnd"/>
          </w:p>
        </w:tc>
        <w:tc>
          <w:tcPr>
            <w:tcW w:w="3015" w:type="pct"/>
            <w:shd w:val="clear" w:color="auto" w:fill="F4F9FF"/>
            <w:vAlign w:val="center"/>
          </w:tcPr>
          <w:p w:rsidR="009606EF" w:rsidRPr="00D257D0" w:rsidRDefault="00AA42C1" w:rsidP="00563861">
            <w:pPr>
              <w:pStyle w:val="ListParagraph"/>
              <w:numPr>
                <w:ilvl w:val="0"/>
                <w:numId w:val="53"/>
              </w:numPr>
              <w:spacing w:line="240" w:lineRule="auto"/>
            </w:pPr>
            <w:r w:rsidRPr="00D257D0">
              <w:t xml:space="preserve">Uttar Pradesh(West) </w:t>
            </w:r>
          </w:p>
          <w:p w:rsidR="00AA42C1" w:rsidRPr="00D257D0" w:rsidRDefault="00AA42C1" w:rsidP="00563861">
            <w:pPr>
              <w:pStyle w:val="ListParagraph"/>
              <w:numPr>
                <w:ilvl w:val="0"/>
                <w:numId w:val="53"/>
              </w:numPr>
              <w:spacing w:line="240" w:lineRule="auto"/>
            </w:pPr>
            <w:proofErr w:type="spellStart"/>
            <w:r w:rsidRPr="00D257D0">
              <w:t>Uttarakhand</w:t>
            </w:r>
            <w:proofErr w:type="spellEnd"/>
          </w:p>
        </w:tc>
      </w:tr>
      <w:tr w:rsidR="00AA42C1" w:rsidTr="00563861">
        <w:trPr>
          <w:tblCellSpacing w:w="7" w:type="dxa"/>
        </w:trPr>
        <w:tc>
          <w:tcPr>
            <w:tcW w:w="1962" w:type="pct"/>
            <w:shd w:val="clear" w:color="auto" w:fill="F4F9FF"/>
            <w:tcMar>
              <w:top w:w="15" w:type="dxa"/>
              <w:left w:w="15" w:type="dxa"/>
              <w:bottom w:w="15" w:type="dxa"/>
              <w:right w:w="15" w:type="dxa"/>
            </w:tcMar>
            <w:vAlign w:val="center"/>
            <w:hideMark/>
          </w:tcPr>
          <w:p w:rsidR="00AA42C1" w:rsidRPr="00D257D0" w:rsidRDefault="00AA42C1" w:rsidP="00AB1566">
            <w:pPr>
              <w:spacing w:line="240" w:lineRule="auto"/>
              <w:rPr>
                <w:rFonts w:eastAsiaTheme="minorHAnsi"/>
                <w:sz w:val="24"/>
                <w:szCs w:val="24"/>
              </w:rPr>
            </w:pPr>
            <w:r w:rsidRPr="00D257D0">
              <w:t>West Bengal(excluding Kolkata)</w:t>
            </w:r>
          </w:p>
        </w:tc>
        <w:tc>
          <w:tcPr>
            <w:tcW w:w="3015" w:type="pct"/>
            <w:shd w:val="clear" w:color="auto" w:fill="F4F9FF"/>
            <w:vAlign w:val="center"/>
          </w:tcPr>
          <w:p w:rsidR="00AA42C1" w:rsidRPr="00D257D0" w:rsidRDefault="00AA42C1" w:rsidP="00563861">
            <w:pPr>
              <w:pStyle w:val="ListParagraph"/>
              <w:numPr>
                <w:ilvl w:val="0"/>
                <w:numId w:val="53"/>
              </w:numPr>
              <w:spacing w:line="240" w:lineRule="auto"/>
            </w:pPr>
            <w:r w:rsidRPr="00D257D0">
              <w:t>West Bengal(excluding Kolkata)</w:t>
            </w:r>
          </w:p>
          <w:p w:rsidR="00E5204B" w:rsidRPr="00D257D0" w:rsidRDefault="00AA42C1" w:rsidP="00563861">
            <w:pPr>
              <w:pStyle w:val="ListParagraph"/>
              <w:numPr>
                <w:ilvl w:val="0"/>
                <w:numId w:val="53"/>
              </w:numPr>
              <w:spacing w:line="240" w:lineRule="auto"/>
            </w:pPr>
            <w:r w:rsidRPr="00D257D0">
              <w:t>Sikkim</w:t>
            </w:r>
            <w:r w:rsidR="00E5204B" w:rsidRPr="00D257D0">
              <w:t xml:space="preserve"> (state)</w:t>
            </w:r>
          </w:p>
          <w:p w:rsidR="00AA42C1" w:rsidRPr="00D257D0" w:rsidRDefault="00AA42C1" w:rsidP="00563861">
            <w:pPr>
              <w:pStyle w:val="ListParagraph"/>
              <w:numPr>
                <w:ilvl w:val="0"/>
                <w:numId w:val="53"/>
              </w:numPr>
              <w:spacing w:line="240" w:lineRule="auto"/>
            </w:pPr>
            <w:r w:rsidRPr="00D257D0">
              <w:t>Andaman &amp; Nicobar Islands (UT)</w:t>
            </w:r>
          </w:p>
        </w:tc>
      </w:tr>
    </w:tbl>
    <w:p w:rsidR="00643ED5" w:rsidRDefault="00643ED5" w:rsidP="00103E71"/>
    <w:p w:rsidR="00643ED5" w:rsidRDefault="00643ED5" w:rsidP="00643ED5"/>
    <w:p w:rsidR="00F92BEE" w:rsidRPr="00563861" w:rsidRDefault="00F92BEE" w:rsidP="00103E71"/>
    <w:sectPr w:rsidR="00F92BEE" w:rsidRPr="00563861" w:rsidSect="00CC2205">
      <w:headerReference w:type="default" r:id="rId23"/>
      <w:footerReference w:type="default" r:id="rId24"/>
      <w:pgSz w:w="12240" w:h="15840"/>
      <w:pgMar w:top="1166" w:right="1440" w:bottom="1440" w:left="1440" w:header="720" w:footer="8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1F9C" w:rsidRDefault="00A01F9C" w:rsidP="00F75F38">
      <w:pPr>
        <w:spacing w:after="0" w:line="240" w:lineRule="auto"/>
      </w:pPr>
      <w:r>
        <w:separator/>
      </w:r>
    </w:p>
  </w:endnote>
  <w:endnote w:type="continuationSeparator" w:id="0">
    <w:p w:rsidR="00A01F9C" w:rsidRDefault="00A01F9C" w:rsidP="00F75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FB7" w:rsidRDefault="00900FB7">
    <w:pPr>
      <w:pStyle w:val="Footer"/>
    </w:pPr>
    <w:r>
      <w:tab/>
    </w:r>
    <w:r>
      <w:rPr>
        <w:rStyle w:val="PageNumber"/>
      </w:rPr>
      <w:fldChar w:fldCharType="begin"/>
    </w:r>
    <w:r>
      <w:rPr>
        <w:rStyle w:val="PageNumber"/>
      </w:rPr>
      <w:instrText xml:space="preserve"> PAGE </w:instrText>
    </w:r>
    <w:r>
      <w:rPr>
        <w:rStyle w:val="PageNumber"/>
      </w:rPr>
      <w:fldChar w:fldCharType="separate"/>
    </w:r>
    <w:r w:rsidR="00D46292">
      <w:rPr>
        <w:rStyle w:val="PageNumber"/>
        <w:noProof/>
      </w:rPr>
      <w:t>2</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D46292">
      <w:rPr>
        <w:rStyle w:val="PageNumber"/>
        <w:noProof/>
      </w:rPr>
      <w:t>77</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1F9C" w:rsidRDefault="00A01F9C" w:rsidP="00F75F38">
      <w:pPr>
        <w:spacing w:after="0" w:line="240" w:lineRule="auto"/>
      </w:pPr>
      <w:r>
        <w:separator/>
      </w:r>
    </w:p>
  </w:footnote>
  <w:footnote w:type="continuationSeparator" w:id="0">
    <w:p w:rsidR="00A01F9C" w:rsidRDefault="00A01F9C" w:rsidP="00F75F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6" w:type="dxa"/>
      <w:tblLook w:val="04A0" w:firstRow="1" w:lastRow="0" w:firstColumn="1" w:lastColumn="0" w:noHBand="0" w:noVBand="1"/>
    </w:tblPr>
    <w:tblGrid>
      <w:gridCol w:w="6487"/>
      <w:gridCol w:w="3119"/>
    </w:tblGrid>
    <w:tr w:rsidR="00900FB7" w:rsidRPr="003F03DD" w:rsidTr="00436CA3">
      <w:tc>
        <w:tcPr>
          <w:tcW w:w="6487" w:type="dxa"/>
        </w:tcPr>
        <w:p w:rsidR="00900FB7" w:rsidRPr="003F03DD" w:rsidRDefault="00900FB7" w:rsidP="007F2657">
          <w:pPr>
            <w:pStyle w:val="Default"/>
            <w:rPr>
              <w:i/>
              <w:iCs/>
            </w:rPr>
          </w:pPr>
          <w:r>
            <w:rPr>
              <w:rFonts w:cs="Times New Roman"/>
              <w:color w:val="auto"/>
              <w:sz w:val="22"/>
              <w:szCs w:val="22"/>
            </w:rPr>
            <w:t>National MOTECH System (NMS)</w:t>
          </w:r>
          <w:r w:rsidRPr="003F03DD">
            <w:rPr>
              <w:i/>
              <w:iCs/>
            </w:rPr>
            <w:t xml:space="preserve"> </w:t>
          </w:r>
        </w:p>
      </w:tc>
      <w:tc>
        <w:tcPr>
          <w:tcW w:w="3119" w:type="dxa"/>
          <w:vMerge w:val="restart"/>
        </w:tcPr>
        <w:p w:rsidR="00900FB7" w:rsidRPr="003F03DD" w:rsidRDefault="00900FB7" w:rsidP="00711F74">
          <w:pPr>
            <w:pStyle w:val="Header"/>
            <w:spacing w:after="0"/>
            <w:jc w:val="right"/>
          </w:pPr>
          <w:r>
            <w:rPr>
              <w:noProof/>
              <w:lang w:val="en-IN" w:eastAsia="en-IN"/>
            </w:rPr>
            <w:drawing>
              <wp:inline distT="0" distB="0" distL="0" distR="0">
                <wp:extent cx="835513" cy="314325"/>
                <wp:effectExtent l="19050" t="0" r="2687" b="0"/>
                <wp:docPr id="1" name="Picture 0" descr="motec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ech-logo.png"/>
                        <pic:cNvPicPr/>
                      </pic:nvPicPr>
                      <pic:blipFill>
                        <a:blip r:embed="rId1"/>
                        <a:stretch>
                          <a:fillRect/>
                        </a:stretch>
                      </pic:blipFill>
                      <pic:spPr>
                        <a:xfrm>
                          <a:off x="0" y="0"/>
                          <a:ext cx="842144" cy="316820"/>
                        </a:xfrm>
                        <a:prstGeom prst="rect">
                          <a:avLst/>
                        </a:prstGeom>
                      </pic:spPr>
                    </pic:pic>
                  </a:graphicData>
                </a:graphic>
              </wp:inline>
            </w:drawing>
          </w:r>
        </w:p>
      </w:tc>
    </w:tr>
    <w:tr w:rsidR="00900FB7" w:rsidRPr="003F03DD" w:rsidTr="00436CA3">
      <w:tc>
        <w:tcPr>
          <w:tcW w:w="6487" w:type="dxa"/>
        </w:tcPr>
        <w:p w:rsidR="00900FB7" w:rsidRPr="0058331C" w:rsidRDefault="00A01F9C" w:rsidP="00711F74">
          <w:pPr>
            <w:pStyle w:val="Header"/>
            <w:spacing w:after="0"/>
            <w:rPr>
              <w:iCs/>
            </w:rPr>
          </w:pPr>
          <w:r>
            <w:fldChar w:fldCharType="begin"/>
          </w:r>
          <w:r>
            <w:instrText xml:space="preserve"> SUBJECT  \* MERGEFORMAT </w:instrText>
          </w:r>
          <w:r>
            <w:fldChar w:fldCharType="separate"/>
          </w:r>
          <w:r w:rsidR="00900FB7" w:rsidRPr="00113BD9">
            <w:rPr>
              <w:iCs/>
            </w:rPr>
            <w:t>System</w:t>
          </w:r>
          <w:r w:rsidR="00900FB7">
            <w:t xml:space="preserve"> Requirements Specifications</w:t>
          </w:r>
          <w:r>
            <w:fldChar w:fldCharType="end"/>
          </w:r>
          <w:r w:rsidR="00900FB7" w:rsidRPr="0058331C">
            <w:rPr>
              <w:color w:val="7F7F7F"/>
              <w:sz w:val="28"/>
              <w:szCs w:val="28"/>
            </w:rPr>
            <w:t xml:space="preserve"> </w:t>
          </w:r>
        </w:p>
      </w:tc>
      <w:tc>
        <w:tcPr>
          <w:tcW w:w="3119" w:type="dxa"/>
          <w:vMerge/>
        </w:tcPr>
        <w:p w:rsidR="00900FB7" w:rsidRPr="003F03DD" w:rsidRDefault="00900FB7" w:rsidP="00711F74">
          <w:pPr>
            <w:pStyle w:val="Header"/>
            <w:spacing w:after="0"/>
          </w:pPr>
        </w:p>
      </w:tc>
    </w:tr>
  </w:tbl>
  <w:p w:rsidR="00900FB7" w:rsidRPr="00711F74" w:rsidRDefault="00900FB7" w:rsidP="00711F74">
    <w:pPr>
      <w:pStyle w:val="Header"/>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0A83"/>
    <w:multiLevelType w:val="hybridMultilevel"/>
    <w:tmpl w:val="F398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DC7260"/>
    <w:multiLevelType w:val="hybridMultilevel"/>
    <w:tmpl w:val="179C0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0A15E2"/>
    <w:multiLevelType w:val="hybridMultilevel"/>
    <w:tmpl w:val="692AF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6FF2258"/>
    <w:multiLevelType w:val="hybridMultilevel"/>
    <w:tmpl w:val="88964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8414A21"/>
    <w:multiLevelType w:val="hybridMultilevel"/>
    <w:tmpl w:val="227A1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86667D6"/>
    <w:multiLevelType w:val="hybridMultilevel"/>
    <w:tmpl w:val="734EF0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094C5FC6"/>
    <w:multiLevelType w:val="hybridMultilevel"/>
    <w:tmpl w:val="EAC41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AC67D0F"/>
    <w:multiLevelType w:val="hybridMultilevel"/>
    <w:tmpl w:val="E13C7A4A"/>
    <w:lvl w:ilvl="0" w:tplc="B8F2B7CE">
      <w:numFmt w:val="bullet"/>
      <w:lvlText w:val="·"/>
      <w:lvlJc w:val="left"/>
      <w:pPr>
        <w:ind w:left="810" w:hanging="450"/>
      </w:pPr>
      <w:rPr>
        <w:rFonts w:ascii="Calibri" w:eastAsia="Calibr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DB217AF"/>
    <w:multiLevelType w:val="hybridMultilevel"/>
    <w:tmpl w:val="921A54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E493A20"/>
    <w:multiLevelType w:val="hybridMultilevel"/>
    <w:tmpl w:val="34224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F2D5C5F"/>
    <w:multiLevelType w:val="hybridMultilevel"/>
    <w:tmpl w:val="12AA5E4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1">
    <w:nsid w:val="0F322E3D"/>
    <w:multiLevelType w:val="hybridMultilevel"/>
    <w:tmpl w:val="0A3CDD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11785D56"/>
    <w:multiLevelType w:val="multilevel"/>
    <w:tmpl w:val="D1AEA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1256205E"/>
    <w:multiLevelType w:val="multilevel"/>
    <w:tmpl w:val="D4987830"/>
    <w:lvl w:ilvl="0">
      <w:start w:val="1"/>
      <w:numFmt w:val="decimal"/>
      <w:lvlText w:val="%1."/>
      <w:lvlJc w:val="left"/>
      <w:pPr>
        <w:ind w:left="1080" w:firstLine="1800"/>
      </w:pPr>
      <w:rPr>
        <w:rFonts w:ascii="Arial" w:eastAsia="Arial" w:hAnsi="Arial" w:cs="Arial"/>
      </w:rPr>
    </w:lvl>
    <w:lvl w:ilvl="1">
      <w:start w:val="1"/>
      <w:numFmt w:val="bullet"/>
      <w:lvlText w:val="o"/>
      <w:lvlJc w:val="left"/>
      <w:pPr>
        <w:ind w:left="1800" w:firstLine="3240"/>
      </w:pPr>
      <w:rPr>
        <w:rFonts w:ascii="Arial" w:eastAsia="Arial" w:hAnsi="Arial" w:cs="Arial"/>
      </w:rPr>
    </w:lvl>
    <w:lvl w:ilvl="2">
      <w:start w:val="1"/>
      <w:numFmt w:val="bullet"/>
      <w:lvlText w:val="▪"/>
      <w:lvlJc w:val="left"/>
      <w:pPr>
        <w:ind w:left="2520" w:firstLine="4680"/>
      </w:pPr>
      <w:rPr>
        <w:rFonts w:ascii="Arial" w:eastAsia="Arial" w:hAnsi="Arial" w:cs="Arial"/>
      </w:rPr>
    </w:lvl>
    <w:lvl w:ilvl="3">
      <w:start w:val="1"/>
      <w:numFmt w:val="bullet"/>
      <w:lvlText w:val="●"/>
      <w:lvlJc w:val="left"/>
      <w:pPr>
        <w:ind w:left="3240" w:firstLine="6120"/>
      </w:pPr>
      <w:rPr>
        <w:rFonts w:ascii="Arial" w:eastAsia="Arial" w:hAnsi="Arial" w:cs="Arial"/>
      </w:rPr>
    </w:lvl>
    <w:lvl w:ilvl="4">
      <w:start w:val="1"/>
      <w:numFmt w:val="bullet"/>
      <w:lvlText w:val="o"/>
      <w:lvlJc w:val="left"/>
      <w:pPr>
        <w:ind w:left="3960" w:firstLine="7560"/>
      </w:pPr>
      <w:rPr>
        <w:rFonts w:ascii="Arial" w:eastAsia="Arial" w:hAnsi="Arial" w:cs="Arial"/>
      </w:rPr>
    </w:lvl>
    <w:lvl w:ilvl="5">
      <w:start w:val="1"/>
      <w:numFmt w:val="bullet"/>
      <w:lvlText w:val="▪"/>
      <w:lvlJc w:val="left"/>
      <w:pPr>
        <w:ind w:left="4680" w:firstLine="9000"/>
      </w:pPr>
      <w:rPr>
        <w:rFonts w:ascii="Arial" w:eastAsia="Arial" w:hAnsi="Arial" w:cs="Arial"/>
      </w:rPr>
    </w:lvl>
    <w:lvl w:ilvl="6">
      <w:start w:val="1"/>
      <w:numFmt w:val="bullet"/>
      <w:lvlText w:val="●"/>
      <w:lvlJc w:val="left"/>
      <w:pPr>
        <w:ind w:left="5400" w:firstLine="10440"/>
      </w:pPr>
      <w:rPr>
        <w:rFonts w:ascii="Arial" w:eastAsia="Arial" w:hAnsi="Arial" w:cs="Arial"/>
      </w:rPr>
    </w:lvl>
    <w:lvl w:ilvl="7">
      <w:start w:val="1"/>
      <w:numFmt w:val="bullet"/>
      <w:lvlText w:val="o"/>
      <w:lvlJc w:val="left"/>
      <w:pPr>
        <w:ind w:left="6120" w:firstLine="11880"/>
      </w:pPr>
      <w:rPr>
        <w:rFonts w:ascii="Arial" w:eastAsia="Arial" w:hAnsi="Arial" w:cs="Arial"/>
      </w:rPr>
    </w:lvl>
    <w:lvl w:ilvl="8">
      <w:start w:val="1"/>
      <w:numFmt w:val="bullet"/>
      <w:lvlText w:val="▪"/>
      <w:lvlJc w:val="left"/>
      <w:pPr>
        <w:ind w:left="6840" w:firstLine="13320"/>
      </w:pPr>
      <w:rPr>
        <w:rFonts w:ascii="Arial" w:eastAsia="Arial" w:hAnsi="Arial" w:cs="Arial"/>
      </w:rPr>
    </w:lvl>
  </w:abstractNum>
  <w:abstractNum w:abstractNumId="14">
    <w:nsid w:val="133F16DF"/>
    <w:multiLevelType w:val="hybridMultilevel"/>
    <w:tmpl w:val="A1BAE19A"/>
    <w:lvl w:ilvl="0" w:tplc="2E3E83A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4BB7BE9"/>
    <w:multiLevelType w:val="hybridMultilevel"/>
    <w:tmpl w:val="C8C26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180D570D"/>
    <w:multiLevelType w:val="hybridMultilevel"/>
    <w:tmpl w:val="21AE59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1AA56986"/>
    <w:multiLevelType w:val="hybridMultilevel"/>
    <w:tmpl w:val="085AB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1DE810B6"/>
    <w:multiLevelType w:val="hybridMultilevel"/>
    <w:tmpl w:val="624216E6"/>
    <w:lvl w:ilvl="0" w:tplc="00DA1412">
      <w:start w:val="12"/>
      <w:numFmt w:val="bullet"/>
      <w:lvlText w:val=""/>
      <w:lvlJc w:val="left"/>
      <w:pPr>
        <w:ind w:left="720" w:hanging="360"/>
      </w:pPr>
      <w:rPr>
        <w:rFonts w:ascii="Wingdings" w:eastAsia="Calibr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1DFE50BE"/>
    <w:multiLevelType w:val="hybridMultilevel"/>
    <w:tmpl w:val="89A060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nsid w:val="1F48337B"/>
    <w:multiLevelType w:val="hybridMultilevel"/>
    <w:tmpl w:val="8A846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1F5539FA"/>
    <w:multiLevelType w:val="multilevel"/>
    <w:tmpl w:val="B45016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202C7D19"/>
    <w:multiLevelType w:val="hybridMultilevel"/>
    <w:tmpl w:val="E83626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nsid w:val="211B45CD"/>
    <w:multiLevelType w:val="hybridMultilevel"/>
    <w:tmpl w:val="0DF2641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22CA6354"/>
    <w:multiLevelType w:val="hybridMultilevel"/>
    <w:tmpl w:val="CCA0C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2AB81FEC"/>
    <w:multiLevelType w:val="hybridMultilevel"/>
    <w:tmpl w:val="6DF835F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2BB16673"/>
    <w:multiLevelType w:val="hybridMultilevel"/>
    <w:tmpl w:val="3C26DC8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nsid w:val="31B23076"/>
    <w:multiLevelType w:val="hybridMultilevel"/>
    <w:tmpl w:val="DC3CA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335B6D52"/>
    <w:multiLevelType w:val="hybridMultilevel"/>
    <w:tmpl w:val="6C567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33672622"/>
    <w:multiLevelType w:val="hybridMultilevel"/>
    <w:tmpl w:val="902C911A"/>
    <w:lvl w:ilvl="0" w:tplc="84EA89A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33BF66C6"/>
    <w:multiLevelType w:val="hybridMultilevel"/>
    <w:tmpl w:val="1BDE957A"/>
    <w:lvl w:ilvl="0" w:tplc="143A5E02">
      <w:start w:val="1"/>
      <w:numFmt w:val="bullet"/>
      <w:lvlText w:val="•"/>
      <w:lvlJc w:val="left"/>
      <w:pPr>
        <w:tabs>
          <w:tab w:val="num" w:pos="720"/>
        </w:tabs>
        <w:ind w:left="720" w:hanging="360"/>
      </w:pPr>
      <w:rPr>
        <w:rFonts w:ascii="Arial" w:hAnsi="Arial" w:hint="default"/>
      </w:rPr>
    </w:lvl>
    <w:lvl w:ilvl="1" w:tplc="CE4833C2">
      <w:start w:val="1"/>
      <w:numFmt w:val="bullet"/>
      <w:lvlText w:val="•"/>
      <w:lvlJc w:val="left"/>
      <w:pPr>
        <w:tabs>
          <w:tab w:val="num" w:pos="1440"/>
        </w:tabs>
        <w:ind w:left="1440" w:hanging="360"/>
      </w:pPr>
      <w:rPr>
        <w:rFonts w:ascii="Arial" w:hAnsi="Arial" w:hint="default"/>
      </w:rPr>
    </w:lvl>
    <w:lvl w:ilvl="2" w:tplc="DFE88634" w:tentative="1">
      <w:start w:val="1"/>
      <w:numFmt w:val="bullet"/>
      <w:lvlText w:val="•"/>
      <w:lvlJc w:val="left"/>
      <w:pPr>
        <w:tabs>
          <w:tab w:val="num" w:pos="2160"/>
        </w:tabs>
        <w:ind w:left="2160" w:hanging="360"/>
      </w:pPr>
      <w:rPr>
        <w:rFonts w:ascii="Arial" w:hAnsi="Arial" w:hint="default"/>
      </w:rPr>
    </w:lvl>
    <w:lvl w:ilvl="3" w:tplc="01D47652" w:tentative="1">
      <w:start w:val="1"/>
      <w:numFmt w:val="bullet"/>
      <w:lvlText w:val="•"/>
      <w:lvlJc w:val="left"/>
      <w:pPr>
        <w:tabs>
          <w:tab w:val="num" w:pos="2880"/>
        </w:tabs>
        <w:ind w:left="2880" w:hanging="360"/>
      </w:pPr>
      <w:rPr>
        <w:rFonts w:ascii="Arial" w:hAnsi="Arial" w:hint="default"/>
      </w:rPr>
    </w:lvl>
    <w:lvl w:ilvl="4" w:tplc="93FA5314" w:tentative="1">
      <w:start w:val="1"/>
      <w:numFmt w:val="bullet"/>
      <w:lvlText w:val="•"/>
      <w:lvlJc w:val="left"/>
      <w:pPr>
        <w:tabs>
          <w:tab w:val="num" w:pos="3600"/>
        </w:tabs>
        <w:ind w:left="3600" w:hanging="360"/>
      </w:pPr>
      <w:rPr>
        <w:rFonts w:ascii="Arial" w:hAnsi="Arial" w:hint="default"/>
      </w:rPr>
    </w:lvl>
    <w:lvl w:ilvl="5" w:tplc="7CB0D6F0" w:tentative="1">
      <w:start w:val="1"/>
      <w:numFmt w:val="bullet"/>
      <w:lvlText w:val="•"/>
      <w:lvlJc w:val="left"/>
      <w:pPr>
        <w:tabs>
          <w:tab w:val="num" w:pos="4320"/>
        </w:tabs>
        <w:ind w:left="4320" w:hanging="360"/>
      </w:pPr>
      <w:rPr>
        <w:rFonts w:ascii="Arial" w:hAnsi="Arial" w:hint="default"/>
      </w:rPr>
    </w:lvl>
    <w:lvl w:ilvl="6" w:tplc="534045A8" w:tentative="1">
      <w:start w:val="1"/>
      <w:numFmt w:val="bullet"/>
      <w:lvlText w:val="•"/>
      <w:lvlJc w:val="left"/>
      <w:pPr>
        <w:tabs>
          <w:tab w:val="num" w:pos="5040"/>
        </w:tabs>
        <w:ind w:left="5040" w:hanging="360"/>
      </w:pPr>
      <w:rPr>
        <w:rFonts w:ascii="Arial" w:hAnsi="Arial" w:hint="default"/>
      </w:rPr>
    </w:lvl>
    <w:lvl w:ilvl="7" w:tplc="C7AE0B3A" w:tentative="1">
      <w:start w:val="1"/>
      <w:numFmt w:val="bullet"/>
      <w:lvlText w:val="•"/>
      <w:lvlJc w:val="left"/>
      <w:pPr>
        <w:tabs>
          <w:tab w:val="num" w:pos="5760"/>
        </w:tabs>
        <w:ind w:left="5760" w:hanging="360"/>
      </w:pPr>
      <w:rPr>
        <w:rFonts w:ascii="Arial" w:hAnsi="Arial" w:hint="default"/>
      </w:rPr>
    </w:lvl>
    <w:lvl w:ilvl="8" w:tplc="34562226" w:tentative="1">
      <w:start w:val="1"/>
      <w:numFmt w:val="bullet"/>
      <w:lvlText w:val="•"/>
      <w:lvlJc w:val="left"/>
      <w:pPr>
        <w:tabs>
          <w:tab w:val="num" w:pos="6480"/>
        </w:tabs>
        <w:ind w:left="6480" w:hanging="360"/>
      </w:pPr>
      <w:rPr>
        <w:rFonts w:ascii="Arial" w:hAnsi="Arial" w:hint="default"/>
      </w:rPr>
    </w:lvl>
  </w:abstractNum>
  <w:abstractNum w:abstractNumId="31">
    <w:nsid w:val="34F43812"/>
    <w:multiLevelType w:val="hybridMultilevel"/>
    <w:tmpl w:val="86CA95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350252FF"/>
    <w:multiLevelType w:val="hybridMultilevel"/>
    <w:tmpl w:val="AD1CA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35146E56"/>
    <w:multiLevelType w:val="hybridMultilevel"/>
    <w:tmpl w:val="340650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4">
    <w:nsid w:val="359C5569"/>
    <w:multiLevelType w:val="hybridMultilevel"/>
    <w:tmpl w:val="E4ECBA60"/>
    <w:lvl w:ilvl="0" w:tplc="8F763E86">
      <w:start w:val="1"/>
      <w:numFmt w:val="bullet"/>
      <w:lvlText w:val="•"/>
      <w:lvlJc w:val="left"/>
      <w:pPr>
        <w:tabs>
          <w:tab w:val="num" w:pos="720"/>
        </w:tabs>
        <w:ind w:left="720" w:hanging="360"/>
      </w:pPr>
      <w:rPr>
        <w:rFonts w:ascii="Arial" w:hAnsi="Arial" w:hint="default"/>
      </w:rPr>
    </w:lvl>
    <w:lvl w:ilvl="1" w:tplc="0E764498" w:tentative="1">
      <w:start w:val="1"/>
      <w:numFmt w:val="bullet"/>
      <w:lvlText w:val="•"/>
      <w:lvlJc w:val="left"/>
      <w:pPr>
        <w:tabs>
          <w:tab w:val="num" w:pos="1440"/>
        </w:tabs>
        <w:ind w:left="1440" w:hanging="360"/>
      </w:pPr>
      <w:rPr>
        <w:rFonts w:ascii="Arial" w:hAnsi="Arial" w:hint="default"/>
      </w:rPr>
    </w:lvl>
    <w:lvl w:ilvl="2" w:tplc="0F30F51A" w:tentative="1">
      <w:start w:val="1"/>
      <w:numFmt w:val="bullet"/>
      <w:lvlText w:val="•"/>
      <w:lvlJc w:val="left"/>
      <w:pPr>
        <w:tabs>
          <w:tab w:val="num" w:pos="2160"/>
        </w:tabs>
        <w:ind w:left="2160" w:hanging="360"/>
      </w:pPr>
      <w:rPr>
        <w:rFonts w:ascii="Arial" w:hAnsi="Arial" w:hint="default"/>
      </w:rPr>
    </w:lvl>
    <w:lvl w:ilvl="3" w:tplc="B0B81A6A" w:tentative="1">
      <w:start w:val="1"/>
      <w:numFmt w:val="bullet"/>
      <w:lvlText w:val="•"/>
      <w:lvlJc w:val="left"/>
      <w:pPr>
        <w:tabs>
          <w:tab w:val="num" w:pos="2880"/>
        </w:tabs>
        <w:ind w:left="2880" w:hanging="360"/>
      </w:pPr>
      <w:rPr>
        <w:rFonts w:ascii="Arial" w:hAnsi="Arial" w:hint="default"/>
      </w:rPr>
    </w:lvl>
    <w:lvl w:ilvl="4" w:tplc="BFCC7028" w:tentative="1">
      <w:start w:val="1"/>
      <w:numFmt w:val="bullet"/>
      <w:lvlText w:val="•"/>
      <w:lvlJc w:val="left"/>
      <w:pPr>
        <w:tabs>
          <w:tab w:val="num" w:pos="3600"/>
        </w:tabs>
        <w:ind w:left="3600" w:hanging="360"/>
      </w:pPr>
      <w:rPr>
        <w:rFonts w:ascii="Arial" w:hAnsi="Arial" w:hint="default"/>
      </w:rPr>
    </w:lvl>
    <w:lvl w:ilvl="5" w:tplc="39D872CA" w:tentative="1">
      <w:start w:val="1"/>
      <w:numFmt w:val="bullet"/>
      <w:lvlText w:val="•"/>
      <w:lvlJc w:val="left"/>
      <w:pPr>
        <w:tabs>
          <w:tab w:val="num" w:pos="4320"/>
        </w:tabs>
        <w:ind w:left="4320" w:hanging="360"/>
      </w:pPr>
      <w:rPr>
        <w:rFonts w:ascii="Arial" w:hAnsi="Arial" w:hint="default"/>
      </w:rPr>
    </w:lvl>
    <w:lvl w:ilvl="6" w:tplc="15CA5042" w:tentative="1">
      <w:start w:val="1"/>
      <w:numFmt w:val="bullet"/>
      <w:lvlText w:val="•"/>
      <w:lvlJc w:val="left"/>
      <w:pPr>
        <w:tabs>
          <w:tab w:val="num" w:pos="5040"/>
        </w:tabs>
        <w:ind w:left="5040" w:hanging="360"/>
      </w:pPr>
      <w:rPr>
        <w:rFonts w:ascii="Arial" w:hAnsi="Arial" w:hint="default"/>
      </w:rPr>
    </w:lvl>
    <w:lvl w:ilvl="7" w:tplc="632A97A2" w:tentative="1">
      <w:start w:val="1"/>
      <w:numFmt w:val="bullet"/>
      <w:lvlText w:val="•"/>
      <w:lvlJc w:val="left"/>
      <w:pPr>
        <w:tabs>
          <w:tab w:val="num" w:pos="5760"/>
        </w:tabs>
        <w:ind w:left="5760" w:hanging="360"/>
      </w:pPr>
      <w:rPr>
        <w:rFonts w:ascii="Arial" w:hAnsi="Arial" w:hint="default"/>
      </w:rPr>
    </w:lvl>
    <w:lvl w:ilvl="8" w:tplc="9FCCCB72" w:tentative="1">
      <w:start w:val="1"/>
      <w:numFmt w:val="bullet"/>
      <w:lvlText w:val="•"/>
      <w:lvlJc w:val="left"/>
      <w:pPr>
        <w:tabs>
          <w:tab w:val="num" w:pos="6480"/>
        </w:tabs>
        <w:ind w:left="6480" w:hanging="360"/>
      </w:pPr>
      <w:rPr>
        <w:rFonts w:ascii="Arial" w:hAnsi="Arial" w:hint="default"/>
      </w:rPr>
    </w:lvl>
  </w:abstractNum>
  <w:abstractNum w:abstractNumId="35">
    <w:nsid w:val="36AF23A6"/>
    <w:multiLevelType w:val="hybridMultilevel"/>
    <w:tmpl w:val="1924C9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nsid w:val="37A27ED2"/>
    <w:multiLevelType w:val="hybridMultilevel"/>
    <w:tmpl w:val="4686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39702B1C"/>
    <w:multiLevelType w:val="hybridMultilevel"/>
    <w:tmpl w:val="5F76C076"/>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nsid w:val="399A11E9"/>
    <w:multiLevelType w:val="hybridMultilevel"/>
    <w:tmpl w:val="FB2683F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3A131DF5"/>
    <w:multiLevelType w:val="hybridMultilevel"/>
    <w:tmpl w:val="E63C37F6"/>
    <w:lvl w:ilvl="0" w:tplc="B8F2B7CE">
      <w:numFmt w:val="bullet"/>
      <w:lvlText w:val="·"/>
      <w:lvlJc w:val="left"/>
      <w:pPr>
        <w:ind w:left="810" w:hanging="450"/>
      </w:pPr>
      <w:rPr>
        <w:rFonts w:ascii="Calibri" w:eastAsia="Calibr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3AED43D7"/>
    <w:multiLevelType w:val="hybridMultilevel"/>
    <w:tmpl w:val="982C3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3BC25305"/>
    <w:multiLevelType w:val="hybridMultilevel"/>
    <w:tmpl w:val="6C66E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3C525DF5"/>
    <w:multiLevelType w:val="hybridMultilevel"/>
    <w:tmpl w:val="6E32CCF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nsid w:val="3CCD50D3"/>
    <w:multiLevelType w:val="hybridMultilevel"/>
    <w:tmpl w:val="C9600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3DCF7D5B"/>
    <w:multiLevelType w:val="hybridMultilevel"/>
    <w:tmpl w:val="ACB4E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402B607F"/>
    <w:multiLevelType w:val="hybridMultilevel"/>
    <w:tmpl w:val="4762C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4070513B"/>
    <w:multiLevelType w:val="multilevel"/>
    <w:tmpl w:val="280A7BB2"/>
    <w:lvl w:ilvl="0">
      <w:start w:val="1"/>
      <w:numFmt w:val="decimal"/>
      <w:lvlText w:val="%1."/>
      <w:lvlJc w:val="left"/>
      <w:pPr>
        <w:tabs>
          <w:tab w:val="num" w:pos="1440"/>
        </w:tabs>
        <w:ind w:left="1440" w:hanging="720"/>
      </w:pPr>
    </w:lvl>
    <w:lvl w:ilvl="1">
      <w:start w:val="1"/>
      <w:numFmt w:val="decimal"/>
      <w:lvlText w:val="%2."/>
      <w:lvlJc w:val="left"/>
      <w:pPr>
        <w:tabs>
          <w:tab w:val="num" w:pos="2160"/>
        </w:tabs>
        <w:ind w:left="2160" w:hanging="720"/>
      </w:pPr>
    </w:lvl>
    <w:lvl w:ilvl="2">
      <w:start w:val="1"/>
      <w:numFmt w:val="decimal"/>
      <w:lvlText w:val="%3."/>
      <w:lvlJc w:val="left"/>
      <w:pPr>
        <w:tabs>
          <w:tab w:val="num" w:pos="2880"/>
        </w:tabs>
        <w:ind w:left="2880" w:hanging="720"/>
      </w:p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47">
    <w:nsid w:val="426C6AEB"/>
    <w:multiLevelType w:val="hybridMultilevel"/>
    <w:tmpl w:val="E95619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nsid w:val="4472006C"/>
    <w:multiLevelType w:val="hybridMultilevel"/>
    <w:tmpl w:val="E57A25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nsid w:val="46BD7566"/>
    <w:multiLevelType w:val="hybridMultilevel"/>
    <w:tmpl w:val="14DA31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nsid w:val="4A125352"/>
    <w:multiLevelType w:val="hybridMultilevel"/>
    <w:tmpl w:val="9558F8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1">
    <w:nsid w:val="4BCF0CDC"/>
    <w:multiLevelType w:val="hybridMultilevel"/>
    <w:tmpl w:val="F118A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nsid w:val="4E2F1ED4"/>
    <w:multiLevelType w:val="hybridMultilevel"/>
    <w:tmpl w:val="4B64AC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nsid w:val="501F7BEA"/>
    <w:multiLevelType w:val="hybridMultilevel"/>
    <w:tmpl w:val="2646C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nsid w:val="5030122F"/>
    <w:multiLevelType w:val="hybridMultilevel"/>
    <w:tmpl w:val="B198B7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nsid w:val="50A16FBB"/>
    <w:multiLevelType w:val="hybridMultilevel"/>
    <w:tmpl w:val="B2C848CA"/>
    <w:lvl w:ilvl="0" w:tplc="9498F716">
      <w:start w:val="2"/>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nsid w:val="51045F16"/>
    <w:multiLevelType w:val="hybridMultilevel"/>
    <w:tmpl w:val="4B94F1B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7">
    <w:nsid w:val="51B723DD"/>
    <w:multiLevelType w:val="hybridMultilevel"/>
    <w:tmpl w:val="2D86B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nsid w:val="5208503D"/>
    <w:multiLevelType w:val="hybridMultilevel"/>
    <w:tmpl w:val="DD942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nsid w:val="524557F2"/>
    <w:multiLevelType w:val="multilevel"/>
    <w:tmpl w:val="50DED0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0">
    <w:nsid w:val="53604DEA"/>
    <w:multiLevelType w:val="hybridMultilevel"/>
    <w:tmpl w:val="157A49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nsid w:val="569B3F03"/>
    <w:multiLevelType w:val="hybridMultilevel"/>
    <w:tmpl w:val="10108F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2">
    <w:nsid w:val="57720B5F"/>
    <w:multiLevelType w:val="multilevel"/>
    <w:tmpl w:val="D4E2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8AF0516"/>
    <w:multiLevelType w:val="hybridMultilevel"/>
    <w:tmpl w:val="AD089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nsid w:val="5A4436BD"/>
    <w:multiLevelType w:val="multilevel"/>
    <w:tmpl w:val="66203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5">
    <w:nsid w:val="5C8A66F9"/>
    <w:multiLevelType w:val="hybridMultilevel"/>
    <w:tmpl w:val="15663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5E2C0906"/>
    <w:multiLevelType w:val="hybridMultilevel"/>
    <w:tmpl w:val="DBAAB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nsid w:val="5FA32BCB"/>
    <w:multiLevelType w:val="hybridMultilevel"/>
    <w:tmpl w:val="9C7CEE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8">
    <w:nsid w:val="64E62325"/>
    <w:multiLevelType w:val="hybridMultilevel"/>
    <w:tmpl w:val="690A0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92E65EB"/>
    <w:multiLevelType w:val="hybridMultilevel"/>
    <w:tmpl w:val="8D0ED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nsid w:val="699E2C54"/>
    <w:multiLevelType w:val="hybridMultilevel"/>
    <w:tmpl w:val="77D0F296"/>
    <w:lvl w:ilvl="0" w:tplc="234A58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6A340801"/>
    <w:multiLevelType w:val="hybridMultilevel"/>
    <w:tmpl w:val="9232FEEA"/>
    <w:lvl w:ilvl="0" w:tplc="F57ACE56">
      <w:start w:val="1"/>
      <w:numFmt w:val="bullet"/>
      <w:lvlText w:val="•"/>
      <w:lvlJc w:val="left"/>
      <w:pPr>
        <w:tabs>
          <w:tab w:val="num" w:pos="720"/>
        </w:tabs>
        <w:ind w:left="720" w:hanging="360"/>
      </w:pPr>
      <w:rPr>
        <w:rFonts w:ascii="Arial" w:hAnsi="Arial" w:hint="default"/>
      </w:rPr>
    </w:lvl>
    <w:lvl w:ilvl="1" w:tplc="76DA21F6">
      <w:start w:val="1"/>
      <w:numFmt w:val="bullet"/>
      <w:lvlText w:val="•"/>
      <w:lvlJc w:val="left"/>
      <w:pPr>
        <w:tabs>
          <w:tab w:val="num" w:pos="1440"/>
        </w:tabs>
        <w:ind w:left="1440" w:hanging="360"/>
      </w:pPr>
      <w:rPr>
        <w:rFonts w:ascii="Arial" w:hAnsi="Arial" w:hint="default"/>
      </w:rPr>
    </w:lvl>
    <w:lvl w:ilvl="2" w:tplc="372E2AB0" w:tentative="1">
      <w:start w:val="1"/>
      <w:numFmt w:val="bullet"/>
      <w:lvlText w:val="•"/>
      <w:lvlJc w:val="left"/>
      <w:pPr>
        <w:tabs>
          <w:tab w:val="num" w:pos="2160"/>
        </w:tabs>
        <w:ind w:left="2160" w:hanging="360"/>
      </w:pPr>
      <w:rPr>
        <w:rFonts w:ascii="Arial" w:hAnsi="Arial" w:hint="default"/>
      </w:rPr>
    </w:lvl>
    <w:lvl w:ilvl="3" w:tplc="2B62BE80" w:tentative="1">
      <w:start w:val="1"/>
      <w:numFmt w:val="bullet"/>
      <w:lvlText w:val="•"/>
      <w:lvlJc w:val="left"/>
      <w:pPr>
        <w:tabs>
          <w:tab w:val="num" w:pos="2880"/>
        </w:tabs>
        <w:ind w:left="2880" w:hanging="360"/>
      </w:pPr>
      <w:rPr>
        <w:rFonts w:ascii="Arial" w:hAnsi="Arial" w:hint="default"/>
      </w:rPr>
    </w:lvl>
    <w:lvl w:ilvl="4" w:tplc="D5965800" w:tentative="1">
      <w:start w:val="1"/>
      <w:numFmt w:val="bullet"/>
      <w:lvlText w:val="•"/>
      <w:lvlJc w:val="left"/>
      <w:pPr>
        <w:tabs>
          <w:tab w:val="num" w:pos="3600"/>
        </w:tabs>
        <w:ind w:left="3600" w:hanging="360"/>
      </w:pPr>
      <w:rPr>
        <w:rFonts w:ascii="Arial" w:hAnsi="Arial" w:hint="default"/>
      </w:rPr>
    </w:lvl>
    <w:lvl w:ilvl="5" w:tplc="7AC07B66" w:tentative="1">
      <w:start w:val="1"/>
      <w:numFmt w:val="bullet"/>
      <w:lvlText w:val="•"/>
      <w:lvlJc w:val="left"/>
      <w:pPr>
        <w:tabs>
          <w:tab w:val="num" w:pos="4320"/>
        </w:tabs>
        <w:ind w:left="4320" w:hanging="360"/>
      </w:pPr>
      <w:rPr>
        <w:rFonts w:ascii="Arial" w:hAnsi="Arial" w:hint="default"/>
      </w:rPr>
    </w:lvl>
    <w:lvl w:ilvl="6" w:tplc="9594C6BA" w:tentative="1">
      <w:start w:val="1"/>
      <w:numFmt w:val="bullet"/>
      <w:lvlText w:val="•"/>
      <w:lvlJc w:val="left"/>
      <w:pPr>
        <w:tabs>
          <w:tab w:val="num" w:pos="5040"/>
        </w:tabs>
        <w:ind w:left="5040" w:hanging="360"/>
      </w:pPr>
      <w:rPr>
        <w:rFonts w:ascii="Arial" w:hAnsi="Arial" w:hint="default"/>
      </w:rPr>
    </w:lvl>
    <w:lvl w:ilvl="7" w:tplc="82A6C2C6" w:tentative="1">
      <w:start w:val="1"/>
      <w:numFmt w:val="bullet"/>
      <w:lvlText w:val="•"/>
      <w:lvlJc w:val="left"/>
      <w:pPr>
        <w:tabs>
          <w:tab w:val="num" w:pos="5760"/>
        </w:tabs>
        <w:ind w:left="5760" w:hanging="360"/>
      </w:pPr>
      <w:rPr>
        <w:rFonts w:ascii="Arial" w:hAnsi="Arial" w:hint="default"/>
      </w:rPr>
    </w:lvl>
    <w:lvl w:ilvl="8" w:tplc="CA5CA75E" w:tentative="1">
      <w:start w:val="1"/>
      <w:numFmt w:val="bullet"/>
      <w:lvlText w:val="•"/>
      <w:lvlJc w:val="left"/>
      <w:pPr>
        <w:tabs>
          <w:tab w:val="num" w:pos="6480"/>
        </w:tabs>
        <w:ind w:left="6480" w:hanging="360"/>
      </w:pPr>
      <w:rPr>
        <w:rFonts w:ascii="Arial" w:hAnsi="Arial" w:hint="default"/>
      </w:rPr>
    </w:lvl>
  </w:abstractNum>
  <w:abstractNum w:abstractNumId="72">
    <w:nsid w:val="6A603275"/>
    <w:multiLevelType w:val="hybridMultilevel"/>
    <w:tmpl w:val="EDEE81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3">
    <w:nsid w:val="6B8B0CC6"/>
    <w:multiLevelType w:val="hybridMultilevel"/>
    <w:tmpl w:val="59A6D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nsid w:val="6C4E36D4"/>
    <w:multiLevelType w:val="hybridMultilevel"/>
    <w:tmpl w:val="2D52F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nsid w:val="6D77424F"/>
    <w:multiLevelType w:val="hybridMultilevel"/>
    <w:tmpl w:val="103AD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nsid w:val="70257E83"/>
    <w:multiLevelType w:val="singleLevel"/>
    <w:tmpl w:val="326A598C"/>
    <w:lvl w:ilvl="0">
      <w:start w:val="1"/>
      <w:numFmt w:val="none"/>
      <w:pStyle w:val="issue"/>
      <w:lvlText w:val="Issue: "/>
      <w:lvlJc w:val="left"/>
      <w:pPr>
        <w:tabs>
          <w:tab w:val="num" w:pos="1440"/>
        </w:tabs>
        <w:ind w:left="360" w:hanging="360"/>
      </w:pPr>
      <w:rPr>
        <w:rFonts w:ascii="Arial" w:hAnsi="Arial" w:cs="Times New Roman" w:hint="default"/>
        <w:b/>
        <w:i w:val="0"/>
        <w:caps w:val="0"/>
      </w:rPr>
    </w:lvl>
  </w:abstractNum>
  <w:abstractNum w:abstractNumId="77">
    <w:nsid w:val="706368B9"/>
    <w:multiLevelType w:val="hybridMultilevel"/>
    <w:tmpl w:val="82EE81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8">
    <w:nsid w:val="71785CD1"/>
    <w:multiLevelType w:val="hybridMultilevel"/>
    <w:tmpl w:val="143EF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nsid w:val="72545829"/>
    <w:multiLevelType w:val="hybridMultilevel"/>
    <w:tmpl w:val="D6E49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nsid w:val="72E91F82"/>
    <w:multiLevelType w:val="hybridMultilevel"/>
    <w:tmpl w:val="0F0A4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nsid w:val="734C6A34"/>
    <w:multiLevelType w:val="multilevel"/>
    <w:tmpl w:val="15BAF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2">
    <w:nsid w:val="738D35D3"/>
    <w:multiLevelType w:val="hybridMultilevel"/>
    <w:tmpl w:val="29B2E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nsid w:val="749C6806"/>
    <w:multiLevelType w:val="hybridMultilevel"/>
    <w:tmpl w:val="03C60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nsid w:val="74FA6969"/>
    <w:multiLevelType w:val="hybridMultilevel"/>
    <w:tmpl w:val="DA64EAEE"/>
    <w:lvl w:ilvl="0" w:tplc="398867A6">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nsid w:val="76B83A52"/>
    <w:multiLevelType w:val="hybridMultilevel"/>
    <w:tmpl w:val="51B03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nsid w:val="78785931"/>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7">
    <w:nsid w:val="7C021EE3"/>
    <w:multiLevelType w:val="hybridMultilevel"/>
    <w:tmpl w:val="68506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nsid w:val="7CB86118"/>
    <w:multiLevelType w:val="hybridMultilevel"/>
    <w:tmpl w:val="37B472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76"/>
  </w:num>
  <w:num w:numId="2">
    <w:abstractNumId w:val="86"/>
  </w:num>
  <w:num w:numId="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5"/>
  </w:num>
  <w:num w:numId="5">
    <w:abstractNumId w:val="86"/>
  </w:num>
  <w:num w:numId="6">
    <w:abstractNumId w:val="10"/>
  </w:num>
  <w:num w:numId="7">
    <w:abstractNumId w:val="5"/>
  </w:num>
  <w:num w:numId="8">
    <w:abstractNumId w:val="30"/>
  </w:num>
  <w:num w:numId="9">
    <w:abstractNumId w:val="71"/>
  </w:num>
  <w:num w:numId="10">
    <w:abstractNumId w:val="8"/>
  </w:num>
  <w:num w:numId="11">
    <w:abstractNumId w:val="31"/>
  </w:num>
  <w:num w:numId="12">
    <w:abstractNumId w:val="42"/>
  </w:num>
  <w:num w:numId="13">
    <w:abstractNumId w:val="47"/>
  </w:num>
  <w:num w:numId="14">
    <w:abstractNumId w:val="14"/>
  </w:num>
  <w:num w:numId="15">
    <w:abstractNumId w:val="55"/>
  </w:num>
  <w:num w:numId="16">
    <w:abstractNumId w:val="11"/>
  </w:num>
  <w:num w:numId="17">
    <w:abstractNumId w:val="88"/>
  </w:num>
  <w:num w:numId="18">
    <w:abstractNumId w:val="86"/>
  </w:num>
  <w:num w:numId="19">
    <w:abstractNumId w:val="13"/>
    <w:lvlOverride w:ilvl="0">
      <w:startOverride w:val="1"/>
    </w:lvlOverride>
    <w:lvlOverride w:ilvl="1"/>
    <w:lvlOverride w:ilvl="2"/>
    <w:lvlOverride w:ilvl="3"/>
    <w:lvlOverride w:ilvl="4"/>
    <w:lvlOverride w:ilvl="5"/>
    <w:lvlOverride w:ilvl="6"/>
    <w:lvlOverride w:ilvl="7"/>
    <w:lvlOverride w:ilvl="8"/>
  </w:num>
  <w:num w:numId="20">
    <w:abstractNumId w:val="34"/>
  </w:num>
  <w:num w:numId="21">
    <w:abstractNumId w:val="44"/>
  </w:num>
  <w:num w:numId="22">
    <w:abstractNumId w:val="36"/>
  </w:num>
  <w:num w:numId="23">
    <w:abstractNumId w:val="66"/>
  </w:num>
  <w:num w:numId="24">
    <w:abstractNumId w:val="65"/>
  </w:num>
  <w:num w:numId="25">
    <w:abstractNumId w:val="68"/>
  </w:num>
  <w:num w:numId="26">
    <w:abstractNumId w:val="70"/>
  </w:num>
  <w:num w:numId="27">
    <w:abstractNumId w:val="4"/>
  </w:num>
  <w:num w:numId="28">
    <w:abstractNumId w:val="74"/>
  </w:num>
  <w:num w:numId="2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6"/>
  </w:num>
  <w:num w:numId="31">
    <w:abstractNumId w:val="86"/>
  </w:num>
  <w:num w:numId="32">
    <w:abstractNumId w:val="61"/>
  </w:num>
  <w:num w:numId="33">
    <w:abstractNumId w:val="69"/>
  </w:num>
  <w:num w:numId="34">
    <w:abstractNumId w:val="77"/>
  </w:num>
  <w:num w:numId="35">
    <w:abstractNumId w:val="84"/>
  </w:num>
  <w:num w:numId="36">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1"/>
  </w:num>
  <w:num w:numId="40">
    <w:abstractNumId w:val="64"/>
  </w:num>
  <w:num w:numId="41">
    <w:abstractNumId w:val="18"/>
  </w:num>
  <w:num w:numId="42">
    <w:abstractNumId w:val="86"/>
  </w:num>
  <w:num w:numId="43">
    <w:abstractNumId w:val="49"/>
  </w:num>
  <w:num w:numId="44">
    <w:abstractNumId w:val="86"/>
  </w:num>
  <w:num w:numId="45">
    <w:abstractNumId w:val="85"/>
  </w:num>
  <w:num w:numId="46">
    <w:abstractNumId w:val="7"/>
  </w:num>
  <w:num w:numId="47">
    <w:abstractNumId w:val="19"/>
  </w:num>
  <w:num w:numId="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86"/>
  </w:num>
  <w:num w:numId="50">
    <w:abstractNumId w:val="86"/>
  </w:num>
  <w:num w:numId="51">
    <w:abstractNumId w:val="62"/>
  </w:num>
  <w:num w:numId="52">
    <w:abstractNumId w:val="86"/>
  </w:num>
  <w:num w:numId="53">
    <w:abstractNumId w:val="39"/>
  </w:num>
  <w:num w:numId="54">
    <w:abstractNumId w:val="51"/>
  </w:num>
  <w:num w:numId="55">
    <w:abstractNumId w:val="26"/>
  </w:num>
  <w:num w:numId="56">
    <w:abstractNumId w:val="73"/>
  </w:num>
  <w:num w:numId="57">
    <w:abstractNumId w:val="53"/>
  </w:num>
  <w:num w:numId="58">
    <w:abstractNumId w:val="43"/>
  </w:num>
  <w:num w:numId="59">
    <w:abstractNumId w:val="12"/>
  </w:num>
  <w:num w:numId="60">
    <w:abstractNumId w:val="23"/>
  </w:num>
  <w:num w:numId="61">
    <w:abstractNumId w:val="72"/>
  </w:num>
  <w:num w:numId="6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8"/>
  </w:num>
  <w:num w:numId="66">
    <w:abstractNumId w:val="59"/>
  </w:num>
  <w:num w:numId="67">
    <w:abstractNumId w:val="67"/>
  </w:num>
  <w:num w:numId="68">
    <w:abstractNumId w:val="15"/>
  </w:num>
  <w:num w:numId="69">
    <w:abstractNumId w:val="22"/>
  </w:num>
  <w:num w:numId="70">
    <w:abstractNumId w:val="3"/>
  </w:num>
  <w:num w:numId="71">
    <w:abstractNumId w:val="75"/>
  </w:num>
  <w:num w:numId="72">
    <w:abstractNumId w:val="41"/>
  </w:num>
  <w:num w:numId="73">
    <w:abstractNumId w:val="87"/>
  </w:num>
  <w:num w:numId="74">
    <w:abstractNumId w:val="78"/>
  </w:num>
  <w:num w:numId="75">
    <w:abstractNumId w:val="58"/>
  </w:num>
  <w:num w:numId="76">
    <w:abstractNumId w:val="27"/>
  </w:num>
  <w:num w:numId="77">
    <w:abstractNumId w:val="2"/>
  </w:num>
  <w:num w:numId="78">
    <w:abstractNumId w:val="54"/>
  </w:num>
  <w:num w:numId="79">
    <w:abstractNumId w:val="57"/>
  </w:num>
  <w:num w:numId="80">
    <w:abstractNumId w:val="63"/>
  </w:num>
  <w:num w:numId="81">
    <w:abstractNumId w:val="40"/>
  </w:num>
  <w:num w:numId="82">
    <w:abstractNumId w:val="83"/>
  </w:num>
  <w:num w:numId="83">
    <w:abstractNumId w:val="1"/>
  </w:num>
  <w:num w:numId="84">
    <w:abstractNumId w:val="32"/>
  </w:num>
  <w:num w:numId="85">
    <w:abstractNumId w:val="80"/>
  </w:num>
  <w:num w:numId="86">
    <w:abstractNumId w:val="82"/>
  </w:num>
  <w:num w:numId="87">
    <w:abstractNumId w:val="6"/>
  </w:num>
  <w:num w:numId="88">
    <w:abstractNumId w:val="17"/>
  </w:num>
  <w:num w:numId="89">
    <w:abstractNumId w:val="45"/>
  </w:num>
  <w:num w:numId="90">
    <w:abstractNumId w:val="20"/>
  </w:num>
  <w:num w:numId="91">
    <w:abstractNumId w:val="79"/>
  </w:num>
  <w:num w:numId="92">
    <w:abstractNumId w:val="25"/>
  </w:num>
  <w:num w:numId="93">
    <w:abstractNumId w:val="24"/>
  </w:num>
  <w:num w:numId="94">
    <w:abstractNumId w:val="9"/>
  </w:num>
  <w:num w:numId="95">
    <w:abstractNumId w:val="29"/>
  </w:num>
  <w:num w:numId="96">
    <w:abstractNumId w:val="0"/>
  </w:num>
  <w:num w:numId="97">
    <w:abstractNumId w:val="50"/>
  </w:num>
  <w:num w:numId="98">
    <w:abstractNumId w:val="33"/>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DC9"/>
    <w:rsid w:val="00000455"/>
    <w:rsid w:val="0000068E"/>
    <w:rsid w:val="00001547"/>
    <w:rsid w:val="00001777"/>
    <w:rsid w:val="00001829"/>
    <w:rsid w:val="00001ADB"/>
    <w:rsid w:val="00001B9F"/>
    <w:rsid w:val="00001C3D"/>
    <w:rsid w:val="00001E8C"/>
    <w:rsid w:val="0000236B"/>
    <w:rsid w:val="00002462"/>
    <w:rsid w:val="0000270B"/>
    <w:rsid w:val="00002723"/>
    <w:rsid w:val="00002759"/>
    <w:rsid w:val="00003422"/>
    <w:rsid w:val="000034C3"/>
    <w:rsid w:val="000039AE"/>
    <w:rsid w:val="00003F33"/>
    <w:rsid w:val="000041C9"/>
    <w:rsid w:val="0000502F"/>
    <w:rsid w:val="0000562C"/>
    <w:rsid w:val="000058EC"/>
    <w:rsid w:val="00006BE3"/>
    <w:rsid w:val="0000748A"/>
    <w:rsid w:val="0000763F"/>
    <w:rsid w:val="000104C9"/>
    <w:rsid w:val="00010685"/>
    <w:rsid w:val="000107E9"/>
    <w:rsid w:val="00010A8C"/>
    <w:rsid w:val="00010B8E"/>
    <w:rsid w:val="00011643"/>
    <w:rsid w:val="000119F7"/>
    <w:rsid w:val="000128A0"/>
    <w:rsid w:val="00013917"/>
    <w:rsid w:val="000151CA"/>
    <w:rsid w:val="00015E74"/>
    <w:rsid w:val="000165AA"/>
    <w:rsid w:val="00016F2B"/>
    <w:rsid w:val="0001726B"/>
    <w:rsid w:val="00017453"/>
    <w:rsid w:val="0001746E"/>
    <w:rsid w:val="00017857"/>
    <w:rsid w:val="00017B8E"/>
    <w:rsid w:val="00020184"/>
    <w:rsid w:val="00020533"/>
    <w:rsid w:val="00020876"/>
    <w:rsid w:val="00021224"/>
    <w:rsid w:val="00021785"/>
    <w:rsid w:val="000218D9"/>
    <w:rsid w:val="00021947"/>
    <w:rsid w:val="0002213F"/>
    <w:rsid w:val="000221B6"/>
    <w:rsid w:val="00022BBE"/>
    <w:rsid w:val="00022D5A"/>
    <w:rsid w:val="00022F25"/>
    <w:rsid w:val="00023093"/>
    <w:rsid w:val="0002316D"/>
    <w:rsid w:val="000232BC"/>
    <w:rsid w:val="00023477"/>
    <w:rsid w:val="00023917"/>
    <w:rsid w:val="00024023"/>
    <w:rsid w:val="0002446B"/>
    <w:rsid w:val="0002481D"/>
    <w:rsid w:val="00024C03"/>
    <w:rsid w:val="000259EF"/>
    <w:rsid w:val="00025A7B"/>
    <w:rsid w:val="00025C72"/>
    <w:rsid w:val="000260CC"/>
    <w:rsid w:val="0002667E"/>
    <w:rsid w:val="000300E3"/>
    <w:rsid w:val="000304B9"/>
    <w:rsid w:val="0003059C"/>
    <w:rsid w:val="00030704"/>
    <w:rsid w:val="00030716"/>
    <w:rsid w:val="00030B10"/>
    <w:rsid w:val="00030FB6"/>
    <w:rsid w:val="000310C7"/>
    <w:rsid w:val="00031395"/>
    <w:rsid w:val="000315A9"/>
    <w:rsid w:val="0003240A"/>
    <w:rsid w:val="00032569"/>
    <w:rsid w:val="0003280F"/>
    <w:rsid w:val="000341D3"/>
    <w:rsid w:val="0003423B"/>
    <w:rsid w:val="0003482E"/>
    <w:rsid w:val="00035029"/>
    <w:rsid w:val="00035131"/>
    <w:rsid w:val="000351E6"/>
    <w:rsid w:val="00035AD7"/>
    <w:rsid w:val="00035D01"/>
    <w:rsid w:val="00035D26"/>
    <w:rsid w:val="000360D7"/>
    <w:rsid w:val="00036247"/>
    <w:rsid w:val="00036FEF"/>
    <w:rsid w:val="0003709A"/>
    <w:rsid w:val="0003727D"/>
    <w:rsid w:val="0003731D"/>
    <w:rsid w:val="00037738"/>
    <w:rsid w:val="000378FB"/>
    <w:rsid w:val="00037B43"/>
    <w:rsid w:val="00040545"/>
    <w:rsid w:val="00040C93"/>
    <w:rsid w:val="00040D6D"/>
    <w:rsid w:val="000414F2"/>
    <w:rsid w:val="00041C12"/>
    <w:rsid w:val="00042311"/>
    <w:rsid w:val="00042F4B"/>
    <w:rsid w:val="0004391D"/>
    <w:rsid w:val="000439C4"/>
    <w:rsid w:val="00043DC0"/>
    <w:rsid w:val="00043E6B"/>
    <w:rsid w:val="0004449D"/>
    <w:rsid w:val="000447E1"/>
    <w:rsid w:val="00044A59"/>
    <w:rsid w:val="000450F3"/>
    <w:rsid w:val="00046361"/>
    <w:rsid w:val="00046ADE"/>
    <w:rsid w:val="00046E57"/>
    <w:rsid w:val="00046FA1"/>
    <w:rsid w:val="0004704F"/>
    <w:rsid w:val="00047CBA"/>
    <w:rsid w:val="0005012B"/>
    <w:rsid w:val="000506E4"/>
    <w:rsid w:val="000520D9"/>
    <w:rsid w:val="0005240B"/>
    <w:rsid w:val="00052618"/>
    <w:rsid w:val="00053081"/>
    <w:rsid w:val="00053428"/>
    <w:rsid w:val="000537E6"/>
    <w:rsid w:val="000537FB"/>
    <w:rsid w:val="00053A99"/>
    <w:rsid w:val="00054AA9"/>
    <w:rsid w:val="000554EB"/>
    <w:rsid w:val="00055A1B"/>
    <w:rsid w:val="00055CFC"/>
    <w:rsid w:val="00055D55"/>
    <w:rsid w:val="00055D87"/>
    <w:rsid w:val="0005621C"/>
    <w:rsid w:val="0005643C"/>
    <w:rsid w:val="00056512"/>
    <w:rsid w:val="00056F39"/>
    <w:rsid w:val="000571B9"/>
    <w:rsid w:val="0005737A"/>
    <w:rsid w:val="00057591"/>
    <w:rsid w:val="0006005D"/>
    <w:rsid w:val="00060711"/>
    <w:rsid w:val="0006073E"/>
    <w:rsid w:val="00061190"/>
    <w:rsid w:val="000612B8"/>
    <w:rsid w:val="00061C54"/>
    <w:rsid w:val="00061DF7"/>
    <w:rsid w:val="00061E57"/>
    <w:rsid w:val="00061F2B"/>
    <w:rsid w:val="000626F9"/>
    <w:rsid w:val="00062FC8"/>
    <w:rsid w:val="00063590"/>
    <w:rsid w:val="0006366D"/>
    <w:rsid w:val="000642C4"/>
    <w:rsid w:val="00065538"/>
    <w:rsid w:val="00065D41"/>
    <w:rsid w:val="00066085"/>
    <w:rsid w:val="00066C2D"/>
    <w:rsid w:val="00070238"/>
    <w:rsid w:val="0007054F"/>
    <w:rsid w:val="00070810"/>
    <w:rsid w:val="000709D8"/>
    <w:rsid w:val="00071521"/>
    <w:rsid w:val="00071624"/>
    <w:rsid w:val="00071CFA"/>
    <w:rsid w:val="00071E26"/>
    <w:rsid w:val="00072200"/>
    <w:rsid w:val="00072651"/>
    <w:rsid w:val="000729BA"/>
    <w:rsid w:val="00072B23"/>
    <w:rsid w:val="00072B77"/>
    <w:rsid w:val="00072EE9"/>
    <w:rsid w:val="00073131"/>
    <w:rsid w:val="000731A0"/>
    <w:rsid w:val="00073F2D"/>
    <w:rsid w:val="00074028"/>
    <w:rsid w:val="00074C16"/>
    <w:rsid w:val="00075585"/>
    <w:rsid w:val="00075B20"/>
    <w:rsid w:val="00075B5E"/>
    <w:rsid w:val="00075CF2"/>
    <w:rsid w:val="0007632F"/>
    <w:rsid w:val="0007646B"/>
    <w:rsid w:val="00076D71"/>
    <w:rsid w:val="0008028D"/>
    <w:rsid w:val="00080494"/>
    <w:rsid w:val="00080DFD"/>
    <w:rsid w:val="00080E0C"/>
    <w:rsid w:val="000811C1"/>
    <w:rsid w:val="000825ED"/>
    <w:rsid w:val="000830F1"/>
    <w:rsid w:val="0008321E"/>
    <w:rsid w:val="00083805"/>
    <w:rsid w:val="00083BE5"/>
    <w:rsid w:val="00083DB3"/>
    <w:rsid w:val="00084014"/>
    <w:rsid w:val="000855EE"/>
    <w:rsid w:val="00085A0A"/>
    <w:rsid w:val="00085FC1"/>
    <w:rsid w:val="00086046"/>
    <w:rsid w:val="00086363"/>
    <w:rsid w:val="00086510"/>
    <w:rsid w:val="00086730"/>
    <w:rsid w:val="000869C6"/>
    <w:rsid w:val="00086D51"/>
    <w:rsid w:val="00087398"/>
    <w:rsid w:val="000875AF"/>
    <w:rsid w:val="00087A4A"/>
    <w:rsid w:val="00087C0B"/>
    <w:rsid w:val="0009032C"/>
    <w:rsid w:val="00090F37"/>
    <w:rsid w:val="00091A9D"/>
    <w:rsid w:val="000926EB"/>
    <w:rsid w:val="00092ABD"/>
    <w:rsid w:val="00092C71"/>
    <w:rsid w:val="00092E0D"/>
    <w:rsid w:val="0009386B"/>
    <w:rsid w:val="00093F7A"/>
    <w:rsid w:val="0009457C"/>
    <w:rsid w:val="00095177"/>
    <w:rsid w:val="000954EC"/>
    <w:rsid w:val="000966D7"/>
    <w:rsid w:val="000969A7"/>
    <w:rsid w:val="00096C36"/>
    <w:rsid w:val="00096F87"/>
    <w:rsid w:val="00097529"/>
    <w:rsid w:val="00097843"/>
    <w:rsid w:val="00097A58"/>
    <w:rsid w:val="00097BDE"/>
    <w:rsid w:val="000A02C6"/>
    <w:rsid w:val="000A05D2"/>
    <w:rsid w:val="000A0A0C"/>
    <w:rsid w:val="000A211D"/>
    <w:rsid w:val="000A268A"/>
    <w:rsid w:val="000A2965"/>
    <w:rsid w:val="000A2ADF"/>
    <w:rsid w:val="000A382F"/>
    <w:rsid w:val="000A3B72"/>
    <w:rsid w:val="000A40D9"/>
    <w:rsid w:val="000A454D"/>
    <w:rsid w:val="000A459D"/>
    <w:rsid w:val="000A4FE6"/>
    <w:rsid w:val="000A5197"/>
    <w:rsid w:val="000A638A"/>
    <w:rsid w:val="000A69F9"/>
    <w:rsid w:val="000A6E30"/>
    <w:rsid w:val="000A703A"/>
    <w:rsid w:val="000A7121"/>
    <w:rsid w:val="000A75B9"/>
    <w:rsid w:val="000B03D7"/>
    <w:rsid w:val="000B0935"/>
    <w:rsid w:val="000B1048"/>
    <w:rsid w:val="000B106E"/>
    <w:rsid w:val="000B1231"/>
    <w:rsid w:val="000B1FD8"/>
    <w:rsid w:val="000B213E"/>
    <w:rsid w:val="000B2C38"/>
    <w:rsid w:val="000B2CDC"/>
    <w:rsid w:val="000B2F37"/>
    <w:rsid w:val="000B2F91"/>
    <w:rsid w:val="000B31B3"/>
    <w:rsid w:val="000B3888"/>
    <w:rsid w:val="000B39D7"/>
    <w:rsid w:val="000B3C75"/>
    <w:rsid w:val="000B3F8B"/>
    <w:rsid w:val="000B485F"/>
    <w:rsid w:val="000B4EC9"/>
    <w:rsid w:val="000B6DC2"/>
    <w:rsid w:val="000B6FE3"/>
    <w:rsid w:val="000B7109"/>
    <w:rsid w:val="000B724B"/>
    <w:rsid w:val="000C0477"/>
    <w:rsid w:val="000C07C1"/>
    <w:rsid w:val="000C191A"/>
    <w:rsid w:val="000C1E53"/>
    <w:rsid w:val="000C1FDE"/>
    <w:rsid w:val="000C202D"/>
    <w:rsid w:val="000C2574"/>
    <w:rsid w:val="000C292D"/>
    <w:rsid w:val="000C337F"/>
    <w:rsid w:val="000C36CF"/>
    <w:rsid w:val="000C3C1A"/>
    <w:rsid w:val="000C4CF3"/>
    <w:rsid w:val="000C542A"/>
    <w:rsid w:val="000C57FD"/>
    <w:rsid w:val="000C5A48"/>
    <w:rsid w:val="000C652D"/>
    <w:rsid w:val="000C6681"/>
    <w:rsid w:val="000C72C4"/>
    <w:rsid w:val="000C7BBA"/>
    <w:rsid w:val="000D0A57"/>
    <w:rsid w:val="000D0DBE"/>
    <w:rsid w:val="000D152D"/>
    <w:rsid w:val="000D1A91"/>
    <w:rsid w:val="000D1B51"/>
    <w:rsid w:val="000D1E33"/>
    <w:rsid w:val="000D2796"/>
    <w:rsid w:val="000D28DC"/>
    <w:rsid w:val="000D2F8F"/>
    <w:rsid w:val="000D3CF4"/>
    <w:rsid w:val="000D46A5"/>
    <w:rsid w:val="000D5490"/>
    <w:rsid w:val="000D5D51"/>
    <w:rsid w:val="000D6100"/>
    <w:rsid w:val="000D670F"/>
    <w:rsid w:val="000D67F2"/>
    <w:rsid w:val="000D701B"/>
    <w:rsid w:val="000E026F"/>
    <w:rsid w:val="000E1C34"/>
    <w:rsid w:val="000E2186"/>
    <w:rsid w:val="000E31C6"/>
    <w:rsid w:val="000E3973"/>
    <w:rsid w:val="000E3C8A"/>
    <w:rsid w:val="000E42D7"/>
    <w:rsid w:val="000E4527"/>
    <w:rsid w:val="000E53C3"/>
    <w:rsid w:val="000E6667"/>
    <w:rsid w:val="000E682E"/>
    <w:rsid w:val="000E6886"/>
    <w:rsid w:val="000E6E88"/>
    <w:rsid w:val="000E6F41"/>
    <w:rsid w:val="000E7854"/>
    <w:rsid w:val="000F0032"/>
    <w:rsid w:val="000F07FB"/>
    <w:rsid w:val="000F0F81"/>
    <w:rsid w:val="000F1287"/>
    <w:rsid w:val="000F12B3"/>
    <w:rsid w:val="000F1463"/>
    <w:rsid w:val="000F2893"/>
    <w:rsid w:val="000F2AD4"/>
    <w:rsid w:val="000F3DB5"/>
    <w:rsid w:val="000F4370"/>
    <w:rsid w:val="000F44E1"/>
    <w:rsid w:val="000F4D25"/>
    <w:rsid w:val="000F57F7"/>
    <w:rsid w:val="000F59E4"/>
    <w:rsid w:val="000F7003"/>
    <w:rsid w:val="000F7300"/>
    <w:rsid w:val="000F7D71"/>
    <w:rsid w:val="001008B9"/>
    <w:rsid w:val="00101C74"/>
    <w:rsid w:val="001022E8"/>
    <w:rsid w:val="00102336"/>
    <w:rsid w:val="00102402"/>
    <w:rsid w:val="00102590"/>
    <w:rsid w:val="00102C36"/>
    <w:rsid w:val="00102C94"/>
    <w:rsid w:val="00102CE5"/>
    <w:rsid w:val="00103624"/>
    <w:rsid w:val="00103C0C"/>
    <w:rsid w:val="00103CA5"/>
    <w:rsid w:val="00103D04"/>
    <w:rsid w:val="00103E71"/>
    <w:rsid w:val="00103EB3"/>
    <w:rsid w:val="001049E6"/>
    <w:rsid w:val="00105FBB"/>
    <w:rsid w:val="0010653A"/>
    <w:rsid w:val="00106E66"/>
    <w:rsid w:val="00107323"/>
    <w:rsid w:val="00107781"/>
    <w:rsid w:val="00107C3F"/>
    <w:rsid w:val="00107CF2"/>
    <w:rsid w:val="00107E79"/>
    <w:rsid w:val="00110897"/>
    <w:rsid w:val="0011159C"/>
    <w:rsid w:val="00111A8A"/>
    <w:rsid w:val="00111E69"/>
    <w:rsid w:val="00112489"/>
    <w:rsid w:val="001130E2"/>
    <w:rsid w:val="001138FF"/>
    <w:rsid w:val="00113BD9"/>
    <w:rsid w:val="0011412B"/>
    <w:rsid w:val="001151B1"/>
    <w:rsid w:val="001156DF"/>
    <w:rsid w:val="001157D2"/>
    <w:rsid w:val="00115801"/>
    <w:rsid w:val="001158CE"/>
    <w:rsid w:val="00115EFF"/>
    <w:rsid w:val="001162E2"/>
    <w:rsid w:val="0011684A"/>
    <w:rsid w:val="0011692E"/>
    <w:rsid w:val="0011712B"/>
    <w:rsid w:val="0011720E"/>
    <w:rsid w:val="001174B0"/>
    <w:rsid w:val="0011755D"/>
    <w:rsid w:val="00120BB4"/>
    <w:rsid w:val="00120C1F"/>
    <w:rsid w:val="00121B2A"/>
    <w:rsid w:val="0012216D"/>
    <w:rsid w:val="001227E3"/>
    <w:rsid w:val="00122BE4"/>
    <w:rsid w:val="001239F9"/>
    <w:rsid w:val="00123FC9"/>
    <w:rsid w:val="0012429F"/>
    <w:rsid w:val="001246BD"/>
    <w:rsid w:val="00124BC5"/>
    <w:rsid w:val="00124FB7"/>
    <w:rsid w:val="0012668D"/>
    <w:rsid w:val="001269FD"/>
    <w:rsid w:val="00127134"/>
    <w:rsid w:val="00127853"/>
    <w:rsid w:val="001300E7"/>
    <w:rsid w:val="001303FB"/>
    <w:rsid w:val="00130CB3"/>
    <w:rsid w:val="0013119C"/>
    <w:rsid w:val="00131240"/>
    <w:rsid w:val="001312E1"/>
    <w:rsid w:val="0013133F"/>
    <w:rsid w:val="00131762"/>
    <w:rsid w:val="00131E4F"/>
    <w:rsid w:val="00132168"/>
    <w:rsid w:val="00132315"/>
    <w:rsid w:val="001327EA"/>
    <w:rsid w:val="00135007"/>
    <w:rsid w:val="001361BF"/>
    <w:rsid w:val="001367D8"/>
    <w:rsid w:val="00136C78"/>
    <w:rsid w:val="00137316"/>
    <w:rsid w:val="00137517"/>
    <w:rsid w:val="00137E65"/>
    <w:rsid w:val="00140565"/>
    <w:rsid w:val="0014071A"/>
    <w:rsid w:val="00140CA1"/>
    <w:rsid w:val="00140D81"/>
    <w:rsid w:val="00142276"/>
    <w:rsid w:val="001433CD"/>
    <w:rsid w:val="0014473C"/>
    <w:rsid w:val="00145B8B"/>
    <w:rsid w:val="00145D0B"/>
    <w:rsid w:val="001464D3"/>
    <w:rsid w:val="001467EA"/>
    <w:rsid w:val="00146CFA"/>
    <w:rsid w:val="0015007D"/>
    <w:rsid w:val="00150A63"/>
    <w:rsid w:val="00150BCC"/>
    <w:rsid w:val="00151024"/>
    <w:rsid w:val="00151104"/>
    <w:rsid w:val="00151FA6"/>
    <w:rsid w:val="00153CA3"/>
    <w:rsid w:val="00153EDB"/>
    <w:rsid w:val="0015448C"/>
    <w:rsid w:val="0015468E"/>
    <w:rsid w:val="001554E8"/>
    <w:rsid w:val="00155CD0"/>
    <w:rsid w:val="00155FAC"/>
    <w:rsid w:val="001570E4"/>
    <w:rsid w:val="001570F3"/>
    <w:rsid w:val="001573F5"/>
    <w:rsid w:val="00157AA2"/>
    <w:rsid w:val="00157AA4"/>
    <w:rsid w:val="00157F20"/>
    <w:rsid w:val="00160420"/>
    <w:rsid w:val="00160B46"/>
    <w:rsid w:val="001619C7"/>
    <w:rsid w:val="00161ADF"/>
    <w:rsid w:val="00161D6C"/>
    <w:rsid w:val="001636C5"/>
    <w:rsid w:val="00163B7C"/>
    <w:rsid w:val="00164102"/>
    <w:rsid w:val="001644BA"/>
    <w:rsid w:val="00164697"/>
    <w:rsid w:val="00164CF7"/>
    <w:rsid w:val="0016537B"/>
    <w:rsid w:val="001656EB"/>
    <w:rsid w:val="0016588B"/>
    <w:rsid w:val="00165FF7"/>
    <w:rsid w:val="00166160"/>
    <w:rsid w:val="00166299"/>
    <w:rsid w:val="00166E03"/>
    <w:rsid w:val="00167291"/>
    <w:rsid w:val="00167854"/>
    <w:rsid w:val="00167E4B"/>
    <w:rsid w:val="0017037F"/>
    <w:rsid w:val="001705DD"/>
    <w:rsid w:val="00170846"/>
    <w:rsid w:val="00171230"/>
    <w:rsid w:val="00171DA5"/>
    <w:rsid w:val="0017218A"/>
    <w:rsid w:val="001724D3"/>
    <w:rsid w:val="00172866"/>
    <w:rsid w:val="0017292D"/>
    <w:rsid w:val="00172F20"/>
    <w:rsid w:val="00173319"/>
    <w:rsid w:val="0017354B"/>
    <w:rsid w:val="00174212"/>
    <w:rsid w:val="00174D49"/>
    <w:rsid w:val="00175F4B"/>
    <w:rsid w:val="001761CF"/>
    <w:rsid w:val="00176417"/>
    <w:rsid w:val="001765CA"/>
    <w:rsid w:val="00176733"/>
    <w:rsid w:val="00177500"/>
    <w:rsid w:val="00177AB7"/>
    <w:rsid w:val="001806FB"/>
    <w:rsid w:val="00180C73"/>
    <w:rsid w:val="0018118C"/>
    <w:rsid w:val="001815AA"/>
    <w:rsid w:val="00181AE4"/>
    <w:rsid w:val="00182741"/>
    <w:rsid w:val="001827C7"/>
    <w:rsid w:val="00182BAF"/>
    <w:rsid w:val="00182E12"/>
    <w:rsid w:val="00183D3E"/>
    <w:rsid w:val="001840EA"/>
    <w:rsid w:val="0018410E"/>
    <w:rsid w:val="001843F2"/>
    <w:rsid w:val="00185053"/>
    <w:rsid w:val="00185CEA"/>
    <w:rsid w:val="001865A2"/>
    <w:rsid w:val="0018714E"/>
    <w:rsid w:val="001871EF"/>
    <w:rsid w:val="0018732D"/>
    <w:rsid w:val="0018760D"/>
    <w:rsid w:val="0019067C"/>
    <w:rsid w:val="00191D30"/>
    <w:rsid w:val="0019226A"/>
    <w:rsid w:val="00192CC2"/>
    <w:rsid w:val="001935C1"/>
    <w:rsid w:val="0019496C"/>
    <w:rsid w:val="00194BC0"/>
    <w:rsid w:val="00195155"/>
    <w:rsid w:val="001956B3"/>
    <w:rsid w:val="00196642"/>
    <w:rsid w:val="0019668D"/>
    <w:rsid w:val="0019740D"/>
    <w:rsid w:val="0019797D"/>
    <w:rsid w:val="00197C43"/>
    <w:rsid w:val="001A0343"/>
    <w:rsid w:val="001A04A6"/>
    <w:rsid w:val="001A08A0"/>
    <w:rsid w:val="001A0EA0"/>
    <w:rsid w:val="001A1755"/>
    <w:rsid w:val="001A2CBC"/>
    <w:rsid w:val="001A2FC9"/>
    <w:rsid w:val="001A3217"/>
    <w:rsid w:val="001A3AAE"/>
    <w:rsid w:val="001A4AC0"/>
    <w:rsid w:val="001A51A1"/>
    <w:rsid w:val="001A5542"/>
    <w:rsid w:val="001A568B"/>
    <w:rsid w:val="001A5838"/>
    <w:rsid w:val="001A5F4B"/>
    <w:rsid w:val="001A6131"/>
    <w:rsid w:val="001A614E"/>
    <w:rsid w:val="001A63B5"/>
    <w:rsid w:val="001A6DCE"/>
    <w:rsid w:val="001A72C0"/>
    <w:rsid w:val="001B00FE"/>
    <w:rsid w:val="001B0CEF"/>
    <w:rsid w:val="001B1223"/>
    <w:rsid w:val="001B15AC"/>
    <w:rsid w:val="001B1B22"/>
    <w:rsid w:val="001B1B74"/>
    <w:rsid w:val="001B1D34"/>
    <w:rsid w:val="001B2665"/>
    <w:rsid w:val="001B2687"/>
    <w:rsid w:val="001B2D45"/>
    <w:rsid w:val="001B2F1A"/>
    <w:rsid w:val="001B40DB"/>
    <w:rsid w:val="001B4389"/>
    <w:rsid w:val="001B44A2"/>
    <w:rsid w:val="001B4949"/>
    <w:rsid w:val="001B5346"/>
    <w:rsid w:val="001B5362"/>
    <w:rsid w:val="001B56C0"/>
    <w:rsid w:val="001B5C58"/>
    <w:rsid w:val="001B6DD2"/>
    <w:rsid w:val="001B72A0"/>
    <w:rsid w:val="001B75D7"/>
    <w:rsid w:val="001B78BA"/>
    <w:rsid w:val="001C0484"/>
    <w:rsid w:val="001C1699"/>
    <w:rsid w:val="001C1F3A"/>
    <w:rsid w:val="001C2305"/>
    <w:rsid w:val="001C2B76"/>
    <w:rsid w:val="001C2F57"/>
    <w:rsid w:val="001C4114"/>
    <w:rsid w:val="001C4E66"/>
    <w:rsid w:val="001C5547"/>
    <w:rsid w:val="001C562F"/>
    <w:rsid w:val="001C56A6"/>
    <w:rsid w:val="001C5DCD"/>
    <w:rsid w:val="001C615A"/>
    <w:rsid w:val="001C61C7"/>
    <w:rsid w:val="001C669E"/>
    <w:rsid w:val="001C6E33"/>
    <w:rsid w:val="001C700C"/>
    <w:rsid w:val="001C7761"/>
    <w:rsid w:val="001C77E0"/>
    <w:rsid w:val="001C7EC1"/>
    <w:rsid w:val="001D05C0"/>
    <w:rsid w:val="001D0B78"/>
    <w:rsid w:val="001D1C2D"/>
    <w:rsid w:val="001D1C91"/>
    <w:rsid w:val="001D1F48"/>
    <w:rsid w:val="001D1F96"/>
    <w:rsid w:val="001D1FA6"/>
    <w:rsid w:val="001D222D"/>
    <w:rsid w:val="001D2699"/>
    <w:rsid w:val="001D2B1D"/>
    <w:rsid w:val="001D2BD6"/>
    <w:rsid w:val="001D31ED"/>
    <w:rsid w:val="001D3C4F"/>
    <w:rsid w:val="001D48C4"/>
    <w:rsid w:val="001D5926"/>
    <w:rsid w:val="001D6460"/>
    <w:rsid w:val="001D66ED"/>
    <w:rsid w:val="001D6D10"/>
    <w:rsid w:val="001D6FC3"/>
    <w:rsid w:val="001D7C27"/>
    <w:rsid w:val="001D7C95"/>
    <w:rsid w:val="001D7D8E"/>
    <w:rsid w:val="001E0225"/>
    <w:rsid w:val="001E0392"/>
    <w:rsid w:val="001E03CB"/>
    <w:rsid w:val="001E04CA"/>
    <w:rsid w:val="001E0B5D"/>
    <w:rsid w:val="001E0C5D"/>
    <w:rsid w:val="001E11BE"/>
    <w:rsid w:val="001E310A"/>
    <w:rsid w:val="001E343A"/>
    <w:rsid w:val="001E3F41"/>
    <w:rsid w:val="001E4E1D"/>
    <w:rsid w:val="001E653A"/>
    <w:rsid w:val="001E660D"/>
    <w:rsid w:val="001E6D2A"/>
    <w:rsid w:val="001F2A85"/>
    <w:rsid w:val="001F2B87"/>
    <w:rsid w:val="001F3476"/>
    <w:rsid w:val="001F3810"/>
    <w:rsid w:val="001F4184"/>
    <w:rsid w:val="001F47B8"/>
    <w:rsid w:val="001F4B50"/>
    <w:rsid w:val="001F548A"/>
    <w:rsid w:val="001F62BD"/>
    <w:rsid w:val="001F646E"/>
    <w:rsid w:val="001F6724"/>
    <w:rsid w:val="001F73D6"/>
    <w:rsid w:val="00201811"/>
    <w:rsid w:val="002022DF"/>
    <w:rsid w:val="002023A8"/>
    <w:rsid w:val="00202A75"/>
    <w:rsid w:val="00202F1C"/>
    <w:rsid w:val="002041AF"/>
    <w:rsid w:val="00204272"/>
    <w:rsid w:val="00204463"/>
    <w:rsid w:val="00204617"/>
    <w:rsid w:val="002047D9"/>
    <w:rsid w:val="00205A59"/>
    <w:rsid w:val="00205A5D"/>
    <w:rsid w:val="00205BDA"/>
    <w:rsid w:val="00205E6C"/>
    <w:rsid w:val="00206B5E"/>
    <w:rsid w:val="0020704E"/>
    <w:rsid w:val="00207C16"/>
    <w:rsid w:val="00207DB5"/>
    <w:rsid w:val="00207E55"/>
    <w:rsid w:val="0021018D"/>
    <w:rsid w:val="0021139C"/>
    <w:rsid w:val="002117D8"/>
    <w:rsid w:val="0021188A"/>
    <w:rsid w:val="00211B0B"/>
    <w:rsid w:val="00212093"/>
    <w:rsid w:val="002137C9"/>
    <w:rsid w:val="002139D1"/>
    <w:rsid w:val="00213E20"/>
    <w:rsid w:val="002140C3"/>
    <w:rsid w:val="00214859"/>
    <w:rsid w:val="002152EE"/>
    <w:rsid w:val="00215D73"/>
    <w:rsid w:val="00217331"/>
    <w:rsid w:val="002173C7"/>
    <w:rsid w:val="002177AF"/>
    <w:rsid w:val="002178F7"/>
    <w:rsid w:val="00217F5E"/>
    <w:rsid w:val="002203D0"/>
    <w:rsid w:val="0022058D"/>
    <w:rsid w:val="002212F6"/>
    <w:rsid w:val="0022271E"/>
    <w:rsid w:val="002229B8"/>
    <w:rsid w:val="0022367B"/>
    <w:rsid w:val="00223A57"/>
    <w:rsid w:val="002245B0"/>
    <w:rsid w:val="002248B8"/>
    <w:rsid w:val="00225849"/>
    <w:rsid w:val="00225A68"/>
    <w:rsid w:val="00225B2B"/>
    <w:rsid w:val="00225B6E"/>
    <w:rsid w:val="0022620C"/>
    <w:rsid w:val="00226B45"/>
    <w:rsid w:val="00227168"/>
    <w:rsid w:val="002276F6"/>
    <w:rsid w:val="002301CD"/>
    <w:rsid w:val="00230E0E"/>
    <w:rsid w:val="00230E67"/>
    <w:rsid w:val="00231594"/>
    <w:rsid w:val="00231708"/>
    <w:rsid w:val="00231818"/>
    <w:rsid w:val="00232F06"/>
    <w:rsid w:val="002339C0"/>
    <w:rsid w:val="0023433A"/>
    <w:rsid w:val="00234796"/>
    <w:rsid w:val="00234C5A"/>
    <w:rsid w:val="00234CBE"/>
    <w:rsid w:val="00235DEF"/>
    <w:rsid w:val="00236C7D"/>
    <w:rsid w:val="0023743D"/>
    <w:rsid w:val="00237956"/>
    <w:rsid w:val="0024011A"/>
    <w:rsid w:val="00240A15"/>
    <w:rsid w:val="00240AEF"/>
    <w:rsid w:val="00241104"/>
    <w:rsid w:val="002413B2"/>
    <w:rsid w:val="00241468"/>
    <w:rsid w:val="00242C81"/>
    <w:rsid w:val="002442E3"/>
    <w:rsid w:val="0024519E"/>
    <w:rsid w:val="0024527E"/>
    <w:rsid w:val="00245677"/>
    <w:rsid w:val="002456E0"/>
    <w:rsid w:val="002457E4"/>
    <w:rsid w:val="00245892"/>
    <w:rsid w:val="00246858"/>
    <w:rsid w:val="002469F5"/>
    <w:rsid w:val="00246AEB"/>
    <w:rsid w:val="00247C90"/>
    <w:rsid w:val="00247DE9"/>
    <w:rsid w:val="00250A91"/>
    <w:rsid w:val="00250CC5"/>
    <w:rsid w:val="002512D9"/>
    <w:rsid w:val="0025145D"/>
    <w:rsid w:val="00251BCC"/>
    <w:rsid w:val="00252EE8"/>
    <w:rsid w:val="00252F63"/>
    <w:rsid w:val="0025318B"/>
    <w:rsid w:val="00253257"/>
    <w:rsid w:val="0025437C"/>
    <w:rsid w:val="00254989"/>
    <w:rsid w:val="00254AAA"/>
    <w:rsid w:val="00255169"/>
    <w:rsid w:val="002553E2"/>
    <w:rsid w:val="002554E9"/>
    <w:rsid w:val="0025602B"/>
    <w:rsid w:val="002566CE"/>
    <w:rsid w:val="00256932"/>
    <w:rsid w:val="002569E8"/>
    <w:rsid w:val="00257191"/>
    <w:rsid w:val="00257618"/>
    <w:rsid w:val="0025765C"/>
    <w:rsid w:val="00257CC8"/>
    <w:rsid w:val="00257DA1"/>
    <w:rsid w:val="002601FF"/>
    <w:rsid w:val="002602E0"/>
    <w:rsid w:val="00260766"/>
    <w:rsid w:val="00260C45"/>
    <w:rsid w:val="0026147F"/>
    <w:rsid w:val="0026201A"/>
    <w:rsid w:val="002627F9"/>
    <w:rsid w:val="00262E27"/>
    <w:rsid w:val="00263CCB"/>
    <w:rsid w:val="00263D21"/>
    <w:rsid w:val="00263D69"/>
    <w:rsid w:val="00264569"/>
    <w:rsid w:val="00264BBE"/>
    <w:rsid w:val="00266319"/>
    <w:rsid w:val="0026659F"/>
    <w:rsid w:val="00266709"/>
    <w:rsid w:val="00266759"/>
    <w:rsid w:val="00266F2C"/>
    <w:rsid w:val="00267821"/>
    <w:rsid w:val="0027022D"/>
    <w:rsid w:val="002704AD"/>
    <w:rsid w:val="002709D8"/>
    <w:rsid w:val="00270C71"/>
    <w:rsid w:val="002717A9"/>
    <w:rsid w:val="00272BC3"/>
    <w:rsid w:val="00272CED"/>
    <w:rsid w:val="002732BD"/>
    <w:rsid w:val="0027340D"/>
    <w:rsid w:val="00273951"/>
    <w:rsid w:val="00273D04"/>
    <w:rsid w:val="00273D58"/>
    <w:rsid w:val="0027460B"/>
    <w:rsid w:val="00274E11"/>
    <w:rsid w:val="0027559F"/>
    <w:rsid w:val="002758BD"/>
    <w:rsid w:val="00276213"/>
    <w:rsid w:val="00276985"/>
    <w:rsid w:val="002770C9"/>
    <w:rsid w:val="00277500"/>
    <w:rsid w:val="0027774C"/>
    <w:rsid w:val="00277D57"/>
    <w:rsid w:val="00277F6C"/>
    <w:rsid w:val="002802AC"/>
    <w:rsid w:val="002803F8"/>
    <w:rsid w:val="00280493"/>
    <w:rsid w:val="0028049A"/>
    <w:rsid w:val="002808BF"/>
    <w:rsid w:val="002810D1"/>
    <w:rsid w:val="0028191A"/>
    <w:rsid w:val="0028214D"/>
    <w:rsid w:val="00282F79"/>
    <w:rsid w:val="00283A37"/>
    <w:rsid w:val="00283E10"/>
    <w:rsid w:val="00283F99"/>
    <w:rsid w:val="00284824"/>
    <w:rsid w:val="00286929"/>
    <w:rsid w:val="00286D7F"/>
    <w:rsid w:val="002870C6"/>
    <w:rsid w:val="002870D4"/>
    <w:rsid w:val="0028710A"/>
    <w:rsid w:val="00287302"/>
    <w:rsid w:val="00287395"/>
    <w:rsid w:val="002876BA"/>
    <w:rsid w:val="00290428"/>
    <w:rsid w:val="00291996"/>
    <w:rsid w:val="00291C91"/>
    <w:rsid w:val="00292076"/>
    <w:rsid w:val="002927CE"/>
    <w:rsid w:val="00292F0C"/>
    <w:rsid w:val="0029310D"/>
    <w:rsid w:val="00293484"/>
    <w:rsid w:val="00293C13"/>
    <w:rsid w:val="00294238"/>
    <w:rsid w:val="002956B5"/>
    <w:rsid w:val="00296293"/>
    <w:rsid w:val="002963AA"/>
    <w:rsid w:val="002963D7"/>
    <w:rsid w:val="00296662"/>
    <w:rsid w:val="00296730"/>
    <w:rsid w:val="00297500"/>
    <w:rsid w:val="0029781B"/>
    <w:rsid w:val="00297ED8"/>
    <w:rsid w:val="002A041A"/>
    <w:rsid w:val="002A19A0"/>
    <w:rsid w:val="002A216C"/>
    <w:rsid w:val="002A33D8"/>
    <w:rsid w:val="002A459F"/>
    <w:rsid w:val="002A45AB"/>
    <w:rsid w:val="002A4FF8"/>
    <w:rsid w:val="002A5201"/>
    <w:rsid w:val="002A559E"/>
    <w:rsid w:val="002A626A"/>
    <w:rsid w:val="002A6A0E"/>
    <w:rsid w:val="002A7069"/>
    <w:rsid w:val="002A74A6"/>
    <w:rsid w:val="002A75AC"/>
    <w:rsid w:val="002A7675"/>
    <w:rsid w:val="002A7E0D"/>
    <w:rsid w:val="002B03D5"/>
    <w:rsid w:val="002B19F2"/>
    <w:rsid w:val="002B1E66"/>
    <w:rsid w:val="002B2755"/>
    <w:rsid w:val="002B2A0C"/>
    <w:rsid w:val="002B317E"/>
    <w:rsid w:val="002B3AB5"/>
    <w:rsid w:val="002B4B69"/>
    <w:rsid w:val="002B51BA"/>
    <w:rsid w:val="002B5945"/>
    <w:rsid w:val="002B5B14"/>
    <w:rsid w:val="002B6148"/>
    <w:rsid w:val="002B73D5"/>
    <w:rsid w:val="002B7550"/>
    <w:rsid w:val="002B7E11"/>
    <w:rsid w:val="002B7E12"/>
    <w:rsid w:val="002B7F8A"/>
    <w:rsid w:val="002C02D7"/>
    <w:rsid w:val="002C0903"/>
    <w:rsid w:val="002C1A46"/>
    <w:rsid w:val="002C1BD5"/>
    <w:rsid w:val="002C2FF5"/>
    <w:rsid w:val="002C35D6"/>
    <w:rsid w:val="002C3B77"/>
    <w:rsid w:val="002C42A1"/>
    <w:rsid w:val="002C507B"/>
    <w:rsid w:val="002C745A"/>
    <w:rsid w:val="002C7471"/>
    <w:rsid w:val="002D0BC6"/>
    <w:rsid w:val="002D0CAF"/>
    <w:rsid w:val="002D1027"/>
    <w:rsid w:val="002D1432"/>
    <w:rsid w:val="002D16F8"/>
    <w:rsid w:val="002D1A43"/>
    <w:rsid w:val="002D2071"/>
    <w:rsid w:val="002D2497"/>
    <w:rsid w:val="002D36D8"/>
    <w:rsid w:val="002D381C"/>
    <w:rsid w:val="002D6A17"/>
    <w:rsid w:val="002D7731"/>
    <w:rsid w:val="002D79FF"/>
    <w:rsid w:val="002D7E33"/>
    <w:rsid w:val="002E04FE"/>
    <w:rsid w:val="002E0DC9"/>
    <w:rsid w:val="002E1509"/>
    <w:rsid w:val="002E1640"/>
    <w:rsid w:val="002E1CE8"/>
    <w:rsid w:val="002E1E93"/>
    <w:rsid w:val="002E2D6E"/>
    <w:rsid w:val="002E2DD7"/>
    <w:rsid w:val="002E368C"/>
    <w:rsid w:val="002E37C3"/>
    <w:rsid w:val="002E4464"/>
    <w:rsid w:val="002E4943"/>
    <w:rsid w:val="002E5948"/>
    <w:rsid w:val="002E6D24"/>
    <w:rsid w:val="002E6DDD"/>
    <w:rsid w:val="002E7DEC"/>
    <w:rsid w:val="002E7EF0"/>
    <w:rsid w:val="002F0884"/>
    <w:rsid w:val="002F101B"/>
    <w:rsid w:val="002F119D"/>
    <w:rsid w:val="002F11B1"/>
    <w:rsid w:val="002F17F3"/>
    <w:rsid w:val="002F1AB4"/>
    <w:rsid w:val="002F1D39"/>
    <w:rsid w:val="002F20EB"/>
    <w:rsid w:val="002F2A12"/>
    <w:rsid w:val="002F2C12"/>
    <w:rsid w:val="002F2C2D"/>
    <w:rsid w:val="002F42DD"/>
    <w:rsid w:val="002F57B2"/>
    <w:rsid w:val="002F6699"/>
    <w:rsid w:val="002F77FC"/>
    <w:rsid w:val="002F7D2D"/>
    <w:rsid w:val="002F7E49"/>
    <w:rsid w:val="0030039B"/>
    <w:rsid w:val="00301008"/>
    <w:rsid w:val="00301455"/>
    <w:rsid w:val="00301537"/>
    <w:rsid w:val="003015D3"/>
    <w:rsid w:val="003019DF"/>
    <w:rsid w:val="00301A3D"/>
    <w:rsid w:val="00301F04"/>
    <w:rsid w:val="00302576"/>
    <w:rsid w:val="00302865"/>
    <w:rsid w:val="00302DE4"/>
    <w:rsid w:val="00302EAC"/>
    <w:rsid w:val="00303BD3"/>
    <w:rsid w:val="00304032"/>
    <w:rsid w:val="003045AD"/>
    <w:rsid w:val="00304E61"/>
    <w:rsid w:val="00304FE2"/>
    <w:rsid w:val="003053ED"/>
    <w:rsid w:val="00305538"/>
    <w:rsid w:val="003055CE"/>
    <w:rsid w:val="00305E00"/>
    <w:rsid w:val="00305F5D"/>
    <w:rsid w:val="00307D7C"/>
    <w:rsid w:val="0031017E"/>
    <w:rsid w:val="0031067A"/>
    <w:rsid w:val="0031097C"/>
    <w:rsid w:val="00310BEF"/>
    <w:rsid w:val="0031117E"/>
    <w:rsid w:val="003116A7"/>
    <w:rsid w:val="00311846"/>
    <w:rsid w:val="00312407"/>
    <w:rsid w:val="00312427"/>
    <w:rsid w:val="0031519E"/>
    <w:rsid w:val="003156DE"/>
    <w:rsid w:val="00315B65"/>
    <w:rsid w:val="0031606A"/>
    <w:rsid w:val="0031635D"/>
    <w:rsid w:val="00316602"/>
    <w:rsid w:val="00316CA3"/>
    <w:rsid w:val="00316E37"/>
    <w:rsid w:val="003170A3"/>
    <w:rsid w:val="00317137"/>
    <w:rsid w:val="00317A4F"/>
    <w:rsid w:val="00317D14"/>
    <w:rsid w:val="00317F11"/>
    <w:rsid w:val="00317FDC"/>
    <w:rsid w:val="00320CD3"/>
    <w:rsid w:val="00320F06"/>
    <w:rsid w:val="00322190"/>
    <w:rsid w:val="00322242"/>
    <w:rsid w:val="00322C03"/>
    <w:rsid w:val="00322DAC"/>
    <w:rsid w:val="003230F7"/>
    <w:rsid w:val="003237A9"/>
    <w:rsid w:val="003237B6"/>
    <w:rsid w:val="00323AE2"/>
    <w:rsid w:val="00323CA8"/>
    <w:rsid w:val="00324D60"/>
    <w:rsid w:val="00325027"/>
    <w:rsid w:val="0032537D"/>
    <w:rsid w:val="00325576"/>
    <w:rsid w:val="0032589E"/>
    <w:rsid w:val="00326030"/>
    <w:rsid w:val="00326A49"/>
    <w:rsid w:val="0032794F"/>
    <w:rsid w:val="00330037"/>
    <w:rsid w:val="00330E80"/>
    <w:rsid w:val="00330FE7"/>
    <w:rsid w:val="00331873"/>
    <w:rsid w:val="00331966"/>
    <w:rsid w:val="00331C80"/>
    <w:rsid w:val="00331D59"/>
    <w:rsid w:val="00331DEA"/>
    <w:rsid w:val="00332684"/>
    <w:rsid w:val="00332A25"/>
    <w:rsid w:val="00332E05"/>
    <w:rsid w:val="003333F5"/>
    <w:rsid w:val="003336B9"/>
    <w:rsid w:val="0033391D"/>
    <w:rsid w:val="00333D5A"/>
    <w:rsid w:val="00333F2A"/>
    <w:rsid w:val="003340A3"/>
    <w:rsid w:val="00334281"/>
    <w:rsid w:val="0033486F"/>
    <w:rsid w:val="00335431"/>
    <w:rsid w:val="003357FE"/>
    <w:rsid w:val="0033656F"/>
    <w:rsid w:val="0033663C"/>
    <w:rsid w:val="00336A89"/>
    <w:rsid w:val="00336BED"/>
    <w:rsid w:val="0033703E"/>
    <w:rsid w:val="003373DF"/>
    <w:rsid w:val="003377B2"/>
    <w:rsid w:val="00337B9B"/>
    <w:rsid w:val="00337D4E"/>
    <w:rsid w:val="00340281"/>
    <w:rsid w:val="00340BB9"/>
    <w:rsid w:val="00340D24"/>
    <w:rsid w:val="00340DEE"/>
    <w:rsid w:val="00340EDB"/>
    <w:rsid w:val="0034241F"/>
    <w:rsid w:val="003428BB"/>
    <w:rsid w:val="00342A48"/>
    <w:rsid w:val="00342F78"/>
    <w:rsid w:val="0034339E"/>
    <w:rsid w:val="00343527"/>
    <w:rsid w:val="00343690"/>
    <w:rsid w:val="00343C76"/>
    <w:rsid w:val="0034436C"/>
    <w:rsid w:val="00344D77"/>
    <w:rsid w:val="00344E9C"/>
    <w:rsid w:val="003453DF"/>
    <w:rsid w:val="00346191"/>
    <w:rsid w:val="00346D01"/>
    <w:rsid w:val="00347158"/>
    <w:rsid w:val="00347E3D"/>
    <w:rsid w:val="00350398"/>
    <w:rsid w:val="003504D4"/>
    <w:rsid w:val="003504ED"/>
    <w:rsid w:val="00351140"/>
    <w:rsid w:val="0035132A"/>
    <w:rsid w:val="003519BE"/>
    <w:rsid w:val="00351A64"/>
    <w:rsid w:val="00351C2B"/>
    <w:rsid w:val="003525EF"/>
    <w:rsid w:val="00352A91"/>
    <w:rsid w:val="00352DA7"/>
    <w:rsid w:val="003536D7"/>
    <w:rsid w:val="003548BD"/>
    <w:rsid w:val="00355947"/>
    <w:rsid w:val="00355A06"/>
    <w:rsid w:val="00355B25"/>
    <w:rsid w:val="003578D5"/>
    <w:rsid w:val="00360152"/>
    <w:rsid w:val="00360927"/>
    <w:rsid w:val="00360E03"/>
    <w:rsid w:val="00361DB1"/>
    <w:rsid w:val="003620A2"/>
    <w:rsid w:val="00362923"/>
    <w:rsid w:val="00362A38"/>
    <w:rsid w:val="00363A93"/>
    <w:rsid w:val="00363ADF"/>
    <w:rsid w:val="003647AD"/>
    <w:rsid w:val="00364D94"/>
    <w:rsid w:val="003651E5"/>
    <w:rsid w:val="00365700"/>
    <w:rsid w:val="00365E70"/>
    <w:rsid w:val="00365ECF"/>
    <w:rsid w:val="0036622D"/>
    <w:rsid w:val="003665B5"/>
    <w:rsid w:val="003668CF"/>
    <w:rsid w:val="0036693D"/>
    <w:rsid w:val="0036748A"/>
    <w:rsid w:val="00367F67"/>
    <w:rsid w:val="003707D2"/>
    <w:rsid w:val="00371122"/>
    <w:rsid w:val="0037146D"/>
    <w:rsid w:val="003715F0"/>
    <w:rsid w:val="003719DB"/>
    <w:rsid w:val="0037270E"/>
    <w:rsid w:val="00372E89"/>
    <w:rsid w:val="00372F23"/>
    <w:rsid w:val="003730AE"/>
    <w:rsid w:val="003732AE"/>
    <w:rsid w:val="003737A0"/>
    <w:rsid w:val="003740D8"/>
    <w:rsid w:val="003741E3"/>
    <w:rsid w:val="003745BE"/>
    <w:rsid w:val="00374A64"/>
    <w:rsid w:val="00375A92"/>
    <w:rsid w:val="00375CA1"/>
    <w:rsid w:val="00376525"/>
    <w:rsid w:val="00376584"/>
    <w:rsid w:val="00376947"/>
    <w:rsid w:val="003770D8"/>
    <w:rsid w:val="0037746A"/>
    <w:rsid w:val="00377607"/>
    <w:rsid w:val="00377A8C"/>
    <w:rsid w:val="00377CE3"/>
    <w:rsid w:val="00377D08"/>
    <w:rsid w:val="00380651"/>
    <w:rsid w:val="00382028"/>
    <w:rsid w:val="00382493"/>
    <w:rsid w:val="00382585"/>
    <w:rsid w:val="00382723"/>
    <w:rsid w:val="00382B11"/>
    <w:rsid w:val="0038379C"/>
    <w:rsid w:val="00383C03"/>
    <w:rsid w:val="00383EE0"/>
    <w:rsid w:val="0038416D"/>
    <w:rsid w:val="003845C2"/>
    <w:rsid w:val="003845F8"/>
    <w:rsid w:val="0038555B"/>
    <w:rsid w:val="0038571D"/>
    <w:rsid w:val="00385AED"/>
    <w:rsid w:val="0038600D"/>
    <w:rsid w:val="0038604C"/>
    <w:rsid w:val="003873DC"/>
    <w:rsid w:val="00390532"/>
    <w:rsid w:val="00390C4F"/>
    <w:rsid w:val="00391AA1"/>
    <w:rsid w:val="0039217F"/>
    <w:rsid w:val="003942FC"/>
    <w:rsid w:val="00394669"/>
    <w:rsid w:val="003947B9"/>
    <w:rsid w:val="003948A7"/>
    <w:rsid w:val="00394EB3"/>
    <w:rsid w:val="003957B1"/>
    <w:rsid w:val="0039687D"/>
    <w:rsid w:val="0039765B"/>
    <w:rsid w:val="00397E81"/>
    <w:rsid w:val="003A01DE"/>
    <w:rsid w:val="003A03E5"/>
    <w:rsid w:val="003A0607"/>
    <w:rsid w:val="003A0E36"/>
    <w:rsid w:val="003A0F06"/>
    <w:rsid w:val="003A1087"/>
    <w:rsid w:val="003A135E"/>
    <w:rsid w:val="003A153B"/>
    <w:rsid w:val="003A217B"/>
    <w:rsid w:val="003A25F1"/>
    <w:rsid w:val="003A3643"/>
    <w:rsid w:val="003A3C65"/>
    <w:rsid w:val="003A3EF6"/>
    <w:rsid w:val="003A432D"/>
    <w:rsid w:val="003A499E"/>
    <w:rsid w:val="003A568A"/>
    <w:rsid w:val="003A5F05"/>
    <w:rsid w:val="003A6181"/>
    <w:rsid w:val="003A623D"/>
    <w:rsid w:val="003A635A"/>
    <w:rsid w:val="003A68F1"/>
    <w:rsid w:val="003A6912"/>
    <w:rsid w:val="003A6FEA"/>
    <w:rsid w:val="003A6FF6"/>
    <w:rsid w:val="003A7220"/>
    <w:rsid w:val="003A7443"/>
    <w:rsid w:val="003A76DB"/>
    <w:rsid w:val="003A796C"/>
    <w:rsid w:val="003B0C01"/>
    <w:rsid w:val="003B0F45"/>
    <w:rsid w:val="003B1520"/>
    <w:rsid w:val="003B1752"/>
    <w:rsid w:val="003B24E4"/>
    <w:rsid w:val="003B42B8"/>
    <w:rsid w:val="003B4672"/>
    <w:rsid w:val="003B4A8E"/>
    <w:rsid w:val="003B4CC2"/>
    <w:rsid w:val="003B5719"/>
    <w:rsid w:val="003B58C2"/>
    <w:rsid w:val="003B5C61"/>
    <w:rsid w:val="003B5CD2"/>
    <w:rsid w:val="003B5F7C"/>
    <w:rsid w:val="003B63C3"/>
    <w:rsid w:val="003C02B6"/>
    <w:rsid w:val="003C1535"/>
    <w:rsid w:val="003C178A"/>
    <w:rsid w:val="003C2013"/>
    <w:rsid w:val="003C2048"/>
    <w:rsid w:val="003C20A9"/>
    <w:rsid w:val="003C2363"/>
    <w:rsid w:val="003C3747"/>
    <w:rsid w:val="003C3AF2"/>
    <w:rsid w:val="003C3E5A"/>
    <w:rsid w:val="003C4786"/>
    <w:rsid w:val="003C494B"/>
    <w:rsid w:val="003C4CE5"/>
    <w:rsid w:val="003C4F0B"/>
    <w:rsid w:val="003C4F13"/>
    <w:rsid w:val="003C5F86"/>
    <w:rsid w:val="003C64EF"/>
    <w:rsid w:val="003C66A5"/>
    <w:rsid w:val="003C66C1"/>
    <w:rsid w:val="003C6736"/>
    <w:rsid w:val="003C6921"/>
    <w:rsid w:val="003C73B5"/>
    <w:rsid w:val="003C78E7"/>
    <w:rsid w:val="003C7E1C"/>
    <w:rsid w:val="003D01FE"/>
    <w:rsid w:val="003D04F7"/>
    <w:rsid w:val="003D079C"/>
    <w:rsid w:val="003D0821"/>
    <w:rsid w:val="003D0A41"/>
    <w:rsid w:val="003D0E7F"/>
    <w:rsid w:val="003D15B1"/>
    <w:rsid w:val="003D1A2C"/>
    <w:rsid w:val="003D2A91"/>
    <w:rsid w:val="003D2D59"/>
    <w:rsid w:val="003D3286"/>
    <w:rsid w:val="003D381E"/>
    <w:rsid w:val="003D3C7F"/>
    <w:rsid w:val="003D5690"/>
    <w:rsid w:val="003D61C6"/>
    <w:rsid w:val="003D79EC"/>
    <w:rsid w:val="003E02F4"/>
    <w:rsid w:val="003E047A"/>
    <w:rsid w:val="003E134B"/>
    <w:rsid w:val="003E17D9"/>
    <w:rsid w:val="003E1901"/>
    <w:rsid w:val="003E28FE"/>
    <w:rsid w:val="003E2F9C"/>
    <w:rsid w:val="003E33C6"/>
    <w:rsid w:val="003E3800"/>
    <w:rsid w:val="003E382D"/>
    <w:rsid w:val="003E3885"/>
    <w:rsid w:val="003E3BAB"/>
    <w:rsid w:val="003E3F38"/>
    <w:rsid w:val="003E3F48"/>
    <w:rsid w:val="003E3F58"/>
    <w:rsid w:val="003E4977"/>
    <w:rsid w:val="003E4E8F"/>
    <w:rsid w:val="003E5123"/>
    <w:rsid w:val="003E55F2"/>
    <w:rsid w:val="003E5A41"/>
    <w:rsid w:val="003E5CB0"/>
    <w:rsid w:val="003E6252"/>
    <w:rsid w:val="003E6D76"/>
    <w:rsid w:val="003E6DA4"/>
    <w:rsid w:val="003E6E87"/>
    <w:rsid w:val="003E7B0B"/>
    <w:rsid w:val="003F0AF3"/>
    <w:rsid w:val="003F0B49"/>
    <w:rsid w:val="003F104A"/>
    <w:rsid w:val="003F1667"/>
    <w:rsid w:val="003F1A3A"/>
    <w:rsid w:val="003F1A69"/>
    <w:rsid w:val="003F23AA"/>
    <w:rsid w:val="003F26E3"/>
    <w:rsid w:val="003F29CA"/>
    <w:rsid w:val="003F2D32"/>
    <w:rsid w:val="003F3801"/>
    <w:rsid w:val="003F3875"/>
    <w:rsid w:val="003F425F"/>
    <w:rsid w:val="003F46E2"/>
    <w:rsid w:val="003F4AC0"/>
    <w:rsid w:val="003F4F5B"/>
    <w:rsid w:val="003F5036"/>
    <w:rsid w:val="003F5821"/>
    <w:rsid w:val="003F5BC4"/>
    <w:rsid w:val="003F5CD9"/>
    <w:rsid w:val="003F6530"/>
    <w:rsid w:val="003F6699"/>
    <w:rsid w:val="003F6F43"/>
    <w:rsid w:val="003F79F6"/>
    <w:rsid w:val="00400688"/>
    <w:rsid w:val="004008CF"/>
    <w:rsid w:val="004009FE"/>
    <w:rsid w:val="00402197"/>
    <w:rsid w:val="004026AD"/>
    <w:rsid w:val="0040282F"/>
    <w:rsid w:val="0040284F"/>
    <w:rsid w:val="00402B93"/>
    <w:rsid w:val="00403C6A"/>
    <w:rsid w:val="00403EF4"/>
    <w:rsid w:val="00404811"/>
    <w:rsid w:val="00404EED"/>
    <w:rsid w:val="0040509D"/>
    <w:rsid w:val="00405302"/>
    <w:rsid w:val="0040546D"/>
    <w:rsid w:val="00406F4C"/>
    <w:rsid w:val="00407F9B"/>
    <w:rsid w:val="0041025B"/>
    <w:rsid w:val="00411403"/>
    <w:rsid w:val="00411671"/>
    <w:rsid w:val="004118F2"/>
    <w:rsid w:val="004124ED"/>
    <w:rsid w:val="00413385"/>
    <w:rsid w:val="0041373F"/>
    <w:rsid w:val="00413F43"/>
    <w:rsid w:val="00414335"/>
    <w:rsid w:val="00414586"/>
    <w:rsid w:val="00414AA7"/>
    <w:rsid w:val="004151C7"/>
    <w:rsid w:val="00415766"/>
    <w:rsid w:val="00415947"/>
    <w:rsid w:val="00416BF1"/>
    <w:rsid w:val="00417041"/>
    <w:rsid w:val="00417DC1"/>
    <w:rsid w:val="00420390"/>
    <w:rsid w:val="00420392"/>
    <w:rsid w:val="00420A1C"/>
    <w:rsid w:val="004214B1"/>
    <w:rsid w:val="0042159F"/>
    <w:rsid w:val="0042182F"/>
    <w:rsid w:val="0042183D"/>
    <w:rsid w:val="00422829"/>
    <w:rsid w:val="004229F7"/>
    <w:rsid w:val="00422EAA"/>
    <w:rsid w:val="0042307E"/>
    <w:rsid w:val="00423134"/>
    <w:rsid w:val="00423FAA"/>
    <w:rsid w:val="0042464C"/>
    <w:rsid w:val="00424FAB"/>
    <w:rsid w:val="00425031"/>
    <w:rsid w:val="004255C3"/>
    <w:rsid w:val="00426027"/>
    <w:rsid w:val="0043006F"/>
    <w:rsid w:val="0043026F"/>
    <w:rsid w:val="00430AF8"/>
    <w:rsid w:val="00430E38"/>
    <w:rsid w:val="00431C1A"/>
    <w:rsid w:val="00432130"/>
    <w:rsid w:val="00432C23"/>
    <w:rsid w:val="00432CDC"/>
    <w:rsid w:val="00433184"/>
    <w:rsid w:val="00433272"/>
    <w:rsid w:val="00433478"/>
    <w:rsid w:val="00433F5D"/>
    <w:rsid w:val="00434DCD"/>
    <w:rsid w:val="00434E18"/>
    <w:rsid w:val="00434E55"/>
    <w:rsid w:val="00434EB6"/>
    <w:rsid w:val="00435674"/>
    <w:rsid w:val="004357A5"/>
    <w:rsid w:val="00435CF4"/>
    <w:rsid w:val="00435E15"/>
    <w:rsid w:val="0043640D"/>
    <w:rsid w:val="004365E6"/>
    <w:rsid w:val="00436C26"/>
    <w:rsid w:val="00436CA3"/>
    <w:rsid w:val="004370EE"/>
    <w:rsid w:val="004372E6"/>
    <w:rsid w:val="00437632"/>
    <w:rsid w:val="00437A7E"/>
    <w:rsid w:val="00437E60"/>
    <w:rsid w:val="00440110"/>
    <w:rsid w:val="004403A6"/>
    <w:rsid w:val="0044116B"/>
    <w:rsid w:val="00441608"/>
    <w:rsid w:val="00441981"/>
    <w:rsid w:val="00441DD9"/>
    <w:rsid w:val="00442673"/>
    <w:rsid w:val="00443987"/>
    <w:rsid w:val="00444563"/>
    <w:rsid w:val="00444932"/>
    <w:rsid w:val="00445564"/>
    <w:rsid w:val="00445A3B"/>
    <w:rsid w:val="00445C58"/>
    <w:rsid w:val="00445E80"/>
    <w:rsid w:val="00446CB0"/>
    <w:rsid w:val="0044710F"/>
    <w:rsid w:val="0044747E"/>
    <w:rsid w:val="004474E5"/>
    <w:rsid w:val="00447592"/>
    <w:rsid w:val="00447B67"/>
    <w:rsid w:val="00447F0E"/>
    <w:rsid w:val="004507E9"/>
    <w:rsid w:val="004508D3"/>
    <w:rsid w:val="00450AF4"/>
    <w:rsid w:val="00451923"/>
    <w:rsid w:val="00451AEE"/>
    <w:rsid w:val="00452325"/>
    <w:rsid w:val="0045312B"/>
    <w:rsid w:val="00453144"/>
    <w:rsid w:val="00453655"/>
    <w:rsid w:val="00454130"/>
    <w:rsid w:val="004545E5"/>
    <w:rsid w:val="00455501"/>
    <w:rsid w:val="00455C1F"/>
    <w:rsid w:val="0045601C"/>
    <w:rsid w:val="0045697A"/>
    <w:rsid w:val="00456D16"/>
    <w:rsid w:val="004578D0"/>
    <w:rsid w:val="00457923"/>
    <w:rsid w:val="00457C40"/>
    <w:rsid w:val="00457F9C"/>
    <w:rsid w:val="00460A4E"/>
    <w:rsid w:val="0046190E"/>
    <w:rsid w:val="00461A86"/>
    <w:rsid w:val="00461D7E"/>
    <w:rsid w:val="00461F35"/>
    <w:rsid w:val="004620A2"/>
    <w:rsid w:val="00462A78"/>
    <w:rsid w:val="00462BEB"/>
    <w:rsid w:val="00462E8B"/>
    <w:rsid w:val="004632CF"/>
    <w:rsid w:val="004633E0"/>
    <w:rsid w:val="00463639"/>
    <w:rsid w:val="00463934"/>
    <w:rsid w:val="00463BEC"/>
    <w:rsid w:val="00463C0E"/>
    <w:rsid w:val="00463D22"/>
    <w:rsid w:val="0046410C"/>
    <w:rsid w:val="004641A9"/>
    <w:rsid w:val="00464467"/>
    <w:rsid w:val="00464630"/>
    <w:rsid w:val="00464974"/>
    <w:rsid w:val="00464A19"/>
    <w:rsid w:val="004653BC"/>
    <w:rsid w:val="00465D6E"/>
    <w:rsid w:val="00465D75"/>
    <w:rsid w:val="00466022"/>
    <w:rsid w:val="00466273"/>
    <w:rsid w:val="0046629F"/>
    <w:rsid w:val="00466B4B"/>
    <w:rsid w:val="00466E2C"/>
    <w:rsid w:val="00467E20"/>
    <w:rsid w:val="00470BD6"/>
    <w:rsid w:val="00470C0F"/>
    <w:rsid w:val="00471196"/>
    <w:rsid w:val="004718F6"/>
    <w:rsid w:val="0047200E"/>
    <w:rsid w:val="004728A5"/>
    <w:rsid w:val="00472BE7"/>
    <w:rsid w:val="00473D75"/>
    <w:rsid w:val="00475078"/>
    <w:rsid w:val="004752D8"/>
    <w:rsid w:val="00475605"/>
    <w:rsid w:val="00475D22"/>
    <w:rsid w:val="00476363"/>
    <w:rsid w:val="004766D1"/>
    <w:rsid w:val="00476FE6"/>
    <w:rsid w:val="00476FFE"/>
    <w:rsid w:val="00477778"/>
    <w:rsid w:val="00477CB7"/>
    <w:rsid w:val="0048180A"/>
    <w:rsid w:val="004822D9"/>
    <w:rsid w:val="004829D3"/>
    <w:rsid w:val="00482CA4"/>
    <w:rsid w:val="004835D7"/>
    <w:rsid w:val="004836C7"/>
    <w:rsid w:val="00483BCB"/>
    <w:rsid w:val="00483EE2"/>
    <w:rsid w:val="00483F59"/>
    <w:rsid w:val="00484D82"/>
    <w:rsid w:val="004852BB"/>
    <w:rsid w:val="00485AB3"/>
    <w:rsid w:val="00486363"/>
    <w:rsid w:val="00487276"/>
    <w:rsid w:val="004872BB"/>
    <w:rsid w:val="00487863"/>
    <w:rsid w:val="0048790E"/>
    <w:rsid w:val="00487F9E"/>
    <w:rsid w:val="0049149D"/>
    <w:rsid w:val="0049172A"/>
    <w:rsid w:val="0049193D"/>
    <w:rsid w:val="00491ED3"/>
    <w:rsid w:val="0049220F"/>
    <w:rsid w:val="004931FB"/>
    <w:rsid w:val="00493642"/>
    <w:rsid w:val="00493D91"/>
    <w:rsid w:val="00494149"/>
    <w:rsid w:val="0049499D"/>
    <w:rsid w:val="00495071"/>
    <w:rsid w:val="00495120"/>
    <w:rsid w:val="00495919"/>
    <w:rsid w:val="00495973"/>
    <w:rsid w:val="00495A9B"/>
    <w:rsid w:val="00495B06"/>
    <w:rsid w:val="0049674B"/>
    <w:rsid w:val="0049682E"/>
    <w:rsid w:val="004970D1"/>
    <w:rsid w:val="00497412"/>
    <w:rsid w:val="00497A97"/>
    <w:rsid w:val="00497D0F"/>
    <w:rsid w:val="00497DF7"/>
    <w:rsid w:val="004A0241"/>
    <w:rsid w:val="004A0350"/>
    <w:rsid w:val="004A04EB"/>
    <w:rsid w:val="004A1852"/>
    <w:rsid w:val="004A1854"/>
    <w:rsid w:val="004A1D36"/>
    <w:rsid w:val="004A1D6C"/>
    <w:rsid w:val="004A2515"/>
    <w:rsid w:val="004A2606"/>
    <w:rsid w:val="004A2738"/>
    <w:rsid w:val="004A2E31"/>
    <w:rsid w:val="004A3134"/>
    <w:rsid w:val="004A3197"/>
    <w:rsid w:val="004A371F"/>
    <w:rsid w:val="004A3CCE"/>
    <w:rsid w:val="004A4419"/>
    <w:rsid w:val="004A4A44"/>
    <w:rsid w:val="004A55B4"/>
    <w:rsid w:val="004A5E1E"/>
    <w:rsid w:val="004A6334"/>
    <w:rsid w:val="004A6B47"/>
    <w:rsid w:val="004A6F80"/>
    <w:rsid w:val="004A7203"/>
    <w:rsid w:val="004A721F"/>
    <w:rsid w:val="004A731D"/>
    <w:rsid w:val="004A7564"/>
    <w:rsid w:val="004A7B0C"/>
    <w:rsid w:val="004B0461"/>
    <w:rsid w:val="004B0926"/>
    <w:rsid w:val="004B12DF"/>
    <w:rsid w:val="004B1393"/>
    <w:rsid w:val="004B2159"/>
    <w:rsid w:val="004B2635"/>
    <w:rsid w:val="004B2B33"/>
    <w:rsid w:val="004B30B2"/>
    <w:rsid w:val="004B31A5"/>
    <w:rsid w:val="004B3270"/>
    <w:rsid w:val="004B32E2"/>
    <w:rsid w:val="004B3948"/>
    <w:rsid w:val="004B3C46"/>
    <w:rsid w:val="004B43EA"/>
    <w:rsid w:val="004B4AB1"/>
    <w:rsid w:val="004B4CA1"/>
    <w:rsid w:val="004B53BB"/>
    <w:rsid w:val="004B5454"/>
    <w:rsid w:val="004B55B2"/>
    <w:rsid w:val="004B56FC"/>
    <w:rsid w:val="004B58D9"/>
    <w:rsid w:val="004B5EE9"/>
    <w:rsid w:val="004B5F22"/>
    <w:rsid w:val="004B6CBF"/>
    <w:rsid w:val="004B7CC6"/>
    <w:rsid w:val="004C0627"/>
    <w:rsid w:val="004C07D2"/>
    <w:rsid w:val="004C16A0"/>
    <w:rsid w:val="004C1ABC"/>
    <w:rsid w:val="004C1B81"/>
    <w:rsid w:val="004C1BC3"/>
    <w:rsid w:val="004C1F7E"/>
    <w:rsid w:val="004C3413"/>
    <w:rsid w:val="004C3585"/>
    <w:rsid w:val="004C3B3A"/>
    <w:rsid w:val="004C5218"/>
    <w:rsid w:val="004C6BA7"/>
    <w:rsid w:val="004C7424"/>
    <w:rsid w:val="004C75AD"/>
    <w:rsid w:val="004C794E"/>
    <w:rsid w:val="004C7996"/>
    <w:rsid w:val="004D075B"/>
    <w:rsid w:val="004D0D7D"/>
    <w:rsid w:val="004D0DFD"/>
    <w:rsid w:val="004D1016"/>
    <w:rsid w:val="004D1ED9"/>
    <w:rsid w:val="004D297C"/>
    <w:rsid w:val="004D2F37"/>
    <w:rsid w:val="004D2FD6"/>
    <w:rsid w:val="004D30BD"/>
    <w:rsid w:val="004D349D"/>
    <w:rsid w:val="004D3817"/>
    <w:rsid w:val="004D3EB5"/>
    <w:rsid w:val="004D56FC"/>
    <w:rsid w:val="004D64C6"/>
    <w:rsid w:val="004D67B4"/>
    <w:rsid w:val="004D6D6B"/>
    <w:rsid w:val="004D7239"/>
    <w:rsid w:val="004D768B"/>
    <w:rsid w:val="004D7C06"/>
    <w:rsid w:val="004D7CF8"/>
    <w:rsid w:val="004E0A9F"/>
    <w:rsid w:val="004E16FC"/>
    <w:rsid w:val="004E1A22"/>
    <w:rsid w:val="004E211A"/>
    <w:rsid w:val="004E31A4"/>
    <w:rsid w:val="004E3892"/>
    <w:rsid w:val="004E38C7"/>
    <w:rsid w:val="004E3B66"/>
    <w:rsid w:val="004E3E77"/>
    <w:rsid w:val="004E4193"/>
    <w:rsid w:val="004E447B"/>
    <w:rsid w:val="004E48F8"/>
    <w:rsid w:val="004E4B00"/>
    <w:rsid w:val="004E4DE6"/>
    <w:rsid w:val="004E5320"/>
    <w:rsid w:val="004E54B9"/>
    <w:rsid w:val="004E5D8D"/>
    <w:rsid w:val="004E6AED"/>
    <w:rsid w:val="004E746D"/>
    <w:rsid w:val="004E77A1"/>
    <w:rsid w:val="004E7B53"/>
    <w:rsid w:val="004E7F4B"/>
    <w:rsid w:val="004F0110"/>
    <w:rsid w:val="004F1919"/>
    <w:rsid w:val="004F285B"/>
    <w:rsid w:val="004F28C0"/>
    <w:rsid w:val="004F2AD8"/>
    <w:rsid w:val="004F2D45"/>
    <w:rsid w:val="004F3985"/>
    <w:rsid w:val="004F449D"/>
    <w:rsid w:val="004F48AC"/>
    <w:rsid w:val="004F4E21"/>
    <w:rsid w:val="004F4FAA"/>
    <w:rsid w:val="004F551E"/>
    <w:rsid w:val="004F5E4E"/>
    <w:rsid w:val="004F65AD"/>
    <w:rsid w:val="004F689A"/>
    <w:rsid w:val="004F7388"/>
    <w:rsid w:val="0050070B"/>
    <w:rsid w:val="005008F4"/>
    <w:rsid w:val="00500A0F"/>
    <w:rsid w:val="00500CBF"/>
    <w:rsid w:val="0050185A"/>
    <w:rsid w:val="0050198B"/>
    <w:rsid w:val="00502930"/>
    <w:rsid w:val="00503308"/>
    <w:rsid w:val="005035AF"/>
    <w:rsid w:val="00503688"/>
    <w:rsid w:val="00504726"/>
    <w:rsid w:val="00504A63"/>
    <w:rsid w:val="00505022"/>
    <w:rsid w:val="005051F3"/>
    <w:rsid w:val="00505909"/>
    <w:rsid w:val="00505EDE"/>
    <w:rsid w:val="00506AF5"/>
    <w:rsid w:val="00506FC4"/>
    <w:rsid w:val="00506FF4"/>
    <w:rsid w:val="00507142"/>
    <w:rsid w:val="005076C3"/>
    <w:rsid w:val="00507B52"/>
    <w:rsid w:val="00510C72"/>
    <w:rsid w:val="005118D5"/>
    <w:rsid w:val="00512308"/>
    <w:rsid w:val="0051238B"/>
    <w:rsid w:val="00512B2B"/>
    <w:rsid w:val="005146BE"/>
    <w:rsid w:val="0051497F"/>
    <w:rsid w:val="00514AAA"/>
    <w:rsid w:val="00514BA4"/>
    <w:rsid w:val="00514EBC"/>
    <w:rsid w:val="0051526E"/>
    <w:rsid w:val="005154D8"/>
    <w:rsid w:val="005156A6"/>
    <w:rsid w:val="005162F7"/>
    <w:rsid w:val="00516468"/>
    <w:rsid w:val="005165D4"/>
    <w:rsid w:val="0051666F"/>
    <w:rsid w:val="00516A99"/>
    <w:rsid w:val="00516C2E"/>
    <w:rsid w:val="00516DE4"/>
    <w:rsid w:val="00517246"/>
    <w:rsid w:val="0051751A"/>
    <w:rsid w:val="00517958"/>
    <w:rsid w:val="00517E6D"/>
    <w:rsid w:val="005202D2"/>
    <w:rsid w:val="00520394"/>
    <w:rsid w:val="005204D3"/>
    <w:rsid w:val="00520A9D"/>
    <w:rsid w:val="00521EEE"/>
    <w:rsid w:val="00522C92"/>
    <w:rsid w:val="00523276"/>
    <w:rsid w:val="00523447"/>
    <w:rsid w:val="005236CA"/>
    <w:rsid w:val="00523842"/>
    <w:rsid w:val="00523D35"/>
    <w:rsid w:val="00523EAD"/>
    <w:rsid w:val="0052490F"/>
    <w:rsid w:val="00524D8C"/>
    <w:rsid w:val="0052531F"/>
    <w:rsid w:val="0052555B"/>
    <w:rsid w:val="005260AB"/>
    <w:rsid w:val="00527887"/>
    <w:rsid w:val="00527BB8"/>
    <w:rsid w:val="00527F60"/>
    <w:rsid w:val="0053029E"/>
    <w:rsid w:val="0053046D"/>
    <w:rsid w:val="00530A73"/>
    <w:rsid w:val="00530BB7"/>
    <w:rsid w:val="00531359"/>
    <w:rsid w:val="00532567"/>
    <w:rsid w:val="00532A3E"/>
    <w:rsid w:val="00533611"/>
    <w:rsid w:val="00533D94"/>
    <w:rsid w:val="00534F54"/>
    <w:rsid w:val="0053574F"/>
    <w:rsid w:val="00535F30"/>
    <w:rsid w:val="0053631C"/>
    <w:rsid w:val="005365F7"/>
    <w:rsid w:val="005368B1"/>
    <w:rsid w:val="00537355"/>
    <w:rsid w:val="00537A19"/>
    <w:rsid w:val="00537ED4"/>
    <w:rsid w:val="00540011"/>
    <w:rsid w:val="00540138"/>
    <w:rsid w:val="005403E0"/>
    <w:rsid w:val="00540B60"/>
    <w:rsid w:val="00540FAD"/>
    <w:rsid w:val="005413E0"/>
    <w:rsid w:val="0054241E"/>
    <w:rsid w:val="00542653"/>
    <w:rsid w:val="0054289A"/>
    <w:rsid w:val="00543B80"/>
    <w:rsid w:val="00543D9C"/>
    <w:rsid w:val="005441BA"/>
    <w:rsid w:val="00544269"/>
    <w:rsid w:val="005450E5"/>
    <w:rsid w:val="005457C8"/>
    <w:rsid w:val="00545D2F"/>
    <w:rsid w:val="00546240"/>
    <w:rsid w:val="005463FD"/>
    <w:rsid w:val="0054667F"/>
    <w:rsid w:val="0054690F"/>
    <w:rsid w:val="005469C6"/>
    <w:rsid w:val="00546A41"/>
    <w:rsid w:val="00547290"/>
    <w:rsid w:val="00550A93"/>
    <w:rsid w:val="00551867"/>
    <w:rsid w:val="00551F8C"/>
    <w:rsid w:val="0055290F"/>
    <w:rsid w:val="00552A6E"/>
    <w:rsid w:val="00552B84"/>
    <w:rsid w:val="00552C5B"/>
    <w:rsid w:val="00553688"/>
    <w:rsid w:val="00553FC0"/>
    <w:rsid w:val="00554000"/>
    <w:rsid w:val="00555A14"/>
    <w:rsid w:val="0055726C"/>
    <w:rsid w:val="00557620"/>
    <w:rsid w:val="005577BD"/>
    <w:rsid w:val="00560424"/>
    <w:rsid w:val="00560581"/>
    <w:rsid w:val="00560F26"/>
    <w:rsid w:val="005610F5"/>
    <w:rsid w:val="00561532"/>
    <w:rsid w:val="00561FC5"/>
    <w:rsid w:val="005622B1"/>
    <w:rsid w:val="00563861"/>
    <w:rsid w:val="00563CFF"/>
    <w:rsid w:val="00563E9D"/>
    <w:rsid w:val="0056631F"/>
    <w:rsid w:val="005665CD"/>
    <w:rsid w:val="00567770"/>
    <w:rsid w:val="005701C1"/>
    <w:rsid w:val="005703E8"/>
    <w:rsid w:val="00571782"/>
    <w:rsid w:val="00571D66"/>
    <w:rsid w:val="00572051"/>
    <w:rsid w:val="00572876"/>
    <w:rsid w:val="00572C68"/>
    <w:rsid w:val="00572F49"/>
    <w:rsid w:val="0057312D"/>
    <w:rsid w:val="00573374"/>
    <w:rsid w:val="005736B1"/>
    <w:rsid w:val="00573BDB"/>
    <w:rsid w:val="00573EB1"/>
    <w:rsid w:val="005745C8"/>
    <w:rsid w:val="00574F1F"/>
    <w:rsid w:val="00574F4E"/>
    <w:rsid w:val="00575351"/>
    <w:rsid w:val="0057546E"/>
    <w:rsid w:val="005758FD"/>
    <w:rsid w:val="00575E55"/>
    <w:rsid w:val="00576A0B"/>
    <w:rsid w:val="00576AE2"/>
    <w:rsid w:val="005770D8"/>
    <w:rsid w:val="005773F5"/>
    <w:rsid w:val="00577404"/>
    <w:rsid w:val="0057743F"/>
    <w:rsid w:val="0057765C"/>
    <w:rsid w:val="005800F2"/>
    <w:rsid w:val="005809D1"/>
    <w:rsid w:val="0058112D"/>
    <w:rsid w:val="005814DF"/>
    <w:rsid w:val="005815E3"/>
    <w:rsid w:val="00581630"/>
    <w:rsid w:val="005820EB"/>
    <w:rsid w:val="0058331C"/>
    <w:rsid w:val="00583931"/>
    <w:rsid w:val="005842C1"/>
    <w:rsid w:val="005844B6"/>
    <w:rsid w:val="005850B4"/>
    <w:rsid w:val="00585B4B"/>
    <w:rsid w:val="00585BEA"/>
    <w:rsid w:val="00585C51"/>
    <w:rsid w:val="00585DD6"/>
    <w:rsid w:val="00585DEB"/>
    <w:rsid w:val="00585EF1"/>
    <w:rsid w:val="00586441"/>
    <w:rsid w:val="00586764"/>
    <w:rsid w:val="00586889"/>
    <w:rsid w:val="00586A4B"/>
    <w:rsid w:val="00586F70"/>
    <w:rsid w:val="00590ECB"/>
    <w:rsid w:val="005913E2"/>
    <w:rsid w:val="0059145A"/>
    <w:rsid w:val="00591CDC"/>
    <w:rsid w:val="00592217"/>
    <w:rsid w:val="005924BD"/>
    <w:rsid w:val="00593AC9"/>
    <w:rsid w:val="00593D78"/>
    <w:rsid w:val="00594015"/>
    <w:rsid w:val="00594266"/>
    <w:rsid w:val="00595BC8"/>
    <w:rsid w:val="00595E40"/>
    <w:rsid w:val="005A22A9"/>
    <w:rsid w:val="005A2C3D"/>
    <w:rsid w:val="005A2CAB"/>
    <w:rsid w:val="005A324C"/>
    <w:rsid w:val="005A38F2"/>
    <w:rsid w:val="005A3D47"/>
    <w:rsid w:val="005A4552"/>
    <w:rsid w:val="005A49DB"/>
    <w:rsid w:val="005A571F"/>
    <w:rsid w:val="005A646E"/>
    <w:rsid w:val="005A7DFA"/>
    <w:rsid w:val="005B05EA"/>
    <w:rsid w:val="005B11C2"/>
    <w:rsid w:val="005B1C70"/>
    <w:rsid w:val="005B1F8B"/>
    <w:rsid w:val="005B1FBE"/>
    <w:rsid w:val="005B2607"/>
    <w:rsid w:val="005B33C0"/>
    <w:rsid w:val="005B4007"/>
    <w:rsid w:val="005B4013"/>
    <w:rsid w:val="005B418A"/>
    <w:rsid w:val="005B482B"/>
    <w:rsid w:val="005B5736"/>
    <w:rsid w:val="005B6E14"/>
    <w:rsid w:val="005B7116"/>
    <w:rsid w:val="005C04BC"/>
    <w:rsid w:val="005C0F6A"/>
    <w:rsid w:val="005C123F"/>
    <w:rsid w:val="005C16F6"/>
    <w:rsid w:val="005C191D"/>
    <w:rsid w:val="005C20CA"/>
    <w:rsid w:val="005C2297"/>
    <w:rsid w:val="005C241E"/>
    <w:rsid w:val="005C2A03"/>
    <w:rsid w:val="005C33CA"/>
    <w:rsid w:val="005C3676"/>
    <w:rsid w:val="005C37BE"/>
    <w:rsid w:val="005C38B0"/>
    <w:rsid w:val="005C3BBB"/>
    <w:rsid w:val="005C3E70"/>
    <w:rsid w:val="005C4120"/>
    <w:rsid w:val="005C4232"/>
    <w:rsid w:val="005C46F9"/>
    <w:rsid w:val="005C4778"/>
    <w:rsid w:val="005C4ADD"/>
    <w:rsid w:val="005C4CFB"/>
    <w:rsid w:val="005C4D55"/>
    <w:rsid w:val="005C4FD2"/>
    <w:rsid w:val="005C6418"/>
    <w:rsid w:val="005C64F5"/>
    <w:rsid w:val="005C71DD"/>
    <w:rsid w:val="005C7280"/>
    <w:rsid w:val="005D00A3"/>
    <w:rsid w:val="005D02B6"/>
    <w:rsid w:val="005D0863"/>
    <w:rsid w:val="005D1184"/>
    <w:rsid w:val="005D1334"/>
    <w:rsid w:val="005D14AE"/>
    <w:rsid w:val="005D15F6"/>
    <w:rsid w:val="005D15F9"/>
    <w:rsid w:val="005D164B"/>
    <w:rsid w:val="005D17DB"/>
    <w:rsid w:val="005D1A7D"/>
    <w:rsid w:val="005D21FE"/>
    <w:rsid w:val="005D38A0"/>
    <w:rsid w:val="005D4047"/>
    <w:rsid w:val="005D410A"/>
    <w:rsid w:val="005D431F"/>
    <w:rsid w:val="005D47A6"/>
    <w:rsid w:val="005D53FD"/>
    <w:rsid w:val="005D56C7"/>
    <w:rsid w:val="005D5EC6"/>
    <w:rsid w:val="005D6B27"/>
    <w:rsid w:val="005D6EAF"/>
    <w:rsid w:val="005D6F3A"/>
    <w:rsid w:val="005D7B9E"/>
    <w:rsid w:val="005D7C8C"/>
    <w:rsid w:val="005E0057"/>
    <w:rsid w:val="005E08F8"/>
    <w:rsid w:val="005E1C94"/>
    <w:rsid w:val="005E2351"/>
    <w:rsid w:val="005E29CD"/>
    <w:rsid w:val="005E3F75"/>
    <w:rsid w:val="005E42EB"/>
    <w:rsid w:val="005E5D7D"/>
    <w:rsid w:val="005E5F8F"/>
    <w:rsid w:val="005E752C"/>
    <w:rsid w:val="005E76DA"/>
    <w:rsid w:val="005E7DD2"/>
    <w:rsid w:val="005E7EC8"/>
    <w:rsid w:val="005F0E38"/>
    <w:rsid w:val="005F0E70"/>
    <w:rsid w:val="005F12A3"/>
    <w:rsid w:val="005F18B9"/>
    <w:rsid w:val="005F1B53"/>
    <w:rsid w:val="005F2333"/>
    <w:rsid w:val="005F244F"/>
    <w:rsid w:val="005F2A9F"/>
    <w:rsid w:val="005F329C"/>
    <w:rsid w:val="005F41D2"/>
    <w:rsid w:val="005F44DD"/>
    <w:rsid w:val="005F4B20"/>
    <w:rsid w:val="005F566F"/>
    <w:rsid w:val="005F58C9"/>
    <w:rsid w:val="005F5E5C"/>
    <w:rsid w:val="005F6DAF"/>
    <w:rsid w:val="005F6E8D"/>
    <w:rsid w:val="005F7AF6"/>
    <w:rsid w:val="006003EF"/>
    <w:rsid w:val="00600439"/>
    <w:rsid w:val="00600E79"/>
    <w:rsid w:val="00600F48"/>
    <w:rsid w:val="006020E4"/>
    <w:rsid w:val="00602533"/>
    <w:rsid w:val="00602748"/>
    <w:rsid w:val="006029CA"/>
    <w:rsid w:val="006038B1"/>
    <w:rsid w:val="00603CAB"/>
    <w:rsid w:val="00603D69"/>
    <w:rsid w:val="006041D8"/>
    <w:rsid w:val="0060442C"/>
    <w:rsid w:val="00604998"/>
    <w:rsid w:val="00604F8C"/>
    <w:rsid w:val="006051C3"/>
    <w:rsid w:val="006055DD"/>
    <w:rsid w:val="00606F5D"/>
    <w:rsid w:val="00607296"/>
    <w:rsid w:val="00610916"/>
    <w:rsid w:val="006111C6"/>
    <w:rsid w:val="00612001"/>
    <w:rsid w:val="00612A8B"/>
    <w:rsid w:val="00612BC1"/>
    <w:rsid w:val="00612F53"/>
    <w:rsid w:val="00613480"/>
    <w:rsid w:val="00613668"/>
    <w:rsid w:val="00614023"/>
    <w:rsid w:val="006160CF"/>
    <w:rsid w:val="006168E9"/>
    <w:rsid w:val="006173D5"/>
    <w:rsid w:val="00617884"/>
    <w:rsid w:val="006179CE"/>
    <w:rsid w:val="00617F5C"/>
    <w:rsid w:val="0062007D"/>
    <w:rsid w:val="0062158C"/>
    <w:rsid w:val="00622053"/>
    <w:rsid w:val="006225F8"/>
    <w:rsid w:val="0062287A"/>
    <w:rsid w:val="00623CB4"/>
    <w:rsid w:val="00624762"/>
    <w:rsid w:val="00624928"/>
    <w:rsid w:val="00624B4A"/>
    <w:rsid w:val="00624F83"/>
    <w:rsid w:val="0062553F"/>
    <w:rsid w:val="006268A9"/>
    <w:rsid w:val="00626D85"/>
    <w:rsid w:val="006278F9"/>
    <w:rsid w:val="00627FC0"/>
    <w:rsid w:val="0063001C"/>
    <w:rsid w:val="006307DB"/>
    <w:rsid w:val="006308CD"/>
    <w:rsid w:val="00631479"/>
    <w:rsid w:val="006318D3"/>
    <w:rsid w:val="0063256F"/>
    <w:rsid w:val="0063451D"/>
    <w:rsid w:val="00634EAD"/>
    <w:rsid w:val="006351FC"/>
    <w:rsid w:val="00635785"/>
    <w:rsid w:val="00635854"/>
    <w:rsid w:val="00635A4D"/>
    <w:rsid w:val="00636D2D"/>
    <w:rsid w:val="00640361"/>
    <w:rsid w:val="0064087F"/>
    <w:rsid w:val="00641CF7"/>
    <w:rsid w:val="00641D50"/>
    <w:rsid w:val="00641EEA"/>
    <w:rsid w:val="00641FDD"/>
    <w:rsid w:val="00641FEC"/>
    <w:rsid w:val="00642B2E"/>
    <w:rsid w:val="00642B86"/>
    <w:rsid w:val="00642D10"/>
    <w:rsid w:val="0064385B"/>
    <w:rsid w:val="006439CD"/>
    <w:rsid w:val="00643B02"/>
    <w:rsid w:val="00643ED5"/>
    <w:rsid w:val="00643F11"/>
    <w:rsid w:val="0064558D"/>
    <w:rsid w:val="00646E99"/>
    <w:rsid w:val="006470C9"/>
    <w:rsid w:val="00647C43"/>
    <w:rsid w:val="00647FEC"/>
    <w:rsid w:val="00650316"/>
    <w:rsid w:val="006504C8"/>
    <w:rsid w:val="0065056B"/>
    <w:rsid w:val="0065096A"/>
    <w:rsid w:val="006519FF"/>
    <w:rsid w:val="00651DAD"/>
    <w:rsid w:val="006522C0"/>
    <w:rsid w:val="006522DB"/>
    <w:rsid w:val="0065274A"/>
    <w:rsid w:val="00652CCF"/>
    <w:rsid w:val="006538A5"/>
    <w:rsid w:val="006538B0"/>
    <w:rsid w:val="00653917"/>
    <w:rsid w:val="00653B04"/>
    <w:rsid w:val="00654022"/>
    <w:rsid w:val="006546FE"/>
    <w:rsid w:val="00654C32"/>
    <w:rsid w:val="006552E2"/>
    <w:rsid w:val="00655CB7"/>
    <w:rsid w:val="00656C88"/>
    <w:rsid w:val="0066016A"/>
    <w:rsid w:val="00660557"/>
    <w:rsid w:val="00661735"/>
    <w:rsid w:val="00661F92"/>
    <w:rsid w:val="00662988"/>
    <w:rsid w:val="00662B7B"/>
    <w:rsid w:val="0066317A"/>
    <w:rsid w:val="006635F2"/>
    <w:rsid w:val="00663829"/>
    <w:rsid w:val="00663B8C"/>
    <w:rsid w:val="00664C01"/>
    <w:rsid w:val="00664FBE"/>
    <w:rsid w:val="006655F8"/>
    <w:rsid w:val="006658C9"/>
    <w:rsid w:val="00665CBF"/>
    <w:rsid w:val="00666911"/>
    <w:rsid w:val="00667294"/>
    <w:rsid w:val="0066738C"/>
    <w:rsid w:val="00667680"/>
    <w:rsid w:val="00667C23"/>
    <w:rsid w:val="00667C8B"/>
    <w:rsid w:val="00667E05"/>
    <w:rsid w:val="006710FC"/>
    <w:rsid w:val="00671186"/>
    <w:rsid w:val="0067125D"/>
    <w:rsid w:val="006714DD"/>
    <w:rsid w:val="00671666"/>
    <w:rsid w:val="0067302A"/>
    <w:rsid w:val="00673335"/>
    <w:rsid w:val="00674255"/>
    <w:rsid w:val="00675A49"/>
    <w:rsid w:val="00675F9C"/>
    <w:rsid w:val="00676A3D"/>
    <w:rsid w:val="00676D68"/>
    <w:rsid w:val="0067712E"/>
    <w:rsid w:val="00677375"/>
    <w:rsid w:val="00677740"/>
    <w:rsid w:val="00677963"/>
    <w:rsid w:val="00680109"/>
    <w:rsid w:val="0068065A"/>
    <w:rsid w:val="00680B11"/>
    <w:rsid w:val="00680C86"/>
    <w:rsid w:val="00681354"/>
    <w:rsid w:val="00681F9D"/>
    <w:rsid w:val="00682048"/>
    <w:rsid w:val="006822AC"/>
    <w:rsid w:val="006824F1"/>
    <w:rsid w:val="00682821"/>
    <w:rsid w:val="00682A6A"/>
    <w:rsid w:val="00682A96"/>
    <w:rsid w:val="00682BB7"/>
    <w:rsid w:val="00683463"/>
    <w:rsid w:val="006837A2"/>
    <w:rsid w:val="00683D6F"/>
    <w:rsid w:val="00684114"/>
    <w:rsid w:val="006848FD"/>
    <w:rsid w:val="00684B4F"/>
    <w:rsid w:val="00685554"/>
    <w:rsid w:val="006855B4"/>
    <w:rsid w:val="006870E7"/>
    <w:rsid w:val="0068734E"/>
    <w:rsid w:val="006900C1"/>
    <w:rsid w:val="00690813"/>
    <w:rsid w:val="0069085C"/>
    <w:rsid w:val="00690A2A"/>
    <w:rsid w:val="00690B10"/>
    <w:rsid w:val="00690B57"/>
    <w:rsid w:val="00690B7D"/>
    <w:rsid w:val="00690C1B"/>
    <w:rsid w:val="00690F76"/>
    <w:rsid w:val="006914AE"/>
    <w:rsid w:val="0069157A"/>
    <w:rsid w:val="006915C3"/>
    <w:rsid w:val="00692948"/>
    <w:rsid w:val="00692B51"/>
    <w:rsid w:val="00693005"/>
    <w:rsid w:val="00693416"/>
    <w:rsid w:val="0069374E"/>
    <w:rsid w:val="0069385C"/>
    <w:rsid w:val="00693D71"/>
    <w:rsid w:val="00694679"/>
    <w:rsid w:val="006947C2"/>
    <w:rsid w:val="00695959"/>
    <w:rsid w:val="00696B3A"/>
    <w:rsid w:val="00696E5C"/>
    <w:rsid w:val="0069709D"/>
    <w:rsid w:val="00697133"/>
    <w:rsid w:val="006A059A"/>
    <w:rsid w:val="006A1850"/>
    <w:rsid w:val="006A1E5F"/>
    <w:rsid w:val="006A24AF"/>
    <w:rsid w:val="006A2DD6"/>
    <w:rsid w:val="006A3B62"/>
    <w:rsid w:val="006A3D14"/>
    <w:rsid w:val="006A3EFF"/>
    <w:rsid w:val="006A4491"/>
    <w:rsid w:val="006A4D18"/>
    <w:rsid w:val="006A5003"/>
    <w:rsid w:val="006A554D"/>
    <w:rsid w:val="006A5747"/>
    <w:rsid w:val="006A67D4"/>
    <w:rsid w:val="006A7399"/>
    <w:rsid w:val="006A7D13"/>
    <w:rsid w:val="006B0184"/>
    <w:rsid w:val="006B06C7"/>
    <w:rsid w:val="006B24AC"/>
    <w:rsid w:val="006B2BE4"/>
    <w:rsid w:val="006B38E8"/>
    <w:rsid w:val="006B47B4"/>
    <w:rsid w:val="006B47CF"/>
    <w:rsid w:val="006B47F8"/>
    <w:rsid w:val="006B4D47"/>
    <w:rsid w:val="006B581E"/>
    <w:rsid w:val="006B59C7"/>
    <w:rsid w:val="006B6B28"/>
    <w:rsid w:val="006B7437"/>
    <w:rsid w:val="006B779B"/>
    <w:rsid w:val="006B7DDB"/>
    <w:rsid w:val="006C0032"/>
    <w:rsid w:val="006C0B7D"/>
    <w:rsid w:val="006C15AE"/>
    <w:rsid w:val="006C18C6"/>
    <w:rsid w:val="006C221C"/>
    <w:rsid w:val="006C270C"/>
    <w:rsid w:val="006C2C82"/>
    <w:rsid w:val="006C3346"/>
    <w:rsid w:val="006C456A"/>
    <w:rsid w:val="006C4EC0"/>
    <w:rsid w:val="006C535E"/>
    <w:rsid w:val="006C5F30"/>
    <w:rsid w:val="006C617A"/>
    <w:rsid w:val="006C6265"/>
    <w:rsid w:val="006C66C2"/>
    <w:rsid w:val="006C6AF0"/>
    <w:rsid w:val="006C7AE8"/>
    <w:rsid w:val="006C7C55"/>
    <w:rsid w:val="006C7CB2"/>
    <w:rsid w:val="006C7FA2"/>
    <w:rsid w:val="006D01D0"/>
    <w:rsid w:val="006D0FA7"/>
    <w:rsid w:val="006D1220"/>
    <w:rsid w:val="006D167F"/>
    <w:rsid w:val="006D19EF"/>
    <w:rsid w:val="006D2FE6"/>
    <w:rsid w:val="006D3325"/>
    <w:rsid w:val="006D3BBA"/>
    <w:rsid w:val="006D3FD4"/>
    <w:rsid w:val="006D49B9"/>
    <w:rsid w:val="006D4DEB"/>
    <w:rsid w:val="006D4F26"/>
    <w:rsid w:val="006D56C4"/>
    <w:rsid w:val="006D600B"/>
    <w:rsid w:val="006D6347"/>
    <w:rsid w:val="006D665E"/>
    <w:rsid w:val="006D66E7"/>
    <w:rsid w:val="006D671A"/>
    <w:rsid w:val="006D6843"/>
    <w:rsid w:val="006D6B14"/>
    <w:rsid w:val="006D6CEB"/>
    <w:rsid w:val="006D7FE4"/>
    <w:rsid w:val="006E02C7"/>
    <w:rsid w:val="006E072B"/>
    <w:rsid w:val="006E0BD8"/>
    <w:rsid w:val="006E0D7C"/>
    <w:rsid w:val="006E0EBA"/>
    <w:rsid w:val="006E3C3E"/>
    <w:rsid w:val="006E411E"/>
    <w:rsid w:val="006E4AB9"/>
    <w:rsid w:val="006E549A"/>
    <w:rsid w:val="006E5D1F"/>
    <w:rsid w:val="006E6500"/>
    <w:rsid w:val="006E6571"/>
    <w:rsid w:val="006E6582"/>
    <w:rsid w:val="006E67A4"/>
    <w:rsid w:val="006E75A9"/>
    <w:rsid w:val="006E7716"/>
    <w:rsid w:val="006F016D"/>
    <w:rsid w:val="006F02A3"/>
    <w:rsid w:val="006F0449"/>
    <w:rsid w:val="006F0654"/>
    <w:rsid w:val="006F0DCB"/>
    <w:rsid w:val="006F19DC"/>
    <w:rsid w:val="006F27FA"/>
    <w:rsid w:val="006F2C47"/>
    <w:rsid w:val="006F328F"/>
    <w:rsid w:val="006F33AD"/>
    <w:rsid w:val="006F34D8"/>
    <w:rsid w:val="006F36F9"/>
    <w:rsid w:val="006F4865"/>
    <w:rsid w:val="006F489C"/>
    <w:rsid w:val="006F49C2"/>
    <w:rsid w:val="006F49D9"/>
    <w:rsid w:val="006F5038"/>
    <w:rsid w:val="006F580D"/>
    <w:rsid w:val="006F60AE"/>
    <w:rsid w:val="006F76FA"/>
    <w:rsid w:val="006F7C09"/>
    <w:rsid w:val="0070059A"/>
    <w:rsid w:val="0070117C"/>
    <w:rsid w:val="00701CE7"/>
    <w:rsid w:val="00702154"/>
    <w:rsid w:val="00702B82"/>
    <w:rsid w:val="00702DB6"/>
    <w:rsid w:val="0070301F"/>
    <w:rsid w:val="007033A8"/>
    <w:rsid w:val="007036C6"/>
    <w:rsid w:val="00703F65"/>
    <w:rsid w:val="00704030"/>
    <w:rsid w:val="007049EF"/>
    <w:rsid w:val="00704A42"/>
    <w:rsid w:val="00704B70"/>
    <w:rsid w:val="00704E04"/>
    <w:rsid w:val="00705533"/>
    <w:rsid w:val="00705750"/>
    <w:rsid w:val="00705EF9"/>
    <w:rsid w:val="007062F9"/>
    <w:rsid w:val="00706502"/>
    <w:rsid w:val="00706584"/>
    <w:rsid w:val="00706ED7"/>
    <w:rsid w:val="007070F4"/>
    <w:rsid w:val="00707EEB"/>
    <w:rsid w:val="007100B6"/>
    <w:rsid w:val="007105CC"/>
    <w:rsid w:val="00710D70"/>
    <w:rsid w:val="0071103A"/>
    <w:rsid w:val="007115AB"/>
    <w:rsid w:val="0071197F"/>
    <w:rsid w:val="00711F74"/>
    <w:rsid w:val="007129B2"/>
    <w:rsid w:val="00713C92"/>
    <w:rsid w:val="00714466"/>
    <w:rsid w:val="007151BF"/>
    <w:rsid w:val="007159FB"/>
    <w:rsid w:val="00715D3F"/>
    <w:rsid w:val="00715D8E"/>
    <w:rsid w:val="00716F39"/>
    <w:rsid w:val="00717C70"/>
    <w:rsid w:val="00720366"/>
    <w:rsid w:val="00720425"/>
    <w:rsid w:val="007204F0"/>
    <w:rsid w:val="007209A0"/>
    <w:rsid w:val="00720AED"/>
    <w:rsid w:val="00721020"/>
    <w:rsid w:val="007218A6"/>
    <w:rsid w:val="00721E4C"/>
    <w:rsid w:val="00722156"/>
    <w:rsid w:val="00722625"/>
    <w:rsid w:val="00722827"/>
    <w:rsid w:val="00722F98"/>
    <w:rsid w:val="0072313C"/>
    <w:rsid w:val="007239C8"/>
    <w:rsid w:val="00723C2A"/>
    <w:rsid w:val="00723C2D"/>
    <w:rsid w:val="00724C40"/>
    <w:rsid w:val="00724E58"/>
    <w:rsid w:val="00725028"/>
    <w:rsid w:val="007261CC"/>
    <w:rsid w:val="0072789F"/>
    <w:rsid w:val="00730FBE"/>
    <w:rsid w:val="00731186"/>
    <w:rsid w:val="0073121D"/>
    <w:rsid w:val="00731299"/>
    <w:rsid w:val="00731302"/>
    <w:rsid w:val="0073141C"/>
    <w:rsid w:val="00733108"/>
    <w:rsid w:val="00733E3B"/>
    <w:rsid w:val="00733EB5"/>
    <w:rsid w:val="00734066"/>
    <w:rsid w:val="00734084"/>
    <w:rsid w:val="00735196"/>
    <w:rsid w:val="007355D6"/>
    <w:rsid w:val="00735BF8"/>
    <w:rsid w:val="00735C6C"/>
    <w:rsid w:val="00736199"/>
    <w:rsid w:val="00736473"/>
    <w:rsid w:val="007365AD"/>
    <w:rsid w:val="00736840"/>
    <w:rsid w:val="0073686C"/>
    <w:rsid w:val="007369BD"/>
    <w:rsid w:val="00736CF2"/>
    <w:rsid w:val="00736D4E"/>
    <w:rsid w:val="007373DA"/>
    <w:rsid w:val="0074050C"/>
    <w:rsid w:val="00740CC9"/>
    <w:rsid w:val="00742473"/>
    <w:rsid w:val="0074344C"/>
    <w:rsid w:val="0074368E"/>
    <w:rsid w:val="00743DB6"/>
    <w:rsid w:val="00743EEF"/>
    <w:rsid w:val="007440A3"/>
    <w:rsid w:val="00744954"/>
    <w:rsid w:val="00745519"/>
    <w:rsid w:val="007456B0"/>
    <w:rsid w:val="00746F05"/>
    <w:rsid w:val="00746F28"/>
    <w:rsid w:val="00747ACD"/>
    <w:rsid w:val="00747AF4"/>
    <w:rsid w:val="00747B72"/>
    <w:rsid w:val="00750916"/>
    <w:rsid w:val="00750BB8"/>
    <w:rsid w:val="00750E75"/>
    <w:rsid w:val="0075134E"/>
    <w:rsid w:val="00751695"/>
    <w:rsid w:val="007519EF"/>
    <w:rsid w:val="00751B09"/>
    <w:rsid w:val="00751C6B"/>
    <w:rsid w:val="00752345"/>
    <w:rsid w:val="007528C8"/>
    <w:rsid w:val="00752C49"/>
    <w:rsid w:val="007532A2"/>
    <w:rsid w:val="00754144"/>
    <w:rsid w:val="0075450D"/>
    <w:rsid w:val="00754A08"/>
    <w:rsid w:val="00754C88"/>
    <w:rsid w:val="0075509D"/>
    <w:rsid w:val="00755382"/>
    <w:rsid w:val="00755E8F"/>
    <w:rsid w:val="00755F0B"/>
    <w:rsid w:val="00756120"/>
    <w:rsid w:val="007565CD"/>
    <w:rsid w:val="00756E08"/>
    <w:rsid w:val="00757499"/>
    <w:rsid w:val="007601A9"/>
    <w:rsid w:val="00760B5F"/>
    <w:rsid w:val="007612EB"/>
    <w:rsid w:val="0076137A"/>
    <w:rsid w:val="007613AC"/>
    <w:rsid w:val="007614B7"/>
    <w:rsid w:val="0076179B"/>
    <w:rsid w:val="00762283"/>
    <w:rsid w:val="0076284F"/>
    <w:rsid w:val="00763020"/>
    <w:rsid w:val="00763185"/>
    <w:rsid w:val="007631F2"/>
    <w:rsid w:val="00763269"/>
    <w:rsid w:val="007632F5"/>
    <w:rsid w:val="00763605"/>
    <w:rsid w:val="00763A04"/>
    <w:rsid w:val="00763EB0"/>
    <w:rsid w:val="00764DD1"/>
    <w:rsid w:val="00764FB2"/>
    <w:rsid w:val="00765A69"/>
    <w:rsid w:val="00766426"/>
    <w:rsid w:val="007671DF"/>
    <w:rsid w:val="00767B32"/>
    <w:rsid w:val="00767C41"/>
    <w:rsid w:val="00767C69"/>
    <w:rsid w:val="00767DB0"/>
    <w:rsid w:val="007710C6"/>
    <w:rsid w:val="007719B5"/>
    <w:rsid w:val="00771A24"/>
    <w:rsid w:val="0077265B"/>
    <w:rsid w:val="00772B56"/>
    <w:rsid w:val="00773124"/>
    <w:rsid w:val="00773779"/>
    <w:rsid w:val="00773BE0"/>
    <w:rsid w:val="00773F29"/>
    <w:rsid w:val="007745A4"/>
    <w:rsid w:val="00774731"/>
    <w:rsid w:val="00774812"/>
    <w:rsid w:val="00774B73"/>
    <w:rsid w:val="00775E08"/>
    <w:rsid w:val="00776C69"/>
    <w:rsid w:val="0077710A"/>
    <w:rsid w:val="007805CD"/>
    <w:rsid w:val="00780BFB"/>
    <w:rsid w:val="00780D69"/>
    <w:rsid w:val="0078178C"/>
    <w:rsid w:val="007817C3"/>
    <w:rsid w:val="00782C03"/>
    <w:rsid w:val="007835D5"/>
    <w:rsid w:val="007838F2"/>
    <w:rsid w:val="00783CE2"/>
    <w:rsid w:val="00784271"/>
    <w:rsid w:val="00784B91"/>
    <w:rsid w:val="00784FED"/>
    <w:rsid w:val="007851DE"/>
    <w:rsid w:val="007853FE"/>
    <w:rsid w:val="00785799"/>
    <w:rsid w:val="007858DA"/>
    <w:rsid w:val="0078739A"/>
    <w:rsid w:val="007873A7"/>
    <w:rsid w:val="00787764"/>
    <w:rsid w:val="007878A8"/>
    <w:rsid w:val="007878B3"/>
    <w:rsid w:val="00790485"/>
    <w:rsid w:val="007916BA"/>
    <w:rsid w:val="00791B4D"/>
    <w:rsid w:val="0079270D"/>
    <w:rsid w:val="00792902"/>
    <w:rsid w:val="0079361F"/>
    <w:rsid w:val="00793E58"/>
    <w:rsid w:val="00793E66"/>
    <w:rsid w:val="00794052"/>
    <w:rsid w:val="0079421C"/>
    <w:rsid w:val="00794B5B"/>
    <w:rsid w:val="007951F8"/>
    <w:rsid w:val="0079547D"/>
    <w:rsid w:val="0079556B"/>
    <w:rsid w:val="00795A57"/>
    <w:rsid w:val="00795B3F"/>
    <w:rsid w:val="00795EF5"/>
    <w:rsid w:val="00796B56"/>
    <w:rsid w:val="007A0C78"/>
    <w:rsid w:val="007A1231"/>
    <w:rsid w:val="007A1835"/>
    <w:rsid w:val="007A4440"/>
    <w:rsid w:val="007A4583"/>
    <w:rsid w:val="007A4992"/>
    <w:rsid w:val="007A57FD"/>
    <w:rsid w:val="007A5FEE"/>
    <w:rsid w:val="007A6254"/>
    <w:rsid w:val="007A682E"/>
    <w:rsid w:val="007A75F7"/>
    <w:rsid w:val="007A7832"/>
    <w:rsid w:val="007A7A32"/>
    <w:rsid w:val="007A7A5F"/>
    <w:rsid w:val="007A7DA8"/>
    <w:rsid w:val="007A7EDD"/>
    <w:rsid w:val="007B0EE4"/>
    <w:rsid w:val="007B25A5"/>
    <w:rsid w:val="007B3016"/>
    <w:rsid w:val="007B381D"/>
    <w:rsid w:val="007B4947"/>
    <w:rsid w:val="007B4CC0"/>
    <w:rsid w:val="007B54EF"/>
    <w:rsid w:val="007B56E6"/>
    <w:rsid w:val="007B58A9"/>
    <w:rsid w:val="007B5C5C"/>
    <w:rsid w:val="007B5DF7"/>
    <w:rsid w:val="007B638A"/>
    <w:rsid w:val="007B6577"/>
    <w:rsid w:val="007B66F4"/>
    <w:rsid w:val="007B7761"/>
    <w:rsid w:val="007B7F00"/>
    <w:rsid w:val="007C1BF0"/>
    <w:rsid w:val="007C1F80"/>
    <w:rsid w:val="007C273E"/>
    <w:rsid w:val="007C2A18"/>
    <w:rsid w:val="007C3F39"/>
    <w:rsid w:val="007C4128"/>
    <w:rsid w:val="007C487D"/>
    <w:rsid w:val="007C48B8"/>
    <w:rsid w:val="007C4966"/>
    <w:rsid w:val="007C4ABC"/>
    <w:rsid w:val="007C4F60"/>
    <w:rsid w:val="007C4FF7"/>
    <w:rsid w:val="007C5707"/>
    <w:rsid w:val="007C5719"/>
    <w:rsid w:val="007C5AA1"/>
    <w:rsid w:val="007C5EB7"/>
    <w:rsid w:val="007C6188"/>
    <w:rsid w:val="007C61A6"/>
    <w:rsid w:val="007C64C0"/>
    <w:rsid w:val="007C6C1F"/>
    <w:rsid w:val="007C6F1B"/>
    <w:rsid w:val="007C714B"/>
    <w:rsid w:val="007C7C90"/>
    <w:rsid w:val="007D0D37"/>
    <w:rsid w:val="007D15FA"/>
    <w:rsid w:val="007D1CFD"/>
    <w:rsid w:val="007D245F"/>
    <w:rsid w:val="007D2766"/>
    <w:rsid w:val="007D28B8"/>
    <w:rsid w:val="007D2CED"/>
    <w:rsid w:val="007D37B4"/>
    <w:rsid w:val="007D48C9"/>
    <w:rsid w:val="007D5827"/>
    <w:rsid w:val="007D5A9F"/>
    <w:rsid w:val="007D5F22"/>
    <w:rsid w:val="007D653C"/>
    <w:rsid w:val="007D6586"/>
    <w:rsid w:val="007D6763"/>
    <w:rsid w:val="007D68C0"/>
    <w:rsid w:val="007D6932"/>
    <w:rsid w:val="007D7191"/>
    <w:rsid w:val="007D725D"/>
    <w:rsid w:val="007D72E6"/>
    <w:rsid w:val="007D743E"/>
    <w:rsid w:val="007D7B6D"/>
    <w:rsid w:val="007D7B73"/>
    <w:rsid w:val="007D7E2D"/>
    <w:rsid w:val="007E044A"/>
    <w:rsid w:val="007E05AC"/>
    <w:rsid w:val="007E07A5"/>
    <w:rsid w:val="007E335A"/>
    <w:rsid w:val="007E463F"/>
    <w:rsid w:val="007E5353"/>
    <w:rsid w:val="007E5A58"/>
    <w:rsid w:val="007E6316"/>
    <w:rsid w:val="007E66D6"/>
    <w:rsid w:val="007E694C"/>
    <w:rsid w:val="007E7411"/>
    <w:rsid w:val="007E76B8"/>
    <w:rsid w:val="007E7860"/>
    <w:rsid w:val="007E7F32"/>
    <w:rsid w:val="007F00FE"/>
    <w:rsid w:val="007F04FD"/>
    <w:rsid w:val="007F0A3D"/>
    <w:rsid w:val="007F0D04"/>
    <w:rsid w:val="007F131F"/>
    <w:rsid w:val="007F1366"/>
    <w:rsid w:val="007F1703"/>
    <w:rsid w:val="007F1EC8"/>
    <w:rsid w:val="007F2657"/>
    <w:rsid w:val="007F2ACC"/>
    <w:rsid w:val="007F2BFF"/>
    <w:rsid w:val="007F3163"/>
    <w:rsid w:val="007F3780"/>
    <w:rsid w:val="007F3C5E"/>
    <w:rsid w:val="007F415C"/>
    <w:rsid w:val="007F49E3"/>
    <w:rsid w:val="007F4A82"/>
    <w:rsid w:val="007F4B1E"/>
    <w:rsid w:val="007F4D81"/>
    <w:rsid w:val="007F57F8"/>
    <w:rsid w:val="007F5AB0"/>
    <w:rsid w:val="007F629E"/>
    <w:rsid w:val="007F7430"/>
    <w:rsid w:val="007F7A55"/>
    <w:rsid w:val="007F7B91"/>
    <w:rsid w:val="008001C2"/>
    <w:rsid w:val="00800866"/>
    <w:rsid w:val="00801C17"/>
    <w:rsid w:val="00801E9C"/>
    <w:rsid w:val="00801EE0"/>
    <w:rsid w:val="00802596"/>
    <w:rsid w:val="008025B1"/>
    <w:rsid w:val="00802689"/>
    <w:rsid w:val="00802E98"/>
    <w:rsid w:val="0080328A"/>
    <w:rsid w:val="008035B0"/>
    <w:rsid w:val="00803E26"/>
    <w:rsid w:val="00804305"/>
    <w:rsid w:val="00804357"/>
    <w:rsid w:val="008051FB"/>
    <w:rsid w:val="0080634A"/>
    <w:rsid w:val="00806925"/>
    <w:rsid w:val="0080745E"/>
    <w:rsid w:val="00807A6D"/>
    <w:rsid w:val="00810362"/>
    <w:rsid w:val="008103B6"/>
    <w:rsid w:val="008103F0"/>
    <w:rsid w:val="00810ED2"/>
    <w:rsid w:val="008113BA"/>
    <w:rsid w:val="00811AB2"/>
    <w:rsid w:val="00811B45"/>
    <w:rsid w:val="00811EF9"/>
    <w:rsid w:val="0081226A"/>
    <w:rsid w:val="008127FC"/>
    <w:rsid w:val="00812CFB"/>
    <w:rsid w:val="00812E1C"/>
    <w:rsid w:val="008133D1"/>
    <w:rsid w:val="008134C3"/>
    <w:rsid w:val="008139ED"/>
    <w:rsid w:val="00814111"/>
    <w:rsid w:val="008142E5"/>
    <w:rsid w:val="0081470B"/>
    <w:rsid w:val="00814891"/>
    <w:rsid w:val="0081539A"/>
    <w:rsid w:val="00815602"/>
    <w:rsid w:val="008156EF"/>
    <w:rsid w:val="00815BE7"/>
    <w:rsid w:val="00816619"/>
    <w:rsid w:val="008167C3"/>
    <w:rsid w:val="008169A1"/>
    <w:rsid w:val="00816EF8"/>
    <w:rsid w:val="0081726B"/>
    <w:rsid w:val="00817A5D"/>
    <w:rsid w:val="00820307"/>
    <w:rsid w:val="00820531"/>
    <w:rsid w:val="00820673"/>
    <w:rsid w:val="00820A97"/>
    <w:rsid w:val="00820EA6"/>
    <w:rsid w:val="008214AB"/>
    <w:rsid w:val="00822310"/>
    <w:rsid w:val="008226BD"/>
    <w:rsid w:val="00822B3E"/>
    <w:rsid w:val="00823207"/>
    <w:rsid w:val="0082393E"/>
    <w:rsid w:val="00823DE2"/>
    <w:rsid w:val="0082409F"/>
    <w:rsid w:val="008240B6"/>
    <w:rsid w:val="00824449"/>
    <w:rsid w:val="00824744"/>
    <w:rsid w:val="0082607B"/>
    <w:rsid w:val="008260A0"/>
    <w:rsid w:val="00826172"/>
    <w:rsid w:val="00826CDB"/>
    <w:rsid w:val="00826ED1"/>
    <w:rsid w:val="00827020"/>
    <w:rsid w:val="008309F7"/>
    <w:rsid w:val="00830B93"/>
    <w:rsid w:val="00830CF1"/>
    <w:rsid w:val="00831242"/>
    <w:rsid w:val="008313BE"/>
    <w:rsid w:val="00831428"/>
    <w:rsid w:val="008340D0"/>
    <w:rsid w:val="008343F4"/>
    <w:rsid w:val="00834F91"/>
    <w:rsid w:val="00835278"/>
    <w:rsid w:val="0083577C"/>
    <w:rsid w:val="008363F5"/>
    <w:rsid w:val="008367DB"/>
    <w:rsid w:val="008371B4"/>
    <w:rsid w:val="008371E7"/>
    <w:rsid w:val="00837911"/>
    <w:rsid w:val="00837CBF"/>
    <w:rsid w:val="00841D76"/>
    <w:rsid w:val="00841E94"/>
    <w:rsid w:val="00841F75"/>
    <w:rsid w:val="00842384"/>
    <w:rsid w:val="008427F7"/>
    <w:rsid w:val="00842B80"/>
    <w:rsid w:val="0084385D"/>
    <w:rsid w:val="008442BB"/>
    <w:rsid w:val="008448CC"/>
    <w:rsid w:val="00845222"/>
    <w:rsid w:val="008456EB"/>
    <w:rsid w:val="00845949"/>
    <w:rsid w:val="00845C06"/>
    <w:rsid w:val="008466EF"/>
    <w:rsid w:val="00846FB2"/>
    <w:rsid w:val="008477F6"/>
    <w:rsid w:val="0085041E"/>
    <w:rsid w:val="0085070F"/>
    <w:rsid w:val="00850D54"/>
    <w:rsid w:val="0085104C"/>
    <w:rsid w:val="00851732"/>
    <w:rsid w:val="00851E0A"/>
    <w:rsid w:val="00851F6C"/>
    <w:rsid w:val="00852042"/>
    <w:rsid w:val="0085205A"/>
    <w:rsid w:val="00852966"/>
    <w:rsid w:val="00852BAD"/>
    <w:rsid w:val="0085342C"/>
    <w:rsid w:val="00853D38"/>
    <w:rsid w:val="00854132"/>
    <w:rsid w:val="0085449E"/>
    <w:rsid w:val="0085461C"/>
    <w:rsid w:val="00854C09"/>
    <w:rsid w:val="0085569F"/>
    <w:rsid w:val="00855767"/>
    <w:rsid w:val="008562E0"/>
    <w:rsid w:val="0085687A"/>
    <w:rsid w:val="00856CB4"/>
    <w:rsid w:val="00856E32"/>
    <w:rsid w:val="00857548"/>
    <w:rsid w:val="00857E9D"/>
    <w:rsid w:val="00860579"/>
    <w:rsid w:val="00861272"/>
    <w:rsid w:val="00861378"/>
    <w:rsid w:val="00861473"/>
    <w:rsid w:val="0086152E"/>
    <w:rsid w:val="00861B6A"/>
    <w:rsid w:val="00862120"/>
    <w:rsid w:val="0086234A"/>
    <w:rsid w:val="00862AFB"/>
    <w:rsid w:val="00863625"/>
    <w:rsid w:val="00863630"/>
    <w:rsid w:val="00863AC9"/>
    <w:rsid w:val="00863ED9"/>
    <w:rsid w:val="00864694"/>
    <w:rsid w:val="00866315"/>
    <w:rsid w:val="0086647C"/>
    <w:rsid w:val="0086654D"/>
    <w:rsid w:val="00866635"/>
    <w:rsid w:val="00866783"/>
    <w:rsid w:val="00866B20"/>
    <w:rsid w:val="008679CC"/>
    <w:rsid w:val="00867E11"/>
    <w:rsid w:val="00870388"/>
    <w:rsid w:val="0087059C"/>
    <w:rsid w:val="008718CF"/>
    <w:rsid w:val="00872853"/>
    <w:rsid w:val="00872B88"/>
    <w:rsid w:val="00873390"/>
    <w:rsid w:val="008733FE"/>
    <w:rsid w:val="00873C85"/>
    <w:rsid w:val="00873F9B"/>
    <w:rsid w:val="008752D8"/>
    <w:rsid w:val="00875EEE"/>
    <w:rsid w:val="008775E3"/>
    <w:rsid w:val="00880909"/>
    <w:rsid w:val="00880C19"/>
    <w:rsid w:val="00880E12"/>
    <w:rsid w:val="00880E94"/>
    <w:rsid w:val="00881601"/>
    <w:rsid w:val="00881666"/>
    <w:rsid w:val="00881784"/>
    <w:rsid w:val="0088196E"/>
    <w:rsid w:val="00881D87"/>
    <w:rsid w:val="0088337B"/>
    <w:rsid w:val="00883FEC"/>
    <w:rsid w:val="008843A9"/>
    <w:rsid w:val="00884BA0"/>
    <w:rsid w:val="00885015"/>
    <w:rsid w:val="008850B6"/>
    <w:rsid w:val="00885E6F"/>
    <w:rsid w:val="0088770C"/>
    <w:rsid w:val="00887855"/>
    <w:rsid w:val="00890844"/>
    <w:rsid w:val="00890D5D"/>
    <w:rsid w:val="0089199C"/>
    <w:rsid w:val="00891A55"/>
    <w:rsid w:val="00891BDC"/>
    <w:rsid w:val="00892292"/>
    <w:rsid w:val="00892932"/>
    <w:rsid w:val="0089321D"/>
    <w:rsid w:val="00893732"/>
    <w:rsid w:val="00893828"/>
    <w:rsid w:val="00893978"/>
    <w:rsid w:val="00893D56"/>
    <w:rsid w:val="008941C2"/>
    <w:rsid w:val="00894491"/>
    <w:rsid w:val="008952C2"/>
    <w:rsid w:val="00896C87"/>
    <w:rsid w:val="0089767C"/>
    <w:rsid w:val="008A0DBA"/>
    <w:rsid w:val="008A179E"/>
    <w:rsid w:val="008A1894"/>
    <w:rsid w:val="008A1D6D"/>
    <w:rsid w:val="008A271D"/>
    <w:rsid w:val="008A2D33"/>
    <w:rsid w:val="008A2DBF"/>
    <w:rsid w:val="008A2E23"/>
    <w:rsid w:val="008A359E"/>
    <w:rsid w:val="008A3FB9"/>
    <w:rsid w:val="008A40E1"/>
    <w:rsid w:val="008A45FC"/>
    <w:rsid w:val="008A52C9"/>
    <w:rsid w:val="008A6521"/>
    <w:rsid w:val="008A680F"/>
    <w:rsid w:val="008A6BF1"/>
    <w:rsid w:val="008A6C6A"/>
    <w:rsid w:val="008A778B"/>
    <w:rsid w:val="008A7D5C"/>
    <w:rsid w:val="008B05B0"/>
    <w:rsid w:val="008B0E9F"/>
    <w:rsid w:val="008B1498"/>
    <w:rsid w:val="008B155B"/>
    <w:rsid w:val="008B2400"/>
    <w:rsid w:val="008B2666"/>
    <w:rsid w:val="008B2894"/>
    <w:rsid w:val="008B28EB"/>
    <w:rsid w:val="008B2F32"/>
    <w:rsid w:val="008B3BC5"/>
    <w:rsid w:val="008B41AD"/>
    <w:rsid w:val="008B4258"/>
    <w:rsid w:val="008B4CA0"/>
    <w:rsid w:val="008B5E4F"/>
    <w:rsid w:val="008B5ED3"/>
    <w:rsid w:val="008B62AE"/>
    <w:rsid w:val="008B696C"/>
    <w:rsid w:val="008B6B60"/>
    <w:rsid w:val="008C0017"/>
    <w:rsid w:val="008C05EC"/>
    <w:rsid w:val="008C0A07"/>
    <w:rsid w:val="008C0E5A"/>
    <w:rsid w:val="008C18F9"/>
    <w:rsid w:val="008C1D03"/>
    <w:rsid w:val="008C2229"/>
    <w:rsid w:val="008C2366"/>
    <w:rsid w:val="008C299C"/>
    <w:rsid w:val="008C3785"/>
    <w:rsid w:val="008C4212"/>
    <w:rsid w:val="008C5064"/>
    <w:rsid w:val="008C5072"/>
    <w:rsid w:val="008C560C"/>
    <w:rsid w:val="008C56D1"/>
    <w:rsid w:val="008C5C4F"/>
    <w:rsid w:val="008C5FE4"/>
    <w:rsid w:val="008C5FF8"/>
    <w:rsid w:val="008C6683"/>
    <w:rsid w:val="008C74BA"/>
    <w:rsid w:val="008C7CCD"/>
    <w:rsid w:val="008C7E38"/>
    <w:rsid w:val="008C7E62"/>
    <w:rsid w:val="008C7F40"/>
    <w:rsid w:val="008D0436"/>
    <w:rsid w:val="008D0831"/>
    <w:rsid w:val="008D1EEA"/>
    <w:rsid w:val="008D1F91"/>
    <w:rsid w:val="008D23E4"/>
    <w:rsid w:val="008D2AD6"/>
    <w:rsid w:val="008D4781"/>
    <w:rsid w:val="008D658B"/>
    <w:rsid w:val="008D65B3"/>
    <w:rsid w:val="008D6881"/>
    <w:rsid w:val="008D70CF"/>
    <w:rsid w:val="008D7437"/>
    <w:rsid w:val="008D7C33"/>
    <w:rsid w:val="008D7E31"/>
    <w:rsid w:val="008D7F52"/>
    <w:rsid w:val="008E010E"/>
    <w:rsid w:val="008E026D"/>
    <w:rsid w:val="008E02B0"/>
    <w:rsid w:val="008E0781"/>
    <w:rsid w:val="008E1ED2"/>
    <w:rsid w:val="008E2282"/>
    <w:rsid w:val="008E2858"/>
    <w:rsid w:val="008E2B5A"/>
    <w:rsid w:val="008E2B69"/>
    <w:rsid w:val="008E33F9"/>
    <w:rsid w:val="008E378D"/>
    <w:rsid w:val="008E3CA1"/>
    <w:rsid w:val="008E3F20"/>
    <w:rsid w:val="008E3FB8"/>
    <w:rsid w:val="008E4A82"/>
    <w:rsid w:val="008E4CA5"/>
    <w:rsid w:val="008E4D87"/>
    <w:rsid w:val="008E52F0"/>
    <w:rsid w:val="008E5C79"/>
    <w:rsid w:val="008E6462"/>
    <w:rsid w:val="008E6A60"/>
    <w:rsid w:val="008E6C06"/>
    <w:rsid w:val="008E707C"/>
    <w:rsid w:val="008E7271"/>
    <w:rsid w:val="008E73B5"/>
    <w:rsid w:val="008E7D52"/>
    <w:rsid w:val="008F03F2"/>
    <w:rsid w:val="008F085F"/>
    <w:rsid w:val="008F086C"/>
    <w:rsid w:val="008F190C"/>
    <w:rsid w:val="008F1D48"/>
    <w:rsid w:val="008F1DEB"/>
    <w:rsid w:val="008F2AF1"/>
    <w:rsid w:val="008F2BB5"/>
    <w:rsid w:val="008F3014"/>
    <w:rsid w:val="008F3984"/>
    <w:rsid w:val="008F43EC"/>
    <w:rsid w:val="008F468E"/>
    <w:rsid w:val="008F48E7"/>
    <w:rsid w:val="008F4FB6"/>
    <w:rsid w:val="008F51ED"/>
    <w:rsid w:val="008F566B"/>
    <w:rsid w:val="008F5FBF"/>
    <w:rsid w:val="008F6438"/>
    <w:rsid w:val="008F6CEC"/>
    <w:rsid w:val="008F74B3"/>
    <w:rsid w:val="008F7630"/>
    <w:rsid w:val="008F7F0E"/>
    <w:rsid w:val="00900252"/>
    <w:rsid w:val="009005CA"/>
    <w:rsid w:val="00900623"/>
    <w:rsid w:val="00900BB4"/>
    <w:rsid w:val="00900FA0"/>
    <w:rsid w:val="00900FB7"/>
    <w:rsid w:val="0090120C"/>
    <w:rsid w:val="00901482"/>
    <w:rsid w:val="009014BC"/>
    <w:rsid w:val="009014E9"/>
    <w:rsid w:val="0090271A"/>
    <w:rsid w:val="0090324C"/>
    <w:rsid w:val="0090336C"/>
    <w:rsid w:val="00903B87"/>
    <w:rsid w:val="0090494F"/>
    <w:rsid w:val="00904DEB"/>
    <w:rsid w:val="00904F43"/>
    <w:rsid w:val="009061A0"/>
    <w:rsid w:val="0090632C"/>
    <w:rsid w:val="00906BE9"/>
    <w:rsid w:val="0091022F"/>
    <w:rsid w:val="00910435"/>
    <w:rsid w:val="00910614"/>
    <w:rsid w:val="009108DB"/>
    <w:rsid w:val="00910A10"/>
    <w:rsid w:val="00910BA1"/>
    <w:rsid w:val="00910FDB"/>
    <w:rsid w:val="00911120"/>
    <w:rsid w:val="0091180D"/>
    <w:rsid w:val="009121CC"/>
    <w:rsid w:val="0091247E"/>
    <w:rsid w:val="009124B6"/>
    <w:rsid w:val="009126D5"/>
    <w:rsid w:val="00912CC7"/>
    <w:rsid w:val="00913627"/>
    <w:rsid w:val="00914C98"/>
    <w:rsid w:val="0091559F"/>
    <w:rsid w:val="00915F70"/>
    <w:rsid w:val="009161FF"/>
    <w:rsid w:val="00916751"/>
    <w:rsid w:val="00916996"/>
    <w:rsid w:val="00917374"/>
    <w:rsid w:val="00917CBB"/>
    <w:rsid w:val="009204E0"/>
    <w:rsid w:val="0092057B"/>
    <w:rsid w:val="00921FBA"/>
    <w:rsid w:val="00922150"/>
    <w:rsid w:val="00922152"/>
    <w:rsid w:val="0092241A"/>
    <w:rsid w:val="0092263B"/>
    <w:rsid w:val="00922B75"/>
    <w:rsid w:val="00922C33"/>
    <w:rsid w:val="00922D64"/>
    <w:rsid w:val="009233CC"/>
    <w:rsid w:val="009234AE"/>
    <w:rsid w:val="009234FC"/>
    <w:rsid w:val="00923519"/>
    <w:rsid w:val="0092395B"/>
    <w:rsid w:val="00923B44"/>
    <w:rsid w:val="00924305"/>
    <w:rsid w:val="0092436D"/>
    <w:rsid w:val="00924C14"/>
    <w:rsid w:val="00924D7E"/>
    <w:rsid w:val="009250A2"/>
    <w:rsid w:val="009259F7"/>
    <w:rsid w:val="009264DE"/>
    <w:rsid w:val="00926844"/>
    <w:rsid w:val="00927B13"/>
    <w:rsid w:val="00927C4C"/>
    <w:rsid w:val="00927E1D"/>
    <w:rsid w:val="009307ED"/>
    <w:rsid w:val="00930F77"/>
    <w:rsid w:val="0093153D"/>
    <w:rsid w:val="00931DAA"/>
    <w:rsid w:val="009320A3"/>
    <w:rsid w:val="0093233B"/>
    <w:rsid w:val="009325AF"/>
    <w:rsid w:val="009327DA"/>
    <w:rsid w:val="00932E7E"/>
    <w:rsid w:val="00932FD1"/>
    <w:rsid w:val="0093327A"/>
    <w:rsid w:val="00933401"/>
    <w:rsid w:val="0093377E"/>
    <w:rsid w:val="00933A4A"/>
    <w:rsid w:val="00933FAB"/>
    <w:rsid w:val="009345B2"/>
    <w:rsid w:val="00935200"/>
    <w:rsid w:val="00935248"/>
    <w:rsid w:val="00935EA3"/>
    <w:rsid w:val="00936367"/>
    <w:rsid w:val="00936997"/>
    <w:rsid w:val="00937D48"/>
    <w:rsid w:val="00937FA5"/>
    <w:rsid w:val="00940617"/>
    <w:rsid w:val="0094243E"/>
    <w:rsid w:val="009426A4"/>
    <w:rsid w:val="00943846"/>
    <w:rsid w:val="0094389A"/>
    <w:rsid w:val="00944797"/>
    <w:rsid w:val="00946787"/>
    <w:rsid w:val="009468F8"/>
    <w:rsid w:val="00946FFF"/>
    <w:rsid w:val="009476A0"/>
    <w:rsid w:val="00947B65"/>
    <w:rsid w:val="00947C3B"/>
    <w:rsid w:val="0095029C"/>
    <w:rsid w:val="0095082C"/>
    <w:rsid w:val="00950848"/>
    <w:rsid w:val="009508C4"/>
    <w:rsid w:val="00950984"/>
    <w:rsid w:val="0095399C"/>
    <w:rsid w:val="00953C7E"/>
    <w:rsid w:val="009544F2"/>
    <w:rsid w:val="009550B9"/>
    <w:rsid w:val="0095585F"/>
    <w:rsid w:val="009559D4"/>
    <w:rsid w:val="00957A9C"/>
    <w:rsid w:val="00957D95"/>
    <w:rsid w:val="0096037E"/>
    <w:rsid w:val="009605BB"/>
    <w:rsid w:val="009606EF"/>
    <w:rsid w:val="00961311"/>
    <w:rsid w:val="0096169F"/>
    <w:rsid w:val="0096172D"/>
    <w:rsid w:val="00961B8B"/>
    <w:rsid w:val="00961F09"/>
    <w:rsid w:val="00963F89"/>
    <w:rsid w:val="009640C0"/>
    <w:rsid w:val="0096465A"/>
    <w:rsid w:val="0096497D"/>
    <w:rsid w:val="00964DF1"/>
    <w:rsid w:val="00965BEA"/>
    <w:rsid w:val="00965F07"/>
    <w:rsid w:val="0096640F"/>
    <w:rsid w:val="00966A7D"/>
    <w:rsid w:val="00966F87"/>
    <w:rsid w:val="00967299"/>
    <w:rsid w:val="009672C1"/>
    <w:rsid w:val="0096765A"/>
    <w:rsid w:val="0096776A"/>
    <w:rsid w:val="009678B7"/>
    <w:rsid w:val="00967A42"/>
    <w:rsid w:val="00967A9B"/>
    <w:rsid w:val="00967AC4"/>
    <w:rsid w:val="00967F90"/>
    <w:rsid w:val="00970298"/>
    <w:rsid w:val="00970386"/>
    <w:rsid w:val="009704A6"/>
    <w:rsid w:val="009704AB"/>
    <w:rsid w:val="00970ECC"/>
    <w:rsid w:val="00971BA5"/>
    <w:rsid w:val="009722A2"/>
    <w:rsid w:val="00972E4D"/>
    <w:rsid w:val="00973133"/>
    <w:rsid w:val="0097374D"/>
    <w:rsid w:val="00973CC6"/>
    <w:rsid w:val="00974223"/>
    <w:rsid w:val="00975348"/>
    <w:rsid w:val="00975A26"/>
    <w:rsid w:val="00975F7F"/>
    <w:rsid w:val="0097634A"/>
    <w:rsid w:val="00977764"/>
    <w:rsid w:val="00977AD8"/>
    <w:rsid w:val="00977BDA"/>
    <w:rsid w:val="00980A7F"/>
    <w:rsid w:val="00981257"/>
    <w:rsid w:val="00981FC8"/>
    <w:rsid w:val="009827E8"/>
    <w:rsid w:val="00983066"/>
    <w:rsid w:val="009837AB"/>
    <w:rsid w:val="0098441C"/>
    <w:rsid w:val="009849AB"/>
    <w:rsid w:val="00984B88"/>
    <w:rsid w:val="009853B8"/>
    <w:rsid w:val="0098696A"/>
    <w:rsid w:val="00986A79"/>
    <w:rsid w:val="00986B73"/>
    <w:rsid w:val="00987716"/>
    <w:rsid w:val="009877F7"/>
    <w:rsid w:val="009901B8"/>
    <w:rsid w:val="0099023D"/>
    <w:rsid w:val="009906FC"/>
    <w:rsid w:val="0099129D"/>
    <w:rsid w:val="00991D2A"/>
    <w:rsid w:val="00992420"/>
    <w:rsid w:val="00992443"/>
    <w:rsid w:val="00992C26"/>
    <w:rsid w:val="00992E55"/>
    <w:rsid w:val="00993F3A"/>
    <w:rsid w:val="0099433F"/>
    <w:rsid w:val="0099569A"/>
    <w:rsid w:val="00995E2B"/>
    <w:rsid w:val="00996C6A"/>
    <w:rsid w:val="00996CAE"/>
    <w:rsid w:val="00996F17"/>
    <w:rsid w:val="009974F0"/>
    <w:rsid w:val="00997519"/>
    <w:rsid w:val="00997823"/>
    <w:rsid w:val="00997B6D"/>
    <w:rsid w:val="00997DE8"/>
    <w:rsid w:val="00997EBF"/>
    <w:rsid w:val="009A0957"/>
    <w:rsid w:val="009A22AB"/>
    <w:rsid w:val="009A2407"/>
    <w:rsid w:val="009A29B3"/>
    <w:rsid w:val="009A2E6D"/>
    <w:rsid w:val="009A399A"/>
    <w:rsid w:val="009A3C6D"/>
    <w:rsid w:val="009A47AD"/>
    <w:rsid w:val="009A4B7F"/>
    <w:rsid w:val="009A557A"/>
    <w:rsid w:val="009A5641"/>
    <w:rsid w:val="009A6D09"/>
    <w:rsid w:val="009A71F4"/>
    <w:rsid w:val="009A7232"/>
    <w:rsid w:val="009A7266"/>
    <w:rsid w:val="009A727C"/>
    <w:rsid w:val="009A7857"/>
    <w:rsid w:val="009A7C37"/>
    <w:rsid w:val="009B01FC"/>
    <w:rsid w:val="009B04B7"/>
    <w:rsid w:val="009B0B37"/>
    <w:rsid w:val="009B13E1"/>
    <w:rsid w:val="009B17D5"/>
    <w:rsid w:val="009B22D1"/>
    <w:rsid w:val="009B37E6"/>
    <w:rsid w:val="009B3AA0"/>
    <w:rsid w:val="009B40C6"/>
    <w:rsid w:val="009B4EED"/>
    <w:rsid w:val="009B5773"/>
    <w:rsid w:val="009B5D43"/>
    <w:rsid w:val="009B60BD"/>
    <w:rsid w:val="009B63D6"/>
    <w:rsid w:val="009B66B4"/>
    <w:rsid w:val="009B707C"/>
    <w:rsid w:val="009B7FC8"/>
    <w:rsid w:val="009C067E"/>
    <w:rsid w:val="009C12F7"/>
    <w:rsid w:val="009C1484"/>
    <w:rsid w:val="009C15EE"/>
    <w:rsid w:val="009C2079"/>
    <w:rsid w:val="009C2810"/>
    <w:rsid w:val="009C294D"/>
    <w:rsid w:val="009C307A"/>
    <w:rsid w:val="009C309B"/>
    <w:rsid w:val="009C3650"/>
    <w:rsid w:val="009C3A61"/>
    <w:rsid w:val="009C3E55"/>
    <w:rsid w:val="009C3EB7"/>
    <w:rsid w:val="009C3F91"/>
    <w:rsid w:val="009C4256"/>
    <w:rsid w:val="009C4F26"/>
    <w:rsid w:val="009C501E"/>
    <w:rsid w:val="009C5239"/>
    <w:rsid w:val="009C5481"/>
    <w:rsid w:val="009C5634"/>
    <w:rsid w:val="009C6048"/>
    <w:rsid w:val="009C6F69"/>
    <w:rsid w:val="009C71F9"/>
    <w:rsid w:val="009C723A"/>
    <w:rsid w:val="009C7D88"/>
    <w:rsid w:val="009C7DFD"/>
    <w:rsid w:val="009D073C"/>
    <w:rsid w:val="009D08D2"/>
    <w:rsid w:val="009D12B7"/>
    <w:rsid w:val="009D1891"/>
    <w:rsid w:val="009D1DB4"/>
    <w:rsid w:val="009D252C"/>
    <w:rsid w:val="009D25EE"/>
    <w:rsid w:val="009D25EF"/>
    <w:rsid w:val="009D2B15"/>
    <w:rsid w:val="009D315C"/>
    <w:rsid w:val="009D37CB"/>
    <w:rsid w:val="009D3A2A"/>
    <w:rsid w:val="009D479B"/>
    <w:rsid w:val="009D490F"/>
    <w:rsid w:val="009D4980"/>
    <w:rsid w:val="009D53C8"/>
    <w:rsid w:val="009D5C67"/>
    <w:rsid w:val="009D6DEC"/>
    <w:rsid w:val="009D6E8E"/>
    <w:rsid w:val="009D7029"/>
    <w:rsid w:val="009D7097"/>
    <w:rsid w:val="009D7872"/>
    <w:rsid w:val="009D7951"/>
    <w:rsid w:val="009D7EDA"/>
    <w:rsid w:val="009D7EEF"/>
    <w:rsid w:val="009E046A"/>
    <w:rsid w:val="009E0881"/>
    <w:rsid w:val="009E0C61"/>
    <w:rsid w:val="009E0D43"/>
    <w:rsid w:val="009E163D"/>
    <w:rsid w:val="009E168F"/>
    <w:rsid w:val="009E17AF"/>
    <w:rsid w:val="009E1CCB"/>
    <w:rsid w:val="009E2032"/>
    <w:rsid w:val="009E21B7"/>
    <w:rsid w:val="009E2271"/>
    <w:rsid w:val="009E276B"/>
    <w:rsid w:val="009E2D34"/>
    <w:rsid w:val="009E2E0F"/>
    <w:rsid w:val="009E318D"/>
    <w:rsid w:val="009E3602"/>
    <w:rsid w:val="009E4513"/>
    <w:rsid w:val="009E4684"/>
    <w:rsid w:val="009E480A"/>
    <w:rsid w:val="009E4B9C"/>
    <w:rsid w:val="009E4C5A"/>
    <w:rsid w:val="009E547F"/>
    <w:rsid w:val="009E5662"/>
    <w:rsid w:val="009E567D"/>
    <w:rsid w:val="009E5D0A"/>
    <w:rsid w:val="009E6012"/>
    <w:rsid w:val="009E660E"/>
    <w:rsid w:val="009E6922"/>
    <w:rsid w:val="009E72CA"/>
    <w:rsid w:val="009E7A05"/>
    <w:rsid w:val="009F0BE6"/>
    <w:rsid w:val="009F15DF"/>
    <w:rsid w:val="009F1A26"/>
    <w:rsid w:val="009F1C70"/>
    <w:rsid w:val="009F35E6"/>
    <w:rsid w:val="009F37D1"/>
    <w:rsid w:val="009F3D6A"/>
    <w:rsid w:val="009F416B"/>
    <w:rsid w:val="009F4308"/>
    <w:rsid w:val="009F4432"/>
    <w:rsid w:val="009F4587"/>
    <w:rsid w:val="009F4D1C"/>
    <w:rsid w:val="009F5A04"/>
    <w:rsid w:val="009F5B74"/>
    <w:rsid w:val="009F5BBA"/>
    <w:rsid w:val="009F6988"/>
    <w:rsid w:val="009F6DBD"/>
    <w:rsid w:val="009F6EC0"/>
    <w:rsid w:val="009F72FA"/>
    <w:rsid w:val="009F7518"/>
    <w:rsid w:val="009F76E8"/>
    <w:rsid w:val="009F7D7C"/>
    <w:rsid w:val="00A00505"/>
    <w:rsid w:val="00A006A0"/>
    <w:rsid w:val="00A00A4E"/>
    <w:rsid w:val="00A00B80"/>
    <w:rsid w:val="00A01867"/>
    <w:rsid w:val="00A01AE0"/>
    <w:rsid w:val="00A01CA7"/>
    <w:rsid w:val="00A01F83"/>
    <w:rsid w:val="00A01F9C"/>
    <w:rsid w:val="00A02252"/>
    <w:rsid w:val="00A02405"/>
    <w:rsid w:val="00A02923"/>
    <w:rsid w:val="00A03371"/>
    <w:rsid w:val="00A038F8"/>
    <w:rsid w:val="00A03B34"/>
    <w:rsid w:val="00A03C6D"/>
    <w:rsid w:val="00A03D63"/>
    <w:rsid w:val="00A041F6"/>
    <w:rsid w:val="00A044C2"/>
    <w:rsid w:val="00A047CD"/>
    <w:rsid w:val="00A0650F"/>
    <w:rsid w:val="00A075C5"/>
    <w:rsid w:val="00A0778B"/>
    <w:rsid w:val="00A07A3E"/>
    <w:rsid w:val="00A10575"/>
    <w:rsid w:val="00A10861"/>
    <w:rsid w:val="00A10C3C"/>
    <w:rsid w:val="00A11201"/>
    <w:rsid w:val="00A11F22"/>
    <w:rsid w:val="00A13D4F"/>
    <w:rsid w:val="00A14321"/>
    <w:rsid w:val="00A14633"/>
    <w:rsid w:val="00A1493D"/>
    <w:rsid w:val="00A14FE5"/>
    <w:rsid w:val="00A1505A"/>
    <w:rsid w:val="00A1529F"/>
    <w:rsid w:val="00A15FD0"/>
    <w:rsid w:val="00A160D3"/>
    <w:rsid w:val="00A16854"/>
    <w:rsid w:val="00A168F7"/>
    <w:rsid w:val="00A17105"/>
    <w:rsid w:val="00A1778E"/>
    <w:rsid w:val="00A178DA"/>
    <w:rsid w:val="00A17BDA"/>
    <w:rsid w:val="00A202DD"/>
    <w:rsid w:val="00A208BF"/>
    <w:rsid w:val="00A2099A"/>
    <w:rsid w:val="00A22365"/>
    <w:rsid w:val="00A2263C"/>
    <w:rsid w:val="00A228BA"/>
    <w:rsid w:val="00A24681"/>
    <w:rsid w:val="00A24A41"/>
    <w:rsid w:val="00A25056"/>
    <w:rsid w:val="00A252F8"/>
    <w:rsid w:val="00A25418"/>
    <w:rsid w:val="00A2582F"/>
    <w:rsid w:val="00A25AB4"/>
    <w:rsid w:val="00A25E28"/>
    <w:rsid w:val="00A26887"/>
    <w:rsid w:val="00A27AE4"/>
    <w:rsid w:val="00A27FBF"/>
    <w:rsid w:val="00A307BE"/>
    <w:rsid w:val="00A315D3"/>
    <w:rsid w:val="00A32396"/>
    <w:rsid w:val="00A325CA"/>
    <w:rsid w:val="00A32D7A"/>
    <w:rsid w:val="00A32E6C"/>
    <w:rsid w:val="00A340DF"/>
    <w:rsid w:val="00A34272"/>
    <w:rsid w:val="00A34421"/>
    <w:rsid w:val="00A34DEB"/>
    <w:rsid w:val="00A355E0"/>
    <w:rsid w:val="00A357AB"/>
    <w:rsid w:val="00A35C70"/>
    <w:rsid w:val="00A363B3"/>
    <w:rsid w:val="00A363B8"/>
    <w:rsid w:val="00A369FB"/>
    <w:rsid w:val="00A372F6"/>
    <w:rsid w:val="00A37476"/>
    <w:rsid w:val="00A37DC7"/>
    <w:rsid w:val="00A4145C"/>
    <w:rsid w:val="00A418AD"/>
    <w:rsid w:val="00A424A6"/>
    <w:rsid w:val="00A42562"/>
    <w:rsid w:val="00A4286F"/>
    <w:rsid w:val="00A42A04"/>
    <w:rsid w:val="00A42BE9"/>
    <w:rsid w:val="00A42ECA"/>
    <w:rsid w:val="00A43218"/>
    <w:rsid w:val="00A432AC"/>
    <w:rsid w:val="00A4362B"/>
    <w:rsid w:val="00A43678"/>
    <w:rsid w:val="00A43780"/>
    <w:rsid w:val="00A44591"/>
    <w:rsid w:val="00A45219"/>
    <w:rsid w:val="00A455CC"/>
    <w:rsid w:val="00A45CA2"/>
    <w:rsid w:val="00A45DFB"/>
    <w:rsid w:val="00A46038"/>
    <w:rsid w:val="00A46D7F"/>
    <w:rsid w:val="00A4730A"/>
    <w:rsid w:val="00A47EC3"/>
    <w:rsid w:val="00A50449"/>
    <w:rsid w:val="00A50668"/>
    <w:rsid w:val="00A506BD"/>
    <w:rsid w:val="00A508B3"/>
    <w:rsid w:val="00A50CD9"/>
    <w:rsid w:val="00A51787"/>
    <w:rsid w:val="00A53CCF"/>
    <w:rsid w:val="00A54227"/>
    <w:rsid w:val="00A548DF"/>
    <w:rsid w:val="00A54D66"/>
    <w:rsid w:val="00A5558A"/>
    <w:rsid w:val="00A556E2"/>
    <w:rsid w:val="00A56925"/>
    <w:rsid w:val="00A57131"/>
    <w:rsid w:val="00A5739C"/>
    <w:rsid w:val="00A574D5"/>
    <w:rsid w:val="00A60259"/>
    <w:rsid w:val="00A60411"/>
    <w:rsid w:val="00A60454"/>
    <w:rsid w:val="00A60868"/>
    <w:rsid w:val="00A60FE4"/>
    <w:rsid w:val="00A61A9C"/>
    <w:rsid w:val="00A61CC7"/>
    <w:rsid w:val="00A63707"/>
    <w:rsid w:val="00A638C0"/>
    <w:rsid w:val="00A63AB7"/>
    <w:rsid w:val="00A64856"/>
    <w:rsid w:val="00A64BE0"/>
    <w:rsid w:val="00A64F8A"/>
    <w:rsid w:val="00A6518C"/>
    <w:rsid w:val="00A663E4"/>
    <w:rsid w:val="00A66AA3"/>
    <w:rsid w:val="00A67865"/>
    <w:rsid w:val="00A67FDB"/>
    <w:rsid w:val="00A700C0"/>
    <w:rsid w:val="00A70766"/>
    <w:rsid w:val="00A72390"/>
    <w:rsid w:val="00A725EF"/>
    <w:rsid w:val="00A726A6"/>
    <w:rsid w:val="00A73226"/>
    <w:rsid w:val="00A7389D"/>
    <w:rsid w:val="00A73CCB"/>
    <w:rsid w:val="00A73EDF"/>
    <w:rsid w:val="00A74409"/>
    <w:rsid w:val="00A74451"/>
    <w:rsid w:val="00A7494D"/>
    <w:rsid w:val="00A75494"/>
    <w:rsid w:val="00A75AC0"/>
    <w:rsid w:val="00A75C89"/>
    <w:rsid w:val="00A75ECA"/>
    <w:rsid w:val="00A7652F"/>
    <w:rsid w:val="00A76A4F"/>
    <w:rsid w:val="00A76D62"/>
    <w:rsid w:val="00A805C3"/>
    <w:rsid w:val="00A80F9E"/>
    <w:rsid w:val="00A8173F"/>
    <w:rsid w:val="00A819A0"/>
    <w:rsid w:val="00A822D6"/>
    <w:rsid w:val="00A82CF3"/>
    <w:rsid w:val="00A82EED"/>
    <w:rsid w:val="00A83DDD"/>
    <w:rsid w:val="00A849AC"/>
    <w:rsid w:val="00A8564C"/>
    <w:rsid w:val="00A8566D"/>
    <w:rsid w:val="00A85BC1"/>
    <w:rsid w:val="00A85DAB"/>
    <w:rsid w:val="00A86788"/>
    <w:rsid w:val="00A86E61"/>
    <w:rsid w:val="00A87973"/>
    <w:rsid w:val="00A87A22"/>
    <w:rsid w:val="00A9038A"/>
    <w:rsid w:val="00A90474"/>
    <w:rsid w:val="00A90E8D"/>
    <w:rsid w:val="00A91808"/>
    <w:rsid w:val="00A918C1"/>
    <w:rsid w:val="00A91F4B"/>
    <w:rsid w:val="00A92819"/>
    <w:rsid w:val="00A92D2B"/>
    <w:rsid w:val="00A93F28"/>
    <w:rsid w:val="00A94B93"/>
    <w:rsid w:val="00A94CB1"/>
    <w:rsid w:val="00A951DF"/>
    <w:rsid w:val="00A95D0B"/>
    <w:rsid w:val="00A9685E"/>
    <w:rsid w:val="00A96BBC"/>
    <w:rsid w:val="00A96CDB"/>
    <w:rsid w:val="00A96D6E"/>
    <w:rsid w:val="00A97771"/>
    <w:rsid w:val="00A97B52"/>
    <w:rsid w:val="00AA0614"/>
    <w:rsid w:val="00AA0ACB"/>
    <w:rsid w:val="00AA0E2C"/>
    <w:rsid w:val="00AA0E9B"/>
    <w:rsid w:val="00AA0EB5"/>
    <w:rsid w:val="00AA216B"/>
    <w:rsid w:val="00AA216D"/>
    <w:rsid w:val="00AA22FD"/>
    <w:rsid w:val="00AA2ACD"/>
    <w:rsid w:val="00AA2B09"/>
    <w:rsid w:val="00AA3384"/>
    <w:rsid w:val="00AA33E7"/>
    <w:rsid w:val="00AA42C1"/>
    <w:rsid w:val="00AA44CF"/>
    <w:rsid w:val="00AA4CA0"/>
    <w:rsid w:val="00AA5210"/>
    <w:rsid w:val="00AA57CC"/>
    <w:rsid w:val="00AA5A09"/>
    <w:rsid w:val="00AA5BCA"/>
    <w:rsid w:val="00AA5E57"/>
    <w:rsid w:val="00AA5EF8"/>
    <w:rsid w:val="00AA640D"/>
    <w:rsid w:val="00AA6B47"/>
    <w:rsid w:val="00AA76AE"/>
    <w:rsid w:val="00AA7BCE"/>
    <w:rsid w:val="00AA7E63"/>
    <w:rsid w:val="00AA7F59"/>
    <w:rsid w:val="00AB0059"/>
    <w:rsid w:val="00AB0383"/>
    <w:rsid w:val="00AB0607"/>
    <w:rsid w:val="00AB0B58"/>
    <w:rsid w:val="00AB0F6B"/>
    <w:rsid w:val="00AB1566"/>
    <w:rsid w:val="00AB1612"/>
    <w:rsid w:val="00AB1F78"/>
    <w:rsid w:val="00AB1F99"/>
    <w:rsid w:val="00AB232C"/>
    <w:rsid w:val="00AB2580"/>
    <w:rsid w:val="00AB2A0E"/>
    <w:rsid w:val="00AB2B2A"/>
    <w:rsid w:val="00AB2F59"/>
    <w:rsid w:val="00AB35A2"/>
    <w:rsid w:val="00AB3B86"/>
    <w:rsid w:val="00AB42CF"/>
    <w:rsid w:val="00AB45D0"/>
    <w:rsid w:val="00AB4870"/>
    <w:rsid w:val="00AB4C2B"/>
    <w:rsid w:val="00AB4F5B"/>
    <w:rsid w:val="00AB4F7E"/>
    <w:rsid w:val="00AB5426"/>
    <w:rsid w:val="00AB5691"/>
    <w:rsid w:val="00AB5BE1"/>
    <w:rsid w:val="00AB5D4D"/>
    <w:rsid w:val="00AB6073"/>
    <w:rsid w:val="00AB6C9F"/>
    <w:rsid w:val="00AB7177"/>
    <w:rsid w:val="00AB7178"/>
    <w:rsid w:val="00AB7A08"/>
    <w:rsid w:val="00AC041B"/>
    <w:rsid w:val="00AC0573"/>
    <w:rsid w:val="00AC07D5"/>
    <w:rsid w:val="00AC0999"/>
    <w:rsid w:val="00AC09E0"/>
    <w:rsid w:val="00AC0C51"/>
    <w:rsid w:val="00AC17F7"/>
    <w:rsid w:val="00AC1865"/>
    <w:rsid w:val="00AC1BF6"/>
    <w:rsid w:val="00AC1D06"/>
    <w:rsid w:val="00AC1EAA"/>
    <w:rsid w:val="00AC4944"/>
    <w:rsid w:val="00AC4D4A"/>
    <w:rsid w:val="00AC53DA"/>
    <w:rsid w:val="00AC5CDA"/>
    <w:rsid w:val="00AC5CDB"/>
    <w:rsid w:val="00AC6E08"/>
    <w:rsid w:val="00AC74F2"/>
    <w:rsid w:val="00AC7626"/>
    <w:rsid w:val="00AC7842"/>
    <w:rsid w:val="00AC7974"/>
    <w:rsid w:val="00AC7C49"/>
    <w:rsid w:val="00AC7CF2"/>
    <w:rsid w:val="00AC7E44"/>
    <w:rsid w:val="00AD00C1"/>
    <w:rsid w:val="00AD016E"/>
    <w:rsid w:val="00AD0A74"/>
    <w:rsid w:val="00AD133C"/>
    <w:rsid w:val="00AD136E"/>
    <w:rsid w:val="00AD155C"/>
    <w:rsid w:val="00AD18EF"/>
    <w:rsid w:val="00AD1FF5"/>
    <w:rsid w:val="00AD2629"/>
    <w:rsid w:val="00AD2F42"/>
    <w:rsid w:val="00AD3294"/>
    <w:rsid w:val="00AD43BD"/>
    <w:rsid w:val="00AD4AFF"/>
    <w:rsid w:val="00AD4D63"/>
    <w:rsid w:val="00AD5483"/>
    <w:rsid w:val="00AD597E"/>
    <w:rsid w:val="00AD61F4"/>
    <w:rsid w:val="00AD63B0"/>
    <w:rsid w:val="00AD694C"/>
    <w:rsid w:val="00AD6C28"/>
    <w:rsid w:val="00AD7328"/>
    <w:rsid w:val="00AD7EEF"/>
    <w:rsid w:val="00AE004F"/>
    <w:rsid w:val="00AE0452"/>
    <w:rsid w:val="00AE0DC9"/>
    <w:rsid w:val="00AE10C3"/>
    <w:rsid w:val="00AE1142"/>
    <w:rsid w:val="00AE1667"/>
    <w:rsid w:val="00AE2D92"/>
    <w:rsid w:val="00AE362B"/>
    <w:rsid w:val="00AE3851"/>
    <w:rsid w:val="00AE4ACD"/>
    <w:rsid w:val="00AE519F"/>
    <w:rsid w:val="00AE5555"/>
    <w:rsid w:val="00AE5B90"/>
    <w:rsid w:val="00AE6A47"/>
    <w:rsid w:val="00AE7752"/>
    <w:rsid w:val="00AE7FC1"/>
    <w:rsid w:val="00AF0428"/>
    <w:rsid w:val="00AF06E0"/>
    <w:rsid w:val="00AF0ABE"/>
    <w:rsid w:val="00AF0B0D"/>
    <w:rsid w:val="00AF0BEF"/>
    <w:rsid w:val="00AF166A"/>
    <w:rsid w:val="00AF1D7D"/>
    <w:rsid w:val="00AF1DEA"/>
    <w:rsid w:val="00AF2283"/>
    <w:rsid w:val="00AF26F7"/>
    <w:rsid w:val="00AF27F9"/>
    <w:rsid w:val="00AF2E3D"/>
    <w:rsid w:val="00AF3B78"/>
    <w:rsid w:val="00AF3BF4"/>
    <w:rsid w:val="00AF3FB5"/>
    <w:rsid w:val="00AF4123"/>
    <w:rsid w:val="00AF435A"/>
    <w:rsid w:val="00AF4DD2"/>
    <w:rsid w:val="00AF55C2"/>
    <w:rsid w:val="00AF576F"/>
    <w:rsid w:val="00AF5837"/>
    <w:rsid w:val="00AF5A1D"/>
    <w:rsid w:val="00AF625C"/>
    <w:rsid w:val="00AF6EB2"/>
    <w:rsid w:val="00AF70E2"/>
    <w:rsid w:val="00AF7603"/>
    <w:rsid w:val="00AF7F4A"/>
    <w:rsid w:val="00B001F3"/>
    <w:rsid w:val="00B0023D"/>
    <w:rsid w:val="00B01828"/>
    <w:rsid w:val="00B01F5B"/>
    <w:rsid w:val="00B0285D"/>
    <w:rsid w:val="00B02DFF"/>
    <w:rsid w:val="00B036D4"/>
    <w:rsid w:val="00B03AC2"/>
    <w:rsid w:val="00B03F7C"/>
    <w:rsid w:val="00B04244"/>
    <w:rsid w:val="00B043AB"/>
    <w:rsid w:val="00B04D71"/>
    <w:rsid w:val="00B04FED"/>
    <w:rsid w:val="00B052B6"/>
    <w:rsid w:val="00B05396"/>
    <w:rsid w:val="00B05595"/>
    <w:rsid w:val="00B05E22"/>
    <w:rsid w:val="00B06167"/>
    <w:rsid w:val="00B06F6C"/>
    <w:rsid w:val="00B07C09"/>
    <w:rsid w:val="00B106AB"/>
    <w:rsid w:val="00B10D45"/>
    <w:rsid w:val="00B10F88"/>
    <w:rsid w:val="00B118C6"/>
    <w:rsid w:val="00B12274"/>
    <w:rsid w:val="00B12780"/>
    <w:rsid w:val="00B12DE3"/>
    <w:rsid w:val="00B13268"/>
    <w:rsid w:val="00B135B9"/>
    <w:rsid w:val="00B1385F"/>
    <w:rsid w:val="00B13A44"/>
    <w:rsid w:val="00B14396"/>
    <w:rsid w:val="00B155CA"/>
    <w:rsid w:val="00B15EAF"/>
    <w:rsid w:val="00B15FA1"/>
    <w:rsid w:val="00B16158"/>
    <w:rsid w:val="00B16AF3"/>
    <w:rsid w:val="00B16F39"/>
    <w:rsid w:val="00B173B2"/>
    <w:rsid w:val="00B21118"/>
    <w:rsid w:val="00B217FE"/>
    <w:rsid w:val="00B21B8D"/>
    <w:rsid w:val="00B21D4A"/>
    <w:rsid w:val="00B21F5D"/>
    <w:rsid w:val="00B24243"/>
    <w:rsid w:val="00B24323"/>
    <w:rsid w:val="00B2577F"/>
    <w:rsid w:val="00B26037"/>
    <w:rsid w:val="00B2690C"/>
    <w:rsid w:val="00B26F3F"/>
    <w:rsid w:val="00B30325"/>
    <w:rsid w:val="00B30E94"/>
    <w:rsid w:val="00B30F3D"/>
    <w:rsid w:val="00B31350"/>
    <w:rsid w:val="00B32145"/>
    <w:rsid w:val="00B3220B"/>
    <w:rsid w:val="00B32AD8"/>
    <w:rsid w:val="00B32B83"/>
    <w:rsid w:val="00B32C31"/>
    <w:rsid w:val="00B32D22"/>
    <w:rsid w:val="00B33628"/>
    <w:rsid w:val="00B33B9D"/>
    <w:rsid w:val="00B34921"/>
    <w:rsid w:val="00B34BF5"/>
    <w:rsid w:val="00B350DA"/>
    <w:rsid w:val="00B36C88"/>
    <w:rsid w:val="00B40230"/>
    <w:rsid w:val="00B4034B"/>
    <w:rsid w:val="00B41C6D"/>
    <w:rsid w:val="00B41CC5"/>
    <w:rsid w:val="00B42889"/>
    <w:rsid w:val="00B428EE"/>
    <w:rsid w:val="00B42E53"/>
    <w:rsid w:val="00B44355"/>
    <w:rsid w:val="00B44986"/>
    <w:rsid w:val="00B45CD3"/>
    <w:rsid w:val="00B4644A"/>
    <w:rsid w:val="00B46477"/>
    <w:rsid w:val="00B46694"/>
    <w:rsid w:val="00B470FE"/>
    <w:rsid w:val="00B47947"/>
    <w:rsid w:val="00B47DC2"/>
    <w:rsid w:val="00B5041C"/>
    <w:rsid w:val="00B50A0D"/>
    <w:rsid w:val="00B5186F"/>
    <w:rsid w:val="00B518B3"/>
    <w:rsid w:val="00B522C7"/>
    <w:rsid w:val="00B52736"/>
    <w:rsid w:val="00B52953"/>
    <w:rsid w:val="00B52FE2"/>
    <w:rsid w:val="00B530B5"/>
    <w:rsid w:val="00B5331E"/>
    <w:rsid w:val="00B5401A"/>
    <w:rsid w:val="00B54BCD"/>
    <w:rsid w:val="00B54E4C"/>
    <w:rsid w:val="00B553D5"/>
    <w:rsid w:val="00B555FA"/>
    <w:rsid w:val="00B559B1"/>
    <w:rsid w:val="00B56F4A"/>
    <w:rsid w:val="00B56FB6"/>
    <w:rsid w:val="00B57C0B"/>
    <w:rsid w:val="00B57D65"/>
    <w:rsid w:val="00B57DF7"/>
    <w:rsid w:val="00B57EFE"/>
    <w:rsid w:val="00B6048C"/>
    <w:rsid w:val="00B60682"/>
    <w:rsid w:val="00B60CE1"/>
    <w:rsid w:val="00B610C1"/>
    <w:rsid w:val="00B612A5"/>
    <w:rsid w:val="00B615FD"/>
    <w:rsid w:val="00B61B8E"/>
    <w:rsid w:val="00B628B5"/>
    <w:rsid w:val="00B6294E"/>
    <w:rsid w:val="00B630E4"/>
    <w:rsid w:val="00B635B7"/>
    <w:rsid w:val="00B6368C"/>
    <w:rsid w:val="00B637B9"/>
    <w:rsid w:val="00B650C6"/>
    <w:rsid w:val="00B65887"/>
    <w:rsid w:val="00B6653C"/>
    <w:rsid w:val="00B667FA"/>
    <w:rsid w:val="00B6724E"/>
    <w:rsid w:val="00B6775B"/>
    <w:rsid w:val="00B67834"/>
    <w:rsid w:val="00B703CF"/>
    <w:rsid w:val="00B70604"/>
    <w:rsid w:val="00B708D3"/>
    <w:rsid w:val="00B71262"/>
    <w:rsid w:val="00B71696"/>
    <w:rsid w:val="00B71788"/>
    <w:rsid w:val="00B717AF"/>
    <w:rsid w:val="00B71A68"/>
    <w:rsid w:val="00B72B6A"/>
    <w:rsid w:val="00B72C74"/>
    <w:rsid w:val="00B7319E"/>
    <w:rsid w:val="00B731F4"/>
    <w:rsid w:val="00B733BA"/>
    <w:rsid w:val="00B73A53"/>
    <w:rsid w:val="00B73D44"/>
    <w:rsid w:val="00B744DF"/>
    <w:rsid w:val="00B74676"/>
    <w:rsid w:val="00B754A0"/>
    <w:rsid w:val="00B75FB5"/>
    <w:rsid w:val="00B76197"/>
    <w:rsid w:val="00B76597"/>
    <w:rsid w:val="00B76EA9"/>
    <w:rsid w:val="00B80486"/>
    <w:rsid w:val="00B808E8"/>
    <w:rsid w:val="00B80BBE"/>
    <w:rsid w:val="00B81681"/>
    <w:rsid w:val="00B81A7E"/>
    <w:rsid w:val="00B81E3D"/>
    <w:rsid w:val="00B8236B"/>
    <w:rsid w:val="00B82699"/>
    <w:rsid w:val="00B832E1"/>
    <w:rsid w:val="00B83C90"/>
    <w:rsid w:val="00B8497F"/>
    <w:rsid w:val="00B85053"/>
    <w:rsid w:val="00B85352"/>
    <w:rsid w:val="00B85424"/>
    <w:rsid w:val="00B86043"/>
    <w:rsid w:val="00B8630F"/>
    <w:rsid w:val="00B86530"/>
    <w:rsid w:val="00B868A0"/>
    <w:rsid w:val="00B86AB1"/>
    <w:rsid w:val="00B86D2B"/>
    <w:rsid w:val="00B871F0"/>
    <w:rsid w:val="00B90563"/>
    <w:rsid w:val="00B90ADB"/>
    <w:rsid w:val="00B90E7E"/>
    <w:rsid w:val="00B91919"/>
    <w:rsid w:val="00B921F6"/>
    <w:rsid w:val="00B92EAF"/>
    <w:rsid w:val="00B933B2"/>
    <w:rsid w:val="00B93C87"/>
    <w:rsid w:val="00B93CAB"/>
    <w:rsid w:val="00B93D34"/>
    <w:rsid w:val="00B9440E"/>
    <w:rsid w:val="00B9455B"/>
    <w:rsid w:val="00B947D0"/>
    <w:rsid w:val="00B94B5B"/>
    <w:rsid w:val="00B94F00"/>
    <w:rsid w:val="00B95093"/>
    <w:rsid w:val="00B951D8"/>
    <w:rsid w:val="00B96C23"/>
    <w:rsid w:val="00B97507"/>
    <w:rsid w:val="00B9795C"/>
    <w:rsid w:val="00BA08BD"/>
    <w:rsid w:val="00BA0A39"/>
    <w:rsid w:val="00BA0AAA"/>
    <w:rsid w:val="00BA0E2D"/>
    <w:rsid w:val="00BA194F"/>
    <w:rsid w:val="00BA1B86"/>
    <w:rsid w:val="00BA4562"/>
    <w:rsid w:val="00BA4A05"/>
    <w:rsid w:val="00BA4A1F"/>
    <w:rsid w:val="00BA4B65"/>
    <w:rsid w:val="00BA4BD1"/>
    <w:rsid w:val="00BA4D95"/>
    <w:rsid w:val="00BA50BF"/>
    <w:rsid w:val="00BA56A8"/>
    <w:rsid w:val="00BA61A0"/>
    <w:rsid w:val="00BA68C6"/>
    <w:rsid w:val="00BA71F8"/>
    <w:rsid w:val="00BB01CD"/>
    <w:rsid w:val="00BB0552"/>
    <w:rsid w:val="00BB144E"/>
    <w:rsid w:val="00BB16A5"/>
    <w:rsid w:val="00BB2589"/>
    <w:rsid w:val="00BB3A10"/>
    <w:rsid w:val="00BB4458"/>
    <w:rsid w:val="00BB49BC"/>
    <w:rsid w:val="00BB51DE"/>
    <w:rsid w:val="00BB590E"/>
    <w:rsid w:val="00BB5C03"/>
    <w:rsid w:val="00BB5C62"/>
    <w:rsid w:val="00BB5F36"/>
    <w:rsid w:val="00BB647B"/>
    <w:rsid w:val="00BB6D01"/>
    <w:rsid w:val="00BB6D59"/>
    <w:rsid w:val="00BB6F71"/>
    <w:rsid w:val="00BB7285"/>
    <w:rsid w:val="00BB729E"/>
    <w:rsid w:val="00BB76F2"/>
    <w:rsid w:val="00BC02F1"/>
    <w:rsid w:val="00BC04E2"/>
    <w:rsid w:val="00BC0E67"/>
    <w:rsid w:val="00BC1D9C"/>
    <w:rsid w:val="00BC1FC9"/>
    <w:rsid w:val="00BC22F1"/>
    <w:rsid w:val="00BC24CC"/>
    <w:rsid w:val="00BC3571"/>
    <w:rsid w:val="00BC38F3"/>
    <w:rsid w:val="00BC3A26"/>
    <w:rsid w:val="00BC42DA"/>
    <w:rsid w:val="00BC4813"/>
    <w:rsid w:val="00BC4942"/>
    <w:rsid w:val="00BC5012"/>
    <w:rsid w:val="00BC56FE"/>
    <w:rsid w:val="00BC5A3C"/>
    <w:rsid w:val="00BC5A55"/>
    <w:rsid w:val="00BC5F82"/>
    <w:rsid w:val="00BC601D"/>
    <w:rsid w:val="00BC7258"/>
    <w:rsid w:val="00BC760E"/>
    <w:rsid w:val="00BC76E9"/>
    <w:rsid w:val="00BC788B"/>
    <w:rsid w:val="00BC78E3"/>
    <w:rsid w:val="00BD0003"/>
    <w:rsid w:val="00BD00BA"/>
    <w:rsid w:val="00BD0426"/>
    <w:rsid w:val="00BD072F"/>
    <w:rsid w:val="00BD11B8"/>
    <w:rsid w:val="00BD1458"/>
    <w:rsid w:val="00BD179F"/>
    <w:rsid w:val="00BD2CA0"/>
    <w:rsid w:val="00BD326B"/>
    <w:rsid w:val="00BD4375"/>
    <w:rsid w:val="00BD4A9A"/>
    <w:rsid w:val="00BD5040"/>
    <w:rsid w:val="00BD6953"/>
    <w:rsid w:val="00BD6B33"/>
    <w:rsid w:val="00BD7113"/>
    <w:rsid w:val="00BD7557"/>
    <w:rsid w:val="00BD762A"/>
    <w:rsid w:val="00BE10A1"/>
    <w:rsid w:val="00BE1381"/>
    <w:rsid w:val="00BE1634"/>
    <w:rsid w:val="00BE216E"/>
    <w:rsid w:val="00BE239F"/>
    <w:rsid w:val="00BE2800"/>
    <w:rsid w:val="00BE3DF0"/>
    <w:rsid w:val="00BE481F"/>
    <w:rsid w:val="00BE53DB"/>
    <w:rsid w:val="00BE546A"/>
    <w:rsid w:val="00BE5877"/>
    <w:rsid w:val="00BE5AD5"/>
    <w:rsid w:val="00BE6406"/>
    <w:rsid w:val="00BE659A"/>
    <w:rsid w:val="00BE72F4"/>
    <w:rsid w:val="00BF01D9"/>
    <w:rsid w:val="00BF0955"/>
    <w:rsid w:val="00BF0D95"/>
    <w:rsid w:val="00BF1D32"/>
    <w:rsid w:val="00BF2F5E"/>
    <w:rsid w:val="00BF3EBA"/>
    <w:rsid w:val="00BF4091"/>
    <w:rsid w:val="00BF4AC5"/>
    <w:rsid w:val="00BF4C6C"/>
    <w:rsid w:val="00BF5A3F"/>
    <w:rsid w:val="00BF6169"/>
    <w:rsid w:val="00BF6583"/>
    <w:rsid w:val="00BF6C7D"/>
    <w:rsid w:val="00BF75EF"/>
    <w:rsid w:val="00BF7962"/>
    <w:rsid w:val="00BF7A01"/>
    <w:rsid w:val="00C0051D"/>
    <w:rsid w:val="00C008F3"/>
    <w:rsid w:val="00C01306"/>
    <w:rsid w:val="00C02412"/>
    <w:rsid w:val="00C02ACA"/>
    <w:rsid w:val="00C02BBA"/>
    <w:rsid w:val="00C02F1D"/>
    <w:rsid w:val="00C031DA"/>
    <w:rsid w:val="00C03580"/>
    <w:rsid w:val="00C048BB"/>
    <w:rsid w:val="00C048E2"/>
    <w:rsid w:val="00C04CBE"/>
    <w:rsid w:val="00C04D6B"/>
    <w:rsid w:val="00C05333"/>
    <w:rsid w:val="00C0588B"/>
    <w:rsid w:val="00C05AAB"/>
    <w:rsid w:val="00C05D09"/>
    <w:rsid w:val="00C05F34"/>
    <w:rsid w:val="00C061F5"/>
    <w:rsid w:val="00C112A8"/>
    <w:rsid w:val="00C1154F"/>
    <w:rsid w:val="00C117DA"/>
    <w:rsid w:val="00C11B85"/>
    <w:rsid w:val="00C11E9A"/>
    <w:rsid w:val="00C122F0"/>
    <w:rsid w:val="00C12306"/>
    <w:rsid w:val="00C12EEF"/>
    <w:rsid w:val="00C12F0C"/>
    <w:rsid w:val="00C131EB"/>
    <w:rsid w:val="00C136B5"/>
    <w:rsid w:val="00C139B0"/>
    <w:rsid w:val="00C13D48"/>
    <w:rsid w:val="00C13FF8"/>
    <w:rsid w:val="00C140CB"/>
    <w:rsid w:val="00C14CB5"/>
    <w:rsid w:val="00C1522A"/>
    <w:rsid w:val="00C154A1"/>
    <w:rsid w:val="00C160CC"/>
    <w:rsid w:val="00C166D7"/>
    <w:rsid w:val="00C16857"/>
    <w:rsid w:val="00C16F84"/>
    <w:rsid w:val="00C173BA"/>
    <w:rsid w:val="00C17AAE"/>
    <w:rsid w:val="00C20249"/>
    <w:rsid w:val="00C20316"/>
    <w:rsid w:val="00C210F6"/>
    <w:rsid w:val="00C211F2"/>
    <w:rsid w:val="00C212DD"/>
    <w:rsid w:val="00C213C2"/>
    <w:rsid w:val="00C21DE0"/>
    <w:rsid w:val="00C22995"/>
    <w:rsid w:val="00C229A5"/>
    <w:rsid w:val="00C233A9"/>
    <w:rsid w:val="00C235DC"/>
    <w:rsid w:val="00C24AFB"/>
    <w:rsid w:val="00C24D7B"/>
    <w:rsid w:val="00C251C4"/>
    <w:rsid w:val="00C259E6"/>
    <w:rsid w:val="00C25B1B"/>
    <w:rsid w:val="00C25D70"/>
    <w:rsid w:val="00C26130"/>
    <w:rsid w:val="00C26C3F"/>
    <w:rsid w:val="00C26DB2"/>
    <w:rsid w:val="00C3028F"/>
    <w:rsid w:val="00C31D5E"/>
    <w:rsid w:val="00C32DFD"/>
    <w:rsid w:val="00C33CE3"/>
    <w:rsid w:val="00C3463A"/>
    <w:rsid w:val="00C346BE"/>
    <w:rsid w:val="00C349C3"/>
    <w:rsid w:val="00C34D3D"/>
    <w:rsid w:val="00C34E30"/>
    <w:rsid w:val="00C35036"/>
    <w:rsid w:val="00C353D3"/>
    <w:rsid w:val="00C3605A"/>
    <w:rsid w:val="00C3622A"/>
    <w:rsid w:val="00C362E8"/>
    <w:rsid w:val="00C36DEA"/>
    <w:rsid w:val="00C37634"/>
    <w:rsid w:val="00C37DFB"/>
    <w:rsid w:val="00C40339"/>
    <w:rsid w:val="00C40CDA"/>
    <w:rsid w:val="00C417FC"/>
    <w:rsid w:val="00C41F2F"/>
    <w:rsid w:val="00C4203F"/>
    <w:rsid w:val="00C42485"/>
    <w:rsid w:val="00C424DB"/>
    <w:rsid w:val="00C4274E"/>
    <w:rsid w:val="00C42AAA"/>
    <w:rsid w:val="00C42D8B"/>
    <w:rsid w:val="00C43093"/>
    <w:rsid w:val="00C437BD"/>
    <w:rsid w:val="00C43C23"/>
    <w:rsid w:val="00C44374"/>
    <w:rsid w:val="00C45671"/>
    <w:rsid w:val="00C45DCF"/>
    <w:rsid w:val="00C45F18"/>
    <w:rsid w:val="00C46108"/>
    <w:rsid w:val="00C467A8"/>
    <w:rsid w:val="00C46A04"/>
    <w:rsid w:val="00C46C96"/>
    <w:rsid w:val="00C46E01"/>
    <w:rsid w:val="00C46E92"/>
    <w:rsid w:val="00C4785B"/>
    <w:rsid w:val="00C47C36"/>
    <w:rsid w:val="00C502A6"/>
    <w:rsid w:val="00C505CA"/>
    <w:rsid w:val="00C50862"/>
    <w:rsid w:val="00C508CA"/>
    <w:rsid w:val="00C52509"/>
    <w:rsid w:val="00C536F6"/>
    <w:rsid w:val="00C53ACD"/>
    <w:rsid w:val="00C53C88"/>
    <w:rsid w:val="00C554FD"/>
    <w:rsid w:val="00C55718"/>
    <w:rsid w:val="00C55EE6"/>
    <w:rsid w:val="00C55FE1"/>
    <w:rsid w:val="00C57AF4"/>
    <w:rsid w:val="00C57E9B"/>
    <w:rsid w:val="00C607E2"/>
    <w:rsid w:val="00C61BCC"/>
    <w:rsid w:val="00C62CFE"/>
    <w:rsid w:val="00C6350C"/>
    <w:rsid w:val="00C63A89"/>
    <w:rsid w:val="00C63A8A"/>
    <w:rsid w:val="00C63FE0"/>
    <w:rsid w:val="00C645B1"/>
    <w:rsid w:val="00C65566"/>
    <w:rsid w:val="00C656E0"/>
    <w:rsid w:val="00C65AF4"/>
    <w:rsid w:val="00C65B56"/>
    <w:rsid w:val="00C66237"/>
    <w:rsid w:val="00C662A3"/>
    <w:rsid w:val="00C663F1"/>
    <w:rsid w:val="00C66B7C"/>
    <w:rsid w:val="00C6710C"/>
    <w:rsid w:val="00C67C4E"/>
    <w:rsid w:val="00C67CBF"/>
    <w:rsid w:val="00C67FEC"/>
    <w:rsid w:val="00C717C8"/>
    <w:rsid w:val="00C71BF4"/>
    <w:rsid w:val="00C73B17"/>
    <w:rsid w:val="00C73C99"/>
    <w:rsid w:val="00C7453C"/>
    <w:rsid w:val="00C74802"/>
    <w:rsid w:val="00C74EDC"/>
    <w:rsid w:val="00C75594"/>
    <w:rsid w:val="00C75C95"/>
    <w:rsid w:val="00C769E4"/>
    <w:rsid w:val="00C76BC5"/>
    <w:rsid w:val="00C804FE"/>
    <w:rsid w:val="00C80F52"/>
    <w:rsid w:val="00C813BB"/>
    <w:rsid w:val="00C8159D"/>
    <w:rsid w:val="00C8173F"/>
    <w:rsid w:val="00C81A77"/>
    <w:rsid w:val="00C81AC9"/>
    <w:rsid w:val="00C82FD9"/>
    <w:rsid w:val="00C83C9E"/>
    <w:rsid w:val="00C842F4"/>
    <w:rsid w:val="00C84994"/>
    <w:rsid w:val="00C84EAE"/>
    <w:rsid w:val="00C8525A"/>
    <w:rsid w:val="00C853F1"/>
    <w:rsid w:val="00C86116"/>
    <w:rsid w:val="00C86A21"/>
    <w:rsid w:val="00C873A9"/>
    <w:rsid w:val="00C87540"/>
    <w:rsid w:val="00C87C58"/>
    <w:rsid w:val="00C91091"/>
    <w:rsid w:val="00C91766"/>
    <w:rsid w:val="00C918DB"/>
    <w:rsid w:val="00C919D4"/>
    <w:rsid w:val="00C9287B"/>
    <w:rsid w:val="00C9354A"/>
    <w:rsid w:val="00C940CC"/>
    <w:rsid w:val="00C940DD"/>
    <w:rsid w:val="00C94D78"/>
    <w:rsid w:val="00C95009"/>
    <w:rsid w:val="00C951C0"/>
    <w:rsid w:val="00C95BF3"/>
    <w:rsid w:val="00C960C4"/>
    <w:rsid w:val="00C96298"/>
    <w:rsid w:val="00C96623"/>
    <w:rsid w:val="00C96790"/>
    <w:rsid w:val="00C974B1"/>
    <w:rsid w:val="00C97DCA"/>
    <w:rsid w:val="00CA03BA"/>
    <w:rsid w:val="00CA05FC"/>
    <w:rsid w:val="00CA0B72"/>
    <w:rsid w:val="00CA100B"/>
    <w:rsid w:val="00CA1DBB"/>
    <w:rsid w:val="00CA20DE"/>
    <w:rsid w:val="00CA2879"/>
    <w:rsid w:val="00CA2E90"/>
    <w:rsid w:val="00CA40DB"/>
    <w:rsid w:val="00CA4BFB"/>
    <w:rsid w:val="00CA4CDA"/>
    <w:rsid w:val="00CA4DBA"/>
    <w:rsid w:val="00CA510D"/>
    <w:rsid w:val="00CA554B"/>
    <w:rsid w:val="00CA570F"/>
    <w:rsid w:val="00CA60FB"/>
    <w:rsid w:val="00CA65C9"/>
    <w:rsid w:val="00CA6C09"/>
    <w:rsid w:val="00CA6D2B"/>
    <w:rsid w:val="00CA79C8"/>
    <w:rsid w:val="00CA7EF6"/>
    <w:rsid w:val="00CB04AE"/>
    <w:rsid w:val="00CB0EC1"/>
    <w:rsid w:val="00CB14A3"/>
    <w:rsid w:val="00CB175C"/>
    <w:rsid w:val="00CB1870"/>
    <w:rsid w:val="00CB1B15"/>
    <w:rsid w:val="00CB21C3"/>
    <w:rsid w:val="00CB2203"/>
    <w:rsid w:val="00CB45D4"/>
    <w:rsid w:val="00CB4763"/>
    <w:rsid w:val="00CB54BC"/>
    <w:rsid w:val="00CB5F50"/>
    <w:rsid w:val="00CB63CD"/>
    <w:rsid w:val="00CB63FD"/>
    <w:rsid w:val="00CB6628"/>
    <w:rsid w:val="00CB75FD"/>
    <w:rsid w:val="00CC0D39"/>
    <w:rsid w:val="00CC0FDE"/>
    <w:rsid w:val="00CC1ECB"/>
    <w:rsid w:val="00CC2205"/>
    <w:rsid w:val="00CC28EF"/>
    <w:rsid w:val="00CC2E85"/>
    <w:rsid w:val="00CC36FA"/>
    <w:rsid w:val="00CC38D0"/>
    <w:rsid w:val="00CC47FF"/>
    <w:rsid w:val="00CC5F6E"/>
    <w:rsid w:val="00CC6010"/>
    <w:rsid w:val="00CC6288"/>
    <w:rsid w:val="00CC6910"/>
    <w:rsid w:val="00CC699B"/>
    <w:rsid w:val="00CC69B9"/>
    <w:rsid w:val="00CC6AE5"/>
    <w:rsid w:val="00CC7187"/>
    <w:rsid w:val="00CC789C"/>
    <w:rsid w:val="00CD0168"/>
    <w:rsid w:val="00CD03CB"/>
    <w:rsid w:val="00CD0470"/>
    <w:rsid w:val="00CD13E6"/>
    <w:rsid w:val="00CD1BDA"/>
    <w:rsid w:val="00CD2E2B"/>
    <w:rsid w:val="00CD2EFD"/>
    <w:rsid w:val="00CD2F4A"/>
    <w:rsid w:val="00CD333E"/>
    <w:rsid w:val="00CD343B"/>
    <w:rsid w:val="00CD35BA"/>
    <w:rsid w:val="00CD3E11"/>
    <w:rsid w:val="00CD4391"/>
    <w:rsid w:val="00CD43AF"/>
    <w:rsid w:val="00CD4437"/>
    <w:rsid w:val="00CD4571"/>
    <w:rsid w:val="00CD4A7D"/>
    <w:rsid w:val="00CD4C35"/>
    <w:rsid w:val="00CD51FA"/>
    <w:rsid w:val="00CD5432"/>
    <w:rsid w:val="00CD570C"/>
    <w:rsid w:val="00CD62A7"/>
    <w:rsid w:val="00CD67A3"/>
    <w:rsid w:val="00CD67BC"/>
    <w:rsid w:val="00CD70CC"/>
    <w:rsid w:val="00CD7221"/>
    <w:rsid w:val="00CE053E"/>
    <w:rsid w:val="00CE06A2"/>
    <w:rsid w:val="00CE0B43"/>
    <w:rsid w:val="00CE0EB6"/>
    <w:rsid w:val="00CE1BF3"/>
    <w:rsid w:val="00CE241D"/>
    <w:rsid w:val="00CE2628"/>
    <w:rsid w:val="00CE355D"/>
    <w:rsid w:val="00CE3E93"/>
    <w:rsid w:val="00CE3F61"/>
    <w:rsid w:val="00CE4271"/>
    <w:rsid w:val="00CE42FC"/>
    <w:rsid w:val="00CE4A58"/>
    <w:rsid w:val="00CE5254"/>
    <w:rsid w:val="00CE55B5"/>
    <w:rsid w:val="00CE5B79"/>
    <w:rsid w:val="00CE5C86"/>
    <w:rsid w:val="00CE64B3"/>
    <w:rsid w:val="00CE6E31"/>
    <w:rsid w:val="00CE6E6B"/>
    <w:rsid w:val="00CE6EFC"/>
    <w:rsid w:val="00CF025E"/>
    <w:rsid w:val="00CF08DA"/>
    <w:rsid w:val="00CF1513"/>
    <w:rsid w:val="00CF188D"/>
    <w:rsid w:val="00CF1923"/>
    <w:rsid w:val="00CF1ABB"/>
    <w:rsid w:val="00CF1CDD"/>
    <w:rsid w:val="00CF1CFE"/>
    <w:rsid w:val="00CF2268"/>
    <w:rsid w:val="00CF2514"/>
    <w:rsid w:val="00CF2746"/>
    <w:rsid w:val="00CF2AAB"/>
    <w:rsid w:val="00CF2BB8"/>
    <w:rsid w:val="00CF2C8A"/>
    <w:rsid w:val="00CF48D5"/>
    <w:rsid w:val="00CF49EE"/>
    <w:rsid w:val="00CF50C5"/>
    <w:rsid w:val="00CF55CF"/>
    <w:rsid w:val="00CF6033"/>
    <w:rsid w:val="00CF69D8"/>
    <w:rsid w:val="00CF6B53"/>
    <w:rsid w:val="00CF6B68"/>
    <w:rsid w:val="00CF6B73"/>
    <w:rsid w:val="00CF6BD3"/>
    <w:rsid w:val="00CF6E5A"/>
    <w:rsid w:val="00CF6E87"/>
    <w:rsid w:val="00CF7488"/>
    <w:rsid w:val="00CF7910"/>
    <w:rsid w:val="00CF7FD8"/>
    <w:rsid w:val="00CF7FE0"/>
    <w:rsid w:val="00D00674"/>
    <w:rsid w:val="00D00744"/>
    <w:rsid w:val="00D00CE7"/>
    <w:rsid w:val="00D011FB"/>
    <w:rsid w:val="00D01336"/>
    <w:rsid w:val="00D0152D"/>
    <w:rsid w:val="00D016A5"/>
    <w:rsid w:val="00D018D6"/>
    <w:rsid w:val="00D01F80"/>
    <w:rsid w:val="00D022C5"/>
    <w:rsid w:val="00D02AD1"/>
    <w:rsid w:val="00D02FE1"/>
    <w:rsid w:val="00D036BF"/>
    <w:rsid w:val="00D03A02"/>
    <w:rsid w:val="00D042EB"/>
    <w:rsid w:val="00D04615"/>
    <w:rsid w:val="00D04853"/>
    <w:rsid w:val="00D0494B"/>
    <w:rsid w:val="00D0553B"/>
    <w:rsid w:val="00D05C45"/>
    <w:rsid w:val="00D05E41"/>
    <w:rsid w:val="00D06842"/>
    <w:rsid w:val="00D07485"/>
    <w:rsid w:val="00D07EA8"/>
    <w:rsid w:val="00D1000A"/>
    <w:rsid w:val="00D105C7"/>
    <w:rsid w:val="00D105DC"/>
    <w:rsid w:val="00D10655"/>
    <w:rsid w:val="00D1075E"/>
    <w:rsid w:val="00D10802"/>
    <w:rsid w:val="00D10DF8"/>
    <w:rsid w:val="00D10E45"/>
    <w:rsid w:val="00D11284"/>
    <w:rsid w:val="00D11960"/>
    <w:rsid w:val="00D11A0B"/>
    <w:rsid w:val="00D11CC5"/>
    <w:rsid w:val="00D1204D"/>
    <w:rsid w:val="00D127BD"/>
    <w:rsid w:val="00D12BF2"/>
    <w:rsid w:val="00D1324B"/>
    <w:rsid w:val="00D13D04"/>
    <w:rsid w:val="00D14030"/>
    <w:rsid w:val="00D1447E"/>
    <w:rsid w:val="00D15BDE"/>
    <w:rsid w:val="00D16CA6"/>
    <w:rsid w:val="00D2011E"/>
    <w:rsid w:val="00D2064A"/>
    <w:rsid w:val="00D213F1"/>
    <w:rsid w:val="00D2143A"/>
    <w:rsid w:val="00D215C0"/>
    <w:rsid w:val="00D21EAD"/>
    <w:rsid w:val="00D2204C"/>
    <w:rsid w:val="00D23F77"/>
    <w:rsid w:val="00D257D0"/>
    <w:rsid w:val="00D259AA"/>
    <w:rsid w:val="00D25F10"/>
    <w:rsid w:val="00D25FD6"/>
    <w:rsid w:val="00D261D2"/>
    <w:rsid w:val="00D26293"/>
    <w:rsid w:val="00D2678A"/>
    <w:rsid w:val="00D27101"/>
    <w:rsid w:val="00D27CCB"/>
    <w:rsid w:val="00D3044C"/>
    <w:rsid w:val="00D308A5"/>
    <w:rsid w:val="00D30C2E"/>
    <w:rsid w:val="00D311FB"/>
    <w:rsid w:val="00D31449"/>
    <w:rsid w:val="00D319A3"/>
    <w:rsid w:val="00D335D5"/>
    <w:rsid w:val="00D33AE4"/>
    <w:rsid w:val="00D33C5B"/>
    <w:rsid w:val="00D33EFD"/>
    <w:rsid w:val="00D34887"/>
    <w:rsid w:val="00D35AFC"/>
    <w:rsid w:val="00D371DA"/>
    <w:rsid w:val="00D3729D"/>
    <w:rsid w:val="00D37F62"/>
    <w:rsid w:val="00D402F0"/>
    <w:rsid w:val="00D40AE8"/>
    <w:rsid w:val="00D41872"/>
    <w:rsid w:val="00D41CC2"/>
    <w:rsid w:val="00D41EDB"/>
    <w:rsid w:val="00D42949"/>
    <w:rsid w:val="00D42992"/>
    <w:rsid w:val="00D43331"/>
    <w:rsid w:val="00D437C4"/>
    <w:rsid w:val="00D43841"/>
    <w:rsid w:val="00D43D3B"/>
    <w:rsid w:val="00D43F3B"/>
    <w:rsid w:val="00D441C2"/>
    <w:rsid w:val="00D448AC"/>
    <w:rsid w:val="00D45893"/>
    <w:rsid w:val="00D46292"/>
    <w:rsid w:val="00D467C6"/>
    <w:rsid w:val="00D46A18"/>
    <w:rsid w:val="00D47368"/>
    <w:rsid w:val="00D4769C"/>
    <w:rsid w:val="00D47AA8"/>
    <w:rsid w:val="00D47D15"/>
    <w:rsid w:val="00D51C22"/>
    <w:rsid w:val="00D51F6E"/>
    <w:rsid w:val="00D52233"/>
    <w:rsid w:val="00D5260C"/>
    <w:rsid w:val="00D52B3F"/>
    <w:rsid w:val="00D52BBA"/>
    <w:rsid w:val="00D52CC7"/>
    <w:rsid w:val="00D52E45"/>
    <w:rsid w:val="00D533D1"/>
    <w:rsid w:val="00D536CE"/>
    <w:rsid w:val="00D53D4D"/>
    <w:rsid w:val="00D5410B"/>
    <w:rsid w:val="00D54389"/>
    <w:rsid w:val="00D54B7B"/>
    <w:rsid w:val="00D54D43"/>
    <w:rsid w:val="00D57086"/>
    <w:rsid w:val="00D572B6"/>
    <w:rsid w:val="00D57626"/>
    <w:rsid w:val="00D57957"/>
    <w:rsid w:val="00D57FFB"/>
    <w:rsid w:val="00D6000D"/>
    <w:rsid w:val="00D609A9"/>
    <w:rsid w:val="00D61687"/>
    <w:rsid w:val="00D619DF"/>
    <w:rsid w:val="00D61F86"/>
    <w:rsid w:val="00D62513"/>
    <w:rsid w:val="00D63BDB"/>
    <w:rsid w:val="00D64431"/>
    <w:rsid w:val="00D64436"/>
    <w:rsid w:val="00D65239"/>
    <w:rsid w:val="00D6535F"/>
    <w:rsid w:val="00D6566D"/>
    <w:rsid w:val="00D65693"/>
    <w:rsid w:val="00D6601E"/>
    <w:rsid w:val="00D666BF"/>
    <w:rsid w:val="00D676EB"/>
    <w:rsid w:val="00D718C3"/>
    <w:rsid w:val="00D72422"/>
    <w:rsid w:val="00D728CD"/>
    <w:rsid w:val="00D72FBE"/>
    <w:rsid w:val="00D732EB"/>
    <w:rsid w:val="00D7361B"/>
    <w:rsid w:val="00D73CFF"/>
    <w:rsid w:val="00D74414"/>
    <w:rsid w:val="00D751DE"/>
    <w:rsid w:val="00D7534A"/>
    <w:rsid w:val="00D758C5"/>
    <w:rsid w:val="00D76368"/>
    <w:rsid w:val="00D7669B"/>
    <w:rsid w:val="00D76CC1"/>
    <w:rsid w:val="00D76E79"/>
    <w:rsid w:val="00D771F7"/>
    <w:rsid w:val="00D7784E"/>
    <w:rsid w:val="00D8194B"/>
    <w:rsid w:val="00D81E15"/>
    <w:rsid w:val="00D81F73"/>
    <w:rsid w:val="00D8257E"/>
    <w:rsid w:val="00D826A0"/>
    <w:rsid w:val="00D826D7"/>
    <w:rsid w:val="00D82759"/>
    <w:rsid w:val="00D82881"/>
    <w:rsid w:val="00D82C5F"/>
    <w:rsid w:val="00D8312A"/>
    <w:rsid w:val="00D831F6"/>
    <w:rsid w:val="00D83879"/>
    <w:rsid w:val="00D83932"/>
    <w:rsid w:val="00D83AAB"/>
    <w:rsid w:val="00D83E5B"/>
    <w:rsid w:val="00D846A6"/>
    <w:rsid w:val="00D84FB4"/>
    <w:rsid w:val="00D856D0"/>
    <w:rsid w:val="00D86132"/>
    <w:rsid w:val="00D871F0"/>
    <w:rsid w:val="00D906FB"/>
    <w:rsid w:val="00D90A65"/>
    <w:rsid w:val="00D90AC1"/>
    <w:rsid w:val="00D91314"/>
    <w:rsid w:val="00D91CB4"/>
    <w:rsid w:val="00D9263B"/>
    <w:rsid w:val="00D92B3C"/>
    <w:rsid w:val="00D930B8"/>
    <w:rsid w:val="00D9311D"/>
    <w:rsid w:val="00D93309"/>
    <w:rsid w:val="00D9330D"/>
    <w:rsid w:val="00D9338C"/>
    <w:rsid w:val="00D936A8"/>
    <w:rsid w:val="00D937D6"/>
    <w:rsid w:val="00D93A4F"/>
    <w:rsid w:val="00D93C8F"/>
    <w:rsid w:val="00D93E7B"/>
    <w:rsid w:val="00D93EA1"/>
    <w:rsid w:val="00D93FBC"/>
    <w:rsid w:val="00D940EE"/>
    <w:rsid w:val="00D9414F"/>
    <w:rsid w:val="00D969CD"/>
    <w:rsid w:val="00D973CF"/>
    <w:rsid w:val="00D976C9"/>
    <w:rsid w:val="00D97A49"/>
    <w:rsid w:val="00D97CA2"/>
    <w:rsid w:val="00D97D6D"/>
    <w:rsid w:val="00DA0443"/>
    <w:rsid w:val="00DA0803"/>
    <w:rsid w:val="00DA0878"/>
    <w:rsid w:val="00DA09E1"/>
    <w:rsid w:val="00DA0F13"/>
    <w:rsid w:val="00DA171D"/>
    <w:rsid w:val="00DA1855"/>
    <w:rsid w:val="00DA1D13"/>
    <w:rsid w:val="00DA1EA5"/>
    <w:rsid w:val="00DA2503"/>
    <w:rsid w:val="00DA3199"/>
    <w:rsid w:val="00DA37E8"/>
    <w:rsid w:val="00DA3F63"/>
    <w:rsid w:val="00DA405D"/>
    <w:rsid w:val="00DA461F"/>
    <w:rsid w:val="00DA4751"/>
    <w:rsid w:val="00DA4C10"/>
    <w:rsid w:val="00DA53C8"/>
    <w:rsid w:val="00DA583B"/>
    <w:rsid w:val="00DA6212"/>
    <w:rsid w:val="00DA63A1"/>
    <w:rsid w:val="00DA67E5"/>
    <w:rsid w:val="00DA6C2E"/>
    <w:rsid w:val="00DA7450"/>
    <w:rsid w:val="00DA7853"/>
    <w:rsid w:val="00DA7955"/>
    <w:rsid w:val="00DB0B7C"/>
    <w:rsid w:val="00DB1501"/>
    <w:rsid w:val="00DB2698"/>
    <w:rsid w:val="00DB31FC"/>
    <w:rsid w:val="00DB345B"/>
    <w:rsid w:val="00DB39FD"/>
    <w:rsid w:val="00DB3E8E"/>
    <w:rsid w:val="00DB6847"/>
    <w:rsid w:val="00DB7138"/>
    <w:rsid w:val="00DC094B"/>
    <w:rsid w:val="00DC170E"/>
    <w:rsid w:val="00DC1A3C"/>
    <w:rsid w:val="00DC213A"/>
    <w:rsid w:val="00DC26D3"/>
    <w:rsid w:val="00DC2914"/>
    <w:rsid w:val="00DC2F8B"/>
    <w:rsid w:val="00DC3DB1"/>
    <w:rsid w:val="00DC3F46"/>
    <w:rsid w:val="00DC40F5"/>
    <w:rsid w:val="00DC528C"/>
    <w:rsid w:val="00DC5962"/>
    <w:rsid w:val="00DC5984"/>
    <w:rsid w:val="00DC59BD"/>
    <w:rsid w:val="00DC5A99"/>
    <w:rsid w:val="00DC5C21"/>
    <w:rsid w:val="00DC6DFB"/>
    <w:rsid w:val="00DC75EB"/>
    <w:rsid w:val="00DD01C0"/>
    <w:rsid w:val="00DD0A6E"/>
    <w:rsid w:val="00DD118C"/>
    <w:rsid w:val="00DD2210"/>
    <w:rsid w:val="00DD2329"/>
    <w:rsid w:val="00DD278C"/>
    <w:rsid w:val="00DD313A"/>
    <w:rsid w:val="00DD3984"/>
    <w:rsid w:val="00DD5530"/>
    <w:rsid w:val="00DD5F36"/>
    <w:rsid w:val="00DD7364"/>
    <w:rsid w:val="00DD73B8"/>
    <w:rsid w:val="00DD764E"/>
    <w:rsid w:val="00DD78F8"/>
    <w:rsid w:val="00DD79A2"/>
    <w:rsid w:val="00DD7D21"/>
    <w:rsid w:val="00DD7D7B"/>
    <w:rsid w:val="00DD7EB6"/>
    <w:rsid w:val="00DE0C71"/>
    <w:rsid w:val="00DE0D03"/>
    <w:rsid w:val="00DE0DF8"/>
    <w:rsid w:val="00DE1FA4"/>
    <w:rsid w:val="00DE2983"/>
    <w:rsid w:val="00DE3003"/>
    <w:rsid w:val="00DE3113"/>
    <w:rsid w:val="00DE4089"/>
    <w:rsid w:val="00DE4869"/>
    <w:rsid w:val="00DE4A3F"/>
    <w:rsid w:val="00DE4AFA"/>
    <w:rsid w:val="00DE68DF"/>
    <w:rsid w:val="00DE717F"/>
    <w:rsid w:val="00DE72D9"/>
    <w:rsid w:val="00DE7525"/>
    <w:rsid w:val="00DE769E"/>
    <w:rsid w:val="00DE796C"/>
    <w:rsid w:val="00DF02BC"/>
    <w:rsid w:val="00DF05BB"/>
    <w:rsid w:val="00DF064D"/>
    <w:rsid w:val="00DF1E20"/>
    <w:rsid w:val="00DF2B6B"/>
    <w:rsid w:val="00DF3424"/>
    <w:rsid w:val="00DF3498"/>
    <w:rsid w:val="00DF35BE"/>
    <w:rsid w:val="00DF40CE"/>
    <w:rsid w:val="00DF4C52"/>
    <w:rsid w:val="00DF4C8B"/>
    <w:rsid w:val="00DF52BD"/>
    <w:rsid w:val="00DF73FB"/>
    <w:rsid w:val="00DF7451"/>
    <w:rsid w:val="00DF7F3E"/>
    <w:rsid w:val="00E00DAD"/>
    <w:rsid w:val="00E011A6"/>
    <w:rsid w:val="00E022BA"/>
    <w:rsid w:val="00E028C0"/>
    <w:rsid w:val="00E02B3C"/>
    <w:rsid w:val="00E02DF5"/>
    <w:rsid w:val="00E033E4"/>
    <w:rsid w:val="00E038E2"/>
    <w:rsid w:val="00E039A6"/>
    <w:rsid w:val="00E03C9F"/>
    <w:rsid w:val="00E040BB"/>
    <w:rsid w:val="00E0410E"/>
    <w:rsid w:val="00E053EE"/>
    <w:rsid w:val="00E0567B"/>
    <w:rsid w:val="00E05A9E"/>
    <w:rsid w:val="00E05AAF"/>
    <w:rsid w:val="00E07415"/>
    <w:rsid w:val="00E0771A"/>
    <w:rsid w:val="00E10241"/>
    <w:rsid w:val="00E1024E"/>
    <w:rsid w:val="00E102F3"/>
    <w:rsid w:val="00E105C8"/>
    <w:rsid w:val="00E1084D"/>
    <w:rsid w:val="00E10A58"/>
    <w:rsid w:val="00E11113"/>
    <w:rsid w:val="00E11C00"/>
    <w:rsid w:val="00E11FB8"/>
    <w:rsid w:val="00E11FC2"/>
    <w:rsid w:val="00E12561"/>
    <w:rsid w:val="00E12641"/>
    <w:rsid w:val="00E1287B"/>
    <w:rsid w:val="00E12900"/>
    <w:rsid w:val="00E129EA"/>
    <w:rsid w:val="00E1324B"/>
    <w:rsid w:val="00E138D5"/>
    <w:rsid w:val="00E13ACA"/>
    <w:rsid w:val="00E14196"/>
    <w:rsid w:val="00E141FA"/>
    <w:rsid w:val="00E1475C"/>
    <w:rsid w:val="00E14D99"/>
    <w:rsid w:val="00E152E2"/>
    <w:rsid w:val="00E15A58"/>
    <w:rsid w:val="00E15C3F"/>
    <w:rsid w:val="00E15D96"/>
    <w:rsid w:val="00E1618E"/>
    <w:rsid w:val="00E16601"/>
    <w:rsid w:val="00E169E3"/>
    <w:rsid w:val="00E16A1C"/>
    <w:rsid w:val="00E1773F"/>
    <w:rsid w:val="00E17947"/>
    <w:rsid w:val="00E17D0B"/>
    <w:rsid w:val="00E17E40"/>
    <w:rsid w:val="00E201E9"/>
    <w:rsid w:val="00E20821"/>
    <w:rsid w:val="00E20D4A"/>
    <w:rsid w:val="00E20F54"/>
    <w:rsid w:val="00E20FA4"/>
    <w:rsid w:val="00E22A40"/>
    <w:rsid w:val="00E22D09"/>
    <w:rsid w:val="00E2350C"/>
    <w:rsid w:val="00E238B8"/>
    <w:rsid w:val="00E23AFC"/>
    <w:rsid w:val="00E24068"/>
    <w:rsid w:val="00E24257"/>
    <w:rsid w:val="00E24FE8"/>
    <w:rsid w:val="00E25C82"/>
    <w:rsid w:val="00E261F0"/>
    <w:rsid w:val="00E269B3"/>
    <w:rsid w:val="00E26AF7"/>
    <w:rsid w:val="00E26B9C"/>
    <w:rsid w:val="00E2719E"/>
    <w:rsid w:val="00E2722B"/>
    <w:rsid w:val="00E301E4"/>
    <w:rsid w:val="00E30CAE"/>
    <w:rsid w:val="00E31C3A"/>
    <w:rsid w:val="00E32016"/>
    <w:rsid w:val="00E32A0A"/>
    <w:rsid w:val="00E337AC"/>
    <w:rsid w:val="00E33896"/>
    <w:rsid w:val="00E3399E"/>
    <w:rsid w:val="00E33AF9"/>
    <w:rsid w:val="00E346FB"/>
    <w:rsid w:val="00E34891"/>
    <w:rsid w:val="00E349A2"/>
    <w:rsid w:val="00E34AE7"/>
    <w:rsid w:val="00E34EC2"/>
    <w:rsid w:val="00E35B5D"/>
    <w:rsid w:val="00E36065"/>
    <w:rsid w:val="00E368C0"/>
    <w:rsid w:val="00E37059"/>
    <w:rsid w:val="00E3786F"/>
    <w:rsid w:val="00E37D29"/>
    <w:rsid w:val="00E40247"/>
    <w:rsid w:val="00E40827"/>
    <w:rsid w:val="00E40C3B"/>
    <w:rsid w:val="00E40D30"/>
    <w:rsid w:val="00E40EF4"/>
    <w:rsid w:val="00E40F6C"/>
    <w:rsid w:val="00E41255"/>
    <w:rsid w:val="00E41509"/>
    <w:rsid w:val="00E41B24"/>
    <w:rsid w:val="00E41C3D"/>
    <w:rsid w:val="00E421D1"/>
    <w:rsid w:val="00E42219"/>
    <w:rsid w:val="00E42740"/>
    <w:rsid w:val="00E4386D"/>
    <w:rsid w:val="00E43A9A"/>
    <w:rsid w:val="00E43B32"/>
    <w:rsid w:val="00E43B3B"/>
    <w:rsid w:val="00E442B2"/>
    <w:rsid w:val="00E442D3"/>
    <w:rsid w:val="00E44971"/>
    <w:rsid w:val="00E44A8B"/>
    <w:rsid w:val="00E44FC1"/>
    <w:rsid w:val="00E45748"/>
    <w:rsid w:val="00E45A56"/>
    <w:rsid w:val="00E45D8F"/>
    <w:rsid w:val="00E469BB"/>
    <w:rsid w:val="00E47B75"/>
    <w:rsid w:val="00E501D9"/>
    <w:rsid w:val="00E50593"/>
    <w:rsid w:val="00E505FE"/>
    <w:rsid w:val="00E50761"/>
    <w:rsid w:val="00E509D8"/>
    <w:rsid w:val="00E50CC3"/>
    <w:rsid w:val="00E50E34"/>
    <w:rsid w:val="00E51749"/>
    <w:rsid w:val="00E51CF9"/>
    <w:rsid w:val="00E5204B"/>
    <w:rsid w:val="00E52649"/>
    <w:rsid w:val="00E53BBD"/>
    <w:rsid w:val="00E5407E"/>
    <w:rsid w:val="00E5437E"/>
    <w:rsid w:val="00E543F5"/>
    <w:rsid w:val="00E5445C"/>
    <w:rsid w:val="00E544FE"/>
    <w:rsid w:val="00E54B93"/>
    <w:rsid w:val="00E555F0"/>
    <w:rsid w:val="00E57226"/>
    <w:rsid w:val="00E60983"/>
    <w:rsid w:val="00E60A82"/>
    <w:rsid w:val="00E614B2"/>
    <w:rsid w:val="00E61636"/>
    <w:rsid w:val="00E61795"/>
    <w:rsid w:val="00E61DE8"/>
    <w:rsid w:val="00E62ED3"/>
    <w:rsid w:val="00E62FBB"/>
    <w:rsid w:val="00E63243"/>
    <w:rsid w:val="00E63430"/>
    <w:rsid w:val="00E6412E"/>
    <w:rsid w:val="00E64CDB"/>
    <w:rsid w:val="00E65483"/>
    <w:rsid w:val="00E66040"/>
    <w:rsid w:val="00E66109"/>
    <w:rsid w:val="00E664E4"/>
    <w:rsid w:val="00E66D6A"/>
    <w:rsid w:val="00E66DD0"/>
    <w:rsid w:val="00E67992"/>
    <w:rsid w:val="00E67F79"/>
    <w:rsid w:val="00E70020"/>
    <w:rsid w:val="00E7051B"/>
    <w:rsid w:val="00E71262"/>
    <w:rsid w:val="00E71705"/>
    <w:rsid w:val="00E7185B"/>
    <w:rsid w:val="00E71AEE"/>
    <w:rsid w:val="00E725A1"/>
    <w:rsid w:val="00E7382A"/>
    <w:rsid w:val="00E7396E"/>
    <w:rsid w:val="00E73AA2"/>
    <w:rsid w:val="00E74095"/>
    <w:rsid w:val="00E74813"/>
    <w:rsid w:val="00E74AA8"/>
    <w:rsid w:val="00E74BE2"/>
    <w:rsid w:val="00E75134"/>
    <w:rsid w:val="00E75C65"/>
    <w:rsid w:val="00E7751A"/>
    <w:rsid w:val="00E77AE2"/>
    <w:rsid w:val="00E803C7"/>
    <w:rsid w:val="00E80407"/>
    <w:rsid w:val="00E80D98"/>
    <w:rsid w:val="00E80EB8"/>
    <w:rsid w:val="00E810A3"/>
    <w:rsid w:val="00E81F89"/>
    <w:rsid w:val="00E81FC0"/>
    <w:rsid w:val="00E82D36"/>
    <w:rsid w:val="00E82DDF"/>
    <w:rsid w:val="00E82EFE"/>
    <w:rsid w:val="00E830EA"/>
    <w:rsid w:val="00E831F8"/>
    <w:rsid w:val="00E83E4F"/>
    <w:rsid w:val="00E84266"/>
    <w:rsid w:val="00E84B92"/>
    <w:rsid w:val="00E85735"/>
    <w:rsid w:val="00E85D59"/>
    <w:rsid w:val="00E8619A"/>
    <w:rsid w:val="00E86543"/>
    <w:rsid w:val="00E904DB"/>
    <w:rsid w:val="00E92D14"/>
    <w:rsid w:val="00E937B4"/>
    <w:rsid w:val="00E93911"/>
    <w:rsid w:val="00E93A62"/>
    <w:rsid w:val="00E94EF1"/>
    <w:rsid w:val="00E94F7D"/>
    <w:rsid w:val="00E9595A"/>
    <w:rsid w:val="00E95E4B"/>
    <w:rsid w:val="00E95F78"/>
    <w:rsid w:val="00E960F8"/>
    <w:rsid w:val="00E9644F"/>
    <w:rsid w:val="00E96E0F"/>
    <w:rsid w:val="00E97275"/>
    <w:rsid w:val="00E973FC"/>
    <w:rsid w:val="00E976AA"/>
    <w:rsid w:val="00E97990"/>
    <w:rsid w:val="00E97F91"/>
    <w:rsid w:val="00E97FEF"/>
    <w:rsid w:val="00EA03B5"/>
    <w:rsid w:val="00EA0E06"/>
    <w:rsid w:val="00EA1581"/>
    <w:rsid w:val="00EA25CE"/>
    <w:rsid w:val="00EA267D"/>
    <w:rsid w:val="00EA2A6D"/>
    <w:rsid w:val="00EA3011"/>
    <w:rsid w:val="00EA3E3D"/>
    <w:rsid w:val="00EA4A24"/>
    <w:rsid w:val="00EA519B"/>
    <w:rsid w:val="00EA5B75"/>
    <w:rsid w:val="00EA5BF6"/>
    <w:rsid w:val="00EA61F9"/>
    <w:rsid w:val="00EA6564"/>
    <w:rsid w:val="00EA67E8"/>
    <w:rsid w:val="00EA68CC"/>
    <w:rsid w:val="00EA7CBA"/>
    <w:rsid w:val="00EB0B7F"/>
    <w:rsid w:val="00EB0EA4"/>
    <w:rsid w:val="00EB101B"/>
    <w:rsid w:val="00EB148D"/>
    <w:rsid w:val="00EB2033"/>
    <w:rsid w:val="00EB30B1"/>
    <w:rsid w:val="00EB3280"/>
    <w:rsid w:val="00EB34E5"/>
    <w:rsid w:val="00EB3E6D"/>
    <w:rsid w:val="00EB515C"/>
    <w:rsid w:val="00EB5389"/>
    <w:rsid w:val="00EB6248"/>
    <w:rsid w:val="00EB6468"/>
    <w:rsid w:val="00EB67D4"/>
    <w:rsid w:val="00EB6F05"/>
    <w:rsid w:val="00EB747A"/>
    <w:rsid w:val="00EB779F"/>
    <w:rsid w:val="00EB7F30"/>
    <w:rsid w:val="00EC0643"/>
    <w:rsid w:val="00EC1A75"/>
    <w:rsid w:val="00EC1F8E"/>
    <w:rsid w:val="00EC1FD0"/>
    <w:rsid w:val="00EC22BA"/>
    <w:rsid w:val="00EC34B3"/>
    <w:rsid w:val="00EC3958"/>
    <w:rsid w:val="00EC3EFD"/>
    <w:rsid w:val="00EC4895"/>
    <w:rsid w:val="00EC4D4D"/>
    <w:rsid w:val="00EC548C"/>
    <w:rsid w:val="00EC5D6E"/>
    <w:rsid w:val="00EC5EA2"/>
    <w:rsid w:val="00EC5F73"/>
    <w:rsid w:val="00EC6337"/>
    <w:rsid w:val="00EC6450"/>
    <w:rsid w:val="00EC7ABC"/>
    <w:rsid w:val="00EC7B86"/>
    <w:rsid w:val="00ED0993"/>
    <w:rsid w:val="00ED0D7D"/>
    <w:rsid w:val="00ED102C"/>
    <w:rsid w:val="00ED1173"/>
    <w:rsid w:val="00ED1DFA"/>
    <w:rsid w:val="00ED2221"/>
    <w:rsid w:val="00ED2D9C"/>
    <w:rsid w:val="00ED30D7"/>
    <w:rsid w:val="00ED331D"/>
    <w:rsid w:val="00ED338A"/>
    <w:rsid w:val="00ED3565"/>
    <w:rsid w:val="00ED3F3A"/>
    <w:rsid w:val="00ED4337"/>
    <w:rsid w:val="00ED458A"/>
    <w:rsid w:val="00ED4598"/>
    <w:rsid w:val="00ED4AC6"/>
    <w:rsid w:val="00ED4CDB"/>
    <w:rsid w:val="00ED53B5"/>
    <w:rsid w:val="00ED5B2F"/>
    <w:rsid w:val="00ED635D"/>
    <w:rsid w:val="00ED67CC"/>
    <w:rsid w:val="00ED7216"/>
    <w:rsid w:val="00ED7351"/>
    <w:rsid w:val="00ED7EFA"/>
    <w:rsid w:val="00EE07BE"/>
    <w:rsid w:val="00EE086F"/>
    <w:rsid w:val="00EE0BAF"/>
    <w:rsid w:val="00EE127E"/>
    <w:rsid w:val="00EE160F"/>
    <w:rsid w:val="00EE20D6"/>
    <w:rsid w:val="00EE21FC"/>
    <w:rsid w:val="00EE29F1"/>
    <w:rsid w:val="00EE308B"/>
    <w:rsid w:val="00EE336C"/>
    <w:rsid w:val="00EE395F"/>
    <w:rsid w:val="00EE4F30"/>
    <w:rsid w:val="00EE52D6"/>
    <w:rsid w:val="00EE55B4"/>
    <w:rsid w:val="00EE57BC"/>
    <w:rsid w:val="00EE611A"/>
    <w:rsid w:val="00EE6953"/>
    <w:rsid w:val="00EE6F67"/>
    <w:rsid w:val="00EF0317"/>
    <w:rsid w:val="00EF0754"/>
    <w:rsid w:val="00EF081B"/>
    <w:rsid w:val="00EF0F8D"/>
    <w:rsid w:val="00EF1C08"/>
    <w:rsid w:val="00EF1FAE"/>
    <w:rsid w:val="00EF231C"/>
    <w:rsid w:val="00EF2E4D"/>
    <w:rsid w:val="00EF33DA"/>
    <w:rsid w:val="00EF3BC3"/>
    <w:rsid w:val="00EF3C9C"/>
    <w:rsid w:val="00EF4489"/>
    <w:rsid w:val="00EF4912"/>
    <w:rsid w:val="00EF4FA3"/>
    <w:rsid w:val="00EF5324"/>
    <w:rsid w:val="00EF6445"/>
    <w:rsid w:val="00EF6926"/>
    <w:rsid w:val="00EF6C8E"/>
    <w:rsid w:val="00EF7449"/>
    <w:rsid w:val="00EF77BF"/>
    <w:rsid w:val="00EF788C"/>
    <w:rsid w:val="00EF7C17"/>
    <w:rsid w:val="00F00AB3"/>
    <w:rsid w:val="00F01072"/>
    <w:rsid w:val="00F01309"/>
    <w:rsid w:val="00F0131F"/>
    <w:rsid w:val="00F025B5"/>
    <w:rsid w:val="00F02645"/>
    <w:rsid w:val="00F026D1"/>
    <w:rsid w:val="00F02D32"/>
    <w:rsid w:val="00F0362E"/>
    <w:rsid w:val="00F036FA"/>
    <w:rsid w:val="00F045D2"/>
    <w:rsid w:val="00F04849"/>
    <w:rsid w:val="00F051D6"/>
    <w:rsid w:val="00F05A27"/>
    <w:rsid w:val="00F07244"/>
    <w:rsid w:val="00F07738"/>
    <w:rsid w:val="00F107A6"/>
    <w:rsid w:val="00F11928"/>
    <w:rsid w:val="00F1259E"/>
    <w:rsid w:val="00F127CC"/>
    <w:rsid w:val="00F1284F"/>
    <w:rsid w:val="00F12EF1"/>
    <w:rsid w:val="00F13767"/>
    <w:rsid w:val="00F13A4F"/>
    <w:rsid w:val="00F14715"/>
    <w:rsid w:val="00F14B52"/>
    <w:rsid w:val="00F15F55"/>
    <w:rsid w:val="00F164CC"/>
    <w:rsid w:val="00F16621"/>
    <w:rsid w:val="00F16ECC"/>
    <w:rsid w:val="00F16FD9"/>
    <w:rsid w:val="00F17793"/>
    <w:rsid w:val="00F17E90"/>
    <w:rsid w:val="00F20E33"/>
    <w:rsid w:val="00F20ECB"/>
    <w:rsid w:val="00F21B1F"/>
    <w:rsid w:val="00F2211E"/>
    <w:rsid w:val="00F22589"/>
    <w:rsid w:val="00F22D3F"/>
    <w:rsid w:val="00F2317A"/>
    <w:rsid w:val="00F23229"/>
    <w:rsid w:val="00F232DA"/>
    <w:rsid w:val="00F232EC"/>
    <w:rsid w:val="00F23AFC"/>
    <w:rsid w:val="00F24496"/>
    <w:rsid w:val="00F24F6D"/>
    <w:rsid w:val="00F25255"/>
    <w:rsid w:val="00F256DB"/>
    <w:rsid w:val="00F25802"/>
    <w:rsid w:val="00F25B1B"/>
    <w:rsid w:val="00F268B7"/>
    <w:rsid w:val="00F26BB0"/>
    <w:rsid w:val="00F26C3C"/>
    <w:rsid w:val="00F26D69"/>
    <w:rsid w:val="00F272EA"/>
    <w:rsid w:val="00F27A84"/>
    <w:rsid w:val="00F27B40"/>
    <w:rsid w:val="00F30DCA"/>
    <w:rsid w:val="00F31473"/>
    <w:rsid w:val="00F319FE"/>
    <w:rsid w:val="00F323B9"/>
    <w:rsid w:val="00F325B8"/>
    <w:rsid w:val="00F32B35"/>
    <w:rsid w:val="00F32B7C"/>
    <w:rsid w:val="00F334CB"/>
    <w:rsid w:val="00F336C9"/>
    <w:rsid w:val="00F33C20"/>
    <w:rsid w:val="00F34216"/>
    <w:rsid w:val="00F3433C"/>
    <w:rsid w:val="00F34ECC"/>
    <w:rsid w:val="00F35188"/>
    <w:rsid w:val="00F366CC"/>
    <w:rsid w:val="00F37169"/>
    <w:rsid w:val="00F37728"/>
    <w:rsid w:val="00F37D8A"/>
    <w:rsid w:val="00F40166"/>
    <w:rsid w:val="00F404E6"/>
    <w:rsid w:val="00F408B8"/>
    <w:rsid w:val="00F42395"/>
    <w:rsid w:val="00F42609"/>
    <w:rsid w:val="00F42D2F"/>
    <w:rsid w:val="00F43326"/>
    <w:rsid w:val="00F43CEF"/>
    <w:rsid w:val="00F4489D"/>
    <w:rsid w:val="00F44E4C"/>
    <w:rsid w:val="00F451CA"/>
    <w:rsid w:val="00F462D3"/>
    <w:rsid w:val="00F4715D"/>
    <w:rsid w:val="00F508A7"/>
    <w:rsid w:val="00F50B7E"/>
    <w:rsid w:val="00F50C70"/>
    <w:rsid w:val="00F5139A"/>
    <w:rsid w:val="00F51696"/>
    <w:rsid w:val="00F52504"/>
    <w:rsid w:val="00F5321D"/>
    <w:rsid w:val="00F5366B"/>
    <w:rsid w:val="00F538CB"/>
    <w:rsid w:val="00F53972"/>
    <w:rsid w:val="00F539EC"/>
    <w:rsid w:val="00F53F15"/>
    <w:rsid w:val="00F5431D"/>
    <w:rsid w:val="00F54CC5"/>
    <w:rsid w:val="00F554A7"/>
    <w:rsid w:val="00F568EF"/>
    <w:rsid w:val="00F56AA9"/>
    <w:rsid w:val="00F56AD5"/>
    <w:rsid w:val="00F5727B"/>
    <w:rsid w:val="00F578DD"/>
    <w:rsid w:val="00F600C6"/>
    <w:rsid w:val="00F60A06"/>
    <w:rsid w:val="00F60D6C"/>
    <w:rsid w:val="00F6185D"/>
    <w:rsid w:val="00F61AF9"/>
    <w:rsid w:val="00F61F62"/>
    <w:rsid w:val="00F62792"/>
    <w:rsid w:val="00F635F5"/>
    <w:rsid w:val="00F63CB4"/>
    <w:rsid w:val="00F63F4E"/>
    <w:rsid w:val="00F64465"/>
    <w:rsid w:val="00F650CC"/>
    <w:rsid w:val="00F653F6"/>
    <w:rsid w:val="00F663FD"/>
    <w:rsid w:val="00F6680F"/>
    <w:rsid w:val="00F66AE1"/>
    <w:rsid w:val="00F67536"/>
    <w:rsid w:val="00F702E3"/>
    <w:rsid w:val="00F7032B"/>
    <w:rsid w:val="00F70650"/>
    <w:rsid w:val="00F71765"/>
    <w:rsid w:val="00F71C52"/>
    <w:rsid w:val="00F71FA7"/>
    <w:rsid w:val="00F721F7"/>
    <w:rsid w:val="00F7250B"/>
    <w:rsid w:val="00F72703"/>
    <w:rsid w:val="00F72B8E"/>
    <w:rsid w:val="00F7354C"/>
    <w:rsid w:val="00F73584"/>
    <w:rsid w:val="00F73AF2"/>
    <w:rsid w:val="00F73B04"/>
    <w:rsid w:val="00F73DAC"/>
    <w:rsid w:val="00F744DE"/>
    <w:rsid w:val="00F750D4"/>
    <w:rsid w:val="00F755C1"/>
    <w:rsid w:val="00F75F38"/>
    <w:rsid w:val="00F761F2"/>
    <w:rsid w:val="00F76544"/>
    <w:rsid w:val="00F77220"/>
    <w:rsid w:val="00F7734F"/>
    <w:rsid w:val="00F7768C"/>
    <w:rsid w:val="00F77A5F"/>
    <w:rsid w:val="00F77D79"/>
    <w:rsid w:val="00F807FB"/>
    <w:rsid w:val="00F80A7A"/>
    <w:rsid w:val="00F80EDC"/>
    <w:rsid w:val="00F81AA8"/>
    <w:rsid w:val="00F81EBA"/>
    <w:rsid w:val="00F820FE"/>
    <w:rsid w:val="00F83339"/>
    <w:rsid w:val="00F83659"/>
    <w:rsid w:val="00F83B51"/>
    <w:rsid w:val="00F83B76"/>
    <w:rsid w:val="00F83CF7"/>
    <w:rsid w:val="00F83DFD"/>
    <w:rsid w:val="00F84AE9"/>
    <w:rsid w:val="00F85585"/>
    <w:rsid w:val="00F85856"/>
    <w:rsid w:val="00F858A4"/>
    <w:rsid w:val="00F85BFE"/>
    <w:rsid w:val="00F86B7F"/>
    <w:rsid w:val="00F86FD8"/>
    <w:rsid w:val="00F871E6"/>
    <w:rsid w:val="00F87375"/>
    <w:rsid w:val="00F8756D"/>
    <w:rsid w:val="00F87A17"/>
    <w:rsid w:val="00F901AD"/>
    <w:rsid w:val="00F9027E"/>
    <w:rsid w:val="00F904AA"/>
    <w:rsid w:val="00F90866"/>
    <w:rsid w:val="00F9088C"/>
    <w:rsid w:val="00F90F82"/>
    <w:rsid w:val="00F9105E"/>
    <w:rsid w:val="00F91C68"/>
    <w:rsid w:val="00F91D40"/>
    <w:rsid w:val="00F92A41"/>
    <w:rsid w:val="00F92BEE"/>
    <w:rsid w:val="00F93EBB"/>
    <w:rsid w:val="00F94091"/>
    <w:rsid w:val="00F9439E"/>
    <w:rsid w:val="00F953CA"/>
    <w:rsid w:val="00F95CF9"/>
    <w:rsid w:val="00F977F2"/>
    <w:rsid w:val="00F97DE9"/>
    <w:rsid w:val="00FA0194"/>
    <w:rsid w:val="00FA091A"/>
    <w:rsid w:val="00FA0B00"/>
    <w:rsid w:val="00FA15FE"/>
    <w:rsid w:val="00FA1614"/>
    <w:rsid w:val="00FA26B7"/>
    <w:rsid w:val="00FA2F21"/>
    <w:rsid w:val="00FA3785"/>
    <w:rsid w:val="00FA3E57"/>
    <w:rsid w:val="00FA42BC"/>
    <w:rsid w:val="00FA432D"/>
    <w:rsid w:val="00FA47BC"/>
    <w:rsid w:val="00FA487A"/>
    <w:rsid w:val="00FA4BEE"/>
    <w:rsid w:val="00FA4ED8"/>
    <w:rsid w:val="00FA520B"/>
    <w:rsid w:val="00FA52E3"/>
    <w:rsid w:val="00FA6264"/>
    <w:rsid w:val="00FA6958"/>
    <w:rsid w:val="00FA6A61"/>
    <w:rsid w:val="00FA7AFA"/>
    <w:rsid w:val="00FB0925"/>
    <w:rsid w:val="00FB19D2"/>
    <w:rsid w:val="00FB1EF6"/>
    <w:rsid w:val="00FB2329"/>
    <w:rsid w:val="00FB2B70"/>
    <w:rsid w:val="00FB3892"/>
    <w:rsid w:val="00FB3A05"/>
    <w:rsid w:val="00FB3C0B"/>
    <w:rsid w:val="00FB4266"/>
    <w:rsid w:val="00FB4270"/>
    <w:rsid w:val="00FB4663"/>
    <w:rsid w:val="00FB636A"/>
    <w:rsid w:val="00FB6C1A"/>
    <w:rsid w:val="00FB6E1A"/>
    <w:rsid w:val="00FB6F5E"/>
    <w:rsid w:val="00FB70F5"/>
    <w:rsid w:val="00FB7225"/>
    <w:rsid w:val="00FB7507"/>
    <w:rsid w:val="00FB7C75"/>
    <w:rsid w:val="00FC03E6"/>
    <w:rsid w:val="00FC0470"/>
    <w:rsid w:val="00FC07D2"/>
    <w:rsid w:val="00FC0ADF"/>
    <w:rsid w:val="00FC0C62"/>
    <w:rsid w:val="00FC19AC"/>
    <w:rsid w:val="00FC1A49"/>
    <w:rsid w:val="00FC2C26"/>
    <w:rsid w:val="00FC3378"/>
    <w:rsid w:val="00FC3C0C"/>
    <w:rsid w:val="00FC4889"/>
    <w:rsid w:val="00FC4E7B"/>
    <w:rsid w:val="00FC6596"/>
    <w:rsid w:val="00FC6B0F"/>
    <w:rsid w:val="00FC77B6"/>
    <w:rsid w:val="00FC782A"/>
    <w:rsid w:val="00FD0674"/>
    <w:rsid w:val="00FD0BA7"/>
    <w:rsid w:val="00FD1E9C"/>
    <w:rsid w:val="00FD2F60"/>
    <w:rsid w:val="00FD415D"/>
    <w:rsid w:val="00FD4305"/>
    <w:rsid w:val="00FD474D"/>
    <w:rsid w:val="00FD5384"/>
    <w:rsid w:val="00FD59E8"/>
    <w:rsid w:val="00FD5A51"/>
    <w:rsid w:val="00FD607F"/>
    <w:rsid w:val="00FD61E1"/>
    <w:rsid w:val="00FD6C64"/>
    <w:rsid w:val="00FD6CA4"/>
    <w:rsid w:val="00FD6FE0"/>
    <w:rsid w:val="00FD7157"/>
    <w:rsid w:val="00FD74FD"/>
    <w:rsid w:val="00FE192A"/>
    <w:rsid w:val="00FE1BE3"/>
    <w:rsid w:val="00FE1C33"/>
    <w:rsid w:val="00FE1D50"/>
    <w:rsid w:val="00FE1E77"/>
    <w:rsid w:val="00FE1F0A"/>
    <w:rsid w:val="00FE20E3"/>
    <w:rsid w:val="00FE2124"/>
    <w:rsid w:val="00FE25F7"/>
    <w:rsid w:val="00FE3114"/>
    <w:rsid w:val="00FE347A"/>
    <w:rsid w:val="00FE43EC"/>
    <w:rsid w:val="00FE4B45"/>
    <w:rsid w:val="00FE4C66"/>
    <w:rsid w:val="00FE5D2E"/>
    <w:rsid w:val="00FE7E26"/>
    <w:rsid w:val="00FE7EA4"/>
    <w:rsid w:val="00FF0684"/>
    <w:rsid w:val="00FF07B7"/>
    <w:rsid w:val="00FF1BE5"/>
    <w:rsid w:val="00FF405B"/>
    <w:rsid w:val="00FF42DC"/>
    <w:rsid w:val="00FF468B"/>
    <w:rsid w:val="00FF4904"/>
    <w:rsid w:val="00FF491A"/>
    <w:rsid w:val="00FF4C8C"/>
    <w:rsid w:val="00FF4DAE"/>
    <w:rsid w:val="00FF5541"/>
    <w:rsid w:val="00FF55FF"/>
    <w:rsid w:val="00FF5F33"/>
    <w:rsid w:val="00FF5F5D"/>
    <w:rsid w:val="00FF5F65"/>
    <w:rsid w:val="00FF6645"/>
    <w:rsid w:val="00FF6C19"/>
    <w:rsid w:val="00FF6CC2"/>
    <w:rsid w:val="00FF6DED"/>
    <w:rsid w:val="00FF6E09"/>
    <w:rsid w:val="00FF72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9" w:qFormat="1"/>
    <w:lsdException w:name="heading 2" w:locked="1" w:semiHidden="0" w:uiPriority="9" w:qFormat="1"/>
    <w:lsdException w:name="heading 3" w:locked="1" w:semiHidden="0" w:uiPriority="9" w:qFormat="1"/>
    <w:lsdException w:name="heading 4" w:locked="1" w:semiHidden="0" w:uiPriority="9" w:qFormat="1"/>
    <w:lsdException w:name="heading 5" w:locked="1" w:semiHidden="0" w:uiPriority="9" w:qFormat="1"/>
    <w:lsdException w:name="heading 6" w:locked="1" w:semiHidden="0" w:uiPriority="9" w:qFormat="1"/>
    <w:lsdException w:name="heading 7" w:locked="1" w:semiHidden="0" w:uiPriority="9" w:qFormat="1"/>
    <w:lsdException w:name="heading 8" w:locked="1" w:semiHidden="0" w:uiPriority="9" w:qFormat="1"/>
    <w:lsdException w:name="heading 9" w:locked="1" w:semiHidden="0"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39"/>
    <w:lsdException w:name="toc 2" w:locked="1" w:semiHidden="0" w:uiPriority="39"/>
    <w:lsdException w:name="toc 3" w:locked="1" w:semiHidden="0" w:uiPriority="39"/>
    <w:lsdException w:name="toc 4" w:locked="1" w:semiHidden="0" w:uiPriority="39"/>
    <w:lsdException w:name="toc 5" w:locked="1" w:semiHidden="0" w:uiPriority="39"/>
    <w:lsdException w:name="toc 6" w:locked="1" w:semiHidden="0" w:uiPriority="39"/>
    <w:lsdException w:name="toc 7" w:locked="1" w:semiHidden="0" w:uiPriority="39"/>
    <w:lsdException w:name="toc 8" w:locked="1" w:semiHidden="0" w:uiPriority="39"/>
    <w:lsdException w:name="toc 9" w:locked="1" w:semiHidden="0" w:uiPriority="39"/>
    <w:lsdException w:name="Normal Indent" w:unhideWhenUsed="1"/>
    <w:lsdException w:name="footnote text" w:unhideWhenUsed="1"/>
    <w:lsdException w:name="annotation text" w:unhideWhenUsed="1"/>
    <w:lsdException w:name="header" w:uiPriority="0" w:unhideWhenUsed="1"/>
    <w:lsdException w:name="footer" w:uiPriority="0"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iPriority="0"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iPriority="0"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3A432D"/>
    <w:pPr>
      <w:spacing w:after="200" w:line="276" w:lineRule="auto"/>
    </w:pPr>
    <w:rPr>
      <w:sz w:val="22"/>
      <w:szCs w:val="22"/>
    </w:rPr>
  </w:style>
  <w:style w:type="paragraph" w:styleId="Heading1">
    <w:name w:val="heading 1"/>
    <w:basedOn w:val="Normal"/>
    <w:next w:val="Normal"/>
    <w:link w:val="Heading1Char"/>
    <w:uiPriority w:val="9"/>
    <w:qFormat/>
    <w:rsid w:val="001C5DCD"/>
    <w:pPr>
      <w:keepNext/>
      <w:keepLines/>
      <w:pageBreakBefore/>
      <w:numPr>
        <w:numId w:val="2"/>
      </w:numPr>
      <w:spacing w:before="480" w:after="0"/>
      <w:ind w:left="431" w:hanging="431"/>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2B2755"/>
    <w:pPr>
      <w:keepNext/>
      <w:keepLines/>
      <w:numPr>
        <w:ilvl w:val="1"/>
        <w:numId w:val="2"/>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qFormat/>
    <w:rsid w:val="002B2755"/>
    <w:pPr>
      <w:keepNext/>
      <w:keepLines/>
      <w:numPr>
        <w:ilvl w:val="2"/>
        <w:numId w:val="2"/>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qFormat/>
    <w:rsid w:val="00966A7D"/>
    <w:pPr>
      <w:keepNext/>
      <w:keepLines/>
      <w:numPr>
        <w:ilvl w:val="3"/>
        <w:numId w:val="2"/>
      </w:numPr>
      <w:spacing w:before="200" w:after="0"/>
      <w:outlineLvl w:val="3"/>
    </w:pPr>
    <w:rPr>
      <w:rFonts w:ascii="Cambria" w:eastAsia="Times New Roman" w:hAnsi="Cambria"/>
      <w:b/>
      <w:bCs/>
      <w:i/>
      <w:iCs/>
      <w:color w:val="17365D"/>
    </w:rPr>
  </w:style>
  <w:style w:type="paragraph" w:styleId="Heading5">
    <w:name w:val="heading 5"/>
    <w:basedOn w:val="Normal"/>
    <w:next w:val="Normal"/>
    <w:link w:val="Heading5Char"/>
    <w:uiPriority w:val="9"/>
    <w:qFormat/>
    <w:rsid w:val="004A4A44"/>
    <w:pPr>
      <w:keepNext/>
      <w:keepLines/>
      <w:numPr>
        <w:ilvl w:val="4"/>
        <w:numId w:val="2"/>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qFormat/>
    <w:rsid w:val="004A4A44"/>
    <w:pPr>
      <w:keepNext/>
      <w:keepLines/>
      <w:numPr>
        <w:ilvl w:val="5"/>
        <w:numId w:val="2"/>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qFormat/>
    <w:rsid w:val="004A4A44"/>
    <w:pPr>
      <w:keepNext/>
      <w:keepLines/>
      <w:numPr>
        <w:ilvl w:val="6"/>
        <w:numId w:val="2"/>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qFormat/>
    <w:rsid w:val="004A4A44"/>
    <w:pPr>
      <w:keepNext/>
      <w:keepLines/>
      <w:numPr>
        <w:ilvl w:val="7"/>
        <w:numId w:val="2"/>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qFormat/>
    <w:rsid w:val="004A4A44"/>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C5DCD"/>
    <w:rPr>
      <w:rFonts w:ascii="Cambria" w:eastAsia="Times New Roman" w:hAnsi="Cambria"/>
      <w:b/>
      <w:bCs/>
      <w:color w:val="365F91"/>
      <w:sz w:val="28"/>
      <w:szCs w:val="28"/>
    </w:rPr>
  </w:style>
  <w:style w:type="character" w:customStyle="1" w:styleId="Heading2Char">
    <w:name w:val="Heading 2 Char"/>
    <w:basedOn w:val="DefaultParagraphFont"/>
    <w:link w:val="Heading2"/>
    <w:uiPriority w:val="9"/>
    <w:locked/>
    <w:rsid w:val="002B2755"/>
    <w:rPr>
      <w:rFonts w:ascii="Cambria" w:eastAsia="Times New Roman" w:hAnsi="Cambria"/>
      <w:b/>
      <w:bCs/>
      <w:color w:val="4F81BD"/>
      <w:sz w:val="26"/>
      <w:szCs w:val="26"/>
    </w:rPr>
  </w:style>
  <w:style w:type="character" w:customStyle="1" w:styleId="Heading3Char">
    <w:name w:val="Heading 3 Char"/>
    <w:basedOn w:val="DefaultParagraphFont"/>
    <w:link w:val="Heading3"/>
    <w:uiPriority w:val="9"/>
    <w:locked/>
    <w:rsid w:val="002B2755"/>
    <w:rPr>
      <w:rFonts w:ascii="Cambria" w:eastAsia="Times New Roman" w:hAnsi="Cambria"/>
      <w:b/>
      <w:bCs/>
      <w:color w:val="4F81BD"/>
      <w:sz w:val="22"/>
      <w:szCs w:val="22"/>
    </w:rPr>
  </w:style>
  <w:style w:type="character" w:customStyle="1" w:styleId="Heading4Char">
    <w:name w:val="Heading 4 Char"/>
    <w:basedOn w:val="DefaultParagraphFont"/>
    <w:link w:val="Heading4"/>
    <w:uiPriority w:val="9"/>
    <w:locked/>
    <w:rsid w:val="00966A7D"/>
    <w:rPr>
      <w:rFonts w:ascii="Cambria" w:eastAsia="Times New Roman" w:hAnsi="Cambria"/>
      <w:b/>
      <w:bCs/>
      <w:i/>
      <w:iCs/>
      <w:color w:val="17365D"/>
      <w:sz w:val="22"/>
      <w:szCs w:val="22"/>
    </w:rPr>
  </w:style>
  <w:style w:type="character" w:customStyle="1" w:styleId="Heading5Char">
    <w:name w:val="Heading 5 Char"/>
    <w:basedOn w:val="DefaultParagraphFont"/>
    <w:link w:val="Heading5"/>
    <w:uiPriority w:val="9"/>
    <w:locked/>
    <w:rsid w:val="004A4A44"/>
    <w:rPr>
      <w:rFonts w:ascii="Cambria" w:eastAsia="Times New Roman" w:hAnsi="Cambria"/>
      <w:color w:val="243F60"/>
      <w:sz w:val="22"/>
      <w:szCs w:val="22"/>
    </w:rPr>
  </w:style>
  <w:style w:type="character" w:customStyle="1" w:styleId="Heading6Char">
    <w:name w:val="Heading 6 Char"/>
    <w:basedOn w:val="DefaultParagraphFont"/>
    <w:link w:val="Heading6"/>
    <w:uiPriority w:val="9"/>
    <w:locked/>
    <w:rsid w:val="004A4A44"/>
    <w:rPr>
      <w:rFonts w:ascii="Cambria" w:eastAsia="Times New Roman" w:hAnsi="Cambria"/>
      <w:i/>
      <w:iCs/>
      <w:color w:val="243F60"/>
      <w:sz w:val="22"/>
      <w:szCs w:val="22"/>
    </w:rPr>
  </w:style>
  <w:style w:type="character" w:customStyle="1" w:styleId="Heading7Char">
    <w:name w:val="Heading 7 Char"/>
    <w:basedOn w:val="DefaultParagraphFont"/>
    <w:link w:val="Heading7"/>
    <w:uiPriority w:val="9"/>
    <w:locked/>
    <w:rsid w:val="004A4A44"/>
    <w:rPr>
      <w:rFonts w:ascii="Cambria" w:eastAsia="Times New Roman" w:hAnsi="Cambria"/>
      <w:i/>
      <w:iCs/>
      <w:color w:val="404040"/>
      <w:sz w:val="22"/>
      <w:szCs w:val="22"/>
    </w:rPr>
  </w:style>
  <w:style w:type="character" w:customStyle="1" w:styleId="Heading8Char">
    <w:name w:val="Heading 8 Char"/>
    <w:basedOn w:val="DefaultParagraphFont"/>
    <w:link w:val="Heading8"/>
    <w:uiPriority w:val="9"/>
    <w:locked/>
    <w:rsid w:val="004A4A44"/>
    <w:rPr>
      <w:rFonts w:ascii="Cambria" w:eastAsia="Times New Roman" w:hAnsi="Cambria"/>
      <w:color w:val="404040"/>
    </w:rPr>
  </w:style>
  <w:style w:type="character" w:customStyle="1" w:styleId="Heading9Char">
    <w:name w:val="Heading 9 Char"/>
    <w:basedOn w:val="DefaultParagraphFont"/>
    <w:link w:val="Heading9"/>
    <w:uiPriority w:val="9"/>
    <w:locked/>
    <w:rsid w:val="004A4A44"/>
    <w:rPr>
      <w:rFonts w:ascii="Cambria" w:eastAsia="Times New Roman" w:hAnsi="Cambria"/>
      <w:i/>
      <w:iCs/>
      <w:color w:val="404040"/>
    </w:rPr>
  </w:style>
  <w:style w:type="paragraph" w:styleId="TOCHeading">
    <w:name w:val="TOC Heading"/>
    <w:basedOn w:val="Heading1"/>
    <w:next w:val="Normal"/>
    <w:uiPriority w:val="39"/>
    <w:qFormat/>
    <w:rsid w:val="003A568A"/>
    <w:pPr>
      <w:outlineLvl w:val="9"/>
    </w:pPr>
  </w:style>
  <w:style w:type="paragraph" w:styleId="TOC1">
    <w:name w:val="toc 1"/>
    <w:basedOn w:val="Normal"/>
    <w:next w:val="Normal"/>
    <w:autoRedefine/>
    <w:uiPriority w:val="39"/>
    <w:rsid w:val="003A568A"/>
    <w:pPr>
      <w:spacing w:before="120" w:after="0"/>
    </w:pPr>
    <w:rPr>
      <w:rFonts w:asciiTheme="minorHAnsi" w:hAnsiTheme="minorHAnsi"/>
      <w:b/>
      <w:bCs/>
      <w:i/>
      <w:iCs/>
      <w:sz w:val="24"/>
      <w:szCs w:val="24"/>
    </w:rPr>
  </w:style>
  <w:style w:type="character" w:styleId="Hyperlink">
    <w:name w:val="Hyperlink"/>
    <w:basedOn w:val="DefaultParagraphFont"/>
    <w:uiPriority w:val="99"/>
    <w:rsid w:val="003A568A"/>
    <w:rPr>
      <w:rFonts w:cs="Times New Roman"/>
      <w:color w:val="0000FF"/>
      <w:u w:val="single"/>
    </w:rPr>
  </w:style>
  <w:style w:type="paragraph" w:styleId="BalloonText">
    <w:name w:val="Balloon Text"/>
    <w:basedOn w:val="Normal"/>
    <w:link w:val="BalloonTextChar"/>
    <w:uiPriority w:val="99"/>
    <w:semiHidden/>
    <w:rsid w:val="003A5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A568A"/>
    <w:rPr>
      <w:rFonts w:ascii="Tahoma" w:hAnsi="Tahoma" w:cs="Tahoma"/>
      <w:sz w:val="16"/>
      <w:szCs w:val="16"/>
    </w:rPr>
  </w:style>
  <w:style w:type="paragraph" w:styleId="NormalWeb">
    <w:name w:val="Normal (Web)"/>
    <w:basedOn w:val="Normal"/>
    <w:uiPriority w:val="99"/>
    <w:rsid w:val="0040509D"/>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link w:val="NoSpacingChar"/>
    <w:uiPriority w:val="1"/>
    <w:qFormat/>
    <w:rsid w:val="002B2755"/>
    <w:rPr>
      <w:sz w:val="22"/>
      <w:szCs w:val="22"/>
    </w:rPr>
  </w:style>
  <w:style w:type="paragraph" w:styleId="ListParagraph">
    <w:name w:val="List Paragraph"/>
    <w:basedOn w:val="Normal"/>
    <w:uiPriority w:val="34"/>
    <w:qFormat/>
    <w:rsid w:val="008D658B"/>
    <w:pPr>
      <w:ind w:left="720"/>
      <w:contextualSpacing/>
    </w:pPr>
  </w:style>
  <w:style w:type="character" w:customStyle="1" w:styleId="NoSpacingChar">
    <w:name w:val="No Spacing Char"/>
    <w:basedOn w:val="DefaultParagraphFont"/>
    <w:link w:val="NoSpacing"/>
    <w:uiPriority w:val="1"/>
    <w:locked/>
    <w:rsid w:val="00124FB7"/>
    <w:rPr>
      <w:sz w:val="22"/>
      <w:szCs w:val="22"/>
      <w:lang w:val="en-US" w:eastAsia="en-US" w:bidi="ar-SA"/>
    </w:rPr>
  </w:style>
  <w:style w:type="paragraph" w:styleId="TOC2">
    <w:name w:val="toc 2"/>
    <w:basedOn w:val="Normal"/>
    <w:next w:val="Normal"/>
    <w:autoRedefine/>
    <w:uiPriority w:val="39"/>
    <w:rsid w:val="00B33628"/>
    <w:pPr>
      <w:spacing w:before="120" w:after="0"/>
      <w:ind w:left="220"/>
    </w:pPr>
    <w:rPr>
      <w:rFonts w:asciiTheme="minorHAnsi" w:hAnsiTheme="minorHAnsi"/>
      <w:b/>
      <w:bCs/>
    </w:rPr>
  </w:style>
  <w:style w:type="paragraph" w:customStyle="1" w:styleId="issue">
    <w:name w:val="issue"/>
    <w:basedOn w:val="Normal"/>
    <w:next w:val="issueBody"/>
    <w:qFormat/>
    <w:rsid w:val="007838F2"/>
    <w:pPr>
      <w:keepNext/>
      <w:numPr>
        <w:numId w:val="1"/>
      </w:numPr>
      <w:pBdr>
        <w:top w:val="single" w:sz="2" w:space="1" w:color="auto"/>
        <w:left w:val="single" w:sz="2" w:space="1" w:color="auto"/>
        <w:bottom w:val="single" w:sz="2" w:space="1" w:color="auto"/>
        <w:right w:val="single" w:sz="2" w:space="1" w:color="auto"/>
      </w:pBdr>
      <w:shd w:val="pct12" w:color="auto" w:fill="FFFFFF"/>
      <w:tabs>
        <w:tab w:val="left" w:pos="720"/>
      </w:tabs>
      <w:spacing w:after="0" w:line="240" w:lineRule="auto"/>
    </w:pPr>
    <w:rPr>
      <w:rFonts w:ascii="Arial" w:eastAsia="Times New Roman" w:hAnsi="Arial"/>
      <w:sz w:val="20"/>
      <w:szCs w:val="20"/>
      <w:lang w:bidi="he-IL"/>
    </w:rPr>
  </w:style>
  <w:style w:type="paragraph" w:customStyle="1" w:styleId="issueBody">
    <w:name w:val="issueBody"/>
    <w:basedOn w:val="Normal"/>
    <w:next w:val="Normal"/>
    <w:qFormat/>
    <w:rsid w:val="007838F2"/>
    <w:pPr>
      <w:pBdr>
        <w:left w:val="single" w:sz="6" w:space="1" w:color="auto"/>
        <w:bottom w:val="single" w:sz="6" w:space="1" w:color="auto"/>
        <w:right w:val="single" w:sz="6" w:space="1" w:color="auto"/>
      </w:pBdr>
      <w:spacing w:after="0" w:line="240" w:lineRule="auto"/>
    </w:pPr>
    <w:rPr>
      <w:rFonts w:ascii="Arial" w:eastAsia="Times New Roman" w:hAnsi="Arial"/>
      <w:sz w:val="16"/>
      <w:szCs w:val="20"/>
      <w:lang w:bidi="he-IL"/>
    </w:rPr>
  </w:style>
  <w:style w:type="paragraph" w:styleId="PlainText">
    <w:name w:val="Plain Text"/>
    <w:basedOn w:val="Normal"/>
    <w:link w:val="PlainTextChar"/>
    <w:uiPriority w:val="99"/>
    <w:semiHidden/>
    <w:rsid w:val="003E380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locked/>
    <w:rsid w:val="003E3800"/>
    <w:rPr>
      <w:rFonts w:ascii="Consolas" w:hAnsi="Consolas" w:cs="Times New Roman"/>
      <w:sz w:val="21"/>
      <w:szCs w:val="21"/>
    </w:rPr>
  </w:style>
  <w:style w:type="paragraph" w:styleId="TOC4">
    <w:name w:val="toc 4"/>
    <w:basedOn w:val="Normal"/>
    <w:next w:val="Normal"/>
    <w:autoRedefine/>
    <w:uiPriority w:val="39"/>
    <w:rsid w:val="00B33628"/>
    <w:pPr>
      <w:spacing w:after="0"/>
      <w:ind w:left="660"/>
    </w:pPr>
    <w:rPr>
      <w:rFonts w:asciiTheme="minorHAnsi" w:hAnsiTheme="minorHAnsi"/>
      <w:sz w:val="20"/>
      <w:szCs w:val="20"/>
    </w:rPr>
  </w:style>
  <w:style w:type="paragraph" w:customStyle="1" w:styleId="TableEntry">
    <w:name w:val="Table Entry"/>
    <w:rsid w:val="00F721F7"/>
    <w:rPr>
      <w:rFonts w:ascii="Arial" w:eastAsia="Times New Roman" w:hAnsi="Arial"/>
    </w:rPr>
  </w:style>
  <w:style w:type="paragraph" w:customStyle="1" w:styleId="StyleTableEntry8ptBoldLinespacingMultiple12li1">
    <w:name w:val="Style Table Entry + 8 pt Bold Line spacing:  Multiple 1.2 li1"/>
    <w:basedOn w:val="TableEntry"/>
    <w:rsid w:val="00F721F7"/>
    <w:pPr>
      <w:spacing w:line="288" w:lineRule="auto"/>
    </w:pPr>
    <w:rPr>
      <w:b/>
      <w:bCs/>
    </w:rPr>
  </w:style>
  <w:style w:type="paragraph" w:styleId="TOC3">
    <w:name w:val="toc 3"/>
    <w:basedOn w:val="Normal"/>
    <w:next w:val="Normal"/>
    <w:autoRedefine/>
    <w:uiPriority w:val="39"/>
    <w:rsid w:val="00523447"/>
    <w:pPr>
      <w:tabs>
        <w:tab w:val="left" w:pos="1100"/>
        <w:tab w:val="right" w:leader="underscore" w:pos="9350"/>
      </w:tabs>
      <w:spacing w:after="0"/>
      <w:ind w:left="440"/>
    </w:pPr>
    <w:rPr>
      <w:rFonts w:asciiTheme="minorHAnsi" w:hAnsiTheme="minorHAnsi"/>
      <w:b/>
      <w:noProof/>
      <w:sz w:val="20"/>
      <w:szCs w:val="20"/>
    </w:rPr>
  </w:style>
  <w:style w:type="table" w:styleId="TableGrid">
    <w:name w:val="Table Grid"/>
    <w:basedOn w:val="TableNormal"/>
    <w:uiPriority w:val="59"/>
    <w:rsid w:val="0003423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987716"/>
    <w:rPr>
      <w:rFonts w:cs="Times New Roman"/>
    </w:rPr>
  </w:style>
  <w:style w:type="paragraph" w:customStyle="1" w:styleId="SISNormal">
    <w:name w:val="SIS Normal"/>
    <w:basedOn w:val="Normal"/>
    <w:rsid w:val="003B24E4"/>
    <w:pPr>
      <w:spacing w:before="40" w:after="20" w:line="240" w:lineRule="auto"/>
    </w:pPr>
    <w:rPr>
      <w:rFonts w:ascii="Arial" w:eastAsia="Times New Roman" w:hAnsi="Arial"/>
      <w:sz w:val="24"/>
      <w:szCs w:val="20"/>
    </w:rPr>
  </w:style>
  <w:style w:type="character" w:customStyle="1" w:styleId="apple-converted-space">
    <w:name w:val="apple-converted-space"/>
    <w:basedOn w:val="DefaultParagraphFont"/>
    <w:rsid w:val="00E7751A"/>
    <w:rPr>
      <w:rFonts w:cs="Times New Roman"/>
    </w:rPr>
  </w:style>
  <w:style w:type="paragraph" w:customStyle="1" w:styleId="ecxmsonormal">
    <w:name w:val="ecxmsonormal"/>
    <w:basedOn w:val="Normal"/>
    <w:rsid w:val="00F334CB"/>
    <w:pPr>
      <w:spacing w:before="100" w:beforeAutospacing="1" w:after="100" w:afterAutospacing="1" w:line="240" w:lineRule="auto"/>
    </w:pPr>
    <w:rPr>
      <w:rFonts w:ascii="Times New Roman" w:eastAsia="Times New Roman" w:hAnsi="Times New Roman"/>
      <w:sz w:val="24"/>
      <w:szCs w:val="24"/>
    </w:rPr>
  </w:style>
  <w:style w:type="paragraph" w:customStyle="1" w:styleId="ecxmsolistparagraph">
    <w:name w:val="ecxmsolistparagraph"/>
    <w:basedOn w:val="Normal"/>
    <w:rsid w:val="00F334CB"/>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nhideWhenUsed/>
    <w:rsid w:val="00F75F38"/>
    <w:pPr>
      <w:tabs>
        <w:tab w:val="center" w:pos="4680"/>
        <w:tab w:val="right" w:pos="9360"/>
      </w:tabs>
    </w:pPr>
  </w:style>
  <w:style w:type="character" w:customStyle="1" w:styleId="HeaderChar">
    <w:name w:val="Header Char"/>
    <w:basedOn w:val="DefaultParagraphFont"/>
    <w:link w:val="Header"/>
    <w:uiPriority w:val="99"/>
    <w:rsid w:val="00F75F38"/>
    <w:rPr>
      <w:sz w:val="22"/>
      <w:szCs w:val="22"/>
    </w:rPr>
  </w:style>
  <w:style w:type="paragraph" w:styleId="Footer">
    <w:name w:val="footer"/>
    <w:basedOn w:val="Normal"/>
    <w:link w:val="FooterChar"/>
    <w:unhideWhenUsed/>
    <w:rsid w:val="00F75F38"/>
    <w:pPr>
      <w:tabs>
        <w:tab w:val="center" w:pos="4680"/>
        <w:tab w:val="right" w:pos="9360"/>
      </w:tabs>
    </w:pPr>
  </w:style>
  <w:style w:type="character" w:customStyle="1" w:styleId="FooterChar">
    <w:name w:val="Footer Char"/>
    <w:basedOn w:val="DefaultParagraphFont"/>
    <w:link w:val="Footer"/>
    <w:uiPriority w:val="99"/>
    <w:rsid w:val="00F75F38"/>
    <w:rPr>
      <w:sz w:val="22"/>
      <w:szCs w:val="22"/>
    </w:rPr>
  </w:style>
  <w:style w:type="character" w:styleId="PageNumber">
    <w:name w:val="page number"/>
    <w:basedOn w:val="DefaultParagraphFont"/>
    <w:semiHidden/>
    <w:rsid w:val="00711F74"/>
  </w:style>
  <w:style w:type="character" w:styleId="CommentReference">
    <w:name w:val="annotation reference"/>
    <w:basedOn w:val="DefaultParagraphFont"/>
    <w:uiPriority w:val="99"/>
    <w:semiHidden/>
    <w:unhideWhenUsed/>
    <w:rsid w:val="00C24AFB"/>
    <w:rPr>
      <w:sz w:val="16"/>
      <w:szCs w:val="16"/>
    </w:rPr>
  </w:style>
  <w:style w:type="paragraph" w:styleId="CommentText">
    <w:name w:val="annotation text"/>
    <w:basedOn w:val="Normal"/>
    <w:link w:val="CommentTextChar"/>
    <w:uiPriority w:val="99"/>
    <w:unhideWhenUsed/>
    <w:rsid w:val="00C24AFB"/>
    <w:rPr>
      <w:sz w:val="20"/>
      <w:szCs w:val="20"/>
    </w:rPr>
  </w:style>
  <w:style w:type="character" w:customStyle="1" w:styleId="CommentTextChar">
    <w:name w:val="Comment Text Char"/>
    <w:basedOn w:val="DefaultParagraphFont"/>
    <w:link w:val="CommentText"/>
    <w:uiPriority w:val="99"/>
    <w:rsid w:val="00C24AFB"/>
  </w:style>
  <w:style w:type="paragraph" w:styleId="CommentSubject">
    <w:name w:val="annotation subject"/>
    <w:basedOn w:val="CommentText"/>
    <w:next w:val="CommentText"/>
    <w:link w:val="CommentSubjectChar"/>
    <w:uiPriority w:val="99"/>
    <w:semiHidden/>
    <w:unhideWhenUsed/>
    <w:rsid w:val="00C24AFB"/>
    <w:rPr>
      <w:b/>
      <w:bCs/>
    </w:rPr>
  </w:style>
  <w:style w:type="character" w:customStyle="1" w:styleId="CommentSubjectChar">
    <w:name w:val="Comment Subject Char"/>
    <w:basedOn w:val="CommentTextChar"/>
    <w:link w:val="CommentSubject"/>
    <w:uiPriority w:val="99"/>
    <w:semiHidden/>
    <w:rsid w:val="00C24AFB"/>
    <w:rPr>
      <w:b/>
      <w:bCs/>
    </w:rPr>
  </w:style>
  <w:style w:type="character" w:styleId="Emphasis">
    <w:name w:val="Emphasis"/>
    <w:basedOn w:val="DefaultParagraphFont"/>
    <w:uiPriority w:val="20"/>
    <w:qFormat/>
    <w:locked/>
    <w:rsid w:val="002173C7"/>
    <w:rPr>
      <w:i/>
      <w:iCs/>
    </w:rPr>
  </w:style>
  <w:style w:type="paragraph" w:styleId="TOC5">
    <w:name w:val="toc 5"/>
    <w:basedOn w:val="Normal"/>
    <w:next w:val="Normal"/>
    <w:autoRedefine/>
    <w:uiPriority w:val="39"/>
    <w:unhideWhenUsed/>
    <w:locked/>
    <w:rsid w:val="00961B8B"/>
    <w:pPr>
      <w:spacing w:after="0"/>
      <w:ind w:left="880"/>
    </w:pPr>
    <w:rPr>
      <w:rFonts w:asciiTheme="minorHAnsi" w:hAnsiTheme="minorHAnsi"/>
      <w:sz w:val="20"/>
      <w:szCs w:val="20"/>
    </w:rPr>
  </w:style>
  <w:style w:type="paragraph" w:styleId="TOC6">
    <w:name w:val="toc 6"/>
    <w:basedOn w:val="Normal"/>
    <w:next w:val="Normal"/>
    <w:autoRedefine/>
    <w:uiPriority w:val="39"/>
    <w:unhideWhenUsed/>
    <w:locked/>
    <w:rsid w:val="00850D54"/>
    <w:pPr>
      <w:spacing w:after="0"/>
      <w:ind w:left="1100"/>
    </w:pPr>
    <w:rPr>
      <w:rFonts w:asciiTheme="minorHAnsi" w:hAnsiTheme="minorHAnsi"/>
      <w:sz w:val="20"/>
      <w:szCs w:val="20"/>
    </w:rPr>
  </w:style>
  <w:style w:type="paragraph" w:styleId="TOC7">
    <w:name w:val="toc 7"/>
    <w:basedOn w:val="Normal"/>
    <w:next w:val="Normal"/>
    <w:autoRedefine/>
    <w:uiPriority w:val="39"/>
    <w:unhideWhenUsed/>
    <w:locked/>
    <w:rsid w:val="00850D54"/>
    <w:pPr>
      <w:spacing w:after="0"/>
      <w:ind w:left="1320"/>
    </w:pPr>
    <w:rPr>
      <w:rFonts w:asciiTheme="minorHAnsi" w:hAnsiTheme="minorHAnsi"/>
      <w:sz w:val="20"/>
      <w:szCs w:val="20"/>
    </w:rPr>
  </w:style>
  <w:style w:type="paragraph" w:styleId="TOC8">
    <w:name w:val="toc 8"/>
    <w:basedOn w:val="Normal"/>
    <w:next w:val="Normal"/>
    <w:autoRedefine/>
    <w:uiPriority w:val="39"/>
    <w:unhideWhenUsed/>
    <w:locked/>
    <w:rsid w:val="00850D54"/>
    <w:pPr>
      <w:spacing w:after="0"/>
      <w:ind w:left="1540"/>
    </w:pPr>
    <w:rPr>
      <w:rFonts w:asciiTheme="minorHAnsi" w:hAnsiTheme="minorHAnsi"/>
      <w:sz w:val="20"/>
      <w:szCs w:val="20"/>
    </w:rPr>
  </w:style>
  <w:style w:type="paragraph" w:styleId="TOC9">
    <w:name w:val="toc 9"/>
    <w:basedOn w:val="Normal"/>
    <w:next w:val="Normal"/>
    <w:autoRedefine/>
    <w:uiPriority w:val="39"/>
    <w:unhideWhenUsed/>
    <w:locked/>
    <w:rsid w:val="00850D54"/>
    <w:pPr>
      <w:spacing w:after="0"/>
      <w:ind w:left="1760"/>
    </w:pPr>
    <w:rPr>
      <w:rFonts w:asciiTheme="minorHAnsi" w:hAnsiTheme="minorHAnsi"/>
      <w:sz w:val="20"/>
      <w:szCs w:val="20"/>
    </w:rPr>
  </w:style>
  <w:style w:type="paragraph" w:styleId="BodyTextIndent">
    <w:name w:val="Body Text Indent"/>
    <w:basedOn w:val="Normal"/>
    <w:link w:val="BodyTextIndentChar"/>
    <w:semiHidden/>
    <w:rsid w:val="00933401"/>
    <w:pPr>
      <w:spacing w:after="0" w:line="240" w:lineRule="auto"/>
      <w:ind w:left="360"/>
    </w:pPr>
    <w:rPr>
      <w:rFonts w:ascii="Times New Roman" w:eastAsia="Times New Roman" w:hAnsi="Times New Roman"/>
      <w:i/>
      <w:iCs/>
      <w:szCs w:val="24"/>
      <w:lang w:val="fr-FR"/>
    </w:rPr>
  </w:style>
  <w:style w:type="character" w:customStyle="1" w:styleId="BodyTextIndentChar">
    <w:name w:val="Body Text Indent Char"/>
    <w:basedOn w:val="DefaultParagraphFont"/>
    <w:link w:val="BodyTextIndent"/>
    <w:semiHidden/>
    <w:rsid w:val="00933401"/>
    <w:rPr>
      <w:rFonts w:ascii="Times New Roman" w:eastAsia="Times New Roman" w:hAnsi="Times New Roman"/>
      <w:i/>
      <w:iCs/>
      <w:sz w:val="22"/>
      <w:szCs w:val="24"/>
      <w:lang w:val="fr-FR"/>
    </w:rPr>
  </w:style>
  <w:style w:type="paragraph" w:styleId="FootnoteText">
    <w:name w:val="footnote text"/>
    <w:basedOn w:val="Normal"/>
    <w:link w:val="FootnoteTextChar"/>
    <w:uiPriority w:val="99"/>
    <w:semiHidden/>
    <w:unhideWhenUsed/>
    <w:rsid w:val="007369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69BD"/>
  </w:style>
  <w:style w:type="character" w:styleId="FootnoteReference">
    <w:name w:val="footnote reference"/>
    <w:basedOn w:val="DefaultParagraphFont"/>
    <w:uiPriority w:val="99"/>
    <w:semiHidden/>
    <w:unhideWhenUsed/>
    <w:rsid w:val="007369BD"/>
    <w:rPr>
      <w:vertAlign w:val="superscript"/>
    </w:rPr>
  </w:style>
  <w:style w:type="paragraph" w:customStyle="1" w:styleId="Default">
    <w:name w:val="Default"/>
    <w:rsid w:val="007F2657"/>
    <w:pPr>
      <w:autoSpaceDE w:val="0"/>
      <w:autoSpaceDN w:val="0"/>
      <w:adjustRightInd w:val="0"/>
    </w:pPr>
    <w:rPr>
      <w:rFonts w:cs="Calibri"/>
      <w:color w:val="000000"/>
      <w:sz w:val="24"/>
      <w:szCs w:val="24"/>
      <w:lang w:val="en-IN"/>
    </w:rPr>
  </w:style>
  <w:style w:type="paragraph" w:customStyle="1" w:styleId="TableHeading">
    <w:name w:val="Table Heading"/>
    <w:basedOn w:val="Normal"/>
    <w:next w:val="Normal"/>
    <w:link w:val="TableHeadingChar"/>
    <w:uiPriority w:val="99"/>
    <w:rsid w:val="000B3888"/>
    <w:pPr>
      <w:spacing w:before="40" w:after="40" w:line="240" w:lineRule="auto"/>
      <w:ind w:left="85"/>
    </w:pPr>
    <w:rPr>
      <w:rFonts w:ascii="Arial" w:eastAsia="Times New Roman" w:hAnsi="Arial"/>
      <w:b/>
      <w:sz w:val="20"/>
      <w:szCs w:val="20"/>
      <w:lang w:val="en-GB"/>
    </w:rPr>
  </w:style>
  <w:style w:type="character" w:customStyle="1" w:styleId="TableHeadingChar">
    <w:name w:val="Table Heading Char"/>
    <w:link w:val="TableHeading"/>
    <w:locked/>
    <w:rsid w:val="000B3888"/>
    <w:rPr>
      <w:rFonts w:ascii="Arial" w:eastAsia="Times New Roman" w:hAnsi="Arial"/>
      <w:b/>
      <w:lang w:val="en-GB"/>
    </w:rPr>
  </w:style>
  <w:style w:type="paragraph" w:styleId="Caption">
    <w:name w:val="caption"/>
    <w:basedOn w:val="Normal"/>
    <w:next w:val="Normal"/>
    <w:unhideWhenUsed/>
    <w:qFormat/>
    <w:locked/>
    <w:rsid w:val="00201811"/>
    <w:pPr>
      <w:spacing w:line="240" w:lineRule="auto"/>
    </w:pPr>
    <w:rPr>
      <w:b/>
      <w:bCs/>
      <w:color w:val="4F81BD" w:themeColor="accent1"/>
      <w:sz w:val="18"/>
      <w:szCs w:val="18"/>
    </w:rPr>
  </w:style>
  <w:style w:type="table" w:styleId="MediumGrid3-Accent6">
    <w:name w:val="Medium Grid 3 Accent 6"/>
    <w:basedOn w:val="TableNormal"/>
    <w:uiPriority w:val="69"/>
    <w:rsid w:val="00BF6C7D"/>
    <w:rPr>
      <w:rFonts w:asciiTheme="minorHAnsi" w:eastAsiaTheme="minorHAnsi" w:hAnsiTheme="minorHAnsi" w:cstheme="minorBidi"/>
      <w:sz w:val="22"/>
      <w:szCs w:val="22"/>
      <w:lang w:val="en-I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Revision">
    <w:name w:val="Revision"/>
    <w:hidden/>
    <w:uiPriority w:val="99"/>
    <w:semiHidden/>
    <w:rsid w:val="008F566B"/>
    <w:rPr>
      <w:sz w:val="22"/>
      <w:szCs w:val="22"/>
    </w:rPr>
  </w:style>
  <w:style w:type="character" w:customStyle="1" w:styleId="citation">
    <w:name w:val="citation"/>
    <w:basedOn w:val="DefaultParagraphFont"/>
    <w:rsid w:val="00643ED5"/>
  </w:style>
  <w:style w:type="character" w:customStyle="1" w:styleId="mw-headline">
    <w:name w:val="mw-headline"/>
    <w:basedOn w:val="DefaultParagraphFont"/>
    <w:rsid w:val="00103E71"/>
  </w:style>
  <w:style w:type="character" w:styleId="FollowedHyperlink">
    <w:name w:val="FollowedHyperlink"/>
    <w:basedOn w:val="DefaultParagraphFont"/>
    <w:uiPriority w:val="99"/>
    <w:semiHidden/>
    <w:unhideWhenUsed/>
    <w:rsid w:val="00103E71"/>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9" w:qFormat="1"/>
    <w:lsdException w:name="heading 2" w:locked="1" w:semiHidden="0" w:uiPriority="9" w:qFormat="1"/>
    <w:lsdException w:name="heading 3" w:locked="1" w:semiHidden="0" w:uiPriority="9" w:qFormat="1"/>
    <w:lsdException w:name="heading 4" w:locked="1" w:semiHidden="0" w:uiPriority="9" w:qFormat="1"/>
    <w:lsdException w:name="heading 5" w:locked="1" w:semiHidden="0" w:uiPriority="9" w:qFormat="1"/>
    <w:lsdException w:name="heading 6" w:locked="1" w:semiHidden="0" w:uiPriority="9" w:qFormat="1"/>
    <w:lsdException w:name="heading 7" w:locked="1" w:semiHidden="0" w:uiPriority="9" w:qFormat="1"/>
    <w:lsdException w:name="heading 8" w:locked="1" w:semiHidden="0" w:uiPriority="9" w:qFormat="1"/>
    <w:lsdException w:name="heading 9" w:locked="1" w:semiHidden="0"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39"/>
    <w:lsdException w:name="toc 2" w:locked="1" w:semiHidden="0" w:uiPriority="39"/>
    <w:lsdException w:name="toc 3" w:locked="1" w:semiHidden="0" w:uiPriority="39"/>
    <w:lsdException w:name="toc 4" w:locked="1" w:semiHidden="0" w:uiPriority="39"/>
    <w:lsdException w:name="toc 5" w:locked="1" w:semiHidden="0" w:uiPriority="39"/>
    <w:lsdException w:name="toc 6" w:locked="1" w:semiHidden="0" w:uiPriority="39"/>
    <w:lsdException w:name="toc 7" w:locked="1" w:semiHidden="0" w:uiPriority="39"/>
    <w:lsdException w:name="toc 8" w:locked="1" w:semiHidden="0" w:uiPriority="39"/>
    <w:lsdException w:name="toc 9" w:locked="1" w:semiHidden="0" w:uiPriority="39"/>
    <w:lsdException w:name="Normal Indent" w:unhideWhenUsed="1"/>
    <w:lsdException w:name="footnote text" w:unhideWhenUsed="1"/>
    <w:lsdException w:name="annotation text" w:unhideWhenUsed="1"/>
    <w:lsdException w:name="header" w:uiPriority="0" w:unhideWhenUsed="1"/>
    <w:lsdException w:name="footer" w:uiPriority="0"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iPriority="0"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iPriority="0"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3A432D"/>
    <w:pPr>
      <w:spacing w:after="200" w:line="276" w:lineRule="auto"/>
    </w:pPr>
    <w:rPr>
      <w:sz w:val="22"/>
      <w:szCs w:val="22"/>
    </w:rPr>
  </w:style>
  <w:style w:type="paragraph" w:styleId="Heading1">
    <w:name w:val="heading 1"/>
    <w:basedOn w:val="Normal"/>
    <w:next w:val="Normal"/>
    <w:link w:val="Heading1Char"/>
    <w:uiPriority w:val="9"/>
    <w:qFormat/>
    <w:rsid w:val="001C5DCD"/>
    <w:pPr>
      <w:keepNext/>
      <w:keepLines/>
      <w:pageBreakBefore/>
      <w:numPr>
        <w:numId w:val="2"/>
      </w:numPr>
      <w:spacing w:before="480" w:after="0"/>
      <w:ind w:left="431" w:hanging="431"/>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2B2755"/>
    <w:pPr>
      <w:keepNext/>
      <w:keepLines/>
      <w:numPr>
        <w:ilvl w:val="1"/>
        <w:numId w:val="2"/>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qFormat/>
    <w:rsid w:val="002B2755"/>
    <w:pPr>
      <w:keepNext/>
      <w:keepLines/>
      <w:numPr>
        <w:ilvl w:val="2"/>
        <w:numId w:val="2"/>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qFormat/>
    <w:rsid w:val="00966A7D"/>
    <w:pPr>
      <w:keepNext/>
      <w:keepLines/>
      <w:numPr>
        <w:ilvl w:val="3"/>
        <w:numId w:val="2"/>
      </w:numPr>
      <w:spacing w:before="200" w:after="0"/>
      <w:outlineLvl w:val="3"/>
    </w:pPr>
    <w:rPr>
      <w:rFonts w:ascii="Cambria" w:eastAsia="Times New Roman" w:hAnsi="Cambria"/>
      <w:b/>
      <w:bCs/>
      <w:i/>
      <w:iCs/>
      <w:color w:val="17365D"/>
    </w:rPr>
  </w:style>
  <w:style w:type="paragraph" w:styleId="Heading5">
    <w:name w:val="heading 5"/>
    <w:basedOn w:val="Normal"/>
    <w:next w:val="Normal"/>
    <w:link w:val="Heading5Char"/>
    <w:uiPriority w:val="9"/>
    <w:qFormat/>
    <w:rsid w:val="004A4A44"/>
    <w:pPr>
      <w:keepNext/>
      <w:keepLines/>
      <w:numPr>
        <w:ilvl w:val="4"/>
        <w:numId w:val="2"/>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qFormat/>
    <w:rsid w:val="004A4A44"/>
    <w:pPr>
      <w:keepNext/>
      <w:keepLines/>
      <w:numPr>
        <w:ilvl w:val="5"/>
        <w:numId w:val="2"/>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qFormat/>
    <w:rsid w:val="004A4A44"/>
    <w:pPr>
      <w:keepNext/>
      <w:keepLines/>
      <w:numPr>
        <w:ilvl w:val="6"/>
        <w:numId w:val="2"/>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qFormat/>
    <w:rsid w:val="004A4A44"/>
    <w:pPr>
      <w:keepNext/>
      <w:keepLines/>
      <w:numPr>
        <w:ilvl w:val="7"/>
        <w:numId w:val="2"/>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qFormat/>
    <w:rsid w:val="004A4A44"/>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C5DCD"/>
    <w:rPr>
      <w:rFonts w:ascii="Cambria" w:eastAsia="Times New Roman" w:hAnsi="Cambria"/>
      <w:b/>
      <w:bCs/>
      <w:color w:val="365F91"/>
      <w:sz w:val="28"/>
      <w:szCs w:val="28"/>
    </w:rPr>
  </w:style>
  <w:style w:type="character" w:customStyle="1" w:styleId="Heading2Char">
    <w:name w:val="Heading 2 Char"/>
    <w:basedOn w:val="DefaultParagraphFont"/>
    <w:link w:val="Heading2"/>
    <w:uiPriority w:val="9"/>
    <w:locked/>
    <w:rsid w:val="002B2755"/>
    <w:rPr>
      <w:rFonts w:ascii="Cambria" w:eastAsia="Times New Roman" w:hAnsi="Cambria"/>
      <w:b/>
      <w:bCs/>
      <w:color w:val="4F81BD"/>
      <w:sz w:val="26"/>
      <w:szCs w:val="26"/>
    </w:rPr>
  </w:style>
  <w:style w:type="character" w:customStyle="1" w:styleId="Heading3Char">
    <w:name w:val="Heading 3 Char"/>
    <w:basedOn w:val="DefaultParagraphFont"/>
    <w:link w:val="Heading3"/>
    <w:uiPriority w:val="9"/>
    <w:locked/>
    <w:rsid w:val="002B2755"/>
    <w:rPr>
      <w:rFonts w:ascii="Cambria" w:eastAsia="Times New Roman" w:hAnsi="Cambria"/>
      <w:b/>
      <w:bCs/>
      <w:color w:val="4F81BD"/>
      <w:sz w:val="22"/>
      <w:szCs w:val="22"/>
    </w:rPr>
  </w:style>
  <w:style w:type="character" w:customStyle="1" w:styleId="Heading4Char">
    <w:name w:val="Heading 4 Char"/>
    <w:basedOn w:val="DefaultParagraphFont"/>
    <w:link w:val="Heading4"/>
    <w:uiPriority w:val="9"/>
    <w:locked/>
    <w:rsid w:val="00966A7D"/>
    <w:rPr>
      <w:rFonts w:ascii="Cambria" w:eastAsia="Times New Roman" w:hAnsi="Cambria"/>
      <w:b/>
      <w:bCs/>
      <w:i/>
      <w:iCs/>
      <w:color w:val="17365D"/>
      <w:sz w:val="22"/>
      <w:szCs w:val="22"/>
    </w:rPr>
  </w:style>
  <w:style w:type="character" w:customStyle="1" w:styleId="Heading5Char">
    <w:name w:val="Heading 5 Char"/>
    <w:basedOn w:val="DefaultParagraphFont"/>
    <w:link w:val="Heading5"/>
    <w:uiPriority w:val="9"/>
    <w:locked/>
    <w:rsid w:val="004A4A44"/>
    <w:rPr>
      <w:rFonts w:ascii="Cambria" w:eastAsia="Times New Roman" w:hAnsi="Cambria"/>
      <w:color w:val="243F60"/>
      <w:sz w:val="22"/>
      <w:szCs w:val="22"/>
    </w:rPr>
  </w:style>
  <w:style w:type="character" w:customStyle="1" w:styleId="Heading6Char">
    <w:name w:val="Heading 6 Char"/>
    <w:basedOn w:val="DefaultParagraphFont"/>
    <w:link w:val="Heading6"/>
    <w:uiPriority w:val="9"/>
    <w:locked/>
    <w:rsid w:val="004A4A44"/>
    <w:rPr>
      <w:rFonts w:ascii="Cambria" w:eastAsia="Times New Roman" w:hAnsi="Cambria"/>
      <w:i/>
      <w:iCs/>
      <w:color w:val="243F60"/>
      <w:sz w:val="22"/>
      <w:szCs w:val="22"/>
    </w:rPr>
  </w:style>
  <w:style w:type="character" w:customStyle="1" w:styleId="Heading7Char">
    <w:name w:val="Heading 7 Char"/>
    <w:basedOn w:val="DefaultParagraphFont"/>
    <w:link w:val="Heading7"/>
    <w:uiPriority w:val="9"/>
    <w:locked/>
    <w:rsid w:val="004A4A44"/>
    <w:rPr>
      <w:rFonts w:ascii="Cambria" w:eastAsia="Times New Roman" w:hAnsi="Cambria"/>
      <w:i/>
      <w:iCs/>
      <w:color w:val="404040"/>
      <w:sz w:val="22"/>
      <w:szCs w:val="22"/>
    </w:rPr>
  </w:style>
  <w:style w:type="character" w:customStyle="1" w:styleId="Heading8Char">
    <w:name w:val="Heading 8 Char"/>
    <w:basedOn w:val="DefaultParagraphFont"/>
    <w:link w:val="Heading8"/>
    <w:uiPriority w:val="9"/>
    <w:locked/>
    <w:rsid w:val="004A4A44"/>
    <w:rPr>
      <w:rFonts w:ascii="Cambria" w:eastAsia="Times New Roman" w:hAnsi="Cambria"/>
      <w:color w:val="404040"/>
    </w:rPr>
  </w:style>
  <w:style w:type="character" w:customStyle="1" w:styleId="Heading9Char">
    <w:name w:val="Heading 9 Char"/>
    <w:basedOn w:val="DefaultParagraphFont"/>
    <w:link w:val="Heading9"/>
    <w:uiPriority w:val="9"/>
    <w:locked/>
    <w:rsid w:val="004A4A44"/>
    <w:rPr>
      <w:rFonts w:ascii="Cambria" w:eastAsia="Times New Roman" w:hAnsi="Cambria"/>
      <w:i/>
      <w:iCs/>
      <w:color w:val="404040"/>
    </w:rPr>
  </w:style>
  <w:style w:type="paragraph" w:styleId="TOCHeading">
    <w:name w:val="TOC Heading"/>
    <w:basedOn w:val="Heading1"/>
    <w:next w:val="Normal"/>
    <w:uiPriority w:val="39"/>
    <w:qFormat/>
    <w:rsid w:val="003A568A"/>
    <w:pPr>
      <w:outlineLvl w:val="9"/>
    </w:pPr>
  </w:style>
  <w:style w:type="paragraph" w:styleId="TOC1">
    <w:name w:val="toc 1"/>
    <w:basedOn w:val="Normal"/>
    <w:next w:val="Normal"/>
    <w:autoRedefine/>
    <w:uiPriority w:val="39"/>
    <w:rsid w:val="003A568A"/>
    <w:pPr>
      <w:spacing w:before="120" w:after="0"/>
    </w:pPr>
    <w:rPr>
      <w:rFonts w:asciiTheme="minorHAnsi" w:hAnsiTheme="minorHAnsi"/>
      <w:b/>
      <w:bCs/>
      <w:i/>
      <w:iCs/>
      <w:sz w:val="24"/>
      <w:szCs w:val="24"/>
    </w:rPr>
  </w:style>
  <w:style w:type="character" w:styleId="Hyperlink">
    <w:name w:val="Hyperlink"/>
    <w:basedOn w:val="DefaultParagraphFont"/>
    <w:uiPriority w:val="99"/>
    <w:rsid w:val="003A568A"/>
    <w:rPr>
      <w:rFonts w:cs="Times New Roman"/>
      <w:color w:val="0000FF"/>
      <w:u w:val="single"/>
    </w:rPr>
  </w:style>
  <w:style w:type="paragraph" w:styleId="BalloonText">
    <w:name w:val="Balloon Text"/>
    <w:basedOn w:val="Normal"/>
    <w:link w:val="BalloonTextChar"/>
    <w:uiPriority w:val="99"/>
    <w:semiHidden/>
    <w:rsid w:val="003A5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A568A"/>
    <w:rPr>
      <w:rFonts w:ascii="Tahoma" w:hAnsi="Tahoma" w:cs="Tahoma"/>
      <w:sz w:val="16"/>
      <w:szCs w:val="16"/>
    </w:rPr>
  </w:style>
  <w:style w:type="paragraph" w:styleId="NormalWeb">
    <w:name w:val="Normal (Web)"/>
    <w:basedOn w:val="Normal"/>
    <w:uiPriority w:val="99"/>
    <w:rsid w:val="0040509D"/>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link w:val="NoSpacingChar"/>
    <w:uiPriority w:val="1"/>
    <w:qFormat/>
    <w:rsid w:val="002B2755"/>
    <w:rPr>
      <w:sz w:val="22"/>
      <w:szCs w:val="22"/>
    </w:rPr>
  </w:style>
  <w:style w:type="paragraph" w:styleId="ListParagraph">
    <w:name w:val="List Paragraph"/>
    <w:basedOn w:val="Normal"/>
    <w:uiPriority w:val="34"/>
    <w:qFormat/>
    <w:rsid w:val="008D658B"/>
    <w:pPr>
      <w:ind w:left="720"/>
      <w:contextualSpacing/>
    </w:pPr>
  </w:style>
  <w:style w:type="character" w:customStyle="1" w:styleId="NoSpacingChar">
    <w:name w:val="No Spacing Char"/>
    <w:basedOn w:val="DefaultParagraphFont"/>
    <w:link w:val="NoSpacing"/>
    <w:uiPriority w:val="1"/>
    <w:locked/>
    <w:rsid w:val="00124FB7"/>
    <w:rPr>
      <w:sz w:val="22"/>
      <w:szCs w:val="22"/>
      <w:lang w:val="en-US" w:eastAsia="en-US" w:bidi="ar-SA"/>
    </w:rPr>
  </w:style>
  <w:style w:type="paragraph" w:styleId="TOC2">
    <w:name w:val="toc 2"/>
    <w:basedOn w:val="Normal"/>
    <w:next w:val="Normal"/>
    <w:autoRedefine/>
    <w:uiPriority w:val="39"/>
    <w:rsid w:val="00B33628"/>
    <w:pPr>
      <w:spacing w:before="120" w:after="0"/>
      <w:ind w:left="220"/>
    </w:pPr>
    <w:rPr>
      <w:rFonts w:asciiTheme="minorHAnsi" w:hAnsiTheme="minorHAnsi"/>
      <w:b/>
      <w:bCs/>
    </w:rPr>
  </w:style>
  <w:style w:type="paragraph" w:customStyle="1" w:styleId="issue">
    <w:name w:val="issue"/>
    <w:basedOn w:val="Normal"/>
    <w:next w:val="issueBody"/>
    <w:qFormat/>
    <w:rsid w:val="007838F2"/>
    <w:pPr>
      <w:keepNext/>
      <w:numPr>
        <w:numId w:val="1"/>
      </w:numPr>
      <w:pBdr>
        <w:top w:val="single" w:sz="2" w:space="1" w:color="auto"/>
        <w:left w:val="single" w:sz="2" w:space="1" w:color="auto"/>
        <w:bottom w:val="single" w:sz="2" w:space="1" w:color="auto"/>
        <w:right w:val="single" w:sz="2" w:space="1" w:color="auto"/>
      </w:pBdr>
      <w:shd w:val="pct12" w:color="auto" w:fill="FFFFFF"/>
      <w:tabs>
        <w:tab w:val="left" w:pos="720"/>
      </w:tabs>
      <w:spacing w:after="0" w:line="240" w:lineRule="auto"/>
    </w:pPr>
    <w:rPr>
      <w:rFonts w:ascii="Arial" w:eastAsia="Times New Roman" w:hAnsi="Arial"/>
      <w:sz w:val="20"/>
      <w:szCs w:val="20"/>
      <w:lang w:bidi="he-IL"/>
    </w:rPr>
  </w:style>
  <w:style w:type="paragraph" w:customStyle="1" w:styleId="issueBody">
    <w:name w:val="issueBody"/>
    <w:basedOn w:val="Normal"/>
    <w:next w:val="Normal"/>
    <w:qFormat/>
    <w:rsid w:val="007838F2"/>
    <w:pPr>
      <w:pBdr>
        <w:left w:val="single" w:sz="6" w:space="1" w:color="auto"/>
        <w:bottom w:val="single" w:sz="6" w:space="1" w:color="auto"/>
        <w:right w:val="single" w:sz="6" w:space="1" w:color="auto"/>
      </w:pBdr>
      <w:spacing w:after="0" w:line="240" w:lineRule="auto"/>
    </w:pPr>
    <w:rPr>
      <w:rFonts w:ascii="Arial" w:eastAsia="Times New Roman" w:hAnsi="Arial"/>
      <w:sz w:val="16"/>
      <w:szCs w:val="20"/>
      <w:lang w:bidi="he-IL"/>
    </w:rPr>
  </w:style>
  <w:style w:type="paragraph" w:styleId="PlainText">
    <w:name w:val="Plain Text"/>
    <w:basedOn w:val="Normal"/>
    <w:link w:val="PlainTextChar"/>
    <w:uiPriority w:val="99"/>
    <w:semiHidden/>
    <w:rsid w:val="003E380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locked/>
    <w:rsid w:val="003E3800"/>
    <w:rPr>
      <w:rFonts w:ascii="Consolas" w:hAnsi="Consolas" w:cs="Times New Roman"/>
      <w:sz w:val="21"/>
      <w:szCs w:val="21"/>
    </w:rPr>
  </w:style>
  <w:style w:type="paragraph" w:styleId="TOC4">
    <w:name w:val="toc 4"/>
    <w:basedOn w:val="Normal"/>
    <w:next w:val="Normal"/>
    <w:autoRedefine/>
    <w:uiPriority w:val="39"/>
    <w:rsid w:val="00B33628"/>
    <w:pPr>
      <w:spacing w:after="0"/>
      <w:ind w:left="660"/>
    </w:pPr>
    <w:rPr>
      <w:rFonts w:asciiTheme="minorHAnsi" w:hAnsiTheme="minorHAnsi"/>
      <w:sz w:val="20"/>
      <w:szCs w:val="20"/>
    </w:rPr>
  </w:style>
  <w:style w:type="paragraph" w:customStyle="1" w:styleId="TableEntry">
    <w:name w:val="Table Entry"/>
    <w:rsid w:val="00F721F7"/>
    <w:rPr>
      <w:rFonts w:ascii="Arial" w:eastAsia="Times New Roman" w:hAnsi="Arial"/>
    </w:rPr>
  </w:style>
  <w:style w:type="paragraph" w:customStyle="1" w:styleId="StyleTableEntry8ptBoldLinespacingMultiple12li1">
    <w:name w:val="Style Table Entry + 8 pt Bold Line spacing:  Multiple 1.2 li1"/>
    <w:basedOn w:val="TableEntry"/>
    <w:rsid w:val="00F721F7"/>
    <w:pPr>
      <w:spacing w:line="288" w:lineRule="auto"/>
    </w:pPr>
    <w:rPr>
      <w:b/>
      <w:bCs/>
    </w:rPr>
  </w:style>
  <w:style w:type="paragraph" w:styleId="TOC3">
    <w:name w:val="toc 3"/>
    <w:basedOn w:val="Normal"/>
    <w:next w:val="Normal"/>
    <w:autoRedefine/>
    <w:uiPriority w:val="39"/>
    <w:rsid w:val="00523447"/>
    <w:pPr>
      <w:tabs>
        <w:tab w:val="left" w:pos="1100"/>
        <w:tab w:val="right" w:leader="underscore" w:pos="9350"/>
      </w:tabs>
      <w:spacing w:after="0"/>
      <w:ind w:left="440"/>
    </w:pPr>
    <w:rPr>
      <w:rFonts w:asciiTheme="minorHAnsi" w:hAnsiTheme="minorHAnsi"/>
      <w:b/>
      <w:noProof/>
      <w:sz w:val="20"/>
      <w:szCs w:val="20"/>
    </w:rPr>
  </w:style>
  <w:style w:type="table" w:styleId="TableGrid">
    <w:name w:val="Table Grid"/>
    <w:basedOn w:val="TableNormal"/>
    <w:uiPriority w:val="59"/>
    <w:rsid w:val="0003423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987716"/>
    <w:rPr>
      <w:rFonts w:cs="Times New Roman"/>
    </w:rPr>
  </w:style>
  <w:style w:type="paragraph" w:customStyle="1" w:styleId="SISNormal">
    <w:name w:val="SIS Normal"/>
    <w:basedOn w:val="Normal"/>
    <w:rsid w:val="003B24E4"/>
    <w:pPr>
      <w:spacing w:before="40" w:after="20" w:line="240" w:lineRule="auto"/>
    </w:pPr>
    <w:rPr>
      <w:rFonts w:ascii="Arial" w:eastAsia="Times New Roman" w:hAnsi="Arial"/>
      <w:sz w:val="24"/>
      <w:szCs w:val="20"/>
    </w:rPr>
  </w:style>
  <w:style w:type="character" w:customStyle="1" w:styleId="apple-converted-space">
    <w:name w:val="apple-converted-space"/>
    <w:basedOn w:val="DefaultParagraphFont"/>
    <w:rsid w:val="00E7751A"/>
    <w:rPr>
      <w:rFonts w:cs="Times New Roman"/>
    </w:rPr>
  </w:style>
  <w:style w:type="paragraph" w:customStyle="1" w:styleId="ecxmsonormal">
    <w:name w:val="ecxmsonormal"/>
    <w:basedOn w:val="Normal"/>
    <w:rsid w:val="00F334CB"/>
    <w:pPr>
      <w:spacing w:before="100" w:beforeAutospacing="1" w:after="100" w:afterAutospacing="1" w:line="240" w:lineRule="auto"/>
    </w:pPr>
    <w:rPr>
      <w:rFonts w:ascii="Times New Roman" w:eastAsia="Times New Roman" w:hAnsi="Times New Roman"/>
      <w:sz w:val="24"/>
      <w:szCs w:val="24"/>
    </w:rPr>
  </w:style>
  <w:style w:type="paragraph" w:customStyle="1" w:styleId="ecxmsolistparagraph">
    <w:name w:val="ecxmsolistparagraph"/>
    <w:basedOn w:val="Normal"/>
    <w:rsid w:val="00F334CB"/>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nhideWhenUsed/>
    <w:rsid w:val="00F75F38"/>
    <w:pPr>
      <w:tabs>
        <w:tab w:val="center" w:pos="4680"/>
        <w:tab w:val="right" w:pos="9360"/>
      </w:tabs>
    </w:pPr>
  </w:style>
  <w:style w:type="character" w:customStyle="1" w:styleId="HeaderChar">
    <w:name w:val="Header Char"/>
    <w:basedOn w:val="DefaultParagraphFont"/>
    <w:link w:val="Header"/>
    <w:uiPriority w:val="99"/>
    <w:rsid w:val="00F75F38"/>
    <w:rPr>
      <w:sz w:val="22"/>
      <w:szCs w:val="22"/>
    </w:rPr>
  </w:style>
  <w:style w:type="paragraph" w:styleId="Footer">
    <w:name w:val="footer"/>
    <w:basedOn w:val="Normal"/>
    <w:link w:val="FooterChar"/>
    <w:unhideWhenUsed/>
    <w:rsid w:val="00F75F38"/>
    <w:pPr>
      <w:tabs>
        <w:tab w:val="center" w:pos="4680"/>
        <w:tab w:val="right" w:pos="9360"/>
      </w:tabs>
    </w:pPr>
  </w:style>
  <w:style w:type="character" w:customStyle="1" w:styleId="FooterChar">
    <w:name w:val="Footer Char"/>
    <w:basedOn w:val="DefaultParagraphFont"/>
    <w:link w:val="Footer"/>
    <w:uiPriority w:val="99"/>
    <w:rsid w:val="00F75F38"/>
    <w:rPr>
      <w:sz w:val="22"/>
      <w:szCs w:val="22"/>
    </w:rPr>
  </w:style>
  <w:style w:type="character" w:styleId="PageNumber">
    <w:name w:val="page number"/>
    <w:basedOn w:val="DefaultParagraphFont"/>
    <w:semiHidden/>
    <w:rsid w:val="00711F74"/>
  </w:style>
  <w:style w:type="character" w:styleId="CommentReference">
    <w:name w:val="annotation reference"/>
    <w:basedOn w:val="DefaultParagraphFont"/>
    <w:uiPriority w:val="99"/>
    <w:semiHidden/>
    <w:unhideWhenUsed/>
    <w:rsid w:val="00C24AFB"/>
    <w:rPr>
      <w:sz w:val="16"/>
      <w:szCs w:val="16"/>
    </w:rPr>
  </w:style>
  <w:style w:type="paragraph" w:styleId="CommentText">
    <w:name w:val="annotation text"/>
    <w:basedOn w:val="Normal"/>
    <w:link w:val="CommentTextChar"/>
    <w:uiPriority w:val="99"/>
    <w:unhideWhenUsed/>
    <w:rsid w:val="00C24AFB"/>
    <w:rPr>
      <w:sz w:val="20"/>
      <w:szCs w:val="20"/>
    </w:rPr>
  </w:style>
  <w:style w:type="character" w:customStyle="1" w:styleId="CommentTextChar">
    <w:name w:val="Comment Text Char"/>
    <w:basedOn w:val="DefaultParagraphFont"/>
    <w:link w:val="CommentText"/>
    <w:uiPriority w:val="99"/>
    <w:rsid w:val="00C24AFB"/>
  </w:style>
  <w:style w:type="paragraph" w:styleId="CommentSubject">
    <w:name w:val="annotation subject"/>
    <w:basedOn w:val="CommentText"/>
    <w:next w:val="CommentText"/>
    <w:link w:val="CommentSubjectChar"/>
    <w:uiPriority w:val="99"/>
    <w:semiHidden/>
    <w:unhideWhenUsed/>
    <w:rsid w:val="00C24AFB"/>
    <w:rPr>
      <w:b/>
      <w:bCs/>
    </w:rPr>
  </w:style>
  <w:style w:type="character" w:customStyle="1" w:styleId="CommentSubjectChar">
    <w:name w:val="Comment Subject Char"/>
    <w:basedOn w:val="CommentTextChar"/>
    <w:link w:val="CommentSubject"/>
    <w:uiPriority w:val="99"/>
    <w:semiHidden/>
    <w:rsid w:val="00C24AFB"/>
    <w:rPr>
      <w:b/>
      <w:bCs/>
    </w:rPr>
  </w:style>
  <w:style w:type="character" w:styleId="Emphasis">
    <w:name w:val="Emphasis"/>
    <w:basedOn w:val="DefaultParagraphFont"/>
    <w:uiPriority w:val="20"/>
    <w:qFormat/>
    <w:locked/>
    <w:rsid w:val="002173C7"/>
    <w:rPr>
      <w:i/>
      <w:iCs/>
    </w:rPr>
  </w:style>
  <w:style w:type="paragraph" w:styleId="TOC5">
    <w:name w:val="toc 5"/>
    <w:basedOn w:val="Normal"/>
    <w:next w:val="Normal"/>
    <w:autoRedefine/>
    <w:uiPriority w:val="39"/>
    <w:unhideWhenUsed/>
    <w:locked/>
    <w:rsid w:val="00961B8B"/>
    <w:pPr>
      <w:spacing w:after="0"/>
      <w:ind w:left="880"/>
    </w:pPr>
    <w:rPr>
      <w:rFonts w:asciiTheme="minorHAnsi" w:hAnsiTheme="minorHAnsi"/>
      <w:sz w:val="20"/>
      <w:szCs w:val="20"/>
    </w:rPr>
  </w:style>
  <w:style w:type="paragraph" w:styleId="TOC6">
    <w:name w:val="toc 6"/>
    <w:basedOn w:val="Normal"/>
    <w:next w:val="Normal"/>
    <w:autoRedefine/>
    <w:uiPriority w:val="39"/>
    <w:unhideWhenUsed/>
    <w:locked/>
    <w:rsid w:val="00850D54"/>
    <w:pPr>
      <w:spacing w:after="0"/>
      <w:ind w:left="1100"/>
    </w:pPr>
    <w:rPr>
      <w:rFonts w:asciiTheme="minorHAnsi" w:hAnsiTheme="minorHAnsi"/>
      <w:sz w:val="20"/>
      <w:szCs w:val="20"/>
    </w:rPr>
  </w:style>
  <w:style w:type="paragraph" w:styleId="TOC7">
    <w:name w:val="toc 7"/>
    <w:basedOn w:val="Normal"/>
    <w:next w:val="Normal"/>
    <w:autoRedefine/>
    <w:uiPriority w:val="39"/>
    <w:unhideWhenUsed/>
    <w:locked/>
    <w:rsid w:val="00850D54"/>
    <w:pPr>
      <w:spacing w:after="0"/>
      <w:ind w:left="1320"/>
    </w:pPr>
    <w:rPr>
      <w:rFonts w:asciiTheme="minorHAnsi" w:hAnsiTheme="minorHAnsi"/>
      <w:sz w:val="20"/>
      <w:szCs w:val="20"/>
    </w:rPr>
  </w:style>
  <w:style w:type="paragraph" w:styleId="TOC8">
    <w:name w:val="toc 8"/>
    <w:basedOn w:val="Normal"/>
    <w:next w:val="Normal"/>
    <w:autoRedefine/>
    <w:uiPriority w:val="39"/>
    <w:unhideWhenUsed/>
    <w:locked/>
    <w:rsid w:val="00850D54"/>
    <w:pPr>
      <w:spacing w:after="0"/>
      <w:ind w:left="1540"/>
    </w:pPr>
    <w:rPr>
      <w:rFonts w:asciiTheme="minorHAnsi" w:hAnsiTheme="minorHAnsi"/>
      <w:sz w:val="20"/>
      <w:szCs w:val="20"/>
    </w:rPr>
  </w:style>
  <w:style w:type="paragraph" w:styleId="TOC9">
    <w:name w:val="toc 9"/>
    <w:basedOn w:val="Normal"/>
    <w:next w:val="Normal"/>
    <w:autoRedefine/>
    <w:uiPriority w:val="39"/>
    <w:unhideWhenUsed/>
    <w:locked/>
    <w:rsid w:val="00850D54"/>
    <w:pPr>
      <w:spacing w:after="0"/>
      <w:ind w:left="1760"/>
    </w:pPr>
    <w:rPr>
      <w:rFonts w:asciiTheme="minorHAnsi" w:hAnsiTheme="minorHAnsi"/>
      <w:sz w:val="20"/>
      <w:szCs w:val="20"/>
    </w:rPr>
  </w:style>
  <w:style w:type="paragraph" w:styleId="BodyTextIndent">
    <w:name w:val="Body Text Indent"/>
    <w:basedOn w:val="Normal"/>
    <w:link w:val="BodyTextIndentChar"/>
    <w:semiHidden/>
    <w:rsid w:val="00933401"/>
    <w:pPr>
      <w:spacing w:after="0" w:line="240" w:lineRule="auto"/>
      <w:ind w:left="360"/>
    </w:pPr>
    <w:rPr>
      <w:rFonts w:ascii="Times New Roman" w:eastAsia="Times New Roman" w:hAnsi="Times New Roman"/>
      <w:i/>
      <w:iCs/>
      <w:szCs w:val="24"/>
      <w:lang w:val="fr-FR"/>
    </w:rPr>
  </w:style>
  <w:style w:type="character" w:customStyle="1" w:styleId="BodyTextIndentChar">
    <w:name w:val="Body Text Indent Char"/>
    <w:basedOn w:val="DefaultParagraphFont"/>
    <w:link w:val="BodyTextIndent"/>
    <w:semiHidden/>
    <w:rsid w:val="00933401"/>
    <w:rPr>
      <w:rFonts w:ascii="Times New Roman" w:eastAsia="Times New Roman" w:hAnsi="Times New Roman"/>
      <w:i/>
      <w:iCs/>
      <w:sz w:val="22"/>
      <w:szCs w:val="24"/>
      <w:lang w:val="fr-FR"/>
    </w:rPr>
  </w:style>
  <w:style w:type="paragraph" w:styleId="FootnoteText">
    <w:name w:val="footnote text"/>
    <w:basedOn w:val="Normal"/>
    <w:link w:val="FootnoteTextChar"/>
    <w:uiPriority w:val="99"/>
    <w:semiHidden/>
    <w:unhideWhenUsed/>
    <w:rsid w:val="007369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69BD"/>
  </w:style>
  <w:style w:type="character" w:styleId="FootnoteReference">
    <w:name w:val="footnote reference"/>
    <w:basedOn w:val="DefaultParagraphFont"/>
    <w:uiPriority w:val="99"/>
    <w:semiHidden/>
    <w:unhideWhenUsed/>
    <w:rsid w:val="007369BD"/>
    <w:rPr>
      <w:vertAlign w:val="superscript"/>
    </w:rPr>
  </w:style>
  <w:style w:type="paragraph" w:customStyle="1" w:styleId="Default">
    <w:name w:val="Default"/>
    <w:rsid w:val="007F2657"/>
    <w:pPr>
      <w:autoSpaceDE w:val="0"/>
      <w:autoSpaceDN w:val="0"/>
      <w:adjustRightInd w:val="0"/>
    </w:pPr>
    <w:rPr>
      <w:rFonts w:cs="Calibri"/>
      <w:color w:val="000000"/>
      <w:sz w:val="24"/>
      <w:szCs w:val="24"/>
      <w:lang w:val="en-IN"/>
    </w:rPr>
  </w:style>
  <w:style w:type="paragraph" w:customStyle="1" w:styleId="TableHeading">
    <w:name w:val="Table Heading"/>
    <w:basedOn w:val="Normal"/>
    <w:next w:val="Normal"/>
    <w:link w:val="TableHeadingChar"/>
    <w:uiPriority w:val="99"/>
    <w:rsid w:val="000B3888"/>
    <w:pPr>
      <w:spacing w:before="40" w:after="40" w:line="240" w:lineRule="auto"/>
      <w:ind w:left="85"/>
    </w:pPr>
    <w:rPr>
      <w:rFonts w:ascii="Arial" w:eastAsia="Times New Roman" w:hAnsi="Arial"/>
      <w:b/>
      <w:sz w:val="20"/>
      <w:szCs w:val="20"/>
      <w:lang w:val="en-GB"/>
    </w:rPr>
  </w:style>
  <w:style w:type="character" w:customStyle="1" w:styleId="TableHeadingChar">
    <w:name w:val="Table Heading Char"/>
    <w:link w:val="TableHeading"/>
    <w:locked/>
    <w:rsid w:val="000B3888"/>
    <w:rPr>
      <w:rFonts w:ascii="Arial" w:eastAsia="Times New Roman" w:hAnsi="Arial"/>
      <w:b/>
      <w:lang w:val="en-GB"/>
    </w:rPr>
  </w:style>
  <w:style w:type="paragraph" w:styleId="Caption">
    <w:name w:val="caption"/>
    <w:basedOn w:val="Normal"/>
    <w:next w:val="Normal"/>
    <w:unhideWhenUsed/>
    <w:qFormat/>
    <w:locked/>
    <w:rsid w:val="00201811"/>
    <w:pPr>
      <w:spacing w:line="240" w:lineRule="auto"/>
    </w:pPr>
    <w:rPr>
      <w:b/>
      <w:bCs/>
      <w:color w:val="4F81BD" w:themeColor="accent1"/>
      <w:sz w:val="18"/>
      <w:szCs w:val="18"/>
    </w:rPr>
  </w:style>
  <w:style w:type="table" w:styleId="MediumGrid3-Accent6">
    <w:name w:val="Medium Grid 3 Accent 6"/>
    <w:basedOn w:val="TableNormal"/>
    <w:uiPriority w:val="69"/>
    <w:rsid w:val="00BF6C7D"/>
    <w:rPr>
      <w:rFonts w:asciiTheme="minorHAnsi" w:eastAsiaTheme="minorHAnsi" w:hAnsiTheme="minorHAnsi" w:cstheme="minorBidi"/>
      <w:sz w:val="22"/>
      <w:szCs w:val="22"/>
      <w:lang w:val="en-I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Revision">
    <w:name w:val="Revision"/>
    <w:hidden/>
    <w:uiPriority w:val="99"/>
    <w:semiHidden/>
    <w:rsid w:val="008F566B"/>
    <w:rPr>
      <w:sz w:val="22"/>
      <w:szCs w:val="22"/>
    </w:rPr>
  </w:style>
  <w:style w:type="character" w:customStyle="1" w:styleId="citation">
    <w:name w:val="citation"/>
    <w:basedOn w:val="DefaultParagraphFont"/>
    <w:rsid w:val="00643ED5"/>
  </w:style>
  <w:style w:type="character" w:customStyle="1" w:styleId="mw-headline">
    <w:name w:val="mw-headline"/>
    <w:basedOn w:val="DefaultParagraphFont"/>
    <w:rsid w:val="00103E71"/>
  </w:style>
  <w:style w:type="character" w:styleId="FollowedHyperlink">
    <w:name w:val="FollowedHyperlink"/>
    <w:basedOn w:val="DefaultParagraphFont"/>
    <w:uiPriority w:val="99"/>
    <w:semiHidden/>
    <w:unhideWhenUsed/>
    <w:rsid w:val="00103E7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6669">
      <w:bodyDiv w:val="1"/>
      <w:marLeft w:val="0"/>
      <w:marRight w:val="0"/>
      <w:marTop w:val="0"/>
      <w:marBottom w:val="0"/>
      <w:divBdr>
        <w:top w:val="none" w:sz="0" w:space="0" w:color="auto"/>
        <w:left w:val="none" w:sz="0" w:space="0" w:color="auto"/>
        <w:bottom w:val="none" w:sz="0" w:space="0" w:color="auto"/>
        <w:right w:val="none" w:sz="0" w:space="0" w:color="auto"/>
      </w:divBdr>
    </w:div>
    <w:div w:id="20397156">
      <w:bodyDiv w:val="1"/>
      <w:marLeft w:val="0"/>
      <w:marRight w:val="0"/>
      <w:marTop w:val="0"/>
      <w:marBottom w:val="0"/>
      <w:divBdr>
        <w:top w:val="none" w:sz="0" w:space="0" w:color="auto"/>
        <w:left w:val="none" w:sz="0" w:space="0" w:color="auto"/>
        <w:bottom w:val="none" w:sz="0" w:space="0" w:color="auto"/>
        <w:right w:val="none" w:sz="0" w:space="0" w:color="auto"/>
      </w:divBdr>
    </w:div>
    <w:div w:id="26832723">
      <w:bodyDiv w:val="1"/>
      <w:marLeft w:val="0"/>
      <w:marRight w:val="0"/>
      <w:marTop w:val="0"/>
      <w:marBottom w:val="0"/>
      <w:divBdr>
        <w:top w:val="none" w:sz="0" w:space="0" w:color="auto"/>
        <w:left w:val="none" w:sz="0" w:space="0" w:color="auto"/>
        <w:bottom w:val="none" w:sz="0" w:space="0" w:color="auto"/>
        <w:right w:val="none" w:sz="0" w:space="0" w:color="auto"/>
      </w:divBdr>
    </w:div>
    <w:div w:id="28576445">
      <w:bodyDiv w:val="1"/>
      <w:marLeft w:val="0"/>
      <w:marRight w:val="0"/>
      <w:marTop w:val="0"/>
      <w:marBottom w:val="0"/>
      <w:divBdr>
        <w:top w:val="none" w:sz="0" w:space="0" w:color="auto"/>
        <w:left w:val="none" w:sz="0" w:space="0" w:color="auto"/>
        <w:bottom w:val="none" w:sz="0" w:space="0" w:color="auto"/>
        <w:right w:val="none" w:sz="0" w:space="0" w:color="auto"/>
      </w:divBdr>
    </w:div>
    <w:div w:id="35352321">
      <w:bodyDiv w:val="1"/>
      <w:marLeft w:val="0"/>
      <w:marRight w:val="0"/>
      <w:marTop w:val="0"/>
      <w:marBottom w:val="0"/>
      <w:divBdr>
        <w:top w:val="none" w:sz="0" w:space="0" w:color="auto"/>
        <w:left w:val="none" w:sz="0" w:space="0" w:color="auto"/>
        <w:bottom w:val="none" w:sz="0" w:space="0" w:color="auto"/>
        <w:right w:val="none" w:sz="0" w:space="0" w:color="auto"/>
      </w:divBdr>
      <w:divsChild>
        <w:div w:id="643855642">
          <w:marLeft w:val="0"/>
          <w:marRight w:val="0"/>
          <w:marTop w:val="0"/>
          <w:marBottom w:val="0"/>
          <w:divBdr>
            <w:top w:val="none" w:sz="0" w:space="0" w:color="auto"/>
            <w:left w:val="none" w:sz="0" w:space="0" w:color="auto"/>
            <w:bottom w:val="none" w:sz="0" w:space="0" w:color="auto"/>
            <w:right w:val="none" w:sz="0" w:space="0" w:color="auto"/>
          </w:divBdr>
        </w:div>
      </w:divsChild>
    </w:div>
    <w:div w:id="60687014">
      <w:bodyDiv w:val="1"/>
      <w:marLeft w:val="0"/>
      <w:marRight w:val="0"/>
      <w:marTop w:val="0"/>
      <w:marBottom w:val="0"/>
      <w:divBdr>
        <w:top w:val="none" w:sz="0" w:space="0" w:color="auto"/>
        <w:left w:val="none" w:sz="0" w:space="0" w:color="auto"/>
        <w:bottom w:val="none" w:sz="0" w:space="0" w:color="auto"/>
        <w:right w:val="none" w:sz="0" w:space="0" w:color="auto"/>
      </w:divBdr>
    </w:div>
    <w:div w:id="122190888">
      <w:bodyDiv w:val="1"/>
      <w:marLeft w:val="0"/>
      <w:marRight w:val="0"/>
      <w:marTop w:val="0"/>
      <w:marBottom w:val="0"/>
      <w:divBdr>
        <w:top w:val="none" w:sz="0" w:space="0" w:color="auto"/>
        <w:left w:val="none" w:sz="0" w:space="0" w:color="auto"/>
        <w:bottom w:val="none" w:sz="0" w:space="0" w:color="auto"/>
        <w:right w:val="none" w:sz="0" w:space="0" w:color="auto"/>
      </w:divBdr>
    </w:div>
    <w:div w:id="156121202">
      <w:marLeft w:val="0"/>
      <w:marRight w:val="0"/>
      <w:marTop w:val="0"/>
      <w:marBottom w:val="0"/>
      <w:divBdr>
        <w:top w:val="none" w:sz="0" w:space="0" w:color="auto"/>
        <w:left w:val="none" w:sz="0" w:space="0" w:color="auto"/>
        <w:bottom w:val="none" w:sz="0" w:space="0" w:color="auto"/>
        <w:right w:val="none" w:sz="0" w:space="0" w:color="auto"/>
      </w:divBdr>
    </w:div>
    <w:div w:id="156121203">
      <w:marLeft w:val="0"/>
      <w:marRight w:val="0"/>
      <w:marTop w:val="0"/>
      <w:marBottom w:val="0"/>
      <w:divBdr>
        <w:top w:val="none" w:sz="0" w:space="0" w:color="auto"/>
        <w:left w:val="none" w:sz="0" w:space="0" w:color="auto"/>
        <w:bottom w:val="none" w:sz="0" w:space="0" w:color="auto"/>
        <w:right w:val="none" w:sz="0" w:space="0" w:color="auto"/>
      </w:divBdr>
      <w:divsChild>
        <w:div w:id="156121206">
          <w:marLeft w:val="1166"/>
          <w:marRight w:val="0"/>
          <w:marTop w:val="96"/>
          <w:marBottom w:val="0"/>
          <w:divBdr>
            <w:top w:val="none" w:sz="0" w:space="0" w:color="auto"/>
            <w:left w:val="none" w:sz="0" w:space="0" w:color="auto"/>
            <w:bottom w:val="none" w:sz="0" w:space="0" w:color="auto"/>
            <w:right w:val="none" w:sz="0" w:space="0" w:color="auto"/>
          </w:divBdr>
        </w:div>
      </w:divsChild>
    </w:div>
    <w:div w:id="156121207">
      <w:marLeft w:val="0"/>
      <w:marRight w:val="0"/>
      <w:marTop w:val="0"/>
      <w:marBottom w:val="0"/>
      <w:divBdr>
        <w:top w:val="none" w:sz="0" w:space="0" w:color="auto"/>
        <w:left w:val="none" w:sz="0" w:space="0" w:color="auto"/>
        <w:bottom w:val="none" w:sz="0" w:space="0" w:color="auto"/>
        <w:right w:val="none" w:sz="0" w:space="0" w:color="auto"/>
      </w:divBdr>
    </w:div>
    <w:div w:id="156121208">
      <w:marLeft w:val="0"/>
      <w:marRight w:val="0"/>
      <w:marTop w:val="0"/>
      <w:marBottom w:val="0"/>
      <w:divBdr>
        <w:top w:val="none" w:sz="0" w:space="0" w:color="auto"/>
        <w:left w:val="none" w:sz="0" w:space="0" w:color="auto"/>
        <w:bottom w:val="none" w:sz="0" w:space="0" w:color="auto"/>
        <w:right w:val="none" w:sz="0" w:space="0" w:color="auto"/>
      </w:divBdr>
    </w:div>
    <w:div w:id="156121209">
      <w:marLeft w:val="0"/>
      <w:marRight w:val="0"/>
      <w:marTop w:val="0"/>
      <w:marBottom w:val="0"/>
      <w:divBdr>
        <w:top w:val="none" w:sz="0" w:space="0" w:color="auto"/>
        <w:left w:val="none" w:sz="0" w:space="0" w:color="auto"/>
        <w:bottom w:val="none" w:sz="0" w:space="0" w:color="auto"/>
        <w:right w:val="none" w:sz="0" w:space="0" w:color="auto"/>
      </w:divBdr>
      <w:divsChild>
        <w:div w:id="156121205">
          <w:marLeft w:val="0"/>
          <w:marRight w:val="0"/>
          <w:marTop w:val="0"/>
          <w:marBottom w:val="0"/>
          <w:divBdr>
            <w:top w:val="none" w:sz="0" w:space="0" w:color="auto"/>
            <w:left w:val="none" w:sz="0" w:space="0" w:color="auto"/>
            <w:bottom w:val="none" w:sz="0" w:space="0" w:color="auto"/>
            <w:right w:val="none" w:sz="0" w:space="0" w:color="auto"/>
          </w:divBdr>
          <w:divsChild>
            <w:div w:id="156121204">
              <w:marLeft w:val="0"/>
              <w:marRight w:val="0"/>
              <w:marTop w:val="120"/>
              <w:marBottom w:val="480"/>
              <w:divBdr>
                <w:top w:val="none" w:sz="0" w:space="0" w:color="auto"/>
                <w:left w:val="none" w:sz="0" w:space="0" w:color="auto"/>
                <w:bottom w:val="none" w:sz="0" w:space="0" w:color="auto"/>
                <w:right w:val="none" w:sz="0" w:space="0" w:color="auto"/>
              </w:divBdr>
              <w:divsChild>
                <w:div w:id="1561212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6121210">
      <w:marLeft w:val="0"/>
      <w:marRight w:val="0"/>
      <w:marTop w:val="0"/>
      <w:marBottom w:val="0"/>
      <w:divBdr>
        <w:top w:val="none" w:sz="0" w:space="0" w:color="auto"/>
        <w:left w:val="none" w:sz="0" w:space="0" w:color="auto"/>
        <w:bottom w:val="none" w:sz="0" w:space="0" w:color="auto"/>
        <w:right w:val="none" w:sz="0" w:space="0" w:color="auto"/>
      </w:divBdr>
    </w:div>
    <w:div w:id="156121211">
      <w:marLeft w:val="0"/>
      <w:marRight w:val="0"/>
      <w:marTop w:val="0"/>
      <w:marBottom w:val="0"/>
      <w:divBdr>
        <w:top w:val="none" w:sz="0" w:space="0" w:color="auto"/>
        <w:left w:val="none" w:sz="0" w:space="0" w:color="auto"/>
        <w:bottom w:val="none" w:sz="0" w:space="0" w:color="auto"/>
        <w:right w:val="none" w:sz="0" w:space="0" w:color="auto"/>
      </w:divBdr>
    </w:div>
    <w:div w:id="156121212">
      <w:marLeft w:val="0"/>
      <w:marRight w:val="0"/>
      <w:marTop w:val="0"/>
      <w:marBottom w:val="0"/>
      <w:divBdr>
        <w:top w:val="none" w:sz="0" w:space="0" w:color="auto"/>
        <w:left w:val="none" w:sz="0" w:space="0" w:color="auto"/>
        <w:bottom w:val="none" w:sz="0" w:space="0" w:color="auto"/>
        <w:right w:val="none" w:sz="0" w:space="0" w:color="auto"/>
      </w:divBdr>
    </w:div>
    <w:div w:id="156121214">
      <w:marLeft w:val="0"/>
      <w:marRight w:val="0"/>
      <w:marTop w:val="0"/>
      <w:marBottom w:val="0"/>
      <w:divBdr>
        <w:top w:val="none" w:sz="0" w:space="0" w:color="auto"/>
        <w:left w:val="none" w:sz="0" w:space="0" w:color="auto"/>
        <w:bottom w:val="none" w:sz="0" w:space="0" w:color="auto"/>
        <w:right w:val="none" w:sz="0" w:space="0" w:color="auto"/>
      </w:divBdr>
    </w:div>
    <w:div w:id="156267418">
      <w:bodyDiv w:val="1"/>
      <w:marLeft w:val="0"/>
      <w:marRight w:val="0"/>
      <w:marTop w:val="0"/>
      <w:marBottom w:val="0"/>
      <w:divBdr>
        <w:top w:val="none" w:sz="0" w:space="0" w:color="auto"/>
        <w:left w:val="none" w:sz="0" w:space="0" w:color="auto"/>
        <w:bottom w:val="none" w:sz="0" w:space="0" w:color="auto"/>
        <w:right w:val="none" w:sz="0" w:space="0" w:color="auto"/>
      </w:divBdr>
    </w:div>
    <w:div w:id="227108163">
      <w:bodyDiv w:val="1"/>
      <w:marLeft w:val="0"/>
      <w:marRight w:val="0"/>
      <w:marTop w:val="0"/>
      <w:marBottom w:val="0"/>
      <w:divBdr>
        <w:top w:val="none" w:sz="0" w:space="0" w:color="auto"/>
        <w:left w:val="none" w:sz="0" w:space="0" w:color="auto"/>
        <w:bottom w:val="none" w:sz="0" w:space="0" w:color="auto"/>
        <w:right w:val="none" w:sz="0" w:space="0" w:color="auto"/>
      </w:divBdr>
      <w:divsChild>
        <w:div w:id="653919758">
          <w:marLeft w:val="0"/>
          <w:marRight w:val="0"/>
          <w:marTop w:val="0"/>
          <w:marBottom w:val="0"/>
          <w:divBdr>
            <w:top w:val="none" w:sz="0" w:space="0" w:color="auto"/>
            <w:left w:val="none" w:sz="0" w:space="0" w:color="auto"/>
            <w:bottom w:val="none" w:sz="0" w:space="0" w:color="auto"/>
            <w:right w:val="none" w:sz="0" w:space="0" w:color="auto"/>
          </w:divBdr>
        </w:div>
        <w:div w:id="1659840101">
          <w:marLeft w:val="0"/>
          <w:marRight w:val="0"/>
          <w:marTop w:val="0"/>
          <w:marBottom w:val="0"/>
          <w:divBdr>
            <w:top w:val="none" w:sz="0" w:space="0" w:color="auto"/>
            <w:left w:val="none" w:sz="0" w:space="0" w:color="auto"/>
            <w:bottom w:val="none" w:sz="0" w:space="0" w:color="auto"/>
            <w:right w:val="none" w:sz="0" w:space="0" w:color="auto"/>
          </w:divBdr>
        </w:div>
      </w:divsChild>
    </w:div>
    <w:div w:id="241260413">
      <w:bodyDiv w:val="1"/>
      <w:marLeft w:val="0"/>
      <w:marRight w:val="0"/>
      <w:marTop w:val="0"/>
      <w:marBottom w:val="0"/>
      <w:divBdr>
        <w:top w:val="none" w:sz="0" w:space="0" w:color="auto"/>
        <w:left w:val="none" w:sz="0" w:space="0" w:color="auto"/>
        <w:bottom w:val="none" w:sz="0" w:space="0" w:color="auto"/>
        <w:right w:val="none" w:sz="0" w:space="0" w:color="auto"/>
      </w:divBdr>
    </w:div>
    <w:div w:id="246230415">
      <w:bodyDiv w:val="1"/>
      <w:marLeft w:val="0"/>
      <w:marRight w:val="0"/>
      <w:marTop w:val="0"/>
      <w:marBottom w:val="0"/>
      <w:divBdr>
        <w:top w:val="none" w:sz="0" w:space="0" w:color="auto"/>
        <w:left w:val="none" w:sz="0" w:space="0" w:color="auto"/>
        <w:bottom w:val="none" w:sz="0" w:space="0" w:color="auto"/>
        <w:right w:val="none" w:sz="0" w:space="0" w:color="auto"/>
      </w:divBdr>
    </w:div>
    <w:div w:id="313416571">
      <w:bodyDiv w:val="1"/>
      <w:marLeft w:val="0"/>
      <w:marRight w:val="0"/>
      <w:marTop w:val="0"/>
      <w:marBottom w:val="0"/>
      <w:divBdr>
        <w:top w:val="none" w:sz="0" w:space="0" w:color="auto"/>
        <w:left w:val="none" w:sz="0" w:space="0" w:color="auto"/>
        <w:bottom w:val="none" w:sz="0" w:space="0" w:color="auto"/>
        <w:right w:val="none" w:sz="0" w:space="0" w:color="auto"/>
      </w:divBdr>
    </w:div>
    <w:div w:id="361833224">
      <w:bodyDiv w:val="1"/>
      <w:marLeft w:val="0"/>
      <w:marRight w:val="0"/>
      <w:marTop w:val="0"/>
      <w:marBottom w:val="0"/>
      <w:divBdr>
        <w:top w:val="none" w:sz="0" w:space="0" w:color="auto"/>
        <w:left w:val="none" w:sz="0" w:space="0" w:color="auto"/>
        <w:bottom w:val="none" w:sz="0" w:space="0" w:color="auto"/>
        <w:right w:val="none" w:sz="0" w:space="0" w:color="auto"/>
      </w:divBdr>
    </w:div>
    <w:div w:id="365250634">
      <w:bodyDiv w:val="1"/>
      <w:marLeft w:val="0"/>
      <w:marRight w:val="0"/>
      <w:marTop w:val="0"/>
      <w:marBottom w:val="0"/>
      <w:divBdr>
        <w:top w:val="none" w:sz="0" w:space="0" w:color="auto"/>
        <w:left w:val="none" w:sz="0" w:space="0" w:color="auto"/>
        <w:bottom w:val="none" w:sz="0" w:space="0" w:color="auto"/>
        <w:right w:val="none" w:sz="0" w:space="0" w:color="auto"/>
      </w:divBdr>
    </w:div>
    <w:div w:id="385103052">
      <w:bodyDiv w:val="1"/>
      <w:marLeft w:val="0"/>
      <w:marRight w:val="0"/>
      <w:marTop w:val="0"/>
      <w:marBottom w:val="0"/>
      <w:divBdr>
        <w:top w:val="none" w:sz="0" w:space="0" w:color="auto"/>
        <w:left w:val="none" w:sz="0" w:space="0" w:color="auto"/>
        <w:bottom w:val="none" w:sz="0" w:space="0" w:color="auto"/>
        <w:right w:val="none" w:sz="0" w:space="0" w:color="auto"/>
      </w:divBdr>
    </w:div>
    <w:div w:id="399601130">
      <w:bodyDiv w:val="1"/>
      <w:marLeft w:val="0"/>
      <w:marRight w:val="0"/>
      <w:marTop w:val="0"/>
      <w:marBottom w:val="0"/>
      <w:divBdr>
        <w:top w:val="none" w:sz="0" w:space="0" w:color="auto"/>
        <w:left w:val="none" w:sz="0" w:space="0" w:color="auto"/>
        <w:bottom w:val="none" w:sz="0" w:space="0" w:color="auto"/>
        <w:right w:val="none" w:sz="0" w:space="0" w:color="auto"/>
      </w:divBdr>
      <w:divsChild>
        <w:div w:id="1558054346">
          <w:marLeft w:val="547"/>
          <w:marRight w:val="0"/>
          <w:marTop w:val="0"/>
          <w:marBottom w:val="0"/>
          <w:divBdr>
            <w:top w:val="none" w:sz="0" w:space="0" w:color="auto"/>
            <w:left w:val="none" w:sz="0" w:space="0" w:color="auto"/>
            <w:bottom w:val="none" w:sz="0" w:space="0" w:color="auto"/>
            <w:right w:val="none" w:sz="0" w:space="0" w:color="auto"/>
          </w:divBdr>
        </w:div>
      </w:divsChild>
    </w:div>
    <w:div w:id="403139880">
      <w:bodyDiv w:val="1"/>
      <w:marLeft w:val="0"/>
      <w:marRight w:val="0"/>
      <w:marTop w:val="0"/>
      <w:marBottom w:val="0"/>
      <w:divBdr>
        <w:top w:val="none" w:sz="0" w:space="0" w:color="auto"/>
        <w:left w:val="none" w:sz="0" w:space="0" w:color="auto"/>
        <w:bottom w:val="none" w:sz="0" w:space="0" w:color="auto"/>
        <w:right w:val="none" w:sz="0" w:space="0" w:color="auto"/>
      </w:divBdr>
    </w:div>
    <w:div w:id="463039774">
      <w:bodyDiv w:val="1"/>
      <w:marLeft w:val="0"/>
      <w:marRight w:val="0"/>
      <w:marTop w:val="0"/>
      <w:marBottom w:val="0"/>
      <w:divBdr>
        <w:top w:val="none" w:sz="0" w:space="0" w:color="auto"/>
        <w:left w:val="none" w:sz="0" w:space="0" w:color="auto"/>
        <w:bottom w:val="none" w:sz="0" w:space="0" w:color="auto"/>
        <w:right w:val="none" w:sz="0" w:space="0" w:color="auto"/>
      </w:divBdr>
    </w:div>
    <w:div w:id="505636593">
      <w:bodyDiv w:val="1"/>
      <w:marLeft w:val="0"/>
      <w:marRight w:val="0"/>
      <w:marTop w:val="0"/>
      <w:marBottom w:val="0"/>
      <w:divBdr>
        <w:top w:val="none" w:sz="0" w:space="0" w:color="auto"/>
        <w:left w:val="none" w:sz="0" w:space="0" w:color="auto"/>
        <w:bottom w:val="none" w:sz="0" w:space="0" w:color="auto"/>
        <w:right w:val="none" w:sz="0" w:space="0" w:color="auto"/>
      </w:divBdr>
    </w:div>
    <w:div w:id="506605111">
      <w:bodyDiv w:val="1"/>
      <w:marLeft w:val="0"/>
      <w:marRight w:val="0"/>
      <w:marTop w:val="0"/>
      <w:marBottom w:val="0"/>
      <w:divBdr>
        <w:top w:val="none" w:sz="0" w:space="0" w:color="auto"/>
        <w:left w:val="none" w:sz="0" w:space="0" w:color="auto"/>
        <w:bottom w:val="none" w:sz="0" w:space="0" w:color="auto"/>
        <w:right w:val="none" w:sz="0" w:space="0" w:color="auto"/>
      </w:divBdr>
    </w:div>
    <w:div w:id="520777259">
      <w:bodyDiv w:val="1"/>
      <w:marLeft w:val="0"/>
      <w:marRight w:val="0"/>
      <w:marTop w:val="0"/>
      <w:marBottom w:val="0"/>
      <w:divBdr>
        <w:top w:val="none" w:sz="0" w:space="0" w:color="auto"/>
        <w:left w:val="none" w:sz="0" w:space="0" w:color="auto"/>
        <w:bottom w:val="none" w:sz="0" w:space="0" w:color="auto"/>
        <w:right w:val="none" w:sz="0" w:space="0" w:color="auto"/>
      </w:divBdr>
    </w:div>
    <w:div w:id="534003717">
      <w:bodyDiv w:val="1"/>
      <w:marLeft w:val="0"/>
      <w:marRight w:val="0"/>
      <w:marTop w:val="0"/>
      <w:marBottom w:val="0"/>
      <w:divBdr>
        <w:top w:val="none" w:sz="0" w:space="0" w:color="auto"/>
        <w:left w:val="none" w:sz="0" w:space="0" w:color="auto"/>
        <w:bottom w:val="none" w:sz="0" w:space="0" w:color="auto"/>
        <w:right w:val="none" w:sz="0" w:space="0" w:color="auto"/>
      </w:divBdr>
    </w:div>
    <w:div w:id="548494796">
      <w:bodyDiv w:val="1"/>
      <w:marLeft w:val="0"/>
      <w:marRight w:val="0"/>
      <w:marTop w:val="0"/>
      <w:marBottom w:val="0"/>
      <w:divBdr>
        <w:top w:val="none" w:sz="0" w:space="0" w:color="auto"/>
        <w:left w:val="none" w:sz="0" w:space="0" w:color="auto"/>
        <w:bottom w:val="none" w:sz="0" w:space="0" w:color="auto"/>
        <w:right w:val="none" w:sz="0" w:space="0" w:color="auto"/>
      </w:divBdr>
    </w:div>
    <w:div w:id="575282941">
      <w:bodyDiv w:val="1"/>
      <w:marLeft w:val="0"/>
      <w:marRight w:val="0"/>
      <w:marTop w:val="0"/>
      <w:marBottom w:val="0"/>
      <w:divBdr>
        <w:top w:val="none" w:sz="0" w:space="0" w:color="auto"/>
        <w:left w:val="none" w:sz="0" w:space="0" w:color="auto"/>
        <w:bottom w:val="none" w:sz="0" w:space="0" w:color="auto"/>
        <w:right w:val="none" w:sz="0" w:space="0" w:color="auto"/>
      </w:divBdr>
    </w:div>
    <w:div w:id="595791670">
      <w:bodyDiv w:val="1"/>
      <w:marLeft w:val="0"/>
      <w:marRight w:val="0"/>
      <w:marTop w:val="0"/>
      <w:marBottom w:val="0"/>
      <w:divBdr>
        <w:top w:val="none" w:sz="0" w:space="0" w:color="auto"/>
        <w:left w:val="none" w:sz="0" w:space="0" w:color="auto"/>
        <w:bottom w:val="none" w:sz="0" w:space="0" w:color="auto"/>
        <w:right w:val="none" w:sz="0" w:space="0" w:color="auto"/>
      </w:divBdr>
    </w:div>
    <w:div w:id="647133817">
      <w:bodyDiv w:val="1"/>
      <w:marLeft w:val="0"/>
      <w:marRight w:val="0"/>
      <w:marTop w:val="0"/>
      <w:marBottom w:val="0"/>
      <w:divBdr>
        <w:top w:val="none" w:sz="0" w:space="0" w:color="auto"/>
        <w:left w:val="none" w:sz="0" w:space="0" w:color="auto"/>
        <w:bottom w:val="none" w:sz="0" w:space="0" w:color="auto"/>
        <w:right w:val="none" w:sz="0" w:space="0" w:color="auto"/>
      </w:divBdr>
      <w:divsChild>
        <w:div w:id="1602908922">
          <w:marLeft w:val="547"/>
          <w:marRight w:val="0"/>
          <w:marTop w:val="86"/>
          <w:marBottom w:val="0"/>
          <w:divBdr>
            <w:top w:val="none" w:sz="0" w:space="0" w:color="auto"/>
            <w:left w:val="none" w:sz="0" w:space="0" w:color="auto"/>
            <w:bottom w:val="none" w:sz="0" w:space="0" w:color="auto"/>
            <w:right w:val="none" w:sz="0" w:space="0" w:color="auto"/>
          </w:divBdr>
        </w:div>
        <w:div w:id="2014523974">
          <w:marLeft w:val="547"/>
          <w:marRight w:val="0"/>
          <w:marTop w:val="86"/>
          <w:marBottom w:val="0"/>
          <w:divBdr>
            <w:top w:val="none" w:sz="0" w:space="0" w:color="auto"/>
            <w:left w:val="none" w:sz="0" w:space="0" w:color="auto"/>
            <w:bottom w:val="none" w:sz="0" w:space="0" w:color="auto"/>
            <w:right w:val="none" w:sz="0" w:space="0" w:color="auto"/>
          </w:divBdr>
        </w:div>
        <w:div w:id="2095778456">
          <w:marLeft w:val="547"/>
          <w:marRight w:val="0"/>
          <w:marTop w:val="86"/>
          <w:marBottom w:val="0"/>
          <w:divBdr>
            <w:top w:val="none" w:sz="0" w:space="0" w:color="auto"/>
            <w:left w:val="none" w:sz="0" w:space="0" w:color="auto"/>
            <w:bottom w:val="none" w:sz="0" w:space="0" w:color="auto"/>
            <w:right w:val="none" w:sz="0" w:space="0" w:color="auto"/>
          </w:divBdr>
        </w:div>
        <w:div w:id="121653981">
          <w:marLeft w:val="547"/>
          <w:marRight w:val="0"/>
          <w:marTop w:val="86"/>
          <w:marBottom w:val="0"/>
          <w:divBdr>
            <w:top w:val="none" w:sz="0" w:space="0" w:color="auto"/>
            <w:left w:val="none" w:sz="0" w:space="0" w:color="auto"/>
            <w:bottom w:val="none" w:sz="0" w:space="0" w:color="auto"/>
            <w:right w:val="none" w:sz="0" w:space="0" w:color="auto"/>
          </w:divBdr>
        </w:div>
        <w:div w:id="1538464941">
          <w:marLeft w:val="547"/>
          <w:marRight w:val="0"/>
          <w:marTop w:val="86"/>
          <w:marBottom w:val="0"/>
          <w:divBdr>
            <w:top w:val="none" w:sz="0" w:space="0" w:color="auto"/>
            <w:left w:val="none" w:sz="0" w:space="0" w:color="auto"/>
            <w:bottom w:val="none" w:sz="0" w:space="0" w:color="auto"/>
            <w:right w:val="none" w:sz="0" w:space="0" w:color="auto"/>
          </w:divBdr>
        </w:div>
      </w:divsChild>
    </w:div>
    <w:div w:id="699936504">
      <w:bodyDiv w:val="1"/>
      <w:marLeft w:val="0"/>
      <w:marRight w:val="0"/>
      <w:marTop w:val="0"/>
      <w:marBottom w:val="0"/>
      <w:divBdr>
        <w:top w:val="none" w:sz="0" w:space="0" w:color="auto"/>
        <w:left w:val="none" w:sz="0" w:space="0" w:color="auto"/>
        <w:bottom w:val="none" w:sz="0" w:space="0" w:color="auto"/>
        <w:right w:val="none" w:sz="0" w:space="0" w:color="auto"/>
      </w:divBdr>
    </w:div>
    <w:div w:id="714356273">
      <w:bodyDiv w:val="1"/>
      <w:marLeft w:val="0"/>
      <w:marRight w:val="0"/>
      <w:marTop w:val="0"/>
      <w:marBottom w:val="0"/>
      <w:divBdr>
        <w:top w:val="none" w:sz="0" w:space="0" w:color="auto"/>
        <w:left w:val="none" w:sz="0" w:space="0" w:color="auto"/>
        <w:bottom w:val="none" w:sz="0" w:space="0" w:color="auto"/>
        <w:right w:val="none" w:sz="0" w:space="0" w:color="auto"/>
      </w:divBdr>
    </w:div>
    <w:div w:id="728847893">
      <w:bodyDiv w:val="1"/>
      <w:marLeft w:val="0"/>
      <w:marRight w:val="0"/>
      <w:marTop w:val="0"/>
      <w:marBottom w:val="0"/>
      <w:divBdr>
        <w:top w:val="none" w:sz="0" w:space="0" w:color="auto"/>
        <w:left w:val="none" w:sz="0" w:space="0" w:color="auto"/>
        <w:bottom w:val="none" w:sz="0" w:space="0" w:color="auto"/>
        <w:right w:val="none" w:sz="0" w:space="0" w:color="auto"/>
      </w:divBdr>
      <w:divsChild>
        <w:div w:id="257643971">
          <w:marLeft w:val="446"/>
          <w:marRight w:val="0"/>
          <w:marTop w:val="0"/>
          <w:marBottom w:val="0"/>
          <w:divBdr>
            <w:top w:val="none" w:sz="0" w:space="0" w:color="auto"/>
            <w:left w:val="none" w:sz="0" w:space="0" w:color="auto"/>
            <w:bottom w:val="none" w:sz="0" w:space="0" w:color="auto"/>
            <w:right w:val="none" w:sz="0" w:space="0" w:color="auto"/>
          </w:divBdr>
        </w:div>
        <w:div w:id="1882133794">
          <w:marLeft w:val="446"/>
          <w:marRight w:val="0"/>
          <w:marTop w:val="0"/>
          <w:marBottom w:val="0"/>
          <w:divBdr>
            <w:top w:val="none" w:sz="0" w:space="0" w:color="auto"/>
            <w:left w:val="none" w:sz="0" w:space="0" w:color="auto"/>
            <w:bottom w:val="none" w:sz="0" w:space="0" w:color="auto"/>
            <w:right w:val="none" w:sz="0" w:space="0" w:color="auto"/>
          </w:divBdr>
        </w:div>
        <w:div w:id="636036383">
          <w:marLeft w:val="446"/>
          <w:marRight w:val="0"/>
          <w:marTop w:val="0"/>
          <w:marBottom w:val="0"/>
          <w:divBdr>
            <w:top w:val="none" w:sz="0" w:space="0" w:color="auto"/>
            <w:left w:val="none" w:sz="0" w:space="0" w:color="auto"/>
            <w:bottom w:val="none" w:sz="0" w:space="0" w:color="auto"/>
            <w:right w:val="none" w:sz="0" w:space="0" w:color="auto"/>
          </w:divBdr>
        </w:div>
      </w:divsChild>
    </w:div>
    <w:div w:id="753624864">
      <w:bodyDiv w:val="1"/>
      <w:marLeft w:val="0"/>
      <w:marRight w:val="0"/>
      <w:marTop w:val="0"/>
      <w:marBottom w:val="0"/>
      <w:divBdr>
        <w:top w:val="none" w:sz="0" w:space="0" w:color="auto"/>
        <w:left w:val="none" w:sz="0" w:space="0" w:color="auto"/>
        <w:bottom w:val="none" w:sz="0" w:space="0" w:color="auto"/>
        <w:right w:val="none" w:sz="0" w:space="0" w:color="auto"/>
      </w:divBdr>
    </w:div>
    <w:div w:id="778724699">
      <w:bodyDiv w:val="1"/>
      <w:marLeft w:val="0"/>
      <w:marRight w:val="0"/>
      <w:marTop w:val="0"/>
      <w:marBottom w:val="0"/>
      <w:divBdr>
        <w:top w:val="none" w:sz="0" w:space="0" w:color="auto"/>
        <w:left w:val="none" w:sz="0" w:space="0" w:color="auto"/>
        <w:bottom w:val="none" w:sz="0" w:space="0" w:color="auto"/>
        <w:right w:val="none" w:sz="0" w:space="0" w:color="auto"/>
      </w:divBdr>
      <w:divsChild>
        <w:div w:id="1370568607">
          <w:marLeft w:val="1080"/>
          <w:marRight w:val="0"/>
          <w:marTop w:val="0"/>
          <w:marBottom w:val="0"/>
          <w:divBdr>
            <w:top w:val="none" w:sz="0" w:space="0" w:color="auto"/>
            <w:left w:val="none" w:sz="0" w:space="0" w:color="auto"/>
            <w:bottom w:val="none" w:sz="0" w:space="0" w:color="auto"/>
            <w:right w:val="none" w:sz="0" w:space="0" w:color="auto"/>
          </w:divBdr>
        </w:div>
        <w:div w:id="1811901859">
          <w:marLeft w:val="1080"/>
          <w:marRight w:val="0"/>
          <w:marTop w:val="0"/>
          <w:marBottom w:val="0"/>
          <w:divBdr>
            <w:top w:val="none" w:sz="0" w:space="0" w:color="auto"/>
            <w:left w:val="none" w:sz="0" w:space="0" w:color="auto"/>
            <w:bottom w:val="none" w:sz="0" w:space="0" w:color="auto"/>
            <w:right w:val="none" w:sz="0" w:space="0" w:color="auto"/>
          </w:divBdr>
        </w:div>
        <w:div w:id="502940515">
          <w:marLeft w:val="1080"/>
          <w:marRight w:val="0"/>
          <w:marTop w:val="0"/>
          <w:marBottom w:val="0"/>
          <w:divBdr>
            <w:top w:val="none" w:sz="0" w:space="0" w:color="auto"/>
            <w:left w:val="none" w:sz="0" w:space="0" w:color="auto"/>
            <w:bottom w:val="none" w:sz="0" w:space="0" w:color="auto"/>
            <w:right w:val="none" w:sz="0" w:space="0" w:color="auto"/>
          </w:divBdr>
        </w:div>
        <w:div w:id="936837295">
          <w:marLeft w:val="1080"/>
          <w:marRight w:val="0"/>
          <w:marTop w:val="0"/>
          <w:marBottom w:val="0"/>
          <w:divBdr>
            <w:top w:val="none" w:sz="0" w:space="0" w:color="auto"/>
            <w:left w:val="none" w:sz="0" w:space="0" w:color="auto"/>
            <w:bottom w:val="none" w:sz="0" w:space="0" w:color="auto"/>
            <w:right w:val="none" w:sz="0" w:space="0" w:color="auto"/>
          </w:divBdr>
        </w:div>
        <w:div w:id="976492215">
          <w:marLeft w:val="1080"/>
          <w:marRight w:val="0"/>
          <w:marTop w:val="0"/>
          <w:marBottom w:val="0"/>
          <w:divBdr>
            <w:top w:val="none" w:sz="0" w:space="0" w:color="auto"/>
            <w:left w:val="none" w:sz="0" w:space="0" w:color="auto"/>
            <w:bottom w:val="none" w:sz="0" w:space="0" w:color="auto"/>
            <w:right w:val="none" w:sz="0" w:space="0" w:color="auto"/>
          </w:divBdr>
        </w:div>
        <w:div w:id="1748378704">
          <w:marLeft w:val="1080"/>
          <w:marRight w:val="0"/>
          <w:marTop w:val="0"/>
          <w:marBottom w:val="0"/>
          <w:divBdr>
            <w:top w:val="none" w:sz="0" w:space="0" w:color="auto"/>
            <w:left w:val="none" w:sz="0" w:space="0" w:color="auto"/>
            <w:bottom w:val="none" w:sz="0" w:space="0" w:color="auto"/>
            <w:right w:val="none" w:sz="0" w:space="0" w:color="auto"/>
          </w:divBdr>
        </w:div>
      </w:divsChild>
    </w:div>
    <w:div w:id="779497167">
      <w:bodyDiv w:val="1"/>
      <w:marLeft w:val="0"/>
      <w:marRight w:val="0"/>
      <w:marTop w:val="0"/>
      <w:marBottom w:val="0"/>
      <w:divBdr>
        <w:top w:val="none" w:sz="0" w:space="0" w:color="auto"/>
        <w:left w:val="none" w:sz="0" w:space="0" w:color="auto"/>
        <w:bottom w:val="none" w:sz="0" w:space="0" w:color="auto"/>
        <w:right w:val="none" w:sz="0" w:space="0" w:color="auto"/>
      </w:divBdr>
      <w:divsChild>
        <w:div w:id="506942675">
          <w:marLeft w:val="1267"/>
          <w:marRight w:val="0"/>
          <w:marTop w:val="0"/>
          <w:marBottom w:val="0"/>
          <w:divBdr>
            <w:top w:val="none" w:sz="0" w:space="0" w:color="auto"/>
            <w:left w:val="none" w:sz="0" w:space="0" w:color="auto"/>
            <w:bottom w:val="none" w:sz="0" w:space="0" w:color="auto"/>
            <w:right w:val="none" w:sz="0" w:space="0" w:color="auto"/>
          </w:divBdr>
        </w:div>
        <w:div w:id="1158228469">
          <w:marLeft w:val="1267"/>
          <w:marRight w:val="0"/>
          <w:marTop w:val="0"/>
          <w:marBottom w:val="0"/>
          <w:divBdr>
            <w:top w:val="none" w:sz="0" w:space="0" w:color="auto"/>
            <w:left w:val="none" w:sz="0" w:space="0" w:color="auto"/>
            <w:bottom w:val="none" w:sz="0" w:space="0" w:color="auto"/>
            <w:right w:val="none" w:sz="0" w:space="0" w:color="auto"/>
          </w:divBdr>
        </w:div>
        <w:div w:id="856961504">
          <w:marLeft w:val="1267"/>
          <w:marRight w:val="0"/>
          <w:marTop w:val="0"/>
          <w:marBottom w:val="0"/>
          <w:divBdr>
            <w:top w:val="none" w:sz="0" w:space="0" w:color="auto"/>
            <w:left w:val="none" w:sz="0" w:space="0" w:color="auto"/>
            <w:bottom w:val="none" w:sz="0" w:space="0" w:color="auto"/>
            <w:right w:val="none" w:sz="0" w:space="0" w:color="auto"/>
          </w:divBdr>
        </w:div>
        <w:div w:id="86728996">
          <w:marLeft w:val="1267"/>
          <w:marRight w:val="0"/>
          <w:marTop w:val="0"/>
          <w:marBottom w:val="0"/>
          <w:divBdr>
            <w:top w:val="none" w:sz="0" w:space="0" w:color="auto"/>
            <w:left w:val="none" w:sz="0" w:space="0" w:color="auto"/>
            <w:bottom w:val="none" w:sz="0" w:space="0" w:color="auto"/>
            <w:right w:val="none" w:sz="0" w:space="0" w:color="auto"/>
          </w:divBdr>
        </w:div>
        <w:div w:id="1179925738">
          <w:marLeft w:val="1267"/>
          <w:marRight w:val="0"/>
          <w:marTop w:val="0"/>
          <w:marBottom w:val="0"/>
          <w:divBdr>
            <w:top w:val="none" w:sz="0" w:space="0" w:color="auto"/>
            <w:left w:val="none" w:sz="0" w:space="0" w:color="auto"/>
            <w:bottom w:val="none" w:sz="0" w:space="0" w:color="auto"/>
            <w:right w:val="none" w:sz="0" w:space="0" w:color="auto"/>
          </w:divBdr>
        </w:div>
        <w:div w:id="155417374">
          <w:marLeft w:val="1267"/>
          <w:marRight w:val="0"/>
          <w:marTop w:val="0"/>
          <w:marBottom w:val="0"/>
          <w:divBdr>
            <w:top w:val="none" w:sz="0" w:space="0" w:color="auto"/>
            <w:left w:val="none" w:sz="0" w:space="0" w:color="auto"/>
            <w:bottom w:val="none" w:sz="0" w:space="0" w:color="auto"/>
            <w:right w:val="none" w:sz="0" w:space="0" w:color="auto"/>
          </w:divBdr>
        </w:div>
        <w:div w:id="1353802577">
          <w:marLeft w:val="1267"/>
          <w:marRight w:val="0"/>
          <w:marTop w:val="0"/>
          <w:marBottom w:val="0"/>
          <w:divBdr>
            <w:top w:val="none" w:sz="0" w:space="0" w:color="auto"/>
            <w:left w:val="none" w:sz="0" w:space="0" w:color="auto"/>
            <w:bottom w:val="none" w:sz="0" w:space="0" w:color="auto"/>
            <w:right w:val="none" w:sz="0" w:space="0" w:color="auto"/>
          </w:divBdr>
        </w:div>
      </w:divsChild>
    </w:div>
    <w:div w:id="796221977">
      <w:bodyDiv w:val="1"/>
      <w:marLeft w:val="0"/>
      <w:marRight w:val="0"/>
      <w:marTop w:val="0"/>
      <w:marBottom w:val="0"/>
      <w:divBdr>
        <w:top w:val="none" w:sz="0" w:space="0" w:color="auto"/>
        <w:left w:val="none" w:sz="0" w:space="0" w:color="auto"/>
        <w:bottom w:val="none" w:sz="0" w:space="0" w:color="auto"/>
        <w:right w:val="none" w:sz="0" w:space="0" w:color="auto"/>
      </w:divBdr>
    </w:div>
    <w:div w:id="800465400">
      <w:bodyDiv w:val="1"/>
      <w:marLeft w:val="0"/>
      <w:marRight w:val="0"/>
      <w:marTop w:val="0"/>
      <w:marBottom w:val="0"/>
      <w:divBdr>
        <w:top w:val="none" w:sz="0" w:space="0" w:color="auto"/>
        <w:left w:val="none" w:sz="0" w:space="0" w:color="auto"/>
        <w:bottom w:val="none" w:sz="0" w:space="0" w:color="auto"/>
        <w:right w:val="none" w:sz="0" w:space="0" w:color="auto"/>
      </w:divBdr>
    </w:div>
    <w:div w:id="837304264">
      <w:bodyDiv w:val="1"/>
      <w:marLeft w:val="0"/>
      <w:marRight w:val="0"/>
      <w:marTop w:val="0"/>
      <w:marBottom w:val="0"/>
      <w:divBdr>
        <w:top w:val="none" w:sz="0" w:space="0" w:color="auto"/>
        <w:left w:val="none" w:sz="0" w:space="0" w:color="auto"/>
        <w:bottom w:val="none" w:sz="0" w:space="0" w:color="auto"/>
        <w:right w:val="none" w:sz="0" w:space="0" w:color="auto"/>
      </w:divBdr>
    </w:div>
    <w:div w:id="870533393">
      <w:bodyDiv w:val="1"/>
      <w:marLeft w:val="0"/>
      <w:marRight w:val="0"/>
      <w:marTop w:val="0"/>
      <w:marBottom w:val="0"/>
      <w:divBdr>
        <w:top w:val="none" w:sz="0" w:space="0" w:color="auto"/>
        <w:left w:val="none" w:sz="0" w:space="0" w:color="auto"/>
        <w:bottom w:val="none" w:sz="0" w:space="0" w:color="auto"/>
        <w:right w:val="none" w:sz="0" w:space="0" w:color="auto"/>
      </w:divBdr>
    </w:div>
    <w:div w:id="916397627">
      <w:bodyDiv w:val="1"/>
      <w:marLeft w:val="0"/>
      <w:marRight w:val="0"/>
      <w:marTop w:val="0"/>
      <w:marBottom w:val="0"/>
      <w:divBdr>
        <w:top w:val="none" w:sz="0" w:space="0" w:color="auto"/>
        <w:left w:val="none" w:sz="0" w:space="0" w:color="auto"/>
        <w:bottom w:val="none" w:sz="0" w:space="0" w:color="auto"/>
        <w:right w:val="none" w:sz="0" w:space="0" w:color="auto"/>
      </w:divBdr>
    </w:div>
    <w:div w:id="959797693">
      <w:bodyDiv w:val="1"/>
      <w:marLeft w:val="0"/>
      <w:marRight w:val="0"/>
      <w:marTop w:val="0"/>
      <w:marBottom w:val="0"/>
      <w:divBdr>
        <w:top w:val="none" w:sz="0" w:space="0" w:color="auto"/>
        <w:left w:val="none" w:sz="0" w:space="0" w:color="auto"/>
        <w:bottom w:val="none" w:sz="0" w:space="0" w:color="auto"/>
        <w:right w:val="none" w:sz="0" w:space="0" w:color="auto"/>
      </w:divBdr>
    </w:div>
    <w:div w:id="966201687">
      <w:bodyDiv w:val="1"/>
      <w:marLeft w:val="0"/>
      <w:marRight w:val="0"/>
      <w:marTop w:val="0"/>
      <w:marBottom w:val="0"/>
      <w:divBdr>
        <w:top w:val="none" w:sz="0" w:space="0" w:color="auto"/>
        <w:left w:val="none" w:sz="0" w:space="0" w:color="auto"/>
        <w:bottom w:val="none" w:sz="0" w:space="0" w:color="auto"/>
        <w:right w:val="none" w:sz="0" w:space="0" w:color="auto"/>
      </w:divBdr>
    </w:div>
    <w:div w:id="973294737">
      <w:bodyDiv w:val="1"/>
      <w:marLeft w:val="0"/>
      <w:marRight w:val="0"/>
      <w:marTop w:val="0"/>
      <w:marBottom w:val="0"/>
      <w:divBdr>
        <w:top w:val="none" w:sz="0" w:space="0" w:color="auto"/>
        <w:left w:val="none" w:sz="0" w:space="0" w:color="auto"/>
        <w:bottom w:val="none" w:sz="0" w:space="0" w:color="auto"/>
        <w:right w:val="none" w:sz="0" w:space="0" w:color="auto"/>
      </w:divBdr>
    </w:div>
    <w:div w:id="973950653">
      <w:bodyDiv w:val="1"/>
      <w:marLeft w:val="0"/>
      <w:marRight w:val="0"/>
      <w:marTop w:val="0"/>
      <w:marBottom w:val="0"/>
      <w:divBdr>
        <w:top w:val="none" w:sz="0" w:space="0" w:color="auto"/>
        <w:left w:val="none" w:sz="0" w:space="0" w:color="auto"/>
        <w:bottom w:val="none" w:sz="0" w:space="0" w:color="auto"/>
        <w:right w:val="none" w:sz="0" w:space="0" w:color="auto"/>
      </w:divBdr>
    </w:div>
    <w:div w:id="991179038">
      <w:bodyDiv w:val="1"/>
      <w:marLeft w:val="0"/>
      <w:marRight w:val="0"/>
      <w:marTop w:val="0"/>
      <w:marBottom w:val="0"/>
      <w:divBdr>
        <w:top w:val="none" w:sz="0" w:space="0" w:color="auto"/>
        <w:left w:val="none" w:sz="0" w:space="0" w:color="auto"/>
        <w:bottom w:val="none" w:sz="0" w:space="0" w:color="auto"/>
        <w:right w:val="none" w:sz="0" w:space="0" w:color="auto"/>
      </w:divBdr>
    </w:div>
    <w:div w:id="997534633">
      <w:bodyDiv w:val="1"/>
      <w:marLeft w:val="0"/>
      <w:marRight w:val="0"/>
      <w:marTop w:val="0"/>
      <w:marBottom w:val="0"/>
      <w:divBdr>
        <w:top w:val="none" w:sz="0" w:space="0" w:color="auto"/>
        <w:left w:val="none" w:sz="0" w:space="0" w:color="auto"/>
        <w:bottom w:val="none" w:sz="0" w:space="0" w:color="auto"/>
        <w:right w:val="none" w:sz="0" w:space="0" w:color="auto"/>
      </w:divBdr>
    </w:div>
    <w:div w:id="1022434697">
      <w:bodyDiv w:val="1"/>
      <w:marLeft w:val="0"/>
      <w:marRight w:val="0"/>
      <w:marTop w:val="0"/>
      <w:marBottom w:val="0"/>
      <w:divBdr>
        <w:top w:val="none" w:sz="0" w:space="0" w:color="auto"/>
        <w:left w:val="none" w:sz="0" w:space="0" w:color="auto"/>
        <w:bottom w:val="none" w:sz="0" w:space="0" w:color="auto"/>
        <w:right w:val="none" w:sz="0" w:space="0" w:color="auto"/>
      </w:divBdr>
    </w:div>
    <w:div w:id="1028677736">
      <w:bodyDiv w:val="1"/>
      <w:marLeft w:val="0"/>
      <w:marRight w:val="0"/>
      <w:marTop w:val="0"/>
      <w:marBottom w:val="0"/>
      <w:divBdr>
        <w:top w:val="none" w:sz="0" w:space="0" w:color="auto"/>
        <w:left w:val="none" w:sz="0" w:space="0" w:color="auto"/>
        <w:bottom w:val="none" w:sz="0" w:space="0" w:color="auto"/>
        <w:right w:val="none" w:sz="0" w:space="0" w:color="auto"/>
      </w:divBdr>
    </w:div>
    <w:div w:id="1043406384">
      <w:bodyDiv w:val="1"/>
      <w:marLeft w:val="0"/>
      <w:marRight w:val="0"/>
      <w:marTop w:val="0"/>
      <w:marBottom w:val="0"/>
      <w:divBdr>
        <w:top w:val="none" w:sz="0" w:space="0" w:color="auto"/>
        <w:left w:val="none" w:sz="0" w:space="0" w:color="auto"/>
        <w:bottom w:val="none" w:sz="0" w:space="0" w:color="auto"/>
        <w:right w:val="none" w:sz="0" w:space="0" w:color="auto"/>
      </w:divBdr>
    </w:div>
    <w:div w:id="1084646253">
      <w:bodyDiv w:val="1"/>
      <w:marLeft w:val="0"/>
      <w:marRight w:val="0"/>
      <w:marTop w:val="0"/>
      <w:marBottom w:val="0"/>
      <w:divBdr>
        <w:top w:val="none" w:sz="0" w:space="0" w:color="auto"/>
        <w:left w:val="none" w:sz="0" w:space="0" w:color="auto"/>
        <w:bottom w:val="none" w:sz="0" w:space="0" w:color="auto"/>
        <w:right w:val="none" w:sz="0" w:space="0" w:color="auto"/>
      </w:divBdr>
    </w:div>
    <w:div w:id="1150707307">
      <w:bodyDiv w:val="1"/>
      <w:marLeft w:val="0"/>
      <w:marRight w:val="0"/>
      <w:marTop w:val="0"/>
      <w:marBottom w:val="0"/>
      <w:divBdr>
        <w:top w:val="none" w:sz="0" w:space="0" w:color="auto"/>
        <w:left w:val="none" w:sz="0" w:space="0" w:color="auto"/>
        <w:bottom w:val="none" w:sz="0" w:space="0" w:color="auto"/>
        <w:right w:val="none" w:sz="0" w:space="0" w:color="auto"/>
      </w:divBdr>
    </w:div>
    <w:div w:id="1166363678">
      <w:bodyDiv w:val="1"/>
      <w:marLeft w:val="0"/>
      <w:marRight w:val="0"/>
      <w:marTop w:val="0"/>
      <w:marBottom w:val="0"/>
      <w:divBdr>
        <w:top w:val="none" w:sz="0" w:space="0" w:color="auto"/>
        <w:left w:val="none" w:sz="0" w:space="0" w:color="auto"/>
        <w:bottom w:val="none" w:sz="0" w:space="0" w:color="auto"/>
        <w:right w:val="none" w:sz="0" w:space="0" w:color="auto"/>
      </w:divBdr>
    </w:div>
    <w:div w:id="1205099447">
      <w:bodyDiv w:val="1"/>
      <w:marLeft w:val="0"/>
      <w:marRight w:val="0"/>
      <w:marTop w:val="0"/>
      <w:marBottom w:val="0"/>
      <w:divBdr>
        <w:top w:val="none" w:sz="0" w:space="0" w:color="auto"/>
        <w:left w:val="none" w:sz="0" w:space="0" w:color="auto"/>
        <w:bottom w:val="none" w:sz="0" w:space="0" w:color="auto"/>
        <w:right w:val="none" w:sz="0" w:space="0" w:color="auto"/>
      </w:divBdr>
      <w:divsChild>
        <w:div w:id="1568957946">
          <w:marLeft w:val="0"/>
          <w:marRight w:val="0"/>
          <w:marTop w:val="0"/>
          <w:marBottom w:val="0"/>
          <w:divBdr>
            <w:top w:val="none" w:sz="0" w:space="0" w:color="auto"/>
            <w:left w:val="none" w:sz="0" w:space="0" w:color="auto"/>
            <w:bottom w:val="none" w:sz="0" w:space="0" w:color="auto"/>
            <w:right w:val="none" w:sz="0" w:space="0" w:color="auto"/>
          </w:divBdr>
        </w:div>
      </w:divsChild>
    </w:div>
    <w:div w:id="1215656244">
      <w:bodyDiv w:val="1"/>
      <w:marLeft w:val="0"/>
      <w:marRight w:val="0"/>
      <w:marTop w:val="0"/>
      <w:marBottom w:val="0"/>
      <w:divBdr>
        <w:top w:val="none" w:sz="0" w:space="0" w:color="auto"/>
        <w:left w:val="none" w:sz="0" w:space="0" w:color="auto"/>
        <w:bottom w:val="none" w:sz="0" w:space="0" w:color="auto"/>
        <w:right w:val="none" w:sz="0" w:space="0" w:color="auto"/>
      </w:divBdr>
    </w:div>
    <w:div w:id="1229263605">
      <w:bodyDiv w:val="1"/>
      <w:marLeft w:val="0"/>
      <w:marRight w:val="0"/>
      <w:marTop w:val="0"/>
      <w:marBottom w:val="0"/>
      <w:divBdr>
        <w:top w:val="none" w:sz="0" w:space="0" w:color="auto"/>
        <w:left w:val="none" w:sz="0" w:space="0" w:color="auto"/>
        <w:bottom w:val="none" w:sz="0" w:space="0" w:color="auto"/>
        <w:right w:val="none" w:sz="0" w:space="0" w:color="auto"/>
      </w:divBdr>
      <w:divsChild>
        <w:div w:id="881864589">
          <w:marLeft w:val="0"/>
          <w:marRight w:val="0"/>
          <w:marTop w:val="0"/>
          <w:marBottom w:val="360"/>
          <w:divBdr>
            <w:top w:val="single" w:sz="18" w:space="0" w:color="FF3300"/>
            <w:left w:val="none" w:sz="0" w:space="0" w:color="auto"/>
            <w:bottom w:val="none" w:sz="0" w:space="0" w:color="auto"/>
            <w:right w:val="none" w:sz="0" w:space="0" w:color="auto"/>
          </w:divBdr>
          <w:divsChild>
            <w:div w:id="642006288">
              <w:marLeft w:val="0"/>
              <w:marRight w:val="0"/>
              <w:marTop w:val="0"/>
              <w:marBottom w:val="0"/>
              <w:divBdr>
                <w:top w:val="none" w:sz="0" w:space="0" w:color="auto"/>
                <w:left w:val="none" w:sz="0" w:space="0" w:color="auto"/>
                <w:bottom w:val="none" w:sz="0" w:space="0" w:color="auto"/>
                <w:right w:val="none" w:sz="0" w:space="0" w:color="auto"/>
              </w:divBdr>
              <w:divsChild>
                <w:div w:id="50544118">
                  <w:marLeft w:val="0"/>
                  <w:marRight w:val="-5040"/>
                  <w:marTop w:val="0"/>
                  <w:marBottom w:val="0"/>
                  <w:divBdr>
                    <w:top w:val="none" w:sz="0" w:space="0" w:color="auto"/>
                    <w:left w:val="none" w:sz="0" w:space="0" w:color="auto"/>
                    <w:bottom w:val="none" w:sz="0" w:space="0" w:color="auto"/>
                    <w:right w:val="none" w:sz="0" w:space="0" w:color="auto"/>
                  </w:divBdr>
                  <w:divsChild>
                    <w:div w:id="1559978114">
                      <w:marLeft w:val="0"/>
                      <w:marRight w:val="5265"/>
                      <w:marTop w:val="360"/>
                      <w:marBottom w:val="360"/>
                      <w:divBdr>
                        <w:top w:val="none" w:sz="0" w:space="0" w:color="auto"/>
                        <w:left w:val="none" w:sz="0" w:space="0" w:color="auto"/>
                        <w:bottom w:val="none" w:sz="0" w:space="0" w:color="auto"/>
                        <w:right w:val="none" w:sz="0" w:space="0" w:color="auto"/>
                      </w:divBdr>
                      <w:divsChild>
                        <w:div w:id="121720082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231232981">
      <w:bodyDiv w:val="1"/>
      <w:marLeft w:val="0"/>
      <w:marRight w:val="0"/>
      <w:marTop w:val="0"/>
      <w:marBottom w:val="0"/>
      <w:divBdr>
        <w:top w:val="none" w:sz="0" w:space="0" w:color="auto"/>
        <w:left w:val="none" w:sz="0" w:space="0" w:color="auto"/>
        <w:bottom w:val="none" w:sz="0" w:space="0" w:color="auto"/>
        <w:right w:val="none" w:sz="0" w:space="0" w:color="auto"/>
      </w:divBdr>
    </w:div>
    <w:div w:id="1307972620">
      <w:bodyDiv w:val="1"/>
      <w:marLeft w:val="0"/>
      <w:marRight w:val="0"/>
      <w:marTop w:val="0"/>
      <w:marBottom w:val="0"/>
      <w:divBdr>
        <w:top w:val="none" w:sz="0" w:space="0" w:color="auto"/>
        <w:left w:val="none" w:sz="0" w:space="0" w:color="auto"/>
        <w:bottom w:val="none" w:sz="0" w:space="0" w:color="auto"/>
        <w:right w:val="none" w:sz="0" w:space="0" w:color="auto"/>
      </w:divBdr>
    </w:div>
    <w:div w:id="1329822026">
      <w:bodyDiv w:val="1"/>
      <w:marLeft w:val="0"/>
      <w:marRight w:val="0"/>
      <w:marTop w:val="0"/>
      <w:marBottom w:val="0"/>
      <w:divBdr>
        <w:top w:val="none" w:sz="0" w:space="0" w:color="auto"/>
        <w:left w:val="none" w:sz="0" w:space="0" w:color="auto"/>
        <w:bottom w:val="none" w:sz="0" w:space="0" w:color="auto"/>
        <w:right w:val="none" w:sz="0" w:space="0" w:color="auto"/>
      </w:divBdr>
    </w:div>
    <w:div w:id="1330018682">
      <w:bodyDiv w:val="1"/>
      <w:marLeft w:val="0"/>
      <w:marRight w:val="0"/>
      <w:marTop w:val="0"/>
      <w:marBottom w:val="0"/>
      <w:divBdr>
        <w:top w:val="none" w:sz="0" w:space="0" w:color="auto"/>
        <w:left w:val="none" w:sz="0" w:space="0" w:color="auto"/>
        <w:bottom w:val="none" w:sz="0" w:space="0" w:color="auto"/>
        <w:right w:val="none" w:sz="0" w:space="0" w:color="auto"/>
      </w:divBdr>
    </w:div>
    <w:div w:id="1369186024">
      <w:bodyDiv w:val="1"/>
      <w:marLeft w:val="0"/>
      <w:marRight w:val="0"/>
      <w:marTop w:val="0"/>
      <w:marBottom w:val="0"/>
      <w:divBdr>
        <w:top w:val="none" w:sz="0" w:space="0" w:color="auto"/>
        <w:left w:val="none" w:sz="0" w:space="0" w:color="auto"/>
        <w:bottom w:val="none" w:sz="0" w:space="0" w:color="auto"/>
        <w:right w:val="none" w:sz="0" w:space="0" w:color="auto"/>
      </w:divBdr>
    </w:div>
    <w:div w:id="1389963178">
      <w:bodyDiv w:val="1"/>
      <w:marLeft w:val="0"/>
      <w:marRight w:val="0"/>
      <w:marTop w:val="0"/>
      <w:marBottom w:val="0"/>
      <w:divBdr>
        <w:top w:val="none" w:sz="0" w:space="0" w:color="auto"/>
        <w:left w:val="none" w:sz="0" w:space="0" w:color="auto"/>
        <w:bottom w:val="none" w:sz="0" w:space="0" w:color="auto"/>
        <w:right w:val="none" w:sz="0" w:space="0" w:color="auto"/>
      </w:divBdr>
    </w:div>
    <w:div w:id="1467703947">
      <w:bodyDiv w:val="1"/>
      <w:marLeft w:val="0"/>
      <w:marRight w:val="0"/>
      <w:marTop w:val="0"/>
      <w:marBottom w:val="0"/>
      <w:divBdr>
        <w:top w:val="none" w:sz="0" w:space="0" w:color="auto"/>
        <w:left w:val="none" w:sz="0" w:space="0" w:color="auto"/>
        <w:bottom w:val="none" w:sz="0" w:space="0" w:color="auto"/>
        <w:right w:val="none" w:sz="0" w:space="0" w:color="auto"/>
      </w:divBdr>
      <w:divsChild>
        <w:div w:id="1428309463">
          <w:marLeft w:val="0"/>
          <w:marRight w:val="0"/>
          <w:marTop w:val="0"/>
          <w:marBottom w:val="0"/>
          <w:divBdr>
            <w:top w:val="none" w:sz="0" w:space="0" w:color="auto"/>
            <w:left w:val="none" w:sz="0" w:space="0" w:color="auto"/>
            <w:bottom w:val="none" w:sz="0" w:space="0" w:color="auto"/>
            <w:right w:val="none" w:sz="0" w:space="0" w:color="auto"/>
          </w:divBdr>
        </w:div>
      </w:divsChild>
    </w:div>
    <w:div w:id="1511411498">
      <w:bodyDiv w:val="1"/>
      <w:marLeft w:val="0"/>
      <w:marRight w:val="0"/>
      <w:marTop w:val="0"/>
      <w:marBottom w:val="0"/>
      <w:divBdr>
        <w:top w:val="none" w:sz="0" w:space="0" w:color="auto"/>
        <w:left w:val="none" w:sz="0" w:space="0" w:color="auto"/>
        <w:bottom w:val="none" w:sz="0" w:space="0" w:color="auto"/>
        <w:right w:val="none" w:sz="0" w:space="0" w:color="auto"/>
      </w:divBdr>
    </w:div>
    <w:div w:id="1529021632">
      <w:bodyDiv w:val="1"/>
      <w:marLeft w:val="0"/>
      <w:marRight w:val="0"/>
      <w:marTop w:val="0"/>
      <w:marBottom w:val="0"/>
      <w:divBdr>
        <w:top w:val="none" w:sz="0" w:space="0" w:color="auto"/>
        <w:left w:val="none" w:sz="0" w:space="0" w:color="auto"/>
        <w:bottom w:val="none" w:sz="0" w:space="0" w:color="auto"/>
        <w:right w:val="none" w:sz="0" w:space="0" w:color="auto"/>
      </w:divBdr>
    </w:div>
    <w:div w:id="1547453066">
      <w:bodyDiv w:val="1"/>
      <w:marLeft w:val="0"/>
      <w:marRight w:val="0"/>
      <w:marTop w:val="0"/>
      <w:marBottom w:val="0"/>
      <w:divBdr>
        <w:top w:val="none" w:sz="0" w:space="0" w:color="auto"/>
        <w:left w:val="none" w:sz="0" w:space="0" w:color="auto"/>
        <w:bottom w:val="none" w:sz="0" w:space="0" w:color="auto"/>
        <w:right w:val="none" w:sz="0" w:space="0" w:color="auto"/>
      </w:divBdr>
      <w:divsChild>
        <w:div w:id="13964108">
          <w:marLeft w:val="446"/>
          <w:marRight w:val="0"/>
          <w:marTop w:val="0"/>
          <w:marBottom w:val="0"/>
          <w:divBdr>
            <w:top w:val="none" w:sz="0" w:space="0" w:color="auto"/>
            <w:left w:val="none" w:sz="0" w:space="0" w:color="auto"/>
            <w:bottom w:val="none" w:sz="0" w:space="0" w:color="auto"/>
            <w:right w:val="none" w:sz="0" w:space="0" w:color="auto"/>
          </w:divBdr>
        </w:div>
      </w:divsChild>
    </w:div>
    <w:div w:id="1551186608">
      <w:bodyDiv w:val="1"/>
      <w:marLeft w:val="0"/>
      <w:marRight w:val="0"/>
      <w:marTop w:val="0"/>
      <w:marBottom w:val="0"/>
      <w:divBdr>
        <w:top w:val="none" w:sz="0" w:space="0" w:color="auto"/>
        <w:left w:val="none" w:sz="0" w:space="0" w:color="auto"/>
        <w:bottom w:val="none" w:sz="0" w:space="0" w:color="auto"/>
        <w:right w:val="none" w:sz="0" w:space="0" w:color="auto"/>
      </w:divBdr>
    </w:div>
    <w:div w:id="1556965186">
      <w:bodyDiv w:val="1"/>
      <w:marLeft w:val="0"/>
      <w:marRight w:val="0"/>
      <w:marTop w:val="0"/>
      <w:marBottom w:val="0"/>
      <w:divBdr>
        <w:top w:val="none" w:sz="0" w:space="0" w:color="auto"/>
        <w:left w:val="none" w:sz="0" w:space="0" w:color="auto"/>
        <w:bottom w:val="none" w:sz="0" w:space="0" w:color="auto"/>
        <w:right w:val="none" w:sz="0" w:space="0" w:color="auto"/>
      </w:divBdr>
    </w:div>
    <w:div w:id="1571190313">
      <w:bodyDiv w:val="1"/>
      <w:marLeft w:val="0"/>
      <w:marRight w:val="0"/>
      <w:marTop w:val="0"/>
      <w:marBottom w:val="0"/>
      <w:divBdr>
        <w:top w:val="none" w:sz="0" w:space="0" w:color="auto"/>
        <w:left w:val="none" w:sz="0" w:space="0" w:color="auto"/>
        <w:bottom w:val="none" w:sz="0" w:space="0" w:color="auto"/>
        <w:right w:val="none" w:sz="0" w:space="0" w:color="auto"/>
      </w:divBdr>
    </w:div>
    <w:div w:id="1604456581">
      <w:bodyDiv w:val="1"/>
      <w:marLeft w:val="0"/>
      <w:marRight w:val="0"/>
      <w:marTop w:val="0"/>
      <w:marBottom w:val="0"/>
      <w:divBdr>
        <w:top w:val="none" w:sz="0" w:space="0" w:color="auto"/>
        <w:left w:val="none" w:sz="0" w:space="0" w:color="auto"/>
        <w:bottom w:val="none" w:sz="0" w:space="0" w:color="auto"/>
        <w:right w:val="none" w:sz="0" w:space="0" w:color="auto"/>
      </w:divBdr>
    </w:div>
    <w:div w:id="1655142374">
      <w:bodyDiv w:val="1"/>
      <w:marLeft w:val="0"/>
      <w:marRight w:val="0"/>
      <w:marTop w:val="0"/>
      <w:marBottom w:val="0"/>
      <w:divBdr>
        <w:top w:val="none" w:sz="0" w:space="0" w:color="auto"/>
        <w:left w:val="none" w:sz="0" w:space="0" w:color="auto"/>
        <w:bottom w:val="none" w:sz="0" w:space="0" w:color="auto"/>
        <w:right w:val="none" w:sz="0" w:space="0" w:color="auto"/>
      </w:divBdr>
    </w:div>
    <w:div w:id="1701854502">
      <w:bodyDiv w:val="1"/>
      <w:marLeft w:val="0"/>
      <w:marRight w:val="0"/>
      <w:marTop w:val="0"/>
      <w:marBottom w:val="0"/>
      <w:divBdr>
        <w:top w:val="none" w:sz="0" w:space="0" w:color="auto"/>
        <w:left w:val="none" w:sz="0" w:space="0" w:color="auto"/>
        <w:bottom w:val="none" w:sz="0" w:space="0" w:color="auto"/>
        <w:right w:val="none" w:sz="0" w:space="0" w:color="auto"/>
      </w:divBdr>
    </w:div>
    <w:div w:id="1711611006">
      <w:bodyDiv w:val="1"/>
      <w:marLeft w:val="0"/>
      <w:marRight w:val="0"/>
      <w:marTop w:val="0"/>
      <w:marBottom w:val="0"/>
      <w:divBdr>
        <w:top w:val="none" w:sz="0" w:space="0" w:color="auto"/>
        <w:left w:val="none" w:sz="0" w:space="0" w:color="auto"/>
        <w:bottom w:val="none" w:sz="0" w:space="0" w:color="auto"/>
        <w:right w:val="none" w:sz="0" w:space="0" w:color="auto"/>
      </w:divBdr>
    </w:div>
    <w:div w:id="1722824330">
      <w:bodyDiv w:val="1"/>
      <w:marLeft w:val="0"/>
      <w:marRight w:val="0"/>
      <w:marTop w:val="0"/>
      <w:marBottom w:val="0"/>
      <w:divBdr>
        <w:top w:val="none" w:sz="0" w:space="0" w:color="auto"/>
        <w:left w:val="none" w:sz="0" w:space="0" w:color="auto"/>
        <w:bottom w:val="none" w:sz="0" w:space="0" w:color="auto"/>
        <w:right w:val="none" w:sz="0" w:space="0" w:color="auto"/>
      </w:divBdr>
    </w:div>
    <w:div w:id="1735278437">
      <w:bodyDiv w:val="1"/>
      <w:marLeft w:val="0"/>
      <w:marRight w:val="0"/>
      <w:marTop w:val="0"/>
      <w:marBottom w:val="0"/>
      <w:divBdr>
        <w:top w:val="none" w:sz="0" w:space="0" w:color="auto"/>
        <w:left w:val="none" w:sz="0" w:space="0" w:color="auto"/>
        <w:bottom w:val="none" w:sz="0" w:space="0" w:color="auto"/>
        <w:right w:val="none" w:sz="0" w:space="0" w:color="auto"/>
      </w:divBdr>
    </w:div>
    <w:div w:id="1779250375">
      <w:bodyDiv w:val="1"/>
      <w:marLeft w:val="0"/>
      <w:marRight w:val="0"/>
      <w:marTop w:val="0"/>
      <w:marBottom w:val="0"/>
      <w:divBdr>
        <w:top w:val="none" w:sz="0" w:space="0" w:color="auto"/>
        <w:left w:val="none" w:sz="0" w:space="0" w:color="auto"/>
        <w:bottom w:val="none" w:sz="0" w:space="0" w:color="auto"/>
        <w:right w:val="none" w:sz="0" w:space="0" w:color="auto"/>
      </w:divBdr>
    </w:div>
    <w:div w:id="1790051783">
      <w:bodyDiv w:val="1"/>
      <w:marLeft w:val="0"/>
      <w:marRight w:val="0"/>
      <w:marTop w:val="0"/>
      <w:marBottom w:val="0"/>
      <w:divBdr>
        <w:top w:val="none" w:sz="0" w:space="0" w:color="auto"/>
        <w:left w:val="none" w:sz="0" w:space="0" w:color="auto"/>
        <w:bottom w:val="none" w:sz="0" w:space="0" w:color="auto"/>
        <w:right w:val="none" w:sz="0" w:space="0" w:color="auto"/>
      </w:divBdr>
    </w:div>
    <w:div w:id="1798336013">
      <w:bodyDiv w:val="1"/>
      <w:marLeft w:val="0"/>
      <w:marRight w:val="0"/>
      <w:marTop w:val="0"/>
      <w:marBottom w:val="0"/>
      <w:divBdr>
        <w:top w:val="none" w:sz="0" w:space="0" w:color="auto"/>
        <w:left w:val="none" w:sz="0" w:space="0" w:color="auto"/>
        <w:bottom w:val="none" w:sz="0" w:space="0" w:color="auto"/>
        <w:right w:val="none" w:sz="0" w:space="0" w:color="auto"/>
      </w:divBdr>
    </w:div>
    <w:div w:id="1804810254">
      <w:bodyDiv w:val="1"/>
      <w:marLeft w:val="0"/>
      <w:marRight w:val="0"/>
      <w:marTop w:val="0"/>
      <w:marBottom w:val="0"/>
      <w:divBdr>
        <w:top w:val="none" w:sz="0" w:space="0" w:color="auto"/>
        <w:left w:val="none" w:sz="0" w:space="0" w:color="auto"/>
        <w:bottom w:val="none" w:sz="0" w:space="0" w:color="auto"/>
        <w:right w:val="none" w:sz="0" w:space="0" w:color="auto"/>
      </w:divBdr>
    </w:div>
    <w:div w:id="1809199959">
      <w:bodyDiv w:val="1"/>
      <w:marLeft w:val="0"/>
      <w:marRight w:val="0"/>
      <w:marTop w:val="0"/>
      <w:marBottom w:val="0"/>
      <w:divBdr>
        <w:top w:val="none" w:sz="0" w:space="0" w:color="auto"/>
        <w:left w:val="none" w:sz="0" w:space="0" w:color="auto"/>
        <w:bottom w:val="none" w:sz="0" w:space="0" w:color="auto"/>
        <w:right w:val="none" w:sz="0" w:space="0" w:color="auto"/>
      </w:divBdr>
    </w:div>
    <w:div w:id="1809661280">
      <w:bodyDiv w:val="1"/>
      <w:marLeft w:val="0"/>
      <w:marRight w:val="0"/>
      <w:marTop w:val="0"/>
      <w:marBottom w:val="0"/>
      <w:divBdr>
        <w:top w:val="none" w:sz="0" w:space="0" w:color="auto"/>
        <w:left w:val="none" w:sz="0" w:space="0" w:color="auto"/>
        <w:bottom w:val="none" w:sz="0" w:space="0" w:color="auto"/>
        <w:right w:val="none" w:sz="0" w:space="0" w:color="auto"/>
      </w:divBdr>
    </w:div>
    <w:div w:id="1826629637">
      <w:bodyDiv w:val="1"/>
      <w:marLeft w:val="0"/>
      <w:marRight w:val="0"/>
      <w:marTop w:val="0"/>
      <w:marBottom w:val="0"/>
      <w:divBdr>
        <w:top w:val="none" w:sz="0" w:space="0" w:color="auto"/>
        <w:left w:val="none" w:sz="0" w:space="0" w:color="auto"/>
        <w:bottom w:val="none" w:sz="0" w:space="0" w:color="auto"/>
        <w:right w:val="none" w:sz="0" w:space="0" w:color="auto"/>
      </w:divBdr>
    </w:div>
    <w:div w:id="1840608635">
      <w:bodyDiv w:val="1"/>
      <w:marLeft w:val="0"/>
      <w:marRight w:val="0"/>
      <w:marTop w:val="0"/>
      <w:marBottom w:val="0"/>
      <w:divBdr>
        <w:top w:val="none" w:sz="0" w:space="0" w:color="auto"/>
        <w:left w:val="none" w:sz="0" w:space="0" w:color="auto"/>
        <w:bottom w:val="none" w:sz="0" w:space="0" w:color="auto"/>
        <w:right w:val="none" w:sz="0" w:space="0" w:color="auto"/>
      </w:divBdr>
    </w:div>
    <w:div w:id="1853956324">
      <w:bodyDiv w:val="1"/>
      <w:marLeft w:val="0"/>
      <w:marRight w:val="0"/>
      <w:marTop w:val="0"/>
      <w:marBottom w:val="0"/>
      <w:divBdr>
        <w:top w:val="none" w:sz="0" w:space="0" w:color="auto"/>
        <w:left w:val="none" w:sz="0" w:space="0" w:color="auto"/>
        <w:bottom w:val="none" w:sz="0" w:space="0" w:color="auto"/>
        <w:right w:val="none" w:sz="0" w:space="0" w:color="auto"/>
      </w:divBdr>
    </w:div>
    <w:div w:id="1902595371">
      <w:bodyDiv w:val="1"/>
      <w:marLeft w:val="0"/>
      <w:marRight w:val="0"/>
      <w:marTop w:val="0"/>
      <w:marBottom w:val="0"/>
      <w:divBdr>
        <w:top w:val="none" w:sz="0" w:space="0" w:color="auto"/>
        <w:left w:val="none" w:sz="0" w:space="0" w:color="auto"/>
        <w:bottom w:val="none" w:sz="0" w:space="0" w:color="auto"/>
        <w:right w:val="none" w:sz="0" w:space="0" w:color="auto"/>
      </w:divBdr>
    </w:div>
    <w:div w:id="1903514483">
      <w:bodyDiv w:val="1"/>
      <w:marLeft w:val="0"/>
      <w:marRight w:val="0"/>
      <w:marTop w:val="0"/>
      <w:marBottom w:val="0"/>
      <w:divBdr>
        <w:top w:val="none" w:sz="0" w:space="0" w:color="auto"/>
        <w:left w:val="none" w:sz="0" w:space="0" w:color="auto"/>
        <w:bottom w:val="none" w:sz="0" w:space="0" w:color="auto"/>
        <w:right w:val="none" w:sz="0" w:space="0" w:color="auto"/>
      </w:divBdr>
    </w:div>
    <w:div w:id="1937203260">
      <w:bodyDiv w:val="1"/>
      <w:marLeft w:val="0"/>
      <w:marRight w:val="0"/>
      <w:marTop w:val="0"/>
      <w:marBottom w:val="0"/>
      <w:divBdr>
        <w:top w:val="none" w:sz="0" w:space="0" w:color="auto"/>
        <w:left w:val="none" w:sz="0" w:space="0" w:color="auto"/>
        <w:bottom w:val="none" w:sz="0" w:space="0" w:color="auto"/>
        <w:right w:val="none" w:sz="0" w:space="0" w:color="auto"/>
      </w:divBdr>
    </w:div>
    <w:div w:id="1944872047">
      <w:bodyDiv w:val="1"/>
      <w:marLeft w:val="0"/>
      <w:marRight w:val="0"/>
      <w:marTop w:val="0"/>
      <w:marBottom w:val="0"/>
      <w:divBdr>
        <w:top w:val="none" w:sz="0" w:space="0" w:color="auto"/>
        <w:left w:val="none" w:sz="0" w:space="0" w:color="auto"/>
        <w:bottom w:val="none" w:sz="0" w:space="0" w:color="auto"/>
        <w:right w:val="none" w:sz="0" w:space="0" w:color="auto"/>
      </w:divBdr>
      <w:divsChild>
        <w:div w:id="929002375">
          <w:marLeft w:val="547"/>
          <w:marRight w:val="0"/>
          <w:marTop w:val="0"/>
          <w:marBottom w:val="0"/>
          <w:divBdr>
            <w:top w:val="none" w:sz="0" w:space="0" w:color="auto"/>
            <w:left w:val="none" w:sz="0" w:space="0" w:color="auto"/>
            <w:bottom w:val="none" w:sz="0" w:space="0" w:color="auto"/>
            <w:right w:val="none" w:sz="0" w:space="0" w:color="auto"/>
          </w:divBdr>
        </w:div>
        <w:div w:id="991326574">
          <w:marLeft w:val="1267"/>
          <w:marRight w:val="0"/>
          <w:marTop w:val="0"/>
          <w:marBottom w:val="0"/>
          <w:divBdr>
            <w:top w:val="none" w:sz="0" w:space="0" w:color="auto"/>
            <w:left w:val="none" w:sz="0" w:space="0" w:color="auto"/>
            <w:bottom w:val="none" w:sz="0" w:space="0" w:color="auto"/>
            <w:right w:val="none" w:sz="0" w:space="0" w:color="auto"/>
          </w:divBdr>
        </w:div>
        <w:div w:id="886643943">
          <w:marLeft w:val="1267"/>
          <w:marRight w:val="0"/>
          <w:marTop w:val="0"/>
          <w:marBottom w:val="0"/>
          <w:divBdr>
            <w:top w:val="none" w:sz="0" w:space="0" w:color="auto"/>
            <w:left w:val="none" w:sz="0" w:space="0" w:color="auto"/>
            <w:bottom w:val="none" w:sz="0" w:space="0" w:color="auto"/>
            <w:right w:val="none" w:sz="0" w:space="0" w:color="auto"/>
          </w:divBdr>
        </w:div>
        <w:div w:id="1579634603">
          <w:marLeft w:val="1267"/>
          <w:marRight w:val="0"/>
          <w:marTop w:val="0"/>
          <w:marBottom w:val="0"/>
          <w:divBdr>
            <w:top w:val="none" w:sz="0" w:space="0" w:color="auto"/>
            <w:left w:val="none" w:sz="0" w:space="0" w:color="auto"/>
            <w:bottom w:val="none" w:sz="0" w:space="0" w:color="auto"/>
            <w:right w:val="none" w:sz="0" w:space="0" w:color="auto"/>
          </w:divBdr>
        </w:div>
      </w:divsChild>
    </w:div>
    <w:div w:id="1968584784">
      <w:bodyDiv w:val="1"/>
      <w:marLeft w:val="0"/>
      <w:marRight w:val="0"/>
      <w:marTop w:val="0"/>
      <w:marBottom w:val="0"/>
      <w:divBdr>
        <w:top w:val="none" w:sz="0" w:space="0" w:color="auto"/>
        <w:left w:val="none" w:sz="0" w:space="0" w:color="auto"/>
        <w:bottom w:val="none" w:sz="0" w:space="0" w:color="auto"/>
        <w:right w:val="none" w:sz="0" w:space="0" w:color="auto"/>
      </w:divBdr>
    </w:div>
    <w:div w:id="1978410332">
      <w:bodyDiv w:val="1"/>
      <w:marLeft w:val="0"/>
      <w:marRight w:val="0"/>
      <w:marTop w:val="0"/>
      <w:marBottom w:val="0"/>
      <w:divBdr>
        <w:top w:val="none" w:sz="0" w:space="0" w:color="auto"/>
        <w:left w:val="none" w:sz="0" w:space="0" w:color="auto"/>
        <w:bottom w:val="none" w:sz="0" w:space="0" w:color="auto"/>
        <w:right w:val="none" w:sz="0" w:space="0" w:color="auto"/>
      </w:divBdr>
    </w:div>
    <w:div w:id="2022926961">
      <w:bodyDiv w:val="1"/>
      <w:marLeft w:val="0"/>
      <w:marRight w:val="0"/>
      <w:marTop w:val="0"/>
      <w:marBottom w:val="0"/>
      <w:divBdr>
        <w:top w:val="none" w:sz="0" w:space="0" w:color="auto"/>
        <w:left w:val="none" w:sz="0" w:space="0" w:color="auto"/>
        <w:bottom w:val="none" w:sz="0" w:space="0" w:color="auto"/>
        <w:right w:val="none" w:sz="0" w:space="0" w:color="auto"/>
      </w:divBdr>
    </w:div>
    <w:div w:id="2059889620">
      <w:bodyDiv w:val="1"/>
      <w:marLeft w:val="0"/>
      <w:marRight w:val="0"/>
      <w:marTop w:val="0"/>
      <w:marBottom w:val="0"/>
      <w:divBdr>
        <w:top w:val="none" w:sz="0" w:space="0" w:color="auto"/>
        <w:left w:val="none" w:sz="0" w:space="0" w:color="auto"/>
        <w:bottom w:val="none" w:sz="0" w:space="0" w:color="auto"/>
        <w:right w:val="none" w:sz="0" w:space="0" w:color="auto"/>
      </w:divBdr>
    </w:div>
    <w:div w:id="2077588991">
      <w:bodyDiv w:val="1"/>
      <w:marLeft w:val="0"/>
      <w:marRight w:val="0"/>
      <w:marTop w:val="0"/>
      <w:marBottom w:val="0"/>
      <w:divBdr>
        <w:top w:val="none" w:sz="0" w:space="0" w:color="auto"/>
        <w:left w:val="none" w:sz="0" w:space="0" w:color="auto"/>
        <w:bottom w:val="none" w:sz="0" w:space="0" w:color="auto"/>
        <w:right w:val="none" w:sz="0" w:space="0" w:color="auto"/>
      </w:divBdr>
    </w:div>
    <w:div w:id="2098359960">
      <w:bodyDiv w:val="1"/>
      <w:marLeft w:val="0"/>
      <w:marRight w:val="0"/>
      <w:marTop w:val="0"/>
      <w:marBottom w:val="0"/>
      <w:divBdr>
        <w:top w:val="none" w:sz="0" w:space="0" w:color="auto"/>
        <w:left w:val="none" w:sz="0" w:space="0" w:color="auto"/>
        <w:bottom w:val="none" w:sz="0" w:space="0" w:color="auto"/>
        <w:right w:val="none" w:sz="0" w:space="0" w:color="auto"/>
      </w:divBdr>
      <w:divsChild>
        <w:div w:id="1337002008">
          <w:marLeft w:val="360"/>
          <w:marRight w:val="0"/>
          <w:marTop w:val="0"/>
          <w:marBottom w:val="0"/>
          <w:divBdr>
            <w:top w:val="none" w:sz="0" w:space="0" w:color="auto"/>
            <w:left w:val="none" w:sz="0" w:space="0" w:color="auto"/>
            <w:bottom w:val="none" w:sz="0" w:space="0" w:color="auto"/>
            <w:right w:val="none" w:sz="0" w:space="0" w:color="auto"/>
          </w:divBdr>
        </w:div>
      </w:divsChild>
    </w:div>
    <w:div w:id="212803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rhm-mis.nic.in/SitePages/HMIS-Download.aspx"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https://nrhm-mis.nic.in/SitePages/HMIS-Download.aspx?RootFolder=%2FPart%20B%20Mother%20and%20Child%20Tracking%20MCTS%2FMother%20and%20Child%20Tracking%20%28MCTS%29%20Format&amp;FolderCTID=0x0120009050995F7BBDF24C8B0EA1EA0DC7F108&amp;View=%7B9BC3912E-636B-413B-A5BB-DEC95274A3E1%7D" TargetMode="External"/><Relationship Id="rId19" Type="http://schemas.openxmlformats.org/officeDocument/2006/relationships/image" Target="cid:image001.png@01D03A34.75321030" TargetMode="External"/><Relationship Id="rId4" Type="http://schemas.microsoft.com/office/2007/relationships/stylesWithEffects" Target="stylesWithEffects.xml"/><Relationship Id="rId9" Type="http://schemas.openxmlformats.org/officeDocument/2006/relationships/hyperlink" Target="https://community.jaspersoft.com/questions/844271/facing-issues-while-trying-export-files-csv-format" TargetMode="External"/><Relationship Id="rId14" Type="http://schemas.openxmlformats.org/officeDocument/2006/relationships/image" Target="media/image3.png"/><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8FDDC-F27F-46E1-A574-689708BE3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3490</TotalTime>
  <Pages>77</Pages>
  <Words>18092</Words>
  <Characters>103128</Characters>
  <Application>Microsoft Office Word</Application>
  <DocSecurity>0</DocSecurity>
  <Lines>859</Lines>
  <Paragraphs>241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120979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System Requirements Specifications</dc:subject>
  <dc:creator>Sumit Kasera, Prakhar Srivastava</dc:creator>
  <cp:lastModifiedBy>Sumit Kasera</cp:lastModifiedBy>
  <cp:revision>24</cp:revision>
  <cp:lastPrinted>2010-11-13T10:46:00Z</cp:lastPrinted>
  <dcterms:created xsi:type="dcterms:W3CDTF">2015-04-16T04:55:00Z</dcterms:created>
  <dcterms:modified xsi:type="dcterms:W3CDTF">2015-04-24T10:49:00Z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